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087259" w14:textId="77777777" w:rsidR="00D0192B" w:rsidRPr="00D0192B" w:rsidRDefault="00D0192B" w:rsidP="00D0192B">
      <w:pPr>
        <w:spacing w:after="0" w:line="360" w:lineRule="auto"/>
        <w:rPr>
          <w:ins w:id="0" w:author="Φλούδα Χριστίνα" w:date="2018-11-28T12:16:00Z"/>
          <w:rFonts w:eastAsia="Times New Roman"/>
          <w:szCs w:val="24"/>
          <w:lang w:eastAsia="en-US"/>
        </w:rPr>
      </w:pPr>
      <w:bookmarkStart w:id="1" w:name="_GoBack"/>
      <w:bookmarkEnd w:id="1"/>
      <w:ins w:id="2" w:author="Φλούδα Χριστίνα" w:date="2018-11-28T12:16:00Z">
        <w:r w:rsidRPr="00D0192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817BBA9" w14:textId="77777777" w:rsidR="00D0192B" w:rsidRPr="00D0192B" w:rsidRDefault="00D0192B" w:rsidP="00D0192B">
      <w:pPr>
        <w:spacing w:after="0" w:line="360" w:lineRule="auto"/>
        <w:rPr>
          <w:ins w:id="3" w:author="Φλούδα Χριστίνα" w:date="2018-11-28T12:16:00Z"/>
          <w:rFonts w:eastAsia="Times New Roman"/>
          <w:szCs w:val="24"/>
          <w:lang w:eastAsia="en-US"/>
        </w:rPr>
      </w:pPr>
    </w:p>
    <w:p w14:paraId="418741FF" w14:textId="77777777" w:rsidR="00D0192B" w:rsidRPr="00D0192B" w:rsidRDefault="00D0192B" w:rsidP="00D0192B">
      <w:pPr>
        <w:spacing w:after="0" w:line="360" w:lineRule="auto"/>
        <w:rPr>
          <w:ins w:id="4" w:author="Φλούδα Χριστίνα" w:date="2018-11-28T12:16:00Z"/>
          <w:rFonts w:eastAsia="Times New Roman"/>
          <w:szCs w:val="24"/>
          <w:lang w:eastAsia="en-US"/>
        </w:rPr>
      </w:pPr>
      <w:ins w:id="5" w:author="Φλούδα Χριστίνα" w:date="2018-11-28T12:16:00Z">
        <w:r w:rsidRPr="00D0192B">
          <w:rPr>
            <w:rFonts w:eastAsia="Times New Roman"/>
            <w:szCs w:val="24"/>
            <w:lang w:eastAsia="en-US"/>
          </w:rPr>
          <w:t>ΠΙΝΑΚΑΣ ΠΕΡΙΕΧΟΜΕΝΩΝ</w:t>
        </w:r>
      </w:ins>
    </w:p>
    <w:p w14:paraId="7CFBBA5C" w14:textId="77777777" w:rsidR="00D0192B" w:rsidRPr="00D0192B" w:rsidRDefault="00D0192B" w:rsidP="00D0192B">
      <w:pPr>
        <w:spacing w:after="0" w:line="360" w:lineRule="auto"/>
        <w:rPr>
          <w:ins w:id="6" w:author="Φλούδα Χριστίνα" w:date="2018-11-28T12:16:00Z"/>
          <w:rFonts w:eastAsia="Times New Roman"/>
          <w:szCs w:val="24"/>
          <w:lang w:eastAsia="en-US"/>
        </w:rPr>
      </w:pPr>
      <w:ins w:id="7" w:author="Φλούδα Χριστίνα" w:date="2018-11-28T12:16:00Z">
        <w:r w:rsidRPr="00D0192B">
          <w:rPr>
            <w:rFonts w:eastAsia="Times New Roman"/>
            <w:szCs w:val="24"/>
            <w:lang w:eastAsia="en-US"/>
          </w:rPr>
          <w:t xml:space="preserve">ΙΖ΄ ΠΕΡΙΟΔΟΣ </w:t>
        </w:r>
      </w:ins>
    </w:p>
    <w:p w14:paraId="60295CBF" w14:textId="77777777" w:rsidR="00D0192B" w:rsidRPr="00D0192B" w:rsidRDefault="00D0192B" w:rsidP="00D0192B">
      <w:pPr>
        <w:spacing w:after="0" w:line="360" w:lineRule="auto"/>
        <w:rPr>
          <w:ins w:id="8" w:author="Φλούδα Χριστίνα" w:date="2018-11-28T12:16:00Z"/>
          <w:rFonts w:eastAsia="Times New Roman"/>
          <w:szCs w:val="24"/>
          <w:lang w:eastAsia="en-US"/>
        </w:rPr>
      </w:pPr>
      <w:ins w:id="9" w:author="Φλούδα Χριστίνα" w:date="2018-11-28T12:16:00Z">
        <w:r w:rsidRPr="00D0192B">
          <w:rPr>
            <w:rFonts w:eastAsia="Times New Roman"/>
            <w:szCs w:val="24"/>
            <w:lang w:eastAsia="en-US"/>
          </w:rPr>
          <w:t>ΠΡΟΕΔΡΕΥΟΜΕΝΗΣ ΚΟΙΝΟΒΟΥΛΕΥΤΙΚΗΣ ΔΗΜΟΚΡΑΤΙΑΣ</w:t>
        </w:r>
      </w:ins>
    </w:p>
    <w:p w14:paraId="2DD7F902" w14:textId="77777777" w:rsidR="00D0192B" w:rsidRPr="00D0192B" w:rsidRDefault="00D0192B" w:rsidP="00D0192B">
      <w:pPr>
        <w:spacing w:after="0" w:line="360" w:lineRule="auto"/>
        <w:rPr>
          <w:ins w:id="10" w:author="Φλούδα Χριστίνα" w:date="2018-11-28T12:16:00Z"/>
          <w:rFonts w:eastAsia="Times New Roman"/>
          <w:szCs w:val="24"/>
          <w:lang w:eastAsia="en-US"/>
        </w:rPr>
      </w:pPr>
      <w:ins w:id="11" w:author="Φλούδα Χριστίνα" w:date="2018-11-28T12:16:00Z">
        <w:r w:rsidRPr="00D0192B">
          <w:rPr>
            <w:rFonts w:eastAsia="Times New Roman"/>
            <w:szCs w:val="24"/>
            <w:lang w:eastAsia="en-US"/>
          </w:rPr>
          <w:t>ΣΥΝΟΔΟΣ Δ΄</w:t>
        </w:r>
      </w:ins>
    </w:p>
    <w:p w14:paraId="51789199" w14:textId="77777777" w:rsidR="00D0192B" w:rsidRPr="00D0192B" w:rsidRDefault="00D0192B" w:rsidP="00D0192B">
      <w:pPr>
        <w:spacing w:after="0" w:line="360" w:lineRule="auto"/>
        <w:rPr>
          <w:ins w:id="12" w:author="Φλούδα Χριστίνα" w:date="2018-11-28T12:16:00Z"/>
          <w:rFonts w:eastAsia="Times New Roman"/>
          <w:szCs w:val="24"/>
          <w:lang w:eastAsia="en-US"/>
        </w:rPr>
      </w:pPr>
    </w:p>
    <w:p w14:paraId="19768C8D" w14:textId="77777777" w:rsidR="00D0192B" w:rsidRPr="00D0192B" w:rsidRDefault="00D0192B" w:rsidP="00D0192B">
      <w:pPr>
        <w:spacing w:after="0" w:line="360" w:lineRule="auto"/>
        <w:rPr>
          <w:ins w:id="13" w:author="Φλούδα Χριστίνα" w:date="2018-11-28T12:16:00Z"/>
          <w:rFonts w:eastAsia="Times New Roman"/>
          <w:szCs w:val="24"/>
          <w:lang w:eastAsia="en-US"/>
        </w:rPr>
      </w:pPr>
      <w:ins w:id="14" w:author="Φλούδα Χριστίνα" w:date="2018-11-28T12:16:00Z">
        <w:r w:rsidRPr="00D0192B">
          <w:rPr>
            <w:rFonts w:eastAsia="Times New Roman"/>
            <w:szCs w:val="24"/>
            <w:lang w:eastAsia="en-US"/>
          </w:rPr>
          <w:t>ΣΥΝΕΔΡΙΑΣΗ Λ΄</w:t>
        </w:r>
      </w:ins>
    </w:p>
    <w:p w14:paraId="73FABB43" w14:textId="77777777" w:rsidR="00D0192B" w:rsidRPr="00D0192B" w:rsidRDefault="00D0192B" w:rsidP="00D0192B">
      <w:pPr>
        <w:spacing w:after="0" w:line="360" w:lineRule="auto"/>
        <w:rPr>
          <w:ins w:id="15" w:author="Φλούδα Χριστίνα" w:date="2018-11-28T12:16:00Z"/>
          <w:rFonts w:eastAsia="Times New Roman"/>
          <w:szCs w:val="24"/>
          <w:lang w:eastAsia="en-US"/>
        </w:rPr>
      </w:pPr>
      <w:ins w:id="16" w:author="Φλούδα Χριστίνα" w:date="2018-11-28T12:16:00Z">
        <w:r w:rsidRPr="00D0192B">
          <w:rPr>
            <w:rFonts w:eastAsia="Times New Roman"/>
            <w:szCs w:val="24"/>
            <w:lang w:eastAsia="en-US"/>
          </w:rPr>
          <w:t>Τετάρτη  21 Νοεμβρίου 2018</w:t>
        </w:r>
      </w:ins>
    </w:p>
    <w:p w14:paraId="74EEE276" w14:textId="77777777" w:rsidR="00D0192B" w:rsidRPr="00D0192B" w:rsidRDefault="00D0192B" w:rsidP="00D0192B">
      <w:pPr>
        <w:spacing w:after="0" w:line="360" w:lineRule="auto"/>
        <w:rPr>
          <w:ins w:id="17" w:author="Φλούδα Χριστίνα" w:date="2018-11-28T12:16:00Z"/>
          <w:rFonts w:eastAsia="Times New Roman"/>
          <w:szCs w:val="24"/>
          <w:lang w:eastAsia="en-US"/>
        </w:rPr>
      </w:pPr>
    </w:p>
    <w:p w14:paraId="0B72C314" w14:textId="77777777" w:rsidR="00D0192B" w:rsidRPr="00D0192B" w:rsidRDefault="00D0192B" w:rsidP="00D0192B">
      <w:pPr>
        <w:spacing w:after="0" w:line="360" w:lineRule="auto"/>
        <w:rPr>
          <w:ins w:id="18" w:author="Φλούδα Χριστίνα" w:date="2018-11-28T12:16:00Z"/>
          <w:rFonts w:eastAsia="Times New Roman"/>
          <w:szCs w:val="24"/>
          <w:lang w:eastAsia="en-US"/>
        </w:rPr>
      </w:pPr>
      <w:ins w:id="19" w:author="Φλούδα Χριστίνα" w:date="2018-11-28T12:16:00Z">
        <w:r w:rsidRPr="00D0192B">
          <w:rPr>
            <w:rFonts w:eastAsia="Times New Roman"/>
            <w:szCs w:val="24"/>
            <w:lang w:eastAsia="en-US"/>
          </w:rPr>
          <w:t>ΘΕΜΑΤΑ</w:t>
        </w:r>
      </w:ins>
    </w:p>
    <w:p w14:paraId="4CB293A2" w14:textId="77777777" w:rsidR="00D0192B" w:rsidRPr="00D0192B" w:rsidRDefault="00D0192B" w:rsidP="00D0192B">
      <w:pPr>
        <w:spacing w:after="0" w:line="360" w:lineRule="auto"/>
        <w:rPr>
          <w:ins w:id="20" w:author="Φλούδα Χριστίνα" w:date="2018-11-28T12:16:00Z"/>
          <w:rFonts w:eastAsia="Times New Roman"/>
          <w:szCs w:val="24"/>
          <w:lang w:eastAsia="en-US"/>
        </w:rPr>
      </w:pPr>
      <w:ins w:id="21" w:author="Φλούδα Χριστίνα" w:date="2018-11-28T12:16:00Z">
        <w:r w:rsidRPr="00D0192B">
          <w:rPr>
            <w:rFonts w:eastAsia="Times New Roman"/>
            <w:szCs w:val="24"/>
            <w:lang w:eastAsia="en-US"/>
          </w:rPr>
          <w:t xml:space="preserve"> </w:t>
        </w:r>
        <w:r w:rsidRPr="00D0192B">
          <w:rPr>
            <w:rFonts w:eastAsia="Times New Roman"/>
            <w:szCs w:val="24"/>
            <w:lang w:eastAsia="en-US"/>
          </w:rPr>
          <w:br/>
          <w:t xml:space="preserve">Α. ΕΙΔΙΚΑ ΘΕΜΑΤΑ </w:t>
        </w:r>
        <w:r w:rsidRPr="00D0192B">
          <w:rPr>
            <w:rFonts w:eastAsia="Times New Roman"/>
            <w:szCs w:val="24"/>
            <w:lang w:eastAsia="en-US"/>
          </w:rPr>
          <w:br/>
          <w:t xml:space="preserve">1. Επικύρωση Πρακτικών, σελ. </w:t>
        </w:r>
        <w:r w:rsidRPr="00D0192B">
          <w:rPr>
            <w:rFonts w:eastAsia="Times New Roman"/>
            <w:szCs w:val="24"/>
            <w:lang w:eastAsia="en-US"/>
          </w:rPr>
          <w:br/>
          <w:t xml:space="preserve">2.  Άδεια απουσίας των Βουλευτών κ.κ. Γ. </w:t>
        </w:r>
        <w:proofErr w:type="spellStart"/>
        <w:r w:rsidRPr="00D0192B">
          <w:rPr>
            <w:rFonts w:eastAsia="Times New Roman"/>
            <w:szCs w:val="24"/>
            <w:lang w:eastAsia="en-US"/>
          </w:rPr>
          <w:t>Παπαηλία</w:t>
        </w:r>
        <w:proofErr w:type="spellEnd"/>
        <w:r w:rsidRPr="00D0192B">
          <w:rPr>
            <w:rFonts w:eastAsia="Times New Roman"/>
            <w:szCs w:val="24"/>
            <w:lang w:eastAsia="en-US"/>
          </w:rPr>
          <w:t xml:space="preserve">, Ν. </w:t>
        </w:r>
        <w:proofErr w:type="spellStart"/>
        <w:r w:rsidRPr="00D0192B">
          <w:rPr>
            <w:rFonts w:eastAsia="Times New Roman"/>
            <w:szCs w:val="24"/>
            <w:lang w:eastAsia="en-US"/>
          </w:rPr>
          <w:t>Δένδια</w:t>
        </w:r>
        <w:proofErr w:type="spellEnd"/>
        <w:r w:rsidRPr="00D0192B">
          <w:rPr>
            <w:rFonts w:eastAsia="Times New Roman"/>
            <w:szCs w:val="24"/>
            <w:lang w:eastAsia="en-US"/>
          </w:rPr>
          <w:t xml:space="preserve">, Γ. Κουμουτσάκου και Β. </w:t>
        </w:r>
        <w:proofErr w:type="spellStart"/>
        <w:r w:rsidRPr="00D0192B">
          <w:rPr>
            <w:rFonts w:eastAsia="Times New Roman"/>
            <w:szCs w:val="24"/>
            <w:lang w:eastAsia="en-US"/>
          </w:rPr>
          <w:t>Κικίλια</w:t>
        </w:r>
        <w:proofErr w:type="spellEnd"/>
        <w:r w:rsidRPr="00D0192B">
          <w:rPr>
            <w:rFonts w:eastAsia="Times New Roman"/>
            <w:szCs w:val="24"/>
            <w:lang w:eastAsia="en-US"/>
          </w:rPr>
          <w:t xml:space="preserve">, σελ. </w:t>
        </w:r>
        <w:r w:rsidRPr="00D0192B">
          <w:rPr>
            <w:rFonts w:eastAsia="Times New Roman"/>
            <w:szCs w:val="24"/>
            <w:lang w:eastAsia="en-US"/>
          </w:rPr>
          <w:br/>
          <w:t xml:space="preserve">3. Ανακοινώνεται ότι τη συνεδρίαση παρακολουθούν μαθητές από το Γενικό Λύκειο Ελληνογαλλικής Σχολής  Άγιος Ιωσήφ, το 11ο Γυμνάσιο Πάτρας, μέλη από τον Ευρωπαϊκό Οργανισμό Δημοσίου Δικαίου και μαθητές από το 3ο Γενικό Λύκειο Πύργου, σελ. </w:t>
        </w:r>
        <w:r w:rsidRPr="00D0192B">
          <w:rPr>
            <w:rFonts w:eastAsia="Times New Roman"/>
            <w:szCs w:val="24"/>
            <w:lang w:eastAsia="en-US"/>
          </w:rPr>
          <w:br/>
          <w:t xml:space="preserve">4.  Έγκριση παράτασης της λειτουργίας της Εξεταστικής Επιτροπής για τη διερεύνηση σκανδάλων στον χώρο της Υγείας κατά τα έτη 1997-2014, που έχει συσταθεί σύμφωνα με τα άρθρα 144 και </w:t>
        </w:r>
        <w:proofErr w:type="spellStart"/>
        <w:r w:rsidRPr="00D0192B">
          <w:rPr>
            <w:rFonts w:eastAsia="Times New Roman"/>
            <w:szCs w:val="24"/>
            <w:lang w:eastAsia="en-US"/>
          </w:rPr>
          <w:t>επ</w:t>
        </w:r>
        <w:proofErr w:type="spellEnd"/>
        <w:r w:rsidRPr="00D0192B">
          <w:rPr>
            <w:rFonts w:eastAsia="Times New Roman"/>
            <w:szCs w:val="24"/>
            <w:lang w:eastAsia="en-US"/>
          </w:rPr>
          <w:t xml:space="preserve">. του Κανονισμού της Βουλής και για την οποία η Ολομέλεια της Βουλής έχει ορίσει προθεσμία υποβολής του Πορίσματός της την 23η Νοεμβρίου 2018, μέχρι την 7η Δεκεμβρίου 2018, σελ. </w:t>
        </w:r>
        <w:r w:rsidRPr="00D0192B">
          <w:rPr>
            <w:rFonts w:eastAsia="Times New Roman"/>
            <w:szCs w:val="24"/>
            <w:lang w:eastAsia="en-US"/>
          </w:rPr>
          <w:br/>
          <w:t>5. Ειδική Ημερήσια Διάταξη:</w:t>
        </w:r>
      </w:ins>
    </w:p>
    <w:p w14:paraId="79D67E9F" w14:textId="77777777" w:rsidR="00D0192B" w:rsidRPr="00D0192B" w:rsidRDefault="00D0192B" w:rsidP="00D0192B">
      <w:pPr>
        <w:spacing w:after="0" w:line="360" w:lineRule="auto"/>
        <w:rPr>
          <w:ins w:id="22" w:author="Φλούδα Χριστίνα" w:date="2018-11-28T12:16:00Z"/>
          <w:rFonts w:eastAsia="Times New Roman"/>
          <w:szCs w:val="24"/>
          <w:lang w:eastAsia="en-US"/>
        </w:rPr>
      </w:pPr>
      <w:ins w:id="23" w:author="Φλούδα Χριστίνα" w:date="2018-11-28T12:16:00Z">
        <w:r w:rsidRPr="00D0192B">
          <w:rPr>
            <w:rFonts w:eastAsia="Times New Roman"/>
            <w:szCs w:val="24"/>
            <w:lang w:eastAsia="en-US"/>
          </w:rPr>
          <w:t xml:space="preserve">Συζήτηση και λήψη απόφασης, σύμφωνα με το άρθρο 62 του Συντάγματος και τα άρθρα 43Α και 83 του Κανονισμού της Βουλής, για τις αιτήσεις άρσης της ασυλίας των Βουλευτών κ.κ. Παναγιώτη (Πάνου) Καμμένου και Ιωάννη </w:t>
        </w:r>
        <w:proofErr w:type="spellStart"/>
        <w:r w:rsidRPr="00D0192B">
          <w:rPr>
            <w:rFonts w:eastAsia="Times New Roman"/>
            <w:szCs w:val="24"/>
            <w:lang w:eastAsia="en-US"/>
          </w:rPr>
          <w:t>Σαχινίδη</w:t>
        </w:r>
        <w:proofErr w:type="spellEnd"/>
        <w:r w:rsidRPr="00D0192B">
          <w:rPr>
            <w:rFonts w:eastAsia="Times New Roman"/>
            <w:szCs w:val="24"/>
            <w:lang w:eastAsia="en-US"/>
          </w:rPr>
          <w:t xml:space="preserve">, σελ. </w:t>
        </w:r>
        <w:r w:rsidRPr="00D0192B">
          <w:rPr>
            <w:rFonts w:eastAsia="Times New Roman"/>
            <w:szCs w:val="24"/>
            <w:lang w:eastAsia="en-US"/>
          </w:rPr>
          <w:br/>
          <w:t xml:space="preserve">6. Ονομαστική ψηφοφορία επί των αιτήσεων άρσης ασυλίας, σελ. </w:t>
        </w:r>
        <w:r w:rsidRPr="00D0192B">
          <w:rPr>
            <w:rFonts w:eastAsia="Times New Roman"/>
            <w:szCs w:val="24"/>
            <w:lang w:eastAsia="en-US"/>
          </w:rPr>
          <w:br/>
          <w:t xml:space="preserve">7. Επιστολικές ψήφοι επί των αιτήσεων άρσης ασυλίας, σελ. </w:t>
        </w:r>
        <w:r w:rsidRPr="00D0192B">
          <w:rPr>
            <w:rFonts w:eastAsia="Times New Roman"/>
            <w:szCs w:val="24"/>
            <w:lang w:eastAsia="en-US"/>
          </w:rPr>
          <w:br/>
          <w:t xml:space="preserve">8. Ανακοινώνεται η κατάθεση από τον Υπουργό Οικονομικών κ. Γεώργιο </w:t>
        </w:r>
        <w:proofErr w:type="spellStart"/>
        <w:r w:rsidRPr="00D0192B">
          <w:rPr>
            <w:rFonts w:eastAsia="Times New Roman"/>
            <w:szCs w:val="24"/>
            <w:lang w:eastAsia="en-US"/>
          </w:rPr>
          <w:t>Χουλιαράκη</w:t>
        </w:r>
        <w:proofErr w:type="spellEnd"/>
        <w:r w:rsidRPr="00D0192B">
          <w:rPr>
            <w:rFonts w:eastAsia="Times New Roman"/>
            <w:szCs w:val="24"/>
            <w:lang w:eastAsia="en-US"/>
          </w:rPr>
          <w:t xml:space="preserve"> του Κρατικού προϋπολογισμού οικονομικού έτους 2019, σελ. </w:t>
        </w:r>
        <w:r w:rsidRPr="00D0192B">
          <w:rPr>
            <w:rFonts w:eastAsia="Times New Roman"/>
            <w:szCs w:val="24"/>
            <w:lang w:eastAsia="en-US"/>
          </w:rPr>
          <w:br/>
          <w:t xml:space="preserve">9. Επί διαδικαστικού θέματος, σελ. </w:t>
        </w:r>
        <w:r w:rsidRPr="00D0192B">
          <w:rPr>
            <w:rFonts w:eastAsia="Times New Roman"/>
            <w:szCs w:val="24"/>
            <w:lang w:eastAsia="en-US"/>
          </w:rPr>
          <w:br/>
          <w:t xml:space="preserve"> </w:t>
        </w:r>
        <w:r w:rsidRPr="00D0192B">
          <w:rPr>
            <w:rFonts w:eastAsia="Times New Roman"/>
            <w:szCs w:val="24"/>
            <w:lang w:eastAsia="en-US"/>
          </w:rPr>
          <w:br/>
          <w:t xml:space="preserve">Β. ΚΟΙΝΟΒΟΥΛΕΥΤΙΚΟΣ ΕΛΕΓΧΟΣ </w:t>
        </w:r>
        <w:r w:rsidRPr="00D0192B">
          <w:rPr>
            <w:rFonts w:eastAsia="Times New Roman"/>
            <w:szCs w:val="24"/>
            <w:lang w:eastAsia="en-US"/>
          </w:rPr>
          <w:br/>
          <w:t xml:space="preserve">Ανακοίνωση του δελτίου επικαίρων ερωτήσεων της Πέμπτης 22 Νοεμβρίου 2018, σελ. </w:t>
        </w:r>
        <w:r w:rsidRPr="00D0192B">
          <w:rPr>
            <w:rFonts w:eastAsia="Times New Roman"/>
            <w:szCs w:val="24"/>
            <w:lang w:eastAsia="en-US"/>
          </w:rPr>
          <w:br/>
          <w:t xml:space="preserve"> </w:t>
        </w:r>
        <w:r w:rsidRPr="00D0192B">
          <w:rPr>
            <w:rFonts w:eastAsia="Times New Roman"/>
            <w:szCs w:val="24"/>
            <w:lang w:eastAsia="en-US"/>
          </w:rPr>
          <w:br/>
          <w:t xml:space="preserve">Γ. ΝΟΜΟΘΕΤΙΚΗ ΕΡΓΑΣΙΑ </w:t>
        </w:r>
        <w:r w:rsidRPr="00D0192B">
          <w:rPr>
            <w:rFonts w:eastAsia="Times New Roman"/>
            <w:szCs w:val="24"/>
            <w:lang w:eastAsia="en-US"/>
          </w:rPr>
          <w:br/>
          <w:t xml:space="preserve">1. Κατάθεση Εκθέσεως Διαρκούς Επιτροπής: </w:t>
        </w:r>
      </w:ins>
    </w:p>
    <w:p w14:paraId="34C4929F" w14:textId="77777777" w:rsidR="00D0192B" w:rsidRPr="00D0192B" w:rsidRDefault="00D0192B" w:rsidP="00D0192B">
      <w:pPr>
        <w:spacing w:after="0" w:line="360" w:lineRule="auto"/>
        <w:rPr>
          <w:ins w:id="24" w:author="Φλούδα Χριστίνα" w:date="2018-11-28T12:16:00Z"/>
          <w:rFonts w:eastAsia="Times New Roman"/>
          <w:szCs w:val="24"/>
          <w:lang w:eastAsia="en-US"/>
        </w:rPr>
      </w:pPr>
      <w:ins w:id="25" w:author="Φλούδα Χριστίνα" w:date="2018-11-28T12:16:00Z">
        <w:r w:rsidRPr="00D0192B">
          <w:rPr>
            <w:rFonts w:eastAsia="Times New Roman"/>
            <w:szCs w:val="24"/>
            <w:lang w:eastAsia="en-US"/>
          </w:rPr>
          <w:t xml:space="preserve">Η Διαρκής Επιτροπή Κοινωνικών Υποθέσεων καταθέτει την έκθεσή της στο σχέδιο νόμου του Υπουργείου Εργασίας, Κοινωνικής Ασφάλισης και Κοινωνικής Αλληλεγγύης: «Μείωση ασφαλιστικών εισφορών και άλλες διατάξεις», σελ. </w:t>
        </w:r>
        <w:r w:rsidRPr="00D0192B">
          <w:rPr>
            <w:rFonts w:eastAsia="Times New Roman"/>
            <w:szCs w:val="24"/>
            <w:lang w:eastAsia="en-US"/>
          </w:rPr>
          <w:br/>
          <w:t xml:space="preserve">2. Συζήτηση και ψήφιση επί της αρχής, των άρθρων, των τροπολογιών και του συνόλου του σχεδίου νόμου του Υπουργείου Ψηφιακής Πολιτικής, Τηλεπικοινωνιών και Ενημέρωσης: «Ενσωμάτωση στην ελληνική νομοθεσία της Οδηγίας 2016/1148/ΕΕ του Ευρωπαϊκού Κοινοβουλίου και του Συμβουλίου, σχετικά με μέτρα για υψηλό κοινό επίπεδο ασφάλειας συστημάτων δικτύου και πληροφοριών σε ολόκληρη την  Ένωση», σελ. </w:t>
        </w:r>
        <w:r w:rsidRPr="00D0192B">
          <w:rPr>
            <w:rFonts w:eastAsia="Times New Roman"/>
            <w:szCs w:val="24"/>
            <w:lang w:eastAsia="en-US"/>
          </w:rPr>
          <w:br/>
        </w:r>
      </w:ins>
    </w:p>
    <w:p w14:paraId="7439B726" w14:textId="77777777" w:rsidR="00D0192B" w:rsidRPr="00D0192B" w:rsidRDefault="00D0192B" w:rsidP="00D0192B">
      <w:pPr>
        <w:spacing w:after="0" w:line="360" w:lineRule="auto"/>
        <w:rPr>
          <w:ins w:id="26" w:author="Φλούδα Χριστίνα" w:date="2018-11-28T12:16:00Z"/>
          <w:rFonts w:eastAsia="Times New Roman"/>
          <w:szCs w:val="24"/>
          <w:lang w:eastAsia="en-US"/>
        </w:rPr>
      </w:pPr>
      <w:ins w:id="27" w:author="Φλούδα Χριστίνα" w:date="2018-11-28T12:16:00Z">
        <w:r w:rsidRPr="00D0192B">
          <w:rPr>
            <w:rFonts w:eastAsia="Times New Roman"/>
            <w:szCs w:val="24"/>
            <w:lang w:eastAsia="en-US"/>
          </w:rPr>
          <w:t>ΠΡΟΕΔΡΟΣ</w:t>
        </w:r>
      </w:ins>
    </w:p>
    <w:p w14:paraId="65342164" w14:textId="77777777" w:rsidR="00D0192B" w:rsidRPr="00D0192B" w:rsidRDefault="00D0192B" w:rsidP="00D0192B">
      <w:pPr>
        <w:spacing w:after="0" w:line="360" w:lineRule="auto"/>
        <w:rPr>
          <w:ins w:id="28" w:author="Φλούδα Χριστίνα" w:date="2018-11-28T12:16:00Z"/>
          <w:rFonts w:eastAsia="Times New Roman"/>
          <w:szCs w:val="24"/>
          <w:lang w:eastAsia="en-US"/>
        </w:rPr>
      </w:pPr>
      <w:ins w:id="29" w:author="Φλούδα Χριστίνα" w:date="2018-11-28T12:16:00Z">
        <w:r w:rsidRPr="00D0192B">
          <w:rPr>
            <w:rFonts w:eastAsia="Times New Roman"/>
            <w:szCs w:val="24"/>
            <w:lang w:eastAsia="en-US"/>
          </w:rPr>
          <w:t>ΒΟΥΤΣΗΣ Ν. , σελ.</w:t>
        </w:r>
        <w:r w:rsidRPr="00D0192B">
          <w:rPr>
            <w:rFonts w:eastAsia="Times New Roman"/>
            <w:szCs w:val="24"/>
            <w:lang w:eastAsia="en-US"/>
          </w:rPr>
          <w:br/>
        </w:r>
      </w:ins>
    </w:p>
    <w:p w14:paraId="1BF1EB72" w14:textId="77777777" w:rsidR="00D0192B" w:rsidRPr="00D0192B" w:rsidRDefault="00D0192B" w:rsidP="00D0192B">
      <w:pPr>
        <w:spacing w:after="0" w:line="360" w:lineRule="auto"/>
        <w:rPr>
          <w:ins w:id="30" w:author="Φλούδα Χριστίνα" w:date="2018-11-28T12:16:00Z"/>
          <w:rFonts w:eastAsia="Times New Roman"/>
          <w:szCs w:val="24"/>
          <w:lang w:eastAsia="en-US"/>
        </w:rPr>
      </w:pPr>
      <w:ins w:id="31" w:author="Φλούδα Χριστίνα" w:date="2018-11-28T12:16:00Z">
        <w:r w:rsidRPr="00D0192B">
          <w:rPr>
            <w:rFonts w:eastAsia="Times New Roman"/>
            <w:szCs w:val="24"/>
            <w:lang w:eastAsia="en-US"/>
          </w:rPr>
          <w:t>ΠΡΟΕΔΡΕΥΟΝΤΕΣ</w:t>
        </w:r>
      </w:ins>
    </w:p>
    <w:p w14:paraId="2AE24065" w14:textId="77777777" w:rsidR="00D0192B" w:rsidRPr="00D0192B" w:rsidRDefault="00D0192B" w:rsidP="00D0192B">
      <w:pPr>
        <w:spacing w:after="0" w:line="360" w:lineRule="auto"/>
        <w:rPr>
          <w:ins w:id="32" w:author="Φλούδα Χριστίνα" w:date="2018-11-28T12:16:00Z"/>
          <w:rFonts w:eastAsia="Times New Roman"/>
          <w:szCs w:val="24"/>
          <w:lang w:eastAsia="en-US"/>
        </w:rPr>
      </w:pPr>
      <w:ins w:id="33" w:author="Φλούδα Χριστίνα" w:date="2018-11-28T12:16:00Z">
        <w:r w:rsidRPr="00D0192B">
          <w:rPr>
            <w:rFonts w:eastAsia="Times New Roman"/>
            <w:szCs w:val="24"/>
            <w:lang w:eastAsia="en-US"/>
          </w:rPr>
          <w:t>ΚΟΥΡΑΚΗΣ Α. , σελ.</w:t>
        </w:r>
        <w:r w:rsidRPr="00D0192B">
          <w:rPr>
            <w:rFonts w:eastAsia="Times New Roman"/>
            <w:szCs w:val="24"/>
            <w:lang w:eastAsia="en-US"/>
          </w:rPr>
          <w:br/>
          <w:t>ΛΥΚΟΥΔΗΣ Σ. , σελ.</w:t>
        </w:r>
        <w:r w:rsidRPr="00D0192B">
          <w:rPr>
            <w:rFonts w:eastAsia="Times New Roman"/>
            <w:szCs w:val="24"/>
            <w:lang w:eastAsia="en-US"/>
          </w:rPr>
          <w:br/>
        </w:r>
      </w:ins>
    </w:p>
    <w:p w14:paraId="44CD1D36" w14:textId="77777777" w:rsidR="00D0192B" w:rsidRPr="00D0192B" w:rsidRDefault="00D0192B" w:rsidP="00D0192B">
      <w:pPr>
        <w:spacing w:after="0" w:line="360" w:lineRule="auto"/>
        <w:rPr>
          <w:ins w:id="34" w:author="Φλούδα Χριστίνα" w:date="2018-11-28T12:16:00Z"/>
          <w:rFonts w:eastAsia="Times New Roman"/>
          <w:szCs w:val="24"/>
          <w:lang w:eastAsia="en-US"/>
        </w:rPr>
      </w:pPr>
    </w:p>
    <w:p w14:paraId="0BE67524" w14:textId="77777777" w:rsidR="00D0192B" w:rsidRPr="00D0192B" w:rsidRDefault="00D0192B" w:rsidP="00D0192B">
      <w:pPr>
        <w:spacing w:after="0" w:line="360" w:lineRule="auto"/>
        <w:rPr>
          <w:ins w:id="35" w:author="Φλούδα Χριστίνα" w:date="2018-11-28T12:16:00Z"/>
          <w:rFonts w:eastAsia="Times New Roman"/>
          <w:szCs w:val="24"/>
          <w:lang w:eastAsia="en-US"/>
        </w:rPr>
      </w:pPr>
      <w:ins w:id="36" w:author="Φλούδα Χριστίνα" w:date="2018-11-28T12:16:00Z">
        <w:r w:rsidRPr="00D0192B">
          <w:rPr>
            <w:rFonts w:eastAsia="Times New Roman"/>
            <w:szCs w:val="24"/>
            <w:lang w:eastAsia="en-US"/>
          </w:rPr>
          <w:t>ΟΜΙΛΗΤΕΣ</w:t>
        </w:r>
      </w:ins>
    </w:p>
    <w:p w14:paraId="37CA7572" w14:textId="2328955C" w:rsidR="00D0192B" w:rsidRDefault="00D0192B" w:rsidP="00D0192B">
      <w:pPr>
        <w:spacing w:line="600" w:lineRule="auto"/>
        <w:ind w:firstLine="720"/>
        <w:contextualSpacing/>
        <w:jc w:val="center"/>
        <w:rPr>
          <w:ins w:id="37" w:author="Φλούδα Χριστίνα" w:date="2018-11-28T12:16:00Z"/>
          <w:rFonts w:eastAsia="Times New Roman" w:cs="Times New Roman"/>
          <w:szCs w:val="24"/>
        </w:rPr>
      </w:pPr>
      <w:ins w:id="38" w:author="Φλούδα Χριστίνα" w:date="2018-11-28T12:16:00Z">
        <w:r w:rsidRPr="00D0192B">
          <w:rPr>
            <w:rFonts w:eastAsia="Times New Roman"/>
            <w:szCs w:val="24"/>
            <w:lang w:eastAsia="en-US"/>
          </w:rPr>
          <w:br/>
          <w:t>Α. Επί της κατάθεσης του Κρατικού προϋπολογισμού οικονομικού έτους 2019:</w:t>
        </w:r>
        <w:r w:rsidRPr="00D0192B">
          <w:rPr>
            <w:rFonts w:eastAsia="Times New Roman"/>
            <w:szCs w:val="24"/>
            <w:lang w:eastAsia="en-US"/>
          </w:rPr>
          <w:br/>
          <w:t>ΑΜΥΡΑΣ Γ. , σελ.</w:t>
        </w:r>
        <w:r w:rsidRPr="00D0192B">
          <w:rPr>
            <w:rFonts w:eastAsia="Times New Roman"/>
            <w:szCs w:val="24"/>
            <w:lang w:eastAsia="en-US"/>
          </w:rPr>
          <w:br/>
          <w:t>ΒΟΥΤΣΗΣ Ν. , σελ.</w:t>
        </w:r>
        <w:r w:rsidRPr="00D0192B">
          <w:rPr>
            <w:rFonts w:eastAsia="Times New Roman"/>
            <w:szCs w:val="24"/>
            <w:lang w:eastAsia="en-US"/>
          </w:rPr>
          <w:br/>
          <w:t>ΔΕΝΔΙΑΣ Ν. , σελ.</w:t>
        </w:r>
        <w:r w:rsidRPr="00D0192B">
          <w:rPr>
            <w:rFonts w:eastAsia="Times New Roman"/>
            <w:szCs w:val="24"/>
            <w:lang w:eastAsia="en-US"/>
          </w:rPr>
          <w:br/>
          <w:t>ΘΕΟΧΑΡΟΠΟΥΛΟΣ Α. , σελ.</w:t>
        </w:r>
        <w:r w:rsidRPr="00D0192B">
          <w:rPr>
            <w:rFonts w:eastAsia="Times New Roman"/>
            <w:szCs w:val="24"/>
            <w:lang w:eastAsia="en-US"/>
          </w:rPr>
          <w:br/>
          <w:t>ΧΟΥΛΙΑΡΑΚΗΣ Γ. , σελ.</w:t>
        </w:r>
        <w:r w:rsidRPr="00D0192B">
          <w:rPr>
            <w:rFonts w:eastAsia="Times New Roman"/>
            <w:szCs w:val="24"/>
            <w:lang w:eastAsia="en-US"/>
          </w:rPr>
          <w:br/>
        </w:r>
        <w:r w:rsidRPr="00D0192B">
          <w:rPr>
            <w:rFonts w:eastAsia="Times New Roman"/>
            <w:szCs w:val="24"/>
            <w:lang w:eastAsia="en-US"/>
          </w:rPr>
          <w:br/>
          <w:t>Β. Επί διαδικαστικού θέματος:</w:t>
        </w:r>
        <w:r w:rsidRPr="00D0192B">
          <w:rPr>
            <w:rFonts w:eastAsia="Times New Roman"/>
            <w:szCs w:val="24"/>
            <w:lang w:eastAsia="en-US"/>
          </w:rPr>
          <w:br/>
          <w:t>ΒΟΥΤΣΗΣ Ν. , σελ.</w:t>
        </w:r>
        <w:r w:rsidRPr="00D0192B">
          <w:rPr>
            <w:rFonts w:eastAsia="Times New Roman"/>
            <w:szCs w:val="24"/>
            <w:lang w:eastAsia="en-US"/>
          </w:rPr>
          <w:br/>
          <w:t>ΚΑΤΣΗΣ Μ. , σελ.</w:t>
        </w:r>
        <w:r w:rsidRPr="00D0192B">
          <w:rPr>
            <w:rFonts w:eastAsia="Times New Roman"/>
            <w:szCs w:val="24"/>
            <w:lang w:eastAsia="en-US"/>
          </w:rPr>
          <w:br/>
          <w:t>ΚΟΥΡΑΚΗΣ Α. , σελ.</w:t>
        </w:r>
        <w:r w:rsidRPr="00D0192B">
          <w:rPr>
            <w:rFonts w:eastAsia="Times New Roman"/>
            <w:szCs w:val="24"/>
            <w:lang w:eastAsia="en-US"/>
          </w:rPr>
          <w:br/>
          <w:t>ΛΥΚΟΥΔΗΣ Σ. , σελ.</w:t>
        </w:r>
        <w:r w:rsidRPr="00D0192B">
          <w:rPr>
            <w:rFonts w:eastAsia="Times New Roman"/>
            <w:szCs w:val="24"/>
            <w:lang w:eastAsia="en-US"/>
          </w:rPr>
          <w:br/>
          <w:t>ΧΟΥΛΙΑΡΑΚΗΣ Γ. , σελ.</w:t>
        </w:r>
        <w:r w:rsidRPr="00D0192B">
          <w:rPr>
            <w:rFonts w:eastAsia="Times New Roman"/>
            <w:szCs w:val="24"/>
            <w:lang w:eastAsia="en-US"/>
          </w:rPr>
          <w:br/>
        </w:r>
        <w:r w:rsidRPr="00D0192B">
          <w:rPr>
            <w:rFonts w:eastAsia="Times New Roman"/>
            <w:szCs w:val="24"/>
            <w:lang w:eastAsia="en-US"/>
          </w:rPr>
          <w:br/>
          <w:t>Γ. Επί του σχεδίου νόμου του Υπουργείου Ψηφιακής Πολιτικής, Τηλεπικοινωνιών και Ενημέρωσης:</w:t>
        </w:r>
        <w:r w:rsidRPr="00D0192B">
          <w:rPr>
            <w:rFonts w:eastAsia="Times New Roman"/>
            <w:szCs w:val="24"/>
            <w:lang w:eastAsia="en-US"/>
          </w:rPr>
          <w:br/>
          <w:t>ΑΜΥΡΑΣ Γ. , σελ.</w:t>
        </w:r>
        <w:r w:rsidRPr="00D0192B">
          <w:rPr>
            <w:rFonts w:eastAsia="Times New Roman"/>
            <w:szCs w:val="24"/>
            <w:lang w:eastAsia="en-US"/>
          </w:rPr>
          <w:br/>
          <w:t>ΑΡΑΧΩΒΙΤΗΣ Σ. , σελ.</w:t>
        </w:r>
        <w:r w:rsidRPr="00D0192B">
          <w:rPr>
            <w:rFonts w:eastAsia="Times New Roman"/>
            <w:szCs w:val="24"/>
            <w:lang w:eastAsia="en-US"/>
          </w:rPr>
          <w:br/>
          <w:t>ΒΑΚΗ Φ. , σελ.</w:t>
        </w:r>
        <w:r w:rsidRPr="00D0192B">
          <w:rPr>
            <w:rFonts w:eastAsia="Times New Roman"/>
            <w:szCs w:val="24"/>
            <w:lang w:eastAsia="en-US"/>
          </w:rPr>
          <w:br/>
          <w:t>ΓΚΑΡΑ Α. , σελ.</w:t>
        </w:r>
        <w:r w:rsidRPr="00D0192B">
          <w:rPr>
            <w:rFonts w:eastAsia="Times New Roman"/>
            <w:szCs w:val="24"/>
            <w:lang w:eastAsia="en-US"/>
          </w:rPr>
          <w:br/>
          <w:t>ΓΡΕΓΟΣ Α. , σελ.</w:t>
        </w:r>
        <w:r w:rsidRPr="00D0192B">
          <w:rPr>
            <w:rFonts w:eastAsia="Times New Roman"/>
            <w:szCs w:val="24"/>
            <w:lang w:eastAsia="en-US"/>
          </w:rPr>
          <w:br/>
          <w:t>ΔΕΝΔΙΑΣ Ν. , σελ.</w:t>
        </w:r>
        <w:r w:rsidRPr="00D0192B">
          <w:rPr>
            <w:rFonts w:eastAsia="Times New Roman"/>
            <w:szCs w:val="24"/>
            <w:lang w:eastAsia="en-US"/>
          </w:rPr>
          <w:br/>
          <w:t>ΖΑΡΟΥΛΙΑ Ε. , σελ.</w:t>
        </w:r>
        <w:r w:rsidRPr="00D0192B">
          <w:rPr>
            <w:rFonts w:eastAsia="Times New Roman"/>
            <w:szCs w:val="24"/>
            <w:lang w:eastAsia="en-US"/>
          </w:rPr>
          <w:br/>
          <w:t>ΘΕΟΧΑΡΟΠΟΥΛΟΣ Α. , σελ.</w:t>
        </w:r>
        <w:r w:rsidRPr="00D0192B">
          <w:rPr>
            <w:rFonts w:eastAsia="Times New Roman"/>
            <w:szCs w:val="24"/>
            <w:lang w:eastAsia="en-US"/>
          </w:rPr>
          <w:br/>
          <w:t>ΚΑΤΣΑΝΙΩΤΗΣ Α. , σελ.</w:t>
        </w:r>
        <w:r w:rsidRPr="00D0192B">
          <w:rPr>
            <w:rFonts w:eastAsia="Times New Roman"/>
            <w:szCs w:val="24"/>
            <w:lang w:eastAsia="en-US"/>
          </w:rPr>
          <w:br/>
          <w:t>ΜΑΝΙΑΤΗΣ Ι. , σελ.</w:t>
        </w:r>
        <w:r w:rsidRPr="00D0192B">
          <w:rPr>
            <w:rFonts w:eastAsia="Times New Roman"/>
            <w:szCs w:val="24"/>
            <w:lang w:eastAsia="en-US"/>
          </w:rPr>
          <w:br/>
          <w:t>ΠΑΠΑΝΑΤΣΙΟΥ Α. , σελ.</w:t>
        </w:r>
        <w:r w:rsidRPr="00D0192B">
          <w:rPr>
            <w:rFonts w:eastAsia="Times New Roman"/>
            <w:szCs w:val="24"/>
            <w:lang w:eastAsia="en-US"/>
          </w:rPr>
          <w:br/>
          <w:t>ΠΑΠΑΧΡΙΣΤΟΠΟΥΛΟΣ Α. , σελ.</w:t>
        </w:r>
        <w:r w:rsidRPr="00D0192B">
          <w:rPr>
            <w:rFonts w:eastAsia="Times New Roman"/>
            <w:szCs w:val="24"/>
            <w:lang w:eastAsia="en-US"/>
          </w:rPr>
          <w:br/>
          <w:t>ΠΑΠΠΑΣ Ν. , σελ.</w:t>
        </w:r>
        <w:r w:rsidRPr="00D0192B">
          <w:rPr>
            <w:rFonts w:eastAsia="Times New Roman"/>
            <w:szCs w:val="24"/>
            <w:lang w:eastAsia="en-US"/>
          </w:rPr>
          <w:br/>
          <w:t>ΣΑΡΙΔΗΣ Ι. , σελ.</w:t>
        </w:r>
        <w:r w:rsidRPr="00D0192B">
          <w:rPr>
            <w:rFonts w:eastAsia="Times New Roman"/>
            <w:szCs w:val="24"/>
            <w:lang w:eastAsia="en-US"/>
          </w:rPr>
          <w:br/>
          <w:t>ΣΥΝΤΥΧΑΚΗΣ Ε. , σελ.</w:t>
        </w:r>
        <w:r w:rsidRPr="00D0192B">
          <w:rPr>
            <w:rFonts w:eastAsia="Times New Roman"/>
            <w:szCs w:val="24"/>
            <w:lang w:eastAsia="en-US"/>
          </w:rPr>
          <w:br/>
        </w:r>
      </w:ins>
    </w:p>
    <w:p w14:paraId="45B7CCE8" w14:textId="0677AA3C" w:rsidR="003C2D4C" w:rsidRDefault="00D0192B">
      <w:pPr>
        <w:spacing w:line="600" w:lineRule="auto"/>
        <w:ind w:firstLine="720"/>
        <w:contextualSpacing/>
        <w:jc w:val="center"/>
        <w:rPr>
          <w:rFonts w:eastAsia="Times New Roman" w:cs="Times New Roman"/>
          <w:szCs w:val="24"/>
        </w:rPr>
      </w:pPr>
      <w:r>
        <w:rPr>
          <w:rFonts w:eastAsia="Times New Roman" w:cs="Times New Roman"/>
          <w:szCs w:val="24"/>
        </w:rPr>
        <w:t>ΠΡΑΚΤΙΚΑ ΒΟΥΛΗΣ</w:t>
      </w:r>
    </w:p>
    <w:p w14:paraId="45B7CCE9" w14:textId="77777777" w:rsidR="003C2D4C" w:rsidRDefault="00D0192B">
      <w:pPr>
        <w:spacing w:line="600" w:lineRule="auto"/>
        <w:ind w:firstLine="720"/>
        <w:contextualSpacing/>
        <w:jc w:val="center"/>
        <w:rPr>
          <w:rFonts w:eastAsia="Times New Roman" w:cs="Times New Roman"/>
          <w:szCs w:val="24"/>
        </w:rPr>
      </w:pPr>
      <w:r>
        <w:rPr>
          <w:rFonts w:eastAsia="Times New Roman" w:cs="Times New Roman"/>
          <w:szCs w:val="24"/>
        </w:rPr>
        <w:t>Ι</w:t>
      </w:r>
      <w:r>
        <w:rPr>
          <w:rFonts w:eastAsia="Times New Roman" w:cs="Times New Roman"/>
          <w:szCs w:val="24"/>
        </w:rPr>
        <w:t>Ζ΄ ΠΕΡΙΟΔΟΣ</w:t>
      </w:r>
    </w:p>
    <w:p w14:paraId="45B7CCEA" w14:textId="77777777" w:rsidR="003C2D4C" w:rsidRDefault="00D0192B">
      <w:pPr>
        <w:spacing w:line="600" w:lineRule="auto"/>
        <w:ind w:firstLine="720"/>
        <w:contextualSpacing/>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45B7CCEB" w14:textId="77777777" w:rsidR="003C2D4C" w:rsidRDefault="00D0192B">
      <w:pPr>
        <w:spacing w:line="600" w:lineRule="auto"/>
        <w:ind w:firstLine="720"/>
        <w:contextualSpacing/>
        <w:jc w:val="center"/>
        <w:rPr>
          <w:rFonts w:eastAsia="Times New Roman" w:cs="Times New Roman"/>
          <w:szCs w:val="24"/>
        </w:rPr>
      </w:pPr>
      <w:r>
        <w:rPr>
          <w:rFonts w:eastAsia="Times New Roman" w:cs="Times New Roman"/>
          <w:szCs w:val="24"/>
        </w:rPr>
        <w:t>ΣΥΝΟΔΟΣ Δ΄</w:t>
      </w:r>
    </w:p>
    <w:p w14:paraId="45B7CCEC" w14:textId="77777777" w:rsidR="003C2D4C" w:rsidRDefault="00D0192B">
      <w:pPr>
        <w:spacing w:line="600" w:lineRule="auto"/>
        <w:ind w:firstLine="720"/>
        <w:contextualSpacing/>
        <w:jc w:val="center"/>
        <w:rPr>
          <w:rFonts w:eastAsia="Times New Roman" w:cs="Times New Roman"/>
          <w:szCs w:val="24"/>
        </w:rPr>
      </w:pPr>
      <w:r>
        <w:rPr>
          <w:rFonts w:eastAsia="Times New Roman" w:cs="Times New Roman"/>
          <w:szCs w:val="24"/>
        </w:rPr>
        <w:t>ΣΥΝΕΔΡΙΑΣΗ Λ΄</w:t>
      </w:r>
    </w:p>
    <w:p w14:paraId="45B7CCED" w14:textId="77777777" w:rsidR="003C2D4C" w:rsidRDefault="00D0192B">
      <w:pPr>
        <w:spacing w:line="600" w:lineRule="auto"/>
        <w:ind w:firstLine="720"/>
        <w:contextualSpacing/>
        <w:jc w:val="center"/>
        <w:rPr>
          <w:rFonts w:eastAsia="Times New Roman" w:cs="Times New Roman"/>
          <w:szCs w:val="24"/>
        </w:rPr>
      </w:pPr>
      <w:r>
        <w:rPr>
          <w:rFonts w:eastAsia="Times New Roman" w:cs="Times New Roman"/>
          <w:szCs w:val="24"/>
        </w:rPr>
        <w:t>Τετάρτη 21 Νοεμβρίου 2018</w:t>
      </w:r>
    </w:p>
    <w:p w14:paraId="45B7CCEE"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Αθήνα, σήμερα στις 21 Νοεμβρίου 2018, ημέρα Τετάρτη και ώρα 12.39΄, συνήλθε στην Αίθουσα των συνεδριάσεων του Βουλευτηρίου η Βουλή </w:t>
      </w:r>
      <w:r>
        <w:rPr>
          <w:rFonts w:eastAsia="Times New Roman" w:cs="Times New Roman"/>
          <w:szCs w:val="24"/>
        </w:rPr>
        <w:t>σε ολομέλεια για να συνεδριάσει υπό την προεδρία του</w:t>
      </w:r>
      <w:r w:rsidRPr="008E4A01">
        <w:rPr>
          <w:rFonts w:eastAsia="Times New Roman" w:cs="Times New Roman"/>
          <w:szCs w:val="24"/>
        </w:rPr>
        <w:t xml:space="preserve"> </w:t>
      </w:r>
      <w:r>
        <w:rPr>
          <w:rFonts w:eastAsia="Times New Roman" w:cs="Times New Roman"/>
          <w:szCs w:val="24"/>
        </w:rPr>
        <w:t xml:space="preserve">Ζ΄ Αντιπροέδρου αυτής κ. </w:t>
      </w:r>
      <w:r w:rsidRPr="00CA2156">
        <w:rPr>
          <w:rFonts w:eastAsia="Times New Roman" w:cs="Times New Roman"/>
          <w:b/>
          <w:szCs w:val="24"/>
        </w:rPr>
        <w:t>ΣΠΥΡΙΔΩΝΟΣ ΛΥΚΟΥΔΗ</w:t>
      </w:r>
      <w:r>
        <w:rPr>
          <w:rFonts w:eastAsia="Times New Roman" w:cs="Times New Roman"/>
          <w:szCs w:val="24"/>
        </w:rPr>
        <w:t>.</w:t>
      </w:r>
    </w:p>
    <w:p w14:paraId="45B7CCEF" w14:textId="77777777" w:rsidR="003C2D4C" w:rsidRDefault="00D0192B">
      <w:pPr>
        <w:spacing w:line="600" w:lineRule="auto"/>
        <w:ind w:firstLine="720"/>
        <w:contextualSpacing/>
        <w:jc w:val="both"/>
        <w:rPr>
          <w:rFonts w:eastAsia="Times New Roman" w:cs="Times New Roman"/>
          <w:szCs w:val="24"/>
        </w:rPr>
      </w:pPr>
      <w:r w:rsidRPr="00804BFE">
        <w:rPr>
          <w:rFonts w:eastAsia="Times New Roman" w:cs="Times New Roman"/>
          <w:b/>
          <w:szCs w:val="24"/>
        </w:rPr>
        <w:t>ΠΡΟ</w:t>
      </w:r>
      <w:r>
        <w:rPr>
          <w:rFonts w:eastAsia="Times New Roman" w:cs="Times New Roman"/>
          <w:b/>
          <w:szCs w:val="24"/>
        </w:rPr>
        <w:t>Ε</w:t>
      </w:r>
      <w:r w:rsidRPr="00804BFE">
        <w:rPr>
          <w:rFonts w:eastAsia="Times New Roman" w:cs="Times New Roman"/>
          <w:b/>
          <w:szCs w:val="24"/>
        </w:rPr>
        <w:t>ΔΡΕΥΩΝ (Σπυρίδων Λυκούδης):</w:t>
      </w:r>
      <w:r>
        <w:rPr>
          <w:rFonts w:eastAsia="Times New Roman" w:cs="Times New Roman"/>
          <w:szCs w:val="24"/>
        </w:rPr>
        <w:t xml:space="preserve"> Κυρίες και κύριοι συνάδελφοι, αρχίζει η συνεδρίαση.</w:t>
      </w:r>
    </w:p>
    <w:p w14:paraId="45B7CCF0"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Κατ’ αρχάς έ</w:t>
      </w:r>
      <w:r>
        <w:rPr>
          <w:rFonts w:eastAsia="Times New Roman" w:cs="Times New Roman"/>
          <w:szCs w:val="24"/>
        </w:rPr>
        <w:t>χω την τιμή να ανακοινώσω στο Σώμα το δελτίο επίκαιρων ερωτήσε</w:t>
      </w:r>
      <w:r>
        <w:rPr>
          <w:rFonts w:eastAsia="Times New Roman" w:cs="Times New Roman"/>
          <w:szCs w:val="24"/>
        </w:rPr>
        <w:t>ων της Πέμπτης 22 Νοεμβρίου 2018.</w:t>
      </w:r>
    </w:p>
    <w:p w14:paraId="45B7CCF1" w14:textId="77777777" w:rsidR="003C2D4C" w:rsidRDefault="00D0192B">
      <w:pPr>
        <w:spacing w:after="0" w:line="600" w:lineRule="auto"/>
        <w:ind w:firstLine="720"/>
        <w:contextualSpacing/>
        <w:jc w:val="both"/>
        <w:rPr>
          <w:rFonts w:eastAsia="Times New Roman"/>
          <w:b/>
          <w:color w:val="000000"/>
          <w:szCs w:val="24"/>
        </w:rPr>
      </w:pPr>
      <w:r w:rsidRPr="00804BFE">
        <w:rPr>
          <w:rFonts w:eastAsia="Times New Roman"/>
          <w:bCs/>
          <w:color w:val="000000"/>
          <w:szCs w:val="24"/>
        </w:rPr>
        <w:t>Α. ΕΠΙΚΑΙΡΕΣ ΕΡΩΤΗΣΕΙΣ  Πρώτου Κύκλου (Άρθρο 130 παρ</w:t>
      </w:r>
      <w:r>
        <w:rPr>
          <w:rFonts w:eastAsia="Times New Roman"/>
          <w:bCs/>
          <w:color w:val="000000"/>
          <w:szCs w:val="24"/>
        </w:rPr>
        <w:t>άγραφοι</w:t>
      </w:r>
      <w:r w:rsidRPr="00804BFE">
        <w:rPr>
          <w:rFonts w:eastAsia="Times New Roman"/>
          <w:bCs/>
          <w:color w:val="000000"/>
          <w:szCs w:val="24"/>
        </w:rPr>
        <w:t xml:space="preserve"> 2 και 3 </w:t>
      </w:r>
      <w:r>
        <w:rPr>
          <w:rFonts w:eastAsia="Times New Roman"/>
          <w:bCs/>
          <w:color w:val="000000"/>
          <w:szCs w:val="24"/>
        </w:rPr>
        <w:t xml:space="preserve">του </w:t>
      </w:r>
      <w:r w:rsidRPr="00804BFE">
        <w:rPr>
          <w:rFonts w:eastAsia="Times New Roman"/>
          <w:bCs/>
          <w:color w:val="000000"/>
          <w:szCs w:val="24"/>
        </w:rPr>
        <w:t>Καν</w:t>
      </w:r>
      <w:r>
        <w:rPr>
          <w:rFonts w:eastAsia="Times New Roman"/>
          <w:bCs/>
          <w:color w:val="000000"/>
          <w:szCs w:val="24"/>
        </w:rPr>
        <w:t>ονισμού της</w:t>
      </w:r>
      <w:r w:rsidRPr="00804BFE">
        <w:rPr>
          <w:rFonts w:eastAsia="Times New Roman"/>
          <w:bCs/>
          <w:color w:val="000000"/>
          <w:szCs w:val="24"/>
        </w:rPr>
        <w:t xml:space="preserve"> Βουλής)</w:t>
      </w:r>
    </w:p>
    <w:p w14:paraId="45B7CCF2" w14:textId="77777777" w:rsidR="003C2D4C" w:rsidRDefault="00D0192B">
      <w:pPr>
        <w:spacing w:after="0" w:line="600" w:lineRule="auto"/>
        <w:ind w:firstLine="720"/>
        <w:contextualSpacing/>
        <w:jc w:val="both"/>
        <w:rPr>
          <w:rFonts w:eastAsia="Times New Roman"/>
          <w:color w:val="000000"/>
          <w:szCs w:val="24"/>
        </w:rPr>
      </w:pPr>
      <w:r>
        <w:rPr>
          <w:rFonts w:eastAsia="Times New Roman"/>
          <w:color w:val="000000"/>
          <w:szCs w:val="24"/>
        </w:rPr>
        <w:lastRenderedPageBreak/>
        <w:t xml:space="preserve">1. </w:t>
      </w:r>
      <w:r w:rsidRPr="00804BFE">
        <w:rPr>
          <w:rFonts w:eastAsia="Times New Roman"/>
          <w:color w:val="000000"/>
          <w:szCs w:val="24"/>
        </w:rPr>
        <w:t xml:space="preserve">Η με αριθμό 161/19-11-2018 </w:t>
      </w:r>
      <w:r>
        <w:rPr>
          <w:rFonts w:eastAsia="Times New Roman"/>
          <w:color w:val="000000"/>
          <w:szCs w:val="24"/>
        </w:rPr>
        <w:t>ε</w:t>
      </w:r>
      <w:r w:rsidRPr="00804BFE">
        <w:rPr>
          <w:rFonts w:eastAsia="Times New Roman"/>
          <w:color w:val="000000"/>
          <w:szCs w:val="24"/>
        </w:rPr>
        <w:t xml:space="preserve">πίκαιρη </w:t>
      </w:r>
      <w:r>
        <w:rPr>
          <w:rFonts w:eastAsia="Times New Roman"/>
          <w:color w:val="000000"/>
          <w:szCs w:val="24"/>
        </w:rPr>
        <w:t>ε</w:t>
      </w:r>
      <w:r w:rsidRPr="00804BFE">
        <w:rPr>
          <w:rFonts w:eastAsia="Times New Roman"/>
          <w:color w:val="000000"/>
          <w:szCs w:val="24"/>
        </w:rPr>
        <w:t>ρώτηση του Βουλευτή Μαγνησίας της Νέας Δημοκρατίας κ.</w:t>
      </w:r>
      <w:r>
        <w:rPr>
          <w:rFonts w:eastAsia="Times New Roman"/>
          <w:color w:val="000000"/>
          <w:szCs w:val="24"/>
        </w:rPr>
        <w:t xml:space="preserve"> </w:t>
      </w:r>
      <w:r w:rsidRPr="00804BFE">
        <w:rPr>
          <w:rFonts w:eastAsia="Times New Roman"/>
          <w:bCs/>
          <w:color w:val="000000"/>
          <w:szCs w:val="24"/>
        </w:rPr>
        <w:t>Χρήστου</w:t>
      </w:r>
      <w:r>
        <w:rPr>
          <w:rFonts w:eastAsia="Times New Roman"/>
          <w:bCs/>
          <w:color w:val="000000"/>
          <w:szCs w:val="24"/>
        </w:rPr>
        <w:t xml:space="preserve"> </w:t>
      </w:r>
      <w:proofErr w:type="spellStart"/>
      <w:r w:rsidRPr="00804BFE">
        <w:rPr>
          <w:rFonts w:eastAsia="Times New Roman"/>
          <w:bCs/>
          <w:color w:val="000000"/>
          <w:szCs w:val="24"/>
        </w:rPr>
        <w:t>Μπουκώρου</w:t>
      </w:r>
      <w:proofErr w:type="spellEnd"/>
      <w:r>
        <w:rPr>
          <w:rFonts w:eastAsia="Times New Roman"/>
          <w:color w:val="000000"/>
          <w:szCs w:val="24"/>
        </w:rPr>
        <w:t xml:space="preserve"> </w:t>
      </w:r>
      <w:r w:rsidRPr="00804BFE">
        <w:rPr>
          <w:rFonts w:eastAsia="Times New Roman"/>
          <w:color w:val="000000"/>
          <w:szCs w:val="24"/>
        </w:rPr>
        <w:t xml:space="preserve">προς τον </w:t>
      </w:r>
      <w:r w:rsidRPr="00804BFE">
        <w:rPr>
          <w:rFonts w:eastAsia="Times New Roman"/>
          <w:color w:val="000000"/>
          <w:szCs w:val="24"/>
        </w:rPr>
        <w:t>Υπουργό</w:t>
      </w:r>
      <w:r>
        <w:rPr>
          <w:rFonts w:eastAsia="Times New Roman"/>
          <w:color w:val="000000"/>
          <w:szCs w:val="24"/>
        </w:rPr>
        <w:t xml:space="preserve"> </w:t>
      </w:r>
      <w:r w:rsidRPr="00804BFE">
        <w:rPr>
          <w:rFonts w:eastAsia="Times New Roman"/>
          <w:bCs/>
          <w:color w:val="000000"/>
          <w:szCs w:val="24"/>
        </w:rPr>
        <w:t>Υποδομών και Μεταφορών,</w:t>
      </w:r>
      <w:r>
        <w:rPr>
          <w:rFonts w:eastAsia="Times New Roman"/>
          <w:bCs/>
          <w:color w:val="000000"/>
          <w:szCs w:val="24"/>
        </w:rPr>
        <w:t xml:space="preserve"> </w:t>
      </w:r>
      <w:r w:rsidRPr="00804BFE">
        <w:rPr>
          <w:rFonts w:eastAsia="Times New Roman"/>
          <w:color w:val="000000"/>
          <w:szCs w:val="24"/>
        </w:rPr>
        <w:t>με θέμα: «Με αργούς ρυθμούς σημαντικά έργα υποδομών στη Μαγνησία».</w:t>
      </w:r>
    </w:p>
    <w:p w14:paraId="45B7CCF3" w14:textId="77777777" w:rsidR="003C2D4C" w:rsidRDefault="00D0192B">
      <w:pPr>
        <w:spacing w:after="0" w:line="600" w:lineRule="auto"/>
        <w:ind w:firstLine="720"/>
        <w:contextualSpacing/>
        <w:jc w:val="both"/>
        <w:rPr>
          <w:rFonts w:eastAsia="Times New Roman"/>
          <w:color w:val="000000"/>
          <w:szCs w:val="24"/>
        </w:rPr>
      </w:pPr>
      <w:r w:rsidRPr="00804BFE">
        <w:rPr>
          <w:rFonts w:eastAsia="Times New Roman"/>
          <w:color w:val="000000"/>
          <w:szCs w:val="24"/>
        </w:rPr>
        <w:t xml:space="preserve">2. Η με αριθμό 169/20-11-2018 </w:t>
      </w:r>
      <w:r>
        <w:rPr>
          <w:rFonts w:eastAsia="Times New Roman"/>
          <w:color w:val="000000"/>
          <w:szCs w:val="24"/>
        </w:rPr>
        <w:t>ε</w:t>
      </w:r>
      <w:r w:rsidRPr="00804BFE">
        <w:rPr>
          <w:rFonts w:eastAsia="Times New Roman"/>
          <w:color w:val="000000"/>
          <w:szCs w:val="24"/>
        </w:rPr>
        <w:t xml:space="preserve">πίκαιρη </w:t>
      </w:r>
      <w:r>
        <w:rPr>
          <w:rFonts w:eastAsia="Times New Roman"/>
          <w:color w:val="000000"/>
          <w:szCs w:val="24"/>
        </w:rPr>
        <w:t>ε</w:t>
      </w:r>
      <w:r w:rsidRPr="00804BFE">
        <w:rPr>
          <w:rFonts w:eastAsia="Times New Roman"/>
          <w:color w:val="000000"/>
          <w:szCs w:val="24"/>
        </w:rPr>
        <w:t>ρώτηση του Βουλευτή Ηρακλείου της Δημοκρατικής Συμπαράταξης ΠΑΣΟΚ</w:t>
      </w:r>
      <w:r>
        <w:rPr>
          <w:rFonts w:eastAsia="Times New Roman"/>
          <w:color w:val="000000"/>
          <w:szCs w:val="24"/>
        </w:rPr>
        <w:t xml:space="preserve"> </w:t>
      </w:r>
      <w:r w:rsidRPr="00804BFE">
        <w:rPr>
          <w:rFonts w:eastAsia="Times New Roman"/>
          <w:color w:val="000000"/>
          <w:szCs w:val="24"/>
        </w:rPr>
        <w:t>-</w:t>
      </w:r>
      <w:r>
        <w:rPr>
          <w:rFonts w:eastAsia="Times New Roman"/>
          <w:color w:val="000000"/>
          <w:szCs w:val="24"/>
        </w:rPr>
        <w:t xml:space="preserve"> </w:t>
      </w:r>
      <w:r w:rsidRPr="00804BFE">
        <w:rPr>
          <w:rFonts w:eastAsia="Times New Roman"/>
          <w:color w:val="000000"/>
          <w:szCs w:val="24"/>
        </w:rPr>
        <w:t>ΔΗΜΑΡ κ.</w:t>
      </w:r>
      <w:r>
        <w:rPr>
          <w:rFonts w:eastAsia="Times New Roman"/>
          <w:color w:val="000000"/>
          <w:szCs w:val="24"/>
        </w:rPr>
        <w:t xml:space="preserve"> </w:t>
      </w:r>
      <w:r w:rsidRPr="00804BFE">
        <w:rPr>
          <w:rFonts w:eastAsia="Times New Roman"/>
          <w:bCs/>
          <w:color w:val="000000"/>
          <w:szCs w:val="24"/>
        </w:rPr>
        <w:t xml:space="preserve">Βασιλείου </w:t>
      </w:r>
      <w:proofErr w:type="spellStart"/>
      <w:r w:rsidRPr="00804BFE">
        <w:rPr>
          <w:rFonts w:eastAsia="Times New Roman"/>
          <w:bCs/>
          <w:color w:val="000000"/>
          <w:szCs w:val="24"/>
        </w:rPr>
        <w:t>Κεγκέρογλου</w:t>
      </w:r>
      <w:proofErr w:type="spellEnd"/>
      <w:r>
        <w:rPr>
          <w:rFonts w:eastAsia="Times New Roman"/>
          <w:b/>
          <w:color w:val="000000"/>
          <w:szCs w:val="24"/>
        </w:rPr>
        <w:t xml:space="preserve"> </w:t>
      </w:r>
      <w:r w:rsidRPr="00804BFE">
        <w:rPr>
          <w:rFonts w:eastAsia="Times New Roman"/>
          <w:color w:val="000000"/>
          <w:szCs w:val="24"/>
        </w:rPr>
        <w:t>προς τον Υπουργό</w:t>
      </w:r>
      <w:r>
        <w:rPr>
          <w:rFonts w:eastAsia="Times New Roman"/>
          <w:b/>
          <w:color w:val="000000"/>
          <w:szCs w:val="24"/>
        </w:rPr>
        <w:t xml:space="preserve"> </w:t>
      </w:r>
      <w:r w:rsidRPr="00804BFE">
        <w:rPr>
          <w:rFonts w:eastAsia="Times New Roman"/>
          <w:bCs/>
          <w:color w:val="000000"/>
          <w:szCs w:val="24"/>
        </w:rPr>
        <w:t>Υ</w:t>
      </w:r>
      <w:r w:rsidRPr="00804BFE">
        <w:rPr>
          <w:rFonts w:eastAsia="Times New Roman"/>
          <w:bCs/>
          <w:color w:val="000000"/>
          <w:szCs w:val="24"/>
        </w:rPr>
        <w:t>ποδομών και Μεταφορών,</w:t>
      </w:r>
      <w:r>
        <w:rPr>
          <w:rFonts w:eastAsia="Times New Roman"/>
          <w:b/>
          <w:color w:val="000000"/>
          <w:szCs w:val="24"/>
        </w:rPr>
        <w:t xml:space="preserve"> </w:t>
      </w:r>
      <w:r w:rsidRPr="00804BFE">
        <w:rPr>
          <w:rFonts w:eastAsia="Times New Roman"/>
          <w:color w:val="000000"/>
          <w:szCs w:val="24"/>
        </w:rPr>
        <w:t>με θέμα: «Αντιμετώπιση επιπτώσεων από την κατασκευή και λειτουργία του αεροδρομίου στο Καστέλι</w:t>
      </w:r>
      <w:r>
        <w:rPr>
          <w:rFonts w:eastAsia="Times New Roman"/>
          <w:color w:val="000000"/>
          <w:szCs w:val="24"/>
        </w:rPr>
        <w:t xml:space="preserve"> </w:t>
      </w:r>
      <w:r w:rsidRPr="00804BFE">
        <w:rPr>
          <w:rFonts w:eastAsia="Times New Roman"/>
          <w:color w:val="000000"/>
          <w:szCs w:val="24"/>
        </w:rPr>
        <w:t>-</w:t>
      </w:r>
      <w:r>
        <w:rPr>
          <w:rFonts w:eastAsia="Times New Roman"/>
          <w:color w:val="000000"/>
          <w:szCs w:val="24"/>
        </w:rPr>
        <w:t xml:space="preserve"> </w:t>
      </w:r>
      <w:r w:rsidRPr="00804BFE">
        <w:rPr>
          <w:rFonts w:eastAsia="Times New Roman"/>
          <w:color w:val="000000"/>
          <w:szCs w:val="24"/>
        </w:rPr>
        <w:t>Αναγκαία έργα και ανταποδοτικά οφέλη για την περιοχή».</w:t>
      </w:r>
    </w:p>
    <w:p w14:paraId="45B7CCF4" w14:textId="77777777" w:rsidR="003C2D4C" w:rsidRDefault="00D0192B">
      <w:pPr>
        <w:spacing w:after="0" w:line="600" w:lineRule="auto"/>
        <w:ind w:firstLine="720"/>
        <w:contextualSpacing/>
        <w:jc w:val="both"/>
        <w:rPr>
          <w:rFonts w:eastAsia="Times New Roman"/>
          <w:b/>
          <w:color w:val="000000"/>
          <w:szCs w:val="24"/>
        </w:rPr>
      </w:pPr>
      <w:r w:rsidRPr="00804BFE">
        <w:rPr>
          <w:rFonts w:eastAsia="Times New Roman"/>
          <w:bCs/>
          <w:color w:val="000000"/>
          <w:szCs w:val="24"/>
        </w:rPr>
        <w:t>Β. ΕΠΙΚΑΙΡΕΣ ΕΡΩΤΗΣΕΙΣ Δεύτερου Κύκλου (Άρθρο 130 παρ</w:t>
      </w:r>
      <w:r>
        <w:rPr>
          <w:rFonts w:eastAsia="Times New Roman"/>
          <w:bCs/>
          <w:color w:val="000000"/>
          <w:szCs w:val="24"/>
        </w:rPr>
        <w:t>άγραφοι</w:t>
      </w:r>
      <w:r w:rsidRPr="00804BFE">
        <w:rPr>
          <w:rFonts w:eastAsia="Times New Roman"/>
          <w:bCs/>
          <w:color w:val="000000"/>
          <w:szCs w:val="24"/>
        </w:rPr>
        <w:t xml:space="preserve"> 2 και 3 </w:t>
      </w:r>
      <w:r>
        <w:rPr>
          <w:rFonts w:eastAsia="Times New Roman"/>
          <w:bCs/>
          <w:color w:val="000000"/>
          <w:szCs w:val="24"/>
        </w:rPr>
        <w:t xml:space="preserve">του </w:t>
      </w:r>
      <w:r w:rsidRPr="00804BFE">
        <w:rPr>
          <w:rFonts w:eastAsia="Times New Roman"/>
          <w:bCs/>
          <w:color w:val="000000"/>
          <w:szCs w:val="24"/>
        </w:rPr>
        <w:t>Καν</w:t>
      </w:r>
      <w:r>
        <w:rPr>
          <w:rFonts w:eastAsia="Times New Roman"/>
          <w:bCs/>
          <w:color w:val="000000"/>
          <w:szCs w:val="24"/>
        </w:rPr>
        <w:t>ονισμ</w:t>
      </w:r>
      <w:r>
        <w:rPr>
          <w:rFonts w:eastAsia="Times New Roman"/>
          <w:bCs/>
          <w:color w:val="000000"/>
          <w:szCs w:val="24"/>
        </w:rPr>
        <w:t>ού της</w:t>
      </w:r>
      <w:r w:rsidRPr="00804BFE">
        <w:rPr>
          <w:rFonts w:eastAsia="Times New Roman"/>
          <w:bCs/>
          <w:color w:val="000000"/>
          <w:szCs w:val="24"/>
        </w:rPr>
        <w:t xml:space="preserve"> Βουλής)</w:t>
      </w:r>
    </w:p>
    <w:p w14:paraId="45B7CCF5" w14:textId="77777777" w:rsidR="003C2D4C" w:rsidRDefault="00D0192B">
      <w:pPr>
        <w:spacing w:after="0" w:line="600" w:lineRule="auto"/>
        <w:ind w:firstLine="720"/>
        <w:contextualSpacing/>
        <w:jc w:val="both"/>
        <w:rPr>
          <w:rFonts w:eastAsia="Times New Roman"/>
          <w:color w:val="000000"/>
          <w:szCs w:val="24"/>
        </w:rPr>
      </w:pPr>
      <w:r>
        <w:rPr>
          <w:rFonts w:eastAsia="Times New Roman"/>
          <w:color w:val="000000"/>
          <w:szCs w:val="24"/>
        </w:rPr>
        <w:t xml:space="preserve">1. </w:t>
      </w:r>
      <w:r w:rsidRPr="00804BFE">
        <w:rPr>
          <w:rFonts w:eastAsia="Times New Roman"/>
          <w:color w:val="000000"/>
          <w:szCs w:val="24"/>
        </w:rPr>
        <w:t xml:space="preserve">Η με αριθμό 162/19-11-2018 </w:t>
      </w:r>
      <w:r>
        <w:rPr>
          <w:rFonts w:eastAsia="Times New Roman"/>
          <w:color w:val="000000"/>
          <w:szCs w:val="24"/>
        </w:rPr>
        <w:t>ε</w:t>
      </w:r>
      <w:r w:rsidRPr="00804BFE">
        <w:rPr>
          <w:rFonts w:eastAsia="Times New Roman"/>
          <w:color w:val="000000"/>
          <w:szCs w:val="24"/>
        </w:rPr>
        <w:t xml:space="preserve">πίκαιρη </w:t>
      </w:r>
      <w:r>
        <w:rPr>
          <w:rFonts w:eastAsia="Times New Roman"/>
          <w:color w:val="000000"/>
          <w:szCs w:val="24"/>
        </w:rPr>
        <w:t>ε</w:t>
      </w:r>
      <w:r w:rsidRPr="00804BFE">
        <w:rPr>
          <w:rFonts w:eastAsia="Times New Roman"/>
          <w:color w:val="000000"/>
          <w:szCs w:val="24"/>
        </w:rPr>
        <w:t>ρώτηση του Βουλευτή Θεσπρωτίας της Νέας Δημοκρατίας κ.</w:t>
      </w:r>
      <w:r>
        <w:rPr>
          <w:rFonts w:eastAsia="Times New Roman"/>
          <w:color w:val="000000"/>
          <w:szCs w:val="24"/>
        </w:rPr>
        <w:t xml:space="preserve"> </w:t>
      </w:r>
      <w:r w:rsidRPr="00804BFE">
        <w:rPr>
          <w:rFonts w:eastAsia="Times New Roman"/>
          <w:bCs/>
          <w:color w:val="000000"/>
          <w:szCs w:val="24"/>
        </w:rPr>
        <w:t xml:space="preserve">Βασιλείου </w:t>
      </w:r>
      <w:proofErr w:type="spellStart"/>
      <w:r w:rsidRPr="00804BFE">
        <w:rPr>
          <w:rFonts w:eastAsia="Times New Roman"/>
          <w:bCs/>
          <w:color w:val="000000"/>
          <w:szCs w:val="24"/>
        </w:rPr>
        <w:t>Γιόγιακα</w:t>
      </w:r>
      <w:proofErr w:type="spellEnd"/>
      <w:r>
        <w:rPr>
          <w:rFonts w:eastAsia="Times New Roman"/>
          <w:color w:val="000000"/>
          <w:szCs w:val="24"/>
        </w:rPr>
        <w:t xml:space="preserve"> </w:t>
      </w:r>
      <w:r w:rsidRPr="00804BFE">
        <w:rPr>
          <w:rFonts w:eastAsia="Times New Roman"/>
          <w:color w:val="000000"/>
          <w:szCs w:val="24"/>
        </w:rPr>
        <w:t>προς την Υπουργό</w:t>
      </w:r>
      <w:r>
        <w:rPr>
          <w:rFonts w:eastAsia="Times New Roman"/>
          <w:color w:val="000000"/>
          <w:szCs w:val="24"/>
        </w:rPr>
        <w:t xml:space="preserve"> </w:t>
      </w:r>
      <w:r w:rsidRPr="00804BFE">
        <w:rPr>
          <w:rFonts w:eastAsia="Times New Roman"/>
          <w:bCs/>
          <w:color w:val="000000"/>
          <w:szCs w:val="24"/>
        </w:rPr>
        <w:t>Εργασίας, Κοινωνικής Ασφάλισης και Κοινωνικής Αλληλεγγύης,</w:t>
      </w:r>
      <w:r>
        <w:rPr>
          <w:rFonts w:eastAsia="Times New Roman"/>
          <w:color w:val="000000"/>
          <w:szCs w:val="24"/>
        </w:rPr>
        <w:t xml:space="preserve"> </w:t>
      </w:r>
      <w:r w:rsidRPr="00804BFE">
        <w:rPr>
          <w:rFonts w:eastAsia="Times New Roman"/>
          <w:color w:val="000000"/>
          <w:szCs w:val="24"/>
        </w:rPr>
        <w:t xml:space="preserve">με θέμα: «Εφαρμογή επέκτασης χορήγησης </w:t>
      </w:r>
      <w:proofErr w:type="spellStart"/>
      <w:r w:rsidRPr="00804BFE">
        <w:rPr>
          <w:rFonts w:eastAsia="Times New Roman"/>
          <w:color w:val="000000"/>
          <w:szCs w:val="24"/>
        </w:rPr>
        <w:t>εξωιδρυματικ</w:t>
      </w:r>
      <w:r w:rsidRPr="00804BFE">
        <w:rPr>
          <w:rFonts w:eastAsia="Times New Roman"/>
          <w:color w:val="000000"/>
          <w:szCs w:val="24"/>
        </w:rPr>
        <w:t>ού</w:t>
      </w:r>
      <w:proofErr w:type="spellEnd"/>
      <w:r w:rsidRPr="00804BFE">
        <w:rPr>
          <w:rFonts w:eastAsia="Times New Roman"/>
          <w:color w:val="000000"/>
          <w:szCs w:val="24"/>
        </w:rPr>
        <w:t xml:space="preserve"> επιδόματος».</w:t>
      </w:r>
    </w:p>
    <w:p w14:paraId="45B7CCF6" w14:textId="77777777" w:rsidR="003C2D4C" w:rsidRDefault="00D0192B">
      <w:pPr>
        <w:spacing w:after="0" w:line="600" w:lineRule="auto"/>
        <w:ind w:firstLine="720"/>
        <w:contextualSpacing/>
        <w:jc w:val="both"/>
        <w:rPr>
          <w:rFonts w:eastAsia="Times New Roman"/>
          <w:color w:val="000000"/>
          <w:szCs w:val="24"/>
        </w:rPr>
      </w:pPr>
      <w:r w:rsidRPr="00804BFE">
        <w:rPr>
          <w:rFonts w:eastAsia="Times New Roman"/>
          <w:color w:val="000000"/>
          <w:szCs w:val="24"/>
        </w:rPr>
        <w:lastRenderedPageBreak/>
        <w:t xml:space="preserve">2. Η με αριθμό 124/5-11-2018 </w:t>
      </w:r>
      <w:r>
        <w:rPr>
          <w:rFonts w:eastAsia="Times New Roman"/>
          <w:color w:val="000000"/>
          <w:szCs w:val="24"/>
        </w:rPr>
        <w:t>ε</w:t>
      </w:r>
      <w:r w:rsidRPr="00804BFE">
        <w:rPr>
          <w:rFonts w:eastAsia="Times New Roman"/>
          <w:color w:val="000000"/>
          <w:szCs w:val="24"/>
        </w:rPr>
        <w:t xml:space="preserve">πίκαιρη </w:t>
      </w:r>
      <w:r>
        <w:rPr>
          <w:rFonts w:eastAsia="Times New Roman"/>
          <w:color w:val="000000"/>
          <w:szCs w:val="24"/>
        </w:rPr>
        <w:t>ε</w:t>
      </w:r>
      <w:r w:rsidRPr="00804BFE">
        <w:rPr>
          <w:rFonts w:eastAsia="Times New Roman"/>
          <w:color w:val="000000"/>
          <w:szCs w:val="24"/>
        </w:rPr>
        <w:t>ρώτηση του Βουλευτή Α΄ Θεσσαλονίκης της Νέας Δημοκρατίας κ.</w:t>
      </w:r>
      <w:r>
        <w:rPr>
          <w:rFonts w:eastAsia="Times New Roman"/>
          <w:color w:val="000000"/>
          <w:szCs w:val="24"/>
        </w:rPr>
        <w:t xml:space="preserve"> </w:t>
      </w:r>
      <w:r w:rsidRPr="00804BFE">
        <w:rPr>
          <w:rFonts w:eastAsia="Times New Roman"/>
          <w:bCs/>
          <w:color w:val="000000"/>
          <w:szCs w:val="24"/>
        </w:rPr>
        <w:t>Σταύρου Καλαφάτη</w:t>
      </w:r>
      <w:r>
        <w:rPr>
          <w:rFonts w:eastAsia="Times New Roman"/>
          <w:color w:val="000000"/>
          <w:szCs w:val="24"/>
        </w:rPr>
        <w:t xml:space="preserve"> </w:t>
      </w:r>
      <w:r w:rsidRPr="00804BFE">
        <w:rPr>
          <w:rFonts w:eastAsia="Times New Roman"/>
          <w:color w:val="000000"/>
          <w:szCs w:val="24"/>
        </w:rPr>
        <w:t>προς την Υπουργό</w:t>
      </w:r>
      <w:r>
        <w:rPr>
          <w:rFonts w:eastAsia="Times New Roman"/>
          <w:color w:val="000000"/>
          <w:szCs w:val="24"/>
        </w:rPr>
        <w:t xml:space="preserve"> </w:t>
      </w:r>
      <w:r w:rsidRPr="00804BFE">
        <w:rPr>
          <w:rFonts w:eastAsia="Times New Roman"/>
          <w:bCs/>
          <w:color w:val="000000"/>
          <w:szCs w:val="24"/>
        </w:rPr>
        <w:t>Εργασίας, Κοινωνικής Ασφάλισης και Κοινωνικής Αλληλεγγύης,</w:t>
      </w:r>
      <w:r>
        <w:rPr>
          <w:rFonts w:eastAsia="Times New Roman"/>
          <w:color w:val="000000"/>
          <w:szCs w:val="24"/>
        </w:rPr>
        <w:t xml:space="preserve"> </w:t>
      </w:r>
      <w:r w:rsidRPr="00804BFE">
        <w:rPr>
          <w:rFonts w:eastAsia="Times New Roman"/>
          <w:color w:val="000000"/>
          <w:szCs w:val="24"/>
        </w:rPr>
        <w:t xml:space="preserve">με θέμα: «Στις τελευταίες θέσεις στην Ευρωπαϊκή </w:t>
      </w:r>
      <w:r w:rsidRPr="00804BFE">
        <w:rPr>
          <w:rFonts w:eastAsia="Times New Roman"/>
          <w:color w:val="000000"/>
          <w:szCs w:val="24"/>
        </w:rPr>
        <w:t>Ένωση η Ελλάδα στη φτώχεια και στην παιδική φτώχεια».</w:t>
      </w:r>
    </w:p>
    <w:p w14:paraId="45B7CCF7" w14:textId="77777777" w:rsidR="003C2D4C" w:rsidRDefault="00D0192B">
      <w:pPr>
        <w:spacing w:after="0" w:line="600" w:lineRule="auto"/>
        <w:ind w:firstLine="720"/>
        <w:contextualSpacing/>
        <w:jc w:val="both"/>
        <w:rPr>
          <w:rFonts w:eastAsia="Times New Roman"/>
          <w:color w:val="000000"/>
          <w:szCs w:val="24"/>
        </w:rPr>
      </w:pPr>
      <w:r w:rsidRPr="00804BFE">
        <w:rPr>
          <w:rFonts w:eastAsia="Times New Roman"/>
          <w:color w:val="000000"/>
          <w:szCs w:val="24"/>
        </w:rPr>
        <w:t xml:space="preserve">3. Η με αριθμό 120/1-11-2018 </w:t>
      </w:r>
      <w:r>
        <w:rPr>
          <w:rFonts w:eastAsia="Times New Roman"/>
          <w:color w:val="000000"/>
          <w:szCs w:val="24"/>
        </w:rPr>
        <w:t>ε</w:t>
      </w:r>
      <w:r w:rsidRPr="00804BFE">
        <w:rPr>
          <w:rFonts w:eastAsia="Times New Roman"/>
          <w:color w:val="000000"/>
          <w:szCs w:val="24"/>
        </w:rPr>
        <w:t xml:space="preserve">πίκαιρη </w:t>
      </w:r>
      <w:r>
        <w:rPr>
          <w:rFonts w:eastAsia="Times New Roman"/>
          <w:color w:val="000000"/>
          <w:szCs w:val="24"/>
        </w:rPr>
        <w:t>ε</w:t>
      </w:r>
      <w:r w:rsidRPr="00804BFE">
        <w:rPr>
          <w:rFonts w:eastAsia="Times New Roman"/>
          <w:color w:val="000000"/>
          <w:szCs w:val="24"/>
        </w:rPr>
        <w:t>ρώτηση του Βουλευτή Α΄ Πειραι</w:t>
      </w:r>
      <w:r>
        <w:rPr>
          <w:rFonts w:eastAsia="Times New Roman"/>
          <w:color w:val="000000"/>
          <w:szCs w:val="24"/>
        </w:rPr>
        <w:t>ώς</w:t>
      </w:r>
      <w:r w:rsidRPr="00804BFE">
        <w:rPr>
          <w:rFonts w:eastAsia="Times New Roman"/>
          <w:color w:val="000000"/>
          <w:szCs w:val="24"/>
        </w:rPr>
        <w:t xml:space="preserve"> του Λαϊκού Συνδέσμου</w:t>
      </w:r>
      <w:r>
        <w:rPr>
          <w:rFonts w:eastAsia="Times New Roman"/>
          <w:color w:val="000000"/>
          <w:szCs w:val="24"/>
        </w:rPr>
        <w:t xml:space="preserve"> </w:t>
      </w:r>
      <w:r w:rsidRPr="00804BFE">
        <w:rPr>
          <w:rFonts w:eastAsia="Times New Roman"/>
          <w:color w:val="000000"/>
          <w:szCs w:val="24"/>
        </w:rPr>
        <w:t>-</w:t>
      </w:r>
      <w:r>
        <w:rPr>
          <w:rFonts w:eastAsia="Times New Roman"/>
          <w:color w:val="000000"/>
          <w:szCs w:val="24"/>
        </w:rPr>
        <w:t xml:space="preserve"> </w:t>
      </w:r>
      <w:r w:rsidRPr="00804BFE">
        <w:rPr>
          <w:rFonts w:eastAsia="Times New Roman"/>
          <w:color w:val="000000"/>
          <w:szCs w:val="24"/>
        </w:rPr>
        <w:t>Χρυσή Αυγή κ.</w:t>
      </w:r>
      <w:r>
        <w:rPr>
          <w:rFonts w:eastAsia="Times New Roman"/>
          <w:color w:val="000000"/>
          <w:szCs w:val="24"/>
        </w:rPr>
        <w:t xml:space="preserve"> </w:t>
      </w:r>
      <w:r w:rsidRPr="00804BFE">
        <w:rPr>
          <w:rFonts w:eastAsia="Times New Roman"/>
          <w:bCs/>
          <w:color w:val="000000"/>
          <w:szCs w:val="24"/>
        </w:rPr>
        <w:t xml:space="preserve">Νικολάου </w:t>
      </w:r>
      <w:proofErr w:type="spellStart"/>
      <w:r w:rsidRPr="00804BFE">
        <w:rPr>
          <w:rFonts w:eastAsia="Times New Roman"/>
          <w:bCs/>
          <w:color w:val="000000"/>
          <w:szCs w:val="24"/>
        </w:rPr>
        <w:t>Κούζηλου</w:t>
      </w:r>
      <w:proofErr w:type="spellEnd"/>
      <w:r>
        <w:rPr>
          <w:rFonts w:eastAsia="Times New Roman"/>
          <w:color w:val="000000"/>
          <w:szCs w:val="24"/>
        </w:rPr>
        <w:t xml:space="preserve"> </w:t>
      </w:r>
      <w:r w:rsidRPr="00804BFE">
        <w:rPr>
          <w:rFonts w:eastAsia="Times New Roman"/>
          <w:color w:val="000000"/>
          <w:szCs w:val="24"/>
        </w:rPr>
        <w:t>προς τον Υπουργό</w:t>
      </w:r>
      <w:r>
        <w:rPr>
          <w:rFonts w:eastAsia="Times New Roman"/>
          <w:color w:val="000000"/>
          <w:szCs w:val="24"/>
        </w:rPr>
        <w:t xml:space="preserve"> </w:t>
      </w:r>
      <w:r w:rsidRPr="00804BFE">
        <w:rPr>
          <w:rFonts w:eastAsia="Times New Roman"/>
          <w:bCs/>
          <w:color w:val="000000"/>
          <w:szCs w:val="24"/>
        </w:rPr>
        <w:t>Εξωτερικών,</w:t>
      </w:r>
      <w:r>
        <w:rPr>
          <w:rFonts w:eastAsia="Times New Roman"/>
          <w:b/>
          <w:color w:val="000000"/>
          <w:szCs w:val="24"/>
        </w:rPr>
        <w:t xml:space="preserve"> </w:t>
      </w:r>
      <w:r w:rsidRPr="00804BFE">
        <w:rPr>
          <w:rFonts w:eastAsia="Times New Roman"/>
          <w:color w:val="000000"/>
          <w:szCs w:val="24"/>
        </w:rPr>
        <w:t>με θέμα: «Λιμάνι των Σκοπίων καθίσταται η Θεσσα</w:t>
      </w:r>
      <w:r w:rsidRPr="00804BFE">
        <w:rPr>
          <w:rFonts w:eastAsia="Times New Roman"/>
          <w:color w:val="000000"/>
          <w:szCs w:val="24"/>
        </w:rPr>
        <w:t>λονίκη βάσει της Συμφωνίας των Πρεσπών».</w:t>
      </w:r>
    </w:p>
    <w:p w14:paraId="45B7CCF8" w14:textId="77777777" w:rsidR="003C2D4C" w:rsidRDefault="00D0192B">
      <w:pPr>
        <w:spacing w:after="0" w:line="600" w:lineRule="auto"/>
        <w:ind w:firstLine="720"/>
        <w:contextualSpacing/>
        <w:jc w:val="both"/>
        <w:rPr>
          <w:rFonts w:eastAsia="Times New Roman"/>
          <w:color w:val="000000"/>
          <w:szCs w:val="24"/>
        </w:rPr>
      </w:pPr>
      <w:r w:rsidRPr="00804BFE">
        <w:rPr>
          <w:rFonts w:eastAsia="Times New Roman"/>
          <w:color w:val="000000"/>
          <w:szCs w:val="24"/>
        </w:rPr>
        <w:t xml:space="preserve">4. Η με αριθμό 75/16-10-2018 </w:t>
      </w:r>
      <w:r>
        <w:rPr>
          <w:rFonts w:eastAsia="Times New Roman"/>
          <w:color w:val="000000"/>
          <w:szCs w:val="24"/>
        </w:rPr>
        <w:t>ε</w:t>
      </w:r>
      <w:r w:rsidRPr="00804BFE">
        <w:rPr>
          <w:rFonts w:eastAsia="Times New Roman"/>
          <w:color w:val="000000"/>
          <w:szCs w:val="24"/>
        </w:rPr>
        <w:t xml:space="preserve">πίκαιρη </w:t>
      </w:r>
      <w:r>
        <w:rPr>
          <w:rFonts w:eastAsia="Times New Roman"/>
          <w:color w:val="000000"/>
          <w:szCs w:val="24"/>
        </w:rPr>
        <w:t>ε</w:t>
      </w:r>
      <w:r w:rsidRPr="00804BFE">
        <w:rPr>
          <w:rFonts w:eastAsia="Times New Roman"/>
          <w:color w:val="000000"/>
          <w:szCs w:val="24"/>
        </w:rPr>
        <w:t>ρώτηση του Βουλευτή Α΄ Πειραιώς  του Λαϊκού Συνδέσμου – Χρυσή Αυγή κ.</w:t>
      </w:r>
      <w:r>
        <w:rPr>
          <w:rFonts w:eastAsia="Times New Roman"/>
          <w:color w:val="000000"/>
          <w:szCs w:val="24"/>
        </w:rPr>
        <w:t xml:space="preserve"> </w:t>
      </w:r>
      <w:r w:rsidRPr="00804BFE">
        <w:rPr>
          <w:rFonts w:eastAsia="Times New Roman"/>
          <w:bCs/>
          <w:color w:val="000000"/>
          <w:szCs w:val="24"/>
        </w:rPr>
        <w:t xml:space="preserve">Νικολάου </w:t>
      </w:r>
      <w:proofErr w:type="spellStart"/>
      <w:r w:rsidRPr="00804BFE">
        <w:rPr>
          <w:rFonts w:eastAsia="Times New Roman"/>
          <w:bCs/>
          <w:color w:val="000000"/>
          <w:szCs w:val="24"/>
        </w:rPr>
        <w:t>Κούζηλου</w:t>
      </w:r>
      <w:proofErr w:type="spellEnd"/>
      <w:r>
        <w:rPr>
          <w:rFonts w:eastAsia="Times New Roman"/>
          <w:b/>
          <w:bCs/>
          <w:color w:val="000000"/>
          <w:szCs w:val="24"/>
        </w:rPr>
        <w:t xml:space="preserve"> </w:t>
      </w:r>
      <w:r w:rsidRPr="00804BFE">
        <w:rPr>
          <w:rFonts w:eastAsia="Times New Roman"/>
          <w:color w:val="000000"/>
          <w:szCs w:val="24"/>
        </w:rPr>
        <w:t>προς την Υπουργό</w:t>
      </w:r>
      <w:r>
        <w:rPr>
          <w:rFonts w:eastAsia="Times New Roman"/>
          <w:color w:val="000000"/>
          <w:szCs w:val="24"/>
        </w:rPr>
        <w:t xml:space="preserve"> </w:t>
      </w:r>
      <w:r w:rsidRPr="00804BFE">
        <w:rPr>
          <w:rFonts w:eastAsia="Times New Roman"/>
          <w:bCs/>
          <w:color w:val="000000"/>
          <w:szCs w:val="24"/>
        </w:rPr>
        <w:t>Εργασίας, Κοινωνικής Ασφάλισης και Κοινωνικής Αλληλεγγύης,</w:t>
      </w:r>
      <w:r>
        <w:rPr>
          <w:rFonts w:eastAsia="Times New Roman"/>
          <w:color w:val="000000"/>
          <w:szCs w:val="24"/>
        </w:rPr>
        <w:t xml:space="preserve"> </w:t>
      </w:r>
      <w:r w:rsidRPr="00804BFE">
        <w:rPr>
          <w:rFonts w:eastAsia="Times New Roman"/>
          <w:color w:val="000000"/>
          <w:szCs w:val="24"/>
        </w:rPr>
        <w:t>με θέμα: «Πρ</w:t>
      </w:r>
      <w:r w:rsidRPr="00804BFE">
        <w:rPr>
          <w:rFonts w:eastAsia="Times New Roman"/>
          <w:color w:val="000000"/>
          <w:szCs w:val="24"/>
        </w:rPr>
        <w:t xml:space="preserve">οστασία πληρωμάτων από εγκατάλειψη πλοίου εσωτερικών </w:t>
      </w:r>
      <w:proofErr w:type="spellStart"/>
      <w:r w:rsidRPr="00804BFE">
        <w:rPr>
          <w:rFonts w:eastAsia="Times New Roman"/>
          <w:color w:val="000000"/>
          <w:szCs w:val="24"/>
        </w:rPr>
        <w:t>πλόων</w:t>
      </w:r>
      <w:proofErr w:type="spellEnd"/>
      <w:r w:rsidRPr="00804BFE">
        <w:rPr>
          <w:rFonts w:eastAsia="Times New Roman"/>
          <w:color w:val="000000"/>
          <w:szCs w:val="24"/>
        </w:rPr>
        <w:t>».</w:t>
      </w:r>
    </w:p>
    <w:p w14:paraId="45B7CCF9" w14:textId="77777777" w:rsidR="003C2D4C" w:rsidRDefault="00D0192B">
      <w:pPr>
        <w:spacing w:after="0" w:line="600" w:lineRule="auto"/>
        <w:ind w:firstLine="720"/>
        <w:contextualSpacing/>
        <w:jc w:val="both"/>
        <w:rPr>
          <w:rFonts w:eastAsia="Times New Roman"/>
          <w:color w:val="000000"/>
          <w:szCs w:val="24"/>
        </w:rPr>
      </w:pPr>
      <w:r>
        <w:rPr>
          <w:rFonts w:eastAsia="Times New Roman"/>
          <w:color w:val="000000"/>
          <w:szCs w:val="24"/>
        </w:rPr>
        <w:t>5.</w:t>
      </w:r>
      <w:r w:rsidRPr="00804BFE">
        <w:rPr>
          <w:rFonts w:eastAsia="Times New Roman"/>
          <w:color w:val="000000"/>
          <w:szCs w:val="24"/>
        </w:rPr>
        <w:t xml:space="preserve"> Η με αριθμό 1/1-10-2018 </w:t>
      </w:r>
      <w:r>
        <w:rPr>
          <w:rFonts w:eastAsia="Times New Roman"/>
          <w:color w:val="000000"/>
          <w:szCs w:val="24"/>
        </w:rPr>
        <w:t>ε</w:t>
      </w:r>
      <w:r w:rsidRPr="00804BFE">
        <w:rPr>
          <w:rFonts w:eastAsia="Times New Roman"/>
          <w:color w:val="000000"/>
          <w:szCs w:val="24"/>
        </w:rPr>
        <w:t xml:space="preserve">πίκαιρη </w:t>
      </w:r>
      <w:r>
        <w:rPr>
          <w:rFonts w:eastAsia="Times New Roman"/>
          <w:color w:val="000000"/>
          <w:szCs w:val="24"/>
        </w:rPr>
        <w:t>ε</w:t>
      </w:r>
      <w:r w:rsidRPr="00804BFE">
        <w:rPr>
          <w:rFonts w:eastAsia="Times New Roman"/>
          <w:color w:val="000000"/>
          <w:szCs w:val="24"/>
        </w:rPr>
        <w:t>ρώτηση του Βουλευτή Α΄ Θεσσαλονίκης του Λαϊκού Συνδέσμου – Χρυσή Αυγή κ.</w:t>
      </w:r>
      <w:r>
        <w:rPr>
          <w:rFonts w:eastAsia="Times New Roman"/>
          <w:color w:val="000000"/>
          <w:szCs w:val="24"/>
        </w:rPr>
        <w:t xml:space="preserve"> </w:t>
      </w:r>
      <w:r w:rsidRPr="00804BFE">
        <w:rPr>
          <w:rFonts w:eastAsia="Times New Roman"/>
          <w:bCs/>
          <w:color w:val="000000"/>
          <w:szCs w:val="24"/>
        </w:rPr>
        <w:lastRenderedPageBreak/>
        <w:t>Αντωνίου Γρέγου</w:t>
      </w:r>
      <w:r>
        <w:rPr>
          <w:rFonts w:eastAsia="Times New Roman"/>
          <w:color w:val="000000"/>
          <w:szCs w:val="24"/>
        </w:rPr>
        <w:t xml:space="preserve"> </w:t>
      </w:r>
      <w:r w:rsidRPr="00804BFE">
        <w:rPr>
          <w:rFonts w:eastAsia="Times New Roman"/>
          <w:color w:val="000000"/>
          <w:szCs w:val="24"/>
        </w:rPr>
        <w:t>προς την Υπουργό</w:t>
      </w:r>
      <w:r>
        <w:rPr>
          <w:rFonts w:eastAsia="Times New Roman"/>
          <w:color w:val="000000"/>
          <w:szCs w:val="24"/>
        </w:rPr>
        <w:t xml:space="preserve"> </w:t>
      </w:r>
      <w:r w:rsidRPr="00804BFE">
        <w:rPr>
          <w:rFonts w:eastAsia="Times New Roman"/>
          <w:bCs/>
          <w:color w:val="000000"/>
          <w:szCs w:val="24"/>
        </w:rPr>
        <w:t>Πολιτισμού και Αθλητισμού,</w:t>
      </w:r>
      <w:r>
        <w:rPr>
          <w:rFonts w:eastAsia="Times New Roman"/>
          <w:b/>
          <w:color w:val="000000"/>
          <w:szCs w:val="24"/>
        </w:rPr>
        <w:t xml:space="preserve"> </w:t>
      </w:r>
      <w:r w:rsidRPr="00804BFE">
        <w:rPr>
          <w:rFonts w:eastAsia="Times New Roman"/>
          <w:color w:val="000000"/>
          <w:szCs w:val="24"/>
        </w:rPr>
        <w:t>με θέμα: «Περί του Μουσεί</w:t>
      </w:r>
      <w:r w:rsidRPr="00804BFE">
        <w:rPr>
          <w:rFonts w:eastAsia="Times New Roman"/>
          <w:color w:val="000000"/>
          <w:szCs w:val="24"/>
        </w:rPr>
        <w:t>ου Μακεδονικού Αγώνα και λοιπών φορέων, συλλόγων και σωματείων της Μακεδονίας και του άρθρου 6 της συμφωνίας Ελλάδας - Σκοπίων». </w:t>
      </w:r>
    </w:p>
    <w:p w14:paraId="45B7CCFA" w14:textId="77777777" w:rsidR="003C2D4C" w:rsidRDefault="00D0192B">
      <w:pPr>
        <w:spacing w:after="0" w:line="600" w:lineRule="auto"/>
        <w:ind w:firstLine="720"/>
        <w:contextualSpacing/>
        <w:jc w:val="both"/>
        <w:rPr>
          <w:rFonts w:eastAsia="Times New Roman"/>
          <w:b/>
          <w:color w:val="000000"/>
          <w:szCs w:val="24"/>
        </w:rPr>
      </w:pPr>
      <w:r w:rsidRPr="00804BFE">
        <w:rPr>
          <w:rFonts w:eastAsia="Times New Roman"/>
          <w:bCs/>
          <w:color w:val="000000"/>
          <w:szCs w:val="24"/>
        </w:rPr>
        <w:t>ΑΝΑΦΟΡΕΣ</w:t>
      </w:r>
      <w:r>
        <w:rPr>
          <w:rFonts w:eastAsia="Times New Roman"/>
          <w:bCs/>
          <w:color w:val="000000"/>
          <w:szCs w:val="24"/>
        </w:rPr>
        <w:t xml:space="preserve"> </w:t>
      </w:r>
      <w:r w:rsidRPr="00804BFE">
        <w:rPr>
          <w:rFonts w:eastAsia="Times New Roman"/>
          <w:bCs/>
          <w:color w:val="000000"/>
          <w:szCs w:val="24"/>
        </w:rPr>
        <w:t>-</w:t>
      </w:r>
      <w:r>
        <w:rPr>
          <w:rFonts w:eastAsia="Times New Roman"/>
          <w:bCs/>
          <w:color w:val="000000"/>
          <w:szCs w:val="24"/>
        </w:rPr>
        <w:t xml:space="preserve"> </w:t>
      </w:r>
      <w:r w:rsidRPr="00804BFE">
        <w:rPr>
          <w:rFonts w:eastAsia="Times New Roman"/>
          <w:bCs/>
          <w:color w:val="000000"/>
          <w:szCs w:val="24"/>
        </w:rPr>
        <w:t>ΕΡΩΤΗΣΕΙΣ (Άρθρο 130 παρ</w:t>
      </w:r>
      <w:r>
        <w:rPr>
          <w:rFonts w:eastAsia="Times New Roman"/>
          <w:bCs/>
          <w:color w:val="000000"/>
          <w:szCs w:val="24"/>
        </w:rPr>
        <w:t>άγραφος</w:t>
      </w:r>
      <w:r w:rsidRPr="00804BFE">
        <w:rPr>
          <w:rFonts w:eastAsia="Times New Roman"/>
          <w:bCs/>
          <w:color w:val="000000"/>
          <w:szCs w:val="24"/>
        </w:rPr>
        <w:t xml:space="preserve"> 5 </w:t>
      </w:r>
      <w:r>
        <w:rPr>
          <w:rFonts w:eastAsia="Times New Roman"/>
          <w:bCs/>
          <w:color w:val="000000"/>
          <w:szCs w:val="24"/>
        </w:rPr>
        <w:t xml:space="preserve">του </w:t>
      </w:r>
      <w:r w:rsidRPr="00804BFE">
        <w:rPr>
          <w:rFonts w:eastAsia="Times New Roman"/>
          <w:bCs/>
          <w:color w:val="000000"/>
          <w:szCs w:val="24"/>
        </w:rPr>
        <w:t>Καν</w:t>
      </w:r>
      <w:r>
        <w:rPr>
          <w:rFonts w:eastAsia="Times New Roman"/>
          <w:bCs/>
          <w:color w:val="000000"/>
          <w:szCs w:val="24"/>
        </w:rPr>
        <w:t>ονισμού της</w:t>
      </w:r>
      <w:r w:rsidRPr="00804BFE">
        <w:rPr>
          <w:rFonts w:eastAsia="Times New Roman"/>
          <w:bCs/>
          <w:color w:val="000000"/>
          <w:szCs w:val="24"/>
        </w:rPr>
        <w:t xml:space="preserve"> Βουλής)</w:t>
      </w:r>
    </w:p>
    <w:p w14:paraId="45B7CCFB" w14:textId="77777777" w:rsidR="003C2D4C" w:rsidRDefault="00D0192B">
      <w:pPr>
        <w:spacing w:after="0" w:line="600" w:lineRule="auto"/>
        <w:ind w:firstLine="720"/>
        <w:contextualSpacing/>
        <w:jc w:val="both"/>
        <w:rPr>
          <w:rFonts w:eastAsia="Times New Roman"/>
          <w:color w:val="000000"/>
          <w:szCs w:val="24"/>
        </w:rPr>
      </w:pPr>
      <w:r>
        <w:rPr>
          <w:rFonts w:eastAsia="Times New Roman"/>
          <w:color w:val="000000"/>
          <w:szCs w:val="24"/>
        </w:rPr>
        <w:t xml:space="preserve">1. </w:t>
      </w:r>
      <w:r w:rsidRPr="00804BFE">
        <w:rPr>
          <w:rFonts w:eastAsia="Times New Roman"/>
          <w:color w:val="000000"/>
          <w:szCs w:val="24"/>
        </w:rPr>
        <w:t xml:space="preserve">Η με αριθμό 2117/3-10-2018 </w:t>
      </w:r>
      <w:r>
        <w:rPr>
          <w:rFonts w:eastAsia="Times New Roman"/>
          <w:color w:val="000000"/>
          <w:szCs w:val="24"/>
        </w:rPr>
        <w:t>ε</w:t>
      </w:r>
      <w:r w:rsidRPr="00804BFE">
        <w:rPr>
          <w:rFonts w:eastAsia="Times New Roman"/>
          <w:color w:val="000000"/>
          <w:szCs w:val="24"/>
        </w:rPr>
        <w:t>ρώτη</w:t>
      </w:r>
      <w:r>
        <w:rPr>
          <w:rFonts w:eastAsia="Times New Roman"/>
          <w:color w:val="000000"/>
          <w:szCs w:val="24"/>
        </w:rPr>
        <w:t xml:space="preserve">ση του Βουλευτή Α΄ Θεσσαλονίκης </w:t>
      </w:r>
      <w:r w:rsidRPr="00804BFE">
        <w:rPr>
          <w:rFonts w:eastAsia="Times New Roman"/>
          <w:color w:val="000000"/>
          <w:szCs w:val="24"/>
        </w:rPr>
        <w:t>του Κομμουνιστικού Κόμματος Ελλάδ</w:t>
      </w:r>
      <w:r>
        <w:rPr>
          <w:rFonts w:eastAsia="Times New Roman"/>
          <w:color w:val="000000"/>
          <w:szCs w:val="24"/>
        </w:rPr>
        <w:t>α</w:t>
      </w:r>
      <w:r w:rsidRPr="00804BFE">
        <w:rPr>
          <w:rFonts w:eastAsia="Times New Roman"/>
          <w:color w:val="000000"/>
          <w:szCs w:val="24"/>
        </w:rPr>
        <w:t>ς κ.</w:t>
      </w:r>
      <w:r>
        <w:rPr>
          <w:rFonts w:eastAsia="Times New Roman"/>
          <w:color w:val="000000"/>
          <w:szCs w:val="24"/>
        </w:rPr>
        <w:t xml:space="preserve"> </w:t>
      </w:r>
      <w:r w:rsidRPr="00804BFE">
        <w:rPr>
          <w:rFonts w:eastAsia="Times New Roman"/>
          <w:bCs/>
          <w:color w:val="000000"/>
          <w:szCs w:val="24"/>
        </w:rPr>
        <w:t>Γιάννη Δελή</w:t>
      </w:r>
      <w:r>
        <w:rPr>
          <w:rFonts w:eastAsia="Times New Roman"/>
          <w:b/>
          <w:bCs/>
          <w:color w:val="000000"/>
          <w:szCs w:val="24"/>
        </w:rPr>
        <w:t xml:space="preserve"> </w:t>
      </w:r>
      <w:r w:rsidRPr="00804BFE">
        <w:rPr>
          <w:rFonts w:eastAsia="Times New Roman"/>
          <w:color w:val="000000"/>
          <w:szCs w:val="24"/>
        </w:rPr>
        <w:t>προς την Υπουργό</w:t>
      </w:r>
      <w:r>
        <w:rPr>
          <w:rFonts w:eastAsia="Times New Roman"/>
          <w:color w:val="000000"/>
          <w:szCs w:val="24"/>
        </w:rPr>
        <w:t xml:space="preserve"> </w:t>
      </w:r>
      <w:r w:rsidRPr="00804BFE">
        <w:rPr>
          <w:rFonts w:eastAsia="Times New Roman"/>
          <w:bCs/>
          <w:color w:val="000000"/>
          <w:szCs w:val="24"/>
        </w:rPr>
        <w:t>Εργασίας, Κοινωνικής Ασφάλισης και Κοινωνικής Αλληλεγγύης,</w:t>
      </w:r>
      <w:r>
        <w:rPr>
          <w:rFonts w:eastAsia="Times New Roman"/>
          <w:b/>
          <w:bCs/>
          <w:color w:val="000000"/>
          <w:szCs w:val="24"/>
        </w:rPr>
        <w:t xml:space="preserve"> </w:t>
      </w:r>
      <w:r w:rsidRPr="00804BFE">
        <w:rPr>
          <w:rFonts w:eastAsia="Times New Roman"/>
          <w:color w:val="000000"/>
          <w:szCs w:val="24"/>
        </w:rPr>
        <w:t>με θέμα: «Ασφάλιση Πωλητών Λαϊκών Λαχείων μετά την 1</w:t>
      </w:r>
      <w:r>
        <w:rPr>
          <w:rFonts w:eastAsia="Times New Roman"/>
          <w:color w:val="000000"/>
          <w:szCs w:val="24"/>
        </w:rPr>
        <w:t>-</w:t>
      </w:r>
      <w:r w:rsidRPr="00804BFE">
        <w:rPr>
          <w:rFonts w:eastAsia="Times New Roman"/>
          <w:color w:val="000000"/>
          <w:szCs w:val="24"/>
        </w:rPr>
        <w:t>5</w:t>
      </w:r>
      <w:r>
        <w:rPr>
          <w:rFonts w:eastAsia="Times New Roman"/>
          <w:color w:val="000000"/>
          <w:szCs w:val="24"/>
        </w:rPr>
        <w:t>-</w:t>
      </w:r>
      <w:r w:rsidRPr="00804BFE">
        <w:rPr>
          <w:rFonts w:eastAsia="Times New Roman"/>
          <w:color w:val="000000"/>
          <w:szCs w:val="24"/>
        </w:rPr>
        <w:t>2014 ημερομηνία ισχύος της σύμβασης παραχώ</w:t>
      </w:r>
      <w:r w:rsidRPr="00804BFE">
        <w:rPr>
          <w:rFonts w:eastAsia="Times New Roman"/>
          <w:color w:val="000000"/>
          <w:szCs w:val="24"/>
        </w:rPr>
        <w:t xml:space="preserve">ρησης του αποκλειστικού δικαιώματος παραγωγής, λειτουργίας, κυκλοφορίας, προβολής και διαχείρισης των </w:t>
      </w:r>
      <w:r>
        <w:rPr>
          <w:rFonts w:eastAsia="Times New Roman"/>
          <w:color w:val="000000"/>
          <w:szCs w:val="24"/>
        </w:rPr>
        <w:t>κ</w:t>
      </w:r>
      <w:r w:rsidRPr="00804BFE">
        <w:rPr>
          <w:rFonts w:eastAsia="Times New Roman"/>
          <w:color w:val="000000"/>
          <w:szCs w:val="24"/>
        </w:rPr>
        <w:t xml:space="preserve">ρατικών </w:t>
      </w:r>
      <w:r>
        <w:rPr>
          <w:rFonts w:eastAsia="Times New Roman"/>
          <w:color w:val="000000"/>
          <w:szCs w:val="24"/>
        </w:rPr>
        <w:t>λ</w:t>
      </w:r>
      <w:r w:rsidRPr="00804BFE">
        <w:rPr>
          <w:rFonts w:eastAsia="Times New Roman"/>
          <w:color w:val="000000"/>
          <w:szCs w:val="24"/>
        </w:rPr>
        <w:t xml:space="preserve">αϊκών </w:t>
      </w:r>
      <w:r>
        <w:rPr>
          <w:rFonts w:eastAsia="Times New Roman"/>
          <w:color w:val="000000"/>
          <w:szCs w:val="24"/>
        </w:rPr>
        <w:t>λ</w:t>
      </w:r>
      <w:r w:rsidRPr="00804BFE">
        <w:rPr>
          <w:rFonts w:eastAsia="Times New Roman"/>
          <w:color w:val="000000"/>
          <w:szCs w:val="24"/>
        </w:rPr>
        <w:t>αχείων σε ιδιώτη».</w:t>
      </w:r>
    </w:p>
    <w:p w14:paraId="45B7CCFC"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Κ</w:t>
      </w:r>
      <w:r w:rsidRPr="006E2EBC">
        <w:rPr>
          <w:rFonts w:eastAsia="Times New Roman" w:cs="Times New Roman"/>
          <w:szCs w:val="24"/>
        </w:rPr>
        <w:t xml:space="preserve">υρίες και κύριοι συνάδελφοι, </w:t>
      </w:r>
      <w:r>
        <w:rPr>
          <w:rFonts w:eastAsia="Times New Roman" w:cs="Times New Roman"/>
          <w:szCs w:val="24"/>
        </w:rPr>
        <w:t>έχω την τιμή να ανακοινώσω στο Σώμα ότι η Διαρκής Επιτροπή Κοινωνικών Υποθέσεων καταθέτε</w:t>
      </w:r>
      <w:r>
        <w:rPr>
          <w:rFonts w:eastAsia="Times New Roman" w:cs="Times New Roman"/>
          <w:szCs w:val="24"/>
        </w:rPr>
        <w:t xml:space="preserve">ι την </w:t>
      </w:r>
      <w:r>
        <w:rPr>
          <w:rFonts w:eastAsia="Times New Roman" w:cs="Times New Roman"/>
          <w:szCs w:val="24"/>
        </w:rPr>
        <w:t>έ</w:t>
      </w:r>
      <w:r>
        <w:rPr>
          <w:rFonts w:eastAsia="Times New Roman" w:cs="Times New Roman"/>
          <w:szCs w:val="24"/>
        </w:rPr>
        <w:t>κθεσή της στο σχέδιο νόμου του Υπουργείου Εργασίας, Κοινωνικής Ασφάλισης και Κοινωνικής Αλληλεγγύης</w:t>
      </w:r>
      <w:r>
        <w:rPr>
          <w:rFonts w:eastAsia="Times New Roman" w:cs="Times New Roman"/>
          <w:szCs w:val="24"/>
        </w:rPr>
        <w:t>:</w:t>
      </w:r>
      <w:r>
        <w:rPr>
          <w:rFonts w:eastAsia="Times New Roman" w:cs="Times New Roman"/>
          <w:szCs w:val="24"/>
        </w:rPr>
        <w:t xml:space="preserve"> «Μείωση ασφαλιστικών εισφορών και άλλες διατάξεις».</w:t>
      </w:r>
    </w:p>
    <w:p w14:paraId="45B7CCFD"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w:t>
      </w:r>
      <w:r w:rsidRPr="00BB4F55">
        <w:rPr>
          <w:rFonts w:eastAsia="Times New Roman" w:cs="Times New Roman"/>
          <w:szCs w:val="24"/>
        </w:rPr>
        <w:t>,</w:t>
      </w:r>
      <w:r>
        <w:rPr>
          <w:rFonts w:eastAsia="Times New Roman" w:cs="Times New Roman"/>
          <w:szCs w:val="24"/>
        </w:rPr>
        <w:t xml:space="preserve"> θέλω να θέσω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σας ότι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για τη διερεύνηση σκανδάλων στον χώρο της </w:t>
      </w:r>
      <w:r>
        <w:rPr>
          <w:rFonts w:eastAsia="Times New Roman" w:cs="Times New Roman"/>
          <w:szCs w:val="24"/>
        </w:rPr>
        <w:t>υ</w:t>
      </w:r>
      <w:r>
        <w:rPr>
          <w:rFonts w:eastAsia="Times New Roman" w:cs="Times New Roman"/>
          <w:szCs w:val="24"/>
        </w:rPr>
        <w:t>γείας κατά τα έτη 1997</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2014, που έχει συσταθεί σύμφωνα με τα άρθρα 144 </w:t>
      </w:r>
      <w:proofErr w:type="spellStart"/>
      <w:r>
        <w:rPr>
          <w:rFonts w:eastAsia="Times New Roman" w:cs="Times New Roman"/>
          <w:szCs w:val="24"/>
        </w:rPr>
        <w:t>επ</w:t>
      </w:r>
      <w:proofErr w:type="spellEnd"/>
      <w:r>
        <w:rPr>
          <w:rFonts w:eastAsia="Times New Roman" w:cs="Times New Roman"/>
          <w:szCs w:val="24"/>
        </w:rPr>
        <w:t xml:space="preserve">. του Κανονισμού της Βουλής και για την οποία η Ολομέλεια της Βουλής έχει ορίσει προθεσμία υποβολής του </w:t>
      </w:r>
      <w:r>
        <w:rPr>
          <w:rFonts w:eastAsia="Times New Roman" w:cs="Times New Roman"/>
          <w:szCs w:val="24"/>
        </w:rPr>
        <w:t>π</w:t>
      </w:r>
      <w:r>
        <w:rPr>
          <w:rFonts w:eastAsia="Times New Roman" w:cs="Times New Roman"/>
          <w:szCs w:val="24"/>
        </w:rPr>
        <w:t>ορίσματός της την 23</w:t>
      </w:r>
      <w:r w:rsidRPr="00D30607">
        <w:rPr>
          <w:rFonts w:eastAsia="Times New Roman" w:cs="Times New Roman"/>
          <w:szCs w:val="24"/>
          <w:vertAlign w:val="superscript"/>
        </w:rPr>
        <w:t>η</w:t>
      </w:r>
      <w:r>
        <w:rPr>
          <w:rFonts w:eastAsia="Times New Roman" w:cs="Times New Roman"/>
          <w:szCs w:val="24"/>
        </w:rPr>
        <w:t xml:space="preserve"> Νοε</w:t>
      </w:r>
      <w:r>
        <w:rPr>
          <w:rFonts w:eastAsia="Times New Roman" w:cs="Times New Roman"/>
          <w:szCs w:val="24"/>
        </w:rPr>
        <w:t xml:space="preserve">μβρίου 2018, ζητεί </w:t>
      </w:r>
      <w:r>
        <w:rPr>
          <w:rFonts w:eastAsia="Times New Roman" w:cs="Times New Roman"/>
          <w:szCs w:val="24"/>
        </w:rPr>
        <w:t xml:space="preserve">με επιστολή της την </w:t>
      </w:r>
      <w:r>
        <w:rPr>
          <w:rFonts w:eastAsia="Times New Roman" w:cs="Times New Roman"/>
          <w:szCs w:val="24"/>
        </w:rPr>
        <w:t>παράταση της λειτουργίας της μέχρι την 7</w:t>
      </w:r>
      <w:r w:rsidRPr="00D30607">
        <w:rPr>
          <w:rFonts w:eastAsia="Times New Roman" w:cs="Times New Roman"/>
          <w:szCs w:val="24"/>
          <w:vertAlign w:val="superscript"/>
        </w:rPr>
        <w:t>η</w:t>
      </w:r>
      <w:r>
        <w:rPr>
          <w:rFonts w:eastAsia="Times New Roman" w:cs="Times New Roman"/>
          <w:szCs w:val="24"/>
        </w:rPr>
        <w:t xml:space="preserve"> Δεκεμβρίου 2018. </w:t>
      </w:r>
      <w:r>
        <w:rPr>
          <w:rFonts w:eastAsia="Times New Roman" w:cs="Times New Roman"/>
          <w:szCs w:val="24"/>
        </w:rPr>
        <w:t>Το Σώμα συμφωνεί;</w:t>
      </w:r>
    </w:p>
    <w:p w14:paraId="45B7CCFE"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45B7CCFF" w14:textId="77777777" w:rsidR="003C2D4C" w:rsidRDefault="00D0192B">
      <w:pPr>
        <w:spacing w:line="600" w:lineRule="auto"/>
        <w:ind w:firstLine="720"/>
        <w:contextualSpacing/>
        <w:jc w:val="both"/>
        <w:rPr>
          <w:rFonts w:eastAsia="Times New Roman" w:cs="Times New Roman"/>
          <w:szCs w:val="24"/>
        </w:rPr>
      </w:pPr>
      <w:r w:rsidRPr="001F0206">
        <w:rPr>
          <w:rFonts w:eastAsia="Times New Roman" w:cs="Times New Roman"/>
          <w:b/>
          <w:szCs w:val="24"/>
        </w:rPr>
        <w:t>ΠΡΟΕΔΡΕΥΩΝ (</w:t>
      </w:r>
      <w:r>
        <w:rPr>
          <w:rFonts w:eastAsia="Times New Roman" w:cs="Times New Roman"/>
          <w:b/>
          <w:szCs w:val="24"/>
        </w:rPr>
        <w:t>Σπυρίδων Λυκούδης</w:t>
      </w:r>
      <w:r w:rsidRPr="001F0206">
        <w:rPr>
          <w:rFonts w:eastAsia="Times New Roman" w:cs="Times New Roman"/>
          <w:b/>
          <w:szCs w:val="24"/>
        </w:rPr>
        <w:t>):</w:t>
      </w:r>
      <w:r>
        <w:rPr>
          <w:rFonts w:eastAsia="Times New Roman" w:cs="Times New Roman"/>
          <w:b/>
          <w:szCs w:val="24"/>
        </w:rPr>
        <w:t xml:space="preserve"> </w:t>
      </w:r>
      <w:r>
        <w:rPr>
          <w:rFonts w:eastAsia="Times New Roman" w:cs="Times New Roman"/>
          <w:szCs w:val="24"/>
        </w:rPr>
        <w:t>Το Σώμα συμφώνησε ομοφώνως.</w:t>
      </w:r>
    </w:p>
    <w:p w14:paraId="45B7CD00"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(Η προαναφερθείσα επιστολή κατατίθεται στα </w:t>
      </w:r>
      <w:r>
        <w:rPr>
          <w:rFonts w:eastAsia="Times New Roman" w:cs="Times New Roman"/>
          <w:szCs w:val="24"/>
        </w:rPr>
        <w:t>Πρακτικά και έχει ως εξής:</w:t>
      </w:r>
    </w:p>
    <w:p w14:paraId="45B7CD01" w14:textId="77777777" w:rsidR="003C2D4C" w:rsidRDefault="00D0192B">
      <w:pPr>
        <w:spacing w:line="600" w:lineRule="auto"/>
        <w:ind w:firstLine="720"/>
        <w:contextualSpacing/>
        <w:jc w:val="center"/>
        <w:rPr>
          <w:rFonts w:eastAsia="Times New Roman" w:cs="Times New Roman"/>
          <w:color w:val="FF0000"/>
          <w:szCs w:val="24"/>
        </w:rPr>
      </w:pPr>
      <w:r w:rsidRPr="00A4482C">
        <w:rPr>
          <w:rFonts w:eastAsia="Times New Roman" w:cs="Times New Roman"/>
          <w:color w:val="FF0000"/>
          <w:szCs w:val="24"/>
        </w:rPr>
        <w:t>(</w:t>
      </w:r>
      <w:r w:rsidRPr="00A4482C">
        <w:rPr>
          <w:rFonts w:eastAsia="Times New Roman" w:cs="Times New Roman"/>
          <w:color w:val="FF0000"/>
          <w:szCs w:val="24"/>
        </w:rPr>
        <w:t>ΑΛΛΑΓΗ ΣΕΛΙΔΑΣ</w:t>
      </w:r>
      <w:r w:rsidRPr="00A4482C">
        <w:rPr>
          <w:rFonts w:eastAsia="Times New Roman" w:cs="Times New Roman"/>
          <w:color w:val="FF0000"/>
          <w:szCs w:val="24"/>
        </w:rPr>
        <w:t>)</w:t>
      </w:r>
    </w:p>
    <w:p w14:paraId="45B7CD02" w14:textId="77777777" w:rsidR="003C2D4C" w:rsidRDefault="00D0192B">
      <w:pPr>
        <w:spacing w:line="600" w:lineRule="auto"/>
        <w:ind w:firstLine="142"/>
        <w:contextualSpacing/>
        <w:jc w:val="center"/>
        <w:rPr>
          <w:rFonts w:eastAsia="Times New Roman" w:cs="Times New Roman"/>
          <w:szCs w:val="24"/>
        </w:rPr>
      </w:pPr>
      <w:r>
        <w:rPr>
          <w:rFonts w:eastAsia="Times New Roman" w:cs="Times New Roman"/>
          <w:szCs w:val="24"/>
        </w:rPr>
        <w:t>(Να μπει η σελίδα 5)</w:t>
      </w:r>
    </w:p>
    <w:p w14:paraId="45B7CD03" w14:textId="77777777" w:rsidR="003C2D4C" w:rsidRDefault="00D0192B">
      <w:pPr>
        <w:spacing w:line="600" w:lineRule="auto"/>
        <w:ind w:firstLine="720"/>
        <w:contextualSpacing/>
        <w:jc w:val="center"/>
        <w:rPr>
          <w:rFonts w:eastAsia="Times New Roman" w:cs="Times New Roman"/>
          <w:color w:val="FF0000"/>
          <w:szCs w:val="24"/>
        </w:rPr>
      </w:pPr>
      <w:r w:rsidRPr="00A4482C">
        <w:rPr>
          <w:rFonts w:eastAsia="Times New Roman" w:cs="Times New Roman"/>
          <w:color w:val="FF0000"/>
          <w:szCs w:val="24"/>
        </w:rPr>
        <w:t>(ΑΛΛΑΓΗ ΣΕΛΙΔΑΣ</w:t>
      </w:r>
      <w:r w:rsidRPr="00A4482C">
        <w:rPr>
          <w:rFonts w:eastAsia="Times New Roman" w:cs="Times New Roman"/>
          <w:color w:val="FF0000"/>
          <w:szCs w:val="24"/>
        </w:rPr>
        <w:t xml:space="preserve"> ΛΟΓΩ ΑΛΛΑΓΗΣ ΘΕΜΑΤΟΣ</w:t>
      </w:r>
      <w:r w:rsidRPr="00A4482C">
        <w:rPr>
          <w:rFonts w:eastAsia="Times New Roman" w:cs="Times New Roman"/>
          <w:color w:val="FF0000"/>
          <w:szCs w:val="24"/>
        </w:rPr>
        <w:t>)</w:t>
      </w:r>
    </w:p>
    <w:p w14:paraId="45B7CD04" w14:textId="77777777" w:rsidR="003C2D4C" w:rsidRDefault="00D0192B">
      <w:pPr>
        <w:spacing w:line="600" w:lineRule="auto"/>
        <w:ind w:firstLine="851"/>
        <w:contextualSpacing/>
        <w:jc w:val="both"/>
        <w:rPr>
          <w:rFonts w:eastAsia="Times New Roman" w:cs="Times New Roman"/>
          <w:szCs w:val="24"/>
        </w:rPr>
      </w:pPr>
      <w:r w:rsidRPr="001F0206">
        <w:rPr>
          <w:rFonts w:eastAsia="Times New Roman" w:cs="Times New Roman"/>
          <w:b/>
          <w:szCs w:val="24"/>
        </w:rPr>
        <w:t>ΠΡΟΕΔΡΕΥΩΝ (</w:t>
      </w:r>
      <w:r>
        <w:rPr>
          <w:rFonts w:eastAsia="Times New Roman" w:cs="Times New Roman"/>
          <w:b/>
          <w:szCs w:val="24"/>
        </w:rPr>
        <w:t>Σπυρίδων Λυκούδης</w:t>
      </w:r>
      <w:r w:rsidRPr="001F0206">
        <w:rPr>
          <w:rFonts w:eastAsia="Times New Roman" w:cs="Times New Roman"/>
          <w:b/>
          <w:szCs w:val="24"/>
        </w:rPr>
        <w:t>):</w:t>
      </w:r>
      <w:r>
        <w:rPr>
          <w:rFonts w:eastAsia="Times New Roman" w:cs="Times New Roman"/>
          <w:b/>
          <w:szCs w:val="24"/>
        </w:rPr>
        <w:t xml:space="preserve"> </w:t>
      </w:r>
      <w:r w:rsidRPr="006E2EBC">
        <w:rPr>
          <w:rFonts w:eastAsia="Times New Roman" w:cs="Times New Roman"/>
          <w:szCs w:val="24"/>
        </w:rPr>
        <w:t xml:space="preserve">Κυρίες και κύριοι συνάδελφοι, </w:t>
      </w:r>
      <w:r>
        <w:rPr>
          <w:rFonts w:eastAsia="Times New Roman" w:cs="Times New Roman"/>
          <w:szCs w:val="24"/>
        </w:rPr>
        <w:t>εισερχόμα</w:t>
      </w:r>
      <w:r>
        <w:rPr>
          <w:rFonts w:eastAsia="Times New Roman" w:cs="Times New Roman"/>
          <w:szCs w:val="24"/>
        </w:rPr>
        <w:t>στε</w:t>
      </w:r>
      <w:r>
        <w:rPr>
          <w:rFonts w:eastAsia="Times New Roman" w:cs="Times New Roman"/>
          <w:szCs w:val="24"/>
        </w:rPr>
        <w:t xml:space="preserve"> στην</w:t>
      </w:r>
    </w:p>
    <w:p w14:paraId="45B7CD05" w14:textId="77777777" w:rsidR="003C2D4C" w:rsidRDefault="00D0192B">
      <w:pPr>
        <w:spacing w:line="600" w:lineRule="auto"/>
        <w:ind w:firstLine="720"/>
        <w:contextualSpacing/>
        <w:jc w:val="center"/>
        <w:rPr>
          <w:rFonts w:eastAsia="Times New Roman" w:cs="Times New Roman"/>
          <w:b/>
          <w:szCs w:val="24"/>
        </w:rPr>
      </w:pPr>
      <w:r>
        <w:rPr>
          <w:rFonts w:eastAsia="Times New Roman" w:cs="Times New Roman"/>
          <w:b/>
          <w:szCs w:val="24"/>
        </w:rPr>
        <w:t>ΕΙΔΙΚΗ ΗΜΕΡΗΣΙΑ ΔΙΑΤΑΞΗ</w:t>
      </w:r>
    </w:p>
    <w:p w14:paraId="45B7CD06" w14:textId="77777777" w:rsidR="003C2D4C" w:rsidRDefault="00D0192B">
      <w:pPr>
        <w:spacing w:line="600" w:lineRule="auto"/>
        <w:ind w:firstLine="720"/>
        <w:contextualSpacing/>
        <w:jc w:val="both"/>
        <w:rPr>
          <w:rFonts w:eastAsia="Times New Roman"/>
          <w:color w:val="000000"/>
          <w:szCs w:val="24"/>
        </w:rPr>
      </w:pPr>
      <w:r>
        <w:rPr>
          <w:rFonts w:eastAsia="Times New Roman" w:cs="Times New Roman"/>
          <w:szCs w:val="24"/>
        </w:rPr>
        <w:lastRenderedPageBreak/>
        <w:t xml:space="preserve">Αιτήσεις άρσης ασυλίας Βουλευτών: </w:t>
      </w:r>
      <w:r>
        <w:rPr>
          <w:rFonts w:eastAsia="Times New Roman" w:cs="Times New Roman"/>
          <w:bCs/>
          <w:szCs w:val="24"/>
        </w:rPr>
        <w:t>σ</w:t>
      </w:r>
      <w:r w:rsidRPr="00D30607">
        <w:rPr>
          <w:rFonts w:eastAsia="Times New Roman"/>
          <w:color w:val="000000"/>
          <w:szCs w:val="24"/>
        </w:rPr>
        <w:t xml:space="preserve">υζήτηση και λήψη απόφασης, σύμφωνα με </w:t>
      </w:r>
      <w:r>
        <w:rPr>
          <w:rFonts w:eastAsia="Times New Roman"/>
          <w:color w:val="000000"/>
          <w:szCs w:val="24"/>
        </w:rPr>
        <w:t>το</w:t>
      </w:r>
      <w:r w:rsidRPr="00D30607">
        <w:rPr>
          <w:rFonts w:eastAsia="Times New Roman"/>
          <w:color w:val="000000"/>
          <w:szCs w:val="24"/>
        </w:rPr>
        <w:t xml:space="preserve"> άρθρο 62 του Συντάγματος και </w:t>
      </w:r>
      <w:r>
        <w:rPr>
          <w:rFonts w:eastAsia="Times New Roman"/>
          <w:color w:val="000000"/>
          <w:szCs w:val="24"/>
        </w:rPr>
        <w:t>το άρθρο</w:t>
      </w:r>
      <w:r w:rsidRPr="00D30607">
        <w:rPr>
          <w:rFonts w:eastAsia="Times New Roman"/>
          <w:color w:val="000000"/>
          <w:szCs w:val="24"/>
        </w:rPr>
        <w:t xml:space="preserve"> 83 του Κανονισμού της Βουλής, για τις αιτήσεις άρσης της ασυλίας των Βουλευτών κ</w:t>
      </w:r>
      <w:r>
        <w:rPr>
          <w:rFonts w:eastAsia="Times New Roman"/>
          <w:color w:val="000000"/>
          <w:szCs w:val="24"/>
        </w:rPr>
        <w:t>υρίων</w:t>
      </w:r>
      <w:r>
        <w:rPr>
          <w:rFonts w:eastAsia="Times New Roman"/>
          <w:color w:val="000000"/>
          <w:szCs w:val="24"/>
        </w:rPr>
        <w:t xml:space="preserve"> </w:t>
      </w:r>
      <w:r w:rsidRPr="00D30607">
        <w:rPr>
          <w:rFonts w:eastAsia="Times New Roman"/>
          <w:color w:val="000000"/>
          <w:szCs w:val="24"/>
        </w:rPr>
        <w:t>Παναγιώτη (Πάνου) Καμμένου</w:t>
      </w:r>
      <w:r>
        <w:rPr>
          <w:rFonts w:eastAsia="Times New Roman"/>
          <w:color w:val="000000"/>
          <w:szCs w:val="24"/>
        </w:rPr>
        <w:t xml:space="preserve"> </w:t>
      </w:r>
      <w:r w:rsidRPr="00BB4F55">
        <w:rPr>
          <w:rFonts w:eastAsia="Times New Roman"/>
          <w:bCs/>
          <w:color w:val="000000"/>
        </w:rPr>
        <w:t>και</w:t>
      </w:r>
      <w:r>
        <w:rPr>
          <w:rFonts w:eastAsia="Times New Roman"/>
          <w:color w:val="000000"/>
          <w:szCs w:val="24"/>
        </w:rPr>
        <w:t xml:space="preserve"> </w:t>
      </w:r>
      <w:r w:rsidRPr="00D30607">
        <w:rPr>
          <w:rFonts w:eastAsia="Times New Roman"/>
          <w:color w:val="000000"/>
          <w:szCs w:val="24"/>
        </w:rPr>
        <w:t xml:space="preserve">Ιωάννη </w:t>
      </w:r>
      <w:proofErr w:type="spellStart"/>
      <w:r w:rsidRPr="00D30607">
        <w:rPr>
          <w:rFonts w:eastAsia="Times New Roman"/>
          <w:color w:val="000000"/>
          <w:szCs w:val="24"/>
        </w:rPr>
        <w:t>Σαχινίδη</w:t>
      </w:r>
      <w:proofErr w:type="spellEnd"/>
      <w:r>
        <w:rPr>
          <w:rFonts w:eastAsia="Times New Roman"/>
          <w:color w:val="000000"/>
          <w:szCs w:val="24"/>
        </w:rPr>
        <w:t>.</w:t>
      </w:r>
    </w:p>
    <w:p w14:paraId="45B7CD07" w14:textId="77777777" w:rsidR="003C2D4C" w:rsidRDefault="00D0192B">
      <w:pPr>
        <w:spacing w:line="600" w:lineRule="auto"/>
        <w:ind w:firstLine="720"/>
        <w:contextualSpacing/>
        <w:jc w:val="both"/>
        <w:rPr>
          <w:rFonts w:ascii="Verdana" w:eastAsia="Times New Roman" w:hAnsi="Verdana" w:cs="Times New Roman"/>
          <w:color w:val="000000"/>
          <w:sz w:val="17"/>
          <w:szCs w:val="17"/>
        </w:rPr>
      </w:pPr>
      <w:r>
        <w:rPr>
          <w:rFonts w:eastAsia="Times New Roman"/>
          <w:color w:val="000000"/>
          <w:szCs w:val="24"/>
        </w:rPr>
        <w:t xml:space="preserve">Από την αρμόδια Ειδική Μόνιμη Επιτροπή Κοινοβουλευτικής Δεοντολογίας ανακοινώθηκε η </w:t>
      </w:r>
      <w:r>
        <w:rPr>
          <w:rFonts w:eastAsia="Times New Roman"/>
          <w:color w:val="000000"/>
          <w:szCs w:val="24"/>
        </w:rPr>
        <w:t>έ</w:t>
      </w:r>
      <w:r>
        <w:rPr>
          <w:rFonts w:eastAsia="Times New Roman"/>
          <w:color w:val="000000"/>
          <w:szCs w:val="24"/>
        </w:rPr>
        <w:t>κθεση της 8</w:t>
      </w:r>
      <w:r w:rsidRPr="00BB4F55">
        <w:rPr>
          <w:rFonts w:eastAsia="Times New Roman"/>
          <w:color w:val="000000"/>
          <w:szCs w:val="24"/>
          <w:vertAlign w:val="superscript"/>
        </w:rPr>
        <w:t>ης</w:t>
      </w:r>
      <w:r>
        <w:rPr>
          <w:rFonts w:eastAsia="Times New Roman"/>
          <w:color w:val="000000"/>
          <w:szCs w:val="24"/>
        </w:rPr>
        <w:t xml:space="preserve"> Νοεμβρίου 2018, σύμφωνα με την οποία τα μέλη της </w:t>
      </w:r>
      <w:r>
        <w:rPr>
          <w:rFonts w:eastAsia="Times New Roman"/>
          <w:color w:val="000000"/>
          <w:szCs w:val="24"/>
        </w:rPr>
        <w:t>ε</w:t>
      </w:r>
      <w:r>
        <w:rPr>
          <w:rFonts w:eastAsia="Times New Roman"/>
          <w:color w:val="000000"/>
          <w:szCs w:val="24"/>
        </w:rPr>
        <w:t xml:space="preserve">πιτροπής πρότειναν κατά πλειοψηφία τη μη άρση της ασυλίας του κ. Παναγιώτη (Πάνου) Καμμένου. </w:t>
      </w:r>
    </w:p>
    <w:p w14:paraId="45B7CD08" w14:textId="77777777" w:rsidR="003C2D4C" w:rsidRDefault="00D0192B">
      <w:pPr>
        <w:spacing w:line="600" w:lineRule="auto"/>
        <w:ind w:firstLine="720"/>
        <w:contextualSpacing/>
        <w:jc w:val="both"/>
        <w:rPr>
          <w:rFonts w:eastAsia="Times New Roman"/>
          <w:color w:val="000000"/>
          <w:szCs w:val="24"/>
        </w:rPr>
      </w:pPr>
      <w:r>
        <w:rPr>
          <w:rFonts w:eastAsia="Times New Roman"/>
          <w:color w:val="000000"/>
          <w:szCs w:val="24"/>
        </w:rPr>
        <w:t>Από την αρμόδ</w:t>
      </w:r>
      <w:r>
        <w:rPr>
          <w:rFonts w:eastAsia="Times New Roman"/>
          <w:color w:val="000000"/>
          <w:szCs w:val="24"/>
        </w:rPr>
        <w:t xml:space="preserve">ια Ειδική Μόνιμη Επιτροπή Κοινοβουλευτικής Δεοντολογίας ανακοινώθηκε η </w:t>
      </w:r>
      <w:r>
        <w:rPr>
          <w:rFonts w:eastAsia="Times New Roman"/>
          <w:color w:val="000000"/>
          <w:szCs w:val="24"/>
        </w:rPr>
        <w:t>έ</w:t>
      </w:r>
      <w:r>
        <w:rPr>
          <w:rFonts w:eastAsia="Times New Roman"/>
          <w:color w:val="000000"/>
          <w:szCs w:val="24"/>
        </w:rPr>
        <w:t>κθεση της 8</w:t>
      </w:r>
      <w:r w:rsidRPr="00BB4F55">
        <w:rPr>
          <w:rFonts w:eastAsia="Times New Roman"/>
          <w:color w:val="000000"/>
          <w:szCs w:val="24"/>
          <w:vertAlign w:val="superscript"/>
        </w:rPr>
        <w:t>ης</w:t>
      </w:r>
      <w:r>
        <w:rPr>
          <w:rFonts w:eastAsia="Times New Roman"/>
          <w:color w:val="000000"/>
          <w:szCs w:val="24"/>
        </w:rPr>
        <w:t xml:space="preserve"> Νοεμβρίου 2018, σύμφωνα με την οποία τα μέλη της </w:t>
      </w:r>
      <w:r>
        <w:rPr>
          <w:rFonts w:eastAsia="Times New Roman"/>
          <w:color w:val="000000"/>
          <w:szCs w:val="24"/>
        </w:rPr>
        <w:t>ε</w:t>
      </w:r>
      <w:r>
        <w:rPr>
          <w:rFonts w:eastAsia="Times New Roman"/>
          <w:color w:val="000000"/>
          <w:szCs w:val="24"/>
        </w:rPr>
        <w:t xml:space="preserve">πιτροπής πρότειναν ομόφωνα την άρση της ασυλίας του κ. Ιωάννη </w:t>
      </w:r>
      <w:proofErr w:type="spellStart"/>
      <w:r>
        <w:rPr>
          <w:rFonts w:eastAsia="Times New Roman"/>
          <w:color w:val="000000"/>
          <w:szCs w:val="24"/>
        </w:rPr>
        <w:t>Σαχινίδη</w:t>
      </w:r>
      <w:proofErr w:type="spellEnd"/>
      <w:r>
        <w:rPr>
          <w:rFonts w:eastAsia="Times New Roman"/>
          <w:color w:val="000000"/>
          <w:szCs w:val="24"/>
        </w:rPr>
        <w:t>.</w:t>
      </w:r>
    </w:p>
    <w:p w14:paraId="45B7CD09" w14:textId="77777777" w:rsidR="003C2D4C" w:rsidRDefault="00D0192B">
      <w:pPr>
        <w:spacing w:line="600" w:lineRule="auto"/>
        <w:ind w:firstLine="720"/>
        <w:contextualSpacing/>
        <w:jc w:val="both"/>
        <w:rPr>
          <w:rFonts w:eastAsia="Times New Roman"/>
          <w:color w:val="000000"/>
          <w:szCs w:val="24"/>
        </w:rPr>
      </w:pPr>
      <w:r>
        <w:rPr>
          <w:rFonts w:eastAsia="Times New Roman"/>
          <w:color w:val="000000"/>
          <w:szCs w:val="24"/>
        </w:rPr>
        <w:t xml:space="preserve">Επίσης, σύμφωνα με το άρθρο 83 παράγραφος 7 του </w:t>
      </w:r>
      <w:r>
        <w:rPr>
          <w:rFonts w:eastAsia="Times New Roman"/>
          <w:color w:val="000000"/>
          <w:szCs w:val="24"/>
        </w:rPr>
        <w:t xml:space="preserve">Κανονισμού της Βουλής, η Βουλή αποφασίζει με ανάταση του χεριού ή έγερση επί της αιτήσεως της </w:t>
      </w:r>
      <w:r>
        <w:rPr>
          <w:rFonts w:eastAsia="Times New Roman"/>
          <w:color w:val="000000"/>
          <w:szCs w:val="24"/>
        </w:rPr>
        <w:t>ε</w:t>
      </w:r>
      <w:r>
        <w:rPr>
          <w:rFonts w:eastAsia="Times New Roman"/>
          <w:color w:val="000000"/>
          <w:szCs w:val="24"/>
        </w:rPr>
        <w:t xml:space="preserve">ισαγγελικής </w:t>
      </w:r>
      <w:r>
        <w:rPr>
          <w:rFonts w:eastAsia="Times New Roman"/>
          <w:color w:val="000000"/>
          <w:szCs w:val="24"/>
        </w:rPr>
        <w:t>α</w:t>
      </w:r>
      <w:r>
        <w:rPr>
          <w:rFonts w:eastAsia="Times New Roman"/>
          <w:color w:val="000000"/>
          <w:szCs w:val="24"/>
        </w:rPr>
        <w:t>ρχής, κατά τη διαδικασία του άρθρου 108 παράγραφος 1 εδάφιο δεύτερο.</w:t>
      </w:r>
    </w:p>
    <w:p w14:paraId="45B7CD0A" w14:textId="77777777" w:rsidR="003C2D4C" w:rsidRDefault="00D0192B">
      <w:pPr>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Ο λόγος δίνεται πάντα, εφόσον ζητηθεί, στον Βουλευτή στον οποίο αφορά η αίτηση </w:t>
      </w:r>
      <w:r>
        <w:rPr>
          <w:rFonts w:eastAsia="Times New Roman"/>
          <w:color w:val="000000"/>
          <w:szCs w:val="24"/>
        </w:rPr>
        <w:t>και στους Προέδρους των Κοινοβουλευτικών Ομάδων ή στους αναπληρωτές τους.</w:t>
      </w:r>
    </w:p>
    <w:p w14:paraId="45B7CD0B" w14:textId="77777777" w:rsidR="003C2D4C" w:rsidRDefault="00D0192B">
      <w:pPr>
        <w:spacing w:line="600" w:lineRule="auto"/>
        <w:ind w:firstLine="720"/>
        <w:contextualSpacing/>
        <w:jc w:val="both"/>
        <w:rPr>
          <w:rFonts w:eastAsia="Times New Roman"/>
          <w:color w:val="000000"/>
          <w:szCs w:val="24"/>
        </w:rPr>
      </w:pPr>
      <w:r>
        <w:rPr>
          <w:rFonts w:eastAsia="Times New Roman"/>
          <w:color w:val="000000"/>
          <w:szCs w:val="24"/>
        </w:rPr>
        <w:t>Θα ήθελα να σας ενημερώσω ότι σύμφωνα με την απόφαση της 7</w:t>
      </w:r>
      <w:r w:rsidRPr="00437E4D">
        <w:rPr>
          <w:rFonts w:eastAsia="Times New Roman"/>
          <w:color w:val="000000"/>
          <w:szCs w:val="24"/>
          <w:vertAlign w:val="superscript"/>
        </w:rPr>
        <w:t>ης</w:t>
      </w:r>
      <w:r>
        <w:rPr>
          <w:rFonts w:eastAsia="Times New Roman"/>
          <w:color w:val="000000"/>
          <w:szCs w:val="24"/>
        </w:rPr>
        <w:t xml:space="preserve"> Μαρτίου 2018 της Διάσκεψης των Προέδρων για τη διαδικασία αυτή έχει ενεργοποιηθεί το νέο σύστημα ηλεκτρονικής ονομαστικής</w:t>
      </w:r>
      <w:r>
        <w:rPr>
          <w:rFonts w:eastAsia="Times New Roman"/>
          <w:color w:val="000000"/>
          <w:szCs w:val="24"/>
        </w:rPr>
        <w:t xml:space="preserve"> ψηφοφορίας. </w:t>
      </w:r>
      <w:r w:rsidRPr="00BB4F55">
        <w:rPr>
          <w:rFonts w:eastAsia="Times New Roman"/>
          <w:bCs/>
          <w:color w:val="000000"/>
          <w:shd w:val="clear" w:color="auto" w:fill="FFFFFF"/>
        </w:rPr>
        <w:t>Υπάρχουν</w:t>
      </w:r>
      <w:r>
        <w:rPr>
          <w:rFonts w:eastAsia="Times New Roman"/>
          <w:color w:val="000000"/>
          <w:szCs w:val="24"/>
        </w:rPr>
        <w:t xml:space="preserve"> διάφορα έντυπα και χαρτιά στα έδρανα, τα οποία είναι ενημερωτικά και αφορούν άλλα πράγματα. Δεν ψηφίζουμε με ψηφοδέλτιο και δεν χρησιμοποιείτε τα χαρτιά που προς ενημέρωσή σας έχετε μπροστά σας. Γι’ αυτό να είμαστε </w:t>
      </w:r>
      <w:proofErr w:type="spellStart"/>
      <w:r>
        <w:rPr>
          <w:rFonts w:eastAsia="Times New Roman"/>
          <w:color w:val="000000"/>
          <w:szCs w:val="24"/>
        </w:rPr>
        <w:t>συνεννοημένοι</w:t>
      </w:r>
      <w:proofErr w:type="spellEnd"/>
      <w:r>
        <w:rPr>
          <w:rFonts w:eastAsia="Times New Roman"/>
          <w:color w:val="000000"/>
          <w:szCs w:val="24"/>
        </w:rPr>
        <w:t>. Η ψη</w:t>
      </w:r>
      <w:r>
        <w:rPr>
          <w:rFonts w:eastAsia="Times New Roman"/>
          <w:color w:val="000000"/>
          <w:szCs w:val="24"/>
        </w:rPr>
        <w:t>φοφορία θα είναι ηλεκτρονική.</w:t>
      </w:r>
    </w:p>
    <w:p w14:paraId="45B7CD0C"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Αφού, λοιπόν, ολοκληρωθεί η συζήτηση επί των περιπτώσεων της σημερινής ειδικής ημερήσιας διάταξης, θα προχωρήσουμε σε ονομαστική ηλεκτρονική ψηφοφορία, όπως σας προανέφερα.</w:t>
      </w:r>
    </w:p>
    <w:p w14:paraId="45B7CD0D"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Η πρώτη υπόθεση αφορά τον συνάδελφο κ. Παναγιώτη (Πάν</w:t>
      </w:r>
      <w:r>
        <w:rPr>
          <w:rFonts w:eastAsia="Times New Roman" w:cs="Times New Roman"/>
          <w:szCs w:val="24"/>
        </w:rPr>
        <w:t xml:space="preserve">ο) Καμμένο. Η δεύτερη υπόθεση αφορά τον συνάδελφο κ. Ιωάννη </w:t>
      </w:r>
      <w:proofErr w:type="spellStart"/>
      <w:r>
        <w:rPr>
          <w:rFonts w:eastAsia="Times New Roman" w:cs="Times New Roman"/>
          <w:szCs w:val="24"/>
        </w:rPr>
        <w:t>Σαχινίδη</w:t>
      </w:r>
      <w:proofErr w:type="spellEnd"/>
      <w:r>
        <w:rPr>
          <w:rFonts w:eastAsia="Times New Roman" w:cs="Times New Roman"/>
          <w:szCs w:val="24"/>
        </w:rPr>
        <w:t xml:space="preserve">. </w:t>
      </w:r>
    </w:p>
    <w:p w14:paraId="45B7CD0E"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lastRenderedPageBreak/>
        <w:t>Επί της πρώτης αιτήσεως, για τον κ. Καμμένο, υπάρχει συνάδελφος που ζητάει τον λόγο κατά το άρθρο 108 του Κανονισμού;</w:t>
      </w:r>
    </w:p>
    <w:p w14:paraId="45B7CD0F"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Δεν υπάρχει κάποιος συνάδελφος. </w:t>
      </w:r>
    </w:p>
    <w:p w14:paraId="45B7CD10"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Επί της δεύτερης αιτήσεως, υπάρχει</w:t>
      </w:r>
      <w:r>
        <w:rPr>
          <w:rFonts w:eastAsia="Times New Roman" w:cs="Times New Roman"/>
          <w:szCs w:val="24"/>
        </w:rPr>
        <w:t xml:space="preserve"> συνάδελφος που ζητάει τον λόγο κατά το άρθρο 108 του Κανονισμού;</w:t>
      </w:r>
    </w:p>
    <w:p w14:paraId="45B7CD11"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Επίσης, δεν υπάρχει κάποιος συνάδελφος.</w:t>
      </w:r>
    </w:p>
    <w:p w14:paraId="45B7CD12"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Σας επισημαίνουμε ότι η ψηφοφορία περιλαμβάνει δύο διαφορετικές υποθέσεις άρσης ασυλίας Βουλευτών. Κάθε φορά στην οθόνη εμφανίζεται μία υπόθεση προς ψ</w:t>
      </w:r>
      <w:r>
        <w:rPr>
          <w:rFonts w:eastAsia="Times New Roman" w:cs="Times New Roman"/>
          <w:szCs w:val="24"/>
        </w:rPr>
        <w:t>ήφιση. Για να εμφανιστεί η επόμενη ή η προηγούμενη, πρέπει να πατήσετε το βέλος πάνω, στο δεξί ή αριστερό μέρος της οθόνης αντίστοιχα.</w:t>
      </w:r>
    </w:p>
    <w:p w14:paraId="45B7CD13"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Βεβαιωθείτε ότι έχετε ψηφίσει όλες τις υποθέσεις άρσης ασυλίας. Αφού καταχωρ</w:t>
      </w:r>
      <w:r>
        <w:rPr>
          <w:rFonts w:eastAsia="Times New Roman" w:cs="Times New Roman"/>
          <w:szCs w:val="24"/>
        </w:rPr>
        <w:t>ί</w:t>
      </w:r>
      <w:r>
        <w:rPr>
          <w:rFonts w:eastAsia="Times New Roman" w:cs="Times New Roman"/>
          <w:szCs w:val="24"/>
        </w:rPr>
        <w:t>σετε την ψήφο σας, έχετε τη δυνατότητα να τη</w:t>
      </w:r>
      <w:r>
        <w:rPr>
          <w:rFonts w:eastAsia="Times New Roman" w:cs="Times New Roman"/>
          <w:szCs w:val="24"/>
        </w:rPr>
        <w:t>ν ελέγξετε ή και να την αναθεωρήσετε έως τη λήξη της ψηφοφορίας.</w:t>
      </w:r>
    </w:p>
    <w:p w14:paraId="45B7CD14"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Για οποιαδήποτε απορία, απευθυνθείτε στο Προεδρείο, προκειμένου να σας συνδράμουν οι αρμόδιοι υπάλληλοι.</w:t>
      </w:r>
    </w:p>
    <w:p w14:paraId="45B7CD15"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lastRenderedPageBreak/>
        <w:t>Παρακαλώ, να ανοίξει το σύστημα ηλεκτρονικής ψηφοφορίας.</w:t>
      </w:r>
    </w:p>
    <w:p w14:paraId="45B7CD16" w14:textId="77777777" w:rsidR="003C2D4C" w:rsidRDefault="00D0192B">
      <w:pPr>
        <w:spacing w:line="600" w:lineRule="auto"/>
        <w:ind w:firstLine="720"/>
        <w:contextualSpacing/>
        <w:jc w:val="center"/>
        <w:rPr>
          <w:rFonts w:eastAsia="Times New Roman" w:cs="Times New Roman"/>
          <w:szCs w:val="24"/>
        </w:rPr>
      </w:pPr>
      <w:r>
        <w:rPr>
          <w:rFonts w:eastAsia="Times New Roman" w:cs="Times New Roman"/>
          <w:szCs w:val="24"/>
        </w:rPr>
        <w:t>(ΨΗΦΟΦΟΡΙΑ)</w:t>
      </w:r>
    </w:p>
    <w:p w14:paraId="45B7CD17" w14:textId="77777777" w:rsidR="003C2D4C" w:rsidRDefault="00D0192B">
      <w:pPr>
        <w:spacing w:line="600" w:lineRule="auto"/>
        <w:ind w:firstLine="720"/>
        <w:contextualSpacing/>
        <w:jc w:val="center"/>
        <w:rPr>
          <w:rFonts w:eastAsia="Times New Roman" w:cs="Times New Roman"/>
          <w:szCs w:val="24"/>
        </w:rPr>
      </w:pPr>
      <w:r>
        <w:rPr>
          <w:rFonts w:eastAsia="Times New Roman" w:cs="Times New Roman"/>
          <w:szCs w:val="24"/>
        </w:rPr>
        <w:t>(ΚΑΤΑ ΤΗ ΔΙΑΡΚΕΙΑ</w:t>
      </w:r>
      <w:r>
        <w:rPr>
          <w:rFonts w:eastAsia="Times New Roman" w:cs="Times New Roman"/>
          <w:szCs w:val="24"/>
        </w:rPr>
        <w:t xml:space="preserve"> ΤΗΣ ΨΗΦΟΦΟΡΙΑΣ)</w:t>
      </w:r>
    </w:p>
    <w:p w14:paraId="45B7CD18" w14:textId="77777777" w:rsidR="003C2D4C" w:rsidRDefault="00D0192B">
      <w:pPr>
        <w:spacing w:line="600" w:lineRule="auto"/>
        <w:ind w:firstLine="720"/>
        <w:contextualSpacing/>
        <w:jc w:val="both"/>
        <w:rPr>
          <w:rFonts w:eastAsia="Times New Roman" w:cs="Times New Roman"/>
          <w:szCs w:val="24"/>
        </w:rPr>
      </w:pPr>
      <w:r w:rsidRPr="00A96D45">
        <w:rPr>
          <w:rFonts w:eastAsia="Times New Roman" w:cs="Times New Roman"/>
          <w:b/>
          <w:szCs w:val="24"/>
        </w:rPr>
        <w:t>ΠΡΟΕΔΡΕΥΩΝ (Σπυρίδων Λυκούδης):</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w:t>
      </w:r>
      <w:r>
        <w:rPr>
          <w:rFonts w:eastAsia="Times New Roman" w:cs="Times New Roman"/>
          <w:szCs w:val="24"/>
        </w:rPr>
        <w:t>α</w:t>
      </w:r>
      <w:r>
        <w:rPr>
          <w:rFonts w:eastAsia="Times New Roman" w:cs="Times New Roman"/>
          <w:szCs w:val="24"/>
        </w:rPr>
        <w:t>ίθουσας «</w:t>
      </w:r>
      <w:r>
        <w:rPr>
          <w:rFonts w:eastAsia="Times New Roman" w:cs="Times New Roman"/>
          <w:szCs w:val="24"/>
        </w:rPr>
        <w:t>ΕΛΕΥΘΕΡΙΟΣ ΒΕΝΙΖΕΛΟΣ</w:t>
      </w:r>
      <w:r>
        <w:rPr>
          <w:rFonts w:eastAsia="Times New Roman" w:cs="Times New Roman"/>
          <w:szCs w:val="24"/>
        </w:rPr>
        <w:t xml:space="preserve">» </w:t>
      </w:r>
      <w:r>
        <w:rPr>
          <w:rFonts w:eastAsia="Times New Roman" w:cs="Times New Roman"/>
          <w:szCs w:val="24"/>
        </w:rPr>
        <w:t>και ενημερώθηκαν για την ιστορία του κτ</w:t>
      </w:r>
      <w:r>
        <w:rPr>
          <w:rFonts w:eastAsia="Times New Roman" w:cs="Times New Roman"/>
          <w:szCs w:val="24"/>
        </w:rPr>
        <w:t>η</w:t>
      </w:r>
      <w:r>
        <w:rPr>
          <w:rFonts w:eastAsia="Times New Roman" w:cs="Times New Roman"/>
          <w:szCs w:val="24"/>
        </w:rPr>
        <w:t>ρίου και τον τρόπο οργάνωσης και λειτουργίας της Βουλής, σαράντα ένας μαθητές και μαθήτριες και τρε</w:t>
      </w:r>
      <w:r>
        <w:rPr>
          <w:rFonts w:eastAsia="Times New Roman" w:cs="Times New Roman"/>
          <w:szCs w:val="24"/>
        </w:rPr>
        <w:t>ι</w:t>
      </w:r>
      <w:r>
        <w:rPr>
          <w:rFonts w:eastAsia="Times New Roman" w:cs="Times New Roman"/>
          <w:szCs w:val="24"/>
        </w:rPr>
        <w:t xml:space="preserve">ς συνοδοί εκπαιδευτικοί από το Γενικό Λύκειο Ελληνογαλλικής Σχολής </w:t>
      </w:r>
      <w:r>
        <w:rPr>
          <w:rFonts w:eastAsia="Times New Roman" w:cs="Times New Roman"/>
          <w:szCs w:val="24"/>
        </w:rPr>
        <w:t>«</w:t>
      </w:r>
      <w:r>
        <w:rPr>
          <w:rFonts w:eastAsia="Times New Roman" w:cs="Times New Roman"/>
          <w:szCs w:val="24"/>
        </w:rPr>
        <w:t>Άγιος Ιωσήφ</w:t>
      </w:r>
      <w:r>
        <w:rPr>
          <w:rFonts w:eastAsia="Times New Roman" w:cs="Times New Roman"/>
          <w:szCs w:val="24"/>
        </w:rPr>
        <w:t>»</w:t>
      </w:r>
      <w:r>
        <w:rPr>
          <w:rFonts w:eastAsia="Times New Roman" w:cs="Times New Roman"/>
          <w:szCs w:val="24"/>
        </w:rPr>
        <w:t xml:space="preserve">. </w:t>
      </w:r>
    </w:p>
    <w:p w14:paraId="45B7CD19"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Η Βουλή </w:t>
      </w:r>
      <w:r>
        <w:rPr>
          <w:rFonts w:eastAsia="Times New Roman" w:cs="Times New Roman"/>
          <w:szCs w:val="24"/>
        </w:rPr>
        <w:t>σάς</w:t>
      </w:r>
      <w:r>
        <w:rPr>
          <w:rFonts w:eastAsia="Times New Roman" w:cs="Times New Roman"/>
          <w:szCs w:val="24"/>
        </w:rPr>
        <w:t xml:space="preserve"> καλωσορίζει.</w:t>
      </w:r>
    </w:p>
    <w:p w14:paraId="45B7CD1A" w14:textId="77777777" w:rsidR="003C2D4C" w:rsidRDefault="00D0192B">
      <w:pPr>
        <w:spacing w:line="600" w:lineRule="auto"/>
        <w:ind w:firstLine="720"/>
        <w:contextualSpacing/>
        <w:jc w:val="center"/>
        <w:rPr>
          <w:rFonts w:eastAsia="Times New Roman" w:cs="Times New Roman"/>
          <w:szCs w:val="24"/>
        </w:rPr>
      </w:pPr>
      <w:r>
        <w:rPr>
          <w:rFonts w:eastAsia="Times New Roman" w:cs="Times New Roman"/>
          <w:szCs w:val="24"/>
        </w:rPr>
        <w:t>(Χειροκρ</w:t>
      </w:r>
      <w:r>
        <w:rPr>
          <w:rFonts w:eastAsia="Times New Roman" w:cs="Times New Roman"/>
          <w:szCs w:val="24"/>
        </w:rPr>
        <w:t>οτήματα απ</w:t>
      </w:r>
      <w:r>
        <w:rPr>
          <w:rFonts w:eastAsia="Times New Roman" w:cs="Times New Roman"/>
          <w:szCs w:val="24"/>
        </w:rPr>
        <w:t>’</w:t>
      </w:r>
      <w:r>
        <w:rPr>
          <w:rFonts w:eastAsia="Times New Roman" w:cs="Times New Roman"/>
          <w:szCs w:val="24"/>
        </w:rPr>
        <w:t xml:space="preserve"> όλες τις πτέρυγες</w:t>
      </w:r>
      <w:r>
        <w:rPr>
          <w:rFonts w:eastAsia="Times New Roman" w:cs="Times New Roman"/>
          <w:szCs w:val="24"/>
        </w:rPr>
        <w:t xml:space="preserve"> της Βουλής</w:t>
      </w:r>
      <w:r>
        <w:rPr>
          <w:rFonts w:eastAsia="Times New Roman" w:cs="Times New Roman"/>
          <w:szCs w:val="24"/>
        </w:rPr>
        <w:t>)</w:t>
      </w:r>
    </w:p>
    <w:p w14:paraId="45B7CD1B"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Να ενημερώσω τα παιδιά ότι ήρθαν σε μία φάση που διεξάγεται στη Βουλή ηλεκτρονική ψηφοφορία για κάποιο ζήτημα και αυτή την ώρα οι Βουλευτές ψηφίζουν με ηλεκτρονικό τρόπο στις συσκευές που έχουν μπροστά τους και κατ</w:t>
      </w:r>
      <w:r>
        <w:rPr>
          <w:rFonts w:eastAsia="Times New Roman" w:cs="Times New Roman"/>
          <w:szCs w:val="24"/>
        </w:rPr>
        <w:t xml:space="preserve">αθέτουν τη </w:t>
      </w:r>
      <w:r>
        <w:rPr>
          <w:rFonts w:eastAsia="Times New Roman" w:cs="Times New Roman"/>
          <w:szCs w:val="24"/>
        </w:rPr>
        <w:lastRenderedPageBreak/>
        <w:t>γνώμη τους ηλεκτρονικά. Όταν θα τελειώσει αυτή η διαδικασία θα ανακοινώσουμε τα αποτελέσματα της ψηφοφορίας. Αυτό κάνουμε αυτή τη στιγμή. Ενημερώνω τους μαθητές για να ξέρουν σε ποια φάση ήρθαν στη Βουλή.</w:t>
      </w:r>
    </w:p>
    <w:p w14:paraId="45B7CD1C"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Επίσης, κυρίες και κύριοι συνάδελφοι, θα</w:t>
      </w:r>
      <w:r>
        <w:rPr>
          <w:rFonts w:eastAsia="Times New Roman" w:cs="Times New Roman"/>
          <w:szCs w:val="24"/>
        </w:rPr>
        <w:t xml:space="preserve"> ήθελα να σας ενημερώσω ότι έχουν έρθει στο Προεδρείο επιστολές ή τηλεομοιοτυπίες</w:t>
      </w:r>
      <w:r>
        <w:rPr>
          <w:rFonts w:eastAsia="Times New Roman" w:cs="Times New Roman"/>
          <w:szCs w:val="24"/>
        </w:rPr>
        <w:t xml:space="preserve"> (</w:t>
      </w:r>
      <w:r>
        <w:rPr>
          <w:rFonts w:eastAsia="Times New Roman" w:cs="Times New Roman"/>
          <w:szCs w:val="24"/>
        </w:rPr>
        <w:t>φαξ</w:t>
      </w:r>
      <w:r>
        <w:rPr>
          <w:rFonts w:eastAsia="Times New Roman" w:cs="Times New Roman"/>
          <w:szCs w:val="24"/>
        </w:rPr>
        <w:t>)</w:t>
      </w:r>
      <w:r>
        <w:rPr>
          <w:rFonts w:eastAsia="Times New Roman" w:cs="Times New Roman"/>
          <w:szCs w:val="24"/>
        </w:rPr>
        <w:t xml:space="preserve"> συναδέλφων, σύμφωνα με το άρθρο 70Α του Κανονισμού της Βουλής, με τις οποίες γνωστοποιούν την ψήφο τους. Οι ψήφοι αυτές θα συνυπολογιστούν στην καταμέτρηση, η οποία θα </w:t>
      </w:r>
      <w:r>
        <w:rPr>
          <w:rFonts w:eastAsia="Times New Roman" w:cs="Times New Roman"/>
          <w:szCs w:val="24"/>
        </w:rPr>
        <w:t xml:space="preserve">ακολουθήσει και </w:t>
      </w:r>
      <w:r>
        <w:rPr>
          <w:rFonts w:eastAsia="Times New Roman" w:cs="Times New Roman"/>
          <w:szCs w:val="24"/>
        </w:rPr>
        <w:t xml:space="preserve">θα καταχωριστούν </w:t>
      </w:r>
      <w:r>
        <w:rPr>
          <w:rFonts w:eastAsia="Times New Roman" w:cs="Times New Roman"/>
          <w:szCs w:val="24"/>
        </w:rPr>
        <w:t>στα Πρακτικά.</w:t>
      </w:r>
    </w:p>
    <w:p w14:paraId="45B7CD1D"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(Οι προαναφερθείσες επιστολές </w:t>
      </w:r>
      <w:r>
        <w:rPr>
          <w:rFonts w:eastAsia="Times New Roman" w:cs="Times New Roman"/>
          <w:szCs w:val="24"/>
        </w:rPr>
        <w:t xml:space="preserve">καταχωρίζονται στα Πρακτικά και </w:t>
      </w:r>
      <w:r>
        <w:rPr>
          <w:rFonts w:eastAsia="Times New Roman" w:cs="Times New Roman"/>
          <w:szCs w:val="24"/>
        </w:rPr>
        <w:t>έχουν ως εξής:</w:t>
      </w:r>
    </w:p>
    <w:p w14:paraId="45B7CD1E" w14:textId="77777777" w:rsidR="003C2D4C" w:rsidRDefault="00D0192B">
      <w:pPr>
        <w:spacing w:line="600" w:lineRule="auto"/>
        <w:ind w:firstLine="720"/>
        <w:contextualSpacing/>
        <w:jc w:val="center"/>
        <w:rPr>
          <w:rFonts w:eastAsia="Times New Roman" w:cs="Times New Roman"/>
          <w:color w:val="FF0000"/>
          <w:szCs w:val="24"/>
        </w:rPr>
      </w:pPr>
      <w:r w:rsidRPr="008E2F11">
        <w:rPr>
          <w:rFonts w:eastAsia="Times New Roman" w:cs="Times New Roman"/>
          <w:color w:val="FF0000"/>
          <w:szCs w:val="24"/>
        </w:rPr>
        <w:t>(ΑΛΛΑΓΗ ΣΕΛΙΔΑΣ)</w:t>
      </w:r>
    </w:p>
    <w:p w14:paraId="45B7CD1F" w14:textId="77777777" w:rsidR="003C2D4C" w:rsidRDefault="00D0192B">
      <w:pPr>
        <w:spacing w:line="600" w:lineRule="auto"/>
        <w:ind w:firstLine="720"/>
        <w:contextualSpacing/>
        <w:jc w:val="center"/>
        <w:rPr>
          <w:rFonts w:eastAsia="Times New Roman" w:cs="Times New Roman"/>
          <w:color w:val="000000" w:themeColor="text1"/>
          <w:szCs w:val="24"/>
        </w:rPr>
      </w:pPr>
      <w:r w:rsidRPr="008E2F11">
        <w:rPr>
          <w:rFonts w:eastAsia="Times New Roman" w:cs="Times New Roman"/>
          <w:color w:val="000000" w:themeColor="text1"/>
          <w:szCs w:val="24"/>
        </w:rPr>
        <w:t>(Να μπουν οι σελίδες 12-</w:t>
      </w:r>
      <w:r w:rsidRPr="008E2F11">
        <w:rPr>
          <w:rFonts w:eastAsia="Times New Roman" w:cs="Times New Roman"/>
          <w:color w:val="000000" w:themeColor="text1"/>
          <w:szCs w:val="24"/>
        </w:rPr>
        <w:t>17)</w:t>
      </w:r>
    </w:p>
    <w:p w14:paraId="45B7CD20" w14:textId="77777777" w:rsidR="003C2D4C" w:rsidRDefault="00D0192B">
      <w:pPr>
        <w:spacing w:line="600" w:lineRule="auto"/>
        <w:ind w:firstLine="720"/>
        <w:contextualSpacing/>
        <w:jc w:val="center"/>
        <w:rPr>
          <w:rFonts w:eastAsia="Times New Roman" w:cs="Times New Roman"/>
          <w:color w:val="FF0000"/>
          <w:szCs w:val="24"/>
        </w:rPr>
      </w:pPr>
      <w:r w:rsidRPr="008E2F11">
        <w:rPr>
          <w:rFonts w:eastAsia="Times New Roman" w:cs="Times New Roman"/>
          <w:color w:val="FF0000"/>
          <w:szCs w:val="24"/>
        </w:rPr>
        <w:t>(ΑΛΛΑΓΗ ΣΕΛΙΔΑΣ)</w:t>
      </w:r>
    </w:p>
    <w:p w14:paraId="45B7CD21" w14:textId="77777777" w:rsidR="003C2D4C" w:rsidRDefault="00D0192B">
      <w:pPr>
        <w:spacing w:line="600" w:lineRule="auto"/>
        <w:ind w:firstLine="720"/>
        <w:contextualSpacing/>
        <w:jc w:val="both"/>
        <w:rPr>
          <w:rFonts w:eastAsia="Times New Roman" w:cs="Times New Roman"/>
          <w:szCs w:val="24"/>
        </w:rPr>
      </w:pPr>
      <w:r w:rsidRPr="00B15D5C">
        <w:rPr>
          <w:rFonts w:eastAsia="Times New Roman" w:cs="Times New Roman"/>
          <w:b/>
          <w:szCs w:val="24"/>
        </w:rPr>
        <w:t>ΠΡΟΕΔΡΕΥΩΝ (Σπυρίδων Λυκούδης):</w:t>
      </w:r>
      <w:r>
        <w:rPr>
          <w:rFonts w:eastAsia="Times New Roman" w:cs="Times New Roman"/>
          <w:szCs w:val="24"/>
        </w:rPr>
        <w:t xml:space="preserve"> Εφόσον </w:t>
      </w:r>
      <w:r>
        <w:rPr>
          <w:rFonts w:eastAsia="Times New Roman" w:cs="Times New Roman"/>
          <w:szCs w:val="24"/>
        </w:rPr>
        <w:t xml:space="preserve">έχει </w:t>
      </w:r>
      <w:r>
        <w:rPr>
          <w:rFonts w:eastAsia="Times New Roman" w:cs="Times New Roman"/>
          <w:szCs w:val="24"/>
        </w:rPr>
        <w:t>ολοκληρ</w:t>
      </w:r>
      <w:r>
        <w:rPr>
          <w:rFonts w:eastAsia="Times New Roman" w:cs="Times New Roman"/>
          <w:szCs w:val="24"/>
        </w:rPr>
        <w:t xml:space="preserve">ωθεί </w:t>
      </w:r>
      <w:r>
        <w:rPr>
          <w:rFonts w:eastAsia="Times New Roman" w:cs="Times New Roman"/>
          <w:szCs w:val="24"/>
        </w:rPr>
        <w:t>η</w:t>
      </w:r>
      <w:r>
        <w:rPr>
          <w:rFonts w:eastAsia="Times New Roman" w:cs="Times New Roman"/>
          <w:szCs w:val="24"/>
        </w:rPr>
        <w:t xml:space="preserve"> ψηφοφορία, παρακαλώ να κλείσει το σύστημα της ηλεκτρονικής ψηφοφορίας.</w:t>
      </w:r>
    </w:p>
    <w:p w14:paraId="45B7CD22"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την Προεδρική Έδρα καταλαμβάνει ο Α</w:t>
      </w:r>
      <w:r>
        <w:rPr>
          <w:rFonts w:eastAsia="Times New Roman" w:cs="Times New Roman"/>
          <w:szCs w:val="24"/>
        </w:rPr>
        <w:t>΄</w:t>
      </w:r>
      <w:r>
        <w:rPr>
          <w:rFonts w:eastAsia="Times New Roman" w:cs="Times New Roman"/>
          <w:szCs w:val="24"/>
        </w:rPr>
        <w:t xml:space="preserve"> Αντιπρόεδρος της Βουλής κ. </w:t>
      </w:r>
      <w:r w:rsidRPr="00D072A8">
        <w:rPr>
          <w:rFonts w:eastAsia="Times New Roman" w:cs="Times New Roman"/>
          <w:b/>
          <w:szCs w:val="24"/>
        </w:rPr>
        <w:t>ΑΝΑΣΤΑΣΙΟΣ ΚΟΥΡΑΚΗΣ</w:t>
      </w:r>
      <w:r>
        <w:rPr>
          <w:rFonts w:eastAsia="Times New Roman" w:cs="Times New Roman"/>
          <w:szCs w:val="24"/>
        </w:rPr>
        <w:t xml:space="preserve">) </w:t>
      </w:r>
    </w:p>
    <w:p w14:paraId="45B7CD23" w14:textId="77777777" w:rsidR="003C2D4C" w:rsidRDefault="00D0192B">
      <w:pPr>
        <w:tabs>
          <w:tab w:val="left" w:pos="2940"/>
        </w:tabs>
        <w:spacing w:line="600" w:lineRule="auto"/>
        <w:ind w:firstLine="709"/>
        <w:contextualSpacing/>
        <w:jc w:val="center"/>
        <w:rPr>
          <w:rFonts w:eastAsia="Times New Roman"/>
          <w:szCs w:val="24"/>
        </w:rPr>
      </w:pPr>
      <w:r w:rsidRPr="003B224A">
        <w:rPr>
          <w:rFonts w:eastAsia="Times New Roman"/>
          <w:szCs w:val="24"/>
        </w:rPr>
        <w:t>(ΗΛΕΚΤΡΟΝΙΚΗ ΚΑΤΑΜΕΤΡΗΣΗ)</w:t>
      </w:r>
    </w:p>
    <w:p w14:paraId="45B7CD24" w14:textId="77777777" w:rsidR="003C2D4C" w:rsidRDefault="00D0192B">
      <w:pPr>
        <w:spacing w:line="600" w:lineRule="auto"/>
        <w:ind w:firstLine="709"/>
        <w:contextualSpacing/>
        <w:jc w:val="center"/>
        <w:rPr>
          <w:rFonts w:eastAsia="Times New Roman" w:cs="Times New Roman"/>
          <w:szCs w:val="24"/>
        </w:rPr>
      </w:pPr>
      <w:r>
        <w:rPr>
          <w:rFonts w:eastAsia="Times New Roman" w:cs="Times New Roman"/>
          <w:szCs w:val="24"/>
        </w:rPr>
        <w:t>(ΜΕΤΑ ΤΗΝ ΗΛΕΚΤΡΟΝΙΚΗ ΚΑΤΑΜΕΤΡΗΣΗ)</w:t>
      </w:r>
    </w:p>
    <w:p w14:paraId="45B7CD25" w14:textId="77777777" w:rsidR="003C2D4C" w:rsidRDefault="00D0192B">
      <w:pPr>
        <w:spacing w:line="600" w:lineRule="auto"/>
        <w:ind w:firstLine="709"/>
        <w:contextualSpacing/>
        <w:jc w:val="both"/>
        <w:rPr>
          <w:rFonts w:eastAsia="SimSun"/>
          <w:bCs/>
          <w:szCs w:val="24"/>
          <w:lang w:eastAsia="zh-CN"/>
        </w:rPr>
      </w:pPr>
      <w:r>
        <w:rPr>
          <w:rFonts w:eastAsia="SimSun"/>
          <w:b/>
          <w:bCs/>
          <w:szCs w:val="24"/>
          <w:lang w:eastAsia="zh-CN"/>
        </w:rPr>
        <w:t>ΠΡΟΕΔΡΕΥΩΝ (Αναστάσι</w:t>
      </w:r>
      <w:r>
        <w:rPr>
          <w:rFonts w:eastAsia="SimSun"/>
          <w:b/>
          <w:bCs/>
          <w:szCs w:val="24"/>
          <w:lang w:eastAsia="zh-CN"/>
        </w:rPr>
        <w:t xml:space="preserve">ος Κουράκης): </w:t>
      </w:r>
      <w:r>
        <w:rPr>
          <w:rFonts w:eastAsia="SimSun"/>
          <w:bCs/>
          <w:szCs w:val="24"/>
          <w:lang w:eastAsia="zh-CN"/>
        </w:rPr>
        <w:t>Κυρίες και κύριοι συνάδελφοι, έχω την τιμή να σας ανακοινώσω το αποτέλεσμα της διεξαχθείσης ηλεκτρονικής ονομαστικής ψηφοφορίας επί των αιτήσεων άρσης ασυλίας των συνάδελφων Βουλευτών.</w:t>
      </w:r>
    </w:p>
    <w:p w14:paraId="45B7CD26" w14:textId="77777777" w:rsidR="003C2D4C" w:rsidRDefault="00D0192B">
      <w:pPr>
        <w:spacing w:line="600" w:lineRule="auto"/>
        <w:ind w:firstLine="709"/>
        <w:contextualSpacing/>
        <w:jc w:val="both"/>
        <w:rPr>
          <w:rFonts w:eastAsia="SimSun"/>
          <w:bCs/>
          <w:szCs w:val="24"/>
          <w:lang w:eastAsia="zh-CN"/>
        </w:rPr>
      </w:pPr>
      <w:r>
        <w:rPr>
          <w:rFonts w:eastAsia="SimSun"/>
          <w:bCs/>
          <w:szCs w:val="24"/>
          <w:lang w:eastAsia="zh-CN"/>
        </w:rPr>
        <w:t>Για την πρώτη υπόθεση του συναδέλφου κ</w:t>
      </w:r>
      <w:r>
        <w:rPr>
          <w:rFonts w:eastAsia="SimSun"/>
          <w:bCs/>
          <w:szCs w:val="24"/>
          <w:lang w:eastAsia="zh-CN"/>
        </w:rPr>
        <w:t>.</w:t>
      </w:r>
      <w:r>
        <w:rPr>
          <w:rFonts w:eastAsia="SimSun"/>
          <w:bCs/>
          <w:szCs w:val="24"/>
          <w:lang w:eastAsia="zh-CN"/>
        </w:rPr>
        <w:t xml:space="preserve"> Παναγιώτη Καμμένου εψήφισαν συνολικά 156 Βουλευτές.</w:t>
      </w:r>
    </w:p>
    <w:p w14:paraId="45B7CD27" w14:textId="77777777" w:rsidR="003C2D4C" w:rsidRDefault="00D0192B">
      <w:pPr>
        <w:spacing w:line="600" w:lineRule="auto"/>
        <w:ind w:firstLine="709"/>
        <w:contextualSpacing/>
        <w:jc w:val="both"/>
        <w:rPr>
          <w:rFonts w:eastAsia="SimSun"/>
          <w:bCs/>
          <w:szCs w:val="24"/>
          <w:lang w:eastAsia="zh-CN"/>
        </w:rPr>
      </w:pPr>
      <w:r>
        <w:rPr>
          <w:rFonts w:eastAsia="SimSun"/>
          <w:bCs/>
          <w:szCs w:val="24"/>
          <w:lang w:eastAsia="zh-CN"/>
        </w:rPr>
        <w:t>Υπέρ της άρσεως ασυλίας, δηλαδή «ΝΑΙ», εψήφισαν 3</w:t>
      </w:r>
      <w:r w:rsidRPr="00D267E3">
        <w:rPr>
          <w:rFonts w:eastAsia="SimSun"/>
          <w:bCs/>
          <w:szCs w:val="24"/>
          <w:lang w:eastAsia="zh-CN"/>
        </w:rPr>
        <w:t>7</w:t>
      </w:r>
      <w:r>
        <w:rPr>
          <w:rFonts w:eastAsia="SimSun"/>
          <w:bCs/>
          <w:szCs w:val="24"/>
          <w:lang w:eastAsia="zh-CN"/>
        </w:rPr>
        <w:t xml:space="preserve"> Βουλευτές.</w:t>
      </w:r>
    </w:p>
    <w:p w14:paraId="45B7CD28" w14:textId="77777777" w:rsidR="003C2D4C" w:rsidRDefault="00D0192B">
      <w:pPr>
        <w:spacing w:line="600" w:lineRule="auto"/>
        <w:ind w:firstLine="709"/>
        <w:contextualSpacing/>
        <w:jc w:val="both"/>
        <w:rPr>
          <w:rFonts w:eastAsia="SimSun"/>
          <w:bCs/>
          <w:szCs w:val="24"/>
          <w:lang w:eastAsia="zh-CN"/>
        </w:rPr>
      </w:pPr>
      <w:r>
        <w:rPr>
          <w:rFonts w:eastAsia="SimSun"/>
          <w:bCs/>
          <w:szCs w:val="24"/>
          <w:lang w:eastAsia="zh-CN"/>
        </w:rPr>
        <w:t>Κατά της άρσεως ασυλίας, δηλαδή «ΟΧΙ», εψήφισαν 11</w:t>
      </w:r>
      <w:r w:rsidRPr="00D267E3">
        <w:rPr>
          <w:rFonts w:eastAsia="SimSun"/>
          <w:bCs/>
          <w:szCs w:val="24"/>
          <w:lang w:eastAsia="zh-CN"/>
        </w:rPr>
        <w:t>9</w:t>
      </w:r>
      <w:r>
        <w:rPr>
          <w:rFonts w:eastAsia="SimSun"/>
          <w:bCs/>
          <w:szCs w:val="24"/>
          <w:lang w:eastAsia="zh-CN"/>
        </w:rPr>
        <w:t xml:space="preserve"> Βουλευτές.</w:t>
      </w:r>
    </w:p>
    <w:p w14:paraId="45B7CD29" w14:textId="77777777" w:rsidR="003C2D4C" w:rsidRDefault="00D0192B">
      <w:pPr>
        <w:spacing w:line="600" w:lineRule="auto"/>
        <w:ind w:firstLine="709"/>
        <w:contextualSpacing/>
        <w:jc w:val="both"/>
        <w:rPr>
          <w:rFonts w:eastAsia="SimSun"/>
          <w:bCs/>
          <w:szCs w:val="24"/>
          <w:lang w:eastAsia="zh-CN"/>
        </w:rPr>
      </w:pPr>
      <w:r>
        <w:rPr>
          <w:rFonts w:eastAsia="SimSun"/>
          <w:bCs/>
          <w:szCs w:val="24"/>
          <w:lang w:eastAsia="zh-CN"/>
        </w:rPr>
        <w:t>Συνεπώς η αίτηση της εισαγγελικής αρχής απορρίπτεται.</w:t>
      </w:r>
    </w:p>
    <w:p w14:paraId="45B7CD2A" w14:textId="77777777" w:rsidR="003C2D4C" w:rsidRDefault="00D0192B">
      <w:pPr>
        <w:spacing w:line="600" w:lineRule="auto"/>
        <w:ind w:firstLine="709"/>
        <w:contextualSpacing/>
        <w:jc w:val="both"/>
        <w:rPr>
          <w:rFonts w:eastAsia="SimSun"/>
          <w:bCs/>
          <w:szCs w:val="24"/>
          <w:lang w:eastAsia="zh-CN"/>
        </w:rPr>
      </w:pPr>
      <w:r>
        <w:rPr>
          <w:rFonts w:eastAsia="SimSun"/>
          <w:bCs/>
          <w:szCs w:val="24"/>
          <w:lang w:eastAsia="zh-CN"/>
        </w:rPr>
        <w:t>Για τη δεύτερη υπόθεση τ</w:t>
      </w:r>
      <w:r>
        <w:rPr>
          <w:rFonts w:eastAsia="SimSun"/>
          <w:bCs/>
          <w:szCs w:val="24"/>
          <w:lang w:eastAsia="zh-CN"/>
        </w:rPr>
        <w:t>ου συναδέλφου κ</w:t>
      </w:r>
      <w:r>
        <w:rPr>
          <w:rFonts w:eastAsia="SimSun"/>
          <w:bCs/>
          <w:szCs w:val="24"/>
          <w:lang w:eastAsia="zh-CN"/>
        </w:rPr>
        <w:t>.</w:t>
      </w:r>
      <w:r>
        <w:rPr>
          <w:rFonts w:eastAsia="SimSun"/>
          <w:bCs/>
          <w:szCs w:val="24"/>
          <w:lang w:eastAsia="zh-CN"/>
        </w:rPr>
        <w:t xml:space="preserve"> Ιωάννη </w:t>
      </w:r>
      <w:proofErr w:type="spellStart"/>
      <w:r>
        <w:rPr>
          <w:rFonts w:eastAsia="SimSun"/>
          <w:bCs/>
          <w:szCs w:val="24"/>
          <w:lang w:eastAsia="zh-CN"/>
        </w:rPr>
        <w:t>Σαχινίδη</w:t>
      </w:r>
      <w:proofErr w:type="spellEnd"/>
      <w:r>
        <w:rPr>
          <w:rFonts w:eastAsia="SimSun"/>
          <w:bCs/>
          <w:szCs w:val="24"/>
          <w:lang w:eastAsia="zh-CN"/>
        </w:rPr>
        <w:t xml:space="preserve"> εψήφισαν συνολικά 15</w:t>
      </w:r>
      <w:r w:rsidRPr="00D267E3">
        <w:rPr>
          <w:rFonts w:eastAsia="SimSun"/>
          <w:bCs/>
          <w:szCs w:val="24"/>
          <w:lang w:eastAsia="zh-CN"/>
        </w:rPr>
        <w:t>2</w:t>
      </w:r>
      <w:r>
        <w:rPr>
          <w:rFonts w:eastAsia="SimSun"/>
          <w:bCs/>
          <w:szCs w:val="24"/>
          <w:lang w:eastAsia="zh-CN"/>
        </w:rPr>
        <w:t xml:space="preserve"> Βουλευτές.</w:t>
      </w:r>
    </w:p>
    <w:p w14:paraId="45B7CD2B" w14:textId="77777777" w:rsidR="003C2D4C" w:rsidRDefault="00D0192B">
      <w:pPr>
        <w:spacing w:line="600" w:lineRule="auto"/>
        <w:ind w:firstLine="709"/>
        <w:contextualSpacing/>
        <w:jc w:val="both"/>
        <w:rPr>
          <w:rFonts w:eastAsia="SimSun"/>
          <w:bCs/>
          <w:szCs w:val="24"/>
          <w:lang w:eastAsia="zh-CN"/>
        </w:rPr>
      </w:pPr>
      <w:r>
        <w:rPr>
          <w:rFonts w:eastAsia="SimSun"/>
          <w:bCs/>
          <w:szCs w:val="24"/>
          <w:lang w:eastAsia="zh-CN"/>
        </w:rPr>
        <w:t>Υπέρ της άρσεως ασυλίας, δηλαδή «ΝΑΙ», εψήφισαν 152 Βουλευτές.</w:t>
      </w:r>
    </w:p>
    <w:p w14:paraId="45B7CD2C" w14:textId="77777777" w:rsidR="003C2D4C" w:rsidRDefault="00D0192B">
      <w:pPr>
        <w:spacing w:line="600" w:lineRule="auto"/>
        <w:ind w:firstLine="709"/>
        <w:contextualSpacing/>
        <w:jc w:val="both"/>
        <w:rPr>
          <w:rFonts w:eastAsia="SimSun"/>
          <w:bCs/>
          <w:szCs w:val="24"/>
          <w:lang w:eastAsia="zh-CN"/>
        </w:rPr>
      </w:pPr>
      <w:r>
        <w:rPr>
          <w:rFonts w:eastAsia="SimSun"/>
          <w:bCs/>
          <w:szCs w:val="24"/>
          <w:lang w:eastAsia="zh-CN"/>
        </w:rPr>
        <w:lastRenderedPageBreak/>
        <w:t>Συνεπώς η αίτηση της εισαγγελικής αρχής γίνεται δεκτή</w:t>
      </w:r>
      <w:r>
        <w:rPr>
          <w:rFonts w:eastAsia="SimSun"/>
          <w:bCs/>
          <w:szCs w:val="24"/>
          <w:lang w:eastAsia="zh-CN"/>
        </w:rPr>
        <w:t xml:space="preserve"> για την άρση της ασυλίας του</w:t>
      </w:r>
      <w:r>
        <w:rPr>
          <w:rFonts w:eastAsia="SimSun"/>
          <w:bCs/>
          <w:szCs w:val="24"/>
          <w:lang w:eastAsia="zh-CN"/>
        </w:rPr>
        <w:t>.</w:t>
      </w:r>
    </w:p>
    <w:p w14:paraId="45B7CD2D" w14:textId="77777777" w:rsidR="003C2D4C" w:rsidRDefault="00D0192B">
      <w:pPr>
        <w:spacing w:line="600" w:lineRule="auto"/>
        <w:ind w:firstLine="709"/>
        <w:contextualSpacing/>
        <w:jc w:val="both"/>
        <w:rPr>
          <w:rFonts w:eastAsia="Times New Roman" w:cs="Times New Roman"/>
          <w:szCs w:val="24"/>
        </w:rPr>
      </w:pPr>
      <w:r>
        <w:rPr>
          <w:rFonts w:eastAsia="Times New Roman" w:cs="Times New Roman"/>
          <w:szCs w:val="24"/>
        </w:rPr>
        <w:t xml:space="preserve">Το αποτέλεσμα </w:t>
      </w:r>
      <w:r>
        <w:rPr>
          <w:rFonts w:eastAsia="SimSun"/>
          <w:bCs/>
          <w:szCs w:val="24"/>
          <w:lang w:eastAsia="zh-CN"/>
        </w:rPr>
        <w:t xml:space="preserve">της διεξαχθείσης ονομαστικής ηλεκτρονικής ψηφοφορίας </w:t>
      </w:r>
      <w:r>
        <w:rPr>
          <w:rFonts w:eastAsia="Times New Roman" w:cs="Times New Roman"/>
          <w:szCs w:val="24"/>
        </w:rPr>
        <w:t>καταχωρίζεται στα Πρακτικά της σημερινής συνεδρίασης και έχει ως εξής:</w:t>
      </w:r>
    </w:p>
    <w:p w14:paraId="45B7CD2E" w14:textId="77777777" w:rsidR="003C2D4C" w:rsidRDefault="00D0192B">
      <w:pPr>
        <w:spacing w:line="600" w:lineRule="auto"/>
        <w:ind w:firstLine="709"/>
        <w:contextualSpacing/>
        <w:jc w:val="center"/>
        <w:rPr>
          <w:rFonts w:eastAsia="Times New Roman" w:cs="Times New Roman"/>
          <w:color w:val="FF0000"/>
          <w:szCs w:val="24"/>
        </w:rPr>
      </w:pPr>
      <w:r w:rsidRPr="00FA4220">
        <w:rPr>
          <w:rFonts w:eastAsia="Times New Roman" w:cs="Times New Roman"/>
          <w:color w:val="FF0000"/>
          <w:szCs w:val="24"/>
        </w:rPr>
        <w:t>(ΑΛΛΑΓΗ ΣΕΛΙΔΑΣ)</w:t>
      </w:r>
    </w:p>
    <w:p w14:paraId="45B7CD2F" w14:textId="77777777" w:rsidR="003C2D4C" w:rsidRDefault="003C2D4C">
      <w:pPr>
        <w:spacing w:line="600" w:lineRule="auto"/>
        <w:ind w:firstLine="709"/>
        <w:contextualSpacing/>
        <w:jc w:val="center"/>
        <w:rPr>
          <w:rFonts w:eastAsia="Times New Roman" w:cs="Times New Roman"/>
          <w:color w:val="FF0000"/>
          <w:szCs w:val="24"/>
        </w:rPr>
      </w:pPr>
    </w:p>
    <w:p w14:paraId="45B7CD30" w14:textId="77777777" w:rsidR="003C2D4C" w:rsidRDefault="003C2D4C">
      <w:pPr>
        <w:spacing w:line="600" w:lineRule="auto"/>
        <w:ind w:firstLine="709"/>
        <w:contextualSpacing/>
        <w:jc w:val="center"/>
        <w:rPr>
          <w:rFonts w:eastAsia="Times New Roman" w:cs="Times New Roman"/>
          <w:color w:val="FF0000"/>
          <w:szCs w:val="24"/>
        </w:rPr>
      </w:pPr>
    </w:p>
    <w:p w14:paraId="45B7CD31" w14:textId="77777777" w:rsidR="003C2D4C" w:rsidRDefault="003C2D4C">
      <w:pPr>
        <w:spacing w:line="600" w:lineRule="auto"/>
        <w:ind w:firstLine="709"/>
        <w:contextualSpacing/>
        <w:jc w:val="center"/>
        <w:rPr>
          <w:rFonts w:eastAsia="Times New Roman" w:cs="Times New Roman"/>
          <w:color w:val="FF0000"/>
          <w:szCs w:val="24"/>
        </w:rPr>
      </w:pPr>
    </w:p>
    <w:p w14:paraId="45B7CD32" w14:textId="77777777" w:rsidR="003C2D4C" w:rsidRDefault="003C2D4C">
      <w:pPr>
        <w:spacing w:line="600" w:lineRule="auto"/>
        <w:ind w:firstLine="709"/>
        <w:contextualSpacing/>
        <w:jc w:val="center"/>
        <w:rPr>
          <w:rFonts w:eastAsia="Times New Roman" w:cs="Times New Roman"/>
          <w:color w:val="FF0000"/>
          <w:szCs w:val="24"/>
        </w:rPr>
      </w:pPr>
    </w:p>
    <w:p w14:paraId="45B7CD33" w14:textId="77777777" w:rsidR="003C2D4C" w:rsidRDefault="003C2D4C">
      <w:pPr>
        <w:spacing w:line="600" w:lineRule="auto"/>
        <w:ind w:firstLine="709"/>
        <w:contextualSpacing/>
        <w:jc w:val="center"/>
        <w:rPr>
          <w:rFonts w:eastAsia="Times New Roman" w:cs="Times New Roman"/>
          <w:color w:val="FF0000"/>
          <w:szCs w:val="24"/>
        </w:rPr>
      </w:pPr>
    </w:p>
    <w:p w14:paraId="45B7CD34" w14:textId="77777777" w:rsidR="003C2D4C" w:rsidRDefault="003C2D4C">
      <w:pPr>
        <w:spacing w:line="600" w:lineRule="auto"/>
        <w:ind w:firstLine="709"/>
        <w:contextualSpacing/>
        <w:jc w:val="center"/>
        <w:rPr>
          <w:rFonts w:eastAsia="Times New Roman" w:cs="Times New Roman"/>
          <w:color w:val="FF0000"/>
          <w:szCs w:val="24"/>
        </w:rPr>
      </w:pPr>
    </w:p>
    <w:p w14:paraId="45B7CD35" w14:textId="77777777" w:rsidR="003C2D4C" w:rsidRDefault="003C2D4C">
      <w:pPr>
        <w:spacing w:line="600" w:lineRule="auto"/>
        <w:ind w:firstLine="709"/>
        <w:contextualSpacing/>
        <w:jc w:val="center"/>
        <w:rPr>
          <w:rFonts w:eastAsia="Times New Roman" w:cs="Times New Roman"/>
          <w:color w:val="FF0000"/>
          <w:szCs w:val="24"/>
        </w:rPr>
      </w:pPr>
    </w:p>
    <w:p w14:paraId="45B7CD36" w14:textId="77777777" w:rsidR="003C2D4C" w:rsidRDefault="003C2D4C">
      <w:pPr>
        <w:spacing w:line="600" w:lineRule="auto"/>
        <w:ind w:firstLine="709"/>
        <w:contextualSpacing/>
        <w:jc w:val="center"/>
        <w:rPr>
          <w:rFonts w:eastAsia="Times New Roman" w:cs="Times New Roman"/>
          <w:color w:val="FF0000"/>
          <w:szCs w:val="24"/>
        </w:rPr>
      </w:pPr>
    </w:p>
    <w:p w14:paraId="45B7CD37" w14:textId="77777777" w:rsidR="003C2D4C" w:rsidRDefault="003C2D4C">
      <w:pPr>
        <w:spacing w:line="600" w:lineRule="auto"/>
        <w:ind w:firstLine="709"/>
        <w:contextualSpacing/>
        <w:jc w:val="center"/>
        <w:rPr>
          <w:rFonts w:eastAsia="Times New Roman" w:cs="Times New Roman"/>
          <w:color w:val="FF0000"/>
          <w:szCs w:val="24"/>
        </w:rPr>
      </w:pPr>
    </w:p>
    <w:p w14:paraId="45B7CD38" w14:textId="77777777" w:rsidR="003C2D4C" w:rsidRDefault="003C2D4C">
      <w:pPr>
        <w:spacing w:line="600" w:lineRule="auto"/>
        <w:ind w:firstLine="709"/>
        <w:contextualSpacing/>
        <w:jc w:val="center"/>
        <w:rPr>
          <w:rFonts w:eastAsia="Times New Roman" w:cs="Times New Roman"/>
          <w:color w:val="FF0000"/>
          <w:szCs w:val="24"/>
        </w:rPr>
      </w:pPr>
    </w:p>
    <w:p w14:paraId="45B7CD39" w14:textId="77777777" w:rsidR="003C2D4C" w:rsidRDefault="003C2D4C">
      <w:pPr>
        <w:spacing w:line="600" w:lineRule="auto"/>
        <w:ind w:firstLine="709"/>
        <w:contextualSpacing/>
        <w:jc w:val="center"/>
        <w:rPr>
          <w:rFonts w:eastAsia="Times New Roman" w:cs="Times New Roman"/>
          <w:color w:val="FF0000"/>
          <w:szCs w:val="24"/>
        </w:rPr>
      </w:pPr>
    </w:p>
    <w:p w14:paraId="45B7CD3A" w14:textId="77777777" w:rsidR="003C2D4C" w:rsidRDefault="003C2D4C">
      <w:pPr>
        <w:spacing w:line="600" w:lineRule="auto"/>
        <w:ind w:firstLine="709"/>
        <w:contextualSpacing/>
        <w:jc w:val="center"/>
        <w:rPr>
          <w:rFonts w:eastAsia="Times New Roman" w:cs="Times New Roman"/>
          <w:color w:val="FF0000"/>
          <w:szCs w:val="24"/>
        </w:rPr>
      </w:pPr>
    </w:p>
    <w:p w14:paraId="45B7CD3B" w14:textId="77777777" w:rsidR="003C2D4C" w:rsidRDefault="003C2D4C">
      <w:pPr>
        <w:spacing w:line="600" w:lineRule="auto"/>
        <w:ind w:firstLine="709"/>
        <w:contextualSpacing/>
        <w:jc w:val="center"/>
        <w:rPr>
          <w:rFonts w:eastAsia="Times New Roman" w:cs="Times New Roman"/>
          <w:color w:val="FF0000"/>
          <w:szCs w:val="24"/>
        </w:rPr>
      </w:pPr>
    </w:p>
    <w:p w14:paraId="45B7CD3C" w14:textId="77777777" w:rsidR="003C2D4C" w:rsidRDefault="003C2D4C">
      <w:pPr>
        <w:spacing w:line="600" w:lineRule="auto"/>
        <w:ind w:firstLine="709"/>
        <w:contextualSpacing/>
        <w:jc w:val="center"/>
        <w:rPr>
          <w:rFonts w:eastAsia="Times New Roman" w:cs="Times New Roman"/>
          <w:color w:val="FF0000"/>
          <w:szCs w:val="24"/>
        </w:rPr>
      </w:pPr>
    </w:p>
    <w:p w14:paraId="45B7CD3D" w14:textId="77777777" w:rsidR="003C2D4C" w:rsidRDefault="003C2D4C">
      <w:pPr>
        <w:spacing w:line="600" w:lineRule="auto"/>
        <w:ind w:firstLine="709"/>
        <w:contextualSpacing/>
        <w:jc w:val="center"/>
        <w:rPr>
          <w:rFonts w:eastAsia="Times New Roman" w:cs="Times New Roman"/>
          <w:color w:val="FF0000"/>
          <w:szCs w:val="24"/>
        </w:rPr>
      </w:pPr>
    </w:p>
    <w:p w14:paraId="45B7CD3E" w14:textId="77777777" w:rsidR="003C2D4C" w:rsidRDefault="003C2D4C">
      <w:pPr>
        <w:spacing w:line="600" w:lineRule="auto"/>
        <w:ind w:firstLine="709"/>
        <w:contextualSpacing/>
        <w:jc w:val="center"/>
        <w:rPr>
          <w:rFonts w:eastAsia="Times New Roman" w:cs="Times New Roman"/>
          <w:color w:val="FF0000"/>
          <w:szCs w:val="24"/>
        </w:rPr>
      </w:pPr>
    </w:p>
    <w:tbl>
      <w:tblPr>
        <w:tblW w:w="9924" w:type="dxa"/>
        <w:tblInd w:w="-431" w:type="dxa"/>
        <w:tblCellMar>
          <w:left w:w="10" w:type="dxa"/>
          <w:right w:w="10" w:type="dxa"/>
        </w:tblCellMar>
        <w:tblLook w:val="04A0" w:firstRow="1" w:lastRow="0" w:firstColumn="1" w:lastColumn="0" w:noHBand="0" w:noVBand="1"/>
      </w:tblPr>
      <w:tblGrid>
        <w:gridCol w:w="6000"/>
        <w:gridCol w:w="1380"/>
        <w:gridCol w:w="1939"/>
        <w:gridCol w:w="605"/>
      </w:tblGrid>
      <w:tr w:rsidR="003C2D4C" w14:paraId="45B7CD43" w14:textId="77777777">
        <w:trPr>
          <w:trHeight w:val="300"/>
        </w:trPr>
        <w:tc>
          <w:tcPr>
            <w:tcW w:w="6000" w:type="dxa"/>
            <w:tcBorders>
              <w:top w:val="single" w:sz="4" w:space="0" w:color="000000"/>
              <w:left w:val="single" w:sz="4" w:space="0" w:color="000000"/>
              <w:bottom w:val="single" w:sz="4" w:space="0" w:color="000000"/>
              <w:right w:val="single" w:sz="4" w:space="0" w:color="000000"/>
            </w:tcBorders>
            <w:noWrap/>
            <w:vAlign w:val="center"/>
            <w:hideMark/>
          </w:tcPr>
          <w:p w14:paraId="45B7CD3F" w14:textId="77777777" w:rsidR="001D688D" w:rsidRDefault="00D0192B">
            <w:pPr>
              <w:contextualSpacing/>
              <w:rPr>
                <w:rFonts w:ascii="Segoe UI" w:eastAsia="Times New Roman" w:hAnsi="Segoe UI" w:cs="Segoe UI"/>
                <w:sz w:val="18"/>
                <w:szCs w:val="18"/>
              </w:rPr>
            </w:pPr>
            <w:r>
              <w:rPr>
                <w:rFonts w:ascii="Segoe UI" w:eastAsia="Times New Roman" w:hAnsi="Segoe UI" w:cs="Segoe UI"/>
                <w:sz w:val="18"/>
                <w:szCs w:val="18"/>
              </w:rPr>
              <w:t>Ονοματεπώνυμο</w:t>
            </w:r>
          </w:p>
        </w:tc>
        <w:tc>
          <w:tcPr>
            <w:tcW w:w="1380" w:type="dxa"/>
            <w:tcBorders>
              <w:top w:val="single" w:sz="4" w:space="0" w:color="000000"/>
              <w:left w:val="nil"/>
              <w:bottom w:val="single" w:sz="4" w:space="0" w:color="000000"/>
              <w:right w:val="single" w:sz="4" w:space="0" w:color="000000"/>
            </w:tcBorders>
            <w:noWrap/>
            <w:vAlign w:val="center"/>
            <w:hideMark/>
          </w:tcPr>
          <w:p w14:paraId="45B7CD40" w14:textId="77777777" w:rsidR="001D688D" w:rsidRDefault="00D0192B">
            <w:pPr>
              <w:contextualSpacing/>
              <w:rPr>
                <w:rFonts w:ascii="Segoe UI" w:eastAsia="Times New Roman" w:hAnsi="Segoe UI" w:cs="Segoe UI"/>
                <w:sz w:val="18"/>
                <w:szCs w:val="18"/>
              </w:rPr>
            </w:pPr>
            <w:r>
              <w:rPr>
                <w:rFonts w:ascii="Segoe UI" w:eastAsia="Times New Roman" w:hAnsi="Segoe UI" w:cs="Segoe UI"/>
                <w:sz w:val="18"/>
                <w:szCs w:val="18"/>
              </w:rPr>
              <w:t>Κ.Ο</w:t>
            </w:r>
          </w:p>
        </w:tc>
        <w:tc>
          <w:tcPr>
            <w:tcW w:w="1939" w:type="dxa"/>
            <w:tcBorders>
              <w:top w:val="single" w:sz="4" w:space="0" w:color="000000"/>
              <w:left w:val="nil"/>
              <w:bottom w:val="single" w:sz="4" w:space="0" w:color="000000"/>
              <w:right w:val="single" w:sz="4" w:space="0" w:color="000000"/>
            </w:tcBorders>
            <w:noWrap/>
            <w:vAlign w:val="center"/>
            <w:hideMark/>
          </w:tcPr>
          <w:p w14:paraId="45B7CD41" w14:textId="77777777" w:rsidR="001D688D" w:rsidRDefault="00D0192B">
            <w:pPr>
              <w:contextualSpacing/>
              <w:rPr>
                <w:rFonts w:ascii="Segoe UI" w:eastAsia="Times New Roman" w:hAnsi="Segoe UI" w:cs="Segoe UI"/>
                <w:sz w:val="18"/>
                <w:szCs w:val="18"/>
              </w:rPr>
            </w:pPr>
            <w:proofErr w:type="spellStart"/>
            <w:r>
              <w:rPr>
                <w:rFonts w:ascii="Segoe UI" w:eastAsia="Times New Roman" w:hAnsi="Segoe UI" w:cs="Segoe UI"/>
                <w:sz w:val="18"/>
                <w:szCs w:val="18"/>
              </w:rPr>
              <w:t>Εκλ</w:t>
            </w:r>
            <w:proofErr w:type="spellEnd"/>
            <w:r>
              <w:rPr>
                <w:rFonts w:ascii="Segoe UI" w:eastAsia="Times New Roman" w:hAnsi="Segoe UI" w:cs="Segoe UI"/>
                <w:sz w:val="18"/>
                <w:szCs w:val="18"/>
              </w:rPr>
              <w:t>. Περιφέρεια</w:t>
            </w:r>
          </w:p>
        </w:tc>
        <w:tc>
          <w:tcPr>
            <w:tcW w:w="605" w:type="dxa"/>
            <w:tcBorders>
              <w:top w:val="single" w:sz="4" w:space="0" w:color="000000"/>
              <w:left w:val="nil"/>
              <w:bottom w:val="single" w:sz="4" w:space="0" w:color="000000"/>
              <w:right w:val="single" w:sz="4" w:space="0" w:color="000000"/>
            </w:tcBorders>
            <w:noWrap/>
            <w:vAlign w:val="center"/>
            <w:hideMark/>
          </w:tcPr>
          <w:p w14:paraId="45B7CD42" w14:textId="77777777" w:rsidR="001D688D" w:rsidRDefault="00D0192B">
            <w:pPr>
              <w:contextualSpacing/>
              <w:rPr>
                <w:rFonts w:ascii="Segoe UI" w:eastAsia="Times New Roman" w:hAnsi="Segoe UI" w:cs="Segoe UI"/>
                <w:sz w:val="18"/>
                <w:szCs w:val="18"/>
              </w:rPr>
            </w:pPr>
            <w:r>
              <w:rPr>
                <w:rFonts w:ascii="Segoe UI" w:eastAsia="Times New Roman" w:hAnsi="Segoe UI" w:cs="Segoe UI"/>
                <w:sz w:val="18"/>
                <w:szCs w:val="18"/>
              </w:rPr>
              <w:t>Ψήφος</w:t>
            </w:r>
          </w:p>
        </w:tc>
      </w:tr>
      <w:tr w:rsidR="003C2D4C" w14:paraId="45B7CD48" w14:textId="77777777">
        <w:trPr>
          <w:trHeight w:val="960"/>
        </w:trPr>
        <w:tc>
          <w:tcPr>
            <w:tcW w:w="6000" w:type="dxa"/>
            <w:tcBorders>
              <w:top w:val="nil"/>
              <w:left w:val="single" w:sz="4" w:space="0" w:color="000000"/>
              <w:bottom w:val="single" w:sz="4" w:space="0" w:color="000000"/>
              <w:right w:val="single" w:sz="4" w:space="0" w:color="000000"/>
            </w:tcBorders>
            <w:vAlign w:val="center"/>
            <w:hideMark/>
          </w:tcPr>
          <w:p w14:paraId="45B7CD44" w14:textId="77777777" w:rsidR="001D688D" w:rsidRDefault="00D0192B">
            <w:pPr>
              <w:contextualSpacing/>
              <w:rPr>
                <w:rFonts w:ascii="Segoe UI" w:eastAsia="Times New Roman" w:hAnsi="Segoe UI" w:cs="Segoe UI"/>
                <w:b/>
                <w:bCs/>
                <w:sz w:val="18"/>
                <w:szCs w:val="18"/>
              </w:rPr>
            </w:pPr>
            <w:r>
              <w:rPr>
                <w:rFonts w:ascii="Segoe UI" w:eastAsia="Times New Roman" w:hAnsi="Segoe UI" w:cs="Segoe UI"/>
                <w:b/>
                <w:bCs/>
                <w:sz w:val="18"/>
                <w:szCs w:val="18"/>
              </w:rPr>
              <w:t xml:space="preserve">Πράξη: Αίτημα άρσης ασυλίας  για τα αδικήματα: 1. Της </w:t>
            </w:r>
            <w:r>
              <w:rPr>
                <w:rFonts w:ascii="Segoe UI" w:eastAsia="Times New Roman" w:hAnsi="Segoe UI" w:cs="Segoe UI"/>
                <w:b/>
                <w:bCs/>
                <w:sz w:val="18"/>
                <w:szCs w:val="18"/>
              </w:rPr>
              <w:t>ψευδούς καταμήνυσης κατά συρροή και  2. Της συκοφαντικής  δυσφήμισης κατ' εξακολούθηση, κατά συρροή. (ΣΥΝΟΛΙΚΑ ΨΗΦΟΙ: NAI:37, OXI:119, ΠΡΝ:0)</w:t>
            </w:r>
          </w:p>
        </w:tc>
        <w:tc>
          <w:tcPr>
            <w:tcW w:w="1380" w:type="dxa"/>
            <w:tcBorders>
              <w:top w:val="nil"/>
              <w:left w:val="nil"/>
              <w:bottom w:val="single" w:sz="4" w:space="0" w:color="000000"/>
              <w:right w:val="single" w:sz="4" w:space="0" w:color="000000"/>
            </w:tcBorders>
            <w:vAlign w:val="center"/>
            <w:hideMark/>
          </w:tcPr>
          <w:p w14:paraId="45B7CD45" w14:textId="77777777" w:rsidR="001D688D" w:rsidRDefault="00D0192B">
            <w:pPr>
              <w:contextualSpacing/>
              <w:rPr>
                <w:rFonts w:ascii="Segoe UI" w:eastAsia="Times New Roman" w:hAnsi="Segoe UI" w:cs="Segoe UI"/>
                <w:sz w:val="18"/>
                <w:szCs w:val="18"/>
              </w:rPr>
            </w:pPr>
            <w:r>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vAlign w:val="center"/>
            <w:hideMark/>
          </w:tcPr>
          <w:p w14:paraId="45B7CD46" w14:textId="77777777" w:rsidR="001D688D" w:rsidRDefault="00D0192B">
            <w:pPr>
              <w:contextualSpacing/>
              <w:rPr>
                <w:rFonts w:ascii="Segoe UI" w:eastAsia="Times New Roman" w:hAnsi="Segoe UI" w:cs="Segoe UI"/>
                <w:sz w:val="18"/>
                <w:szCs w:val="18"/>
              </w:rPr>
            </w:pPr>
            <w:r>
              <w:rPr>
                <w:rFonts w:ascii="Segoe UI" w:eastAsia="Times New Roman" w:hAnsi="Segoe UI" w:cs="Segoe UI"/>
                <w:sz w:val="18"/>
                <w:szCs w:val="18"/>
              </w:rPr>
              <w:t> </w:t>
            </w:r>
          </w:p>
        </w:tc>
        <w:tc>
          <w:tcPr>
            <w:tcW w:w="605" w:type="dxa"/>
            <w:tcBorders>
              <w:top w:val="nil"/>
              <w:left w:val="nil"/>
              <w:bottom w:val="single" w:sz="4" w:space="0" w:color="000000"/>
              <w:right w:val="single" w:sz="4" w:space="0" w:color="000000"/>
            </w:tcBorders>
            <w:vAlign w:val="center"/>
            <w:hideMark/>
          </w:tcPr>
          <w:p w14:paraId="45B7CD47" w14:textId="77777777" w:rsidR="001D688D" w:rsidRDefault="00D0192B">
            <w:pPr>
              <w:contextualSpacing/>
              <w:rPr>
                <w:rFonts w:ascii="Segoe UI" w:eastAsia="Times New Roman" w:hAnsi="Segoe UI" w:cs="Segoe UI"/>
                <w:sz w:val="18"/>
                <w:szCs w:val="18"/>
              </w:rPr>
            </w:pPr>
            <w:r>
              <w:rPr>
                <w:rFonts w:ascii="Segoe UI" w:eastAsia="Times New Roman" w:hAnsi="Segoe UI" w:cs="Segoe UI"/>
                <w:sz w:val="18"/>
                <w:szCs w:val="18"/>
              </w:rPr>
              <w:t> </w:t>
            </w:r>
          </w:p>
        </w:tc>
      </w:tr>
      <w:tr w:rsidR="003C2D4C" w14:paraId="45B7CD4D"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D4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380" w:type="dxa"/>
            <w:tcBorders>
              <w:top w:val="nil"/>
              <w:left w:val="nil"/>
              <w:bottom w:val="single" w:sz="4" w:space="0" w:color="000000"/>
              <w:right w:val="single" w:sz="4" w:space="0" w:color="000000"/>
            </w:tcBorders>
            <w:noWrap/>
            <w:vAlign w:val="center"/>
            <w:hideMark/>
          </w:tcPr>
          <w:p w14:paraId="45B7CD4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D4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ΑΤΤΙΚΗΣ</w:t>
            </w:r>
          </w:p>
        </w:tc>
        <w:tc>
          <w:tcPr>
            <w:tcW w:w="605" w:type="dxa"/>
            <w:tcBorders>
              <w:top w:val="nil"/>
              <w:left w:val="nil"/>
              <w:bottom w:val="single" w:sz="4" w:space="0" w:color="000000"/>
              <w:right w:val="single" w:sz="4" w:space="0" w:color="000000"/>
            </w:tcBorders>
            <w:noWrap/>
            <w:vAlign w:val="center"/>
            <w:hideMark/>
          </w:tcPr>
          <w:p w14:paraId="45B7CD4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D52"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D4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ΑΚΡΙΩΤΗΣ ΓΕΩΡΓΙΟΣ</w:t>
            </w:r>
          </w:p>
        </w:tc>
        <w:tc>
          <w:tcPr>
            <w:tcW w:w="1380" w:type="dxa"/>
            <w:tcBorders>
              <w:top w:val="nil"/>
              <w:left w:val="nil"/>
              <w:bottom w:val="single" w:sz="4" w:space="0" w:color="000000"/>
              <w:right w:val="single" w:sz="4" w:space="0" w:color="000000"/>
            </w:tcBorders>
            <w:noWrap/>
            <w:vAlign w:val="center"/>
            <w:hideMark/>
          </w:tcPr>
          <w:p w14:paraId="45B7CD4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D5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ΕΥΒΟΙΑΣ</w:t>
            </w:r>
          </w:p>
        </w:tc>
        <w:tc>
          <w:tcPr>
            <w:tcW w:w="605" w:type="dxa"/>
            <w:tcBorders>
              <w:top w:val="nil"/>
              <w:left w:val="nil"/>
              <w:bottom w:val="single" w:sz="4" w:space="0" w:color="000000"/>
              <w:right w:val="single" w:sz="4" w:space="0" w:color="000000"/>
            </w:tcBorders>
            <w:noWrap/>
            <w:vAlign w:val="center"/>
            <w:hideMark/>
          </w:tcPr>
          <w:p w14:paraId="45B7CD5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D57"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D5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ΑΜΑΝΑΤΙΔΗΣ ΙΩΑΝΝΗΣ</w:t>
            </w:r>
          </w:p>
        </w:tc>
        <w:tc>
          <w:tcPr>
            <w:tcW w:w="1380" w:type="dxa"/>
            <w:tcBorders>
              <w:top w:val="nil"/>
              <w:left w:val="nil"/>
              <w:bottom w:val="single" w:sz="4" w:space="0" w:color="000000"/>
              <w:right w:val="single" w:sz="4" w:space="0" w:color="000000"/>
            </w:tcBorders>
            <w:noWrap/>
            <w:vAlign w:val="center"/>
            <w:hideMark/>
          </w:tcPr>
          <w:p w14:paraId="45B7CD5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D5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605" w:type="dxa"/>
            <w:tcBorders>
              <w:top w:val="nil"/>
              <w:left w:val="nil"/>
              <w:bottom w:val="single" w:sz="4" w:space="0" w:color="000000"/>
              <w:right w:val="single" w:sz="4" w:space="0" w:color="000000"/>
            </w:tcBorders>
            <w:noWrap/>
            <w:vAlign w:val="center"/>
            <w:hideMark/>
          </w:tcPr>
          <w:p w14:paraId="45B7CD5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D5C"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D5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ΑΜΥΡΑΣ ΓΕΩΡΓΙΟΣ</w:t>
            </w:r>
          </w:p>
        </w:tc>
        <w:tc>
          <w:tcPr>
            <w:tcW w:w="1380" w:type="dxa"/>
            <w:tcBorders>
              <w:top w:val="nil"/>
              <w:left w:val="nil"/>
              <w:bottom w:val="single" w:sz="4" w:space="0" w:color="000000"/>
              <w:right w:val="single" w:sz="4" w:space="0" w:color="000000"/>
            </w:tcBorders>
            <w:noWrap/>
            <w:vAlign w:val="center"/>
            <w:hideMark/>
          </w:tcPr>
          <w:p w14:paraId="45B7CD5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noWrap/>
            <w:vAlign w:val="center"/>
            <w:hideMark/>
          </w:tcPr>
          <w:p w14:paraId="45B7CD5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ΑΘΗΝΩΝ</w:t>
            </w:r>
          </w:p>
        </w:tc>
        <w:tc>
          <w:tcPr>
            <w:tcW w:w="605" w:type="dxa"/>
            <w:tcBorders>
              <w:top w:val="nil"/>
              <w:left w:val="nil"/>
              <w:bottom w:val="single" w:sz="4" w:space="0" w:color="000000"/>
              <w:right w:val="single" w:sz="4" w:space="0" w:color="000000"/>
            </w:tcBorders>
            <w:noWrap/>
            <w:vAlign w:val="center"/>
            <w:hideMark/>
          </w:tcPr>
          <w:p w14:paraId="45B7CD5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CD61"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D5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380" w:type="dxa"/>
            <w:tcBorders>
              <w:top w:val="nil"/>
              <w:left w:val="nil"/>
              <w:bottom w:val="single" w:sz="4" w:space="0" w:color="000000"/>
              <w:right w:val="single" w:sz="4" w:space="0" w:color="000000"/>
            </w:tcBorders>
            <w:noWrap/>
            <w:vAlign w:val="center"/>
            <w:hideMark/>
          </w:tcPr>
          <w:p w14:paraId="45B7CD5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D5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ΑΧΑΪΑΣ</w:t>
            </w:r>
          </w:p>
        </w:tc>
        <w:tc>
          <w:tcPr>
            <w:tcW w:w="605" w:type="dxa"/>
            <w:tcBorders>
              <w:top w:val="nil"/>
              <w:left w:val="nil"/>
              <w:bottom w:val="single" w:sz="4" w:space="0" w:color="000000"/>
              <w:right w:val="single" w:sz="4" w:space="0" w:color="000000"/>
            </w:tcBorders>
            <w:noWrap/>
            <w:vAlign w:val="center"/>
            <w:hideMark/>
          </w:tcPr>
          <w:p w14:paraId="45B7CD6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D66"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D6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ΑΝΑΣΤΑΣΙΑΔΗΣ ΣΑΒΒΑΣ</w:t>
            </w:r>
          </w:p>
        </w:tc>
        <w:tc>
          <w:tcPr>
            <w:tcW w:w="1380" w:type="dxa"/>
            <w:tcBorders>
              <w:top w:val="nil"/>
              <w:left w:val="nil"/>
              <w:bottom w:val="single" w:sz="4" w:space="0" w:color="000000"/>
              <w:right w:val="single" w:sz="4" w:space="0" w:color="000000"/>
            </w:tcBorders>
            <w:noWrap/>
            <w:vAlign w:val="center"/>
            <w:hideMark/>
          </w:tcPr>
          <w:p w14:paraId="45B7CD6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CD6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605" w:type="dxa"/>
            <w:tcBorders>
              <w:top w:val="nil"/>
              <w:left w:val="nil"/>
              <w:bottom w:val="single" w:sz="4" w:space="0" w:color="000000"/>
              <w:right w:val="single" w:sz="4" w:space="0" w:color="000000"/>
            </w:tcBorders>
            <w:noWrap/>
            <w:vAlign w:val="center"/>
            <w:hideMark/>
          </w:tcPr>
          <w:p w14:paraId="45B7CD6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CD6B"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D6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ΑΝΤΩΝΙΑΔΗΣ ΙΩΑΝΝΗΣ</w:t>
            </w:r>
          </w:p>
        </w:tc>
        <w:tc>
          <w:tcPr>
            <w:tcW w:w="1380" w:type="dxa"/>
            <w:tcBorders>
              <w:top w:val="nil"/>
              <w:left w:val="nil"/>
              <w:bottom w:val="single" w:sz="4" w:space="0" w:color="000000"/>
              <w:right w:val="single" w:sz="4" w:space="0" w:color="000000"/>
            </w:tcBorders>
            <w:noWrap/>
            <w:vAlign w:val="center"/>
            <w:hideMark/>
          </w:tcPr>
          <w:p w14:paraId="45B7CD6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CD6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ΦΛΩΡΙΝΗΣ</w:t>
            </w:r>
          </w:p>
        </w:tc>
        <w:tc>
          <w:tcPr>
            <w:tcW w:w="605" w:type="dxa"/>
            <w:tcBorders>
              <w:top w:val="nil"/>
              <w:left w:val="nil"/>
              <w:bottom w:val="single" w:sz="4" w:space="0" w:color="000000"/>
              <w:right w:val="single" w:sz="4" w:space="0" w:color="000000"/>
            </w:tcBorders>
            <w:noWrap/>
            <w:vAlign w:val="center"/>
            <w:hideMark/>
          </w:tcPr>
          <w:p w14:paraId="45B7CD6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CD70"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D6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ΑΝΤΩΝΙΟΥ ΧΡΗΣΤΟΣ</w:t>
            </w:r>
          </w:p>
        </w:tc>
        <w:tc>
          <w:tcPr>
            <w:tcW w:w="1380" w:type="dxa"/>
            <w:tcBorders>
              <w:top w:val="nil"/>
              <w:left w:val="nil"/>
              <w:bottom w:val="single" w:sz="4" w:space="0" w:color="000000"/>
              <w:right w:val="single" w:sz="4" w:space="0" w:color="000000"/>
            </w:tcBorders>
            <w:noWrap/>
            <w:vAlign w:val="center"/>
            <w:hideMark/>
          </w:tcPr>
          <w:p w14:paraId="45B7CD6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D6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ΗΜΑΘΙΑΣ</w:t>
            </w:r>
          </w:p>
        </w:tc>
        <w:tc>
          <w:tcPr>
            <w:tcW w:w="605" w:type="dxa"/>
            <w:tcBorders>
              <w:top w:val="nil"/>
              <w:left w:val="nil"/>
              <w:bottom w:val="single" w:sz="4" w:space="0" w:color="000000"/>
              <w:right w:val="single" w:sz="4" w:space="0" w:color="000000"/>
            </w:tcBorders>
            <w:noWrap/>
            <w:vAlign w:val="center"/>
            <w:hideMark/>
          </w:tcPr>
          <w:p w14:paraId="45B7CD6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D75"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D7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ΑΠΟΣΤΟΛΟΥ ΕΥΑΓΓΕΛΟΣ</w:t>
            </w:r>
          </w:p>
        </w:tc>
        <w:tc>
          <w:tcPr>
            <w:tcW w:w="1380" w:type="dxa"/>
            <w:tcBorders>
              <w:top w:val="nil"/>
              <w:left w:val="nil"/>
              <w:bottom w:val="single" w:sz="4" w:space="0" w:color="000000"/>
              <w:right w:val="single" w:sz="4" w:space="0" w:color="000000"/>
            </w:tcBorders>
            <w:noWrap/>
            <w:vAlign w:val="center"/>
            <w:hideMark/>
          </w:tcPr>
          <w:p w14:paraId="45B7CD7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D7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ΕΥΒΟΙΑΣ</w:t>
            </w:r>
          </w:p>
        </w:tc>
        <w:tc>
          <w:tcPr>
            <w:tcW w:w="605" w:type="dxa"/>
            <w:tcBorders>
              <w:top w:val="nil"/>
              <w:left w:val="nil"/>
              <w:bottom w:val="single" w:sz="4" w:space="0" w:color="000000"/>
              <w:right w:val="single" w:sz="4" w:space="0" w:color="000000"/>
            </w:tcBorders>
            <w:noWrap/>
            <w:vAlign w:val="center"/>
            <w:hideMark/>
          </w:tcPr>
          <w:p w14:paraId="45B7CD7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D7A"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D7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ΑΡΑΧΩΒΙΤΗΣ ΣΤΑΥΡΟΣ</w:t>
            </w:r>
          </w:p>
        </w:tc>
        <w:tc>
          <w:tcPr>
            <w:tcW w:w="1380" w:type="dxa"/>
            <w:tcBorders>
              <w:top w:val="nil"/>
              <w:left w:val="nil"/>
              <w:bottom w:val="single" w:sz="4" w:space="0" w:color="000000"/>
              <w:right w:val="single" w:sz="4" w:space="0" w:color="000000"/>
            </w:tcBorders>
            <w:noWrap/>
            <w:vAlign w:val="center"/>
            <w:hideMark/>
          </w:tcPr>
          <w:p w14:paraId="45B7CD7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D7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ΛΑΚΩΝΙΑΣ</w:t>
            </w:r>
          </w:p>
        </w:tc>
        <w:tc>
          <w:tcPr>
            <w:tcW w:w="605" w:type="dxa"/>
            <w:tcBorders>
              <w:top w:val="nil"/>
              <w:left w:val="nil"/>
              <w:bottom w:val="single" w:sz="4" w:space="0" w:color="000000"/>
              <w:right w:val="single" w:sz="4" w:space="0" w:color="000000"/>
            </w:tcBorders>
            <w:noWrap/>
            <w:vAlign w:val="center"/>
            <w:hideMark/>
          </w:tcPr>
          <w:p w14:paraId="45B7CD7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D7F"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D7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ΑΡΒΑΝΙΤΙΔΗΣ ΓΕΩΡΓΙΟΣ</w:t>
            </w:r>
          </w:p>
        </w:tc>
        <w:tc>
          <w:tcPr>
            <w:tcW w:w="1380" w:type="dxa"/>
            <w:tcBorders>
              <w:top w:val="nil"/>
              <w:left w:val="nil"/>
              <w:bottom w:val="single" w:sz="4" w:space="0" w:color="000000"/>
              <w:right w:val="single" w:sz="4" w:space="0" w:color="000000"/>
            </w:tcBorders>
            <w:noWrap/>
            <w:vAlign w:val="center"/>
            <w:hideMark/>
          </w:tcPr>
          <w:p w14:paraId="45B7CD7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noWrap/>
            <w:vAlign w:val="center"/>
            <w:hideMark/>
          </w:tcPr>
          <w:p w14:paraId="45B7CD7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605" w:type="dxa"/>
            <w:tcBorders>
              <w:top w:val="nil"/>
              <w:left w:val="nil"/>
              <w:bottom w:val="single" w:sz="4" w:space="0" w:color="000000"/>
              <w:right w:val="single" w:sz="4" w:space="0" w:color="000000"/>
            </w:tcBorders>
            <w:noWrap/>
            <w:vAlign w:val="center"/>
            <w:hideMark/>
          </w:tcPr>
          <w:p w14:paraId="45B7CD7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CD84"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D8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ΑΥΛΩΝΙΤΟΥ ΕΛΕΝΗ</w:t>
            </w:r>
          </w:p>
        </w:tc>
        <w:tc>
          <w:tcPr>
            <w:tcW w:w="1380" w:type="dxa"/>
            <w:tcBorders>
              <w:top w:val="nil"/>
              <w:left w:val="nil"/>
              <w:bottom w:val="single" w:sz="4" w:space="0" w:color="000000"/>
              <w:right w:val="single" w:sz="4" w:space="0" w:color="000000"/>
            </w:tcBorders>
            <w:noWrap/>
            <w:vAlign w:val="center"/>
            <w:hideMark/>
          </w:tcPr>
          <w:p w14:paraId="45B7CD8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D8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ΑΘΗΝΩΝ</w:t>
            </w:r>
          </w:p>
        </w:tc>
        <w:tc>
          <w:tcPr>
            <w:tcW w:w="605" w:type="dxa"/>
            <w:tcBorders>
              <w:top w:val="nil"/>
              <w:left w:val="nil"/>
              <w:bottom w:val="single" w:sz="4" w:space="0" w:color="000000"/>
              <w:right w:val="single" w:sz="4" w:space="0" w:color="000000"/>
            </w:tcBorders>
            <w:noWrap/>
            <w:vAlign w:val="center"/>
            <w:hideMark/>
          </w:tcPr>
          <w:p w14:paraId="45B7CD8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D89"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D8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ΑΧΜΕΤ ΙΛΧΑΝ</w:t>
            </w:r>
          </w:p>
        </w:tc>
        <w:tc>
          <w:tcPr>
            <w:tcW w:w="1380" w:type="dxa"/>
            <w:tcBorders>
              <w:top w:val="nil"/>
              <w:left w:val="nil"/>
              <w:bottom w:val="single" w:sz="4" w:space="0" w:color="000000"/>
              <w:right w:val="single" w:sz="4" w:space="0" w:color="000000"/>
            </w:tcBorders>
            <w:noWrap/>
            <w:vAlign w:val="center"/>
            <w:hideMark/>
          </w:tcPr>
          <w:p w14:paraId="45B7CD8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noWrap/>
            <w:vAlign w:val="center"/>
            <w:hideMark/>
          </w:tcPr>
          <w:p w14:paraId="45B7CD8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ΡΟΔΟΠΗΣ</w:t>
            </w:r>
          </w:p>
        </w:tc>
        <w:tc>
          <w:tcPr>
            <w:tcW w:w="605" w:type="dxa"/>
            <w:tcBorders>
              <w:top w:val="nil"/>
              <w:left w:val="nil"/>
              <w:bottom w:val="single" w:sz="4" w:space="0" w:color="000000"/>
              <w:right w:val="single" w:sz="4" w:space="0" w:color="000000"/>
            </w:tcBorders>
            <w:noWrap/>
            <w:vAlign w:val="center"/>
            <w:hideMark/>
          </w:tcPr>
          <w:p w14:paraId="45B7CD8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CD8E"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D8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ΒΑΡΔΑΚΗΣ ΣΩΚΡΑΤΗΣ</w:t>
            </w:r>
          </w:p>
        </w:tc>
        <w:tc>
          <w:tcPr>
            <w:tcW w:w="1380" w:type="dxa"/>
            <w:tcBorders>
              <w:top w:val="nil"/>
              <w:left w:val="nil"/>
              <w:bottom w:val="single" w:sz="4" w:space="0" w:color="000000"/>
              <w:right w:val="single" w:sz="4" w:space="0" w:color="000000"/>
            </w:tcBorders>
            <w:noWrap/>
            <w:vAlign w:val="center"/>
            <w:hideMark/>
          </w:tcPr>
          <w:p w14:paraId="45B7CD8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D8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ΗΡΑΚΛΕΙΟΥ</w:t>
            </w:r>
          </w:p>
        </w:tc>
        <w:tc>
          <w:tcPr>
            <w:tcW w:w="605" w:type="dxa"/>
            <w:tcBorders>
              <w:top w:val="nil"/>
              <w:left w:val="nil"/>
              <w:bottom w:val="single" w:sz="4" w:space="0" w:color="000000"/>
              <w:right w:val="single" w:sz="4" w:space="0" w:color="000000"/>
            </w:tcBorders>
            <w:noWrap/>
            <w:vAlign w:val="center"/>
            <w:hideMark/>
          </w:tcPr>
          <w:p w14:paraId="45B7CD8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D93"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D8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ΒΕΡΝΑΡΔΑΚΗΣ ΧΡΙΣΤΟΦΟΡΟΣ</w:t>
            </w:r>
          </w:p>
        </w:tc>
        <w:tc>
          <w:tcPr>
            <w:tcW w:w="1380" w:type="dxa"/>
            <w:tcBorders>
              <w:top w:val="nil"/>
              <w:left w:val="nil"/>
              <w:bottom w:val="single" w:sz="4" w:space="0" w:color="000000"/>
              <w:right w:val="single" w:sz="4" w:space="0" w:color="000000"/>
            </w:tcBorders>
            <w:noWrap/>
            <w:vAlign w:val="center"/>
            <w:hideMark/>
          </w:tcPr>
          <w:p w14:paraId="45B7CD9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D9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 xml:space="preserve">Α' </w:t>
            </w:r>
            <w:r>
              <w:rPr>
                <w:rFonts w:ascii="Segoe UI" w:eastAsia="Times New Roman" w:hAnsi="Segoe UI" w:cs="Segoe UI"/>
                <w:sz w:val="18"/>
                <w:szCs w:val="18"/>
              </w:rPr>
              <w:t>ΑΘΗΝΩΝ</w:t>
            </w:r>
          </w:p>
        </w:tc>
        <w:tc>
          <w:tcPr>
            <w:tcW w:w="605" w:type="dxa"/>
            <w:tcBorders>
              <w:top w:val="nil"/>
              <w:left w:val="nil"/>
              <w:bottom w:val="single" w:sz="4" w:space="0" w:color="000000"/>
              <w:right w:val="single" w:sz="4" w:space="0" w:color="000000"/>
            </w:tcBorders>
            <w:noWrap/>
            <w:vAlign w:val="center"/>
            <w:hideMark/>
          </w:tcPr>
          <w:p w14:paraId="45B7CD9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D98"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D9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ΒΕΣΥΡΟΠΟΥΛΟΣ ΑΠΟΣΤΟΛΟΣ</w:t>
            </w:r>
          </w:p>
        </w:tc>
        <w:tc>
          <w:tcPr>
            <w:tcW w:w="1380" w:type="dxa"/>
            <w:tcBorders>
              <w:top w:val="nil"/>
              <w:left w:val="nil"/>
              <w:bottom w:val="single" w:sz="4" w:space="0" w:color="000000"/>
              <w:right w:val="single" w:sz="4" w:space="0" w:color="000000"/>
            </w:tcBorders>
            <w:noWrap/>
            <w:vAlign w:val="center"/>
            <w:hideMark/>
          </w:tcPr>
          <w:p w14:paraId="45B7CD9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CD9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ΗΜΑΘΙΑΣ</w:t>
            </w:r>
          </w:p>
        </w:tc>
        <w:tc>
          <w:tcPr>
            <w:tcW w:w="605" w:type="dxa"/>
            <w:tcBorders>
              <w:top w:val="nil"/>
              <w:left w:val="nil"/>
              <w:bottom w:val="single" w:sz="4" w:space="0" w:color="000000"/>
              <w:right w:val="single" w:sz="4" w:space="0" w:color="000000"/>
            </w:tcBorders>
            <w:noWrap/>
            <w:vAlign w:val="center"/>
            <w:hideMark/>
          </w:tcPr>
          <w:p w14:paraId="45B7CD9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CD9D"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D9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ΒΕΤΤΑΣ ΔΗΜΗΤΡΙΟΣ</w:t>
            </w:r>
          </w:p>
        </w:tc>
        <w:tc>
          <w:tcPr>
            <w:tcW w:w="1380" w:type="dxa"/>
            <w:tcBorders>
              <w:top w:val="nil"/>
              <w:left w:val="nil"/>
              <w:bottom w:val="single" w:sz="4" w:space="0" w:color="000000"/>
              <w:right w:val="single" w:sz="4" w:space="0" w:color="000000"/>
            </w:tcBorders>
            <w:noWrap/>
            <w:vAlign w:val="center"/>
            <w:hideMark/>
          </w:tcPr>
          <w:p w14:paraId="45B7CD9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D9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ΦΘΙΩΤΙΔΟΣ</w:t>
            </w:r>
          </w:p>
        </w:tc>
        <w:tc>
          <w:tcPr>
            <w:tcW w:w="605" w:type="dxa"/>
            <w:tcBorders>
              <w:top w:val="nil"/>
              <w:left w:val="nil"/>
              <w:bottom w:val="single" w:sz="4" w:space="0" w:color="000000"/>
              <w:right w:val="single" w:sz="4" w:space="0" w:color="000000"/>
            </w:tcBorders>
            <w:noWrap/>
            <w:vAlign w:val="center"/>
            <w:hideMark/>
          </w:tcPr>
          <w:p w14:paraId="45B7CD9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DA2"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D9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ΒΙΤΣΑΣ ΔΗΜΗΤΡΙΟΣ</w:t>
            </w:r>
          </w:p>
        </w:tc>
        <w:tc>
          <w:tcPr>
            <w:tcW w:w="1380" w:type="dxa"/>
            <w:tcBorders>
              <w:top w:val="nil"/>
              <w:left w:val="nil"/>
              <w:bottom w:val="single" w:sz="4" w:space="0" w:color="000000"/>
              <w:right w:val="single" w:sz="4" w:space="0" w:color="000000"/>
            </w:tcBorders>
            <w:noWrap/>
            <w:vAlign w:val="center"/>
            <w:hideMark/>
          </w:tcPr>
          <w:p w14:paraId="45B7CD9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DA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ΠΕΙΡΑΙΩΣ</w:t>
            </w:r>
          </w:p>
        </w:tc>
        <w:tc>
          <w:tcPr>
            <w:tcW w:w="605" w:type="dxa"/>
            <w:tcBorders>
              <w:top w:val="nil"/>
              <w:left w:val="nil"/>
              <w:bottom w:val="single" w:sz="4" w:space="0" w:color="000000"/>
              <w:right w:val="single" w:sz="4" w:space="0" w:color="000000"/>
            </w:tcBorders>
            <w:noWrap/>
            <w:vAlign w:val="center"/>
            <w:hideMark/>
          </w:tcPr>
          <w:p w14:paraId="45B7CDA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DA7"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DA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ΒΟΡΙΔΗΣ ΜΑΥΡΟΥΔΗΣ(ΜΑΚΗΣ)</w:t>
            </w:r>
          </w:p>
        </w:tc>
        <w:tc>
          <w:tcPr>
            <w:tcW w:w="1380" w:type="dxa"/>
            <w:tcBorders>
              <w:top w:val="nil"/>
              <w:left w:val="nil"/>
              <w:bottom w:val="single" w:sz="4" w:space="0" w:color="000000"/>
              <w:right w:val="single" w:sz="4" w:space="0" w:color="000000"/>
            </w:tcBorders>
            <w:noWrap/>
            <w:vAlign w:val="center"/>
            <w:hideMark/>
          </w:tcPr>
          <w:p w14:paraId="45B7CDA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CDA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ΑΤΤΙΚΗΣ</w:t>
            </w:r>
          </w:p>
        </w:tc>
        <w:tc>
          <w:tcPr>
            <w:tcW w:w="605" w:type="dxa"/>
            <w:tcBorders>
              <w:top w:val="nil"/>
              <w:left w:val="nil"/>
              <w:bottom w:val="single" w:sz="4" w:space="0" w:color="000000"/>
              <w:right w:val="single" w:sz="4" w:space="0" w:color="000000"/>
            </w:tcBorders>
            <w:noWrap/>
            <w:vAlign w:val="center"/>
            <w:hideMark/>
          </w:tcPr>
          <w:p w14:paraId="45B7CDA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CDAC"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DA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380" w:type="dxa"/>
            <w:tcBorders>
              <w:top w:val="nil"/>
              <w:left w:val="nil"/>
              <w:bottom w:val="single" w:sz="4" w:space="0" w:color="000000"/>
              <w:right w:val="single" w:sz="4" w:space="0" w:color="000000"/>
            </w:tcBorders>
            <w:noWrap/>
            <w:vAlign w:val="center"/>
            <w:hideMark/>
          </w:tcPr>
          <w:p w14:paraId="45B7CDA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CDA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ΑΘΗΝΩΝ</w:t>
            </w:r>
          </w:p>
        </w:tc>
        <w:tc>
          <w:tcPr>
            <w:tcW w:w="605" w:type="dxa"/>
            <w:tcBorders>
              <w:top w:val="nil"/>
              <w:left w:val="nil"/>
              <w:bottom w:val="single" w:sz="4" w:space="0" w:color="000000"/>
              <w:right w:val="single" w:sz="4" w:space="0" w:color="000000"/>
            </w:tcBorders>
            <w:noWrap/>
            <w:vAlign w:val="center"/>
            <w:hideMark/>
          </w:tcPr>
          <w:p w14:paraId="45B7CDA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CDB1"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DA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380" w:type="dxa"/>
            <w:tcBorders>
              <w:top w:val="nil"/>
              <w:left w:val="nil"/>
              <w:bottom w:val="single" w:sz="4" w:space="0" w:color="000000"/>
              <w:right w:val="single" w:sz="4" w:space="0" w:color="000000"/>
            </w:tcBorders>
            <w:noWrap/>
            <w:vAlign w:val="center"/>
            <w:hideMark/>
          </w:tcPr>
          <w:p w14:paraId="45B7CDA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DA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 ΑΘΗΝΩΝ</w:t>
            </w:r>
          </w:p>
        </w:tc>
        <w:tc>
          <w:tcPr>
            <w:tcW w:w="605" w:type="dxa"/>
            <w:tcBorders>
              <w:top w:val="nil"/>
              <w:left w:val="nil"/>
              <w:bottom w:val="single" w:sz="4" w:space="0" w:color="000000"/>
              <w:right w:val="single" w:sz="4" w:space="0" w:color="000000"/>
            </w:tcBorders>
            <w:noWrap/>
            <w:vAlign w:val="center"/>
            <w:hideMark/>
          </w:tcPr>
          <w:p w14:paraId="45B7CDB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DB6"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DB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ΒΡΑΝΤΖΑ ΠΑΝΑΓΙΩΤΑ</w:t>
            </w:r>
          </w:p>
        </w:tc>
        <w:tc>
          <w:tcPr>
            <w:tcW w:w="1380" w:type="dxa"/>
            <w:tcBorders>
              <w:top w:val="nil"/>
              <w:left w:val="nil"/>
              <w:bottom w:val="single" w:sz="4" w:space="0" w:color="000000"/>
              <w:right w:val="single" w:sz="4" w:space="0" w:color="000000"/>
            </w:tcBorders>
            <w:noWrap/>
            <w:vAlign w:val="center"/>
            <w:hideMark/>
          </w:tcPr>
          <w:p w14:paraId="45B7CDB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DB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ΚΑΡΔΙΤΣΗΣ</w:t>
            </w:r>
          </w:p>
        </w:tc>
        <w:tc>
          <w:tcPr>
            <w:tcW w:w="605" w:type="dxa"/>
            <w:tcBorders>
              <w:top w:val="nil"/>
              <w:left w:val="nil"/>
              <w:bottom w:val="single" w:sz="4" w:space="0" w:color="000000"/>
              <w:right w:val="single" w:sz="4" w:space="0" w:color="000000"/>
            </w:tcBorders>
            <w:noWrap/>
            <w:vAlign w:val="center"/>
            <w:hideMark/>
          </w:tcPr>
          <w:p w14:paraId="45B7CDB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DBB"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DB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ΓΑΒΡΟΓΛΟΥ ΚΩΝΣΤΑΝΤΙΝΟΣ</w:t>
            </w:r>
          </w:p>
        </w:tc>
        <w:tc>
          <w:tcPr>
            <w:tcW w:w="1380" w:type="dxa"/>
            <w:tcBorders>
              <w:top w:val="nil"/>
              <w:left w:val="nil"/>
              <w:bottom w:val="single" w:sz="4" w:space="0" w:color="000000"/>
              <w:right w:val="single" w:sz="4" w:space="0" w:color="000000"/>
            </w:tcBorders>
            <w:noWrap/>
            <w:vAlign w:val="center"/>
            <w:hideMark/>
          </w:tcPr>
          <w:p w14:paraId="45B7CDB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DB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605" w:type="dxa"/>
            <w:tcBorders>
              <w:top w:val="nil"/>
              <w:left w:val="nil"/>
              <w:bottom w:val="single" w:sz="4" w:space="0" w:color="000000"/>
              <w:right w:val="single" w:sz="4" w:space="0" w:color="000000"/>
            </w:tcBorders>
            <w:noWrap/>
            <w:vAlign w:val="center"/>
            <w:hideMark/>
          </w:tcPr>
          <w:p w14:paraId="45B7CDB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DC0"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DB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ΓΕΝΝΙΑ ΓΕΩΡΓΙΑ</w:t>
            </w:r>
          </w:p>
        </w:tc>
        <w:tc>
          <w:tcPr>
            <w:tcW w:w="1380" w:type="dxa"/>
            <w:tcBorders>
              <w:top w:val="nil"/>
              <w:left w:val="nil"/>
              <w:bottom w:val="single" w:sz="4" w:space="0" w:color="000000"/>
              <w:right w:val="single" w:sz="4" w:space="0" w:color="000000"/>
            </w:tcBorders>
            <w:noWrap/>
            <w:vAlign w:val="center"/>
            <w:hideMark/>
          </w:tcPr>
          <w:p w14:paraId="45B7CDB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DB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 ΠΕΙΡΑΙΩΣ</w:t>
            </w:r>
          </w:p>
        </w:tc>
        <w:tc>
          <w:tcPr>
            <w:tcW w:w="605" w:type="dxa"/>
            <w:tcBorders>
              <w:top w:val="nil"/>
              <w:left w:val="nil"/>
              <w:bottom w:val="single" w:sz="4" w:space="0" w:color="000000"/>
              <w:right w:val="single" w:sz="4" w:space="0" w:color="000000"/>
            </w:tcBorders>
            <w:noWrap/>
            <w:vAlign w:val="center"/>
            <w:hideMark/>
          </w:tcPr>
          <w:p w14:paraId="45B7CDB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DC5"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DC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380" w:type="dxa"/>
            <w:tcBorders>
              <w:top w:val="nil"/>
              <w:left w:val="nil"/>
              <w:bottom w:val="single" w:sz="4" w:space="0" w:color="000000"/>
              <w:right w:val="single" w:sz="4" w:space="0" w:color="000000"/>
            </w:tcBorders>
            <w:noWrap/>
            <w:vAlign w:val="center"/>
            <w:hideMark/>
          </w:tcPr>
          <w:p w14:paraId="45B7CDC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DC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ΑΡΤΗΣ</w:t>
            </w:r>
          </w:p>
        </w:tc>
        <w:tc>
          <w:tcPr>
            <w:tcW w:w="605" w:type="dxa"/>
            <w:tcBorders>
              <w:top w:val="nil"/>
              <w:left w:val="nil"/>
              <w:bottom w:val="single" w:sz="4" w:space="0" w:color="000000"/>
              <w:right w:val="single" w:sz="4" w:space="0" w:color="000000"/>
            </w:tcBorders>
            <w:noWrap/>
            <w:vAlign w:val="center"/>
            <w:hideMark/>
          </w:tcPr>
          <w:p w14:paraId="45B7CDC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DCA"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DC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noWrap/>
            <w:vAlign w:val="center"/>
            <w:hideMark/>
          </w:tcPr>
          <w:p w14:paraId="45B7CDC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noWrap/>
            <w:vAlign w:val="center"/>
            <w:hideMark/>
          </w:tcPr>
          <w:p w14:paraId="45B7CDC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 ΑΘΗΝΩΝ</w:t>
            </w:r>
          </w:p>
        </w:tc>
        <w:tc>
          <w:tcPr>
            <w:tcW w:w="605" w:type="dxa"/>
            <w:tcBorders>
              <w:top w:val="nil"/>
              <w:left w:val="nil"/>
              <w:bottom w:val="single" w:sz="4" w:space="0" w:color="000000"/>
              <w:right w:val="single" w:sz="4" w:space="0" w:color="000000"/>
            </w:tcBorders>
            <w:noWrap/>
            <w:vAlign w:val="center"/>
            <w:hideMark/>
          </w:tcPr>
          <w:p w14:paraId="45B7CDC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DCF"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DC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ΓΕΩΡΓΟΠΟΥΛΟΥ-ΣΑΛΤΑΡΗ ΕΥΣΤΑΘΙΑ(ΕΦΗ)</w:t>
            </w:r>
          </w:p>
        </w:tc>
        <w:tc>
          <w:tcPr>
            <w:tcW w:w="1380" w:type="dxa"/>
            <w:tcBorders>
              <w:top w:val="nil"/>
              <w:left w:val="nil"/>
              <w:bottom w:val="single" w:sz="4" w:space="0" w:color="000000"/>
              <w:right w:val="single" w:sz="4" w:space="0" w:color="000000"/>
            </w:tcBorders>
            <w:noWrap/>
            <w:vAlign w:val="center"/>
            <w:hideMark/>
          </w:tcPr>
          <w:p w14:paraId="45B7CDC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DC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ΗΛΕΙΑΣ</w:t>
            </w:r>
          </w:p>
        </w:tc>
        <w:tc>
          <w:tcPr>
            <w:tcW w:w="605" w:type="dxa"/>
            <w:tcBorders>
              <w:top w:val="nil"/>
              <w:left w:val="nil"/>
              <w:bottom w:val="single" w:sz="4" w:space="0" w:color="000000"/>
              <w:right w:val="single" w:sz="4" w:space="0" w:color="000000"/>
            </w:tcBorders>
            <w:noWrap/>
            <w:vAlign w:val="center"/>
            <w:hideMark/>
          </w:tcPr>
          <w:p w14:paraId="45B7CDC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DD4"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DD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ΓΙΑΝΝΑΚΙΔΗΣ ΕΥΣΤΑΘΙΟΣ</w:t>
            </w:r>
          </w:p>
        </w:tc>
        <w:tc>
          <w:tcPr>
            <w:tcW w:w="1380" w:type="dxa"/>
            <w:tcBorders>
              <w:top w:val="nil"/>
              <w:left w:val="nil"/>
              <w:bottom w:val="single" w:sz="4" w:space="0" w:color="000000"/>
              <w:right w:val="single" w:sz="4" w:space="0" w:color="000000"/>
            </w:tcBorders>
            <w:noWrap/>
            <w:vAlign w:val="center"/>
            <w:hideMark/>
          </w:tcPr>
          <w:p w14:paraId="45B7CDD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DD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ΞΑΝΘΗΣ</w:t>
            </w:r>
          </w:p>
        </w:tc>
        <w:tc>
          <w:tcPr>
            <w:tcW w:w="605" w:type="dxa"/>
            <w:tcBorders>
              <w:top w:val="nil"/>
              <w:left w:val="nil"/>
              <w:bottom w:val="single" w:sz="4" w:space="0" w:color="000000"/>
              <w:right w:val="single" w:sz="4" w:space="0" w:color="000000"/>
            </w:tcBorders>
            <w:noWrap/>
            <w:vAlign w:val="center"/>
            <w:hideMark/>
          </w:tcPr>
          <w:p w14:paraId="45B7CDD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DD9"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DD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ΓΙΟΓΙΑΚΑΣ ΒΑΣΙΛΕΙΟΣ</w:t>
            </w:r>
          </w:p>
        </w:tc>
        <w:tc>
          <w:tcPr>
            <w:tcW w:w="1380" w:type="dxa"/>
            <w:tcBorders>
              <w:top w:val="nil"/>
              <w:left w:val="nil"/>
              <w:bottom w:val="single" w:sz="4" w:space="0" w:color="000000"/>
              <w:right w:val="single" w:sz="4" w:space="0" w:color="000000"/>
            </w:tcBorders>
            <w:noWrap/>
            <w:vAlign w:val="center"/>
            <w:hideMark/>
          </w:tcPr>
          <w:p w14:paraId="45B7CDD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CDD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ΘΕΣΠΡΩΤΙΑΣ</w:t>
            </w:r>
          </w:p>
        </w:tc>
        <w:tc>
          <w:tcPr>
            <w:tcW w:w="605" w:type="dxa"/>
            <w:tcBorders>
              <w:top w:val="nil"/>
              <w:left w:val="nil"/>
              <w:bottom w:val="single" w:sz="4" w:space="0" w:color="000000"/>
              <w:right w:val="single" w:sz="4" w:space="0" w:color="000000"/>
            </w:tcBorders>
            <w:noWrap/>
            <w:vAlign w:val="center"/>
            <w:hideMark/>
          </w:tcPr>
          <w:p w14:paraId="45B7CDD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CDDE"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DD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ΓΚΑΡΑ ΑΝΑΣΤΑΣΙΑ</w:t>
            </w:r>
          </w:p>
        </w:tc>
        <w:tc>
          <w:tcPr>
            <w:tcW w:w="1380" w:type="dxa"/>
            <w:tcBorders>
              <w:top w:val="nil"/>
              <w:left w:val="nil"/>
              <w:bottom w:val="single" w:sz="4" w:space="0" w:color="000000"/>
              <w:right w:val="single" w:sz="4" w:space="0" w:color="000000"/>
            </w:tcBorders>
            <w:noWrap/>
            <w:vAlign w:val="center"/>
            <w:hideMark/>
          </w:tcPr>
          <w:p w14:paraId="45B7CDD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DD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ΕΒΡΟΥ</w:t>
            </w:r>
          </w:p>
        </w:tc>
        <w:tc>
          <w:tcPr>
            <w:tcW w:w="605" w:type="dxa"/>
            <w:tcBorders>
              <w:top w:val="nil"/>
              <w:left w:val="nil"/>
              <w:bottom w:val="single" w:sz="4" w:space="0" w:color="000000"/>
              <w:right w:val="single" w:sz="4" w:space="0" w:color="000000"/>
            </w:tcBorders>
            <w:noWrap/>
            <w:vAlign w:val="center"/>
            <w:hideMark/>
          </w:tcPr>
          <w:p w14:paraId="45B7CDD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DE3"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DD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ΓΚΙΟΛΑΣ ΙΩΑΝΝΗΣ</w:t>
            </w:r>
          </w:p>
        </w:tc>
        <w:tc>
          <w:tcPr>
            <w:tcW w:w="1380" w:type="dxa"/>
            <w:tcBorders>
              <w:top w:val="nil"/>
              <w:left w:val="nil"/>
              <w:bottom w:val="single" w:sz="4" w:space="0" w:color="000000"/>
              <w:right w:val="single" w:sz="4" w:space="0" w:color="000000"/>
            </w:tcBorders>
            <w:noWrap/>
            <w:vAlign w:val="center"/>
            <w:hideMark/>
          </w:tcPr>
          <w:p w14:paraId="45B7CDE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DE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ΑΡΓΟΛΙΔΟΣ</w:t>
            </w:r>
          </w:p>
        </w:tc>
        <w:tc>
          <w:tcPr>
            <w:tcW w:w="605" w:type="dxa"/>
            <w:tcBorders>
              <w:top w:val="nil"/>
              <w:left w:val="nil"/>
              <w:bottom w:val="single" w:sz="4" w:space="0" w:color="000000"/>
              <w:right w:val="single" w:sz="4" w:space="0" w:color="000000"/>
            </w:tcBorders>
            <w:noWrap/>
            <w:vAlign w:val="center"/>
            <w:hideMark/>
          </w:tcPr>
          <w:p w14:paraId="45B7CDE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DE8"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DE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ΔΕΔΕΣ ΙΩΑΝΝΗΣ</w:t>
            </w:r>
          </w:p>
        </w:tc>
        <w:tc>
          <w:tcPr>
            <w:tcW w:w="1380" w:type="dxa"/>
            <w:tcBorders>
              <w:top w:val="nil"/>
              <w:left w:val="nil"/>
              <w:bottom w:val="single" w:sz="4" w:space="0" w:color="000000"/>
              <w:right w:val="single" w:sz="4" w:space="0" w:color="000000"/>
            </w:tcBorders>
            <w:noWrap/>
            <w:vAlign w:val="center"/>
            <w:hideMark/>
          </w:tcPr>
          <w:p w14:paraId="45B7CDE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DE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ΑΤΤΙΚΗΣ</w:t>
            </w:r>
          </w:p>
        </w:tc>
        <w:tc>
          <w:tcPr>
            <w:tcW w:w="605" w:type="dxa"/>
            <w:tcBorders>
              <w:top w:val="nil"/>
              <w:left w:val="nil"/>
              <w:bottom w:val="single" w:sz="4" w:space="0" w:color="000000"/>
              <w:right w:val="single" w:sz="4" w:space="0" w:color="000000"/>
            </w:tcBorders>
            <w:noWrap/>
            <w:vAlign w:val="center"/>
            <w:hideMark/>
          </w:tcPr>
          <w:p w14:paraId="45B7CDE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DED"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DE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ΔΕΛΗΣ ΙΩΑΝΝΗΣ</w:t>
            </w:r>
          </w:p>
        </w:tc>
        <w:tc>
          <w:tcPr>
            <w:tcW w:w="1380" w:type="dxa"/>
            <w:tcBorders>
              <w:top w:val="nil"/>
              <w:left w:val="nil"/>
              <w:bottom w:val="single" w:sz="4" w:space="0" w:color="000000"/>
              <w:right w:val="single" w:sz="4" w:space="0" w:color="000000"/>
            </w:tcBorders>
            <w:noWrap/>
            <w:vAlign w:val="center"/>
            <w:hideMark/>
          </w:tcPr>
          <w:p w14:paraId="45B7CDE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noWrap/>
            <w:vAlign w:val="center"/>
            <w:hideMark/>
          </w:tcPr>
          <w:p w14:paraId="45B7CDE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605" w:type="dxa"/>
            <w:tcBorders>
              <w:top w:val="nil"/>
              <w:left w:val="nil"/>
              <w:bottom w:val="single" w:sz="4" w:space="0" w:color="000000"/>
              <w:right w:val="single" w:sz="4" w:space="0" w:color="000000"/>
            </w:tcBorders>
            <w:noWrap/>
            <w:vAlign w:val="center"/>
            <w:hideMark/>
          </w:tcPr>
          <w:p w14:paraId="45B7CDE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CDF2"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DE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 xml:space="preserve">ΔΕΝΔΙΑΣ </w:t>
            </w:r>
            <w:r>
              <w:rPr>
                <w:rFonts w:ascii="Segoe UI" w:eastAsia="Times New Roman" w:hAnsi="Segoe UI" w:cs="Segoe UI"/>
                <w:sz w:val="18"/>
                <w:szCs w:val="18"/>
              </w:rPr>
              <w:t>ΝΙΚΟΛΑΟΣ-ΓΕΩΡΓΙΟΣ</w:t>
            </w:r>
          </w:p>
        </w:tc>
        <w:tc>
          <w:tcPr>
            <w:tcW w:w="1380" w:type="dxa"/>
            <w:tcBorders>
              <w:top w:val="nil"/>
              <w:left w:val="nil"/>
              <w:bottom w:val="single" w:sz="4" w:space="0" w:color="000000"/>
              <w:right w:val="single" w:sz="4" w:space="0" w:color="000000"/>
            </w:tcBorders>
            <w:noWrap/>
            <w:vAlign w:val="center"/>
            <w:hideMark/>
          </w:tcPr>
          <w:p w14:paraId="45B7CDE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CDF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ΑΘΗΝΩΝ</w:t>
            </w:r>
          </w:p>
        </w:tc>
        <w:tc>
          <w:tcPr>
            <w:tcW w:w="605" w:type="dxa"/>
            <w:tcBorders>
              <w:top w:val="nil"/>
              <w:left w:val="nil"/>
              <w:bottom w:val="single" w:sz="4" w:space="0" w:color="000000"/>
              <w:right w:val="single" w:sz="4" w:space="0" w:color="000000"/>
            </w:tcBorders>
            <w:noWrap/>
            <w:vAlign w:val="center"/>
            <w:hideMark/>
          </w:tcPr>
          <w:p w14:paraId="45B7CDF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CDF7"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DF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ΔΗΜΑΡΑΣ ΓΕΩΡΓΙΟΣ</w:t>
            </w:r>
          </w:p>
        </w:tc>
        <w:tc>
          <w:tcPr>
            <w:tcW w:w="1380" w:type="dxa"/>
            <w:tcBorders>
              <w:top w:val="nil"/>
              <w:left w:val="nil"/>
              <w:bottom w:val="single" w:sz="4" w:space="0" w:color="000000"/>
              <w:right w:val="single" w:sz="4" w:space="0" w:color="000000"/>
            </w:tcBorders>
            <w:noWrap/>
            <w:vAlign w:val="center"/>
            <w:hideMark/>
          </w:tcPr>
          <w:p w14:paraId="45B7CDF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DF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ΑΘΗΝΩΝ</w:t>
            </w:r>
          </w:p>
        </w:tc>
        <w:tc>
          <w:tcPr>
            <w:tcW w:w="605" w:type="dxa"/>
            <w:tcBorders>
              <w:top w:val="nil"/>
              <w:left w:val="nil"/>
              <w:bottom w:val="single" w:sz="4" w:space="0" w:color="000000"/>
              <w:right w:val="single" w:sz="4" w:space="0" w:color="000000"/>
            </w:tcBorders>
            <w:noWrap/>
            <w:vAlign w:val="center"/>
            <w:hideMark/>
          </w:tcPr>
          <w:p w14:paraId="45B7CDF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w:t>
            </w:r>
          </w:p>
        </w:tc>
      </w:tr>
      <w:tr w:rsidR="003C2D4C" w14:paraId="45B7CDFC"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DF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ΔΗΜΑΣ ΧΡΙΣΤΟΣ</w:t>
            </w:r>
          </w:p>
        </w:tc>
        <w:tc>
          <w:tcPr>
            <w:tcW w:w="1380" w:type="dxa"/>
            <w:tcBorders>
              <w:top w:val="nil"/>
              <w:left w:val="nil"/>
              <w:bottom w:val="single" w:sz="4" w:space="0" w:color="000000"/>
              <w:right w:val="single" w:sz="4" w:space="0" w:color="000000"/>
            </w:tcBorders>
            <w:noWrap/>
            <w:vAlign w:val="center"/>
            <w:hideMark/>
          </w:tcPr>
          <w:p w14:paraId="45B7CDF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CDF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ΚΟΡΙΝΘΙΑΣ</w:t>
            </w:r>
          </w:p>
        </w:tc>
        <w:tc>
          <w:tcPr>
            <w:tcW w:w="605" w:type="dxa"/>
            <w:tcBorders>
              <w:top w:val="nil"/>
              <w:left w:val="nil"/>
              <w:bottom w:val="single" w:sz="4" w:space="0" w:color="000000"/>
              <w:right w:val="single" w:sz="4" w:space="0" w:color="000000"/>
            </w:tcBorders>
            <w:noWrap/>
            <w:vAlign w:val="center"/>
            <w:hideMark/>
          </w:tcPr>
          <w:p w14:paraId="45B7CDF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CE01"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DF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ΔΟΥΖΙΝΑΣ ΚΩΝΣΤΑΝΤΙΝΟΣ</w:t>
            </w:r>
          </w:p>
        </w:tc>
        <w:tc>
          <w:tcPr>
            <w:tcW w:w="1380" w:type="dxa"/>
            <w:tcBorders>
              <w:top w:val="nil"/>
              <w:left w:val="nil"/>
              <w:bottom w:val="single" w:sz="4" w:space="0" w:color="000000"/>
              <w:right w:val="single" w:sz="4" w:space="0" w:color="000000"/>
            </w:tcBorders>
            <w:noWrap/>
            <w:vAlign w:val="center"/>
            <w:hideMark/>
          </w:tcPr>
          <w:p w14:paraId="45B7CDF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DF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 ΠΕΙΡΑΙΩΣ</w:t>
            </w:r>
          </w:p>
        </w:tc>
        <w:tc>
          <w:tcPr>
            <w:tcW w:w="605" w:type="dxa"/>
            <w:tcBorders>
              <w:top w:val="nil"/>
              <w:left w:val="nil"/>
              <w:bottom w:val="single" w:sz="4" w:space="0" w:color="000000"/>
              <w:right w:val="single" w:sz="4" w:space="0" w:color="000000"/>
            </w:tcBorders>
            <w:noWrap/>
            <w:vAlign w:val="center"/>
            <w:hideMark/>
          </w:tcPr>
          <w:p w14:paraId="45B7CE0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E06"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0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ΔΡΑΓΑΣΑΚΗΣ ΙΩΑΝΝΗΣ</w:t>
            </w:r>
          </w:p>
        </w:tc>
        <w:tc>
          <w:tcPr>
            <w:tcW w:w="1380" w:type="dxa"/>
            <w:tcBorders>
              <w:top w:val="nil"/>
              <w:left w:val="nil"/>
              <w:bottom w:val="single" w:sz="4" w:space="0" w:color="000000"/>
              <w:right w:val="single" w:sz="4" w:space="0" w:color="000000"/>
            </w:tcBorders>
            <w:noWrap/>
            <w:vAlign w:val="center"/>
            <w:hideMark/>
          </w:tcPr>
          <w:p w14:paraId="45B7CE0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E0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605" w:type="dxa"/>
            <w:tcBorders>
              <w:top w:val="nil"/>
              <w:left w:val="nil"/>
              <w:bottom w:val="single" w:sz="4" w:space="0" w:color="000000"/>
              <w:right w:val="single" w:sz="4" w:space="0" w:color="000000"/>
            </w:tcBorders>
            <w:noWrap/>
            <w:vAlign w:val="center"/>
            <w:hideMark/>
          </w:tcPr>
          <w:p w14:paraId="45B7CE0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E0B"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0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ΔΡΙΤΣΑΣ ΘΕΟΔΩΡΟΣ</w:t>
            </w:r>
          </w:p>
        </w:tc>
        <w:tc>
          <w:tcPr>
            <w:tcW w:w="1380" w:type="dxa"/>
            <w:tcBorders>
              <w:top w:val="nil"/>
              <w:left w:val="nil"/>
              <w:bottom w:val="single" w:sz="4" w:space="0" w:color="000000"/>
              <w:right w:val="single" w:sz="4" w:space="0" w:color="000000"/>
            </w:tcBorders>
            <w:noWrap/>
            <w:vAlign w:val="center"/>
            <w:hideMark/>
          </w:tcPr>
          <w:p w14:paraId="45B7CE0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E0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 ΠΕΙΡΑΙΩΣ</w:t>
            </w:r>
          </w:p>
        </w:tc>
        <w:tc>
          <w:tcPr>
            <w:tcW w:w="605" w:type="dxa"/>
            <w:tcBorders>
              <w:top w:val="nil"/>
              <w:left w:val="nil"/>
              <w:bottom w:val="single" w:sz="4" w:space="0" w:color="000000"/>
              <w:right w:val="single" w:sz="4" w:space="0" w:color="000000"/>
            </w:tcBorders>
            <w:noWrap/>
            <w:vAlign w:val="center"/>
            <w:hideMark/>
          </w:tcPr>
          <w:p w14:paraId="45B7CE0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E10"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0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 xml:space="preserve">ΔΡΙΤΣΕΛΗ </w:t>
            </w:r>
            <w:r>
              <w:rPr>
                <w:rFonts w:ascii="Segoe UI" w:eastAsia="Times New Roman" w:hAnsi="Segoe UI" w:cs="Segoe UI"/>
                <w:sz w:val="18"/>
                <w:szCs w:val="18"/>
              </w:rPr>
              <w:t>ΠΑΝΑΓΙΩΤΑ</w:t>
            </w:r>
          </w:p>
        </w:tc>
        <w:tc>
          <w:tcPr>
            <w:tcW w:w="1380" w:type="dxa"/>
            <w:tcBorders>
              <w:top w:val="nil"/>
              <w:left w:val="nil"/>
              <w:bottom w:val="single" w:sz="4" w:space="0" w:color="000000"/>
              <w:right w:val="single" w:sz="4" w:space="0" w:color="000000"/>
            </w:tcBorders>
            <w:noWrap/>
            <w:vAlign w:val="center"/>
            <w:hideMark/>
          </w:tcPr>
          <w:p w14:paraId="45B7CE0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E0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ΤΡΙΚΑΛΩΝ</w:t>
            </w:r>
          </w:p>
        </w:tc>
        <w:tc>
          <w:tcPr>
            <w:tcW w:w="605" w:type="dxa"/>
            <w:tcBorders>
              <w:top w:val="nil"/>
              <w:left w:val="nil"/>
              <w:bottom w:val="single" w:sz="4" w:space="0" w:color="000000"/>
              <w:right w:val="single" w:sz="4" w:space="0" w:color="000000"/>
            </w:tcBorders>
            <w:noWrap/>
            <w:vAlign w:val="center"/>
            <w:hideMark/>
          </w:tcPr>
          <w:p w14:paraId="45B7CE0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E15"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1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ΖΕΪΜΠΕΚ ΧΟΥΣΕΪΝ</w:t>
            </w:r>
          </w:p>
        </w:tc>
        <w:tc>
          <w:tcPr>
            <w:tcW w:w="1380" w:type="dxa"/>
            <w:tcBorders>
              <w:top w:val="nil"/>
              <w:left w:val="nil"/>
              <w:bottom w:val="single" w:sz="4" w:space="0" w:color="000000"/>
              <w:right w:val="single" w:sz="4" w:space="0" w:color="000000"/>
            </w:tcBorders>
            <w:noWrap/>
            <w:vAlign w:val="center"/>
            <w:hideMark/>
          </w:tcPr>
          <w:p w14:paraId="45B7CE1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E1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ΞΑΝΘΗΣ</w:t>
            </w:r>
          </w:p>
        </w:tc>
        <w:tc>
          <w:tcPr>
            <w:tcW w:w="605" w:type="dxa"/>
            <w:tcBorders>
              <w:top w:val="nil"/>
              <w:left w:val="nil"/>
              <w:bottom w:val="single" w:sz="4" w:space="0" w:color="000000"/>
              <w:right w:val="single" w:sz="4" w:space="0" w:color="000000"/>
            </w:tcBorders>
            <w:noWrap/>
            <w:vAlign w:val="center"/>
            <w:hideMark/>
          </w:tcPr>
          <w:p w14:paraId="45B7CE1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E1A"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1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ΗΓΟΥΜΕΝΙΔΗΣ ΝΙΚΟΛΑΟΣ</w:t>
            </w:r>
          </w:p>
        </w:tc>
        <w:tc>
          <w:tcPr>
            <w:tcW w:w="1380" w:type="dxa"/>
            <w:tcBorders>
              <w:top w:val="nil"/>
              <w:left w:val="nil"/>
              <w:bottom w:val="single" w:sz="4" w:space="0" w:color="000000"/>
              <w:right w:val="single" w:sz="4" w:space="0" w:color="000000"/>
            </w:tcBorders>
            <w:noWrap/>
            <w:vAlign w:val="center"/>
            <w:hideMark/>
          </w:tcPr>
          <w:p w14:paraId="45B7CE1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E1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ΗΡΑΚΛΕΙΟΥ</w:t>
            </w:r>
          </w:p>
        </w:tc>
        <w:tc>
          <w:tcPr>
            <w:tcW w:w="605" w:type="dxa"/>
            <w:tcBorders>
              <w:top w:val="nil"/>
              <w:left w:val="nil"/>
              <w:bottom w:val="single" w:sz="4" w:space="0" w:color="000000"/>
              <w:right w:val="single" w:sz="4" w:space="0" w:color="000000"/>
            </w:tcBorders>
            <w:noWrap/>
            <w:vAlign w:val="center"/>
            <w:hideMark/>
          </w:tcPr>
          <w:p w14:paraId="45B7CE1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E1F"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1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ΘΕΛΕΡΙΤΗ ΜΑΡΙΑ</w:t>
            </w:r>
          </w:p>
        </w:tc>
        <w:tc>
          <w:tcPr>
            <w:tcW w:w="1380" w:type="dxa"/>
            <w:tcBorders>
              <w:top w:val="nil"/>
              <w:left w:val="nil"/>
              <w:bottom w:val="single" w:sz="4" w:space="0" w:color="000000"/>
              <w:right w:val="single" w:sz="4" w:space="0" w:color="000000"/>
            </w:tcBorders>
            <w:noWrap/>
            <w:vAlign w:val="center"/>
            <w:hideMark/>
          </w:tcPr>
          <w:p w14:paraId="45B7CE1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E1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ΚΟΡΙΝΘΙΑΣ</w:t>
            </w:r>
          </w:p>
        </w:tc>
        <w:tc>
          <w:tcPr>
            <w:tcW w:w="605" w:type="dxa"/>
            <w:tcBorders>
              <w:top w:val="nil"/>
              <w:left w:val="nil"/>
              <w:bottom w:val="single" w:sz="4" w:space="0" w:color="000000"/>
              <w:right w:val="single" w:sz="4" w:space="0" w:color="000000"/>
            </w:tcBorders>
            <w:noWrap/>
            <w:vAlign w:val="center"/>
            <w:hideMark/>
          </w:tcPr>
          <w:p w14:paraId="45B7CE1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E24"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2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ΘΕΟΠΕΦΤΑΤΟΥ ΑΦΡΟΔΙΤΗ</w:t>
            </w:r>
          </w:p>
        </w:tc>
        <w:tc>
          <w:tcPr>
            <w:tcW w:w="1380" w:type="dxa"/>
            <w:tcBorders>
              <w:top w:val="nil"/>
              <w:left w:val="nil"/>
              <w:bottom w:val="single" w:sz="4" w:space="0" w:color="000000"/>
              <w:right w:val="single" w:sz="4" w:space="0" w:color="000000"/>
            </w:tcBorders>
            <w:noWrap/>
            <w:vAlign w:val="center"/>
            <w:hideMark/>
          </w:tcPr>
          <w:p w14:paraId="45B7CE2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E2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605" w:type="dxa"/>
            <w:tcBorders>
              <w:top w:val="nil"/>
              <w:left w:val="nil"/>
              <w:bottom w:val="single" w:sz="4" w:space="0" w:color="000000"/>
              <w:right w:val="single" w:sz="4" w:space="0" w:color="000000"/>
            </w:tcBorders>
            <w:noWrap/>
            <w:vAlign w:val="center"/>
            <w:hideMark/>
          </w:tcPr>
          <w:p w14:paraId="45B7CE2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E29"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2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ΘΕΟΦΥΛΑΚΤΟΣ ΙΩΑΝΝΗΣ</w:t>
            </w:r>
          </w:p>
        </w:tc>
        <w:tc>
          <w:tcPr>
            <w:tcW w:w="1380" w:type="dxa"/>
            <w:tcBorders>
              <w:top w:val="nil"/>
              <w:left w:val="nil"/>
              <w:bottom w:val="single" w:sz="4" w:space="0" w:color="000000"/>
              <w:right w:val="single" w:sz="4" w:space="0" w:color="000000"/>
            </w:tcBorders>
            <w:noWrap/>
            <w:vAlign w:val="center"/>
            <w:hideMark/>
          </w:tcPr>
          <w:p w14:paraId="45B7CE2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E2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ΚΟΖΑΝΗΣ</w:t>
            </w:r>
          </w:p>
        </w:tc>
        <w:tc>
          <w:tcPr>
            <w:tcW w:w="605" w:type="dxa"/>
            <w:tcBorders>
              <w:top w:val="nil"/>
              <w:left w:val="nil"/>
              <w:bottom w:val="single" w:sz="4" w:space="0" w:color="000000"/>
              <w:right w:val="single" w:sz="4" w:space="0" w:color="000000"/>
            </w:tcBorders>
            <w:noWrap/>
            <w:vAlign w:val="center"/>
            <w:hideMark/>
          </w:tcPr>
          <w:p w14:paraId="45B7CE2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E2E"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2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ΘΕΟΧΑΡΟΠΟΥΛΟΣ ΑΘΑΝΑΣΙΟΣ</w:t>
            </w:r>
          </w:p>
        </w:tc>
        <w:tc>
          <w:tcPr>
            <w:tcW w:w="1380" w:type="dxa"/>
            <w:tcBorders>
              <w:top w:val="nil"/>
              <w:left w:val="nil"/>
              <w:bottom w:val="single" w:sz="4" w:space="0" w:color="000000"/>
              <w:right w:val="single" w:sz="4" w:space="0" w:color="000000"/>
            </w:tcBorders>
            <w:noWrap/>
            <w:vAlign w:val="center"/>
            <w:hideMark/>
          </w:tcPr>
          <w:p w14:paraId="45B7CE2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noWrap/>
            <w:vAlign w:val="center"/>
            <w:hideMark/>
          </w:tcPr>
          <w:p w14:paraId="45B7CE2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605" w:type="dxa"/>
            <w:tcBorders>
              <w:top w:val="nil"/>
              <w:left w:val="nil"/>
              <w:bottom w:val="single" w:sz="4" w:space="0" w:color="000000"/>
              <w:right w:val="single" w:sz="4" w:space="0" w:color="000000"/>
            </w:tcBorders>
            <w:noWrap/>
            <w:vAlign w:val="center"/>
            <w:hideMark/>
          </w:tcPr>
          <w:p w14:paraId="45B7CE2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CE33"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2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ΘΗΒΑΙΟΣ ΝΙΚΟΛΑΟΣ</w:t>
            </w:r>
          </w:p>
        </w:tc>
        <w:tc>
          <w:tcPr>
            <w:tcW w:w="1380" w:type="dxa"/>
            <w:tcBorders>
              <w:top w:val="nil"/>
              <w:left w:val="nil"/>
              <w:bottom w:val="single" w:sz="4" w:space="0" w:color="000000"/>
              <w:right w:val="single" w:sz="4" w:space="0" w:color="000000"/>
            </w:tcBorders>
            <w:noWrap/>
            <w:vAlign w:val="center"/>
            <w:hideMark/>
          </w:tcPr>
          <w:p w14:paraId="45B7CE3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E3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ΒΟΙΩΤΙΑΣ</w:t>
            </w:r>
          </w:p>
        </w:tc>
        <w:tc>
          <w:tcPr>
            <w:tcW w:w="605" w:type="dxa"/>
            <w:tcBorders>
              <w:top w:val="nil"/>
              <w:left w:val="nil"/>
              <w:bottom w:val="single" w:sz="4" w:space="0" w:color="000000"/>
              <w:right w:val="single" w:sz="4" w:space="0" w:color="000000"/>
            </w:tcBorders>
            <w:noWrap/>
            <w:vAlign w:val="center"/>
            <w:hideMark/>
          </w:tcPr>
          <w:p w14:paraId="45B7CE3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E38"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3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ΘΡΑΨΑΝΙΩΤΗΣ ΕΜΜΑΝΟΥΗΛ</w:t>
            </w:r>
          </w:p>
        </w:tc>
        <w:tc>
          <w:tcPr>
            <w:tcW w:w="1380" w:type="dxa"/>
            <w:tcBorders>
              <w:top w:val="nil"/>
              <w:left w:val="nil"/>
              <w:bottom w:val="single" w:sz="4" w:space="0" w:color="000000"/>
              <w:right w:val="single" w:sz="4" w:space="0" w:color="000000"/>
            </w:tcBorders>
            <w:noWrap/>
            <w:vAlign w:val="center"/>
            <w:hideMark/>
          </w:tcPr>
          <w:p w14:paraId="45B7CE3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E3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ΛΑΣΙΘΙΟΥ</w:t>
            </w:r>
          </w:p>
        </w:tc>
        <w:tc>
          <w:tcPr>
            <w:tcW w:w="605" w:type="dxa"/>
            <w:tcBorders>
              <w:top w:val="nil"/>
              <w:left w:val="nil"/>
              <w:bottom w:val="single" w:sz="4" w:space="0" w:color="000000"/>
              <w:right w:val="single" w:sz="4" w:space="0" w:color="000000"/>
            </w:tcBorders>
            <w:noWrap/>
            <w:vAlign w:val="center"/>
            <w:hideMark/>
          </w:tcPr>
          <w:p w14:paraId="45B7CE3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E3D"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3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ΙΓΓΛΕΖΗ ΑΙΚΑΤΕΡΙΝΗ</w:t>
            </w:r>
          </w:p>
        </w:tc>
        <w:tc>
          <w:tcPr>
            <w:tcW w:w="1380" w:type="dxa"/>
            <w:tcBorders>
              <w:top w:val="nil"/>
              <w:left w:val="nil"/>
              <w:bottom w:val="single" w:sz="4" w:space="0" w:color="000000"/>
              <w:right w:val="single" w:sz="4" w:space="0" w:color="000000"/>
            </w:tcBorders>
            <w:noWrap/>
            <w:vAlign w:val="center"/>
            <w:hideMark/>
          </w:tcPr>
          <w:p w14:paraId="45B7CE3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E3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ΧΑΛΚΙΔΙΚΗΣ</w:t>
            </w:r>
          </w:p>
        </w:tc>
        <w:tc>
          <w:tcPr>
            <w:tcW w:w="605" w:type="dxa"/>
            <w:tcBorders>
              <w:top w:val="nil"/>
              <w:left w:val="nil"/>
              <w:bottom w:val="single" w:sz="4" w:space="0" w:color="000000"/>
              <w:right w:val="single" w:sz="4" w:space="0" w:color="000000"/>
            </w:tcBorders>
            <w:noWrap/>
            <w:vAlign w:val="center"/>
            <w:hideMark/>
          </w:tcPr>
          <w:p w14:paraId="45B7CE3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E42"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3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ΚΑΒΒΑΔΙΑ ΙΩΑΝΝΕΤΑ(ΑΝΝΕΤΑ)</w:t>
            </w:r>
          </w:p>
        </w:tc>
        <w:tc>
          <w:tcPr>
            <w:tcW w:w="1380" w:type="dxa"/>
            <w:tcBorders>
              <w:top w:val="nil"/>
              <w:left w:val="nil"/>
              <w:bottom w:val="single" w:sz="4" w:space="0" w:color="000000"/>
              <w:right w:val="single" w:sz="4" w:space="0" w:color="000000"/>
            </w:tcBorders>
            <w:noWrap/>
            <w:vAlign w:val="center"/>
            <w:hideMark/>
          </w:tcPr>
          <w:p w14:paraId="45B7CE3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E4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ΑΘΗΝΩΝ</w:t>
            </w:r>
          </w:p>
        </w:tc>
        <w:tc>
          <w:tcPr>
            <w:tcW w:w="605" w:type="dxa"/>
            <w:tcBorders>
              <w:top w:val="nil"/>
              <w:left w:val="nil"/>
              <w:bottom w:val="single" w:sz="4" w:space="0" w:color="000000"/>
              <w:right w:val="single" w:sz="4" w:space="0" w:color="000000"/>
            </w:tcBorders>
            <w:noWrap/>
            <w:vAlign w:val="center"/>
            <w:hideMark/>
          </w:tcPr>
          <w:p w14:paraId="45B7CE4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E47"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4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ΚΑΪΣΑΣ ΓΕΩΡΓΙΟΣ</w:t>
            </w:r>
          </w:p>
        </w:tc>
        <w:tc>
          <w:tcPr>
            <w:tcW w:w="1380" w:type="dxa"/>
            <w:tcBorders>
              <w:top w:val="nil"/>
              <w:left w:val="nil"/>
              <w:bottom w:val="single" w:sz="4" w:space="0" w:color="000000"/>
              <w:right w:val="single" w:sz="4" w:space="0" w:color="000000"/>
            </w:tcBorders>
            <w:noWrap/>
            <w:vAlign w:val="center"/>
            <w:hideMark/>
          </w:tcPr>
          <w:p w14:paraId="45B7CE4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E4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ΕΒΡΟΥ</w:t>
            </w:r>
          </w:p>
        </w:tc>
        <w:tc>
          <w:tcPr>
            <w:tcW w:w="605" w:type="dxa"/>
            <w:tcBorders>
              <w:top w:val="nil"/>
              <w:left w:val="nil"/>
              <w:bottom w:val="single" w:sz="4" w:space="0" w:color="000000"/>
              <w:right w:val="single" w:sz="4" w:space="0" w:color="000000"/>
            </w:tcBorders>
            <w:noWrap/>
            <w:vAlign w:val="center"/>
            <w:hideMark/>
          </w:tcPr>
          <w:p w14:paraId="45B7CE4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E4C"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4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ΚΑΛΑΦΑΤΗΣ ΣΤΑΥΡΟΣ</w:t>
            </w:r>
          </w:p>
        </w:tc>
        <w:tc>
          <w:tcPr>
            <w:tcW w:w="1380" w:type="dxa"/>
            <w:tcBorders>
              <w:top w:val="nil"/>
              <w:left w:val="nil"/>
              <w:bottom w:val="single" w:sz="4" w:space="0" w:color="000000"/>
              <w:right w:val="single" w:sz="4" w:space="0" w:color="000000"/>
            </w:tcBorders>
            <w:noWrap/>
            <w:vAlign w:val="center"/>
            <w:hideMark/>
          </w:tcPr>
          <w:p w14:paraId="45B7CE4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CE4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 xml:space="preserve">Α' </w:t>
            </w:r>
            <w:r>
              <w:rPr>
                <w:rFonts w:ascii="Segoe UI" w:eastAsia="Times New Roman" w:hAnsi="Segoe UI" w:cs="Segoe UI"/>
                <w:sz w:val="18"/>
                <w:szCs w:val="18"/>
              </w:rPr>
              <w:t>ΘΕΣΣΑΛΟΝΙΚΗΣ</w:t>
            </w:r>
          </w:p>
        </w:tc>
        <w:tc>
          <w:tcPr>
            <w:tcW w:w="605" w:type="dxa"/>
            <w:tcBorders>
              <w:top w:val="nil"/>
              <w:left w:val="nil"/>
              <w:bottom w:val="single" w:sz="4" w:space="0" w:color="000000"/>
              <w:right w:val="single" w:sz="4" w:space="0" w:color="000000"/>
            </w:tcBorders>
            <w:noWrap/>
            <w:vAlign w:val="center"/>
            <w:hideMark/>
          </w:tcPr>
          <w:p w14:paraId="45B7CE4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CE51"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4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ΚΑΜΜΕΝΟΣ ΔΗΜΗΤΡΙΟΣ</w:t>
            </w:r>
          </w:p>
        </w:tc>
        <w:tc>
          <w:tcPr>
            <w:tcW w:w="1380" w:type="dxa"/>
            <w:tcBorders>
              <w:top w:val="nil"/>
              <w:left w:val="nil"/>
              <w:bottom w:val="single" w:sz="4" w:space="0" w:color="000000"/>
              <w:right w:val="single" w:sz="4" w:space="0" w:color="000000"/>
            </w:tcBorders>
            <w:noWrap/>
            <w:vAlign w:val="center"/>
            <w:hideMark/>
          </w:tcPr>
          <w:p w14:paraId="45B7CE4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noWrap/>
            <w:vAlign w:val="center"/>
            <w:hideMark/>
          </w:tcPr>
          <w:p w14:paraId="45B7CE4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ΠΕΙΡΑΙΩΣ</w:t>
            </w:r>
          </w:p>
        </w:tc>
        <w:tc>
          <w:tcPr>
            <w:tcW w:w="605" w:type="dxa"/>
            <w:tcBorders>
              <w:top w:val="nil"/>
              <w:left w:val="nil"/>
              <w:bottom w:val="single" w:sz="4" w:space="0" w:color="000000"/>
              <w:right w:val="single" w:sz="4" w:space="0" w:color="000000"/>
            </w:tcBorders>
            <w:noWrap/>
            <w:vAlign w:val="center"/>
            <w:hideMark/>
          </w:tcPr>
          <w:p w14:paraId="45B7CE5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E56"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5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ΚΑΡΑΓΙΑΝΝΗΣ ΙΩΑΝΝΗΣ</w:t>
            </w:r>
          </w:p>
        </w:tc>
        <w:tc>
          <w:tcPr>
            <w:tcW w:w="1380" w:type="dxa"/>
            <w:tcBorders>
              <w:top w:val="nil"/>
              <w:left w:val="nil"/>
              <w:bottom w:val="single" w:sz="4" w:space="0" w:color="000000"/>
              <w:right w:val="single" w:sz="4" w:space="0" w:color="000000"/>
            </w:tcBorders>
            <w:noWrap/>
            <w:vAlign w:val="center"/>
            <w:hideMark/>
          </w:tcPr>
          <w:p w14:paraId="45B7CE5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E5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ΙΩΑΝΝΙΝΩΝ</w:t>
            </w:r>
          </w:p>
        </w:tc>
        <w:tc>
          <w:tcPr>
            <w:tcW w:w="605" w:type="dxa"/>
            <w:tcBorders>
              <w:top w:val="nil"/>
              <w:left w:val="nil"/>
              <w:bottom w:val="single" w:sz="4" w:space="0" w:color="000000"/>
              <w:right w:val="single" w:sz="4" w:space="0" w:color="000000"/>
            </w:tcBorders>
            <w:noWrap/>
            <w:vAlign w:val="center"/>
            <w:hideMark/>
          </w:tcPr>
          <w:p w14:paraId="45B7CE5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E5B"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5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ΚΑΡΑΓΙΑΝΝΙΔΗΣ ΧΡΗΣΤΟΣ</w:t>
            </w:r>
          </w:p>
        </w:tc>
        <w:tc>
          <w:tcPr>
            <w:tcW w:w="1380" w:type="dxa"/>
            <w:tcBorders>
              <w:top w:val="nil"/>
              <w:left w:val="nil"/>
              <w:bottom w:val="single" w:sz="4" w:space="0" w:color="000000"/>
              <w:right w:val="single" w:sz="4" w:space="0" w:color="000000"/>
            </w:tcBorders>
            <w:noWrap/>
            <w:vAlign w:val="center"/>
            <w:hideMark/>
          </w:tcPr>
          <w:p w14:paraId="45B7CE5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E5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ΔΡΑΜΑΣ</w:t>
            </w:r>
          </w:p>
        </w:tc>
        <w:tc>
          <w:tcPr>
            <w:tcW w:w="605" w:type="dxa"/>
            <w:tcBorders>
              <w:top w:val="nil"/>
              <w:left w:val="nil"/>
              <w:bottom w:val="single" w:sz="4" w:space="0" w:color="000000"/>
              <w:right w:val="single" w:sz="4" w:space="0" w:color="000000"/>
            </w:tcBorders>
            <w:noWrap/>
            <w:vAlign w:val="center"/>
            <w:hideMark/>
          </w:tcPr>
          <w:p w14:paraId="45B7CE5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E60"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5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ΚΑΡΑ-ΓΙΟΥΣΟΥΦ ΑΪΧΑΝ</w:t>
            </w:r>
          </w:p>
        </w:tc>
        <w:tc>
          <w:tcPr>
            <w:tcW w:w="1380" w:type="dxa"/>
            <w:tcBorders>
              <w:top w:val="nil"/>
              <w:left w:val="nil"/>
              <w:bottom w:val="single" w:sz="4" w:space="0" w:color="000000"/>
              <w:right w:val="single" w:sz="4" w:space="0" w:color="000000"/>
            </w:tcBorders>
            <w:noWrap/>
            <w:vAlign w:val="center"/>
            <w:hideMark/>
          </w:tcPr>
          <w:p w14:paraId="45B7CE5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E5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ΡΟΔΟΠΗΣ</w:t>
            </w:r>
          </w:p>
        </w:tc>
        <w:tc>
          <w:tcPr>
            <w:tcW w:w="605" w:type="dxa"/>
            <w:tcBorders>
              <w:top w:val="nil"/>
              <w:left w:val="nil"/>
              <w:bottom w:val="single" w:sz="4" w:space="0" w:color="000000"/>
              <w:right w:val="single" w:sz="4" w:space="0" w:color="000000"/>
            </w:tcBorders>
            <w:noWrap/>
            <w:vAlign w:val="center"/>
            <w:hideMark/>
          </w:tcPr>
          <w:p w14:paraId="45B7CE5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E65"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6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ΚΑΡΑΓΚΟΥΝΗΣ ΚΩΝΣΤΑΝΤΙΝΟΣ</w:t>
            </w:r>
          </w:p>
        </w:tc>
        <w:tc>
          <w:tcPr>
            <w:tcW w:w="1380" w:type="dxa"/>
            <w:tcBorders>
              <w:top w:val="nil"/>
              <w:left w:val="nil"/>
              <w:bottom w:val="single" w:sz="4" w:space="0" w:color="000000"/>
              <w:right w:val="single" w:sz="4" w:space="0" w:color="000000"/>
            </w:tcBorders>
            <w:noWrap/>
            <w:vAlign w:val="center"/>
            <w:hideMark/>
          </w:tcPr>
          <w:p w14:paraId="45B7CE6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CE6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605" w:type="dxa"/>
            <w:tcBorders>
              <w:top w:val="nil"/>
              <w:left w:val="nil"/>
              <w:bottom w:val="single" w:sz="4" w:space="0" w:color="000000"/>
              <w:right w:val="single" w:sz="4" w:space="0" w:color="000000"/>
            </w:tcBorders>
            <w:noWrap/>
            <w:vAlign w:val="center"/>
            <w:hideMark/>
          </w:tcPr>
          <w:p w14:paraId="45B7CE6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CE6A"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6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 xml:space="preserve">ΚΑΡΑΚΩΣΤΑ </w:t>
            </w:r>
            <w:r>
              <w:rPr>
                <w:rFonts w:ascii="Segoe UI" w:eastAsia="Times New Roman" w:hAnsi="Segoe UI" w:cs="Segoe UI"/>
                <w:sz w:val="18"/>
                <w:szCs w:val="18"/>
              </w:rPr>
              <w:t>ΕΥΑΓΓΕΛΙΑ(ΕΥΗ)</w:t>
            </w:r>
          </w:p>
        </w:tc>
        <w:tc>
          <w:tcPr>
            <w:tcW w:w="1380" w:type="dxa"/>
            <w:tcBorders>
              <w:top w:val="nil"/>
              <w:left w:val="nil"/>
              <w:bottom w:val="single" w:sz="4" w:space="0" w:color="000000"/>
              <w:right w:val="single" w:sz="4" w:space="0" w:color="000000"/>
            </w:tcBorders>
            <w:noWrap/>
            <w:vAlign w:val="center"/>
            <w:hideMark/>
          </w:tcPr>
          <w:p w14:paraId="45B7CE6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E6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ΠΕΙΡΑΙΩΣ</w:t>
            </w:r>
          </w:p>
        </w:tc>
        <w:tc>
          <w:tcPr>
            <w:tcW w:w="605" w:type="dxa"/>
            <w:tcBorders>
              <w:top w:val="nil"/>
              <w:left w:val="nil"/>
              <w:bottom w:val="single" w:sz="4" w:space="0" w:color="000000"/>
              <w:right w:val="single" w:sz="4" w:space="0" w:color="000000"/>
            </w:tcBorders>
            <w:noWrap/>
            <w:vAlign w:val="center"/>
            <w:hideMark/>
          </w:tcPr>
          <w:p w14:paraId="45B7CE6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E6F"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6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380" w:type="dxa"/>
            <w:tcBorders>
              <w:top w:val="nil"/>
              <w:left w:val="nil"/>
              <w:bottom w:val="single" w:sz="4" w:space="0" w:color="000000"/>
              <w:right w:val="single" w:sz="4" w:space="0" w:color="000000"/>
            </w:tcBorders>
            <w:noWrap/>
            <w:vAlign w:val="center"/>
            <w:hideMark/>
          </w:tcPr>
          <w:p w14:paraId="45B7CE6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CE6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ΑΘΗΝΩΝ</w:t>
            </w:r>
          </w:p>
        </w:tc>
        <w:tc>
          <w:tcPr>
            <w:tcW w:w="605" w:type="dxa"/>
            <w:tcBorders>
              <w:top w:val="nil"/>
              <w:left w:val="nil"/>
              <w:bottom w:val="single" w:sz="4" w:space="0" w:color="000000"/>
              <w:right w:val="single" w:sz="4" w:space="0" w:color="000000"/>
            </w:tcBorders>
            <w:noWrap/>
            <w:vAlign w:val="center"/>
            <w:hideMark/>
          </w:tcPr>
          <w:p w14:paraId="45B7CE6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CE74"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7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ΚΑΡΑΝΑΣΤΑΣΗΣ ΑΠΟΣΤΟΛΟΣ</w:t>
            </w:r>
          </w:p>
        </w:tc>
        <w:tc>
          <w:tcPr>
            <w:tcW w:w="1380" w:type="dxa"/>
            <w:tcBorders>
              <w:top w:val="nil"/>
              <w:left w:val="nil"/>
              <w:bottom w:val="single" w:sz="4" w:space="0" w:color="000000"/>
              <w:right w:val="single" w:sz="4" w:space="0" w:color="000000"/>
            </w:tcBorders>
            <w:noWrap/>
            <w:vAlign w:val="center"/>
            <w:hideMark/>
          </w:tcPr>
          <w:p w14:paraId="45B7CE7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E7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ΦΘΙΩΤΙΔΟΣ</w:t>
            </w:r>
          </w:p>
        </w:tc>
        <w:tc>
          <w:tcPr>
            <w:tcW w:w="605" w:type="dxa"/>
            <w:tcBorders>
              <w:top w:val="nil"/>
              <w:left w:val="nil"/>
              <w:bottom w:val="single" w:sz="4" w:space="0" w:color="000000"/>
              <w:right w:val="single" w:sz="4" w:space="0" w:color="000000"/>
            </w:tcBorders>
            <w:noWrap/>
            <w:vAlign w:val="center"/>
            <w:hideMark/>
          </w:tcPr>
          <w:p w14:paraId="45B7CE7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E79"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7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ΚΑΡΑΟΓΛΟΥ ΘΕΟΔΩΡΟΣ</w:t>
            </w:r>
          </w:p>
        </w:tc>
        <w:tc>
          <w:tcPr>
            <w:tcW w:w="1380" w:type="dxa"/>
            <w:tcBorders>
              <w:top w:val="nil"/>
              <w:left w:val="nil"/>
              <w:bottom w:val="single" w:sz="4" w:space="0" w:color="000000"/>
              <w:right w:val="single" w:sz="4" w:space="0" w:color="000000"/>
            </w:tcBorders>
            <w:noWrap/>
            <w:vAlign w:val="center"/>
            <w:hideMark/>
          </w:tcPr>
          <w:p w14:paraId="45B7CE7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CE7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605" w:type="dxa"/>
            <w:tcBorders>
              <w:top w:val="nil"/>
              <w:left w:val="nil"/>
              <w:bottom w:val="single" w:sz="4" w:space="0" w:color="000000"/>
              <w:right w:val="single" w:sz="4" w:space="0" w:color="000000"/>
            </w:tcBorders>
            <w:noWrap/>
            <w:vAlign w:val="center"/>
            <w:hideMark/>
          </w:tcPr>
          <w:p w14:paraId="45B7CE7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CE7E"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7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lastRenderedPageBreak/>
              <w:t>ΚΑΡΑΣΑΡΛΙΔΟΥ ΕΥΦΡΟΣΥΝΗ(ΦΡΟΣΩ)</w:t>
            </w:r>
          </w:p>
        </w:tc>
        <w:tc>
          <w:tcPr>
            <w:tcW w:w="1380" w:type="dxa"/>
            <w:tcBorders>
              <w:top w:val="nil"/>
              <w:left w:val="nil"/>
              <w:bottom w:val="single" w:sz="4" w:space="0" w:color="000000"/>
              <w:right w:val="single" w:sz="4" w:space="0" w:color="000000"/>
            </w:tcBorders>
            <w:noWrap/>
            <w:vAlign w:val="center"/>
            <w:hideMark/>
          </w:tcPr>
          <w:p w14:paraId="45B7CE7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E7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ΗΜΑΘΙΑΣ</w:t>
            </w:r>
          </w:p>
        </w:tc>
        <w:tc>
          <w:tcPr>
            <w:tcW w:w="605" w:type="dxa"/>
            <w:tcBorders>
              <w:top w:val="nil"/>
              <w:left w:val="nil"/>
              <w:bottom w:val="single" w:sz="4" w:space="0" w:color="000000"/>
              <w:right w:val="single" w:sz="4" w:space="0" w:color="000000"/>
            </w:tcBorders>
            <w:noWrap/>
            <w:vAlign w:val="center"/>
            <w:hideMark/>
          </w:tcPr>
          <w:p w14:paraId="45B7CE7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E83"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7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ΚΑΡΡΑΣ ΓΕΩΡΓΙΟΣ-ΔΗΜΗΤΡΙΟΣ</w:t>
            </w:r>
          </w:p>
        </w:tc>
        <w:tc>
          <w:tcPr>
            <w:tcW w:w="1380" w:type="dxa"/>
            <w:tcBorders>
              <w:top w:val="nil"/>
              <w:left w:val="nil"/>
              <w:bottom w:val="single" w:sz="4" w:space="0" w:color="000000"/>
              <w:right w:val="single" w:sz="4" w:space="0" w:color="000000"/>
            </w:tcBorders>
            <w:noWrap/>
            <w:vAlign w:val="center"/>
            <w:hideMark/>
          </w:tcPr>
          <w:p w14:paraId="45B7CE8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noWrap/>
            <w:vAlign w:val="center"/>
            <w:hideMark/>
          </w:tcPr>
          <w:p w14:paraId="45B7CE8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ΑΘΗΝΩΝ</w:t>
            </w:r>
          </w:p>
        </w:tc>
        <w:tc>
          <w:tcPr>
            <w:tcW w:w="605" w:type="dxa"/>
            <w:tcBorders>
              <w:top w:val="nil"/>
              <w:left w:val="nil"/>
              <w:bottom w:val="single" w:sz="4" w:space="0" w:color="000000"/>
              <w:right w:val="single" w:sz="4" w:space="0" w:color="000000"/>
            </w:tcBorders>
            <w:noWrap/>
            <w:vAlign w:val="center"/>
            <w:hideMark/>
          </w:tcPr>
          <w:p w14:paraId="45B7CE8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CE88"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8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ΚΑΣΤΟΡΗΣ ΑΣΤΕΡΙΟΣ</w:t>
            </w:r>
          </w:p>
        </w:tc>
        <w:tc>
          <w:tcPr>
            <w:tcW w:w="1380" w:type="dxa"/>
            <w:tcBorders>
              <w:top w:val="nil"/>
              <w:left w:val="nil"/>
              <w:bottom w:val="single" w:sz="4" w:space="0" w:color="000000"/>
              <w:right w:val="single" w:sz="4" w:space="0" w:color="000000"/>
            </w:tcBorders>
            <w:noWrap/>
            <w:vAlign w:val="center"/>
            <w:hideMark/>
          </w:tcPr>
          <w:p w14:paraId="45B7CE8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E8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ΠΙΕΡΙΑΣ</w:t>
            </w:r>
          </w:p>
        </w:tc>
        <w:tc>
          <w:tcPr>
            <w:tcW w:w="605" w:type="dxa"/>
            <w:tcBorders>
              <w:top w:val="nil"/>
              <w:left w:val="nil"/>
              <w:bottom w:val="single" w:sz="4" w:space="0" w:color="000000"/>
              <w:right w:val="single" w:sz="4" w:space="0" w:color="000000"/>
            </w:tcBorders>
            <w:noWrap/>
            <w:vAlign w:val="center"/>
            <w:hideMark/>
          </w:tcPr>
          <w:p w14:paraId="45B7CE8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E8D"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8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ΚΑΤΣΑΒΡΙΑ-ΣΙΩΡΟΠΟΥΛΟΥ ΧΡΥΣΟΥΛΑ</w:t>
            </w:r>
          </w:p>
        </w:tc>
        <w:tc>
          <w:tcPr>
            <w:tcW w:w="1380" w:type="dxa"/>
            <w:tcBorders>
              <w:top w:val="nil"/>
              <w:left w:val="nil"/>
              <w:bottom w:val="single" w:sz="4" w:space="0" w:color="000000"/>
              <w:right w:val="single" w:sz="4" w:space="0" w:color="000000"/>
            </w:tcBorders>
            <w:noWrap/>
            <w:vAlign w:val="center"/>
            <w:hideMark/>
          </w:tcPr>
          <w:p w14:paraId="45B7CE8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E8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ΚΑΡΔΙΤΣΗΣ</w:t>
            </w:r>
          </w:p>
        </w:tc>
        <w:tc>
          <w:tcPr>
            <w:tcW w:w="605" w:type="dxa"/>
            <w:tcBorders>
              <w:top w:val="nil"/>
              <w:left w:val="nil"/>
              <w:bottom w:val="single" w:sz="4" w:space="0" w:color="000000"/>
              <w:right w:val="single" w:sz="4" w:space="0" w:color="000000"/>
            </w:tcBorders>
            <w:noWrap/>
            <w:vAlign w:val="center"/>
            <w:hideMark/>
          </w:tcPr>
          <w:p w14:paraId="45B7CE8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E92"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8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ΚΑΤΣΑΦΑΔΟΣ ΚΩΝΣΤΑΝΤΙΝΟΣ</w:t>
            </w:r>
          </w:p>
        </w:tc>
        <w:tc>
          <w:tcPr>
            <w:tcW w:w="1380" w:type="dxa"/>
            <w:tcBorders>
              <w:top w:val="nil"/>
              <w:left w:val="nil"/>
              <w:bottom w:val="single" w:sz="4" w:space="0" w:color="000000"/>
              <w:right w:val="single" w:sz="4" w:space="0" w:color="000000"/>
            </w:tcBorders>
            <w:noWrap/>
            <w:vAlign w:val="center"/>
            <w:hideMark/>
          </w:tcPr>
          <w:p w14:paraId="45B7CE8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CE9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 ΠΕΙΡΑΙΩΣ</w:t>
            </w:r>
          </w:p>
        </w:tc>
        <w:tc>
          <w:tcPr>
            <w:tcW w:w="605" w:type="dxa"/>
            <w:tcBorders>
              <w:top w:val="nil"/>
              <w:left w:val="nil"/>
              <w:bottom w:val="single" w:sz="4" w:space="0" w:color="000000"/>
              <w:right w:val="single" w:sz="4" w:space="0" w:color="000000"/>
            </w:tcBorders>
            <w:noWrap/>
            <w:vAlign w:val="center"/>
            <w:hideMark/>
          </w:tcPr>
          <w:p w14:paraId="45B7CE9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CE97"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9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ΚΑΤΣΗΣ ΜΑΡΙΟΣ</w:t>
            </w:r>
          </w:p>
        </w:tc>
        <w:tc>
          <w:tcPr>
            <w:tcW w:w="1380" w:type="dxa"/>
            <w:tcBorders>
              <w:top w:val="nil"/>
              <w:left w:val="nil"/>
              <w:bottom w:val="single" w:sz="4" w:space="0" w:color="000000"/>
              <w:right w:val="single" w:sz="4" w:space="0" w:color="000000"/>
            </w:tcBorders>
            <w:noWrap/>
            <w:vAlign w:val="center"/>
            <w:hideMark/>
          </w:tcPr>
          <w:p w14:paraId="45B7CE9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E9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ΘΕΣΠΡΩΤΙΑΣ</w:t>
            </w:r>
          </w:p>
        </w:tc>
        <w:tc>
          <w:tcPr>
            <w:tcW w:w="605" w:type="dxa"/>
            <w:tcBorders>
              <w:top w:val="nil"/>
              <w:left w:val="nil"/>
              <w:bottom w:val="single" w:sz="4" w:space="0" w:color="000000"/>
              <w:right w:val="single" w:sz="4" w:space="0" w:color="000000"/>
            </w:tcBorders>
            <w:noWrap/>
            <w:vAlign w:val="center"/>
            <w:hideMark/>
          </w:tcPr>
          <w:p w14:paraId="45B7CE9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E9C"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9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noWrap/>
            <w:vAlign w:val="center"/>
            <w:hideMark/>
          </w:tcPr>
          <w:p w14:paraId="45B7CE9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noWrap/>
            <w:vAlign w:val="center"/>
            <w:hideMark/>
          </w:tcPr>
          <w:p w14:paraId="45B7CE9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ΑΤΤΙΚΗΣ</w:t>
            </w:r>
          </w:p>
        </w:tc>
        <w:tc>
          <w:tcPr>
            <w:tcW w:w="605" w:type="dxa"/>
            <w:tcBorders>
              <w:top w:val="nil"/>
              <w:left w:val="nil"/>
              <w:bottom w:val="single" w:sz="4" w:space="0" w:color="000000"/>
              <w:right w:val="single" w:sz="4" w:space="0" w:color="000000"/>
            </w:tcBorders>
            <w:noWrap/>
            <w:vAlign w:val="center"/>
            <w:hideMark/>
          </w:tcPr>
          <w:p w14:paraId="45B7CE9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EA1"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9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ΚΑΦΑΝΤΑΡΗ ΧΑΡΟΥΛΑ</w:t>
            </w:r>
          </w:p>
        </w:tc>
        <w:tc>
          <w:tcPr>
            <w:tcW w:w="1380" w:type="dxa"/>
            <w:tcBorders>
              <w:top w:val="nil"/>
              <w:left w:val="nil"/>
              <w:bottom w:val="single" w:sz="4" w:space="0" w:color="000000"/>
              <w:right w:val="single" w:sz="4" w:space="0" w:color="000000"/>
            </w:tcBorders>
            <w:noWrap/>
            <w:vAlign w:val="center"/>
            <w:hideMark/>
          </w:tcPr>
          <w:p w14:paraId="45B7CE9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E9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ΑΘΗΝΩΝ</w:t>
            </w:r>
          </w:p>
        </w:tc>
        <w:tc>
          <w:tcPr>
            <w:tcW w:w="605" w:type="dxa"/>
            <w:tcBorders>
              <w:top w:val="nil"/>
              <w:left w:val="nil"/>
              <w:bottom w:val="single" w:sz="4" w:space="0" w:color="000000"/>
              <w:right w:val="single" w:sz="4" w:space="0" w:color="000000"/>
            </w:tcBorders>
            <w:noWrap/>
            <w:vAlign w:val="center"/>
            <w:hideMark/>
          </w:tcPr>
          <w:p w14:paraId="45B7CEA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EA6"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A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ΚΕΓΚΕΡΟΓΛΟΥ ΒΑΣΙΛΕΙΟΣ</w:t>
            </w:r>
          </w:p>
        </w:tc>
        <w:tc>
          <w:tcPr>
            <w:tcW w:w="1380" w:type="dxa"/>
            <w:tcBorders>
              <w:top w:val="nil"/>
              <w:left w:val="nil"/>
              <w:bottom w:val="single" w:sz="4" w:space="0" w:color="000000"/>
              <w:right w:val="single" w:sz="4" w:space="0" w:color="000000"/>
            </w:tcBorders>
            <w:noWrap/>
            <w:vAlign w:val="center"/>
            <w:hideMark/>
          </w:tcPr>
          <w:p w14:paraId="45B7CEA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noWrap/>
            <w:vAlign w:val="center"/>
            <w:hideMark/>
          </w:tcPr>
          <w:p w14:paraId="45B7CEA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ΗΡΑΚΛΕΙΟΥ</w:t>
            </w:r>
          </w:p>
        </w:tc>
        <w:tc>
          <w:tcPr>
            <w:tcW w:w="605" w:type="dxa"/>
            <w:tcBorders>
              <w:top w:val="nil"/>
              <w:left w:val="nil"/>
              <w:bottom w:val="single" w:sz="4" w:space="0" w:color="000000"/>
              <w:right w:val="single" w:sz="4" w:space="0" w:color="000000"/>
            </w:tcBorders>
            <w:noWrap/>
            <w:vAlign w:val="center"/>
            <w:hideMark/>
          </w:tcPr>
          <w:p w14:paraId="45B7CEA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CEAB"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A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380" w:type="dxa"/>
            <w:tcBorders>
              <w:top w:val="nil"/>
              <w:left w:val="nil"/>
              <w:bottom w:val="single" w:sz="4" w:space="0" w:color="000000"/>
              <w:right w:val="single" w:sz="4" w:space="0" w:color="000000"/>
            </w:tcBorders>
            <w:noWrap/>
            <w:vAlign w:val="center"/>
            <w:hideMark/>
          </w:tcPr>
          <w:p w14:paraId="45B7CEA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CEA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ΕΥΒΟΙΑΣ</w:t>
            </w:r>
          </w:p>
        </w:tc>
        <w:tc>
          <w:tcPr>
            <w:tcW w:w="605" w:type="dxa"/>
            <w:tcBorders>
              <w:top w:val="nil"/>
              <w:left w:val="nil"/>
              <w:bottom w:val="single" w:sz="4" w:space="0" w:color="000000"/>
              <w:right w:val="single" w:sz="4" w:space="0" w:color="000000"/>
            </w:tcBorders>
            <w:noWrap/>
            <w:vAlign w:val="center"/>
            <w:hideMark/>
          </w:tcPr>
          <w:p w14:paraId="45B7CEA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CEB0"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A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ΚΟΖΟΜΠΟΛΗ-ΑΜΑΝΑΤΙΔΗ ΠΑΝΑΓΙΩΤΑ</w:t>
            </w:r>
          </w:p>
        </w:tc>
        <w:tc>
          <w:tcPr>
            <w:tcW w:w="1380" w:type="dxa"/>
            <w:tcBorders>
              <w:top w:val="nil"/>
              <w:left w:val="nil"/>
              <w:bottom w:val="single" w:sz="4" w:space="0" w:color="000000"/>
              <w:right w:val="single" w:sz="4" w:space="0" w:color="000000"/>
            </w:tcBorders>
            <w:noWrap/>
            <w:vAlign w:val="center"/>
            <w:hideMark/>
          </w:tcPr>
          <w:p w14:paraId="45B7CEA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EA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ΜΕΣΣΗΝΙΑΣ</w:t>
            </w:r>
          </w:p>
        </w:tc>
        <w:tc>
          <w:tcPr>
            <w:tcW w:w="605" w:type="dxa"/>
            <w:tcBorders>
              <w:top w:val="nil"/>
              <w:left w:val="nil"/>
              <w:bottom w:val="single" w:sz="4" w:space="0" w:color="000000"/>
              <w:right w:val="single" w:sz="4" w:space="0" w:color="000000"/>
            </w:tcBorders>
            <w:noWrap/>
            <w:vAlign w:val="center"/>
            <w:hideMark/>
          </w:tcPr>
          <w:p w14:paraId="45B7CEA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EB5"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B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ΚΟΚΚΑΛΗΣ ΒΑΣΙΛΕΙΟΣ</w:t>
            </w:r>
          </w:p>
        </w:tc>
        <w:tc>
          <w:tcPr>
            <w:tcW w:w="1380" w:type="dxa"/>
            <w:tcBorders>
              <w:top w:val="nil"/>
              <w:left w:val="nil"/>
              <w:bottom w:val="single" w:sz="4" w:space="0" w:color="000000"/>
              <w:right w:val="single" w:sz="4" w:space="0" w:color="000000"/>
            </w:tcBorders>
            <w:noWrap/>
            <w:vAlign w:val="center"/>
            <w:hideMark/>
          </w:tcPr>
          <w:p w14:paraId="45B7CEB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noWrap/>
            <w:vAlign w:val="center"/>
            <w:hideMark/>
          </w:tcPr>
          <w:p w14:paraId="45B7CEB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ΛΑΡΙΣΗΣ</w:t>
            </w:r>
          </w:p>
        </w:tc>
        <w:tc>
          <w:tcPr>
            <w:tcW w:w="605" w:type="dxa"/>
            <w:tcBorders>
              <w:top w:val="nil"/>
              <w:left w:val="nil"/>
              <w:bottom w:val="single" w:sz="4" w:space="0" w:color="000000"/>
              <w:right w:val="single" w:sz="4" w:space="0" w:color="000000"/>
            </w:tcBorders>
            <w:noWrap/>
            <w:vAlign w:val="center"/>
            <w:hideMark/>
          </w:tcPr>
          <w:p w14:paraId="45B7CEB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EBA"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B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ΚΟΛΛΙΑ-ΤΣΑΡΟΥΧΑ ΜΑΡΙΑ</w:t>
            </w:r>
          </w:p>
        </w:tc>
        <w:tc>
          <w:tcPr>
            <w:tcW w:w="1380" w:type="dxa"/>
            <w:tcBorders>
              <w:top w:val="nil"/>
              <w:left w:val="nil"/>
              <w:bottom w:val="single" w:sz="4" w:space="0" w:color="000000"/>
              <w:right w:val="single" w:sz="4" w:space="0" w:color="000000"/>
            </w:tcBorders>
            <w:noWrap/>
            <w:vAlign w:val="center"/>
            <w:hideMark/>
          </w:tcPr>
          <w:p w14:paraId="45B7CEB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noWrap/>
            <w:vAlign w:val="center"/>
            <w:hideMark/>
          </w:tcPr>
          <w:p w14:paraId="45B7CEB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ΣΕΡΡΩΝ</w:t>
            </w:r>
          </w:p>
        </w:tc>
        <w:tc>
          <w:tcPr>
            <w:tcW w:w="605" w:type="dxa"/>
            <w:tcBorders>
              <w:top w:val="nil"/>
              <w:left w:val="nil"/>
              <w:bottom w:val="single" w:sz="4" w:space="0" w:color="000000"/>
              <w:right w:val="single" w:sz="4" w:space="0" w:color="000000"/>
            </w:tcBorders>
            <w:noWrap/>
            <w:vAlign w:val="center"/>
            <w:hideMark/>
          </w:tcPr>
          <w:p w14:paraId="45B7CEB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EBF"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B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ΚΟΝΤΟΓΕΩΡΓΟΣ ΚΩΝΣΤΑΝΤΙΝΟΣ</w:t>
            </w:r>
          </w:p>
        </w:tc>
        <w:tc>
          <w:tcPr>
            <w:tcW w:w="1380" w:type="dxa"/>
            <w:tcBorders>
              <w:top w:val="nil"/>
              <w:left w:val="nil"/>
              <w:bottom w:val="single" w:sz="4" w:space="0" w:color="000000"/>
              <w:right w:val="single" w:sz="4" w:space="0" w:color="000000"/>
            </w:tcBorders>
            <w:noWrap/>
            <w:vAlign w:val="center"/>
            <w:hideMark/>
          </w:tcPr>
          <w:p w14:paraId="45B7CEB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CEB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ΕΥΡΥΤΑΝΙΑΣ</w:t>
            </w:r>
          </w:p>
        </w:tc>
        <w:tc>
          <w:tcPr>
            <w:tcW w:w="605" w:type="dxa"/>
            <w:tcBorders>
              <w:top w:val="nil"/>
              <w:left w:val="nil"/>
              <w:bottom w:val="single" w:sz="4" w:space="0" w:color="000000"/>
              <w:right w:val="single" w:sz="4" w:space="0" w:color="000000"/>
            </w:tcBorders>
            <w:noWrap/>
            <w:vAlign w:val="center"/>
            <w:hideMark/>
          </w:tcPr>
          <w:p w14:paraId="45B7CEB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CEC4"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C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ΚΟΥΝΤΟΥΡΑ ΕΛΕΝΑ</w:t>
            </w:r>
          </w:p>
        </w:tc>
        <w:tc>
          <w:tcPr>
            <w:tcW w:w="1380" w:type="dxa"/>
            <w:tcBorders>
              <w:top w:val="nil"/>
              <w:left w:val="nil"/>
              <w:bottom w:val="single" w:sz="4" w:space="0" w:color="000000"/>
              <w:right w:val="single" w:sz="4" w:space="0" w:color="000000"/>
            </w:tcBorders>
            <w:noWrap/>
            <w:vAlign w:val="center"/>
            <w:hideMark/>
          </w:tcPr>
          <w:p w14:paraId="45B7CEC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noWrap/>
            <w:vAlign w:val="center"/>
            <w:hideMark/>
          </w:tcPr>
          <w:p w14:paraId="45B7CEC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 ΑΘΗΝΩΝ</w:t>
            </w:r>
          </w:p>
        </w:tc>
        <w:tc>
          <w:tcPr>
            <w:tcW w:w="605" w:type="dxa"/>
            <w:tcBorders>
              <w:top w:val="nil"/>
              <w:left w:val="nil"/>
              <w:bottom w:val="single" w:sz="4" w:space="0" w:color="000000"/>
              <w:right w:val="single" w:sz="4" w:space="0" w:color="000000"/>
            </w:tcBorders>
            <w:noWrap/>
            <w:vAlign w:val="center"/>
            <w:hideMark/>
          </w:tcPr>
          <w:p w14:paraId="45B7CEC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EC9"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C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ΚΟΥΡΑΚΗΣ ΑΝΑΣΤΑΣΙΟΣ(ΤΑΣΟΣ)</w:t>
            </w:r>
          </w:p>
        </w:tc>
        <w:tc>
          <w:tcPr>
            <w:tcW w:w="1380" w:type="dxa"/>
            <w:tcBorders>
              <w:top w:val="nil"/>
              <w:left w:val="nil"/>
              <w:bottom w:val="single" w:sz="4" w:space="0" w:color="000000"/>
              <w:right w:val="single" w:sz="4" w:space="0" w:color="000000"/>
            </w:tcBorders>
            <w:noWrap/>
            <w:vAlign w:val="center"/>
            <w:hideMark/>
          </w:tcPr>
          <w:p w14:paraId="45B7CEC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EC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605" w:type="dxa"/>
            <w:tcBorders>
              <w:top w:val="nil"/>
              <w:left w:val="nil"/>
              <w:bottom w:val="single" w:sz="4" w:space="0" w:color="000000"/>
              <w:right w:val="single" w:sz="4" w:space="0" w:color="000000"/>
            </w:tcBorders>
            <w:noWrap/>
            <w:vAlign w:val="center"/>
            <w:hideMark/>
          </w:tcPr>
          <w:p w14:paraId="45B7CEC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ECE"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C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ΚΟΥΡΟΥΜΠΛΗΣ ΠΑΝΑΓΙΩΤΗΣ</w:t>
            </w:r>
          </w:p>
        </w:tc>
        <w:tc>
          <w:tcPr>
            <w:tcW w:w="1380" w:type="dxa"/>
            <w:tcBorders>
              <w:top w:val="nil"/>
              <w:left w:val="nil"/>
              <w:bottom w:val="single" w:sz="4" w:space="0" w:color="000000"/>
              <w:right w:val="single" w:sz="4" w:space="0" w:color="000000"/>
            </w:tcBorders>
            <w:noWrap/>
            <w:vAlign w:val="center"/>
            <w:hideMark/>
          </w:tcPr>
          <w:p w14:paraId="45B7CEC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EC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ΑΘΗΝΩΝ</w:t>
            </w:r>
          </w:p>
        </w:tc>
        <w:tc>
          <w:tcPr>
            <w:tcW w:w="605" w:type="dxa"/>
            <w:tcBorders>
              <w:top w:val="nil"/>
              <w:left w:val="nil"/>
              <w:bottom w:val="single" w:sz="4" w:space="0" w:color="000000"/>
              <w:right w:val="single" w:sz="4" w:space="0" w:color="000000"/>
            </w:tcBorders>
            <w:noWrap/>
            <w:vAlign w:val="center"/>
            <w:hideMark/>
          </w:tcPr>
          <w:p w14:paraId="45B7CEC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ED3"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C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ΚΥΡΙΤΣΗΣ ΓΕΩΡΓΙΟΣ</w:t>
            </w:r>
          </w:p>
        </w:tc>
        <w:tc>
          <w:tcPr>
            <w:tcW w:w="1380" w:type="dxa"/>
            <w:tcBorders>
              <w:top w:val="nil"/>
              <w:left w:val="nil"/>
              <w:bottom w:val="single" w:sz="4" w:space="0" w:color="000000"/>
              <w:right w:val="single" w:sz="4" w:space="0" w:color="000000"/>
            </w:tcBorders>
            <w:noWrap/>
            <w:vAlign w:val="center"/>
            <w:hideMark/>
          </w:tcPr>
          <w:p w14:paraId="45B7CED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ED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ΑΘΗΝΩΝ</w:t>
            </w:r>
          </w:p>
        </w:tc>
        <w:tc>
          <w:tcPr>
            <w:tcW w:w="605" w:type="dxa"/>
            <w:tcBorders>
              <w:top w:val="nil"/>
              <w:left w:val="nil"/>
              <w:bottom w:val="single" w:sz="4" w:space="0" w:color="000000"/>
              <w:right w:val="single" w:sz="4" w:space="0" w:color="000000"/>
            </w:tcBorders>
            <w:noWrap/>
            <w:vAlign w:val="center"/>
            <w:hideMark/>
          </w:tcPr>
          <w:p w14:paraId="45B7CED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ED8"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D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ΚΩΝΣΤΑΝΤΙΝΕΑΣ ΠΕΤΡΟΣ</w:t>
            </w:r>
          </w:p>
        </w:tc>
        <w:tc>
          <w:tcPr>
            <w:tcW w:w="1380" w:type="dxa"/>
            <w:tcBorders>
              <w:top w:val="nil"/>
              <w:left w:val="nil"/>
              <w:bottom w:val="single" w:sz="4" w:space="0" w:color="000000"/>
              <w:right w:val="single" w:sz="4" w:space="0" w:color="000000"/>
            </w:tcBorders>
            <w:noWrap/>
            <w:vAlign w:val="center"/>
            <w:hideMark/>
          </w:tcPr>
          <w:p w14:paraId="45B7CED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ED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ΜΕΣΣΗΝΙΑΣ</w:t>
            </w:r>
          </w:p>
        </w:tc>
        <w:tc>
          <w:tcPr>
            <w:tcW w:w="605" w:type="dxa"/>
            <w:tcBorders>
              <w:top w:val="nil"/>
              <w:left w:val="nil"/>
              <w:bottom w:val="single" w:sz="4" w:space="0" w:color="000000"/>
              <w:right w:val="single" w:sz="4" w:space="0" w:color="000000"/>
            </w:tcBorders>
            <w:noWrap/>
            <w:vAlign w:val="center"/>
            <w:hideMark/>
          </w:tcPr>
          <w:p w14:paraId="45B7CED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w:t>
            </w:r>
          </w:p>
        </w:tc>
      </w:tr>
      <w:tr w:rsidR="003C2D4C" w14:paraId="45B7CEDD"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D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ΚΩΣΤΟΠΑΝΑΓΙΩΤΟΥ ΗΛΙΑΣ</w:t>
            </w:r>
          </w:p>
        </w:tc>
        <w:tc>
          <w:tcPr>
            <w:tcW w:w="1380" w:type="dxa"/>
            <w:tcBorders>
              <w:top w:val="nil"/>
              <w:left w:val="nil"/>
              <w:bottom w:val="single" w:sz="4" w:space="0" w:color="000000"/>
              <w:right w:val="single" w:sz="4" w:space="0" w:color="000000"/>
            </w:tcBorders>
            <w:noWrap/>
            <w:vAlign w:val="center"/>
            <w:hideMark/>
          </w:tcPr>
          <w:p w14:paraId="45B7CED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ED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ΦΩΚΙΔΟΣ</w:t>
            </w:r>
          </w:p>
        </w:tc>
        <w:tc>
          <w:tcPr>
            <w:tcW w:w="605" w:type="dxa"/>
            <w:tcBorders>
              <w:top w:val="nil"/>
              <w:left w:val="nil"/>
              <w:bottom w:val="single" w:sz="4" w:space="0" w:color="000000"/>
              <w:right w:val="single" w:sz="4" w:space="0" w:color="000000"/>
            </w:tcBorders>
            <w:noWrap/>
            <w:vAlign w:val="center"/>
            <w:hideMark/>
          </w:tcPr>
          <w:p w14:paraId="45B7CED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EE2"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D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ΛΑΜΠΡΟΥΛΗΣ ΓΕΩΡΓΙΟΣ</w:t>
            </w:r>
          </w:p>
        </w:tc>
        <w:tc>
          <w:tcPr>
            <w:tcW w:w="1380" w:type="dxa"/>
            <w:tcBorders>
              <w:top w:val="nil"/>
              <w:left w:val="nil"/>
              <w:bottom w:val="single" w:sz="4" w:space="0" w:color="000000"/>
              <w:right w:val="single" w:sz="4" w:space="0" w:color="000000"/>
            </w:tcBorders>
            <w:noWrap/>
            <w:vAlign w:val="center"/>
            <w:hideMark/>
          </w:tcPr>
          <w:p w14:paraId="45B7CED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noWrap/>
            <w:vAlign w:val="center"/>
            <w:hideMark/>
          </w:tcPr>
          <w:p w14:paraId="45B7CEE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ΛΑΡΙΣΗΣ</w:t>
            </w:r>
          </w:p>
        </w:tc>
        <w:tc>
          <w:tcPr>
            <w:tcW w:w="605" w:type="dxa"/>
            <w:tcBorders>
              <w:top w:val="nil"/>
              <w:left w:val="nil"/>
              <w:bottom w:val="single" w:sz="4" w:space="0" w:color="000000"/>
              <w:right w:val="single" w:sz="4" w:space="0" w:color="000000"/>
            </w:tcBorders>
            <w:noWrap/>
            <w:vAlign w:val="center"/>
            <w:hideMark/>
          </w:tcPr>
          <w:p w14:paraId="45B7CEE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CEE7"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E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ΛΑΠΠΑΣ ΣΠΥΡΙΔΩΝΑΣ</w:t>
            </w:r>
          </w:p>
        </w:tc>
        <w:tc>
          <w:tcPr>
            <w:tcW w:w="1380" w:type="dxa"/>
            <w:tcBorders>
              <w:top w:val="nil"/>
              <w:left w:val="nil"/>
              <w:bottom w:val="single" w:sz="4" w:space="0" w:color="000000"/>
              <w:right w:val="single" w:sz="4" w:space="0" w:color="000000"/>
            </w:tcBorders>
            <w:noWrap/>
            <w:vAlign w:val="center"/>
            <w:hideMark/>
          </w:tcPr>
          <w:p w14:paraId="45B7CEE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EE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ΚΑΡΔΙΤΣΗΣ</w:t>
            </w:r>
          </w:p>
        </w:tc>
        <w:tc>
          <w:tcPr>
            <w:tcW w:w="605" w:type="dxa"/>
            <w:tcBorders>
              <w:top w:val="nil"/>
              <w:left w:val="nil"/>
              <w:bottom w:val="single" w:sz="4" w:space="0" w:color="000000"/>
              <w:right w:val="single" w:sz="4" w:space="0" w:color="000000"/>
            </w:tcBorders>
            <w:noWrap/>
            <w:vAlign w:val="center"/>
            <w:hideMark/>
          </w:tcPr>
          <w:p w14:paraId="45B7CEE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EEC"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E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ΛΙΒΑΝΙΟΥ ΖΩΗ</w:t>
            </w:r>
          </w:p>
        </w:tc>
        <w:tc>
          <w:tcPr>
            <w:tcW w:w="1380" w:type="dxa"/>
            <w:tcBorders>
              <w:top w:val="nil"/>
              <w:left w:val="nil"/>
              <w:bottom w:val="single" w:sz="4" w:space="0" w:color="000000"/>
              <w:right w:val="single" w:sz="4" w:space="0" w:color="000000"/>
            </w:tcBorders>
            <w:noWrap/>
            <w:vAlign w:val="center"/>
            <w:hideMark/>
          </w:tcPr>
          <w:p w14:paraId="45B7CEE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EE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ΕΥΒΟΙΑΣ</w:t>
            </w:r>
          </w:p>
        </w:tc>
        <w:tc>
          <w:tcPr>
            <w:tcW w:w="605" w:type="dxa"/>
            <w:tcBorders>
              <w:top w:val="nil"/>
              <w:left w:val="nil"/>
              <w:bottom w:val="single" w:sz="4" w:space="0" w:color="000000"/>
              <w:right w:val="single" w:sz="4" w:space="0" w:color="000000"/>
            </w:tcBorders>
            <w:noWrap/>
            <w:vAlign w:val="center"/>
            <w:hideMark/>
          </w:tcPr>
          <w:p w14:paraId="45B7CEE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EF1"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E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ΛΥΚΟΥΔΗΣ ΣΠΥΡΙΔΩΝ</w:t>
            </w:r>
          </w:p>
        </w:tc>
        <w:tc>
          <w:tcPr>
            <w:tcW w:w="1380" w:type="dxa"/>
            <w:tcBorders>
              <w:top w:val="nil"/>
              <w:left w:val="nil"/>
              <w:bottom w:val="single" w:sz="4" w:space="0" w:color="000000"/>
              <w:right w:val="single" w:sz="4" w:space="0" w:color="000000"/>
            </w:tcBorders>
            <w:noWrap/>
            <w:vAlign w:val="center"/>
            <w:hideMark/>
          </w:tcPr>
          <w:p w14:paraId="45B7CEE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noWrap/>
            <w:vAlign w:val="center"/>
            <w:hideMark/>
          </w:tcPr>
          <w:p w14:paraId="45B7CEE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 ΑΘΗΝΩΝ</w:t>
            </w:r>
          </w:p>
        </w:tc>
        <w:tc>
          <w:tcPr>
            <w:tcW w:w="605" w:type="dxa"/>
            <w:tcBorders>
              <w:top w:val="nil"/>
              <w:left w:val="nil"/>
              <w:bottom w:val="single" w:sz="4" w:space="0" w:color="000000"/>
              <w:right w:val="single" w:sz="4" w:space="0" w:color="000000"/>
            </w:tcBorders>
            <w:noWrap/>
            <w:vAlign w:val="center"/>
            <w:hideMark/>
          </w:tcPr>
          <w:p w14:paraId="45B7CEF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EF6"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F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ΜΑΝΙΑΤΗΣ ΙΩΑΝΝΗΣ</w:t>
            </w:r>
          </w:p>
        </w:tc>
        <w:tc>
          <w:tcPr>
            <w:tcW w:w="1380" w:type="dxa"/>
            <w:tcBorders>
              <w:top w:val="nil"/>
              <w:left w:val="nil"/>
              <w:bottom w:val="single" w:sz="4" w:space="0" w:color="000000"/>
              <w:right w:val="single" w:sz="4" w:space="0" w:color="000000"/>
            </w:tcBorders>
            <w:noWrap/>
            <w:vAlign w:val="center"/>
            <w:hideMark/>
          </w:tcPr>
          <w:p w14:paraId="45B7CEF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noWrap/>
            <w:vAlign w:val="center"/>
            <w:hideMark/>
          </w:tcPr>
          <w:p w14:paraId="45B7CEF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ΑΡΓΟΛΙΔΟΣ</w:t>
            </w:r>
          </w:p>
        </w:tc>
        <w:tc>
          <w:tcPr>
            <w:tcW w:w="605" w:type="dxa"/>
            <w:tcBorders>
              <w:top w:val="nil"/>
              <w:left w:val="nil"/>
              <w:bottom w:val="single" w:sz="4" w:space="0" w:color="000000"/>
              <w:right w:val="single" w:sz="4" w:space="0" w:color="000000"/>
            </w:tcBorders>
            <w:noWrap/>
            <w:vAlign w:val="center"/>
            <w:hideMark/>
          </w:tcPr>
          <w:p w14:paraId="45B7CEF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CEFB"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F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ΜΑΝΙΟΣ ΝΙΚΟΛΑΟΣ</w:t>
            </w:r>
          </w:p>
        </w:tc>
        <w:tc>
          <w:tcPr>
            <w:tcW w:w="1380" w:type="dxa"/>
            <w:tcBorders>
              <w:top w:val="nil"/>
              <w:left w:val="nil"/>
              <w:bottom w:val="single" w:sz="4" w:space="0" w:color="000000"/>
              <w:right w:val="single" w:sz="4" w:space="0" w:color="000000"/>
            </w:tcBorders>
            <w:noWrap/>
            <w:vAlign w:val="center"/>
            <w:hideMark/>
          </w:tcPr>
          <w:p w14:paraId="45B7CEF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EF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ΚΥΚΛΑΔΩΝ</w:t>
            </w:r>
          </w:p>
        </w:tc>
        <w:tc>
          <w:tcPr>
            <w:tcW w:w="605" w:type="dxa"/>
            <w:tcBorders>
              <w:top w:val="nil"/>
              <w:left w:val="nil"/>
              <w:bottom w:val="single" w:sz="4" w:space="0" w:color="000000"/>
              <w:right w:val="single" w:sz="4" w:space="0" w:color="000000"/>
            </w:tcBorders>
            <w:noWrap/>
            <w:vAlign w:val="center"/>
            <w:hideMark/>
          </w:tcPr>
          <w:p w14:paraId="45B7CEF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F00"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EF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 xml:space="preserve">ΜΑΝΤΑΣ </w:t>
            </w:r>
            <w:r>
              <w:rPr>
                <w:rFonts w:ascii="Segoe UI" w:eastAsia="Times New Roman" w:hAnsi="Segoe UI" w:cs="Segoe UI"/>
                <w:sz w:val="18"/>
                <w:szCs w:val="18"/>
              </w:rPr>
              <w:t>ΧΡΗΣΤΟΣ</w:t>
            </w:r>
          </w:p>
        </w:tc>
        <w:tc>
          <w:tcPr>
            <w:tcW w:w="1380" w:type="dxa"/>
            <w:tcBorders>
              <w:top w:val="nil"/>
              <w:left w:val="nil"/>
              <w:bottom w:val="single" w:sz="4" w:space="0" w:color="000000"/>
              <w:right w:val="single" w:sz="4" w:space="0" w:color="000000"/>
            </w:tcBorders>
            <w:noWrap/>
            <w:vAlign w:val="center"/>
            <w:hideMark/>
          </w:tcPr>
          <w:p w14:paraId="45B7CEF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EF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ΙΩΑΝΝΙΝΩΝ</w:t>
            </w:r>
          </w:p>
        </w:tc>
        <w:tc>
          <w:tcPr>
            <w:tcW w:w="605" w:type="dxa"/>
            <w:tcBorders>
              <w:top w:val="nil"/>
              <w:left w:val="nil"/>
              <w:bottom w:val="single" w:sz="4" w:space="0" w:color="000000"/>
              <w:right w:val="single" w:sz="4" w:space="0" w:color="000000"/>
            </w:tcBorders>
            <w:noWrap/>
            <w:vAlign w:val="center"/>
            <w:hideMark/>
          </w:tcPr>
          <w:p w14:paraId="45B7CEF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F05"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0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ΜΑΡΚΟΥ ΑΙΚΑΤΕΡΙΝΗ</w:t>
            </w:r>
          </w:p>
        </w:tc>
        <w:tc>
          <w:tcPr>
            <w:tcW w:w="1380" w:type="dxa"/>
            <w:tcBorders>
              <w:top w:val="nil"/>
              <w:left w:val="nil"/>
              <w:bottom w:val="single" w:sz="4" w:space="0" w:color="000000"/>
              <w:right w:val="single" w:sz="4" w:space="0" w:color="000000"/>
            </w:tcBorders>
            <w:noWrap/>
            <w:vAlign w:val="center"/>
            <w:hideMark/>
          </w:tcPr>
          <w:p w14:paraId="45B7CF0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CF0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605" w:type="dxa"/>
            <w:tcBorders>
              <w:top w:val="nil"/>
              <w:left w:val="nil"/>
              <w:bottom w:val="single" w:sz="4" w:space="0" w:color="000000"/>
              <w:right w:val="single" w:sz="4" w:space="0" w:color="000000"/>
            </w:tcBorders>
            <w:noWrap/>
            <w:vAlign w:val="center"/>
            <w:hideMark/>
          </w:tcPr>
          <w:p w14:paraId="45B7CF0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CF0A"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0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ΜΑΡΤΙΝΟΥ ΓΕΩΡΓΙΑ</w:t>
            </w:r>
          </w:p>
        </w:tc>
        <w:tc>
          <w:tcPr>
            <w:tcW w:w="1380" w:type="dxa"/>
            <w:tcBorders>
              <w:top w:val="nil"/>
              <w:left w:val="nil"/>
              <w:bottom w:val="single" w:sz="4" w:space="0" w:color="000000"/>
              <w:right w:val="single" w:sz="4" w:space="0" w:color="000000"/>
            </w:tcBorders>
            <w:noWrap/>
            <w:vAlign w:val="center"/>
            <w:hideMark/>
          </w:tcPr>
          <w:p w14:paraId="45B7CF0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CF0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ΑΤΤΙΚΗΣ</w:t>
            </w:r>
          </w:p>
        </w:tc>
        <w:tc>
          <w:tcPr>
            <w:tcW w:w="605" w:type="dxa"/>
            <w:tcBorders>
              <w:top w:val="nil"/>
              <w:left w:val="nil"/>
              <w:bottom w:val="single" w:sz="4" w:space="0" w:color="000000"/>
              <w:right w:val="single" w:sz="4" w:space="0" w:color="000000"/>
            </w:tcBorders>
            <w:noWrap/>
            <w:vAlign w:val="center"/>
            <w:hideMark/>
          </w:tcPr>
          <w:p w14:paraId="45B7CF0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CF0F"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0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ΜΑΥΡΩΤΑΣ ΓΕΩΡΓΙΟΣ</w:t>
            </w:r>
          </w:p>
        </w:tc>
        <w:tc>
          <w:tcPr>
            <w:tcW w:w="1380" w:type="dxa"/>
            <w:tcBorders>
              <w:top w:val="nil"/>
              <w:left w:val="nil"/>
              <w:bottom w:val="single" w:sz="4" w:space="0" w:color="000000"/>
              <w:right w:val="single" w:sz="4" w:space="0" w:color="000000"/>
            </w:tcBorders>
            <w:noWrap/>
            <w:vAlign w:val="center"/>
            <w:hideMark/>
          </w:tcPr>
          <w:p w14:paraId="45B7CF0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noWrap/>
            <w:vAlign w:val="center"/>
            <w:hideMark/>
          </w:tcPr>
          <w:p w14:paraId="45B7CF0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ΑΤΤΙΚΗΣ</w:t>
            </w:r>
          </w:p>
        </w:tc>
        <w:tc>
          <w:tcPr>
            <w:tcW w:w="605" w:type="dxa"/>
            <w:tcBorders>
              <w:top w:val="nil"/>
              <w:left w:val="nil"/>
              <w:bottom w:val="single" w:sz="4" w:space="0" w:color="000000"/>
              <w:right w:val="single" w:sz="4" w:space="0" w:color="000000"/>
            </w:tcBorders>
            <w:noWrap/>
            <w:vAlign w:val="center"/>
            <w:hideMark/>
          </w:tcPr>
          <w:p w14:paraId="45B7CF0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CF14"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1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ΜΕΓΑΛΟΟΙΚΟΝΟΜΟΥ ΘΕΟΔΩΡΑ</w:t>
            </w:r>
          </w:p>
        </w:tc>
        <w:tc>
          <w:tcPr>
            <w:tcW w:w="1380" w:type="dxa"/>
            <w:tcBorders>
              <w:top w:val="nil"/>
              <w:left w:val="nil"/>
              <w:bottom w:val="single" w:sz="4" w:space="0" w:color="000000"/>
              <w:right w:val="single" w:sz="4" w:space="0" w:color="000000"/>
            </w:tcBorders>
            <w:noWrap/>
            <w:vAlign w:val="center"/>
            <w:hideMark/>
          </w:tcPr>
          <w:p w14:paraId="45B7CF1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F1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ΠΕΙΡΑΙΩΣ</w:t>
            </w:r>
          </w:p>
        </w:tc>
        <w:tc>
          <w:tcPr>
            <w:tcW w:w="605" w:type="dxa"/>
            <w:tcBorders>
              <w:top w:val="nil"/>
              <w:left w:val="nil"/>
              <w:bottom w:val="single" w:sz="4" w:space="0" w:color="000000"/>
              <w:right w:val="single" w:sz="4" w:space="0" w:color="000000"/>
            </w:tcBorders>
            <w:noWrap/>
            <w:vAlign w:val="center"/>
            <w:hideMark/>
          </w:tcPr>
          <w:p w14:paraId="45B7CF1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F19"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1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ΜΕΪΚΟΠΟΥΛΟΣ ΑΛΕΞΑΝΔΡΟΣ</w:t>
            </w:r>
          </w:p>
        </w:tc>
        <w:tc>
          <w:tcPr>
            <w:tcW w:w="1380" w:type="dxa"/>
            <w:tcBorders>
              <w:top w:val="nil"/>
              <w:left w:val="nil"/>
              <w:bottom w:val="single" w:sz="4" w:space="0" w:color="000000"/>
              <w:right w:val="single" w:sz="4" w:space="0" w:color="000000"/>
            </w:tcBorders>
            <w:noWrap/>
            <w:vAlign w:val="center"/>
            <w:hideMark/>
          </w:tcPr>
          <w:p w14:paraId="45B7CF1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F1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ΜΑΓΝΗΣΙΑΣ</w:t>
            </w:r>
          </w:p>
        </w:tc>
        <w:tc>
          <w:tcPr>
            <w:tcW w:w="605" w:type="dxa"/>
            <w:tcBorders>
              <w:top w:val="nil"/>
              <w:left w:val="nil"/>
              <w:bottom w:val="single" w:sz="4" w:space="0" w:color="000000"/>
              <w:right w:val="single" w:sz="4" w:space="0" w:color="000000"/>
            </w:tcBorders>
            <w:noWrap/>
            <w:vAlign w:val="center"/>
            <w:hideMark/>
          </w:tcPr>
          <w:p w14:paraId="45B7CF1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F1E"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1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 xml:space="preserve">ΜΗΤΑΡΑΚΗΣ </w:t>
            </w:r>
            <w:r>
              <w:rPr>
                <w:rFonts w:ascii="Segoe UI" w:eastAsia="Times New Roman" w:hAnsi="Segoe UI" w:cs="Segoe UI"/>
                <w:sz w:val="18"/>
                <w:szCs w:val="18"/>
              </w:rPr>
              <w:t>ΠΑΝΑΓΙΩΤΗΣ(ΝΟΤΗΣ)</w:t>
            </w:r>
          </w:p>
        </w:tc>
        <w:tc>
          <w:tcPr>
            <w:tcW w:w="1380" w:type="dxa"/>
            <w:tcBorders>
              <w:top w:val="nil"/>
              <w:left w:val="nil"/>
              <w:bottom w:val="single" w:sz="4" w:space="0" w:color="000000"/>
              <w:right w:val="single" w:sz="4" w:space="0" w:color="000000"/>
            </w:tcBorders>
            <w:noWrap/>
            <w:vAlign w:val="center"/>
            <w:hideMark/>
          </w:tcPr>
          <w:p w14:paraId="45B7CF1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CF1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ΧΙΟΥ</w:t>
            </w:r>
          </w:p>
        </w:tc>
        <w:tc>
          <w:tcPr>
            <w:tcW w:w="605" w:type="dxa"/>
            <w:tcBorders>
              <w:top w:val="nil"/>
              <w:left w:val="nil"/>
              <w:bottom w:val="single" w:sz="4" w:space="0" w:color="000000"/>
              <w:right w:val="single" w:sz="4" w:space="0" w:color="000000"/>
            </w:tcBorders>
            <w:noWrap/>
            <w:vAlign w:val="center"/>
            <w:hideMark/>
          </w:tcPr>
          <w:p w14:paraId="45B7CF1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CF23"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1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ΜΗΤΑΦΙΔΗΣ ΤΡΙΑΝΤΑΦΥΛΛΟΣ</w:t>
            </w:r>
          </w:p>
        </w:tc>
        <w:tc>
          <w:tcPr>
            <w:tcW w:w="1380" w:type="dxa"/>
            <w:tcBorders>
              <w:top w:val="nil"/>
              <w:left w:val="nil"/>
              <w:bottom w:val="single" w:sz="4" w:space="0" w:color="000000"/>
              <w:right w:val="single" w:sz="4" w:space="0" w:color="000000"/>
            </w:tcBorders>
            <w:noWrap/>
            <w:vAlign w:val="center"/>
            <w:hideMark/>
          </w:tcPr>
          <w:p w14:paraId="45B7CF2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F2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605" w:type="dxa"/>
            <w:tcBorders>
              <w:top w:val="nil"/>
              <w:left w:val="nil"/>
              <w:bottom w:val="single" w:sz="4" w:space="0" w:color="000000"/>
              <w:right w:val="single" w:sz="4" w:space="0" w:color="000000"/>
            </w:tcBorders>
            <w:noWrap/>
            <w:vAlign w:val="center"/>
            <w:hideMark/>
          </w:tcPr>
          <w:p w14:paraId="45B7CF2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F28"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2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ΜΙΧΑΗΛΙΔΗΣ ΑΝΔΡΕΑΣ</w:t>
            </w:r>
          </w:p>
        </w:tc>
        <w:tc>
          <w:tcPr>
            <w:tcW w:w="1380" w:type="dxa"/>
            <w:tcBorders>
              <w:top w:val="nil"/>
              <w:left w:val="nil"/>
              <w:bottom w:val="single" w:sz="4" w:space="0" w:color="000000"/>
              <w:right w:val="single" w:sz="4" w:space="0" w:color="000000"/>
            </w:tcBorders>
            <w:noWrap/>
            <w:vAlign w:val="center"/>
            <w:hideMark/>
          </w:tcPr>
          <w:p w14:paraId="45B7CF2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F2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ΧΙΟΥ</w:t>
            </w:r>
          </w:p>
        </w:tc>
        <w:tc>
          <w:tcPr>
            <w:tcW w:w="605" w:type="dxa"/>
            <w:tcBorders>
              <w:top w:val="nil"/>
              <w:left w:val="nil"/>
              <w:bottom w:val="single" w:sz="4" w:space="0" w:color="000000"/>
              <w:right w:val="single" w:sz="4" w:space="0" w:color="000000"/>
            </w:tcBorders>
            <w:noWrap/>
            <w:vAlign w:val="center"/>
            <w:hideMark/>
          </w:tcPr>
          <w:p w14:paraId="45B7CF2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F2D"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2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ΜΙΧΕΛΗΣ ΑΘΑΝΑΣΙΟΣ</w:t>
            </w:r>
          </w:p>
        </w:tc>
        <w:tc>
          <w:tcPr>
            <w:tcW w:w="1380" w:type="dxa"/>
            <w:tcBorders>
              <w:top w:val="nil"/>
              <w:left w:val="nil"/>
              <w:bottom w:val="single" w:sz="4" w:space="0" w:color="000000"/>
              <w:right w:val="single" w:sz="4" w:space="0" w:color="000000"/>
            </w:tcBorders>
            <w:noWrap/>
            <w:vAlign w:val="center"/>
            <w:hideMark/>
          </w:tcPr>
          <w:p w14:paraId="45B7CF2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F2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ΦΘΙΩΤΙΔΟΣ</w:t>
            </w:r>
          </w:p>
        </w:tc>
        <w:tc>
          <w:tcPr>
            <w:tcW w:w="605" w:type="dxa"/>
            <w:tcBorders>
              <w:top w:val="nil"/>
              <w:left w:val="nil"/>
              <w:bottom w:val="single" w:sz="4" w:space="0" w:color="000000"/>
              <w:right w:val="single" w:sz="4" w:space="0" w:color="000000"/>
            </w:tcBorders>
            <w:noWrap/>
            <w:vAlign w:val="center"/>
            <w:hideMark/>
          </w:tcPr>
          <w:p w14:paraId="45B7CF2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F32"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2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ΜΟΡΦΙΔΗΣ ΚΩΝΣΤΑΝΤΙΝΟΣ</w:t>
            </w:r>
          </w:p>
        </w:tc>
        <w:tc>
          <w:tcPr>
            <w:tcW w:w="1380" w:type="dxa"/>
            <w:tcBorders>
              <w:top w:val="nil"/>
              <w:left w:val="nil"/>
              <w:bottom w:val="single" w:sz="4" w:space="0" w:color="000000"/>
              <w:right w:val="single" w:sz="4" w:space="0" w:color="000000"/>
            </w:tcBorders>
            <w:noWrap/>
            <w:vAlign w:val="center"/>
            <w:hideMark/>
          </w:tcPr>
          <w:p w14:paraId="45B7CF2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F3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ΚΑΒΑΛΑΣ</w:t>
            </w:r>
          </w:p>
        </w:tc>
        <w:tc>
          <w:tcPr>
            <w:tcW w:w="605" w:type="dxa"/>
            <w:tcBorders>
              <w:top w:val="nil"/>
              <w:left w:val="nil"/>
              <w:bottom w:val="single" w:sz="4" w:space="0" w:color="000000"/>
              <w:right w:val="single" w:sz="4" w:space="0" w:color="000000"/>
            </w:tcBorders>
            <w:noWrap/>
            <w:vAlign w:val="center"/>
            <w:hideMark/>
          </w:tcPr>
          <w:p w14:paraId="45B7CF3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F37"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3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 xml:space="preserve">ΜΟΥΣΤΑΦΑ </w:t>
            </w:r>
            <w:proofErr w:type="spellStart"/>
            <w:r>
              <w:rPr>
                <w:rFonts w:ascii="Segoe UI" w:eastAsia="Times New Roman" w:hAnsi="Segoe UI" w:cs="Segoe UI"/>
                <w:sz w:val="18"/>
                <w:szCs w:val="18"/>
              </w:rPr>
              <w:t>ΜΟΥΣΤΑΦΑ</w:t>
            </w:r>
            <w:proofErr w:type="spellEnd"/>
          </w:p>
        </w:tc>
        <w:tc>
          <w:tcPr>
            <w:tcW w:w="1380" w:type="dxa"/>
            <w:tcBorders>
              <w:top w:val="nil"/>
              <w:left w:val="nil"/>
              <w:bottom w:val="single" w:sz="4" w:space="0" w:color="000000"/>
              <w:right w:val="single" w:sz="4" w:space="0" w:color="000000"/>
            </w:tcBorders>
            <w:noWrap/>
            <w:vAlign w:val="center"/>
            <w:hideMark/>
          </w:tcPr>
          <w:p w14:paraId="45B7CF3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F3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ΡΟΔΟΠΗΣ</w:t>
            </w:r>
          </w:p>
        </w:tc>
        <w:tc>
          <w:tcPr>
            <w:tcW w:w="605" w:type="dxa"/>
            <w:tcBorders>
              <w:top w:val="nil"/>
              <w:left w:val="nil"/>
              <w:bottom w:val="single" w:sz="4" w:space="0" w:color="000000"/>
              <w:right w:val="single" w:sz="4" w:space="0" w:color="000000"/>
            </w:tcBorders>
            <w:noWrap/>
            <w:vAlign w:val="center"/>
            <w:hideMark/>
          </w:tcPr>
          <w:p w14:paraId="45B7CF3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F3C"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3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 xml:space="preserve">ΜΠΑΛΑΟΥΡΑΣ </w:t>
            </w:r>
            <w:r>
              <w:rPr>
                <w:rFonts w:ascii="Segoe UI" w:eastAsia="Times New Roman" w:hAnsi="Segoe UI" w:cs="Segoe UI"/>
                <w:sz w:val="18"/>
                <w:szCs w:val="18"/>
              </w:rPr>
              <w:t>ΓΕΡΑΣΙΜΟΣ(ΜΑΚΗΣ)</w:t>
            </w:r>
          </w:p>
        </w:tc>
        <w:tc>
          <w:tcPr>
            <w:tcW w:w="1380" w:type="dxa"/>
            <w:tcBorders>
              <w:top w:val="nil"/>
              <w:left w:val="nil"/>
              <w:bottom w:val="single" w:sz="4" w:space="0" w:color="000000"/>
              <w:right w:val="single" w:sz="4" w:space="0" w:color="000000"/>
            </w:tcBorders>
            <w:noWrap/>
            <w:vAlign w:val="center"/>
            <w:hideMark/>
          </w:tcPr>
          <w:p w14:paraId="45B7CF3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F3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ΗΛΕΙΑΣ</w:t>
            </w:r>
          </w:p>
        </w:tc>
        <w:tc>
          <w:tcPr>
            <w:tcW w:w="605" w:type="dxa"/>
            <w:tcBorders>
              <w:top w:val="nil"/>
              <w:left w:val="nil"/>
              <w:bottom w:val="single" w:sz="4" w:space="0" w:color="000000"/>
              <w:right w:val="single" w:sz="4" w:space="0" w:color="000000"/>
            </w:tcBorders>
            <w:noWrap/>
            <w:vAlign w:val="center"/>
            <w:hideMark/>
          </w:tcPr>
          <w:p w14:paraId="45B7CF3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F41"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3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ΜΠΑΛΑΦΑΣ ΙΩΑΝΝΗΣ</w:t>
            </w:r>
          </w:p>
        </w:tc>
        <w:tc>
          <w:tcPr>
            <w:tcW w:w="1380" w:type="dxa"/>
            <w:tcBorders>
              <w:top w:val="nil"/>
              <w:left w:val="nil"/>
              <w:bottom w:val="single" w:sz="4" w:space="0" w:color="000000"/>
              <w:right w:val="single" w:sz="4" w:space="0" w:color="000000"/>
            </w:tcBorders>
            <w:noWrap/>
            <w:vAlign w:val="center"/>
            <w:hideMark/>
          </w:tcPr>
          <w:p w14:paraId="45B7CF3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F3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ΑΘΗΝΩΝ</w:t>
            </w:r>
          </w:p>
        </w:tc>
        <w:tc>
          <w:tcPr>
            <w:tcW w:w="605" w:type="dxa"/>
            <w:tcBorders>
              <w:top w:val="nil"/>
              <w:left w:val="nil"/>
              <w:bottom w:val="single" w:sz="4" w:space="0" w:color="000000"/>
              <w:right w:val="single" w:sz="4" w:space="0" w:color="000000"/>
            </w:tcBorders>
            <w:noWrap/>
            <w:vAlign w:val="center"/>
            <w:hideMark/>
          </w:tcPr>
          <w:p w14:paraId="45B7CF4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F46"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4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ΜΠΑΛΛΗΣ ΣΥΜΕΩΝ(ΜΑΚΗΣ)</w:t>
            </w:r>
          </w:p>
        </w:tc>
        <w:tc>
          <w:tcPr>
            <w:tcW w:w="1380" w:type="dxa"/>
            <w:tcBorders>
              <w:top w:val="nil"/>
              <w:left w:val="nil"/>
              <w:bottom w:val="single" w:sz="4" w:space="0" w:color="000000"/>
              <w:right w:val="single" w:sz="4" w:space="0" w:color="000000"/>
            </w:tcBorders>
            <w:noWrap/>
            <w:vAlign w:val="center"/>
            <w:hideMark/>
          </w:tcPr>
          <w:p w14:paraId="45B7CF4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F4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ΜΑΓΝΗΣΙΑΣ</w:t>
            </w:r>
          </w:p>
        </w:tc>
        <w:tc>
          <w:tcPr>
            <w:tcW w:w="605" w:type="dxa"/>
            <w:tcBorders>
              <w:top w:val="nil"/>
              <w:left w:val="nil"/>
              <w:bottom w:val="single" w:sz="4" w:space="0" w:color="000000"/>
              <w:right w:val="single" w:sz="4" w:space="0" w:color="000000"/>
            </w:tcBorders>
            <w:noWrap/>
            <w:vAlign w:val="center"/>
            <w:hideMark/>
          </w:tcPr>
          <w:p w14:paraId="45B7CF4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F4B"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4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ΜΠΑΛΤΑΣ ΑΡΙΣΤΕΙΔΗΣ-ΝΙΚΟΛΑΟΣ-ΔΗΜΗΤΡΙΟΣ</w:t>
            </w:r>
          </w:p>
        </w:tc>
        <w:tc>
          <w:tcPr>
            <w:tcW w:w="1380" w:type="dxa"/>
            <w:tcBorders>
              <w:top w:val="nil"/>
              <w:left w:val="nil"/>
              <w:bottom w:val="single" w:sz="4" w:space="0" w:color="000000"/>
              <w:right w:val="single" w:sz="4" w:space="0" w:color="000000"/>
            </w:tcBorders>
            <w:noWrap/>
            <w:vAlign w:val="center"/>
            <w:hideMark/>
          </w:tcPr>
          <w:p w14:paraId="45B7CF4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F4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ΑΤΤΙΚΗΣ</w:t>
            </w:r>
          </w:p>
        </w:tc>
        <w:tc>
          <w:tcPr>
            <w:tcW w:w="605" w:type="dxa"/>
            <w:tcBorders>
              <w:top w:val="nil"/>
              <w:left w:val="nil"/>
              <w:bottom w:val="single" w:sz="4" w:space="0" w:color="000000"/>
              <w:right w:val="single" w:sz="4" w:space="0" w:color="000000"/>
            </w:tcBorders>
            <w:noWrap/>
            <w:vAlign w:val="center"/>
            <w:hideMark/>
          </w:tcPr>
          <w:p w14:paraId="45B7CF4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w:t>
            </w:r>
          </w:p>
        </w:tc>
      </w:tr>
      <w:tr w:rsidR="003C2D4C" w14:paraId="45B7CF50"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4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ΜΠΑΛΩΜΕΝΑΚΗΣ ΑΝΤΩΝΗΣ</w:t>
            </w:r>
          </w:p>
        </w:tc>
        <w:tc>
          <w:tcPr>
            <w:tcW w:w="1380" w:type="dxa"/>
            <w:tcBorders>
              <w:top w:val="nil"/>
              <w:left w:val="nil"/>
              <w:bottom w:val="single" w:sz="4" w:space="0" w:color="000000"/>
              <w:right w:val="single" w:sz="4" w:space="0" w:color="000000"/>
            </w:tcBorders>
            <w:noWrap/>
            <w:vAlign w:val="center"/>
            <w:hideMark/>
          </w:tcPr>
          <w:p w14:paraId="45B7CF4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F4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ΧΑΝΙΩΝ</w:t>
            </w:r>
          </w:p>
        </w:tc>
        <w:tc>
          <w:tcPr>
            <w:tcW w:w="605" w:type="dxa"/>
            <w:tcBorders>
              <w:top w:val="nil"/>
              <w:left w:val="nil"/>
              <w:bottom w:val="single" w:sz="4" w:space="0" w:color="000000"/>
              <w:right w:val="single" w:sz="4" w:space="0" w:color="000000"/>
            </w:tcBorders>
            <w:noWrap/>
            <w:vAlign w:val="center"/>
            <w:hideMark/>
          </w:tcPr>
          <w:p w14:paraId="45B7CF4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F55"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5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ΜΠΑΡΚΑΣ ΚΩΝΣΤΑΝΤΙΝΟΣ</w:t>
            </w:r>
          </w:p>
        </w:tc>
        <w:tc>
          <w:tcPr>
            <w:tcW w:w="1380" w:type="dxa"/>
            <w:tcBorders>
              <w:top w:val="nil"/>
              <w:left w:val="nil"/>
              <w:bottom w:val="single" w:sz="4" w:space="0" w:color="000000"/>
              <w:right w:val="single" w:sz="4" w:space="0" w:color="000000"/>
            </w:tcBorders>
            <w:noWrap/>
            <w:vAlign w:val="center"/>
            <w:hideMark/>
          </w:tcPr>
          <w:p w14:paraId="45B7CF5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F5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ΠΡΕΒΕΖΗΣ</w:t>
            </w:r>
          </w:p>
        </w:tc>
        <w:tc>
          <w:tcPr>
            <w:tcW w:w="605" w:type="dxa"/>
            <w:tcBorders>
              <w:top w:val="nil"/>
              <w:left w:val="nil"/>
              <w:bottom w:val="single" w:sz="4" w:space="0" w:color="000000"/>
              <w:right w:val="single" w:sz="4" w:space="0" w:color="000000"/>
            </w:tcBorders>
            <w:noWrap/>
            <w:vAlign w:val="center"/>
            <w:hideMark/>
          </w:tcPr>
          <w:p w14:paraId="45B7CF5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F5A"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5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ΝΤΖΙΜΑΝΗΣ ΓΕΩΡΓΙΟΣ</w:t>
            </w:r>
          </w:p>
        </w:tc>
        <w:tc>
          <w:tcPr>
            <w:tcW w:w="1380" w:type="dxa"/>
            <w:tcBorders>
              <w:top w:val="nil"/>
              <w:left w:val="nil"/>
              <w:bottom w:val="single" w:sz="4" w:space="0" w:color="000000"/>
              <w:right w:val="single" w:sz="4" w:space="0" w:color="000000"/>
            </w:tcBorders>
            <w:noWrap/>
            <w:vAlign w:val="center"/>
            <w:hideMark/>
          </w:tcPr>
          <w:p w14:paraId="45B7CF5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F5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ΚΟΖΑΝΗΣ</w:t>
            </w:r>
          </w:p>
        </w:tc>
        <w:tc>
          <w:tcPr>
            <w:tcW w:w="605" w:type="dxa"/>
            <w:tcBorders>
              <w:top w:val="nil"/>
              <w:left w:val="nil"/>
              <w:bottom w:val="single" w:sz="4" w:space="0" w:color="000000"/>
              <w:right w:val="single" w:sz="4" w:space="0" w:color="000000"/>
            </w:tcBorders>
            <w:noWrap/>
            <w:vAlign w:val="center"/>
            <w:hideMark/>
          </w:tcPr>
          <w:p w14:paraId="45B7CF5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F5F"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5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ΞΑΝΘΟΣ ΑΝΔΡΕΑΣ</w:t>
            </w:r>
          </w:p>
        </w:tc>
        <w:tc>
          <w:tcPr>
            <w:tcW w:w="1380" w:type="dxa"/>
            <w:tcBorders>
              <w:top w:val="nil"/>
              <w:left w:val="nil"/>
              <w:bottom w:val="single" w:sz="4" w:space="0" w:color="000000"/>
              <w:right w:val="single" w:sz="4" w:space="0" w:color="000000"/>
            </w:tcBorders>
            <w:noWrap/>
            <w:vAlign w:val="center"/>
            <w:hideMark/>
          </w:tcPr>
          <w:p w14:paraId="45B7CF5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F5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ΡΕΘΥΜΝΗΣ</w:t>
            </w:r>
          </w:p>
        </w:tc>
        <w:tc>
          <w:tcPr>
            <w:tcW w:w="605" w:type="dxa"/>
            <w:tcBorders>
              <w:top w:val="nil"/>
              <w:left w:val="nil"/>
              <w:bottom w:val="single" w:sz="4" w:space="0" w:color="000000"/>
              <w:right w:val="single" w:sz="4" w:space="0" w:color="000000"/>
            </w:tcBorders>
            <w:noWrap/>
            <w:vAlign w:val="center"/>
            <w:hideMark/>
          </w:tcPr>
          <w:p w14:paraId="45B7CF5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F64"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6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ΞΥΔΑΚΗΣ ΝΙΚΟΛΑΟΣ</w:t>
            </w:r>
          </w:p>
        </w:tc>
        <w:tc>
          <w:tcPr>
            <w:tcW w:w="1380" w:type="dxa"/>
            <w:tcBorders>
              <w:top w:val="nil"/>
              <w:left w:val="nil"/>
              <w:bottom w:val="single" w:sz="4" w:space="0" w:color="000000"/>
              <w:right w:val="single" w:sz="4" w:space="0" w:color="000000"/>
            </w:tcBorders>
            <w:noWrap/>
            <w:vAlign w:val="center"/>
            <w:hideMark/>
          </w:tcPr>
          <w:p w14:paraId="45B7CF6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F6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ΑΘΗΝΩΝ</w:t>
            </w:r>
          </w:p>
        </w:tc>
        <w:tc>
          <w:tcPr>
            <w:tcW w:w="605" w:type="dxa"/>
            <w:tcBorders>
              <w:top w:val="nil"/>
              <w:left w:val="nil"/>
              <w:bottom w:val="single" w:sz="4" w:space="0" w:color="000000"/>
              <w:right w:val="single" w:sz="4" w:space="0" w:color="000000"/>
            </w:tcBorders>
            <w:noWrap/>
            <w:vAlign w:val="center"/>
            <w:hideMark/>
          </w:tcPr>
          <w:p w14:paraId="45B7CF6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F69"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6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ΟΥΡΣΟΥΖΙΔΗΣ ΓΕΩΡΓΙΟΣ</w:t>
            </w:r>
          </w:p>
        </w:tc>
        <w:tc>
          <w:tcPr>
            <w:tcW w:w="1380" w:type="dxa"/>
            <w:tcBorders>
              <w:top w:val="nil"/>
              <w:left w:val="nil"/>
              <w:bottom w:val="single" w:sz="4" w:space="0" w:color="000000"/>
              <w:right w:val="single" w:sz="4" w:space="0" w:color="000000"/>
            </w:tcBorders>
            <w:noWrap/>
            <w:vAlign w:val="center"/>
            <w:hideMark/>
          </w:tcPr>
          <w:p w14:paraId="45B7CF6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F6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ΗΜΑΘΙΑΣ</w:t>
            </w:r>
          </w:p>
        </w:tc>
        <w:tc>
          <w:tcPr>
            <w:tcW w:w="605" w:type="dxa"/>
            <w:tcBorders>
              <w:top w:val="nil"/>
              <w:left w:val="nil"/>
              <w:bottom w:val="single" w:sz="4" w:space="0" w:color="000000"/>
              <w:right w:val="single" w:sz="4" w:space="0" w:color="000000"/>
            </w:tcBorders>
            <w:noWrap/>
            <w:vAlign w:val="center"/>
            <w:hideMark/>
          </w:tcPr>
          <w:p w14:paraId="45B7CF6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F6E"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6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ΠΑΛΛΗΣ ΓΕΩΡΓΙΟΣ</w:t>
            </w:r>
          </w:p>
        </w:tc>
        <w:tc>
          <w:tcPr>
            <w:tcW w:w="1380" w:type="dxa"/>
            <w:tcBorders>
              <w:top w:val="nil"/>
              <w:left w:val="nil"/>
              <w:bottom w:val="single" w:sz="4" w:space="0" w:color="000000"/>
              <w:right w:val="single" w:sz="4" w:space="0" w:color="000000"/>
            </w:tcBorders>
            <w:noWrap/>
            <w:vAlign w:val="center"/>
            <w:hideMark/>
          </w:tcPr>
          <w:p w14:paraId="45B7CF6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F6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ΛΕΣΒΟΥ</w:t>
            </w:r>
          </w:p>
        </w:tc>
        <w:tc>
          <w:tcPr>
            <w:tcW w:w="605" w:type="dxa"/>
            <w:tcBorders>
              <w:top w:val="nil"/>
              <w:left w:val="nil"/>
              <w:bottom w:val="single" w:sz="4" w:space="0" w:color="000000"/>
              <w:right w:val="single" w:sz="4" w:space="0" w:color="000000"/>
            </w:tcBorders>
            <w:noWrap/>
            <w:vAlign w:val="center"/>
            <w:hideMark/>
          </w:tcPr>
          <w:p w14:paraId="45B7CF6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F73"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6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ΠΑΝΑΓΙΩΤΟΠΟΥΛΟΣ ΝΙΚΟΛΑΟΣ</w:t>
            </w:r>
          </w:p>
        </w:tc>
        <w:tc>
          <w:tcPr>
            <w:tcW w:w="1380" w:type="dxa"/>
            <w:tcBorders>
              <w:top w:val="nil"/>
              <w:left w:val="nil"/>
              <w:bottom w:val="single" w:sz="4" w:space="0" w:color="000000"/>
              <w:right w:val="single" w:sz="4" w:space="0" w:color="000000"/>
            </w:tcBorders>
            <w:noWrap/>
            <w:vAlign w:val="center"/>
            <w:hideMark/>
          </w:tcPr>
          <w:p w14:paraId="45B7CF7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CF7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ΚΑΒΑΛΑΣ</w:t>
            </w:r>
          </w:p>
        </w:tc>
        <w:tc>
          <w:tcPr>
            <w:tcW w:w="605" w:type="dxa"/>
            <w:tcBorders>
              <w:top w:val="nil"/>
              <w:left w:val="nil"/>
              <w:bottom w:val="single" w:sz="4" w:space="0" w:color="000000"/>
              <w:right w:val="single" w:sz="4" w:space="0" w:color="000000"/>
            </w:tcBorders>
            <w:noWrap/>
            <w:vAlign w:val="center"/>
            <w:hideMark/>
          </w:tcPr>
          <w:p w14:paraId="45B7CF7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CF78"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7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ΠΑΝΤΖΑΣ ΓΕΩΡΓΙΟΣ</w:t>
            </w:r>
          </w:p>
        </w:tc>
        <w:tc>
          <w:tcPr>
            <w:tcW w:w="1380" w:type="dxa"/>
            <w:tcBorders>
              <w:top w:val="nil"/>
              <w:left w:val="nil"/>
              <w:bottom w:val="single" w:sz="4" w:space="0" w:color="000000"/>
              <w:right w:val="single" w:sz="4" w:space="0" w:color="000000"/>
            </w:tcBorders>
            <w:noWrap/>
            <w:vAlign w:val="center"/>
            <w:hideMark/>
          </w:tcPr>
          <w:p w14:paraId="45B7CF7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F7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ΑΤΤΙΚΗΣ</w:t>
            </w:r>
          </w:p>
        </w:tc>
        <w:tc>
          <w:tcPr>
            <w:tcW w:w="605" w:type="dxa"/>
            <w:tcBorders>
              <w:top w:val="nil"/>
              <w:left w:val="nil"/>
              <w:bottom w:val="single" w:sz="4" w:space="0" w:color="000000"/>
              <w:right w:val="single" w:sz="4" w:space="0" w:color="000000"/>
            </w:tcBorders>
            <w:noWrap/>
            <w:vAlign w:val="center"/>
            <w:hideMark/>
          </w:tcPr>
          <w:p w14:paraId="45B7CF7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F7D"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7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ΠΑΠΑΔΟΠΟΥΛΟΣ ΑΘΑΝΑΣΙΟΣ</w:t>
            </w:r>
          </w:p>
        </w:tc>
        <w:tc>
          <w:tcPr>
            <w:tcW w:w="1380" w:type="dxa"/>
            <w:tcBorders>
              <w:top w:val="nil"/>
              <w:left w:val="nil"/>
              <w:bottom w:val="single" w:sz="4" w:space="0" w:color="000000"/>
              <w:right w:val="single" w:sz="4" w:space="0" w:color="000000"/>
            </w:tcBorders>
            <w:noWrap/>
            <w:vAlign w:val="center"/>
            <w:hideMark/>
          </w:tcPr>
          <w:p w14:paraId="45B7CF7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F7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ΤΡΙΚΑΛΩΝ</w:t>
            </w:r>
          </w:p>
        </w:tc>
        <w:tc>
          <w:tcPr>
            <w:tcW w:w="605" w:type="dxa"/>
            <w:tcBorders>
              <w:top w:val="nil"/>
              <w:left w:val="nil"/>
              <w:bottom w:val="single" w:sz="4" w:space="0" w:color="000000"/>
              <w:right w:val="single" w:sz="4" w:space="0" w:color="000000"/>
            </w:tcBorders>
            <w:noWrap/>
            <w:vAlign w:val="center"/>
            <w:hideMark/>
          </w:tcPr>
          <w:p w14:paraId="45B7CF7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F82"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7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ΠΑΠΑΔΟΠΟΥΛΟΣ ΧΡΙΣΤΟΦΟΡΟΣ</w:t>
            </w:r>
          </w:p>
        </w:tc>
        <w:tc>
          <w:tcPr>
            <w:tcW w:w="1380" w:type="dxa"/>
            <w:tcBorders>
              <w:top w:val="nil"/>
              <w:left w:val="nil"/>
              <w:bottom w:val="single" w:sz="4" w:space="0" w:color="000000"/>
              <w:right w:val="single" w:sz="4" w:space="0" w:color="000000"/>
            </w:tcBorders>
            <w:noWrap/>
            <w:vAlign w:val="center"/>
            <w:hideMark/>
          </w:tcPr>
          <w:p w14:paraId="45B7CF7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F8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ΑΘΗΝΩΝ</w:t>
            </w:r>
          </w:p>
        </w:tc>
        <w:tc>
          <w:tcPr>
            <w:tcW w:w="605" w:type="dxa"/>
            <w:tcBorders>
              <w:top w:val="nil"/>
              <w:left w:val="nil"/>
              <w:bottom w:val="single" w:sz="4" w:space="0" w:color="000000"/>
              <w:right w:val="single" w:sz="4" w:space="0" w:color="000000"/>
            </w:tcBorders>
            <w:noWrap/>
            <w:vAlign w:val="center"/>
            <w:hideMark/>
          </w:tcPr>
          <w:p w14:paraId="45B7CF8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F87"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8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ΠΑΠΑΗΛΙΟΥ ΓΕΩΡΓΙΟΣ</w:t>
            </w:r>
          </w:p>
        </w:tc>
        <w:tc>
          <w:tcPr>
            <w:tcW w:w="1380" w:type="dxa"/>
            <w:tcBorders>
              <w:top w:val="nil"/>
              <w:left w:val="nil"/>
              <w:bottom w:val="single" w:sz="4" w:space="0" w:color="000000"/>
              <w:right w:val="single" w:sz="4" w:space="0" w:color="000000"/>
            </w:tcBorders>
            <w:noWrap/>
            <w:vAlign w:val="center"/>
            <w:hideMark/>
          </w:tcPr>
          <w:p w14:paraId="45B7CF8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F8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ΑΡΚΑΔΙΑΣ</w:t>
            </w:r>
          </w:p>
        </w:tc>
        <w:tc>
          <w:tcPr>
            <w:tcW w:w="605" w:type="dxa"/>
            <w:tcBorders>
              <w:top w:val="nil"/>
              <w:left w:val="nil"/>
              <w:bottom w:val="single" w:sz="4" w:space="0" w:color="000000"/>
              <w:right w:val="single" w:sz="4" w:space="0" w:color="000000"/>
            </w:tcBorders>
            <w:noWrap/>
            <w:vAlign w:val="center"/>
            <w:hideMark/>
          </w:tcPr>
          <w:p w14:paraId="45B7CF8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w:t>
            </w:r>
          </w:p>
        </w:tc>
      </w:tr>
      <w:tr w:rsidR="003C2D4C" w14:paraId="45B7CF8C"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8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ΠΑΠΑΘΕΟΔΩΡΟΥ ΘΕΟΔΩΡΟΣ</w:t>
            </w:r>
          </w:p>
        </w:tc>
        <w:tc>
          <w:tcPr>
            <w:tcW w:w="1380" w:type="dxa"/>
            <w:tcBorders>
              <w:top w:val="nil"/>
              <w:left w:val="nil"/>
              <w:bottom w:val="single" w:sz="4" w:space="0" w:color="000000"/>
              <w:right w:val="single" w:sz="4" w:space="0" w:color="000000"/>
            </w:tcBorders>
            <w:noWrap/>
            <w:vAlign w:val="center"/>
            <w:hideMark/>
          </w:tcPr>
          <w:p w14:paraId="45B7CF8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noWrap/>
            <w:vAlign w:val="center"/>
            <w:hideMark/>
          </w:tcPr>
          <w:p w14:paraId="45B7CF8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ΑΧΑΪΑΣ</w:t>
            </w:r>
          </w:p>
        </w:tc>
        <w:tc>
          <w:tcPr>
            <w:tcW w:w="605" w:type="dxa"/>
            <w:tcBorders>
              <w:top w:val="nil"/>
              <w:left w:val="nil"/>
              <w:bottom w:val="single" w:sz="4" w:space="0" w:color="000000"/>
              <w:right w:val="single" w:sz="4" w:space="0" w:color="000000"/>
            </w:tcBorders>
            <w:noWrap/>
            <w:vAlign w:val="center"/>
            <w:hideMark/>
          </w:tcPr>
          <w:p w14:paraId="45B7CF8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CF91"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8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ΠΑΠΑΝΑΤΣΙΟΥ ΑΙΚΑΤΕΡΙΝΗ</w:t>
            </w:r>
          </w:p>
        </w:tc>
        <w:tc>
          <w:tcPr>
            <w:tcW w:w="1380" w:type="dxa"/>
            <w:tcBorders>
              <w:top w:val="nil"/>
              <w:left w:val="nil"/>
              <w:bottom w:val="single" w:sz="4" w:space="0" w:color="000000"/>
              <w:right w:val="single" w:sz="4" w:space="0" w:color="000000"/>
            </w:tcBorders>
            <w:noWrap/>
            <w:vAlign w:val="center"/>
            <w:hideMark/>
          </w:tcPr>
          <w:p w14:paraId="45B7CF8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F8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ΜΑΓΝΗΣΙΑΣ</w:t>
            </w:r>
          </w:p>
        </w:tc>
        <w:tc>
          <w:tcPr>
            <w:tcW w:w="605" w:type="dxa"/>
            <w:tcBorders>
              <w:top w:val="nil"/>
              <w:left w:val="nil"/>
              <w:bottom w:val="single" w:sz="4" w:space="0" w:color="000000"/>
              <w:right w:val="single" w:sz="4" w:space="0" w:color="000000"/>
            </w:tcBorders>
            <w:noWrap/>
            <w:vAlign w:val="center"/>
            <w:hideMark/>
          </w:tcPr>
          <w:p w14:paraId="45B7CF9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F96"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9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ΠΑΠΑΦΙΛΙΠΠΟΥ ΓΕΩΡΓΙΟΣ</w:t>
            </w:r>
          </w:p>
        </w:tc>
        <w:tc>
          <w:tcPr>
            <w:tcW w:w="1380" w:type="dxa"/>
            <w:tcBorders>
              <w:top w:val="nil"/>
              <w:left w:val="nil"/>
              <w:bottom w:val="single" w:sz="4" w:space="0" w:color="000000"/>
              <w:right w:val="single" w:sz="4" w:space="0" w:color="000000"/>
            </w:tcBorders>
            <w:noWrap/>
            <w:vAlign w:val="center"/>
            <w:hideMark/>
          </w:tcPr>
          <w:p w14:paraId="45B7CF9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F9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ΚΑΒΑΛΑΣ</w:t>
            </w:r>
          </w:p>
        </w:tc>
        <w:tc>
          <w:tcPr>
            <w:tcW w:w="605" w:type="dxa"/>
            <w:tcBorders>
              <w:top w:val="nil"/>
              <w:left w:val="nil"/>
              <w:bottom w:val="single" w:sz="4" w:space="0" w:color="000000"/>
              <w:right w:val="single" w:sz="4" w:space="0" w:color="000000"/>
            </w:tcBorders>
            <w:noWrap/>
            <w:vAlign w:val="center"/>
            <w:hideMark/>
          </w:tcPr>
          <w:p w14:paraId="45B7CF9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F9B"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9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ΠΑΠΑΧΡΙΣΤΟΠΟΥΛΟΣ ΑΘΑΝΑΣΙΟΣ</w:t>
            </w:r>
          </w:p>
        </w:tc>
        <w:tc>
          <w:tcPr>
            <w:tcW w:w="1380" w:type="dxa"/>
            <w:tcBorders>
              <w:top w:val="nil"/>
              <w:left w:val="nil"/>
              <w:bottom w:val="single" w:sz="4" w:space="0" w:color="000000"/>
              <w:right w:val="single" w:sz="4" w:space="0" w:color="000000"/>
            </w:tcBorders>
            <w:noWrap/>
            <w:vAlign w:val="center"/>
            <w:hideMark/>
          </w:tcPr>
          <w:p w14:paraId="45B7CF9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noWrap/>
            <w:vAlign w:val="center"/>
            <w:hideMark/>
          </w:tcPr>
          <w:p w14:paraId="45B7CF9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ΑΘΗΝΩΝ</w:t>
            </w:r>
          </w:p>
        </w:tc>
        <w:tc>
          <w:tcPr>
            <w:tcW w:w="605" w:type="dxa"/>
            <w:tcBorders>
              <w:top w:val="nil"/>
              <w:left w:val="nil"/>
              <w:bottom w:val="single" w:sz="4" w:space="0" w:color="000000"/>
              <w:right w:val="single" w:sz="4" w:space="0" w:color="000000"/>
            </w:tcBorders>
            <w:noWrap/>
            <w:vAlign w:val="center"/>
            <w:hideMark/>
          </w:tcPr>
          <w:p w14:paraId="45B7CF9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FA0"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9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ΠΑΠΠΑΣ ΝΙΚΟΛΑΟΣ</w:t>
            </w:r>
          </w:p>
        </w:tc>
        <w:tc>
          <w:tcPr>
            <w:tcW w:w="1380" w:type="dxa"/>
            <w:tcBorders>
              <w:top w:val="nil"/>
              <w:left w:val="nil"/>
              <w:bottom w:val="single" w:sz="4" w:space="0" w:color="000000"/>
              <w:right w:val="single" w:sz="4" w:space="0" w:color="000000"/>
            </w:tcBorders>
            <w:noWrap/>
            <w:vAlign w:val="center"/>
            <w:hideMark/>
          </w:tcPr>
          <w:p w14:paraId="45B7CF9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F9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ΑΘΗΝΩΝ</w:t>
            </w:r>
          </w:p>
        </w:tc>
        <w:tc>
          <w:tcPr>
            <w:tcW w:w="605" w:type="dxa"/>
            <w:tcBorders>
              <w:top w:val="nil"/>
              <w:left w:val="nil"/>
              <w:bottom w:val="single" w:sz="4" w:space="0" w:color="000000"/>
              <w:right w:val="single" w:sz="4" w:space="0" w:color="000000"/>
            </w:tcBorders>
            <w:noWrap/>
            <w:vAlign w:val="center"/>
            <w:hideMark/>
          </w:tcPr>
          <w:p w14:paraId="45B7CF9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FA5"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A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ΠΑΡΑΣΚΕΥΟΠΟΥΛΟΣ ΝΙΚΟΛΑΟΣ</w:t>
            </w:r>
          </w:p>
        </w:tc>
        <w:tc>
          <w:tcPr>
            <w:tcW w:w="1380" w:type="dxa"/>
            <w:tcBorders>
              <w:top w:val="nil"/>
              <w:left w:val="nil"/>
              <w:bottom w:val="single" w:sz="4" w:space="0" w:color="000000"/>
              <w:right w:val="single" w:sz="4" w:space="0" w:color="000000"/>
            </w:tcBorders>
            <w:noWrap/>
            <w:vAlign w:val="center"/>
            <w:hideMark/>
          </w:tcPr>
          <w:p w14:paraId="45B7CFA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FA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605" w:type="dxa"/>
            <w:tcBorders>
              <w:top w:val="nil"/>
              <w:left w:val="nil"/>
              <w:bottom w:val="single" w:sz="4" w:space="0" w:color="000000"/>
              <w:right w:val="single" w:sz="4" w:space="0" w:color="000000"/>
            </w:tcBorders>
            <w:noWrap/>
            <w:vAlign w:val="center"/>
            <w:hideMark/>
          </w:tcPr>
          <w:p w14:paraId="45B7CFA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FAA"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A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ΠΑΡΑΣΤΑΤΙΔΗΣ ΘΕΟΔΩΡΟΣ</w:t>
            </w:r>
          </w:p>
        </w:tc>
        <w:tc>
          <w:tcPr>
            <w:tcW w:w="1380" w:type="dxa"/>
            <w:tcBorders>
              <w:top w:val="nil"/>
              <w:left w:val="nil"/>
              <w:bottom w:val="single" w:sz="4" w:space="0" w:color="000000"/>
              <w:right w:val="single" w:sz="4" w:space="0" w:color="000000"/>
            </w:tcBorders>
            <w:noWrap/>
            <w:vAlign w:val="center"/>
            <w:hideMark/>
          </w:tcPr>
          <w:p w14:paraId="45B7CFA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FA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ΚΙΛΚΙΣ</w:t>
            </w:r>
          </w:p>
        </w:tc>
        <w:tc>
          <w:tcPr>
            <w:tcW w:w="605" w:type="dxa"/>
            <w:tcBorders>
              <w:top w:val="nil"/>
              <w:left w:val="nil"/>
              <w:bottom w:val="single" w:sz="4" w:space="0" w:color="000000"/>
              <w:right w:val="single" w:sz="4" w:space="0" w:color="000000"/>
            </w:tcBorders>
            <w:noWrap/>
            <w:vAlign w:val="center"/>
            <w:hideMark/>
          </w:tcPr>
          <w:p w14:paraId="45B7CFA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FAF"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A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ΠΟΛΑΚΗΣ ΠΑΥΛΟΣ</w:t>
            </w:r>
          </w:p>
        </w:tc>
        <w:tc>
          <w:tcPr>
            <w:tcW w:w="1380" w:type="dxa"/>
            <w:tcBorders>
              <w:top w:val="nil"/>
              <w:left w:val="nil"/>
              <w:bottom w:val="single" w:sz="4" w:space="0" w:color="000000"/>
              <w:right w:val="single" w:sz="4" w:space="0" w:color="000000"/>
            </w:tcBorders>
            <w:noWrap/>
            <w:vAlign w:val="center"/>
            <w:hideMark/>
          </w:tcPr>
          <w:p w14:paraId="45B7CFA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FA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ΧΑΝΙΩΝ</w:t>
            </w:r>
          </w:p>
        </w:tc>
        <w:tc>
          <w:tcPr>
            <w:tcW w:w="605" w:type="dxa"/>
            <w:tcBorders>
              <w:top w:val="nil"/>
              <w:left w:val="nil"/>
              <w:bottom w:val="single" w:sz="4" w:space="0" w:color="000000"/>
              <w:right w:val="single" w:sz="4" w:space="0" w:color="000000"/>
            </w:tcBorders>
            <w:noWrap/>
            <w:vAlign w:val="center"/>
            <w:hideMark/>
          </w:tcPr>
          <w:p w14:paraId="45B7CFA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FB4"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B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 xml:space="preserve">ΠΡΑΤΣΟΛΗΣ </w:t>
            </w:r>
            <w:r>
              <w:rPr>
                <w:rFonts w:ascii="Segoe UI" w:eastAsia="Times New Roman" w:hAnsi="Segoe UI" w:cs="Segoe UI"/>
                <w:sz w:val="18"/>
                <w:szCs w:val="18"/>
              </w:rPr>
              <w:t>ΑΝΑΣΤΑΣΙΟΣ(ΤΑΣΟΣ)</w:t>
            </w:r>
          </w:p>
        </w:tc>
        <w:tc>
          <w:tcPr>
            <w:tcW w:w="1380" w:type="dxa"/>
            <w:tcBorders>
              <w:top w:val="nil"/>
              <w:left w:val="nil"/>
              <w:bottom w:val="single" w:sz="4" w:space="0" w:color="000000"/>
              <w:right w:val="single" w:sz="4" w:space="0" w:color="000000"/>
            </w:tcBorders>
            <w:noWrap/>
            <w:vAlign w:val="center"/>
            <w:hideMark/>
          </w:tcPr>
          <w:p w14:paraId="45B7CFB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FB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ΕΥΒΟΙΑΣ</w:t>
            </w:r>
          </w:p>
        </w:tc>
        <w:tc>
          <w:tcPr>
            <w:tcW w:w="605" w:type="dxa"/>
            <w:tcBorders>
              <w:top w:val="nil"/>
              <w:left w:val="nil"/>
              <w:bottom w:val="single" w:sz="4" w:space="0" w:color="000000"/>
              <w:right w:val="single" w:sz="4" w:space="0" w:color="000000"/>
            </w:tcBorders>
            <w:noWrap/>
            <w:vAlign w:val="center"/>
            <w:hideMark/>
          </w:tcPr>
          <w:p w14:paraId="45B7CFB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FB9"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B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ΡΙΖΟΣ ΔΗΜΗΤΡΙΟΣ</w:t>
            </w:r>
          </w:p>
        </w:tc>
        <w:tc>
          <w:tcPr>
            <w:tcW w:w="1380" w:type="dxa"/>
            <w:tcBorders>
              <w:top w:val="nil"/>
              <w:left w:val="nil"/>
              <w:bottom w:val="single" w:sz="4" w:space="0" w:color="000000"/>
              <w:right w:val="single" w:sz="4" w:space="0" w:color="000000"/>
            </w:tcBorders>
            <w:noWrap/>
            <w:vAlign w:val="center"/>
            <w:hideMark/>
          </w:tcPr>
          <w:p w14:paraId="45B7CFB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FB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ΕΒΡΟΥ</w:t>
            </w:r>
          </w:p>
        </w:tc>
        <w:tc>
          <w:tcPr>
            <w:tcW w:w="605" w:type="dxa"/>
            <w:tcBorders>
              <w:top w:val="nil"/>
              <w:left w:val="nil"/>
              <w:bottom w:val="single" w:sz="4" w:space="0" w:color="000000"/>
              <w:right w:val="single" w:sz="4" w:space="0" w:color="000000"/>
            </w:tcBorders>
            <w:noWrap/>
            <w:vAlign w:val="center"/>
            <w:hideMark/>
          </w:tcPr>
          <w:p w14:paraId="45B7CFB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FBE"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B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ΣΑΛΜΑΣ ΜΑΡΙΟΣ</w:t>
            </w:r>
          </w:p>
        </w:tc>
        <w:tc>
          <w:tcPr>
            <w:tcW w:w="1380" w:type="dxa"/>
            <w:tcBorders>
              <w:top w:val="nil"/>
              <w:left w:val="nil"/>
              <w:bottom w:val="single" w:sz="4" w:space="0" w:color="000000"/>
              <w:right w:val="single" w:sz="4" w:space="0" w:color="000000"/>
            </w:tcBorders>
            <w:noWrap/>
            <w:vAlign w:val="center"/>
            <w:hideMark/>
          </w:tcPr>
          <w:p w14:paraId="45B7CFB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CFB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605" w:type="dxa"/>
            <w:tcBorders>
              <w:top w:val="nil"/>
              <w:left w:val="nil"/>
              <w:bottom w:val="single" w:sz="4" w:space="0" w:color="000000"/>
              <w:right w:val="single" w:sz="4" w:space="0" w:color="000000"/>
            </w:tcBorders>
            <w:noWrap/>
            <w:vAlign w:val="center"/>
            <w:hideMark/>
          </w:tcPr>
          <w:p w14:paraId="45B7CFB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CFC3"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B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380" w:type="dxa"/>
            <w:tcBorders>
              <w:top w:val="nil"/>
              <w:left w:val="nil"/>
              <w:bottom w:val="single" w:sz="4" w:space="0" w:color="000000"/>
              <w:right w:val="single" w:sz="4" w:space="0" w:color="000000"/>
            </w:tcBorders>
            <w:noWrap/>
            <w:vAlign w:val="center"/>
            <w:hideMark/>
          </w:tcPr>
          <w:p w14:paraId="45B7CFC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FC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605" w:type="dxa"/>
            <w:tcBorders>
              <w:top w:val="nil"/>
              <w:left w:val="nil"/>
              <w:bottom w:val="single" w:sz="4" w:space="0" w:color="000000"/>
              <w:right w:val="single" w:sz="4" w:space="0" w:color="000000"/>
            </w:tcBorders>
            <w:noWrap/>
            <w:vAlign w:val="center"/>
            <w:hideMark/>
          </w:tcPr>
          <w:p w14:paraId="45B7CFC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FC8"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C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ΣΑΡΑΚΙΩΤΗΣ ΙΩΑΝΝΗΣ</w:t>
            </w:r>
          </w:p>
        </w:tc>
        <w:tc>
          <w:tcPr>
            <w:tcW w:w="1380" w:type="dxa"/>
            <w:tcBorders>
              <w:top w:val="nil"/>
              <w:left w:val="nil"/>
              <w:bottom w:val="single" w:sz="4" w:space="0" w:color="000000"/>
              <w:right w:val="single" w:sz="4" w:space="0" w:color="000000"/>
            </w:tcBorders>
            <w:noWrap/>
            <w:vAlign w:val="center"/>
            <w:hideMark/>
          </w:tcPr>
          <w:p w14:paraId="45B7CFC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FC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ΦΘΙΩΤΙΔΟΣ</w:t>
            </w:r>
          </w:p>
        </w:tc>
        <w:tc>
          <w:tcPr>
            <w:tcW w:w="605" w:type="dxa"/>
            <w:tcBorders>
              <w:top w:val="nil"/>
              <w:left w:val="nil"/>
              <w:bottom w:val="single" w:sz="4" w:space="0" w:color="000000"/>
              <w:right w:val="single" w:sz="4" w:space="0" w:color="000000"/>
            </w:tcBorders>
            <w:noWrap/>
            <w:vAlign w:val="center"/>
            <w:hideMark/>
          </w:tcPr>
          <w:p w14:paraId="45B7CFC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FCD"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C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ΣΕΒΑΣΤΑΚΗΣ ΔΗΜΗΤΡΙΟΣ</w:t>
            </w:r>
          </w:p>
        </w:tc>
        <w:tc>
          <w:tcPr>
            <w:tcW w:w="1380" w:type="dxa"/>
            <w:tcBorders>
              <w:top w:val="nil"/>
              <w:left w:val="nil"/>
              <w:bottom w:val="single" w:sz="4" w:space="0" w:color="000000"/>
              <w:right w:val="single" w:sz="4" w:space="0" w:color="000000"/>
            </w:tcBorders>
            <w:noWrap/>
            <w:vAlign w:val="center"/>
            <w:hideMark/>
          </w:tcPr>
          <w:p w14:paraId="45B7CFC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FC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ΣΑΜΟΥ</w:t>
            </w:r>
          </w:p>
        </w:tc>
        <w:tc>
          <w:tcPr>
            <w:tcW w:w="605" w:type="dxa"/>
            <w:tcBorders>
              <w:top w:val="nil"/>
              <w:left w:val="nil"/>
              <w:bottom w:val="single" w:sz="4" w:space="0" w:color="000000"/>
              <w:right w:val="single" w:sz="4" w:space="0" w:color="000000"/>
            </w:tcBorders>
            <w:noWrap/>
            <w:vAlign w:val="center"/>
            <w:hideMark/>
          </w:tcPr>
          <w:p w14:paraId="45B7CFC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FD2"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C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 xml:space="preserve">ΣΕΛΤΣΑΣ </w:t>
            </w:r>
            <w:r>
              <w:rPr>
                <w:rFonts w:ascii="Segoe UI" w:eastAsia="Times New Roman" w:hAnsi="Segoe UI" w:cs="Segoe UI"/>
                <w:sz w:val="18"/>
                <w:szCs w:val="18"/>
              </w:rPr>
              <w:t>ΚΩΝΣΤΑΝΤΙΝΟΣ</w:t>
            </w:r>
          </w:p>
        </w:tc>
        <w:tc>
          <w:tcPr>
            <w:tcW w:w="1380" w:type="dxa"/>
            <w:tcBorders>
              <w:top w:val="nil"/>
              <w:left w:val="nil"/>
              <w:bottom w:val="single" w:sz="4" w:space="0" w:color="000000"/>
              <w:right w:val="single" w:sz="4" w:space="0" w:color="000000"/>
            </w:tcBorders>
            <w:noWrap/>
            <w:vAlign w:val="center"/>
            <w:hideMark/>
          </w:tcPr>
          <w:p w14:paraId="45B7CFC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FD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ΦΛΩΡΙΝΗΣ</w:t>
            </w:r>
          </w:p>
        </w:tc>
        <w:tc>
          <w:tcPr>
            <w:tcW w:w="605" w:type="dxa"/>
            <w:tcBorders>
              <w:top w:val="nil"/>
              <w:left w:val="nil"/>
              <w:bottom w:val="single" w:sz="4" w:space="0" w:color="000000"/>
              <w:right w:val="single" w:sz="4" w:space="0" w:color="000000"/>
            </w:tcBorders>
            <w:noWrap/>
            <w:vAlign w:val="center"/>
            <w:hideMark/>
          </w:tcPr>
          <w:p w14:paraId="45B7CFD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FD7"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D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ΣΗΦΑΚΗΣ ΙΩΑΝΝΗΣ</w:t>
            </w:r>
          </w:p>
        </w:tc>
        <w:tc>
          <w:tcPr>
            <w:tcW w:w="1380" w:type="dxa"/>
            <w:tcBorders>
              <w:top w:val="nil"/>
              <w:left w:val="nil"/>
              <w:bottom w:val="single" w:sz="4" w:space="0" w:color="000000"/>
              <w:right w:val="single" w:sz="4" w:space="0" w:color="000000"/>
            </w:tcBorders>
            <w:noWrap/>
            <w:vAlign w:val="center"/>
            <w:hideMark/>
          </w:tcPr>
          <w:p w14:paraId="45B7CFD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FD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ΠΕΛΛΗΣ</w:t>
            </w:r>
          </w:p>
        </w:tc>
        <w:tc>
          <w:tcPr>
            <w:tcW w:w="605" w:type="dxa"/>
            <w:tcBorders>
              <w:top w:val="nil"/>
              <w:left w:val="nil"/>
              <w:bottom w:val="single" w:sz="4" w:space="0" w:color="000000"/>
              <w:right w:val="single" w:sz="4" w:space="0" w:color="000000"/>
            </w:tcBorders>
            <w:noWrap/>
            <w:vAlign w:val="center"/>
            <w:hideMark/>
          </w:tcPr>
          <w:p w14:paraId="45B7CFD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FDC"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D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ΣΙΜΟΡΕΛΗΣ ΧΡΗΣΤΟΣ</w:t>
            </w:r>
          </w:p>
        </w:tc>
        <w:tc>
          <w:tcPr>
            <w:tcW w:w="1380" w:type="dxa"/>
            <w:tcBorders>
              <w:top w:val="nil"/>
              <w:left w:val="nil"/>
              <w:bottom w:val="single" w:sz="4" w:space="0" w:color="000000"/>
              <w:right w:val="single" w:sz="4" w:space="0" w:color="000000"/>
            </w:tcBorders>
            <w:noWrap/>
            <w:vAlign w:val="center"/>
            <w:hideMark/>
          </w:tcPr>
          <w:p w14:paraId="45B7CFD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FD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ΤΡΙΚΑΛΩΝ</w:t>
            </w:r>
          </w:p>
        </w:tc>
        <w:tc>
          <w:tcPr>
            <w:tcW w:w="605" w:type="dxa"/>
            <w:tcBorders>
              <w:top w:val="nil"/>
              <w:left w:val="nil"/>
              <w:bottom w:val="single" w:sz="4" w:space="0" w:color="000000"/>
              <w:right w:val="single" w:sz="4" w:space="0" w:color="000000"/>
            </w:tcBorders>
            <w:noWrap/>
            <w:vAlign w:val="center"/>
            <w:hideMark/>
          </w:tcPr>
          <w:p w14:paraId="45B7CFD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FE1"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D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ΣΚΟΥΡΛΕΤΗΣ ΠΑΝΑΓΙΩΤΗΣ(ΠΑΝΟΣ)</w:t>
            </w:r>
          </w:p>
        </w:tc>
        <w:tc>
          <w:tcPr>
            <w:tcW w:w="1380" w:type="dxa"/>
            <w:tcBorders>
              <w:top w:val="nil"/>
              <w:left w:val="nil"/>
              <w:bottom w:val="single" w:sz="4" w:space="0" w:color="000000"/>
              <w:right w:val="single" w:sz="4" w:space="0" w:color="000000"/>
            </w:tcBorders>
            <w:noWrap/>
            <w:vAlign w:val="center"/>
            <w:hideMark/>
          </w:tcPr>
          <w:p w14:paraId="45B7CFD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FD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ΑΘΗΝΩΝ</w:t>
            </w:r>
          </w:p>
        </w:tc>
        <w:tc>
          <w:tcPr>
            <w:tcW w:w="605" w:type="dxa"/>
            <w:tcBorders>
              <w:top w:val="nil"/>
              <w:left w:val="nil"/>
              <w:bottom w:val="single" w:sz="4" w:space="0" w:color="000000"/>
              <w:right w:val="single" w:sz="4" w:space="0" w:color="000000"/>
            </w:tcBorders>
            <w:noWrap/>
            <w:vAlign w:val="center"/>
            <w:hideMark/>
          </w:tcPr>
          <w:p w14:paraId="45B7CFE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FE6"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E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ΣΚΟΥΡΟΛΙΑΚΟΣ ΠΑΝΑΓΙΩΤΗΣ(ΠΑΝΟΣ)</w:t>
            </w:r>
          </w:p>
        </w:tc>
        <w:tc>
          <w:tcPr>
            <w:tcW w:w="1380" w:type="dxa"/>
            <w:tcBorders>
              <w:top w:val="nil"/>
              <w:left w:val="nil"/>
              <w:bottom w:val="single" w:sz="4" w:space="0" w:color="000000"/>
              <w:right w:val="single" w:sz="4" w:space="0" w:color="000000"/>
            </w:tcBorders>
            <w:noWrap/>
            <w:vAlign w:val="center"/>
            <w:hideMark/>
          </w:tcPr>
          <w:p w14:paraId="45B7CFE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FE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ΑΤΤΙΚΗΣ</w:t>
            </w:r>
          </w:p>
        </w:tc>
        <w:tc>
          <w:tcPr>
            <w:tcW w:w="605" w:type="dxa"/>
            <w:tcBorders>
              <w:top w:val="nil"/>
              <w:left w:val="nil"/>
              <w:bottom w:val="single" w:sz="4" w:space="0" w:color="000000"/>
              <w:right w:val="single" w:sz="4" w:space="0" w:color="000000"/>
            </w:tcBorders>
            <w:noWrap/>
            <w:vAlign w:val="center"/>
            <w:hideMark/>
          </w:tcPr>
          <w:p w14:paraId="45B7CFE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FEB"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E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ΣΚΟΥΦΑ ΕΛΙΣΣΑΒΕΤ</w:t>
            </w:r>
          </w:p>
        </w:tc>
        <w:tc>
          <w:tcPr>
            <w:tcW w:w="1380" w:type="dxa"/>
            <w:tcBorders>
              <w:top w:val="nil"/>
              <w:left w:val="nil"/>
              <w:bottom w:val="single" w:sz="4" w:space="0" w:color="000000"/>
              <w:right w:val="single" w:sz="4" w:space="0" w:color="000000"/>
            </w:tcBorders>
            <w:noWrap/>
            <w:vAlign w:val="center"/>
            <w:hideMark/>
          </w:tcPr>
          <w:p w14:paraId="45B7CFE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FE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ΠΙΕΡΙΑΣ</w:t>
            </w:r>
          </w:p>
        </w:tc>
        <w:tc>
          <w:tcPr>
            <w:tcW w:w="605" w:type="dxa"/>
            <w:tcBorders>
              <w:top w:val="nil"/>
              <w:left w:val="nil"/>
              <w:bottom w:val="single" w:sz="4" w:space="0" w:color="000000"/>
              <w:right w:val="single" w:sz="4" w:space="0" w:color="000000"/>
            </w:tcBorders>
            <w:noWrap/>
            <w:vAlign w:val="center"/>
            <w:hideMark/>
          </w:tcPr>
          <w:p w14:paraId="45B7CFE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FF0"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E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ΣΠΑΡΤΙΝΟΣ</w:t>
            </w:r>
            <w:r>
              <w:rPr>
                <w:rFonts w:ascii="Segoe UI" w:eastAsia="Times New Roman" w:hAnsi="Segoe UI" w:cs="Segoe UI"/>
                <w:sz w:val="18"/>
                <w:szCs w:val="18"/>
              </w:rPr>
              <w:t xml:space="preserve"> ΚΩΝΣΤΑΝΤΙΝΟΣ</w:t>
            </w:r>
          </w:p>
        </w:tc>
        <w:tc>
          <w:tcPr>
            <w:tcW w:w="1380" w:type="dxa"/>
            <w:tcBorders>
              <w:top w:val="nil"/>
              <w:left w:val="nil"/>
              <w:bottom w:val="single" w:sz="4" w:space="0" w:color="000000"/>
              <w:right w:val="single" w:sz="4" w:space="0" w:color="000000"/>
            </w:tcBorders>
            <w:noWrap/>
            <w:vAlign w:val="center"/>
            <w:hideMark/>
          </w:tcPr>
          <w:p w14:paraId="45B7CFE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FE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ΑΧΑΪΑΣ</w:t>
            </w:r>
          </w:p>
        </w:tc>
        <w:tc>
          <w:tcPr>
            <w:tcW w:w="605" w:type="dxa"/>
            <w:tcBorders>
              <w:top w:val="nil"/>
              <w:left w:val="nil"/>
              <w:bottom w:val="single" w:sz="4" w:space="0" w:color="000000"/>
              <w:right w:val="single" w:sz="4" w:space="0" w:color="000000"/>
            </w:tcBorders>
            <w:noWrap/>
            <w:vAlign w:val="center"/>
            <w:hideMark/>
          </w:tcPr>
          <w:p w14:paraId="45B7CFE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FF5"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F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ΣΤΑΜΑΤΑΚΗ ΕΛΕΝΗ</w:t>
            </w:r>
          </w:p>
        </w:tc>
        <w:tc>
          <w:tcPr>
            <w:tcW w:w="1380" w:type="dxa"/>
            <w:tcBorders>
              <w:top w:val="nil"/>
              <w:left w:val="nil"/>
              <w:bottom w:val="single" w:sz="4" w:space="0" w:color="000000"/>
              <w:right w:val="single" w:sz="4" w:space="0" w:color="000000"/>
            </w:tcBorders>
            <w:noWrap/>
            <w:vAlign w:val="center"/>
            <w:hideMark/>
          </w:tcPr>
          <w:p w14:paraId="45B7CFF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FF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 ΠΕΙΡΑΙΩΣ</w:t>
            </w:r>
          </w:p>
        </w:tc>
        <w:tc>
          <w:tcPr>
            <w:tcW w:w="605" w:type="dxa"/>
            <w:tcBorders>
              <w:top w:val="nil"/>
              <w:left w:val="nil"/>
              <w:bottom w:val="single" w:sz="4" w:space="0" w:color="000000"/>
              <w:right w:val="single" w:sz="4" w:space="0" w:color="000000"/>
            </w:tcBorders>
            <w:noWrap/>
            <w:vAlign w:val="center"/>
            <w:hideMark/>
          </w:tcPr>
          <w:p w14:paraId="45B7CFF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FFA"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F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ΣΤΑΜΠΟΥΛΗ ΑΦΡΟΔΙΤΗ</w:t>
            </w:r>
          </w:p>
        </w:tc>
        <w:tc>
          <w:tcPr>
            <w:tcW w:w="1380" w:type="dxa"/>
            <w:tcBorders>
              <w:top w:val="nil"/>
              <w:left w:val="nil"/>
              <w:bottom w:val="single" w:sz="4" w:space="0" w:color="000000"/>
              <w:right w:val="single" w:sz="4" w:space="0" w:color="000000"/>
            </w:tcBorders>
            <w:noWrap/>
            <w:vAlign w:val="center"/>
            <w:hideMark/>
          </w:tcPr>
          <w:p w14:paraId="45B7CFF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FF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ΣΕΡΡΩΝ</w:t>
            </w:r>
          </w:p>
        </w:tc>
        <w:tc>
          <w:tcPr>
            <w:tcW w:w="605" w:type="dxa"/>
            <w:tcBorders>
              <w:top w:val="nil"/>
              <w:left w:val="nil"/>
              <w:bottom w:val="single" w:sz="4" w:space="0" w:color="000000"/>
              <w:right w:val="single" w:sz="4" w:space="0" w:color="000000"/>
            </w:tcBorders>
            <w:noWrap/>
            <w:vAlign w:val="center"/>
            <w:hideMark/>
          </w:tcPr>
          <w:p w14:paraId="45B7CFF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CFFF"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CFF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ΣΤΟΓΙΑΝΝΙΔΗΣ ΓΡΗΓΟΡΙΟΣ</w:t>
            </w:r>
          </w:p>
        </w:tc>
        <w:tc>
          <w:tcPr>
            <w:tcW w:w="1380" w:type="dxa"/>
            <w:tcBorders>
              <w:top w:val="nil"/>
              <w:left w:val="nil"/>
              <w:bottom w:val="single" w:sz="4" w:space="0" w:color="000000"/>
              <w:right w:val="single" w:sz="4" w:space="0" w:color="000000"/>
            </w:tcBorders>
            <w:noWrap/>
            <w:vAlign w:val="center"/>
            <w:hideMark/>
          </w:tcPr>
          <w:p w14:paraId="45B7CFF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CFF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ΞΑΝΘΗΣ</w:t>
            </w:r>
          </w:p>
        </w:tc>
        <w:tc>
          <w:tcPr>
            <w:tcW w:w="605" w:type="dxa"/>
            <w:tcBorders>
              <w:top w:val="nil"/>
              <w:left w:val="nil"/>
              <w:bottom w:val="single" w:sz="4" w:space="0" w:color="000000"/>
              <w:right w:val="single" w:sz="4" w:space="0" w:color="000000"/>
            </w:tcBorders>
            <w:noWrap/>
            <w:vAlign w:val="center"/>
            <w:hideMark/>
          </w:tcPr>
          <w:p w14:paraId="45B7CFF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D004"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0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lastRenderedPageBreak/>
              <w:t>ΣΥΝΤΥΧΑΚΗΣ ΕΜΜΑΝΟΥΗΛ</w:t>
            </w:r>
          </w:p>
        </w:tc>
        <w:tc>
          <w:tcPr>
            <w:tcW w:w="1380" w:type="dxa"/>
            <w:tcBorders>
              <w:top w:val="nil"/>
              <w:left w:val="nil"/>
              <w:bottom w:val="single" w:sz="4" w:space="0" w:color="000000"/>
              <w:right w:val="single" w:sz="4" w:space="0" w:color="000000"/>
            </w:tcBorders>
            <w:noWrap/>
            <w:vAlign w:val="center"/>
            <w:hideMark/>
          </w:tcPr>
          <w:p w14:paraId="45B7D00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noWrap/>
            <w:vAlign w:val="center"/>
            <w:hideMark/>
          </w:tcPr>
          <w:p w14:paraId="45B7D00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ΗΡΑΚΛΕΙΟΥ</w:t>
            </w:r>
          </w:p>
        </w:tc>
        <w:tc>
          <w:tcPr>
            <w:tcW w:w="605" w:type="dxa"/>
            <w:tcBorders>
              <w:top w:val="nil"/>
              <w:left w:val="nil"/>
              <w:bottom w:val="single" w:sz="4" w:space="0" w:color="000000"/>
              <w:right w:val="single" w:sz="4" w:space="0" w:color="000000"/>
            </w:tcBorders>
            <w:noWrap/>
            <w:vAlign w:val="center"/>
            <w:hideMark/>
          </w:tcPr>
          <w:p w14:paraId="45B7D00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009"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0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ΣΥΡΙΓΟΣ ΑΝΤΩΝΙΟΣ</w:t>
            </w:r>
          </w:p>
        </w:tc>
        <w:tc>
          <w:tcPr>
            <w:tcW w:w="1380" w:type="dxa"/>
            <w:tcBorders>
              <w:top w:val="nil"/>
              <w:left w:val="nil"/>
              <w:bottom w:val="single" w:sz="4" w:space="0" w:color="000000"/>
              <w:right w:val="single" w:sz="4" w:space="0" w:color="000000"/>
            </w:tcBorders>
            <w:noWrap/>
            <w:vAlign w:val="center"/>
            <w:hideMark/>
          </w:tcPr>
          <w:p w14:paraId="45B7D00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00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ΚΥΚΛΑΔΩΝ</w:t>
            </w:r>
          </w:p>
        </w:tc>
        <w:tc>
          <w:tcPr>
            <w:tcW w:w="605" w:type="dxa"/>
            <w:tcBorders>
              <w:top w:val="nil"/>
              <w:left w:val="nil"/>
              <w:bottom w:val="single" w:sz="4" w:space="0" w:color="000000"/>
              <w:right w:val="single" w:sz="4" w:space="0" w:color="000000"/>
            </w:tcBorders>
            <w:noWrap/>
            <w:vAlign w:val="center"/>
            <w:hideMark/>
          </w:tcPr>
          <w:p w14:paraId="45B7D00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D00E"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0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ΣΥΡΜΑΛΕΝΙΟΣ ΝΙΚΟΛΑΟΣ</w:t>
            </w:r>
          </w:p>
        </w:tc>
        <w:tc>
          <w:tcPr>
            <w:tcW w:w="1380" w:type="dxa"/>
            <w:tcBorders>
              <w:top w:val="nil"/>
              <w:left w:val="nil"/>
              <w:bottom w:val="single" w:sz="4" w:space="0" w:color="000000"/>
              <w:right w:val="single" w:sz="4" w:space="0" w:color="000000"/>
            </w:tcBorders>
            <w:noWrap/>
            <w:vAlign w:val="center"/>
            <w:hideMark/>
          </w:tcPr>
          <w:p w14:paraId="45B7D00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00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ΚΥΚΛΑΔΩΝ</w:t>
            </w:r>
          </w:p>
        </w:tc>
        <w:tc>
          <w:tcPr>
            <w:tcW w:w="605" w:type="dxa"/>
            <w:tcBorders>
              <w:top w:val="nil"/>
              <w:left w:val="nil"/>
              <w:bottom w:val="single" w:sz="4" w:space="0" w:color="000000"/>
              <w:right w:val="single" w:sz="4" w:space="0" w:color="000000"/>
            </w:tcBorders>
            <w:noWrap/>
            <w:vAlign w:val="center"/>
            <w:hideMark/>
          </w:tcPr>
          <w:p w14:paraId="45B7D00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D013"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0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ΤΑΣΣΟΣ ΣΤΑΥΡΟΣ</w:t>
            </w:r>
          </w:p>
        </w:tc>
        <w:tc>
          <w:tcPr>
            <w:tcW w:w="1380" w:type="dxa"/>
            <w:tcBorders>
              <w:top w:val="nil"/>
              <w:left w:val="nil"/>
              <w:bottom w:val="single" w:sz="4" w:space="0" w:color="000000"/>
              <w:right w:val="single" w:sz="4" w:space="0" w:color="000000"/>
            </w:tcBorders>
            <w:noWrap/>
            <w:vAlign w:val="center"/>
            <w:hideMark/>
          </w:tcPr>
          <w:p w14:paraId="45B7D01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noWrap/>
            <w:vAlign w:val="center"/>
            <w:hideMark/>
          </w:tcPr>
          <w:p w14:paraId="45B7D01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ΛΕΣΒΟΥ</w:t>
            </w:r>
          </w:p>
        </w:tc>
        <w:tc>
          <w:tcPr>
            <w:tcW w:w="605" w:type="dxa"/>
            <w:tcBorders>
              <w:top w:val="nil"/>
              <w:left w:val="nil"/>
              <w:bottom w:val="single" w:sz="4" w:space="0" w:color="000000"/>
              <w:right w:val="single" w:sz="4" w:space="0" w:color="000000"/>
            </w:tcBorders>
            <w:noWrap/>
            <w:vAlign w:val="center"/>
            <w:hideMark/>
          </w:tcPr>
          <w:p w14:paraId="45B7D01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018"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1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380" w:type="dxa"/>
            <w:tcBorders>
              <w:top w:val="nil"/>
              <w:left w:val="nil"/>
              <w:bottom w:val="single" w:sz="4" w:space="0" w:color="000000"/>
              <w:right w:val="single" w:sz="4" w:space="0" w:color="000000"/>
            </w:tcBorders>
            <w:noWrap/>
            <w:vAlign w:val="center"/>
            <w:hideMark/>
          </w:tcPr>
          <w:p w14:paraId="45B7D01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01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ΚΑΣΤΟΡΙΑΣ</w:t>
            </w:r>
          </w:p>
        </w:tc>
        <w:tc>
          <w:tcPr>
            <w:tcW w:w="605" w:type="dxa"/>
            <w:tcBorders>
              <w:top w:val="nil"/>
              <w:left w:val="nil"/>
              <w:bottom w:val="single" w:sz="4" w:space="0" w:color="000000"/>
              <w:right w:val="single" w:sz="4" w:space="0" w:color="000000"/>
            </w:tcBorders>
            <w:noWrap/>
            <w:vAlign w:val="center"/>
            <w:hideMark/>
          </w:tcPr>
          <w:p w14:paraId="45B7D01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D01D"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1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ΤΖΑΚΡΗ ΘΕΟΔΩΡΑ</w:t>
            </w:r>
          </w:p>
        </w:tc>
        <w:tc>
          <w:tcPr>
            <w:tcW w:w="1380" w:type="dxa"/>
            <w:tcBorders>
              <w:top w:val="nil"/>
              <w:left w:val="nil"/>
              <w:bottom w:val="single" w:sz="4" w:space="0" w:color="000000"/>
              <w:right w:val="single" w:sz="4" w:space="0" w:color="000000"/>
            </w:tcBorders>
            <w:noWrap/>
            <w:vAlign w:val="center"/>
            <w:hideMark/>
          </w:tcPr>
          <w:p w14:paraId="45B7D01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01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ΠΕΛΛΗΣ</w:t>
            </w:r>
          </w:p>
        </w:tc>
        <w:tc>
          <w:tcPr>
            <w:tcW w:w="605" w:type="dxa"/>
            <w:tcBorders>
              <w:top w:val="nil"/>
              <w:left w:val="nil"/>
              <w:bottom w:val="single" w:sz="4" w:space="0" w:color="000000"/>
              <w:right w:val="single" w:sz="4" w:space="0" w:color="000000"/>
            </w:tcBorders>
            <w:noWrap/>
            <w:vAlign w:val="center"/>
            <w:hideMark/>
          </w:tcPr>
          <w:p w14:paraId="45B7D01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D022"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1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ΤΖΑΜΑΚΛΗΣ ΧΑΡΙΛΑΟΣ</w:t>
            </w:r>
          </w:p>
        </w:tc>
        <w:tc>
          <w:tcPr>
            <w:tcW w:w="1380" w:type="dxa"/>
            <w:tcBorders>
              <w:top w:val="nil"/>
              <w:left w:val="nil"/>
              <w:bottom w:val="single" w:sz="4" w:space="0" w:color="000000"/>
              <w:right w:val="single" w:sz="4" w:space="0" w:color="000000"/>
            </w:tcBorders>
            <w:noWrap/>
            <w:vAlign w:val="center"/>
            <w:hideMark/>
          </w:tcPr>
          <w:p w14:paraId="45B7D01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02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ΠΙΕΡΙΑΣ</w:t>
            </w:r>
          </w:p>
        </w:tc>
        <w:tc>
          <w:tcPr>
            <w:tcW w:w="605" w:type="dxa"/>
            <w:tcBorders>
              <w:top w:val="nil"/>
              <w:left w:val="nil"/>
              <w:bottom w:val="single" w:sz="4" w:space="0" w:color="000000"/>
              <w:right w:val="single" w:sz="4" w:space="0" w:color="000000"/>
            </w:tcBorders>
            <w:noWrap/>
            <w:vAlign w:val="center"/>
            <w:hideMark/>
          </w:tcPr>
          <w:p w14:paraId="45B7D02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D027"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2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noWrap/>
            <w:vAlign w:val="center"/>
            <w:hideMark/>
          </w:tcPr>
          <w:p w14:paraId="45B7D02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noWrap/>
            <w:vAlign w:val="center"/>
            <w:hideMark/>
          </w:tcPr>
          <w:p w14:paraId="45B7D02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ΣΕΡΡΩΝ</w:t>
            </w:r>
          </w:p>
        </w:tc>
        <w:tc>
          <w:tcPr>
            <w:tcW w:w="605" w:type="dxa"/>
            <w:tcBorders>
              <w:top w:val="nil"/>
              <w:left w:val="nil"/>
              <w:bottom w:val="single" w:sz="4" w:space="0" w:color="000000"/>
              <w:right w:val="single" w:sz="4" w:space="0" w:color="000000"/>
            </w:tcBorders>
            <w:noWrap/>
            <w:vAlign w:val="center"/>
            <w:hideMark/>
          </w:tcPr>
          <w:p w14:paraId="45B7D02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02C"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2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ΤΟΣΚΑΣ ΝΙΚΟΛΑΟΣ</w:t>
            </w:r>
          </w:p>
        </w:tc>
        <w:tc>
          <w:tcPr>
            <w:tcW w:w="1380" w:type="dxa"/>
            <w:tcBorders>
              <w:top w:val="nil"/>
              <w:left w:val="nil"/>
              <w:bottom w:val="single" w:sz="4" w:space="0" w:color="000000"/>
              <w:right w:val="single" w:sz="4" w:space="0" w:color="000000"/>
            </w:tcBorders>
            <w:noWrap/>
            <w:vAlign w:val="center"/>
            <w:hideMark/>
          </w:tcPr>
          <w:p w14:paraId="45B7D02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02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ΑΘΗΝΩΝ</w:t>
            </w:r>
          </w:p>
        </w:tc>
        <w:tc>
          <w:tcPr>
            <w:tcW w:w="605" w:type="dxa"/>
            <w:tcBorders>
              <w:top w:val="nil"/>
              <w:left w:val="nil"/>
              <w:bottom w:val="single" w:sz="4" w:space="0" w:color="000000"/>
              <w:right w:val="single" w:sz="4" w:space="0" w:color="000000"/>
            </w:tcBorders>
            <w:noWrap/>
            <w:vAlign w:val="center"/>
            <w:hideMark/>
          </w:tcPr>
          <w:p w14:paraId="45B7D02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D031"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2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 xml:space="preserve">ΤΡΑΓΑΚΗΣ </w:t>
            </w:r>
            <w:r>
              <w:rPr>
                <w:rFonts w:ascii="Segoe UI" w:eastAsia="Times New Roman" w:hAnsi="Segoe UI" w:cs="Segoe UI"/>
                <w:sz w:val="18"/>
                <w:szCs w:val="18"/>
              </w:rPr>
              <w:t>ΙΩΑΝΝΗΣ</w:t>
            </w:r>
          </w:p>
        </w:tc>
        <w:tc>
          <w:tcPr>
            <w:tcW w:w="1380" w:type="dxa"/>
            <w:tcBorders>
              <w:top w:val="nil"/>
              <w:left w:val="nil"/>
              <w:bottom w:val="single" w:sz="4" w:space="0" w:color="000000"/>
              <w:right w:val="single" w:sz="4" w:space="0" w:color="000000"/>
            </w:tcBorders>
            <w:noWrap/>
            <w:vAlign w:val="center"/>
            <w:hideMark/>
          </w:tcPr>
          <w:p w14:paraId="45B7D02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D02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ΠΕΙΡΑΙΩΣ</w:t>
            </w:r>
          </w:p>
        </w:tc>
        <w:tc>
          <w:tcPr>
            <w:tcW w:w="605" w:type="dxa"/>
            <w:tcBorders>
              <w:top w:val="nil"/>
              <w:left w:val="nil"/>
              <w:bottom w:val="single" w:sz="4" w:space="0" w:color="000000"/>
              <w:right w:val="single" w:sz="4" w:space="0" w:color="000000"/>
            </w:tcBorders>
            <w:noWrap/>
            <w:vAlign w:val="center"/>
            <w:hideMark/>
          </w:tcPr>
          <w:p w14:paraId="45B7D03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036"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3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ΤΡΙΑΝΤΑΦΥΛΛΙΔΗΣ ΑΛΕΞΑΝΔΡΟΣ</w:t>
            </w:r>
          </w:p>
        </w:tc>
        <w:tc>
          <w:tcPr>
            <w:tcW w:w="1380" w:type="dxa"/>
            <w:tcBorders>
              <w:top w:val="nil"/>
              <w:left w:val="nil"/>
              <w:bottom w:val="single" w:sz="4" w:space="0" w:color="000000"/>
              <w:right w:val="single" w:sz="4" w:space="0" w:color="000000"/>
            </w:tcBorders>
            <w:noWrap/>
            <w:vAlign w:val="center"/>
            <w:hideMark/>
          </w:tcPr>
          <w:p w14:paraId="45B7D03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03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605" w:type="dxa"/>
            <w:tcBorders>
              <w:top w:val="nil"/>
              <w:left w:val="nil"/>
              <w:bottom w:val="single" w:sz="4" w:space="0" w:color="000000"/>
              <w:right w:val="single" w:sz="4" w:space="0" w:color="000000"/>
            </w:tcBorders>
            <w:noWrap/>
            <w:vAlign w:val="center"/>
            <w:hideMark/>
          </w:tcPr>
          <w:p w14:paraId="45B7D03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D03B"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3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ΤΣΙΡΚΑΣ ΒΑΣΙΛΕΙΟΣ</w:t>
            </w:r>
          </w:p>
        </w:tc>
        <w:tc>
          <w:tcPr>
            <w:tcW w:w="1380" w:type="dxa"/>
            <w:tcBorders>
              <w:top w:val="nil"/>
              <w:left w:val="nil"/>
              <w:bottom w:val="single" w:sz="4" w:space="0" w:color="000000"/>
              <w:right w:val="single" w:sz="4" w:space="0" w:color="000000"/>
            </w:tcBorders>
            <w:noWrap/>
            <w:vAlign w:val="center"/>
            <w:hideMark/>
          </w:tcPr>
          <w:p w14:paraId="45B7D03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03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ΑΡΤΗΣ</w:t>
            </w:r>
          </w:p>
        </w:tc>
        <w:tc>
          <w:tcPr>
            <w:tcW w:w="605" w:type="dxa"/>
            <w:tcBorders>
              <w:top w:val="nil"/>
              <w:left w:val="nil"/>
              <w:bottom w:val="single" w:sz="4" w:space="0" w:color="000000"/>
              <w:right w:val="single" w:sz="4" w:space="0" w:color="000000"/>
            </w:tcBorders>
            <w:noWrap/>
            <w:vAlign w:val="center"/>
            <w:hideMark/>
          </w:tcPr>
          <w:p w14:paraId="45B7D03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D040"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3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ΤΣΙΡΩΝΗΣ ΙΩΑΝΝΗΣ</w:t>
            </w:r>
          </w:p>
        </w:tc>
        <w:tc>
          <w:tcPr>
            <w:tcW w:w="1380" w:type="dxa"/>
            <w:tcBorders>
              <w:top w:val="nil"/>
              <w:left w:val="nil"/>
              <w:bottom w:val="single" w:sz="4" w:space="0" w:color="000000"/>
              <w:right w:val="single" w:sz="4" w:space="0" w:color="000000"/>
            </w:tcBorders>
            <w:noWrap/>
            <w:vAlign w:val="center"/>
            <w:hideMark/>
          </w:tcPr>
          <w:p w14:paraId="45B7D03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03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ΑΘΗΝΩΝ</w:t>
            </w:r>
          </w:p>
        </w:tc>
        <w:tc>
          <w:tcPr>
            <w:tcW w:w="605" w:type="dxa"/>
            <w:tcBorders>
              <w:top w:val="nil"/>
              <w:left w:val="nil"/>
              <w:bottom w:val="single" w:sz="4" w:space="0" w:color="000000"/>
              <w:right w:val="single" w:sz="4" w:space="0" w:color="000000"/>
            </w:tcBorders>
            <w:noWrap/>
            <w:vAlign w:val="center"/>
            <w:hideMark/>
          </w:tcPr>
          <w:p w14:paraId="45B7D03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D045"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4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ΤΣΟΓΚΑΣ ΓΕΩΡΓΙΟΣ</w:t>
            </w:r>
          </w:p>
        </w:tc>
        <w:tc>
          <w:tcPr>
            <w:tcW w:w="1380" w:type="dxa"/>
            <w:tcBorders>
              <w:top w:val="nil"/>
              <w:left w:val="nil"/>
              <w:bottom w:val="single" w:sz="4" w:space="0" w:color="000000"/>
              <w:right w:val="single" w:sz="4" w:space="0" w:color="000000"/>
            </w:tcBorders>
            <w:noWrap/>
            <w:vAlign w:val="center"/>
            <w:hideMark/>
          </w:tcPr>
          <w:p w14:paraId="45B7D04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04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ΚΟΡΙΝΘΙΑΣ</w:t>
            </w:r>
          </w:p>
        </w:tc>
        <w:tc>
          <w:tcPr>
            <w:tcW w:w="605" w:type="dxa"/>
            <w:tcBorders>
              <w:top w:val="nil"/>
              <w:left w:val="nil"/>
              <w:bottom w:val="single" w:sz="4" w:space="0" w:color="000000"/>
              <w:right w:val="single" w:sz="4" w:space="0" w:color="000000"/>
            </w:tcBorders>
            <w:noWrap/>
            <w:vAlign w:val="center"/>
            <w:hideMark/>
          </w:tcPr>
          <w:p w14:paraId="45B7D04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D04A"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4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ΦΑΜΕΛΛΟΣ ΣΩΚΡΑΤΗΣ</w:t>
            </w:r>
          </w:p>
        </w:tc>
        <w:tc>
          <w:tcPr>
            <w:tcW w:w="1380" w:type="dxa"/>
            <w:tcBorders>
              <w:top w:val="nil"/>
              <w:left w:val="nil"/>
              <w:bottom w:val="single" w:sz="4" w:space="0" w:color="000000"/>
              <w:right w:val="single" w:sz="4" w:space="0" w:color="000000"/>
            </w:tcBorders>
            <w:noWrap/>
            <w:vAlign w:val="center"/>
            <w:hideMark/>
          </w:tcPr>
          <w:p w14:paraId="45B7D04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04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605" w:type="dxa"/>
            <w:tcBorders>
              <w:top w:val="nil"/>
              <w:left w:val="nil"/>
              <w:bottom w:val="single" w:sz="4" w:space="0" w:color="000000"/>
              <w:right w:val="single" w:sz="4" w:space="0" w:color="000000"/>
            </w:tcBorders>
            <w:noWrap/>
            <w:vAlign w:val="center"/>
            <w:hideMark/>
          </w:tcPr>
          <w:p w14:paraId="45B7D04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D04F"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4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 xml:space="preserve">ΦΙΛΗΣ </w:t>
            </w:r>
            <w:r>
              <w:rPr>
                <w:rFonts w:ascii="Segoe UI" w:eastAsia="Times New Roman" w:hAnsi="Segoe UI" w:cs="Segoe UI"/>
                <w:sz w:val="18"/>
                <w:szCs w:val="18"/>
              </w:rPr>
              <w:t>ΝΙΚΟΛΑΟΣ</w:t>
            </w:r>
          </w:p>
        </w:tc>
        <w:tc>
          <w:tcPr>
            <w:tcW w:w="1380" w:type="dxa"/>
            <w:tcBorders>
              <w:top w:val="nil"/>
              <w:left w:val="nil"/>
              <w:bottom w:val="single" w:sz="4" w:space="0" w:color="000000"/>
              <w:right w:val="single" w:sz="4" w:space="0" w:color="000000"/>
            </w:tcBorders>
            <w:noWrap/>
            <w:vAlign w:val="center"/>
            <w:hideMark/>
          </w:tcPr>
          <w:p w14:paraId="45B7D04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04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 ΑΘΗΝΩΝ</w:t>
            </w:r>
          </w:p>
        </w:tc>
        <w:tc>
          <w:tcPr>
            <w:tcW w:w="605" w:type="dxa"/>
            <w:tcBorders>
              <w:top w:val="nil"/>
              <w:left w:val="nil"/>
              <w:bottom w:val="single" w:sz="4" w:space="0" w:color="000000"/>
              <w:right w:val="single" w:sz="4" w:space="0" w:color="000000"/>
            </w:tcBorders>
            <w:noWrap/>
            <w:vAlign w:val="center"/>
            <w:hideMark/>
          </w:tcPr>
          <w:p w14:paraId="45B7D04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D054"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5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380" w:type="dxa"/>
            <w:tcBorders>
              <w:top w:val="nil"/>
              <w:left w:val="nil"/>
              <w:bottom w:val="single" w:sz="4" w:space="0" w:color="000000"/>
              <w:right w:val="single" w:sz="4" w:space="0" w:color="000000"/>
            </w:tcBorders>
            <w:noWrap/>
            <w:vAlign w:val="center"/>
            <w:hideMark/>
          </w:tcPr>
          <w:p w14:paraId="45B7D05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05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 ΑΘΗΝΩΝ</w:t>
            </w:r>
          </w:p>
        </w:tc>
        <w:tc>
          <w:tcPr>
            <w:tcW w:w="605" w:type="dxa"/>
            <w:tcBorders>
              <w:top w:val="nil"/>
              <w:left w:val="nil"/>
              <w:bottom w:val="single" w:sz="4" w:space="0" w:color="000000"/>
              <w:right w:val="single" w:sz="4" w:space="0" w:color="000000"/>
            </w:tcBorders>
            <w:noWrap/>
            <w:vAlign w:val="center"/>
            <w:hideMark/>
          </w:tcPr>
          <w:p w14:paraId="45B7D05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D059"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5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ΦΩΤΗΛΑΣ ΙΑΣΩΝΑΣ</w:t>
            </w:r>
          </w:p>
        </w:tc>
        <w:tc>
          <w:tcPr>
            <w:tcW w:w="1380" w:type="dxa"/>
            <w:tcBorders>
              <w:top w:val="nil"/>
              <w:left w:val="nil"/>
              <w:bottom w:val="single" w:sz="4" w:space="0" w:color="000000"/>
              <w:right w:val="single" w:sz="4" w:space="0" w:color="000000"/>
            </w:tcBorders>
            <w:noWrap/>
            <w:vAlign w:val="center"/>
            <w:hideMark/>
          </w:tcPr>
          <w:p w14:paraId="45B7D05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D05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ΑΧΑΪΑΣ</w:t>
            </w:r>
          </w:p>
        </w:tc>
        <w:tc>
          <w:tcPr>
            <w:tcW w:w="605" w:type="dxa"/>
            <w:tcBorders>
              <w:top w:val="nil"/>
              <w:left w:val="nil"/>
              <w:bottom w:val="single" w:sz="4" w:space="0" w:color="000000"/>
              <w:right w:val="single" w:sz="4" w:space="0" w:color="000000"/>
            </w:tcBorders>
            <w:noWrap/>
            <w:vAlign w:val="center"/>
            <w:hideMark/>
          </w:tcPr>
          <w:p w14:paraId="45B7D05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05E"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5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ΧΑΡΑΚΟΠΟΥΛΟΣ ΜΑΞΙΜΟΣ</w:t>
            </w:r>
          </w:p>
        </w:tc>
        <w:tc>
          <w:tcPr>
            <w:tcW w:w="1380" w:type="dxa"/>
            <w:tcBorders>
              <w:top w:val="nil"/>
              <w:left w:val="nil"/>
              <w:bottom w:val="single" w:sz="4" w:space="0" w:color="000000"/>
              <w:right w:val="single" w:sz="4" w:space="0" w:color="000000"/>
            </w:tcBorders>
            <w:noWrap/>
            <w:vAlign w:val="center"/>
            <w:hideMark/>
          </w:tcPr>
          <w:p w14:paraId="45B7D05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D05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ΛΑΡΙΣΗΣ</w:t>
            </w:r>
          </w:p>
        </w:tc>
        <w:tc>
          <w:tcPr>
            <w:tcW w:w="605" w:type="dxa"/>
            <w:tcBorders>
              <w:top w:val="nil"/>
              <w:left w:val="nil"/>
              <w:bottom w:val="single" w:sz="4" w:space="0" w:color="000000"/>
              <w:right w:val="single" w:sz="4" w:space="0" w:color="000000"/>
            </w:tcBorders>
            <w:noWrap/>
            <w:vAlign w:val="center"/>
            <w:hideMark/>
          </w:tcPr>
          <w:p w14:paraId="45B7D05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063"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5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ΧΡΙΣΤΟΔΟΥΛΟΠΟΥΛΟΥ ΑΝΑΣΤΑΣΙΑ</w:t>
            </w:r>
          </w:p>
        </w:tc>
        <w:tc>
          <w:tcPr>
            <w:tcW w:w="1380" w:type="dxa"/>
            <w:tcBorders>
              <w:top w:val="nil"/>
              <w:left w:val="nil"/>
              <w:bottom w:val="single" w:sz="4" w:space="0" w:color="000000"/>
              <w:right w:val="single" w:sz="4" w:space="0" w:color="000000"/>
            </w:tcBorders>
            <w:noWrap/>
            <w:vAlign w:val="center"/>
            <w:hideMark/>
          </w:tcPr>
          <w:p w14:paraId="45B7D06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06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605" w:type="dxa"/>
            <w:tcBorders>
              <w:top w:val="nil"/>
              <w:left w:val="nil"/>
              <w:bottom w:val="single" w:sz="4" w:space="0" w:color="000000"/>
              <w:right w:val="single" w:sz="4" w:space="0" w:color="000000"/>
            </w:tcBorders>
            <w:noWrap/>
            <w:vAlign w:val="center"/>
            <w:hideMark/>
          </w:tcPr>
          <w:p w14:paraId="45B7D06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D068"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6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ΨΥΧΟΓΙΟΣ ΓΕΩΡΓΙΟΣ</w:t>
            </w:r>
          </w:p>
        </w:tc>
        <w:tc>
          <w:tcPr>
            <w:tcW w:w="1380" w:type="dxa"/>
            <w:tcBorders>
              <w:top w:val="nil"/>
              <w:left w:val="nil"/>
              <w:bottom w:val="single" w:sz="4" w:space="0" w:color="000000"/>
              <w:right w:val="single" w:sz="4" w:space="0" w:color="000000"/>
            </w:tcBorders>
            <w:noWrap/>
            <w:vAlign w:val="center"/>
            <w:hideMark/>
          </w:tcPr>
          <w:p w14:paraId="45B7D06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06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ΚΟΡΙΝΘΙΑΣ</w:t>
            </w:r>
          </w:p>
        </w:tc>
        <w:tc>
          <w:tcPr>
            <w:tcW w:w="605" w:type="dxa"/>
            <w:tcBorders>
              <w:top w:val="nil"/>
              <w:left w:val="nil"/>
              <w:bottom w:val="single" w:sz="4" w:space="0" w:color="000000"/>
              <w:right w:val="single" w:sz="4" w:space="0" w:color="000000"/>
            </w:tcBorders>
            <w:noWrap/>
            <w:vAlign w:val="center"/>
            <w:hideMark/>
          </w:tcPr>
          <w:p w14:paraId="45B7D06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ΟΧΙ</w:t>
            </w:r>
          </w:p>
        </w:tc>
      </w:tr>
      <w:tr w:rsidR="003C2D4C" w14:paraId="45B7D06D" w14:textId="77777777">
        <w:trPr>
          <w:trHeight w:val="480"/>
        </w:trPr>
        <w:tc>
          <w:tcPr>
            <w:tcW w:w="6000" w:type="dxa"/>
            <w:tcBorders>
              <w:top w:val="nil"/>
              <w:left w:val="single" w:sz="4" w:space="0" w:color="000000"/>
              <w:bottom w:val="single" w:sz="4" w:space="0" w:color="000000"/>
              <w:right w:val="single" w:sz="4" w:space="0" w:color="000000"/>
            </w:tcBorders>
            <w:vAlign w:val="center"/>
            <w:hideMark/>
          </w:tcPr>
          <w:p w14:paraId="45B7D069" w14:textId="77777777" w:rsidR="001D688D" w:rsidRDefault="00D0192B">
            <w:pPr>
              <w:contextualSpacing/>
              <w:rPr>
                <w:rFonts w:ascii="Segoe UI" w:eastAsia="Times New Roman" w:hAnsi="Segoe UI" w:cs="Segoe UI"/>
                <w:b/>
                <w:bCs/>
                <w:sz w:val="18"/>
                <w:szCs w:val="18"/>
              </w:rPr>
            </w:pPr>
            <w:r>
              <w:rPr>
                <w:rFonts w:ascii="Segoe UI" w:eastAsia="Times New Roman" w:hAnsi="Segoe UI" w:cs="Segoe UI"/>
                <w:b/>
                <w:bCs/>
                <w:sz w:val="18"/>
                <w:szCs w:val="18"/>
              </w:rPr>
              <w:t xml:space="preserve">Πράξη: Αίτημα </w:t>
            </w:r>
            <w:r>
              <w:rPr>
                <w:rFonts w:ascii="Segoe UI" w:eastAsia="Times New Roman" w:hAnsi="Segoe UI" w:cs="Segoe UI"/>
                <w:b/>
                <w:bCs/>
                <w:sz w:val="18"/>
                <w:szCs w:val="18"/>
              </w:rPr>
              <w:t>άρσης ασυλίας για το αδίκημα της ψευδούς καταμήνυσης. (ΣΥΝΟΛΙΚΑ ΨΗΦΟΙ: NAI:152, OXI:0, ΠΡΝ:0)</w:t>
            </w:r>
          </w:p>
        </w:tc>
        <w:tc>
          <w:tcPr>
            <w:tcW w:w="1380" w:type="dxa"/>
            <w:tcBorders>
              <w:top w:val="nil"/>
              <w:left w:val="nil"/>
              <w:bottom w:val="single" w:sz="4" w:space="0" w:color="000000"/>
              <w:right w:val="single" w:sz="4" w:space="0" w:color="000000"/>
            </w:tcBorders>
            <w:vAlign w:val="center"/>
            <w:hideMark/>
          </w:tcPr>
          <w:p w14:paraId="45B7D06A" w14:textId="77777777" w:rsidR="001D688D" w:rsidRDefault="00D0192B">
            <w:pPr>
              <w:contextualSpacing/>
              <w:rPr>
                <w:rFonts w:ascii="Segoe UI" w:eastAsia="Times New Roman" w:hAnsi="Segoe UI" w:cs="Segoe UI"/>
                <w:sz w:val="18"/>
                <w:szCs w:val="18"/>
              </w:rPr>
            </w:pPr>
            <w:r>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vAlign w:val="center"/>
            <w:hideMark/>
          </w:tcPr>
          <w:p w14:paraId="45B7D06B" w14:textId="77777777" w:rsidR="001D688D" w:rsidRDefault="00D0192B">
            <w:pPr>
              <w:contextualSpacing/>
              <w:rPr>
                <w:rFonts w:ascii="Segoe UI" w:eastAsia="Times New Roman" w:hAnsi="Segoe UI" w:cs="Segoe UI"/>
                <w:sz w:val="18"/>
                <w:szCs w:val="18"/>
              </w:rPr>
            </w:pPr>
            <w:r>
              <w:rPr>
                <w:rFonts w:ascii="Segoe UI" w:eastAsia="Times New Roman" w:hAnsi="Segoe UI" w:cs="Segoe UI"/>
                <w:sz w:val="18"/>
                <w:szCs w:val="18"/>
              </w:rPr>
              <w:t> </w:t>
            </w:r>
          </w:p>
        </w:tc>
        <w:tc>
          <w:tcPr>
            <w:tcW w:w="605" w:type="dxa"/>
            <w:tcBorders>
              <w:top w:val="nil"/>
              <w:left w:val="nil"/>
              <w:bottom w:val="single" w:sz="4" w:space="0" w:color="000000"/>
              <w:right w:val="single" w:sz="4" w:space="0" w:color="000000"/>
            </w:tcBorders>
            <w:vAlign w:val="center"/>
            <w:hideMark/>
          </w:tcPr>
          <w:p w14:paraId="45B7D06C" w14:textId="77777777" w:rsidR="001D688D" w:rsidRDefault="00D0192B">
            <w:pPr>
              <w:contextualSpacing/>
              <w:rPr>
                <w:rFonts w:ascii="Segoe UI" w:eastAsia="Times New Roman" w:hAnsi="Segoe UI" w:cs="Segoe UI"/>
                <w:sz w:val="18"/>
                <w:szCs w:val="18"/>
              </w:rPr>
            </w:pPr>
            <w:r>
              <w:rPr>
                <w:rFonts w:ascii="Segoe UI" w:eastAsia="Times New Roman" w:hAnsi="Segoe UI" w:cs="Segoe UI"/>
                <w:sz w:val="18"/>
                <w:szCs w:val="18"/>
              </w:rPr>
              <w:t> </w:t>
            </w:r>
          </w:p>
        </w:tc>
      </w:tr>
      <w:tr w:rsidR="003C2D4C" w14:paraId="45B7D072"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6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380" w:type="dxa"/>
            <w:tcBorders>
              <w:top w:val="nil"/>
              <w:left w:val="nil"/>
              <w:bottom w:val="single" w:sz="4" w:space="0" w:color="000000"/>
              <w:right w:val="single" w:sz="4" w:space="0" w:color="000000"/>
            </w:tcBorders>
            <w:noWrap/>
            <w:vAlign w:val="center"/>
            <w:hideMark/>
          </w:tcPr>
          <w:p w14:paraId="45B7D06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07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ΑΤΤΙΚΗΣ</w:t>
            </w:r>
          </w:p>
        </w:tc>
        <w:tc>
          <w:tcPr>
            <w:tcW w:w="605" w:type="dxa"/>
            <w:tcBorders>
              <w:top w:val="nil"/>
              <w:left w:val="nil"/>
              <w:bottom w:val="single" w:sz="4" w:space="0" w:color="000000"/>
              <w:right w:val="single" w:sz="4" w:space="0" w:color="000000"/>
            </w:tcBorders>
            <w:noWrap/>
            <w:vAlign w:val="center"/>
            <w:hideMark/>
          </w:tcPr>
          <w:p w14:paraId="45B7D07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077"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7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ΑΚΡΙΩΤΗΣ ΓΕΩΡΓΙΟΣ</w:t>
            </w:r>
          </w:p>
        </w:tc>
        <w:tc>
          <w:tcPr>
            <w:tcW w:w="1380" w:type="dxa"/>
            <w:tcBorders>
              <w:top w:val="nil"/>
              <w:left w:val="nil"/>
              <w:bottom w:val="single" w:sz="4" w:space="0" w:color="000000"/>
              <w:right w:val="single" w:sz="4" w:space="0" w:color="000000"/>
            </w:tcBorders>
            <w:noWrap/>
            <w:vAlign w:val="center"/>
            <w:hideMark/>
          </w:tcPr>
          <w:p w14:paraId="45B7D07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07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ΕΥΒΟΙΑΣ</w:t>
            </w:r>
          </w:p>
        </w:tc>
        <w:tc>
          <w:tcPr>
            <w:tcW w:w="605" w:type="dxa"/>
            <w:tcBorders>
              <w:top w:val="nil"/>
              <w:left w:val="nil"/>
              <w:bottom w:val="single" w:sz="4" w:space="0" w:color="000000"/>
              <w:right w:val="single" w:sz="4" w:space="0" w:color="000000"/>
            </w:tcBorders>
            <w:noWrap/>
            <w:vAlign w:val="center"/>
            <w:hideMark/>
          </w:tcPr>
          <w:p w14:paraId="45B7D07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07C"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7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ΑΜΑΝΑΤΙΔΗΣ ΙΩΑΝΝΗΣ</w:t>
            </w:r>
          </w:p>
        </w:tc>
        <w:tc>
          <w:tcPr>
            <w:tcW w:w="1380" w:type="dxa"/>
            <w:tcBorders>
              <w:top w:val="nil"/>
              <w:left w:val="nil"/>
              <w:bottom w:val="single" w:sz="4" w:space="0" w:color="000000"/>
              <w:right w:val="single" w:sz="4" w:space="0" w:color="000000"/>
            </w:tcBorders>
            <w:noWrap/>
            <w:vAlign w:val="center"/>
            <w:hideMark/>
          </w:tcPr>
          <w:p w14:paraId="45B7D07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07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605" w:type="dxa"/>
            <w:tcBorders>
              <w:top w:val="nil"/>
              <w:left w:val="nil"/>
              <w:bottom w:val="single" w:sz="4" w:space="0" w:color="000000"/>
              <w:right w:val="single" w:sz="4" w:space="0" w:color="000000"/>
            </w:tcBorders>
            <w:noWrap/>
            <w:vAlign w:val="center"/>
            <w:hideMark/>
          </w:tcPr>
          <w:p w14:paraId="45B7D07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081"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7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ΑΜΥΡΑΣ ΓΕΩΡΓΙΟΣ</w:t>
            </w:r>
          </w:p>
        </w:tc>
        <w:tc>
          <w:tcPr>
            <w:tcW w:w="1380" w:type="dxa"/>
            <w:tcBorders>
              <w:top w:val="nil"/>
              <w:left w:val="nil"/>
              <w:bottom w:val="single" w:sz="4" w:space="0" w:color="000000"/>
              <w:right w:val="single" w:sz="4" w:space="0" w:color="000000"/>
            </w:tcBorders>
            <w:noWrap/>
            <w:vAlign w:val="center"/>
            <w:hideMark/>
          </w:tcPr>
          <w:p w14:paraId="45B7D07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noWrap/>
            <w:vAlign w:val="center"/>
            <w:hideMark/>
          </w:tcPr>
          <w:p w14:paraId="45B7D07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ΑΘΗΝΩΝ</w:t>
            </w:r>
          </w:p>
        </w:tc>
        <w:tc>
          <w:tcPr>
            <w:tcW w:w="605" w:type="dxa"/>
            <w:tcBorders>
              <w:top w:val="nil"/>
              <w:left w:val="nil"/>
              <w:bottom w:val="single" w:sz="4" w:space="0" w:color="000000"/>
              <w:right w:val="single" w:sz="4" w:space="0" w:color="000000"/>
            </w:tcBorders>
            <w:noWrap/>
            <w:vAlign w:val="center"/>
            <w:hideMark/>
          </w:tcPr>
          <w:p w14:paraId="45B7D08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086"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8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380" w:type="dxa"/>
            <w:tcBorders>
              <w:top w:val="nil"/>
              <w:left w:val="nil"/>
              <w:bottom w:val="single" w:sz="4" w:space="0" w:color="000000"/>
              <w:right w:val="single" w:sz="4" w:space="0" w:color="000000"/>
            </w:tcBorders>
            <w:noWrap/>
            <w:vAlign w:val="center"/>
            <w:hideMark/>
          </w:tcPr>
          <w:p w14:paraId="45B7D08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08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ΑΧΑΪΑΣ</w:t>
            </w:r>
          </w:p>
        </w:tc>
        <w:tc>
          <w:tcPr>
            <w:tcW w:w="605" w:type="dxa"/>
            <w:tcBorders>
              <w:top w:val="nil"/>
              <w:left w:val="nil"/>
              <w:bottom w:val="single" w:sz="4" w:space="0" w:color="000000"/>
              <w:right w:val="single" w:sz="4" w:space="0" w:color="000000"/>
            </w:tcBorders>
            <w:noWrap/>
            <w:vAlign w:val="center"/>
            <w:hideMark/>
          </w:tcPr>
          <w:p w14:paraId="45B7D08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08B"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8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ΑΝΑΣΤΑΣΙΑΔΗΣ ΣΑΒΒΑΣ</w:t>
            </w:r>
          </w:p>
        </w:tc>
        <w:tc>
          <w:tcPr>
            <w:tcW w:w="1380" w:type="dxa"/>
            <w:tcBorders>
              <w:top w:val="nil"/>
              <w:left w:val="nil"/>
              <w:bottom w:val="single" w:sz="4" w:space="0" w:color="000000"/>
              <w:right w:val="single" w:sz="4" w:space="0" w:color="000000"/>
            </w:tcBorders>
            <w:noWrap/>
            <w:vAlign w:val="center"/>
            <w:hideMark/>
          </w:tcPr>
          <w:p w14:paraId="45B7D08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D08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605" w:type="dxa"/>
            <w:tcBorders>
              <w:top w:val="nil"/>
              <w:left w:val="nil"/>
              <w:bottom w:val="single" w:sz="4" w:space="0" w:color="000000"/>
              <w:right w:val="single" w:sz="4" w:space="0" w:color="000000"/>
            </w:tcBorders>
            <w:noWrap/>
            <w:vAlign w:val="center"/>
            <w:hideMark/>
          </w:tcPr>
          <w:p w14:paraId="45B7D08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090"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8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ΑΝΤΩΝΙΑΔΗΣ ΙΩΑΝΝΗΣ</w:t>
            </w:r>
          </w:p>
        </w:tc>
        <w:tc>
          <w:tcPr>
            <w:tcW w:w="1380" w:type="dxa"/>
            <w:tcBorders>
              <w:top w:val="nil"/>
              <w:left w:val="nil"/>
              <w:bottom w:val="single" w:sz="4" w:space="0" w:color="000000"/>
              <w:right w:val="single" w:sz="4" w:space="0" w:color="000000"/>
            </w:tcBorders>
            <w:noWrap/>
            <w:vAlign w:val="center"/>
            <w:hideMark/>
          </w:tcPr>
          <w:p w14:paraId="45B7D08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D08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ΦΛΩΡΙΝΗΣ</w:t>
            </w:r>
          </w:p>
        </w:tc>
        <w:tc>
          <w:tcPr>
            <w:tcW w:w="605" w:type="dxa"/>
            <w:tcBorders>
              <w:top w:val="nil"/>
              <w:left w:val="nil"/>
              <w:bottom w:val="single" w:sz="4" w:space="0" w:color="000000"/>
              <w:right w:val="single" w:sz="4" w:space="0" w:color="000000"/>
            </w:tcBorders>
            <w:noWrap/>
            <w:vAlign w:val="center"/>
            <w:hideMark/>
          </w:tcPr>
          <w:p w14:paraId="45B7D08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095"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9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ΑΝΤΩΝΙΟΥ ΧΡΗΣΤΟΣ</w:t>
            </w:r>
          </w:p>
        </w:tc>
        <w:tc>
          <w:tcPr>
            <w:tcW w:w="1380" w:type="dxa"/>
            <w:tcBorders>
              <w:top w:val="nil"/>
              <w:left w:val="nil"/>
              <w:bottom w:val="single" w:sz="4" w:space="0" w:color="000000"/>
              <w:right w:val="single" w:sz="4" w:space="0" w:color="000000"/>
            </w:tcBorders>
            <w:noWrap/>
            <w:vAlign w:val="center"/>
            <w:hideMark/>
          </w:tcPr>
          <w:p w14:paraId="45B7D09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09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ΗΜΑΘΙΑΣ</w:t>
            </w:r>
          </w:p>
        </w:tc>
        <w:tc>
          <w:tcPr>
            <w:tcW w:w="605" w:type="dxa"/>
            <w:tcBorders>
              <w:top w:val="nil"/>
              <w:left w:val="nil"/>
              <w:bottom w:val="single" w:sz="4" w:space="0" w:color="000000"/>
              <w:right w:val="single" w:sz="4" w:space="0" w:color="000000"/>
            </w:tcBorders>
            <w:noWrap/>
            <w:vAlign w:val="center"/>
            <w:hideMark/>
          </w:tcPr>
          <w:p w14:paraId="45B7D09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09A"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9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ΑΠΟΣΤΟΛΟΥ ΕΥΑΓΓΕΛΟΣ</w:t>
            </w:r>
          </w:p>
        </w:tc>
        <w:tc>
          <w:tcPr>
            <w:tcW w:w="1380" w:type="dxa"/>
            <w:tcBorders>
              <w:top w:val="nil"/>
              <w:left w:val="nil"/>
              <w:bottom w:val="single" w:sz="4" w:space="0" w:color="000000"/>
              <w:right w:val="single" w:sz="4" w:space="0" w:color="000000"/>
            </w:tcBorders>
            <w:noWrap/>
            <w:vAlign w:val="center"/>
            <w:hideMark/>
          </w:tcPr>
          <w:p w14:paraId="45B7D09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09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ΕΥΒΟΙΑΣ</w:t>
            </w:r>
          </w:p>
        </w:tc>
        <w:tc>
          <w:tcPr>
            <w:tcW w:w="605" w:type="dxa"/>
            <w:tcBorders>
              <w:top w:val="nil"/>
              <w:left w:val="nil"/>
              <w:bottom w:val="single" w:sz="4" w:space="0" w:color="000000"/>
              <w:right w:val="single" w:sz="4" w:space="0" w:color="000000"/>
            </w:tcBorders>
            <w:noWrap/>
            <w:vAlign w:val="center"/>
            <w:hideMark/>
          </w:tcPr>
          <w:p w14:paraId="45B7D09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09F"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9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ΑΡΑΧΩΒΙΤΗΣ ΣΤΑΥΡΟΣ</w:t>
            </w:r>
          </w:p>
        </w:tc>
        <w:tc>
          <w:tcPr>
            <w:tcW w:w="1380" w:type="dxa"/>
            <w:tcBorders>
              <w:top w:val="nil"/>
              <w:left w:val="nil"/>
              <w:bottom w:val="single" w:sz="4" w:space="0" w:color="000000"/>
              <w:right w:val="single" w:sz="4" w:space="0" w:color="000000"/>
            </w:tcBorders>
            <w:noWrap/>
            <w:vAlign w:val="center"/>
            <w:hideMark/>
          </w:tcPr>
          <w:p w14:paraId="45B7D09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09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ΛΑΚΩΝΙΑΣ</w:t>
            </w:r>
          </w:p>
        </w:tc>
        <w:tc>
          <w:tcPr>
            <w:tcW w:w="605" w:type="dxa"/>
            <w:tcBorders>
              <w:top w:val="nil"/>
              <w:left w:val="nil"/>
              <w:bottom w:val="single" w:sz="4" w:space="0" w:color="000000"/>
              <w:right w:val="single" w:sz="4" w:space="0" w:color="000000"/>
            </w:tcBorders>
            <w:noWrap/>
            <w:vAlign w:val="center"/>
            <w:hideMark/>
          </w:tcPr>
          <w:p w14:paraId="45B7D09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0A4"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A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ΑΡΒΑΝΙΤΙΔΗΣ ΓΕΩΡΓΙΟΣ</w:t>
            </w:r>
          </w:p>
        </w:tc>
        <w:tc>
          <w:tcPr>
            <w:tcW w:w="1380" w:type="dxa"/>
            <w:tcBorders>
              <w:top w:val="nil"/>
              <w:left w:val="nil"/>
              <w:bottom w:val="single" w:sz="4" w:space="0" w:color="000000"/>
              <w:right w:val="single" w:sz="4" w:space="0" w:color="000000"/>
            </w:tcBorders>
            <w:noWrap/>
            <w:vAlign w:val="center"/>
            <w:hideMark/>
          </w:tcPr>
          <w:p w14:paraId="45B7D0A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noWrap/>
            <w:vAlign w:val="center"/>
            <w:hideMark/>
          </w:tcPr>
          <w:p w14:paraId="45B7D0A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605" w:type="dxa"/>
            <w:tcBorders>
              <w:top w:val="nil"/>
              <w:left w:val="nil"/>
              <w:bottom w:val="single" w:sz="4" w:space="0" w:color="000000"/>
              <w:right w:val="single" w:sz="4" w:space="0" w:color="000000"/>
            </w:tcBorders>
            <w:noWrap/>
            <w:vAlign w:val="center"/>
            <w:hideMark/>
          </w:tcPr>
          <w:p w14:paraId="45B7D0A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0A9"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A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ΑΥΛΩΝΙΤΟΥ ΕΛΕΝΗ</w:t>
            </w:r>
          </w:p>
        </w:tc>
        <w:tc>
          <w:tcPr>
            <w:tcW w:w="1380" w:type="dxa"/>
            <w:tcBorders>
              <w:top w:val="nil"/>
              <w:left w:val="nil"/>
              <w:bottom w:val="single" w:sz="4" w:space="0" w:color="000000"/>
              <w:right w:val="single" w:sz="4" w:space="0" w:color="000000"/>
            </w:tcBorders>
            <w:noWrap/>
            <w:vAlign w:val="center"/>
            <w:hideMark/>
          </w:tcPr>
          <w:p w14:paraId="45B7D0A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0A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ΑΘΗΝΩΝ</w:t>
            </w:r>
          </w:p>
        </w:tc>
        <w:tc>
          <w:tcPr>
            <w:tcW w:w="605" w:type="dxa"/>
            <w:tcBorders>
              <w:top w:val="nil"/>
              <w:left w:val="nil"/>
              <w:bottom w:val="single" w:sz="4" w:space="0" w:color="000000"/>
              <w:right w:val="single" w:sz="4" w:space="0" w:color="000000"/>
            </w:tcBorders>
            <w:noWrap/>
            <w:vAlign w:val="center"/>
            <w:hideMark/>
          </w:tcPr>
          <w:p w14:paraId="45B7D0A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0AE"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A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ΑΧΜΕΤ ΙΛΧΑΝ</w:t>
            </w:r>
          </w:p>
        </w:tc>
        <w:tc>
          <w:tcPr>
            <w:tcW w:w="1380" w:type="dxa"/>
            <w:tcBorders>
              <w:top w:val="nil"/>
              <w:left w:val="nil"/>
              <w:bottom w:val="single" w:sz="4" w:space="0" w:color="000000"/>
              <w:right w:val="single" w:sz="4" w:space="0" w:color="000000"/>
            </w:tcBorders>
            <w:noWrap/>
            <w:vAlign w:val="center"/>
            <w:hideMark/>
          </w:tcPr>
          <w:p w14:paraId="45B7D0A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noWrap/>
            <w:vAlign w:val="center"/>
            <w:hideMark/>
          </w:tcPr>
          <w:p w14:paraId="45B7D0A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ΡΟΔΟΠΗΣ</w:t>
            </w:r>
          </w:p>
        </w:tc>
        <w:tc>
          <w:tcPr>
            <w:tcW w:w="605" w:type="dxa"/>
            <w:tcBorders>
              <w:top w:val="nil"/>
              <w:left w:val="nil"/>
              <w:bottom w:val="single" w:sz="4" w:space="0" w:color="000000"/>
              <w:right w:val="single" w:sz="4" w:space="0" w:color="000000"/>
            </w:tcBorders>
            <w:noWrap/>
            <w:vAlign w:val="center"/>
            <w:hideMark/>
          </w:tcPr>
          <w:p w14:paraId="45B7D0A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0B3"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A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ΒΑΡΔΑΚΗΣ ΣΩΚΡΑΤΗΣ</w:t>
            </w:r>
          </w:p>
        </w:tc>
        <w:tc>
          <w:tcPr>
            <w:tcW w:w="1380" w:type="dxa"/>
            <w:tcBorders>
              <w:top w:val="nil"/>
              <w:left w:val="nil"/>
              <w:bottom w:val="single" w:sz="4" w:space="0" w:color="000000"/>
              <w:right w:val="single" w:sz="4" w:space="0" w:color="000000"/>
            </w:tcBorders>
            <w:noWrap/>
            <w:vAlign w:val="center"/>
            <w:hideMark/>
          </w:tcPr>
          <w:p w14:paraId="45B7D0B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0B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ΗΡΑΚΛΕΙΟΥ</w:t>
            </w:r>
          </w:p>
        </w:tc>
        <w:tc>
          <w:tcPr>
            <w:tcW w:w="605" w:type="dxa"/>
            <w:tcBorders>
              <w:top w:val="nil"/>
              <w:left w:val="nil"/>
              <w:bottom w:val="single" w:sz="4" w:space="0" w:color="000000"/>
              <w:right w:val="single" w:sz="4" w:space="0" w:color="000000"/>
            </w:tcBorders>
            <w:noWrap/>
            <w:vAlign w:val="center"/>
            <w:hideMark/>
          </w:tcPr>
          <w:p w14:paraId="45B7D0B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0B8"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B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ΒΕΡΝΑΡΔΑΚΗΣ ΧΡΙΣΤΟΦΟΡΟΣ</w:t>
            </w:r>
          </w:p>
        </w:tc>
        <w:tc>
          <w:tcPr>
            <w:tcW w:w="1380" w:type="dxa"/>
            <w:tcBorders>
              <w:top w:val="nil"/>
              <w:left w:val="nil"/>
              <w:bottom w:val="single" w:sz="4" w:space="0" w:color="000000"/>
              <w:right w:val="single" w:sz="4" w:space="0" w:color="000000"/>
            </w:tcBorders>
            <w:noWrap/>
            <w:vAlign w:val="center"/>
            <w:hideMark/>
          </w:tcPr>
          <w:p w14:paraId="45B7D0B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0B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 ΑΘΗΝΩΝ</w:t>
            </w:r>
          </w:p>
        </w:tc>
        <w:tc>
          <w:tcPr>
            <w:tcW w:w="605" w:type="dxa"/>
            <w:tcBorders>
              <w:top w:val="nil"/>
              <w:left w:val="nil"/>
              <w:bottom w:val="single" w:sz="4" w:space="0" w:color="000000"/>
              <w:right w:val="single" w:sz="4" w:space="0" w:color="000000"/>
            </w:tcBorders>
            <w:noWrap/>
            <w:vAlign w:val="center"/>
            <w:hideMark/>
          </w:tcPr>
          <w:p w14:paraId="45B7D0B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0BD"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B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ΒΕΣΥΡΟΠΟΥΛΟΣ ΑΠΟΣΤΟΛΟΣ</w:t>
            </w:r>
          </w:p>
        </w:tc>
        <w:tc>
          <w:tcPr>
            <w:tcW w:w="1380" w:type="dxa"/>
            <w:tcBorders>
              <w:top w:val="nil"/>
              <w:left w:val="nil"/>
              <w:bottom w:val="single" w:sz="4" w:space="0" w:color="000000"/>
              <w:right w:val="single" w:sz="4" w:space="0" w:color="000000"/>
            </w:tcBorders>
            <w:noWrap/>
            <w:vAlign w:val="center"/>
            <w:hideMark/>
          </w:tcPr>
          <w:p w14:paraId="45B7D0B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D0B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ΗΜΑΘΙΑΣ</w:t>
            </w:r>
          </w:p>
        </w:tc>
        <w:tc>
          <w:tcPr>
            <w:tcW w:w="605" w:type="dxa"/>
            <w:tcBorders>
              <w:top w:val="nil"/>
              <w:left w:val="nil"/>
              <w:bottom w:val="single" w:sz="4" w:space="0" w:color="000000"/>
              <w:right w:val="single" w:sz="4" w:space="0" w:color="000000"/>
            </w:tcBorders>
            <w:noWrap/>
            <w:vAlign w:val="center"/>
            <w:hideMark/>
          </w:tcPr>
          <w:p w14:paraId="45B7D0B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0C2"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B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ΒΕΤΤΑΣ ΔΗΜΗΤΡΙΟΣ</w:t>
            </w:r>
          </w:p>
        </w:tc>
        <w:tc>
          <w:tcPr>
            <w:tcW w:w="1380" w:type="dxa"/>
            <w:tcBorders>
              <w:top w:val="nil"/>
              <w:left w:val="nil"/>
              <w:bottom w:val="single" w:sz="4" w:space="0" w:color="000000"/>
              <w:right w:val="single" w:sz="4" w:space="0" w:color="000000"/>
            </w:tcBorders>
            <w:noWrap/>
            <w:vAlign w:val="center"/>
            <w:hideMark/>
          </w:tcPr>
          <w:p w14:paraId="45B7D0B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0C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ΦΘΙΩΤΙΔΟΣ</w:t>
            </w:r>
          </w:p>
        </w:tc>
        <w:tc>
          <w:tcPr>
            <w:tcW w:w="605" w:type="dxa"/>
            <w:tcBorders>
              <w:top w:val="nil"/>
              <w:left w:val="nil"/>
              <w:bottom w:val="single" w:sz="4" w:space="0" w:color="000000"/>
              <w:right w:val="single" w:sz="4" w:space="0" w:color="000000"/>
            </w:tcBorders>
            <w:noWrap/>
            <w:vAlign w:val="center"/>
            <w:hideMark/>
          </w:tcPr>
          <w:p w14:paraId="45B7D0C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0C7"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C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ΒΙΤΣΑΣ ΔΗΜΗΤΡΙΟΣ</w:t>
            </w:r>
          </w:p>
        </w:tc>
        <w:tc>
          <w:tcPr>
            <w:tcW w:w="1380" w:type="dxa"/>
            <w:tcBorders>
              <w:top w:val="nil"/>
              <w:left w:val="nil"/>
              <w:bottom w:val="single" w:sz="4" w:space="0" w:color="000000"/>
              <w:right w:val="single" w:sz="4" w:space="0" w:color="000000"/>
            </w:tcBorders>
            <w:noWrap/>
            <w:vAlign w:val="center"/>
            <w:hideMark/>
          </w:tcPr>
          <w:p w14:paraId="45B7D0C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0C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ΠΕΙΡΑΙΩΣ</w:t>
            </w:r>
          </w:p>
        </w:tc>
        <w:tc>
          <w:tcPr>
            <w:tcW w:w="605" w:type="dxa"/>
            <w:tcBorders>
              <w:top w:val="nil"/>
              <w:left w:val="nil"/>
              <w:bottom w:val="single" w:sz="4" w:space="0" w:color="000000"/>
              <w:right w:val="single" w:sz="4" w:space="0" w:color="000000"/>
            </w:tcBorders>
            <w:noWrap/>
            <w:vAlign w:val="center"/>
            <w:hideMark/>
          </w:tcPr>
          <w:p w14:paraId="45B7D0C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0CC"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C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ΒΟΡΙΔΗΣ ΜΑΥΡΟΥΔΗΣ(ΜΑΚΗΣ)</w:t>
            </w:r>
          </w:p>
        </w:tc>
        <w:tc>
          <w:tcPr>
            <w:tcW w:w="1380" w:type="dxa"/>
            <w:tcBorders>
              <w:top w:val="nil"/>
              <w:left w:val="nil"/>
              <w:bottom w:val="single" w:sz="4" w:space="0" w:color="000000"/>
              <w:right w:val="single" w:sz="4" w:space="0" w:color="000000"/>
            </w:tcBorders>
            <w:noWrap/>
            <w:vAlign w:val="center"/>
            <w:hideMark/>
          </w:tcPr>
          <w:p w14:paraId="45B7D0C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D0C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ΑΤΤΙΚΗΣ</w:t>
            </w:r>
          </w:p>
        </w:tc>
        <w:tc>
          <w:tcPr>
            <w:tcW w:w="605" w:type="dxa"/>
            <w:tcBorders>
              <w:top w:val="nil"/>
              <w:left w:val="nil"/>
              <w:bottom w:val="single" w:sz="4" w:space="0" w:color="000000"/>
              <w:right w:val="single" w:sz="4" w:space="0" w:color="000000"/>
            </w:tcBorders>
            <w:noWrap/>
            <w:vAlign w:val="center"/>
            <w:hideMark/>
          </w:tcPr>
          <w:p w14:paraId="45B7D0C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0D1"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C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380" w:type="dxa"/>
            <w:tcBorders>
              <w:top w:val="nil"/>
              <w:left w:val="nil"/>
              <w:bottom w:val="single" w:sz="4" w:space="0" w:color="000000"/>
              <w:right w:val="single" w:sz="4" w:space="0" w:color="000000"/>
            </w:tcBorders>
            <w:noWrap/>
            <w:vAlign w:val="center"/>
            <w:hideMark/>
          </w:tcPr>
          <w:p w14:paraId="45B7D0C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D0C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ΑΘΗΝΩΝ</w:t>
            </w:r>
          </w:p>
        </w:tc>
        <w:tc>
          <w:tcPr>
            <w:tcW w:w="605" w:type="dxa"/>
            <w:tcBorders>
              <w:top w:val="nil"/>
              <w:left w:val="nil"/>
              <w:bottom w:val="single" w:sz="4" w:space="0" w:color="000000"/>
              <w:right w:val="single" w:sz="4" w:space="0" w:color="000000"/>
            </w:tcBorders>
            <w:noWrap/>
            <w:vAlign w:val="center"/>
            <w:hideMark/>
          </w:tcPr>
          <w:p w14:paraId="45B7D0D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w:t>
            </w:r>
          </w:p>
        </w:tc>
      </w:tr>
      <w:tr w:rsidR="003C2D4C" w14:paraId="45B7D0D6"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D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380" w:type="dxa"/>
            <w:tcBorders>
              <w:top w:val="nil"/>
              <w:left w:val="nil"/>
              <w:bottom w:val="single" w:sz="4" w:space="0" w:color="000000"/>
              <w:right w:val="single" w:sz="4" w:space="0" w:color="000000"/>
            </w:tcBorders>
            <w:noWrap/>
            <w:vAlign w:val="center"/>
            <w:hideMark/>
          </w:tcPr>
          <w:p w14:paraId="45B7D0D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0D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 ΑΘΗΝΩΝ</w:t>
            </w:r>
          </w:p>
        </w:tc>
        <w:tc>
          <w:tcPr>
            <w:tcW w:w="605" w:type="dxa"/>
            <w:tcBorders>
              <w:top w:val="nil"/>
              <w:left w:val="nil"/>
              <w:bottom w:val="single" w:sz="4" w:space="0" w:color="000000"/>
              <w:right w:val="single" w:sz="4" w:space="0" w:color="000000"/>
            </w:tcBorders>
            <w:noWrap/>
            <w:vAlign w:val="center"/>
            <w:hideMark/>
          </w:tcPr>
          <w:p w14:paraId="45B7D0D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0DB"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D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ΒΡΑΝΤΖΑ ΠΑΝΑΓΙΩΤΑ</w:t>
            </w:r>
          </w:p>
        </w:tc>
        <w:tc>
          <w:tcPr>
            <w:tcW w:w="1380" w:type="dxa"/>
            <w:tcBorders>
              <w:top w:val="nil"/>
              <w:left w:val="nil"/>
              <w:bottom w:val="single" w:sz="4" w:space="0" w:color="000000"/>
              <w:right w:val="single" w:sz="4" w:space="0" w:color="000000"/>
            </w:tcBorders>
            <w:noWrap/>
            <w:vAlign w:val="center"/>
            <w:hideMark/>
          </w:tcPr>
          <w:p w14:paraId="45B7D0D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0D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ΚΑΡΔΙΤΣΗΣ</w:t>
            </w:r>
          </w:p>
        </w:tc>
        <w:tc>
          <w:tcPr>
            <w:tcW w:w="605" w:type="dxa"/>
            <w:tcBorders>
              <w:top w:val="nil"/>
              <w:left w:val="nil"/>
              <w:bottom w:val="single" w:sz="4" w:space="0" w:color="000000"/>
              <w:right w:val="single" w:sz="4" w:space="0" w:color="000000"/>
            </w:tcBorders>
            <w:noWrap/>
            <w:vAlign w:val="center"/>
            <w:hideMark/>
          </w:tcPr>
          <w:p w14:paraId="45B7D0D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0E0"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D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 xml:space="preserve">ΓΑΒΡΟΓΛΟΥ </w:t>
            </w:r>
            <w:r>
              <w:rPr>
                <w:rFonts w:ascii="Segoe UI" w:eastAsia="Times New Roman" w:hAnsi="Segoe UI" w:cs="Segoe UI"/>
                <w:sz w:val="18"/>
                <w:szCs w:val="18"/>
              </w:rPr>
              <w:t>ΚΩΝΣΤΑΝΤΙΝΟΣ</w:t>
            </w:r>
          </w:p>
        </w:tc>
        <w:tc>
          <w:tcPr>
            <w:tcW w:w="1380" w:type="dxa"/>
            <w:tcBorders>
              <w:top w:val="nil"/>
              <w:left w:val="nil"/>
              <w:bottom w:val="single" w:sz="4" w:space="0" w:color="000000"/>
              <w:right w:val="single" w:sz="4" w:space="0" w:color="000000"/>
            </w:tcBorders>
            <w:noWrap/>
            <w:vAlign w:val="center"/>
            <w:hideMark/>
          </w:tcPr>
          <w:p w14:paraId="45B7D0D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0D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605" w:type="dxa"/>
            <w:tcBorders>
              <w:top w:val="nil"/>
              <w:left w:val="nil"/>
              <w:bottom w:val="single" w:sz="4" w:space="0" w:color="000000"/>
              <w:right w:val="single" w:sz="4" w:space="0" w:color="000000"/>
            </w:tcBorders>
            <w:noWrap/>
            <w:vAlign w:val="center"/>
            <w:hideMark/>
          </w:tcPr>
          <w:p w14:paraId="45B7D0D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0E5"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E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ΓΕΝΝΙΑ ΓΕΩΡΓΙΑ</w:t>
            </w:r>
          </w:p>
        </w:tc>
        <w:tc>
          <w:tcPr>
            <w:tcW w:w="1380" w:type="dxa"/>
            <w:tcBorders>
              <w:top w:val="nil"/>
              <w:left w:val="nil"/>
              <w:bottom w:val="single" w:sz="4" w:space="0" w:color="000000"/>
              <w:right w:val="single" w:sz="4" w:space="0" w:color="000000"/>
            </w:tcBorders>
            <w:noWrap/>
            <w:vAlign w:val="center"/>
            <w:hideMark/>
          </w:tcPr>
          <w:p w14:paraId="45B7D0E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0E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 ΠΕΙΡΑΙΩΣ</w:t>
            </w:r>
          </w:p>
        </w:tc>
        <w:tc>
          <w:tcPr>
            <w:tcW w:w="605" w:type="dxa"/>
            <w:tcBorders>
              <w:top w:val="nil"/>
              <w:left w:val="nil"/>
              <w:bottom w:val="single" w:sz="4" w:space="0" w:color="000000"/>
              <w:right w:val="single" w:sz="4" w:space="0" w:color="000000"/>
            </w:tcBorders>
            <w:noWrap/>
            <w:vAlign w:val="center"/>
            <w:hideMark/>
          </w:tcPr>
          <w:p w14:paraId="45B7D0E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0EA"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E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380" w:type="dxa"/>
            <w:tcBorders>
              <w:top w:val="nil"/>
              <w:left w:val="nil"/>
              <w:bottom w:val="single" w:sz="4" w:space="0" w:color="000000"/>
              <w:right w:val="single" w:sz="4" w:space="0" w:color="000000"/>
            </w:tcBorders>
            <w:noWrap/>
            <w:vAlign w:val="center"/>
            <w:hideMark/>
          </w:tcPr>
          <w:p w14:paraId="45B7D0E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0E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ΑΡΤΗΣ</w:t>
            </w:r>
          </w:p>
        </w:tc>
        <w:tc>
          <w:tcPr>
            <w:tcW w:w="605" w:type="dxa"/>
            <w:tcBorders>
              <w:top w:val="nil"/>
              <w:left w:val="nil"/>
              <w:bottom w:val="single" w:sz="4" w:space="0" w:color="000000"/>
              <w:right w:val="single" w:sz="4" w:space="0" w:color="000000"/>
            </w:tcBorders>
            <w:noWrap/>
            <w:vAlign w:val="center"/>
            <w:hideMark/>
          </w:tcPr>
          <w:p w14:paraId="45B7D0E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0EF"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E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noWrap/>
            <w:vAlign w:val="center"/>
            <w:hideMark/>
          </w:tcPr>
          <w:p w14:paraId="45B7D0E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noWrap/>
            <w:vAlign w:val="center"/>
            <w:hideMark/>
          </w:tcPr>
          <w:p w14:paraId="45B7D0E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 ΑΘΗΝΩΝ</w:t>
            </w:r>
          </w:p>
        </w:tc>
        <w:tc>
          <w:tcPr>
            <w:tcW w:w="605" w:type="dxa"/>
            <w:tcBorders>
              <w:top w:val="nil"/>
              <w:left w:val="nil"/>
              <w:bottom w:val="single" w:sz="4" w:space="0" w:color="000000"/>
              <w:right w:val="single" w:sz="4" w:space="0" w:color="000000"/>
            </w:tcBorders>
            <w:noWrap/>
            <w:vAlign w:val="center"/>
            <w:hideMark/>
          </w:tcPr>
          <w:p w14:paraId="45B7D0E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0F4"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F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ΓΕΩΡΓΟΠΟΥΛΟΥ-ΣΑΛΤΑΡΗ ΕΥΣΤΑΘΙΑ(ΕΦΗ)</w:t>
            </w:r>
          </w:p>
        </w:tc>
        <w:tc>
          <w:tcPr>
            <w:tcW w:w="1380" w:type="dxa"/>
            <w:tcBorders>
              <w:top w:val="nil"/>
              <w:left w:val="nil"/>
              <w:bottom w:val="single" w:sz="4" w:space="0" w:color="000000"/>
              <w:right w:val="single" w:sz="4" w:space="0" w:color="000000"/>
            </w:tcBorders>
            <w:noWrap/>
            <w:vAlign w:val="center"/>
            <w:hideMark/>
          </w:tcPr>
          <w:p w14:paraId="45B7D0F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0F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ΗΛΕΙΑΣ</w:t>
            </w:r>
          </w:p>
        </w:tc>
        <w:tc>
          <w:tcPr>
            <w:tcW w:w="605" w:type="dxa"/>
            <w:tcBorders>
              <w:top w:val="nil"/>
              <w:left w:val="nil"/>
              <w:bottom w:val="single" w:sz="4" w:space="0" w:color="000000"/>
              <w:right w:val="single" w:sz="4" w:space="0" w:color="000000"/>
            </w:tcBorders>
            <w:noWrap/>
            <w:vAlign w:val="center"/>
            <w:hideMark/>
          </w:tcPr>
          <w:p w14:paraId="45B7D0F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0F9"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F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ΓΙΑΝΝΑΚΙΔΗΣ ΕΥΣΤΑΘΙΟΣ</w:t>
            </w:r>
          </w:p>
        </w:tc>
        <w:tc>
          <w:tcPr>
            <w:tcW w:w="1380" w:type="dxa"/>
            <w:tcBorders>
              <w:top w:val="nil"/>
              <w:left w:val="nil"/>
              <w:bottom w:val="single" w:sz="4" w:space="0" w:color="000000"/>
              <w:right w:val="single" w:sz="4" w:space="0" w:color="000000"/>
            </w:tcBorders>
            <w:noWrap/>
            <w:vAlign w:val="center"/>
            <w:hideMark/>
          </w:tcPr>
          <w:p w14:paraId="45B7D0F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0F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ΞΑΝΘΗΣ</w:t>
            </w:r>
          </w:p>
        </w:tc>
        <w:tc>
          <w:tcPr>
            <w:tcW w:w="605" w:type="dxa"/>
            <w:tcBorders>
              <w:top w:val="nil"/>
              <w:left w:val="nil"/>
              <w:bottom w:val="single" w:sz="4" w:space="0" w:color="000000"/>
              <w:right w:val="single" w:sz="4" w:space="0" w:color="000000"/>
            </w:tcBorders>
            <w:noWrap/>
            <w:vAlign w:val="center"/>
            <w:hideMark/>
          </w:tcPr>
          <w:p w14:paraId="45B7D0F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0FE"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F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ΓΙΟΓΙΑΚΑΣ ΒΑΣΙΛΕΙΟΣ</w:t>
            </w:r>
          </w:p>
        </w:tc>
        <w:tc>
          <w:tcPr>
            <w:tcW w:w="1380" w:type="dxa"/>
            <w:tcBorders>
              <w:top w:val="nil"/>
              <w:left w:val="nil"/>
              <w:bottom w:val="single" w:sz="4" w:space="0" w:color="000000"/>
              <w:right w:val="single" w:sz="4" w:space="0" w:color="000000"/>
            </w:tcBorders>
            <w:noWrap/>
            <w:vAlign w:val="center"/>
            <w:hideMark/>
          </w:tcPr>
          <w:p w14:paraId="45B7D0F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D0F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ΘΕΣΠΡΩΤΙΑΣ</w:t>
            </w:r>
          </w:p>
        </w:tc>
        <w:tc>
          <w:tcPr>
            <w:tcW w:w="605" w:type="dxa"/>
            <w:tcBorders>
              <w:top w:val="nil"/>
              <w:left w:val="nil"/>
              <w:bottom w:val="single" w:sz="4" w:space="0" w:color="000000"/>
              <w:right w:val="single" w:sz="4" w:space="0" w:color="000000"/>
            </w:tcBorders>
            <w:noWrap/>
            <w:vAlign w:val="center"/>
            <w:hideMark/>
          </w:tcPr>
          <w:p w14:paraId="45B7D0F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03"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0F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ΓΚΑΡΑ ΑΝΑΣΤΑΣΙΑ</w:t>
            </w:r>
          </w:p>
        </w:tc>
        <w:tc>
          <w:tcPr>
            <w:tcW w:w="1380" w:type="dxa"/>
            <w:tcBorders>
              <w:top w:val="nil"/>
              <w:left w:val="nil"/>
              <w:bottom w:val="single" w:sz="4" w:space="0" w:color="000000"/>
              <w:right w:val="single" w:sz="4" w:space="0" w:color="000000"/>
            </w:tcBorders>
            <w:noWrap/>
            <w:vAlign w:val="center"/>
            <w:hideMark/>
          </w:tcPr>
          <w:p w14:paraId="45B7D10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10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ΕΒΡΟΥ</w:t>
            </w:r>
          </w:p>
        </w:tc>
        <w:tc>
          <w:tcPr>
            <w:tcW w:w="605" w:type="dxa"/>
            <w:tcBorders>
              <w:top w:val="nil"/>
              <w:left w:val="nil"/>
              <w:bottom w:val="single" w:sz="4" w:space="0" w:color="000000"/>
              <w:right w:val="single" w:sz="4" w:space="0" w:color="000000"/>
            </w:tcBorders>
            <w:noWrap/>
            <w:vAlign w:val="center"/>
            <w:hideMark/>
          </w:tcPr>
          <w:p w14:paraId="45B7D10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08"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0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ΓΚΙΟΛΑΣ ΙΩΑΝΝΗΣ</w:t>
            </w:r>
          </w:p>
        </w:tc>
        <w:tc>
          <w:tcPr>
            <w:tcW w:w="1380" w:type="dxa"/>
            <w:tcBorders>
              <w:top w:val="nil"/>
              <w:left w:val="nil"/>
              <w:bottom w:val="single" w:sz="4" w:space="0" w:color="000000"/>
              <w:right w:val="single" w:sz="4" w:space="0" w:color="000000"/>
            </w:tcBorders>
            <w:noWrap/>
            <w:vAlign w:val="center"/>
            <w:hideMark/>
          </w:tcPr>
          <w:p w14:paraId="45B7D10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10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ΑΡΓΟΛΙΔΟΣ</w:t>
            </w:r>
          </w:p>
        </w:tc>
        <w:tc>
          <w:tcPr>
            <w:tcW w:w="605" w:type="dxa"/>
            <w:tcBorders>
              <w:top w:val="nil"/>
              <w:left w:val="nil"/>
              <w:bottom w:val="single" w:sz="4" w:space="0" w:color="000000"/>
              <w:right w:val="single" w:sz="4" w:space="0" w:color="000000"/>
            </w:tcBorders>
            <w:noWrap/>
            <w:vAlign w:val="center"/>
            <w:hideMark/>
          </w:tcPr>
          <w:p w14:paraId="45B7D10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0D"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0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ΔΕΔΕΣ ΙΩΑΝΝΗΣ</w:t>
            </w:r>
          </w:p>
        </w:tc>
        <w:tc>
          <w:tcPr>
            <w:tcW w:w="1380" w:type="dxa"/>
            <w:tcBorders>
              <w:top w:val="nil"/>
              <w:left w:val="nil"/>
              <w:bottom w:val="single" w:sz="4" w:space="0" w:color="000000"/>
              <w:right w:val="single" w:sz="4" w:space="0" w:color="000000"/>
            </w:tcBorders>
            <w:noWrap/>
            <w:vAlign w:val="center"/>
            <w:hideMark/>
          </w:tcPr>
          <w:p w14:paraId="45B7D10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10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ΑΤΤΙΚΗΣ</w:t>
            </w:r>
          </w:p>
        </w:tc>
        <w:tc>
          <w:tcPr>
            <w:tcW w:w="605" w:type="dxa"/>
            <w:tcBorders>
              <w:top w:val="nil"/>
              <w:left w:val="nil"/>
              <w:bottom w:val="single" w:sz="4" w:space="0" w:color="000000"/>
              <w:right w:val="single" w:sz="4" w:space="0" w:color="000000"/>
            </w:tcBorders>
            <w:noWrap/>
            <w:vAlign w:val="center"/>
            <w:hideMark/>
          </w:tcPr>
          <w:p w14:paraId="45B7D10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12"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0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ΔΕΛΗΣ ΙΩΑΝΝΗΣ</w:t>
            </w:r>
          </w:p>
        </w:tc>
        <w:tc>
          <w:tcPr>
            <w:tcW w:w="1380" w:type="dxa"/>
            <w:tcBorders>
              <w:top w:val="nil"/>
              <w:left w:val="nil"/>
              <w:bottom w:val="single" w:sz="4" w:space="0" w:color="000000"/>
              <w:right w:val="single" w:sz="4" w:space="0" w:color="000000"/>
            </w:tcBorders>
            <w:noWrap/>
            <w:vAlign w:val="center"/>
            <w:hideMark/>
          </w:tcPr>
          <w:p w14:paraId="45B7D10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noWrap/>
            <w:vAlign w:val="center"/>
            <w:hideMark/>
          </w:tcPr>
          <w:p w14:paraId="45B7D11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605" w:type="dxa"/>
            <w:tcBorders>
              <w:top w:val="nil"/>
              <w:left w:val="nil"/>
              <w:bottom w:val="single" w:sz="4" w:space="0" w:color="000000"/>
              <w:right w:val="single" w:sz="4" w:space="0" w:color="000000"/>
            </w:tcBorders>
            <w:noWrap/>
            <w:vAlign w:val="center"/>
            <w:hideMark/>
          </w:tcPr>
          <w:p w14:paraId="45B7D11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17"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1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ΔΕΝΔΙΑΣ ΝΙΚΟΛΑΟΣ-ΓΕΩΡΓΙΟΣ</w:t>
            </w:r>
          </w:p>
        </w:tc>
        <w:tc>
          <w:tcPr>
            <w:tcW w:w="1380" w:type="dxa"/>
            <w:tcBorders>
              <w:top w:val="nil"/>
              <w:left w:val="nil"/>
              <w:bottom w:val="single" w:sz="4" w:space="0" w:color="000000"/>
              <w:right w:val="single" w:sz="4" w:space="0" w:color="000000"/>
            </w:tcBorders>
            <w:noWrap/>
            <w:vAlign w:val="center"/>
            <w:hideMark/>
          </w:tcPr>
          <w:p w14:paraId="45B7D11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D11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ΑΘΗΝΩΝ</w:t>
            </w:r>
          </w:p>
        </w:tc>
        <w:tc>
          <w:tcPr>
            <w:tcW w:w="605" w:type="dxa"/>
            <w:tcBorders>
              <w:top w:val="nil"/>
              <w:left w:val="nil"/>
              <w:bottom w:val="single" w:sz="4" w:space="0" w:color="000000"/>
              <w:right w:val="single" w:sz="4" w:space="0" w:color="000000"/>
            </w:tcBorders>
            <w:noWrap/>
            <w:vAlign w:val="center"/>
            <w:hideMark/>
          </w:tcPr>
          <w:p w14:paraId="45B7D11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1C"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1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ΔΗΜΑΡΑΣ ΓΕΩΡΓΙΟΣ</w:t>
            </w:r>
          </w:p>
        </w:tc>
        <w:tc>
          <w:tcPr>
            <w:tcW w:w="1380" w:type="dxa"/>
            <w:tcBorders>
              <w:top w:val="nil"/>
              <w:left w:val="nil"/>
              <w:bottom w:val="single" w:sz="4" w:space="0" w:color="000000"/>
              <w:right w:val="single" w:sz="4" w:space="0" w:color="000000"/>
            </w:tcBorders>
            <w:noWrap/>
            <w:vAlign w:val="center"/>
            <w:hideMark/>
          </w:tcPr>
          <w:p w14:paraId="45B7D11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11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ΑΘΗΝΩΝ</w:t>
            </w:r>
          </w:p>
        </w:tc>
        <w:tc>
          <w:tcPr>
            <w:tcW w:w="605" w:type="dxa"/>
            <w:tcBorders>
              <w:top w:val="nil"/>
              <w:left w:val="nil"/>
              <w:bottom w:val="single" w:sz="4" w:space="0" w:color="000000"/>
              <w:right w:val="single" w:sz="4" w:space="0" w:color="000000"/>
            </w:tcBorders>
            <w:noWrap/>
            <w:vAlign w:val="center"/>
            <w:hideMark/>
          </w:tcPr>
          <w:p w14:paraId="45B7D11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21"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1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ΔΗΜΑΣ ΧΡΙΣΤΟΣ</w:t>
            </w:r>
          </w:p>
        </w:tc>
        <w:tc>
          <w:tcPr>
            <w:tcW w:w="1380" w:type="dxa"/>
            <w:tcBorders>
              <w:top w:val="nil"/>
              <w:left w:val="nil"/>
              <w:bottom w:val="single" w:sz="4" w:space="0" w:color="000000"/>
              <w:right w:val="single" w:sz="4" w:space="0" w:color="000000"/>
            </w:tcBorders>
            <w:noWrap/>
            <w:vAlign w:val="center"/>
            <w:hideMark/>
          </w:tcPr>
          <w:p w14:paraId="45B7D11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D11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ΚΟΡΙΝΘΙΑΣ</w:t>
            </w:r>
          </w:p>
        </w:tc>
        <w:tc>
          <w:tcPr>
            <w:tcW w:w="605" w:type="dxa"/>
            <w:tcBorders>
              <w:top w:val="nil"/>
              <w:left w:val="nil"/>
              <w:bottom w:val="single" w:sz="4" w:space="0" w:color="000000"/>
              <w:right w:val="single" w:sz="4" w:space="0" w:color="000000"/>
            </w:tcBorders>
            <w:noWrap/>
            <w:vAlign w:val="center"/>
            <w:hideMark/>
          </w:tcPr>
          <w:p w14:paraId="45B7D12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26"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2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ΔΟΥΖΙΝΑΣ ΚΩΝΣΤΑΝΤΙΝΟΣ</w:t>
            </w:r>
          </w:p>
        </w:tc>
        <w:tc>
          <w:tcPr>
            <w:tcW w:w="1380" w:type="dxa"/>
            <w:tcBorders>
              <w:top w:val="nil"/>
              <w:left w:val="nil"/>
              <w:bottom w:val="single" w:sz="4" w:space="0" w:color="000000"/>
              <w:right w:val="single" w:sz="4" w:space="0" w:color="000000"/>
            </w:tcBorders>
            <w:noWrap/>
            <w:vAlign w:val="center"/>
            <w:hideMark/>
          </w:tcPr>
          <w:p w14:paraId="45B7D12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12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 ΠΕΙΡΑΙΩΣ</w:t>
            </w:r>
          </w:p>
        </w:tc>
        <w:tc>
          <w:tcPr>
            <w:tcW w:w="605" w:type="dxa"/>
            <w:tcBorders>
              <w:top w:val="nil"/>
              <w:left w:val="nil"/>
              <w:bottom w:val="single" w:sz="4" w:space="0" w:color="000000"/>
              <w:right w:val="single" w:sz="4" w:space="0" w:color="000000"/>
            </w:tcBorders>
            <w:noWrap/>
            <w:vAlign w:val="center"/>
            <w:hideMark/>
          </w:tcPr>
          <w:p w14:paraId="45B7D12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2B"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2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ΔΡΑΓΑΣΑΚΗΣ ΙΩΑΝΝΗΣ</w:t>
            </w:r>
          </w:p>
        </w:tc>
        <w:tc>
          <w:tcPr>
            <w:tcW w:w="1380" w:type="dxa"/>
            <w:tcBorders>
              <w:top w:val="nil"/>
              <w:left w:val="nil"/>
              <w:bottom w:val="single" w:sz="4" w:space="0" w:color="000000"/>
              <w:right w:val="single" w:sz="4" w:space="0" w:color="000000"/>
            </w:tcBorders>
            <w:noWrap/>
            <w:vAlign w:val="center"/>
            <w:hideMark/>
          </w:tcPr>
          <w:p w14:paraId="45B7D12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12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605" w:type="dxa"/>
            <w:tcBorders>
              <w:top w:val="nil"/>
              <w:left w:val="nil"/>
              <w:bottom w:val="single" w:sz="4" w:space="0" w:color="000000"/>
              <w:right w:val="single" w:sz="4" w:space="0" w:color="000000"/>
            </w:tcBorders>
            <w:noWrap/>
            <w:vAlign w:val="center"/>
            <w:hideMark/>
          </w:tcPr>
          <w:p w14:paraId="45B7D12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w:t>
            </w:r>
          </w:p>
        </w:tc>
      </w:tr>
      <w:tr w:rsidR="003C2D4C" w14:paraId="45B7D130"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2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ΔΡΙΤΣΑΣ ΘΕΟΔΩΡΟΣ</w:t>
            </w:r>
          </w:p>
        </w:tc>
        <w:tc>
          <w:tcPr>
            <w:tcW w:w="1380" w:type="dxa"/>
            <w:tcBorders>
              <w:top w:val="nil"/>
              <w:left w:val="nil"/>
              <w:bottom w:val="single" w:sz="4" w:space="0" w:color="000000"/>
              <w:right w:val="single" w:sz="4" w:space="0" w:color="000000"/>
            </w:tcBorders>
            <w:noWrap/>
            <w:vAlign w:val="center"/>
            <w:hideMark/>
          </w:tcPr>
          <w:p w14:paraId="45B7D12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12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 ΠΕΙΡΑΙΩΣ</w:t>
            </w:r>
          </w:p>
        </w:tc>
        <w:tc>
          <w:tcPr>
            <w:tcW w:w="605" w:type="dxa"/>
            <w:tcBorders>
              <w:top w:val="nil"/>
              <w:left w:val="nil"/>
              <w:bottom w:val="single" w:sz="4" w:space="0" w:color="000000"/>
              <w:right w:val="single" w:sz="4" w:space="0" w:color="000000"/>
            </w:tcBorders>
            <w:noWrap/>
            <w:vAlign w:val="center"/>
            <w:hideMark/>
          </w:tcPr>
          <w:p w14:paraId="45B7D12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w:t>
            </w:r>
          </w:p>
        </w:tc>
      </w:tr>
      <w:tr w:rsidR="003C2D4C" w14:paraId="45B7D135"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3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ΔΡΙΤΣΕΛΗ ΠΑΝΑΓΙΩΤΑ</w:t>
            </w:r>
          </w:p>
        </w:tc>
        <w:tc>
          <w:tcPr>
            <w:tcW w:w="1380" w:type="dxa"/>
            <w:tcBorders>
              <w:top w:val="nil"/>
              <w:left w:val="nil"/>
              <w:bottom w:val="single" w:sz="4" w:space="0" w:color="000000"/>
              <w:right w:val="single" w:sz="4" w:space="0" w:color="000000"/>
            </w:tcBorders>
            <w:noWrap/>
            <w:vAlign w:val="center"/>
            <w:hideMark/>
          </w:tcPr>
          <w:p w14:paraId="45B7D13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13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ΤΡΙΚΑΛΩΝ</w:t>
            </w:r>
          </w:p>
        </w:tc>
        <w:tc>
          <w:tcPr>
            <w:tcW w:w="605" w:type="dxa"/>
            <w:tcBorders>
              <w:top w:val="nil"/>
              <w:left w:val="nil"/>
              <w:bottom w:val="single" w:sz="4" w:space="0" w:color="000000"/>
              <w:right w:val="single" w:sz="4" w:space="0" w:color="000000"/>
            </w:tcBorders>
            <w:noWrap/>
            <w:vAlign w:val="center"/>
            <w:hideMark/>
          </w:tcPr>
          <w:p w14:paraId="45B7D13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3A"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3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ΖΕΪΜΠΕΚ ΧΟΥΣΕΪΝ</w:t>
            </w:r>
          </w:p>
        </w:tc>
        <w:tc>
          <w:tcPr>
            <w:tcW w:w="1380" w:type="dxa"/>
            <w:tcBorders>
              <w:top w:val="nil"/>
              <w:left w:val="nil"/>
              <w:bottom w:val="single" w:sz="4" w:space="0" w:color="000000"/>
              <w:right w:val="single" w:sz="4" w:space="0" w:color="000000"/>
            </w:tcBorders>
            <w:noWrap/>
            <w:vAlign w:val="center"/>
            <w:hideMark/>
          </w:tcPr>
          <w:p w14:paraId="45B7D13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13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ΞΑΝΘΗΣ</w:t>
            </w:r>
          </w:p>
        </w:tc>
        <w:tc>
          <w:tcPr>
            <w:tcW w:w="605" w:type="dxa"/>
            <w:tcBorders>
              <w:top w:val="nil"/>
              <w:left w:val="nil"/>
              <w:bottom w:val="single" w:sz="4" w:space="0" w:color="000000"/>
              <w:right w:val="single" w:sz="4" w:space="0" w:color="000000"/>
            </w:tcBorders>
            <w:noWrap/>
            <w:vAlign w:val="center"/>
            <w:hideMark/>
          </w:tcPr>
          <w:p w14:paraId="45B7D13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3F"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3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ΗΓΟΥΜΕΝΙΔΗΣ ΝΙΚΟΛΑΟΣ</w:t>
            </w:r>
          </w:p>
        </w:tc>
        <w:tc>
          <w:tcPr>
            <w:tcW w:w="1380" w:type="dxa"/>
            <w:tcBorders>
              <w:top w:val="nil"/>
              <w:left w:val="nil"/>
              <w:bottom w:val="single" w:sz="4" w:space="0" w:color="000000"/>
              <w:right w:val="single" w:sz="4" w:space="0" w:color="000000"/>
            </w:tcBorders>
            <w:noWrap/>
            <w:vAlign w:val="center"/>
            <w:hideMark/>
          </w:tcPr>
          <w:p w14:paraId="45B7D13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13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ΗΡΑΚΛΕΙΟΥ</w:t>
            </w:r>
          </w:p>
        </w:tc>
        <w:tc>
          <w:tcPr>
            <w:tcW w:w="605" w:type="dxa"/>
            <w:tcBorders>
              <w:top w:val="nil"/>
              <w:left w:val="nil"/>
              <w:bottom w:val="single" w:sz="4" w:space="0" w:color="000000"/>
              <w:right w:val="single" w:sz="4" w:space="0" w:color="000000"/>
            </w:tcBorders>
            <w:noWrap/>
            <w:vAlign w:val="center"/>
            <w:hideMark/>
          </w:tcPr>
          <w:p w14:paraId="45B7D13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44"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4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ΘΕΛΕΡΙΤΗ ΜΑΡΙΑ</w:t>
            </w:r>
          </w:p>
        </w:tc>
        <w:tc>
          <w:tcPr>
            <w:tcW w:w="1380" w:type="dxa"/>
            <w:tcBorders>
              <w:top w:val="nil"/>
              <w:left w:val="nil"/>
              <w:bottom w:val="single" w:sz="4" w:space="0" w:color="000000"/>
              <w:right w:val="single" w:sz="4" w:space="0" w:color="000000"/>
            </w:tcBorders>
            <w:noWrap/>
            <w:vAlign w:val="center"/>
            <w:hideMark/>
          </w:tcPr>
          <w:p w14:paraId="45B7D14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14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ΚΟΡΙΝΘΙΑΣ</w:t>
            </w:r>
          </w:p>
        </w:tc>
        <w:tc>
          <w:tcPr>
            <w:tcW w:w="605" w:type="dxa"/>
            <w:tcBorders>
              <w:top w:val="nil"/>
              <w:left w:val="nil"/>
              <w:bottom w:val="single" w:sz="4" w:space="0" w:color="000000"/>
              <w:right w:val="single" w:sz="4" w:space="0" w:color="000000"/>
            </w:tcBorders>
            <w:noWrap/>
            <w:vAlign w:val="center"/>
            <w:hideMark/>
          </w:tcPr>
          <w:p w14:paraId="45B7D14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49"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4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ΘΕΟΠΕΦΤΑΤΟΥ ΑΦΡΟΔΙΤΗ</w:t>
            </w:r>
          </w:p>
        </w:tc>
        <w:tc>
          <w:tcPr>
            <w:tcW w:w="1380" w:type="dxa"/>
            <w:tcBorders>
              <w:top w:val="nil"/>
              <w:left w:val="nil"/>
              <w:bottom w:val="single" w:sz="4" w:space="0" w:color="000000"/>
              <w:right w:val="single" w:sz="4" w:space="0" w:color="000000"/>
            </w:tcBorders>
            <w:noWrap/>
            <w:vAlign w:val="center"/>
            <w:hideMark/>
          </w:tcPr>
          <w:p w14:paraId="45B7D14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14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605" w:type="dxa"/>
            <w:tcBorders>
              <w:top w:val="nil"/>
              <w:left w:val="nil"/>
              <w:bottom w:val="single" w:sz="4" w:space="0" w:color="000000"/>
              <w:right w:val="single" w:sz="4" w:space="0" w:color="000000"/>
            </w:tcBorders>
            <w:noWrap/>
            <w:vAlign w:val="center"/>
            <w:hideMark/>
          </w:tcPr>
          <w:p w14:paraId="45B7D14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4E"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4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ΘΕΟΦΥΛΑΚΤΟΣ ΙΩΑΝΝΗΣ</w:t>
            </w:r>
          </w:p>
        </w:tc>
        <w:tc>
          <w:tcPr>
            <w:tcW w:w="1380" w:type="dxa"/>
            <w:tcBorders>
              <w:top w:val="nil"/>
              <w:left w:val="nil"/>
              <w:bottom w:val="single" w:sz="4" w:space="0" w:color="000000"/>
              <w:right w:val="single" w:sz="4" w:space="0" w:color="000000"/>
            </w:tcBorders>
            <w:noWrap/>
            <w:vAlign w:val="center"/>
            <w:hideMark/>
          </w:tcPr>
          <w:p w14:paraId="45B7D14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14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ΚΟΖΑΝΗΣ</w:t>
            </w:r>
          </w:p>
        </w:tc>
        <w:tc>
          <w:tcPr>
            <w:tcW w:w="605" w:type="dxa"/>
            <w:tcBorders>
              <w:top w:val="nil"/>
              <w:left w:val="nil"/>
              <w:bottom w:val="single" w:sz="4" w:space="0" w:color="000000"/>
              <w:right w:val="single" w:sz="4" w:space="0" w:color="000000"/>
            </w:tcBorders>
            <w:noWrap/>
            <w:vAlign w:val="center"/>
            <w:hideMark/>
          </w:tcPr>
          <w:p w14:paraId="45B7D14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53"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4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ΘΕΟΧΑΡΟΠΟΥΛΟΣ ΑΘΑΝΑΣΙΟΣ</w:t>
            </w:r>
          </w:p>
        </w:tc>
        <w:tc>
          <w:tcPr>
            <w:tcW w:w="1380" w:type="dxa"/>
            <w:tcBorders>
              <w:top w:val="nil"/>
              <w:left w:val="nil"/>
              <w:bottom w:val="single" w:sz="4" w:space="0" w:color="000000"/>
              <w:right w:val="single" w:sz="4" w:space="0" w:color="000000"/>
            </w:tcBorders>
            <w:noWrap/>
            <w:vAlign w:val="center"/>
            <w:hideMark/>
          </w:tcPr>
          <w:p w14:paraId="45B7D15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noWrap/>
            <w:vAlign w:val="center"/>
            <w:hideMark/>
          </w:tcPr>
          <w:p w14:paraId="45B7D15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605" w:type="dxa"/>
            <w:tcBorders>
              <w:top w:val="nil"/>
              <w:left w:val="nil"/>
              <w:bottom w:val="single" w:sz="4" w:space="0" w:color="000000"/>
              <w:right w:val="single" w:sz="4" w:space="0" w:color="000000"/>
            </w:tcBorders>
            <w:noWrap/>
            <w:vAlign w:val="center"/>
            <w:hideMark/>
          </w:tcPr>
          <w:p w14:paraId="45B7D15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58"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5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ΘΗΒΑΙΟΣ ΝΙΚΟΛΑΟΣ</w:t>
            </w:r>
          </w:p>
        </w:tc>
        <w:tc>
          <w:tcPr>
            <w:tcW w:w="1380" w:type="dxa"/>
            <w:tcBorders>
              <w:top w:val="nil"/>
              <w:left w:val="nil"/>
              <w:bottom w:val="single" w:sz="4" w:space="0" w:color="000000"/>
              <w:right w:val="single" w:sz="4" w:space="0" w:color="000000"/>
            </w:tcBorders>
            <w:noWrap/>
            <w:vAlign w:val="center"/>
            <w:hideMark/>
          </w:tcPr>
          <w:p w14:paraId="45B7D15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15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ΒΟΙΩΤΙΑΣ</w:t>
            </w:r>
          </w:p>
        </w:tc>
        <w:tc>
          <w:tcPr>
            <w:tcW w:w="605" w:type="dxa"/>
            <w:tcBorders>
              <w:top w:val="nil"/>
              <w:left w:val="nil"/>
              <w:bottom w:val="single" w:sz="4" w:space="0" w:color="000000"/>
              <w:right w:val="single" w:sz="4" w:space="0" w:color="000000"/>
            </w:tcBorders>
            <w:noWrap/>
            <w:vAlign w:val="center"/>
            <w:hideMark/>
          </w:tcPr>
          <w:p w14:paraId="45B7D15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5D"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5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ΘΡΑΨΑΝΙΩΤΗΣ ΕΜΜΑΝΟΥΗΛ</w:t>
            </w:r>
          </w:p>
        </w:tc>
        <w:tc>
          <w:tcPr>
            <w:tcW w:w="1380" w:type="dxa"/>
            <w:tcBorders>
              <w:top w:val="nil"/>
              <w:left w:val="nil"/>
              <w:bottom w:val="single" w:sz="4" w:space="0" w:color="000000"/>
              <w:right w:val="single" w:sz="4" w:space="0" w:color="000000"/>
            </w:tcBorders>
            <w:noWrap/>
            <w:vAlign w:val="center"/>
            <w:hideMark/>
          </w:tcPr>
          <w:p w14:paraId="45B7D15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15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ΛΑΣΙΘΙΟΥ</w:t>
            </w:r>
          </w:p>
        </w:tc>
        <w:tc>
          <w:tcPr>
            <w:tcW w:w="605" w:type="dxa"/>
            <w:tcBorders>
              <w:top w:val="nil"/>
              <w:left w:val="nil"/>
              <w:bottom w:val="single" w:sz="4" w:space="0" w:color="000000"/>
              <w:right w:val="single" w:sz="4" w:space="0" w:color="000000"/>
            </w:tcBorders>
            <w:noWrap/>
            <w:vAlign w:val="center"/>
            <w:hideMark/>
          </w:tcPr>
          <w:p w14:paraId="45B7D15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62"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5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ΙΓΓΛΕΖΗ ΑΙΚΑΤΕΡΙΝΗ</w:t>
            </w:r>
          </w:p>
        </w:tc>
        <w:tc>
          <w:tcPr>
            <w:tcW w:w="1380" w:type="dxa"/>
            <w:tcBorders>
              <w:top w:val="nil"/>
              <w:left w:val="nil"/>
              <w:bottom w:val="single" w:sz="4" w:space="0" w:color="000000"/>
              <w:right w:val="single" w:sz="4" w:space="0" w:color="000000"/>
            </w:tcBorders>
            <w:noWrap/>
            <w:vAlign w:val="center"/>
            <w:hideMark/>
          </w:tcPr>
          <w:p w14:paraId="45B7D15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16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ΧΑΛΚΙΔΙΚΗΣ</w:t>
            </w:r>
          </w:p>
        </w:tc>
        <w:tc>
          <w:tcPr>
            <w:tcW w:w="605" w:type="dxa"/>
            <w:tcBorders>
              <w:top w:val="nil"/>
              <w:left w:val="nil"/>
              <w:bottom w:val="single" w:sz="4" w:space="0" w:color="000000"/>
              <w:right w:val="single" w:sz="4" w:space="0" w:color="000000"/>
            </w:tcBorders>
            <w:noWrap/>
            <w:vAlign w:val="center"/>
            <w:hideMark/>
          </w:tcPr>
          <w:p w14:paraId="45B7D16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67"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6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ΚΑΒΒΑΔΙΑ ΙΩΑΝΝΕΤΑ(ΑΝΝΕΤΑ)</w:t>
            </w:r>
          </w:p>
        </w:tc>
        <w:tc>
          <w:tcPr>
            <w:tcW w:w="1380" w:type="dxa"/>
            <w:tcBorders>
              <w:top w:val="nil"/>
              <w:left w:val="nil"/>
              <w:bottom w:val="single" w:sz="4" w:space="0" w:color="000000"/>
              <w:right w:val="single" w:sz="4" w:space="0" w:color="000000"/>
            </w:tcBorders>
            <w:noWrap/>
            <w:vAlign w:val="center"/>
            <w:hideMark/>
          </w:tcPr>
          <w:p w14:paraId="45B7D16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16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ΑΘΗΝΩΝ</w:t>
            </w:r>
          </w:p>
        </w:tc>
        <w:tc>
          <w:tcPr>
            <w:tcW w:w="605" w:type="dxa"/>
            <w:tcBorders>
              <w:top w:val="nil"/>
              <w:left w:val="nil"/>
              <w:bottom w:val="single" w:sz="4" w:space="0" w:color="000000"/>
              <w:right w:val="single" w:sz="4" w:space="0" w:color="000000"/>
            </w:tcBorders>
            <w:noWrap/>
            <w:vAlign w:val="center"/>
            <w:hideMark/>
          </w:tcPr>
          <w:p w14:paraId="45B7D16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6C"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6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ΚΑΪΣΑΣ ΓΕΩΡΓΙΟΣ</w:t>
            </w:r>
          </w:p>
        </w:tc>
        <w:tc>
          <w:tcPr>
            <w:tcW w:w="1380" w:type="dxa"/>
            <w:tcBorders>
              <w:top w:val="nil"/>
              <w:left w:val="nil"/>
              <w:bottom w:val="single" w:sz="4" w:space="0" w:color="000000"/>
              <w:right w:val="single" w:sz="4" w:space="0" w:color="000000"/>
            </w:tcBorders>
            <w:noWrap/>
            <w:vAlign w:val="center"/>
            <w:hideMark/>
          </w:tcPr>
          <w:p w14:paraId="45B7D16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16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ΕΒΡΟΥ</w:t>
            </w:r>
          </w:p>
        </w:tc>
        <w:tc>
          <w:tcPr>
            <w:tcW w:w="605" w:type="dxa"/>
            <w:tcBorders>
              <w:top w:val="nil"/>
              <w:left w:val="nil"/>
              <w:bottom w:val="single" w:sz="4" w:space="0" w:color="000000"/>
              <w:right w:val="single" w:sz="4" w:space="0" w:color="000000"/>
            </w:tcBorders>
            <w:noWrap/>
            <w:vAlign w:val="center"/>
            <w:hideMark/>
          </w:tcPr>
          <w:p w14:paraId="45B7D16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71"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6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ΚΑΛΑΦΑΤΗΣ ΣΤΑΥΡΟΣ</w:t>
            </w:r>
          </w:p>
        </w:tc>
        <w:tc>
          <w:tcPr>
            <w:tcW w:w="1380" w:type="dxa"/>
            <w:tcBorders>
              <w:top w:val="nil"/>
              <w:left w:val="nil"/>
              <w:bottom w:val="single" w:sz="4" w:space="0" w:color="000000"/>
              <w:right w:val="single" w:sz="4" w:space="0" w:color="000000"/>
            </w:tcBorders>
            <w:noWrap/>
            <w:vAlign w:val="center"/>
            <w:hideMark/>
          </w:tcPr>
          <w:p w14:paraId="45B7D16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D16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605" w:type="dxa"/>
            <w:tcBorders>
              <w:top w:val="nil"/>
              <w:left w:val="nil"/>
              <w:bottom w:val="single" w:sz="4" w:space="0" w:color="000000"/>
              <w:right w:val="single" w:sz="4" w:space="0" w:color="000000"/>
            </w:tcBorders>
            <w:noWrap/>
            <w:vAlign w:val="center"/>
            <w:hideMark/>
          </w:tcPr>
          <w:p w14:paraId="45B7D17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76"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7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ΚΑΜΜΕΝΟΣ ΔΗΜΗΤΡΙΟΣ</w:t>
            </w:r>
          </w:p>
        </w:tc>
        <w:tc>
          <w:tcPr>
            <w:tcW w:w="1380" w:type="dxa"/>
            <w:tcBorders>
              <w:top w:val="nil"/>
              <w:left w:val="nil"/>
              <w:bottom w:val="single" w:sz="4" w:space="0" w:color="000000"/>
              <w:right w:val="single" w:sz="4" w:space="0" w:color="000000"/>
            </w:tcBorders>
            <w:noWrap/>
            <w:vAlign w:val="center"/>
            <w:hideMark/>
          </w:tcPr>
          <w:p w14:paraId="45B7D17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noWrap/>
            <w:vAlign w:val="center"/>
            <w:hideMark/>
          </w:tcPr>
          <w:p w14:paraId="45B7D17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ΠΕΙΡΑΙΩΣ</w:t>
            </w:r>
          </w:p>
        </w:tc>
        <w:tc>
          <w:tcPr>
            <w:tcW w:w="605" w:type="dxa"/>
            <w:tcBorders>
              <w:top w:val="nil"/>
              <w:left w:val="nil"/>
              <w:bottom w:val="single" w:sz="4" w:space="0" w:color="000000"/>
              <w:right w:val="single" w:sz="4" w:space="0" w:color="000000"/>
            </w:tcBorders>
            <w:noWrap/>
            <w:vAlign w:val="center"/>
            <w:hideMark/>
          </w:tcPr>
          <w:p w14:paraId="45B7D17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7B"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7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ΚΑΡΑΓΙΑΝΝΗΣ ΙΩΑΝΝΗΣ</w:t>
            </w:r>
          </w:p>
        </w:tc>
        <w:tc>
          <w:tcPr>
            <w:tcW w:w="1380" w:type="dxa"/>
            <w:tcBorders>
              <w:top w:val="nil"/>
              <w:left w:val="nil"/>
              <w:bottom w:val="single" w:sz="4" w:space="0" w:color="000000"/>
              <w:right w:val="single" w:sz="4" w:space="0" w:color="000000"/>
            </w:tcBorders>
            <w:noWrap/>
            <w:vAlign w:val="center"/>
            <w:hideMark/>
          </w:tcPr>
          <w:p w14:paraId="45B7D17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17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ΙΩΑΝΝΙΝΩΝ</w:t>
            </w:r>
          </w:p>
        </w:tc>
        <w:tc>
          <w:tcPr>
            <w:tcW w:w="605" w:type="dxa"/>
            <w:tcBorders>
              <w:top w:val="nil"/>
              <w:left w:val="nil"/>
              <w:bottom w:val="single" w:sz="4" w:space="0" w:color="000000"/>
              <w:right w:val="single" w:sz="4" w:space="0" w:color="000000"/>
            </w:tcBorders>
            <w:noWrap/>
            <w:vAlign w:val="center"/>
            <w:hideMark/>
          </w:tcPr>
          <w:p w14:paraId="45B7D17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80"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7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ΚΑΡΑΓΙΑΝΝΙΔΗΣ ΧΡΗΣΤΟΣ</w:t>
            </w:r>
          </w:p>
        </w:tc>
        <w:tc>
          <w:tcPr>
            <w:tcW w:w="1380" w:type="dxa"/>
            <w:tcBorders>
              <w:top w:val="nil"/>
              <w:left w:val="nil"/>
              <w:bottom w:val="single" w:sz="4" w:space="0" w:color="000000"/>
              <w:right w:val="single" w:sz="4" w:space="0" w:color="000000"/>
            </w:tcBorders>
            <w:noWrap/>
            <w:vAlign w:val="center"/>
            <w:hideMark/>
          </w:tcPr>
          <w:p w14:paraId="45B7D17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17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ΔΡΑΜΑΣ</w:t>
            </w:r>
          </w:p>
        </w:tc>
        <w:tc>
          <w:tcPr>
            <w:tcW w:w="605" w:type="dxa"/>
            <w:tcBorders>
              <w:top w:val="nil"/>
              <w:left w:val="nil"/>
              <w:bottom w:val="single" w:sz="4" w:space="0" w:color="000000"/>
              <w:right w:val="single" w:sz="4" w:space="0" w:color="000000"/>
            </w:tcBorders>
            <w:noWrap/>
            <w:vAlign w:val="center"/>
            <w:hideMark/>
          </w:tcPr>
          <w:p w14:paraId="45B7D17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85"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8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lastRenderedPageBreak/>
              <w:t>ΚΑΡΑ-ΓΙΟΥΣΟΥΦ ΑΪΧΑΝ</w:t>
            </w:r>
          </w:p>
        </w:tc>
        <w:tc>
          <w:tcPr>
            <w:tcW w:w="1380" w:type="dxa"/>
            <w:tcBorders>
              <w:top w:val="nil"/>
              <w:left w:val="nil"/>
              <w:bottom w:val="single" w:sz="4" w:space="0" w:color="000000"/>
              <w:right w:val="single" w:sz="4" w:space="0" w:color="000000"/>
            </w:tcBorders>
            <w:noWrap/>
            <w:vAlign w:val="center"/>
            <w:hideMark/>
          </w:tcPr>
          <w:p w14:paraId="45B7D18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18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ΡΟΔΟΠΗΣ</w:t>
            </w:r>
          </w:p>
        </w:tc>
        <w:tc>
          <w:tcPr>
            <w:tcW w:w="605" w:type="dxa"/>
            <w:tcBorders>
              <w:top w:val="nil"/>
              <w:left w:val="nil"/>
              <w:bottom w:val="single" w:sz="4" w:space="0" w:color="000000"/>
              <w:right w:val="single" w:sz="4" w:space="0" w:color="000000"/>
            </w:tcBorders>
            <w:noWrap/>
            <w:vAlign w:val="center"/>
            <w:hideMark/>
          </w:tcPr>
          <w:p w14:paraId="45B7D18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8A"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8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ΚΑΡΑΓΚΟΥΝΗΣ ΚΩΝΣΤΑΝΤΙΝΟΣ</w:t>
            </w:r>
          </w:p>
        </w:tc>
        <w:tc>
          <w:tcPr>
            <w:tcW w:w="1380" w:type="dxa"/>
            <w:tcBorders>
              <w:top w:val="nil"/>
              <w:left w:val="nil"/>
              <w:bottom w:val="single" w:sz="4" w:space="0" w:color="000000"/>
              <w:right w:val="single" w:sz="4" w:space="0" w:color="000000"/>
            </w:tcBorders>
            <w:noWrap/>
            <w:vAlign w:val="center"/>
            <w:hideMark/>
          </w:tcPr>
          <w:p w14:paraId="45B7D18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D18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605" w:type="dxa"/>
            <w:tcBorders>
              <w:top w:val="nil"/>
              <w:left w:val="nil"/>
              <w:bottom w:val="single" w:sz="4" w:space="0" w:color="000000"/>
              <w:right w:val="single" w:sz="4" w:space="0" w:color="000000"/>
            </w:tcBorders>
            <w:noWrap/>
            <w:vAlign w:val="center"/>
            <w:hideMark/>
          </w:tcPr>
          <w:p w14:paraId="45B7D18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8F"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8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ΚΑΡΑΚΩΣΤΑ ΕΥΑΓΓΕΛΙΑ(ΕΥΗ)</w:t>
            </w:r>
          </w:p>
        </w:tc>
        <w:tc>
          <w:tcPr>
            <w:tcW w:w="1380" w:type="dxa"/>
            <w:tcBorders>
              <w:top w:val="nil"/>
              <w:left w:val="nil"/>
              <w:bottom w:val="single" w:sz="4" w:space="0" w:color="000000"/>
              <w:right w:val="single" w:sz="4" w:space="0" w:color="000000"/>
            </w:tcBorders>
            <w:noWrap/>
            <w:vAlign w:val="center"/>
            <w:hideMark/>
          </w:tcPr>
          <w:p w14:paraId="45B7D18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18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ΠΕΙΡΑΙΩΣ</w:t>
            </w:r>
          </w:p>
        </w:tc>
        <w:tc>
          <w:tcPr>
            <w:tcW w:w="605" w:type="dxa"/>
            <w:tcBorders>
              <w:top w:val="nil"/>
              <w:left w:val="nil"/>
              <w:bottom w:val="single" w:sz="4" w:space="0" w:color="000000"/>
              <w:right w:val="single" w:sz="4" w:space="0" w:color="000000"/>
            </w:tcBorders>
            <w:noWrap/>
            <w:vAlign w:val="center"/>
            <w:hideMark/>
          </w:tcPr>
          <w:p w14:paraId="45B7D18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94"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9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380" w:type="dxa"/>
            <w:tcBorders>
              <w:top w:val="nil"/>
              <w:left w:val="nil"/>
              <w:bottom w:val="single" w:sz="4" w:space="0" w:color="000000"/>
              <w:right w:val="single" w:sz="4" w:space="0" w:color="000000"/>
            </w:tcBorders>
            <w:noWrap/>
            <w:vAlign w:val="center"/>
            <w:hideMark/>
          </w:tcPr>
          <w:p w14:paraId="45B7D19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D19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ΑΘΗΝΩΝ</w:t>
            </w:r>
          </w:p>
        </w:tc>
        <w:tc>
          <w:tcPr>
            <w:tcW w:w="605" w:type="dxa"/>
            <w:tcBorders>
              <w:top w:val="nil"/>
              <w:left w:val="nil"/>
              <w:bottom w:val="single" w:sz="4" w:space="0" w:color="000000"/>
              <w:right w:val="single" w:sz="4" w:space="0" w:color="000000"/>
            </w:tcBorders>
            <w:noWrap/>
            <w:vAlign w:val="center"/>
            <w:hideMark/>
          </w:tcPr>
          <w:p w14:paraId="45B7D19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w:t>
            </w:r>
          </w:p>
        </w:tc>
      </w:tr>
      <w:tr w:rsidR="003C2D4C" w14:paraId="45B7D199"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9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ΚΑΡΑΝΑΣΤΑΣΗΣ ΑΠΟΣΤΟΛΟΣ</w:t>
            </w:r>
          </w:p>
        </w:tc>
        <w:tc>
          <w:tcPr>
            <w:tcW w:w="1380" w:type="dxa"/>
            <w:tcBorders>
              <w:top w:val="nil"/>
              <w:left w:val="nil"/>
              <w:bottom w:val="single" w:sz="4" w:space="0" w:color="000000"/>
              <w:right w:val="single" w:sz="4" w:space="0" w:color="000000"/>
            </w:tcBorders>
            <w:noWrap/>
            <w:vAlign w:val="center"/>
            <w:hideMark/>
          </w:tcPr>
          <w:p w14:paraId="45B7D19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19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ΦΘΙΩΤΙΔΟΣ</w:t>
            </w:r>
          </w:p>
        </w:tc>
        <w:tc>
          <w:tcPr>
            <w:tcW w:w="605" w:type="dxa"/>
            <w:tcBorders>
              <w:top w:val="nil"/>
              <w:left w:val="nil"/>
              <w:bottom w:val="single" w:sz="4" w:space="0" w:color="000000"/>
              <w:right w:val="single" w:sz="4" w:space="0" w:color="000000"/>
            </w:tcBorders>
            <w:noWrap/>
            <w:vAlign w:val="center"/>
            <w:hideMark/>
          </w:tcPr>
          <w:p w14:paraId="45B7D19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9E"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9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ΚΑΡΑΟΓΛΟΥ ΘΕΟΔΩΡΟΣ</w:t>
            </w:r>
          </w:p>
        </w:tc>
        <w:tc>
          <w:tcPr>
            <w:tcW w:w="1380" w:type="dxa"/>
            <w:tcBorders>
              <w:top w:val="nil"/>
              <w:left w:val="nil"/>
              <w:bottom w:val="single" w:sz="4" w:space="0" w:color="000000"/>
              <w:right w:val="single" w:sz="4" w:space="0" w:color="000000"/>
            </w:tcBorders>
            <w:noWrap/>
            <w:vAlign w:val="center"/>
            <w:hideMark/>
          </w:tcPr>
          <w:p w14:paraId="45B7D19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D19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605" w:type="dxa"/>
            <w:tcBorders>
              <w:top w:val="nil"/>
              <w:left w:val="nil"/>
              <w:bottom w:val="single" w:sz="4" w:space="0" w:color="000000"/>
              <w:right w:val="single" w:sz="4" w:space="0" w:color="000000"/>
            </w:tcBorders>
            <w:noWrap/>
            <w:vAlign w:val="center"/>
            <w:hideMark/>
          </w:tcPr>
          <w:p w14:paraId="45B7D19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w:t>
            </w:r>
          </w:p>
        </w:tc>
      </w:tr>
      <w:tr w:rsidR="003C2D4C" w14:paraId="45B7D1A3"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9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ΚΑΡΑΣΑΡΛΙΔΟΥ ΕΥΦΡΟΣΥΝΗ(ΦΡΟΣΩ)</w:t>
            </w:r>
          </w:p>
        </w:tc>
        <w:tc>
          <w:tcPr>
            <w:tcW w:w="1380" w:type="dxa"/>
            <w:tcBorders>
              <w:top w:val="nil"/>
              <w:left w:val="nil"/>
              <w:bottom w:val="single" w:sz="4" w:space="0" w:color="000000"/>
              <w:right w:val="single" w:sz="4" w:space="0" w:color="000000"/>
            </w:tcBorders>
            <w:noWrap/>
            <w:vAlign w:val="center"/>
            <w:hideMark/>
          </w:tcPr>
          <w:p w14:paraId="45B7D1A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1A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ΗΜΑΘΙΑΣ</w:t>
            </w:r>
          </w:p>
        </w:tc>
        <w:tc>
          <w:tcPr>
            <w:tcW w:w="605" w:type="dxa"/>
            <w:tcBorders>
              <w:top w:val="nil"/>
              <w:left w:val="nil"/>
              <w:bottom w:val="single" w:sz="4" w:space="0" w:color="000000"/>
              <w:right w:val="single" w:sz="4" w:space="0" w:color="000000"/>
            </w:tcBorders>
            <w:noWrap/>
            <w:vAlign w:val="center"/>
            <w:hideMark/>
          </w:tcPr>
          <w:p w14:paraId="45B7D1A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A8"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A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ΚΑΡΡΑΣ ΓΕΩΡΓΙΟΣ-ΔΗΜΗΤΡΙΟΣ</w:t>
            </w:r>
          </w:p>
        </w:tc>
        <w:tc>
          <w:tcPr>
            <w:tcW w:w="1380" w:type="dxa"/>
            <w:tcBorders>
              <w:top w:val="nil"/>
              <w:left w:val="nil"/>
              <w:bottom w:val="single" w:sz="4" w:space="0" w:color="000000"/>
              <w:right w:val="single" w:sz="4" w:space="0" w:color="000000"/>
            </w:tcBorders>
            <w:noWrap/>
            <w:vAlign w:val="center"/>
            <w:hideMark/>
          </w:tcPr>
          <w:p w14:paraId="45B7D1A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noWrap/>
            <w:vAlign w:val="center"/>
            <w:hideMark/>
          </w:tcPr>
          <w:p w14:paraId="45B7D1A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ΑΘΗΝΩΝ</w:t>
            </w:r>
          </w:p>
        </w:tc>
        <w:tc>
          <w:tcPr>
            <w:tcW w:w="605" w:type="dxa"/>
            <w:tcBorders>
              <w:top w:val="nil"/>
              <w:left w:val="nil"/>
              <w:bottom w:val="single" w:sz="4" w:space="0" w:color="000000"/>
              <w:right w:val="single" w:sz="4" w:space="0" w:color="000000"/>
            </w:tcBorders>
            <w:noWrap/>
            <w:vAlign w:val="center"/>
            <w:hideMark/>
          </w:tcPr>
          <w:p w14:paraId="45B7D1A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AD"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A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ΚΑΣΤΟΡΗΣ ΑΣΤΕΡΙΟΣ</w:t>
            </w:r>
          </w:p>
        </w:tc>
        <w:tc>
          <w:tcPr>
            <w:tcW w:w="1380" w:type="dxa"/>
            <w:tcBorders>
              <w:top w:val="nil"/>
              <w:left w:val="nil"/>
              <w:bottom w:val="single" w:sz="4" w:space="0" w:color="000000"/>
              <w:right w:val="single" w:sz="4" w:space="0" w:color="000000"/>
            </w:tcBorders>
            <w:noWrap/>
            <w:vAlign w:val="center"/>
            <w:hideMark/>
          </w:tcPr>
          <w:p w14:paraId="45B7D1A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1A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ΠΙΕΡΙΑΣ</w:t>
            </w:r>
          </w:p>
        </w:tc>
        <w:tc>
          <w:tcPr>
            <w:tcW w:w="605" w:type="dxa"/>
            <w:tcBorders>
              <w:top w:val="nil"/>
              <w:left w:val="nil"/>
              <w:bottom w:val="single" w:sz="4" w:space="0" w:color="000000"/>
              <w:right w:val="single" w:sz="4" w:space="0" w:color="000000"/>
            </w:tcBorders>
            <w:noWrap/>
            <w:vAlign w:val="center"/>
            <w:hideMark/>
          </w:tcPr>
          <w:p w14:paraId="45B7D1A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B2"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A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ΚΑΤΣΑΒΡΙΑ-ΣΙΩΡΟΠΟΥΛΟΥ ΧΡΥΣΟΥΛΑ</w:t>
            </w:r>
          </w:p>
        </w:tc>
        <w:tc>
          <w:tcPr>
            <w:tcW w:w="1380" w:type="dxa"/>
            <w:tcBorders>
              <w:top w:val="nil"/>
              <w:left w:val="nil"/>
              <w:bottom w:val="single" w:sz="4" w:space="0" w:color="000000"/>
              <w:right w:val="single" w:sz="4" w:space="0" w:color="000000"/>
            </w:tcBorders>
            <w:noWrap/>
            <w:vAlign w:val="center"/>
            <w:hideMark/>
          </w:tcPr>
          <w:p w14:paraId="45B7D1A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1B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ΚΑΡΔΙΤΣΗΣ</w:t>
            </w:r>
          </w:p>
        </w:tc>
        <w:tc>
          <w:tcPr>
            <w:tcW w:w="605" w:type="dxa"/>
            <w:tcBorders>
              <w:top w:val="nil"/>
              <w:left w:val="nil"/>
              <w:bottom w:val="single" w:sz="4" w:space="0" w:color="000000"/>
              <w:right w:val="single" w:sz="4" w:space="0" w:color="000000"/>
            </w:tcBorders>
            <w:noWrap/>
            <w:vAlign w:val="center"/>
            <w:hideMark/>
          </w:tcPr>
          <w:p w14:paraId="45B7D1B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B7"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B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ΚΑΤΣΑΦΑΔΟΣ ΚΩΝΣΤΑΝΤΙΝΟΣ</w:t>
            </w:r>
          </w:p>
        </w:tc>
        <w:tc>
          <w:tcPr>
            <w:tcW w:w="1380" w:type="dxa"/>
            <w:tcBorders>
              <w:top w:val="nil"/>
              <w:left w:val="nil"/>
              <w:bottom w:val="single" w:sz="4" w:space="0" w:color="000000"/>
              <w:right w:val="single" w:sz="4" w:space="0" w:color="000000"/>
            </w:tcBorders>
            <w:noWrap/>
            <w:vAlign w:val="center"/>
            <w:hideMark/>
          </w:tcPr>
          <w:p w14:paraId="45B7D1B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D1B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 ΠΕΙΡΑΙΩΣ</w:t>
            </w:r>
          </w:p>
        </w:tc>
        <w:tc>
          <w:tcPr>
            <w:tcW w:w="605" w:type="dxa"/>
            <w:tcBorders>
              <w:top w:val="nil"/>
              <w:left w:val="nil"/>
              <w:bottom w:val="single" w:sz="4" w:space="0" w:color="000000"/>
              <w:right w:val="single" w:sz="4" w:space="0" w:color="000000"/>
            </w:tcBorders>
            <w:noWrap/>
            <w:vAlign w:val="center"/>
            <w:hideMark/>
          </w:tcPr>
          <w:p w14:paraId="45B7D1B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w:t>
            </w:r>
          </w:p>
        </w:tc>
      </w:tr>
      <w:tr w:rsidR="003C2D4C" w14:paraId="45B7D1BC"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B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ΚΑΤΣΗΣ ΜΑΡΙΟΣ</w:t>
            </w:r>
          </w:p>
        </w:tc>
        <w:tc>
          <w:tcPr>
            <w:tcW w:w="1380" w:type="dxa"/>
            <w:tcBorders>
              <w:top w:val="nil"/>
              <w:left w:val="nil"/>
              <w:bottom w:val="single" w:sz="4" w:space="0" w:color="000000"/>
              <w:right w:val="single" w:sz="4" w:space="0" w:color="000000"/>
            </w:tcBorders>
            <w:noWrap/>
            <w:vAlign w:val="center"/>
            <w:hideMark/>
          </w:tcPr>
          <w:p w14:paraId="45B7D1B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1B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ΘΕΣΠΡΩΤΙΑΣ</w:t>
            </w:r>
          </w:p>
        </w:tc>
        <w:tc>
          <w:tcPr>
            <w:tcW w:w="605" w:type="dxa"/>
            <w:tcBorders>
              <w:top w:val="nil"/>
              <w:left w:val="nil"/>
              <w:bottom w:val="single" w:sz="4" w:space="0" w:color="000000"/>
              <w:right w:val="single" w:sz="4" w:space="0" w:color="000000"/>
            </w:tcBorders>
            <w:noWrap/>
            <w:vAlign w:val="center"/>
            <w:hideMark/>
          </w:tcPr>
          <w:p w14:paraId="45B7D1B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C1"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B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noWrap/>
            <w:vAlign w:val="center"/>
            <w:hideMark/>
          </w:tcPr>
          <w:p w14:paraId="45B7D1B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noWrap/>
            <w:vAlign w:val="center"/>
            <w:hideMark/>
          </w:tcPr>
          <w:p w14:paraId="45B7D1B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ΑΤΤΙΚΗΣ</w:t>
            </w:r>
          </w:p>
        </w:tc>
        <w:tc>
          <w:tcPr>
            <w:tcW w:w="605" w:type="dxa"/>
            <w:tcBorders>
              <w:top w:val="nil"/>
              <w:left w:val="nil"/>
              <w:bottom w:val="single" w:sz="4" w:space="0" w:color="000000"/>
              <w:right w:val="single" w:sz="4" w:space="0" w:color="000000"/>
            </w:tcBorders>
            <w:noWrap/>
            <w:vAlign w:val="center"/>
            <w:hideMark/>
          </w:tcPr>
          <w:p w14:paraId="45B7D1C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C6"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C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ΚΑΦΑΝΤΑΡΗ ΧΑΡΟΥΛΑ</w:t>
            </w:r>
          </w:p>
        </w:tc>
        <w:tc>
          <w:tcPr>
            <w:tcW w:w="1380" w:type="dxa"/>
            <w:tcBorders>
              <w:top w:val="nil"/>
              <w:left w:val="nil"/>
              <w:bottom w:val="single" w:sz="4" w:space="0" w:color="000000"/>
              <w:right w:val="single" w:sz="4" w:space="0" w:color="000000"/>
            </w:tcBorders>
            <w:noWrap/>
            <w:vAlign w:val="center"/>
            <w:hideMark/>
          </w:tcPr>
          <w:p w14:paraId="45B7D1C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1C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ΑΘΗΝΩΝ</w:t>
            </w:r>
          </w:p>
        </w:tc>
        <w:tc>
          <w:tcPr>
            <w:tcW w:w="605" w:type="dxa"/>
            <w:tcBorders>
              <w:top w:val="nil"/>
              <w:left w:val="nil"/>
              <w:bottom w:val="single" w:sz="4" w:space="0" w:color="000000"/>
              <w:right w:val="single" w:sz="4" w:space="0" w:color="000000"/>
            </w:tcBorders>
            <w:noWrap/>
            <w:vAlign w:val="center"/>
            <w:hideMark/>
          </w:tcPr>
          <w:p w14:paraId="45B7D1C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CB"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C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ΚΕΓΚΕΡΟΓΛΟΥ ΒΑΣΙΛΕΙΟΣ</w:t>
            </w:r>
          </w:p>
        </w:tc>
        <w:tc>
          <w:tcPr>
            <w:tcW w:w="1380" w:type="dxa"/>
            <w:tcBorders>
              <w:top w:val="nil"/>
              <w:left w:val="nil"/>
              <w:bottom w:val="single" w:sz="4" w:space="0" w:color="000000"/>
              <w:right w:val="single" w:sz="4" w:space="0" w:color="000000"/>
            </w:tcBorders>
            <w:noWrap/>
            <w:vAlign w:val="center"/>
            <w:hideMark/>
          </w:tcPr>
          <w:p w14:paraId="45B7D1C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noWrap/>
            <w:vAlign w:val="center"/>
            <w:hideMark/>
          </w:tcPr>
          <w:p w14:paraId="45B7D1C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ΗΡΑΚΛΕΙΟΥ</w:t>
            </w:r>
          </w:p>
        </w:tc>
        <w:tc>
          <w:tcPr>
            <w:tcW w:w="605" w:type="dxa"/>
            <w:tcBorders>
              <w:top w:val="nil"/>
              <w:left w:val="nil"/>
              <w:bottom w:val="single" w:sz="4" w:space="0" w:color="000000"/>
              <w:right w:val="single" w:sz="4" w:space="0" w:color="000000"/>
            </w:tcBorders>
            <w:noWrap/>
            <w:vAlign w:val="center"/>
            <w:hideMark/>
          </w:tcPr>
          <w:p w14:paraId="45B7D1C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D0"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C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380" w:type="dxa"/>
            <w:tcBorders>
              <w:top w:val="nil"/>
              <w:left w:val="nil"/>
              <w:bottom w:val="single" w:sz="4" w:space="0" w:color="000000"/>
              <w:right w:val="single" w:sz="4" w:space="0" w:color="000000"/>
            </w:tcBorders>
            <w:noWrap/>
            <w:vAlign w:val="center"/>
            <w:hideMark/>
          </w:tcPr>
          <w:p w14:paraId="45B7D1C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D1C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ΕΥΒΟΙΑΣ</w:t>
            </w:r>
          </w:p>
        </w:tc>
        <w:tc>
          <w:tcPr>
            <w:tcW w:w="605" w:type="dxa"/>
            <w:tcBorders>
              <w:top w:val="nil"/>
              <w:left w:val="nil"/>
              <w:bottom w:val="single" w:sz="4" w:space="0" w:color="000000"/>
              <w:right w:val="single" w:sz="4" w:space="0" w:color="000000"/>
            </w:tcBorders>
            <w:noWrap/>
            <w:vAlign w:val="center"/>
            <w:hideMark/>
          </w:tcPr>
          <w:p w14:paraId="45B7D1C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D5"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D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ΚΟΖΟΜΠΟΛΗ-ΑΜΑΝΑΤΙΔΗ ΠΑΝΑΓΙΩΤΑ</w:t>
            </w:r>
          </w:p>
        </w:tc>
        <w:tc>
          <w:tcPr>
            <w:tcW w:w="1380" w:type="dxa"/>
            <w:tcBorders>
              <w:top w:val="nil"/>
              <w:left w:val="nil"/>
              <w:bottom w:val="single" w:sz="4" w:space="0" w:color="000000"/>
              <w:right w:val="single" w:sz="4" w:space="0" w:color="000000"/>
            </w:tcBorders>
            <w:noWrap/>
            <w:vAlign w:val="center"/>
            <w:hideMark/>
          </w:tcPr>
          <w:p w14:paraId="45B7D1D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1D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ΜΕΣΣΗΝΙΑΣ</w:t>
            </w:r>
          </w:p>
        </w:tc>
        <w:tc>
          <w:tcPr>
            <w:tcW w:w="605" w:type="dxa"/>
            <w:tcBorders>
              <w:top w:val="nil"/>
              <w:left w:val="nil"/>
              <w:bottom w:val="single" w:sz="4" w:space="0" w:color="000000"/>
              <w:right w:val="single" w:sz="4" w:space="0" w:color="000000"/>
            </w:tcBorders>
            <w:noWrap/>
            <w:vAlign w:val="center"/>
            <w:hideMark/>
          </w:tcPr>
          <w:p w14:paraId="45B7D1D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DA"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D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ΚΟΚΚΑΛΗΣ ΒΑΣΙΛΕΙΟΣ</w:t>
            </w:r>
          </w:p>
        </w:tc>
        <w:tc>
          <w:tcPr>
            <w:tcW w:w="1380" w:type="dxa"/>
            <w:tcBorders>
              <w:top w:val="nil"/>
              <w:left w:val="nil"/>
              <w:bottom w:val="single" w:sz="4" w:space="0" w:color="000000"/>
              <w:right w:val="single" w:sz="4" w:space="0" w:color="000000"/>
            </w:tcBorders>
            <w:noWrap/>
            <w:vAlign w:val="center"/>
            <w:hideMark/>
          </w:tcPr>
          <w:p w14:paraId="45B7D1D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noWrap/>
            <w:vAlign w:val="center"/>
            <w:hideMark/>
          </w:tcPr>
          <w:p w14:paraId="45B7D1D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ΛΑΡΙΣΗΣ</w:t>
            </w:r>
          </w:p>
        </w:tc>
        <w:tc>
          <w:tcPr>
            <w:tcW w:w="605" w:type="dxa"/>
            <w:tcBorders>
              <w:top w:val="nil"/>
              <w:left w:val="nil"/>
              <w:bottom w:val="single" w:sz="4" w:space="0" w:color="000000"/>
              <w:right w:val="single" w:sz="4" w:space="0" w:color="000000"/>
            </w:tcBorders>
            <w:noWrap/>
            <w:vAlign w:val="center"/>
            <w:hideMark/>
          </w:tcPr>
          <w:p w14:paraId="45B7D1D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DF"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D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ΚΟΛΛΙΑ-ΤΣΑΡΟΥΧΑ ΜΑΡΙΑ</w:t>
            </w:r>
          </w:p>
        </w:tc>
        <w:tc>
          <w:tcPr>
            <w:tcW w:w="1380" w:type="dxa"/>
            <w:tcBorders>
              <w:top w:val="nil"/>
              <w:left w:val="nil"/>
              <w:bottom w:val="single" w:sz="4" w:space="0" w:color="000000"/>
              <w:right w:val="single" w:sz="4" w:space="0" w:color="000000"/>
            </w:tcBorders>
            <w:noWrap/>
            <w:vAlign w:val="center"/>
            <w:hideMark/>
          </w:tcPr>
          <w:p w14:paraId="45B7D1D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noWrap/>
            <w:vAlign w:val="center"/>
            <w:hideMark/>
          </w:tcPr>
          <w:p w14:paraId="45B7D1D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ΣΕΡΡΩΝ</w:t>
            </w:r>
          </w:p>
        </w:tc>
        <w:tc>
          <w:tcPr>
            <w:tcW w:w="605" w:type="dxa"/>
            <w:tcBorders>
              <w:top w:val="nil"/>
              <w:left w:val="nil"/>
              <w:bottom w:val="single" w:sz="4" w:space="0" w:color="000000"/>
              <w:right w:val="single" w:sz="4" w:space="0" w:color="000000"/>
            </w:tcBorders>
            <w:noWrap/>
            <w:vAlign w:val="center"/>
            <w:hideMark/>
          </w:tcPr>
          <w:p w14:paraId="45B7D1D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E4"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E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ΚΟΝΤΟΓΕΩΡΓΟΣ ΚΩΝΣΤΑΝΤΙΝΟΣ</w:t>
            </w:r>
          </w:p>
        </w:tc>
        <w:tc>
          <w:tcPr>
            <w:tcW w:w="1380" w:type="dxa"/>
            <w:tcBorders>
              <w:top w:val="nil"/>
              <w:left w:val="nil"/>
              <w:bottom w:val="single" w:sz="4" w:space="0" w:color="000000"/>
              <w:right w:val="single" w:sz="4" w:space="0" w:color="000000"/>
            </w:tcBorders>
            <w:noWrap/>
            <w:vAlign w:val="center"/>
            <w:hideMark/>
          </w:tcPr>
          <w:p w14:paraId="45B7D1E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D1E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ΕΥΡΥΤΑΝΙΑΣ</w:t>
            </w:r>
          </w:p>
        </w:tc>
        <w:tc>
          <w:tcPr>
            <w:tcW w:w="605" w:type="dxa"/>
            <w:tcBorders>
              <w:top w:val="nil"/>
              <w:left w:val="nil"/>
              <w:bottom w:val="single" w:sz="4" w:space="0" w:color="000000"/>
              <w:right w:val="single" w:sz="4" w:space="0" w:color="000000"/>
            </w:tcBorders>
            <w:noWrap/>
            <w:vAlign w:val="center"/>
            <w:hideMark/>
          </w:tcPr>
          <w:p w14:paraId="45B7D1E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E9"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E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ΚΟΥΝΤΟΥΡΑ ΕΛΕΝΑ</w:t>
            </w:r>
          </w:p>
        </w:tc>
        <w:tc>
          <w:tcPr>
            <w:tcW w:w="1380" w:type="dxa"/>
            <w:tcBorders>
              <w:top w:val="nil"/>
              <w:left w:val="nil"/>
              <w:bottom w:val="single" w:sz="4" w:space="0" w:color="000000"/>
              <w:right w:val="single" w:sz="4" w:space="0" w:color="000000"/>
            </w:tcBorders>
            <w:noWrap/>
            <w:vAlign w:val="center"/>
            <w:hideMark/>
          </w:tcPr>
          <w:p w14:paraId="45B7D1E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noWrap/>
            <w:vAlign w:val="center"/>
            <w:hideMark/>
          </w:tcPr>
          <w:p w14:paraId="45B7D1E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 ΑΘΗΝΩΝ</w:t>
            </w:r>
          </w:p>
        </w:tc>
        <w:tc>
          <w:tcPr>
            <w:tcW w:w="605" w:type="dxa"/>
            <w:tcBorders>
              <w:top w:val="nil"/>
              <w:left w:val="nil"/>
              <w:bottom w:val="single" w:sz="4" w:space="0" w:color="000000"/>
              <w:right w:val="single" w:sz="4" w:space="0" w:color="000000"/>
            </w:tcBorders>
            <w:noWrap/>
            <w:vAlign w:val="center"/>
            <w:hideMark/>
          </w:tcPr>
          <w:p w14:paraId="45B7D1E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EE"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E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ΚΟΥΡΑΚΗΣ ΑΝΑΣΤΑΣΙΟΣ(ΤΑΣΟΣ)</w:t>
            </w:r>
          </w:p>
        </w:tc>
        <w:tc>
          <w:tcPr>
            <w:tcW w:w="1380" w:type="dxa"/>
            <w:tcBorders>
              <w:top w:val="nil"/>
              <w:left w:val="nil"/>
              <w:bottom w:val="single" w:sz="4" w:space="0" w:color="000000"/>
              <w:right w:val="single" w:sz="4" w:space="0" w:color="000000"/>
            </w:tcBorders>
            <w:noWrap/>
            <w:vAlign w:val="center"/>
            <w:hideMark/>
          </w:tcPr>
          <w:p w14:paraId="45B7D1E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1E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605" w:type="dxa"/>
            <w:tcBorders>
              <w:top w:val="nil"/>
              <w:left w:val="nil"/>
              <w:bottom w:val="single" w:sz="4" w:space="0" w:color="000000"/>
              <w:right w:val="single" w:sz="4" w:space="0" w:color="000000"/>
            </w:tcBorders>
            <w:noWrap/>
            <w:vAlign w:val="center"/>
            <w:hideMark/>
          </w:tcPr>
          <w:p w14:paraId="45B7D1E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F3"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E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ΚΟΥΡΟΥΜΠΛΗΣ ΠΑΝΑΓΙΩΤΗΣ</w:t>
            </w:r>
          </w:p>
        </w:tc>
        <w:tc>
          <w:tcPr>
            <w:tcW w:w="1380" w:type="dxa"/>
            <w:tcBorders>
              <w:top w:val="nil"/>
              <w:left w:val="nil"/>
              <w:bottom w:val="single" w:sz="4" w:space="0" w:color="000000"/>
              <w:right w:val="single" w:sz="4" w:space="0" w:color="000000"/>
            </w:tcBorders>
            <w:noWrap/>
            <w:vAlign w:val="center"/>
            <w:hideMark/>
          </w:tcPr>
          <w:p w14:paraId="45B7D1F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1F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ΑΘΗΝΩΝ</w:t>
            </w:r>
          </w:p>
        </w:tc>
        <w:tc>
          <w:tcPr>
            <w:tcW w:w="605" w:type="dxa"/>
            <w:tcBorders>
              <w:top w:val="nil"/>
              <w:left w:val="nil"/>
              <w:bottom w:val="single" w:sz="4" w:space="0" w:color="000000"/>
              <w:right w:val="single" w:sz="4" w:space="0" w:color="000000"/>
            </w:tcBorders>
            <w:noWrap/>
            <w:vAlign w:val="center"/>
            <w:hideMark/>
          </w:tcPr>
          <w:p w14:paraId="45B7D1F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F8"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F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ΚΥΡΙΤΣΗΣ ΓΕΩΡΓΙΟΣ</w:t>
            </w:r>
          </w:p>
        </w:tc>
        <w:tc>
          <w:tcPr>
            <w:tcW w:w="1380" w:type="dxa"/>
            <w:tcBorders>
              <w:top w:val="nil"/>
              <w:left w:val="nil"/>
              <w:bottom w:val="single" w:sz="4" w:space="0" w:color="000000"/>
              <w:right w:val="single" w:sz="4" w:space="0" w:color="000000"/>
            </w:tcBorders>
            <w:noWrap/>
            <w:vAlign w:val="center"/>
            <w:hideMark/>
          </w:tcPr>
          <w:p w14:paraId="45B7D1F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1F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ΑΘΗΝΩΝ</w:t>
            </w:r>
          </w:p>
        </w:tc>
        <w:tc>
          <w:tcPr>
            <w:tcW w:w="605" w:type="dxa"/>
            <w:tcBorders>
              <w:top w:val="nil"/>
              <w:left w:val="nil"/>
              <w:bottom w:val="single" w:sz="4" w:space="0" w:color="000000"/>
              <w:right w:val="single" w:sz="4" w:space="0" w:color="000000"/>
            </w:tcBorders>
            <w:noWrap/>
            <w:vAlign w:val="center"/>
            <w:hideMark/>
          </w:tcPr>
          <w:p w14:paraId="45B7D1F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1FD"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F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ΚΩΝΣΤΑΝΤΙΝΕΑΣ ΠΕΤΡΟΣ</w:t>
            </w:r>
          </w:p>
        </w:tc>
        <w:tc>
          <w:tcPr>
            <w:tcW w:w="1380" w:type="dxa"/>
            <w:tcBorders>
              <w:top w:val="nil"/>
              <w:left w:val="nil"/>
              <w:bottom w:val="single" w:sz="4" w:space="0" w:color="000000"/>
              <w:right w:val="single" w:sz="4" w:space="0" w:color="000000"/>
            </w:tcBorders>
            <w:noWrap/>
            <w:vAlign w:val="center"/>
            <w:hideMark/>
          </w:tcPr>
          <w:p w14:paraId="45B7D1F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1F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ΜΕΣΣΗΝΙΑΣ</w:t>
            </w:r>
          </w:p>
        </w:tc>
        <w:tc>
          <w:tcPr>
            <w:tcW w:w="605" w:type="dxa"/>
            <w:tcBorders>
              <w:top w:val="nil"/>
              <w:left w:val="nil"/>
              <w:bottom w:val="single" w:sz="4" w:space="0" w:color="000000"/>
              <w:right w:val="single" w:sz="4" w:space="0" w:color="000000"/>
            </w:tcBorders>
            <w:noWrap/>
            <w:vAlign w:val="center"/>
            <w:hideMark/>
          </w:tcPr>
          <w:p w14:paraId="45B7D1F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02"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1F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ΚΩΣΤΟΠΑΝΑΓΙΩΤΟΥ ΗΛΙΑΣ</w:t>
            </w:r>
          </w:p>
        </w:tc>
        <w:tc>
          <w:tcPr>
            <w:tcW w:w="1380" w:type="dxa"/>
            <w:tcBorders>
              <w:top w:val="nil"/>
              <w:left w:val="nil"/>
              <w:bottom w:val="single" w:sz="4" w:space="0" w:color="000000"/>
              <w:right w:val="single" w:sz="4" w:space="0" w:color="000000"/>
            </w:tcBorders>
            <w:noWrap/>
            <w:vAlign w:val="center"/>
            <w:hideMark/>
          </w:tcPr>
          <w:p w14:paraId="45B7D1F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20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ΦΩΚΙΔΟΣ</w:t>
            </w:r>
          </w:p>
        </w:tc>
        <w:tc>
          <w:tcPr>
            <w:tcW w:w="605" w:type="dxa"/>
            <w:tcBorders>
              <w:top w:val="nil"/>
              <w:left w:val="nil"/>
              <w:bottom w:val="single" w:sz="4" w:space="0" w:color="000000"/>
              <w:right w:val="single" w:sz="4" w:space="0" w:color="000000"/>
            </w:tcBorders>
            <w:noWrap/>
            <w:vAlign w:val="center"/>
            <w:hideMark/>
          </w:tcPr>
          <w:p w14:paraId="45B7D20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07"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0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ΛΑΜΠΡΟΥΛΗΣ ΓΕΩΡΓΙΟΣ</w:t>
            </w:r>
          </w:p>
        </w:tc>
        <w:tc>
          <w:tcPr>
            <w:tcW w:w="1380" w:type="dxa"/>
            <w:tcBorders>
              <w:top w:val="nil"/>
              <w:left w:val="nil"/>
              <w:bottom w:val="single" w:sz="4" w:space="0" w:color="000000"/>
              <w:right w:val="single" w:sz="4" w:space="0" w:color="000000"/>
            </w:tcBorders>
            <w:noWrap/>
            <w:vAlign w:val="center"/>
            <w:hideMark/>
          </w:tcPr>
          <w:p w14:paraId="45B7D20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noWrap/>
            <w:vAlign w:val="center"/>
            <w:hideMark/>
          </w:tcPr>
          <w:p w14:paraId="45B7D20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ΛΑΡΙΣΗΣ</w:t>
            </w:r>
          </w:p>
        </w:tc>
        <w:tc>
          <w:tcPr>
            <w:tcW w:w="605" w:type="dxa"/>
            <w:tcBorders>
              <w:top w:val="nil"/>
              <w:left w:val="nil"/>
              <w:bottom w:val="single" w:sz="4" w:space="0" w:color="000000"/>
              <w:right w:val="single" w:sz="4" w:space="0" w:color="000000"/>
            </w:tcBorders>
            <w:noWrap/>
            <w:vAlign w:val="center"/>
            <w:hideMark/>
          </w:tcPr>
          <w:p w14:paraId="45B7D20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0C"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0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ΛΑΠΠΑΣ ΣΠΥΡΙΔΩΝΑΣ</w:t>
            </w:r>
          </w:p>
        </w:tc>
        <w:tc>
          <w:tcPr>
            <w:tcW w:w="1380" w:type="dxa"/>
            <w:tcBorders>
              <w:top w:val="nil"/>
              <w:left w:val="nil"/>
              <w:bottom w:val="single" w:sz="4" w:space="0" w:color="000000"/>
              <w:right w:val="single" w:sz="4" w:space="0" w:color="000000"/>
            </w:tcBorders>
            <w:noWrap/>
            <w:vAlign w:val="center"/>
            <w:hideMark/>
          </w:tcPr>
          <w:p w14:paraId="45B7D20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20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ΚΑΡΔΙΤΣΗΣ</w:t>
            </w:r>
          </w:p>
        </w:tc>
        <w:tc>
          <w:tcPr>
            <w:tcW w:w="605" w:type="dxa"/>
            <w:tcBorders>
              <w:top w:val="nil"/>
              <w:left w:val="nil"/>
              <w:bottom w:val="single" w:sz="4" w:space="0" w:color="000000"/>
              <w:right w:val="single" w:sz="4" w:space="0" w:color="000000"/>
            </w:tcBorders>
            <w:noWrap/>
            <w:vAlign w:val="center"/>
            <w:hideMark/>
          </w:tcPr>
          <w:p w14:paraId="45B7D20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11"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0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ΛΙΒΑΝΙΟΥ ΖΩΗ</w:t>
            </w:r>
          </w:p>
        </w:tc>
        <w:tc>
          <w:tcPr>
            <w:tcW w:w="1380" w:type="dxa"/>
            <w:tcBorders>
              <w:top w:val="nil"/>
              <w:left w:val="nil"/>
              <w:bottom w:val="single" w:sz="4" w:space="0" w:color="000000"/>
              <w:right w:val="single" w:sz="4" w:space="0" w:color="000000"/>
            </w:tcBorders>
            <w:noWrap/>
            <w:vAlign w:val="center"/>
            <w:hideMark/>
          </w:tcPr>
          <w:p w14:paraId="45B7D20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20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ΕΥΒΟΙΑΣ</w:t>
            </w:r>
          </w:p>
        </w:tc>
        <w:tc>
          <w:tcPr>
            <w:tcW w:w="605" w:type="dxa"/>
            <w:tcBorders>
              <w:top w:val="nil"/>
              <w:left w:val="nil"/>
              <w:bottom w:val="single" w:sz="4" w:space="0" w:color="000000"/>
              <w:right w:val="single" w:sz="4" w:space="0" w:color="000000"/>
            </w:tcBorders>
            <w:noWrap/>
            <w:vAlign w:val="center"/>
            <w:hideMark/>
          </w:tcPr>
          <w:p w14:paraId="45B7D21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16"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1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ΛΥΚΟΥΔΗΣ ΣΠΥΡΙΔΩΝ</w:t>
            </w:r>
          </w:p>
        </w:tc>
        <w:tc>
          <w:tcPr>
            <w:tcW w:w="1380" w:type="dxa"/>
            <w:tcBorders>
              <w:top w:val="nil"/>
              <w:left w:val="nil"/>
              <w:bottom w:val="single" w:sz="4" w:space="0" w:color="000000"/>
              <w:right w:val="single" w:sz="4" w:space="0" w:color="000000"/>
            </w:tcBorders>
            <w:noWrap/>
            <w:vAlign w:val="center"/>
            <w:hideMark/>
          </w:tcPr>
          <w:p w14:paraId="45B7D21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noWrap/>
            <w:vAlign w:val="center"/>
            <w:hideMark/>
          </w:tcPr>
          <w:p w14:paraId="45B7D21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 ΑΘΗΝΩΝ</w:t>
            </w:r>
          </w:p>
        </w:tc>
        <w:tc>
          <w:tcPr>
            <w:tcW w:w="605" w:type="dxa"/>
            <w:tcBorders>
              <w:top w:val="nil"/>
              <w:left w:val="nil"/>
              <w:bottom w:val="single" w:sz="4" w:space="0" w:color="000000"/>
              <w:right w:val="single" w:sz="4" w:space="0" w:color="000000"/>
            </w:tcBorders>
            <w:noWrap/>
            <w:vAlign w:val="center"/>
            <w:hideMark/>
          </w:tcPr>
          <w:p w14:paraId="45B7D21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1B"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1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ΜΑΝΙΑΤΗΣ ΙΩΑΝΝΗΣ</w:t>
            </w:r>
          </w:p>
        </w:tc>
        <w:tc>
          <w:tcPr>
            <w:tcW w:w="1380" w:type="dxa"/>
            <w:tcBorders>
              <w:top w:val="nil"/>
              <w:left w:val="nil"/>
              <w:bottom w:val="single" w:sz="4" w:space="0" w:color="000000"/>
              <w:right w:val="single" w:sz="4" w:space="0" w:color="000000"/>
            </w:tcBorders>
            <w:noWrap/>
            <w:vAlign w:val="center"/>
            <w:hideMark/>
          </w:tcPr>
          <w:p w14:paraId="45B7D21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noWrap/>
            <w:vAlign w:val="center"/>
            <w:hideMark/>
          </w:tcPr>
          <w:p w14:paraId="45B7D21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ΑΡΓΟΛΙΔΟΣ</w:t>
            </w:r>
          </w:p>
        </w:tc>
        <w:tc>
          <w:tcPr>
            <w:tcW w:w="605" w:type="dxa"/>
            <w:tcBorders>
              <w:top w:val="nil"/>
              <w:left w:val="nil"/>
              <w:bottom w:val="single" w:sz="4" w:space="0" w:color="000000"/>
              <w:right w:val="single" w:sz="4" w:space="0" w:color="000000"/>
            </w:tcBorders>
            <w:noWrap/>
            <w:vAlign w:val="center"/>
            <w:hideMark/>
          </w:tcPr>
          <w:p w14:paraId="45B7D21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20"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1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ΜΑΝΙΟΣ ΝΙΚΟΛΑΟΣ</w:t>
            </w:r>
          </w:p>
        </w:tc>
        <w:tc>
          <w:tcPr>
            <w:tcW w:w="1380" w:type="dxa"/>
            <w:tcBorders>
              <w:top w:val="nil"/>
              <w:left w:val="nil"/>
              <w:bottom w:val="single" w:sz="4" w:space="0" w:color="000000"/>
              <w:right w:val="single" w:sz="4" w:space="0" w:color="000000"/>
            </w:tcBorders>
            <w:noWrap/>
            <w:vAlign w:val="center"/>
            <w:hideMark/>
          </w:tcPr>
          <w:p w14:paraId="45B7D21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21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ΚΥΚΛΑΔΩΝ</w:t>
            </w:r>
          </w:p>
        </w:tc>
        <w:tc>
          <w:tcPr>
            <w:tcW w:w="605" w:type="dxa"/>
            <w:tcBorders>
              <w:top w:val="nil"/>
              <w:left w:val="nil"/>
              <w:bottom w:val="single" w:sz="4" w:space="0" w:color="000000"/>
              <w:right w:val="single" w:sz="4" w:space="0" w:color="000000"/>
            </w:tcBorders>
            <w:noWrap/>
            <w:vAlign w:val="center"/>
            <w:hideMark/>
          </w:tcPr>
          <w:p w14:paraId="45B7D21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25"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2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ΜΑΝΤΑΣ ΧΡΗΣΤΟΣ</w:t>
            </w:r>
          </w:p>
        </w:tc>
        <w:tc>
          <w:tcPr>
            <w:tcW w:w="1380" w:type="dxa"/>
            <w:tcBorders>
              <w:top w:val="nil"/>
              <w:left w:val="nil"/>
              <w:bottom w:val="single" w:sz="4" w:space="0" w:color="000000"/>
              <w:right w:val="single" w:sz="4" w:space="0" w:color="000000"/>
            </w:tcBorders>
            <w:noWrap/>
            <w:vAlign w:val="center"/>
            <w:hideMark/>
          </w:tcPr>
          <w:p w14:paraId="45B7D22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22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ΙΩΑΝΝΙΝΩΝ</w:t>
            </w:r>
          </w:p>
        </w:tc>
        <w:tc>
          <w:tcPr>
            <w:tcW w:w="605" w:type="dxa"/>
            <w:tcBorders>
              <w:top w:val="nil"/>
              <w:left w:val="nil"/>
              <w:bottom w:val="single" w:sz="4" w:space="0" w:color="000000"/>
              <w:right w:val="single" w:sz="4" w:space="0" w:color="000000"/>
            </w:tcBorders>
            <w:noWrap/>
            <w:vAlign w:val="center"/>
            <w:hideMark/>
          </w:tcPr>
          <w:p w14:paraId="45B7D22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2A"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2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ΜΑΡΚΟΥ ΑΙΚΑΤΕΡΙΝΗ</w:t>
            </w:r>
          </w:p>
        </w:tc>
        <w:tc>
          <w:tcPr>
            <w:tcW w:w="1380" w:type="dxa"/>
            <w:tcBorders>
              <w:top w:val="nil"/>
              <w:left w:val="nil"/>
              <w:bottom w:val="single" w:sz="4" w:space="0" w:color="000000"/>
              <w:right w:val="single" w:sz="4" w:space="0" w:color="000000"/>
            </w:tcBorders>
            <w:noWrap/>
            <w:vAlign w:val="center"/>
            <w:hideMark/>
          </w:tcPr>
          <w:p w14:paraId="45B7D22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D22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605" w:type="dxa"/>
            <w:tcBorders>
              <w:top w:val="nil"/>
              <w:left w:val="nil"/>
              <w:bottom w:val="single" w:sz="4" w:space="0" w:color="000000"/>
              <w:right w:val="single" w:sz="4" w:space="0" w:color="000000"/>
            </w:tcBorders>
            <w:noWrap/>
            <w:vAlign w:val="center"/>
            <w:hideMark/>
          </w:tcPr>
          <w:p w14:paraId="45B7D22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2F"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2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ΜΑΡΤΙΝΟΥ ΓΕΩΡΓΙΑ</w:t>
            </w:r>
          </w:p>
        </w:tc>
        <w:tc>
          <w:tcPr>
            <w:tcW w:w="1380" w:type="dxa"/>
            <w:tcBorders>
              <w:top w:val="nil"/>
              <w:left w:val="nil"/>
              <w:bottom w:val="single" w:sz="4" w:space="0" w:color="000000"/>
              <w:right w:val="single" w:sz="4" w:space="0" w:color="000000"/>
            </w:tcBorders>
            <w:noWrap/>
            <w:vAlign w:val="center"/>
            <w:hideMark/>
          </w:tcPr>
          <w:p w14:paraId="45B7D22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D22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ΑΤΤΙΚΗΣ</w:t>
            </w:r>
          </w:p>
        </w:tc>
        <w:tc>
          <w:tcPr>
            <w:tcW w:w="605" w:type="dxa"/>
            <w:tcBorders>
              <w:top w:val="nil"/>
              <w:left w:val="nil"/>
              <w:bottom w:val="single" w:sz="4" w:space="0" w:color="000000"/>
              <w:right w:val="single" w:sz="4" w:space="0" w:color="000000"/>
            </w:tcBorders>
            <w:noWrap/>
            <w:vAlign w:val="center"/>
            <w:hideMark/>
          </w:tcPr>
          <w:p w14:paraId="45B7D22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34"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3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ΜΑΥΡΩΤΑΣ ΓΕΩΡΓΙΟΣ</w:t>
            </w:r>
          </w:p>
        </w:tc>
        <w:tc>
          <w:tcPr>
            <w:tcW w:w="1380" w:type="dxa"/>
            <w:tcBorders>
              <w:top w:val="nil"/>
              <w:left w:val="nil"/>
              <w:bottom w:val="single" w:sz="4" w:space="0" w:color="000000"/>
              <w:right w:val="single" w:sz="4" w:space="0" w:color="000000"/>
            </w:tcBorders>
            <w:noWrap/>
            <w:vAlign w:val="center"/>
            <w:hideMark/>
          </w:tcPr>
          <w:p w14:paraId="45B7D23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noWrap/>
            <w:vAlign w:val="center"/>
            <w:hideMark/>
          </w:tcPr>
          <w:p w14:paraId="45B7D23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ΑΤΤΙΚΗΣ</w:t>
            </w:r>
          </w:p>
        </w:tc>
        <w:tc>
          <w:tcPr>
            <w:tcW w:w="605" w:type="dxa"/>
            <w:tcBorders>
              <w:top w:val="nil"/>
              <w:left w:val="nil"/>
              <w:bottom w:val="single" w:sz="4" w:space="0" w:color="000000"/>
              <w:right w:val="single" w:sz="4" w:space="0" w:color="000000"/>
            </w:tcBorders>
            <w:noWrap/>
            <w:vAlign w:val="center"/>
            <w:hideMark/>
          </w:tcPr>
          <w:p w14:paraId="45B7D23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39"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3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ΜΕΓΑΛΟΟΙΚΟΝΟΜΟΥ ΘΕΟΔΩΡΑ</w:t>
            </w:r>
          </w:p>
        </w:tc>
        <w:tc>
          <w:tcPr>
            <w:tcW w:w="1380" w:type="dxa"/>
            <w:tcBorders>
              <w:top w:val="nil"/>
              <w:left w:val="nil"/>
              <w:bottom w:val="single" w:sz="4" w:space="0" w:color="000000"/>
              <w:right w:val="single" w:sz="4" w:space="0" w:color="000000"/>
            </w:tcBorders>
            <w:noWrap/>
            <w:vAlign w:val="center"/>
            <w:hideMark/>
          </w:tcPr>
          <w:p w14:paraId="45B7D23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23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ΠΕΙΡΑΙΩΣ</w:t>
            </w:r>
          </w:p>
        </w:tc>
        <w:tc>
          <w:tcPr>
            <w:tcW w:w="605" w:type="dxa"/>
            <w:tcBorders>
              <w:top w:val="nil"/>
              <w:left w:val="nil"/>
              <w:bottom w:val="single" w:sz="4" w:space="0" w:color="000000"/>
              <w:right w:val="single" w:sz="4" w:space="0" w:color="000000"/>
            </w:tcBorders>
            <w:noWrap/>
            <w:vAlign w:val="center"/>
            <w:hideMark/>
          </w:tcPr>
          <w:p w14:paraId="45B7D23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3E"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3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ΜΕΪΚΟΠΟΥΛΟΣ ΑΛΕΞΑΝΔΡΟΣ</w:t>
            </w:r>
          </w:p>
        </w:tc>
        <w:tc>
          <w:tcPr>
            <w:tcW w:w="1380" w:type="dxa"/>
            <w:tcBorders>
              <w:top w:val="nil"/>
              <w:left w:val="nil"/>
              <w:bottom w:val="single" w:sz="4" w:space="0" w:color="000000"/>
              <w:right w:val="single" w:sz="4" w:space="0" w:color="000000"/>
            </w:tcBorders>
            <w:noWrap/>
            <w:vAlign w:val="center"/>
            <w:hideMark/>
          </w:tcPr>
          <w:p w14:paraId="45B7D23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23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ΜΑΓΝΗΣΙΑΣ</w:t>
            </w:r>
          </w:p>
        </w:tc>
        <w:tc>
          <w:tcPr>
            <w:tcW w:w="605" w:type="dxa"/>
            <w:tcBorders>
              <w:top w:val="nil"/>
              <w:left w:val="nil"/>
              <w:bottom w:val="single" w:sz="4" w:space="0" w:color="000000"/>
              <w:right w:val="single" w:sz="4" w:space="0" w:color="000000"/>
            </w:tcBorders>
            <w:noWrap/>
            <w:vAlign w:val="center"/>
            <w:hideMark/>
          </w:tcPr>
          <w:p w14:paraId="45B7D23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43"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3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380" w:type="dxa"/>
            <w:tcBorders>
              <w:top w:val="nil"/>
              <w:left w:val="nil"/>
              <w:bottom w:val="single" w:sz="4" w:space="0" w:color="000000"/>
              <w:right w:val="single" w:sz="4" w:space="0" w:color="000000"/>
            </w:tcBorders>
            <w:noWrap/>
            <w:vAlign w:val="center"/>
            <w:hideMark/>
          </w:tcPr>
          <w:p w14:paraId="45B7D24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D24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ΧΙΟΥ</w:t>
            </w:r>
          </w:p>
        </w:tc>
        <w:tc>
          <w:tcPr>
            <w:tcW w:w="605" w:type="dxa"/>
            <w:tcBorders>
              <w:top w:val="nil"/>
              <w:left w:val="nil"/>
              <w:bottom w:val="single" w:sz="4" w:space="0" w:color="000000"/>
              <w:right w:val="single" w:sz="4" w:space="0" w:color="000000"/>
            </w:tcBorders>
            <w:noWrap/>
            <w:vAlign w:val="center"/>
            <w:hideMark/>
          </w:tcPr>
          <w:p w14:paraId="45B7D24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48"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4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ΜΗΤΑΦΙΔΗΣ ΤΡΙΑΝΤΑΦΥΛΛΟΣ</w:t>
            </w:r>
          </w:p>
        </w:tc>
        <w:tc>
          <w:tcPr>
            <w:tcW w:w="1380" w:type="dxa"/>
            <w:tcBorders>
              <w:top w:val="nil"/>
              <w:left w:val="nil"/>
              <w:bottom w:val="single" w:sz="4" w:space="0" w:color="000000"/>
              <w:right w:val="single" w:sz="4" w:space="0" w:color="000000"/>
            </w:tcBorders>
            <w:noWrap/>
            <w:vAlign w:val="center"/>
            <w:hideMark/>
          </w:tcPr>
          <w:p w14:paraId="45B7D24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24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605" w:type="dxa"/>
            <w:tcBorders>
              <w:top w:val="nil"/>
              <w:left w:val="nil"/>
              <w:bottom w:val="single" w:sz="4" w:space="0" w:color="000000"/>
              <w:right w:val="single" w:sz="4" w:space="0" w:color="000000"/>
            </w:tcBorders>
            <w:noWrap/>
            <w:vAlign w:val="center"/>
            <w:hideMark/>
          </w:tcPr>
          <w:p w14:paraId="45B7D24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4D"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4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ΜΙΧΑΗΛΙΔΗΣ ΑΝΔΡΕΑΣ</w:t>
            </w:r>
          </w:p>
        </w:tc>
        <w:tc>
          <w:tcPr>
            <w:tcW w:w="1380" w:type="dxa"/>
            <w:tcBorders>
              <w:top w:val="nil"/>
              <w:left w:val="nil"/>
              <w:bottom w:val="single" w:sz="4" w:space="0" w:color="000000"/>
              <w:right w:val="single" w:sz="4" w:space="0" w:color="000000"/>
            </w:tcBorders>
            <w:noWrap/>
            <w:vAlign w:val="center"/>
            <w:hideMark/>
          </w:tcPr>
          <w:p w14:paraId="45B7D24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24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ΧΙΟΥ</w:t>
            </w:r>
          </w:p>
        </w:tc>
        <w:tc>
          <w:tcPr>
            <w:tcW w:w="605" w:type="dxa"/>
            <w:tcBorders>
              <w:top w:val="nil"/>
              <w:left w:val="nil"/>
              <w:bottom w:val="single" w:sz="4" w:space="0" w:color="000000"/>
              <w:right w:val="single" w:sz="4" w:space="0" w:color="000000"/>
            </w:tcBorders>
            <w:noWrap/>
            <w:vAlign w:val="center"/>
            <w:hideMark/>
          </w:tcPr>
          <w:p w14:paraId="45B7D24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w:t>
            </w:r>
          </w:p>
        </w:tc>
      </w:tr>
      <w:tr w:rsidR="003C2D4C" w14:paraId="45B7D252"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4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ΜΙΧΕΛΗΣ ΑΘΑΝΑΣΙΟΣ</w:t>
            </w:r>
          </w:p>
        </w:tc>
        <w:tc>
          <w:tcPr>
            <w:tcW w:w="1380" w:type="dxa"/>
            <w:tcBorders>
              <w:top w:val="nil"/>
              <w:left w:val="nil"/>
              <w:bottom w:val="single" w:sz="4" w:space="0" w:color="000000"/>
              <w:right w:val="single" w:sz="4" w:space="0" w:color="000000"/>
            </w:tcBorders>
            <w:noWrap/>
            <w:vAlign w:val="center"/>
            <w:hideMark/>
          </w:tcPr>
          <w:p w14:paraId="45B7D24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25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ΦΘΙΩΤΙΔΟΣ</w:t>
            </w:r>
          </w:p>
        </w:tc>
        <w:tc>
          <w:tcPr>
            <w:tcW w:w="605" w:type="dxa"/>
            <w:tcBorders>
              <w:top w:val="nil"/>
              <w:left w:val="nil"/>
              <w:bottom w:val="single" w:sz="4" w:space="0" w:color="000000"/>
              <w:right w:val="single" w:sz="4" w:space="0" w:color="000000"/>
            </w:tcBorders>
            <w:noWrap/>
            <w:vAlign w:val="center"/>
            <w:hideMark/>
          </w:tcPr>
          <w:p w14:paraId="45B7D25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57"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5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ΜΟΡΦΙΔΗΣ ΚΩΝΣΤΑΝΤΙΝΟΣ</w:t>
            </w:r>
          </w:p>
        </w:tc>
        <w:tc>
          <w:tcPr>
            <w:tcW w:w="1380" w:type="dxa"/>
            <w:tcBorders>
              <w:top w:val="nil"/>
              <w:left w:val="nil"/>
              <w:bottom w:val="single" w:sz="4" w:space="0" w:color="000000"/>
              <w:right w:val="single" w:sz="4" w:space="0" w:color="000000"/>
            </w:tcBorders>
            <w:noWrap/>
            <w:vAlign w:val="center"/>
            <w:hideMark/>
          </w:tcPr>
          <w:p w14:paraId="45B7D25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25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ΚΑΒΑΛΑΣ</w:t>
            </w:r>
          </w:p>
        </w:tc>
        <w:tc>
          <w:tcPr>
            <w:tcW w:w="605" w:type="dxa"/>
            <w:tcBorders>
              <w:top w:val="nil"/>
              <w:left w:val="nil"/>
              <w:bottom w:val="single" w:sz="4" w:space="0" w:color="000000"/>
              <w:right w:val="single" w:sz="4" w:space="0" w:color="000000"/>
            </w:tcBorders>
            <w:noWrap/>
            <w:vAlign w:val="center"/>
            <w:hideMark/>
          </w:tcPr>
          <w:p w14:paraId="45B7D25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5C"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5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 xml:space="preserve">ΜΟΥΣΤΑΦΑ </w:t>
            </w:r>
            <w:proofErr w:type="spellStart"/>
            <w:r>
              <w:rPr>
                <w:rFonts w:ascii="Segoe UI" w:eastAsia="Times New Roman" w:hAnsi="Segoe UI" w:cs="Segoe UI"/>
                <w:sz w:val="18"/>
                <w:szCs w:val="18"/>
              </w:rPr>
              <w:t>ΜΟΥΣΤΑΦΑ</w:t>
            </w:r>
            <w:proofErr w:type="spellEnd"/>
          </w:p>
        </w:tc>
        <w:tc>
          <w:tcPr>
            <w:tcW w:w="1380" w:type="dxa"/>
            <w:tcBorders>
              <w:top w:val="nil"/>
              <w:left w:val="nil"/>
              <w:bottom w:val="single" w:sz="4" w:space="0" w:color="000000"/>
              <w:right w:val="single" w:sz="4" w:space="0" w:color="000000"/>
            </w:tcBorders>
            <w:noWrap/>
            <w:vAlign w:val="center"/>
            <w:hideMark/>
          </w:tcPr>
          <w:p w14:paraId="45B7D25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25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ΡΟΔΟΠΗΣ</w:t>
            </w:r>
          </w:p>
        </w:tc>
        <w:tc>
          <w:tcPr>
            <w:tcW w:w="605" w:type="dxa"/>
            <w:tcBorders>
              <w:top w:val="nil"/>
              <w:left w:val="nil"/>
              <w:bottom w:val="single" w:sz="4" w:space="0" w:color="000000"/>
              <w:right w:val="single" w:sz="4" w:space="0" w:color="000000"/>
            </w:tcBorders>
            <w:noWrap/>
            <w:vAlign w:val="center"/>
            <w:hideMark/>
          </w:tcPr>
          <w:p w14:paraId="45B7D25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61"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5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ΜΠΑΛΑΟΥΡΑΣ ΓΕΡΑΣΙΜΟΣ(ΜΑΚΗΣ)</w:t>
            </w:r>
          </w:p>
        </w:tc>
        <w:tc>
          <w:tcPr>
            <w:tcW w:w="1380" w:type="dxa"/>
            <w:tcBorders>
              <w:top w:val="nil"/>
              <w:left w:val="nil"/>
              <w:bottom w:val="single" w:sz="4" w:space="0" w:color="000000"/>
              <w:right w:val="single" w:sz="4" w:space="0" w:color="000000"/>
            </w:tcBorders>
            <w:noWrap/>
            <w:vAlign w:val="center"/>
            <w:hideMark/>
          </w:tcPr>
          <w:p w14:paraId="45B7D25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25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ΗΛΕΙΑΣ</w:t>
            </w:r>
          </w:p>
        </w:tc>
        <w:tc>
          <w:tcPr>
            <w:tcW w:w="605" w:type="dxa"/>
            <w:tcBorders>
              <w:top w:val="nil"/>
              <w:left w:val="nil"/>
              <w:bottom w:val="single" w:sz="4" w:space="0" w:color="000000"/>
              <w:right w:val="single" w:sz="4" w:space="0" w:color="000000"/>
            </w:tcBorders>
            <w:noWrap/>
            <w:vAlign w:val="center"/>
            <w:hideMark/>
          </w:tcPr>
          <w:p w14:paraId="45B7D26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66"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6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ΜΠΑΛΑΦΑΣ ΙΩΑΝΝΗΣ</w:t>
            </w:r>
          </w:p>
        </w:tc>
        <w:tc>
          <w:tcPr>
            <w:tcW w:w="1380" w:type="dxa"/>
            <w:tcBorders>
              <w:top w:val="nil"/>
              <w:left w:val="nil"/>
              <w:bottom w:val="single" w:sz="4" w:space="0" w:color="000000"/>
              <w:right w:val="single" w:sz="4" w:space="0" w:color="000000"/>
            </w:tcBorders>
            <w:noWrap/>
            <w:vAlign w:val="center"/>
            <w:hideMark/>
          </w:tcPr>
          <w:p w14:paraId="45B7D26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26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ΑΘΗΝΩΝ</w:t>
            </w:r>
          </w:p>
        </w:tc>
        <w:tc>
          <w:tcPr>
            <w:tcW w:w="605" w:type="dxa"/>
            <w:tcBorders>
              <w:top w:val="nil"/>
              <w:left w:val="nil"/>
              <w:bottom w:val="single" w:sz="4" w:space="0" w:color="000000"/>
              <w:right w:val="single" w:sz="4" w:space="0" w:color="000000"/>
            </w:tcBorders>
            <w:noWrap/>
            <w:vAlign w:val="center"/>
            <w:hideMark/>
          </w:tcPr>
          <w:p w14:paraId="45B7D26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6B"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6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 xml:space="preserve">ΜΠΑΛΛΗΣ </w:t>
            </w:r>
            <w:r>
              <w:rPr>
                <w:rFonts w:ascii="Segoe UI" w:eastAsia="Times New Roman" w:hAnsi="Segoe UI" w:cs="Segoe UI"/>
                <w:sz w:val="18"/>
                <w:szCs w:val="18"/>
              </w:rPr>
              <w:t>ΣΥΜΕΩΝ(ΜΑΚΗΣ)</w:t>
            </w:r>
          </w:p>
        </w:tc>
        <w:tc>
          <w:tcPr>
            <w:tcW w:w="1380" w:type="dxa"/>
            <w:tcBorders>
              <w:top w:val="nil"/>
              <w:left w:val="nil"/>
              <w:bottom w:val="single" w:sz="4" w:space="0" w:color="000000"/>
              <w:right w:val="single" w:sz="4" w:space="0" w:color="000000"/>
            </w:tcBorders>
            <w:noWrap/>
            <w:vAlign w:val="center"/>
            <w:hideMark/>
          </w:tcPr>
          <w:p w14:paraId="45B7D26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26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ΜΑΓΝΗΣΙΑΣ</w:t>
            </w:r>
          </w:p>
        </w:tc>
        <w:tc>
          <w:tcPr>
            <w:tcW w:w="605" w:type="dxa"/>
            <w:tcBorders>
              <w:top w:val="nil"/>
              <w:left w:val="nil"/>
              <w:bottom w:val="single" w:sz="4" w:space="0" w:color="000000"/>
              <w:right w:val="single" w:sz="4" w:space="0" w:color="000000"/>
            </w:tcBorders>
            <w:noWrap/>
            <w:vAlign w:val="center"/>
            <w:hideMark/>
          </w:tcPr>
          <w:p w14:paraId="45B7D26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70"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6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ΜΠΑΛΤΑΣ ΑΡΙΣΤΕΙΔΗΣ-ΝΙΚΟΛΑΟΣ-ΔΗΜΗΤΡΙΟΣ</w:t>
            </w:r>
          </w:p>
        </w:tc>
        <w:tc>
          <w:tcPr>
            <w:tcW w:w="1380" w:type="dxa"/>
            <w:tcBorders>
              <w:top w:val="nil"/>
              <w:left w:val="nil"/>
              <w:bottom w:val="single" w:sz="4" w:space="0" w:color="000000"/>
              <w:right w:val="single" w:sz="4" w:space="0" w:color="000000"/>
            </w:tcBorders>
            <w:noWrap/>
            <w:vAlign w:val="center"/>
            <w:hideMark/>
          </w:tcPr>
          <w:p w14:paraId="45B7D26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26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ΑΤΤΙΚΗΣ</w:t>
            </w:r>
          </w:p>
        </w:tc>
        <w:tc>
          <w:tcPr>
            <w:tcW w:w="605" w:type="dxa"/>
            <w:tcBorders>
              <w:top w:val="nil"/>
              <w:left w:val="nil"/>
              <w:bottom w:val="single" w:sz="4" w:space="0" w:color="000000"/>
              <w:right w:val="single" w:sz="4" w:space="0" w:color="000000"/>
            </w:tcBorders>
            <w:noWrap/>
            <w:vAlign w:val="center"/>
            <w:hideMark/>
          </w:tcPr>
          <w:p w14:paraId="45B7D26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75"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7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ΜΠΑΛΩΜΕΝΑΚΗΣ ΑΝΤΩΝΗΣ</w:t>
            </w:r>
          </w:p>
        </w:tc>
        <w:tc>
          <w:tcPr>
            <w:tcW w:w="1380" w:type="dxa"/>
            <w:tcBorders>
              <w:top w:val="nil"/>
              <w:left w:val="nil"/>
              <w:bottom w:val="single" w:sz="4" w:space="0" w:color="000000"/>
              <w:right w:val="single" w:sz="4" w:space="0" w:color="000000"/>
            </w:tcBorders>
            <w:noWrap/>
            <w:vAlign w:val="center"/>
            <w:hideMark/>
          </w:tcPr>
          <w:p w14:paraId="45B7D27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27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ΧΑΝΙΩΝ</w:t>
            </w:r>
          </w:p>
        </w:tc>
        <w:tc>
          <w:tcPr>
            <w:tcW w:w="605" w:type="dxa"/>
            <w:tcBorders>
              <w:top w:val="nil"/>
              <w:left w:val="nil"/>
              <w:bottom w:val="single" w:sz="4" w:space="0" w:color="000000"/>
              <w:right w:val="single" w:sz="4" w:space="0" w:color="000000"/>
            </w:tcBorders>
            <w:noWrap/>
            <w:vAlign w:val="center"/>
            <w:hideMark/>
          </w:tcPr>
          <w:p w14:paraId="45B7D27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7A"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7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ΜΠΑΡΚΑΣ ΚΩΝΣΤΑΝΤΙΝΟΣ</w:t>
            </w:r>
          </w:p>
        </w:tc>
        <w:tc>
          <w:tcPr>
            <w:tcW w:w="1380" w:type="dxa"/>
            <w:tcBorders>
              <w:top w:val="nil"/>
              <w:left w:val="nil"/>
              <w:bottom w:val="single" w:sz="4" w:space="0" w:color="000000"/>
              <w:right w:val="single" w:sz="4" w:space="0" w:color="000000"/>
            </w:tcBorders>
            <w:noWrap/>
            <w:vAlign w:val="center"/>
            <w:hideMark/>
          </w:tcPr>
          <w:p w14:paraId="45B7D27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27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ΠΡΕΒΕΖΗΣ</w:t>
            </w:r>
          </w:p>
        </w:tc>
        <w:tc>
          <w:tcPr>
            <w:tcW w:w="605" w:type="dxa"/>
            <w:tcBorders>
              <w:top w:val="nil"/>
              <w:left w:val="nil"/>
              <w:bottom w:val="single" w:sz="4" w:space="0" w:color="000000"/>
              <w:right w:val="single" w:sz="4" w:space="0" w:color="000000"/>
            </w:tcBorders>
            <w:noWrap/>
            <w:vAlign w:val="center"/>
            <w:hideMark/>
          </w:tcPr>
          <w:p w14:paraId="45B7D27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7F"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7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ΝΤΖΙΜΑΝΗΣ ΓΕΩΡΓΙΟΣ</w:t>
            </w:r>
          </w:p>
        </w:tc>
        <w:tc>
          <w:tcPr>
            <w:tcW w:w="1380" w:type="dxa"/>
            <w:tcBorders>
              <w:top w:val="nil"/>
              <w:left w:val="nil"/>
              <w:bottom w:val="single" w:sz="4" w:space="0" w:color="000000"/>
              <w:right w:val="single" w:sz="4" w:space="0" w:color="000000"/>
            </w:tcBorders>
            <w:noWrap/>
            <w:vAlign w:val="center"/>
            <w:hideMark/>
          </w:tcPr>
          <w:p w14:paraId="45B7D27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27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ΚΟΖΑΝΗΣ</w:t>
            </w:r>
          </w:p>
        </w:tc>
        <w:tc>
          <w:tcPr>
            <w:tcW w:w="605" w:type="dxa"/>
            <w:tcBorders>
              <w:top w:val="nil"/>
              <w:left w:val="nil"/>
              <w:bottom w:val="single" w:sz="4" w:space="0" w:color="000000"/>
              <w:right w:val="single" w:sz="4" w:space="0" w:color="000000"/>
            </w:tcBorders>
            <w:noWrap/>
            <w:vAlign w:val="center"/>
            <w:hideMark/>
          </w:tcPr>
          <w:p w14:paraId="45B7D27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84"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8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ΞΑΝΘΟΣ ΑΝΔΡΕΑΣ</w:t>
            </w:r>
          </w:p>
        </w:tc>
        <w:tc>
          <w:tcPr>
            <w:tcW w:w="1380" w:type="dxa"/>
            <w:tcBorders>
              <w:top w:val="nil"/>
              <w:left w:val="nil"/>
              <w:bottom w:val="single" w:sz="4" w:space="0" w:color="000000"/>
              <w:right w:val="single" w:sz="4" w:space="0" w:color="000000"/>
            </w:tcBorders>
            <w:noWrap/>
            <w:vAlign w:val="center"/>
            <w:hideMark/>
          </w:tcPr>
          <w:p w14:paraId="45B7D28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28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ΡΕΘΥΜΝΗΣ</w:t>
            </w:r>
          </w:p>
        </w:tc>
        <w:tc>
          <w:tcPr>
            <w:tcW w:w="605" w:type="dxa"/>
            <w:tcBorders>
              <w:top w:val="nil"/>
              <w:left w:val="nil"/>
              <w:bottom w:val="single" w:sz="4" w:space="0" w:color="000000"/>
              <w:right w:val="single" w:sz="4" w:space="0" w:color="000000"/>
            </w:tcBorders>
            <w:noWrap/>
            <w:vAlign w:val="center"/>
            <w:hideMark/>
          </w:tcPr>
          <w:p w14:paraId="45B7D28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89"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8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ΞΥΔΑΚΗΣ ΝΙΚΟΛΑΟΣ</w:t>
            </w:r>
          </w:p>
        </w:tc>
        <w:tc>
          <w:tcPr>
            <w:tcW w:w="1380" w:type="dxa"/>
            <w:tcBorders>
              <w:top w:val="nil"/>
              <w:left w:val="nil"/>
              <w:bottom w:val="single" w:sz="4" w:space="0" w:color="000000"/>
              <w:right w:val="single" w:sz="4" w:space="0" w:color="000000"/>
            </w:tcBorders>
            <w:noWrap/>
            <w:vAlign w:val="center"/>
            <w:hideMark/>
          </w:tcPr>
          <w:p w14:paraId="45B7D28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28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ΑΘΗΝΩΝ</w:t>
            </w:r>
          </w:p>
        </w:tc>
        <w:tc>
          <w:tcPr>
            <w:tcW w:w="605" w:type="dxa"/>
            <w:tcBorders>
              <w:top w:val="nil"/>
              <w:left w:val="nil"/>
              <w:bottom w:val="single" w:sz="4" w:space="0" w:color="000000"/>
              <w:right w:val="single" w:sz="4" w:space="0" w:color="000000"/>
            </w:tcBorders>
            <w:noWrap/>
            <w:vAlign w:val="center"/>
            <w:hideMark/>
          </w:tcPr>
          <w:p w14:paraId="45B7D28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8E"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8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ΟΥΡΣΟΥΖΙΔΗΣ ΓΕΩΡΓΙΟΣ</w:t>
            </w:r>
          </w:p>
        </w:tc>
        <w:tc>
          <w:tcPr>
            <w:tcW w:w="1380" w:type="dxa"/>
            <w:tcBorders>
              <w:top w:val="nil"/>
              <w:left w:val="nil"/>
              <w:bottom w:val="single" w:sz="4" w:space="0" w:color="000000"/>
              <w:right w:val="single" w:sz="4" w:space="0" w:color="000000"/>
            </w:tcBorders>
            <w:noWrap/>
            <w:vAlign w:val="center"/>
            <w:hideMark/>
          </w:tcPr>
          <w:p w14:paraId="45B7D28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28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ΗΜΑΘΙΑΣ</w:t>
            </w:r>
          </w:p>
        </w:tc>
        <w:tc>
          <w:tcPr>
            <w:tcW w:w="605" w:type="dxa"/>
            <w:tcBorders>
              <w:top w:val="nil"/>
              <w:left w:val="nil"/>
              <w:bottom w:val="single" w:sz="4" w:space="0" w:color="000000"/>
              <w:right w:val="single" w:sz="4" w:space="0" w:color="000000"/>
            </w:tcBorders>
            <w:noWrap/>
            <w:vAlign w:val="center"/>
            <w:hideMark/>
          </w:tcPr>
          <w:p w14:paraId="45B7D28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93"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8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ΠΑΛΛΗΣ ΓΕΩΡΓΙΟΣ</w:t>
            </w:r>
          </w:p>
        </w:tc>
        <w:tc>
          <w:tcPr>
            <w:tcW w:w="1380" w:type="dxa"/>
            <w:tcBorders>
              <w:top w:val="nil"/>
              <w:left w:val="nil"/>
              <w:bottom w:val="single" w:sz="4" w:space="0" w:color="000000"/>
              <w:right w:val="single" w:sz="4" w:space="0" w:color="000000"/>
            </w:tcBorders>
            <w:noWrap/>
            <w:vAlign w:val="center"/>
            <w:hideMark/>
          </w:tcPr>
          <w:p w14:paraId="45B7D29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29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ΛΕΣΒΟΥ</w:t>
            </w:r>
          </w:p>
        </w:tc>
        <w:tc>
          <w:tcPr>
            <w:tcW w:w="605" w:type="dxa"/>
            <w:tcBorders>
              <w:top w:val="nil"/>
              <w:left w:val="nil"/>
              <w:bottom w:val="single" w:sz="4" w:space="0" w:color="000000"/>
              <w:right w:val="single" w:sz="4" w:space="0" w:color="000000"/>
            </w:tcBorders>
            <w:noWrap/>
            <w:vAlign w:val="center"/>
            <w:hideMark/>
          </w:tcPr>
          <w:p w14:paraId="45B7D29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98"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9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ΠΑΝΑΓΙΩΤΟΠΟΥΛΟΣ ΝΙΚΟΛΑΟΣ</w:t>
            </w:r>
          </w:p>
        </w:tc>
        <w:tc>
          <w:tcPr>
            <w:tcW w:w="1380" w:type="dxa"/>
            <w:tcBorders>
              <w:top w:val="nil"/>
              <w:left w:val="nil"/>
              <w:bottom w:val="single" w:sz="4" w:space="0" w:color="000000"/>
              <w:right w:val="single" w:sz="4" w:space="0" w:color="000000"/>
            </w:tcBorders>
            <w:noWrap/>
            <w:vAlign w:val="center"/>
            <w:hideMark/>
          </w:tcPr>
          <w:p w14:paraId="45B7D29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D29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ΚΑΒΑΛΑΣ</w:t>
            </w:r>
          </w:p>
        </w:tc>
        <w:tc>
          <w:tcPr>
            <w:tcW w:w="605" w:type="dxa"/>
            <w:tcBorders>
              <w:top w:val="nil"/>
              <w:left w:val="nil"/>
              <w:bottom w:val="single" w:sz="4" w:space="0" w:color="000000"/>
              <w:right w:val="single" w:sz="4" w:space="0" w:color="000000"/>
            </w:tcBorders>
            <w:noWrap/>
            <w:vAlign w:val="center"/>
            <w:hideMark/>
          </w:tcPr>
          <w:p w14:paraId="45B7D29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9D"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9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ΠΑΝΤΖΑΣ ΓΕΩΡΓΙΟΣ</w:t>
            </w:r>
          </w:p>
        </w:tc>
        <w:tc>
          <w:tcPr>
            <w:tcW w:w="1380" w:type="dxa"/>
            <w:tcBorders>
              <w:top w:val="nil"/>
              <w:left w:val="nil"/>
              <w:bottom w:val="single" w:sz="4" w:space="0" w:color="000000"/>
              <w:right w:val="single" w:sz="4" w:space="0" w:color="000000"/>
            </w:tcBorders>
            <w:noWrap/>
            <w:vAlign w:val="center"/>
            <w:hideMark/>
          </w:tcPr>
          <w:p w14:paraId="45B7D29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29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ΑΤΤΙΚΗΣ</w:t>
            </w:r>
          </w:p>
        </w:tc>
        <w:tc>
          <w:tcPr>
            <w:tcW w:w="605" w:type="dxa"/>
            <w:tcBorders>
              <w:top w:val="nil"/>
              <w:left w:val="nil"/>
              <w:bottom w:val="single" w:sz="4" w:space="0" w:color="000000"/>
              <w:right w:val="single" w:sz="4" w:space="0" w:color="000000"/>
            </w:tcBorders>
            <w:noWrap/>
            <w:vAlign w:val="center"/>
            <w:hideMark/>
          </w:tcPr>
          <w:p w14:paraId="45B7D29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A2"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9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ΠΑΠΑΔΟΠΟΥΛΟΣ ΑΘΑΝΑΣΙΟΣ</w:t>
            </w:r>
          </w:p>
        </w:tc>
        <w:tc>
          <w:tcPr>
            <w:tcW w:w="1380" w:type="dxa"/>
            <w:tcBorders>
              <w:top w:val="nil"/>
              <w:left w:val="nil"/>
              <w:bottom w:val="single" w:sz="4" w:space="0" w:color="000000"/>
              <w:right w:val="single" w:sz="4" w:space="0" w:color="000000"/>
            </w:tcBorders>
            <w:noWrap/>
            <w:vAlign w:val="center"/>
            <w:hideMark/>
          </w:tcPr>
          <w:p w14:paraId="45B7D29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2A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ΤΡΙΚΑΛΩΝ</w:t>
            </w:r>
          </w:p>
        </w:tc>
        <w:tc>
          <w:tcPr>
            <w:tcW w:w="605" w:type="dxa"/>
            <w:tcBorders>
              <w:top w:val="nil"/>
              <w:left w:val="nil"/>
              <w:bottom w:val="single" w:sz="4" w:space="0" w:color="000000"/>
              <w:right w:val="single" w:sz="4" w:space="0" w:color="000000"/>
            </w:tcBorders>
            <w:noWrap/>
            <w:vAlign w:val="center"/>
            <w:hideMark/>
          </w:tcPr>
          <w:p w14:paraId="45B7D2A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A7"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A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 xml:space="preserve">ΠΑΠΑΔΟΠΟΥΛΟΣ </w:t>
            </w:r>
            <w:r>
              <w:rPr>
                <w:rFonts w:ascii="Segoe UI" w:eastAsia="Times New Roman" w:hAnsi="Segoe UI" w:cs="Segoe UI"/>
                <w:sz w:val="18"/>
                <w:szCs w:val="18"/>
              </w:rPr>
              <w:t>ΧΡΙΣΤΟΦΟΡΟΣ</w:t>
            </w:r>
          </w:p>
        </w:tc>
        <w:tc>
          <w:tcPr>
            <w:tcW w:w="1380" w:type="dxa"/>
            <w:tcBorders>
              <w:top w:val="nil"/>
              <w:left w:val="nil"/>
              <w:bottom w:val="single" w:sz="4" w:space="0" w:color="000000"/>
              <w:right w:val="single" w:sz="4" w:space="0" w:color="000000"/>
            </w:tcBorders>
            <w:noWrap/>
            <w:vAlign w:val="center"/>
            <w:hideMark/>
          </w:tcPr>
          <w:p w14:paraId="45B7D2A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2A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ΑΘΗΝΩΝ</w:t>
            </w:r>
          </w:p>
        </w:tc>
        <w:tc>
          <w:tcPr>
            <w:tcW w:w="605" w:type="dxa"/>
            <w:tcBorders>
              <w:top w:val="nil"/>
              <w:left w:val="nil"/>
              <w:bottom w:val="single" w:sz="4" w:space="0" w:color="000000"/>
              <w:right w:val="single" w:sz="4" w:space="0" w:color="000000"/>
            </w:tcBorders>
            <w:noWrap/>
            <w:vAlign w:val="center"/>
            <w:hideMark/>
          </w:tcPr>
          <w:p w14:paraId="45B7D2A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AC"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A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ΠΑΠΑΗΛΙΟΥ ΓΕΩΡΓΙΟΣ</w:t>
            </w:r>
          </w:p>
        </w:tc>
        <w:tc>
          <w:tcPr>
            <w:tcW w:w="1380" w:type="dxa"/>
            <w:tcBorders>
              <w:top w:val="nil"/>
              <w:left w:val="nil"/>
              <w:bottom w:val="single" w:sz="4" w:space="0" w:color="000000"/>
              <w:right w:val="single" w:sz="4" w:space="0" w:color="000000"/>
            </w:tcBorders>
            <w:noWrap/>
            <w:vAlign w:val="center"/>
            <w:hideMark/>
          </w:tcPr>
          <w:p w14:paraId="45B7D2A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2A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ΑΡΚΑΔΙΑΣ</w:t>
            </w:r>
          </w:p>
        </w:tc>
        <w:tc>
          <w:tcPr>
            <w:tcW w:w="605" w:type="dxa"/>
            <w:tcBorders>
              <w:top w:val="nil"/>
              <w:left w:val="nil"/>
              <w:bottom w:val="single" w:sz="4" w:space="0" w:color="000000"/>
              <w:right w:val="single" w:sz="4" w:space="0" w:color="000000"/>
            </w:tcBorders>
            <w:noWrap/>
            <w:vAlign w:val="center"/>
            <w:hideMark/>
          </w:tcPr>
          <w:p w14:paraId="45B7D2A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B1"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A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ΠΑΠΑΘΕΟΔΩΡΟΥ ΘΕΟΔΩΡΟΣ</w:t>
            </w:r>
          </w:p>
        </w:tc>
        <w:tc>
          <w:tcPr>
            <w:tcW w:w="1380" w:type="dxa"/>
            <w:tcBorders>
              <w:top w:val="nil"/>
              <w:left w:val="nil"/>
              <w:bottom w:val="single" w:sz="4" w:space="0" w:color="000000"/>
              <w:right w:val="single" w:sz="4" w:space="0" w:color="000000"/>
            </w:tcBorders>
            <w:noWrap/>
            <w:vAlign w:val="center"/>
            <w:hideMark/>
          </w:tcPr>
          <w:p w14:paraId="45B7D2A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noWrap/>
            <w:vAlign w:val="center"/>
            <w:hideMark/>
          </w:tcPr>
          <w:p w14:paraId="45B7D2A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ΑΧΑΪΑΣ</w:t>
            </w:r>
          </w:p>
        </w:tc>
        <w:tc>
          <w:tcPr>
            <w:tcW w:w="605" w:type="dxa"/>
            <w:tcBorders>
              <w:top w:val="nil"/>
              <w:left w:val="nil"/>
              <w:bottom w:val="single" w:sz="4" w:space="0" w:color="000000"/>
              <w:right w:val="single" w:sz="4" w:space="0" w:color="000000"/>
            </w:tcBorders>
            <w:noWrap/>
            <w:vAlign w:val="center"/>
            <w:hideMark/>
          </w:tcPr>
          <w:p w14:paraId="45B7D2B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B6"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B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ΠΑΠΑΝΑΤΣΙΟΥ ΑΙΚΑΤΕΡΙΝΗ</w:t>
            </w:r>
          </w:p>
        </w:tc>
        <w:tc>
          <w:tcPr>
            <w:tcW w:w="1380" w:type="dxa"/>
            <w:tcBorders>
              <w:top w:val="nil"/>
              <w:left w:val="nil"/>
              <w:bottom w:val="single" w:sz="4" w:space="0" w:color="000000"/>
              <w:right w:val="single" w:sz="4" w:space="0" w:color="000000"/>
            </w:tcBorders>
            <w:noWrap/>
            <w:vAlign w:val="center"/>
            <w:hideMark/>
          </w:tcPr>
          <w:p w14:paraId="45B7D2B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2B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ΜΑΓΝΗΣΙΑΣ</w:t>
            </w:r>
          </w:p>
        </w:tc>
        <w:tc>
          <w:tcPr>
            <w:tcW w:w="605" w:type="dxa"/>
            <w:tcBorders>
              <w:top w:val="nil"/>
              <w:left w:val="nil"/>
              <w:bottom w:val="single" w:sz="4" w:space="0" w:color="000000"/>
              <w:right w:val="single" w:sz="4" w:space="0" w:color="000000"/>
            </w:tcBorders>
            <w:noWrap/>
            <w:vAlign w:val="center"/>
            <w:hideMark/>
          </w:tcPr>
          <w:p w14:paraId="45B7D2B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BB"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B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ΠΑΠΑΦΙΛΙΠΠΟΥ ΓΕΩΡΓΙΟΣ</w:t>
            </w:r>
          </w:p>
        </w:tc>
        <w:tc>
          <w:tcPr>
            <w:tcW w:w="1380" w:type="dxa"/>
            <w:tcBorders>
              <w:top w:val="nil"/>
              <w:left w:val="nil"/>
              <w:bottom w:val="single" w:sz="4" w:space="0" w:color="000000"/>
              <w:right w:val="single" w:sz="4" w:space="0" w:color="000000"/>
            </w:tcBorders>
            <w:noWrap/>
            <w:vAlign w:val="center"/>
            <w:hideMark/>
          </w:tcPr>
          <w:p w14:paraId="45B7D2B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2B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ΚΑΒΑΛΑΣ</w:t>
            </w:r>
          </w:p>
        </w:tc>
        <w:tc>
          <w:tcPr>
            <w:tcW w:w="605" w:type="dxa"/>
            <w:tcBorders>
              <w:top w:val="nil"/>
              <w:left w:val="nil"/>
              <w:bottom w:val="single" w:sz="4" w:space="0" w:color="000000"/>
              <w:right w:val="single" w:sz="4" w:space="0" w:color="000000"/>
            </w:tcBorders>
            <w:noWrap/>
            <w:vAlign w:val="center"/>
            <w:hideMark/>
          </w:tcPr>
          <w:p w14:paraId="45B7D2B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C0"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B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ΠΑΠΑΧΡΙΣΤΟΠΟΥΛΟΣ ΑΘΑΝΑΣΙΟΣ</w:t>
            </w:r>
          </w:p>
        </w:tc>
        <w:tc>
          <w:tcPr>
            <w:tcW w:w="1380" w:type="dxa"/>
            <w:tcBorders>
              <w:top w:val="nil"/>
              <w:left w:val="nil"/>
              <w:bottom w:val="single" w:sz="4" w:space="0" w:color="000000"/>
              <w:right w:val="single" w:sz="4" w:space="0" w:color="000000"/>
            </w:tcBorders>
            <w:noWrap/>
            <w:vAlign w:val="center"/>
            <w:hideMark/>
          </w:tcPr>
          <w:p w14:paraId="45B7D2B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noWrap/>
            <w:vAlign w:val="center"/>
            <w:hideMark/>
          </w:tcPr>
          <w:p w14:paraId="45B7D2B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ΑΘΗΝΩΝ</w:t>
            </w:r>
          </w:p>
        </w:tc>
        <w:tc>
          <w:tcPr>
            <w:tcW w:w="605" w:type="dxa"/>
            <w:tcBorders>
              <w:top w:val="nil"/>
              <w:left w:val="nil"/>
              <w:bottom w:val="single" w:sz="4" w:space="0" w:color="000000"/>
              <w:right w:val="single" w:sz="4" w:space="0" w:color="000000"/>
            </w:tcBorders>
            <w:noWrap/>
            <w:vAlign w:val="center"/>
            <w:hideMark/>
          </w:tcPr>
          <w:p w14:paraId="45B7D2B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C5"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C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 xml:space="preserve">ΠΑΠΠΑΣ </w:t>
            </w:r>
            <w:r>
              <w:rPr>
                <w:rFonts w:ascii="Segoe UI" w:eastAsia="Times New Roman" w:hAnsi="Segoe UI" w:cs="Segoe UI"/>
                <w:sz w:val="18"/>
                <w:szCs w:val="18"/>
              </w:rPr>
              <w:t>ΝΙΚΟΛΑΟΣ</w:t>
            </w:r>
          </w:p>
        </w:tc>
        <w:tc>
          <w:tcPr>
            <w:tcW w:w="1380" w:type="dxa"/>
            <w:tcBorders>
              <w:top w:val="nil"/>
              <w:left w:val="nil"/>
              <w:bottom w:val="single" w:sz="4" w:space="0" w:color="000000"/>
              <w:right w:val="single" w:sz="4" w:space="0" w:color="000000"/>
            </w:tcBorders>
            <w:noWrap/>
            <w:vAlign w:val="center"/>
            <w:hideMark/>
          </w:tcPr>
          <w:p w14:paraId="45B7D2C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2C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ΑΘΗΝΩΝ</w:t>
            </w:r>
          </w:p>
        </w:tc>
        <w:tc>
          <w:tcPr>
            <w:tcW w:w="605" w:type="dxa"/>
            <w:tcBorders>
              <w:top w:val="nil"/>
              <w:left w:val="nil"/>
              <w:bottom w:val="single" w:sz="4" w:space="0" w:color="000000"/>
              <w:right w:val="single" w:sz="4" w:space="0" w:color="000000"/>
            </w:tcBorders>
            <w:noWrap/>
            <w:vAlign w:val="center"/>
            <w:hideMark/>
          </w:tcPr>
          <w:p w14:paraId="45B7D2C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CA"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C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ΠΑΡΑΣΚΕΥΟΠΟΥΛΟΣ ΝΙΚΟΛΑΟΣ</w:t>
            </w:r>
          </w:p>
        </w:tc>
        <w:tc>
          <w:tcPr>
            <w:tcW w:w="1380" w:type="dxa"/>
            <w:tcBorders>
              <w:top w:val="nil"/>
              <w:left w:val="nil"/>
              <w:bottom w:val="single" w:sz="4" w:space="0" w:color="000000"/>
              <w:right w:val="single" w:sz="4" w:space="0" w:color="000000"/>
            </w:tcBorders>
            <w:noWrap/>
            <w:vAlign w:val="center"/>
            <w:hideMark/>
          </w:tcPr>
          <w:p w14:paraId="45B7D2C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2C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605" w:type="dxa"/>
            <w:tcBorders>
              <w:top w:val="nil"/>
              <w:left w:val="nil"/>
              <w:bottom w:val="single" w:sz="4" w:space="0" w:color="000000"/>
              <w:right w:val="single" w:sz="4" w:space="0" w:color="000000"/>
            </w:tcBorders>
            <w:noWrap/>
            <w:vAlign w:val="center"/>
            <w:hideMark/>
          </w:tcPr>
          <w:p w14:paraId="45B7D2C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CF"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C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ΠΑΡΑΣΤΑΤΙΔΗΣ ΘΕΟΔΩΡΟΣ</w:t>
            </w:r>
          </w:p>
        </w:tc>
        <w:tc>
          <w:tcPr>
            <w:tcW w:w="1380" w:type="dxa"/>
            <w:tcBorders>
              <w:top w:val="nil"/>
              <w:left w:val="nil"/>
              <w:bottom w:val="single" w:sz="4" w:space="0" w:color="000000"/>
              <w:right w:val="single" w:sz="4" w:space="0" w:color="000000"/>
            </w:tcBorders>
            <w:noWrap/>
            <w:vAlign w:val="center"/>
            <w:hideMark/>
          </w:tcPr>
          <w:p w14:paraId="45B7D2C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2C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ΚΙΛΚΙΣ</w:t>
            </w:r>
          </w:p>
        </w:tc>
        <w:tc>
          <w:tcPr>
            <w:tcW w:w="605" w:type="dxa"/>
            <w:tcBorders>
              <w:top w:val="nil"/>
              <w:left w:val="nil"/>
              <w:bottom w:val="single" w:sz="4" w:space="0" w:color="000000"/>
              <w:right w:val="single" w:sz="4" w:space="0" w:color="000000"/>
            </w:tcBorders>
            <w:noWrap/>
            <w:vAlign w:val="center"/>
            <w:hideMark/>
          </w:tcPr>
          <w:p w14:paraId="45B7D2C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D4"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D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ΠΟΛΑΚΗΣ ΠΑΥΛΟΣ</w:t>
            </w:r>
          </w:p>
        </w:tc>
        <w:tc>
          <w:tcPr>
            <w:tcW w:w="1380" w:type="dxa"/>
            <w:tcBorders>
              <w:top w:val="nil"/>
              <w:left w:val="nil"/>
              <w:bottom w:val="single" w:sz="4" w:space="0" w:color="000000"/>
              <w:right w:val="single" w:sz="4" w:space="0" w:color="000000"/>
            </w:tcBorders>
            <w:noWrap/>
            <w:vAlign w:val="center"/>
            <w:hideMark/>
          </w:tcPr>
          <w:p w14:paraId="45B7D2D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2D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ΧΑΝΙΩΝ</w:t>
            </w:r>
          </w:p>
        </w:tc>
        <w:tc>
          <w:tcPr>
            <w:tcW w:w="605" w:type="dxa"/>
            <w:tcBorders>
              <w:top w:val="nil"/>
              <w:left w:val="nil"/>
              <w:bottom w:val="single" w:sz="4" w:space="0" w:color="000000"/>
              <w:right w:val="single" w:sz="4" w:space="0" w:color="000000"/>
            </w:tcBorders>
            <w:noWrap/>
            <w:vAlign w:val="center"/>
            <w:hideMark/>
          </w:tcPr>
          <w:p w14:paraId="45B7D2D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D9"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D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ΠΡΑΤΣΟΛΗΣ ΑΝΑΣΤΑΣΙΟΣ(ΤΑΣΟΣ)</w:t>
            </w:r>
          </w:p>
        </w:tc>
        <w:tc>
          <w:tcPr>
            <w:tcW w:w="1380" w:type="dxa"/>
            <w:tcBorders>
              <w:top w:val="nil"/>
              <w:left w:val="nil"/>
              <w:bottom w:val="single" w:sz="4" w:space="0" w:color="000000"/>
              <w:right w:val="single" w:sz="4" w:space="0" w:color="000000"/>
            </w:tcBorders>
            <w:noWrap/>
            <w:vAlign w:val="center"/>
            <w:hideMark/>
          </w:tcPr>
          <w:p w14:paraId="45B7D2D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2D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ΕΥΒΟΙΑΣ</w:t>
            </w:r>
          </w:p>
        </w:tc>
        <w:tc>
          <w:tcPr>
            <w:tcW w:w="605" w:type="dxa"/>
            <w:tcBorders>
              <w:top w:val="nil"/>
              <w:left w:val="nil"/>
              <w:bottom w:val="single" w:sz="4" w:space="0" w:color="000000"/>
              <w:right w:val="single" w:sz="4" w:space="0" w:color="000000"/>
            </w:tcBorders>
            <w:noWrap/>
            <w:vAlign w:val="center"/>
            <w:hideMark/>
          </w:tcPr>
          <w:p w14:paraId="45B7D2D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DE"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D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ΡΙΖΟΣ ΔΗΜΗΤΡΙΟΣ</w:t>
            </w:r>
          </w:p>
        </w:tc>
        <w:tc>
          <w:tcPr>
            <w:tcW w:w="1380" w:type="dxa"/>
            <w:tcBorders>
              <w:top w:val="nil"/>
              <w:left w:val="nil"/>
              <w:bottom w:val="single" w:sz="4" w:space="0" w:color="000000"/>
              <w:right w:val="single" w:sz="4" w:space="0" w:color="000000"/>
            </w:tcBorders>
            <w:noWrap/>
            <w:vAlign w:val="center"/>
            <w:hideMark/>
          </w:tcPr>
          <w:p w14:paraId="45B7D2D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2D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ΕΒΡΟΥ</w:t>
            </w:r>
          </w:p>
        </w:tc>
        <w:tc>
          <w:tcPr>
            <w:tcW w:w="605" w:type="dxa"/>
            <w:tcBorders>
              <w:top w:val="nil"/>
              <w:left w:val="nil"/>
              <w:bottom w:val="single" w:sz="4" w:space="0" w:color="000000"/>
              <w:right w:val="single" w:sz="4" w:space="0" w:color="000000"/>
            </w:tcBorders>
            <w:noWrap/>
            <w:vAlign w:val="center"/>
            <w:hideMark/>
          </w:tcPr>
          <w:p w14:paraId="45B7D2D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E3"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D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ΣΑΛΜΑΣ ΜΑΡΙΟΣ</w:t>
            </w:r>
          </w:p>
        </w:tc>
        <w:tc>
          <w:tcPr>
            <w:tcW w:w="1380" w:type="dxa"/>
            <w:tcBorders>
              <w:top w:val="nil"/>
              <w:left w:val="nil"/>
              <w:bottom w:val="single" w:sz="4" w:space="0" w:color="000000"/>
              <w:right w:val="single" w:sz="4" w:space="0" w:color="000000"/>
            </w:tcBorders>
            <w:noWrap/>
            <w:vAlign w:val="center"/>
            <w:hideMark/>
          </w:tcPr>
          <w:p w14:paraId="45B7D2E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D2E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605" w:type="dxa"/>
            <w:tcBorders>
              <w:top w:val="nil"/>
              <w:left w:val="nil"/>
              <w:bottom w:val="single" w:sz="4" w:space="0" w:color="000000"/>
              <w:right w:val="single" w:sz="4" w:space="0" w:color="000000"/>
            </w:tcBorders>
            <w:noWrap/>
            <w:vAlign w:val="center"/>
            <w:hideMark/>
          </w:tcPr>
          <w:p w14:paraId="45B7D2E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E8"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E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380" w:type="dxa"/>
            <w:tcBorders>
              <w:top w:val="nil"/>
              <w:left w:val="nil"/>
              <w:bottom w:val="single" w:sz="4" w:space="0" w:color="000000"/>
              <w:right w:val="single" w:sz="4" w:space="0" w:color="000000"/>
            </w:tcBorders>
            <w:noWrap/>
            <w:vAlign w:val="center"/>
            <w:hideMark/>
          </w:tcPr>
          <w:p w14:paraId="45B7D2E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2E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605" w:type="dxa"/>
            <w:tcBorders>
              <w:top w:val="nil"/>
              <w:left w:val="nil"/>
              <w:bottom w:val="single" w:sz="4" w:space="0" w:color="000000"/>
              <w:right w:val="single" w:sz="4" w:space="0" w:color="000000"/>
            </w:tcBorders>
            <w:noWrap/>
            <w:vAlign w:val="center"/>
            <w:hideMark/>
          </w:tcPr>
          <w:p w14:paraId="45B7D2E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ED"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E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ΣΑΡΑΚΙΩΤΗΣ ΙΩΑΝΝΗΣ</w:t>
            </w:r>
          </w:p>
        </w:tc>
        <w:tc>
          <w:tcPr>
            <w:tcW w:w="1380" w:type="dxa"/>
            <w:tcBorders>
              <w:top w:val="nil"/>
              <w:left w:val="nil"/>
              <w:bottom w:val="single" w:sz="4" w:space="0" w:color="000000"/>
              <w:right w:val="single" w:sz="4" w:space="0" w:color="000000"/>
            </w:tcBorders>
            <w:noWrap/>
            <w:vAlign w:val="center"/>
            <w:hideMark/>
          </w:tcPr>
          <w:p w14:paraId="45B7D2E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2E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ΦΘΙΩΤΙΔΟΣ</w:t>
            </w:r>
          </w:p>
        </w:tc>
        <w:tc>
          <w:tcPr>
            <w:tcW w:w="605" w:type="dxa"/>
            <w:tcBorders>
              <w:top w:val="nil"/>
              <w:left w:val="nil"/>
              <w:bottom w:val="single" w:sz="4" w:space="0" w:color="000000"/>
              <w:right w:val="single" w:sz="4" w:space="0" w:color="000000"/>
            </w:tcBorders>
            <w:noWrap/>
            <w:vAlign w:val="center"/>
            <w:hideMark/>
          </w:tcPr>
          <w:p w14:paraId="45B7D2E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F2"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E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ΣΕΒΑΣΤΑΚΗΣ ΔΗΜΗΤΡΙΟΣ</w:t>
            </w:r>
          </w:p>
        </w:tc>
        <w:tc>
          <w:tcPr>
            <w:tcW w:w="1380" w:type="dxa"/>
            <w:tcBorders>
              <w:top w:val="nil"/>
              <w:left w:val="nil"/>
              <w:bottom w:val="single" w:sz="4" w:space="0" w:color="000000"/>
              <w:right w:val="single" w:sz="4" w:space="0" w:color="000000"/>
            </w:tcBorders>
            <w:noWrap/>
            <w:vAlign w:val="center"/>
            <w:hideMark/>
          </w:tcPr>
          <w:p w14:paraId="45B7D2E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2F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ΣΑΜΟΥ</w:t>
            </w:r>
          </w:p>
        </w:tc>
        <w:tc>
          <w:tcPr>
            <w:tcW w:w="605" w:type="dxa"/>
            <w:tcBorders>
              <w:top w:val="nil"/>
              <w:left w:val="nil"/>
              <w:bottom w:val="single" w:sz="4" w:space="0" w:color="000000"/>
              <w:right w:val="single" w:sz="4" w:space="0" w:color="000000"/>
            </w:tcBorders>
            <w:noWrap/>
            <w:vAlign w:val="center"/>
            <w:hideMark/>
          </w:tcPr>
          <w:p w14:paraId="45B7D2F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F7"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F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ΣΕΛΤΣΑΣ ΚΩΝΣΤΑΝΤΙΝΟΣ</w:t>
            </w:r>
          </w:p>
        </w:tc>
        <w:tc>
          <w:tcPr>
            <w:tcW w:w="1380" w:type="dxa"/>
            <w:tcBorders>
              <w:top w:val="nil"/>
              <w:left w:val="nil"/>
              <w:bottom w:val="single" w:sz="4" w:space="0" w:color="000000"/>
              <w:right w:val="single" w:sz="4" w:space="0" w:color="000000"/>
            </w:tcBorders>
            <w:noWrap/>
            <w:vAlign w:val="center"/>
            <w:hideMark/>
          </w:tcPr>
          <w:p w14:paraId="45B7D2F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2F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ΦΛΩΡΙΝΗΣ</w:t>
            </w:r>
          </w:p>
        </w:tc>
        <w:tc>
          <w:tcPr>
            <w:tcW w:w="605" w:type="dxa"/>
            <w:tcBorders>
              <w:top w:val="nil"/>
              <w:left w:val="nil"/>
              <w:bottom w:val="single" w:sz="4" w:space="0" w:color="000000"/>
              <w:right w:val="single" w:sz="4" w:space="0" w:color="000000"/>
            </w:tcBorders>
            <w:noWrap/>
            <w:vAlign w:val="center"/>
            <w:hideMark/>
          </w:tcPr>
          <w:p w14:paraId="45B7D2F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2FC"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F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ΣΗΦΑΚΗΣ ΙΩΑΝΝΗΣ</w:t>
            </w:r>
          </w:p>
        </w:tc>
        <w:tc>
          <w:tcPr>
            <w:tcW w:w="1380" w:type="dxa"/>
            <w:tcBorders>
              <w:top w:val="nil"/>
              <w:left w:val="nil"/>
              <w:bottom w:val="single" w:sz="4" w:space="0" w:color="000000"/>
              <w:right w:val="single" w:sz="4" w:space="0" w:color="000000"/>
            </w:tcBorders>
            <w:noWrap/>
            <w:vAlign w:val="center"/>
            <w:hideMark/>
          </w:tcPr>
          <w:p w14:paraId="45B7D2F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2F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ΠΕΛΛΗΣ</w:t>
            </w:r>
          </w:p>
        </w:tc>
        <w:tc>
          <w:tcPr>
            <w:tcW w:w="605" w:type="dxa"/>
            <w:tcBorders>
              <w:top w:val="nil"/>
              <w:left w:val="nil"/>
              <w:bottom w:val="single" w:sz="4" w:space="0" w:color="000000"/>
              <w:right w:val="single" w:sz="4" w:space="0" w:color="000000"/>
            </w:tcBorders>
            <w:noWrap/>
            <w:vAlign w:val="center"/>
            <w:hideMark/>
          </w:tcPr>
          <w:p w14:paraId="45B7D2F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301"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2F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ΣΙΜΟΡΕΛΗΣ ΧΡΗΣΤΟΣ</w:t>
            </w:r>
          </w:p>
        </w:tc>
        <w:tc>
          <w:tcPr>
            <w:tcW w:w="1380" w:type="dxa"/>
            <w:tcBorders>
              <w:top w:val="nil"/>
              <w:left w:val="nil"/>
              <w:bottom w:val="single" w:sz="4" w:space="0" w:color="000000"/>
              <w:right w:val="single" w:sz="4" w:space="0" w:color="000000"/>
            </w:tcBorders>
            <w:noWrap/>
            <w:vAlign w:val="center"/>
            <w:hideMark/>
          </w:tcPr>
          <w:p w14:paraId="45B7D2F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2F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ΤΡΙΚΑΛΩΝ</w:t>
            </w:r>
          </w:p>
        </w:tc>
        <w:tc>
          <w:tcPr>
            <w:tcW w:w="605" w:type="dxa"/>
            <w:tcBorders>
              <w:top w:val="nil"/>
              <w:left w:val="nil"/>
              <w:bottom w:val="single" w:sz="4" w:space="0" w:color="000000"/>
              <w:right w:val="single" w:sz="4" w:space="0" w:color="000000"/>
            </w:tcBorders>
            <w:noWrap/>
            <w:vAlign w:val="center"/>
            <w:hideMark/>
          </w:tcPr>
          <w:p w14:paraId="45B7D30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306"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30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ΣΚΟΥΡΛΕΤΗΣ ΠΑΝΑΓΙΩΤΗΣ(ΠΑΝΟΣ)</w:t>
            </w:r>
          </w:p>
        </w:tc>
        <w:tc>
          <w:tcPr>
            <w:tcW w:w="1380" w:type="dxa"/>
            <w:tcBorders>
              <w:top w:val="nil"/>
              <w:left w:val="nil"/>
              <w:bottom w:val="single" w:sz="4" w:space="0" w:color="000000"/>
              <w:right w:val="single" w:sz="4" w:space="0" w:color="000000"/>
            </w:tcBorders>
            <w:noWrap/>
            <w:vAlign w:val="center"/>
            <w:hideMark/>
          </w:tcPr>
          <w:p w14:paraId="45B7D30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30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ΑΘΗΝΩΝ</w:t>
            </w:r>
          </w:p>
        </w:tc>
        <w:tc>
          <w:tcPr>
            <w:tcW w:w="605" w:type="dxa"/>
            <w:tcBorders>
              <w:top w:val="nil"/>
              <w:left w:val="nil"/>
              <w:bottom w:val="single" w:sz="4" w:space="0" w:color="000000"/>
              <w:right w:val="single" w:sz="4" w:space="0" w:color="000000"/>
            </w:tcBorders>
            <w:noWrap/>
            <w:vAlign w:val="center"/>
            <w:hideMark/>
          </w:tcPr>
          <w:p w14:paraId="45B7D30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30B"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30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lastRenderedPageBreak/>
              <w:t>ΣΚΟΥΡΟΛΙΑΚΟΣ ΠΑΝΑΓΙΩΤΗΣ(ΠΑΝΟΣ)</w:t>
            </w:r>
          </w:p>
        </w:tc>
        <w:tc>
          <w:tcPr>
            <w:tcW w:w="1380" w:type="dxa"/>
            <w:tcBorders>
              <w:top w:val="nil"/>
              <w:left w:val="nil"/>
              <w:bottom w:val="single" w:sz="4" w:space="0" w:color="000000"/>
              <w:right w:val="single" w:sz="4" w:space="0" w:color="000000"/>
            </w:tcBorders>
            <w:noWrap/>
            <w:vAlign w:val="center"/>
            <w:hideMark/>
          </w:tcPr>
          <w:p w14:paraId="45B7D30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30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ΑΤΤΙΚΗΣ</w:t>
            </w:r>
          </w:p>
        </w:tc>
        <w:tc>
          <w:tcPr>
            <w:tcW w:w="605" w:type="dxa"/>
            <w:tcBorders>
              <w:top w:val="nil"/>
              <w:left w:val="nil"/>
              <w:bottom w:val="single" w:sz="4" w:space="0" w:color="000000"/>
              <w:right w:val="single" w:sz="4" w:space="0" w:color="000000"/>
            </w:tcBorders>
            <w:noWrap/>
            <w:vAlign w:val="center"/>
            <w:hideMark/>
          </w:tcPr>
          <w:p w14:paraId="45B7D30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310"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30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ΣΚΟΥΦΑ ΕΛΙΣΣΑΒΕΤ</w:t>
            </w:r>
          </w:p>
        </w:tc>
        <w:tc>
          <w:tcPr>
            <w:tcW w:w="1380" w:type="dxa"/>
            <w:tcBorders>
              <w:top w:val="nil"/>
              <w:left w:val="nil"/>
              <w:bottom w:val="single" w:sz="4" w:space="0" w:color="000000"/>
              <w:right w:val="single" w:sz="4" w:space="0" w:color="000000"/>
            </w:tcBorders>
            <w:noWrap/>
            <w:vAlign w:val="center"/>
            <w:hideMark/>
          </w:tcPr>
          <w:p w14:paraId="45B7D30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30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ΠΙΕΡΙΑΣ</w:t>
            </w:r>
          </w:p>
        </w:tc>
        <w:tc>
          <w:tcPr>
            <w:tcW w:w="605" w:type="dxa"/>
            <w:tcBorders>
              <w:top w:val="nil"/>
              <w:left w:val="nil"/>
              <w:bottom w:val="single" w:sz="4" w:space="0" w:color="000000"/>
              <w:right w:val="single" w:sz="4" w:space="0" w:color="000000"/>
            </w:tcBorders>
            <w:noWrap/>
            <w:vAlign w:val="center"/>
            <w:hideMark/>
          </w:tcPr>
          <w:p w14:paraId="45B7D30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315"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31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ΣΠΑΡΤΙΝΟΣ ΚΩΝΣΤΑΝΤΙΝΟΣ</w:t>
            </w:r>
          </w:p>
        </w:tc>
        <w:tc>
          <w:tcPr>
            <w:tcW w:w="1380" w:type="dxa"/>
            <w:tcBorders>
              <w:top w:val="nil"/>
              <w:left w:val="nil"/>
              <w:bottom w:val="single" w:sz="4" w:space="0" w:color="000000"/>
              <w:right w:val="single" w:sz="4" w:space="0" w:color="000000"/>
            </w:tcBorders>
            <w:noWrap/>
            <w:vAlign w:val="center"/>
            <w:hideMark/>
          </w:tcPr>
          <w:p w14:paraId="45B7D31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31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ΑΧΑΪΑΣ</w:t>
            </w:r>
          </w:p>
        </w:tc>
        <w:tc>
          <w:tcPr>
            <w:tcW w:w="605" w:type="dxa"/>
            <w:tcBorders>
              <w:top w:val="nil"/>
              <w:left w:val="nil"/>
              <w:bottom w:val="single" w:sz="4" w:space="0" w:color="000000"/>
              <w:right w:val="single" w:sz="4" w:space="0" w:color="000000"/>
            </w:tcBorders>
            <w:noWrap/>
            <w:vAlign w:val="center"/>
            <w:hideMark/>
          </w:tcPr>
          <w:p w14:paraId="45B7D31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31A"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31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ΣΤΑΜΑΤΑΚΗ ΕΛΕΝΗ</w:t>
            </w:r>
          </w:p>
        </w:tc>
        <w:tc>
          <w:tcPr>
            <w:tcW w:w="1380" w:type="dxa"/>
            <w:tcBorders>
              <w:top w:val="nil"/>
              <w:left w:val="nil"/>
              <w:bottom w:val="single" w:sz="4" w:space="0" w:color="000000"/>
              <w:right w:val="single" w:sz="4" w:space="0" w:color="000000"/>
            </w:tcBorders>
            <w:noWrap/>
            <w:vAlign w:val="center"/>
            <w:hideMark/>
          </w:tcPr>
          <w:p w14:paraId="45B7D31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31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 ΠΕΙΡΑΙΩΣ</w:t>
            </w:r>
          </w:p>
        </w:tc>
        <w:tc>
          <w:tcPr>
            <w:tcW w:w="605" w:type="dxa"/>
            <w:tcBorders>
              <w:top w:val="nil"/>
              <w:left w:val="nil"/>
              <w:bottom w:val="single" w:sz="4" w:space="0" w:color="000000"/>
              <w:right w:val="single" w:sz="4" w:space="0" w:color="000000"/>
            </w:tcBorders>
            <w:noWrap/>
            <w:vAlign w:val="center"/>
            <w:hideMark/>
          </w:tcPr>
          <w:p w14:paraId="45B7D31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31F"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31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ΣΤΑΜΠΟΥΛΗ ΑΦΡΟΔΙΤΗ</w:t>
            </w:r>
          </w:p>
        </w:tc>
        <w:tc>
          <w:tcPr>
            <w:tcW w:w="1380" w:type="dxa"/>
            <w:tcBorders>
              <w:top w:val="nil"/>
              <w:left w:val="nil"/>
              <w:bottom w:val="single" w:sz="4" w:space="0" w:color="000000"/>
              <w:right w:val="single" w:sz="4" w:space="0" w:color="000000"/>
            </w:tcBorders>
            <w:noWrap/>
            <w:vAlign w:val="center"/>
            <w:hideMark/>
          </w:tcPr>
          <w:p w14:paraId="45B7D31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31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ΣΕΡΡΩΝ</w:t>
            </w:r>
          </w:p>
        </w:tc>
        <w:tc>
          <w:tcPr>
            <w:tcW w:w="605" w:type="dxa"/>
            <w:tcBorders>
              <w:top w:val="nil"/>
              <w:left w:val="nil"/>
              <w:bottom w:val="single" w:sz="4" w:space="0" w:color="000000"/>
              <w:right w:val="single" w:sz="4" w:space="0" w:color="000000"/>
            </w:tcBorders>
            <w:noWrap/>
            <w:vAlign w:val="center"/>
            <w:hideMark/>
          </w:tcPr>
          <w:p w14:paraId="45B7D31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w:t>
            </w:r>
          </w:p>
        </w:tc>
      </w:tr>
      <w:tr w:rsidR="003C2D4C" w14:paraId="45B7D324"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32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ΣΤΟΓΙΑΝΝΙΔΗΣ ΓΡΗΓΟΡΙΟΣ</w:t>
            </w:r>
          </w:p>
        </w:tc>
        <w:tc>
          <w:tcPr>
            <w:tcW w:w="1380" w:type="dxa"/>
            <w:tcBorders>
              <w:top w:val="nil"/>
              <w:left w:val="nil"/>
              <w:bottom w:val="single" w:sz="4" w:space="0" w:color="000000"/>
              <w:right w:val="single" w:sz="4" w:space="0" w:color="000000"/>
            </w:tcBorders>
            <w:noWrap/>
            <w:vAlign w:val="center"/>
            <w:hideMark/>
          </w:tcPr>
          <w:p w14:paraId="45B7D32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32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ΞΑΝΘΗΣ</w:t>
            </w:r>
          </w:p>
        </w:tc>
        <w:tc>
          <w:tcPr>
            <w:tcW w:w="605" w:type="dxa"/>
            <w:tcBorders>
              <w:top w:val="nil"/>
              <w:left w:val="nil"/>
              <w:bottom w:val="single" w:sz="4" w:space="0" w:color="000000"/>
              <w:right w:val="single" w:sz="4" w:space="0" w:color="000000"/>
            </w:tcBorders>
            <w:noWrap/>
            <w:vAlign w:val="center"/>
            <w:hideMark/>
          </w:tcPr>
          <w:p w14:paraId="45B7D32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329"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32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ΣΥΝΤΥΧΑΚΗΣ ΕΜΜΑΝΟΥΗΛ</w:t>
            </w:r>
          </w:p>
        </w:tc>
        <w:tc>
          <w:tcPr>
            <w:tcW w:w="1380" w:type="dxa"/>
            <w:tcBorders>
              <w:top w:val="nil"/>
              <w:left w:val="nil"/>
              <w:bottom w:val="single" w:sz="4" w:space="0" w:color="000000"/>
              <w:right w:val="single" w:sz="4" w:space="0" w:color="000000"/>
            </w:tcBorders>
            <w:noWrap/>
            <w:vAlign w:val="center"/>
            <w:hideMark/>
          </w:tcPr>
          <w:p w14:paraId="45B7D32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noWrap/>
            <w:vAlign w:val="center"/>
            <w:hideMark/>
          </w:tcPr>
          <w:p w14:paraId="45B7D32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ΗΡΑΚΛΕΙΟΥ</w:t>
            </w:r>
          </w:p>
        </w:tc>
        <w:tc>
          <w:tcPr>
            <w:tcW w:w="605" w:type="dxa"/>
            <w:tcBorders>
              <w:top w:val="nil"/>
              <w:left w:val="nil"/>
              <w:bottom w:val="single" w:sz="4" w:space="0" w:color="000000"/>
              <w:right w:val="single" w:sz="4" w:space="0" w:color="000000"/>
            </w:tcBorders>
            <w:noWrap/>
            <w:vAlign w:val="center"/>
            <w:hideMark/>
          </w:tcPr>
          <w:p w14:paraId="45B7D32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32E"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32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ΣΥΡΙΓΟΣ ΑΝΤΩΝΙΟΣ</w:t>
            </w:r>
          </w:p>
        </w:tc>
        <w:tc>
          <w:tcPr>
            <w:tcW w:w="1380" w:type="dxa"/>
            <w:tcBorders>
              <w:top w:val="nil"/>
              <w:left w:val="nil"/>
              <w:bottom w:val="single" w:sz="4" w:space="0" w:color="000000"/>
              <w:right w:val="single" w:sz="4" w:space="0" w:color="000000"/>
            </w:tcBorders>
            <w:noWrap/>
            <w:vAlign w:val="center"/>
            <w:hideMark/>
          </w:tcPr>
          <w:p w14:paraId="45B7D32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32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ΚΥΚΛΑΔΩΝ</w:t>
            </w:r>
          </w:p>
        </w:tc>
        <w:tc>
          <w:tcPr>
            <w:tcW w:w="605" w:type="dxa"/>
            <w:tcBorders>
              <w:top w:val="nil"/>
              <w:left w:val="nil"/>
              <w:bottom w:val="single" w:sz="4" w:space="0" w:color="000000"/>
              <w:right w:val="single" w:sz="4" w:space="0" w:color="000000"/>
            </w:tcBorders>
            <w:noWrap/>
            <w:vAlign w:val="center"/>
            <w:hideMark/>
          </w:tcPr>
          <w:p w14:paraId="45B7D32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333"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32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ΣΥΡΜΑΛΕΝΙΟΣ ΝΙΚΟΛΑΟΣ</w:t>
            </w:r>
          </w:p>
        </w:tc>
        <w:tc>
          <w:tcPr>
            <w:tcW w:w="1380" w:type="dxa"/>
            <w:tcBorders>
              <w:top w:val="nil"/>
              <w:left w:val="nil"/>
              <w:bottom w:val="single" w:sz="4" w:space="0" w:color="000000"/>
              <w:right w:val="single" w:sz="4" w:space="0" w:color="000000"/>
            </w:tcBorders>
            <w:noWrap/>
            <w:vAlign w:val="center"/>
            <w:hideMark/>
          </w:tcPr>
          <w:p w14:paraId="45B7D33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33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ΚΥΚΛΑΔΩΝ</w:t>
            </w:r>
          </w:p>
        </w:tc>
        <w:tc>
          <w:tcPr>
            <w:tcW w:w="605" w:type="dxa"/>
            <w:tcBorders>
              <w:top w:val="nil"/>
              <w:left w:val="nil"/>
              <w:bottom w:val="single" w:sz="4" w:space="0" w:color="000000"/>
              <w:right w:val="single" w:sz="4" w:space="0" w:color="000000"/>
            </w:tcBorders>
            <w:noWrap/>
            <w:vAlign w:val="center"/>
            <w:hideMark/>
          </w:tcPr>
          <w:p w14:paraId="45B7D33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338"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33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ΤΑΣΣΟΣ ΣΤΑΥΡΟΣ</w:t>
            </w:r>
          </w:p>
        </w:tc>
        <w:tc>
          <w:tcPr>
            <w:tcW w:w="1380" w:type="dxa"/>
            <w:tcBorders>
              <w:top w:val="nil"/>
              <w:left w:val="nil"/>
              <w:bottom w:val="single" w:sz="4" w:space="0" w:color="000000"/>
              <w:right w:val="single" w:sz="4" w:space="0" w:color="000000"/>
            </w:tcBorders>
            <w:noWrap/>
            <w:vAlign w:val="center"/>
            <w:hideMark/>
          </w:tcPr>
          <w:p w14:paraId="45B7D33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noWrap/>
            <w:vAlign w:val="center"/>
            <w:hideMark/>
          </w:tcPr>
          <w:p w14:paraId="45B7D33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ΛΕΣΒΟΥ</w:t>
            </w:r>
          </w:p>
        </w:tc>
        <w:tc>
          <w:tcPr>
            <w:tcW w:w="605" w:type="dxa"/>
            <w:tcBorders>
              <w:top w:val="nil"/>
              <w:left w:val="nil"/>
              <w:bottom w:val="single" w:sz="4" w:space="0" w:color="000000"/>
              <w:right w:val="single" w:sz="4" w:space="0" w:color="000000"/>
            </w:tcBorders>
            <w:noWrap/>
            <w:vAlign w:val="center"/>
            <w:hideMark/>
          </w:tcPr>
          <w:p w14:paraId="45B7D33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33D"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33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380" w:type="dxa"/>
            <w:tcBorders>
              <w:top w:val="nil"/>
              <w:left w:val="nil"/>
              <w:bottom w:val="single" w:sz="4" w:space="0" w:color="000000"/>
              <w:right w:val="single" w:sz="4" w:space="0" w:color="000000"/>
            </w:tcBorders>
            <w:noWrap/>
            <w:vAlign w:val="center"/>
            <w:hideMark/>
          </w:tcPr>
          <w:p w14:paraId="45B7D33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33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ΚΑΣΤΟΡΙΑΣ</w:t>
            </w:r>
          </w:p>
        </w:tc>
        <w:tc>
          <w:tcPr>
            <w:tcW w:w="605" w:type="dxa"/>
            <w:tcBorders>
              <w:top w:val="nil"/>
              <w:left w:val="nil"/>
              <w:bottom w:val="single" w:sz="4" w:space="0" w:color="000000"/>
              <w:right w:val="single" w:sz="4" w:space="0" w:color="000000"/>
            </w:tcBorders>
            <w:noWrap/>
            <w:vAlign w:val="center"/>
            <w:hideMark/>
          </w:tcPr>
          <w:p w14:paraId="45B7D33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342"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33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ΤΖΑΚΡΗ ΘΕΟΔΩΡΑ</w:t>
            </w:r>
          </w:p>
        </w:tc>
        <w:tc>
          <w:tcPr>
            <w:tcW w:w="1380" w:type="dxa"/>
            <w:tcBorders>
              <w:top w:val="nil"/>
              <w:left w:val="nil"/>
              <w:bottom w:val="single" w:sz="4" w:space="0" w:color="000000"/>
              <w:right w:val="single" w:sz="4" w:space="0" w:color="000000"/>
            </w:tcBorders>
            <w:noWrap/>
            <w:vAlign w:val="center"/>
            <w:hideMark/>
          </w:tcPr>
          <w:p w14:paraId="45B7D33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34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ΠΕΛΛΗΣ</w:t>
            </w:r>
          </w:p>
        </w:tc>
        <w:tc>
          <w:tcPr>
            <w:tcW w:w="605" w:type="dxa"/>
            <w:tcBorders>
              <w:top w:val="nil"/>
              <w:left w:val="nil"/>
              <w:bottom w:val="single" w:sz="4" w:space="0" w:color="000000"/>
              <w:right w:val="single" w:sz="4" w:space="0" w:color="000000"/>
            </w:tcBorders>
            <w:noWrap/>
            <w:vAlign w:val="center"/>
            <w:hideMark/>
          </w:tcPr>
          <w:p w14:paraId="45B7D34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347"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34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ΤΖΑΜΑΚΛΗΣ ΧΑΡΙΛΑΟΣ</w:t>
            </w:r>
          </w:p>
        </w:tc>
        <w:tc>
          <w:tcPr>
            <w:tcW w:w="1380" w:type="dxa"/>
            <w:tcBorders>
              <w:top w:val="nil"/>
              <w:left w:val="nil"/>
              <w:bottom w:val="single" w:sz="4" w:space="0" w:color="000000"/>
              <w:right w:val="single" w:sz="4" w:space="0" w:color="000000"/>
            </w:tcBorders>
            <w:noWrap/>
            <w:vAlign w:val="center"/>
            <w:hideMark/>
          </w:tcPr>
          <w:p w14:paraId="45B7D34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34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ΠΙΕΡΙΑΣ</w:t>
            </w:r>
          </w:p>
        </w:tc>
        <w:tc>
          <w:tcPr>
            <w:tcW w:w="605" w:type="dxa"/>
            <w:tcBorders>
              <w:top w:val="nil"/>
              <w:left w:val="nil"/>
              <w:bottom w:val="single" w:sz="4" w:space="0" w:color="000000"/>
              <w:right w:val="single" w:sz="4" w:space="0" w:color="000000"/>
            </w:tcBorders>
            <w:noWrap/>
            <w:vAlign w:val="center"/>
            <w:hideMark/>
          </w:tcPr>
          <w:p w14:paraId="45B7D34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34C"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34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noWrap/>
            <w:vAlign w:val="center"/>
            <w:hideMark/>
          </w:tcPr>
          <w:p w14:paraId="45B7D34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noWrap/>
            <w:vAlign w:val="center"/>
            <w:hideMark/>
          </w:tcPr>
          <w:p w14:paraId="45B7D34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ΣΕΡΡΩΝ</w:t>
            </w:r>
          </w:p>
        </w:tc>
        <w:tc>
          <w:tcPr>
            <w:tcW w:w="605" w:type="dxa"/>
            <w:tcBorders>
              <w:top w:val="nil"/>
              <w:left w:val="nil"/>
              <w:bottom w:val="single" w:sz="4" w:space="0" w:color="000000"/>
              <w:right w:val="single" w:sz="4" w:space="0" w:color="000000"/>
            </w:tcBorders>
            <w:noWrap/>
            <w:vAlign w:val="center"/>
            <w:hideMark/>
          </w:tcPr>
          <w:p w14:paraId="45B7D34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351"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34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ΤΟΣΚΑΣ ΝΙΚΟΛΑΟΣ</w:t>
            </w:r>
          </w:p>
        </w:tc>
        <w:tc>
          <w:tcPr>
            <w:tcW w:w="1380" w:type="dxa"/>
            <w:tcBorders>
              <w:top w:val="nil"/>
              <w:left w:val="nil"/>
              <w:bottom w:val="single" w:sz="4" w:space="0" w:color="000000"/>
              <w:right w:val="single" w:sz="4" w:space="0" w:color="000000"/>
            </w:tcBorders>
            <w:noWrap/>
            <w:vAlign w:val="center"/>
            <w:hideMark/>
          </w:tcPr>
          <w:p w14:paraId="45B7D34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34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ΑΘΗΝΩΝ</w:t>
            </w:r>
          </w:p>
        </w:tc>
        <w:tc>
          <w:tcPr>
            <w:tcW w:w="605" w:type="dxa"/>
            <w:tcBorders>
              <w:top w:val="nil"/>
              <w:left w:val="nil"/>
              <w:bottom w:val="single" w:sz="4" w:space="0" w:color="000000"/>
              <w:right w:val="single" w:sz="4" w:space="0" w:color="000000"/>
            </w:tcBorders>
            <w:noWrap/>
            <w:vAlign w:val="center"/>
            <w:hideMark/>
          </w:tcPr>
          <w:p w14:paraId="45B7D35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356"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35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ΤΡΑΓΑΚΗΣ ΙΩΑΝΝΗΣ</w:t>
            </w:r>
          </w:p>
        </w:tc>
        <w:tc>
          <w:tcPr>
            <w:tcW w:w="1380" w:type="dxa"/>
            <w:tcBorders>
              <w:top w:val="nil"/>
              <w:left w:val="nil"/>
              <w:bottom w:val="single" w:sz="4" w:space="0" w:color="000000"/>
              <w:right w:val="single" w:sz="4" w:space="0" w:color="000000"/>
            </w:tcBorders>
            <w:noWrap/>
            <w:vAlign w:val="center"/>
            <w:hideMark/>
          </w:tcPr>
          <w:p w14:paraId="45B7D35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D35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ΠΕΙΡΑΙΩΣ</w:t>
            </w:r>
          </w:p>
        </w:tc>
        <w:tc>
          <w:tcPr>
            <w:tcW w:w="605" w:type="dxa"/>
            <w:tcBorders>
              <w:top w:val="nil"/>
              <w:left w:val="nil"/>
              <w:bottom w:val="single" w:sz="4" w:space="0" w:color="000000"/>
              <w:right w:val="single" w:sz="4" w:space="0" w:color="000000"/>
            </w:tcBorders>
            <w:noWrap/>
            <w:vAlign w:val="center"/>
            <w:hideMark/>
          </w:tcPr>
          <w:p w14:paraId="45B7D35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35B"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35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ΤΡΙΑΝΤΑΦΥΛΛΙΔΗΣ ΑΛΕΞΑΝΔΡΟΣ</w:t>
            </w:r>
          </w:p>
        </w:tc>
        <w:tc>
          <w:tcPr>
            <w:tcW w:w="1380" w:type="dxa"/>
            <w:tcBorders>
              <w:top w:val="nil"/>
              <w:left w:val="nil"/>
              <w:bottom w:val="single" w:sz="4" w:space="0" w:color="000000"/>
              <w:right w:val="single" w:sz="4" w:space="0" w:color="000000"/>
            </w:tcBorders>
            <w:noWrap/>
            <w:vAlign w:val="center"/>
            <w:hideMark/>
          </w:tcPr>
          <w:p w14:paraId="45B7D35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35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605" w:type="dxa"/>
            <w:tcBorders>
              <w:top w:val="nil"/>
              <w:left w:val="nil"/>
              <w:bottom w:val="single" w:sz="4" w:space="0" w:color="000000"/>
              <w:right w:val="single" w:sz="4" w:space="0" w:color="000000"/>
            </w:tcBorders>
            <w:noWrap/>
            <w:vAlign w:val="center"/>
            <w:hideMark/>
          </w:tcPr>
          <w:p w14:paraId="45B7D35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360"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35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 xml:space="preserve">ΤΣΙΡΚΑΣ </w:t>
            </w:r>
            <w:r>
              <w:rPr>
                <w:rFonts w:ascii="Segoe UI" w:eastAsia="Times New Roman" w:hAnsi="Segoe UI" w:cs="Segoe UI"/>
                <w:sz w:val="18"/>
                <w:szCs w:val="18"/>
              </w:rPr>
              <w:t>ΒΑΣΙΛΕΙΟΣ</w:t>
            </w:r>
          </w:p>
        </w:tc>
        <w:tc>
          <w:tcPr>
            <w:tcW w:w="1380" w:type="dxa"/>
            <w:tcBorders>
              <w:top w:val="nil"/>
              <w:left w:val="nil"/>
              <w:bottom w:val="single" w:sz="4" w:space="0" w:color="000000"/>
              <w:right w:val="single" w:sz="4" w:space="0" w:color="000000"/>
            </w:tcBorders>
            <w:noWrap/>
            <w:vAlign w:val="center"/>
            <w:hideMark/>
          </w:tcPr>
          <w:p w14:paraId="45B7D35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35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ΑΡΤΗΣ</w:t>
            </w:r>
          </w:p>
        </w:tc>
        <w:tc>
          <w:tcPr>
            <w:tcW w:w="605" w:type="dxa"/>
            <w:tcBorders>
              <w:top w:val="nil"/>
              <w:left w:val="nil"/>
              <w:bottom w:val="single" w:sz="4" w:space="0" w:color="000000"/>
              <w:right w:val="single" w:sz="4" w:space="0" w:color="000000"/>
            </w:tcBorders>
            <w:noWrap/>
            <w:vAlign w:val="center"/>
            <w:hideMark/>
          </w:tcPr>
          <w:p w14:paraId="45B7D35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365"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36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ΤΣΙΡΩΝΗΣ ΙΩΑΝΝΗΣ</w:t>
            </w:r>
          </w:p>
        </w:tc>
        <w:tc>
          <w:tcPr>
            <w:tcW w:w="1380" w:type="dxa"/>
            <w:tcBorders>
              <w:top w:val="nil"/>
              <w:left w:val="nil"/>
              <w:bottom w:val="single" w:sz="4" w:space="0" w:color="000000"/>
              <w:right w:val="single" w:sz="4" w:space="0" w:color="000000"/>
            </w:tcBorders>
            <w:noWrap/>
            <w:vAlign w:val="center"/>
            <w:hideMark/>
          </w:tcPr>
          <w:p w14:paraId="45B7D36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36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ΑΘΗΝΩΝ</w:t>
            </w:r>
          </w:p>
        </w:tc>
        <w:tc>
          <w:tcPr>
            <w:tcW w:w="605" w:type="dxa"/>
            <w:tcBorders>
              <w:top w:val="nil"/>
              <w:left w:val="nil"/>
              <w:bottom w:val="single" w:sz="4" w:space="0" w:color="000000"/>
              <w:right w:val="single" w:sz="4" w:space="0" w:color="000000"/>
            </w:tcBorders>
            <w:noWrap/>
            <w:vAlign w:val="center"/>
            <w:hideMark/>
          </w:tcPr>
          <w:p w14:paraId="45B7D36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36A"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36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ΤΣΟΓΚΑΣ ΓΕΩΡΓΙΟΣ</w:t>
            </w:r>
          </w:p>
        </w:tc>
        <w:tc>
          <w:tcPr>
            <w:tcW w:w="1380" w:type="dxa"/>
            <w:tcBorders>
              <w:top w:val="nil"/>
              <w:left w:val="nil"/>
              <w:bottom w:val="single" w:sz="4" w:space="0" w:color="000000"/>
              <w:right w:val="single" w:sz="4" w:space="0" w:color="000000"/>
            </w:tcBorders>
            <w:noWrap/>
            <w:vAlign w:val="center"/>
            <w:hideMark/>
          </w:tcPr>
          <w:p w14:paraId="45B7D36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36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ΚΟΡΙΝΘΙΑΣ</w:t>
            </w:r>
          </w:p>
        </w:tc>
        <w:tc>
          <w:tcPr>
            <w:tcW w:w="605" w:type="dxa"/>
            <w:tcBorders>
              <w:top w:val="nil"/>
              <w:left w:val="nil"/>
              <w:bottom w:val="single" w:sz="4" w:space="0" w:color="000000"/>
              <w:right w:val="single" w:sz="4" w:space="0" w:color="000000"/>
            </w:tcBorders>
            <w:noWrap/>
            <w:vAlign w:val="center"/>
            <w:hideMark/>
          </w:tcPr>
          <w:p w14:paraId="45B7D36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36F"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36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ΦΑΜΕΛΛΟΣ ΣΩΚΡΑΤΗΣ</w:t>
            </w:r>
          </w:p>
        </w:tc>
        <w:tc>
          <w:tcPr>
            <w:tcW w:w="1380" w:type="dxa"/>
            <w:tcBorders>
              <w:top w:val="nil"/>
              <w:left w:val="nil"/>
              <w:bottom w:val="single" w:sz="4" w:space="0" w:color="000000"/>
              <w:right w:val="single" w:sz="4" w:space="0" w:color="000000"/>
            </w:tcBorders>
            <w:noWrap/>
            <w:vAlign w:val="center"/>
            <w:hideMark/>
          </w:tcPr>
          <w:p w14:paraId="45B7D36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36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605" w:type="dxa"/>
            <w:tcBorders>
              <w:top w:val="nil"/>
              <w:left w:val="nil"/>
              <w:bottom w:val="single" w:sz="4" w:space="0" w:color="000000"/>
              <w:right w:val="single" w:sz="4" w:space="0" w:color="000000"/>
            </w:tcBorders>
            <w:noWrap/>
            <w:vAlign w:val="center"/>
            <w:hideMark/>
          </w:tcPr>
          <w:p w14:paraId="45B7D36E"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374"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37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ΦΙΛΗΣ ΝΙΚΟΛΑΟΣ</w:t>
            </w:r>
          </w:p>
        </w:tc>
        <w:tc>
          <w:tcPr>
            <w:tcW w:w="1380" w:type="dxa"/>
            <w:tcBorders>
              <w:top w:val="nil"/>
              <w:left w:val="nil"/>
              <w:bottom w:val="single" w:sz="4" w:space="0" w:color="000000"/>
              <w:right w:val="single" w:sz="4" w:space="0" w:color="000000"/>
            </w:tcBorders>
            <w:noWrap/>
            <w:vAlign w:val="center"/>
            <w:hideMark/>
          </w:tcPr>
          <w:p w14:paraId="45B7D37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37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 ΑΘΗΝΩΝ</w:t>
            </w:r>
          </w:p>
        </w:tc>
        <w:tc>
          <w:tcPr>
            <w:tcW w:w="605" w:type="dxa"/>
            <w:tcBorders>
              <w:top w:val="nil"/>
              <w:left w:val="nil"/>
              <w:bottom w:val="single" w:sz="4" w:space="0" w:color="000000"/>
              <w:right w:val="single" w:sz="4" w:space="0" w:color="000000"/>
            </w:tcBorders>
            <w:noWrap/>
            <w:vAlign w:val="center"/>
            <w:hideMark/>
          </w:tcPr>
          <w:p w14:paraId="45B7D373"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379"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37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380" w:type="dxa"/>
            <w:tcBorders>
              <w:top w:val="nil"/>
              <w:left w:val="nil"/>
              <w:bottom w:val="single" w:sz="4" w:space="0" w:color="000000"/>
              <w:right w:val="single" w:sz="4" w:space="0" w:color="000000"/>
            </w:tcBorders>
            <w:noWrap/>
            <w:vAlign w:val="center"/>
            <w:hideMark/>
          </w:tcPr>
          <w:p w14:paraId="45B7D37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37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 ΑΘΗΝΩΝ</w:t>
            </w:r>
          </w:p>
        </w:tc>
        <w:tc>
          <w:tcPr>
            <w:tcW w:w="605" w:type="dxa"/>
            <w:tcBorders>
              <w:top w:val="nil"/>
              <w:left w:val="nil"/>
              <w:bottom w:val="single" w:sz="4" w:space="0" w:color="000000"/>
              <w:right w:val="single" w:sz="4" w:space="0" w:color="000000"/>
            </w:tcBorders>
            <w:noWrap/>
            <w:vAlign w:val="center"/>
            <w:hideMark/>
          </w:tcPr>
          <w:p w14:paraId="45B7D378"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37E"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37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ΦΩΤΗΛΑΣ ΙΑΣΩΝΑΣ</w:t>
            </w:r>
          </w:p>
        </w:tc>
        <w:tc>
          <w:tcPr>
            <w:tcW w:w="1380" w:type="dxa"/>
            <w:tcBorders>
              <w:top w:val="nil"/>
              <w:left w:val="nil"/>
              <w:bottom w:val="single" w:sz="4" w:space="0" w:color="000000"/>
              <w:right w:val="single" w:sz="4" w:space="0" w:color="000000"/>
            </w:tcBorders>
            <w:noWrap/>
            <w:vAlign w:val="center"/>
            <w:hideMark/>
          </w:tcPr>
          <w:p w14:paraId="45B7D37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D37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ΑΧΑΪΑΣ</w:t>
            </w:r>
          </w:p>
        </w:tc>
        <w:tc>
          <w:tcPr>
            <w:tcW w:w="605" w:type="dxa"/>
            <w:tcBorders>
              <w:top w:val="nil"/>
              <w:left w:val="nil"/>
              <w:bottom w:val="single" w:sz="4" w:space="0" w:color="000000"/>
              <w:right w:val="single" w:sz="4" w:space="0" w:color="000000"/>
            </w:tcBorders>
            <w:noWrap/>
            <w:vAlign w:val="center"/>
            <w:hideMark/>
          </w:tcPr>
          <w:p w14:paraId="45B7D37D"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383"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37F"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ΧΑΡΑΚΟΠΟΥΛΟΣ ΜΑΞΙΜΟΣ</w:t>
            </w:r>
          </w:p>
        </w:tc>
        <w:tc>
          <w:tcPr>
            <w:tcW w:w="1380" w:type="dxa"/>
            <w:tcBorders>
              <w:top w:val="nil"/>
              <w:left w:val="nil"/>
              <w:bottom w:val="single" w:sz="4" w:space="0" w:color="000000"/>
              <w:right w:val="single" w:sz="4" w:space="0" w:color="000000"/>
            </w:tcBorders>
            <w:noWrap/>
            <w:vAlign w:val="center"/>
            <w:hideMark/>
          </w:tcPr>
          <w:p w14:paraId="45B7D380"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noWrap/>
            <w:vAlign w:val="center"/>
            <w:hideMark/>
          </w:tcPr>
          <w:p w14:paraId="45B7D381"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ΛΑΡΙΣΗΣ</w:t>
            </w:r>
          </w:p>
        </w:tc>
        <w:tc>
          <w:tcPr>
            <w:tcW w:w="605" w:type="dxa"/>
            <w:tcBorders>
              <w:top w:val="nil"/>
              <w:left w:val="nil"/>
              <w:bottom w:val="single" w:sz="4" w:space="0" w:color="000000"/>
              <w:right w:val="single" w:sz="4" w:space="0" w:color="000000"/>
            </w:tcBorders>
            <w:noWrap/>
            <w:vAlign w:val="center"/>
            <w:hideMark/>
          </w:tcPr>
          <w:p w14:paraId="45B7D382"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388"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384"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ΧΡΙΣΤΟΔΟΥΛΟΠΟΥΛΟΥ ΑΝΑΣΤΑΣΙΑ</w:t>
            </w:r>
          </w:p>
        </w:tc>
        <w:tc>
          <w:tcPr>
            <w:tcW w:w="1380" w:type="dxa"/>
            <w:tcBorders>
              <w:top w:val="nil"/>
              <w:left w:val="nil"/>
              <w:bottom w:val="single" w:sz="4" w:space="0" w:color="000000"/>
              <w:right w:val="single" w:sz="4" w:space="0" w:color="000000"/>
            </w:tcBorders>
            <w:noWrap/>
            <w:vAlign w:val="center"/>
            <w:hideMark/>
          </w:tcPr>
          <w:p w14:paraId="45B7D385"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386"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605" w:type="dxa"/>
            <w:tcBorders>
              <w:top w:val="nil"/>
              <w:left w:val="nil"/>
              <w:bottom w:val="single" w:sz="4" w:space="0" w:color="000000"/>
              <w:right w:val="single" w:sz="4" w:space="0" w:color="000000"/>
            </w:tcBorders>
            <w:noWrap/>
            <w:vAlign w:val="center"/>
            <w:hideMark/>
          </w:tcPr>
          <w:p w14:paraId="45B7D387"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r w:rsidR="003C2D4C" w14:paraId="45B7D38D" w14:textId="77777777">
        <w:trPr>
          <w:trHeight w:val="300"/>
        </w:trPr>
        <w:tc>
          <w:tcPr>
            <w:tcW w:w="6000" w:type="dxa"/>
            <w:tcBorders>
              <w:top w:val="nil"/>
              <w:left w:val="single" w:sz="4" w:space="0" w:color="000000"/>
              <w:bottom w:val="single" w:sz="4" w:space="0" w:color="000000"/>
              <w:right w:val="single" w:sz="4" w:space="0" w:color="000000"/>
            </w:tcBorders>
            <w:noWrap/>
            <w:vAlign w:val="center"/>
            <w:hideMark/>
          </w:tcPr>
          <w:p w14:paraId="45B7D389"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ΨΥΧΟΓΙΟΣ ΓΕΩΡΓΙΟΣ</w:t>
            </w:r>
          </w:p>
        </w:tc>
        <w:tc>
          <w:tcPr>
            <w:tcW w:w="1380" w:type="dxa"/>
            <w:tcBorders>
              <w:top w:val="nil"/>
              <w:left w:val="nil"/>
              <w:bottom w:val="single" w:sz="4" w:space="0" w:color="000000"/>
              <w:right w:val="single" w:sz="4" w:space="0" w:color="000000"/>
            </w:tcBorders>
            <w:noWrap/>
            <w:vAlign w:val="center"/>
            <w:hideMark/>
          </w:tcPr>
          <w:p w14:paraId="45B7D38A"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noWrap/>
            <w:vAlign w:val="center"/>
            <w:hideMark/>
          </w:tcPr>
          <w:p w14:paraId="45B7D38B"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ΚΟΡΙΝΘΙΑΣ</w:t>
            </w:r>
          </w:p>
        </w:tc>
        <w:tc>
          <w:tcPr>
            <w:tcW w:w="605" w:type="dxa"/>
            <w:tcBorders>
              <w:top w:val="nil"/>
              <w:left w:val="nil"/>
              <w:bottom w:val="single" w:sz="4" w:space="0" w:color="000000"/>
              <w:right w:val="single" w:sz="4" w:space="0" w:color="000000"/>
            </w:tcBorders>
            <w:noWrap/>
            <w:vAlign w:val="center"/>
            <w:hideMark/>
          </w:tcPr>
          <w:p w14:paraId="45B7D38C" w14:textId="77777777" w:rsidR="001D688D" w:rsidRDefault="00D0192B">
            <w:pPr>
              <w:contextualSpacing/>
              <w:outlineLvl w:val="0"/>
              <w:rPr>
                <w:rFonts w:ascii="Segoe UI" w:eastAsia="Times New Roman" w:hAnsi="Segoe UI" w:cs="Segoe UI"/>
                <w:sz w:val="18"/>
                <w:szCs w:val="18"/>
              </w:rPr>
            </w:pPr>
            <w:r>
              <w:rPr>
                <w:rFonts w:ascii="Segoe UI" w:eastAsia="Times New Roman" w:hAnsi="Segoe UI" w:cs="Segoe UI"/>
                <w:sz w:val="18"/>
                <w:szCs w:val="18"/>
              </w:rPr>
              <w:t>ΝΑΙ</w:t>
            </w:r>
          </w:p>
        </w:tc>
      </w:tr>
    </w:tbl>
    <w:p w14:paraId="45B7D38E" w14:textId="77777777" w:rsidR="003C2D4C" w:rsidRDefault="003C2D4C">
      <w:pPr>
        <w:contextualSpacing/>
        <w:rPr>
          <w:rFonts w:asciiTheme="minorHAnsi" w:eastAsiaTheme="minorHAnsi" w:hAnsiTheme="minorHAnsi" w:cstheme="minorBidi"/>
          <w:sz w:val="22"/>
          <w:szCs w:val="22"/>
          <w:lang w:eastAsia="en-US"/>
        </w:rPr>
      </w:pPr>
    </w:p>
    <w:p w14:paraId="45B7D38F" w14:textId="77777777" w:rsidR="003C2D4C" w:rsidRDefault="00D0192B">
      <w:pPr>
        <w:spacing w:line="600" w:lineRule="auto"/>
        <w:ind w:firstLine="709"/>
        <w:contextualSpacing/>
        <w:jc w:val="center"/>
        <w:rPr>
          <w:rFonts w:eastAsia="Times New Roman" w:cs="Times New Roman"/>
          <w:color w:val="FF0000"/>
          <w:szCs w:val="24"/>
        </w:rPr>
      </w:pPr>
      <w:r w:rsidRPr="00FA4220">
        <w:rPr>
          <w:rFonts w:eastAsia="Times New Roman" w:cs="Times New Roman"/>
          <w:color w:val="FF0000"/>
          <w:szCs w:val="24"/>
        </w:rPr>
        <w:t>(ΑΛΛΑΓΗ ΣΕΛΙΔΑΣ)</w:t>
      </w:r>
    </w:p>
    <w:p w14:paraId="45B7D390" w14:textId="77777777" w:rsidR="003C2D4C" w:rsidRDefault="003C2D4C">
      <w:pPr>
        <w:spacing w:line="600" w:lineRule="auto"/>
        <w:ind w:firstLine="709"/>
        <w:contextualSpacing/>
        <w:jc w:val="both"/>
        <w:rPr>
          <w:rFonts w:eastAsia="Times New Roman" w:cs="Times New Roman"/>
          <w:szCs w:val="24"/>
        </w:rPr>
      </w:pPr>
    </w:p>
    <w:p w14:paraId="45B7D391" w14:textId="77777777" w:rsidR="003C2D4C" w:rsidRDefault="003C2D4C">
      <w:pPr>
        <w:spacing w:line="600" w:lineRule="auto"/>
        <w:ind w:firstLine="709"/>
        <w:contextualSpacing/>
        <w:jc w:val="both"/>
        <w:rPr>
          <w:rFonts w:eastAsia="Times New Roman" w:cs="Times New Roman"/>
          <w:szCs w:val="24"/>
        </w:rPr>
      </w:pPr>
    </w:p>
    <w:p w14:paraId="45B7D392" w14:textId="77777777" w:rsidR="003C2D4C" w:rsidRDefault="003C2D4C">
      <w:pPr>
        <w:spacing w:line="600" w:lineRule="auto"/>
        <w:ind w:firstLine="709"/>
        <w:contextualSpacing/>
        <w:jc w:val="both"/>
        <w:rPr>
          <w:rFonts w:eastAsia="Times New Roman" w:cs="Times New Roman"/>
          <w:szCs w:val="24"/>
        </w:rPr>
      </w:pPr>
    </w:p>
    <w:p w14:paraId="45B7D393" w14:textId="77777777" w:rsidR="003C2D4C" w:rsidRDefault="003C2D4C">
      <w:pPr>
        <w:spacing w:line="600" w:lineRule="auto"/>
        <w:ind w:firstLine="709"/>
        <w:contextualSpacing/>
        <w:jc w:val="both"/>
        <w:rPr>
          <w:rFonts w:eastAsia="Times New Roman" w:cs="Times New Roman"/>
          <w:szCs w:val="24"/>
        </w:rPr>
      </w:pPr>
    </w:p>
    <w:p w14:paraId="45B7D394" w14:textId="77777777" w:rsidR="003C2D4C" w:rsidRDefault="003C2D4C">
      <w:pPr>
        <w:spacing w:line="600" w:lineRule="auto"/>
        <w:ind w:firstLine="709"/>
        <w:contextualSpacing/>
        <w:jc w:val="both"/>
        <w:rPr>
          <w:rFonts w:eastAsia="Times New Roman" w:cs="Times New Roman"/>
          <w:szCs w:val="24"/>
        </w:rPr>
      </w:pPr>
    </w:p>
    <w:p w14:paraId="45B7D395" w14:textId="77777777" w:rsidR="003C2D4C" w:rsidRDefault="003C2D4C">
      <w:pPr>
        <w:spacing w:line="600" w:lineRule="auto"/>
        <w:ind w:firstLine="709"/>
        <w:contextualSpacing/>
        <w:jc w:val="both"/>
        <w:rPr>
          <w:rFonts w:eastAsia="Times New Roman" w:cs="Times New Roman"/>
          <w:szCs w:val="24"/>
        </w:rPr>
      </w:pPr>
    </w:p>
    <w:p w14:paraId="45B7D396" w14:textId="77777777" w:rsidR="003C2D4C" w:rsidRDefault="003C2D4C">
      <w:pPr>
        <w:spacing w:line="600" w:lineRule="auto"/>
        <w:ind w:firstLine="709"/>
        <w:contextualSpacing/>
        <w:jc w:val="both"/>
        <w:rPr>
          <w:rFonts w:eastAsia="Times New Roman" w:cs="Times New Roman"/>
          <w:szCs w:val="24"/>
        </w:rPr>
      </w:pPr>
    </w:p>
    <w:p w14:paraId="45B7D397" w14:textId="77777777" w:rsidR="003C2D4C" w:rsidRDefault="003C2D4C">
      <w:pPr>
        <w:spacing w:line="600" w:lineRule="auto"/>
        <w:ind w:firstLine="709"/>
        <w:contextualSpacing/>
        <w:jc w:val="both"/>
        <w:rPr>
          <w:rFonts w:eastAsia="Times New Roman" w:cs="Times New Roman"/>
          <w:szCs w:val="24"/>
        </w:rPr>
      </w:pPr>
    </w:p>
    <w:p w14:paraId="45B7D398" w14:textId="77777777" w:rsidR="003C2D4C" w:rsidRDefault="003C2D4C">
      <w:pPr>
        <w:spacing w:line="600" w:lineRule="auto"/>
        <w:ind w:firstLine="709"/>
        <w:contextualSpacing/>
        <w:jc w:val="both"/>
        <w:rPr>
          <w:rFonts w:eastAsia="Times New Roman" w:cs="Times New Roman"/>
          <w:szCs w:val="24"/>
        </w:rPr>
      </w:pPr>
    </w:p>
    <w:p w14:paraId="45B7D399" w14:textId="77777777" w:rsidR="003C2D4C" w:rsidRDefault="003C2D4C">
      <w:pPr>
        <w:spacing w:line="600" w:lineRule="auto"/>
        <w:ind w:firstLine="709"/>
        <w:contextualSpacing/>
        <w:jc w:val="both"/>
        <w:rPr>
          <w:rFonts w:eastAsia="Times New Roman" w:cs="Times New Roman"/>
          <w:szCs w:val="24"/>
        </w:rPr>
      </w:pPr>
    </w:p>
    <w:p w14:paraId="45B7D39A" w14:textId="77777777" w:rsidR="003C2D4C" w:rsidRDefault="003C2D4C">
      <w:pPr>
        <w:spacing w:line="600" w:lineRule="auto"/>
        <w:ind w:firstLine="709"/>
        <w:contextualSpacing/>
        <w:jc w:val="both"/>
        <w:rPr>
          <w:rFonts w:eastAsia="Times New Roman" w:cs="Times New Roman"/>
          <w:szCs w:val="24"/>
        </w:rPr>
      </w:pPr>
    </w:p>
    <w:p w14:paraId="45B7D39B" w14:textId="77777777" w:rsidR="003C2D4C" w:rsidRDefault="003C2D4C">
      <w:pPr>
        <w:spacing w:line="600" w:lineRule="auto"/>
        <w:ind w:firstLine="709"/>
        <w:contextualSpacing/>
        <w:jc w:val="both"/>
        <w:rPr>
          <w:rFonts w:eastAsia="Times New Roman" w:cs="Times New Roman"/>
          <w:szCs w:val="24"/>
        </w:rPr>
      </w:pPr>
    </w:p>
    <w:p w14:paraId="45B7D39C" w14:textId="77777777" w:rsidR="003C2D4C" w:rsidRDefault="00D0192B">
      <w:pPr>
        <w:autoSpaceDE w:val="0"/>
        <w:autoSpaceDN w:val="0"/>
        <w:adjustRightInd w:val="0"/>
        <w:spacing w:line="600" w:lineRule="auto"/>
        <w:ind w:firstLine="720"/>
        <w:contextualSpacing/>
        <w:jc w:val="both"/>
        <w:rPr>
          <w:rFonts w:eastAsia="SimSun"/>
          <w:szCs w:val="24"/>
          <w:lang w:eastAsia="zh-CN"/>
        </w:rPr>
      </w:pPr>
      <w:r w:rsidRPr="0047725E">
        <w:rPr>
          <w:rFonts w:eastAsia="SimSun"/>
          <w:b/>
          <w:szCs w:val="24"/>
          <w:lang w:eastAsia="zh-CN"/>
        </w:rPr>
        <w:t>ΠΡΟΕΔΡΕΥΩΝ (Αναστάσιος Κουράκης):</w:t>
      </w:r>
      <w:r>
        <w:rPr>
          <w:rFonts w:eastAsia="SimSun"/>
          <w:szCs w:val="24"/>
          <w:lang w:eastAsia="zh-CN"/>
        </w:rPr>
        <w:t xml:space="preserve"> </w:t>
      </w:r>
      <w:r>
        <w:rPr>
          <w:rFonts w:eastAsia="SimSun"/>
          <w:szCs w:val="24"/>
          <w:lang w:eastAsia="zh-CN"/>
        </w:rPr>
        <w:t>Κυρίες και κύριοι συνάδελφοι, στο σημείο αυτό θ</w:t>
      </w:r>
      <w:r>
        <w:rPr>
          <w:rFonts w:eastAsia="SimSun"/>
          <w:szCs w:val="24"/>
          <w:lang w:eastAsia="zh-CN"/>
        </w:rPr>
        <w:t xml:space="preserve">α </w:t>
      </w:r>
      <w:r>
        <w:rPr>
          <w:rFonts w:eastAsia="SimSun"/>
          <w:szCs w:val="24"/>
          <w:lang w:eastAsia="zh-CN"/>
        </w:rPr>
        <w:t>κάνουμε ένα τρίλεπτο διάλει</w:t>
      </w:r>
      <w:r>
        <w:rPr>
          <w:rFonts w:eastAsia="SimSun"/>
          <w:szCs w:val="24"/>
          <w:lang w:eastAsia="zh-CN"/>
        </w:rPr>
        <w:t>μ</w:t>
      </w:r>
      <w:r>
        <w:rPr>
          <w:rFonts w:eastAsia="SimSun"/>
          <w:szCs w:val="24"/>
          <w:lang w:eastAsia="zh-CN"/>
        </w:rPr>
        <w:t xml:space="preserve">μα για να έλθουν οι </w:t>
      </w:r>
      <w:r>
        <w:rPr>
          <w:rFonts w:eastAsia="SimSun"/>
          <w:szCs w:val="24"/>
          <w:lang w:eastAsia="zh-CN"/>
        </w:rPr>
        <w:t>ε</w:t>
      </w:r>
      <w:r>
        <w:rPr>
          <w:rFonts w:eastAsia="SimSun"/>
          <w:szCs w:val="24"/>
          <w:lang w:eastAsia="zh-CN"/>
        </w:rPr>
        <w:t xml:space="preserve">ισηγητές των </w:t>
      </w:r>
      <w:r>
        <w:rPr>
          <w:rFonts w:eastAsia="SimSun"/>
          <w:szCs w:val="24"/>
          <w:lang w:eastAsia="zh-CN"/>
        </w:rPr>
        <w:t>κ</w:t>
      </w:r>
      <w:r>
        <w:rPr>
          <w:rFonts w:eastAsia="SimSun"/>
          <w:szCs w:val="24"/>
          <w:lang w:eastAsia="zh-CN"/>
        </w:rPr>
        <w:t>ομμάτων και να προχωρήσουμε στη</w:t>
      </w:r>
      <w:r>
        <w:rPr>
          <w:rFonts w:eastAsia="SimSun"/>
          <w:szCs w:val="24"/>
          <w:lang w:eastAsia="zh-CN"/>
        </w:rPr>
        <w:t xml:space="preserve"> νομοθετική εργασία.</w:t>
      </w:r>
    </w:p>
    <w:p w14:paraId="45B7D39D" w14:textId="77777777" w:rsidR="003C2D4C" w:rsidRDefault="00D0192B">
      <w:pPr>
        <w:autoSpaceDE w:val="0"/>
        <w:autoSpaceDN w:val="0"/>
        <w:adjustRightInd w:val="0"/>
        <w:spacing w:line="600" w:lineRule="auto"/>
        <w:ind w:firstLine="720"/>
        <w:contextualSpacing/>
        <w:jc w:val="center"/>
        <w:rPr>
          <w:rFonts w:eastAsia="SimSun"/>
          <w:szCs w:val="24"/>
          <w:lang w:eastAsia="zh-CN"/>
        </w:rPr>
      </w:pPr>
      <w:r>
        <w:rPr>
          <w:rFonts w:eastAsia="SimSun"/>
          <w:szCs w:val="24"/>
          <w:lang w:eastAsia="zh-CN"/>
        </w:rPr>
        <w:t>(ΔΙΑΚΟΠΗ)</w:t>
      </w:r>
    </w:p>
    <w:p w14:paraId="45B7D39E" w14:textId="77777777" w:rsidR="003C2D4C" w:rsidRDefault="00D0192B">
      <w:pPr>
        <w:autoSpaceDE w:val="0"/>
        <w:autoSpaceDN w:val="0"/>
        <w:adjustRightInd w:val="0"/>
        <w:spacing w:line="600" w:lineRule="auto"/>
        <w:ind w:firstLine="720"/>
        <w:contextualSpacing/>
        <w:jc w:val="center"/>
        <w:rPr>
          <w:rFonts w:eastAsia="SimSun"/>
          <w:color w:val="FF0000"/>
          <w:szCs w:val="24"/>
          <w:lang w:eastAsia="zh-CN"/>
        </w:rPr>
      </w:pPr>
      <w:r w:rsidRPr="003B3146">
        <w:rPr>
          <w:rFonts w:eastAsia="SimSun"/>
          <w:color w:val="FF0000"/>
          <w:szCs w:val="24"/>
          <w:lang w:eastAsia="zh-CN"/>
        </w:rPr>
        <w:t>(ΑΛΛΑΓΗ ΣΕΛΙΔΑΣ ΛΟΓΩ ΑΛΛΑΓΗΣ ΘΕΜΑΤΟΣ)</w:t>
      </w:r>
    </w:p>
    <w:p w14:paraId="45B7D39F" w14:textId="77777777" w:rsidR="003C2D4C" w:rsidRDefault="00D0192B">
      <w:pPr>
        <w:tabs>
          <w:tab w:val="left" w:pos="2738"/>
          <w:tab w:val="center" w:pos="4753"/>
          <w:tab w:val="left" w:pos="5723"/>
        </w:tabs>
        <w:spacing w:line="600" w:lineRule="auto"/>
        <w:ind w:firstLine="720"/>
        <w:contextualSpacing/>
        <w:jc w:val="center"/>
        <w:rPr>
          <w:rFonts w:eastAsia="Times New Roman" w:cs="Times New Roman"/>
          <w:szCs w:val="24"/>
        </w:rPr>
      </w:pPr>
      <w:r>
        <w:rPr>
          <w:rFonts w:eastAsia="Times New Roman" w:cs="Times New Roman"/>
          <w:szCs w:val="24"/>
        </w:rPr>
        <w:t>(ΜΕΤΑ ΤΗ ΔΙΑΚΟΠΗ)</w:t>
      </w:r>
    </w:p>
    <w:p w14:paraId="45B7D3A0" w14:textId="77777777" w:rsidR="003C2D4C" w:rsidRDefault="00D0192B">
      <w:pPr>
        <w:tabs>
          <w:tab w:val="left" w:pos="2738"/>
          <w:tab w:val="center" w:pos="4753"/>
          <w:tab w:val="left" w:pos="5723"/>
        </w:tabs>
        <w:spacing w:line="600" w:lineRule="auto"/>
        <w:ind w:firstLine="720"/>
        <w:contextualSpacing/>
        <w:jc w:val="both"/>
        <w:rPr>
          <w:rFonts w:eastAsia="Times New Roman" w:cs="Times New Roman"/>
          <w:szCs w:val="24"/>
        </w:rPr>
      </w:pPr>
      <w:r w:rsidRPr="00C6130B">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Κυρίες και κύριοι συνάδελφοι, συνεχίζεται</w:t>
      </w:r>
      <w:r>
        <w:rPr>
          <w:rFonts w:eastAsia="Times New Roman" w:cs="Times New Roman"/>
          <w:szCs w:val="24"/>
        </w:rPr>
        <w:t xml:space="preserve"> η συνεδρίαση.</w:t>
      </w:r>
    </w:p>
    <w:p w14:paraId="45B7D3A1" w14:textId="77777777" w:rsidR="003C2D4C" w:rsidRDefault="00D019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Εισερχόμαστε στην ημερήσια διάταξη της </w:t>
      </w:r>
    </w:p>
    <w:p w14:paraId="45B7D3A2" w14:textId="77777777" w:rsidR="003C2D4C" w:rsidRDefault="00D0192B">
      <w:pPr>
        <w:tabs>
          <w:tab w:val="left" w:pos="2738"/>
          <w:tab w:val="center" w:pos="4753"/>
          <w:tab w:val="left" w:pos="5723"/>
        </w:tabs>
        <w:spacing w:line="600" w:lineRule="auto"/>
        <w:ind w:firstLine="720"/>
        <w:contextualSpacing/>
        <w:jc w:val="center"/>
        <w:rPr>
          <w:rFonts w:eastAsia="Times New Roman" w:cs="Times New Roman"/>
          <w:b/>
          <w:szCs w:val="24"/>
        </w:rPr>
      </w:pPr>
      <w:r>
        <w:rPr>
          <w:rFonts w:eastAsia="Times New Roman" w:cs="Times New Roman"/>
          <w:b/>
          <w:szCs w:val="24"/>
        </w:rPr>
        <w:t>ΝΟΜΟΘΕΤΙΚΗΣ ΕΡΓΑΣΙΑΣ</w:t>
      </w:r>
    </w:p>
    <w:p w14:paraId="45B7D3A3" w14:textId="77777777" w:rsidR="003C2D4C" w:rsidRDefault="00D019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Μόνη συζήτηση και ψήφιση επί της αρχής, των άρθρων και του συνόλου του σχεδίου νόμου του Υπουργείου Ψηφιακής Πολιτικής, Τηλεπικοινωνιών και Ενημέρωσης: «Ενσωμάτωση στην ελληνική </w:t>
      </w:r>
      <w:r>
        <w:rPr>
          <w:rFonts w:eastAsia="Times New Roman" w:cs="Times New Roman"/>
          <w:szCs w:val="24"/>
        </w:rPr>
        <w:t>νομοθεσία της Οδηγίας 2016/1148/ΕΕ του Ευρωπαϊκού Κοινοβουλίου και του Συμβουλίου, σχετικά με μέτρα για υψηλό κοινό επίπεδο ασφάλειας συστημάτων δικτύου και πληροφοριών σε ολόκληρη την Ένωση».</w:t>
      </w:r>
    </w:p>
    <w:p w14:paraId="45B7D3A4" w14:textId="77777777" w:rsidR="003C2D4C" w:rsidRDefault="00D019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Η Διάσκεψη των Προέδρων αποφάσισε στη συνεδρίασή της</w:t>
      </w:r>
      <w:r>
        <w:rPr>
          <w:rFonts w:eastAsia="Times New Roman" w:cs="Times New Roman"/>
          <w:szCs w:val="24"/>
        </w:rPr>
        <w:t xml:space="preserve"> στις</w:t>
      </w:r>
      <w:r>
        <w:rPr>
          <w:rFonts w:eastAsia="Times New Roman" w:cs="Times New Roman"/>
          <w:szCs w:val="24"/>
        </w:rPr>
        <w:t xml:space="preserve"> 19 Νο</w:t>
      </w:r>
      <w:r>
        <w:rPr>
          <w:rFonts w:eastAsia="Times New Roman" w:cs="Times New Roman"/>
          <w:szCs w:val="24"/>
        </w:rPr>
        <w:t xml:space="preserve">εμβρίου 2018 την ψήφιση του νομοσχεδίου σε μία συνεδρίαση, ενιαία επί της αρχής, των άρθρων και των τροπολογιών. </w:t>
      </w:r>
      <w:r>
        <w:rPr>
          <w:rFonts w:eastAsia="Times New Roman" w:cs="Times New Roman"/>
          <w:szCs w:val="24"/>
        </w:rPr>
        <w:t>Τ</w:t>
      </w:r>
      <w:r>
        <w:rPr>
          <w:rFonts w:eastAsia="Times New Roman" w:cs="Times New Roman"/>
          <w:szCs w:val="24"/>
        </w:rPr>
        <w:t>ο Σώμα</w:t>
      </w:r>
      <w:r>
        <w:rPr>
          <w:rFonts w:eastAsia="Times New Roman" w:cs="Times New Roman"/>
          <w:szCs w:val="24"/>
        </w:rPr>
        <w:t xml:space="preserve"> συμφωνεί</w:t>
      </w:r>
      <w:r>
        <w:rPr>
          <w:rFonts w:eastAsia="Times New Roman" w:cs="Times New Roman"/>
          <w:szCs w:val="24"/>
        </w:rPr>
        <w:t>;</w:t>
      </w:r>
    </w:p>
    <w:p w14:paraId="45B7D3A5" w14:textId="77777777" w:rsidR="003C2D4C" w:rsidRDefault="00D019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Μάλιστα, μάλιστα.</w:t>
      </w:r>
    </w:p>
    <w:p w14:paraId="45B7D3A6" w14:textId="77777777" w:rsidR="003C2D4C" w:rsidRDefault="00D0192B">
      <w:pPr>
        <w:tabs>
          <w:tab w:val="left" w:pos="2738"/>
          <w:tab w:val="center" w:pos="4753"/>
          <w:tab w:val="left" w:pos="5723"/>
        </w:tabs>
        <w:spacing w:line="600" w:lineRule="auto"/>
        <w:ind w:firstLine="720"/>
        <w:contextualSpacing/>
        <w:jc w:val="both"/>
        <w:rPr>
          <w:rFonts w:eastAsia="Times New Roman" w:cs="Times New Roman"/>
          <w:szCs w:val="24"/>
        </w:rPr>
      </w:pPr>
      <w:r w:rsidRPr="00C6130B">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 xml:space="preserve">Το Σώμα </w:t>
      </w:r>
      <w:proofErr w:type="spellStart"/>
      <w:r>
        <w:rPr>
          <w:rFonts w:eastAsia="Times New Roman" w:cs="Times New Roman"/>
          <w:szCs w:val="24"/>
        </w:rPr>
        <w:t>συνεφώνησε</w:t>
      </w:r>
      <w:proofErr w:type="spellEnd"/>
      <w:r>
        <w:rPr>
          <w:rFonts w:eastAsia="Times New Roman" w:cs="Times New Roman"/>
          <w:szCs w:val="24"/>
        </w:rPr>
        <w:t>.</w:t>
      </w:r>
    </w:p>
    <w:p w14:paraId="45B7D3A7" w14:textId="77777777" w:rsidR="003C2D4C" w:rsidRDefault="00D019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εισηγήτρια του ΣΥΡΙΖΑ </w:t>
      </w:r>
      <w:r>
        <w:rPr>
          <w:rFonts w:eastAsia="Times New Roman" w:cs="Times New Roman"/>
          <w:szCs w:val="24"/>
        </w:rPr>
        <w:t>κ.</w:t>
      </w:r>
      <w:r>
        <w:rPr>
          <w:rFonts w:eastAsia="Times New Roman" w:cs="Times New Roman"/>
          <w:szCs w:val="24"/>
        </w:rPr>
        <w:t xml:space="preserve"> Αναστασία </w:t>
      </w:r>
      <w:proofErr w:type="spellStart"/>
      <w:r>
        <w:rPr>
          <w:rFonts w:eastAsia="Times New Roman" w:cs="Times New Roman"/>
          <w:szCs w:val="24"/>
        </w:rPr>
        <w:t>Γκαρά</w:t>
      </w:r>
      <w:proofErr w:type="spellEnd"/>
      <w:r>
        <w:rPr>
          <w:rFonts w:eastAsia="Times New Roman" w:cs="Times New Roman"/>
          <w:szCs w:val="24"/>
        </w:rPr>
        <w:t xml:space="preserve"> για δεκαπέντε λεπτά. </w:t>
      </w:r>
    </w:p>
    <w:p w14:paraId="45B7D3A8" w14:textId="77777777" w:rsidR="003C2D4C" w:rsidRDefault="00D0192B">
      <w:pPr>
        <w:tabs>
          <w:tab w:val="left" w:pos="1470"/>
        </w:tabs>
        <w:spacing w:line="600" w:lineRule="auto"/>
        <w:ind w:firstLine="720"/>
        <w:contextualSpacing/>
        <w:jc w:val="both"/>
        <w:rPr>
          <w:rFonts w:eastAsia="Times New Roman"/>
          <w:color w:val="000000"/>
          <w:szCs w:val="24"/>
          <w:shd w:val="clear" w:color="auto" w:fill="FFFFFF"/>
        </w:rPr>
      </w:pPr>
      <w:r w:rsidRPr="003F3C27">
        <w:rPr>
          <w:rFonts w:eastAsia="Times New Roman"/>
          <w:b/>
          <w:color w:val="000000"/>
          <w:szCs w:val="24"/>
          <w:shd w:val="clear" w:color="auto" w:fill="FFFFFF"/>
        </w:rPr>
        <w:t xml:space="preserve">ΑΝΑΣΤΑΣΙΑ ΓΚΑΡΑ: </w:t>
      </w:r>
      <w:r>
        <w:rPr>
          <w:rFonts w:eastAsia="Times New Roman"/>
          <w:color w:val="000000"/>
          <w:szCs w:val="24"/>
          <w:shd w:val="clear" w:color="auto" w:fill="FFFFFF"/>
        </w:rPr>
        <w:t xml:space="preserve">Κύριε Πρόεδρε, κύριε Αντιπρόεδρε, κύριε Υπουργέ, κυρίες και κύριοι συνάδελφοι, η </w:t>
      </w:r>
      <w:proofErr w:type="spellStart"/>
      <w:r>
        <w:rPr>
          <w:rFonts w:eastAsia="Times New Roman"/>
          <w:color w:val="000000"/>
          <w:szCs w:val="24"/>
          <w:shd w:val="clear" w:color="auto" w:fill="FFFFFF"/>
        </w:rPr>
        <w:t>κυβερνοασφάλεια</w:t>
      </w:r>
      <w:proofErr w:type="spellEnd"/>
      <w:r>
        <w:rPr>
          <w:rFonts w:eastAsia="Times New Roman"/>
          <w:color w:val="000000"/>
          <w:szCs w:val="24"/>
          <w:shd w:val="clear" w:color="auto" w:fill="FFFFFF"/>
        </w:rPr>
        <w:t xml:space="preserve"> αποτελεί έναν από τους σημαντικότερους πυλώνες της εθνικής ψηφι</w:t>
      </w:r>
      <w:r>
        <w:rPr>
          <w:rFonts w:eastAsia="Times New Roman"/>
          <w:color w:val="000000"/>
          <w:szCs w:val="24"/>
          <w:shd w:val="clear" w:color="auto" w:fill="FFFFFF"/>
        </w:rPr>
        <w:t xml:space="preserve">ακής στρατηγικής, καθώς στο μεταβατικό στάδιο της </w:t>
      </w:r>
      <w:proofErr w:type="spellStart"/>
      <w:r>
        <w:rPr>
          <w:rFonts w:eastAsia="Times New Roman"/>
          <w:color w:val="000000"/>
          <w:szCs w:val="24"/>
          <w:shd w:val="clear" w:color="auto" w:fill="FFFFFF"/>
        </w:rPr>
        <w:t>ψηφιοποίησης</w:t>
      </w:r>
      <w:proofErr w:type="spellEnd"/>
      <w:r>
        <w:rPr>
          <w:rFonts w:eastAsia="Times New Roman"/>
          <w:color w:val="000000"/>
          <w:szCs w:val="24"/>
          <w:shd w:val="clear" w:color="auto" w:fill="FFFFFF"/>
        </w:rPr>
        <w:t>, στο οποίο ζούμε και δραστηριοποιούμαστε, η ασφάλεια και η ανάγκη προστασίας των χρηστών ψηφιακών υπηρεσιών βρίσκεται ψηλά στη λίστα των δικών μας προτεραιοτήτων.</w:t>
      </w:r>
    </w:p>
    <w:p w14:paraId="45B7D3A9" w14:textId="77777777" w:rsidR="003C2D4C" w:rsidRDefault="00D019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Σε αυτό το οικοσύστημα του κυβ</w:t>
      </w:r>
      <w:r>
        <w:rPr>
          <w:rFonts w:eastAsia="Times New Roman"/>
          <w:color w:val="000000"/>
          <w:szCs w:val="24"/>
          <w:shd w:val="clear" w:color="auto" w:fill="FFFFFF"/>
        </w:rPr>
        <w:t>ερνοχώρου η ενσωμάτωση της παρούσας οδηγίας έρχεται να δημιουργήσει ένα ασφαλές, έμπιστο και προστατευόμενο περιβάλλον για τη χώρα μας αλλά και για την Ευρώπη, διασφαλίζοντας ένα υψηλό επίπεδο ασφάλειας συστημάτων και πληροφοριών.</w:t>
      </w:r>
    </w:p>
    <w:p w14:paraId="45B7D3AA" w14:textId="77777777" w:rsidR="003C2D4C" w:rsidRDefault="00D019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Η οδηγία αυτή, γνωστή ως </w:t>
      </w:r>
      <w:r>
        <w:rPr>
          <w:rFonts w:eastAsia="Times New Roman"/>
          <w:color w:val="000000"/>
          <w:szCs w:val="24"/>
          <w:shd w:val="clear" w:color="auto" w:fill="FFFFFF"/>
        </w:rPr>
        <w:t>NIS, δεν είναι ένα απλό νομοθέτημα. Είναι ένα πλήρες και επεξεργασμένο λειτουργικό σχέδιο σε υπηρεσιακό επίπεδο, το οποίο συντονίζει όλους τους αρμόδιους και εμπλεκόμενους φορείς. Καθορίζει ένα πλαίσιο συνεργασίας μεταξύ των επιχειρησιακών αρχών, που είναι</w:t>
      </w:r>
      <w:r>
        <w:rPr>
          <w:rFonts w:eastAsia="Times New Roman"/>
          <w:color w:val="000000"/>
          <w:szCs w:val="24"/>
          <w:shd w:val="clear" w:color="auto" w:fill="FFFFFF"/>
        </w:rPr>
        <w:t xml:space="preserve"> αρμόδιες για την </w:t>
      </w:r>
      <w:proofErr w:type="spellStart"/>
      <w:r>
        <w:rPr>
          <w:rFonts w:eastAsia="Times New Roman"/>
          <w:color w:val="000000"/>
          <w:szCs w:val="24"/>
          <w:shd w:val="clear" w:color="auto" w:fill="FFFFFF"/>
        </w:rPr>
        <w:t>κυβερνοασφάλεια</w:t>
      </w:r>
      <w:proofErr w:type="spellEnd"/>
      <w:r>
        <w:rPr>
          <w:rFonts w:eastAsia="Times New Roman"/>
          <w:color w:val="000000"/>
          <w:szCs w:val="24"/>
          <w:shd w:val="clear" w:color="auto" w:fill="FFFFFF"/>
        </w:rPr>
        <w:t>, ενώ εφαρμόζει ένα σχέδιο ενημέρωσης και αντιμετώπισης φαινομένων βάσει κινδύνου όσον αφορά τις υπηρεσίες ζωτικής σημασίας στους τομείς της ενέργειας, των χρηματοπιστωτικών υπηρεσιών, των μεταφορών, της υγείας, της ύδρευση</w:t>
      </w:r>
      <w:r>
        <w:rPr>
          <w:rFonts w:eastAsia="Times New Roman"/>
          <w:color w:val="000000"/>
          <w:szCs w:val="24"/>
          <w:shd w:val="clear" w:color="auto" w:fill="FFFFFF"/>
        </w:rPr>
        <w:t>ς, των ψηφιακών υπηρεσιών και των τραπεζών.</w:t>
      </w:r>
    </w:p>
    <w:p w14:paraId="45B7D3AB" w14:textId="77777777" w:rsidR="003C2D4C" w:rsidRDefault="00D019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Στο σημείο αυτό έχει αξία να κάνουμε μία εκτενέστερη αναφορά στη σημασία της </w:t>
      </w:r>
      <w:proofErr w:type="spellStart"/>
      <w:r>
        <w:rPr>
          <w:rFonts w:eastAsia="Times New Roman"/>
          <w:color w:val="000000"/>
          <w:szCs w:val="24"/>
          <w:shd w:val="clear" w:color="auto" w:fill="FFFFFF"/>
        </w:rPr>
        <w:t>κυβερνοασφάλειας</w:t>
      </w:r>
      <w:proofErr w:type="spellEnd"/>
      <w:r>
        <w:rPr>
          <w:rFonts w:eastAsia="Times New Roman"/>
          <w:color w:val="000000"/>
          <w:szCs w:val="24"/>
          <w:shd w:val="clear" w:color="auto" w:fill="FFFFFF"/>
        </w:rPr>
        <w:t>.</w:t>
      </w:r>
    </w:p>
    <w:p w14:paraId="45B7D3AC" w14:textId="77777777" w:rsidR="003C2D4C" w:rsidRDefault="00D019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Είναι ιδιαίτερα σημαντικό να κατανοήσουμε πως με την εφαρμογή της συγκεκριμένης οδηγίας ερχόμαστε να καλύψουμε </w:t>
      </w:r>
      <w:r>
        <w:rPr>
          <w:rFonts w:eastAsia="Times New Roman"/>
          <w:color w:val="000000"/>
          <w:szCs w:val="24"/>
          <w:shd w:val="clear" w:color="auto" w:fill="FFFFFF"/>
        </w:rPr>
        <w:lastRenderedPageBreak/>
        <w:t>το κεν</w:t>
      </w:r>
      <w:r>
        <w:rPr>
          <w:rFonts w:eastAsia="Times New Roman"/>
          <w:color w:val="000000"/>
          <w:szCs w:val="24"/>
          <w:shd w:val="clear" w:color="auto" w:fill="FFFFFF"/>
        </w:rPr>
        <w:t>ό που υπάρχει για την ασφάλεια και την προστασία των δεδομένων που διαχειρίζονται οι κρίσιμες υποδομές της εκάστοτε χώρας αλλά και οι επιχειρήσεις παροχής ψηφιακών υπηρεσιών.</w:t>
      </w:r>
    </w:p>
    <w:p w14:paraId="45B7D3AD" w14:textId="77777777" w:rsidR="003C2D4C" w:rsidRDefault="00D019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Δεν πρόκειται, λοιπόν, για διατάξεις οι οποίες επιλύουν ένα πρόβλημα που μπορεί ν</w:t>
      </w:r>
      <w:r>
        <w:rPr>
          <w:rFonts w:eastAsia="Times New Roman"/>
          <w:color w:val="000000"/>
          <w:szCs w:val="24"/>
          <w:shd w:val="clear" w:color="auto" w:fill="FFFFFF"/>
        </w:rPr>
        <w:t xml:space="preserve">α έχει κάποιος προσωπικός υπολογιστής ή κάποια κλοπή προσωπικών δεδομένων. Πρόκειται για τη διαχείριση συμβάντων, τα οποία επηρεάζουν μεγάλο αριθμό πολιτών, διαταράσσουν τις λειτουργίες μεγάλων υπηρεσιών και δομών και μπορεί να έχουν σοβαρό αντίκτυπο στις </w:t>
      </w:r>
      <w:r>
        <w:rPr>
          <w:rFonts w:eastAsia="Times New Roman"/>
          <w:color w:val="000000"/>
          <w:szCs w:val="24"/>
          <w:shd w:val="clear" w:color="auto" w:fill="FFFFFF"/>
        </w:rPr>
        <w:t>οικονομικές και κοινωνικές δραστηριότητες του συνόλου της κοινωνίας μας.</w:t>
      </w:r>
    </w:p>
    <w:p w14:paraId="45B7D3AE" w14:textId="77777777" w:rsidR="003C2D4C" w:rsidRDefault="00D019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Στην ψηφιακή εποχή, με έντονο το φαινόμενο του </w:t>
      </w:r>
      <w:proofErr w:type="spellStart"/>
      <w:r>
        <w:rPr>
          <w:rFonts w:eastAsia="Times New Roman"/>
          <w:color w:val="000000"/>
          <w:szCs w:val="24"/>
          <w:shd w:val="clear" w:color="auto" w:fill="FFFFFF"/>
        </w:rPr>
        <w:t>κυβερνοπολέμου</w:t>
      </w:r>
      <w:proofErr w:type="spellEnd"/>
      <w:r>
        <w:rPr>
          <w:rFonts w:eastAsia="Times New Roman"/>
          <w:color w:val="000000"/>
          <w:szCs w:val="24"/>
          <w:shd w:val="clear" w:color="auto" w:fill="FFFFFF"/>
        </w:rPr>
        <w:t>, υπάρχει μεγάλη ανάγκη επαρκούς καταγραφής και αξιολόγησης τέτοιων συμβάντων, καθώς έχει παρατηρηθεί πως οι αρχές ενημερώ</w:t>
      </w:r>
      <w:r>
        <w:rPr>
          <w:rFonts w:eastAsia="Times New Roman"/>
          <w:color w:val="000000"/>
          <w:szCs w:val="24"/>
          <w:shd w:val="clear" w:color="auto" w:fill="FFFFFF"/>
        </w:rPr>
        <w:t xml:space="preserve">νονται για πολύ λιγότερα </w:t>
      </w:r>
      <w:proofErr w:type="spellStart"/>
      <w:r>
        <w:rPr>
          <w:rFonts w:eastAsia="Times New Roman"/>
          <w:color w:val="000000"/>
          <w:szCs w:val="24"/>
          <w:shd w:val="clear" w:color="auto" w:fill="FFFFFF"/>
        </w:rPr>
        <w:t>κυβερνοεγκλήματα</w:t>
      </w:r>
      <w:proofErr w:type="spellEnd"/>
      <w:r>
        <w:rPr>
          <w:rFonts w:eastAsia="Times New Roman"/>
          <w:color w:val="000000"/>
          <w:szCs w:val="24"/>
          <w:shd w:val="clear" w:color="auto" w:fill="FFFFFF"/>
        </w:rPr>
        <w:t xml:space="preserve"> απ’ όσα πραγματοποιούνται. Το γεγονός αυτό αποτελεί τροχοπέδη τόσο για την πρόληψη, όσο και για την αποτελεσματική αντιμετώπιση τέτοιων φαινομένων.</w:t>
      </w:r>
    </w:p>
    <w:p w14:paraId="45B7D3AF" w14:textId="77777777" w:rsidR="003C2D4C" w:rsidRDefault="00D019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Ακριβώς, λοιπόν, επειδή ασχολούμαστε με την ασφάλεια υψηλού επιπέδ</w:t>
      </w:r>
      <w:r>
        <w:rPr>
          <w:rFonts w:eastAsia="Times New Roman"/>
          <w:color w:val="000000"/>
          <w:szCs w:val="24"/>
          <w:shd w:val="clear" w:color="auto" w:fill="FFFFFF"/>
        </w:rPr>
        <w:t xml:space="preserve">ου η Διεύθυνση </w:t>
      </w:r>
      <w:proofErr w:type="spellStart"/>
      <w:r>
        <w:rPr>
          <w:rFonts w:eastAsia="Times New Roman"/>
          <w:color w:val="000000"/>
          <w:szCs w:val="24"/>
          <w:shd w:val="clear" w:color="auto" w:fill="FFFFFF"/>
        </w:rPr>
        <w:t>Κυβερνοάμυνας</w:t>
      </w:r>
      <w:proofErr w:type="spellEnd"/>
      <w:r>
        <w:rPr>
          <w:rFonts w:eastAsia="Times New Roman"/>
          <w:color w:val="000000"/>
          <w:szCs w:val="24"/>
          <w:shd w:val="clear" w:color="auto" w:fill="FFFFFF"/>
        </w:rPr>
        <w:t xml:space="preserve"> του Υπουργείου Εθνικής Άμυνας καθίσταται η κατάλληλη και άμεση ομάδα απόκρισης για τα συμβάντα αυτά.</w:t>
      </w:r>
    </w:p>
    <w:p w14:paraId="45B7D3B0" w14:textId="77777777" w:rsidR="003C2D4C" w:rsidRDefault="00D019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Η συγκεκριμένη διεύθυνση είναι μία δομή, η οποία έχει ήδη αναπτύξει εργαλεία και δυνατότητες, ώστε να ανταποκρίνεται σε απειλέ</w:t>
      </w:r>
      <w:r>
        <w:rPr>
          <w:rFonts w:eastAsia="Times New Roman"/>
          <w:color w:val="000000"/>
          <w:szCs w:val="24"/>
          <w:shd w:val="clear" w:color="auto" w:fill="FFFFFF"/>
        </w:rPr>
        <w:t xml:space="preserve">ς και </w:t>
      </w:r>
      <w:proofErr w:type="spellStart"/>
      <w:r>
        <w:rPr>
          <w:rFonts w:eastAsia="Times New Roman"/>
          <w:color w:val="000000"/>
          <w:szCs w:val="24"/>
          <w:shd w:val="clear" w:color="auto" w:fill="FFFFFF"/>
        </w:rPr>
        <w:t>κυβερνοεπιθέσεις</w:t>
      </w:r>
      <w:proofErr w:type="spellEnd"/>
      <w:r>
        <w:rPr>
          <w:rFonts w:eastAsia="Times New Roman"/>
          <w:color w:val="000000"/>
          <w:szCs w:val="24"/>
          <w:shd w:val="clear" w:color="auto" w:fill="FFFFFF"/>
        </w:rPr>
        <w:t xml:space="preserve"> τέτοιου τύπου.</w:t>
      </w:r>
    </w:p>
    <w:p w14:paraId="45B7D3B1" w14:textId="77777777" w:rsidR="003C2D4C" w:rsidRDefault="00D019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Στο σημείο αυτό θα ήθελα να αναφέρω για ακόμη μία φορά πως η πολιτική της Κυβέρνησής μας, οι στόχοι του Υπουργείου αλλά και της Γενικής Γραμματείας Ψηφιακής Πολιτικής επικεντρώνονται στη θωράκιση των κρίσιμων υποδομών </w:t>
      </w:r>
      <w:r>
        <w:rPr>
          <w:rFonts w:eastAsia="Times New Roman"/>
          <w:color w:val="000000"/>
          <w:szCs w:val="24"/>
          <w:shd w:val="clear" w:color="auto" w:fill="FFFFFF"/>
        </w:rPr>
        <w:t xml:space="preserve">της χώρας από τις </w:t>
      </w:r>
      <w:proofErr w:type="spellStart"/>
      <w:r>
        <w:rPr>
          <w:rFonts w:eastAsia="Times New Roman"/>
          <w:color w:val="000000"/>
          <w:szCs w:val="24"/>
          <w:shd w:val="clear" w:color="auto" w:fill="FFFFFF"/>
        </w:rPr>
        <w:t>κυβερνοαπειλές</w:t>
      </w:r>
      <w:proofErr w:type="spellEnd"/>
      <w:r>
        <w:rPr>
          <w:rFonts w:eastAsia="Times New Roman"/>
          <w:color w:val="000000"/>
          <w:szCs w:val="24"/>
          <w:shd w:val="clear" w:color="auto" w:fill="FFFFFF"/>
        </w:rPr>
        <w:t>, καθώς δουλεύουμε συστηματικά, ώστε η χώρα μας να γίνει ένας κόμβος μεταφορών και τηλεπικοινωνιών, ένας κόμβος εμπορίου.</w:t>
      </w:r>
    </w:p>
    <w:p w14:paraId="45B7D3B2" w14:textId="77777777" w:rsidR="003C2D4C" w:rsidRDefault="00D019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Για τον λόγο αυτόν η διασφάλιση αξιόπιστων και σύγχρονων δικτύων αποτελεί για εμάς ζήτημα πρώτης προτε</w:t>
      </w:r>
      <w:r>
        <w:rPr>
          <w:rFonts w:eastAsia="Times New Roman"/>
          <w:color w:val="000000"/>
          <w:szCs w:val="24"/>
          <w:shd w:val="clear" w:color="auto" w:fill="FFFFFF"/>
        </w:rPr>
        <w:t xml:space="preserve">ραιότητας. </w:t>
      </w:r>
    </w:p>
    <w:p w14:paraId="45B7D3B3"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δίνουμε ιδιαίτερη σημασία στην καλλιέργεια κλίματος εμπιστοσύνης στους πολίτες, καθώς αυτοί είναι που θα κληθούν να προβούν σε ψηφιακές συναλλαγές, οι οποίες, με τη </w:t>
      </w:r>
      <w:r>
        <w:rPr>
          <w:rFonts w:eastAsia="Times New Roman" w:cs="Times New Roman"/>
          <w:szCs w:val="24"/>
        </w:rPr>
        <w:lastRenderedPageBreak/>
        <w:t>σειρά τους, αποτελούν προϋπόθεση για την ανάπτυξη της ψηφιακής οικο</w:t>
      </w:r>
      <w:r>
        <w:rPr>
          <w:rFonts w:eastAsia="Times New Roman" w:cs="Times New Roman"/>
          <w:szCs w:val="24"/>
        </w:rPr>
        <w:t>νομίας.</w:t>
      </w:r>
    </w:p>
    <w:p w14:paraId="45B7D3B4"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το παρόν νομοσχέδιο δημιουργεί ένα ενισχυμένο πλαίσιο ασφάλειας για συστήματα δικτύου και πληροφοριών</w:t>
      </w:r>
      <w:r w:rsidRPr="00C864D2">
        <w:rPr>
          <w:rFonts w:eastAsia="Times New Roman" w:cs="Times New Roman"/>
          <w:szCs w:val="24"/>
        </w:rPr>
        <w:t>,</w:t>
      </w:r>
      <w:r>
        <w:rPr>
          <w:rFonts w:eastAsia="Times New Roman" w:cs="Times New Roman"/>
          <w:szCs w:val="24"/>
        </w:rPr>
        <w:t xml:space="preserve"> σε εναρμόνιση με τα υπόλοιπα κράτη-μέλη της Ευρωπαϊκής Ένωσης. Ορίζει τρεις εθνικές αρχές και το πλαίσιο λειτουργίας τους</w:t>
      </w:r>
      <w:r w:rsidRPr="00C864D2">
        <w:rPr>
          <w:rFonts w:eastAsia="Times New Roman" w:cs="Times New Roman"/>
          <w:szCs w:val="24"/>
        </w:rPr>
        <w:t>,</w:t>
      </w:r>
      <w:r>
        <w:rPr>
          <w:rFonts w:eastAsia="Times New Roman" w:cs="Times New Roman"/>
          <w:szCs w:val="24"/>
        </w:rPr>
        <w:t xml:space="preserve"> την</w:t>
      </w:r>
      <w:r>
        <w:rPr>
          <w:rFonts w:eastAsia="Times New Roman" w:cs="Times New Roman"/>
          <w:szCs w:val="24"/>
        </w:rPr>
        <w:t xml:space="preserve"> Εθνική Αρχή </w:t>
      </w:r>
      <w:proofErr w:type="spellStart"/>
      <w:r>
        <w:rPr>
          <w:rFonts w:eastAsia="Times New Roman" w:cs="Times New Roman"/>
          <w:szCs w:val="24"/>
        </w:rPr>
        <w:t>Κυβερνοασφάλειας</w:t>
      </w:r>
      <w:proofErr w:type="spellEnd"/>
      <w:r>
        <w:rPr>
          <w:rFonts w:eastAsia="Times New Roman" w:cs="Times New Roman"/>
          <w:szCs w:val="24"/>
        </w:rPr>
        <w:t xml:space="preserve">, το Εθνικό Ενιαίο Κέντρο Επαφής, αρχές που ήδη έχουν συσταθεί στο Υπουργείο Ψηφιακής Πολιτικής, ενώ η τρίτη, η Διεύθυνση </w:t>
      </w:r>
      <w:proofErr w:type="spellStart"/>
      <w:r>
        <w:rPr>
          <w:rFonts w:eastAsia="Times New Roman" w:cs="Times New Roman"/>
          <w:szCs w:val="24"/>
        </w:rPr>
        <w:t>Κυβερνοάμυνας</w:t>
      </w:r>
      <w:proofErr w:type="spellEnd"/>
      <w:r>
        <w:rPr>
          <w:rFonts w:eastAsia="Times New Roman" w:cs="Times New Roman"/>
          <w:szCs w:val="24"/>
        </w:rPr>
        <w:t>, στην οποία έχουμε αναφερθεί, ορίζεται ως αρμόδια αρχή για την άμεση ανταπόκριση σε περιστα</w:t>
      </w:r>
      <w:r>
        <w:rPr>
          <w:rFonts w:eastAsia="Times New Roman" w:cs="Times New Roman"/>
          <w:szCs w:val="24"/>
        </w:rPr>
        <w:t>τικά ασφάλειας.</w:t>
      </w:r>
    </w:p>
    <w:p w14:paraId="45B7D3B5"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Το παρόν σχέδιο νόμου αφορά σε κρίσιμους τομείς της κοινωνικοοικονομικής ζωής, ενέργεια, μεταφορές, τράπεζες, χρηματοπιστωτικές υπηρεσίες, υγεία, πόσιμο νερό, ψηφιακές υποδομές. Επίσης, καθορίζει τους εμπλεκόμενους ιδιωτικούς και δημόσιους </w:t>
      </w:r>
      <w:r>
        <w:rPr>
          <w:rFonts w:eastAsia="Times New Roman" w:cs="Times New Roman"/>
          <w:szCs w:val="24"/>
        </w:rPr>
        <w:t>Φορείς Εκμετάλλευσης Βασικών Υπηρεσιών, τους ΦΕΒΥ, καθώς επίσης και τα κριτήρια που ορίζουν τα σοβαρά περιστατικά ασφάλειας.</w:t>
      </w:r>
    </w:p>
    <w:p w14:paraId="45B7D3B6"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lastRenderedPageBreak/>
        <w:t>Η σοβαρότητα των συμβάντων, για τα οποία απαιτείται γνωστοποίηση, κρίνεται από τον αριθμό των χρηστών που επηρεάζονται από τη διατά</w:t>
      </w:r>
      <w:r>
        <w:rPr>
          <w:rFonts w:eastAsia="Times New Roman" w:cs="Times New Roman"/>
          <w:szCs w:val="24"/>
        </w:rPr>
        <w:t>ραξη, από τη διάρκεια των συμβάντων και από το γεωγραφικό εύρος της περιοχής που επηρεάζονται.</w:t>
      </w:r>
    </w:p>
    <w:p w14:paraId="45B7D3B7"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Τέλος, προβλέπει υποχρεώσεις κοινοποίησης συμβάντων για τους ΦΕΒΥ και τους </w:t>
      </w:r>
      <w:proofErr w:type="spellStart"/>
      <w:r>
        <w:rPr>
          <w:rFonts w:eastAsia="Times New Roman" w:cs="Times New Roman"/>
          <w:szCs w:val="24"/>
        </w:rPr>
        <w:t>παρόχους</w:t>
      </w:r>
      <w:proofErr w:type="spellEnd"/>
      <w:r>
        <w:rPr>
          <w:rFonts w:eastAsia="Times New Roman" w:cs="Times New Roman"/>
          <w:szCs w:val="24"/>
        </w:rPr>
        <w:t xml:space="preserve"> ψηφιακών υπηρεσιών προς το κράτος και λήψης μέτρων προστασίας. Σε περίπτωση μ</w:t>
      </w:r>
      <w:r>
        <w:rPr>
          <w:rFonts w:eastAsia="Times New Roman" w:cs="Times New Roman"/>
          <w:szCs w:val="24"/>
        </w:rPr>
        <w:t>η συμμόρφωσης ορίζει χρηματικά πρόστιμα που φτάνουν έως και τα 200.000 ευρώ, εάν υπάρχει υποτροπή σε κάποια υπόθεση.</w:t>
      </w:r>
    </w:p>
    <w:p w14:paraId="45B7D3B8"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Συγκεκριμένα, στο πρώτο κεφάλαιο περιγράφεται το πεδίο εφαρμογής του σχετικού νόμου. Στο δεύτερο άρθρο αναλύονται οι ειδικοί περιορισμοί γι</w:t>
      </w:r>
      <w:r>
        <w:rPr>
          <w:rFonts w:eastAsia="Times New Roman" w:cs="Times New Roman"/>
          <w:szCs w:val="24"/>
        </w:rPr>
        <w:t>α την επεξεργασία των προσωπικών δεδομένων και στο τρίτο άρθρο παρατίθενται οι απαραίτητοι ορισμοί. Με το τέταρτο άρθρο εισάγεται η έννοια των βασικών κρίσιμων υποδομών και ο τρόπος χαρακτηρισμού τους. Σε συνδυασμό με αυτούς, στο πέμπτο άρθρο περιγράφονται</w:t>
      </w:r>
      <w:r>
        <w:rPr>
          <w:rFonts w:eastAsia="Times New Roman" w:cs="Times New Roman"/>
          <w:szCs w:val="24"/>
        </w:rPr>
        <w:t xml:space="preserve"> αναλυτικά οι παράμετροι που κατ’ ελάχιστο λαμβάνονται υπ’ </w:t>
      </w:r>
      <w:proofErr w:type="spellStart"/>
      <w:r>
        <w:rPr>
          <w:rFonts w:eastAsia="Times New Roman" w:cs="Times New Roman"/>
          <w:szCs w:val="24"/>
        </w:rPr>
        <w:t>όψιν</w:t>
      </w:r>
      <w:proofErr w:type="spellEnd"/>
      <w:r>
        <w:rPr>
          <w:rFonts w:eastAsia="Times New Roman" w:cs="Times New Roman"/>
          <w:szCs w:val="24"/>
        </w:rPr>
        <w:t xml:space="preserve"> για τον ορισμό σοβαρών συμβάντων.</w:t>
      </w:r>
    </w:p>
    <w:p w14:paraId="45B7D3B9"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lastRenderedPageBreak/>
        <w:t>Ακολούθως, στο δεύτερο κεφάλαιο περιγράφονται οι τρεις αρμόδιες αρχές που αναφέραμε πιο πριν. Ιδιαίτερα σημαντικό είναι πως δεν συστήνονται νέες υπηρεσίες και</w:t>
      </w:r>
      <w:r>
        <w:rPr>
          <w:rFonts w:eastAsia="Times New Roman" w:cs="Times New Roman"/>
          <w:szCs w:val="24"/>
        </w:rPr>
        <w:t xml:space="preserve"> υποδομές, με αποτέλεσμα να μην επιβαρύνεται το δημοσιονομικό κόστος.</w:t>
      </w:r>
    </w:p>
    <w:p w14:paraId="45B7D3BA"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Στο τρίτο και τέταρτο κεφάλαιο περιγράφονται οι υποχρεώσεις των ΦΕΒΥ και των </w:t>
      </w:r>
      <w:proofErr w:type="spellStart"/>
      <w:r>
        <w:rPr>
          <w:rFonts w:eastAsia="Times New Roman" w:cs="Times New Roman"/>
          <w:szCs w:val="24"/>
        </w:rPr>
        <w:t>παρόχων</w:t>
      </w:r>
      <w:proofErr w:type="spellEnd"/>
      <w:r>
        <w:rPr>
          <w:rFonts w:eastAsia="Times New Roman" w:cs="Times New Roman"/>
          <w:szCs w:val="24"/>
        </w:rPr>
        <w:t xml:space="preserve"> ψηφιακών υπηρεσιών ως προς την τήρηση απαιτήσεων ασφάλειας και ως προς την κοινοποίηση των συμβάντων </w:t>
      </w:r>
      <w:r>
        <w:rPr>
          <w:rFonts w:eastAsia="Times New Roman" w:cs="Times New Roman"/>
          <w:szCs w:val="24"/>
        </w:rPr>
        <w:t>ασφαλείας καθώς και ο έλεγχος αυτών, ενώ στο άρθρο 13 ρυθμίζονται θέματα διασυνοριακής παροχής υπηρεσιών.</w:t>
      </w:r>
    </w:p>
    <w:p w14:paraId="45B7D3BB"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Συνοψίζοντας, θα ήθελα να επισημάνω πως η εθνική ψηφιακή στρατηγική βασίζεται σε δύο βασικούς πυλώνες:</w:t>
      </w:r>
    </w:p>
    <w:p w14:paraId="45B7D3BC"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Ο πρώτος πυλώνας, στον οποίο βασίζεται η στρατη</w:t>
      </w:r>
      <w:r>
        <w:rPr>
          <w:rFonts w:eastAsia="Times New Roman" w:cs="Times New Roman"/>
          <w:szCs w:val="24"/>
        </w:rPr>
        <w:t xml:space="preserve">γική είναι η </w:t>
      </w:r>
      <w:proofErr w:type="spellStart"/>
      <w:r>
        <w:rPr>
          <w:rFonts w:eastAsia="Times New Roman" w:cs="Times New Roman"/>
          <w:szCs w:val="24"/>
        </w:rPr>
        <w:t>κυβερνοασφάλεια</w:t>
      </w:r>
      <w:proofErr w:type="spellEnd"/>
      <w:r>
        <w:rPr>
          <w:rFonts w:eastAsia="Times New Roman" w:cs="Times New Roman"/>
          <w:szCs w:val="24"/>
        </w:rPr>
        <w:t xml:space="preserve">, η οποία εξασφαλίζεται με την παρούσα οδηγία, καθώς συνιστά πυλώνα εφαρμογής της Ευρωπαϊκής Πολιτικής </w:t>
      </w:r>
      <w:proofErr w:type="spellStart"/>
      <w:r>
        <w:rPr>
          <w:rFonts w:eastAsia="Times New Roman" w:cs="Times New Roman"/>
          <w:szCs w:val="24"/>
        </w:rPr>
        <w:t>Κυβερνοασφάλειας</w:t>
      </w:r>
      <w:proofErr w:type="spellEnd"/>
      <w:r>
        <w:rPr>
          <w:rFonts w:eastAsia="Times New Roman" w:cs="Times New Roman"/>
          <w:szCs w:val="24"/>
        </w:rPr>
        <w:t xml:space="preserve">. Στο πλαίσιο αυτό σημειώνεται ότι έχει ήδη εγκριθεί η εθνική στρατηγική </w:t>
      </w:r>
      <w:proofErr w:type="spellStart"/>
      <w:r>
        <w:rPr>
          <w:rFonts w:eastAsia="Times New Roman" w:cs="Times New Roman"/>
          <w:szCs w:val="24"/>
        </w:rPr>
        <w:t>κυβερνοασφάλειας</w:t>
      </w:r>
      <w:proofErr w:type="spellEnd"/>
      <w:r>
        <w:rPr>
          <w:rFonts w:eastAsia="Times New Roman" w:cs="Times New Roman"/>
          <w:szCs w:val="24"/>
        </w:rPr>
        <w:t>, με αρμόδιο φορέα τ</w:t>
      </w:r>
      <w:r>
        <w:rPr>
          <w:rFonts w:eastAsia="Times New Roman" w:cs="Times New Roman"/>
          <w:szCs w:val="24"/>
        </w:rPr>
        <w:t xml:space="preserve">ην Εθνική Αρχή </w:t>
      </w:r>
      <w:proofErr w:type="spellStart"/>
      <w:r>
        <w:rPr>
          <w:rFonts w:eastAsia="Times New Roman" w:cs="Times New Roman"/>
          <w:szCs w:val="24"/>
        </w:rPr>
        <w:t>Κυβερνοασφάλειας</w:t>
      </w:r>
      <w:proofErr w:type="spellEnd"/>
      <w:r>
        <w:rPr>
          <w:rFonts w:eastAsia="Times New Roman" w:cs="Times New Roman"/>
          <w:szCs w:val="24"/>
        </w:rPr>
        <w:t>.</w:t>
      </w:r>
    </w:p>
    <w:p w14:paraId="45B7D3BD"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αρχή αυτή, ως φορέας υψηλού πολιτικού κυβερνητικού επιπέδου με εξειδικευμένα στελέχη, παρακολουθεί και υλοποιεί τις δράσεις της εθνικής στρατηγικής </w:t>
      </w:r>
      <w:proofErr w:type="spellStart"/>
      <w:r>
        <w:rPr>
          <w:rFonts w:eastAsia="Times New Roman" w:cs="Times New Roman"/>
          <w:szCs w:val="24"/>
        </w:rPr>
        <w:t>κυβερνοασφάλειας</w:t>
      </w:r>
      <w:proofErr w:type="spellEnd"/>
      <w:r>
        <w:rPr>
          <w:rFonts w:eastAsia="Times New Roman" w:cs="Times New Roman"/>
          <w:szCs w:val="24"/>
        </w:rPr>
        <w:t xml:space="preserve"> και είναι αρμόδια για τον συντονισμό μεταξύ των φορέων π</w:t>
      </w:r>
      <w:r>
        <w:rPr>
          <w:rFonts w:eastAsia="Times New Roman" w:cs="Times New Roman"/>
          <w:szCs w:val="24"/>
        </w:rPr>
        <w:t>ου δραστηριοποιούνται στην Ελλάδα στον τομέα της ασφάλειας στον κυβερνοχώρο.</w:t>
      </w:r>
    </w:p>
    <w:p w14:paraId="45B7D3BE"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Ο δεύτερος πυλώνας, στον οποίον βασίζεται η στρατηγική, είναι ο ευρωπαϊκός οργανισμός για την ασφάλεια δικτύων και πληροφοριών, γνωστός ως </w:t>
      </w:r>
      <w:r>
        <w:rPr>
          <w:rFonts w:eastAsia="Times New Roman" w:cs="Times New Roman"/>
          <w:szCs w:val="24"/>
          <w:lang w:val="en-US"/>
        </w:rPr>
        <w:t>ENISA</w:t>
      </w:r>
      <w:r>
        <w:rPr>
          <w:rFonts w:eastAsia="Times New Roman" w:cs="Times New Roman"/>
          <w:szCs w:val="24"/>
        </w:rPr>
        <w:t xml:space="preserve">. Ο εν λόγω οργανισμός αναβαθμίστηκε ως προς τον ρόλο του και την εντολή που έχει από την Ευρωπαϊκή Ένωση για τον χαρακτήρα του και τις αυξημένες του ευθύνες. Είναι, βέβαια, ιδιαίτερα θετικό το γεγονός πως όχι μόνο βρίσκεται στην Ελλάδα, αλλά καταφέραμε η </w:t>
      </w:r>
      <w:r>
        <w:rPr>
          <w:rFonts w:eastAsia="Times New Roman" w:cs="Times New Roman"/>
          <w:szCs w:val="24"/>
        </w:rPr>
        <w:t>χώρα μας να μετατραπεί σε μόνιμη έδρα του οργανισμού.</w:t>
      </w:r>
    </w:p>
    <w:p w14:paraId="45B7D3BF"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λοιπόν, για μια ιδιαίτερα σημαντική εξέλιξη, καθώς ο </w:t>
      </w:r>
      <w:r>
        <w:rPr>
          <w:rFonts w:eastAsia="Times New Roman" w:cs="Times New Roman"/>
          <w:szCs w:val="24"/>
          <w:lang w:val="en-US"/>
        </w:rPr>
        <w:t>ENISA</w:t>
      </w:r>
      <w:r>
        <w:rPr>
          <w:rFonts w:eastAsia="Times New Roman" w:cs="Times New Roman"/>
          <w:szCs w:val="24"/>
        </w:rPr>
        <w:t xml:space="preserve"> θα προσελκύσει υψηλών προσόντων ανθρώπινο δυναμικό απ’ όλη την Ευρώπη και θα παίξει κομβικό ρόλο στην </w:t>
      </w:r>
      <w:r>
        <w:rPr>
          <w:rFonts w:eastAsia="Times New Roman" w:cs="Times New Roman"/>
          <w:szCs w:val="24"/>
        </w:rPr>
        <w:lastRenderedPageBreak/>
        <w:t xml:space="preserve">πρόληψη και αντιμετώπιση των </w:t>
      </w:r>
      <w:proofErr w:type="spellStart"/>
      <w:r>
        <w:rPr>
          <w:rFonts w:eastAsia="Times New Roman" w:cs="Times New Roman"/>
          <w:szCs w:val="24"/>
        </w:rPr>
        <w:t>κ</w:t>
      </w:r>
      <w:r>
        <w:rPr>
          <w:rFonts w:eastAsia="Times New Roman" w:cs="Times New Roman"/>
          <w:szCs w:val="24"/>
        </w:rPr>
        <w:t>υβερνοεπιθέσεων</w:t>
      </w:r>
      <w:proofErr w:type="spellEnd"/>
      <w:r>
        <w:rPr>
          <w:rFonts w:eastAsia="Times New Roman" w:cs="Times New Roman"/>
          <w:szCs w:val="24"/>
        </w:rPr>
        <w:t xml:space="preserve">, την τυποποίηση και τη διαχείριση των κινδύνων ασφαλείας, ενώ ορίζεται ως Ευρωπαϊκή Αρχή </w:t>
      </w:r>
      <w:proofErr w:type="spellStart"/>
      <w:r>
        <w:rPr>
          <w:rFonts w:eastAsia="Times New Roman" w:cs="Times New Roman"/>
          <w:szCs w:val="24"/>
        </w:rPr>
        <w:t>Κυβερνοασφάλειας</w:t>
      </w:r>
      <w:proofErr w:type="spellEnd"/>
      <w:r>
        <w:rPr>
          <w:rFonts w:eastAsia="Times New Roman" w:cs="Times New Roman"/>
          <w:szCs w:val="24"/>
        </w:rPr>
        <w:t>.</w:t>
      </w:r>
    </w:p>
    <w:p w14:paraId="45B7D3C0"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Είναι λογικό να εγείρονται ερωτήματα σε ό,τι αφορά τον προϋπολογισμό, καθώς ανατίθενται στα Υπουργεία κρίσιμες δράσεις. Όμως, όπως μα</w:t>
      </w:r>
      <w:r>
        <w:rPr>
          <w:rFonts w:eastAsia="Times New Roman" w:cs="Times New Roman"/>
          <w:szCs w:val="24"/>
        </w:rPr>
        <w:t>ς ενημέρωσε και ο Υπουργός, ο κ. Παππάς, κατά τη διάρκεια της Επιτροπής Δημόσιας Διοίκησης, Παραγωγής και Εμπορίου, όπου συζητήθηκε το συγκεκριμένο νομοσχέδιο, ήδη έχει ξεκινήσει η αξιοποίηση των ευρωπαϊκών κονδυλίων από το πρόγραμμα «</w:t>
      </w:r>
      <w:r>
        <w:rPr>
          <w:rFonts w:eastAsia="Times New Roman" w:cs="Times New Roman"/>
          <w:szCs w:val="24"/>
          <w:lang w:val="en-US"/>
        </w:rPr>
        <w:t>HORIZON</w:t>
      </w:r>
      <w:r>
        <w:rPr>
          <w:rFonts w:eastAsia="Times New Roman" w:cs="Times New Roman"/>
          <w:szCs w:val="24"/>
        </w:rPr>
        <w:t xml:space="preserve"> 2020». </w:t>
      </w:r>
    </w:p>
    <w:p w14:paraId="45B7D3C1"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Υπάρχ</w:t>
      </w:r>
      <w:r>
        <w:rPr>
          <w:rFonts w:eastAsia="Times New Roman" w:cs="Times New Roman"/>
          <w:szCs w:val="24"/>
        </w:rPr>
        <w:t>ουν, επίσης, τρία προγράμματα τα οποία αξιοποιεί το ΓΕΕΘΑ και ένα πρόγραμμα που αξιοποιεί το Υπουργείο Ψηφιακής Πολιτικής, προγράμματα τα οποία έχουν ήδη ξεκινήσει να υλοποιούνται και εκταμιεύουν τα ανάλογα ποσά.</w:t>
      </w:r>
    </w:p>
    <w:p w14:paraId="45B7D3C2"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Όπως αναφέρεται και στην έκθεση του Γενικού</w:t>
      </w:r>
      <w:r>
        <w:rPr>
          <w:rFonts w:eastAsia="Times New Roman" w:cs="Times New Roman"/>
          <w:szCs w:val="24"/>
        </w:rPr>
        <w:t xml:space="preserve"> Λογιστηρίου του Κράτους, η ενδεχόμενη δαπάνη για τις αυξημένες αρμοδιότητες δύναται να καλυφθεί από επιπλέον ευρωπαϊκά προγράμματα και κονδύλια.</w:t>
      </w:r>
    </w:p>
    <w:p w14:paraId="45B7D3C3"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lastRenderedPageBreak/>
        <w:t>Κλείνοντας αυτή την εισήγηση, θα ήθελα να αναφέρω ότι τα τελευταία χρόνια, με την πολιτική που ακολουθείται απ</w:t>
      </w:r>
      <w:r>
        <w:rPr>
          <w:rFonts w:eastAsia="Times New Roman" w:cs="Times New Roman"/>
          <w:szCs w:val="24"/>
        </w:rPr>
        <w:t xml:space="preserve">ό το Υπουργείο Ψηφιακής Πολιτικής, η χώρα μας χαράσσει διαφορετική πορεία σε ό,τι αφορά τον χώρο των ψηφιακών τεχνολογιών. Έχουν αναληφθεί σημαντικές πρωτοβουλίες όχι μόνο στον χώρο του διαστήματος και της </w:t>
      </w:r>
      <w:proofErr w:type="spellStart"/>
      <w:r>
        <w:rPr>
          <w:rFonts w:eastAsia="Times New Roman" w:cs="Times New Roman"/>
          <w:szCs w:val="24"/>
        </w:rPr>
        <w:t>κυβερνοασφάλειας</w:t>
      </w:r>
      <w:proofErr w:type="spellEnd"/>
      <w:r>
        <w:rPr>
          <w:rFonts w:eastAsia="Times New Roman" w:cs="Times New Roman"/>
          <w:szCs w:val="24"/>
        </w:rPr>
        <w:t>, αλλά υλοποιούνται και δράσεις στ</w:t>
      </w:r>
      <w:r>
        <w:rPr>
          <w:rFonts w:eastAsia="Times New Roman" w:cs="Times New Roman"/>
          <w:szCs w:val="24"/>
        </w:rPr>
        <w:t>ον χώρο της επιστήμης, της καινοτομίας, αλλά και της καθημερινότητας των πολιτών.</w:t>
      </w:r>
    </w:p>
    <w:p w14:paraId="45B7D3C4"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Χαρακτηριστικά και με πολλαπλασιαστικά οφέλη για την κοινωνία και την οικονομία είναι η </w:t>
      </w:r>
      <w:proofErr w:type="spellStart"/>
      <w:r>
        <w:rPr>
          <w:rFonts w:eastAsia="Times New Roman" w:cs="Times New Roman"/>
          <w:szCs w:val="24"/>
        </w:rPr>
        <w:t>ψηφιοποίηση</w:t>
      </w:r>
      <w:proofErr w:type="spellEnd"/>
      <w:r>
        <w:rPr>
          <w:rFonts w:eastAsia="Times New Roman" w:cs="Times New Roman"/>
          <w:szCs w:val="24"/>
        </w:rPr>
        <w:t xml:space="preserve"> του δημόσιου τομέα, το κεντρικό σύστημα διακίνησης εγγράφων με απομακρυσμέ</w:t>
      </w:r>
      <w:r>
        <w:rPr>
          <w:rFonts w:eastAsia="Times New Roman" w:cs="Times New Roman"/>
          <w:szCs w:val="24"/>
        </w:rPr>
        <w:t xml:space="preserve">νες ψηφιακές υπογραφές αλλά και ο ψηφιακός μετασχηματισμός του γεωργικού τομέα. </w:t>
      </w:r>
    </w:p>
    <w:p w14:paraId="45B7D3C5"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Στο τελευταίο θα ήθελα να σταθώ ιδιαίτερα, καθώς η Κυβέρνησή μας έχει θέσει ως κύριο στόχο τη μετάβαση της ελληνικής οικονομίας και της αγροτικής παραγωγής από την παραδοσιακή</w:t>
      </w:r>
      <w:r>
        <w:rPr>
          <w:rFonts w:eastAsia="Times New Roman" w:cs="Times New Roman"/>
          <w:szCs w:val="24"/>
        </w:rPr>
        <w:t xml:space="preserve"> καλλιέργεια σε σύγχρονες μεθόδους μέσω των νέων τεχνολογιών. Ήδη έχει προκηρυχθεί το έργο και σύντομα το πρόγραμμα θα γίνει κτήμα τετρακοσίων πενήντα χιλιάδων αγροτών.</w:t>
      </w:r>
    </w:p>
    <w:p w14:paraId="45B7D3C6"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Σύμφωνα με τον σχεδιασμό της δράσης, </w:t>
      </w:r>
      <w:proofErr w:type="spellStart"/>
      <w:r>
        <w:rPr>
          <w:rFonts w:eastAsia="Times New Roman" w:cs="Times New Roman"/>
          <w:szCs w:val="24"/>
        </w:rPr>
        <w:t>εξίμισι</w:t>
      </w:r>
      <w:proofErr w:type="spellEnd"/>
      <w:r>
        <w:rPr>
          <w:rFonts w:eastAsia="Times New Roman" w:cs="Times New Roman"/>
          <w:szCs w:val="24"/>
        </w:rPr>
        <w:t xml:space="preserve"> χιλιάδες επίγειοι σταθμοί θα παρακολουθούν</w:t>
      </w:r>
      <w:r>
        <w:rPr>
          <w:rFonts w:eastAsia="Times New Roman" w:cs="Times New Roman"/>
          <w:szCs w:val="24"/>
        </w:rPr>
        <w:t xml:space="preserve"> </w:t>
      </w:r>
      <w:r w:rsidRPr="00DB2343">
        <w:rPr>
          <w:rFonts w:eastAsia="Times New Roman" w:cs="Times New Roman"/>
          <w:szCs w:val="24"/>
        </w:rPr>
        <w:t>κ</w:t>
      </w:r>
      <w:r>
        <w:rPr>
          <w:rFonts w:eastAsia="Times New Roman" w:cs="Times New Roman"/>
          <w:szCs w:val="24"/>
        </w:rPr>
        <w:t>αλλιέργειες σε δεκαπέντε εκατομμύρια στρέμματα, θα συλλέγουν δεδομένα για το έδαφος, τον αέρα και το νερό, τα οποία στη συνέχεια θα αξιοποιούνται, ώστε να δίνονται εξειδικευμένες συμβουλές για κάθε χωράφι ξεχωριστά και σε κάθε καλλιεργητή ξεχωριστά.</w:t>
      </w:r>
      <w:r w:rsidRPr="00AF1218">
        <w:rPr>
          <w:rFonts w:eastAsia="Times New Roman" w:cs="Times New Roman"/>
          <w:szCs w:val="24"/>
        </w:rPr>
        <w:t xml:space="preserve"> </w:t>
      </w:r>
      <w:r>
        <w:rPr>
          <w:rFonts w:eastAsia="Times New Roman" w:cs="Times New Roman"/>
          <w:szCs w:val="24"/>
        </w:rPr>
        <w:t>Ο αγ</w:t>
      </w:r>
      <w:r>
        <w:rPr>
          <w:rFonts w:eastAsia="Times New Roman" w:cs="Times New Roman"/>
          <w:szCs w:val="24"/>
        </w:rPr>
        <w:t>ρότης πλέον θα μπορεί να λαμβάνει με ένα απλό μήνυμα στο κινητό του ενημερώσεις για ακραία καιρικά φαινόμενα και συμβουλές άρδευσης καθώς και προστασίας της παραγωγής του. Επίσης, τα δεδομένα θα είναι ανοικτά για ακαδημαϊκούς σκοπούς αλλά και για τον ιδιωτ</w:t>
      </w:r>
      <w:r>
        <w:rPr>
          <w:rFonts w:eastAsia="Times New Roman" w:cs="Times New Roman"/>
          <w:szCs w:val="24"/>
        </w:rPr>
        <w:t>ικό τομέα, με τις αρμόζουσες συμβάσεις και συνεργασίες που απαιτούνται να γίνουν.</w:t>
      </w:r>
    </w:p>
    <w:p w14:paraId="45B7D3C7"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Η δράση της «ευφυούς γεωργίας», όπου έχει εφαρμοστεί πιλοτικά, έχει αποφέρει μείωση κόστους για τους αγρότες έως και 45%. Ο ψηφιακός μετασχηματισμός και ο εκσυγχρονισμός του </w:t>
      </w:r>
      <w:r>
        <w:rPr>
          <w:rFonts w:eastAsia="Times New Roman" w:cs="Times New Roman"/>
          <w:szCs w:val="24"/>
        </w:rPr>
        <w:t>αγροτικού τομέα αποτελεί μονόδρομο. Γι’ αυτό και πρέπει να αξιοποιούνται όλα τα δημόσια εργαλεία προς αυτή την κατεύθυνση.</w:t>
      </w:r>
    </w:p>
    <w:p w14:paraId="45B7D3C8"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lastRenderedPageBreak/>
        <w:t>Σε αυτό το πλαίσιο και έξω από τη μέγγενη των μνημονίων, έρχεται να προστεθεί και η τροπολογία που αναμένεται να κατατεθεί σήμερα ή τ</w:t>
      </w:r>
      <w:r>
        <w:rPr>
          <w:rFonts w:eastAsia="Times New Roman" w:cs="Times New Roman"/>
          <w:szCs w:val="24"/>
        </w:rPr>
        <w:t>ις επόμενες ημέρες και αφορά στην κατάργηση της υποχρέωσης καταβολής τέλους επιτηδεύματος για μία σειρά από επαγγελματικές ομάδες και κυρίως τους αγρότες.</w:t>
      </w:r>
    </w:p>
    <w:p w14:paraId="45B7D3C9" w14:textId="77777777" w:rsidR="003C2D4C" w:rsidRDefault="00D0192B">
      <w:pPr>
        <w:spacing w:line="600" w:lineRule="auto"/>
        <w:ind w:firstLine="720"/>
        <w:contextualSpacing/>
        <w:jc w:val="both"/>
      </w:pPr>
      <w:r>
        <w:rPr>
          <w:rFonts w:eastAsia="Times New Roman" w:cs="Times New Roman"/>
          <w:szCs w:val="24"/>
        </w:rPr>
        <w:t>Εξαιρούνται, λοιπόν -όπως έχει ανακοινώσει και ο Πρωθυπουργός στη ΔΕΘ- από την υποχρέωση καταβολής τέ</w:t>
      </w:r>
      <w:r>
        <w:rPr>
          <w:rFonts w:eastAsia="Times New Roman" w:cs="Times New Roman"/>
          <w:szCs w:val="24"/>
        </w:rPr>
        <w:t>λους επιτηδεύματος από το φορολογικό έτος 2018 και εφεξής, οι αγρότες που είναι μέλη αγροτικών συνεταιρισμών, οι ίδιοι οι αγροτικοί συνεταιρισμοί, οι σχολικοί συνεταιρισμοί, οι φορείς κοινωνικής και αλληλέγγυας οικονομίας με τη μορφή ΚΟΙΝΣΕΠ καθώς και τα φ</w:t>
      </w:r>
      <w:r>
        <w:rPr>
          <w:rFonts w:eastAsia="Times New Roman" w:cs="Times New Roman"/>
          <w:szCs w:val="24"/>
        </w:rPr>
        <w:t xml:space="preserve">υσικά ή νομικά πρόσωπα και οι νομικές οντότητες που βρίσκονται σε κατάσταση εκκαθάρισης, πτώχευσης ή σε αδράνεια. </w:t>
      </w:r>
    </w:p>
    <w:p w14:paraId="45B7D3CA" w14:textId="77777777" w:rsidR="003C2D4C" w:rsidRDefault="00D0192B">
      <w:pPr>
        <w:spacing w:line="600" w:lineRule="auto"/>
        <w:ind w:firstLine="720"/>
        <w:contextualSpacing/>
        <w:jc w:val="both"/>
        <w:rPr>
          <w:rFonts w:eastAsia="Times New Roman" w:cs="Times New Roman"/>
          <w:color w:val="000000" w:themeColor="text1"/>
          <w:szCs w:val="24"/>
        </w:rPr>
      </w:pPr>
      <w:r w:rsidRPr="00094238">
        <w:rPr>
          <w:rFonts w:eastAsia="Times New Roman" w:cs="Times New Roman"/>
          <w:color w:val="000000" w:themeColor="text1"/>
          <w:szCs w:val="24"/>
        </w:rPr>
        <w:t xml:space="preserve">Αυτό είναι ένα από τα πολλά θετικά μέτρα τα οποία ανακοίνωσε ο Πρωθυπουργός, το οποίο αποκαθιστά αδικίες και ελαφρύνει οικονομικά ένα μεγάλο </w:t>
      </w:r>
      <w:r w:rsidRPr="00094238">
        <w:rPr>
          <w:rFonts w:eastAsia="Times New Roman" w:cs="Times New Roman"/>
          <w:color w:val="000000" w:themeColor="text1"/>
          <w:szCs w:val="24"/>
        </w:rPr>
        <w:t>μέρος επαγγελματιών και αγροτών, συνυπολογίζοντας και τη μείωση των ασφαλιστικών εισφορών, σχέδιο νόμου το οποίο ψηφίστηκε την προηγούμενη εβδομάδα από τις επιτροπές.</w:t>
      </w:r>
    </w:p>
    <w:p w14:paraId="45B7D3CB"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lastRenderedPageBreak/>
        <w:t>Η έξοδος, λοιπόν, της χώρας από το καθεστώς των μνημονίων δεν είναι «ένα πουκάμισο αδειαν</w:t>
      </w:r>
      <w:r>
        <w:rPr>
          <w:rFonts w:eastAsia="Times New Roman" w:cs="Times New Roman"/>
          <w:szCs w:val="24"/>
        </w:rPr>
        <w:t>ό», όπως συχνά υποστηρίζει η Αντιπολίτευση. Η έξοδος από τα μνημόνια δίνει τη δυνατότητα πολιτικών που στηρίζουν την ελληνική κοινωνία και παραγωγή, ανοίγοντας νέες προοπτικές για τους συμπολίτες μας.</w:t>
      </w:r>
    </w:p>
    <w:p w14:paraId="45B7D3CC"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Το «τέταρτο μνημόνιο» που τόσο πόθησε η Αντιπολίτευση κ</w:t>
      </w:r>
      <w:r>
        <w:rPr>
          <w:rFonts w:eastAsia="Times New Roman" w:cs="Times New Roman"/>
          <w:szCs w:val="24"/>
        </w:rPr>
        <w:t>αι διαφήμισε, για εμάς είναι ένα ισχυρό συμβόλαιο με την κοινωνία για τη βελτίωση των συνθηκών ζωής και την αλλαγή πορείας της χώρας. Και σήμερα είναι γεγονός. Είναι γεγονός και σας καλούμε να το υπερψηφίσετε, μαζί με όλα τα υπόλοιπα θετικά μέτρα και σχέδι</w:t>
      </w:r>
      <w:r>
        <w:rPr>
          <w:rFonts w:eastAsia="Times New Roman" w:cs="Times New Roman"/>
          <w:szCs w:val="24"/>
        </w:rPr>
        <w:t>α νόμου τα οποία έρχονται στη Βουλή.</w:t>
      </w:r>
    </w:p>
    <w:p w14:paraId="45B7D3CD"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Σας ευχαριστώ ιδιαιτέρως.</w:t>
      </w:r>
    </w:p>
    <w:p w14:paraId="45B7D3CE" w14:textId="77777777" w:rsidR="003C2D4C" w:rsidRDefault="00D0192B">
      <w:pPr>
        <w:spacing w:line="600" w:lineRule="auto"/>
        <w:ind w:firstLine="720"/>
        <w:contextualSpacing/>
        <w:jc w:val="center"/>
        <w:rPr>
          <w:rFonts w:eastAsia="Times New Roman" w:cs="Times New Roman"/>
          <w:szCs w:val="24"/>
        </w:rPr>
      </w:pPr>
      <w:r w:rsidRPr="007A7052">
        <w:rPr>
          <w:rFonts w:eastAsia="Times New Roman" w:cs="Times New Roman"/>
          <w:szCs w:val="24"/>
        </w:rPr>
        <w:t>(Χειροκροτήματα από την πτέρυγα του ΣΥΡΙΖΑ)</w:t>
      </w:r>
    </w:p>
    <w:p w14:paraId="45B7D3CF" w14:textId="77777777" w:rsidR="003C2D4C" w:rsidRDefault="00D0192B">
      <w:pPr>
        <w:spacing w:line="600" w:lineRule="auto"/>
        <w:ind w:firstLine="720"/>
        <w:contextualSpacing/>
        <w:jc w:val="both"/>
        <w:rPr>
          <w:rFonts w:eastAsia="Times New Roman" w:cs="Times New Roman"/>
          <w:szCs w:val="24"/>
        </w:rPr>
      </w:pPr>
      <w:r w:rsidRPr="00DD7C90">
        <w:rPr>
          <w:rFonts w:eastAsia="Times New Roman" w:cs="Times New Roman"/>
          <w:b/>
          <w:szCs w:val="24"/>
        </w:rPr>
        <w:t>ΠΡΟΕΔΡΕΥΩΝ (Αναστάσιος Κουράκης):</w:t>
      </w:r>
      <w:r>
        <w:rPr>
          <w:rFonts w:eastAsia="Times New Roman" w:cs="Times New Roman"/>
          <w:szCs w:val="24"/>
        </w:rPr>
        <w:t xml:space="preserve"> Ευχαριστούμε την </w:t>
      </w:r>
      <w:r>
        <w:rPr>
          <w:rFonts w:eastAsia="Times New Roman" w:cs="Times New Roman"/>
          <w:szCs w:val="24"/>
        </w:rPr>
        <w:t>ε</w:t>
      </w:r>
      <w:r>
        <w:rPr>
          <w:rFonts w:eastAsia="Times New Roman" w:cs="Times New Roman"/>
          <w:szCs w:val="24"/>
        </w:rPr>
        <w:t>ισηγήτρια του ΣΥΡΙΖΑ κ</w:t>
      </w:r>
      <w:r>
        <w:rPr>
          <w:rFonts w:eastAsia="Times New Roman" w:cs="Times New Roman"/>
          <w:szCs w:val="24"/>
        </w:rPr>
        <w:t>.</w:t>
      </w:r>
      <w:r>
        <w:rPr>
          <w:rFonts w:eastAsia="Times New Roman" w:cs="Times New Roman"/>
          <w:szCs w:val="24"/>
        </w:rPr>
        <w:t xml:space="preserve"> Αναστασία </w:t>
      </w:r>
      <w:proofErr w:type="spellStart"/>
      <w:r>
        <w:rPr>
          <w:rFonts w:eastAsia="Times New Roman" w:cs="Times New Roman"/>
          <w:szCs w:val="24"/>
        </w:rPr>
        <w:t>Γκαρά</w:t>
      </w:r>
      <w:proofErr w:type="spellEnd"/>
      <w:r>
        <w:rPr>
          <w:rFonts w:eastAsia="Times New Roman" w:cs="Times New Roman"/>
          <w:szCs w:val="24"/>
        </w:rPr>
        <w:t>.</w:t>
      </w:r>
    </w:p>
    <w:p w14:paraId="45B7D3D0"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Να καλέσω στο Βήμα τον κ. Ανδρέα </w:t>
      </w:r>
      <w:proofErr w:type="spellStart"/>
      <w:r>
        <w:rPr>
          <w:rFonts w:eastAsia="Times New Roman" w:cs="Times New Roman"/>
          <w:szCs w:val="24"/>
        </w:rPr>
        <w:t>Κατσανιώτη</w:t>
      </w:r>
      <w:proofErr w:type="spellEnd"/>
      <w:r>
        <w:rPr>
          <w:rFonts w:eastAsia="Times New Roman" w:cs="Times New Roman"/>
          <w:szCs w:val="24"/>
        </w:rPr>
        <w:t xml:space="preserve">, </w:t>
      </w:r>
      <w:r>
        <w:rPr>
          <w:rFonts w:eastAsia="Times New Roman" w:cs="Times New Roman"/>
          <w:szCs w:val="24"/>
        </w:rPr>
        <w:t>ε</w:t>
      </w:r>
      <w:r>
        <w:rPr>
          <w:rFonts w:eastAsia="Times New Roman" w:cs="Times New Roman"/>
          <w:szCs w:val="24"/>
        </w:rPr>
        <w:t>ισηγητή τη</w:t>
      </w:r>
      <w:r>
        <w:rPr>
          <w:rFonts w:eastAsia="Times New Roman" w:cs="Times New Roman"/>
          <w:szCs w:val="24"/>
        </w:rPr>
        <w:t>ς Νέας Δημοκρατίας, για δεκαπέντε λεπτά.</w:t>
      </w:r>
    </w:p>
    <w:p w14:paraId="45B7D3D1" w14:textId="77777777" w:rsidR="003C2D4C" w:rsidRDefault="00D0192B">
      <w:pPr>
        <w:spacing w:line="600" w:lineRule="auto"/>
        <w:ind w:firstLine="720"/>
        <w:contextualSpacing/>
        <w:jc w:val="both"/>
        <w:rPr>
          <w:rFonts w:eastAsia="Times New Roman" w:cs="Times New Roman"/>
          <w:szCs w:val="24"/>
        </w:rPr>
      </w:pPr>
      <w:r w:rsidRPr="00AF1218">
        <w:rPr>
          <w:rFonts w:eastAsia="Times New Roman" w:cs="Times New Roman"/>
          <w:b/>
          <w:szCs w:val="24"/>
        </w:rPr>
        <w:t>ΑΝΔΡΕΑΣ ΚΑΤΣΑΝΙΩΤΗΣ:</w:t>
      </w:r>
      <w:r>
        <w:rPr>
          <w:rFonts w:eastAsia="Times New Roman" w:cs="Times New Roman"/>
          <w:szCs w:val="24"/>
        </w:rPr>
        <w:t xml:space="preserve"> Ευχαριστώ, κύριε Πρόεδρε.</w:t>
      </w:r>
    </w:p>
    <w:p w14:paraId="45B7D3D2"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Κύριοι συνάδελφοι, δεν μπορώ να μην ξεκινήσω μιλώντας για τους αγρότες, μιας και ακούσαμε στο κλείσιμο της ομιλίας της </w:t>
      </w:r>
      <w:r>
        <w:rPr>
          <w:rFonts w:eastAsia="Times New Roman" w:cs="Times New Roman"/>
          <w:szCs w:val="24"/>
        </w:rPr>
        <w:t>ε</w:t>
      </w:r>
      <w:r>
        <w:rPr>
          <w:rFonts w:eastAsia="Times New Roman" w:cs="Times New Roman"/>
          <w:szCs w:val="24"/>
        </w:rPr>
        <w:t>ισηγήτριας του ΣΥΡΙΖΑ -της πολύ καλής συναδέλφου</w:t>
      </w:r>
      <w:r>
        <w:rPr>
          <w:rFonts w:eastAsia="Times New Roman" w:cs="Times New Roman"/>
          <w:szCs w:val="24"/>
        </w:rPr>
        <w:t xml:space="preserve"> του ΣΥΡΙΖΑ- για τα καλά που έρχονται για τους αγρότες. Αφού η Κυβέρνηση ΣΥΡΙΖΑ-ΑΝΕΛ κατήργησε τον ΟΓΑ, αφού αύξησε το</w:t>
      </w:r>
      <w:r>
        <w:rPr>
          <w:rFonts w:eastAsia="Times New Roman" w:cs="Times New Roman"/>
          <w:szCs w:val="24"/>
        </w:rPr>
        <w:t>ν</w:t>
      </w:r>
      <w:r>
        <w:rPr>
          <w:rFonts w:eastAsia="Times New Roman" w:cs="Times New Roman"/>
          <w:szCs w:val="24"/>
        </w:rPr>
        <w:t xml:space="preserve"> ΦΠΑ στα αγροτικά εφόδια και μετά λέει ότι τον </w:t>
      </w:r>
      <w:proofErr w:type="spellStart"/>
      <w:r>
        <w:rPr>
          <w:rFonts w:eastAsia="Times New Roman" w:cs="Times New Roman"/>
          <w:szCs w:val="24"/>
        </w:rPr>
        <w:t>ξαναμείωσε</w:t>
      </w:r>
      <w:proofErr w:type="spellEnd"/>
      <w:r>
        <w:rPr>
          <w:rFonts w:eastAsia="Times New Roman" w:cs="Times New Roman"/>
          <w:szCs w:val="24"/>
        </w:rPr>
        <w:t xml:space="preserve"> και πανηγυρίζει, αφού έφερε τον φόρο κατανάλωσης στο κρασί, το οποίο διέλυσε έν</w:t>
      </w:r>
      <w:r>
        <w:rPr>
          <w:rFonts w:eastAsia="Times New Roman" w:cs="Times New Roman"/>
          <w:szCs w:val="24"/>
        </w:rPr>
        <w:t xml:space="preserve">α μεγάλο κομμάτι της παραγωγής και εξαγωγής κρασιού της χώρας, αφού το πετρέλαιο πια δεν έχει την ατέλεια που είχε για τους αγρότες, έρχεται τώρα και λέει ότι θα τους δώσει μία ψηφιακή πλατφόρμα. </w:t>
      </w:r>
    </w:p>
    <w:p w14:paraId="45B7D3D3" w14:textId="77777777" w:rsidR="003C2D4C" w:rsidRDefault="00D0192B">
      <w:pPr>
        <w:spacing w:line="600" w:lineRule="auto"/>
        <w:ind w:firstLine="720"/>
        <w:contextualSpacing/>
        <w:jc w:val="both"/>
        <w:rPr>
          <w:rFonts w:eastAsia="Times New Roman"/>
          <w:szCs w:val="24"/>
        </w:rPr>
      </w:pPr>
      <w:r>
        <w:rPr>
          <w:rFonts w:eastAsia="Times New Roman"/>
          <w:szCs w:val="24"/>
        </w:rPr>
        <w:t>Όπως είπα και την προηγούμενη φορά -θα έχουμε πολύ χρόνο να</w:t>
      </w:r>
      <w:r>
        <w:rPr>
          <w:rFonts w:eastAsia="Times New Roman"/>
          <w:szCs w:val="24"/>
        </w:rPr>
        <w:t xml:space="preserve"> μιλήσουμε για την ψηφιακή πλατφόρμα που ετοιμάζεται- αν δεν δώσουμε στους αγρότες καλές λειτουργίες του κράτους, όπως είναι η αγροτική ασφάλιση -αυτή τη στιγμή ο ΕΛΓΑ δεν κουβεντιάζει καν το τι συμβαίνει με την ελαιοπαραγωγή- αν δεν δώσουμε στους αγρότες </w:t>
      </w:r>
      <w:r>
        <w:rPr>
          <w:rFonts w:eastAsia="Times New Roman"/>
          <w:szCs w:val="24"/>
        </w:rPr>
        <w:t>δυνατότητα πραγματικής</w:t>
      </w:r>
      <w:r w:rsidRPr="00854E50">
        <w:rPr>
          <w:rFonts w:eastAsia="Times New Roman"/>
          <w:szCs w:val="24"/>
        </w:rPr>
        <w:t xml:space="preserve"> </w:t>
      </w:r>
      <w:r>
        <w:rPr>
          <w:rFonts w:eastAsia="Times New Roman"/>
          <w:szCs w:val="24"/>
        </w:rPr>
        <w:t xml:space="preserve">εκπαίδευσης, αν δεν αλλάξουμε στην ουσία την ηλικία και τις γνώσεις του </w:t>
      </w:r>
      <w:r>
        <w:rPr>
          <w:rFonts w:eastAsia="Times New Roman"/>
          <w:szCs w:val="24"/>
        </w:rPr>
        <w:lastRenderedPageBreak/>
        <w:t>αγροτικού πληθυσμού της χώρας, κινδυνεύουμε να κάνουμε ψηφιακές αλλαγές που δεν θα έχουν αντίκρισμα στην παραγωγή. Αυτό το συνηθίζετε.</w:t>
      </w:r>
    </w:p>
    <w:p w14:paraId="45B7D3D4" w14:textId="77777777" w:rsidR="003C2D4C" w:rsidRDefault="00D0192B">
      <w:pPr>
        <w:spacing w:line="600" w:lineRule="auto"/>
        <w:ind w:firstLine="720"/>
        <w:contextualSpacing/>
        <w:jc w:val="both"/>
        <w:rPr>
          <w:rFonts w:eastAsia="Times New Roman"/>
          <w:szCs w:val="24"/>
        </w:rPr>
      </w:pPr>
      <w:r>
        <w:rPr>
          <w:rFonts w:eastAsia="Times New Roman"/>
          <w:szCs w:val="24"/>
        </w:rPr>
        <w:t xml:space="preserve">Κυρίες και κύριοι, συζητάμε σήμερα -και θυμίζω ότι είναι 21 Νοεμβρίου- την ενσωμάτωση στην ελληνική νομοθεσία μιας κοινής </w:t>
      </w:r>
      <w:r>
        <w:rPr>
          <w:rFonts w:eastAsia="Times New Roman"/>
          <w:szCs w:val="24"/>
        </w:rPr>
        <w:t>ο</w:t>
      </w:r>
      <w:r>
        <w:rPr>
          <w:rFonts w:eastAsia="Times New Roman"/>
          <w:szCs w:val="24"/>
        </w:rPr>
        <w:t>δηγίας που αφορά τα μέτρα ασφαλείας στα συστήματα δικτύου και πληροφοριών, δηλαδή στον κυβερνοχώρο.</w:t>
      </w:r>
    </w:p>
    <w:p w14:paraId="45B7D3D5" w14:textId="77777777" w:rsidR="003C2D4C" w:rsidRDefault="00D0192B">
      <w:pPr>
        <w:spacing w:line="600" w:lineRule="auto"/>
        <w:ind w:firstLine="720"/>
        <w:contextualSpacing/>
        <w:jc w:val="both"/>
        <w:rPr>
          <w:rFonts w:eastAsia="Times New Roman"/>
          <w:szCs w:val="24"/>
        </w:rPr>
      </w:pPr>
      <w:r>
        <w:rPr>
          <w:rFonts w:eastAsia="Times New Roman"/>
          <w:szCs w:val="24"/>
        </w:rPr>
        <w:t>Όλοι ξέρουμε -όχι απλά από τη σημ</w:t>
      </w:r>
      <w:r>
        <w:rPr>
          <w:rFonts w:eastAsia="Times New Roman"/>
          <w:szCs w:val="24"/>
        </w:rPr>
        <w:t xml:space="preserve">ασία που δίδει η Ευρώπη στην ασφάλεια στον κυβερνοχώρο- πόσο σημαντική είναι αυτή η ασφάλεια, ειδικά όταν μιλάμε για κράτη και κρατικούς φορείς. Μόνο που η συγκεκριμένη </w:t>
      </w:r>
      <w:r>
        <w:rPr>
          <w:rFonts w:eastAsia="Times New Roman"/>
          <w:szCs w:val="24"/>
        </w:rPr>
        <w:t>ο</w:t>
      </w:r>
      <w:r>
        <w:rPr>
          <w:rFonts w:eastAsia="Times New Roman"/>
          <w:szCs w:val="24"/>
        </w:rPr>
        <w:t>δηγία άρχισε να ισχύει τον Αύγουστο το 2016. Και ενώ τα κράτη είχαν περιθώριο ε</w:t>
      </w:r>
      <w:r>
        <w:rPr>
          <w:rFonts w:eastAsia="Times New Roman"/>
          <w:szCs w:val="24"/>
        </w:rPr>
        <w:t>ί</w:t>
      </w:r>
      <w:r>
        <w:rPr>
          <w:rFonts w:eastAsia="Times New Roman"/>
          <w:szCs w:val="24"/>
        </w:rPr>
        <w:t>κοσι</w:t>
      </w:r>
      <w:r>
        <w:rPr>
          <w:rFonts w:eastAsia="Times New Roman"/>
          <w:szCs w:val="24"/>
        </w:rPr>
        <w:t xml:space="preserve"> </w:t>
      </w:r>
      <w:r>
        <w:rPr>
          <w:rFonts w:eastAsia="Times New Roman"/>
          <w:szCs w:val="24"/>
        </w:rPr>
        <w:t>ε</w:t>
      </w:r>
      <w:r>
        <w:rPr>
          <w:rFonts w:eastAsia="Times New Roman"/>
          <w:szCs w:val="24"/>
        </w:rPr>
        <w:t>νός μηνών για να την ενσωματώσουν στο εθνικό τους δίκαιο -δηλαδή μέχρι τον Μάιο του 2018- η Ελλάδα είναι μάλλον η τελευταία χώρα που το πράττει, με χαρακτηριστική καθυστέρηση και αφού έλαβε από τις 19 Ιουλίου προειδοποιητική επιστολή από την Ευρωπαϊκή Ένωσ</w:t>
      </w:r>
      <w:r>
        <w:rPr>
          <w:rFonts w:eastAsia="Times New Roman"/>
          <w:szCs w:val="24"/>
        </w:rPr>
        <w:t xml:space="preserve">η. </w:t>
      </w:r>
    </w:p>
    <w:p w14:paraId="45B7D3D6" w14:textId="77777777" w:rsidR="003C2D4C" w:rsidRDefault="00D0192B">
      <w:pPr>
        <w:spacing w:line="600" w:lineRule="auto"/>
        <w:ind w:firstLine="720"/>
        <w:contextualSpacing/>
        <w:jc w:val="both"/>
        <w:rPr>
          <w:rFonts w:eastAsia="Times New Roman"/>
          <w:szCs w:val="24"/>
        </w:rPr>
      </w:pPr>
      <w:r>
        <w:rPr>
          <w:rFonts w:eastAsia="Times New Roman"/>
          <w:szCs w:val="24"/>
        </w:rPr>
        <w:lastRenderedPageBreak/>
        <w:t>Δεν είναι, όμως, μόνο η καθυστέρηση. Εξάλλου, δεν είναι η πρώτη το</w:t>
      </w:r>
      <w:r>
        <w:rPr>
          <w:rFonts w:eastAsia="Times New Roman"/>
          <w:szCs w:val="24"/>
        </w:rPr>
        <w:t>ύ</w:t>
      </w:r>
      <w:r>
        <w:rPr>
          <w:rFonts w:eastAsia="Times New Roman"/>
          <w:szCs w:val="24"/>
        </w:rPr>
        <w:t xml:space="preserve"> Υπουργείου Ψηφιακής Πολιτικής, που υπό την ηγεσία του κ. Παππά μάλλον </w:t>
      </w:r>
      <w:r>
        <w:rPr>
          <w:rFonts w:eastAsia="Times New Roman"/>
          <w:szCs w:val="24"/>
        </w:rPr>
        <w:t>«υπουργείο παλινωδιών»</w:t>
      </w:r>
      <w:r>
        <w:rPr>
          <w:rFonts w:eastAsia="Times New Roman"/>
          <w:szCs w:val="24"/>
        </w:rPr>
        <w:t xml:space="preserve"> θα έπρεπε να λέγεται. Είναι και το ότι το νομοσχέδιο δεν τέθηκε ποτέ σε δημόσια διαβούλευση</w:t>
      </w:r>
      <w:r>
        <w:rPr>
          <w:rFonts w:eastAsia="Times New Roman"/>
          <w:szCs w:val="24"/>
        </w:rPr>
        <w:t xml:space="preserve">. Ψιλά γράμματα, γιατί τον κ. Παππά άλλα τον νοιάζουν, είτε τώρα ως Υπουργό Ψηφιακής Πολιτικής, Τηλεπικοινωνιών και Ενημέρωσης είτε παλιότερα ως Υπουργό Επικρατείας. </w:t>
      </w:r>
    </w:p>
    <w:p w14:paraId="45B7D3D7" w14:textId="77777777" w:rsidR="003C2D4C" w:rsidRDefault="00D0192B">
      <w:pPr>
        <w:spacing w:line="600" w:lineRule="auto"/>
        <w:ind w:firstLine="720"/>
        <w:contextualSpacing/>
        <w:jc w:val="both"/>
        <w:rPr>
          <w:rFonts w:eastAsia="Times New Roman"/>
          <w:szCs w:val="24"/>
        </w:rPr>
      </w:pPr>
      <w:r>
        <w:rPr>
          <w:rFonts w:eastAsia="Times New Roman"/>
          <w:szCs w:val="24"/>
        </w:rPr>
        <w:t xml:space="preserve">Τι τον νοιάζει; Όλη η Ελλάδα έχει καταλάβει ότι ο κ. Παππάς είναι ο Υπουργός </w:t>
      </w:r>
      <w:r>
        <w:rPr>
          <w:rFonts w:eastAsia="Times New Roman"/>
          <w:szCs w:val="24"/>
        </w:rPr>
        <w:t>π</w:t>
      </w:r>
      <w:r>
        <w:rPr>
          <w:rFonts w:eastAsia="Times New Roman"/>
          <w:szCs w:val="24"/>
        </w:rPr>
        <w:t xml:space="preserve">ροπαγάνδας </w:t>
      </w:r>
      <w:r>
        <w:rPr>
          <w:rFonts w:eastAsia="Times New Roman"/>
          <w:szCs w:val="24"/>
        </w:rPr>
        <w:t>του ΣΥΡΙΖΑ. Η μόνη του έγνοια από την αρχή μέχρι τώρα είναι πώς θα καταφέρει ο ΣΥΡΙΖΑ να ελέγξει πλήρως τον χώρο των μέσων ενημέρωσης. Δικό του δημιούργημα είναι η νέα ΕΡΤ, η ΕΡΤ που όλη η χώρα χαρακτηρίζει πια ως «ΣΥΡΙΖΑ</w:t>
      </w:r>
      <w:r w:rsidRPr="00623629">
        <w:rPr>
          <w:rFonts w:eastAsia="Times New Roman"/>
          <w:szCs w:val="24"/>
        </w:rPr>
        <w:t xml:space="preserve"> </w:t>
      </w:r>
      <w:r>
        <w:rPr>
          <w:rFonts w:eastAsia="Times New Roman"/>
          <w:szCs w:val="24"/>
          <w:lang w:val="en-US"/>
        </w:rPr>
        <w:t>CHANNEL</w:t>
      </w:r>
      <w:r>
        <w:rPr>
          <w:rFonts w:eastAsia="Times New Roman"/>
          <w:szCs w:val="24"/>
        </w:rPr>
        <w:t>», η ΕΡΤ που μια δημοσιογρά</w:t>
      </w:r>
      <w:r>
        <w:rPr>
          <w:rFonts w:eastAsia="Times New Roman"/>
          <w:szCs w:val="24"/>
        </w:rPr>
        <w:t>φος της χαρακτηρίζει μητροπολίτες ως ακροδεξιούς, αλλά εμφανίζεται ως μετανοούσα Μαγδαληνή όταν απειλείται με μηνύσεις, η ΕΡΤ που ένας δημοσιογράφος της, χωρίς την παραμικρή αιδώ αλλά και συναίσθηση, χαρακτηρίζει θεωρητικό του φασισμού τον Αρχηγό της Αξιωμ</w:t>
      </w:r>
      <w:r>
        <w:rPr>
          <w:rFonts w:eastAsia="Times New Roman"/>
          <w:szCs w:val="24"/>
        </w:rPr>
        <w:t xml:space="preserve">ατικής Αντιπολίτευσης, η ΕΡΤ των </w:t>
      </w:r>
      <w:r>
        <w:rPr>
          <w:rFonts w:eastAsia="Times New Roman"/>
          <w:szCs w:val="24"/>
        </w:rPr>
        <w:lastRenderedPageBreak/>
        <w:t>καρεκλοκένταυρων συνδικαλιστών</w:t>
      </w:r>
      <w:r>
        <w:rPr>
          <w:rFonts w:eastAsia="Times New Roman"/>
          <w:szCs w:val="24"/>
        </w:rPr>
        <w:t>,</w:t>
      </w:r>
      <w:r>
        <w:rPr>
          <w:rFonts w:eastAsia="Times New Roman"/>
          <w:szCs w:val="24"/>
        </w:rPr>
        <w:t xml:space="preserve"> που εξαπολύουν χυδαία επίθεση κατά του πρώην Πρωθυπουργού Αντώνη Σαμαρά.</w:t>
      </w:r>
    </w:p>
    <w:p w14:paraId="45B7D3D8" w14:textId="77777777" w:rsidR="003C2D4C" w:rsidRDefault="00D0192B">
      <w:pPr>
        <w:spacing w:line="600" w:lineRule="auto"/>
        <w:ind w:firstLine="720"/>
        <w:contextualSpacing/>
        <w:jc w:val="both"/>
        <w:rPr>
          <w:rFonts w:eastAsia="Times New Roman"/>
          <w:szCs w:val="24"/>
        </w:rPr>
      </w:pPr>
      <w:r>
        <w:rPr>
          <w:rFonts w:eastAsia="Times New Roman"/>
          <w:szCs w:val="24"/>
        </w:rPr>
        <w:t>Αλήθεια, τέτοια κατάντια στον δημόσιο ραδιοτηλεοπτικό φορέα δεν την έχει ξαναζήσει η χώρα. Και αυτό, κύριε Παππά, είνα</w:t>
      </w:r>
      <w:r>
        <w:rPr>
          <w:rFonts w:eastAsia="Times New Roman"/>
          <w:szCs w:val="24"/>
        </w:rPr>
        <w:t xml:space="preserve">ι δικό σας έργο! Οι καταγγελίες των ίδιων των δημοσιογράφων και των στελεχών της ΕΡΤ, που οδήγησαν σε τόσες παραιτήσεις, είναι πολύ σοβαρές και αναδεικνύουν τέτοια παρακμή, που είναι βέβαιο ότι σύντομα θα απασχολήσουν και τη </w:t>
      </w:r>
      <w:r>
        <w:rPr>
          <w:rFonts w:eastAsia="Times New Roman"/>
          <w:szCs w:val="24"/>
        </w:rPr>
        <w:t>δ</w:t>
      </w:r>
      <w:r>
        <w:rPr>
          <w:rFonts w:eastAsia="Times New Roman"/>
          <w:szCs w:val="24"/>
        </w:rPr>
        <w:t xml:space="preserve">ικαιοσύνη. </w:t>
      </w:r>
    </w:p>
    <w:p w14:paraId="45B7D3D9" w14:textId="77777777" w:rsidR="003C2D4C" w:rsidRDefault="00D0192B">
      <w:pPr>
        <w:spacing w:line="600" w:lineRule="auto"/>
        <w:ind w:firstLine="720"/>
        <w:contextualSpacing/>
        <w:jc w:val="both"/>
        <w:rPr>
          <w:rFonts w:eastAsia="Times New Roman"/>
          <w:szCs w:val="24"/>
        </w:rPr>
      </w:pPr>
      <w:r>
        <w:rPr>
          <w:rFonts w:eastAsia="Times New Roman"/>
          <w:szCs w:val="24"/>
        </w:rPr>
        <w:t>Για να λέμε τα πρά</w:t>
      </w:r>
      <w:r>
        <w:rPr>
          <w:rFonts w:eastAsia="Times New Roman"/>
          <w:szCs w:val="24"/>
        </w:rPr>
        <w:t>γματα με το όνομά τους, η προηγούμενη κυβέρνηση, η κυβέρνηση Σαμαρά, δεν έκλεισε τη δημόσια τηλεόραση. Έκλεισε έναν δημόσιο φορέα, την ΕΡΤ, που είχε κακοφορμίσει. Στη θέση της ΕΡΤ άνοιξε αμέσως ένας νέος δημόσιος φορέας, η ΝΕΡΙΤ, που ήταν πολύ πιο υγιής. Κ</w:t>
      </w:r>
      <w:r>
        <w:rPr>
          <w:rFonts w:eastAsia="Times New Roman"/>
          <w:szCs w:val="24"/>
        </w:rPr>
        <w:t>αι αυτό αποδεικνύεται από το γεγονός ότι είχε πολύ σύντομα πολύ μεγαλύτερη τηλεθέαση από την παλιά ΕΡΤ. Μάλιστα, το 2014 η ΝΕΡΙΤ είχε υψηλότερα ποσοστά τηλεθέασης απ’ ό,τι έχει η ΕΡΤ σήμερα, που σπαράσσεται πλέον από τις εσωτερικές φαγωμάρες και τις καταγγ</w:t>
      </w:r>
      <w:r>
        <w:rPr>
          <w:rFonts w:eastAsia="Times New Roman"/>
          <w:szCs w:val="24"/>
        </w:rPr>
        <w:t xml:space="preserve">ελίες κακοδιοίκησης και σκανδάλων. </w:t>
      </w:r>
    </w:p>
    <w:p w14:paraId="45B7D3DA" w14:textId="77777777" w:rsidR="003C2D4C" w:rsidRDefault="00D0192B">
      <w:pPr>
        <w:spacing w:line="600" w:lineRule="auto"/>
        <w:ind w:firstLine="720"/>
        <w:contextualSpacing/>
        <w:jc w:val="both"/>
        <w:rPr>
          <w:rFonts w:eastAsia="Times New Roman"/>
          <w:szCs w:val="24"/>
        </w:rPr>
      </w:pPr>
      <w:r>
        <w:rPr>
          <w:rFonts w:eastAsia="Times New Roman"/>
          <w:szCs w:val="24"/>
        </w:rPr>
        <w:lastRenderedPageBreak/>
        <w:t xml:space="preserve">Η ΝΕΡΙΤ τότε ασκούσε κριτική στην κυβέρνηση, ενώ σήμερα η κυβερνητική προπαγάνδα της νέας ΕΡΤ είναι ανυπόφορη ακόμα και για τους δικούς σας κυβερνητικούς Βουλευτές κάποιες φορές. Αυτό, όμως, δεν είναι δημόσια τηλεόραση. </w:t>
      </w:r>
      <w:r>
        <w:rPr>
          <w:rFonts w:eastAsia="Times New Roman"/>
          <w:szCs w:val="24"/>
        </w:rPr>
        <w:t>Ακόμα και η σύντομη μεταβατική περίοδος μεταξύ ΕΡΤ και ΝΕΡΙΤ έγινε σύμβολο και εργαλείο. Το περίφημο «μαύρο» έγινε σύμβολο λαϊκισμού και εργαλείο ιδεοληψίας.</w:t>
      </w:r>
      <w:r>
        <w:rPr>
          <w:rFonts w:eastAsia="Times New Roman"/>
          <w:szCs w:val="24"/>
        </w:rPr>
        <w:t xml:space="preserve"> </w:t>
      </w:r>
    </w:p>
    <w:p w14:paraId="45B7D3DB" w14:textId="77777777" w:rsidR="003C2D4C" w:rsidRDefault="00D0192B">
      <w:pPr>
        <w:spacing w:line="600" w:lineRule="auto"/>
        <w:ind w:firstLine="720"/>
        <w:contextualSpacing/>
        <w:jc w:val="both"/>
        <w:rPr>
          <w:rFonts w:eastAsia="Times New Roman"/>
          <w:szCs w:val="24"/>
        </w:rPr>
      </w:pPr>
      <w:r>
        <w:rPr>
          <w:rFonts w:eastAsia="Times New Roman"/>
          <w:szCs w:val="24"/>
        </w:rPr>
        <w:t xml:space="preserve">Πάντως, για να είμαι ειλικρινής, ο κ. Παππάς προσέφερε και μια πολύτιμη υπηρεσία. Έδειξε τι πάει </w:t>
      </w:r>
      <w:r>
        <w:rPr>
          <w:rFonts w:eastAsia="Times New Roman"/>
          <w:szCs w:val="24"/>
        </w:rPr>
        <w:t>να πει πραγματικά «μαύρο» στην τηλεόραση, γιατί αυτό που ζούμε σήμερα είναι η απόλυτη μαύρη προπαγάνδα</w:t>
      </w:r>
      <w:r>
        <w:rPr>
          <w:rFonts w:eastAsia="Times New Roman"/>
          <w:szCs w:val="24"/>
        </w:rPr>
        <w:t>!</w:t>
      </w:r>
    </w:p>
    <w:p w14:paraId="45B7D3DC" w14:textId="77777777" w:rsidR="003C2D4C" w:rsidRDefault="00D0192B">
      <w:pPr>
        <w:spacing w:line="600" w:lineRule="auto"/>
        <w:ind w:firstLine="720"/>
        <w:contextualSpacing/>
        <w:jc w:val="both"/>
        <w:rPr>
          <w:rFonts w:eastAsia="Times New Roman"/>
          <w:szCs w:val="24"/>
        </w:rPr>
      </w:pPr>
      <w:r>
        <w:rPr>
          <w:rFonts w:eastAsia="Times New Roman"/>
          <w:szCs w:val="24"/>
        </w:rPr>
        <w:t xml:space="preserve">Με αυτά ασχολείται, λοιπόν, ο Υπουργός Ψηφιακής Πολιτικής, ο άνθρωπος που θα έβαζε τους </w:t>
      </w:r>
      <w:proofErr w:type="spellStart"/>
      <w:r>
        <w:rPr>
          <w:rFonts w:eastAsia="Times New Roman"/>
          <w:szCs w:val="24"/>
        </w:rPr>
        <w:t>καναλάρχες</w:t>
      </w:r>
      <w:proofErr w:type="spellEnd"/>
      <w:r>
        <w:rPr>
          <w:rFonts w:eastAsia="Times New Roman"/>
          <w:szCs w:val="24"/>
        </w:rPr>
        <w:t xml:space="preserve"> να πληρώνουν και γελάνε και οι κεραίες, όχι βέβαια μό</w:t>
      </w:r>
      <w:r>
        <w:rPr>
          <w:rFonts w:eastAsia="Times New Roman"/>
          <w:szCs w:val="24"/>
        </w:rPr>
        <w:t>νο για το φιάσκο του διαγωνισμού</w:t>
      </w:r>
      <w:r w:rsidRPr="004C499D">
        <w:rPr>
          <w:rFonts w:eastAsia="Times New Roman"/>
          <w:szCs w:val="24"/>
        </w:rPr>
        <w:t>-</w:t>
      </w:r>
      <w:r>
        <w:rPr>
          <w:rFonts w:eastAsia="Times New Roman"/>
          <w:szCs w:val="24"/>
        </w:rPr>
        <w:t>πλειστηριασμού που έκανε και ο οποίος αποτελεί ένα ακόμα μνημείο διακυβέρνησης ΣΥΡΙΖΑ-ΑΝΕΛ, αλλά και για τη ρύθμιση που έκανε μειώνοντας τον φόρο για τα μεγάλα κανάλια από το 20% στο 5%, την ίδια ώρα, μάλιστα, που στα περιφ</w:t>
      </w:r>
      <w:r>
        <w:rPr>
          <w:rFonts w:eastAsia="Times New Roman"/>
          <w:szCs w:val="24"/>
        </w:rPr>
        <w:t>ε</w:t>
      </w:r>
      <w:r>
        <w:rPr>
          <w:rFonts w:eastAsia="Times New Roman"/>
          <w:szCs w:val="24"/>
        </w:rPr>
        <w:lastRenderedPageBreak/>
        <w:t xml:space="preserve">ρειακά κανάλια ο φόρος παραμένει στο 20%. Αυτή είναι η ευαισθησία του Υπουργού για τα περιφερειακά </w:t>
      </w:r>
      <w:r>
        <w:rPr>
          <w:rFonts w:eastAsia="Times New Roman"/>
          <w:szCs w:val="24"/>
        </w:rPr>
        <w:t>μ</w:t>
      </w:r>
      <w:r>
        <w:rPr>
          <w:rFonts w:eastAsia="Times New Roman"/>
          <w:szCs w:val="24"/>
        </w:rPr>
        <w:t xml:space="preserve">έσα. Θέλει να τα διαλύσει. Ένα περιφερειακό </w:t>
      </w:r>
      <w:r>
        <w:rPr>
          <w:rFonts w:eastAsia="Times New Roman"/>
          <w:szCs w:val="24"/>
        </w:rPr>
        <w:t>μ</w:t>
      </w:r>
      <w:r>
        <w:rPr>
          <w:rFonts w:eastAsia="Times New Roman"/>
          <w:szCs w:val="24"/>
        </w:rPr>
        <w:t>έσο με το κλειδί στο χέρι πληρώνει 24% ΦΠΑ, 20% φόρο, 2% ΕΔΟΕΑΠ, 2% στη μια εταιρεία πνευματικών δικαιωμάτων κ</w:t>
      </w:r>
      <w:r>
        <w:rPr>
          <w:rFonts w:eastAsia="Times New Roman"/>
          <w:szCs w:val="24"/>
        </w:rPr>
        <w:t xml:space="preserve">αι 2% στην άλλη εταιρεία πνευματικών δικαιωμάτων, σύνολο 50% με το «καλημέρα». Το κόστος </w:t>
      </w:r>
      <w:r>
        <w:rPr>
          <w:rFonts w:eastAsia="Times New Roman"/>
          <w:szCs w:val="24"/>
        </w:rPr>
        <w:t>«</w:t>
      </w:r>
      <w:r>
        <w:rPr>
          <w:rFonts w:eastAsia="Times New Roman"/>
          <w:szCs w:val="24"/>
          <w:lang w:val="en-US"/>
        </w:rPr>
        <w:t>DIGEA</w:t>
      </w:r>
      <w:r>
        <w:rPr>
          <w:rFonts w:eastAsia="Times New Roman"/>
          <w:szCs w:val="24"/>
        </w:rPr>
        <w:t>»</w:t>
      </w:r>
      <w:r>
        <w:rPr>
          <w:rFonts w:eastAsia="Times New Roman"/>
          <w:szCs w:val="24"/>
        </w:rPr>
        <w:t xml:space="preserve"> εκτός. Τελικά, κύριε Παππά, δίνετε αγώνα να σώσετε τα περιφερειακά </w:t>
      </w:r>
      <w:r>
        <w:rPr>
          <w:rFonts w:eastAsia="Times New Roman"/>
          <w:szCs w:val="24"/>
        </w:rPr>
        <w:t>μ</w:t>
      </w:r>
      <w:r>
        <w:rPr>
          <w:rFonts w:eastAsia="Times New Roman"/>
          <w:szCs w:val="24"/>
        </w:rPr>
        <w:t>έσα.</w:t>
      </w:r>
    </w:p>
    <w:p w14:paraId="45B7D3DD" w14:textId="77777777" w:rsidR="003C2D4C" w:rsidRDefault="00D0192B">
      <w:pPr>
        <w:spacing w:line="600" w:lineRule="auto"/>
        <w:ind w:firstLine="720"/>
        <w:contextualSpacing/>
        <w:jc w:val="both"/>
        <w:rPr>
          <w:rFonts w:eastAsia="Times New Roman"/>
          <w:szCs w:val="24"/>
        </w:rPr>
      </w:pPr>
      <w:r>
        <w:rPr>
          <w:rFonts w:eastAsia="Times New Roman"/>
          <w:szCs w:val="24"/>
        </w:rPr>
        <w:t xml:space="preserve">Πού να βρει, λοιπόν, χρόνο ο κ. Παππάς να ασχοληθεί με την ασφάλεια στον κυβερνοχώρο και την </w:t>
      </w:r>
      <w:r>
        <w:rPr>
          <w:rFonts w:eastAsia="Times New Roman"/>
          <w:szCs w:val="24"/>
        </w:rPr>
        <w:t>ο</w:t>
      </w:r>
      <w:r>
        <w:rPr>
          <w:rFonts w:eastAsia="Times New Roman"/>
          <w:szCs w:val="24"/>
        </w:rPr>
        <w:t>δηγία της Ευρωπαϊκής Ένωσης, όταν όλη η ενέργεια είναι για το πώς θα γίνει καθεστώς στον χώρο ενημέρωσης; Και πώς να καταλάβει ότι στις 7 του περασμένου Μαρτίου ε</w:t>
      </w:r>
      <w:r>
        <w:rPr>
          <w:rFonts w:eastAsia="Times New Roman"/>
          <w:szCs w:val="24"/>
        </w:rPr>
        <w:t xml:space="preserve">γκρίθηκε η υπουργική απόφαση 3218/18, η Εθνική Στρατηγική </w:t>
      </w:r>
      <w:proofErr w:type="spellStart"/>
      <w:r>
        <w:rPr>
          <w:rFonts w:eastAsia="Times New Roman"/>
          <w:szCs w:val="24"/>
        </w:rPr>
        <w:t>Κυβερνοασφάλειας</w:t>
      </w:r>
      <w:proofErr w:type="spellEnd"/>
      <w:r>
        <w:rPr>
          <w:rFonts w:eastAsia="Times New Roman"/>
          <w:szCs w:val="24"/>
        </w:rPr>
        <w:t xml:space="preserve">, η οποία σημειώνει ότι είναι πλήρως εναρμονισμένη με την </w:t>
      </w:r>
      <w:r>
        <w:rPr>
          <w:rFonts w:eastAsia="Times New Roman"/>
          <w:szCs w:val="24"/>
        </w:rPr>
        <w:t>ο</w:t>
      </w:r>
      <w:r>
        <w:rPr>
          <w:rFonts w:eastAsia="Times New Roman"/>
          <w:szCs w:val="24"/>
        </w:rPr>
        <w:t xml:space="preserve">δηγία του </w:t>
      </w:r>
      <w:r>
        <w:rPr>
          <w:rFonts w:eastAsia="Times New Roman"/>
          <w:szCs w:val="24"/>
          <w:lang w:val="en-US"/>
        </w:rPr>
        <w:t>NIS</w:t>
      </w:r>
      <w:r>
        <w:rPr>
          <w:rFonts w:eastAsia="Times New Roman"/>
          <w:szCs w:val="24"/>
        </w:rPr>
        <w:t>, που όμως τώρα συζητάμε; Αυτά τα ωραία και άκρως ευτράπελα συμβαίνουν στην Ελλάδα των ΣΥΡΙΖ</w:t>
      </w:r>
      <w:r>
        <w:rPr>
          <w:rFonts w:eastAsia="Times New Roman"/>
          <w:szCs w:val="24"/>
        </w:rPr>
        <w:t>Α-</w:t>
      </w:r>
      <w:r>
        <w:rPr>
          <w:rFonts w:eastAsia="Times New Roman"/>
          <w:szCs w:val="24"/>
        </w:rPr>
        <w:t>ΑΝΕΛ.</w:t>
      </w:r>
    </w:p>
    <w:p w14:paraId="45B7D3DE" w14:textId="77777777" w:rsidR="003C2D4C" w:rsidRDefault="00D0192B">
      <w:pPr>
        <w:spacing w:line="600" w:lineRule="auto"/>
        <w:ind w:firstLine="720"/>
        <w:contextualSpacing/>
        <w:jc w:val="both"/>
        <w:rPr>
          <w:rFonts w:eastAsia="Times New Roman"/>
          <w:szCs w:val="24"/>
        </w:rPr>
      </w:pPr>
      <w:r>
        <w:rPr>
          <w:rFonts w:eastAsia="Times New Roman"/>
          <w:szCs w:val="24"/>
        </w:rPr>
        <w:t>Τώρα σε ό,</w:t>
      </w:r>
      <w:r>
        <w:rPr>
          <w:rFonts w:eastAsia="Times New Roman"/>
          <w:szCs w:val="24"/>
        </w:rPr>
        <w:t xml:space="preserve">τι αφορά την ουσία της </w:t>
      </w:r>
      <w:r>
        <w:rPr>
          <w:rFonts w:eastAsia="Times New Roman"/>
          <w:szCs w:val="24"/>
        </w:rPr>
        <w:t>ο</w:t>
      </w:r>
      <w:r>
        <w:rPr>
          <w:rFonts w:eastAsia="Times New Roman"/>
          <w:szCs w:val="24"/>
        </w:rPr>
        <w:t xml:space="preserve">δηγίας και του νομοσχεδίου μάλλον δεν υπάρχουν πολλά να ειπωθούν, αφού αυτό </w:t>
      </w:r>
      <w:r>
        <w:rPr>
          <w:rFonts w:eastAsia="Times New Roman"/>
          <w:szCs w:val="24"/>
        </w:rPr>
        <w:lastRenderedPageBreak/>
        <w:t xml:space="preserve">καλύπτει τα ζητήματα που θέτει η </w:t>
      </w:r>
      <w:r>
        <w:rPr>
          <w:rFonts w:eastAsia="Times New Roman"/>
          <w:szCs w:val="24"/>
        </w:rPr>
        <w:t>ο</w:t>
      </w:r>
      <w:r>
        <w:rPr>
          <w:rFonts w:eastAsia="Times New Roman"/>
          <w:szCs w:val="24"/>
        </w:rPr>
        <w:t xml:space="preserve">δηγία. Η </w:t>
      </w:r>
      <w:r>
        <w:rPr>
          <w:rFonts w:eastAsia="Times New Roman"/>
          <w:szCs w:val="24"/>
        </w:rPr>
        <w:t>ο</w:t>
      </w:r>
      <w:r>
        <w:rPr>
          <w:rFonts w:eastAsia="Times New Roman"/>
          <w:szCs w:val="24"/>
        </w:rPr>
        <w:t>δηγία προτείνει ένα ευρύ φάσμα μέτρων για την ενίσχυση του επιπέδου ασφάλειας των συστημάτων δικτύου και πληροφο</w:t>
      </w:r>
      <w:r>
        <w:rPr>
          <w:rFonts w:eastAsia="Times New Roman"/>
          <w:szCs w:val="24"/>
        </w:rPr>
        <w:t xml:space="preserve">ριών, για την εξασφάλιση υπηρεσιών που είναι ζωτικής σημασίας για την οικονομία και την κοινωνία της Ευρωπαϊκής Ένωσης, προκειμένου οι χώρες της Ευρωπαϊκής Ένωσης να είναι καλά προετοιμασμένες και έτοιμες να χειριστούν και να αντιμετωπίσουν επιθέσεις στον </w:t>
      </w:r>
      <w:r>
        <w:rPr>
          <w:rFonts w:eastAsia="Times New Roman"/>
          <w:szCs w:val="24"/>
        </w:rPr>
        <w:t>κυβερνοχώρο.</w:t>
      </w:r>
    </w:p>
    <w:p w14:paraId="45B7D3DF" w14:textId="77777777" w:rsidR="003C2D4C" w:rsidRDefault="00D0192B">
      <w:pPr>
        <w:spacing w:line="600" w:lineRule="auto"/>
        <w:ind w:firstLine="720"/>
        <w:contextualSpacing/>
        <w:jc w:val="both"/>
        <w:rPr>
          <w:rFonts w:eastAsia="Times New Roman"/>
          <w:szCs w:val="24"/>
        </w:rPr>
      </w:pPr>
      <w:r>
        <w:rPr>
          <w:rFonts w:eastAsia="Times New Roman"/>
          <w:szCs w:val="24"/>
        </w:rPr>
        <w:t xml:space="preserve">Η </w:t>
      </w:r>
      <w:r>
        <w:rPr>
          <w:rFonts w:eastAsia="Times New Roman"/>
          <w:szCs w:val="24"/>
        </w:rPr>
        <w:t>ο</w:t>
      </w:r>
      <w:r>
        <w:rPr>
          <w:rFonts w:eastAsia="Times New Roman"/>
          <w:szCs w:val="24"/>
        </w:rPr>
        <w:t xml:space="preserve">δηγία για την ασφάλεια των συστημάτων δικτύου και πληροφοριών άρχισε να ισχύει τον Αύγουστο του 2016. Τα κράτη-μέλη είχαν προθεσμία είκοσι ενός μηνών για να μεταφέρουν την </w:t>
      </w:r>
      <w:r>
        <w:rPr>
          <w:rFonts w:eastAsia="Times New Roman"/>
          <w:szCs w:val="24"/>
        </w:rPr>
        <w:t>ο</w:t>
      </w:r>
      <w:r>
        <w:rPr>
          <w:rFonts w:eastAsia="Times New Roman"/>
          <w:szCs w:val="24"/>
        </w:rPr>
        <w:t>δηγία στο εθνικό τους δίκαιο και διέθεταν έξι ακόμα μήνες για να πρ</w:t>
      </w:r>
      <w:r>
        <w:rPr>
          <w:rFonts w:eastAsia="Times New Roman"/>
          <w:szCs w:val="24"/>
        </w:rPr>
        <w:t xml:space="preserve">οσδιορίσουν τους φορείς εκμετάλλευσης των βασικών υπηρεσιών. Η </w:t>
      </w:r>
      <w:r>
        <w:rPr>
          <w:rFonts w:eastAsia="Times New Roman"/>
          <w:szCs w:val="24"/>
        </w:rPr>
        <w:t>ο</w:t>
      </w:r>
      <w:r>
        <w:rPr>
          <w:rFonts w:eastAsia="Times New Roman"/>
          <w:szCs w:val="24"/>
        </w:rPr>
        <w:t xml:space="preserve">δηγία περιέχει τους πρώτους νομικά δεσμευτικούς κανόνες </w:t>
      </w:r>
      <w:proofErr w:type="spellStart"/>
      <w:r>
        <w:rPr>
          <w:rFonts w:eastAsia="Times New Roman"/>
          <w:szCs w:val="24"/>
        </w:rPr>
        <w:t>κυβερνοασφάλειας</w:t>
      </w:r>
      <w:proofErr w:type="spellEnd"/>
      <w:r>
        <w:rPr>
          <w:rFonts w:eastAsia="Times New Roman"/>
          <w:szCs w:val="24"/>
        </w:rPr>
        <w:t xml:space="preserve"> σε επίπεδο Ευρωπαϊκής Ένωσης και δημιουργεί υψηλό ενιαίο επίπεδο ασφάλειας των συστημάτων δικτύου και πληροφοριών σε ολ</w:t>
      </w:r>
      <w:r>
        <w:rPr>
          <w:rFonts w:eastAsia="Times New Roman"/>
          <w:szCs w:val="24"/>
        </w:rPr>
        <w:t>όκληρη την Ευρωπαϊκή Ένωση.</w:t>
      </w:r>
    </w:p>
    <w:p w14:paraId="45B7D3E0" w14:textId="77777777" w:rsidR="003C2D4C" w:rsidRDefault="00D0192B">
      <w:pPr>
        <w:spacing w:line="600" w:lineRule="auto"/>
        <w:ind w:firstLine="720"/>
        <w:contextualSpacing/>
        <w:jc w:val="both"/>
        <w:rPr>
          <w:rFonts w:eastAsia="Times New Roman"/>
          <w:szCs w:val="24"/>
        </w:rPr>
      </w:pPr>
      <w:r>
        <w:rPr>
          <w:rFonts w:eastAsia="Times New Roman"/>
          <w:szCs w:val="24"/>
        </w:rPr>
        <w:lastRenderedPageBreak/>
        <w:t>Στις 19</w:t>
      </w:r>
      <w:r>
        <w:rPr>
          <w:rFonts w:eastAsia="Times New Roman"/>
          <w:szCs w:val="24"/>
        </w:rPr>
        <w:t>-</w:t>
      </w:r>
      <w:r>
        <w:rPr>
          <w:rFonts w:eastAsia="Times New Roman"/>
          <w:szCs w:val="24"/>
        </w:rPr>
        <w:t>7</w:t>
      </w:r>
      <w:r>
        <w:rPr>
          <w:rFonts w:eastAsia="Times New Roman"/>
          <w:szCs w:val="24"/>
        </w:rPr>
        <w:t>-</w:t>
      </w:r>
      <w:r>
        <w:rPr>
          <w:rFonts w:eastAsia="Times New Roman"/>
          <w:szCs w:val="24"/>
        </w:rPr>
        <w:t>2018 η Ευρωπαϊκή Επιτροπή έστειλε προειδοποιητική επιστολή σε δεκαεπτά κράτη-μέλη για να μεταφερθεί πλήρως στην εθνική τους νομοθεσία το πρώτο κομμάτι της νομοθεσίας της Ευρωπαϊκής Ένωσης για την ασφάλεια στον κυβερνοχ</w:t>
      </w:r>
      <w:r>
        <w:rPr>
          <w:rFonts w:eastAsia="Times New Roman"/>
          <w:szCs w:val="24"/>
        </w:rPr>
        <w:t xml:space="preserve">ώρο, μεταξύ των οποίων, φυσικά, ήταν και η Ελλάδα. Και αυτή δεν είναι η πρώτη φορά που καθυστερεί το Υπουργείο σας. Δεν τέθηκε το νομοσχέδιο σε δημόσια διαβούλευση, όπως ισχυριζόσασταν. Επίσης, δεν είναι η πρώτη φορά που δεν ισχύει αυτό που ισχυρίζεται το </w:t>
      </w:r>
      <w:r>
        <w:rPr>
          <w:rFonts w:eastAsia="Times New Roman"/>
          <w:szCs w:val="24"/>
        </w:rPr>
        <w:t xml:space="preserve">Υπουργείο. Και ενώ σήμερα έπρεπε να είχαμε λήξει και με τη συζήτηση για τον προσδιορισμό των </w:t>
      </w:r>
      <w:proofErr w:type="spellStart"/>
      <w:r>
        <w:rPr>
          <w:rFonts w:eastAsia="Times New Roman"/>
          <w:szCs w:val="24"/>
        </w:rPr>
        <w:t>παρόχων</w:t>
      </w:r>
      <w:proofErr w:type="spellEnd"/>
      <w:r>
        <w:rPr>
          <w:rFonts w:eastAsia="Times New Roman"/>
          <w:szCs w:val="24"/>
        </w:rPr>
        <w:t xml:space="preserve"> των βασικών υπηρεσιών, συζητάμε το σχέδιο νόμου για την ενσωμάτωση της </w:t>
      </w:r>
      <w:r>
        <w:rPr>
          <w:rFonts w:eastAsia="Times New Roman"/>
          <w:szCs w:val="24"/>
        </w:rPr>
        <w:t>ο</w:t>
      </w:r>
      <w:r>
        <w:rPr>
          <w:rFonts w:eastAsia="Times New Roman"/>
          <w:szCs w:val="24"/>
        </w:rPr>
        <w:t>δηγίας και μόνο.</w:t>
      </w:r>
    </w:p>
    <w:p w14:paraId="45B7D3E1" w14:textId="77777777" w:rsidR="003C2D4C" w:rsidRDefault="00D0192B">
      <w:pPr>
        <w:spacing w:line="600" w:lineRule="auto"/>
        <w:ind w:firstLine="720"/>
        <w:contextualSpacing/>
        <w:jc w:val="both"/>
        <w:rPr>
          <w:rFonts w:eastAsia="Times New Roman"/>
          <w:szCs w:val="24"/>
        </w:rPr>
      </w:pPr>
      <w:r>
        <w:rPr>
          <w:rFonts w:eastAsia="Times New Roman"/>
          <w:szCs w:val="24"/>
        </w:rPr>
        <w:t xml:space="preserve">Το νομοσχέδιο καλύπτει τα ζητήματα που τίθενται από την </w:t>
      </w:r>
      <w:r>
        <w:rPr>
          <w:rFonts w:eastAsia="Times New Roman"/>
          <w:szCs w:val="24"/>
        </w:rPr>
        <w:t>ο</w:t>
      </w:r>
      <w:r>
        <w:rPr>
          <w:rFonts w:eastAsia="Times New Roman"/>
          <w:szCs w:val="24"/>
        </w:rPr>
        <w:t>δηγία. Συ</w:t>
      </w:r>
      <w:r>
        <w:rPr>
          <w:rFonts w:eastAsia="Times New Roman"/>
          <w:szCs w:val="24"/>
        </w:rPr>
        <w:t>γκεκριμένα, το πεδίο εφαρμογής τους είναι φορείς εκμετάλλευσης βασικών υπηρεσιών στους τομείς της ενέργειας, των μεταφορών, των τραπεζών, της χρηματοπιστωτικής αγοράς, της υγείας, του πόσιμου ύδατος και της ψηφιακής υποδο</w:t>
      </w:r>
      <w:r>
        <w:rPr>
          <w:rFonts w:eastAsia="Times New Roman"/>
          <w:szCs w:val="24"/>
        </w:rPr>
        <w:lastRenderedPageBreak/>
        <w:t>μής και</w:t>
      </w:r>
      <w:r>
        <w:rPr>
          <w:rFonts w:eastAsia="Times New Roman"/>
          <w:szCs w:val="24"/>
        </w:rPr>
        <w:t>,</w:t>
      </w:r>
      <w:r>
        <w:rPr>
          <w:rFonts w:eastAsia="Times New Roman"/>
          <w:szCs w:val="24"/>
        </w:rPr>
        <w:t xml:space="preserve"> δεύτερον, </w:t>
      </w:r>
      <w:proofErr w:type="spellStart"/>
      <w:r>
        <w:rPr>
          <w:rFonts w:eastAsia="Times New Roman"/>
          <w:szCs w:val="24"/>
        </w:rPr>
        <w:t>πάροχοι</w:t>
      </w:r>
      <w:proofErr w:type="spellEnd"/>
      <w:r>
        <w:rPr>
          <w:rFonts w:eastAsia="Times New Roman"/>
          <w:szCs w:val="24"/>
        </w:rPr>
        <w:t xml:space="preserve"> ψηφιακών</w:t>
      </w:r>
      <w:r>
        <w:rPr>
          <w:rFonts w:eastAsia="Times New Roman"/>
          <w:szCs w:val="24"/>
        </w:rPr>
        <w:t xml:space="preserve"> υπηρεσιών συμπεριλαμβανομένων επιχειρήσεων, όπως μηχανές αναζήτησης, </w:t>
      </w:r>
      <w:proofErr w:type="spellStart"/>
      <w:r>
        <w:rPr>
          <w:rFonts w:eastAsia="Times New Roman"/>
          <w:szCs w:val="24"/>
        </w:rPr>
        <w:t>πάροχοι</w:t>
      </w:r>
      <w:proofErr w:type="spellEnd"/>
      <w:r>
        <w:rPr>
          <w:rFonts w:eastAsia="Times New Roman"/>
          <w:szCs w:val="24"/>
        </w:rPr>
        <w:t xml:space="preserve">, </w:t>
      </w:r>
      <w:r>
        <w:rPr>
          <w:rFonts w:eastAsia="Times New Roman"/>
          <w:szCs w:val="24"/>
          <w:lang w:val="en-US"/>
        </w:rPr>
        <w:t>iCloud</w:t>
      </w:r>
      <w:r>
        <w:rPr>
          <w:rFonts w:eastAsia="Times New Roman"/>
          <w:szCs w:val="24"/>
        </w:rPr>
        <w:t xml:space="preserve"> υπηρεσιών.</w:t>
      </w:r>
    </w:p>
    <w:p w14:paraId="45B7D3E2" w14:textId="77777777" w:rsidR="003C2D4C" w:rsidRDefault="00D0192B">
      <w:pPr>
        <w:spacing w:line="600" w:lineRule="auto"/>
        <w:ind w:firstLine="720"/>
        <w:contextualSpacing/>
        <w:jc w:val="both"/>
        <w:rPr>
          <w:rFonts w:eastAsia="Times New Roman"/>
          <w:szCs w:val="24"/>
        </w:rPr>
      </w:pPr>
      <w:r>
        <w:rPr>
          <w:rFonts w:eastAsia="Times New Roman"/>
          <w:szCs w:val="24"/>
        </w:rPr>
        <w:t xml:space="preserve">Ως Εθνική Αρμόδια Αρχή για την </w:t>
      </w:r>
      <w:r>
        <w:rPr>
          <w:rFonts w:eastAsia="Times New Roman"/>
          <w:szCs w:val="24"/>
        </w:rPr>
        <w:t>Α</w:t>
      </w:r>
      <w:r>
        <w:rPr>
          <w:rFonts w:eastAsia="Times New Roman"/>
          <w:szCs w:val="24"/>
        </w:rPr>
        <w:t xml:space="preserve">σφάλεια των </w:t>
      </w:r>
      <w:r>
        <w:rPr>
          <w:rFonts w:eastAsia="Times New Roman"/>
          <w:szCs w:val="24"/>
        </w:rPr>
        <w:t>Σ</w:t>
      </w:r>
      <w:r>
        <w:rPr>
          <w:rFonts w:eastAsia="Times New Roman"/>
          <w:szCs w:val="24"/>
        </w:rPr>
        <w:t xml:space="preserve">υστημάτων </w:t>
      </w:r>
      <w:r>
        <w:rPr>
          <w:rFonts w:eastAsia="Times New Roman"/>
          <w:szCs w:val="24"/>
        </w:rPr>
        <w:t>Δ</w:t>
      </w:r>
      <w:r>
        <w:rPr>
          <w:rFonts w:eastAsia="Times New Roman"/>
          <w:szCs w:val="24"/>
        </w:rPr>
        <w:t xml:space="preserve">ικτύου και </w:t>
      </w:r>
      <w:r>
        <w:rPr>
          <w:rFonts w:eastAsia="Times New Roman"/>
          <w:szCs w:val="24"/>
        </w:rPr>
        <w:t>Π</w:t>
      </w:r>
      <w:r>
        <w:rPr>
          <w:rFonts w:eastAsia="Times New Roman"/>
          <w:szCs w:val="24"/>
        </w:rPr>
        <w:t xml:space="preserve">ληροφοριών ορίζεται η Διεύθυνση </w:t>
      </w:r>
      <w:proofErr w:type="spellStart"/>
      <w:r>
        <w:rPr>
          <w:rFonts w:eastAsia="Times New Roman"/>
          <w:szCs w:val="24"/>
        </w:rPr>
        <w:t>Κυβερνοασφάλειας</w:t>
      </w:r>
      <w:proofErr w:type="spellEnd"/>
      <w:r>
        <w:rPr>
          <w:rFonts w:eastAsia="Times New Roman"/>
          <w:szCs w:val="24"/>
        </w:rPr>
        <w:t xml:space="preserve"> της Γενικής Γραμματείας Ψηφιακής Πολιτικής</w:t>
      </w:r>
      <w:r>
        <w:rPr>
          <w:rFonts w:eastAsia="Times New Roman"/>
          <w:szCs w:val="24"/>
        </w:rPr>
        <w:t xml:space="preserve"> του Υπουργείου Ψηφιακής Πολιτικής, Τηλεπικοινωνιών και Ενημέρωσης. Αρμόδια ομάδα απόκρισης για τα συμβάντα</w:t>
      </w:r>
      <w:r>
        <w:rPr>
          <w:rFonts w:eastAsia="Times New Roman"/>
          <w:szCs w:val="24"/>
        </w:rPr>
        <w:t>,</w:t>
      </w:r>
      <w:r>
        <w:rPr>
          <w:rFonts w:eastAsia="Times New Roman"/>
          <w:szCs w:val="24"/>
        </w:rPr>
        <w:t xml:space="preserve"> που αφορούν την ασφάλεια των υπολογιστών και είναι υπεύθυνη για τον χειρισμό κινδύνων και συμβάντων, βάσει επακριβώς καθορισμένης διαδικασίας, είνα</w:t>
      </w:r>
      <w:r>
        <w:rPr>
          <w:rFonts w:eastAsia="Times New Roman"/>
          <w:szCs w:val="24"/>
        </w:rPr>
        <w:t xml:space="preserve">ι η Διεύθυνση </w:t>
      </w:r>
      <w:proofErr w:type="spellStart"/>
      <w:r>
        <w:rPr>
          <w:rFonts w:eastAsia="Times New Roman"/>
          <w:szCs w:val="24"/>
        </w:rPr>
        <w:t>Κυβερνοάμυνας</w:t>
      </w:r>
      <w:proofErr w:type="spellEnd"/>
      <w:r>
        <w:rPr>
          <w:rFonts w:eastAsia="Times New Roman"/>
          <w:szCs w:val="24"/>
        </w:rPr>
        <w:t xml:space="preserve"> του ΓΕΕΘΑ.</w:t>
      </w:r>
    </w:p>
    <w:p w14:paraId="45B7D3E3"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Η Εθνική Αρχή </w:t>
      </w:r>
      <w:proofErr w:type="spellStart"/>
      <w:r>
        <w:rPr>
          <w:rFonts w:eastAsia="Times New Roman" w:cs="Times New Roman"/>
          <w:szCs w:val="24"/>
        </w:rPr>
        <w:t>Κυβερνοασφάλειας</w:t>
      </w:r>
      <w:proofErr w:type="spellEnd"/>
      <w:r>
        <w:rPr>
          <w:rFonts w:eastAsia="Times New Roman" w:cs="Times New Roman"/>
          <w:szCs w:val="24"/>
        </w:rPr>
        <w:t>,</w:t>
      </w:r>
      <w:r>
        <w:rPr>
          <w:rFonts w:eastAsia="Times New Roman" w:cs="Times New Roman"/>
          <w:szCs w:val="24"/>
        </w:rPr>
        <w:t xml:space="preserve"> σε συνεργασία με τις ανά τομέα βασικ</w:t>
      </w:r>
      <w:r>
        <w:rPr>
          <w:rFonts w:eastAsia="Times New Roman" w:cs="Times New Roman"/>
          <w:szCs w:val="24"/>
        </w:rPr>
        <w:t>ή</w:t>
      </w:r>
      <w:r>
        <w:rPr>
          <w:rFonts w:eastAsia="Times New Roman" w:cs="Times New Roman"/>
          <w:szCs w:val="24"/>
        </w:rPr>
        <w:t xml:space="preserve">ς υπηρεσίας αρμόδιες ρυθμιστικές επιτροπές αρχές και λοιπούς εμπλεκόμενους εθνικούς φορείς, προσδιορίζει για κάθε τομέα και </w:t>
      </w:r>
      <w:proofErr w:type="spellStart"/>
      <w:r>
        <w:rPr>
          <w:rFonts w:eastAsia="Times New Roman" w:cs="Times New Roman"/>
          <w:szCs w:val="24"/>
        </w:rPr>
        <w:t>υποτομέα</w:t>
      </w:r>
      <w:proofErr w:type="spellEnd"/>
      <w:r>
        <w:rPr>
          <w:rFonts w:eastAsia="Times New Roman" w:cs="Times New Roman"/>
          <w:szCs w:val="24"/>
        </w:rPr>
        <w:t xml:space="preserve"> του παραρτήματο</w:t>
      </w:r>
      <w:r>
        <w:rPr>
          <w:rFonts w:eastAsia="Times New Roman" w:cs="Times New Roman"/>
          <w:szCs w:val="24"/>
        </w:rPr>
        <w:t>ς 1, τους φορείς εκμετάλλευσης βασικών υπηρεσιών, που είναι εγκατεστημένοι στην ελληνική επικράτεια.</w:t>
      </w:r>
    </w:p>
    <w:p w14:paraId="45B7D3E4"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απόφαση του Υπουργού, ύστερα από εισήγηση της Εθνικής Αρχής </w:t>
      </w:r>
      <w:proofErr w:type="spellStart"/>
      <w:r>
        <w:rPr>
          <w:rFonts w:eastAsia="Times New Roman" w:cs="Times New Roman"/>
          <w:szCs w:val="24"/>
        </w:rPr>
        <w:t>Κυβερνοασφάλειας</w:t>
      </w:r>
      <w:proofErr w:type="spellEnd"/>
      <w:r>
        <w:rPr>
          <w:rFonts w:eastAsia="Times New Roman" w:cs="Times New Roman"/>
          <w:szCs w:val="24"/>
        </w:rPr>
        <w:t>, ορίζονται οι φορείς εκμετάλλευσης βασικών υπηρεσιών. Τα κριτήρια για τον π</w:t>
      </w:r>
      <w:r>
        <w:rPr>
          <w:rFonts w:eastAsia="Times New Roman" w:cs="Times New Roman"/>
          <w:szCs w:val="24"/>
        </w:rPr>
        <w:t xml:space="preserve">ροσδιορισμό των φορέων εκμετάλλευσης είναι ο φορέας να παρέχει υπηρεσία ουσιώδη για τη διατήρηση κρίσιμων κοινωνικών ή οικονομικών δραστηριοτήτων και η παροχή της υπηρεσίας αυτής να στηρίζεται σε φορείς της ασφάλειας. Η Εθνική Αρχή </w:t>
      </w:r>
      <w:proofErr w:type="spellStart"/>
      <w:r>
        <w:rPr>
          <w:rFonts w:eastAsia="Times New Roman" w:cs="Times New Roman"/>
          <w:szCs w:val="24"/>
        </w:rPr>
        <w:t>Κυβερνοασφάλειας</w:t>
      </w:r>
      <w:proofErr w:type="spellEnd"/>
      <w:r>
        <w:rPr>
          <w:rFonts w:eastAsia="Times New Roman" w:cs="Times New Roman"/>
          <w:szCs w:val="24"/>
        </w:rPr>
        <w:t xml:space="preserve"> σε συνε</w:t>
      </w:r>
      <w:r>
        <w:rPr>
          <w:rFonts w:eastAsia="Times New Roman" w:cs="Times New Roman"/>
          <w:szCs w:val="24"/>
        </w:rPr>
        <w:t>ργασία με τις ανά τομέα βασικές υπηρεσίες -αρμόδιες ρυθμιστικές ή εποπτικές αρχές και λοιπούς εμπλεκόμενους φορείς- καθορίζει τα κριτήρια προσδιορισμού ενός συμβάντος ως σοβαρής διατάραξης.</w:t>
      </w:r>
    </w:p>
    <w:p w14:paraId="45B7D3E5"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Η Εθνική Αρχή </w:t>
      </w:r>
      <w:proofErr w:type="spellStart"/>
      <w:r>
        <w:rPr>
          <w:rFonts w:eastAsia="Times New Roman" w:cs="Times New Roman"/>
          <w:szCs w:val="24"/>
        </w:rPr>
        <w:t>Κυβερνοασφάλειας</w:t>
      </w:r>
      <w:proofErr w:type="spellEnd"/>
      <w:r>
        <w:rPr>
          <w:rFonts w:eastAsia="Times New Roman" w:cs="Times New Roman"/>
          <w:szCs w:val="24"/>
        </w:rPr>
        <w:t xml:space="preserve"> </w:t>
      </w:r>
      <w:proofErr w:type="spellStart"/>
      <w:r>
        <w:rPr>
          <w:rFonts w:eastAsia="Times New Roman" w:cs="Times New Roman"/>
          <w:szCs w:val="24"/>
        </w:rPr>
        <w:t>επικαιροποιεί</w:t>
      </w:r>
      <w:proofErr w:type="spellEnd"/>
      <w:r>
        <w:rPr>
          <w:rFonts w:eastAsia="Times New Roman" w:cs="Times New Roman"/>
          <w:szCs w:val="24"/>
        </w:rPr>
        <w:t xml:space="preserve"> την εθνική στρατηγική</w:t>
      </w:r>
      <w:r>
        <w:rPr>
          <w:rFonts w:eastAsia="Times New Roman" w:cs="Times New Roman"/>
          <w:szCs w:val="24"/>
        </w:rPr>
        <w:t xml:space="preserve"> που έχει εγκριθεί με την </w:t>
      </w:r>
      <w:r>
        <w:rPr>
          <w:rFonts w:eastAsia="Times New Roman" w:cs="Times New Roman"/>
          <w:szCs w:val="24"/>
        </w:rPr>
        <w:t>υπουργική απόφαση</w:t>
      </w:r>
      <w:r>
        <w:rPr>
          <w:rFonts w:eastAsia="Times New Roman" w:cs="Times New Roman"/>
          <w:szCs w:val="24"/>
        </w:rPr>
        <w:t xml:space="preserve"> 3218/2018 του Υπουργού Ψηφιακής Πολιτικής και την κοινοποιεί στην επιτροπή μέσα σε τρεις μήνες από την έγκρισή της από τον Υπουργό. Σύμφωνα με την </w:t>
      </w:r>
      <w:r>
        <w:rPr>
          <w:rFonts w:eastAsia="Times New Roman" w:cs="Times New Roman"/>
          <w:szCs w:val="24"/>
        </w:rPr>
        <w:t>ο</w:t>
      </w:r>
      <w:r>
        <w:rPr>
          <w:rFonts w:eastAsia="Times New Roman" w:cs="Times New Roman"/>
          <w:szCs w:val="24"/>
        </w:rPr>
        <w:t>δηγία θα πρέπει τα κράτη βάσει κριτηρίων να ορίσουν ποιες επιχει</w:t>
      </w:r>
      <w:r>
        <w:rPr>
          <w:rFonts w:eastAsia="Times New Roman" w:cs="Times New Roman"/>
          <w:szCs w:val="24"/>
        </w:rPr>
        <w:t xml:space="preserve">ρήσεις παρέχουν βασικής ή ζωτικής σημασίας υπηρεσίες σε τομείς όπως η ενέργεια, οι μεταφορές, η υγεία, οι χρηματοπιστωτικές υπηρεσίες. Οι επιχειρήσεις </w:t>
      </w:r>
      <w:r>
        <w:rPr>
          <w:rFonts w:eastAsia="Times New Roman" w:cs="Times New Roman"/>
          <w:szCs w:val="24"/>
        </w:rPr>
        <w:lastRenderedPageBreak/>
        <w:t>αυτές, καλούμενες και ως φορείς εκμετάλλευσης βασικών υπηρεσιών, θα πρέπει να λάβουν τα κατάλληλα και ανα</w:t>
      </w:r>
      <w:r>
        <w:rPr>
          <w:rFonts w:eastAsia="Times New Roman" w:cs="Times New Roman"/>
          <w:szCs w:val="24"/>
        </w:rPr>
        <w:t>λογικά τεχνικά και οργανωτικά μέτρα για τη διαχείριση των κινδύνων, την αποτροπή και την ελαχιστοποίηση του αντικτύπου συμβάντων και να κοινοποιούν χωρίς αδικαιολόγητη καθυστέρηση στην αρμόδια αρχή συμβάντα με σοβαρό αντίκτυπο στη συνέχεια των βασικών υπηρ</w:t>
      </w:r>
      <w:r>
        <w:rPr>
          <w:rFonts w:eastAsia="Times New Roman" w:cs="Times New Roman"/>
          <w:szCs w:val="24"/>
        </w:rPr>
        <w:t xml:space="preserve">εσιών που παρέχουν. Η σοβαρότητα των συμβάντων κρίνεται από τον αριθμό των χρηστών που επηρεάζονται από τη διατάραξη της βασικής υπηρεσίας, τη διάρκεια του συμβάντος, το γεωγραφικό εύρος της περιοχής που επηρεάζεται από το συμβάν. </w:t>
      </w:r>
    </w:p>
    <w:p w14:paraId="45B7D3E6"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ο</w:t>
      </w:r>
      <w:r>
        <w:rPr>
          <w:rFonts w:eastAsia="Times New Roman" w:cs="Times New Roman"/>
          <w:szCs w:val="24"/>
        </w:rPr>
        <w:t>δηγία επίσης, επιβάλ</w:t>
      </w:r>
      <w:r>
        <w:rPr>
          <w:rFonts w:eastAsia="Times New Roman" w:cs="Times New Roman"/>
          <w:szCs w:val="24"/>
        </w:rPr>
        <w:t>λ</w:t>
      </w:r>
      <w:r>
        <w:rPr>
          <w:rFonts w:eastAsia="Times New Roman" w:cs="Times New Roman"/>
          <w:szCs w:val="24"/>
        </w:rPr>
        <w:t xml:space="preserve">ει στους </w:t>
      </w:r>
      <w:proofErr w:type="spellStart"/>
      <w:r>
        <w:rPr>
          <w:rFonts w:eastAsia="Times New Roman" w:cs="Times New Roman"/>
          <w:szCs w:val="24"/>
        </w:rPr>
        <w:t>παρόχους</w:t>
      </w:r>
      <w:proofErr w:type="spellEnd"/>
      <w:r>
        <w:rPr>
          <w:rFonts w:eastAsia="Times New Roman" w:cs="Times New Roman"/>
          <w:szCs w:val="24"/>
        </w:rPr>
        <w:t xml:space="preserve"> ψηφιακών υπηρεσιών</w:t>
      </w:r>
      <w:r>
        <w:rPr>
          <w:rFonts w:eastAsia="Times New Roman" w:cs="Times New Roman"/>
          <w:szCs w:val="24"/>
        </w:rPr>
        <w:t>,</w:t>
      </w:r>
      <w:r>
        <w:rPr>
          <w:rFonts w:eastAsia="Times New Roman" w:cs="Times New Roman"/>
          <w:szCs w:val="24"/>
        </w:rPr>
        <w:t xml:space="preserve"> στους οποίους περιλαμβάνονται τα ηλεκτρονικά καταστήματα, οι μηχανές αναζήτησης και υπηρεσίες </w:t>
      </w:r>
      <w:r>
        <w:rPr>
          <w:rFonts w:eastAsia="Times New Roman" w:cs="Times New Roman"/>
          <w:szCs w:val="24"/>
          <w:lang w:val="en-US"/>
        </w:rPr>
        <w:t>iCloud</w:t>
      </w:r>
      <w:r w:rsidRPr="005D55F7">
        <w:rPr>
          <w:rFonts w:eastAsia="Times New Roman" w:cs="Times New Roman"/>
          <w:szCs w:val="24"/>
        </w:rPr>
        <w:t xml:space="preserve"> </w:t>
      </w:r>
      <w:r>
        <w:rPr>
          <w:rFonts w:eastAsia="Times New Roman" w:cs="Times New Roman"/>
          <w:szCs w:val="24"/>
        </w:rPr>
        <w:t>να προσδιορίσουν και να λάβουν κατάλληλα και αναλογικά τεχνικά και οργανωτικά μέτρα για τη διαχείριση των κινδύνων, τ</w:t>
      </w:r>
      <w:r>
        <w:rPr>
          <w:rFonts w:eastAsia="Times New Roman" w:cs="Times New Roman"/>
          <w:szCs w:val="24"/>
        </w:rPr>
        <w:t xml:space="preserve">ην αποτροπή και την ελαχιστοποίηση του αντικτύπου συμβάντων που επηρεάζουν την ασφάλεια. </w:t>
      </w:r>
    </w:p>
    <w:p w14:paraId="45B7D3E7"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ο</w:t>
      </w:r>
      <w:r>
        <w:rPr>
          <w:rFonts w:eastAsia="Times New Roman" w:cs="Times New Roman"/>
          <w:szCs w:val="24"/>
        </w:rPr>
        <w:t>δηγία επιβάλλει στα κράτη-μέλη να καταστρώσουν μια εθνική στρατηγική για την ασφάλεια των συστημάτων δικτύου και πληροφοριών, να ορίσουν ένα εθνικό κέντρο επαφής γ</w:t>
      </w:r>
      <w:r>
        <w:rPr>
          <w:rFonts w:eastAsia="Times New Roman" w:cs="Times New Roman"/>
          <w:szCs w:val="24"/>
        </w:rPr>
        <w:t xml:space="preserve">ια την ασφάλεια των συστημάτων δικτύου και πληροφοριών. Οντότητες που δεν έχουν προσδιοριστεί ως φορείς εκμετάλλευσης βασικών πληροφοριών και δεν είναι </w:t>
      </w:r>
      <w:proofErr w:type="spellStart"/>
      <w:r>
        <w:rPr>
          <w:rFonts w:eastAsia="Times New Roman" w:cs="Times New Roman"/>
          <w:szCs w:val="24"/>
        </w:rPr>
        <w:t>πάροχοι</w:t>
      </w:r>
      <w:proofErr w:type="spellEnd"/>
      <w:r>
        <w:rPr>
          <w:rFonts w:eastAsia="Times New Roman" w:cs="Times New Roman"/>
          <w:szCs w:val="24"/>
        </w:rPr>
        <w:t xml:space="preserve"> ψηφιακών υπηρεσιών, μπορεί να κοινοποιούν σε εθελούσια βάση συμβάντα με σοβαρές επιπτώσεις στην </w:t>
      </w:r>
      <w:r>
        <w:rPr>
          <w:rFonts w:eastAsia="Times New Roman" w:cs="Times New Roman"/>
          <w:szCs w:val="24"/>
        </w:rPr>
        <w:t>επιχειρησιακή συνέχεια των υπηρεσιών που παρέχουν.</w:t>
      </w:r>
    </w:p>
    <w:p w14:paraId="45B7D3E8"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Ο Υπουργός Ψηφιακής Πολιτικής ύστερα από εισήγηση της Εθνικής Αρχής </w:t>
      </w:r>
      <w:proofErr w:type="spellStart"/>
      <w:r>
        <w:rPr>
          <w:rFonts w:eastAsia="Times New Roman" w:cs="Times New Roman"/>
          <w:szCs w:val="24"/>
        </w:rPr>
        <w:t>Κυβερνοασφάλειας</w:t>
      </w:r>
      <w:proofErr w:type="spellEnd"/>
      <w:r>
        <w:rPr>
          <w:rFonts w:eastAsia="Times New Roman" w:cs="Times New Roman"/>
          <w:szCs w:val="24"/>
        </w:rPr>
        <w:t xml:space="preserve"> επιβάλλει κυρώσεις σε φυσικό ή νομικό πρόσωπο σε περίπτωση παραβίασης των διατάξεων του παρόντος νόμου. Με άλλα λόγια, η</w:t>
      </w:r>
      <w:r>
        <w:rPr>
          <w:rFonts w:eastAsia="Times New Roman" w:cs="Times New Roman"/>
          <w:szCs w:val="24"/>
        </w:rPr>
        <w:t xml:space="preserve"> χώρα αποκτά εθνική αρχή για την </w:t>
      </w:r>
      <w:proofErr w:type="spellStart"/>
      <w:r>
        <w:rPr>
          <w:rFonts w:eastAsia="Times New Roman" w:cs="Times New Roman"/>
          <w:szCs w:val="24"/>
        </w:rPr>
        <w:t>κυβερνοασφάλεια</w:t>
      </w:r>
      <w:proofErr w:type="spellEnd"/>
      <w:r>
        <w:rPr>
          <w:rFonts w:eastAsia="Times New Roman" w:cs="Times New Roman"/>
          <w:szCs w:val="24"/>
        </w:rPr>
        <w:t xml:space="preserve">, τη Διεύθυνση </w:t>
      </w:r>
      <w:proofErr w:type="spellStart"/>
      <w:r>
        <w:rPr>
          <w:rFonts w:eastAsia="Times New Roman" w:cs="Times New Roman"/>
          <w:szCs w:val="24"/>
        </w:rPr>
        <w:t>Κυβερνοασφάλειας</w:t>
      </w:r>
      <w:proofErr w:type="spellEnd"/>
      <w:r>
        <w:rPr>
          <w:rFonts w:eastAsia="Times New Roman" w:cs="Times New Roman"/>
          <w:szCs w:val="24"/>
        </w:rPr>
        <w:t xml:space="preserve"> της Γενικής Γραμματείας Ψηφιακής Πολιτικής, ενώ αρμόδια ομάδα για τα συμβάντα που αφορούν την ασφάλεια υπολογιστών είναι η Διεύθυνση </w:t>
      </w:r>
      <w:proofErr w:type="spellStart"/>
      <w:r>
        <w:rPr>
          <w:rFonts w:eastAsia="Times New Roman" w:cs="Times New Roman"/>
          <w:szCs w:val="24"/>
        </w:rPr>
        <w:t>Κυβερνοάμυνας</w:t>
      </w:r>
      <w:proofErr w:type="spellEnd"/>
      <w:r>
        <w:rPr>
          <w:rFonts w:eastAsia="Times New Roman" w:cs="Times New Roman"/>
          <w:szCs w:val="24"/>
        </w:rPr>
        <w:t xml:space="preserve"> του ΓΕΕΘΑ. Όλα αυτά είναι χρή</w:t>
      </w:r>
      <w:r>
        <w:rPr>
          <w:rFonts w:eastAsia="Times New Roman" w:cs="Times New Roman"/>
          <w:szCs w:val="24"/>
        </w:rPr>
        <w:t xml:space="preserve">σιμα και απαραίτητα, προκειμένου το κράτος να </w:t>
      </w:r>
      <w:r>
        <w:rPr>
          <w:rFonts w:eastAsia="Times New Roman" w:cs="Times New Roman"/>
          <w:szCs w:val="24"/>
        </w:rPr>
        <w:lastRenderedPageBreak/>
        <w:t xml:space="preserve">αποκτήσει μια δομή άμυνας, ένα θώρακα απέναντι στις </w:t>
      </w:r>
      <w:proofErr w:type="spellStart"/>
      <w:r>
        <w:rPr>
          <w:rFonts w:eastAsia="Times New Roman" w:cs="Times New Roman"/>
          <w:szCs w:val="24"/>
        </w:rPr>
        <w:t>κυβερνοεπιθέσεις</w:t>
      </w:r>
      <w:proofErr w:type="spellEnd"/>
      <w:r>
        <w:rPr>
          <w:rFonts w:eastAsia="Times New Roman" w:cs="Times New Roman"/>
          <w:szCs w:val="24"/>
        </w:rPr>
        <w:t>.</w:t>
      </w:r>
    </w:p>
    <w:p w14:paraId="45B7D3E9"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Επίσης, σημαντικό είναι ότι θα οριστούν πλέον οι φορείς εκμετάλλευσης βασικών υπηρεσιών, αλλά και το ότι θα οριστούν οι επιχειρήσεις που παρ</w:t>
      </w:r>
      <w:r>
        <w:rPr>
          <w:rFonts w:eastAsia="Times New Roman" w:cs="Times New Roman"/>
          <w:szCs w:val="24"/>
        </w:rPr>
        <w:t>έχουν βασικές ή ζωτικής σημασίας υπηρεσίες σε τομείς ζωτικής σημασίας όπως η ενέργεια, οι μεταφορές, η υγεία, οι χρηματοπιστωτικές υπηρεσίες.</w:t>
      </w:r>
    </w:p>
    <w:p w14:paraId="45B7D3EA"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Ακόμα, η </w:t>
      </w:r>
      <w:r>
        <w:rPr>
          <w:rFonts w:eastAsia="Times New Roman" w:cs="Times New Roman"/>
          <w:szCs w:val="24"/>
        </w:rPr>
        <w:t>ο</w:t>
      </w:r>
      <w:r>
        <w:rPr>
          <w:rFonts w:eastAsia="Times New Roman" w:cs="Times New Roman"/>
          <w:szCs w:val="24"/>
        </w:rPr>
        <w:t xml:space="preserve">δηγία επιβάλλει στους </w:t>
      </w:r>
      <w:proofErr w:type="spellStart"/>
      <w:r>
        <w:rPr>
          <w:rFonts w:eastAsia="Times New Roman" w:cs="Times New Roman"/>
          <w:szCs w:val="24"/>
        </w:rPr>
        <w:t>παρόχους</w:t>
      </w:r>
      <w:proofErr w:type="spellEnd"/>
      <w:r>
        <w:rPr>
          <w:rFonts w:eastAsia="Times New Roman" w:cs="Times New Roman"/>
          <w:szCs w:val="24"/>
        </w:rPr>
        <w:t xml:space="preserve"> ψηφιακών υπηρεσιών, στους οποίους περιλαμβάνονται τα ηλεκτρονικά καταστήμ</w:t>
      </w:r>
      <w:r>
        <w:rPr>
          <w:rFonts w:eastAsia="Times New Roman" w:cs="Times New Roman"/>
          <w:szCs w:val="24"/>
        </w:rPr>
        <w:t xml:space="preserve">ατα, μηχανές αναζήτησης, </w:t>
      </w:r>
      <w:r>
        <w:rPr>
          <w:rFonts w:eastAsia="Times New Roman" w:cs="Times New Roman"/>
          <w:szCs w:val="24"/>
          <w:lang w:val="en-US"/>
        </w:rPr>
        <w:t>iCloud</w:t>
      </w:r>
      <w:r w:rsidRPr="005D55F7">
        <w:rPr>
          <w:rFonts w:eastAsia="Times New Roman" w:cs="Times New Roman"/>
          <w:szCs w:val="24"/>
        </w:rPr>
        <w:t xml:space="preserve"> </w:t>
      </w:r>
      <w:r>
        <w:rPr>
          <w:rFonts w:eastAsia="Times New Roman" w:cs="Times New Roman"/>
          <w:szCs w:val="24"/>
        </w:rPr>
        <w:t>υπηρεσίες, να προσδιορίσουν και να λάβουν κατάλληλα και αναλογικά τεχνικά και οργανωτικά μέτρα για τη διαχείριση των κινδύνων, την αποτροπή και την ελαχιστοποίηση του αντικτύπου συμβάντων που επηρεάζουν την ασφάλεια.</w:t>
      </w:r>
    </w:p>
    <w:p w14:paraId="45B7D3EB"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Τέλος, </w:t>
      </w:r>
      <w:r>
        <w:rPr>
          <w:rFonts w:eastAsia="Times New Roman" w:cs="Times New Roman"/>
          <w:szCs w:val="24"/>
        </w:rPr>
        <w:t>μάλλον δεν χρειάζεται καν να αναφέρω ότι μέχρι τις 9 Μαΐου του 2018 υποχρεούμαστε να υποβάλουμε έκθεση στο Ευρωπαϊκό Κοινοβούλιο με την αξιολόγηση της συνοχής των προσεγγίσεων των κρατών-μελών κατά προσδιορισμό των φορέων εκμετάλλευσης και βασικών υπηρεσιώ</w:t>
      </w:r>
      <w:r>
        <w:rPr>
          <w:rFonts w:eastAsia="Times New Roman" w:cs="Times New Roman"/>
          <w:szCs w:val="24"/>
        </w:rPr>
        <w:t>ν.</w:t>
      </w:r>
    </w:p>
    <w:p w14:paraId="45B7D3EC" w14:textId="77777777" w:rsidR="003C2D4C" w:rsidRDefault="00D0192B">
      <w:pPr>
        <w:tabs>
          <w:tab w:val="center" w:pos="4753"/>
          <w:tab w:val="left" w:pos="6156"/>
        </w:tabs>
        <w:spacing w:line="600" w:lineRule="auto"/>
        <w:ind w:firstLine="720"/>
        <w:contextualSpacing/>
        <w:jc w:val="both"/>
        <w:rPr>
          <w:rFonts w:eastAsia="Times New Roman"/>
          <w:szCs w:val="24"/>
        </w:rPr>
      </w:pPr>
      <w:r>
        <w:rPr>
          <w:rFonts w:eastAsia="Times New Roman"/>
          <w:szCs w:val="24"/>
        </w:rPr>
        <w:lastRenderedPageBreak/>
        <w:t>Ε</w:t>
      </w:r>
      <w:r w:rsidRPr="00B10BF9">
        <w:rPr>
          <w:rFonts w:eastAsia="Times New Roman"/>
          <w:szCs w:val="24"/>
        </w:rPr>
        <w:t xml:space="preserve">ίναι άλλη </w:t>
      </w:r>
      <w:r>
        <w:rPr>
          <w:rFonts w:eastAsia="Times New Roman"/>
          <w:szCs w:val="24"/>
        </w:rPr>
        <w:t>μια</w:t>
      </w:r>
      <w:r w:rsidRPr="00B10BF9">
        <w:rPr>
          <w:rFonts w:eastAsia="Times New Roman"/>
          <w:szCs w:val="24"/>
        </w:rPr>
        <w:t xml:space="preserve"> προθεσμία</w:t>
      </w:r>
      <w:r>
        <w:rPr>
          <w:rFonts w:eastAsia="Times New Roman"/>
          <w:szCs w:val="24"/>
        </w:rPr>
        <w:t>,</w:t>
      </w:r>
      <w:r w:rsidRPr="00B10BF9">
        <w:rPr>
          <w:rFonts w:eastAsia="Times New Roman"/>
          <w:szCs w:val="24"/>
        </w:rPr>
        <w:t xml:space="preserve"> σε έξι μήνες από σήμερα</w:t>
      </w:r>
      <w:r>
        <w:rPr>
          <w:rFonts w:eastAsia="Times New Roman"/>
          <w:szCs w:val="24"/>
        </w:rPr>
        <w:t>,</w:t>
      </w:r>
      <w:r w:rsidRPr="00B10BF9">
        <w:rPr>
          <w:rFonts w:eastAsia="Times New Roman"/>
          <w:szCs w:val="24"/>
        </w:rPr>
        <w:t xml:space="preserve"> που σίγουρα θα χάσουμε</w:t>
      </w:r>
      <w:r>
        <w:rPr>
          <w:rFonts w:eastAsia="Times New Roman"/>
          <w:szCs w:val="24"/>
        </w:rPr>
        <w:t>,</w:t>
      </w:r>
      <w:r w:rsidRPr="00B10BF9">
        <w:rPr>
          <w:rFonts w:eastAsia="Times New Roman"/>
          <w:szCs w:val="24"/>
        </w:rPr>
        <w:t xml:space="preserve"> </w:t>
      </w:r>
      <w:r>
        <w:rPr>
          <w:rFonts w:eastAsia="Times New Roman"/>
          <w:szCs w:val="24"/>
        </w:rPr>
        <w:t>ε</w:t>
      </w:r>
      <w:r w:rsidRPr="00B10BF9">
        <w:rPr>
          <w:rFonts w:eastAsia="Times New Roman"/>
          <w:szCs w:val="24"/>
        </w:rPr>
        <w:t>κτός αν ο κ</w:t>
      </w:r>
      <w:r>
        <w:rPr>
          <w:rFonts w:eastAsia="Times New Roman"/>
          <w:szCs w:val="24"/>
        </w:rPr>
        <w:t>.</w:t>
      </w:r>
      <w:r w:rsidRPr="00B10BF9">
        <w:rPr>
          <w:rFonts w:eastAsia="Times New Roman"/>
          <w:szCs w:val="24"/>
        </w:rPr>
        <w:t xml:space="preserve"> Παππάς και η </w:t>
      </w:r>
      <w:r>
        <w:rPr>
          <w:rFonts w:eastAsia="Times New Roman"/>
          <w:szCs w:val="24"/>
        </w:rPr>
        <w:t>Κ</w:t>
      </w:r>
      <w:r w:rsidRPr="00B10BF9">
        <w:rPr>
          <w:rFonts w:eastAsia="Times New Roman"/>
          <w:szCs w:val="24"/>
        </w:rPr>
        <w:t>υβέρνησ</w:t>
      </w:r>
      <w:r>
        <w:rPr>
          <w:rFonts w:eastAsia="Times New Roman"/>
          <w:szCs w:val="24"/>
        </w:rPr>
        <w:t>ή</w:t>
      </w:r>
      <w:r w:rsidRPr="00B10BF9">
        <w:rPr>
          <w:rFonts w:eastAsia="Times New Roman"/>
          <w:szCs w:val="24"/>
        </w:rPr>
        <w:t xml:space="preserve"> του έχουν αποχωρήσει νωρίτερα</w:t>
      </w:r>
      <w:r>
        <w:rPr>
          <w:rFonts w:eastAsia="Times New Roman"/>
          <w:szCs w:val="24"/>
        </w:rPr>
        <w:t>.</w:t>
      </w:r>
    </w:p>
    <w:p w14:paraId="45B7D3ED" w14:textId="77777777" w:rsidR="003C2D4C" w:rsidRDefault="00D0192B">
      <w:pPr>
        <w:tabs>
          <w:tab w:val="center" w:pos="4753"/>
          <w:tab w:val="left" w:pos="6156"/>
        </w:tabs>
        <w:spacing w:line="600" w:lineRule="auto"/>
        <w:ind w:firstLine="720"/>
        <w:contextualSpacing/>
        <w:jc w:val="both"/>
        <w:rPr>
          <w:rFonts w:eastAsia="Times New Roman"/>
          <w:szCs w:val="24"/>
        </w:rPr>
      </w:pPr>
      <w:r w:rsidRPr="00B10BF9">
        <w:rPr>
          <w:rFonts w:eastAsia="Times New Roman"/>
          <w:szCs w:val="24"/>
        </w:rPr>
        <w:t>Σας ευχαριστώ</w:t>
      </w:r>
      <w:r>
        <w:rPr>
          <w:rFonts w:eastAsia="Times New Roman"/>
          <w:szCs w:val="24"/>
        </w:rPr>
        <w:t>.</w:t>
      </w:r>
    </w:p>
    <w:p w14:paraId="45B7D3EE" w14:textId="77777777" w:rsidR="003C2D4C" w:rsidRDefault="00D0192B">
      <w:pPr>
        <w:tabs>
          <w:tab w:val="left" w:pos="3189"/>
          <w:tab w:val="center" w:pos="4513"/>
        </w:tabs>
        <w:spacing w:line="600" w:lineRule="auto"/>
        <w:ind w:firstLine="720"/>
        <w:contextualSpacing/>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14:paraId="45B7D3EF" w14:textId="77777777" w:rsidR="003C2D4C" w:rsidRDefault="00D0192B">
      <w:pPr>
        <w:tabs>
          <w:tab w:val="center" w:pos="4753"/>
          <w:tab w:val="left" w:pos="6156"/>
        </w:tabs>
        <w:spacing w:line="600" w:lineRule="auto"/>
        <w:ind w:firstLine="720"/>
        <w:contextualSpacing/>
        <w:jc w:val="both"/>
        <w:rPr>
          <w:rFonts w:eastAsia="Times New Roman"/>
          <w:szCs w:val="24"/>
        </w:rPr>
      </w:pPr>
      <w:r w:rsidRPr="009F62CB">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Ευχαριστώ, κ</w:t>
      </w:r>
      <w:r w:rsidRPr="00B10BF9">
        <w:rPr>
          <w:rFonts w:eastAsia="Times New Roman"/>
          <w:szCs w:val="24"/>
        </w:rPr>
        <w:t xml:space="preserve">ύριε </w:t>
      </w:r>
      <w:proofErr w:type="spellStart"/>
      <w:r>
        <w:rPr>
          <w:rFonts w:eastAsia="Times New Roman"/>
          <w:szCs w:val="24"/>
        </w:rPr>
        <w:t>Κ</w:t>
      </w:r>
      <w:r w:rsidRPr="00B10BF9">
        <w:rPr>
          <w:rFonts w:eastAsia="Times New Roman"/>
          <w:szCs w:val="24"/>
        </w:rPr>
        <w:t>ατσανιώτη</w:t>
      </w:r>
      <w:proofErr w:type="spellEnd"/>
      <w:r>
        <w:rPr>
          <w:rFonts w:eastAsia="Times New Roman"/>
          <w:szCs w:val="24"/>
        </w:rPr>
        <w:t>.</w:t>
      </w:r>
    </w:p>
    <w:p w14:paraId="45B7D3F0" w14:textId="77777777" w:rsidR="003C2D4C" w:rsidRDefault="00D0192B">
      <w:pPr>
        <w:tabs>
          <w:tab w:val="left" w:pos="3189"/>
          <w:tab w:val="center" w:pos="4513"/>
        </w:tabs>
        <w:spacing w:line="600" w:lineRule="auto"/>
        <w:ind w:firstLine="720"/>
        <w:contextualSpacing/>
        <w:jc w:val="both"/>
        <w:rPr>
          <w:rFonts w:eastAsia="Times New Roman"/>
          <w:szCs w:val="24"/>
        </w:rPr>
      </w:pPr>
      <w:r>
        <w:rPr>
          <w:rFonts w:eastAsia="Times New Roman"/>
          <w:szCs w:val="24"/>
        </w:rPr>
        <w:t xml:space="preserve">Πριν προχωρήσουμε με έναν </w:t>
      </w:r>
      <w:r w:rsidRPr="00B10BF9">
        <w:rPr>
          <w:rFonts w:eastAsia="Times New Roman"/>
          <w:szCs w:val="24"/>
        </w:rPr>
        <w:t xml:space="preserve">ειδικό </w:t>
      </w:r>
      <w:r>
        <w:rPr>
          <w:rFonts w:eastAsia="Times New Roman"/>
          <w:szCs w:val="24"/>
        </w:rPr>
        <w:t xml:space="preserve">αγορητή, </w:t>
      </w:r>
      <w:r w:rsidRPr="00B10BF9">
        <w:rPr>
          <w:rFonts w:eastAsia="Times New Roman"/>
          <w:szCs w:val="24"/>
        </w:rPr>
        <w:t xml:space="preserve">να </w:t>
      </w:r>
      <w:r>
        <w:rPr>
          <w:rFonts w:eastAsia="Times New Roman"/>
          <w:szCs w:val="24"/>
        </w:rPr>
        <w:t xml:space="preserve">καλέσω </w:t>
      </w:r>
      <w:r w:rsidRPr="00B10BF9">
        <w:rPr>
          <w:rFonts w:eastAsia="Times New Roman"/>
          <w:szCs w:val="24"/>
        </w:rPr>
        <w:t xml:space="preserve">την </w:t>
      </w:r>
      <w:r>
        <w:rPr>
          <w:rFonts w:eastAsia="Times New Roman"/>
          <w:szCs w:val="24"/>
        </w:rPr>
        <w:t>Υφυπουργό</w:t>
      </w:r>
      <w:r w:rsidRPr="00B10BF9">
        <w:rPr>
          <w:rFonts w:eastAsia="Times New Roman"/>
          <w:szCs w:val="24"/>
        </w:rPr>
        <w:t xml:space="preserve"> Οικονομικών </w:t>
      </w:r>
      <w:r w:rsidRPr="00B10BF9">
        <w:rPr>
          <w:rFonts w:eastAsia="Times New Roman"/>
          <w:szCs w:val="24"/>
        </w:rPr>
        <w:t>κ</w:t>
      </w:r>
      <w:r>
        <w:rPr>
          <w:rFonts w:eastAsia="Times New Roman"/>
          <w:szCs w:val="24"/>
        </w:rPr>
        <w:t>.</w:t>
      </w:r>
      <w:r w:rsidRPr="00B10BF9">
        <w:rPr>
          <w:rFonts w:eastAsia="Times New Roman"/>
          <w:szCs w:val="24"/>
        </w:rPr>
        <w:t xml:space="preserve"> </w:t>
      </w:r>
      <w:r>
        <w:rPr>
          <w:rFonts w:eastAsia="Times New Roman"/>
          <w:szCs w:val="24"/>
        </w:rPr>
        <w:t>Αικ</w:t>
      </w:r>
      <w:r w:rsidRPr="00B10BF9">
        <w:rPr>
          <w:rFonts w:eastAsia="Times New Roman"/>
          <w:szCs w:val="24"/>
        </w:rPr>
        <w:t>ατερίν</w:t>
      </w:r>
      <w:r>
        <w:rPr>
          <w:rFonts w:eastAsia="Times New Roman"/>
          <w:szCs w:val="24"/>
        </w:rPr>
        <w:t>η</w:t>
      </w:r>
      <w:r w:rsidRPr="00B10BF9">
        <w:rPr>
          <w:rFonts w:eastAsia="Times New Roman"/>
          <w:szCs w:val="24"/>
        </w:rPr>
        <w:t xml:space="preserve"> </w:t>
      </w:r>
      <w:proofErr w:type="spellStart"/>
      <w:r>
        <w:rPr>
          <w:rFonts w:eastAsia="Times New Roman"/>
          <w:szCs w:val="24"/>
        </w:rPr>
        <w:t>Π</w:t>
      </w:r>
      <w:r w:rsidRPr="00B10BF9">
        <w:rPr>
          <w:rFonts w:eastAsia="Times New Roman"/>
          <w:szCs w:val="24"/>
        </w:rPr>
        <w:t>απανάτσιου</w:t>
      </w:r>
      <w:proofErr w:type="spellEnd"/>
      <w:r w:rsidRPr="00B10BF9">
        <w:rPr>
          <w:rFonts w:eastAsia="Times New Roman"/>
          <w:szCs w:val="24"/>
        </w:rPr>
        <w:t xml:space="preserve"> να </w:t>
      </w:r>
      <w:r>
        <w:rPr>
          <w:rFonts w:eastAsia="Times New Roman"/>
          <w:szCs w:val="24"/>
        </w:rPr>
        <w:t xml:space="preserve">μας αναπτύξει </w:t>
      </w:r>
      <w:r w:rsidRPr="00B10BF9">
        <w:rPr>
          <w:rFonts w:eastAsia="Times New Roman"/>
          <w:szCs w:val="24"/>
        </w:rPr>
        <w:t>την τροπολογία που έχει καταθέσει</w:t>
      </w:r>
      <w:r>
        <w:rPr>
          <w:rFonts w:eastAsia="Times New Roman"/>
          <w:szCs w:val="24"/>
        </w:rPr>
        <w:t>.</w:t>
      </w:r>
    </w:p>
    <w:p w14:paraId="45B7D3F1" w14:textId="77777777" w:rsidR="003C2D4C" w:rsidRDefault="00D0192B">
      <w:pPr>
        <w:spacing w:line="600" w:lineRule="auto"/>
        <w:ind w:firstLine="720"/>
        <w:contextualSpacing/>
        <w:jc w:val="both"/>
        <w:rPr>
          <w:rFonts w:eastAsia="Times New Roman"/>
          <w:szCs w:val="24"/>
        </w:rPr>
      </w:pPr>
      <w:r w:rsidRPr="00D12F16">
        <w:rPr>
          <w:rFonts w:eastAsia="Times New Roman" w:cs="Times New Roman"/>
          <w:b/>
          <w:szCs w:val="24"/>
        </w:rPr>
        <w:t>ΑΙΚΑΤΕΡΙΝΗ ΠΑΠΑΝΑΤΣΙΟΥ (Υφυπουργός Οικονομικών):</w:t>
      </w:r>
      <w:r>
        <w:rPr>
          <w:rFonts w:eastAsia="Times New Roman" w:cs="Times New Roman"/>
          <w:b/>
          <w:szCs w:val="24"/>
        </w:rPr>
        <w:t xml:space="preserve"> </w:t>
      </w:r>
      <w:r>
        <w:rPr>
          <w:rFonts w:eastAsia="Times New Roman" w:cs="Times New Roman"/>
          <w:szCs w:val="24"/>
        </w:rPr>
        <w:t>Ευχαριστώ, κ</w:t>
      </w:r>
      <w:r w:rsidRPr="00B10BF9">
        <w:rPr>
          <w:rFonts w:eastAsia="Times New Roman"/>
          <w:szCs w:val="24"/>
        </w:rPr>
        <w:t xml:space="preserve">ύριε </w:t>
      </w:r>
      <w:r>
        <w:rPr>
          <w:rFonts w:eastAsia="Times New Roman"/>
          <w:szCs w:val="24"/>
        </w:rPr>
        <w:t>Π</w:t>
      </w:r>
      <w:r w:rsidRPr="00B10BF9">
        <w:rPr>
          <w:rFonts w:eastAsia="Times New Roman"/>
          <w:szCs w:val="24"/>
        </w:rPr>
        <w:t>ρόεδρε</w:t>
      </w:r>
      <w:r>
        <w:rPr>
          <w:rFonts w:eastAsia="Times New Roman"/>
          <w:szCs w:val="24"/>
        </w:rPr>
        <w:t>.</w:t>
      </w:r>
    </w:p>
    <w:p w14:paraId="45B7D3F2" w14:textId="77777777" w:rsidR="003C2D4C" w:rsidRDefault="00D0192B">
      <w:pPr>
        <w:spacing w:line="600" w:lineRule="auto"/>
        <w:ind w:firstLine="720"/>
        <w:contextualSpacing/>
        <w:jc w:val="both"/>
        <w:rPr>
          <w:rFonts w:eastAsia="Times New Roman"/>
          <w:szCs w:val="24"/>
        </w:rPr>
      </w:pPr>
      <w:r>
        <w:rPr>
          <w:rFonts w:eastAsia="Times New Roman"/>
          <w:szCs w:val="24"/>
        </w:rPr>
        <w:t xml:space="preserve">Το τέλος </w:t>
      </w:r>
      <w:r w:rsidRPr="00B10BF9">
        <w:rPr>
          <w:rFonts w:eastAsia="Times New Roman"/>
          <w:szCs w:val="24"/>
        </w:rPr>
        <w:t xml:space="preserve">επιτηδεύματος είναι ένα τέλος που </w:t>
      </w:r>
      <w:r>
        <w:rPr>
          <w:rFonts w:eastAsia="Times New Roman"/>
          <w:szCs w:val="24"/>
        </w:rPr>
        <w:t>επιβλήθηκε</w:t>
      </w:r>
      <w:r w:rsidRPr="00B10BF9">
        <w:rPr>
          <w:rFonts w:eastAsia="Times New Roman"/>
          <w:szCs w:val="24"/>
        </w:rPr>
        <w:t xml:space="preserve"> τις μέρες των μνημονίων</w:t>
      </w:r>
      <w:r>
        <w:rPr>
          <w:rFonts w:eastAsia="Times New Roman"/>
          <w:szCs w:val="24"/>
        </w:rPr>
        <w:t>.</w:t>
      </w:r>
      <w:r w:rsidRPr="00B10BF9">
        <w:rPr>
          <w:rFonts w:eastAsia="Times New Roman"/>
          <w:szCs w:val="24"/>
        </w:rPr>
        <w:t xml:space="preserve"> </w:t>
      </w:r>
      <w:r>
        <w:rPr>
          <w:rFonts w:eastAsia="Times New Roman"/>
          <w:szCs w:val="24"/>
        </w:rPr>
        <w:t>Τ</w:t>
      </w:r>
      <w:r w:rsidRPr="00B10BF9">
        <w:rPr>
          <w:rFonts w:eastAsia="Times New Roman"/>
          <w:szCs w:val="24"/>
        </w:rPr>
        <w:t>ι σηματοδοτού</w:t>
      </w:r>
      <w:r>
        <w:rPr>
          <w:rFonts w:eastAsia="Times New Roman"/>
          <w:szCs w:val="24"/>
        </w:rPr>
        <w:t>με σήμερα με τη</w:t>
      </w:r>
      <w:r w:rsidRPr="00B10BF9">
        <w:rPr>
          <w:rFonts w:eastAsia="Times New Roman"/>
          <w:szCs w:val="24"/>
        </w:rPr>
        <w:t xml:space="preserve"> συγκεκριμένη τροπολογία</w:t>
      </w:r>
      <w:r>
        <w:rPr>
          <w:rFonts w:eastAsia="Times New Roman"/>
          <w:szCs w:val="24"/>
        </w:rPr>
        <w:t>;</w:t>
      </w:r>
      <w:r w:rsidRPr="00B10BF9">
        <w:rPr>
          <w:rFonts w:eastAsia="Times New Roman"/>
          <w:szCs w:val="24"/>
        </w:rPr>
        <w:t xml:space="preserve"> </w:t>
      </w:r>
      <w:r>
        <w:rPr>
          <w:rFonts w:eastAsia="Times New Roman"/>
          <w:szCs w:val="24"/>
        </w:rPr>
        <w:t>Πρώτον, ξεκινάμε</w:t>
      </w:r>
      <w:r w:rsidRPr="00B10BF9">
        <w:rPr>
          <w:rFonts w:eastAsia="Times New Roman"/>
          <w:szCs w:val="24"/>
        </w:rPr>
        <w:t xml:space="preserve"> σταδιακά να ελαφρύνουμε τις επιχειρήσεις από τα βάρη των μνημονίων με το</w:t>
      </w:r>
      <w:r>
        <w:rPr>
          <w:rFonts w:eastAsia="Times New Roman"/>
          <w:szCs w:val="24"/>
        </w:rPr>
        <w:t>ν</w:t>
      </w:r>
      <w:r w:rsidRPr="00B10BF9">
        <w:rPr>
          <w:rFonts w:eastAsia="Times New Roman"/>
          <w:szCs w:val="24"/>
        </w:rPr>
        <w:t xml:space="preserve"> δημοσιονομικό χώρου που</w:t>
      </w:r>
      <w:r w:rsidRPr="00B10BF9">
        <w:rPr>
          <w:rFonts w:eastAsia="Times New Roman"/>
          <w:szCs w:val="24"/>
        </w:rPr>
        <w:t xml:space="preserve"> έχουμε</w:t>
      </w:r>
      <w:r>
        <w:rPr>
          <w:rFonts w:eastAsia="Times New Roman"/>
          <w:szCs w:val="24"/>
        </w:rPr>
        <w:t>,</w:t>
      </w:r>
      <w:r w:rsidRPr="00B10BF9">
        <w:rPr>
          <w:rFonts w:eastAsia="Times New Roman"/>
          <w:szCs w:val="24"/>
        </w:rPr>
        <w:t xml:space="preserve"> γι</w:t>
      </w:r>
      <w:r>
        <w:rPr>
          <w:rFonts w:eastAsia="Times New Roman"/>
          <w:szCs w:val="24"/>
        </w:rPr>
        <w:t>’</w:t>
      </w:r>
      <w:r w:rsidRPr="00B10BF9">
        <w:rPr>
          <w:rFonts w:eastAsia="Times New Roman"/>
          <w:szCs w:val="24"/>
        </w:rPr>
        <w:t xml:space="preserve"> αυτό είναι και </w:t>
      </w:r>
      <w:proofErr w:type="spellStart"/>
      <w:r w:rsidRPr="00B10BF9">
        <w:rPr>
          <w:rFonts w:eastAsia="Times New Roman"/>
          <w:szCs w:val="24"/>
        </w:rPr>
        <w:t>στοχευμένο</w:t>
      </w:r>
      <w:proofErr w:type="spellEnd"/>
      <w:r w:rsidRPr="00B10BF9">
        <w:rPr>
          <w:rFonts w:eastAsia="Times New Roman"/>
          <w:szCs w:val="24"/>
        </w:rPr>
        <w:t xml:space="preserve"> και</w:t>
      </w:r>
      <w:r>
        <w:rPr>
          <w:rFonts w:eastAsia="Times New Roman"/>
          <w:szCs w:val="24"/>
        </w:rPr>
        <w:t>,</w:t>
      </w:r>
      <w:r w:rsidRPr="00B10BF9">
        <w:rPr>
          <w:rFonts w:eastAsia="Times New Roman"/>
          <w:szCs w:val="24"/>
        </w:rPr>
        <w:t xml:space="preserve"> </w:t>
      </w:r>
      <w:r>
        <w:rPr>
          <w:rFonts w:eastAsia="Times New Roman"/>
          <w:szCs w:val="24"/>
        </w:rPr>
        <w:lastRenderedPageBreak/>
        <w:t>δεύτερον,</w:t>
      </w:r>
      <w:r w:rsidRPr="00B10BF9">
        <w:rPr>
          <w:rFonts w:eastAsia="Times New Roman"/>
          <w:szCs w:val="24"/>
        </w:rPr>
        <w:t xml:space="preserve"> την ευαισθησία της </w:t>
      </w:r>
      <w:r>
        <w:rPr>
          <w:rFonts w:eastAsia="Times New Roman"/>
          <w:szCs w:val="24"/>
        </w:rPr>
        <w:t>Κ</w:t>
      </w:r>
      <w:r w:rsidRPr="00B10BF9">
        <w:rPr>
          <w:rFonts w:eastAsia="Times New Roman"/>
          <w:szCs w:val="24"/>
        </w:rPr>
        <w:t>υβέρνησής</w:t>
      </w:r>
      <w:r>
        <w:rPr>
          <w:rFonts w:eastAsia="Times New Roman"/>
          <w:szCs w:val="24"/>
        </w:rPr>
        <w:t xml:space="preserve"> μας για τα συνεργατικά σχήματα και επίσης για τους συνεταιρισμένους</w:t>
      </w:r>
      <w:r w:rsidRPr="00B10BF9">
        <w:rPr>
          <w:rFonts w:eastAsia="Times New Roman"/>
          <w:szCs w:val="24"/>
        </w:rPr>
        <w:t xml:space="preserve"> αγρότες</w:t>
      </w:r>
      <w:r>
        <w:rPr>
          <w:rFonts w:eastAsia="Times New Roman"/>
          <w:szCs w:val="24"/>
        </w:rPr>
        <w:t>,</w:t>
      </w:r>
      <w:r w:rsidRPr="00B10BF9">
        <w:rPr>
          <w:rFonts w:eastAsia="Times New Roman"/>
          <w:szCs w:val="24"/>
        </w:rPr>
        <w:t xml:space="preserve"> οι οποίοι είναι στην πλειοψηφία τους οι μικροί αγρότες</w:t>
      </w:r>
      <w:r>
        <w:rPr>
          <w:rFonts w:eastAsia="Times New Roman"/>
          <w:szCs w:val="24"/>
        </w:rPr>
        <w:t>.</w:t>
      </w:r>
      <w:r w:rsidRPr="00B10BF9">
        <w:rPr>
          <w:rFonts w:eastAsia="Times New Roman"/>
          <w:szCs w:val="24"/>
        </w:rPr>
        <w:t xml:space="preserve"> </w:t>
      </w:r>
      <w:r>
        <w:rPr>
          <w:rFonts w:eastAsia="Times New Roman"/>
          <w:szCs w:val="24"/>
        </w:rPr>
        <w:t>Ε</w:t>
      </w:r>
      <w:r w:rsidRPr="00B10BF9">
        <w:rPr>
          <w:rFonts w:eastAsia="Times New Roman"/>
          <w:szCs w:val="24"/>
        </w:rPr>
        <w:t>ίναι ένα από τα μέτρα που ανακοίνωσε ο</w:t>
      </w:r>
      <w:r w:rsidRPr="00B10BF9">
        <w:rPr>
          <w:rFonts w:eastAsia="Times New Roman"/>
          <w:szCs w:val="24"/>
        </w:rPr>
        <w:t xml:space="preserve"> </w:t>
      </w:r>
      <w:r>
        <w:rPr>
          <w:rFonts w:eastAsia="Times New Roman"/>
          <w:szCs w:val="24"/>
        </w:rPr>
        <w:t>Π</w:t>
      </w:r>
      <w:r w:rsidRPr="00B10BF9">
        <w:rPr>
          <w:rFonts w:eastAsia="Times New Roman"/>
          <w:szCs w:val="24"/>
        </w:rPr>
        <w:t xml:space="preserve">ρωθυπουργός μας </w:t>
      </w:r>
      <w:r>
        <w:rPr>
          <w:rFonts w:eastAsia="Times New Roman"/>
          <w:szCs w:val="24"/>
        </w:rPr>
        <w:t>στη ΔΕΘ</w:t>
      </w:r>
      <w:r w:rsidRPr="00B10BF9">
        <w:rPr>
          <w:rFonts w:eastAsia="Times New Roman"/>
          <w:szCs w:val="24"/>
        </w:rPr>
        <w:t xml:space="preserve"> και τις επόμενες μέρες έρχονται και τα επόμενα μέτρα στη </w:t>
      </w:r>
      <w:r>
        <w:rPr>
          <w:rFonts w:eastAsia="Times New Roman"/>
          <w:szCs w:val="24"/>
        </w:rPr>
        <w:t>Β</w:t>
      </w:r>
      <w:r w:rsidRPr="00B10BF9">
        <w:rPr>
          <w:rFonts w:eastAsia="Times New Roman"/>
          <w:szCs w:val="24"/>
        </w:rPr>
        <w:t>ουλή για ψήφιση</w:t>
      </w:r>
      <w:r>
        <w:rPr>
          <w:rFonts w:eastAsia="Times New Roman"/>
          <w:szCs w:val="24"/>
        </w:rPr>
        <w:t>.</w:t>
      </w:r>
    </w:p>
    <w:p w14:paraId="45B7D3F3" w14:textId="77777777" w:rsidR="003C2D4C" w:rsidRDefault="00D0192B">
      <w:pPr>
        <w:spacing w:line="600" w:lineRule="auto"/>
        <w:ind w:firstLine="720"/>
        <w:contextualSpacing/>
        <w:jc w:val="both"/>
        <w:rPr>
          <w:rFonts w:eastAsia="Times New Roman"/>
          <w:szCs w:val="24"/>
        </w:rPr>
      </w:pPr>
      <w:r>
        <w:rPr>
          <w:rFonts w:eastAsia="Times New Roman"/>
          <w:szCs w:val="24"/>
        </w:rPr>
        <w:t>Σ</w:t>
      </w:r>
      <w:r w:rsidRPr="00B10BF9">
        <w:rPr>
          <w:rFonts w:eastAsia="Times New Roman"/>
          <w:szCs w:val="24"/>
        </w:rPr>
        <w:t>τη συγκεκριμένη τροπολογία με γενικό αριθμό 1804 και ειδικό 51</w:t>
      </w:r>
      <w:r>
        <w:rPr>
          <w:rFonts w:eastAsia="Times New Roman"/>
          <w:szCs w:val="24"/>
        </w:rPr>
        <w:t>,</w:t>
      </w:r>
      <w:r w:rsidRPr="00B10BF9">
        <w:rPr>
          <w:rFonts w:eastAsia="Times New Roman"/>
          <w:szCs w:val="24"/>
        </w:rPr>
        <w:t xml:space="preserve"> το άρθρο 31 του ν</w:t>
      </w:r>
      <w:r>
        <w:rPr>
          <w:rFonts w:eastAsia="Times New Roman"/>
          <w:szCs w:val="24"/>
        </w:rPr>
        <w:t>.</w:t>
      </w:r>
      <w:r w:rsidRPr="00B10BF9">
        <w:rPr>
          <w:rFonts w:eastAsia="Times New Roman"/>
          <w:szCs w:val="24"/>
        </w:rPr>
        <w:t>3986 τροποποιείται ως εξής</w:t>
      </w:r>
      <w:r>
        <w:rPr>
          <w:rFonts w:eastAsia="Times New Roman"/>
          <w:szCs w:val="24"/>
        </w:rPr>
        <w:t>:</w:t>
      </w:r>
      <w:r w:rsidRPr="00B10BF9">
        <w:rPr>
          <w:rFonts w:eastAsia="Times New Roman"/>
          <w:szCs w:val="24"/>
        </w:rPr>
        <w:t xml:space="preserve"> </w:t>
      </w:r>
      <w:r>
        <w:rPr>
          <w:rFonts w:eastAsia="Times New Roman"/>
          <w:szCs w:val="24"/>
        </w:rPr>
        <w:t>Στην περίπτωση ε΄</w:t>
      </w:r>
      <w:r w:rsidRPr="00B10BF9">
        <w:rPr>
          <w:rFonts w:eastAsia="Times New Roman"/>
          <w:szCs w:val="24"/>
        </w:rPr>
        <w:t xml:space="preserve"> της παραγράφου 1</w:t>
      </w:r>
      <w:r>
        <w:rPr>
          <w:rFonts w:eastAsia="Times New Roman"/>
          <w:szCs w:val="24"/>
        </w:rPr>
        <w:t>,</w:t>
      </w:r>
      <w:r w:rsidRPr="00B10BF9">
        <w:rPr>
          <w:rFonts w:eastAsia="Times New Roman"/>
          <w:szCs w:val="24"/>
        </w:rPr>
        <w:t xml:space="preserve"> του άρθρου 31</w:t>
      </w:r>
      <w:r>
        <w:rPr>
          <w:rFonts w:eastAsia="Times New Roman"/>
          <w:szCs w:val="24"/>
        </w:rPr>
        <w:t>,</w:t>
      </w:r>
      <w:r w:rsidRPr="00B10BF9">
        <w:rPr>
          <w:rFonts w:eastAsia="Times New Roman"/>
          <w:szCs w:val="24"/>
        </w:rPr>
        <w:t xml:space="preserve"> προστίθεται δεύτερο εδάφιο ότι από </w:t>
      </w:r>
      <w:r>
        <w:rPr>
          <w:rFonts w:eastAsia="Times New Roman"/>
          <w:szCs w:val="24"/>
        </w:rPr>
        <w:t>1-1-20</w:t>
      </w:r>
      <w:r w:rsidRPr="00B10BF9">
        <w:rPr>
          <w:rFonts w:eastAsia="Times New Roman"/>
          <w:szCs w:val="24"/>
        </w:rPr>
        <w:t>19 καταργείται η υποχρέωση του προηγούμενου εδαφίου</w:t>
      </w:r>
      <w:r>
        <w:rPr>
          <w:rFonts w:eastAsia="Times New Roman"/>
          <w:szCs w:val="24"/>
        </w:rPr>
        <w:t>.</w:t>
      </w:r>
    </w:p>
    <w:p w14:paraId="45B7D3F4" w14:textId="77777777" w:rsidR="003C2D4C" w:rsidRDefault="00D0192B">
      <w:pPr>
        <w:spacing w:line="600" w:lineRule="auto"/>
        <w:ind w:firstLine="720"/>
        <w:contextualSpacing/>
        <w:jc w:val="both"/>
        <w:rPr>
          <w:rFonts w:eastAsia="Times New Roman"/>
          <w:szCs w:val="24"/>
        </w:rPr>
      </w:pPr>
      <w:r>
        <w:rPr>
          <w:rFonts w:eastAsia="Times New Roman"/>
          <w:szCs w:val="24"/>
        </w:rPr>
        <w:t>Επίσης,</w:t>
      </w:r>
      <w:r w:rsidRPr="00B10BF9">
        <w:rPr>
          <w:rFonts w:eastAsia="Times New Roman"/>
          <w:szCs w:val="24"/>
        </w:rPr>
        <w:t xml:space="preserve"> το τέταρτο εδάφιο της παραγράφου 3</w:t>
      </w:r>
      <w:r>
        <w:rPr>
          <w:rFonts w:eastAsia="Times New Roman"/>
          <w:szCs w:val="24"/>
        </w:rPr>
        <w:t>,</w:t>
      </w:r>
      <w:r w:rsidRPr="00B10BF9">
        <w:rPr>
          <w:rFonts w:eastAsia="Times New Roman"/>
          <w:szCs w:val="24"/>
        </w:rPr>
        <w:t xml:space="preserve"> του άρθρου 31</w:t>
      </w:r>
      <w:r>
        <w:rPr>
          <w:rFonts w:eastAsia="Times New Roman"/>
          <w:szCs w:val="24"/>
        </w:rPr>
        <w:t>,</w:t>
      </w:r>
      <w:r w:rsidRPr="00B10BF9">
        <w:rPr>
          <w:rFonts w:eastAsia="Times New Roman"/>
          <w:szCs w:val="24"/>
        </w:rPr>
        <w:t xml:space="preserve"> αντικαθίσταται ως εξής</w:t>
      </w:r>
      <w:r>
        <w:rPr>
          <w:rFonts w:eastAsia="Times New Roman"/>
          <w:szCs w:val="24"/>
        </w:rPr>
        <w:t>:</w:t>
      </w:r>
      <w:r w:rsidRPr="00B10BF9">
        <w:rPr>
          <w:rFonts w:eastAsia="Times New Roman"/>
          <w:szCs w:val="24"/>
        </w:rPr>
        <w:t xml:space="preserve"> </w:t>
      </w:r>
      <w:r>
        <w:rPr>
          <w:rFonts w:eastAsia="Times New Roman"/>
          <w:szCs w:val="24"/>
        </w:rPr>
        <w:t>Α</w:t>
      </w:r>
      <w:r w:rsidRPr="00B10BF9">
        <w:rPr>
          <w:rFonts w:eastAsia="Times New Roman"/>
          <w:szCs w:val="24"/>
        </w:rPr>
        <w:t>πό το φορολογικό έτος 2018</w:t>
      </w:r>
      <w:r>
        <w:rPr>
          <w:rFonts w:eastAsia="Times New Roman"/>
          <w:szCs w:val="24"/>
        </w:rPr>
        <w:t>,</w:t>
      </w:r>
      <w:r w:rsidRPr="00B10BF9">
        <w:rPr>
          <w:rFonts w:eastAsia="Times New Roman"/>
          <w:szCs w:val="24"/>
        </w:rPr>
        <w:t xml:space="preserve"> δηλαδή το 2019</w:t>
      </w:r>
      <w:r>
        <w:rPr>
          <w:rFonts w:eastAsia="Times New Roman"/>
          <w:szCs w:val="24"/>
        </w:rPr>
        <w:t>,</w:t>
      </w:r>
      <w:r w:rsidRPr="00B10BF9">
        <w:rPr>
          <w:rFonts w:eastAsia="Times New Roman"/>
          <w:szCs w:val="24"/>
        </w:rPr>
        <w:t xml:space="preserve"> όταν θα κάνουμε τι</w:t>
      </w:r>
      <w:r w:rsidRPr="00B10BF9">
        <w:rPr>
          <w:rFonts w:eastAsia="Times New Roman"/>
          <w:szCs w:val="24"/>
        </w:rPr>
        <w:t xml:space="preserve">ς </w:t>
      </w:r>
      <w:r>
        <w:rPr>
          <w:rFonts w:eastAsia="Times New Roman"/>
          <w:szCs w:val="24"/>
        </w:rPr>
        <w:t>φ</w:t>
      </w:r>
      <w:r w:rsidRPr="00B10BF9">
        <w:rPr>
          <w:rFonts w:eastAsia="Times New Roman"/>
          <w:szCs w:val="24"/>
        </w:rPr>
        <w:t xml:space="preserve">ορολογικές </w:t>
      </w:r>
      <w:r>
        <w:rPr>
          <w:rFonts w:eastAsia="Times New Roman"/>
          <w:szCs w:val="24"/>
        </w:rPr>
        <w:t xml:space="preserve">δηλώσεις, </w:t>
      </w:r>
      <w:r w:rsidRPr="00B10BF9">
        <w:rPr>
          <w:rFonts w:eastAsia="Times New Roman"/>
          <w:szCs w:val="24"/>
        </w:rPr>
        <w:t xml:space="preserve">οι παρακάτω </w:t>
      </w:r>
      <w:r>
        <w:rPr>
          <w:rFonts w:eastAsia="Times New Roman"/>
          <w:szCs w:val="24"/>
        </w:rPr>
        <w:t xml:space="preserve">που θα αναφέρω </w:t>
      </w:r>
      <w:r w:rsidRPr="00B10BF9">
        <w:rPr>
          <w:rFonts w:eastAsia="Times New Roman"/>
          <w:szCs w:val="24"/>
        </w:rPr>
        <w:t>δεν θα έχουν τέλος επιτηδεύματος</w:t>
      </w:r>
      <w:r>
        <w:rPr>
          <w:rFonts w:eastAsia="Times New Roman"/>
          <w:szCs w:val="24"/>
        </w:rPr>
        <w:t>.</w:t>
      </w:r>
      <w:r w:rsidRPr="00B10BF9">
        <w:rPr>
          <w:rFonts w:eastAsia="Times New Roman"/>
          <w:szCs w:val="24"/>
        </w:rPr>
        <w:t xml:space="preserve"> </w:t>
      </w:r>
      <w:r>
        <w:rPr>
          <w:rFonts w:eastAsia="Times New Roman"/>
          <w:szCs w:val="24"/>
        </w:rPr>
        <w:t>Κ</w:t>
      </w:r>
      <w:r w:rsidRPr="00B10BF9">
        <w:rPr>
          <w:rFonts w:eastAsia="Times New Roman"/>
          <w:szCs w:val="24"/>
        </w:rPr>
        <w:t>αι ποιοι είναι αυτοί</w:t>
      </w:r>
      <w:r>
        <w:rPr>
          <w:rFonts w:eastAsia="Times New Roman"/>
          <w:szCs w:val="24"/>
        </w:rPr>
        <w:t>; Είναι</w:t>
      </w:r>
      <w:r w:rsidRPr="00B10BF9">
        <w:rPr>
          <w:rFonts w:eastAsia="Times New Roman"/>
          <w:szCs w:val="24"/>
        </w:rPr>
        <w:t xml:space="preserve"> οι αγρότες</w:t>
      </w:r>
      <w:r>
        <w:rPr>
          <w:rFonts w:eastAsia="Times New Roman"/>
          <w:szCs w:val="24"/>
        </w:rPr>
        <w:t>,</w:t>
      </w:r>
      <w:r w:rsidRPr="00B10BF9">
        <w:rPr>
          <w:rFonts w:eastAsia="Times New Roman"/>
          <w:szCs w:val="24"/>
        </w:rPr>
        <w:t xml:space="preserve"> μέλη αγροτικών </w:t>
      </w:r>
      <w:r>
        <w:rPr>
          <w:rFonts w:eastAsia="Times New Roman"/>
          <w:szCs w:val="24"/>
        </w:rPr>
        <w:t>σ</w:t>
      </w:r>
      <w:r w:rsidRPr="00B10BF9">
        <w:rPr>
          <w:rFonts w:eastAsia="Times New Roman"/>
          <w:szCs w:val="24"/>
        </w:rPr>
        <w:t>υνεταιρισμών</w:t>
      </w:r>
      <w:r>
        <w:rPr>
          <w:rFonts w:eastAsia="Times New Roman"/>
          <w:szCs w:val="24"/>
        </w:rPr>
        <w:t>,</w:t>
      </w:r>
      <w:r w:rsidRPr="00B10BF9">
        <w:rPr>
          <w:rFonts w:eastAsia="Times New Roman"/>
          <w:szCs w:val="24"/>
        </w:rPr>
        <w:t xml:space="preserve"> που πληρούν τις προϋποθέσεις του άρθρου 8</w:t>
      </w:r>
      <w:r>
        <w:rPr>
          <w:rFonts w:eastAsia="Times New Roman"/>
          <w:szCs w:val="24"/>
        </w:rPr>
        <w:t>,</w:t>
      </w:r>
      <w:r w:rsidRPr="00B10BF9">
        <w:rPr>
          <w:rFonts w:eastAsia="Times New Roman"/>
          <w:szCs w:val="24"/>
        </w:rPr>
        <w:t xml:space="preserve"> του ν</w:t>
      </w:r>
      <w:r>
        <w:rPr>
          <w:rFonts w:eastAsia="Times New Roman"/>
          <w:szCs w:val="24"/>
        </w:rPr>
        <w:t>.</w:t>
      </w:r>
      <w:r w:rsidRPr="00B10BF9">
        <w:rPr>
          <w:rFonts w:eastAsia="Times New Roman"/>
          <w:szCs w:val="24"/>
        </w:rPr>
        <w:t>43</w:t>
      </w:r>
      <w:r>
        <w:rPr>
          <w:rFonts w:eastAsia="Times New Roman"/>
          <w:szCs w:val="24"/>
        </w:rPr>
        <w:t>8</w:t>
      </w:r>
      <w:r w:rsidRPr="00B10BF9">
        <w:rPr>
          <w:rFonts w:eastAsia="Times New Roman"/>
          <w:szCs w:val="24"/>
        </w:rPr>
        <w:t>4</w:t>
      </w:r>
      <w:r>
        <w:rPr>
          <w:rFonts w:eastAsia="Times New Roman"/>
          <w:szCs w:val="24"/>
        </w:rPr>
        <w:t>/</w:t>
      </w:r>
      <w:r w:rsidRPr="00B10BF9">
        <w:rPr>
          <w:rFonts w:eastAsia="Times New Roman"/>
          <w:szCs w:val="24"/>
        </w:rPr>
        <w:t>2016</w:t>
      </w:r>
      <w:r>
        <w:rPr>
          <w:rFonts w:eastAsia="Times New Roman"/>
          <w:szCs w:val="24"/>
        </w:rPr>
        <w:t>,</w:t>
      </w:r>
      <w:r w:rsidRPr="00B10BF9">
        <w:rPr>
          <w:rFonts w:eastAsia="Times New Roman"/>
          <w:szCs w:val="24"/>
        </w:rPr>
        <w:t xml:space="preserve"> </w:t>
      </w:r>
      <w:r>
        <w:rPr>
          <w:rFonts w:eastAsia="Times New Roman"/>
          <w:szCs w:val="24"/>
        </w:rPr>
        <w:t>δ</w:t>
      </w:r>
      <w:r w:rsidRPr="00B10BF9">
        <w:rPr>
          <w:rFonts w:eastAsia="Times New Roman"/>
          <w:szCs w:val="24"/>
        </w:rPr>
        <w:t>ηλαδή αυτ</w:t>
      </w:r>
      <w:r>
        <w:rPr>
          <w:rFonts w:eastAsia="Times New Roman"/>
          <w:szCs w:val="24"/>
        </w:rPr>
        <w:t>οί</w:t>
      </w:r>
      <w:r w:rsidRPr="00B10BF9">
        <w:rPr>
          <w:rFonts w:eastAsia="Times New Roman"/>
          <w:szCs w:val="24"/>
        </w:rPr>
        <w:t xml:space="preserve"> που προσκομίζουν το 80% της</w:t>
      </w:r>
      <w:r w:rsidRPr="00B10BF9">
        <w:rPr>
          <w:rFonts w:eastAsia="Times New Roman"/>
          <w:szCs w:val="24"/>
        </w:rPr>
        <w:t xml:space="preserve"> πα</w:t>
      </w:r>
      <w:r w:rsidRPr="00B10BF9">
        <w:rPr>
          <w:rFonts w:eastAsia="Times New Roman"/>
          <w:szCs w:val="24"/>
        </w:rPr>
        <w:lastRenderedPageBreak/>
        <w:t>ραγωγής τους στους συνεταιρισμούς</w:t>
      </w:r>
      <w:r>
        <w:rPr>
          <w:rFonts w:eastAsia="Times New Roman"/>
          <w:szCs w:val="24"/>
        </w:rPr>
        <w:t xml:space="preserve"> και</w:t>
      </w:r>
      <w:r w:rsidRPr="00B10BF9">
        <w:rPr>
          <w:rFonts w:eastAsia="Times New Roman"/>
          <w:szCs w:val="24"/>
        </w:rPr>
        <w:t xml:space="preserve"> οι </w:t>
      </w:r>
      <w:r>
        <w:rPr>
          <w:rFonts w:eastAsia="Times New Roman"/>
          <w:szCs w:val="24"/>
        </w:rPr>
        <w:t>α</w:t>
      </w:r>
      <w:r w:rsidRPr="00B10BF9">
        <w:rPr>
          <w:rFonts w:eastAsia="Times New Roman"/>
          <w:szCs w:val="24"/>
        </w:rPr>
        <w:t>γροτικοί συνεταιρισμοί</w:t>
      </w:r>
      <w:r>
        <w:rPr>
          <w:rFonts w:eastAsia="Times New Roman"/>
          <w:szCs w:val="24"/>
        </w:rPr>
        <w:t>,</w:t>
      </w:r>
      <w:r w:rsidRPr="00B10BF9">
        <w:rPr>
          <w:rFonts w:eastAsia="Times New Roman"/>
          <w:szCs w:val="24"/>
        </w:rPr>
        <w:t xml:space="preserve"> οι σχολικοί συνεταιρισμ</w:t>
      </w:r>
      <w:r>
        <w:rPr>
          <w:rFonts w:eastAsia="Times New Roman"/>
          <w:szCs w:val="24"/>
        </w:rPr>
        <w:t>οί του άρθρου 46 του ν.1566/</w:t>
      </w:r>
      <w:r w:rsidRPr="00B10BF9">
        <w:rPr>
          <w:rFonts w:eastAsia="Times New Roman"/>
          <w:szCs w:val="24"/>
        </w:rPr>
        <w:t>1985</w:t>
      </w:r>
      <w:r>
        <w:rPr>
          <w:rFonts w:eastAsia="Times New Roman"/>
          <w:szCs w:val="24"/>
        </w:rPr>
        <w:t xml:space="preserve"> -κ</w:t>
      </w:r>
      <w:r w:rsidRPr="00B10BF9">
        <w:rPr>
          <w:rFonts w:eastAsia="Times New Roman"/>
          <w:szCs w:val="24"/>
        </w:rPr>
        <w:t xml:space="preserve">αι </w:t>
      </w:r>
      <w:r>
        <w:rPr>
          <w:rFonts w:eastAsia="Times New Roman"/>
          <w:szCs w:val="24"/>
        </w:rPr>
        <w:t xml:space="preserve">εδώ </w:t>
      </w:r>
      <w:r w:rsidRPr="00B10BF9">
        <w:rPr>
          <w:rFonts w:eastAsia="Times New Roman"/>
          <w:szCs w:val="24"/>
        </w:rPr>
        <w:t>θέλω να σταθώ λίγο</w:t>
      </w:r>
      <w:r>
        <w:rPr>
          <w:rFonts w:eastAsia="Times New Roman"/>
          <w:szCs w:val="24"/>
        </w:rPr>
        <w:t>,</w:t>
      </w:r>
      <w:r w:rsidRPr="00B10BF9">
        <w:rPr>
          <w:rFonts w:eastAsia="Times New Roman"/>
          <w:szCs w:val="24"/>
        </w:rPr>
        <w:t xml:space="preserve"> γιατί το τελευταίο διάστημα δημιουργήθηκε ένα θέμα με ένα</w:t>
      </w:r>
      <w:r>
        <w:rPr>
          <w:rFonts w:eastAsia="Times New Roman"/>
          <w:szCs w:val="24"/>
        </w:rPr>
        <w:t>ν</w:t>
      </w:r>
      <w:r w:rsidRPr="00B10BF9">
        <w:rPr>
          <w:rFonts w:eastAsia="Times New Roman"/>
          <w:szCs w:val="24"/>
        </w:rPr>
        <w:t xml:space="preserve"> σχολικό συνεταιρισμό στην περιοχή της Χαλκι</w:t>
      </w:r>
      <w:r w:rsidRPr="00B10BF9">
        <w:rPr>
          <w:rFonts w:eastAsia="Times New Roman"/>
          <w:szCs w:val="24"/>
        </w:rPr>
        <w:t>δικής</w:t>
      </w:r>
      <w:r>
        <w:rPr>
          <w:rFonts w:eastAsia="Times New Roman"/>
          <w:szCs w:val="24"/>
        </w:rPr>
        <w:t xml:space="preserve"> και </w:t>
      </w:r>
      <w:r w:rsidRPr="00B10BF9">
        <w:rPr>
          <w:rFonts w:eastAsia="Times New Roman"/>
          <w:szCs w:val="24"/>
        </w:rPr>
        <w:t xml:space="preserve">ερχόμαστε </w:t>
      </w:r>
      <w:r>
        <w:rPr>
          <w:rFonts w:eastAsia="Times New Roman"/>
          <w:szCs w:val="24"/>
        </w:rPr>
        <w:t>κ</w:t>
      </w:r>
      <w:r w:rsidRPr="00B10BF9">
        <w:rPr>
          <w:rFonts w:eastAsia="Times New Roman"/>
          <w:szCs w:val="24"/>
        </w:rPr>
        <w:t>αι το καταργούμε και αυτό</w:t>
      </w:r>
      <w:r>
        <w:rPr>
          <w:rFonts w:eastAsia="Times New Roman"/>
          <w:szCs w:val="24"/>
        </w:rPr>
        <w:t xml:space="preserve">- </w:t>
      </w:r>
      <w:r>
        <w:rPr>
          <w:rFonts w:eastAsia="Times New Roman"/>
          <w:szCs w:val="24"/>
        </w:rPr>
        <w:t>ο</w:t>
      </w:r>
      <w:r w:rsidRPr="00B10BF9">
        <w:rPr>
          <w:rFonts w:eastAsia="Times New Roman"/>
          <w:szCs w:val="24"/>
        </w:rPr>
        <w:t>ι φορείς κοινωνικής και αλληλέγγυας οικονομίας με τη μορφή κοινωνικής συνεταιριστικής επιχείρησης</w:t>
      </w:r>
      <w:r>
        <w:rPr>
          <w:rFonts w:eastAsia="Times New Roman"/>
          <w:szCs w:val="24"/>
        </w:rPr>
        <w:t xml:space="preserve">, οι </w:t>
      </w:r>
      <w:r w:rsidRPr="00B10BF9">
        <w:rPr>
          <w:rFonts w:eastAsia="Times New Roman"/>
          <w:szCs w:val="24"/>
        </w:rPr>
        <w:t>ΚΟΙΝΣΕΠ</w:t>
      </w:r>
      <w:r>
        <w:rPr>
          <w:rFonts w:eastAsia="Times New Roman"/>
          <w:szCs w:val="24"/>
        </w:rPr>
        <w:t>,</w:t>
      </w:r>
      <w:r w:rsidRPr="00B10BF9">
        <w:rPr>
          <w:rFonts w:eastAsia="Times New Roman"/>
          <w:szCs w:val="24"/>
        </w:rPr>
        <w:t xml:space="preserve"> οι συνεταιρισμοί εργαζομένων</w:t>
      </w:r>
      <w:r>
        <w:rPr>
          <w:rFonts w:eastAsia="Times New Roman"/>
          <w:szCs w:val="24"/>
        </w:rPr>
        <w:t>,</w:t>
      </w:r>
      <w:r w:rsidRPr="00B10BF9">
        <w:rPr>
          <w:rFonts w:eastAsia="Times New Roman"/>
          <w:szCs w:val="24"/>
        </w:rPr>
        <w:t xml:space="preserve"> καθώς και οι επιχειρήσεις ανεξαρτήτως </w:t>
      </w:r>
      <w:r>
        <w:rPr>
          <w:rFonts w:eastAsia="Times New Roman"/>
          <w:szCs w:val="24"/>
        </w:rPr>
        <w:t>ν</w:t>
      </w:r>
      <w:r w:rsidRPr="00B10BF9">
        <w:rPr>
          <w:rFonts w:eastAsia="Times New Roman"/>
          <w:szCs w:val="24"/>
        </w:rPr>
        <w:t>ομικής μορφής</w:t>
      </w:r>
      <w:r>
        <w:rPr>
          <w:rFonts w:eastAsia="Times New Roman"/>
          <w:szCs w:val="24"/>
        </w:rPr>
        <w:t>,</w:t>
      </w:r>
      <w:r w:rsidRPr="00B10BF9">
        <w:rPr>
          <w:rFonts w:eastAsia="Times New Roman"/>
          <w:szCs w:val="24"/>
        </w:rPr>
        <w:t xml:space="preserve"> που βρίσκοντ</w:t>
      </w:r>
      <w:r w:rsidRPr="00B10BF9">
        <w:rPr>
          <w:rFonts w:eastAsia="Times New Roman"/>
          <w:szCs w:val="24"/>
        </w:rPr>
        <w:t>αι σε εκκαθάριση</w:t>
      </w:r>
      <w:r>
        <w:rPr>
          <w:rFonts w:eastAsia="Times New Roman"/>
          <w:szCs w:val="24"/>
        </w:rPr>
        <w:t>,</w:t>
      </w:r>
      <w:r w:rsidRPr="00B10BF9">
        <w:rPr>
          <w:rFonts w:eastAsia="Times New Roman"/>
          <w:szCs w:val="24"/>
        </w:rPr>
        <w:t xml:space="preserve"> σε πτώχευση </w:t>
      </w:r>
      <w:r>
        <w:rPr>
          <w:rFonts w:eastAsia="Times New Roman"/>
          <w:szCs w:val="24"/>
        </w:rPr>
        <w:t>ή</w:t>
      </w:r>
      <w:r w:rsidRPr="00B10BF9">
        <w:rPr>
          <w:rFonts w:eastAsia="Times New Roman"/>
          <w:szCs w:val="24"/>
        </w:rPr>
        <w:t xml:space="preserve"> αδράνεια</w:t>
      </w:r>
      <w:r>
        <w:rPr>
          <w:rFonts w:eastAsia="Times New Roman"/>
          <w:szCs w:val="24"/>
        </w:rPr>
        <w:t>.</w:t>
      </w:r>
      <w:r w:rsidRPr="00B10BF9">
        <w:rPr>
          <w:rFonts w:eastAsia="Times New Roman"/>
          <w:szCs w:val="24"/>
        </w:rPr>
        <w:t xml:space="preserve"> </w:t>
      </w:r>
      <w:r>
        <w:rPr>
          <w:rFonts w:eastAsia="Times New Roman"/>
          <w:szCs w:val="24"/>
        </w:rPr>
        <w:t>Σ</w:t>
      </w:r>
      <w:r w:rsidRPr="00B10BF9">
        <w:rPr>
          <w:rFonts w:eastAsia="Times New Roman"/>
          <w:szCs w:val="24"/>
        </w:rPr>
        <w:t>την περίπτωση που η αδράνεια δεν καταλαμβάνει όλο το φορολογικό έτος</w:t>
      </w:r>
      <w:r>
        <w:rPr>
          <w:rFonts w:eastAsia="Times New Roman"/>
          <w:szCs w:val="24"/>
        </w:rPr>
        <w:t>,</w:t>
      </w:r>
      <w:r w:rsidRPr="00B10BF9">
        <w:rPr>
          <w:rFonts w:eastAsia="Times New Roman"/>
          <w:szCs w:val="24"/>
        </w:rPr>
        <w:t xml:space="preserve"> εφαρμόζεται αναλογικά με τους μήνες που είναι σε αδράνεια</w:t>
      </w:r>
      <w:r>
        <w:rPr>
          <w:rFonts w:eastAsia="Times New Roman"/>
          <w:szCs w:val="24"/>
        </w:rPr>
        <w:t>.</w:t>
      </w:r>
      <w:r w:rsidRPr="00B10BF9">
        <w:rPr>
          <w:rFonts w:eastAsia="Times New Roman"/>
          <w:szCs w:val="24"/>
        </w:rPr>
        <w:t xml:space="preserve"> </w:t>
      </w:r>
    </w:p>
    <w:p w14:paraId="45B7D3F5" w14:textId="77777777" w:rsidR="003C2D4C" w:rsidRDefault="00D0192B">
      <w:pPr>
        <w:spacing w:line="600" w:lineRule="auto"/>
        <w:ind w:firstLine="720"/>
        <w:contextualSpacing/>
        <w:jc w:val="both"/>
        <w:rPr>
          <w:rFonts w:eastAsia="Times New Roman"/>
          <w:szCs w:val="24"/>
        </w:rPr>
      </w:pPr>
      <w:r>
        <w:rPr>
          <w:rFonts w:eastAsia="Times New Roman"/>
          <w:szCs w:val="24"/>
        </w:rPr>
        <w:t>Θ</w:t>
      </w:r>
      <w:r w:rsidRPr="00B10BF9">
        <w:rPr>
          <w:rFonts w:eastAsia="Times New Roman"/>
          <w:szCs w:val="24"/>
        </w:rPr>
        <w:t>εωρούμε ότι ξεκινάμε με ένα μικρό βήμα</w:t>
      </w:r>
      <w:r>
        <w:rPr>
          <w:rFonts w:eastAsia="Times New Roman"/>
          <w:szCs w:val="24"/>
        </w:rPr>
        <w:t>,</w:t>
      </w:r>
      <w:r w:rsidRPr="00B10BF9">
        <w:rPr>
          <w:rFonts w:eastAsia="Times New Roman"/>
          <w:szCs w:val="24"/>
        </w:rPr>
        <w:t xml:space="preserve"> αλλά ξετυλίγουμε το κουβάρι της μείωσης</w:t>
      </w:r>
      <w:r>
        <w:rPr>
          <w:rFonts w:eastAsia="Times New Roman"/>
          <w:szCs w:val="24"/>
        </w:rPr>
        <w:t xml:space="preserve"> και </w:t>
      </w:r>
      <w:r w:rsidRPr="00B10BF9">
        <w:rPr>
          <w:rFonts w:eastAsia="Times New Roman"/>
          <w:szCs w:val="24"/>
        </w:rPr>
        <w:t>ελαφρύνουμε τ</w:t>
      </w:r>
      <w:r>
        <w:rPr>
          <w:rFonts w:eastAsia="Times New Roman"/>
          <w:szCs w:val="24"/>
        </w:rPr>
        <w:t>ι</w:t>
      </w:r>
      <w:r w:rsidRPr="00B10BF9">
        <w:rPr>
          <w:rFonts w:eastAsia="Times New Roman"/>
          <w:szCs w:val="24"/>
        </w:rPr>
        <w:t>ς επιχειρήσ</w:t>
      </w:r>
      <w:r>
        <w:rPr>
          <w:rFonts w:eastAsia="Times New Roman"/>
          <w:szCs w:val="24"/>
        </w:rPr>
        <w:t>ει</w:t>
      </w:r>
      <w:r w:rsidRPr="00B10BF9">
        <w:rPr>
          <w:rFonts w:eastAsia="Times New Roman"/>
          <w:szCs w:val="24"/>
        </w:rPr>
        <w:t>ς από τα βάρη των μνημονίων</w:t>
      </w:r>
      <w:r>
        <w:rPr>
          <w:rFonts w:eastAsia="Times New Roman"/>
          <w:szCs w:val="24"/>
        </w:rPr>
        <w:t>.</w:t>
      </w:r>
    </w:p>
    <w:p w14:paraId="45B7D3F6" w14:textId="77777777" w:rsidR="003C2D4C" w:rsidRDefault="00D0192B">
      <w:pPr>
        <w:spacing w:line="600" w:lineRule="auto"/>
        <w:ind w:firstLine="720"/>
        <w:contextualSpacing/>
        <w:jc w:val="both"/>
        <w:rPr>
          <w:rFonts w:eastAsia="Times New Roman"/>
          <w:szCs w:val="24"/>
        </w:rPr>
      </w:pPr>
      <w:r>
        <w:rPr>
          <w:rFonts w:eastAsia="Times New Roman"/>
          <w:szCs w:val="24"/>
        </w:rPr>
        <w:t>Ε</w:t>
      </w:r>
      <w:r w:rsidRPr="00B10BF9">
        <w:rPr>
          <w:rFonts w:eastAsia="Times New Roman"/>
          <w:szCs w:val="24"/>
        </w:rPr>
        <w:t>υχαριστώ</w:t>
      </w:r>
      <w:r>
        <w:rPr>
          <w:rFonts w:eastAsia="Times New Roman"/>
          <w:szCs w:val="24"/>
        </w:rPr>
        <w:t>.</w:t>
      </w:r>
    </w:p>
    <w:p w14:paraId="45B7D3F7" w14:textId="77777777" w:rsidR="003C2D4C" w:rsidRDefault="00D0192B">
      <w:pPr>
        <w:spacing w:line="600" w:lineRule="auto"/>
        <w:contextualSpacing/>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14:paraId="45B7D3F8" w14:textId="77777777" w:rsidR="003C2D4C" w:rsidRDefault="00D0192B">
      <w:pPr>
        <w:spacing w:line="600" w:lineRule="auto"/>
        <w:ind w:firstLine="720"/>
        <w:contextualSpacing/>
        <w:jc w:val="both"/>
        <w:rPr>
          <w:rFonts w:eastAsia="Times New Roman"/>
          <w:szCs w:val="24"/>
        </w:rPr>
      </w:pPr>
      <w:r w:rsidRPr="0058547A">
        <w:rPr>
          <w:rFonts w:eastAsia="Times New Roman"/>
          <w:b/>
          <w:szCs w:val="24"/>
        </w:rPr>
        <w:t>ΙΩΑΝΝΗΣ ΜΑΝΙΑΤΗΣ:</w:t>
      </w:r>
      <w:r>
        <w:rPr>
          <w:rFonts w:eastAsia="Times New Roman"/>
          <w:b/>
          <w:szCs w:val="24"/>
        </w:rPr>
        <w:t xml:space="preserve"> </w:t>
      </w:r>
      <w:r>
        <w:rPr>
          <w:rFonts w:eastAsia="Times New Roman"/>
          <w:szCs w:val="24"/>
        </w:rPr>
        <w:t>Κύριε Πρόεδρε, μια ερώτηση μπορώ να κάνω;</w:t>
      </w:r>
    </w:p>
    <w:p w14:paraId="45B7D3F9" w14:textId="77777777" w:rsidR="003C2D4C" w:rsidRDefault="00D0192B">
      <w:pPr>
        <w:tabs>
          <w:tab w:val="left" w:pos="3189"/>
          <w:tab w:val="center" w:pos="4513"/>
        </w:tabs>
        <w:spacing w:line="600" w:lineRule="auto"/>
        <w:ind w:firstLine="720"/>
        <w:contextualSpacing/>
        <w:jc w:val="both"/>
        <w:rPr>
          <w:rFonts w:eastAsia="Times New Roman" w:cs="Times New Roman"/>
          <w:szCs w:val="24"/>
        </w:rPr>
      </w:pPr>
      <w:r w:rsidRPr="009F62CB">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Ευχαριστούμε, κυρία Υφυπουργέ. </w:t>
      </w:r>
    </w:p>
    <w:p w14:paraId="45B7D3FA" w14:textId="77777777" w:rsidR="003C2D4C" w:rsidRDefault="00D0192B">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Κύριε Μανιάτη,</w:t>
      </w:r>
      <w:r>
        <w:rPr>
          <w:rFonts w:eastAsia="Times New Roman" w:cs="Times New Roman"/>
          <w:szCs w:val="24"/>
        </w:rPr>
        <w:t xml:space="preserve"> έχετε τον λόγο ούτως ή άλλως. </w:t>
      </w:r>
    </w:p>
    <w:p w14:paraId="45B7D3FB" w14:textId="77777777" w:rsidR="003C2D4C" w:rsidRDefault="00D0192B">
      <w:pPr>
        <w:tabs>
          <w:tab w:val="left" w:pos="3189"/>
          <w:tab w:val="center" w:pos="4513"/>
        </w:tabs>
        <w:spacing w:line="600" w:lineRule="auto"/>
        <w:ind w:firstLine="720"/>
        <w:contextualSpacing/>
        <w:jc w:val="both"/>
        <w:rPr>
          <w:rFonts w:eastAsia="Times New Roman" w:cs="Times New Roman"/>
          <w:szCs w:val="24"/>
        </w:rPr>
      </w:pPr>
      <w:r w:rsidRPr="0058547A">
        <w:rPr>
          <w:rFonts w:eastAsia="Times New Roman"/>
          <w:b/>
          <w:szCs w:val="24"/>
        </w:rPr>
        <w:t>ΙΩΑΝΝΗΣ ΜΑΝΙΑΤΗΣ:</w:t>
      </w:r>
      <w:r>
        <w:rPr>
          <w:rFonts w:eastAsia="Times New Roman"/>
          <w:b/>
          <w:szCs w:val="24"/>
        </w:rPr>
        <w:t xml:space="preserve"> </w:t>
      </w:r>
      <w:r>
        <w:rPr>
          <w:rFonts w:eastAsia="Times New Roman" w:cs="Times New Roman"/>
          <w:szCs w:val="24"/>
        </w:rPr>
        <w:t xml:space="preserve">Πριν πάρω τον λόγο, θα ήθελα μια διευκρινιστική ερώτηση να κάνω. </w:t>
      </w:r>
    </w:p>
    <w:p w14:paraId="45B7D3FC" w14:textId="77777777" w:rsidR="003C2D4C" w:rsidRDefault="00D0192B">
      <w:pPr>
        <w:tabs>
          <w:tab w:val="left" w:pos="3189"/>
          <w:tab w:val="center" w:pos="4513"/>
        </w:tabs>
        <w:spacing w:line="600" w:lineRule="auto"/>
        <w:ind w:firstLine="720"/>
        <w:contextualSpacing/>
        <w:jc w:val="both"/>
        <w:rPr>
          <w:rFonts w:eastAsia="Times New Roman" w:cs="Times New Roman"/>
          <w:szCs w:val="24"/>
        </w:rPr>
      </w:pPr>
      <w:r w:rsidRPr="009F62CB">
        <w:rPr>
          <w:rFonts w:eastAsia="Times New Roman" w:cs="Times New Roman"/>
          <w:b/>
          <w:szCs w:val="24"/>
        </w:rPr>
        <w:t xml:space="preserve">ΠΡΟΕΔΡΕΥΩΝ (Αναστάσιος Κουράκης): </w:t>
      </w:r>
      <w:r>
        <w:rPr>
          <w:rFonts w:eastAsia="Times New Roman" w:cs="Times New Roman"/>
          <w:szCs w:val="24"/>
        </w:rPr>
        <w:t xml:space="preserve">Ναι, βεβαίως. Έχετε τον λόγο. </w:t>
      </w:r>
    </w:p>
    <w:p w14:paraId="45B7D3FD" w14:textId="77777777" w:rsidR="003C2D4C" w:rsidRDefault="00D0192B">
      <w:pPr>
        <w:tabs>
          <w:tab w:val="left" w:pos="3189"/>
          <w:tab w:val="center" w:pos="4513"/>
        </w:tabs>
        <w:spacing w:line="600" w:lineRule="auto"/>
        <w:ind w:firstLine="720"/>
        <w:contextualSpacing/>
        <w:jc w:val="both"/>
        <w:rPr>
          <w:rFonts w:eastAsia="Times New Roman"/>
          <w:szCs w:val="24"/>
        </w:rPr>
      </w:pPr>
      <w:r w:rsidRPr="0058547A">
        <w:rPr>
          <w:rFonts w:eastAsia="Times New Roman"/>
          <w:b/>
          <w:szCs w:val="24"/>
        </w:rPr>
        <w:t>ΙΩΑΝΝΗΣ ΜΑΝΙΑΤΗΣ:</w:t>
      </w:r>
      <w:r>
        <w:rPr>
          <w:rFonts w:eastAsia="Times New Roman"/>
          <w:b/>
          <w:szCs w:val="24"/>
        </w:rPr>
        <w:t xml:space="preserve"> </w:t>
      </w:r>
      <w:r>
        <w:rPr>
          <w:rFonts w:eastAsia="Times New Roman"/>
          <w:szCs w:val="24"/>
        </w:rPr>
        <w:t xml:space="preserve">Κυρία </w:t>
      </w:r>
      <w:r w:rsidRPr="00B10BF9">
        <w:rPr>
          <w:rFonts w:eastAsia="Times New Roman"/>
          <w:szCs w:val="24"/>
        </w:rPr>
        <w:t>Υπουργέ</w:t>
      </w:r>
      <w:r>
        <w:rPr>
          <w:rFonts w:eastAsia="Times New Roman"/>
          <w:szCs w:val="24"/>
        </w:rPr>
        <w:t>,</w:t>
      </w:r>
      <w:r w:rsidRPr="00B10BF9">
        <w:rPr>
          <w:rFonts w:eastAsia="Times New Roman"/>
          <w:szCs w:val="24"/>
        </w:rPr>
        <w:t xml:space="preserve"> βλέπω με ευχαρίστηση </w:t>
      </w:r>
      <w:r>
        <w:rPr>
          <w:rFonts w:eastAsia="Times New Roman"/>
          <w:szCs w:val="24"/>
        </w:rPr>
        <w:t xml:space="preserve">ότι σε αυτή την </w:t>
      </w:r>
      <w:r w:rsidRPr="00B10BF9">
        <w:rPr>
          <w:rFonts w:eastAsia="Times New Roman"/>
          <w:szCs w:val="24"/>
        </w:rPr>
        <w:t>τροπο</w:t>
      </w:r>
      <w:r w:rsidRPr="00B10BF9">
        <w:rPr>
          <w:rFonts w:eastAsia="Times New Roman"/>
          <w:szCs w:val="24"/>
        </w:rPr>
        <w:t>λογία</w:t>
      </w:r>
      <w:r>
        <w:rPr>
          <w:rFonts w:eastAsia="Times New Roman"/>
          <w:szCs w:val="24"/>
        </w:rPr>
        <w:t>,</w:t>
      </w:r>
      <w:r w:rsidRPr="00B10BF9">
        <w:rPr>
          <w:rFonts w:eastAsia="Times New Roman"/>
          <w:szCs w:val="24"/>
        </w:rPr>
        <w:t xml:space="preserve"> που μόλις μας αναγνώσετε</w:t>
      </w:r>
      <w:r>
        <w:rPr>
          <w:rFonts w:eastAsia="Times New Roman"/>
          <w:szCs w:val="24"/>
        </w:rPr>
        <w:t>, αίρετε</w:t>
      </w:r>
      <w:r w:rsidRPr="00B10BF9">
        <w:rPr>
          <w:rFonts w:eastAsia="Times New Roman"/>
          <w:szCs w:val="24"/>
        </w:rPr>
        <w:t xml:space="preserve"> την υποχρέωση καταβολής τέλους επιτηδεύματος 500 ευρώ από διάφορες κοινωνικές ομάδες</w:t>
      </w:r>
      <w:r>
        <w:rPr>
          <w:rFonts w:eastAsia="Times New Roman"/>
          <w:szCs w:val="24"/>
        </w:rPr>
        <w:t>.</w:t>
      </w:r>
      <w:r w:rsidRPr="00B10BF9">
        <w:rPr>
          <w:rFonts w:eastAsia="Times New Roman"/>
          <w:szCs w:val="24"/>
        </w:rPr>
        <w:t xml:space="preserve"> </w:t>
      </w:r>
      <w:r>
        <w:rPr>
          <w:rFonts w:eastAsia="Times New Roman"/>
          <w:szCs w:val="24"/>
        </w:rPr>
        <w:t xml:space="preserve">Φαντάζομαι ότι το έναυσμα ήταν αυτή η </w:t>
      </w:r>
      <w:r w:rsidRPr="00B10BF9">
        <w:rPr>
          <w:rFonts w:eastAsia="Times New Roman"/>
          <w:szCs w:val="24"/>
        </w:rPr>
        <w:t xml:space="preserve">αδιανόητη </w:t>
      </w:r>
      <w:r>
        <w:rPr>
          <w:rFonts w:eastAsia="Times New Roman"/>
          <w:szCs w:val="24"/>
        </w:rPr>
        <w:t>είδηση</w:t>
      </w:r>
      <w:r w:rsidRPr="00B10BF9">
        <w:rPr>
          <w:rFonts w:eastAsia="Times New Roman"/>
          <w:szCs w:val="24"/>
        </w:rPr>
        <w:t xml:space="preserve"> που διαβάσαμε πριν </w:t>
      </w:r>
      <w:r>
        <w:rPr>
          <w:rFonts w:eastAsia="Times New Roman"/>
          <w:szCs w:val="24"/>
        </w:rPr>
        <w:t>δεκαπέντε</w:t>
      </w:r>
      <w:r w:rsidRPr="00B10BF9">
        <w:rPr>
          <w:rFonts w:eastAsia="Times New Roman"/>
          <w:szCs w:val="24"/>
        </w:rPr>
        <w:t xml:space="preserve"> μέρες</w:t>
      </w:r>
      <w:r>
        <w:rPr>
          <w:rFonts w:eastAsia="Times New Roman"/>
          <w:szCs w:val="24"/>
        </w:rPr>
        <w:t>,</w:t>
      </w:r>
      <w:r w:rsidRPr="00B10BF9">
        <w:rPr>
          <w:rFonts w:eastAsia="Times New Roman"/>
          <w:szCs w:val="24"/>
        </w:rPr>
        <w:t xml:space="preserve"> ότι ζητήσατε τέλος επιτηδεύματος από το</w:t>
      </w:r>
      <w:r w:rsidRPr="00B10BF9">
        <w:rPr>
          <w:rFonts w:eastAsia="Times New Roman"/>
          <w:szCs w:val="24"/>
        </w:rPr>
        <w:t>ν μαθητικό συνεταιρισμό στη Χαλκιδική</w:t>
      </w:r>
      <w:r>
        <w:rPr>
          <w:rFonts w:eastAsia="Times New Roman"/>
          <w:szCs w:val="24"/>
        </w:rPr>
        <w:t>,</w:t>
      </w:r>
      <w:r w:rsidRPr="00B10BF9">
        <w:rPr>
          <w:rFonts w:eastAsia="Times New Roman"/>
          <w:szCs w:val="24"/>
        </w:rPr>
        <w:t xml:space="preserve"> ο οποίος καλλιεργούσε στον κήπο του σχολείου και τους υποχρεώσ</w:t>
      </w:r>
      <w:r>
        <w:rPr>
          <w:rFonts w:eastAsia="Times New Roman"/>
          <w:szCs w:val="24"/>
        </w:rPr>
        <w:t>α</w:t>
      </w:r>
      <w:r w:rsidRPr="00B10BF9">
        <w:rPr>
          <w:rFonts w:eastAsia="Times New Roman"/>
          <w:szCs w:val="24"/>
        </w:rPr>
        <w:t>τε να τον κλείσουν</w:t>
      </w:r>
      <w:r>
        <w:rPr>
          <w:rFonts w:eastAsia="Times New Roman"/>
          <w:szCs w:val="24"/>
        </w:rPr>
        <w:t>.</w:t>
      </w:r>
      <w:r w:rsidRPr="00B10BF9">
        <w:rPr>
          <w:rFonts w:eastAsia="Times New Roman"/>
          <w:szCs w:val="24"/>
        </w:rPr>
        <w:t xml:space="preserve"> </w:t>
      </w:r>
      <w:r>
        <w:rPr>
          <w:rFonts w:eastAsia="Times New Roman"/>
          <w:szCs w:val="24"/>
        </w:rPr>
        <w:t xml:space="preserve">Έστω και </w:t>
      </w:r>
      <w:r w:rsidRPr="00B10BF9">
        <w:rPr>
          <w:rFonts w:eastAsia="Times New Roman"/>
          <w:szCs w:val="24"/>
        </w:rPr>
        <w:t>έτσι</w:t>
      </w:r>
      <w:r>
        <w:rPr>
          <w:rFonts w:eastAsia="Times New Roman"/>
          <w:szCs w:val="24"/>
        </w:rPr>
        <w:t>,</w:t>
      </w:r>
      <w:r w:rsidRPr="00B10BF9">
        <w:rPr>
          <w:rFonts w:eastAsia="Times New Roman"/>
          <w:szCs w:val="24"/>
        </w:rPr>
        <w:t xml:space="preserve"> </w:t>
      </w:r>
      <w:r>
        <w:rPr>
          <w:rFonts w:eastAsia="Times New Roman"/>
          <w:szCs w:val="24"/>
        </w:rPr>
        <w:t>όμως,</w:t>
      </w:r>
      <w:r w:rsidRPr="00B10BF9">
        <w:rPr>
          <w:rFonts w:eastAsia="Times New Roman"/>
          <w:szCs w:val="24"/>
        </w:rPr>
        <w:t xml:space="preserve"> </w:t>
      </w:r>
      <w:r>
        <w:rPr>
          <w:rFonts w:eastAsia="Times New Roman"/>
          <w:szCs w:val="24"/>
        </w:rPr>
        <w:t xml:space="preserve">με </w:t>
      </w:r>
      <w:r w:rsidRPr="00B10BF9">
        <w:rPr>
          <w:rFonts w:eastAsia="Times New Roman"/>
          <w:szCs w:val="24"/>
        </w:rPr>
        <w:t>αυτό το βήμα</w:t>
      </w:r>
      <w:r>
        <w:rPr>
          <w:rFonts w:eastAsia="Times New Roman"/>
          <w:szCs w:val="24"/>
        </w:rPr>
        <w:t>,</w:t>
      </w:r>
      <w:r w:rsidRPr="00B10BF9">
        <w:rPr>
          <w:rFonts w:eastAsia="Times New Roman"/>
          <w:szCs w:val="24"/>
        </w:rPr>
        <w:t xml:space="preserve"> μπορούμε να θεωρήσουμε ότι </w:t>
      </w:r>
      <w:r>
        <w:rPr>
          <w:rFonts w:eastAsia="Times New Roman"/>
          <w:szCs w:val="24"/>
        </w:rPr>
        <w:t xml:space="preserve">τα μικρά παιδιά του </w:t>
      </w:r>
      <w:r>
        <w:rPr>
          <w:rFonts w:eastAsia="Times New Roman"/>
          <w:szCs w:val="24"/>
        </w:rPr>
        <w:t>δ</w:t>
      </w:r>
      <w:r>
        <w:rPr>
          <w:rFonts w:eastAsia="Times New Roman"/>
          <w:szCs w:val="24"/>
        </w:rPr>
        <w:t>ημοτικού σά</w:t>
      </w:r>
      <w:r w:rsidRPr="00B10BF9">
        <w:rPr>
          <w:rFonts w:eastAsia="Times New Roman"/>
          <w:szCs w:val="24"/>
        </w:rPr>
        <w:t>ς έκαναν ένα πολύ καλό μάθημα</w:t>
      </w:r>
      <w:r>
        <w:rPr>
          <w:rFonts w:eastAsia="Times New Roman"/>
          <w:szCs w:val="24"/>
        </w:rPr>
        <w:t>.</w:t>
      </w:r>
    </w:p>
    <w:p w14:paraId="45B7D3FE" w14:textId="77777777" w:rsidR="003C2D4C" w:rsidRDefault="00D0192B">
      <w:pPr>
        <w:tabs>
          <w:tab w:val="left" w:pos="3189"/>
          <w:tab w:val="center" w:pos="4513"/>
        </w:tabs>
        <w:spacing w:line="600" w:lineRule="auto"/>
        <w:ind w:firstLine="720"/>
        <w:contextualSpacing/>
        <w:jc w:val="both"/>
        <w:rPr>
          <w:rFonts w:eastAsia="Times New Roman"/>
          <w:szCs w:val="24"/>
        </w:rPr>
      </w:pPr>
      <w:r>
        <w:rPr>
          <w:rFonts w:eastAsia="Times New Roman"/>
          <w:szCs w:val="24"/>
        </w:rPr>
        <w:lastRenderedPageBreak/>
        <w:t>Βλέπω,</w:t>
      </w:r>
      <w:r>
        <w:rPr>
          <w:rFonts w:eastAsia="Times New Roman"/>
          <w:szCs w:val="24"/>
        </w:rPr>
        <w:t xml:space="preserve"> όμως, κάτι</w:t>
      </w:r>
      <w:r w:rsidRPr="00B10BF9">
        <w:rPr>
          <w:rFonts w:eastAsia="Times New Roman"/>
          <w:szCs w:val="24"/>
        </w:rPr>
        <w:t xml:space="preserve"> το οποίο θα ήθελα </w:t>
      </w:r>
      <w:r>
        <w:rPr>
          <w:rFonts w:eastAsia="Times New Roman"/>
          <w:szCs w:val="24"/>
        </w:rPr>
        <w:t>να μας το διευκρινίσετε. Αναφέρατε ότι</w:t>
      </w:r>
      <w:r w:rsidRPr="00B10BF9">
        <w:rPr>
          <w:rFonts w:eastAsia="Times New Roman"/>
          <w:szCs w:val="24"/>
        </w:rPr>
        <w:t xml:space="preserve"> δεν υπάρχει υποχρέωση καταβολής τέλους επιτηδεύματος </w:t>
      </w:r>
      <w:r>
        <w:rPr>
          <w:rFonts w:eastAsia="Times New Roman"/>
          <w:szCs w:val="24"/>
        </w:rPr>
        <w:t>στα μέλη</w:t>
      </w:r>
      <w:r w:rsidRPr="00B10BF9">
        <w:rPr>
          <w:rFonts w:eastAsia="Times New Roman"/>
          <w:szCs w:val="24"/>
        </w:rPr>
        <w:t xml:space="preserve"> των αγροτικών </w:t>
      </w:r>
      <w:r>
        <w:rPr>
          <w:rFonts w:eastAsia="Times New Roman"/>
          <w:szCs w:val="24"/>
        </w:rPr>
        <w:t>σ</w:t>
      </w:r>
      <w:r w:rsidRPr="00B10BF9">
        <w:rPr>
          <w:rFonts w:eastAsia="Times New Roman"/>
          <w:szCs w:val="24"/>
        </w:rPr>
        <w:t>υνεταιρισμών και λοιπά</w:t>
      </w:r>
      <w:r>
        <w:rPr>
          <w:rFonts w:eastAsia="Times New Roman"/>
          <w:szCs w:val="24"/>
        </w:rPr>
        <w:t xml:space="preserve">. Ορθά. </w:t>
      </w:r>
    </w:p>
    <w:p w14:paraId="45B7D3FF" w14:textId="77777777" w:rsidR="003C2D4C" w:rsidRDefault="00D0192B">
      <w:pPr>
        <w:spacing w:line="600" w:lineRule="auto"/>
        <w:ind w:firstLine="720"/>
        <w:contextualSpacing/>
        <w:jc w:val="both"/>
        <w:rPr>
          <w:rFonts w:eastAsia="Times New Roman"/>
          <w:szCs w:val="24"/>
        </w:rPr>
      </w:pPr>
      <w:r>
        <w:rPr>
          <w:rFonts w:eastAsia="Times New Roman"/>
          <w:szCs w:val="24"/>
        </w:rPr>
        <w:t>Ερώτηση: Απαλλάσσονται και οι αγρότες-μέλη των Τοπικών Οργανισμών Εγγείων Βελτι</w:t>
      </w:r>
      <w:r>
        <w:rPr>
          <w:rFonts w:eastAsia="Times New Roman"/>
          <w:szCs w:val="24"/>
        </w:rPr>
        <w:t>ώσεων (ΤΟΕΒ), όπου ανήκουν τριακόσιες χιλιάδες αγρότες, οι οποίοι Τοπικοί Οργανισμοί Εγγείων Βελτιώσεων υπάγονται σε επίπεδο νομού στον κάθε φορά ΓΟΕΒ, Γενικό Οργανισμό Εγγείων Βελτιώσεων, ναι ή όχι; Και σας μιλώ για άλλες συλλογικές οντότητες όχι για αγρο</w:t>
      </w:r>
      <w:r>
        <w:rPr>
          <w:rFonts w:eastAsia="Times New Roman"/>
          <w:szCs w:val="24"/>
        </w:rPr>
        <w:t>τικούς συνεταιρισμούς, γιατί ξέρουμε πολύ καλά τι συμβαίνει με διάφορους αγροτικούς συνεταιρισμούς. Μιλώ για Τοπικούς Οργανισμούς Εγγείων Βελτιώσεων που υπάρχουν, έχουν ΑΦΜ, λειτουργούν, πληρώνουν οι αγρότες, έχουν φορολογική ενημερότητα και για τους οποίο</w:t>
      </w:r>
      <w:r>
        <w:rPr>
          <w:rFonts w:eastAsia="Times New Roman"/>
          <w:szCs w:val="24"/>
        </w:rPr>
        <w:t>υς θεωρώ αυτονόητο ότι θα πρέπει να προσθέσετε μια ακόμα παρέμβαση, έτσι ώστε να απαλλάσσονται του τέλους επιτηδεύματος.</w:t>
      </w:r>
    </w:p>
    <w:p w14:paraId="45B7D400" w14:textId="77777777" w:rsidR="003C2D4C" w:rsidRDefault="00D0192B">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κύριε Μανιάτη.</w:t>
      </w:r>
    </w:p>
    <w:p w14:paraId="45B7D401" w14:textId="77777777" w:rsidR="003C2D4C" w:rsidRDefault="00D0192B">
      <w:pPr>
        <w:spacing w:line="600" w:lineRule="auto"/>
        <w:ind w:firstLine="720"/>
        <w:contextualSpacing/>
        <w:jc w:val="both"/>
        <w:rPr>
          <w:rFonts w:eastAsia="Times New Roman"/>
          <w:szCs w:val="24"/>
        </w:rPr>
      </w:pPr>
      <w:r>
        <w:rPr>
          <w:rFonts w:eastAsia="Times New Roman"/>
          <w:szCs w:val="24"/>
        </w:rPr>
        <w:lastRenderedPageBreak/>
        <w:t xml:space="preserve">Κυρία Υφυπουργέ, έχετε τον λόγο. </w:t>
      </w:r>
    </w:p>
    <w:p w14:paraId="45B7D402" w14:textId="77777777" w:rsidR="003C2D4C" w:rsidRDefault="00D0192B">
      <w:pPr>
        <w:spacing w:line="600" w:lineRule="auto"/>
        <w:ind w:firstLine="720"/>
        <w:contextualSpacing/>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Κατ’ αρχ</w:t>
      </w:r>
      <w:r>
        <w:rPr>
          <w:rFonts w:eastAsia="Times New Roman"/>
          <w:szCs w:val="24"/>
        </w:rPr>
        <w:t>άς</w:t>
      </w:r>
      <w:r>
        <w:rPr>
          <w:rFonts w:eastAsia="Times New Roman"/>
          <w:szCs w:val="24"/>
        </w:rPr>
        <w:t xml:space="preserve"> να εξηγήσουμε για τον σχολικό συνεταιρισμό, ως προς το ότι κλείσαμε τον λαχανόκηπο κ.λπ.</w:t>
      </w:r>
      <w:r>
        <w:rPr>
          <w:rFonts w:eastAsia="Times New Roman"/>
          <w:szCs w:val="24"/>
        </w:rPr>
        <w:t>.</w:t>
      </w:r>
      <w:r>
        <w:rPr>
          <w:rFonts w:eastAsia="Times New Roman"/>
          <w:szCs w:val="24"/>
        </w:rPr>
        <w:t xml:space="preserve"> Όλα αυτά είναι παραφιλολογίες. Οι </w:t>
      </w:r>
      <w:proofErr w:type="spellStart"/>
      <w:r>
        <w:rPr>
          <w:rFonts w:eastAsia="Times New Roman"/>
          <w:szCs w:val="24"/>
        </w:rPr>
        <w:t>εφαρμοστικές</w:t>
      </w:r>
      <w:proofErr w:type="spellEnd"/>
      <w:r>
        <w:rPr>
          <w:rFonts w:eastAsia="Times New Roman"/>
          <w:szCs w:val="24"/>
        </w:rPr>
        <w:t xml:space="preserve"> δεν γίνονται από το Υπουργείο Οικονομικών. Γίνονται από την</w:t>
      </w:r>
      <w:r>
        <w:rPr>
          <w:rFonts w:eastAsia="Times New Roman"/>
          <w:szCs w:val="24"/>
        </w:rPr>
        <w:t xml:space="preserve"> Ανεξάρτητη Αρχή Δημοσίων Εσόδων. Εκτός αυτού, η νομική του μορφή ήταν συνεταιρισμός. Ακριβώς εδώ ερχόμαστε να θεραπεύσουμε νομοθετικά. Από εκεί και πέρα δεν σημαίνει ότι κλείσαμε κανέναν συνεταιρισμό.</w:t>
      </w:r>
    </w:p>
    <w:p w14:paraId="45B7D403" w14:textId="77777777" w:rsidR="003C2D4C" w:rsidRDefault="00D0192B">
      <w:pPr>
        <w:spacing w:line="600" w:lineRule="auto"/>
        <w:ind w:firstLine="720"/>
        <w:contextualSpacing/>
        <w:jc w:val="both"/>
        <w:rPr>
          <w:rFonts w:eastAsia="Times New Roman"/>
          <w:szCs w:val="24"/>
        </w:rPr>
      </w:pPr>
      <w:r>
        <w:rPr>
          <w:rFonts w:eastAsia="Times New Roman"/>
          <w:b/>
          <w:szCs w:val="24"/>
        </w:rPr>
        <w:t>ΙΩΑΝΝΗΣ ΜΑΝΙΑΤΗΣ:</w:t>
      </w:r>
      <w:r>
        <w:rPr>
          <w:rFonts w:eastAsia="Times New Roman"/>
          <w:szCs w:val="24"/>
        </w:rPr>
        <w:t xml:space="preserve"> Αφού έκλεισε. </w:t>
      </w:r>
    </w:p>
    <w:p w14:paraId="45B7D404" w14:textId="77777777" w:rsidR="003C2D4C" w:rsidRDefault="00D0192B">
      <w:pPr>
        <w:spacing w:line="600" w:lineRule="auto"/>
        <w:ind w:firstLine="720"/>
        <w:contextualSpacing/>
        <w:jc w:val="both"/>
        <w:rPr>
          <w:rFonts w:eastAsia="Times New Roman"/>
          <w:szCs w:val="24"/>
        </w:rPr>
      </w:pPr>
      <w:r>
        <w:rPr>
          <w:rFonts w:eastAsia="Times New Roman"/>
          <w:b/>
          <w:szCs w:val="24"/>
        </w:rPr>
        <w:t>ΑΙΚΑΤΕΡΙΝΗ ΠΑΠΑΝΑΤΣΙΟ</w:t>
      </w:r>
      <w:r>
        <w:rPr>
          <w:rFonts w:eastAsia="Times New Roman"/>
          <w:b/>
          <w:szCs w:val="24"/>
        </w:rPr>
        <w:t xml:space="preserve">Υ (Υφυπουργός Οικονομικών): </w:t>
      </w:r>
      <w:r>
        <w:rPr>
          <w:rFonts w:eastAsia="Times New Roman"/>
          <w:szCs w:val="24"/>
        </w:rPr>
        <w:t xml:space="preserve">Κακώς έκλεισε. Και πού το ξέρετε εσείς, κύριε Μανιάτη, ότι έκλεισε; </w:t>
      </w:r>
    </w:p>
    <w:p w14:paraId="45B7D405" w14:textId="77777777" w:rsidR="003C2D4C" w:rsidRDefault="00D0192B">
      <w:pPr>
        <w:spacing w:line="600" w:lineRule="auto"/>
        <w:ind w:firstLine="720"/>
        <w:contextualSpacing/>
        <w:jc w:val="both"/>
        <w:rPr>
          <w:rFonts w:eastAsia="Times New Roman"/>
          <w:szCs w:val="24"/>
        </w:rPr>
      </w:pPr>
      <w:r>
        <w:rPr>
          <w:rFonts w:eastAsia="Times New Roman"/>
          <w:b/>
          <w:szCs w:val="24"/>
        </w:rPr>
        <w:t>ΙΩΑΝΝΗΣ ΜΑΝΙΑΤΗΣ:</w:t>
      </w:r>
      <w:r>
        <w:rPr>
          <w:rFonts w:eastAsia="Times New Roman"/>
          <w:szCs w:val="24"/>
        </w:rPr>
        <w:t xml:space="preserve"> Μα έκλεισε. Τα παιδιά τα παρέδωσαν.</w:t>
      </w:r>
    </w:p>
    <w:p w14:paraId="45B7D406" w14:textId="77777777" w:rsidR="003C2D4C" w:rsidRDefault="00D0192B">
      <w:pPr>
        <w:spacing w:line="600" w:lineRule="auto"/>
        <w:ind w:firstLine="720"/>
        <w:contextualSpacing/>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Όλα αυτά καλλιεργούνται στα </w:t>
      </w:r>
      <w:r>
        <w:rPr>
          <w:rFonts w:eastAsia="Times New Roman"/>
          <w:szCs w:val="24"/>
        </w:rPr>
        <w:t>μέσα μαζικής ενημέρωσης</w:t>
      </w:r>
      <w:r>
        <w:rPr>
          <w:rFonts w:eastAsia="Times New Roman"/>
          <w:szCs w:val="24"/>
        </w:rPr>
        <w:t xml:space="preserve">. Εν </w:t>
      </w:r>
      <w:r>
        <w:rPr>
          <w:rFonts w:eastAsia="Times New Roman"/>
          <w:szCs w:val="24"/>
        </w:rPr>
        <w:t xml:space="preserve">πάση </w:t>
      </w:r>
      <w:proofErr w:type="spellStart"/>
      <w:r>
        <w:rPr>
          <w:rFonts w:eastAsia="Times New Roman"/>
          <w:szCs w:val="24"/>
        </w:rPr>
        <w:t>περιπτώσει</w:t>
      </w:r>
      <w:proofErr w:type="spellEnd"/>
      <w:r>
        <w:rPr>
          <w:rFonts w:eastAsia="Times New Roman"/>
          <w:szCs w:val="24"/>
        </w:rPr>
        <w:t xml:space="preserve">, ερχόμαστε να το θεραπεύσουμε και </w:t>
      </w:r>
      <w:r>
        <w:rPr>
          <w:rFonts w:eastAsia="Times New Roman"/>
          <w:szCs w:val="24"/>
        </w:rPr>
        <w:lastRenderedPageBreak/>
        <w:t xml:space="preserve">μπορούν να τον ξανανοίξουν, γιατί ξέρουν ότι δεν θα έχουν τέλος επιτηδεύματος. </w:t>
      </w:r>
    </w:p>
    <w:p w14:paraId="45B7D407" w14:textId="77777777" w:rsidR="003C2D4C" w:rsidRDefault="00D0192B">
      <w:pPr>
        <w:spacing w:line="600" w:lineRule="auto"/>
        <w:ind w:firstLine="720"/>
        <w:contextualSpacing/>
        <w:jc w:val="both"/>
        <w:rPr>
          <w:rFonts w:eastAsia="Times New Roman"/>
          <w:szCs w:val="24"/>
        </w:rPr>
      </w:pPr>
      <w:r>
        <w:rPr>
          <w:rFonts w:eastAsia="Times New Roman"/>
          <w:szCs w:val="24"/>
        </w:rPr>
        <w:t xml:space="preserve">Η </w:t>
      </w:r>
      <w:proofErr w:type="spellStart"/>
      <w:r>
        <w:rPr>
          <w:rFonts w:eastAsia="Times New Roman"/>
          <w:szCs w:val="24"/>
        </w:rPr>
        <w:t>εφαρμοστική</w:t>
      </w:r>
      <w:proofErr w:type="spellEnd"/>
      <w:r>
        <w:rPr>
          <w:rFonts w:eastAsia="Times New Roman"/>
          <w:szCs w:val="24"/>
        </w:rPr>
        <w:t xml:space="preserve"> αφορούσε την τακτοποίηση που είχαν κάνει σύμφωνα με τις διατάξεις του νόμου και πώς είχε καταχωρηθεί στο μητρώο </w:t>
      </w:r>
      <w:r>
        <w:rPr>
          <w:rFonts w:eastAsia="Times New Roman"/>
          <w:szCs w:val="24"/>
        </w:rPr>
        <w:t xml:space="preserve">τους. Δεν έχει να κάνει με τη δική μας πολιτική βούληση, ούτε εκείνων που νομοθετήσανε για τους συγκεκριμένους συνεταιρισμούς. </w:t>
      </w:r>
    </w:p>
    <w:p w14:paraId="45B7D408" w14:textId="77777777" w:rsidR="003C2D4C" w:rsidRDefault="00D0192B">
      <w:pPr>
        <w:spacing w:line="600" w:lineRule="auto"/>
        <w:ind w:firstLine="720"/>
        <w:contextualSpacing/>
        <w:jc w:val="both"/>
        <w:rPr>
          <w:rFonts w:eastAsia="Times New Roman"/>
          <w:szCs w:val="24"/>
        </w:rPr>
      </w:pPr>
      <w:r>
        <w:rPr>
          <w:rFonts w:eastAsia="Times New Roman"/>
          <w:szCs w:val="24"/>
        </w:rPr>
        <w:t>Επίσης, οι αγρότες που είναι στους ΤΟΕΒ δεν σημαίνει ότι δεν μπορεί να είναι μέλη σε κάποιους παραγωγικούς συνεταιρισμούς. Εφόσο</w:t>
      </w:r>
      <w:r>
        <w:rPr>
          <w:rFonts w:eastAsia="Times New Roman"/>
          <w:szCs w:val="24"/>
        </w:rPr>
        <w:t xml:space="preserve">ν είναι μέλη σε κάποιους παραγωγικούς συνεταιρισμούς και προσκομίζουν την παραγωγή τους, το 80% θα έχει την ελάφρυνση. Οι ΤΟΕΒ δεν εμπορεύονται προϊόντα. Δεν είναι συνεταιρισμοί οι ΤΟΕΒ. Οι ΤΟΕΒ έχουν άλλη δραστηριότητα. </w:t>
      </w:r>
    </w:p>
    <w:p w14:paraId="45B7D409" w14:textId="77777777" w:rsidR="003C2D4C" w:rsidRDefault="00D0192B">
      <w:pPr>
        <w:spacing w:line="600" w:lineRule="auto"/>
        <w:ind w:firstLine="720"/>
        <w:contextualSpacing/>
        <w:jc w:val="both"/>
        <w:rPr>
          <w:rFonts w:eastAsia="Times New Roman"/>
          <w:szCs w:val="24"/>
        </w:rPr>
      </w:pPr>
      <w:r>
        <w:rPr>
          <w:rFonts w:eastAsia="Times New Roman"/>
          <w:szCs w:val="24"/>
        </w:rPr>
        <w:t xml:space="preserve">Αν θέλετε να εξαιρέσουμε την ίδια </w:t>
      </w:r>
      <w:r>
        <w:rPr>
          <w:rFonts w:eastAsia="Times New Roman"/>
          <w:szCs w:val="24"/>
        </w:rPr>
        <w:t xml:space="preserve">την οντότητα, τους ΤΟΕΒ, από το τέλος επιτηδεύματος να το εξετάσουμε, κύριε Μανιάτη. Αλλά δεν αφορά τους αγρότες που είναι μέλη των ΤΟΕΒ. </w:t>
      </w:r>
      <w:r>
        <w:rPr>
          <w:rFonts w:eastAsia="Times New Roman"/>
          <w:szCs w:val="24"/>
        </w:rPr>
        <w:lastRenderedPageBreak/>
        <w:t>Τα μέλη των ΤΟΕΒ μπορεί να είναι μέλη οποιονδήποτε παραγωγικών συνεταιρισμών της περιοχής τους. Για την ίδια την οντότ</w:t>
      </w:r>
      <w:r>
        <w:rPr>
          <w:rFonts w:eastAsia="Times New Roman"/>
          <w:szCs w:val="24"/>
        </w:rPr>
        <w:t xml:space="preserve">ητα αν θέλετε μπορούμε να την εξετάσουμε. </w:t>
      </w:r>
    </w:p>
    <w:p w14:paraId="45B7D40A" w14:textId="77777777" w:rsidR="003C2D4C" w:rsidRDefault="00D0192B">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Ρωτήστε, κύριε Μανιάτη, αυτό που θέλετε.</w:t>
      </w:r>
    </w:p>
    <w:p w14:paraId="45B7D40B" w14:textId="77777777" w:rsidR="003C2D4C" w:rsidRDefault="00D0192B">
      <w:pPr>
        <w:spacing w:line="600" w:lineRule="auto"/>
        <w:ind w:firstLine="720"/>
        <w:contextualSpacing/>
        <w:jc w:val="both"/>
        <w:rPr>
          <w:rFonts w:eastAsia="Times New Roman"/>
          <w:szCs w:val="24"/>
        </w:rPr>
      </w:pPr>
      <w:r>
        <w:rPr>
          <w:rFonts w:eastAsia="Times New Roman"/>
          <w:b/>
          <w:szCs w:val="24"/>
        </w:rPr>
        <w:t>ΙΩΑΝΝΗΣ ΜΑΝΙΑΤΗΣ:</w:t>
      </w:r>
      <w:r>
        <w:rPr>
          <w:rFonts w:eastAsia="Times New Roman"/>
          <w:szCs w:val="24"/>
        </w:rPr>
        <w:t xml:space="preserve"> Παρακαλώ, κυρία Υπουργέ, ελέγξτε το και για τους ΤΟΕΒ. Είμαι βέβαιος ότι θα συμφωνήσετε ότι πρέπει να το επεκτείνετε. Ευ</w:t>
      </w:r>
      <w:r>
        <w:rPr>
          <w:rFonts w:eastAsia="Times New Roman"/>
          <w:szCs w:val="24"/>
        </w:rPr>
        <w:t>χαριστώ πάντως για την καλή διάθεση να το δείτε.</w:t>
      </w:r>
    </w:p>
    <w:p w14:paraId="45B7D40C" w14:textId="77777777" w:rsidR="003C2D4C" w:rsidRDefault="00D0192B">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Συνεχίστε, κύριε Μανιάτη, με την ομιλία σας ως </w:t>
      </w:r>
      <w:r>
        <w:rPr>
          <w:rFonts w:eastAsia="Times New Roman"/>
          <w:szCs w:val="24"/>
        </w:rPr>
        <w:t>ειδικός αγορητής</w:t>
      </w:r>
      <w:r>
        <w:rPr>
          <w:rFonts w:eastAsia="Times New Roman"/>
          <w:szCs w:val="24"/>
        </w:rPr>
        <w:t xml:space="preserve"> της Δημοκρατικής Συμπαράταξης. Έχετε τον λόγο για δεκαπέντε λεπτά. </w:t>
      </w:r>
    </w:p>
    <w:p w14:paraId="45B7D40D" w14:textId="77777777" w:rsidR="003C2D4C" w:rsidRDefault="00D0192B">
      <w:pPr>
        <w:spacing w:line="600" w:lineRule="auto"/>
        <w:ind w:firstLine="720"/>
        <w:contextualSpacing/>
        <w:jc w:val="both"/>
        <w:rPr>
          <w:rFonts w:eastAsia="Times New Roman"/>
          <w:szCs w:val="24"/>
        </w:rPr>
      </w:pPr>
      <w:r>
        <w:rPr>
          <w:rFonts w:eastAsia="Times New Roman"/>
          <w:b/>
          <w:szCs w:val="24"/>
        </w:rPr>
        <w:t>ΙΩΑΝΝΗΣ ΜΑΝΙΑΤΗΣ:</w:t>
      </w:r>
      <w:r>
        <w:rPr>
          <w:rFonts w:eastAsia="Times New Roman"/>
          <w:szCs w:val="24"/>
        </w:rPr>
        <w:t xml:space="preserve"> Αγαπητές </w:t>
      </w:r>
      <w:proofErr w:type="spellStart"/>
      <w:r>
        <w:rPr>
          <w:rFonts w:eastAsia="Times New Roman"/>
          <w:szCs w:val="24"/>
        </w:rPr>
        <w:t>συναδέλφισσες</w:t>
      </w:r>
      <w:proofErr w:type="spellEnd"/>
      <w:r>
        <w:rPr>
          <w:rFonts w:eastAsia="Times New Roman"/>
          <w:szCs w:val="24"/>
        </w:rPr>
        <w:t xml:space="preserve"> </w:t>
      </w:r>
      <w:r>
        <w:rPr>
          <w:rFonts w:eastAsia="Times New Roman"/>
          <w:szCs w:val="24"/>
        </w:rPr>
        <w:t xml:space="preserve">και συνάδελφοι, συζητούμε σήμερα την </w:t>
      </w:r>
      <w:r>
        <w:rPr>
          <w:rFonts w:eastAsia="Times New Roman"/>
          <w:szCs w:val="24"/>
        </w:rPr>
        <w:t>ο</w:t>
      </w:r>
      <w:r>
        <w:rPr>
          <w:rFonts w:eastAsia="Times New Roman"/>
          <w:szCs w:val="24"/>
        </w:rPr>
        <w:t xml:space="preserve">δηγία 1148/2016. Είναι μια πολύ καλή ευρωπαϊκή </w:t>
      </w:r>
      <w:r>
        <w:rPr>
          <w:rFonts w:eastAsia="Times New Roman"/>
          <w:szCs w:val="24"/>
        </w:rPr>
        <w:t>ο</w:t>
      </w:r>
      <w:r>
        <w:rPr>
          <w:rFonts w:eastAsia="Times New Roman"/>
          <w:szCs w:val="24"/>
        </w:rPr>
        <w:t xml:space="preserve">δηγία, η οποία έχει ως στόχο να προωθήσει την </w:t>
      </w:r>
      <w:proofErr w:type="spellStart"/>
      <w:r>
        <w:rPr>
          <w:rFonts w:eastAsia="Times New Roman"/>
          <w:szCs w:val="24"/>
        </w:rPr>
        <w:t>κυβερνοασφάλεια</w:t>
      </w:r>
      <w:proofErr w:type="spellEnd"/>
      <w:r>
        <w:rPr>
          <w:rFonts w:eastAsia="Times New Roman"/>
          <w:szCs w:val="24"/>
        </w:rPr>
        <w:t xml:space="preserve"> και να βοηθήσει έτσι ώστε να αποτρέπονται </w:t>
      </w:r>
      <w:proofErr w:type="spellStart"/>
      <w:r>
        <w:rPr>
          <w:rFonts w:eastAsia="Times New Roman"/>
          <w:szCs w:val="24"/>
        </w:rPr>
        <w:t>κυβερνοεπιθέσεις</w:t>
      </w:r>
      <w:proofErr w:type="spellEnd"/>
      <w:r>
        <w:rPr>
          <w:rFonts w:eastAsia="Times New Roman"/>
          <w:szCs w:val="24"/>
        </w:rPr>
        <w:t xml:space="preserve"> σε μεγάλα συστήματα πληροφοριών και μεγάλα δίκτυα</w:t>
      </w:r>
      <w:r>
        <w:rPr>
          <w:rFonts w:eastAsia="Times New Roman"/>
          <w:szCs w:val="24"/>
        </w:rPr>
        <w:t xml:space="preserve"> επικοινωνιών. </w:t>
      </w:r>
    </w:p>
    <w:p w14:paraId="45B7D40E" w14:textId="77777777" w:rsidR="003C2D4C" w:rsidRDefault="00D0192B">
      <w:pPr>
        <w:spacing w:line="600" w:lineRule="auto"/>
        <w:ind w:firstLine="720"/>
        <w:contextualSpacing/>
        <w:jc w:val="both"/>
        <w:rPr>
          <w:rFonts w:eastAsia="Times New Roman"/>
          <w:szCs w:val="24"/>
        </w:rPr>
      </w:pPr>
      <w:r>
        <w:rPr>
          <w:rFonts w:eastAsia="Times New Roman"/>
          <w:szCs w:val="24"/>
        </w:rPr>
        <w:lastRenderedPageBreak/>
        <w:t xml:space="preserve">Είναι μια </w:t>
      </w:r>
      <w:r>
        <w:rPr>
          <w:rFonts w:eastAsia="Times New Roman"/>
          <w:szCs w:val="24"/>
        </w:rPr>
        <w:t>ο</w:t>
      </w:r>
      <w:r>
        <w:rPr>
          <w:rFonts w:eastAsia="Times New Roman"/>
          <w:szCs w:val="24"/>
        </w:rPr>
        <w:t xml:space="preserve">δηγία την οποία είχαμε δουλέψει από το 2013 και 2014. Δήλωσα και στη συζήτηση στην </w:t>
      </w:r>
      <w:r>
        <w:rPr>
          <w:rFonts w:eastAsia="Times New Roman"/>
          <w:szCs w:val="24"/>
        </w:rPr>
        <w:t>ε</w:t>
      </w:r>
      <w:r>
        <w:rPr>
          <w:rFonts w:eastAsia="Times New Roman"/>
          <w:szCs w:val="24"/>
        </w:rPr>
        <w:t xml:space="preserve">πιτροπή ότι εμείς την υπερψηφίζουμε κρατώντας πάντα τις επιφυλάξεις μας μην τυχόν φέρει σωρεία τροπολογιών η Κυβέρνηση στην επί της αρχής </w:t>
      </w:r>
      <w:r>
        <w:rPr>
          <w:rFonts w:eastAsia="Times New Roman"/>
          <w:szCs w:val="24"/>
        </w:rPr>
        <w:t>συζήτηση.</w:t>
      </w:r>
    </w:p>
    <w:p w14:paraId="45B7D40F"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Τώρα, ένα ενδιαφέρον, ίσως το πιο ενδιαφέρον, άρθρο της συγκεκριμένης </w:t>
      </w:r>
      <w:r>
        <w:rPr>
          <w:rFonts w:eastAsia="Times New Roman" w:cs="Times New Roman"/>
          <w:szCs w:val="24"/>
        </w:rPr>
        <w:t>ο</w:t>
      </w:r>
      <w:r>
        <w:rPr>
          <w:rFonts w:eastAsia="Times New Roman" w:cs="Times New Roman"/>
          <w:szCs w:val="24"/>
        </w:rPr>
        <w:t xml:space="preserve">δηγίας είναι αυτό στο οποίο αναφέρεται το ποιος είναι ο αρμόδιος φορέας για την προστασία της χώρας μας και των συστημάτων της χώρας από την </w:t>
      </w:r>
      <w:proofErr w:type="spellStart"/>
      <w:r>
        <w:rPr>
          <w:rFonts w:eastAsia="Times New Roman" w:cs="Times New Roman"/>
          <w:szCs w:val="24"/>
        </w:rPr>
        <w:t>κυβερνοασφάλεια</w:t>
      </w:r>
      <w:proofErr w:type="spellEnd"/>
      <w:r>
        <w:rPr>
          <w:rFonts w:eastAsia="Times New Roman" w:cs="Times New Roman"/>
          <w:szCs w:val="24"/>
        </w:rPr>
        <w:t>.</w:t>
      </w:r>
    </w:p>
    <w:p w14:paraId="45B7D410"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Αυτός ο φορέας, λ</w:t>
      </w:r>
      <w:r>
        <w:rPr>
          <w:rFonts w:eastAsia="Times New Roman" w:cs="Times New Roman"/>
          <w:szCs w:val="24"/>
        </w:rPr>
        <w:t xml:space="preserve">οιπόν, είναι ένας πανευρωπαϊκός φορέας, ο ΕΝΙΖΑ, ο οποίος είναι εγκατεστημένος στο Ηράκλειο Κρήτης. Από πότε είναι εγκατεστημένος, κυρίες και κύριοι συνάδελφοι; Ο ΕΝΙΖΑ, ο σπουδαίος αυτός φορέας αποτροπής των </w:t>
      </w:r>
      <w:proofErr w:type="spellStart"/>
      <w:r>
        <w:rPr>
          <w:rFonts w:eastAsia="Times New Roman" w:cs="Times New Roman"/>
          <w:szCs w:val="24"/>
        </w:rPr>
        <w:t>κυβερν</w:t>
      </w:r>
      <w:r>
        <w:rPr>
          <w:rFonts w:eastAsia="Times New Roman" w:cs="Times New Roman"/>
          <w:szCs w:val="24"/>
        </w:rPr>
        <w:t>ο</w:t>
      </w:r>
      <w:r>
        <w:rPr>
          <w:rFonts w:eastAsia="Times New Roman" w:cs="Times New Roman"/>
          <w:szCs w:val="24"/>
        </w:rPr>
        <w:t>επιθέσεων</w:t>
      </w:r>
      <w:proofErr w:type="spellEnd"/>
      <w:r>
        <w:rPr>
          <w:rFonts w:eastAsia="Times New Roman" w:cs="Times New Roman"/>
          <w:szCs w:val="24"/>
        </w:rPr>
        <w:t>, είναι από την εποχή της κακής</w:t>
      </w:r>
      <w:r>
        <w:rPr>
          <w:rFonts w:eastAsia="Times New Roman" w:cs="Times New Roman"/>
          <w:szCs w:val="24"/>
        </w:rPr>
        <w:t xml:space="preserve"> κυβέρνησης του Κώστα Σημίτη το 2003-2004. Τότε, λοιπόν, η τότε κυβέρνηση του Κώστα Σημίτη, κατάφερε και έφερε στην Ελλάδα τον ΕΝΙΖΑ, τον πανευρωπαϊκό αυτόν οργανισμό που σήμερα ερχόμαστε και του δίνουμε ακόμη περισσότερες αρμοδιότητες, γιατί έχει τεκμηριώ</w:t>
      </w:r>
      <w:r>
        <w:rPr>
          <w:rFonts w:eastAsia="Times New Roman" w:cs="Times New Roman"/>
          <w:szCs w:val="24"/>
        </w:rPr>
        <w:t xml:space="preserve">σει εν τοις </w:t>
      </w:r>
      <w:proofErr w:type="spellStart"/>
      <w:r>
        <w:rPr>
          <w:rFonts w:eastAsia="Times New Roman" w:cs="Times New Roman"/>
          <w:szCs w:val="24"/>
        </w:rPr>
        <w:t>πράγμασι</w:t>
      </w:r>
      <w:proofErr w:type="spellEnd"/>
      <w:r>
        <w:rPr>
          <w:rFonts w:eastAsia="Times New Roman" w:cs="Times New Roman"/>
          <w:szCs w:val="24"/>
        </w:rPr>
        <w:t xml:space="preserve"> πια τη δική του σπουδαιότητα.</w:t>
      </w:r>
    </w:p>
    <w:p w14:paraId="45B7D411"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lastRenderedPageBreak/>
        <w:t>Βεβαίως</w:t>
      </w:r>
      <w:r>
        <w:rPr>
          <w:rFonts w:eastAsia="Times New Roman" w:cs="Times New Roman"/>
          <w:szCs w:val="24"/>
        </w:rPr>
        <w:t>,</w:t>
      </w:r>
      <w:r>
        <w:rPr>
          <w:rFonts w:eastAsia="Times New Roman" w:cs="Times New Roman"/>
          <w:szCs w:val="24"/>
        </w:rPr>
        <w:t xml:space="preserve"> περιττεύει να σχολιάσω όλη αυτή την εκστρατεία λάσπης εις βάρος του Κώστα Σημίτη που εξυφαίνεται από τα υπόγεια του Μαξίμου, διότι πια τα έχουμε πει τόσες φορές που είναι απολύτως σαφές προς τους </w:t>
      </w:r>
      <w:r>
        <w:rPr>
          <w:rFonts w:eastAsia="Times New Roman" w:cs="Times New Roman"/>
          <w:szCs w:val="24"/>
        </w:rPr>
        <w:t xml:space="preserve">Έλληνες πολίτες ότι πρόκειται για συγκεκριμένη ενσυνείδητη επίθεση απέναντι στον </w:t>
      </w:r>
      <w:r>
        <w:rPr>
          <w:rFonts w:eastAsia="Times New Roman" w:cs="Times New Roman"/>
          <w:szCs w:val="24"/>
        </w:rPr>
        <w:t>Π</w:t>
      </w:r>
      <w:r>
        <w:rPr>
          <w:rFonts w:eastAsia="Times New Roman" w:cs="Times New Roman"/>
          <w:szCs w:val="24"/>
        </w:rPr>
        <w:t>ρωθυπουργό της Ευρώπης, του εκσυγχρονισμού, των μεγάλων έργων της χώρας.</w:t>
      </w:r>
    </w:p>
    <w:p w14:paraId="45B7D412"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Όμως, έχει ενδιαφέρον να σημειώσω το εξής, για να μην φύγω από αυτό το θέμα. Αυτή η δήθεν </w:t>
      </w:r>
      <w:r>
        <w:rPr>
          <w:rFonts w:eastAsia="Times New Roman" w:cs="Times New Roman"/>
          <w:szCs w:val="24"/>
        </w:rPr>
        <w:t xml:space="preserve">ανεξάρτητη </w:t>
      </w:r>
      <w:r>
        <w:rPr>
          <w:rFonts w:eastAsia="Times New Roman" w:cs="Times New Roman"/>
          <w:szCs w:val="24"/>
        </w:rPr>
        <w:t>αρχή</w:t>
      </w:r>
      <w:r>
        <w:rPr>
          <w:rFonts w:eastAsia="Times New Roman" w:cs="Times New Roman"/>
          <w:szCs w:val="24"/>
        </w:rPr>
        <w:t xml:space="preserve"> που ελέγχει τους τραπεζικούς λογαριασμούς του Κώστα Σημίτη, ξέρετε, είναι μια </w:t>
      </w:r>
      <w:r>
        <w:rPr>
          <w:rFonts w:eastAsia="Times New Roman" w:cs="Times New Roman"/>
          <w:szCs w:val="24"/>
        </w:rPr>
        <w:t>α</w:t>
      </w:r>
      <w:r>
        <w:rPr>
          <w:rFonts w:eastAsia="Times New Roman" w:cs="Times New Roman"/>
          <w:szCs w:val="24"/>
        </w:rPr>
        <w:t>ρχή που διορίζεται από την κυβέρνηση. Η επικεφαλής διορίστηκε από την κ</w:t>
      </w:r>
      <w:r>
        <w:rPr>
          <w:rFonts w:eastAsia="Times New Roman" w:cs="Times New Roman"/>
          <w:szCs w:val="24"/>
        </w:rPr>
        <w:t>.</w:t>
      </w:r>
      <w:r>
        <w:rPr>
          <w:rFonts w:eastAsia="Times New Roman" w:cs="Times New Roman"/>
          <w:szCs w:val="24"/>
        </w:rPr>
        <w:t xml:space="preserve"> Βασιλική Θάνου, </w:t>
      </w:r>
      <w:proofErr w:type="spellStart"/>
      <w:r>
        <w:rPr>
          <w:rFonts w:eastAsia="Times New Roman" w:cs="Times New Roman"/>
          <w:szCs w:val="24"/>
        </w:rPr>
        <w:t>εγκαταβιούσα</w:t>
      </w:r>
      <w:proofErr w:type="spellEnd"/>
      <w:r>
        <w:rPr>
          <w:rFonts w:eastAsia="Times New Roman" w:cs="Times New Roman"/>
          <w:szCs w:val="24"/>
        </w:rPr>
        <w:t xml:space="preserve"> αυτόν τον καιρό στο Μέγαρο Μαξίμου, και τα υπόλοιπα δεκαέξι-δεκαεπτά μ</w:t>
      </w:r>
      <w:r>
        <w:rPr>
          <w:rFonts w:eastAsia="Times New Roman" w:cs="Times New Roman"/>
          <w:szCs w:val="24"/>
        </w:rPr>
        <w:t xml:space="preserve">έλη διορίζονται από τους Υπουργούς. Άρα δεν πρόκειται για </w:t>
      </w:r>
      <w:r>
        <w:rPr>
          <w:rFonts w:eastAsia="Times New Roman" w:cs="Times New Roman"/>
          <w:szCs w:val="24"/>
        </w:rPr>
        <w:t>α</w:t>
      </w:r>
      <w:r>
        <w:rPr>
          <w:rFonts w:eastAsia="Times New Roman" w:cs="Times New Roman"/>
          <w:szCs w:val="24"/>
        </w:rPr>
        <w:t xml:space="preserve">ρχή της δικαιοσύνης αλλά πρόκειται για </w:t>
      </w:r>
      <w:r>
        <w:rPr>
          <w:rFonts w:eastAsia="Times New Roman" w:cs="Times New Roman"/>
          <w:szCs w:val="24"/>
        </w:rPr>
        <w:t>α</w:t>
      </w:r>
      <w:r>
        <w:rPr>
          <w:rFonts w:eastAsia="Times New Roman" w:cs="Times New Roman"/>
          <w:szCs w:val="24"/>
        </w:rPr>
        <w:t>ρχή της Κυβέρνησης.</w:t>
      </w:r>
    </w:p>
    <w:p w14:paraId="45B7D413"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Δείτε, όμως, ένα ενδιαφέρον, αγαπητοί και αγαπητές συνάδελφοι, που ίσως διέλαθε της προσοχής κάποιων από εμάς. </w:t>
      </w:r>
      <w:r>
        <w:rPr>
          <w:rFonts w:eastAsia="Times New Roman" w:cs="Times New Roman"/>
          <w:szCs w:val="24"/>
        </w:rPr>
        <w:lastRenderedPageBreak/>
        <w:t>Υπάρχει και η περίφημη επι</w:t>
      </w:r>
      <w:r>
        <w:rPr>
          <w:rFonts w:eastAsia="Times New Roman" w:cs="Times New Roman"/>
          <w:szCs w:val="24"/>
        </w:rPr>
        <w:t>τροπή του ελέγχου του «</w:t>
      </w:r>
      <w:r>
        <w:rPr>
          <w:rFonts w:eastAsia="Times New Roman" w:cs="Times New Roman"/>
          <w:szCs w:val="24"/>
        </w:rPr>
        <w:t>πόθεν έσχες</w:t>
      </w:r>
      <w:r>
        <w:rPr>
          <w:rFonts w:eastAsia="Times New Roman" w:cs="Times New Roman"/>
          <w:szCs w:val="24"/>
        </w:rPr>
        <w:t>» των πολιτικών και άλλων προσώπων. Αυτή η επιτροπή, λοιπόν, μέχρι τις 30 Οκτωβρίου 2018, μέχρι πριν από είκοσι μέρες, είχε εννέα μέλη και με τη νομοθεσία της σημερινής Κυβέρνησης, στο τέλος Οκτωβρίου -επαναλαμβάνω πριν απ</w:t>
      </w:r>
      <w:r>
        <w:rPr>
          <w:rFonts w:eastAsia="Times New Roman" w:cs="Times New Roman"/>
          <w:szCs w:val="24"/>
        </w:rPr>
        <w:t>ό είκοσι μέρες- άλλαξε η σύνθεσή της και προστέθηκαν άλλα δύο μέλη και αντικαταστάθηκε ένα τρίτο.</w:t>
      </w:r>
    </w:p>
    <w:p w14:paraId="45B7D414"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Ξέρετε ποιο μέλος της Επιτροπής Ελέγχου «</w:t>
      </w:r>
      <w:r>
        <w:rPr>
          <w:rFonts w:eastAsia="Times New Roman" w:cs="Times New Roman"/>
          <w:szCs w:val="24"/>
        </w:rPr>
        <w:t>πόθεν</w:t>
      </w:r>
      <w:r>
        <w:rPr>
          <w:rFonts w:eastAsia="Times New Roman" w:cs="Times New Roman"/>
          <w:szCs w:val="24"/>
        </w:rPr>
        <w:t xml:space="preserve"> έσχες» αντικαταστάθηκε; Αντικαταστάθηκε ο Συνήγορος του Πολίτη. Με ποιον αντικαταστάθηκε, κυρίες και κύριοι συν</w:t>
      </w:r>
      <w:r>
        <w:rPr>
          <w:rFonts w:eastAsia="Times New Roman" w:cs="Times New Roman"/>
          <w:szCs w:val="24"/>
        </w:rPr>
        <w:t>άδελφοι; Με την κ</w:t>
      </w:r>
      <w:r>
        <w:rPr>
          <w:rFonts w:eastAsia="Times New Roman" w:cs="Times New Roman"/>
          <w:szCs w:val="24"/>
        </w:rPr>
        <w:t>.</w:t>
      </w:r>
      <w:r>
        <w:rPr>
          <w:rFonts w:eastAsia="Times New Roman" w:cs="Times New Roman"/>
          <w:szCs w:val="24"/>
        </w:rPr>
        <w:t xml:space="preserve"> Μαρία Παπασπύρου, Γενική Επιθεωρήτρια Δημόσιας Διοίκησης, με τη γνωστή σχέση της κ</w:t>
      </w:r>
      <w:r>
        <w:rPr>
          <w:rFonts w:eastAsia="Times New Roman" w:cs="Times New Roman"/>
          <w:szCs w:val="24"/>
        </w:rPr>
        <w:t>.</w:t>
      </w:r>
      <w:r>
        <w:rPr>
          <w:rFonts w:eastAsia="Times New Roman" w:cs="Times New Roman"/>
          <w:szCs w:val="24"/>
        </w:rPr>
        <w:t xml:space="preserve"> Παπασπύρου με τον κ. </w:t>
      </w:r>
      <w:proofErr w:type="spellStart"/>
      <w:r>
        <w:rPr>
          <w:rFonts w:eastAsia="Times New Roman" w:cs="Times New Roman"/>
          <w:szCs w:val="24"/>
        </w:rPr>
        <w:t>Τζανακόπουλο</w:t>
      </w:r>
      <w:proofErr w:type="spellEnd"/>
      <w:r>
        <w:rPr>
          <w:rFonts w:eastAsia="Times New Roman" w:cs="Times New Roman"/>
          <w:szCs w:val="24"/>
        </w:rPr>
        <w:t>. Μπορείτε να βρείτε τη νομοθεσία, είναι δική σας, δημοσιεύτηκε στο ΦΕΚ στις 30</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2018.</w:t>
      </w:r>
    </w:p>
    <w:p w14:paraId="45B7D415"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λοιπόν, στα επόμενα </w:t>
      </w:r>
      <w:r>
        <w:rPr>
          <w:rFonts w:eastAsia="Times New Roman" w:cs="Times New Roman"/>
          <w:szCs w:val="24"/>
        </w:rPr>
        <w:t xml:space="preserve">θέματα. Συζητούμε σε ένα συγκεκριμένο πολιτικό πλαίσιο, το πολιτικό πλαίσιο της παράνοιας. Διότι συνιστά παράνοια να βλέπουμε δήθεν πανηγυρισμούς εκ μέρους της Κυβέρνησης, τη στιγμή που το δεκαετές </w:t>
      </w:r>
      <w:r>
        <w:rPr>
          <w:rFonts w:eastAsia="Times New Roman" w:cs="Times New Roman"/>
          <w:szCs w:val="24"/>
        </w:rPr>
        <w:lastRenderedPageBreak/>
        <w:t xml:space="preserve">ομόλογο έχει ξεφύγει πάνω από το 4,68%, ο </w:t>
      </w:r>
      <w:r>
        <w:rPr>
          <w:rFonts w:eastAsia="Times New Roman" w:cs="Times New Roman"/>
          <w:szCs w:val="24"/>
        </w:rPr>
        <w:t>«</w:t>
      </w:r>
      <w:r>
        <w:rPr>
          <w:rFonts w:eastAsia="Times New Roman" w:cs="Times New Roman"/>
          <w:szCs w:val="24"/>
        </w:rPr>
        <w:t>ΤΙΤΑΝ</w:t>
      </w:r>
      <w:r>
        <w:rPr>
          <w:rFonts w:eastAsia="Times New Roman" w:cs="Times New Roman"/>
          <w:szCs w:val="24"/>
        </w:rPr>
        <w:t>»</w:t>
      </w:r>
      <w:r>
        <w:rPr>
          <w:rFonts w:eastAsia="Times New Roman" w:cs="Times New Roman"/>
          <w:szCs w:val="24"/>
        </w:rPr>
        <w:t xml:space="preserve">, η </w:t>
      </w:r>
      <w:r>
        <w:rPr>
          <w:rFonts w:eastAsia="Times New Roman" w:cs="Times New Roman"/>
          <w:szCs w:val="24"/>
        </w:rPr>
        <w:t>«</w:t>
      </w:r>
      <w:r>
        <w:rPr>
          <w:rFonts w:eastAsia="Times New Roman" w:cs="Times New Roman"/>
          <w:szCs w:val="24"/>
        </w:rPr>
        <w:t>ΒΙΟΧ</w:t>
      </w:r>
      <w:r>
        <w:rPr>
          <w:rFonts w:eastAsia="Times New Roman" w:cs="Times New Roman"/>
          <w:szCs w:val="24"/>
        </w:rPr>
        <w:t>ΑΛΚΟ</w:t>
      </w:r>
      <w:r>
        <w:rPr>
          <w:rFonts w:eastAsia="Times New Roman" w:cs="Times New Roman"/>
          <w:szCs w:val="24"/>
        </w:rPr>
        <w:t>»</w:t>
      </w:r>
      <w:r>
        <w:rPr>
          <w:rFonts w:eastAsia="Times New Roman" w:cs="Times New Roman"/>
          <w:szCs w:val="24"/>
        </w:rPr>
        <w:t xml:space="preserve"> και η </w:t>
      </w:r>
      <w:r>
        <w:rPr>
          <w:rFonts w:eastAsia="Times New Roman" w:cs="Times New Roman"/>
          <w:szCs w:val="24"/>
        </w:rPr>
        <w:t>«</w:t>
      </w:r>
      <w:r>
        <w:rPr>
          <w:rFonts w:eastAsia="Times New Roman" w:cs="Times New Roman"/>
          <w:szCs w:val="24"/>
          <w:lang w:val="en-US"/>
        </w:rPr>
        <w:t>COCA</w:t>
      </w:r>
      <w:r w:rsidRPr="00813FAD">
        <w:rPr>
          <w:rFonts w:eastAsia="Times New Roman" w:cs="Times New Roman"/>
          <w:szCs w:val="24"/>
        </w:rPr>
        <w:t xml:space="preserve"> </w:t>
      </w:r>
      <w:r>
        <w:rPr>
          <w:rFonts w:eastAsia="Times New Roman" w:cs="Times New Roman"/>
          <w:szCs w:val="24"/>
          <w:lang w:val="en-US"/>
        </w:rPr>
        <w:t>COLA</w:t>
      </w:r>
      <w:r>
        <w:rPr>
          <w:rFonts w:eastAsia="Times New Roman" w:cs="Times New Roman"/>
          <w:szCs w:val="24"/>
        </w:rPr>
        <w:t>»</w:t>
      </w:r>
      <w:r w:rsidRPr="00813FAD">
        <w:rPr>
          <w:rFonts w:eastAsia="Times New Roman" w:cs="Times New Roman"/>
          <w:szCs w:val="24"/>
        </w:rPr>
        <w:t xml:space="preserve"> </w:t>
      </w:r>
      <w:r>
        <w:rPr>
          <w:rFonts w:eastAsia="Times New Roman" w:cs="Times New Roman"/>
          <w:szCs w:val="24"/>
        </w:rPr>
        <w:t xml:space="preserve">έχουν φύγει από την Ελλάδα, οι τρεις συστημικές τράπεζες έχουν φύγει, τις έχουν βγάλει από τον δείκτη υψηλής κεφαλαιοποίησης, οι πέντε χιλιάδες εργαζόμενοι της </w:t>
      </w:r>
      <w:r>
        <w:rPr>
          <w:rFonts w:eastAsia="Times New Roman" w:cs="Times New Roman"/>
          <w:szCs w:val="24"/>
        </w:rPr>
        <w:t>«</w:t>
      </w:r>
      <w:r>
        <w:rPr>
          <w:rFonts w:eastAsia="Times New Roman" w:cs="Times New Roman"/>
          <w:szCs w:val="24"/>
          <w:lang w:val="en-US"/>
        </w:rPr>
        <w:t>ELDORADO</w:t>
      </w:r>
      <w:r>
        <w:rPr>
          <w:rFonts w:eastAsia="Times New Roman" w:cs="Times New Roman"/>
          <w:szCs w:val="24"/>
        </w:rPr>
        <w:t>»</w:t>
      </w:r>
      <w:r w:rsidRPr="00813FAD">
        <w:rPr>
          <w:rFonts w:eastAsia="Times New Roman" w:cs="Times New Roman"/>
          <w:szCs w:val="24"/>
        </w:rPr>
        <w:t xml:space="preserve"> </w:t>
      </w:r>
      <w:r>
        <w:rPr>
          <w:rFonts w:eastAsia="Times New Roman" w:cs="Times New Roman"/>
          <w:szCs w:val="24"/>
        </w:rPr>
        <w:t>λένε ότι θα χάσουν τη δουλειά τους, διότι η Κυβέρνηση παρά τι</w:t>
      </w:r>
      <w:r>
        <w:rPr>
          <w:rFonts w:eastAsia="Times New Roman" w:cs="Times New Roman"/>
          <w:szCs w:val="24"/>
        </w:rPr>
        <w:t xml:space="preserve">ς δεκαεπτά αποφάσεις του Συμβουλίου της Επικρατείας και την πρόσφατη απόφαση της διαιτησίας δεν τους δίνει την άδεια για να συνεχιστεί η επένδυση, στο </w:t>
      </w:r>
      <w:r>
        <w:rPr>
          <w:rFonts w:eastAsia="Times New Roman" w:cs="Times New Roman"/>
          <w:szCs w:val="24"/>
        </w:rPr>
        <w:t>Ελληνικό</w:t>
      </w:r>
      <w:r>
        <w:rPr>
          <w:rFonts w:eastAsia="Times New Roman" w:cs="Times New Roman"/>
          <w:szCs w:val="24"/>
        </w:rPr>
        <w:t xml:space="preserve"> δεν έχει πέσει ούτε </w:t>
      </w:r>
      <w:proofErr w:type="spellStart"/>
      <w:r>
        <w:rPr>
          <w:rFonts w:eastAsia="Times New Roman" w:cs="Times New Roman"/>
          <w:szCs w:val="24"/>
        </w:rPr>
        <w:t>κασμαδιά</w:t>
      </w:r>
      <w:proofErr w:type="spellEnd"/>
      <w:r>
        <w:rPr>
          <w:rFonts w:eastAsia="Times New Roman" w:cs="Times New Roman"/>
          <w:szCs w:val="24"/>
        </w:rPr>
        <w:t>, ούτε μία δράση στο Ε</w:t>
      </w:r>
      <w:r>
        <w:rPr>
          <w:rFonts w:eastAsia="Times New Roman" w:cs="Times New Roman"/>
          <w:szCs w:val="24"/>
        </w:rPr>
        <w:t>λληνικό</w:t>
      </w:r>
      <w:r>
        <w:rPr>
          <w:rFonts w:eastAsia="Times New Roman" w:cs="Times New Roman"/>
          <w:szCs w:val="24"/>
        </w:rPr>
        <w:t xml:space="preserve">, παρά </w:t>
      </w:r>
      <w:r w:rsidRPr="00094238">
        <w:rPr>
          <w:rFonts w:eastAsia="Times New Roman" w:cs="Times New Roman"/>
          <w:color w:val="000000" w:themeColor="text1"/>
          <w:szCs w:val="24"/>
        </w:rPr>
        <w:t>το ότι έχουν περάσει τέσσερα χρό</w:t>
      </w:r>
      <w:r w:rsidRPr="00094238">
        <w:rPr>
          <w:rFonts w:eastAsia="Times New Roman" w:cs="Times New Roman"/>
          <w:color w:val="000000" w:themeColor="text1"/>
          <w:szCs w:val="24"/>
        </w:rPr>
        <w:t xml:space="preserve">νια, έχουμε το σκάνδαλο των 600 εκατομμυρίων για την παραχώρηση για είκοσι χρόνια του αεροδρομίου της Αθήνας, έχουμε το σκάνδαλο στο </w:t>
      </w:r>
      <w:proofErr w:type="spellStart"/>
      <w:r w:rsidRPr="00094238">
        <w:rPr>
          <w:rFonts w:eastAsia="Times New Roman" w:cs="Times New Roman"/>
          <w:color w:val="000000" w:themeColor="text1"/>
          <w:szCs w:val="24"/>
        </w:rPr>
        <w:t>Θριάσιο</w:t>
      </w:r>
      <w:proofErr w:type="spellEnd"/>
      <w:r w:rsidRPr="00094238">
        <w:rPr>
          <w:rFonts w:eastAsia="Times New Roman" w:cs="Times New Roman"/>
          <w:color w:val="000000" w:themeColor="text1"/>
          <w:szCs w:val="24"/>
        </w:rPr>
        <w:t>, έχουμε το σκάνδαλο στη ΔΕΠΑ, έχουμε τα σκάνδαλα με τα βοσκοτόπια του Καλογρίτσα, έχουμε το σκάνδαλο με την κατάτμη</w:t>
      </w:r>
      <w:r w:rsidRPr="00094238">
        <w:rPr>
          <w:rFonts w:eastAsia="Times New Roman" w:cs="Times New Roman"/>
          <w:color w:val="000000" w:themeColor="text1"/>
          <w:szCs w:val="24"/>
        </w:rPr>
        <w:t>ση του οδικού άξονα Πάτρα</w:t>
      </w:r>
      <w:r w:rsidRPr="00094238">
        <w:rPr>
          <w:rFonts w:eastAsia="Times New Roman" w:cs="Times New Roman"/>
          <w:color w:val="000000" w:themeColor="text1"/>
          <w:szCs w:val="24"/>
        </w:rPr>
        <w:t xml:space="preserve"> </w:t>
      </w:r>
      <w:r w:rsidRPr="00094238">
        <w:rPr>
          <w:rFonts w:eastAsia="Times New Roman" w:cs="Times New Roman"/>
          <w:color w:val="000000" w:themeColor="text1"/>
          <w:szCs w:val="24"/>
        </w:rPr>
        <w:t>-</w:t>
      </w:r>
      <w:r w:rsidRPr="00094238">
        <w:rPr>
          <w:rFonts w:eastAsia="Times New Roman" w:cs="Times New Roman"/>
          <w:color w:val="000000" w:themeColor="text1"/>
          <w:szCs w:val="24"/>
        </w:rPr>
        <w:t xml:space="preserve"> </w:t>
      </w:r>
      <w:r w:rsidRPr="00094238">
        <w:rPr>
          <w:rFonts w:eastAsia="Times New Roman" w:cs="Times New Roman"/>
          <w:color w:val="000000" w:themeColor="text1"/>
          <w:szCs w:val="24"/>
        </w:rPr>
        <w:t>Πύργος, έχουμε το σκάνδαλο με τα όπλα που επρόκειτο να πουληθούν στη Σαουδική Αραβία.</w:t>
      </w:r>
    </w:p>
    <w:p w14:paraId="45B7D416" w14:textId="77777777" w:rsidR="003C2D4C" w:rsidRDefault="00D0192B">
      <w:pPr>
        <w:spacing w:line="600" w:lineRule="auto"/>
        <w:contextualSpacing/>
        <w:jc w:val="both"/>
        <w:rPr>
          <w:rFonts w:eastAsia="Times New Roman"/>
          <w:szCs w:val="24"/>
        </w:rPr>
      </w:pPr>
      <w:r>
        <w:rPr>
          <w:rFonts w:eastAsia="Times New Roman"/>
          <w:szCs w:val="24"/>
        </w:rPr>
        <w:t>Και έχουμε και το σκάνδαλο, όπου ακούνητος, αμίλητος ο κύριος Πρωθυπουργός άκουγε ότι ο Τζ</w:t>
      </w:r>
      <w:r>
        <w:rPr>
          <w:rFonts w:eastAsia="Times New Roman"/>
          <w:szCs w:val="24"/>
        </w:rPr>
        <w:t>ω</w:t>
      </w:r>
      <w:r>
        <w:rPr>
          <w:rFonts w:eastAsia="Times New Roman"/>
          <w:szCs w:val="24"/>
        </w:rPr>
        <w:t xml:space="preserve">ρτζ </w:t>
      </w:r>
      <w:proofErr w:type="spellStart"/>
      <w:r>
        <w:rPr>
          <w:rFonts w:eastAsia="Times New Roman"/>
          <w:szCs w:val="24"/>
        </w:rPr>
        <w:t>Σόρος</w:t>
      </w:r>
      <w:proofErr w:type="spellEnd"/>
      <w:r>
        <w:rPr>
          <w:rFonts w:eastAsia="Times New Roman"/>
          <w:szCs w:val="24"/>
        </w:rPr>
        <w:t xml:space="preserve"> λάδωσε την </w:t>
      </w:r>
      <w:r>
        <w:rPr>
          <w:rFonts w:eastAsia="Times New Roman"/>
          <w:szCs w:val="24"/>
        </w:rPr>
        <w:t xml:space="preserve">Κυβέρνησή </w:t>
      </w:r>
      <w:r>
        <w:rPr>
          <w:rFonts w:eastAsia="Times New Roman"/>
          <w:szCs w:val="24"/>
        </w:rPr>
        <w:t xml:space="preserve">του, μετά από καταγγελία του κ. Καμμένου. </w:t>
      </w:r>
    </w:p>
    <w:p w14:paraId="45B7D417" w14:textId="77777777" w:rsidR="003C2D4C" w:rsidRDefault="00D0192B">
      <w:pPr>
        <w:spacing w:line="600" w:lineRule="auto"/>
        <w:ind w:firstLine="720"/>
        <w:contextualSpacing/>
        <w:jc w:val="both"/>
        <w:rPr>
          <w:rFonts w:eastAsia="Times New Roman"/>
          <w:szCs w:val="24"/>
        </w:rPr>
      </w:pPr>
      <w:r>
        <w:rPr>
          <w:rFonts w:eastAsia="Times New Roman"/>
          <w:szCs w:val="24"/>
        </w:rPr>
        <w:lastRenderedPageBreak/>
        <w:t>Αυτή είναι η Ελλάδα στην οποία η σημερινή Κυβέρνηση θέλει να μας πείσει ότι όλα πάνε καλά. Είναι, όμως, ταυτόχρονα και η Ελλάδα των πέντε εκατομμυρίων κατασχέσεων τραπεζικών λογαριασμών, των τριάντα χιλιάδων πλεισ</w:t>
      </w:r>
      <w:r>
        <w:rPr>
          <w:rFonts w:eastAsia="Times New Roman"/>
          <w:szCs w:val="24"/>
        </w:rPr>
        <w:t xml:space="preserve">τηριασμών κατοικιών, της άρσης προστασίας της πρώτης κατοικίας από τον νόμο ΠΑΣΟΚ του 2010, από 1-1-2019. Είναι η Ελλάδα του κ. Τσίπρα με τις </w:t>
      </w:r>
      <w:proofErr w:type="spellStart"/>
      <w:r>
        <w:rPr>
          <w:rFonts w:eastAsia="Times New Roman"/>
          <w:szCs w:val="24"/>
        </w:rPr>
        <w:t>εκατόν</w:t>
      </w:r>
      <w:proofErr w:type="spellEnd"/>
      <w:r>
        <w:rPr>
          <w:rFonts w:eastAsia="Times New Roman"/>
          <w:szCs w:val="24"/>
        </w:rPr>
        <w:t xml:space="preserve"> τριάντα χιλιάδες αποποιήσεις κληρονομιών. Αποποίηση κληρονομιάς σημαίνει ότι πέθανε ο πατέρας ή ο παππούς, </w:t>
      </w:r>
      <w:r>
        <w:rPr>
          <w:rFonts w:eastAsia="Times New Roman"/>
          <w:szCs w:val="24"/>
        </w:rPr>
        <w:t xml:space="preserve">το κληρονομούν τα παιδιά και τα παιδιά δεν έχουν λεφτά να πληρώσουν όλες αυτές τις επιβαρύνσεις και λένε στο κράτος «κράτησέ το, δικό σου». Μιλάμε για </w:t>
      </w:r>
      <w:proofErr w:type="spellStart"/>
      <w:r>
        <w:rPr>
          <w:rFonts w:eastAsia="Times New Roman"/>
          <w:szCs w:val="24"/>
        </w:rPr>
        <w:t>εκατόν</w:t>
      </w:r>
      <w:proofErr w:type="spellEnd"/>
      <w:r>
        <w:rPr>
          <w:rFonts w:eastAsia="Times New Roman"/>
          <w:szCs w:val="24"/>
        </w:rPr>
        <w:t xml:space="preserve"> τριάντα χιλιάδες αποποιήσεις κληρονομιάς. </w:t>
      </w:r>
    </w:p>
    <w:p w14:paraId="45B7D418" w14:textId="77777777" w:rsidR="003C2D4C" w:rsidRDefault="00D0192B">
      <w:pPr>
        <w:spacing w:line="600" w:lineRule="auto"/>
        <w:ind w:firstLine="720"/>
        <w:contextualSpacing/>
        <w:jc w:val="both"/>
        <w:rPr>
          <w:rFonts w:eastAsia="Times New Roman"/>
          <w:szCs w:val="24"/>
        </w:rPr>
      </w:pPr>
      <w:r>
        <w:rPr>
          <w:rFonts w:eastAsia="Times New Roman"/>
          <w:szCs w:val="24"/>
        </w:rPr>
        <w:t xml:space="preserve">Και τώρα, ερχόμαστε να πανηγυρίσει η Κυβέρνηση που θα </w:t>
      </w:r>
      <w:proofErr w:type="spellStart"/>
      <w:r>
        <w:rPr>
          <w:rFonts w:eastAsia="Times New Roman"/>
          <w:szCs w:val="24"/>
        </w:rPr>
        <w:t>ξ</w:t>
      </w:r>
      <w:r>
        <w:rPr>
          <w:rFonts w:eastAsia="Times New Roman"/>
          <w:szCs w:val="24"/>
        </w:rPr>
        <w:t>εψηφίσει</w:t>
      </w:r>
      <w:proofErr w:type="spellEnd"/>
      <w:r>
        <w:rPr>
          <w:rFonts w:eastAsia="Times New Roman"/>
          <w:szCs w:val="24"/>
        </w:rPr>
        <w:t xml:space="preserve"> την περικοπή των συντάξεων, των παλαιών συντάξεων, που μόνο αυτή ψήφισε. Αυτό, κατ’ ελάχιστον, συνιστά την πολιτική παράνοια. </w:t>
      </w:r>
    </w:p>
    <w:p w14:paraId="45B7D419" w14:textId="77777777" w:rsidR="003C2D4C" w:rsidRDefault="00D0192B">
      <w:pPr>
        <w:spacing w:line="600" w:lineRule="auto"/>
        <w:ind w:firstLine="720"/>
        <w:contextualSpacing/>
        <w:jc w:val="both"/>
        <w:rPr>
          <w:rFonts w:eastAsia="Times New Roman"/>
          <w:szCs w:val="24"/>
        </w:rPr>
      </w:pPr>
      <w:r>
        <w:rPr>
          <w:rFonts w:eastAsia="Times New Roman"/>
          <w:szCs w:val="24"/>
        </w:rPr>
        <w:t>Εμείς, αγαπητές και αγαπητοί συνάδελφοι, χθες στην αίθουσα της Γερουσίας καταθέσαμε μια πολύ συγκεκριμένη πρό</w:t>
      </w:r>
      <w:r>
        <w:rPr>
          <w:rFonts w:eastAsia="Times New Roman"/>
          <w:szCs w:val="24"/>
        </w:rPr>
        <w:lastRenderedPageBreak/>
        <w:t>ταση για τη</w:t>
      </w:r>
      <w:r>
        <w:rPr>
          <w:rFonts w:eastAsia="Times New Roman"/>
          <w:szCs w:val="24"/>
        </w:rPr>
        <w:t>ν οικονομική ανάπτυξη της χώρας και για τη δημιουργία ενός ισχυρού κράτους πρόνοιας. Η Πρόεδρος του Κινήματος Αλλαγής, η Φώφη Γεννηματά, περιέγραψε σε όλο του το φάσμα το πλαίσιο το οποίο εμείς αντιλαμβανόμαστε και για το οποίο δεσμευόμαστε ότι θα κατέβουμ</w:t>
      </w:r>
      <w:r>
        <w:rPr>
          <w:rFonts w:eastAsia="Times New Roman"/>
          <w:szCs w:val="24"/>
        </w:rPr>
        <w:t xml:space="preserve">ε στις επόμενος εκλογές και το οποίο, κυρίως, μας δεσμεύει πολιτικά και για το μετά τις εκλογές. Θα ήταν πολύ ενδιαφέρον να ακούσουμε ποιες είναι οι απόψεις και της Κυβέρνησης και της Νέας Δημοκρατίας για την πολύ συγκεκριμένη πρόταση που καταθέσαμε χθες. </w:t>
      </w:r>
    </w:p>
    <w:p w14:paraId="45B7D41A" w14:textId="77777777" w:rsidR="003C2D4C" w:rsidRDefault="00D0192B">
      <w:pPr>
        <w:spacing w:line="600" w:lineRule="auto"/>
        <w:ind w:firstLine="720"/>
        <w:contextualSpacing/>
        <w:jc w:val="both"/>
        <w:rPr>
          <w:rFonts w:eastAsia="Times New Roman"/>
          <w:szCs w:val="24"/>
        </w:rPr>
      </w:pPr>
      <w:r>
        <w:rPr>
          <w:rFonts w:eastAsia="Times New Roman"/>
          <w:szCs w:val="24"/>
        </w:rPr>
        <w:t>Ερχόμαστε, όμως, τώρα στο νομοσχέδιο, το οποίο όπως είπα από την αρχή εμείς θα υπερψηφίσουμε, γιατί υπάρχουν ορισμένα ζητήματα που χρήζουν διευκρινήσεων ή παρατηρήσεων. Διαβάζω από σημερινό πρωτοσέλιδο των εφημερίδων. Τίτλος: «Η Ελλάδα διώχνει ξανά τα παι</w:t>
      </w:r>
      <w:r>
        <w:rPr>
          <w:rFonts w:eastAsia="Times New Roman"/>
          <w:szCs w:val="24"/>
        </w:rPr>
        <w:t xml:space="preserve">διά της». Πόθεν προκύπτει αυτό το δημοσίευμα; Διότι το Ινστιτούτο για την Ανάπτυξη του Μάνατζμεντ, ένας παγκόσμιος οργανισμός που κάνει το </w:t>
      </w:r>
      <w:r>
        <w:rPr>
          <w:rFonts w:eastAsia="Times New Roman"/>
          <w:szCs w:val="24"/>
          <w:lang w:val="en-US"/>
        </w:rPr>
        <w:t>ranking</w:t>
      </w:r>
      <w:r w:rsidRPr="00664625">
        <w:rPr>
          <w:rFonts w:eastAsia="Times New Roman"/>
          <w:szCs w:val="24"/>
        </w:rPr>
        <w:t xml:space="preserve"> </w:t>
      </w:r>
      <w:r>
        <w:rPr>
          <w:rFonts w:eastAsia="Times New Roman"/>
          <w:szCs w:val="24"/>
        </w:rPr>
        <w:t>για όλες τις χώρες, ενώ πέρυσι μας είχε στην τεσσαρα</w:t>
      </w:r>
      <w:r>
        <w:rPr>
          <w:rFonts w:eastAsia="Times New Roman"/>
          <w:szCs w:val="24"/>
        </w:rPr>
        <w:lastRenderedPageBreak/>
        <w:t>κοστή πρώτη θέση από τις εξήντα τρεις χώρες που μελετά, φ</w:t>
      </w:r>
      <w:r>
        <w:rPr>
          <w:rFonts w:eastAsia="Times New Roman"/>
          <w:szCs w:val="24"/>
        </w:rPr>
        <w:t xml:space="preserve">έτος μας κατατάσσει τρεις βαθμίδες ακόμη πιο κάτω, στη θέση σαράντα τέσσερα από εξήντα τρεις χώρες. </w:t>
      </w:r>
    </w:p>
    <w:p w14:paraId="45B7D41B" w14:textId="77777777" w:rsidR="003C2D4C" w:rsidRDefault="00D0192B">
      <w:pPr>
        <w:spacing w:line="600" w:lineRule="auto"/>
        <w:ind w:firstLine="720"/>
        <w:contextualSpacing/>
        <w:jc w:val="both"/>
        <w:rPr>
          <w:rFonts w:eastAsia="Times New Roman"/>
          <w:szCs w:val="24"/>
        </w:rPr>
      </w:pPr>
      <w:r>
        <w:rPr>
          <w:rFonts w:eastAsia="Times New Roman"/>
          <w:szCs w:val="24"/>
        </w:rPr>
        <w:t xml:space="preserve">Επειδή συζητούμε για μία </w:t>
      </w:r>
      <w:r>
        <w:rPr>
          <w:rFonts w:eastAsia="Times New Roman"/>
          <w:szCs w:val="24"/>
        </w:rPr>
        <w:t xml:space="preserve">οδηγία </w:t>
      </w:r>
      <w:r>
        <w:rPr>
          <w:rFonts w:eastAsia="Times New Roman"/>
          <w:szCs w:val="24"/>
        </w:rPr>
        <w:t xml:space="preserve">που αναφέρεται στην </w:t>
      </w:r>
      <w:proofErr w:type="spellStart"/>
      <w:r>
        <w:rPr>
          <w:rFonts w:eastAsia="Times New Roman"/>
          <w:szCs w:val="24"/>
        </w:rPr>
        <w:t>κυβερνοασφάλεια</w:t>
      </w:r>
      <w:proofErr w:type="spellEnd"/>
      <w:r>
        <w:rPr>
          <w:rFonts w:eastAsia="Times New Roman"/>
          <w:szCs w:val="24"/>
        </w:rPr>
        <w:t xml:space="preserve">, και επειδή το θέμα της </w:t>
      </w:r>
      <w:proofErr w:type="spellStart"/>
      <w:r>
        <w:rPr>
          <w:rFonts w:eastAsia="Times New Roman"/>
          <w:szCs w:val="24"/>
        </w:rPr>
        <w:t>κυβερνοασφάλειας</w:t>
      </w:r>
      <w:proofErr w:type="spellEnd"/>
      <w:r>
        <w:rPr>
          <w:rFonts w:eastAsia="Times New Roman"/>
          <w:szCs w:val="24"/>
        </w:rPr>
        <w:t xml:space="preserve"> είναι εξαιρετικά σημαντικό, εξόχως σπουδαίο, θ</w:t>
      </w:r>
      <w:r>
        <w:rPr>
          <w:rFonts w:eastAsia="Times New Roman"/>
          <w:szCs w:val="24"/>
        </w:rPr>
        <w:t xml:space="preserve">έλω να σημειώσω και να καταθέσω στο Σώμα τη δική μας αντίληψη του πράγματος. Διότι αυτή τη στιγμή βρισκόμαστε σε μια παγκόσμια οικονομία, όπου αναμένεται μέσα στον επόμενο χρόνο να δημιουργηθούν έξι εκατομμύρια νέες θέσεις εργασίας στα ζητήματα της </w:t>
      </w:r>
      <w:proofErr w:type="spellStart"/>
      <w:r>
        <w:rPr>
          <w:rFonts w:eastAsia="Times New Roman"/>
          <w:szCs w:val="24"/>
        </w:rPr>
        <w:t>κυβερνο</w:t>
      </w:r>
      <w:r>
        <w:rPr>
          <w:rFonts w:eastAsia="Times New Roman"/>
          <w:szCs w:val="24"/>
        </w:rPr>
        <w:t>ασφάλειας</w:t>
      </w:r>
      <w:proofErr w:type="spellEnd"/>
      <w:r>
        <w:rPr>
          <w:rFonts w:eastAsia="Times New Roman"/>
          <w:szCs w:val="24"/>
        </w:rPr>
        <w:t xml:space="preserve">. </w:t>
      </w:r>
    </w:p>
    <w:p w14:paraId="45B7D41C" w14:textId="77777777" w:rsidR="003C2D4C" w:rsidRDefault="00D0192B">
      <w:pPr>
        <w:spacing w:line="600" w:lineRule="auto"/>
        <w:ind w:firstLine="720"/>
        <w:contextualSpacing/>
        <w:jc w:val="both"/>
        <w:rPr>
          <w:rFonts w:eastAsia="Times New Roman"/>
          <w:szCs w:val="24"/>
        </w:rPr>
      </w:pPr>
      <w:r>
        <w:rPr>
          <w:rFonts w:eastAsia="Times New Roman"/>
          <w:szCs w:val="24"/>
        </w:rPr>
        <w:t>Ευτυχώς που η ελληνική πραγματικότητα, η ελληνική ζωή, δεν περίμενε τα νομοσχέδια της Κυβέρνησης των Σ</w:t>
      </w:r>
      <w:r>
        <w:rPr>
          <w:rFonts w:eastAsia="Times New Roman"/>
          <w:szCs w:val="24"/>
        </w:rPr>
        <w:t>Υ</w:t>
      </w:r>
      <w:r>
        <w:rPr>
          <w:rFonts w:eastAsia="Times New Roman"/>
          <w:szCs w:val="24"/>
        </w:rPr>
        <w:t>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Διότι στην πατρίδα μας, σήμερα που μιλούμε, χωρίς να έχει υπάρξει κα</w:t>
      </w:r>
      <w:r>
        <w:rPr>
          <w:rFonts w:eastAsia="Times New Roman"/>
          <w:szCs w:val="24"/>
        </w:rPr>
        <w:t>μ</w:t>
      </w:r>
      <w:r>
        <w:rPr>
          <w:rFonts w:eastAsia="Times New Roman"/>
          <w:szCs w:val="24"/>
        </w:rPr>
        <w:t>μία παρέμβαση, κανενός από την πολιτεία, υπάρχουν τουλάχιστ</w:t>
      </w:r>
      <w:r>
        <w:rPr>
          <w:rFonts w:eastAsia="Times New Roman"/>
          <w:szCs w:val="24"/>
        </w:rPr>
        <w:t xml:space="preserve">ον χίλια πεντακόσια νέα παιδιά που στηρίζουν τους φορείς που δέχονται </w:t>
      </w:r>
      <w:proofErr w:type="spellStart"/>
      <w:r>
        <w:rPr>
          <w:rFonts w:eastAsia="Times New Roman"/>
          <w:szCs w:val="24"/>
        </w:rPr>
        <w:t>κυβερνοεπιθέσεις</w:t>
      </w:r>
      <w:proofErr w:type="spellEnd"/>
      <w:r>
        <w:rPr>
          <w:rFonts w:eastAsia="Times New Roman"/>
          <w:szCs w:val="24"/>
        </w:rPr>
        <w:t xml:space="preserve">. </w:t>
      </w:r>
    </w:p>
    <w:p w14:paraId="45B7D41D" w14:textId="77777777" w:rsidR="003C2D4C" w:rsidRDefault="00D0192B">
      <w:pPr>
        <w:spacing w:line="600" w:lineRule="auto"/>
        <w:ind w:firstLine="720"/>
        <w:contextualSpacing/>
        <w:jc w:val="both"/>
        <w:rPr>
          <w:rFonts w:eastAsia="Times New Roman"/>
          <w:szCs w:val="24"/>
        </w:rPr>
      </w:pPr>
      <w:r>
        <w:rPr>
          <w:rFonts w:eastAsia="Times New Roman"/>
          <w:szCs w:val="24"/>
        </w:rPr>
        <w:t xml:space="preserve">Εγώ ανήκω στο Πανεπιστήμιο Πειραιά, όπου το δικό μας </w:t>
      </w:r>
      <w:r>
        <w:rPr>
          <w:rFonts w:eastAsia="Times New Roman"/>
          <w:szCs w:val="24"/>
        </w:rPr>
        <w:t>τμήμα</w:t>
      </w:r>
      <w:r>
        <w:rPr>
          <w:rFonts w:eastAsia="Times New Roman"/>
          <w:szCs w:val="24"/>
        </w:rPr>
        <w:t xml:space="preserve">, το Τμήμα Ψηφιακών Συστημάτων, είχε την χαρά και την </w:t>
      </w:r>
      <w:r>
        <w:rPr>
          <w:rFonts w:eastAsia="Times New Roman"/>
          <w:szCs w:val="24"/>
        </w:rPr>
        <w:lastRenderedPageBreak/>
        <w:t xml:space="preserve">τιμή να κοουτσάρει την εθνική ομάδα </w:t>
      </w:r>
      <w:r>
        <w:rPr>
          <w:rFonts w:eastAsia="Times New Roman"/>
          <w:szCs w:val="24"/>
        </w:rPr>
        <w:t xml:space="preserve">κατά των </w:t>
      </w:r>
      <w:proofErr w:type="spellStart"/>
      <w:r>
        <w:rPr>
          <w:rFonts w:eastAsia="Times New Roman"/>
          <w:szCs w:val="24"/>
        </w:rPr>
        <w:t>κυβερνοεπιθέσεων</w:t>
      </w:r>
      <w:proofErr w:type="spellEnd"/>
      <w:r>
        <w:rPr>
          <w:rFonts w:eastAsia="Times New Roman"/>
          <w:szCs w:val="24"/>
        </w:rPr>
        <w:t xml:space="preserve"> στον πανευρωπαϊκό διαγωνισμό που έγινε τον Οκτώβριο του 2018 στο Λονδίνο, όπου η ελληνική ομάδα </w:t>
      </w:r>
      <w:proofErr w:type="spellStart"/>
      <w:r>
        <w:rPr>
          <w:rFonts w:eastAsia="Times New Roman"/>
          <w:szCs w:val="24"/>
        </w:rPr>
        <w:t>κυβερνοασφάλειας</w:t>
      </w:r>
      <w:proofErr w:type="spellEnd"/>
      <w:r>
        <w:rPr>
          <w:rFonts w:eastAsia="Times New Roman"/>
          <w:szCs w:val="24"/>
        </w:rPr>
        <w:t xml:space="preserve"> ήρθε πέμπτη σε πανευρωπαϊκό επίπεδο. </w:t>
      </w:r>
    </w:p>
    <w:p w14:paraId="45B7D41E" w14:textId="77777777" w:rsidR="003C2D4C" w:rsidRDefault="00D0192B">
      <w:pPr>
        <w:spacing w:line="600" w:lineRule="auto"/>
        <w:ind w:firstLine="720"/>
        <w:contextualSpacing/>
        <w:jc w:val="both"/>
        <w:rPr>
          <w:rFonts w:eastAsia="Times New Roman"/>
          <w:szCs w:val="24"/>
        </w:rPr>
      </w:pPr>
      <w:r>
        <w:rPr>
          <w:rFonts w:eastAsia="Times New Roman"/>
          <w:szCs w:val="24"/>
        </w:rPr>
        <w:t>Αυτές είναι οι περηφάνειες των ελληνικών πανεπιστημίων, της ελληνικής νέας γενι</w:t>
      </w:r>
      <w:r>
        <w:rPr>
          <w:rFonts w:eastAsia="Times New Roman"/>
          <w:szCs w:val="24"/>
        </w:rPr>
        <w:t xml:space="preserve">άς, που αυτή η Κυβέρνηση θέλει και αυτά να τα καταστρέψει και να τα εξαφανίσει. </w:t>
      </w:r>
    </w:p>
    <w:p w14:paraId="45B7D41F"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Όμως, επειδή ακούσαμε και τον κύριο Υπουργό και την αξιότιμη εισηγήτρια της Πλειοψηφίας να μας μιλάει για ευφυή γεωργία και επειδή η ευφυής γεωργία πράγματι συνιστά το μέλλον </w:t>
      </w:r>
      <w:r>
        <w:rPr>
          <w:rFonts w:eastAsia="Times New Roman" w:cs="Times New Roman"/>
          <w:szCs w:val="24"/>
        </w:rPr>
        <w:t xml:space="preserve">της γεωργίας, ξέρετε, δεν περίμενε κανένας την προκήρυξη του Προγράμματος των 30 εκατομμυρίων της ευφυούς γεωργίας από τους συναρμόδιους Υπουργούς Ψηφιακής Πολιτικής και Αγροτικής Ανάπτυξης. Εδώ και δύο χρόνια τουλάχιστον στον δικό μου Νομό, την Αργολίδα, </w:t>
      </w:r>
      <w:r>
        <w:rPr>
          <w:rFonts w:eastAsia="Times New Roman" w:cs="Times New Roman"/>
          <w:szCs w:val="24"/>
        </w:rPr>
        <w:t xml:space="preserve">ο Τοπικός Οργανισμός Εγγείων Βελτιώσεων, ο ΤΟΕΒ Ήρας </w:t>
      </w:r>
      <w:proofErr w:type="spellStart"/>
      <w:r>
        <w:rPr>
          <w:rFonts w:eastAsia="Times New Roman" w:cs="Times New Roman"/>
          <w:szCs w:val="24"/>
        </w:rPr>
        <w:t>Κουρτακίου</w:t>
      </w:r>
      <w:proofErr w:type="spellEnd"/>
      <w:r>
        <w:rPr>
          <w:rFonts w:eastAsia="Times New Roman" w:cs="Times New Roman"/>
          <w:szCs w:val="24"/>
        </w:rPr>
        <w:t xml:space="preserve">, παλεύει να υλοποιήσει για εξακόσιους αγρότες σε </w:t>
      </w:r>
      <w:r>
        <w:rPr>
          <w:rFonts w:eastAsia="Times New Roman" w:cs="Times New Roman"/>
          <w:szCs w:val="24"/>
        </w:rPr>
        <w:t xml:space="preserve">έξι χιλιάδες </w:t>
      </w:r>
      <w:r>
        <w:rPr>
          <w:rFonts w:eastAsia="Times New Roman" w:cs="Times New Roman"/>
          <w:szCs w:val="24"/>
        </w:rPr>
        <w:t xml:space="preserve">στρέμματα εσπεριδοειδών ψηφιακή ευφυή γεωργία με </w:t>
      </w:r>
      <w:proofErr w:type="spellStart"/>
      <w:r>
        <w:rPr>
          <w:rFonts w:eastAsia="Times New Roman" w:cs="Times New Roman"/>
          <w:szCs w:val="24"/>
        </w:rPr>
        <w:t>σένσορες</w:t>
      </w:r>
      <w:proofErr w:type="spellEnd"/>
      <w:r>
        <w:rPr>
          <w:rFonts w:eastAsia="Times New Roman" w:cs="Times New Roman"/>
          <w:szCs w:val="24"/>
        </w:rPr>
        <w:t xml:space="preserve">, με </w:t>
      </w:r>
      <w:r>
        <w:rPr>
          <w:rFonts w:eastAsia="Times New Roman" w:cs="Times New Roman"/>
          <w:szCs w:val="24"/>
          <w:lang w:val="en-US"/>
        </w:rPr>
        <w:t>drones</w:t>
      </w:r>
      <w:r>
        <w:rPr>
          <w:rFonts w:eastAsia="Times New Roman" w:cs="Times New Roman"/>
          <w:szCs w:val="24"/>
        </w:rPr>
        <w:t xml:space="preserve">, με αυτόματες </w:t>
      </w:r>
      <w:r>
        <w:rPr>
          <w:rFonts w:eastAsia="Times New Roman" w:cs="Times New Roman"/>
          <w:szCs w:val="24"/>
        </w:rPr>
        <w:lastRenderedPageBreak/>
        <w:t xml:space="preserve">βάνες, με εγκατάσταση </w:t>
      </w:r>
      <w:proofErr w:type="spellStart"/>
      <w:r>
        <w:rPr>
          <w:rFonts w:eastAsia="Times New Roman" w:cs="Times New Roman"/>
          <w:szCs w:val="24"/>
        </w:rPr>
        <w:t>φωτοβολταϊκών</w:t>
      </w:r>
      <w:proofErr w:type="spellEnd"/>
      <w:r>
        <w:rPr>
          <w:rFonts w:eastAsia="Times New Roman" w:cs="Times New Roman"/>
          <w:szCs w:val="24"/>
        </w:rPr>
        <w:t xml:space="preserve"> και ακόμη δ</w:t>
      </w:r>
      <w:r>
        <w:rPr>
          <w:rFonts w:eastAsia="Times New Roman" w:cs="Times New Roman"/>
          <w:szCs w:val="24"/>
        </w:rPr>
        <w:t>εν το έχει καταφέρει.</w:t>
      </w:r>
    </w:p>
    <w:p w14:paraId="45B7D420"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ανάμεσα</w:t>
      </w:r>
      <w:r>
        <w:rPr>
          <w:rFonts w:eastAsia="Times New Roman" w:cs="Times New Roman"/>
          <w:szCs w:val="24"/>
        </w:rPr>
        <w:t xml:space="preserve"> στα άλλα, ξέρετε γιατί δεν το έχει καταφέρει; Διότι η Κυβέρνηση ΣΥΡΙΖΑ δεν επιτρέπει στους ΤΟΕΒ της Αργολίδας και όλης της Πελοποννήσου να εγκαταστήσουν </w:t>
      </w:r>
      <w:proofErr w:type="spellStart"/>
      <w:r>
        <w:rPr>
          <w:rFonts w:eastAsia="Times New Roman" w:cs="Times New Roman"/>
          <w:szCs w:val="24"/>
        </w:rPr>
        <w:t>φωτοβολταϊκά</w:t>
      </w:r>
      <w:proofErr w:type="spellEnd"/>
      <w:r>
        <w:rPr>
          <w:rFonts w:eastAsia="Times New Roman" w:cs="Times New Roman"/>
          <w:szCs w:val="24"/>
        </w:rPr>
        <w:t>, διότι θεωρεί πως προφανώς δεν έχουν, μόνοι αυτοί από το</w:t>
      </w:r>
      <w:r>
        <w:rPr>
          <w:rFonts w:eastAsia="Times New Roman" w:cs="Times New Roman"/>
          <w:szCs w:val="24"/>
        </w:rPr>
        <w:t>υς ΤΟΕΒ όλης της Ελλάδας, το αντίστοιχο δικαίωμα. Και έχω ζητήσει την παρέμβαση και του Υπουργού Γεωργίας και του παρισταμένου Υπουργού Ψηφιακής Πολιτικής, ώστε να πάψει να ισχύει αυτό.</w:t>
      </w:r>
    </w:p>
    <w:p w14:paraId="45B7D421"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θα καταθέσω ένα γράφημα, που δείχνει ότι η Ελλάδα</w:t>
      </w:r>
      <w:r>
        <w:rPr>
          <w:rFonts w:eastAsia="Times New Roman" w:cs="Times New Roman"/>
          <w:szCs w:val="24"/>
        </w:rPr>
        <w:t xml:space="preserve"> είναι εικοστή έκτη στις είκοσι οκτώ χώρες στον κατάλογο της ψηφιακής οικονομίας και ψηφιακής κοινωνίας. Το καταθέτω στα Πρακτικά.</w:t>
      </w:r>
    </w:p>
    <w:p w14:paraId="45B7D422" w14:textId="77777777" w:rsidR="003C2D4C" w:rsidRDefault="00D0192B">
      <w:pPr>
        <w:spacing w:line="600" w:lineRule="auto"/>
        <w:ind w:firstLine="720"/>
        <w:contextualSpacing/>
        <w:jc w:val="both"/>
        <w:rPr>
          <w:rFonts w:eastAsia="Times New Roman"/>
          <w:bCs/>
          <w:szCs w:val="24"/>
        </w:rPr>
      </w:pPr>
      <w:r w:rsidRPr="00663D20">
        <w:rPr>
          <w:rFonts w:eastAsia="Times New Roman" w:cs="Times New Roman"/>
          <w:szCs w:val="24"/>
        </w:rPr>
        <w:t>(</w:t>
      </w:r>
      <w:r w:rsidRPr="00663D20">
        <w:rPr>
          <w:rFonts w:eastAsia="Times New Roman"/>
          <w:bCs/>
          <w:szCs w:val="24"/>
        </w:rPr>
        <w:t xml:space="preserve">Στο σημείο αυτό ο Βουλευτής κ. </w:t>
      </w:r>
      <w:r>
        <w:rPr>
          <w:rFonts w:eastAsia="Times New Roman"/>
          <w:bCs/>
          <w:szCs w:val="24"/>
        </w:rPr>
        <w:t>Ιωάννης Μανιάτης</w:t>
      </w:r>
      <w:r w:rsidRPr="00960039">
        <w:rPr>
          <w:rFonts w:eastAsia="Times New Roman"/>
          <w:bCs/>
          <w:szCs w:val="24"/>
        </w:rPr>
        <w:t xml:space="preserve"> </w:t>
      </w:r>
      <w:r>
        <w:rPr>
          <w:rFonts w:eastAsia="Times New Roman"/>
          <w:bCs/>
          <w:szCs w:val="24"/>
        </w:rPr>
        <w:t>καταθέτει</w:t>
      </w:r>
      <w:r w:rsidRPr="00663D20">
        <w:rPr>
          <w:rFonts w:eastAsia="Times New Roman"/>
          <w:bCs/>
          <w:szCs w:val="24"/>
        </w:rPr>
        <w:t xml:space="preserve"> για τα Πρακτικά το προαναφερθέν </w:t>
      </w:r>
      <w:r>
        <w:rPr>
          <w:rFonts w:eastAsia="Times New Roman"/>
          <w:bCs/>
          <w:szCs w:val="24"/>
        </w:rPr>
        <w:t>γράφημα,</w:t>
      </w:r>
      <w:r w:rsidRPr="00663D20">
        <w:rPr>
          <w:rFonts w:eastAsia="Times New Roman"/>
          <w:bCs/>
          <w:szCs w:val="24"/>
        </w:rPr>
        <w:t xml:space="preserve"> το οποίο βρίσκεται στο </w:t>
      </w:r>
      <w:r>
        <w:rPr>
          <w:rFonts w:eastAsia="Times New Roman"/>
          <w:bCs/>
          <w:szCs w:val="24"/>
        </w:rPr>
        <w:t>α</w:t>
      </w:r>
      <w:r w:rsidRPr="00663D20">
        <w:rPr>
          <w:rFonts w:eastAsia="Times New Roman"/>
          <w:bCs/>
          <w:szCs w:val="24"/>
        </w:rPr>
        <w:t xml:space="preserve">ρχείο </w:t>
      </w:r>
      <w:r w:rsidRPr="00663D20">
        <w:rPr>
          <w:rFonts w:eastAsia="Times New Roman"/>
          <w:bCs/>
          <w:szCs w:val="24"/>
        </w:rPr>
        <w:t>του Τμήματος Γραμματείας της Διεύθυνσης Στενογραφίας και Πρακτικών της Βουλής)</w:t>
      </w:r>
    </w:p>
    <w:p w14:paraId="45B7D423"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lastRenderedPageBreak/>
        <w:t>Όταν, λοιπόν, υπάρχει μια τέτοια κατηγοριοποίηση της χώρας, πάντα χρειάζεται κανείς μετά από τέσσερα χρόνια διακυβέρνησης να είναι πιο προσεκτικός.</w:t>
      </w:r>
    </w:p>
    <w:p w14:paraId="45B7D424"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Τελειώνοντας, θα καταθέ</w:t>
      </w:r>
      <w:r>
        <w:rPr>
          <w:rFonts w:eastAsia="Times New Roman" w:cs="Times New Roman"/>
          <w:szCs w:val="24"/>
        </w:rPr>
        <w:t>σω ένα ακόμη έγγραφο. Ομολογώ ότι όταν το ανέγνωσα, το διάβασα δεύτερη και τρίτη φορά. Έχει ημερομηνία 1</w:t>
      </w:r>
      <w:r w:rsidRPr="00EC1E83">
        <w:rPr>
          <w:rFonts w:eastAsia="Times New Roman" w:cs="Times New Roman"/>
          <w:szCs w:val="24"/>
          <w:vertAlign w:val="superscript"/>
        </w:rPr>
        <w:t>η</w:t>
      </w:r>
      <w:r>
        <w:rPr>
          <w:rFonts w:eastAsia="Times New Roman" w:cs="Times New Roman"/>
          <w:szCs w:val="24"/>
        </w:rPr>
        <w:t xml:space="preserve"> Οκτωβρίου 2018,</w:t>
      </w:r>
      <w:r w:rsidRPr="00D327D0">
        <w:rPr>
          <w:rFonts w:eastAsia="Times New Roman" w:cs="Times New Roman"/>
          <w:szCs w:val="24"/>
        </w:rPr>
        <w:t xml:space="preserve"> </w:t>
      </w:r>
      <w:r>
        <w:rPr>
          <w:rFonts w:eastAsia="Times New Roman" w:cs="Times New Roman"/>
          <w:szCs w:val="24"/>
        </w:rPr>
        <w:t>Ελληνική Δημοκρατία, Υπουργείο Οικονομίας και Ανάπτυξης. Ο αποστολέας είναι η Διαχειριστική Αρχή του Επιχειρησιακού Προγράμματος Ψηφια</w:t>
      </w:r>
      <w:r>
        <w:rPr>
          <w:rFonts w:eastAsia="Times New Roman" w:cs="Times New Roman"/>
          <w:szCs w:val="24"/>
        </w:rPr>
        <w:t>κής Πολιτικής και απευθύνεται στο Υπουργείο Διοικητικής Μεταρρύθμισης.</w:t>
      </w:r>
    </w:p>
    <w:p w14:paraId="45B7D425" w14:textId="77777777" w:rsidR="003C2D4C" w:rsidRDefault="00D0192B">
      <w:pPr>
        <w:spacing w:line="600" w:lineRule="auto"/>
        <w:ind w:firstLine="720"/>
        <w:contextualSpacing/>
        <w:jc w:val="both"/>
        <w:rPr>
          <w:rFonts w:eastAsia="Times New Roman"/>
          <w:bCs/>
          <w:szCs w:val="24"/>
        </w:rPr>
      </w:pPr>
      <w:r w:rsidRPr="00663D20">
        <w:rPr>
          <w:rFonts w:eastAsia="Times New Roman" w:cs="Times New Roman"/>
          <w:szCs w:val="24"/>
        </w:rPr>
        <w:t>(</w:t>
      </w:r>
      <w:r w:rsidRPr="00663D20">
        <w:rPr>
          <w:rFonts w:eastAsia="Times New Roman"/>
          <w:bCs/>
          <w:szCs w:val="24"/>
        </w:rPr>
        <w:t xml:space="preserve">Στο σημείο αυτό ο Βουλευτής κ. </w:t>
      </w:r>
      <w:r>
        <w:rPr>
          <w:rFonts w:eastAsia="Times New Roman"/>
          <w:bCs/>
          <w:szCs w:val="24"/>
        </w:rPr>
        <w:t>Ιωάννης Μανιάτης</w:t>
      </w:r>
      <w:r w:rsidRPr="00960039">
        <w:rPr>
          <w:rFonts w:eastAsia="Times New Roman"/>
          <w:bCs/>
          <w:szCs w:val="24"/>
        </w:rPr>
        <w:t xml:space="preserve"> </w:t>
      </w:r>
      <w:r>
        <w:rPr>
          <w:rFonts w:eastAsia="Times New Roman"/>
          <w:bCs/>
          <w:szCs w:val="24"/>
        </w:rPr>
        <w:t>καταθέτει</w:t>
      </w:r>
      <w:r w:rsidRPr="00663D20">
        <w:rPr>
          <w:rFonts w:eastAsia="Times New Roman"/>
          <w:bCs/>
          <w:szCs w:val="24"/>
        </w:rPr>
        <w:t xml:space="preserve"> για τα Πρακτικά το προαναφερθέν έγγραφο</w:t>
      </w:r>
      <w:r>
        <w:rPr>
          <w:rFonts w:eastAsia="Times New Roman"/>
          <w:bCs/>
          <w:szCs w:val="24"/>
        </w:rPr>
        <w:t>,</w:t>
      </w:r>
      <w:r w:rsidRPr="00663D20">
        <w:rPr>
          <w:rFonts w:eastAsia="Times New Roman"/>
          <w:bCs/>
          <w:szCs w:val="24"/>
        </w:rPr>
        <w:t xml:space="preserve"> το οποίο βρίσκεται στο </w:t>
      </w:r>
      <w:r>
        <w:rPr>
          <w:rFonts w:eastAsia="Times New Roman"/>
          <w:bCs/>
          <w:szCs w:val="24"/>
        </w:rPr>
        <w:t>α</w:t>
      </w:r>
      <w:r w:rsidRPr="00663D20">
        <w:rPr>
          <w:rFonts w:eastAsia="Times New Roman"/>
          <w:bCs/>
          <w:szCs w:val="24"/>
        </w:rPr>
        <w:t xml:space="preserve">ρχείο </w:t>
      </w:r>
      <w:r w:rsidRPr="00663D20">
        <w:rPr>
          <w:rFonts w:eastAsia="Times New Roman"/>
          <w:bCs/>
          <w:szCs w:val="24"/>
        </w:rPr>
        <w:t>του Τμήματος Γραμματείας της Διεύθυνσης Στενογραφίας κα</w:t>
      </w:r>
      <w:r w:rsidRPr="00663D20">
        <w:rPr>
          <w:rFonts w:eastAsia="Times New Roman"/>
          <w:bCs/>
          <w:szCs w:val="24"/>
        </w:rPr>
        <w:t>ι Πρακτικών της Βουλής)</w:t>
      </w:r>
    </w:p>
    <w:p w14:paraId="45B7D426"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Τι λέει, λοιπόν, το Υπουργείο Εθνικής Οικονομίας στο Υπουργείο Διοικητικής Μεταρρύθμισης; Λέει ότι σας απορρίπτω το έργο αναβάθμισης υποδομής δημοσίου κλειδιού του ελληνικού δημοσίου, προϋπολογισμού 1.487.000 ευρώ. Ξέρετε τι είναι </w:t>
      </w:r>
      <w:r>
        <w:rPr>
          <w:rFonts w:eastAsia="Times New Roman" w:cs="Times New Roman"/>
          <w:szCs w:val="24"/>
        </w:rPr>
        <w:lastRenderedPageBreak/>
        <w:t>α</w:t>
      </w:r>
      <w:r>
        <w:rPr>
          <w:rFonts w:eastAsia="Times New Roman" w:cs="Times New Roman"/>
          <w:szCs w:val="24"/>
        </w:rPr>
        <w:t xml:space="preserve">υτό το δημόσιο κλειδί; Είναι η βάση πάνω στην οποία θα στηριχθεί η ψηφιακή υπογραφή, η ψηφιακή ανταλλαγή εγγράφων ανάμεσα στους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χιλιάδες φορείς ή πρόσωπα του δημοσίου. Και η δράση αυτή ορθά απορρίπτεται από τη Διαχειριστική Αρχή την 1</w:t>
      </w:r>
      <w:r w:rsidRPr="00EC1E83">
        <w:rPr>
          <w:rFonts w:eastAsia="Times New Roman" w:cs="Times New Roman"/>
          <w:szCs w:val="24"/>
          <w:vertAlign w:val="superscript"/>
        </w:rPr>
        <w:t>η</w:t>
      </w:r>
      <w:r>
        <w:rPr>
          <w:rFonts w:eastAsia="Times New Roman" w:cs="Times New Roman"/>
          <w:szCs w:val="24"/>
        </w:rPr>
        <w:t xml:space="preserve"> Οκτωβ</w:t>
      </w:r>
      <w:r>
        <w:rPr>
          <w:rFonts w:eastAsia="Times New Roman" w:cs="Times New Roman"/>
          <w:szCs w:val="24"/>
        </w:rPr>
        <w:t xml:space="preserve">ρίου 2018. </w:t>
      </w:r>
    </w:p>
    <w:p w14:paraId="45B7D427"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Ξέρετε, γιατί απορρίπτεται; Στην τρίτη σελίδα της απόφασης που υπογράφει ο αρμόδιος ειδικός γραμματέας, λέει ότι η απόρριψη γίνεται επειδή ο ένας φορέας, δηλαδή το Υπουργείο Διοικητικής Μεταρρύθμισης, αντί να αναλάβει να εκτελέσει τα καθήκοντα,</w:t>
      </w:r>
      <w:r>
        <w:rPr>
          <w:rFonts w:eastAsia="Times New Roman" w:cs="Times New Roman"/>
          <w:szCs w:val="24"/>
        </w:rPr>
        <w:t xml:space="preserve"> τα αναθέτει για λογαριασμό του σε έναν άλλον, γεγονός που σημαίνει ότι υποκρύπτεται απλή μεταβίβαση εκτέλεσης καθηκόντων του Υπουργείου Διοικητικής Μεταρρύθμισης στο ακαδημαϊκό δίκτυο. Αντί, δηλαδή, να συνεργαστούν οι δύο φορείς, κάνει πάσα το θέμα το Υπο</w:t>
      </w:r>
      <w:r>
        <w:rPr>
          <w:rFonts w:eastAsia="Times New Roman" w:cs="Times New Roman"/>
          <w:szCs w:val="24"/>
        </w:rPr>
        <w:t xml:space="preserve">υργείο Διοικητικής Μεταρρύθμισης στο ακαδημαϊκό δίκτυο. </w:t>
      </w:r>
    </w:p>
    <w:p w14:paraId="45B7D428"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Θεωρώ ότι ο παριστάμενος κύριος Υπουργός Ψηφιακής Πολιτικής θα πρέπει να παρέμβει και να δει τι ακριβώς συμβαίνει, διότι έτσι τινάσσεται στον αέρα ο εκσυγχρονισμός όλης της δημόσιας διοίκησης.</w:t>
      </w:r>
    </w:p>
    <w:p w14:paraId="45B7D429"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θα</w:t>
      </w:r>
      <w:r>
        <w:rPr>
          <w:rFonts w:eastAsia="Times New Roman" w:cs="Times New Roman"/>
          <w:szCs w:val="24"/>
        </w:rPr>
        <w:t xml:space="preserve"> τελειώσω με μία τροπολογία, την οποία καταθέσατε κύριε Υπουργέ, και παρακαλώ να έχω την προσοχή σας. Δεν την καταθέσατε εσείς. Την κατέθεσαν δέκα ή δεκαπέντε Βουλευτές του ΣΥΡΙΖΑ. Προφανώς τους ζητήσατε εσείς να την καταθέσουν. Είναι, όμως, γνωστό αυτό. </w:t>
      </w:r>
    </w:p>
    <w:p w14:paraId="45B7D42A"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Επειδή είναι ακατανόητη για κάποιους αυτή η τροπολογία, θέλω να σας κάνω μια ερώτηση. Καλά καταλαβαίνουμε από την ανάγνωσή της ότι αφαιρείτε από την Εθνική Επιτροπή Τηλεπικοινωνιών και Ταχυδρομείων το δικαίωμα να επεκτείνει την εμβέλεια περιφερειακών σταθμ</w:t>
      </w:r>
      <w:r>
        <w:rPr>
          <w:rFonts w:eastAsia="Times New Roman" w:cs="Times New Roman"/>
          <w:szCs w:val="24"/>
        </w:rPr>
        <w:t>ών και την παίρνετε στο Υπουργείο;</w:t>
      </w:r>
    </w:p>
    <w:p w14:paraId="45B7D42B" w14:textId="77777777" w:rsidR="003C2D4C" w:rsidRDefault="00D0192B">
      <w:pPr>
        <w:spacing w:line="600" w:lineRule="auto"/>
        <w:ind w:firstLine="720"/>
        <w:contextualSpacing/>
        <w:jc w:val="both"/>
        <w:rPr>
          <w:rFonts w:eastAsia="Times New Roman" w:cs="Times New Roman"/>
          <w:szCs w:val="24"/>
        </w:rPr>
      </w:pPr>
      <w:r w:rsidRPr="001F515B">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Όχι.</w:t>
      </w:r>
    </w:p>
    <w:p w14:paraId="45B7D42C" w14:textId="77777777" w:rsidR="003C2D4C" w:rsidRDefault="00D0192B">
      <w:pPr>
        <w:spacing w:line="600" w:lineRule="auto"/>
        <w:ind w:firstLine="720"/>
        <w:contextualSpacing/>
        <w:jc w:val="both"/>
        <w:rPr>
          <w:rFonts w:eastAsia="Times New Roman" w:cs="Times New Roman"/>
          <w:szCs w:val="24"/>
        </w:rPr>
      </w:pPr>
      <w:r w:rsidRPr="001F515B">
        <w:rPr>
          <w:rFonts w:eastAsia="Times New Roman" w:cs="Times New Roman"/>
          <w:b/>
          <w:szCs w:val="24"/>
        </w:rPr>
        <w:t>ΙΩΑΝΝΗΣ ΜΑΝΙΑΤΗΣ:</w:t>
      </w:r>
      <w:r>
        <w:rPr>
          <w:rFonts w:eastAsia="Times New Roman" w:cs="Times New Roman"/>
          <w:szCs w:val="24"/>
        </w:rPr>
        <w:t xml:space="preserve"> Επειδή, λοιπόν, θέλω να ελπίζω ότι δεν αναγνώσαμε ορθά –δυστυχώς δεν είναι εδώ οι συνάδελφοι που την έχουν υπογράψει κα</w:t>
      </w:r>
      <w:r>
        <w:rPr>
          <w:rFonts w:eastAsia="Times New Roman" w:cs="Times New Roman"/>
          <w:szCs w:val="24"/>
        </w:rPr>
        <w:t>ι δεν ζητώ από τους ίδιους να μας την τεκμηριώσουν- ζητώ τουλάχιστον από τον κύριο Υπουργό, ο οποίος φαντάζομαι θα την κάνει αποδεκτή, να έχουμε τις ερμηνείες, έτσι ώστε να ξέρουμε πώς θα τοποθετηθούμε.</w:t>
      </w:r>
    </w:p>
    <w:p w14:paraId="45B7D42D"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5B7D42E" w14:textId="77777777" w:rsidR="003C2D4C" w:rsidRDefault="00D0192B">
      <w:pPr>
        <w:spacing w:line="600" w:lineRule="auto"/>
        <w:ind w:firstLine="720"/>
        <w:contextualSpacing/>
        <w:jc w:val="both"/>
        <w:rPr>
          <w:rFonts w:eastAsia="Times New Roman" w:cs="Times New Roman"/>
          <w:szCs w:val="24"/>
        </w:rPr>
      </w:pPr>
      <w:r w:rsidRPr="001F515B">
        <w:rPr>
          <w:rFonts w:eastAsia="Times New Roman" w:cs="Times New Roman"/>
          <w:b/>
          <w:szCs w:val="24"/>
        </w:rPr>
        <w:lastRenderedPageBreak/>
        <w:t>ΠΡΟΕΔΡΕΥΩΝ (Αναστάσιος Κουράκης):</w:t>
      </w:r>
      <w:r>
        <w:rPr>
          <w:rFonts w:eastAsia="Times New Roman" w:cs="Times New Roman"/>
          <w:szCs w:val="24"/>
        </w:rPr>
        <w:t xml:space="preserve"> Ευχαριστούμε τον ειδικό αγορητή της Δημοκρατικής Συμπαράταξης κ. Μανιάτη.</w:t>
      </w:r>
    </w:p>
    <w:p w14:paraId="45B7D42F"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w:t>
      </w:r>
      <w:r>
        <w:rPr>
          <w:rFonts w:eastAsia="Times New Roman" w:cs="Times New Roman"/>
          <w:szCs w:val="24"/>
        </w:rPr>
        <w:t>ας «ΕΛΕΥΘΕΡΙΟΣ ΒΕΝΙΖΕΛΟΣ» και ενημερώθηκαν για την ιστορία του κτηρίου και τον τρόπο οργάνωσης και λειτουργίας της Βουλής</w:t>
      </w:r>
      <w:r>
        <w:rPr>
          <w:rFonts w:eastAsia="Times New Roman" w:cs="Times New Roman"/>
          <w:szCs w:val="24"/>
        </w:rPr>
        <w:t>,</w:t>
      </w:r>
      <w:r>
        <w:rPr>
          <w:rFonts w:eastAsia="Times New Roman" w:cs="Times New Roman"/>
          <w:szCs w:val="24"/>
        </w:rPr>
        <w:t xml:space="preserve"> σαράντα εννιά μαθητές και μαθήτριες και δύο εκπαιδευτικοί</w:t>
      </w:r>
      <w:r>
        <w:rPr>
          <w:rFonts w:eastAsia="Times New Roman" w:cs="Times New Roman"/>
          <w:szCs w:val="24"/>
        </w:rPr>
        <w:t>-</w:t>
      </w:r>
      <w:r>
        <w:rPr>
          <w:rFonts w:eastAsia="Times New Roman" w:cs="Times New Roman"/>
          <w:szCs w:val="24"/>
        </w:rPr>
        <w:t>συνοδοί τους από το 11</w:t>
      </w:r>
      <w:r w:rsidRPr="001F515B">
        <w:rPr>
          <w:rFonts w:eastAsia="Times New Roman" w:cs="Times New Roman"/>
          <w:szCs w:val="24"/>
          <w:vertAlign w:val="superscript"/>
        </w:rPr>
        <w:t>ο</w:t>
      </w:r>
      <w:r>
        <w:rPr>
          <w:rFonts w:eastAsia="Times New Roman" w:cs="Times New Roman"/>
          <w:szCs w:val="24"/>
        </w:rPr>
        <w:t xml:space="preserve"> Γυμνάσιο Πάτρας.</w:t>
      </w:r>
    </w:p>
    <w:p w14:paraId="45B7D430"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Η Βουλή σάς καλωσορίζει.</w:t>
      </w:r>
    </w:p>
    <w:p w14:paraId="45B7D431" w14:textId="77777777" w:rsidR="003C2D4C" w:rsidRDefault="00D0192B">
      <w:pPr>
        <w:spacing w:line="600" w:lineRule="auto"/>
        <w:ind w:firstLine="720"/>
        <w:contextualSpacing/>
        <w:jc w:val="center"/>
        <w:rPr>
          <w:rFonts w:eastAsia="Times New Roman" w:cs="Times New Roman"/>
          <w:szCs w:val="24"/>
        </w:rPr>
      </w:pPr>
      <w:r>
        <w:rPr>
          <w:rFonts w:eastAsia="Times New Roman" w:cs="Times New Roman"/>
          <w:szCs w:val="24"/>
        </w:rPr>
        <w:t>(Χειροκρο</w:t>
      </w:r>
      <w:r>
        <w:rPr>
          <w:rFonts w:eastAsia="Times New Roman" w:cs="Times New Roman"/>
          <w:szCs w:val="24"/>
        </w:rPr>
        <w:t>τήματα απ’ όλες τις πτέρυγες της Βουλής)</w:t>
      </w:r>
    </w:p>
    <w:p w14:paraId="45B7D432"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Να πούμε στους μαθητές ότι παρακολουθούν μια συνεδρίαση στο Κοινοβούλιο που έχει σχέση με την ψήφιση ενός νόμου. Όπως ξέρετε, οι λειτουργίες της Βουλής είναι κυρίως δύο. Η μία είναι το νομοθετικό έργο και η άλλη λει</w:t>
      </w:r>
      <w:r>
        <w:rPr>
          <w:rFonts w:eastAsia="Times New Roman" w:cs="Times New Roman"/>
          <w:szCs w:val="24"/>
        </w:rPr>
        <w:t xml:space="preserve">τουργία είναι ο κοινοβουλευτικός έλεγχος, δηλαδή να μπορούν οι Βουλευτές μέσω </w:t>
      </w:r>
      <w:r>
        <w:rPr>
          <w:rFonts w:eastAsia="Times New Roman" w:cs="Times New Roman"/>
          <w:szCs w:val="24"/>
        </w:rPr>
        <w:lastRenderedPageBreak/>
        <w:t xml:space="preserve">κάποιας διαδικασίας να ασκούν έλεγχο στην κυβέρνηση. Αυτό γίνεται μέσα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 xml:space="preserve">πλαίσιο </w:t>
      </w:r>
      <w:r>
        <w:rPr>
          <w:rFonts w:eastAsia="Times New Roman" w:cs="Times New Roman"/>
          <w:szCs w:val="24"/>
        </w:rPr>
        <w:t xml:space="preserve">των καθηκόντων των Βουλευτών. </w:t>
      </w:r>
    </w:p>
    <w:p w14:paraId="45B7D433"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παρακολουθείτε τη συνεδρίαση. Μιλούν οι Βουλευτές από τα </w:t>
      </w:r>
      <w:r>
        <w:rPr>
          <w:rFonts w:eastAsia="Times New Roman" w:cs="Times New Roman"/>
          <w:szCs w:val="24"/>
        </w:rPr>
        <w:t>διάφορα κόμματα και έχουν έναν ορισμένο χρόνο ομιλίας. Ο Υπουργός παρίσταται και ακούει και στο τέλος απαντάει. Ακολουθεί στο τέλος η ψήφιση του νομοσχεδίου, που γίνεται πλέον νόμος του κράτους.</w:t>
      </w:r>
    </w:p>
    <w:p w14:paraId="45B7D434"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ειδικός αγορητής της Χρυσής Αυγής κ. Αντ</w:t>
      </w:r>
      <w:r>
        <w:rPr>
          <w:rFonts w:eastAsia="Times New Roman" w:cs="Times New Roman"/>
          <w:szCs w:val="24"/>
        </w:rPr>
        <w:t>ώνιος Γρέγος για δεκαπέντε λεπτά.</w:t>
      </w:r>
    </w:p>
    <w:p w14:paraId="45B7D435"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Γρέγο, έχετε τον λόγο. </w:t>
      </w:r>
    </w:p>
    <w:p w14:paraId="45B7D436" w14:textId="77777777" w:rsidR="003C2D4C" w:rsidRDefault="00D0192B">
      <w:pPr>
        <w:spacing w:line="600" w:lineRule="auto"/>
        <w:ind w:firstLine="720"/>
        <w:contextualSpacing/>
        <w:jc w:val="both"/>
        <w:rPr>
          <w:rFonts w:eastAsia="Times New Roman" w:cs="Times New Roman"/>
          <w:szCs w:val="24"/>
        </w:rPr>
      </w:pPr>
      <w:r w:rsidRPr="005F2D45">
        <w:rPr>
          <w:rFonts w:eastAsia="Times New Roman" w:cs="Times New Roman"/>
          <w:b/>
          <w:szCs w:val="24"/>
        </w:rPr>
        <w:t>ΑΝΤΩΝΙΟΣ ΓΡΕΓΟΣ:</w:t>
      </w:r>
      <w:r>
        <w:rPr>
          <w:rFonts w:eastAsia="Times New Roman" w:cs="Times New Roman"/>
          <w:szCs w:val="24"/>
        </w:rPr>
        <w:t xml:space="preserve"> Ευχαριστώ, κύριε Πρόεδρε.</w:t>
      </w:r>
    </w:p>
    <w:p w14:paraId="45B7D437"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Πριν από αυτήν τη συνεδρίαση προηγήθηκε μια άλλη συνεδρίαση στην οποία εξετάστηκαν αιτήματα για αιτήσεις ασυλίας Βουλευτών. Η πρώτη ήταν για </w:t>
      </w:r>
      <w:r>
        <w:rPr>
          <w:rFonts w:eastAsia="Times New Roman" w:cs="Times New Roman"/>
          <w:szCs w:val="24"/>
        </w:rPr>
        <w:t xml:space="preserve">τον κ. Παναγιώτη Καμμένο και δεν εγκρίθηκε και η δεύτερη για τον συναγωνιστή </w:t>
      </w:r>
      <w:proofErr w:type="spellStart"/>
      <w:r>
        <w:rPr>
          <w:rFonts w:eastAsia="Times New Roman" w:cs="Times New Roman"/>
          <w:szCs w:val="24"/>
        </w:rPr>
        <w:t>Σαχινίδη</w:t>
      </w:r>
      <w:proofErr w:type="spellEnd"/>
      <w:r>
        <w:rPr>
          <w:rFonts w:eastAsia="Times New Roman" w:cs="Times New Roman"/>
          <w:szCs w:val="24"/>
        </w:rPr>
        <w:t xml:space="preserve"> η οποία και εγκρίθηκε. Τα βλέπει ο κόσμος και γελάει. Θα καταλάβετε και εσείς αν παρακολουθήσετε τη διαδικασία.</w:t>
      </w:r>
    </w:p>
    <w:p w14:paraId="45B7D438"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Είχαμε καταγγείλει και στην </w:t>
      </w:r>
      <w:r>
        <w:rPr>
          <w:rFonts w:eastAsia="Times New Roman" w:cs="Times New Roman"/>
          <w:szCs w:val="24"/>
        </w:rPr>
        <w:t xml:space="preserve">επιτροπή </w:t>
      </w:r>
      <w:r>
        <w:rPr>
          <w:rFonts w:eastAsia="Times New Roman" w:cs="Times New Roman"/>
          <w:szCs w:val="24"/>
        </w:rPr>
        <w:t xml:space="preserve">προκαταβολικά ότι θα </w:t>
      </w:r>
      <w:r>
        <w:rPr>
          <w:rFonts w:eastAsia="Times New Roman" w:cs="Times New Roman"/>
          <w:szCs w:val="24"/>
        </w:rPr>
        <w:t xml:space="preserve">φέρετε πάλι άσχετες τροπολογίες και φυσικά το κάνετε και </w:t>
      </w:r>
      <w:r>
        <w:rPr>
          <w:rFonts w:eastAsia="Times New Roman" w:cs="Times New Roman"/>
          <w:szCs w:val="24"/>
        </w:rPr>
        <w:lastRenderedPageBreak/>
        <w:t xml:space="preserve">τώρα και μάλιστα πάρα πολύ σημαντικές τροπολογίες για τις οποίες θα αναφερθώ, όμως, στη δευτερολογία μου. </w:t>
      </w:r>
    </w:p>
    <w:p w14:paraId="45B7D439"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Ακούσαμε και πάλι κάποιοι να υπερασπίζονται τον πρώην Πρωθυπουργό Κωνσταντίνο Σημίτη. Πραγμα</w:t>
      </w:r>
      <w:r>
        <w:rPr>
          <w:rFonts w:eastAsia="Times New Roman" w:cs="Times New Roman"/>
          <w:szCs w:val="24"/>
        </w:rPr>
        <w:t xml:space="preserve">τικά αυτό είναι απίστευτο. Μπορεί να δούμε κάποια πράγματα που αφορούν τραπεζικούς λογαριασμούς, αλλά κανένας δεν μιλάει σχετικά με τον Κώστα Σημίτη, τι συνέβη εκείνη την τραγική νύχτα των Ιμίων. Μιλάω για εκείνη τη μεγάλη προδοσία η οποία συντελέστηκε σε </w:t>
      </w:r>
      <w:r>
        <w:rPr>
          <w:rFonts w:eastAsia="Times New Roman" w:cs="Times New Roman"/>
          <w:szCs w:val="24"/>
        </w:rPr>
        <w:t xml:space="preserve">βάρος της πατρίδας μας. </w:t>
      </w:r>
    </w:p>
    <w:p w14:paraId="45B7D43A"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Λόγω της ημέρας θέλω επίσης να ευχηθώ από Βήματος της Βουλής χρόνια πολλά, υγεία και δύναμη σε όλα τα στελέχη των Ενόπλων Δυνάμεων.</w:t>
      </w:r>
    </w:p>
    <w:p w14:paraId="45B7D43B"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Έρχομαι, λοιπόν, στο νομοσχέδιο.</w:t>
      </w:r>
    </w:p>
    <w:p w14:paraId="45B7D43C"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Πρόκειται για μια ακόμα ευρωπαϊκή οδηγία που έρχεται να ενσωματωθε</w:t>
      </w:r>
      <w:r>
        <w:rPr>
          <w:rFonts w:eastAsia="Times New Roman" w:cs="Times New Roman"/>
          <w:szCs w:val="24"/>
        </w:rPr>
        <w:t xml:space="preserve">ί στην εθνική νομοθεσία. Μιλάμε για την </w:t>
      </w:r>
      <w:r>
        <w:rPr>
          <w:rFonts w:eastAsia="Times New Roman" w:cs="Times New Roman"/>
          <w:szCs w:val="24"/>
        </w:rPr>
        <w:t xml:space="preserve">οδηγία </w:t>
      </w:r>
      <w:r>
        <w:rPr>
          <w:rFonts w:eastAsia="Times New Roman" w:cs="Times New Roman"/>
          <w:szCs w:val="24"/>
        </w:rPr>
        <w:t xml:space="preserve">2016/1148/ΕΕ σχετικά με μέτρα για υψηλό επίπεδο ασφάλειας συστημάτων διαδικτύου και πληροφοριών σε ολόκληρη την Ένωση, καλούμενη και ως </w:t>
      </w:r>
      <w:r>
        <w:rPr>
          <w:rFonts w:eastAsia="Times New Roman" w:cs="Times New Roman"/>
          <w:szCs w:val="24"/>
        </w:rPr>
        <w:t xml:space="preserve">οδηγία </w:t>
      </w:r>
      <w:r>
        <w:rPr>
          <w:rFonts w:eastAsia="Times New Roman" w:cs="Times New Roman"/>
          <w:szCs w:val="24"/>
          <w:lang w:val="en-US"/>
        </w:rPr>
        <w:t>NIS</w:t>
      </w:r>
      <w:r>
        <w:rPr>
          <w:rFonts w:eastAsia="Times New Roman" w:cs="Times New Roman"/>
          <w:szCs w:val="24"/>
        </w:rPr>
        <w:t>, που στοχεύει στην υιοθέ</w:t>
      </w:r>
      <w:r>
        <w:rPr>
          <w:rFonts w:eastAsia="Times New Roman" w:cs="Times New Roman"/>
          <w:szCs w:val="24"/>
        </w:rPr>
        <w:lastRenderedPageBreak/>
        <w:t xml:space="preserve">τηση μέτρων απ’ όλα τα κράτη-μέλη για </w:t>
      </w:r>
      <w:r>
        <w:rPr>
          <w:rFonts w:eastAsia="Times New Roman" w:cs="Times New Roman"/>
          <w:szCs w:val="24"/>
        </w:rPr>
        <w:t>ένα υψηλό, κοινό επίπεδο ασφάλειας συστημάτων διαδικτύου και πληροφοριών σε ολόκληρη την Ένωση.</w:t>
      </w:r>
    </w:p>
    <w:p w14:paraId="45B7D43D"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Τα βασικότερα σημεία της </w:t>
      </w:r>
      <w:r>
        <w:rPr>
          <w:rFonts w:eastAsia="Times New Roman" w:cs="Times New Roman"/>
          <w:szCs w:val="24"/>
        </w:rPr>
        <w:t xml:space="preserve">οδηγίας </w:t>
      </w:r>
      <w:r>
        <w:rPr>
          <w:rFonts w:eastAsia="Times New Roman" w:cs="Times New Roman"/>
          <w:szCs w:val="24"/>
        </w:rPr>
        <w:t xml:space="preserve">τα αναδείξαμε στη συνεδρίαση της αρμόδιας </w:t>
      </w:r>
      <w:r>
        <w:rPr>
          <w:rFonts w:eastAsia="Times New Roman" w:cs="Times New Roman"/>
          <w:szCs w:val="24"/>
        </w:rPr>
        <w:t>επιτροπής</w:t>
      </w:r>
      <w:r>
        <w:rPr>
          <w:rFonts w:eastAsia="Times New Roman" w:cs="Times New Roman"/>
          <w:szCs w:val="24"/>
        </w:rPr>
        <w:t>. Για οικονομία χρόνου αναφέρω ενδεικτικά ότι δημιουργείται ένα δίκτυο ομάδω</w:t>
      </w:r>
      <w:r>
        <w:rPr>
          <w:rFonts w:eastAsia="Times New Roman" w:cs="Times New Roman"/>
          <w:szCs w:val="24"/>
        </w:rPr>
        <w:t xml:space="preserve">ν παρέμβασης για περιστατικά που αφορούν την ασφάλεια των υπολογιστών σε ολόκληρη την Ευρωπαϊκή Ένωση. </w:t>
      </w:r>
    </w:p>
    <w:p w14:paraId="45B7D43E"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Θεσπίζεται ομάδα συνεργασίας μεταξύ των κρατών-μελών. Θεσπίζονται υποχρεώσεις ασφαλείας για τους φορείς εκμετάλλευσης βασικών υπηρεσιών και για τους </w:t>
      </w:r>
      <w:proofErr w:type="spellStart"/>
      <w:r>
        <w:rPr>
          <w:rFonts w:eastAsia="Times New Roman" w:cs="Times New Roman"/>
          <w:szCs w:val="24"/>
        </w:rPr>
        <w:t>παρ</w:t>
      </w:r>
      <w:r>
        <w:rPr>
          <w:rFonts w:eastAsia="Times New Roman" w:cs="Times New Roman"/>
          <w:szCs w:val="24"/>
        </w:rPr>
        <w:t>όχους</w:t>
      </w:r>
      <w:proofErr w:type="spellEnd"/>
      <w:r>
        <w:rPr>
          <w:rFonts w:eastAsia="Times New Roman" w:cs="Times New Roman"/>
          <w:szCs w:val="24"/>
        </w:rPr>
        <w:t xml:space="preserve"> ψηφιακών υπηρεσιών. </w:t>
      </w:r>
    </w:p>
    <w:p w14:paraId="45B7D43F"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οδηγία</w:t>
      </w:r>
      <w:r>
        <w:rPr>
          <w:rFonts w:eastAsia="Times New Roman" w:cs="Times New Roman"/>
          <w:szCs w:val="24"/>
        </w:rPr>
        <w:t xml:space="preserve"> </w:t>
      </w:r>
      <w:r>
        <w:rPr>
          <w:rFonts w:eastAsia="Times New Roman" w:cs="Times New Roman"/>
          <w:szCs w:val="24"/>
          <w:lang w:val="en-US"/>
        </w:rPr>
        <w:t>NIS</w:t>
      </w:r>
      <w:r>
        <w:rPr>
          <w:rFonts w:eastAsia="Times New Roman" w:cs="Times New Roman"/>
          <w:szCs w:val="24"/>
        </w:rPr>
        <w:t xml:space="preserve"> συνιστά στα κράτη-μέλη να λάβουν νομοθετικές και οργανωτικές πρωτοβουλίες για την πρόληψη, τον χειρισμό, αλλά και την αντιμετώπιση των κινδύνων και περιστατικών τα οποία απειλούν την ασφάλεια δικτύων και πληροφοριών.</w:t>
      </w:r>
    </w:p>
    <w:p w14:paraId="45B7D440"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οι </w:t>
      </w:r>
      <w:proofErr w:type="spellStart"/>
      <w:r>
        <w:rPr>
          <w:rFonts w:eastAsia="Times New Roman" w:cs="Times New Roman"/>
          <w:szCs w:val="24"/>
        </w:rPr>
        <w:t>πάροχοι</w:t>
      </w:r>
      <w:proofErr w:type="spellEnd"/>
      <w:r>
        <w:rPr>
          <w:rFonts w:eastAsia="Times New Roman" w:cs="Times New Roman"/>
          <w:szCs w:val="24"/>
        </w:rPr>
        <w:t xml:space="preserve"> υποδομών ζωτικής σημασίας, οι </w:t>
      </w:r>
      <w:proofErr w:type="spellStart"/>
      <w:r>
        <w:rPr>
          <w:rFonts w:eastAsia="Times New Roman" w:cs="Times New Roman"/>
          <w:szCs w:val="24"/>
        </w:rPr>
        <w:t>πάροχοι</w:t>
      </w:r>
      <w:proofErr w:type="spellEnd"/>
      <w:r>
        <w:rPr>
          <w:rFonts w:eastAsia="Times New Roman" w:cs="Times New Roman"/>
          <w:szCs w:val="24"/>
        </w:rPr>
        <w:t xml:space="preserve"> υπηρεσιών κοινωνικής δικτύωσης και ανταλλαγής πλη</w:t>
      </w:r>
      <w:r>
        <w:rPr>
          <w:rFonts w:eastAsia="Times New Roman" w:cs="Times New Roman"/>
          <w:szCs w:val="24"/>
        </w:rPr>
        <w:lastRenderedPageBreak/>
        <w:t>ροφορίας, αλλά και οι δημόσιες υπηρεσίες θα πρέπει να υιοθετήσουν πρακτικές διαχείρισης κινδύνου και να αναφέρουν τα σημαντικά περιστατικά κατά της</w:t>
      </w:r>
      <w:r>
        <w:rPr>
          <w:rFonts w:eastAsia="Times New Roman" w:cs="Times New Roman"/>
          <w:szCs w:val="24"/>
        </w:rPr>
        <w:t xml:space="preserve"> ασφάλειας στις κεντρικές υπηρεσίες τους.</w:t>
      </w:r>
    </w:p>
    <w:p w14:paraId="45B7D441"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Βάσει </w:t>
      </w:r>
      <w:r>
        <w:rPr>
          <w:rFonts w:eastAsia="Times New Roman" w:cs="Times New Roman"/>
          <w:szCs w:val="24"/>
        </w:rPr>
        <w:t xml:space="preserve">οδηγίας </w:t>
      </w:r>
      <w:r>
        <w:rPr>
          <w:rFonts w:eastAsia="Times New Roman" w:cs="Times New Roman"/>
          <w:szCs w:val="24"/>
        </w:rPr>
        <w:t>θα πρέπει τα κράτη-μέλη βάσει κριτηρίων να ορίσουν κατ</w:t>
      </w:r>
      <w:r>
        <w:rPr>
          <w:rFonts w:eastAsia="Times New Roman" w:cs="Times New Roman"/>
          <w:szCs w:val="24"/>
        </w:rPr>
        <w:t xml:space="preserve">’ </w:t>
      </w:r>
      <w:r>
        <w:rPr>
          <w:rFonts w:eastAsia="Times New Roman" w:cs="Times New Roman"/>
          <w:szCs w:val="24"/>
        </w:rPr>
        <w:t xml:space="preserve">αρχήν ποιες επιχειρήσεις παρέχουν βασικές ή ζωτικής σημασίας υπηρεσίες σε τομείς σημασίας, όπως η ενέργεια, οι μεταφορές, η υγεία και οι </w:t>
      </w:r>
      <w:r>
        <w:rPr>
          <w:rFonts w:eastAsia="Times New Roman" w:cs="Times New Roman"/>
          <w:szCs w:val="24"/>
        </w:rPr>
        <w:t>χρηματοπιστωτικές υπηρεσίες, προκειμένου να λάβουν τα κατάλληλα και αναλογικά τεχνικά και οργανωτικά μέτρα για τη διαχείριση των κινδύνων, την αποτροπή και</w:t>
      </w:r>
      <w:r w:rsidRPr="0067196E">
        <w:rPr>
          <w:rFonts w:eastAsia="Times New Roman" w:cs="Times New Roman"/>
          <w:szCs w:val="24"/>
        </w:rPr>
        <w:t xml:space="preserve"> </w:t>
      </w:r>
      <w:r>
        <w:rPr>
          <w:rFonts w:eastAsia="Times New Roman" w:cs="Times New Roman"/>
          <w:szCs w:val="24"/>
        </w:rPr>
        <w:t>την ελαχιστοποίηση του αντίκτυπου συμβάντων και</w:t>
      </w:r>
      <w:r w:rsidRPr="0067196E">
        <w:rPr>
          <w:rFonts w:eastAsia="Times New Roman" w:cs="Times New Roman"/>
          <w:szCs w:val="24"/>
        </w:rPr>
        <w:t xml:space="preserve"> </w:t>
      </w:r>
      <w:r>
        <w:rPr>
          <w:rFonts w:eastAsia="Times New Roman" w:cs="Times New Roman"/>
          <w:szCs w:val="24"/>
        </w:rPr>
        <w:t>να κοινοποιούν χωρίς αδικαιολόγητη καθυστέρηση την α</w:t>
      </w:r>
      <w:r>
        <w:rPr>
          <w:rFonts w:eastAsia="Times New Roman" w:cs="Times New Roman"/>
          <w:szCs w:val="24"/>
        </w:rPr>
        <w:t xml:space="preserve">ρμόδια </w:t>
      </w:r>
      <w:r>
        <w:rPr>
          <w:rFonts w:eastAsia="Times New Roman" w:cs="Times New Roman"/>
          <w:szCs w:val="24"/>
        </w:rPr>
        <w:t xml:space="preserve">αρχή </w:t>
      </w:r>
      <w:r>
        <w:rPr>
          <w:rFonts w:eastAsia="Times New Roman" w:cs="Times New Roman"/>
          <w:szCs w:val="24"/>
        </w:rPr>
        <w:t>συμβάντα με σοβαρό αντίκτυπο σε συνέχεια των βασικών υπηρεσιών που παρέχουν.</w:t>
      </w:r>
    </w:p>
    <w:p w14:paraId="45B7D442"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w:t>
      </w:r>
      <w:r>
        <w:rPr>
          <w:rFonts w:eastAsia="Times New Roman" w:cs="Times New Roman"/>
          <w:szCs w:val="24"/>
        </w:rPr>
        <w:t>οδηγία</w:t>
      </w:r>
      <w:r>
        <w:rPr>
          <w:rFonts w:eastAsia="Times New Roman" w:cs="Times New Roman"/>
          <w:szCs w:val="24"/>
        </w:rPr>
        <w:t xml:space="preserve"> επιβάλλει στους </w:t>
      </w:r>
      <w:proofErr w:type="spellStart"/>
      <w:r>
        <w:rPr>
          <w:rFonts w:eastAsia="Times New Roman" w:cs="Times New Roman"/>
          <w:szCs w:val="24"/>
        </w:rPr>
        <w:t>παρόχους</w:t>
      </w:r>
      <w:proofErr w:type="spellEnd"/>
      <w:r>
        <w:rPr>
          <w:rFonts w:eastAsia="Times New Roman" w:cs="Times New Roman"/>
          <w:szCs w:val="24"/>
        </w:rPr>
        <w:t xml:space="preserve"> ψηφιακών υπηρεσιών, στους οποίους περιλαμβάνονται τα ηλεκτρονικά καταστήματα, οι μηχανές αναζήτησης και οι υπηρεσίες </w:t>
      </w:r>
      <w:proofErr w:type="spellStart"/>
      <w:r>
        <w:rPr>
          <w:rFonts w:eastAsia="Times New Roman" w:cs="Times New Roman"/>
          <w:szCs w:val="24"/>
        </w:rPr>
        <w:t>νεφοϋπολ</w:t>
      </w:r>
      <w:r>
        <w:rPr>
          <w:rFonts w:eastAsia="Times New Roman" w:cs="Times New Roman"/>
          <w:szCs w:val="24"/>
        </w:rPr>
        <w:t>ογιστικής</w:t>
      </w:r>
      <w:proofErr w:type="spellEnd"/>
      <w:r>
        <w:rPr>
          <w:rFonts w:eastAsia="Times New Roman" w:cs="Times New Roman"/>
          <w:szCs w:val="24"/>
        </w:rPr>
        <w:t xml:space="preserve">, να προσδιορίσουν και να λάβουν κατάλληλα και αναλογιστικά τεχνικά και οργανωτικά μέτρα για τη διαχείριση των </w:t>
      </w:r>
      <w:r>
        <w:rPr>
          <w:rFonts w:eastAsia="Times New Roman" w:cs="Times New Roman"/>
          <w:szCs w:val="24"/>
        </w:rPr>
        <w:lastRenderedPageBreak/>
        <w:t>κινδύνων και την αποτροπή και την ελαχιστοποίηση του αντίκτυπου συμβάντων που επηρεάζουν την ασφάλεια.</w:t>
      </w:r>
    </w:p>
    <w:p w14:paraId="45B7D443"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Ταυτόχρονα, θα πρέπει να κοινοποι</w:t>
      </w:r>
      <w:r>
        <w:rPr>
          <w:rFonts w:eastAsia="Times New Roman" w:cs="Times New Roman"/>
          <w:szCs w:val="24"/>
        </w:rPr>
        <w:t xml:space="preserve">ούν στην αρμόδια </w:t>
      </w:r>
      <w:r>
        <w:rPr>
          <w:rFonts w:eastAsia="Times New Roman" w:cs="Times New Roman"/>
          <w:szCs w:val="24"/>
        </w:rPr>
        <w:t xml:space="preserve">αρχή </w:t>
      </w:r>
      <w:r>
        <w:rPr>
          <w:rFonts w:eastAsia="Times New Roman" w:cs="Times New Roman"/>
          <w:szCs w:val="24"/>
        </w:rPr>
        <w:t xml:space="preserve">χωρίς αδικαιολόγητη καθυστέρηση κάθε συμβάν που έχει σημαντικό αντίκτυπο. Όσες οντότητες δεν έχουν προσδιοριστεί ως φορείς εκμετάλλευσης βασικών υπηρεσιών και δεν είναι </w:t>
      </w:r>
      <w:proofErr w:type="spellStart"/>
      <w:r>
        <w:rPr>
          <w:rFonts w:eastAsia="Times New Roman" w:cs="Times New Roman"/>
          <w:szCs w:val="24"/>
        </w:rPr>
        <w:t>πάροχοι</w:t>
      </w:r>
      <w:proofErr w:type="spellEnd"/>
      <w:r>
        <w:rPr>
          <w:rFonts w:eastAsia="Times New Roman" w:cs="Times New Roman"/>
          <w:szCs w:val="24"/>
        </w:rPr>
        <w:t xml:space="preserve"> ψηφιακών υπηρεσιών μπορούν να κοινοποιούν σε εθελουσία βά</w:t>
      </w:r>
      <w:r>
        <w:rPr>
          <w:rFonts w:eastAsia="Times New Roman" w:cs="Times New Roman"/>
          <w:szCs w:val="24"/>
        </w:rPr>
        <w:t>ση συμβάντα με σοβαρό αντίκτυπο στη συνέχεια των υπηρεσιών που παρέχουν.</w:t>
      </w:r>
    </w:p>
    <w:p w14:paraId="45B7D444"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πατρίδα μας, αυτό που θα πρέπει να απασχολήσει είναι ότι δεν υπάρχει επίσημη εθνική στρατηγική για την </w:t>
      </w:r>
      <w:proofErr w:type="spellStart"/>
      <w:r>
        <w:rPr>
          <w:rFonts w:eastAsia="Times New Roman" w:cs="Times New Roman"/>
          <w:szCs w:val="24"/>
        </w:rPr>
        <w:t>κυβερνοασφάλεια</w:t>
      </w:r>
      <w:proofErr w:type="spellEnd"/>
      <w:r>
        <w:rPr>
          <w:rFonts w:eastAsia="Times New Roman" w:cs="Times New Roman"/>
          <w:szCs w:val="24"/>
        </w:rPr>
        <w:t>, άρα δεν υπάρχει το κατάλληλο υπόβαθρο για την εφ</w:t>
      </w:r>
      <w:r>
        <w:rPr>
          <w:rFonts w:eastAsia="Times New Roman" w:cs="Times New Roman"/>
          <w:szCs w:val="24"/>
        </w:rPr>
        <w:t xml:space="preserve">αρμογή αυτής της </w:t>
      </w:r>
      <w:r>
        <w:rPr>
          <w:rFonts w:eastAsia="Times New Roman" w:cs="Times New Roman"/>
          <w:szCs w:val="24"/>
        </w:rPr>
        <w:t>οδηγίας</w:t>
      </w:r>
      <w:r>
        <w:rPr>
          <w:rFonts w:eastAsia="Times New Roman" w:cs="Times New Roman"/>
          <w:szCs w:val="24"/>
        </w:rPr>
        <w:t>.</w:t>
      </w:r>
    </w:p>
    <w:p w14:paraId="45B7D445"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υπάρχουν πολλοί διαφορετικοί δημόσιοι, αλλά και ιδιωτικοί φορείς που ασχολούνται θεσμικά στο πλαίσιο των αρμοδιοτήτων τους με την αντιμετώπιση του </w:t>
      </w:r>
      <w:proofErr w:type="spellStart"/>
      <w:r>
        <w:rPr>
          <w:rFonts w:eastAsia="Times New Roman" w:cs="Times New Roman"/>
          <w:szCs w:val="24"/>
        </w:rPr>
        <w:t>κυβερνοεγκλήματος</w:t>
      </w:r>
      <w:proofErr w:type="spellEnd"/>
      <w:r>
        <w:rPr>
          <w:rFonts w:eastAsia="Times New Roman" w:cs="Times New Roman"/>
          <w:szCs w:val="24"/>
        </w:rPr>
        <w:t>. Σε αυτούς περιλαμβάνονται, για παράδειγμα, από πλευράς Υ</w:t>
      </w:r>
      <w:r>
        <w:rPr>
          <w:rFonts w:eastAsia="Times New Roman" w:cs="Times New Roman"/>
          <w:szCs w:val="24"/>
        </w:rPr>
        <w:t xml:space="preserve">πουργείου αρμόδιο για την Εθνική Άμυνα η Διεύθυνση </w:t>
      </w:r>
      <w:proofErr w:type="spellStart"/>
      <w:r>
        <w:rPr>
          <w:rFonts w:eastAsia="Times New Roman" w:cs="Times New Roman"/>
          <w:szCs w:val="24"/>
        </w:rPr>
        <w:t>Κυβερνοάμυνας</w:t>
      </w:r>
      <w:proofErr w:type="spellEnd"/>
      <w:r>
        <w:rPr>
          <w:rFonts w:eastAsia="Times New Roman" w:cs="Times New Roman"/>
          <w:szCs w:val="24"/>
        </w:rPr>
        <w:t xml:space="preserve"> του Γενικού Επιτελείου Εθνικής Άμυνας, του ΓΕΕΘΑ, </w:t>
      </w:r>
      <w:r>
        <w:rPr>
          <w:rFonts w:eastAsia="Times New Roman" w:cs="Times New Roman"/>
          <w:szCs w:val="24"/>
        </w:rPr>
        <w:lastRenderedPageBreak/>
        <w:t xml:space="preserve">αλλά και το ΓΕΕΘΑ ως αρμόδιο για την έκδοση του Εθνικού Κανονισμού Ασφαλείας σχετικά με τις πολιτικές ασφαλείας και τα </w:t>
      </w:r>
      <w:r w:rsidRPr="00C12C09">
        <w:rPr>
          <w:rFonts w:eastAsia="Times New Roman" w:cs="Times New Roman"/>
          <w:szCs w:val="24"/>
        </w:rPr>
        <w:t>ειδικά</w:t>
      </w:r>
      <w:r>
        <w:rPr>
          <w:rFonts w:eastAsia="Times New Roman" w:cs="Times New Roman"/>
          <w:szCs w:val="24"/>
        </w:rPr>
        <w:t xml:space="preserve"> σχέδια που εφαρ</w:t>
      </w:r>
      <w:r>
        <w:rPr>
          <w:rFonts w:eastAsia="Times New Roman" w:cs="Times New Roman"/>
          <w:szCs w:val="24"/>
        </w:rPr>
        <w:t>μόζονται από τα Υπουργεία, τις δημόσιες υπηρεσίες και τα νομικά πρόσωπα δημοσίου δικαίου που κατέχουν διαβαθμισμένο υλικό.</w:t>
      </w:r>
    </w:p>
    <w:p w14:paraId="45B7D446"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Η Εθνική Υπηρεσία Πληροφοριών, η γνωστή ΕΥΠ, σύμφωνα με τον </w:t>
      </w:r>
      <w:r>
        <w:rPr>
          <w:rFonts w:eastAsia="Times New Roman" w:cs="Times New Roman"/>
          <w:szCs w:val="24"/>
        </w:rPr>
        <w:t>ν.</w:t>
      </w:r>
      <w:r>
        <w:rPr>
          <w:rFonts w:eastAsia="Times New Roman" w:cs="Times New Roman"/>
          <w:szCs w:val="24"/>
        </w:rPr>
        <w:t xml:space="preserve">39/2008, είναι υπεύθυνη για το εθνικό </w:t>
      </w:r>
      <w:r>
        <w:rPr>
          <w:rFonts w:eastAsia="Times New Roman" w:cs="Times New Roman"/>
          <w:szCs w:val="24"/>
          <w:lang w:val="en-US"/>
        </w:rPr>
        <w:t>CERT</w:t>
      </w:r>
      <w:r>
        <w:rPr>
          <w:rFonts w:eastAsia="Times New Roman" w:cs="Times New Roman"/>
          <w:szCs w:val="24"/>
        </w:rPr>
        <w:t xml:space="preserve"> και αποτελεί την Εθνική Αρχή</w:t>
      </w:r>
      <w:r>
        <w:rPr>
          <w:rFonts w:eastAsia="Times New Roman" w:cs="Times New Roman"/>
          <w:szCs w:val="24"/>
        </w:rPr>
        <w:t xml:space="preserve"> Αντιμετώπισης Ηλεκτρονικών Επιθέσεων. Ταυτόχρονα, αποτελεί Αρχή Ασφάλειας Πληροφοριών και φροντίζει για την ασφάλεια των επικοινωνιών και συστημάτων πληροφοριών σε εθνικό επίπεδο, καθώς και για την πιστοποίηση του διαβαθμισμένου, του λεγόμενου απόρρητου υ</w:t>
      </w:r>
      <w:r>
        <w:rPr>
          <w:rFonts w:eastAsia="Times New Roman" w:cs="Times New Roman"/>
          <w:szCs w:val="24"/>
        </w:rPr>
        <w:t>λικού των εθνικών επικοινωνιών.</w:t>
      </w:r>
    </w:p>
    <w:p w14:paraId="45B7D447"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Η Διεύθυνση Δίωξης Ηλεκτρονικού Εγκλήματος με έδρα την Αθήνα έχει ως αποστολή την πρόληψη, έρευνα και καταστολή των εγκλημάτων ή αντικοινωνικών συμπεριφορών που διαπράττονται μέσω του διαδικτύου ή άλλων μέσων ηλεκτρονικής επ</w:t>
      </w:r>
      <w:r>
        <w:rPr>
          <w:rFonts w:eastAsia="Times New Roman" w:cs="Times New Roman"/>
          <w:szCs w:val="24"/>
        </w:rPr>
        <w:t xml:space="preserve">ικοινωνίας. Είναι αυτοτελής Υπηρεσία που υπάγεται απευθείας στον Αρχηγό της ΕΛΑΣ. </w:t>
      </w:r>
    </w:p>
    <w:p w14:paraId="45B7D448"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πλαίσιο του Υπουργείου Εσωτερικών, η Διεύθυνση Πολιτικού Σχεδιασμού Έκτακτης Ανάγκης, τα γνωστά ΠΣΕΑ καταρτίζει τα σχέδια εξυπηρέτησης των υπηρεσιών της Γενικής Γραμματε</w:t>
      </w:r>
      <w:r>
        <w:rPr>
          <w:rFonts w:eastAsia="Times New Roman" w:cs="Times New Roman"/>
          <w:szCs w:val="24"/>
        </w:rPr>
        <w:t>ίας Δημόσιας Διοίκησης και Ηλεκτρονικής Διακυβέρνησης. Επίσης, υπάρχει το Κέντρο Μελετών Ασφαλείας που υπάγεται στο Υπουργείο Εσωτερικών και Διοικητικής Ανασυγκρότησης και αποτελεί ιδρυτικό μέλος του Ευρωπαϊκού Οργανισμού Ασφαλείας στο Βέλγιο.</w:t>
      </w:r>
    </w:p>
    <w:p w14:paraId="45B7D449"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Καταγγείλαμε</w:t>
      </w:r>
      <w:r>
        <w:rPr>
          <w:rFonts w:eastAsia="Times New Roman" w:cs="Times New Roman"/>
          <w:szCs w:val="24"/>
        </w:rPr>
        <w:t xml:space="preserve"> και στην </w:t>
      </w:r>
      <w:r>
        <w:rPr>
          <w:rFonts w:eastAsia="Times New Roman" w:cs="Times New Roman"/>
          <w:szCs w:val="24"/>
        </w:rPr>
        <w:t xml:space="preserve">επιτροπή </w:t>
      </w:r>
      <w:r>
        <w:rPr>
          <w:rFonts w:eastAsia="Times New Roman" w:cs="Times New Roman"/>
          <w:szCs w:val="24"/>
        </w:rPr>
        <w:t>τη φίμωση που υπάρχει στις σελίδες του διαδικτύου με πατριωτικό, εθνικιστικό περιεχόμενο. Ταυτόχρονα, το διαδίκτυο βρίθει κειμένων και συμβόλων που προσβά</w:t>
      </w:r>
      <w:r>
        <w:rPr>
          <w:rFonts w:eastAsia="Times New Roman" w:cs="Times New Roman"/>
          <w:szCs w:val="24"/>
        </w:rPr>
        <w:t>λ</w:t>
      </w:r>
      <w:r>
        <w:rPr>
          <w:rFonts w:eastAsia="Times New Roman" w:cs="Times New Roman"/>
          <w:szCs w:val="24"/>
        </w:rPr>
        <w:t xml:space="preserve">λουν και </w:t>
      </w:r>
      <w:proofErr w:type="spellStart"/>
      <w:r>
        <w:rPr>
          <w:rFonts w:eastAsia="Times New Roman" w:cs="Times New Roman"/>
          <w:szCs w:val="24"/>
        </w:rPr>
        <w:t>στοχοποιούν</w:t>
      </w:r>
      <w:proofErr w:type="spellEnd"/>
      <w:r>
        <w:rPr>
          <w:rFonts w:eastAsia="Times New Roman" w:cs="Times New Roman"/>
          <w:szCs w:val="24"/>
        </w:rPr>
        <w:t xml:space="preserve"> ανθρώπους ή ομάδες ανθρώπων. Δικαίωμα αναρτήσεων έχουν από τρ</w:t>
      </w:r>
      <w:r>
        <w:rPr>
          <w:rFonts w:eastAsia="Times New Roman" w:cs="Times New Roman"/>
          <w:szCs w:val="24"/>
        </w:rPr>
        <w:t xml:space="preserve">ομοκρατικές οργανώσεις εντός και εκτός Ελλάδας -ακόμα και τα γουρούνια του </w:t>
      </w:r>
      <w:r>
        <w:rPr>
          <w:rFonts w:eastAsia="Times New Roman" w:cs="Times New Roman"/>
          <w:szCs w:val="24"/>
          <w:lang w:val="en-US"/>
        </w:rPr>
        <w:t>ISIS</w:t>
      </w:r>
      <w:r>
        <w:rPr>
          <w:rFonts w:eastAsia="Times New Roman" w:cs="Times New Roman"/>
          <w:szCs w:val="24"/>
        </w:rPr>
        <w:t xml:space="preserve"> έχουν σελίδες- μέχρι σελίδες που προβά</w:t>
      </w:r>
      <w:r>
        <w:rPr>
          <w:rFonts w:eastAsia="Times New Roman" w:cs="Times New Roman"/>
          <w:szCs w:val="24"/>
        </w:rPr>
        <w:t>λ</w:t>
      </w:r>
      <w:r>
        <w:rPr>
          <w:rFonts w:eastAsia="Times New Roman" w:cs="Times New Roman"/>
          <w:szCs w:val="24"/>
        </w:rPr>
        <w:t>λουν την παιδοφιλία, την παιδεραστία και κάθε είδους ανωμαλία. Μια ελληνική σημαία ή ένα αρχαιοελληνικό σύμβολο επιφέρει ποινές αποκλεισμ</w:t>
      </w:r>
      <w:r>
        <w:rPr>
          <w:rFonts w:eastAsia="Times New Roman" w:cs="Times New Roman"/>
          <w:szCs w:val="24"/>
        </w:rPr>
        <w:t>ού από το διαδίκτυο, ενώ δεν συμβαίνει το ίδιο με το μισητό σφυροδρέπανο ή με κάποια μασονικά σύμβολα.</w:t>
      </w:r>
    </w:p>
    <w:p w14:paraId="45B7D44A"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Όσοι ασχολούνται με την </w:t>
      </w:r>
      <w:proofErr w:type="spellStart"/>
      <w:r>
        <w:rPr>
          <w:rFonts w:eastAsia="Times New Roman" w:cs="Times New Roman"/>
          <w:szCs w:val="24"/>
        </w:rPr>
        <w:t>κυβερνοασφάλεια</w:t>
      </w:r>
      <w:proofErr w:type="spellEnd"/>
      <w:r>
        <w:rPr>
          <w:rFonts w:eastAsia="Times New Roman" w:cs="Times New Roman"/>
          <w:szCs w:val="24"/>
        </w:rPr>
        <w:t xml:space="preserve">, συμφωνώ ότι η πρόληψη είναι ο πιο αποφασιστικός παράγοντας για τη μείωση της θέλησης των </w:t>
      </w:r>
      <w:proofErr w:type="spellStart"/>
      <w:r>
        <w:rPr>
          <w:rFonts w:eastAsia="Times New Roman" w:cs="Times New Roman"/>
          <w:szCs w:val="24"/>
        </w:rPr>
        <w:t>κυβερνοεπιθέσεων</w:t>
      </w:r>
      <w:proofErr w:type="spellEnd"/>
      <w:r>
        <w:rPr>
          <w:rFonts w:eastAsia="Times New Roman" w:cs="Times New Roman"/>
          <w:szCs w:val="24"/>
        </w:rPr>
        <w:t xml:space="preserve"> και τω</w:t>
      </w:r>
      <w:r>
        <w:rPr>
          <w:rFonts w:eastAsia="Times New Roman" w:cs="Times New Roman"/>
          <w:szCs w:val="24"/>
        </w:rPr>
        <w:t xml:space="preserve">ν </w:t>
      </w:r>
      <w:proofErr w:type="spellStart"/>
      <w:r>
        <w:rPr>
          <w:rFonts w:eastAsia="Times New Roman" w:cs="Times New Roman"/>
          <w:szCs w:val="24"/>
        </w:rPr>
        <w:t>κυβερνοεγκλημάτων</w:t>
      </w:r>
      <w:proofErr w:type="spellEnd"/>
      <w:r>
        <w:rPr>
          <w:rFonts w:eastAsia="Times New Roman" w:cs="Times New Roman"/>
          <w:szCs w:val="24"/>
        </w:rPr>
        <w:t xml:space="preserve">. Όσα χρήματα κι αν ξοδέψει κανείς για να προστατευτεί, για παράδειγμα, από μια διαδικτυακή επίθεση, ο πιο αδύναμος κρίκος παραμένει ο ανθρώπινος παράγοντας, καθώς έχει αποδειχθεί ότι μέσω της αποκαλούμενης «κοινωνικής μηχανικής» τελικά </w:t>
      </w:r>
      <w:r>
        <w:rPr>
          <w:rFonts w:eastAsia="Times New Roman" w:cs="Times New Roman"/>
          <w:szCs w:val="24"/>
        </w:rPr>
        <w:t xml:space="preserve">η εξαπάτηση, η άγνοια ή η ευήθεια κάποιου ανθρώπου σε θέση κλειδί είναι που θα ανοίξει την </w:t>
      </w:r>
      <w:proofErr w:type="spellStart"/>
      <w:r w:rsidRPr="00766ADB">
        <w:rPr>
          <w:rFonts w:eastAsia="Times New Roman" w:cs="Times New Roman"/>
          <w:szCs w:val="24"/>
        </w:rPr>
        <w:t>κερκόπορτα</w:t>
      </w:r>
      <w:proofErr w:type="spellEnd"/>
      <w:r>
        <w:rPr>
          <w:rFonts w:eastAsia="Times New Roman" w:cs="Times New Roman"/>
          <w:szCs w:val="24"/>
        </w:rPr>
        <w:t xml:space="preserve"> για την διάπραξη ενός ηλεκτρονικού εγκλήματος ή και την επίθεση σε ένα πληροφοριακό σύστημα. </w:t>
      </w:r>
    </w:p>
    <w:p w14:paraId="45B7D44B"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Η πρόληψη είναι προτιμότερη της καταστολής του εγκλήματος. Ό</w:t>
      </w:r>
      <w:r>
        <w:rPr>
          <w:rFonts w:eastAsia="Times New Roman" w:cs="Times New Roman"/>
          <w:szCs w:val="24"/>
        </w:rPr>
        <w:t xml:space="preserve">μως, ας μην έχουμε αυταπάτες. Όλοι και όλα σήμερα παρακολουθούνται, κοινωνικά δίκτυα, ιστοσελίδες, </w:t>
      </w:r>
      <w:r>
        <w:rPr>
          <w:rFonts w:eastAsia="Times New Roman" w:cs="Times New Roman"/>
          <w:szCs w:val="24"/>
          <w:lang w:val="en-US"/>
        </w:rPr>
        <w:t>Facebook</w:t>
      </w:r>
      <w:r w:rsidRPr="005F4030">
        <w:rPr>
          <w:rFonts w:eastAsia="Times New Roman" w:cs="Times New Roman"/>
          <w:szCs w:val="24"/>
        </w:rPr>
        <w:t xml:space="preserve">, </w:t>
      </w:r>
      <w:r>
        <w:rPr>
          <w:rFonts w:eastAsia="Times New Roman" w:cs="Times New Roman"/>
          <w:szCs w:val="24"/>
          <w:lang w:val="en-US"/>
        </w:rPr>
        <w:t>Instagram</w:t>
      </w:r>
      <w:r>
        <w:rPr>
          <w:rFonts w:eastAsia="Times New Roman" w:cs="Times New Roman"/>
          <w:szCs w:val="24"/>
        </w:rPr>
        <w:t xml:space="preserve"> και όλα αυτά. Όλοι υπόκεινται σε συνεχή πλύση εγκεφάλου σχεδόν επί </w:t>
      </w:r>
      <w:proofErr w:type="spellStart"/>
      <w:r>
        <w:rPr>
          <w:rFonts w:eastAsia="Times New Roman" w:cs="Times New Roman"/>
          <w:szCs w:val="24"/>
        </w:rPr>
        <w:t>εικοσιτετραώρου</w:t>
      </w:r>
      <w:proofErr w:type="spellEnd"/>
      <w:r>
        <w:rPr>
          <w:rFonts w:eastAsia="Times New Roman" w:cs="Times New Roman"/>
          <w:szCs w:val="24"/>
        </w:rPr>
        <w:t xml:space="preserve"> βάσεως. </w:t>
      </w:r>
    </w:p>
    <w:p w14:paraId="45B7D44C"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Κεντρικό ρόλο σε αυτήν την κατεύθυνση παρακολ</w:t>
      </w:r>
      <w:r>
        <w:rPr>
          <w:rFonts w:eastAsia="Times New Roman" w:cs="Times New Roman"/>
          <w:szCs w:val="24"/>
        </w:rPr>
        <w:t xml:space="preserve">ούθησης ενώπιον του πληθυσμού διαδραματίζουν τα λεγόμενα «Μέσα Κοινωνικής Δικτύωσης», ειδικότερα το </w:t>
      </w:r>
      <w:r>
        <w:rPr>
          <w:rFonts w:eastAsia="Times New Roman" w:cs="Times New Roman"/>
          <w:szCs w:val="24"/>
          <w:lang w:val="en-US"/>
        </w:rPr>
        <w:t>Facebook</w:t>
      </w:r>
      <w:r w:rsidRPr="002121D9">
        <w:rPr>
          <w:rFonts w:eastAsia="Times New Roman" w:cs="Times New Roman"/>
          <w:szCs w:val="24"/>
        </w:rPr>
        <w:t xml:space="preserve"> </w:t>
      </w:r>
      <w:r>
        <w:rPr>
          <w:rFonts w:eastAsia="Times New Roman" w:cs="Times New Roman"/>
          <w:szCs w:val="24"/>
        </w:rPr>
        <w:t xml:space="preserve">και το </w:t>
      </w:r>
      <w:r>
        <w:rPr>
          <w:rFonts w:eastAsia="Times New Roman" w:cs="Times New Roman"/>
          <w:szCs w:val="24"/>
          <w:lang w:val="en-US"/>
        </w:rPr>
        <w:lastRenderedPageBreak/>
        <w:t>Twitter</w:t>
      </w:r>
      <w:r w:rsidRPr="002121D9">
        <w:rPr>
          <w:rFonts w:eastAsia="Times New Roman" w:cs="Times New Roman"/>
          <w:szCs w:val="24"/>
        </w:rPr>
        <w:t xml:space="preserve"> </w:t>
      </w:r>
      <w:r>
        <w:rPr>
          <w:rFonts w:eastAsia="Times New Roman" w:cs="Times New Roman"/>
          <w:szCs w:val="24"/>
        </w:rPr>
        <w:t xml:space="preserve">από τη μία και ο παγκόσμιος οργανωτής πληροφορίας, το </w:t>
      </w:r>
      <w:r>
        <w:rPr>
          <w:rFonts w:eastAsia="Times New Roman" w:cs="Times New Roman"/>
          <w:szCs w:val="24"/>
          <w:lang w:val="en-US"/>
        </w:rPr>
        <w:t>G</w:t>
      </w:r>
      <w:r>
        <w:rPr>
          <w:rFonts w:eastAsia="Times New Roman" w:cs="Times New Roman"/>
          <w:szCs w:val="24"/>
          <w:lang w:val="en-US"/>
        </w:rPr>
        <w:t>oogle</w:t>
      </w:r>
      <w:r w:rsidRPr="002121D9">
        <w:rPr>
          <w:rFonts w:eastAsia="Times New Roman" w:cs="Times New Roman"/>
          <w:szCs w:val="24"/>
        </w:rPr>
        <w:t xml:space="preserve"> </w:t>
      </w:r>
      <w:r>
        <w:rPr>
          <w:rFonts w:eastAsia="Times New Roman" w:cs="Times New Roman"/>
          <w:szCs w:val="24"/>
        </w:rPr>
        <w:t xml:space="preserve">από την άλλη. Αυτά τα σύγχρονα τεχνικά μέσα κάνουν πράξη κάτι αδιανόητο σε προηγούμενες περιόδους, την προληπτική παρακολούθηση του συνόλου του πληθυσμού και την καταγραφή των στοιχείων για όλους. </w:t>
      </w:r>
    </w:p>
    <w:p w14:paraId="45B7D44D"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Η στενή συσχέτιση του </w:t>
      </w:r>
      <w:r>
        <w:rPr>
          <w:rFonts w:eastAsia="Times New Roman" w:cs="Times New Roman"/>
          <w:szCs w:val="24"/>
          <w:lang w:val="en-US"/>
        </w:rPr>
        <w:t>G</w:t>
      </w:r>
      <w:r>
        <w:rPr>
          <w:rFonts w:eastAsia="Times New Roman" w:cs="Times New Roman"/>
          <w:szCs w:val="24"/>
          <w:lang w:val="en-US"/>
        </w:rPr>
        <w:t>oogle</w:t>
      </w:r>
      <w:r w:rsidRPr="00B82240">
        <w:rPr>
          <w:rFonts w:eastAsia="Times New Roman" w:cs="Times New Roman"/>
          <w:szCs w:val="24"/>
        </w:rPr>
        <w:t>,</w:t>
      </w:r>
      <w:r>
        <w:rPr>
          <w:rFonts w:eastAsia="Times New Roman" w:cs="Times New Roman"/>
          <w:szCs w:val="24"/>
        </w:rPr>
        <w:t xml:space="preserve"> του</w:t>
      </w:r>
      <w:r w:rsidRPr="00B82240">
        <w:rPr>
          <w:rFonts w:eastAsia="Times New Roman" w:cs="Times New Roman"/>
          <w:szCs w:val="24"/>
        </w:rPr>
        <w:t xml:space="preserve"> </w:t>
      </w:r>
      <w:r>
        <w:rPr>
          <w:rFonts w:eastAsia="Times New Roman" w:cs="Times New Roman"/>
          <w:szCs w:val="24"/>
          <w:lang w:val="en-US"/>
        </w:rPr>
        <w:t>F</w:t>
      </w:r>
      <w:r>
        <w:rPr>
          <w:rFonts w:eastAsia="Times New Roman" w:cs="Times New Roman"/>
          <w:szCs w:val="24"/>
          <w:lang w:val="en-US"/>
        </w:rPr>
        <w:t>acebook</w:t>
      </w:r>
      <w:r>
        <w:rPr>
          <w:rFonts w:eastAsia="Times New Roman" w:cs="Times New Roman"/>
          <w:szCs w:val="24"/>
        </w:rPr>
        <w:t xml:space="preserve">, του </w:t>
      </w:r>
      <w:r>
        <w:rPr>
          <w:rFonts w:eastAsia="Times New Roman" w:cs="Times New Roman"/>
          <w:szCs w:val="24"/>
          <w:lang w:val="en-US"/>
        </w:rPr>
        <w:t>T</w:t>
      </w:r>
      <w:r>
        <w:rPr>
          <w:rFonts w:eastAsia="Times New Roman" w:cs="Times New Roman"/>
          <w:szCs w:val="24"/>
          <w:lang w:val="en-US"/>
        </w:rPr>
        <w:t>witter</w:t>
      </w:r>
      <w:r w:rsidRPr="00B82240">
        <w:rPr>
          <w:rFonts w:eastAsia="Times New Roman" w:cs="Times New Roman"/>
          <w:szCs w:val="24"/>
        </w:rPr>
        <w:t xml:space="preserve"> </w:t>
      </w:r>
      <w:r>
        <w:rPr>
          <w:rFonts w:eastAsia="Times New Roman" w:cs="Times New Roman"/>
          <w:szCs w:val="24"/>
        </w:rPr>
        <w:t>κα</w:t>
      </w:r>
      <w:r>
        <w:rPr>
          <w:rFonts w:eastAsia="Times New Roman" w:cs="Times New Roman"/>
          <w:szCs w:val="24"/>
        </w:rPr>
        <w:t>ι των άλλων μέσων με τις αμερικάνικες υπηρεσίες είναι, επίσης, αδιαμφισβήτητη. Είναι σχεδόν δεδομένη η απευθείας πρόσβαση της Ν</w:t>
      </w:r>
      <w:r>
        <w:rPr>
          <w:rFonts w:eastAsia="Times New Roman" w:cs="Times New Roman"/>
          <w:szCs w:val="24"/>
          <w:lang w:val="en-US"/>
        </w:rPr>
        <w:t>SA</w:t>
      </w:r>
      <w:r w:rsidRPr="00460B23">
        <w:rPr>
          <w:rFonts w:eastAsia="Times New Roman" w:cs="Times New Roman"/>
          <w:szCs w:val="24"/>
        </w:rPr>
        <w:t xml:space="preserve"> </w:t>
      </w:r>
      <w:r>
        <w:rPr>
          <w:rFonts w:eastAsia="Times New Roman" w:cs="Times New Roman"/>
          <w:szCs w:val="24"/>
        </w:rPr>
        <w:t>στους υπολογιστές των επιχειρήσεων. Όμως, η συσχέτιση είναι βαθύτερη, πιο οργανική, πιο άμεση. Πολλαπλές αναφορές δείχνουν πως</w:t>
      </w:r>
      <w:r>
        <w:rPr>
          <w:rFonts w:eastAsia="Times New Roman" w:cs="Times New Roman"/>
          <w:szCs w:val="24"/>
        </w:rPr>
        <w:t xml:space="preserve"> οι μυστικές υπηρεσίες των Ηνωμένων Πολιτειών συμμετείχαν ενεργά, συχνά ακόμη και καθοριστικά</w:t>
      </w:r>
      <w:r w:rsidRPr="00252867">
        <w:rPr>
          <w:rFonts w:eastAsia="Times New Roman" w:cs="Times New Roman"/>
          <w:szCs w:val="24"/>
        </w:rPr>
        <w:t>,</w:t>
      </w:r>
      <w:r>
        <w:rPr>
          <w:rFonts w:eastAsia="Times New Roman" w:cs="Times New Roman"/>
          <w:szCs w:val="24"/>
        </w:rPr>
        <w:t xml:space="preserve"> στον σχεδιασμό, στα κεφάλαια για την έγκριση και τις κατευθύνσεις αυτών των επιχειρήσεων</w:t>
      </w:r>
      <w:r w:rsidRPr="00252867">
        <w:rPr>
          <w:rFonts w:eastAsia="Times New Roman" w:cs="Times New Roman"/>
          <w:szCs w:val="24"/>
        </w:rPr>
        <w:t>,</w:t>
      </w:r>
      <w:r>
        <w:rPr>
          <w:rFonts w:eastAsia="Times New Roman" w:cs="Times New Roman"/>
          <w:szCs w:val="24"/>
        </w:rPr>
        <w:t xml:space="preserve"> στην κυριαρχία τους στο διαδικτυακό στερέωμα.</w:t>
      </w:r>
    </w:p>
    <w:p w14:paraId="45B7D44E"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Η τεράστια ανάπτυξη της </w:t>
      </w:r>
      <w:r>
        <w:rPr>
          <w:rFonts w:eastAsia="Times New Roman" w:cs="Times New Roman"/>
          <w:szCs w:val="24"/>
        </w:rPr>
        <w:t>Π</w:t>
      </w:r>
      <w:r>
        <w:rPr>
          <w:rFonts w:eastAsia="Times New Roman" w:cs="Times New Roman"/>
          <w:szCs w:val="24"/>
        </w:rPr>
        <w:t xml:space="preserve">ληροφορικής </w:t>
      </w:r>
      <w:r>
        <w:rPr>
          <w:rFonts w:eastAsia="Times New Roman" w:cs="Times New Roman"/>
          <w:szCs w:val="24"/>
        </w:rPr>
        <w:t xml:space="preserve">και οι εφαρμογές του δικτύου στην ουσία δεν είναι τεχνολογική πρόοδος, αλλά εργαλείο διαφόρων ύποπτων κέντρων εξουσίας και μονοπωλιακών κύκλων. Στην ουσία είναι μέσο παρακολούθησης πολιτικής, </w:t>
      </w:r>
      <w:r>
        <w:rPr>
          <w:rFonts w:eastAsia="Times New Roman" w:cs="Times New Roman"/>
          <w:szCs w:val="24"/>
        </w:rPr>
        <w:lastRenderedPageBreak/>
        <w:t>αλλά και ψυχολογικής χειραγώγησης και ουσιαστικά δεν</w:t>
      </w:r>
      <w:r>
        <w:rPr>
          <w:rFonts w:eastAsia="Times New Roman" w:cs="Times New Roman"/>
          <w:szCs w:val="24"/>
        </w:rPr>
        <w:t xml:space="preserve"> υπάρχει προστασία σε τίποτα απ’ όλα αυτά.</w:t>
      </w:r>
    </w:p>
    <w:p w14:paraId="45B7D44F"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Η σχέση του διαδικτύου με τα κέντρα εξουσίας, σαφώς και είναι δεδομένη. Τίποτα δεν είναι τυχαίο. Δεν ήταν τυχαίο -το είπα και στην </w:t>
      </w:r>
      <w:r>
        <w:rPr>
          <w:rFonts w:eastAsia="Times New Roman" w:cs="Times New Roman"/>
          <w:szCs w:val="24"/>
        </w:rPr>
        <w:t>επιτροπή</w:t>
      </w:r>
      <w:r>
        <w:rPr>
          <w:rFonts w:eastAsia="Times New Roman" w:cs="Times New Roman"/>
          <w:szCs w:val="24"/>
        </w:rPr>
        <w:t xml:space="preserve">- η παρουσία του </w:t>
      </w:r>
      <w:proofErr w:type="spellStart"/>
      <w:r>
        <w:rPr>
          <w:rFonts w:eastAsia="Times New Roman" w:cs="Times New Roman"/>
          <w:szCs w:val="24"/>
        </w:rPr>
        <w:t>Ζούκερμπεργκ</w:t>
      </w:r>
      <w:proofErr w:type="spellEnd"/>
      <w:r>
        <w:rPr>
          <w:rFonts w:eastAsia="Times New Roman" w:cs="Times New Roman"/>
          <w:szCs w:val="24"/>
        </w:rPr>
        <w:t xml:space="preserve">, ένας εκ των ιδρυτών του </w:t>
      </w:r>
      <w:r>
        <w:rPr>
          <w:rFonts w:eastAsia="Times New Roman" w:cs="Times New Roman"/>
          <w:szCs w:val="24"/>
          <w:lang w:val="en-US"/>
        </w:rPr>
        <w:t>Facebook</w:t>
      </w:r>
      <w:r w:rsidRPr="00CF65F9">
        <w:rPr>
          <w:rFonts w:eastAsia="Times New Roman" w:cs="Times New Roman"/>
          <w:szCs w:val="24"/>
        </w:rPr>
        <w:t xml:space="preserve"> </w:t>
      </w:r>
      <w:r>
        <w:rPr>
          <w:rFonts w:eastAsia="Times New Roman" w:cs="Times New Roman"/>
          <w:szCs w:val="24"/>
        </w:rPr>
        <w:t>και δισεκα</w:t>
      </w:r>
      <w:r>
        <w:rPr>
          <w:rFonts w:eastAsia="Times New Roman" w:cs="Times New Roman"/>
          <w:szCs w:val="24"/>
        </w:rPr>
        <w:t xml:space="preserve">τομμυριούχος πλέον στους </w:t>
      </w:r>
      <w:r>
        <w:rPr>
          <w:rFonts w:eastAsia="Times New Roman" w:cs="Times New Roman"/>
          <w:szCs w:val="24"/>
          <w:lang w:val="en-US"/>
        </w:rPr>
        <w:t>G</w:t>
      </w:r>
      <w:r w:rsidRPr="00CF65F9">
        <w:rPr>
          <w:rFonts w:eastAsia="Times New Roman" w:cs="Times New Roman"/>
          <w:szCs w:val="24"/>
        </w:rPr>
        <w:t xml:space="preserve">8 </w:t>
      </w:r>
      <w:r>
        <w:rPr>
          <w:rFonts w:eastAsia="Times New Roman" w:cs="Times New Roman"/>
          <w:szCs w:val="24"/>
        </w:rPr>
        <w:t xml:space="preserve">το 2011, όπως δεν ήταν τυχαία η συνάντηση του Σαρκοζί το 2012, με τον ιδρυτή του </w:t>
      </w:r>
      <w:r>
        <w:rPr>
          <w:rFonts w:eastAsia="Times New Roman" w:cs="Times New Roman"/>
          <w:szCs w:val="24"/>
          <w:lang w:val="en-US"/>
        </w:rPr>
        <w:t>Twitter</w:t>
      </w:r>
      <w:r>
        <w:rPr>
          <w:rFonts w:eastAsia="Times New Roman" w:cs="Times New Roman"/>
          <w:szCs w:val="24"/>
        </w:rPr>
        <w:t>, την περίοδο,</w:t>
      </w:r>
      <w:r w:rsidRPr="00CF65F9">
        <w:rPr>
          <w:rFonts w:eastAsia="Times New Roman" w:cs="Times New Roman"/>
          <w:szCs w:val="24"/>
        </w:rPr>
        <w:t xml:space="preserve"> </w:t>
      </w:r>
      <w:r>
        <w:rPr>
          <w:rFonts w:eastAsia="Times New Roman" w:cs="Times New Roman"/>
          <w:szCs w:val="24"/>
        </w:rPr>
        <w:t xml:space="preserve">πριν από τις προεδρικές εκλογές στη Γαλλία. Και αυτά είναι μόνο ενδεικτικές αναφορές, γιατί σίγουρα υπάρχουν κι άλλα. </w:t>
      </w:r>
    </w:p>
    <w:p w14:paraId="45B7D450"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Είναι </w:t>
      </w:r>
      <w:r>
        <w:rPr>
          <w:rFonts w:eastAsia="Times New Roman" w:cs="Times New Roman"/>
          <w:szCs w:val="24"/>
        </w:rPr>
        <w:t>σαφές ότι το διαδίκτυο, την ώρα που μπορεί να φαίνεται ότι αποτελεί μέσο για διάδοση ιδεών και απόψεων, την ίδια στιγμή μπορεί να σταθεί εναντίον ιδεών και απόψεων. Πόσες φορές εθνικιστικές και πατριωτικές απόψεις δεν έχουν βρεθεί στο στόχαστρο του διαδικτ</w:t>
      </w:r>
      <w:r>
        <w:rPr>
          <w:rFonts w:eastAsia="Times New Roman" w:cs="Times New Roman"/>
          <w:szCs w:val="24"/>
        </w:rPr>
        <w:t xml:space="preserve">ύου με την ευρεία έννοια; Πόσες φορές προφίλ και σελίδες στο </w:t>
      </w:r>
      <w:r>
        <w:rPr>
          <w:rFonts w:eastAsia="Times New Roman" w:cs="Times New Roman"/>
          <w:szCs w:val="24"/>
          <w:lang w:val="en-US"/>
        </w:rPr>
        <w:t>Facebook</w:t>
      </w:r>
      <w:r>
        <w:rPr>
          <w:rFonts w:eastAsia="Times New Roman" w:cs="Times New Roman"/>
          <w:szCs w:val="24"/>
        </w:rPr>
        <w:t xml:space="preserve"> δεν πέφτουν χωρίς λόγο; Πόσα </w:t>
      </w:r>
      <w:r>
        <w:rPr>
          <w:rFonts w:eastAsia="Times New Roman" w:cs="Times New Roman"/>
          <w:szCs w:val="24"/>
          <w:lang w:val="en-US"/>
        </w:rPr>
        <w:t>site</w:t>
      </w:r>
      <w:r>
        <w:rPr>
          <w:rFonts w:eastAsia="Times New Roman" w:cs="Times New Roman"/>
          <w:szCs w:val="24"/>
        </w:rPr>
        <w:t xml:space="preserve"> υπάρχουν τη μία μέρα και δεν υπάρχουν την επόμενη; </w:t>
      </w:r>
    </w:p>
    <w:p w14:paraId="45B7D451"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Όλοι γνωρίζουμε την εγκληματική δράση του γνωστού παρακρατικού </w:t>
      </w:r>
      <w:proofErr w:type="spellStart"/>
      <w:r>
        <w:rPr>
          <w:rFonts w:eastAsia="Times New Roman" w:cs="Times New Roman"/>
          <w:szCs w:val="24"/>
        </w:rPr>
        <w:t>ιστότοπου</w:t>
      </w:r>
      <w:proofErr w:type="spellEnd"/>
      <w:r>
        <w:rPr>
          <w:rFonts w:eastAsia="Times New Roman" w:cs="Times New Roman"/>
          <w:szCs w:val="24"/>
        </w:rPr>
        <w:t xml:space="preserve"> που εκπέμπει μέσα από τον χ</w:t>
      </w:r>
      <w:r>
        <w:rPr>
          <w:rFonts w:eastAsia="Times New Roman" w:cs="Times New Roman"/>
          <w:szCs w:val="24"/>
        </w:rPr>
        <w:t xml:space="preserve">ώρο του </w:t>
      </w:r>
      <w:r>
        <w:rPr>
          <w:rFonts w:eastAsia="Times New Roman" w:cs="Times New Roman"/>
          <w:szCs w:val="24"/>
        </w:rPr>
        <w:lastRenderedPageBreak/>
        <w:t xml:space="preserve">Πολυτεχνείου με την ανοχή και την κάλυψη όλων των κυβερνήσεων και ως στόχο έχει την οργάνωση και την εκτέλεση εκατοντάδων τρομοκρατικών επιθέσεων. Και φυσικά συνεχίζει να εκπέμπει. </w:t>
      </w:r>
    </w:p>
    <w:p w14:paraId="45B7D452"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Ζούμε μια νέα πραγματικότητα. Η </w:t>
      </w:r>
      <w:proofErr w:type="spellStart"/>
      <w:r>
        <w:rPr>
          <w:rFonts w:eastAsia="Times New Roman" w:cs="Times New Roman"/>
          <w:szCs w:val="24"/>
        </w:rPr>
        <w:t>κυβερνοεπίθεση</w:t>
      </w:r>
      <w:proofErr w:type="spellEnd"/>
      <w:r>
        <w:rPr>
          <w:rFonts w:eastAsia="Times New Roman" w:cs="Times New Roman"/>
          <w:szCs w:val="24"/>
        </w:rPr>
        <w:t xml:space="preserve"> ή ο </w:t>
      </w:r>
      <w:proofErr w:type="spellStart"/>
      <w:r>
        <w:rPr>
          <w:rFonts w:eastAsia="Times New Roman" w:cs="Times New Roman"/>
          <w:szCs w:val="24"/>
        </w:rPr>
        <w:t>κυβερνοπόλεμος</w:t>
      </w:r>
      <w:proofErr w:type="spellEnd"/>
      <w:r>
        <w:rPr>
          <w:rFonts w:eastAsia="Times New Roman" w:cs="Times New Roman"/>
          <w:szCs w:val="24"/>
        </w:rPr>
        <w:t xml:space="preserve"> </w:t>
      </w:r>
      <w:r>
        <w:rPr>
          <w:rFonts w:eastAsia="Times New Roman" w:cs="Times New Roman"/>
          <w:szCs w:val="24"/>
        </w:rPr>
        <w:t xml:space="preserve">είναι μια μορφή πολέμου ή επίθεσης, όπου χρησιμοποιείται ο υπολογιστής και το διαδίκτυο για να επιτευχθεί ζημιά ή αναστάτωση στον αντίπαλο, είτε αυτός είναι κρατική οντότητα ή ιδιωτική, έχει χαμηλό κόστος και μηδενικό συντελεστή, εμπλοκή στρατευμάτων. </w:t>
      </w:r>
    </w:p>
    <w:p w14:paraId="45B7D453"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Μερικές φορές, μπορεί να θεωρηθεί και συμβατικός πόλεμος, με την έννοια ότι ο τελικός σκοπός παραμένει η επιβολή της θέλησης του ενός αντιπάλου στον άλλον, όπως στον κλασσικό πόλεμο και τα μέσα διεξαγωγής του οποίου αντί της απειλής ή χρήσης τελικής βίας ε</w:t>
      </w:r>
      <w:r>
        <w:rPr>
          <w:rFonts w:eastAsia="Times New Roman" w:cs="Times New Roman"/>
          <w:szCs w:val="24"/>
        </w:rPr>
        <w:t xml:space="preserve">ίναι η πληροφοριακή υποδομή. </w:t>
      </w:r>
    </w:p>
    <w:p w14:paraId="45B7D454"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Η φύση και τα κίνητρα των επιθέσεων ποικίλουν από τη στρατιωτική κατασκοπεία έως την οικονομική, από το εγκληματικό κέρδος έως την καταστροφή του λογισμικού του αντιπάλου. </w:t>
      </w:r>
    </w:p>
    <w:p w14:paraId="45B7D455"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lastRenderedPageBreak/>
        <w:t>Οι εντάσεις στο γεωπολιτικό γίγνεσθαι έχουν αντανάκλα</w:t>
      </w:r>
      <w:r>
        <w:rPr>
          <w:rFonts w:eastAsia="Times New Roman" w:cs="Times New Roman"/>
          <w:szCs w:val="24"/>
        </w:rPr>
        <w:t xml:space="preserve">ση στον κυβερνοχώρο, κάτι που ευρέως παρατηρείται τα τελευταία χρόνια. Πολλές κρατικές δυνάμεις χρησιμοποιούν τον κυβερνοχώρο και τις </w:t>
      </w:r>
      <w:proofErr w:type="spellStart"/>
      <w:r>
        <w:rPr>
          <w:rFonts w:eastAsia="Times New Roman" w:cs="Times New Roman"/>
          <w:szCs w:val="24"/>
        </w:rPr>
        <w:t>κυβερνοεπιθέσεις</w:t>
      </w:r>
      <w:proofErr w:type="spellEnd"/>
      <w:r>
        <w:rPr>
          <w:rFonts w:eastAsia="Times New Roman" w:cs="Times New Roman"/>
          <w:szCs w:val="24"/>
        </w:rPr>
        <w:t xml:space="preserve"> ως μέσο επίτευξης στόχων στην εξωτερική και αμυντική πολιτική, αλλά και για την προώθηση πολιτικών στόχων</w:t>
      </w:r>
      <w:r>
        <w:rPr>
          <w:rFonts w:eastAsia="Times New Roman" w:cs="Times New Roman"/>
          <w:szCs w:val="24"/>
        </w:rPr>
        <w:t>.</w:t>
      </w:r>
    </w:p>
    <w:p w14:paraId="45B7D456"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Ο ρόλος δε της κυβερνητικής πληροφορικής στο επίπεδο κρατικής λειτουργίας και αποφάσεων είναι κλειδί για αποφάσεις στρατηγικής σημασίας. Όπως είπα και στην </w:t>
      </w:r>
      <w:r>
        <w:rPr>
          <w:rFonts w:eastAsia="Times New Roman" w:cs="Times New Roman"/>
          <w:szCs w:val="24"/>
        </w:rPr>
        <w:t>επιτροπή</w:t>
      </w:r>
      <w:r>
        <w:rPr>
          <w:rFonts w:eastAsia="Times New Roman" w:cs="Times New Roman"/>
          <w:szCs w:val="24"/>
        </w:rPr>
        <w:t>, τα επόμενα χρόνια θα γίνουμε όλοι μάρτυρες μιας σημαντικής απώλειας της κρατικής δικαιοδ</w:t>
      </w:r>
      <w:r>
        <w:rPr>
          <w:rFonts w:eastAsia="Times New Roman" w:cs="Times New Roman"/>
          <w:szCs w:val="24"/>
        </w:rPr>
        <w:t>οσίας, καθώς η δικαιοδοσία στον κυβερνοχώρο δεν μπορεί να καθοριστεί ή να ρυθμιστεί με κάποιες διακρατικές συμφωνίες, συμμαχίες ή διεθνείς νόμους.</w:t>
      </w:r>
    </w:p>
    <w:p w14:paraId="45B7D457"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Η έννοια του κυβερνοχώρου και η διαδικασία επ’ αυτού δεν επικαλύπτεται με την έννοια της δικαιοδοσίας του κρά</w:t>
      </w:r>
      <w:r>
        <w:rPr>
          <w:rFonts w:eastAsia="Times New Roman" w:cs="Times New Roman"/>
          <w:szCs w:val="24"/>
        </w:rPr>
        <w:t xml:space="preserve">τους και υπερβαίνει την εθνική επικράτεια. Η προστασία του έθνους-κράτους δεν μπορεί πλέον να γίνεται με τα γνωστά συμβατικά μέσα, καθώς κυβερνοχώρος είναι ένα μη εδαφικό περιβάλλον, </w:t>
      </w:r>
      <w:r>
        <w:rPr>
          <w:rFonts w:eastAsia="Times New Roman" w:cs="Times New Roman"/>
          <w:szCs w:val="24"/>
        </w:rPr>
        <w:lastRenderedPageBreak/>
        <w:t>το οποίο όμως έχει μεγάλη επίδραση στην ασφάλεια κάθε κράτους. Προκαλεί δ</w:t>
      </w:r>
      <w:r>
        <w:rPr>
          <w:rFonts w:eastAsia="Times New Roman" w:cs="Times New Roman"/>
          <w:szCs w:val="24"/>
        </w:rPr>
        <w:t>ε τεράστια διλήμματα και αναγκάζει τις κρατικές οντότητες να επαναπροσδιορίσουν τα δόγματα ασφαλείας τους. Όσο περισσότερο ο κυβερνοχώρος γίνεται συστατικό της καθημερινής ζωής, τόσο πιο επίφοβο είναι ότι σε μελλοντικό πόλεμο αυτό το πεδίο θα αποτελέσει ση</w:t>
      </w:r>
      <w:r>
        <w:rPr>
          <w:rFonts w:eastAsia="Times New Roman" w:cs="Times New Roman"/>
          <w:szCs w:val="24"/>
        </w:rPr>
        <w:t xml:space="preserve">μείο αντιπαράθεσης. Και αυτό είναι κάτι που είναι πέρα και πάνω από την όποια </w:t>
      </w:r>
      <w:r>
        <w:rPr>
          <w:rFonts w:eastAsia="Times New Roman" w:cs="Times New Roman"/>
          <w:szCs w:val="24"/>
        </w:rPr>
        <w:t xml:space="preserve">οδηγία </w:t>
      </w:r>
      <w:r>
        <w:rPr>
          <w:rFonts w:eastAsia="Times New Roman" w:cs="Times New Roman"/>
          <w:szCs w:val="24"/>
        </w:rPr>
        <w:t>της Ευρωπαϊκής Ένωσης ή το όποιο νομικό κατασκεύασμα.</w:t>
      </w:r>
    </w:p>
    <w:p w14:paraId="45B7D458"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Και πριν κλείσω, κύριε Πρόεδρε, θέλω να κάνω και κάποιες παρατηρήσεις. </w:t>
      </w:r>
    </w:p>
    <w:p w14:paraId="45B7D459"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Παρατήρηση πρώτη. Λόγω της παρουσίας του αρμό</w:t>
      </w:r>
      <w:r>
        <w:rPr>
          <w:rFonts w:eastAsia="Times New Roman" w:cs="Times New Roman"/>
          <w:szCs w:val="24"/>
        </w:rPr>
        <w:t xml:space="preserve">διου Υπουργού, θέλω να αναφερθώ στις δηλώσεις του σε κάποιον σταθμό, σχετικά με τις οποίες δεν έγιναν, όπως είπε, κάποια εκτεταμένα επεισόδια στις 17 Νοεμβρίου. </w:t>
      </w:r>
    </w:p>
    <w:p w14:paraId="45B7D45A"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Τα γεγονότα ήταν για ακόμη μια φορά τρομερά σε ένταση και έκταση, οι συλλήψεις ελάχιστες έως μ</w:t>
      </w:r>
      <w:r>
        <w:rPr>
          <w:rFonts w:eastAsia="Times New Roman" w:cs="Times New Roman"/>
          <w:szCs w:val="24"/>
        </w:rPr>
        <w:t xml:space="preserve">ηδενικές </w:t>
      </w:r>
      <w:r w:rsidRPr="006D2128">
        <w:rPr>
          <w:rFonts w:eastAsia="Times New Roman" w:cs="Times New Roman"/>
          <w:szCs w:val="24"/>
        </w:rPr>
        <w:t>-</w:t>
      </w:r>
      <w:r>
        <w:rPr>
          <w:rFonts w:eastAsia="Times New Roman" w:cs="Times New Roman"/>
          <w:szCs w:val="24"/>
        </w:rPr>
        <w:t>και στη Θεσσαλονίκη μάλιστα κα</w:t>
      </w:r>
      <w:r>
        <w:rPr>
          <w:rFonts w:eastAsia="Times New Roman" w:cs="Times New Roman"/>
          <w:szCs w:val="24"/>
        </w:rPr>
        <w:t>μ</w:t>
      </w:r>
      <w:r>
        <w:rPr>
          <w:rFonts w:eastAsia="Times New Roman" w:cs="Times New Roman"/>
          <w:szCs w:val="24"/>
        </w:rPr>
        <w:t xml:space="preserve">μία. Έχω καταθέσει </w:t>
      </w:r>
      <w:r w:rsidRPr="00F331DF">
        <w:rPr>
          <w:rFonts w:eastAsia="Times New Roman"/>
          <w:bCs/>
        </w:rPr>
        <w:t>και</w:t>
      </w:r>
      <w:r>
        <w:rPr>
          <w:rFonts w:eastAsia="Times New Roman" w:cs="Times New Roman"/>
          <w:szCs w:val="24"/>
        </w:rPr>
        <w:t xml:space="preserve"> ερώτηση σχετικά με την αστική ευθύνη που θα πρέπει να αποδοθεί στους ενό</w:t>
      </w:r>
      <w:r>
        <w:rPr>
          <w:rFonts w:eastAsia="Times New Roman" w:cs="Times New Roman"/>
          <w:szCs w:val="24"/>
        </w:rPr>
        <w:lastRenderedPageBreak/>
        <w:t>χους. Το χειρότερο από όλα είναι ότι τα αποβράσματα που πρωτοστάτησαν και πάλι στα επεισόδια είχαν σαν στόχο τη δολοφονί</w:t>
      </w:r>
      <w:r>
        <w:rPr>
          <w:rFonts w:eastAsia="Times New Roman" w:cs="Times New Roman"/>
          <w:szCs w:val="24"/>
        </w:rPr>
        <w:t xml:space="preserve">α αστυνομικών. Κατά τύχη δεν θρηνήσαμε θύματα προς το παρόν. </w:t>
      </w:r>
    </w:p>
    <w:p w14:paraId="45B7D45B"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Επειδή ο Υπουργός είναι υπεύθυνος και για τη λειτουργία του κρατικού καναλιού, θα πρέπει να ληφθούν άμεσα μέτρα να σταματήσουν πολλές εκπομπές-τηλεοπτικά σκουπίδια, που προσβάλλουν κόμματα και π</w:t>
      </w:r>
      <w:r>
        <w:rPr>
          <w:rFonts w:eastAsia="Times New Roman" w:cs="Times New Roman"/>
          <w:szCs w:val="24"/>
        </w:rPr>
        <w:t xml:space="preserve">ολίτες. Δεν μπορεί η κρατική ΕΡΤ να λειτουργεί σαν Γραφείο Τύπου του ΣΥΡΙΖΑ, άσχετα με τη μηδαμινή τηλεθέαση που δικαίως έχει. </w:t>
      </w:r>
    </w:p>
    <w:p w14:paraId="45B7D45C"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έγινε λόγος για κάποιους ιεράρχες και τη σχέση τους με τη λεγόμενη άκρα </w:t>
      </w:r>
      <w:r>
        <w:rPr>
          <w:rFonts w:eastAsia="Times New Roman" w:cs="Times New Roman"/>
          <w:szCs w:val="24"/>
        </w:rPr>
        <w:t>Δεξιά</w:t>
      </w:r>
      <w:r>
        <w:rPr>
          <w:rFonts w:eastAsia="Times New Roman" w:cs="Times New Roman"/>
          <w:szCs w:val="24"/>
        </w:rPr>
        <w:t xml:space="preserve">, να σας πληροφορήσω από προσωπική εμπειρία </w:t>
      </w:r>
      <w:r>
        <w:rPr>
          <w:rFonts w:eastAsia="Times New Roman" w:cs="Times New Roman"/>
          <w:szCs w:val="24"/>
        </w:rPr>
        <w:t xml:space="preserve">ότι είναι πολλοί ιεράρχες και απλοί ιερείς που στηρίζουν τον εθνικιστικό χώρο και αναγνωρίζουν ότι μόνο από εκεί θα στηριχθεί η πατρίδα και η </w:t>
      </w:r>
      <w:r>
        <w:rPr>
          <w:rFonts w:eastAsia="Times New Roman" w:cs="Times New Roman"/>
          <w:szCs w:val="24"/>
        </w:rPr>
        <w:t>Ορθοδοξία</w:t>
      </w:r>
      <w:r>
        <w:rPr>
          <w:rFonts w:eastAsia="Times New Roman" w:cs="Times New Roman"/>
          <w:szCs w:val="24"/>
        </w:rPr>
        <w:t>. Να σας δηλώσω, επίσης, ότι, ως Χρυσή Αυγή, είμαστε πάρα πολύ περήφανοι μαζί με εκατοντάδες χιλιάδες Έλλ</w:t>
      </w:r>
      <w:r>
        <w:rPr>
          <w:rFonts w:eastAsia="Times New Roman" w:cs="Times New Roman"/>
          <w:szCs w:val="24"/>
        </w:rPr>
        <w:t xml:space="preserve">ηνες που βρισκόμαστε σε αυτόν τον πολιτικό χώρο. </w:t>
      </w:r>
    </w:p>
    <w:p w14:paraId="45B7D45D"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υπάρχει έξοδος από τα μνημόνια. Το ακούσαμε και αυτό πριν από την εισηγήτρια του ΣΥΡΙΖΑ. Και αυτά τα ψίχουλα που δίνετε σε κάθε νομοσχέδιο δεν πείθουν πια τον ελληνικό λαό. Η κλεψύδρα αδειάζει. </w:t>
      </w:r>
    </w:p>
    <w:p w14:paraId="45B7D45E"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Για τις</w:t>
      </w:r>
      <w:r>
        <w:rPr>
          <w:rFonts w:eastAsia="Times New Roman" w:cs="Times New Roman"/>
          <w:szCs w:val="24"/>
        </w:rPr>
        <w:t xml:space="preserve"> τροπολογίες θα αναφερθώ στη δευτερολογία μου.</w:t>
      </w:r>
    </w:p>
    <w:p w14:paraId="45B7D45F"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5B7D460" w14:textId="77777777" w:rsidR="003C2D4C" w:rsidRDefault="00D0192B">
      <w:pPr>
        <w:spacing w:line="600" w:lineRule="auto"/>
        <w:ind w:firstLine="720"/>
        <w:contextualSpacing/>
        <w:jc w:val="center"/>
        <w:rPr>
          <w:rFonts w:eastAsia="Times New Roman" w:cs="Times New Roman"/>
          <w:szCs w:val="24"/>
        </w:rPr>
      </w:pPr>
      <w:r w:rsidRPr="00AE6C8B">
        <w:rPr>
          <w:rFonts w:eastAsia="Times New Roman"/>
          <w:bCs/>
        </w:rPr>
        <w:t xml:space="preserve">(Χειροκροτήματα από την πτέρυγα </w:t>
      </w:r>
      <w:r>
        <w:rPr>
          <w:rFonts w:eastAsia="Times New Roman"/>
          <w:bCs/>
        </w:rPr>
        <w:t>της Χρυσής Αυγής</w:t>
      </w:r>
      <w:r w:rsidRPr="00AE6C8B">
        <w:rPr>
          <w:rFonts w:eastAsia="Times New Roman"/>
          <w:bCs/>
        </w:rPr>
        <w:t>)</w:t>
      </w:r>
    </w:p>
    <w:p w14:paraId="45B7D461" w14:textId="77777777" w:rsidR="003C2D4C" w:rsidRDefault="00D0192B">
      <w:pPr>
        <w:spacing w:line="600" w:lineRule="auto"/>
        <w:ind w:firstLine="720"/>
        <w:contextualSpacing/>
        <w:jc w:val="both"/>
        <w:rPr>
          <w:rFonts w:eastAsia="Times New Roman" w:cs="Times New Roman"/>
          <w:szCs w:val="24"/>
        </w:rPr>
      </w:pPr>
      <w:r w:rsidRPr="00F26EFE">
        <w:rPr>
          <w:rFonts w:eastAsia="Times New Roman" w:cs="Times New Roman"/>
          <w:b/>
          <w:szCs w:val="24"/>
        </w:rPr>
        <w:t>ΠΡΟΕΔΡΕΥΩΝ (Αναστάσιος Κουράκης):</w:t>
      </w:r>
      <w:r w:rsidRPr="00F26EFE">
        <w:rPr>
          <w:rFonts w:eastAsia="Times New Roman" w:cs="Times New Roman"/>
          <w:szCs w:val="24"/>
        </w:rPr>
        <w:t xml:space="preserve"> </w:t>
      </w:r>
      <w:r>
        <w:rPr>
          <w:rFonts w:eastAsia="Times New Roman" w:cs="Times New Roman"/>
          <w:szCs w:val="24"/>
        </w:rPr>
        <w:t xml:space="preserve">Πριν προχωρήσουμε στον επόμενο ομιλητή, </w:t>
      </w:r>
      <w:r w:rsidRPr="00922299">
        <w:rPr>
          <w:rFonts w:eastAsia="Times New Roman" w:cs="Times New Roman"/>
          <w:bCs/>
          <w:shd w:val="clear" w:color="auto" w:fill="FFFFFF"/>
        </w:rPr>
        <w:t>υπάρχουν</w:t>
      </w:r>
      <w:r>
        <w:rPr>
          <w:rFonts w:eastAsia="Times New Roman" w:cs="Times New Roman"/>
          <w:szCs w:val="24"/>
        </w:rPr>
        <w:t xml:space="preserve"> μερικές αιτήσεις για άδεια απουσίας στο εξωτερικό. </w:t>
      </w:r>
    </w:p>
    <w:p w14:paraId="45B7D462" w14:textId="77777777" w:rsidR="003C2D4C" w:rsidRDefault="00D0192B">
      <w:pPr>
        <w:spacing w:line="600" w:lineRule="auto"/>
        <w:ind w:firstLine="720"/>
        <w:contextualSpacing/>
        <w:jc w:val="both"/>
        <w:rPr>
          <w:rFonts w:eastAsia="Times New Roman"/>
          <w:szCs w:val="24"/>
        </w:rPr>
      </w:pPr>
      <w:r w:rsidRPr="006D2128">
        <w:rPr>
          <w:rFonts w:eastAsia="Times New Roman"/>
          <w:szCs w:val="24"/>
        </w:rPr>
        <w:t>Ο Βουλευτής τ</w:t>
      </w:r>
      <w:r w:rsidRPr="006D2128">
        <w:rPr>
          <w:rFonts w:eastAsia="Times New Roman"/>
          <w:szCs w:val="24"/>
        </w:rPr>
        <w:t xml:space="preserve">ου </w:t>
      </w:r>
      <w:r w:rsidRPr="006D2128">
        <w:rPr>
          <w:rFonts w:eastAsia="Times New Roman" w:cs="Times New Roman"/>
          <w:szCs w:val="24"/>
        </w:rPr>
        <w:t>ΣΥΡΙΖΑ</w:t>
      </w:r>
      <w:r w:rsidRPr="006D2128">
        <w:rPr>
          <w:rFonts w:eastAsia="Times New Roman"/>
          <w:szCs w:val="24"/>
        </w:rPr>
        <w:t xml:space="preserve"> </w:t>
      </w:r>
      <w:r w:rsidRPr="006D2128">
        <w:rPr>
          <w:rFonts w:eastAsia="Times New Roman" w:cs="Times New Roman"/>
          <w:szCs w:val="24"/>
        </w:rPr>
        <w:t xml:space="preserve">κ. </w:t>
      </w:r>
      <w:r>
        <w:rPr>
          <w:rFonts w:eastAsia="Times New Roman" w:cs="Times New Roman"/>
          <w:szCs w:val="24"/>
        </w:rPr>
        <w:t xml:space="preserve">Γεώργιος </w:t>
      </w:r>
      <w:r w:rsidRPr="006D2128">
        <w:rPr>
          <w:rFonts w:eastAsia="Times New Roman" w:cs="Times New Roman"/>
          <w:szCs w:val="24"/>
        </w:rPr>
        <w:t>Παπαηλιού</w:t>
      </w:r>
      <w:r w:rsidRPr="006D2128">
        <w:rPr>
          <w:rFonts w:eastAsia="Times New Roman"/>
          <w:szCs w:val="24"/>
        </w:rPr>
        <w:t xml:space="preserve"> ζητεί άδεια ολιγοήμερης απουσίας στο εξωτερικό</w:t>
      </w:r>
      <w:r w:rsidRPr="006D2128">
        <w:rPr>
          <w:rFonts w:eastAsia="Times New Roman" w:cs="Times New Roman"/>
          <w:szCs w:val="24"/>
        </w:rPr>
        <w:t xml:space="preserve"> για προσωπικούς λόγους από τις 28 Νοεμβρίου έως τη</w:t>
      </w:r>
      <w:r>
        <w:rPr>
          <w:rFonts w:eastAsia="Times New Roman" w:cs="Times New Roman"/>
          <w:szCs w:val="24"/>
        </w:rPr>
        <w:t>ν</w:t>
      </w:r>
      <w:r w:rsidRPr="006D2128">
        <w:rPr>
          <w:rFonts w:eastAsia="Times New Roman" w:cs="Times New Roman"/>
          <w:szCs w:val="24"/>
        </w:rPr>
        <w:t xml:space="preserve"> 1</w:t>
      </w:r>
      <w:r w:rsidRPr="009D5257">
        <w:rPr>
          <w:rFonts w:eastAsia="Times New Roman" w:cs="Times New Roman"/>
          <w:szCs w:val="24"/>
          <w:vertAlign w:val="superscript"/>
        </w:rPr>
        <w:t>η</w:t>
      </w:r>
      <w:r w:rsidRPr="006D2128">
        <w:rPr>
          <w:rFonts w:eastAsia="Times New Roman" w:cs="Times New Roman"/>
          <w:szCs w:val="24"/>
        </w:rPr>
        <w:t xml:space="preserve"> Δεκεμβρίου 2018</w:t>
      </w:r>
      <w:r w:rsidRPr="006D2128">
        <w:rPr>
          <w:rFonts w:eastAsia="Times New Roman"/>
          <w:szCs w:val="24"/>
        </w:rPr>
        <w:t>. Η Βουλή εγκρίνει;</w:t>
      </w:r>
    </w:p>
    <w:p w14:paraId="45B7D463" w14:textId="77777777" w:rsidR="003C2D4C" w:rsidRDefault="00D0192B">
      <w:pPr>
        <w:spacing w:line="600" w:lineRule="auto"/>
        <w:ind w:firstLine="720"/>
        <w:contextualSpacing/>
        <w:jc w:val="both"/>
        <w:rPr>
          <w:rFonts w:eastAsia="Times New Roman"/>
          <w:szCs w:val="24"/>
        </w:rPr>
      </w:pPr>
      <w:r w:rsidRPr="006D2128">
        <w:rPr>
          <w:rFonts w:eastAsia="Times New Roman"/>
          <w:b/>
          <w:szCs w:val="24"/>
        </w:rPr>
        <w:t xml:space="preserve">ΟΛΟΙ </w:t>
      </w:r>
      <w:r>
        <w:rPr>
          <w:rFonts w:eastAsia="Times New Roman"/>
          <w:b/>
          <w:szCs w:val="24"/>
        </w:rPr>
        <w:t xml:space="preserve">ΟΙ </w:t>
      </w:r>
      <w:r w:rsidRPr="006D2128">
        <w:rPr>
          <w:rFonts w:eastAsia="Times New Roman"/>
          <w:b/>
          <w:szCs w:val="24"/>
        </w:rPr>
        <w:t>ΒΟΥΛΕΥΤΕΣ:</w:t>
      </w:r>
      <w:r w:rsidRPr="006D2128">
        <w:rPr>
          <w:rFonts w:eastAsia="Times New Roman"/>
          <w:szCs w:val="24"/>
        </w:rPr>
        <w:t xml:space="preserve"> Μάλιστα, μάλιστα.</w:t>
      </w:r>
    </w:p>
    <w:p w14:paraId="45B7D464" w14:textId="77777777" w:rsidR="003C2D4C" w:rsidRDefault="00D0192B">
      <w:pPr>
        <w:spacing w:line="600" w:lineRule="auto"/>
        <w:ind w:firstLine="720"/>
        <w:contextualSpacing/>
        <w:jc w:val="both"/>
        <w:rPr>
          <w:rFonts w:eastAsia="Times New Roman"/>
          <w:szCs w:val="24"/>
        </w:rPr>
      </w:pPr>
      <w:r w:rsidRPr="006D2128">
        <w:rPr>
          <w:rFonts w:eastAsia="Times New Roman"/>
          <w:b/>
          <w:bCs/>
        </w:rPr>
        <w:t>ΠΡΟΕΔΡΕΥΩΝ (Αναστάσιος Κουράκης):</w:t>
      </w:r>
      <w:r w:rsidRPr="006D2128">
        <w:rPr>
          <w:rFonts w:eastAsia="Times New Roman"/>
          <w:szCs w:val="24"/>
        </w:rPr>
        <w:t xml:space="preserve"> </w:t>
      </w:r>
      <w:r>
        <w:rPr>
          <w:rFonts w:eastAsia="Times New Roman"/>
          <w:szCs w:val="24"/>
        </w:rPr>
        <w:t>Συνεπώς η</w:t>
      </w:r>
      <w:r w:rsidRPr="006D2128">
        <w:rPr>
          <w:rFonts w:eastAsia="Times New Roman"/>
          <w:szCs w:val="24"/>
        </w:rPr>
        <w:t xml:space="preserve"> Βουλή </w:t>
      </w:r>
      <w:r w:rsidRPr="006D2128">
        <w:rPr>
          <w:rFonts w:eastAsia="Times New Roman"/>
          <w:szCs w:val="24"/>
        </w:rPr>
        <w:t>ενέκρινε τη ζητηθείσα άδεια.</w:t>
      </w:r>
      <w:r w:rsidRPr="00FF63F7">
        <w:rPr>
          <w:rFonts w:eastAsia="Times New Roman"/>
          <w:szCs w:val="24"/>
        </w:rPr>
        <w:t xml:space="preserve"> </w:t>
      </w:r>
    </w:p>
    <w:p w14:paraId="45B7D465" w14:textId="77777777" w:rsidR="003C2D4C" w:rsidRDefault="00D0192B">
      <w:pPr>
        <w:spacing w:line="600" w:lineRule="auto"/>
        <w:ind w:firstLine="720"/>
        <w:contextualSpacing/>
        <w:jc w:val="both"/>
        <w:rPr>
          <w:rFonts w:eastAsia="Times New Roman"/>
          <w:szCs w:val="24"/>
        </w:rPr>
      </w:pPr>
      <w:r w:rsidRPr="006D2128">
        <w:rPr>
          <w:rFonts w:eastAsia="Times New Roman"/>
          <w:szCs w:val="24"/>
        </w:rPr>
        <w:t xml:space="preserve">Ο Βουλευτής </w:t>
      </w:r>
      <w:r>
        <w:rPr>
          <w:rFonts w:eastAsia="Times New Roman"/>
          <w:szCs w:val="24"/>
        </w:rPr>
        <w:t xml:space="preserve">της </w:t>
      </w:r>
      <w:r w:rsidRPr="006D2128">
        <w:rPr>
          <w:rFonts w:eastAsia="Times New Roman"/>
        </w:rPr>
        <w:t xml:space="preserve">Νέας Δημοκρατίας </w:t>
      </w:r>
      <w:r>
        <w:rPr>
          <w:rFonts w:eastAsia="Times New Roman" w:cs="Times New Roman"/>
          <w:szCs w:val="24"/>
        </w:rPr>
        <w:t>κ. Νικόλαος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Γεώργιος </w:t>
      </w:r>
      <w:proofErr w:type="spellStart"/>
      <w:r>
        <w:rPr>
          <w:rFonts w:eastAsia="Times New Roman" w:cs="Times New Roman"/>
          <w:szCs w:val="24"/>
        </w:rPr>
        <w:t>Δένδιας</w:t>
      </w:r>
      <w:proofErr w:type="spellEnd"/>
      <w:r w:rsidRPr="006D2128">
        <w:rPr>
          <w:rFonts w:eastAsia="Times New Roman"/>
          <w:szCs w:val="24"/>
        </w:rPr>
        <w:t xml:space="preserve"> ζητεί άδεια ολιγοήμερης απουσίας στο εξωτερικό</w:t>
      </w:r>
      <w:r w:rsidRPr="006D2128">
        <w:rPr>
          <w:rFonts w:eastAsia="Times New Roman" w:cs="Times New Roman"/>
          <w:szCs w:val="24"/>
        </w:rPr>
        <w:t xml:space="preserve"> </w:t>
      </w:r>
      <w:r w:rsidRPr="006D2128">
        <w:rPr>
          <w:rFonts w:eastAsia="Times New Roman" w:cs="Times New Roman"/>
          <w:szCs w:val="24"/>
        </w:rPr>
        <w:lastRenderedPageBreak/>
        <w:t xml:space="preserve">για προσωπικούς λόγους </w:t>
      </w:r>
      <w:r>
        <w:rPr>
          <w:rFonts w:eastAsia="Times New Roman" w:cs="Times New Roman"/>
          <w:szCs w:val="24"/>
        </w:rPr>
        <w:t>από την Τρίτη 27 Νοεμβρίου έως και την Πέμπτη 29 Νοεμβρίου 2018.</w:t>
      </w:r>
      <w:r w:rsidRPr="006D2128">
        <w:rPr>
          <w:rFonts w:eastAsia="Times New Roman"/>
          <w:szCs w:val="24"/>
        </w:rPr>
        <w:t xml:space="preserve"> Η Βουλή εγκρίνει;</w:t>
      </w:r>
    </w:p>
    <w:p w14:paraId="45B7D466" w14:textId="77777777" w:rsidR="003C2D4C" w:rsidRDefault="00D0192B">
      <w:pPr>
        <w:spacing w:line="600" w:lineRule="auto"/>
        <w:ind w:firstLine="720"/>
        <w:contextualSpacing/>
        <w:jc w:val="both"/>
        <w:rPr>
          <w:rFonts w:eastAsia="Times New Roman"/>
          <w:szCs w:val="24"/>
        </w:rPr>
      </w:pPr>
      <w:r w:rsidRPr="006D2128">
        <w:rPr>
          <w:rFonts w:eastAsia="Times New Roman"/>
          <w:b/>
          <w:szCs w:val="24"/>
        </w:rPr>
        <w:t xml:space="preserve">ΟΛΟΙ </w:t>
      </w:r>
      <w:r>
        <w:rPr>
          <w:rFonts w:eastAsia="Times New Roman"/>
          <w:b/>
          <w:szCs w:val="24"/>
        </w:rPr>
        <w:t xml:space="preserve">ΟΙ </w:t>
      </w:r>
      <w:r w:rsidRPr="006D2128">
        <w:rPr>
          <w:rFonts w:eastAsia="Times New Roman"/>
          <w:b/>
          <w:szCs w:val="24"/>
        </w:rPr>
        <w:t>Β</w:t>
      </w:r>
      <w:r w:rsidRPr="006D2128">
        <w:rPr>
          <w:rFonts w:eastAsia="Times New Roman"/>
          <w:b/>
          <w:szCs w:val="24"/>
        </w:rPr>
        <w:t>ΟΥΛΕΥΤΕΣ:</w:t>
      </w:r>
      <w:r w:rsidRPr="006D2128">
        <w:rPr>
          <w:rFonts w:eastAsia="Times New Roman"/>
          <w:szCs w:val="24"/>
        </w:rPr>
        <w:t xml:space="preserve"> Μάλιστα, μάλιστα.</w:t>
      </w:r>
    </w:p>
    <w:p w14:paraId="45B7D467" w14:textId="77777777" w:rsidR="003C2D4C" w:rsidRDefault="00D0192B">
      <w:pPr>
        <w:spacing w:line="600" w:lineRule="auto"/>
        <w:ind w:firstLine="720"/>
        <w:contextualSpacing/>
        <w:jc w:val="both"/>
        <w:rPr>
          <w:rFonts w:eastAsia="Times New Roman"/>
          <w:szCs w:val="24"/>
        </w:rPr>
      </w:pPr>
      <w:r w:rsidRPr="006D2128">
        <w:rPr>
          <w:rFonts w:eastAsia="Times New Roman"/>
          <w:b/>
          <w:bCs/>
        </w:rPr>
        <w:t>ΠΡΟΕΔΡΕΥΩΝ (Αναστάσιος Κουράκης):</w:t>
      </w:r>
      <w:r w:rsidRPr="006D2128">
        <w:rPr>
          <w:rFonts w:eastAsia="Times New Roman"/>
          <w:szCs w:val="24"/>
        </w:rPr>
        <w:t xml:space="preserve"> </w:t>
      </w:r>
      <w:r>
        <w:rPr>
          <w:rFonts w:eastAsia="Times New Roman"/>
          <w:szCs w:val="24"/>
        </w:rPr>
        <w:t>Συνεπώς η</w:t>
      </w:r>
      <w:r w:rsidRPr="006D2128">
        <w:rPr>
          <w:rFonts w:eastAsia="Times New Roman"/>
          <w:szCs w:val="24"/>
        </w:rPr>
        <w:t xml:space="preserve"> Βουλή ενέκρινε τη ζητηθείσα άδεια.</w:t>
      </w:r>
      <w:r w:rsidRPr="00FF63F7">
        <w:rPr>
          <w:rFonts w:eastAsia="Times New Roman"/>
          <w:szCs w:val="24"/>
        </w:rPr>
        <w:t xml:space="preserve"> </w:t>
      </w:r>
    </w:p>
    <w:p w14:paraId="45B7D468" w14:textId="77777777" w:rsidR="003C2D4C" w:rsidRDefault="00D0192B">
      <w:pPr>
        <w:spacing w:line="600" w:lineRule="auto"/>
        <w:ind w:firstLine="720"/>
        <w:contextualSpacing/>
        <w:jc w:val="both"/>
        <w:rPr>
          <w:rFonts w:eastAsia="Times New Roman"/>
          <w:szCs w:val="24"/>
        </w:rPr>
      </w:pPr>
      <w:r w:rsidRPr="006D2128">
        <w:rPr>
          <w:rFonts w:eastAsia="Times New Roman"/>
          <w:szCs w:val="24"/>
        </w:rPr>
        <w:t xml:space="preserve">Ο Βουλευτής </w:t>
      </w:r>
      <w:r>
        <w:rPr>
          <w:rFonts w:eastAsia="Times New Roman"/>
          <w:szCs w:val="24"/>
        </w:rPr>
        <w:t xml:space="preserve">της </w:t>
      </w:r>
      <w:r w:rsidRPr="006D2128">
        <w:rPr>
          <w:rFonts w:eastAsia="Times New Roman"/>
        </w:rPr>
        <w:t xml:space="preserve">Νέας Δημοκρατίας </w:t>
      </w:r>
      <w:r>
        <w:rPr>
          <w:rFonts w:eastAsia="Times New Roman" w:cs="Times New Roman"/>
          <w:szCs w:val="24"/>
        </w:rPr>
        <w:t xml:space="preserve">κ. Γεώργιος Κουμουτσάκος </w:t>
      </w:r>
      <w:r w:rsidRPr="006D2128">
        <w:rPr>
          <w:rFonts w:eastAsia="Times New Roman"/>
          <w:szCs w:val="24"/>
        </w:rPr>
        <w:t>ζητεί ά</w:t>
      </w:r>
      <w:r>
        <w:rPr>
          <w:rFonts w:eastAsia="Times New Roman"/>
          <w:szCs w:val="24"/>
        </w:rPr>
        <w:t>δεια ολιγοήμερης απουσίας -θα βρίσκεται εντός Ελλάδας-</w:t>
      </w:r>
      <w:r w:rsidRPr="006D2128">
        <w:rPr>
          <w:rFonts w:eastAsia="Times New Roman" w:cs="Times New Roman"/>
          <w:szCs w:val="24"/>
        </w:rPr>
        <w:t xml:space="preserve"> </w:t>
      </w:r>
      <w:r>
        <w:rPr>
          <w:rFonts w:eastAsia="Times New Roman" w:cs="Times New Roman"/>
          <w:szCs w:val="24"/>
        </w:rPr>
        <w:t>από τις 26 Νοεμβρίου έως τις</w:t>
      </w:r>
      <w:r>
        <w:rPr>
          <w:rFonts w:eastAsia="Times New Roman" w:cs="Times New Roman"/>
          <w:szCs w:val="24"/>
        </w:rPr>
        <w:t xml:space="preserve"> 27 Νοεμβρίου 2018.</w:t>
      </w:r>
      <w:r w:rsidRPr="006D2128">
        <w:rPr>
          <w:rFonts w:eastAsia="Times New Roman"/>
          <w:szCs w:val="24"/>
        </w:rPr>
        <w:t xml:space="preserve"> Η Βουλή εγκρίνει;</w:t>
      </w:r>
    </w:p>
    <w:p w14:paraId="45B7D469" w14:textId="77777777" w:rsidR="003C2D4C" w:rsidRDefault="00D0192B">
      <w:pPr>
        <w:spacing w:line="600" w:lineRule="auto"/>
        <w:ind w:firstLine="720"/>
        <w:contextualSpacing/>
        <w:jc w:val="both"/>
        <w:rPr>
          <w:rFonts w:eastAsia="Times New Roman"/>
          <w:szCs w:val="24"/>
        </w:rPr>
      </w:pPr>
      <w:r w:rsidRPr="006D2128">
        <w:rPr>
          <w:rFonts w:eastAsia="Times New Roman"/>
          <w:b/>
          <w:szCs w:val="24"/>
        </w:rPr>
        <w:t xml:space="preserve">ΟΛΟΙ </w:t>
      </w:r>
      <w:r>
        <w:rPr>
          <w:rFonts w:eastAsia="Times New Roman"/>
          <w:b/>
          <w:szCs w:val="24"/>
        </w:rPr>
        <w:t xml:space="preserve">ΟΙ </w:t>
      </w:r>
      <w:r w:rsidRPr="006D2128">
        <w:rPr>
          <w:rFonts w:eastAsia="Times New Roman"/>
          <w:b/>
          <w:szCs w:val="24"/>
        </w:rPr>
        <w:t>ΒΟΥΛΕΥΤΕΣ:</w:t>
      </w:r>
      <w:r w:rsidRPr="006D2128">
        <w:rPr>
          <w:rFonts w:eastAsia="Times New Roman"/>
          <w:szCs w:val="24"/>
        </w:rPr>
        <w:t xml:space="preserve"> Μάλιστα, μάλιστα.</w:t>
      </w:r>
    </w:p>
    <w:p w14:paraId="45B7D46A" w14:textId="77777777" w:rsidR="003C2D4C" w:rsidRDefault="00D0192B">
      <w:pPr>
        <w:spacing w:line="600" w:lineRule="auto"/>
        <w:ind w:firstLine="720"/>
        <w:contextualSpacing/>
        <w:jc w:val="both"/>
        <w:rPr>
          <w:rFonts w:eastAsia="Times New Roman"/>
          <w:szCs w:val="24"/>
        </w:rPr>
      </w:pPr>
      <w:r w:rsidRPr="006D2128">
        <w:rPr>
          <w:rFonts w:eastAsia="Times New Roman"/>
          <w:b/>
          <w:bCs/>
        </w:rPr>
        <w:t>ΠΡΟΕΔΡΕΥΩΝ (Αναστάσιος Κουράκης):</w:t>
      </w:r>
      <w:r w:rsidRPr="006D2128">
        <w:rPr>
          <w:rFonts w:eastAsia="Times New Roman"/>
          <w:szCs w:val="24"/>
        </w:rPr>
        <w:t xml:space="preserve"> </w:t>
      </w:r>
      <w:r>
        <w:rPr>
          <w:rFonts w:eastAsia="Times New Roman"/>
          <w:szCs w:val="24"/>
        </w:rPr>
        <w:t>Συνεπώς η</w:t>
      </w:r>
      <w:r w:rsidRPr="006D2128">
        <w:rPr>
          <w:rFonts w:eastAsia="Times New Roman"/>
          <w:szCs w:val="24"/>
        </w:rPr>
        <w:t xml:space="preserve"> Βουλή ενέκρινε τη ζητηθείσα άδεια.</w:t>
      </w:r>
      <w:r w:rsidRPr="00FF63F7">
        <w:rPr>
          <w:rFonts w:eastAsia="Times New Roman"/>
          <w:szCs w:val="24"/>
        </w:rPr>
        <w:t xml:space="preserve"> </w:t>
      </w:r>
    </w:p>
    <w:p w14:paraId="45B7D46B" w14:textId="77777777" w:rsidR="003C2D4C" w:rsidRDefault="00D0192B">
      <w:pPr>
        <w:spacing w:line="600" w:lineRule="auto"/>
        <w:ind w:firstLine="720"/>
        <w:contextualSpacing/>
        <w:jc w:val="both"/>
        <w:rPr>
          <w:rFonts w:eastAsia="Times New Roman"/>
          <w:szCs w:val="24"/>
        </w:rPr>
      </w:pPr>
      <w:r w:rsidRPr="006D2128">
        <w:rPr>
          <w:rFonts w:eastAsia="Times New Roman"/>
          <w:szCs w:val="24"/>
        </w:rPr>
        <w:t xml:space="preserve">Ο Βουλευτής </w:t>
      </w:r>
      <w:r>
        <w:rPr>
          <w:rFonts w:eastAsia="Times New Roman"/>
          <w:szCs w:val="24"/>
        </w:rPr>
        <w:t xml:space="preserve">της </w:t>
      </w:r>
      <w:r w:rsidRPr="006D2128">
        <w:rPr>
          <w:rFonts w:eastAsia="Times New Roman"/>
        </w:rPr>
        <w:t xml:space="preserve">Νέας Δημοκρατίας </w:t>
      </w:r>
      <w:r>
        <w:rPr>
          <w:rFonts w:eastAsia="Times New Roman" w:cs="Times New Roman"/>
          <w:szCs w:val="24"/>
        </w:rPr>
        <w:t xml:space="preserve">κ. Βασίλειος </w:t>
      </w:r>
      <w:proofErr w:type="spellStart"/>
      <w:r>
        <w:rPr>
          <w:rFonts w:eastAsia="Times New Roman" w:cs="Times New Roman"/>
          <w:szCs w:val="24"/>
        </w:rPr>
        <w:t>Κικίλιας</w:t>
      </w:r>
      <w:proofErr w:type="spellEnd"/>
      <w:r>
        <w:rPr>
          <w:rFonts w:eastAsia="Times New Roman" w:cs="Times New Roman"/>
          <w:szCs w:val="24"/>
        </w:rPr>
        <w:t xml:space="preserve"> </w:t>
      </w:r>
      <w:r w:rsidRPr="006D2128">
        <w:rPr>
          <w:rFonts w:eastAsia="Times New Roman"/>
          <w:szCs w:val="24"/>
        </w:rPr>
        <w:t>ζητεί ά</w:t>
      </w:r>
      <w:r>
        <w:rPr>
          <w:rFonts w:eastAsia="Times New Roman"/>
          <w:szCs w:val="24"/>
        </w:rPr>
        <w:t>δεια απουσίας στο εξωτερικό για τις 22</w:t>
      </w:r>
      <w:r w:rsidRPr="006D2128">
        <w:rPr>
          <w:rFonts w:eastAsia="Times New Roman" w:cs="Times New Roman"/>
          <w:szCs w:val="24"/>
        </w:rPr>
        <w:t xml:space="preserve"> </w:t>
      </w:r>
      <w:r>
        <w:rPr>
          <w:rFonts w:eastAsia="Times New Roman" w:cs="Times New Roman"/>
          <w:szCs w:val="24"/>
        </w:rPr>
        <w:t xml:space="preserve">Νοεμβρίου 2018, </w:t>
      </w:r>
      <w:r w:rsidRPr="00DF7ACC">
        <w:rPr>
          <w:rFonts w:eastAsia="Times New Roman" w:cs="Times New Roman"/>
          <w:bCs/>
          <w:shd w:val="clear" w:color="auto" w:fill="FFFFFF"/>
        </w:rPr>
        <w:t>γιατί</w:t>
      </w:r>
      <w:r>
        <w:rPr>
          <w:rFonts w:eastAsia="Times New Roman" w:cs="Times New Roman"/>
          <w:szCs w:val="24"/>
        </w:rPr>
        <w:t xml:space="preserve"> θα βρίσκεται στις Βρυξέ</w:t>
      </w:r>
      <w:r>
        <w:rPr>
          <w:rFonts w:eastAsia="Times New Roman" w:cs="Times New Roman"/>
          <w:szCs w:val="24"/>
        </w:rPr>
        <w:t>λ</w:t>
      </w:r>
      <w:r>
        <w:rPr>
          <w:rFonts w:eastAsia="Times New Roman" w:cs="Times New Roman"/>
          <w:szCs w:val="24"/>
        </w:rPr>
        <w:t>λες.</w:t>
      </w:r>
      <w:r w:rsidRPr="006D2128">
        <w:rPr>
          <w:rFonts w:eastAsia="Times New Roman"/>
          <w:szCs w:val="24"/>
        </w:rPr>
        <w:t xml:space="preserve"> Η Βουλή εγκρίνει;</w:t>
      </w:r>
    </w:p>
    <w:p w14:paraId="45B7D46C" w14:textId="77777777" w:rsidR="003C2D4C" w:rsidRDefault="00D0192B">
      <w:pPr>
        <w:spacing w:line="600" w:lineRule="auto"/>
        <w:ind w:firstLine="720"/>
        <w:contextualSpacing/>
        <w:jc w:val="both"/>
        <w:rPr>
          <w:rFonts w:eastAsia="Times New Roman"/>
          <w:szCs w:val="24"/>
        </w:rPr>
      </w:pPr>
      <w:r w:rsidRPr="006D2128">
        <w:rPr>
          <w:rFonts w:eastAsia="Times New Roman"/>
          <w:b/>
          <w:szCs w:val="24"/>
        </w:rPr>
        <w:t xml:space="preserve">ΟΛΟΙ </w:t>
      </w:r>
      <w:r>
        <w:rPr>
          <w:rFonts w:eastAsia="Times New Roman"/>
          <w:b/>
          <w:szCs w:val="24"/>
        </w:rPr>
        <w:t xml:space="preserve">ΟΙ </w:t>
      </w:r>
      <w:r w:rsidRPr="006D2128">
        <w:rPr>
          <w:rFonts w:eastAsia="Times New Roman"/>
          <w:b/>
          <w:szCs w:val="24"/>
        </w:rPr>
        <w:t>ΒΟΥΛΕΥΤΕΣ:</w:t>
      </w:r>
      <w:r w:rsidRPr="006D2128">
        <w:rPr>
          <w:rFonts w:eastAsia="Times New Roman"/>
          <w:szCs w:val="24"/>
        </w:rPr>
        <w:t xml:space="preserve"> Μάλιστα, μάλιστα.</w:t>
      </w:r>
    </w:p>
    <w:p w14:paraId="45B7D46D" w14:textId="77777777" w:rsidR="003C2D4C" w:rsidRDefault="00D0192B">
      <w:pPr>
        <w:spacing w:line="600" w:lineRule="auto"/>
        <w:ind w:firstLine="720"/>
        <w:contextualSpacing/>
        <w:jc w:val="both"/>
        <w:rPr>
          <w:rFonts w:eastAsia="Times New Roman"/>
          <w:szCs w:val="24"/>
        </w:rPr>
      </w:pPr>
      <w:r w:rsidRPr="006D2128">
        <w:rPr>
          <w:rFonts w:eastAsia="Times New Roman"/>
          <w:b/>
          <w:bCs/>
        </w:rPr>
        <w:t>ΠΡΟΕΔΡΕΥΩΝ (Αναστάσιος Κουράκης):</w:t>
      </w:r>
      <w:r w:rsidRPr="006D2128">
        <w:rPr>
          <w:rFonts w:eastAsia="Times New Roman"/>
          <w:szCs w:val="24"/>
        </w:rPr>
        <w:t xml:space="preserve"> </w:t>
      </w:r>
      <w:r>
        <w:rPr>
          <w:rFonts w:eastAsia="Times New Roman"/>
          <w:szCs w:val="24"/>
        </w:rPr>
        <w:t>Συνεπώς η</w:t>
      </w:r>
      <w:r w:rsidRPr="006D2128">
        <w:rPr>
          <w:rFonts w:eastAsia="Times New Roman"/>
          <w:szCs w:val="24"/>
        </w:rPr>
        <w:t xml:space="preserve"> Βουλή ενέκρινε τη ζητηθείσα άδεια.</w:t>
      </w:r>
      <w:r w:rsidRPr="00FF63F7">
        <w:rPr>
          <w:rFonts w:eastAsia="Times New Roman"/>
          <w:szCs w:val="24"/>
        </w:rPr>
        <w:t xml:space="preserve"> </w:t>
      </w:r>
    </w:p>
    <w:p w14:paraId="45B7D46E"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προχωρήσουμε τώρα στον κ. Εμμανουήλ Συντυχάκη, ειδικό αγορητή από το Κομμουνιστικό Κόμμα </w:t>
      </w:r>
      <w:r>
        <w:rPr>
          <w:rFonts w:eastAsia="Times New Roman" w:cs="Times New Roman"/>
          <w:szCs w:val="24"/>
        </w:rPr>
        <w:t>Ελλάδας</w:t>
      </w:r>
      <w:r>
        <w:rPr>
          <w:rFonts w:eastAsia="Times New Roman" w:cs="Times New Roman"/>
          <w:szCs w:val="24"/>
        </w:rPr>
        <w:t>. Ελάτε, κύριε Συντυχάκη, έχετε τον λόγο για δεκαπέντε λεπτά.</w:t>
      </w:r>
    </w:p>
    <w:p w14:paraId="45B7D46F"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κύριε Πρόεδρε. </w:t>
      </w:r>
    </w:p>
    <w:p w14:paraId="45B7D470"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με το παρόν σχέδιο νόμου εν</w:t>
      </w:r>
      <w:r>
        <w:rPr>
          <w:rFonts w:eastAsia="Times New Roman" w:cs="Times New Roman"/>
          <w:szCs w:val="24"/>
        </w:rPr>
        <w:t xml:space="preserve">σωματώνεται στην ελληνική νομοθεσία η παρούσα </w:t>
      </w:r>
      <w:r>
        <w:rPr>
          <w:rFonts w:eastAsia="Times New Roman" w:cs="Times New Roman"/>
          <w:szCs w:val="24"/>
        </w:rPr>
        <w:t>οδηγία</w:t>
      </w:r>
      <w:r>
        <w:rPr>
          <w:rFonts w:eastAsia="Times New Roman" w:cs="Times New Roman"/>
          <w:szCs w:val="24"/>
        </w:rPr>
        <w:t xml:space="preserve">, </w:t>
      </w:r>
      <w:r w:rsidRPr="0054604E">
        <w:rPr>
          <w:rFonts w:eastAsia="Times New Roman"/>
          <w:bCs/>
          <w:shd w:val="clear" w:color="auto" w:fill="FFFFFF"/>
        </w:rPr>
        <w:t>η οποία</w:t>
      </w:r>
      <w:r>
        <w:rPr>
          <w:rFonts w:eastAsia="Times New Roman" w:cs="Times New Roman"/>
          <w:szCs w:val="24"/>
        </w:rPr>
        <w:t xml:space="preserve">, όπως αναφέρει η αιτιολογική έκθεση, αφορά την εξασφάλιση υψηλού επιπέδου ασφάλειας του συστήματος δικτύου και πληροφοριών. </w:t>
      </w:r>
    </w:p>
    <w:p w14:paraId="45B7D471"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Η συγκεκριμένη </w:t>
      </w:r>
      <w:r>
        <w:rPr>
          <w:rFonts w:eastAsia="Times New Roman" w:cs="Times New Roman"/>
          <w:szCs w:val="24"/>
        </w:rPr>
        <w:t>οδηγία</w:t>
      </w:r>
      <w:r>
        <w:rPr>
          <w:rFonts w:eastAsia="Times New Roman" w:cs="Times New Roman"/>
          <w:szCs w:val="24"/>
        </w:rPr>
        <w:t xml:space="preserve"> </w:t>
      </w:r>
      <w:r>
        <w:rPr>
          <w:rFonts w:eastAsia="Times New Roman" w:cs="Times New Roman"/>
          <w:szCs w:val="24"/>
        </w:rPr>
        <w:t>επί της ουσίας προβλέπει την επεξεργασία δεδομένων προσωπικού χαρακτήρα, δηλαδή ανταλλαγής πληροφοριών, την προστασία και ασφάλεια των συμφερόντων των επιχειρηματικών ομίλων, κυρίως στους κλάδους στρατηγικής σημασίας για το κεφάλαιο, όπως εκείνους του εμπο</w:t>
      </w:r>
      <w:r>
        <w:rPr>
          <w:rFonts w:eastAsia="Times New Roman" w:cs="Times New Roman"/>
          <w:szCs w:val="24"/>
        </w:rPr>
        <w:t xml:space="preserve">ρίου, των μεταφορών, της ενέργειας, του τραπεζικού και χρηματοπιστωτικού συστήματος -εκεί δηλαδή όπου το μεγάλο κεφάλαιο επιδιώκει να επενδύσει με ασφάλεια, ενισχύοντας την ανταγωνιστικότητα και την κερδοφορία του. </w:t>
      </w:r>
    </w:p>
    <w:p w14:paraId="45B7D472"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ο</w:t>
      </w:r>
      <w:r>
        <w:rPr>
          <w:rFonts w:eastAsia="Times New Roman" w:cs="Times New Roman"/>
          <w:szCs w:val="24"/>
        </w:rPr>
        <w:t>δηγία, δηλαδή, αυτή υπηρετεί τους στό</w:t>
      </w:r>
      <w:r>
        <w:rPr>
          <w:rFonts w:eastAsia="Times New Roman" w:cs="Times New Roman"/>
          <w:szCs w:val="24"/>
        </w:rPr>
        <w:t>χους της Ευρωπαϊκής Ένωσης στον τομέα των δικτύων και των πληροφοριών. Ο στόχος αυτός είναι άμεσα συνυφασμένος με τη στρατηγική της Ευρωπαϊκής Ένωσης για την ελεύθερη αγορά και την ελεύθερη κίνηση κεφαλαίων, στο πλαίσιο της αποτελεσματικότερης εφαρμογής τη</w:t>
      </w:r>
      <w:r>
        <w:rPr>
          <w:rFonts w:eastAsia="Times New Roman" w:cs="Times New Roman"/>
          <w:szCs w:val="24"/>
        </w:rPr>
        <w:t xml:space="preserve">ς Συνθήκης του Μάαστριχτ για την προστασία του τραπεζικού και επιχειρηματικού απορρήτου των φορολογικών παραδείσων, των </w:t>
      </w:r>
      <w:r>
        <w:rPr>
          <w:rFonts w:eastAsia="Times New Roman" w:cs="Times New Roman"/>
          <w:szCs w:val="24"/>
          <w:lang w:val="en-US"/>
        </w:rPr>
        <w:t>offshore</w:t>
      </w:r>
      <w:r w:rsidRPr="009E21BD">
        <w:rPr>
          <w:rFonts w:eastAsia="Times New Roman" w:cs="Times New Roman"/>
          <w:szCs w:val="24"/>
        </w:rPr>
        <w:t xml:space="preserve"> </w:t>
      </w:r>
      <w:r>
        <w:rPr>
          <w:rFonts w:eastAsia="Times New Roman" w:cs="Times New Roman"/>
          <w:szCs w:val="24"/>
        </w:rPr>
        <w:t>εταιρειών, την ελεύθερη εισαγωγή και εξαγωγή κεφαλαίων και κατά συνέπεια, τον κεφαλαιοκρατικό τρόπο λειτουργίας του συστήματος.</w:t>
      </w:r>
      <w:r>
        <w:rPr>
          <w:rFonts w:eastAsia="Times New Roman" w:cs="Times New Roman"/>
          <w:szCs w:val="24"/>
        </w:rPr>
        <w:t xml:space="preserve"> </w:t>
      </w:r>
    </w:p>
    <w:p w14:paraId="45B7D473"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Αυτή τη στρατηγική υπηρετεί η Εθνική Αρχή </w:t>
      </w:r>
      <w:proofErr w:type="spellStart"/>
      <w:r>
        <w:rPr>
          <w:rFonts w:eastAsia="Times New Roman" w:cs="Times New Roman"/>
          <w:szCs w:val="24"/>
        </w:rPr>
        <w:t>Κυβερνοασφάλειας</w:t>
      </w:r>
      <w:proofErr w:type="spellEnd"/>
      <w:r>
        <w:rPr>
          <w:rFonts w:eastAsia="Times New Roman" w:cs="Times New Roman"/>
          <w:szCs w:val="24"/>
        </w:rPr>
        <w:t xml:space="preserve"> ως ενιαίο κέντρο επαφής, στο πλαίσιο της διασυνοριακής συνεργασίας των Αρχών </w:t>
      </w:r>
      <w:proofErr w:type="spellStart"/>
      <w:r>
        <w:rPr>
          <w:rFonts w:eastAsia="Times New Roman" w:cs="Times New Roman"/>
          <w:szCs w:val="24"/>
        </w:rPr>
        <w:t>Κυβερνοασφάλειας</w:t>
      </w:r>
      <w:proofErr w:type="spellEnd"/>
      <w:r>
        <w:rPr>
          <w:rFonts w:eastAsia="Times New Roman" w:cs="Times New Roman"/>
          <w:szCs w:val="24"/>
        </w:rPr>
        <w:t xml:space="preserve"> των κρατών-μελών της Ευρωπαϊκής Ένωσης. Το ίδιο υπηρετεί και η υφιστάμενη Διεύθυνση </w:t>
      </w:r>
      <w:proofErr w:type="spellStart"/>
      <w:r>
        <w:rPr>
          <w:rFonts w:eastAsia="Times New Roman" w:cs="Times New Roman"/>
          <w:szCs w:val="24"/>
        </w:rPr>
        <w:t>Κυβερνοάμυνας</w:t>
      </w:r>
      <w:proofErr w:type="spellEnd"/>
      <w:r>
        <w:rPr>
          <w:rFonts w:eastAsia="Times New Roman" w:cs="Times New Roman"/>
          <w:szCs w:val="24"/>
        </w:rPr>
        <w:t xml:space="preserve"> του</w:t>
      </w:r>
      <w:r>
        <w:rPr>
          <w:rFonts w:eastAsia="Times New Roman" w:cs="Times New Roman"/>
          <w:szCs w:val="24"/>
        </w:rPr>
        <w:t xml:space="preserve"> Υπουργείου Εθνικής Άμυνας, στο πλαίσιο της προστασίας των συμφερόντων του ΝΑΤΟ και των Αμερικανών. </w:t>
      </w:r>
    </w:p>
    <w:p w14:paraId="45B7D474"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Αυτός ο λεγόμενος κυβερνοχώρος, κατά την άποψή μας, αλλά και από τα ίδια τα πράγματα, έχει εξελιχθεί σε πεδίο πέντε </w:t>
      </w:r>
      <w:r>
        <w:rPr>
          <w:rFonts w:eastAsia="Times New Roman" w:cs="Times New Roman"/>
          <w:szCs w:val="24"/>
        </w:rPr>
        <w:lastRenderedPageBreak/>
        <w:t>σκληρών ιμπεριαλιστικών συγκρούσεων και</w:t>
      </w:r>
      <w:r>
        <w:rPr>
          <w:rFonts w:eastAsia="Times New Roman" w:cs="Times New Roman"/>
          <w:szCs w:val="24"/>
        </w:rPr>
        <w:t xml:space="preserve"> </w:t>
      </w:r>
      <w:proofErr w:type="spellStart"/>
      <w:r>
        <w:rPr>
          <w:rFonts w:eastAsia="Times New Roman" w:cs="Times New Roman"/>
          <w:szCs w:val="24"/>
        </w:rPr>
        <w:t>ενδοαστικών</w:t>
      </w:r>
      <w:proofErr w:type="spellEnd"/>
      <w:r>
        <w:rPr>
          <w:rFonts w:eastAsia="Times New Roman" w:cs="Times New Roman"/>
          <w:szCs w:val="24"/>
        </w:rPr>
        <w:t xml:space="preserve"> ανταγωνισμών. Κατά συνέπεια, η όποια αναφορά στην </w:t>
      </w:r>
      <w:proofErr w:type="spellStart"/>
      <w:r>
        <w:rPr>
          <w:rFonts w:eastAsia="Times New Roman" w:cs="Times New Roman"/>
          <w:szCs w:val="24"/>
        </w:rPr>
        <w:t>κυβερνοασφάλεια</w:t>
      </w:r>
      <w:proofErr w:type="spellEnd"/>
      <w:r>
        <w:rPr>
          <w:rFonts w:eastAsia="Times New Roman" w:cs="Times New Roman"/>
          <w:szCs w:val="24"/>
        </w:rPr>
        <w:t xml:space="preserve"> για την προστασία των χρηστών του δικτύου γενικά και των πληροφοριών είναι υποκριτική ή τουλάχιστον δεν αφορά τα συμφέροντα και την προστασία των δεδομένων προσωπικού χαρακτήρα </w:t>
      </w:r>
      <w:r>
        <w:rPr>
          <w:rFonts w:eastAsia="Times New Roman" w:cs="Times New Roman"/>
          <w:szCs w:val="24"/>
        </w:rPr>
        <w:t xml:space="preserve">του λαού μας. </w:t>
      </w:r>
    </w:p>
    <w:p w14:paraId="45B7D475"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Αντίθετα, ο πραγματικός αντίπαλος του λαού είναι η διαδικτυακή του παρακολούθηση από μονοπώλια, αστικές κυβερνήσεις, μυστικές υπηρεσίες, άλλους μηχανισμούς ιμπεριαλιστικών κέντρων. </w:t>
      </w:r>
    </w:p>
    <w:p w14:paraId="45B7D476"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Παρά τη μεγάλη συζήτηση για τον κυβερνοχώρο</w:t>
      </w:r>
      <w:r>
        <w:rPr>
          <w:rFonts w:eastAsia="Times New Roman" w:cs="Times New Roman"/>
          <w:szCs w:val="24"/>
        </w:rPr>
        <w:t>,</w:t>
      </w:r>
      <w:r>
        <w:rPr>
          <w:rFonts w:eastAsia="Times New Roman" w:cs="Times New Roman"/>
          <w:szCs w:val="24"/>
        </w:rPr>
        <w:t xml:space="preserve"> που μεταφυσικά</w:t>
      </w:r>
      <w:r>
        <w:rPr>
          <w:rFonts w:eastAsia="Times New Roman" w:cs="Times New Roman"/>
          <w:szCs w:val="24"/>
        </w:rPr>
        <w:t xml:space="preserve"> υπερβαίνει την υλική πραγματικότητα, εκείνο που έχει στρατηγική σημασία για κάθε κράτος είναι ο έλεγχος των δρόμων μεταφοράς πληροφορίας, αφού η κίνηση των δικτυακών δεδομένων είναι άρρηκτα δεμένη με το τηλεπικοινωνιακό υλικό, τους διακομιστές και τη θέση</w:t>
      </w:r>
      <w:r>
        <w:rPr>
          <w:rFonts w:eastAsia="Times New Roman" w:cs="Times New Roman"/>
          <w:szCs w:val="24"/>
        </w:rPr>
        <w:t xml:space="preserve"> που βρίσκονται. </w:t>
      </w:r>
    </w:p>
    <w:p w14:paraId="45B7D477"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Στο πλαίσιο, λοιπόν, ενός αδυσώπητου σκληρού </w:t>
      </w:r>
      <w:proofErr w:type="spellStart"/>
      <w:r>
        <w:rPr>
          <w:rFonts w:eastAsia="Times New Roman" w:cs="Times New Roman"/>
          <w:szCs w:val="24"/>
        </w:rPr>
        <w:t>ενδοϊμπεριαλιστικού</w:t>
      </w:r>
      <w:proofErr w:type="spellEnd"/>
      <w:r>
        <w:rPr>
          <w:rFonts w:eastAsia="Times New Roman" w:cs="Times New Roman"/>
          <w:szCs w:val="24"/>
        </w:rPr>
        <w:t xml:space="preserve"> ανταγωνισμού, χώρες και μονοπώλια προ</w:t>
      </w:r>
      <w:r>
        <w:rPr>
          <w:rFonts w:eastAsia="Times New Roman" w:cs="Times New Roman"/>
          <w:szCs w:val="24"/>
        </w:rPr>
        <w:lastRenderedPageBreak/>
        <w:t>σβάλλουν ηλεκτρονικά συστήματα, υποκλέπτουν δεδομένα άλλων χωρών και μονοπωλίων, προκειμένου να εξυπηρετήσουν τα δικά τους συμφέροντα, ν</w:t>
      </w:r>
      <w:r>
        <w:rPr>
          <w:rFonts w:eastAsia="Times New Roman" w:cs="Times New Roman"/>
          <w:szCs w:val="24"/>
        </w:rPr>
        <w:t xml:space="preserve">α διασφαλίσουν πλεονεκτική θέση στον μεταξύ τους ανταγωνισμό, πάντα βέβαια, με μόνιμο θύμα τους λαούς. </w:t>
      </w:r>
    </w:p>
    <w:p w14:paraId="45B7D478"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Η ελληνική αστική τάξη παίζει με αυτούς τους ανταγωνισμούς</w:t>
      </w:r>
      <w:r>
        <w:rPr>
          <w:rFonts w:eastAsia="Times New Roman" w:cs="Times New Roman"/>
          <w:szCs w:val="24"/>
        </w:rPr>
        <w:t>,</w:t>
      </w:r>
      <w:r>
        <w:rPr>
          <w:rFonts w:eastAsia="Times New Roman" w:cs="Times New Roman"/>
          <w:szCs w:val="24"/>
        </w:rPr>
        <w:t xml:space="preserve"> στην προσπάθειά της να εξασφαλίσει μέρος από αυτήν τη μοιρασιά. Η σημασία του ελέγχου των δρ</w:t>
      </w:r>
      <w:r>
        <w:rPr>
          <w:rFonts w:eastAsia="Times New Roman" w:cs="Times New Roman"/>
          <w:szCs w:val="24"/>
        </w:rPr>
        <w:t>όμων μεταφοράς των πληροφοριών για τα μονοπώλια και οι κατευθύνσεις</w:t>
      </w:r>
      <w:r>
        <w:rPr>
          <w:rFonts w:eastAsia="Times New Roman" w:cs="Times New Roman"/>
          <w:szCs w:val="24"/>
        </w:rPr>
        <w:t>,</w:t>
      </w:r>
      <w:r>
        <w:rPr>
          <w:rFonts w:eastAsia="Times New Roman" w:cs="Times New Roman"/>
          <w:szCs w:val="24"/>
        </w:rPr>
        <w:t xml:space="preserve"> που δίνονται στις Ένοπλες Δυνάμεις για την προστασία μονοπωλιακών συμφερόντων και από τέτοιες απειλές φαίνονται και από μία σειρά από εργασίες και διατριβές</w:t>
      </w:r>
      <w:r>
        <w:rPr>
          <w:rFonts w:eastAsia="Times New Roman" w:cs="Times New Roman"/>
          <w:szCs w:val="24"/>
        </w:rPr>
        <w:t>,</w:t>
      </w:r>
      <w:r>
        <w:rPr>
          <w:rFonts w:eastAsia="Times New Roman" w:cs="Times New Roman"/>
          <w:szCs w:val="24"/>
        </w:rPr>
        <w:t xml:space="preserve"> που έχουν εκπονήσει στελέχη τ</w:t>
      </w:r>
      <w:r>
        <w:rPr>
          <w:rFonts w:eastAsia="Times New Roman" w:cs="Times New Roman"/>
          <w:szCs w:val="24"/>
        </w:rPr>
        <w:t xml:space="preserve">ων Ενόπλων Δυνάμεων και έχουν αναρτηθεί στην ιστοσελίδα του ΓΕΕΘΑ. </w:t>
      </w:r>
    </w:p>
    <w:p w14:paraId="45B7D479"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Άλλωστε, από την πολιτική της σημερινής Κυβέρνησης για λογαριασμό του ΝΑΤΟ και των Αμερικανών, περιπολώντας τη Μεσόγειο, στήνοντας αμερικανικές βάσεις σε ολόκληρη την Ελλάδα αποδεικνύεται </w:t>
      </w:r>
      <w:r>
        <w:rPr>
          <w:rFonts w:eastAsia="Times New Roman" w:cs="Times New Roman"/>
          <w:szCs w:val="24"/>
        </w:rPr>
        <w:t xml:space="preserve">του λόγου το αληθές ότι η ελληνική αστική τάξη ενδιαφέρεται να πάρει μέρος σε αυτήν την αντιπαράθεση </w:t>
      </w:r>
      <w:r>
        <w:rPr>
          <w:rFonts w:eastAsia="Times New Roman" w:cs="Times New Roman"/>
          <w:szCs w:val="24"/>
        </w:rPr>
        <w:lastRenderedPageBreak/>
        <w:t xml:space="preserve">μεταξύ ισχυρών ιμπεριαλιστικών κρατών, μπας και αποκομίσει μέρος από τη λεία. </w:t>
      </w:r>
    </w:p>
    <w:p w14:paraId="45B7D47A"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Στο πλαίσιο, λοιπόν, αυτού του οξύτατου ανταγωνισμού μεταξύ ισχυρών ιμπεριαλ</w:t>
      </w:r>
      <w:r>
        <w:rPr>
          <w:rFonts w:eastAsia="Times New Roman" w:cs="Times New Roman"/>
          <w:szCs w:val="24"/>
        </w:rPr>
        <w:t xml:space="preserve">ιστικών οργανισμών και καπιταλιστικών κρατών –Ηνωμένων Πολιτειών Αμερικής, Κίνας, Ευρωπαϊκής Ένωσης, Ρωσίας- θεωρούν ότι η οικονομική τους ευημερία, δηλαδή η απόλυτη κυριαρχία τους, αποτελεί ζήτημα εθνικής ασφάλειας και εξαρτάται από την </w:t>
      </w:r>
      <w:proofErr w:type="spellStart"/>
      <w:r>
        <w:rPr>
          <w:rFonts w:eastAsia="Times New Roman" w:cs="Times New Roman"/>
          <w:szCs w:val="24"/>
        </w:rPr>
        <w:t>κυβερνοασφάλεια</w:t>
      </w:r>
      <w:proofErr w:type="spellEnd"/>
      <w:r>
        <w:rPr>
          <w:rFonts w:eastAsia="Times New Roman" w:cs="Times New Roman"/>
          <w:szCs w:val="24"/>
        </w:rPr>
        <w:t xml:space="preserve">. </w:t>
      </w:r>
    </w:p>
    <w:p w14:paraId="45B7D47B"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Η Ευρωπαϊκή Ένωση, μιας και μιλάμε για </w:t>
      </w:r>
      <w:r>
        <w:rPr>
          <w:rFonts w:eastAsia="Times New Roman" w:cs="Times New Roman"/>
          <w:szCs w:val="24"/>
        </w:rPr>
        <w:t>ο</w:t>
      </w:r>
      <w:r>
        <w:rPr>
          <w:rFonts w:eastAsia="Times New Roman" w:cs="Times New Roman"/>
          <w:szCs w:val="24"/>
        </w:rPr>
        <w:t>δηγία της Ευρωπαϊκής Ένωσης, η οποία συντάχθηκε για λογαριασμό των ευρωπαϊκών μονοπωλιακών ομίλων στον ανηλεή ανταγωνισμό τους με άλλα ανταγωνιστικά μονοπώλια, κάνει προσπάθειες</w:t>
      </w:r>
      <w:r>
        <w:rPr>
          <w:rFonts w:eastAsia="Times New Roman" w:cs="Times New Roman"/>
          <w:szCs w:val="24"/>
        </w:rPr>
        <w:t>,</w:t>
      </w:r>
      <w:r>
        <w:rPr>
          <w:rFonts w:eastAsia="Times New Roman" w:cs="Times New Roman"/>
          <w:szCs w:val="24"/>
        </w:rPr>
        <w:t xml:space="preserve"> για να θωρακίσει τα δίκτυα και τις πλ</w:t>
      </w:r>
      <w:r>
        <w:rPr>
          <w:rFonts w:eastAsia="Times New Roman" w:cs="Times New Roman"/>
          <w:szCs w:val="24"/>
        </w:rPr>
        <w:t>ηροφορίες της. Θεωρεί η Ευρωπαϊκή Ένωση ότι τα συστήματα επικοινωνίας και πληροφοριών είναι σημαντικοί παράγοντες για την προστασία των δικών τους μονοπωλιακών δράσεων στην εξέλιξη της οικονομίας και της κοινωνίας, όπως αναφέρει η αιτιολογική έκθεση, γι’ α</w:t>
      </w:r>
      <w:r>
        <w:rPr>
          <w:rFonts w:eastAsia="Times New Roman" w:cs="Times New Roman"/>
          <w:szCs w:val="24"/>
        </w:rPr>
        <w:t xml:space="preserve">υτό και ενθαρρύνει τη συνεργασία με τον οργανισμό της Ευρωπαϊκής </w:t>
      </w:r>
      <w:r>
        <w:rPr>
          <w:rFonts w:eastAsia="Times New Roman" w:cs="Times New Roman"/>
          <w:szCs w:val="24"/>
        </w:rPr>
        <w:lastRenderedPageBreak/>
        <w:t xml:space="preserve">Ένωσης για την ασφάλεια δικτύων και πληροφοριών, το λεγόμενο </w:t>
      </w:r>
      <w:r>
        <w:rPr>
          <w:rFonts w:eastAsia="Times New Roman" w:cs="Times New Roman"/>
          <w:szCs w:val="24"/>
          <w:lang w:val="en-US"/>
        </w:rPr>
        <w:t>ENISA</w:t>
      </w:r>
      <w:r w:rsidRPr="00EE4A5E">
        <w:rPr>
          <w:rFonts w:eastAsia="Times New Roman" w:cs="Times New Roman"/>
          <w:szCs w:val="24"/>
        </w:rPr>
        <w:t xml:space="preserve">. </w:t>
      </w:r>
    </w:p>
    <w:p w14:paraId="45B7D47C"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Και δεν καταλαβαίνω αυτήν την προσπάθεια από την πλευρά της Κυβέρνησης, του ΣΥΡΙΖΑ, του Κινήματος Αλλαγής να παρουσιάσουν </w:t>
      </w:r>
      <w:r>
        <w:rPr>
          <w:rFonts w:eastAsia="Times New Roman" w:cs="Times New Roman"/>
          <w:szCs w:val="24"/>
        </w:rPr>
        <w:t xml:space="preserve">τον </w:t>
      </w:r>
      <w:r>
        <w:rPr>
          <w:rFonts w:eastAsia="Times New Roman" w:cs="Times New Roman"/>
          <w:szCs w:val="24"/>
          <w:lang w:val="en-US"/>
        </w:rPr>
        <w:t>ENISA</w:t>
      </w:r>
      <w:r w:rsidRPr="00EE4A5E">
        <w:rPr>
          <w:rFonts w:eastAsia="Times New Roman" w:cs="Times New Roman"/>
          <w:szCs w:val="24"/>
        </w:rPr>
        <w:t xml:space="preserve"> </w:t>
      </w:r>
      <w:r>
        <w:rPr>
          <w:rFonts w:eastAsia="Times New Roman" w:cs="Times New Roman"/>
          <w:szCs w:val="24"/>
        </w:rPr>
        <w:t xml:space="preserve">ως κάτι, εν πάση </w:t>
      </w:r>
      <w:proofErr w:type="spellStart"/>
      <w:r>
        <w:rPr>
          <w:rFonts w:eastAsia="Times New Roman" w:cs="Times New Roman"/>
          <w:szCs w:val="24"/>
        </w:rPr>
        <w:t>περιπτώσει</w:t>
      </w:r>
      <w:proofErr w:type="spellEnd"/>
      <w:r>
        <w:rPr>
          <w:rFonts w:eastAsia="Times New Roman" w:cs="Times New Roman"/>
          <w:szCs w:val="24"/>
        </w:rPr>
        <w:t xml:space="preserve">, που έρχεται να προστατέψει τα λαϊκά συμφέροντα και ότι είναι προς όφελος της χώρας μας, των Κρητικών, του νησιού κτλ. </w:t>
      </w:r>
    </w:p>
    <w:p w14:paraId="45B7D47D"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Pr>
          <w:rFonts w:eastAsia="Times New Roman" w:cs="Times New Roman"/>
          <w:szCs w:val="24"/>
          <w:lang w:val="en-US"/>
        </w:rPr>
        <w:t>ENISA</w:t>
      </w:r>
      <w:r w:rsidRPr="00EE4A5E">
        <w:rPr>
          <w:rFonts w:eastAsia="Times New Roman" w:cs="Times New Roman"/>
          <w:szCs w:val="24"/>
        </w:rPr>
        <w:t xml:space="preserve">, </w:t>
      </w:r>
      <w:r>
        <w:rPr>
          <w:rFonts w:eastAsia="Times New Roman" w:cs="Times New Roman"/>
          <w:szCs w:val="24"/>
        </w:rPr>
        <w:t>κυρίες και κύριοι</w:t>
      </w:r>
      <w:r w:rsidRPr="00EE4A5E">
        <w:rPr>
          <w:rFonts w:eastAsia="Times New Roman" w:cs="Times New Roman"/>
          <w:szCs w:val="24"/>
        </w:rPr>
        <w:t xml:space="preserve">, </w:t>
      </w:r>
      <w:r>
        <w:rPr>
          <w:rFonts w:eastAsia="Times New Roman" w:cs="Times New Roman"/>
          <w:szCs w:val="24"/>
        </w:rPr>
        <w:t xml:space="preserve">αποτελεί ένα κέντρο εμπειρογνωμοσύνης σε θέματα ασφάλειας των δικτύων </w:t>
      </w:r>
      <w:r>
        <w:rPr>
          <w:rFonts w:eastAsia="Times New Roman" w:cs="Times New Roman"/>
          <w:szCs w:val="24"/>
        </w:rPr>
        <w:t>και πληροφοριών για λογαριασμό των ευρωπαϊκών μονοπωλίων. Δημιουργήθηκε από την Ευρωπαϊκή Ένωση</w:t>
      </w:r>
      <w:r>
        <w:rPr>
          <w:rFonts w:eastAsia="Times New Roman" w:cs="Times New Roman"/>
          <w:szCs w:val="24"/>
        </w:rPr>
        <w:t>,</w:t>
      </w:r>
      <w:r>
        <w:rPr>
          <w:rFonts w:eastAsia="Times New Roman" w:cs="Times New Roman"/>
          <w:szCs w:val="24"/>
        </w:rPr>
        <w:t xml:space="preserve"> για να εξασφαλίσει την </w:t>
      </w:r>
      <w:proofErr w:type="spellStart"/>
      <w:r>
        <w:rPr>
          <w:rFonts w:eastAsia="Times New Roman" w:cs="Times New Roman"/>
          <w:szCs w:val="24"/>
        </w:rPr>
        <w:t>κυβερνοασφάλεια</w:t>
      </w:r>
      <w:proofErr w:type="spellEnd"/>
      <w:r>
        <w:rPr>
          <w:rFonts w:eastAsia="Times New Roman" w:cs="Times New Roman"/>
          <w:szCs w:val="24"/>
        </w:rPr>
        <w:t xml:space="preserve"> και να ενδυναμώσει τη δυνατότητα των κρατών μελών της Ευρωπαϊκής Ένωσης και των επιχειρηματικών της ομίλων να αποφεύγει να διευθύνει και να ανταποκρίνεται σε προβλήματα</w:t>
      </w:r>
      <w:r>
        <w:rPr>
          <w:rFonts w:eastAsia="Times New Roman" w:cs="Times New Roman"/>
          <w:szCs w:val="24"/>
        </w:rPr>
        <w:t>,</w:t>
      </w:r>
      <w:r>
        <w:rPr>
          <w:rFonts w:eastAsia="Times New Roman" w:cs="Times New Roman"/>
          <w:szCs w:val="24"/>
        </w:rPr>
        <w:t xml:space="preserve"> που αφορούν την ασφάλεια των δικτύων και πληρο</w:t>
      </w:r>
      <w:r>
        <w:rPr>
          <w:rFonts w:eastAsia="Times New Roman" w:cs="Times New Roman"/>
          <w:szCs w:val="24"/>
        </w:rPr>
        <w:t xml:space="preserve">φοριών των δράσεων των μονοπωλιακών ομίλων. Αντίστοιχους τέτοιους οργανισμούς διαθέτουν κι άλλα ιμπεριαλιστικά κέντρα, όπως των Ηνωμένων Πολιτειών της Αμερικής, η Ρωσία, η Κίνα. </w:t>
      </w:r>
    </w:p>
    <w:p w14:paraId="45B7D47E"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w:t>
      </w:r>
      <w:r w:rsidRPr="00652E40">
        <w:rPr>
          <w:rFonts w:eastAsia="Times New Roman" w:cs="Times New Roman"/>
          <w:szCs w:val="24"/>
        </w:rPr>
        <w:t xml:space="preserve">, </w:t>
      </w:r>
      <w:r>
        <w:rPr>
          <w:rFonts w:eastAsia="Times New Roman" w:cs="Times New Roman"/>
          <w:szCs w:val="24"/>
        </w:rPr>
        <w:t>υπάρχει ένα πλήθος νατοϊκών δομών, μιας και το ΝΑΤΟ, όπως είναι φυσικ</w:t>
      </w:r>
      <w:r>
        <w:rPr>
          <w:rFonts w:eastAsia="Times New Roman" w:cs="Times New Roman"/>
          <w:szCs w:val="24"/>
        </w:rPr>
        <w:t xml:space="preserve">ό, έχει αναγνωρίσει τη σημασία της </w:t>
      </w:r>
      <w:proofErr w:type="spellStart"/>
      <w:r>
        <w:rPr>
          <w:rFonts w:eastAsia="Times New Roman" w:cs="Times New Roman"/>
          <w:szCs w:val="24"/>
        </w:rPr>
        <w:t>κυβερνοασφάλειας</w:t>
      </w:r>
      <w:proofErr w:type="spellEnd"/>
      <w:r>
        <w:rPr>
          <w:rFonts w:eastAsia="Times New Roman" w:cs="Times New Roman"/>
          <w:szCs w:val="24"/>
        </w:rPr>
        <w:t>,</w:t>
      </w:r>
      <w:r>
        <w:rPr>
          <w:rFonts w:eastAsia="Times New Roman" w:cs="Times New Roman"/>
          <w:szCs w:val="24"/>
        </w:rPr>
        <w:t xml:space="preserve"> παίζοντας ρόλο κεντρικού διαχειριστή της άμυνας του κυβερνοχώρου, με κύριο στόχο την προστασία των δικτύων του από επιθέσεις. Μάλιστα, η </w:t>
      </w:r>
      <w:proofErr w:type="spellStart"/>
      <w:r>
        <w:rPr>
          <w:rFonts w:eastAsia="Times New Roman" w:cs="Times New Roman"/>
          <w:szCs w:val="24"/>
        </w:rPr>
        <w:t>κυβερνοασφάλεια</w:t>
      </w:r>
      <w:proofErr w:type="spellEnd"/>
      <w:r>
        <w:rPr>
          <w:rFonts w:eastAsia="Times New Roman" w:cs="Times New Roman"/>
          <w:szCs w:val="24"/>
        </w:rPr>
        <w:t>, μαζί με τον έλεγχο ενεργειακών πηγών και τη διακί</w:t>
      </w:r>
      <w:r>
        <w:rPr>
          <w:rFonts w:eastAsia="Times New Roman" w:cs="Times New Roman"/>
          <w:szCs w:val="24"/>
        </w:rPr>
        <w:t>νηση καυσίμων, χαρακτηρίζονται από το ΝΑΤΟ ως οι πιο σημαντικές και κορυφαίες προτεραιότητες.</w:t>
      </w:r>
    </w:p>
    <w:p w14:paraId="45B7D47F"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Γι’ αυτό άλλωστε η λεγόμενη «</w:t>
      </w:r>
      <w:proofErr w:type="spellStart"/>
      <w:r>
        <w:rPr>
          <w:rFonts w:eastAsia="Times New Roman" w:cs="Times New Roman"/>
          <w:szCs w:val="24"/>
        </w:rPr>
        <w:t>κυβερνοάμυνα</w:t>
      </w:r>
      <w:proofErr w:type="spellEnd"/>
      <w:r>
        <w:rPr>
          <w:rFonts w:eastAsia="Times New Roman" w:cs="Times New Roman"/>
          <w:szCs w:val="24"/>
        </w:rPr>
        <w:t>» για την αντιμετώπιση τέτοιων επιθέσεων με το παρόν σχέδιο νόμου και άλλα</w:t>
      </w:r>
      <w:r>
        <w:rPr>
          <w:rFonts w:eastAsia="Times New Roman" w:cs="Times New Roman"/>
          <w:szCs w:val="24"/>
        </w:rPr>
        <w:t>,</w:t>
      </w:r>
      <w:r>
        <w:rPr>
          <w:rFonts w:eastAsia="Times New Roman" w:cs="Times New Roman"/>
          <w:szCs w:val="24"/>
        </w:rPr>
        <w:t xml:space="preserve"> που έχουν έρθει κατά καιρούς μέσα από το Κοιν</w:t>
      </w:r>
      <w:r>
        <w:rPr>
          <w:rFonts w:eastAsia="Times New Roman" w:cs="Times New Roman"/>
          <w:szCs w:val="24"/>
        </w:rPr>
        <w:t xml:space="preserve">οβούλιο, ενδιαφέρει την Κυβέρνηση, τις αρμόδιες ελληνικές αρχές να είναι σε στενή διασύνδεση με τις αρμόδιες υπηρεσίες του ΝΑΤΟ και της </w:t>
      </w:r>
      <w:r w:rsidRPr="008763ED">
        <w:rPr>
          <w:rFonts w:eastAsia="Times New Roman" w:cs="Times New Roman"/>
          <w:szCs w:val="24"/>
        </w:rPr>
        <w:t>Ευρωπαϊκή</w:t>
      </w:r>
      <w:r>
        <w:rPr>
          <w:rFonts w:eastAsia="Times New Roman" w:cs="Times New Roman"/>
          <w:szCs w:val="24"/>
        </w:rPr>
        <w:t>ς</w:t>
      </w:r>
      <w:r w:rsidRPr="008763ED">
        <w:rPr>
          <w:rFonts w:eastAsia="Times New Roman" w:cs="Times New Roman"/>
          <w:szCs w:val="24"/>
        </w:rPr>
        <w:t xml:space="preserve"> Ένωση</w:t>
      </w:r>
      <w:r>
        <w:rPr>
          <w:rFonts w:eastAsia="Times New Roman" w:cs="Times New Roman"/>
          <w:szCs w:val="24"/>
        </w:rPr>
        <w:t>ς.</w:t>
      </w:r>
    </w:p>
    <w:p w14:paraId="45B7D480"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Είναι γνωστό άλλωστε</w:t>
      </w:r>
      <w:r>
        <w:rPr>
          <w:rFonts w:eastAsia="Times New Roman" w:cs="Times New Roman"/>
          <w:szCs w:val="24"/>
        </w:rPr>
        <w:t>,</w:t>
      </w:r>
      <w:r>
        <w:rPr>
          <w:rFonts w:eastAsia="Times New Roman" w:cs="Times New Roman"/>
          <w:szCs w:val="24"/>
        </w:rPr>
        <w:t xml:space="preserve"> ότι το νατοϊκό πρόγραμμα </w:t>
      </w:r>
      <w:r>
        <w:rPr>
          <w:rFonts w:eastAsia="Times New Roman" w:cs="Times New Roman"/>
          <w:szCs w:val="24"/>
        </w:rPr>
        <w:t>«</w:t>
      </w:r>
      <w:r>
        <w:rPr>
          <w:rFonts w:eastAsia="Times New Roman" w:cs="Times New Roman"/>
          <w:szCs w:val="24"/>
          <w:lang w:val="en-US"/>
        </w:rPr>
        <w:t>ECHELON</w:t>
      </w:r>
      <w:r>
        <w:rPr>
          <w:rFonts w:eastAsia="Times New Roman" w:cs="Times New Roman"/>
          <w:szCs w:val="24"/>
        </w:rPr>
        <w:t>»</w:t>
      </w:r>
      <w:r>
        <w:rPr>
          <w:rFonts w:eastAsia="Times New Roman" w:cs="Times New Roman"/>
          <w:szCs w:val="24"/>
        </w:rPr>
        <w:t xml:space="preserve"> έχει στόχο να καταγράφει την ηλεκτρονική κίν</w:t>
      </w:r>
      <w:r>
        <w:rPr>
          <w:rFonts w:eastAsia="Times New Roman" w:cs="Times New Roman"/>
          <w:szCs w:val="24"/>
        </w:rPr>
        <w:t xml:space="preserve">ηση σε ολόκληρο τον πλανήτη. Οι δε ελληνικές Ένοπλες Δυνάμεις διατάσσονται κατά τέτοιον τρόπο, ώστε να υπερασπίζονται τον </w:t>
      </w:r>
      <w:r>
        <w:rPr>
          <w:rFonts w:eastAsia="Times New Roman" w:cs="Times New Roman"/>
          <w:szCs w:val="24"/>
        </w:rPr>
        <w:lastRenderedPageBreak/>
        <w:t xml:space="preserve">απρόσκοπτο ανεφοδιασμό, λειτουργία και κερδοφορία των μεγάλων επιχειρηματικών ομίλων και για να υπηρετήσουν τα νατοϊκά συμφέροντα. </w:t>
      </w:r>
    </w:p>
    <w:p w14:paraId="45B7D481"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Δε</w:t>
      </w:r>
      <w:r>
        <w:rPr>
          <w:rFonts w:eastAsia="Times New Roman" w:cs="Times New Roman"/>
          <w:szCs w:val="24"/>
        </w:rPr>
        <w:t xml:space="preserve">ν είναι τυχαίο ότι η εξεταζόμενη </w:t>
      </w:r>
      <w:r>
        <w:rPr>
          <w:rFonts w:eastAsia="Times New Roman" w:cs="Times New Roman"/>
          <w:szCs w:val="24"/>
        </w:rPr>
        <w:t>ο</w:t>
      </w:r>
      <w:r>
        <w:rPr>
          <w:rFonts w:eastAsia="Times New Roman" w:cs="Times New Roman"/>
          <w:szCs w:val="24"/>
        </w:rPr>
        <w:t xml:space="preserve">δηγία εμπεριέχει μεταξύ άλλων τη </w:t>
      </w:r>
      <w:proofErr w:type="spellStart"/>
      <w:r>
        <w:rPr>
          <w:rFonts w:eastAsia="Times New Roman" w:cs="Times New Roman"/>
          <w:szCs w:val="24"/>
        </w:rPr>
        <w:t>στρατιωτικοποίηση</w:t>
      </w:r>
      <w:proofErr w:type="spellEnd"/>
      <w:r>
        <w:rPr>
          <w:rFonts w:eastAsia="Times New Roman" w:cs="Times New Roman"/>
          <w:szCs w:val="24"/>
        </w:rPr>
        <w:t xml:space="preserve"> των υπηρεσιών </w:t>
      </w:r>
      <w:proofErr w:type="spellStart"/>
      <w:r>
        <w:rPr>
          <w:rFonts w:eastAsia="Times New Roman" w:cs="Times New Roman"/>
          <w:szCs w:val="24"/>
        </w:rPr>
        <w:t>κυβερνοασφάλειας</w:t>
      </w:r>
      <w:proofErr w:type="spellEnd"/>
      <w:r>
        <w:rPr>
          <w:rFonts w:eastAsia="Times New Roman" w:cs="Times New Roman"/>
          <w:szCs w:val="24"/>
        </w:rPr>
        <w:t xml:space="preserve"> μέσω του Υπουργείου Εθνικής Άμυνας και τη συγκέντρωση στοιχείων σε αυτό. Προβλέπει, επίσης, την ένταξή του σε διεθνείς υπηρεσίες, στις οποίε</w:t>
      </w:r>
      <w:r>
        <w:rPr>
          <w:rFonts w:eastAsia="Times New Roman" w:cs="Times New Roman"/>
          <w:szCs w:val="24"/>
        </w:rPr>
        <w:t>ς θα συμμετέχει και τελικά σε νατοϊκές και αντίστοιχες ευρωπαϊκές δομές. Να</w:t>
      </w:r>
      <w:r>
        <w:rPr>
          <w:rFonts w:eastAsia="Times New Roman" w:cs="Times New Roman"/>
          <w:szCs w:val="24"/>
        </w:rPr>
        <w:t>,</w:t>
      </w:r>
      <w:r>
        <w:rPr>
          <w:rFonts w:eastAsia="Times New Roman" w:cs="Times New Roman"/>
          <w:szCs w:val="24"/>
        </w:rPr>
        <w:t xml:space="preserve"> γιατί το σχέδιο νόμου και αυτή καθαυτή η </w:t>
      </w:r>
      <w:r>
        <w:rPr>
          <w:rFonts w:eastAsia="Times New Roman" w:cs="Times New Roman"/>
          <w:szCs w:val="24"/>
        </w:rPr>
        <w:t>ο</w:t>
      </w:r>
      <w:r>
        <w:rPr>
          <w:rFonts w:eastAsia="Times New Roman" w:cs="Times New Roman"/>
          <w:szCs w:val="24"/>
        </w:rPr>
        <w:t>δηγία δεν έχει κανένα φιλολαϊκό πρόσημο, δεν προστατεύει δικαιώματα και ελευθερίες του λαού μας.</w:t>
      </w:r>
    </w:p>
    <w:p w14:paraId="45B7D482"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τελικά το διαδίκτυο ε</w:t>
      </w:r>
      <w:r>
        <w:rPr>
          <w:rFonts w:eastAsia="Times New Roman" w:cs="Times New Roman"/>
          <w:szCs w:val="24"/>
        </w:rPr>
        <w:t>ίναι ο επίγειος παράδεισος της πληροφόρησης και της</w:t>
      </w:r>
      <w:r w:rsidRPr="00D555CB">
        <w:rPr>
          <w:rFonts w:eastAsia="Times New Roman" w:cs="Times New Roman"/>
          <w:szCs w:val="24"/>
        </w:rPr>
        <w:t xml:space="preserve"> </w:t>
      </w:r>
      <w:r>
        <w:rPr>
          <w:rFonts w:eastAsia="Times New Roman" w:cs="Times New Roman"/>
          <w:szCs w:val="24"/>
        </w:rPr>
        <w:t>ενημέρωσης; Παρά την επιφανειακή χαώδη δομή και μορφή του διαδικτύου, στην πραγματικότητα το δίκτυο των δικτύων, το οποίο</w:t>
      </w:r>
      <w:r>
        <w:rPr>
          <w:rFonts w:eastAsia="Times New Roman" w:cs="Times New Roman"/>
          <w:szCs w:val="24"/>
        </w:rPr>
        <w:t>,</w:t>
      </w:r>
      <w:r>
        <w:rPr>
          <w:rFonts w:eastAsia="Times New Roman" w:cs="Times New Roman"/>
          <w:szCs w:val="24"/>
        </w:rPr>
        <w:t xml:space="preserve"> χωρίς αμφιβολία</w:t>
      </w:r>
      <w:r>
        <w:rPr>
          <w:rFonts w:eastAsia="Times New Roman" w:cs="Times New Roman"/>
          <w:szCs w:val="24"/>
        </w:rPr>
        <w:t>,</w:t>
      </w:r>
      <w:r>
        <w:rPr>
          <w:rFonts w:eastAsia="Times New Roman" w:cs="Times New Roman"/>
          <w:szCs w:val="24"/>
        </w:rPr>
        <w:t xml:space="preserve"> αποτελεί μεγαλειώδες επίτευγμα της κοινωνικοποιημένης εργασίας, </w:t>
      </w:r>
      <w:r>
        <w:rPr>
          <w:rFonts w:eastAsia="Times New Roman" w:cs="Times New Roman"/>
          <w:szCs w:val="24"/>
        </w:rPr>
        <w:t xml:space="preserve">είναι ένας χώρος όπου η παραγωγή, η φύλαξη και η μεταφορά της κάθε είδους πληροφορίας είναι απόλυτα ελεγχόμενη </w:t>
      </w:r>
      <w:r>
        <w:rPr>
          <w:rFonts w:eastAsia="Times New Roman" w:cs="Times New Roman"/>
          <w:szCs w:val="24"/>
        </w:rPr>
        <w:lastRenderedPageBreak/>
        <w:t>από τους μεγάλους μονοπωλιακούς ομίλους και τα ισχυρά καπιταλιστικά κράτη σε όλα τα επίπεδα, από τη διακίνηση της πληροφορίας μέσα από τα διάφορα</w:t>
      </w:r>
      <w:r>
        <w:rPr>
          <w:rFonts w:eastAsia="Times New Roman" w:cs="Times New Roman"/>
          <w:szCs w:val="24"/>
        </w:rPr>
        <w:t xml:space="preserve"> τηλεπικοινωνιακά δίκτυα, τον έλεγχο των διευθύνσεων, μέχρι την αναζήτηση πληροφοριών σε ιστοσελίδες, τα μέσα κοινωνικής δικτύωσης, τα προσωπικά </w:t>
      </w:r>
      <w:proofErr w:type="spellStart"/>
      <w:r>
        <w:rPr>
          <w:rFonts w:eastAsia="Times New Roman" w:cs="Times New Roman"/>
          <w:szCs w:val="24"/>
        </w:rPr>
        <w:t>ιστολόγια</w:t>
      </w:r>
      <w:proofErr w:type="spellEnd"/>
      <w:r>
        <w:rPr>
          <w:rFonts w:eastAsia="Times New Roman" w:cs="Times New Roman"/>
          <w:szCs w:val="24"/>
        </w:rPr>
        <w:t xml:space="preserve"> και πάει λέγοντας.</w:t>
      </w:r>
    </w:p>
    <w:p w14:paraId="45B7D483"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Ο έλεγχος των δεδομένων είναι ασφυκτικός και γίνεται από μια χούφτα μονοπωλιακούς </w:t>
      </w:r>
      <w:r>
        <w:rPr>
          <w:rFonts w:eastAsia="Times New Roman" w:cs="Times New Roman"/>
          <w:szCs w:val="24"/>
        </w:rPr>
        <w:t>ομίλους. Για παράδειγμα, η διακίνηση των τηλεπικοινωνιών τόσο σε τοπικό, αλλά και σε παγκόσμιο επίπεδο, ελέγχεται και γίνεται από έναν ελάχιστο αριθμό γιγαντιαίων τηλεπικοινωνιακών ομίλων</w:t>
      </w:r>
      <w:r>
        <w:rPr>
          <w:rFonts w:eastAsia="Times New Roman" w:cs="Times New Roman"/>
          <w:szCs w:val="24"/>
        </w:rPr>
        <w:t>,</w:t>
      </w:r>
      <w:r>
        <w:rPr>
          <w:rFonts w:eastAsia="Times New Roman" w:cs="Times New Roman"/>
          <w:szCs w:val="24"/>
        </w:rPr>
        <w:t xml:space="preserve"> που ελέγχουν τις οπτικές ίνες και τα παγκόσμια δίκτυα τηλεπικοινωνι</w:t>
      </w:r>
      <w:r>
        <w:rPr>
          <w:rFonts w:eastAsia="Times New Roman" w:cs="Times New Roman"/>
          <w:szCs w:val="24"/>
        </w:rPr>
        <w:t>ών.</w:t>
      </w:r>
    </w:p>
    <w:p w14:paraId="45B7D484"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Στην </w:t>
      </w:r>
      <w:r w:rsidRPr="008763ED">
        <w:rPr>
          <w:rFonts w:eastAsia="Times New Roman" w:cs="Times New Roman"/>
          <w:szCs w:val="24"/>
        </w:rPr>
        <w:t>Ευρωπαϊκή Ένωση</w:t>
      </w:r>
      <w:r>
        <w:rPr>
          <w:rFonts w:eastAsia="Times New Roman" w:cs="Times New Roman"/>
          <w:szCs w:val="24"/>
        </w:rPr>
        <w:t xml:space="preserve"> το 80% των συνολικών παροχών </w:t>
      </w:r>
      <w:r>
        <w:rPr>
          <w:rFonts w:eastAsia="Times New Roman" w:cs="Times New Roman"/>
          <w:szCs w:val="24"/>
          <w:lang w:val="en-US"/>
        </w:rPr>
        <w:t>DSL</w:t>
      </w:r>
      <w:r>
        <w:rPr>
          <w:rFonts w:eastAsia="Times New Roman" w:cs="Times New Roman"/>
          <w:szCs w:val="24"/>
        </w:rPr>
        <w:t>, από τις οποίες περνάει όλη η δικτυακή κίνηση, ελέγχεται από πέντε τηλεπικοινωνιακά μονοπώλια</w:t>
      </w:r>
      <w:r>
        <w:rPr>
          <w:rFonts w:eastAsia="Times New Roman" w:cs="Times New Roman"/>
          <w:szCs w:val="24"/>
        </w:rPr>
        <w:t>,</w:t>
      </w:r>
      <w:r>
        <w:rPr>
          <w:rFonts w:eastAsia="Times New Roman" w:cs="Times New Roman"/>
          <w:szCs w:val="24"/>
        </w:rPr>
        <w:t xml:space="preserve"> με τα οποία βέβαια οποιαδήποτε άλλη εταιρεία θα πρέπει</w:t>
      </w:r>
      <w:r>
        <w:rPr>
          <w:rFonts w:eastAsia="Times New Roman" w:cs="Times New Roman"/>
          <w:szCs w:val="24"/>
        </w:rPr>
        <w:t>,</w:t>
      </w:r>
      <w:r>
        <w:rPr>
          <w:rFonts w:eastAsia="Times New Roman" w:cs="Times New Roman"/>
          <w:szCs w:val="24"/>
        </w:rPr>
        <w:t xml:space="preserve"> με τον έναν ή με τον άλλο τρόπο</w:t>
      </w:r>
      <w:r>
        <w:rPr>
          <w:rFonts w:eastAsia="Times New Roman" w:cs="Times New Roman"/>
          <w:szCs w:val="24"/>
        </w:rPr>
        <w:t>,</w:t>
      </w:r>
      <w:r>
        <w:rPr>
          <w:rFonts w:eastAsia="Times New Roman" w:cs="Times New Roman"/>
          <w:szCs w:val="24"/>
        </w:rPr>
        <w:t xml:space="preserve"> να συμφωνήσει</w:t>
      </w:r>
      <w:r>
        <w:rPr>
          <w:rFonts w:eastAsia="Times New Roman" w:cs="Times New Roman"/>
          <w:szCs w:val="24"/>
        </w:rPr>
        <w:t>,</w:t>
      </w:r>
      <w:r>
        <w:rPr>
          <w:rFonts w:eastAsia="Times New Roman" w:cs="Times New Roman"/>
          <w:szCs w:val="24"/>
        </w:rPr>
        <w:t xml:space="preserve"> για να μπορέσει να έχει πρόσβαση στο διαδίκτυο. Ανάλογη βέβαια είναι η κατάσταση και σε επίπεδο περιεχομένου διαδικτύου.</w:t>
      </w:r>
    </w:p>
    <w:p w14:paraId="45B7D485"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lastRenderedPageBreak/>
        <w:t>Το διαδικτυακό περιεχόμενο προέρχεται και ελέγχεται, επίσης, από μια χούφτα γιγαντιαίων διαδικτυακών ομίλων. Η αναζήτηση πληροφοριών γ</w:t>
      </w:r>
      <w:r>
        <w:rPr>
          <w:rFonts w:eastAsia="Times New Roman" w:cs="Times New Roman"/>
          <w:szCs w:val="24"/>
        </w:rPr>
        <w:t>ίνεται από δυο-τρία «</w:t>
      </w:r>
      <w:proofErr w:type="spellStart"/>
      <w:r>
        <w:rPr>
          <w:rFonts w:eastAsia="Times New Roman" w:cs="Times New Roman"/>
          <w:szCs w:val="24"/>
        </w:rPr>
        <w:t>ψαχτήρια</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που συγκεντρώνουν πάνω από το 95% των σχετικών υπηρεσιών. Το οπτικοακουστικό υλικό βρίσκεται και αυτό με τη σειρά του αποθηκευμένο σε δυο-τρία μεγάλα </w:t>
      </w:r>
      <w:r>
        <w:rPr>
          <w:rFonts w:eastAsia="Times New Roman" w:cs="Times New Roman"/>
          <w:szCs w:val="24"/>
          <w:lang w:val="en-US"/>
        </w:rPr>
        <w:t>sites</w:t>
      </w:r>
      <w:r>
        <w:rPr>
          <w:rFonts w:eastAsia="Times New Roman" w:cs="Times New Roman"/>
          <w:szCs w:val="24"/>
        </w:rPr>
        <w:t>. Ο ίδιος συσχετισμός ισχύει για όλες τις περίφημες διαδικτυακές υπηρ</w:t>
      </w:r>
      <w:r>
        <w:rPr>
          <w:rFonts w:eastAsia="Times New Roman" w:cs="Times New Roman"/>
          <w:szCs w:val="24"/>
        </w:rPr>
        <w:t>εσίες. Ακόμα και μια σειρά από υπηρεσίες</w:t>
      </w:r>
      <w:r>
        <w:rPr>
          <w:rFonts w:eastAsia="Times New Roman" w:cs="Times New Roman"/>
          <w:szCs w:val="24"/>
        </w:rPr>
        <w:t>,</w:t>
      </w:r>
      <w:r>
        <w:rPr>
          <w:rFonts w:eastAsia="Times New Roman" w:cs="Times New Roman"/>
          <w:szCs w:val="24"/>
        </w:rPr>
        <w:t xml:space="preserve"> που θεωρητικά προάγουν την άριστη επικοινωνία μεταξύ των τελικών χρηστών, όπως το </w:t>
      </w:r>
      <w:r>
        <w:rPr>
          <w:rFonts w:eastAsia="Times New Roman" w:cs="Times New Roman"/>
          <w:szCs w:val="24"/>
          <w:lang w:val="en-US"/>
        </w:rPr>
        <w:t>F</w:t>
      </w:r>
      <w:r>
        <w:rPr>
          <w:rFonts w:eastAsia="Times New Roman" w:cs="Times New Roman"/>
          <w:szCs w:val="24"/>
          <w:lang w:val="en-US"/>
        </w:rPr>
        <w:t>acebook</w:t>
      </w:r>
      <w:r>
        <w:rPr>
          <w:rFonts w:eastAsia="Times New Roman" w:cs="Times New Roman"/>
          <w:szCs w:val="24"/>
        </w:rPr>
        <w:t xml:space="preserve"> ή όπως τα γνωστά </w:t>
      </w:r>
      <w:r>
        <w:rPr>
          <w:rFonts w:eastAsia="Times New Roman" w:cs="Times New Roman"/>
          <w:szCs w:val="24"/>
          <w:lang w:val="en-US"/>
        </w:rPr>
        <w:t>blogs</w:t>
      </w:r>
      <w:r>
        <w:rPr>
          <w:rFonts w:eastAsia="Times New Roman" w:cs="Times New Roman"/>
          <w:szCs w:val="24"/>
        </w:rPr>
        <w:t xml:space="preserve">, τα </w:t>
      </w:r>
      <w:proofErr w:type="spellStart"/>
      <w:r>
        <w:rPr>
          <w:rFonts w:eastAsia="Times New Roman" w:cs="Times New Roman"/>
          <w:szCs w:val="24"/>
        </w:rPr>
        <w:t>ιστολόγια</w:t>
      </w:r>
      <w:proofErr w:type="spellEnd"/>
      <w:r w:rsidRPr="00A15C2A">
        <w:rPr>
          <w:rFonts w:eastAsia="Times New Roman" w:cs="Times New Roman"/>
          <w:szCs w:val="24"/>
        </w:rPr>
        <w:t>,</w:t>
      </w:r>
      <w:r>
        <w:rPr>
          <w:rFonts w:eastAsia="Times New Roman" w:cs="Times New Roman"/>
          <w:szCs w:val="24"/>
        </w:rPr>
        <w:t xml:space="preserve"> στην πραγματικότητα βρίσκονται κάτω από τον απόλυτο</w:t>
      </w:r>
      <w:r w:rsidRPr="00A15C2A">
        <w:rPr>
          <w:rFonts w:eastAsia="Times New Roman" w:cs="Times New Roman"/>
          <w:szCs w:val="24"/>
        </w:rPr>
        <w:t xml:space="preserve"> </w:t>
      </w:r>
      <w:r>
        <w:rPr>
          <w:rFonts w:eastAsia="Times New Roman" w:cs="Times New Roman"/>
          <w:szCs w:val="24"/>
        </w:rPr>
        <w:t xml:space="preserve">έλεγχο γιγαντιαίων διαδικτυακών ομίλων και μυστικών υπηρεσιών. </w:t>
      </w:r>
    </w:p>
    <w:p w14:paraId="45B7D486" w14:textId="77777777" w:rsidR="003C2D4C" w:rsidRDefault="00D0192B">
      <w:pPr>
        <w:spacing w:line="600" w:lineRule="auto"/>
        <w:ind w:firstLine="720"/>
        <w:contextualSpacing/>
        <w:jc w:val="both"/>
        <w:rPr>
          <w:rFonts w:eastAsia="Times New Roman"/>
          <w:szCs w:val="24"/>
        </w:rPr>
      </w:pPr>
      <w:r>
        <w:rPr>
          <w:rFonts w:eastAsia="Times New Roman" w:cs="Times New Roman"/>
          <w:szCs w:val="24"/>
        </w:rPr>
        <w:t xml:space="preserve">Το μείζον πρόβλημα, λοιπόν, σήμερα δεν είναι το </w:t>
      </w:r>
      <w:proofErr w:type="spellStart"/>
      <w:r>
        <w:rPr>
          <w:rFonts w:eastAsia="Times New Roman" w:cs="Times New Roman"/>
          <w:szCs w:val="24"/>
        </w:rPr>
        <w:t>χακάρισμα</w:t>
      </w:r>
      <w:proofErr w:type="spellEnd"/>
      <w:r>
        <w:rPr>
          <w:rFonts w:eastAsia="Times New Roman" w:cs="Times New Roman"/>
          <w:szCs w:val="24"/>
        </w:rPr>
        <w:t xml:space="preserve"> της </w:t>
      </w:r>
      <w:r>
        <w:rPr>
          <w:rFonts w:eastAsia="Times New Roman" w:cs="Times New Roman"/>
          <w:szCs w:val="24"/>
          <w:lang w:val="en-US"/>
        </w:rPr>
        <w:t>Yahoo</w:t>
      </w:r>
      <w:r>
        <w:rPr>
          <w:rFonts w:eastAsia="Times New Roman" w:cs="Times New Roman"/>
          <w:szCs w:val="24"/>
        </w:rPr>
        <w:t xml:space="preserve">. Το μείζον πρόβλημα είναι η καταγραφή και χρήση όλων των δεδομένων είτε από τη </w:t>
      </w:r>
      <w:r>
        <w:rPr>
          <w:rFonts w:eastAsia="Times New Roman" w:cs="Times New Roman"/>
          <w:szCs w:val="24"/>
          <w:lang w:val="en-US"/>
        </w:rPr>
        <w:t>Google</w:t>
      </w:r>
      <w:r w:rsidRPr="00292E4D">
        <w:rPr>
          <w:rFonts w:eastAsia="Times New Roman" w:cs="Times New Roman"/>
          <w:szCs w:val="24"/>
        </w:rPr>
        <w:t xml:space="preserve"> </w:t>
      </w:r>
      <w:r>
        <w:rPr>
          <w:rFonts w:eastAsia="Times New Roman" w:cs="Times New Roman"/>
          <w:szCs w:val="24"/>
        </w:rPr>
        <w:t xml:space="preserve">είτε από το </w:t>
      </w:r>
      <w:r>
        <w:rPr>
          <w:rFonts w:eastAsia="Times New Roman" w:cs="Times New Roman"/>
          <w:szCs w:val="24"/>
          <w:lang w:val="en-US"/>
        </w:rPr>
        <w:t>Facebook</w:t>
      </w:r>
      <w:r>
        <w:rPr>
          <w:rFonts w:eastAsia="Times New Roman" w:cs="Times New Roman"/>
          <w:szCs w:val="24"/>
        </w:rPr>
        <w:t xml:space="preserve"> είτε από διάφορου</w:t>
      </w:r>
      <w:r>
        <w:rPr>
          <w:rFonts w:eastAsia="Times New Roman" w:cs="Times New Roman"/>
          <w:szCs w:val="24"/>
        </w:rPr>
        <w:t>ς ομίλους και μυστικές υπηρεσίες. Για παράδειγμα</w:t>
      </w:r>
      <w:r w:rsidRPr="00143DFE">
        <w:rPr>
          <w:rFonts w:eastAsia="Times New Roman" w:cs="Times New Roman"/>
          <w:szCs w:val="24"/>
        </w:rPr>
        <w:t>,</w:t>
      </w:r>
      <w:r>
        <w:rPr>
          <w:rFonts w:eastAsia="Times New Roman" w:cs="Times New Roman"/>
          <w:szCs w:val="24"/>
        </w:rPr>
        <w:t xml:space="preserve"> υπάρχει η ανωνυμία του γνωστού </w:t>
      </w:r>
      <w:r>
        <w:rPr>
          <w:rFonts w:eastAsia="Times New Roman" w:cs="Times New Roman"/>
          <w:szCs w:val="24"/>
          <w:lang w:val="en-US"/>
        </w:rPr>
        <w:t>Indymedia</w:t>
      </w:r>
      <w:r w:rsidRPr="00143DFE">
        <w:rPr>
          <w:rFonts w:eastAsia="Times New Roman" w:cs="Times New Roman"/>
          <w:szCs w:val="24"/>
        </w:rPr>
        <w:t>,</w:t>
      </w:r>
      <w:r w:rsidRPr="00706A2B">
        <w:rPr>
          <w:rFonts w:eastAsia="Times New Roman" w:cs="Times New Roman"/>
          <w:szCs w:val="24"/>
        </w:rPr>
        <w:t xml:space="preserve"> </w:t>
      </w:r>
      <w:r>
        <w:rPr>
          <w:rFonts w:eastAsia="Times New Roman" w:cs="Times New Roman"/>
          <w:szCs w:val="24"/>
        </w:rPr>
        <w:t xml:space="preserve">για το οποίο κανείς δεν γνωρίζει: Ποιος το έχει; Ποιος το ελέγχει; </w:t>
      </w:r>
      <w:r>
        <w:rPr>
          <w:rFonts w:eastAsia="Times New Roman" w:cs="Times New Roman"/>
          <w:szCs w:val="24"/>
        </w:rPr>
        <w:lastRenderedPageBreak/>
        <w:t xml:space="preserve">Ποιος το διαχειρίζεται; </w:t>
      </w:r>
      <w:r>
        <w:rPr>
          <w:rFonts w:eastAsia="Times New Roman"/>
          <w:szCs w:val="24"/>
        </w:rPr>
        <w:t>Είναι γαλλικών συμφερόντων; Είναι αμερικάνικων συμφερόντων; Ποιοι επιχειρ</w:t>
      </w:r>
      <w:r>
        <w:rPr>
          <w:rFonts w:eastAsia="Times New Roman"/>
          <w:szCs w:val="24"/>
        </w:rPr>
        <w:t>ηματικοί όμιλοι και μυστικές υπηρεσίες κρύβονται από πίσω; Κανείς δεν γνωρίζει.</w:t>
      </w:r>
    </w:p>
    <w:p w14:paraId="45B7D487" w14:textId="77777777" w:rsidR="003C2D4C" w:rsidRDefault="00D0192B">
      <w:pPr>
        <w:tabs>
          <w:tab w:val="left" w:pos="2940"/>
        </w:tabs>
        <w:spacing w:line="600" w:lineRule="auto"/>
        <w:ind w:firstLine="720"/>
        <w:contextualSpacing/>
        <w:jc w:val="both"/>
        <w:rPr>
          <w:rFonts w:eastAsia="Times New Roman"/>
          <w:szCs w:val="24"/>
        </w:rPr>
      </w:pPr>
      <w:r>
        <w:rPr>
          <w:rFonts w:eastAsia="Times New Roman"/>
          <w:szCs w:val="24"/>
        </w:rPr>
        <w:t xml:space="preserve">Εν κατακλείδι, οι δυνατότητες που υπάρχουν για παρακολούθηση, καταγραφή και έλεγχο των ηλεκτρονικών επικοινωνιών είναι περισσότερο από εμφανείς. Στην πραγματικότητα, το </w:t>
      </w:r>
      <w:r>
        <w:rPr>
          <w:rFonts w:eastAsia="Times New Roman"/>
          <w:szCs w:val="24"/>
        </w:rPr>
        <w:t>διαδίκτυο είναι ένα πεδίο ανελέητης αντιπαράθεσης ανάμεσα στις ιμπεριαλιστικές δυνάμεις για το ποιος ελέγχει τη ροή της πληροφορίας, ποιος επιδρά και με ποιον τρόπο στα δισεκατομμύρια των χρηστών του διαδικτύου.</w:t>
      </w:r>
    </w:p>
    <w:p w14:paraId="45B7D488" w14:textId="77777777" w:rsidR="003C2D4C" w:rsidRDefault="00D0192B">
      <w:pPr>
        <w:tabs>
          <w:tab w:val="left" w:pos="2940"/>
        </w:tabs>
        <w:spacing w:line="600" w:lineRule="auto"/>
        <w:ind w:firstLine="720"/>
        <w:contextualSpacing/>
        <w:jc w:val="both"/>
        <w:rPr>
          <w:rFonts w:eastAsia="Times New Roman"/>
          <w:szCs w:val="24"/>
        </w:rPr>
      </w:pPr>
      <w:r>
        <w:rPr>
          <w:rFonts w:eastAsia="Times New Roman"/>
          <w:szCs w:val="24"/>
        </w:rPr>
        <w:t>Άκρως εξόφθαλμη είναι η περίπτωση της παραβί</w:t>
      </w:r>
      <w:r>
        <w:rPr>
          <w:rFonts w:eastAsia="Times New Roman"/>
          <w:szCs w:val="24"/>
        </w:rPr>
        <w:t>ασης των ηλεκτρονικών υπολογιστών του Δημοκρατικού Κόμματος στις αμερικάνικες εκλογές. Πού συνέβη αυτό; Στη μητρόπολη του καπιταλισμού!</w:t>
      </w:r>
    </w:p>
    <w:p w14:paraId="45B7D489" w14:textId="77777777" w:rsidR="003C2D4C" w:rsidRDefault="00D0192B">
      <w:pPr>
        <w:tabs>
          <w:tab w:val="left" w:pos="2940"/>
        </w:tabs>
        <w:spacing w:line="600" w:lineRule="auto"/>
        <w:ind w:firstLine="720"/>
        <w:contextualSpacing/>
        <w:jc w:val="both"/>
        <w:rPr>
          <w:rFonts w:eastAsia="Times New Roman"/>
          <w:szCs w:val="24"/>
        </w:rPr>
      </w:pPr>
      <w:r>
        <w:rPr>
          <w:rFonts w:eastAsia="Times New Roman"/>
          <w:szCs w:val="24"/>
        </w:rPr>
        <w:t xml:space="preserve">Μπορεί, λοιπόν, να αξιοποιηθεί ως εργαλείο, ως πολλαπλασιαστής ισχύος τόσο για την ισχυροποίηση των μονοπωλιακών ομίλων </w:t>
      </w:r>
      <w:r>
        <w:rPr>
          <w:rFonts w:eastAsia="Times New Roman"/>
          <w:szCs w:val="24"/>
        </w:rPr>
        <w:t>όσο και για τη χειραγώγηση των ίδιων των λαών.</w:t>
      </w:r>
    </w:p>
    <w:p w14:paraId="45B7D48A" w14:textId="77777777" w:rsidR="003C2D4C" w:rsidRDefault="00D0192B">
      <w:pPr>
        <w:tabs>
          <w:tab w:val="left" w:pos="2940"/>
        </w:tabs>
        <w:spacing w:line="600" w:lineRule="auto"/>
        <w:ind w:firstLine="720"/>
        <w:contextualSpacing/>
        <w:jc w:val="both"/>
        <w:rPr>
          <w:rFonts w:eastAsia="Times New Roman"/>
          <w:szCs w:val="24"/>
        </w:rPr>
      </w:pPr>
      <w:r>
        <w:rPr>
          <w:rFonts w:eastAsia="Times New Roman"/>
          <w:szCs w:val="24"/>
        </w:rPr>
        <w:lastRenderedPageBreak/>
        <w:t>Προκύπτει εύλογα, λοιπόν, το ερώτημα</w:t>
      </w:r>
      <w:r w:rsidRPr="00EB0EAF">
        <w:rPr>
          <w:rFonts w:eastAsia="Times New Roman"/>
          <w:szCs w:val="24"/>
        </w:rPr>
        <w:t>,</w:t>
      </w:r>
      <w:r>
        <w:rPr>
          <w:rFonts w:eastAsia="Times New Roman"/>
          <w:szCs w:val="24"/>
        </w:rPr>
        <w:t xml:space="preserve"> λέγοντας όλα τα παραπάνω: Μήπως πρέπει να αρνηθούμε τη χρήση του διαδικτύου; Εμείς λέμε κατηγορηματικά «όχι». Το διαδίκτυο είναι μια σημαντική παραγωγική δύναμη, η ανάπτυξ</w:t>
      </w:r>
      <w:r>
        <w:rPr>
          <w:rFonts w:eastAsia="Times New Roman"/>
          <w:szCs w:val="24"/>
        </w:rPr>
        <w:t>η της οποίας καθηλώνεται από τις καπιταλιστικές σχέσεις παραγωγής, όπως και για κάθε άλλη τεχνολογική και επιστημονική ανακάλυψη και η πραγματική φιλολαϊκή αξιοποίηση του διαδικτύου θα είναι αδύνατη όσο η πολιτική εξουσία βρίσκεται στα χέρια της αστικής τά</w:t>
      </w:r>
      <w:r>
        <w:rPr>
          <w:rFonts w:eastAsia="Times New Roman"/>
          <w:szCs w:val="24"/>
        </w:rPr>
        <w:t>ξης.</w:t>
      </w:r>
    </w:p>
    <w:p w14:paraId="45B7D48B" w14:textId="77777777" w:rsidR="003C2D4C" w:rsidRDefault="00D0192B">
      <w:pPr>
        <w:tabs>
          <w:tab w:val="left" w:pos="2940"/>
        </w:tabs>
        <w:spacing w:line="600" w:lineRule="auto"/>
        <w:ind w:firstLine="720"/>
        <w:contextualSpacing/>
        <w:jc w:val="both"/>
        <w:rPr>
          <w:rFonts w:eastAsia="Times New Roman"/>
          <w:szCs w:val="24"/>
        </w:rPr>
      </w:pPr>
      <w:r>
        <w:rPr>
          <w:rFonts w:eastAsia="Times New Roman"/>
          <w:szCs w:val="24"/>
        </w:rPr>
        <w:t xml:space="preserve">(Στο σημείο αυτό την Προεδρική Έδρα καταλαμβάνει ο Πρόεδρος της Βουλής κ. </w:t>
      </w:r>
      <w:r w:rsidRPr="00DA2907">
        <w:rPr>
          <w:rFonts w:eastAsia="Times New Roman"/>
          <w:b/>
          <w:szCs w:val="24"/>
        </w:rPr>
        <w:t>ΝΙΚΟΛΑΟΣ ΒΟΥΤΣΗΣ</w:t>
      </w:r>
      <w:r>
        <w:rPr>
          <w:rFonts w:eastAsia="Times New Roman"/>
          <w:szCs w:val="24"/>
        </w:rPr>
        <w:t xml:space="preserve">). </w:t>
      </w:r>
    </w:p>
    <w:p w14:paraId="45B7D48C" w14:textId="77777777" w:rsidR="003C2D4C" w:rsidRDefault="00D0192B">
      <w:pPr>
        <w:tabs>
          <w:tab w:val="left" w:pos="2940"/>
        </w:tabs>
        <w:spacing w:line="600" w:lineRule="auto"/>
        <w:ind w:firstLine="720"/>
        <w:contextualSpacing/>
        <w:jc w:val="both"/>
        <w:rPr>
          <w:rFonts w:eastAsia="Times New Roman"/>
          <w:szCs w:val="24"/>
        </w:rPr>
      </w:pPr>
      <w:r>
        <w:rPr>
          <w:rFonts w:eastAsia="Times New Roman"/>
          <w:szCs w:val="24"/>
        </w:rPr>
        <w:t xml:space="preserve">Σε επίπεδο ανάπτυξης των παραγωγικών δυνάμεων, το διαδίκτυο καθιστά άμεσα </w:t>
      </w:r>
      <w:proofErr w:type="spellStart"/>
      <w:r>
        <w:rPr>
          <w:rFonts w:eastAsia="Times New Roman"/>
          <w:szCs w:val="24"/>
        </w:rPr>
        <w:t>προσβάσιμο</w:t>
      </w:r>
      <w:proofErr w:type="spellEnd"/>
      <w:r>
        <w:rPr>
          <w:rFonts w:eastAsia="Times New Roman"/>
          <w:szCs w:val="24"/>
        </w:rPr>
        <w:t xml:space="preserve"> έναν απίστευτο όγκο πληροφοριών και δεδομένων, ασύλληπτο μέχρι πριν από </w:t>
      </w:r>
      <w:r>
        <w:rPr>
          <w:rFonts w:eastAsia="Times New Roman"/>
          <w:szCs w:val="24"/>
        </w:rPr>
        <w:t xml:space="preserve">λίγα χρόνια. Έχει εξελιχθεί σε μια πραγματική </w:t>
      </w:r>
      <w:r w:rsidRPr="00EB0EAF">
        <w:rPr>
          <w:rFonts w:eastAsia="Times New Roman"/>
          <w:szCs w:val="24"/>
        </w:rPr>
        <w:t>“</w:t>
      </w:r>
      <w:r>
        <w:rPr>
          <w:rFonts w:eastAsia="Times New Roman"/>
          <w:szCs w:val="24"/>
        </w:rPr>
        <w:t>Βιβλιοθήκη της Αλεξάνδρειας</w:t>
      </w:r>
      <w:r w:rsidRPr="00EB0EAF">
        <w:rPr>
          <w:rFonts w:eastAsia="Times New Roman"/>
          <w:szCs w:val="24"/>
        </w:rPr>
        <w:t>”</w:t>
      </w:r>
      <w:r>
        <w:rPr>
          <w:rFonts w:eastAsia="Times New Roman"/>
          <w:szCs w:val="24"/>
        </w:rPr>
        <w:t>, όπου αποθηκεύεται και είναι διαθέσιμη σχεδόν όλη η ανθρώπινη γνώση. Δίνει την τεχνική δυνατότητα για άμεση πληροφόρηση και μεταφορά ειδήσεων από ολόκληρο τον πλανήτη</w:t>
      </w:r>
      <w:r w:rsidRPr="00EB0EAF">
        <w:rPr>
          <w:rFonts w:eastAsia="Times New Roman"/>
          <w:szCs w:val="24"/>
        </w:rPr>
        <w:t>,</w:t>
      </w:r>
      <w:r>
        <w:rPr>
          <w:rFonts w:eastAsia="Times New Roman"/>
          <w:szCs w:val="24"/>
        </w:rPr>
        <w:t xml:space="preserve"> σε ολόκληρο </w:t>
      </w:r>
      <w:r>
        <w:rPr>
          <w:rFonts w:eastAsia="Times New Roman"/>
          <w:szCs w:val="24"/>
        </w:rPr>
        <w:t>τον πλανήτη, ανοίγει τεράστιες δυνατότητες</w:t>
      </w:r>
      <w:r w:rsidRPr="00EB0EAF">
        <w:rPr>
          <w:rFonts w:eastAsia="Times New Roman"/>
          <w:szCs w:val="24"/>
        </w:rPr>
        <w:t>,</w:t>
      </w:r>
      <w:r>
        <w:rPr>
          <w:rFonts w:eastAsia="Times New Roman"/>
          <w:szCs w:val="24"/>
        </w:rPr>
        <w:t xml:space="preserve"> που </w:t>
      </w:r>
      <w:r>
        <w:rPr>
          <w:rFonts w:eastAsia="Times New Roman"/>
          <w:szCs w:val="24"/>
        </w:rPr>
        <w:lastRenderedPageBreak/>
        <w:t>θα μπορούσαν να εκτοξεύσουν την κοινωνική παραγωγή, πολλαπλασιάζοντας τη δυνατότητα του κεντρικού σχεδιασμού της οικονομίας.</w:t>
      </w:r>
    </w:p>
    <w:p w14:paraId="45B7D48D" w14:textId="77777777" w:rsidR="003C2D4C" w:rsidRDefault="00D0192B">
      <w:pPr>
        <w:tabs>
          <w:tab w:val="left" w:pos="2940"/>
        </w:tabs>
        <w:spacing w:line="600" w:lineRule="auto"/>
        <w:ind w:firstLine="720"/>
        <w:contextualSpacing/>
        <w:jc w:val="both"/>
        <w:rPr>
          <w:rFonts w:eastAsia="Times New Roman"/>
          <w:szCs w:val="24"/>
        </w:rPr>
      </w:pPr>
      <w:r>
        <w:rPr>
          <w:rFonts w:eastAsia="Times New Roman"/>
          <w:szCs w:val="24"/>
        </w:rPr>
        <w:t>Όμως, στις σημερινές συνθήκες, δηλαδή σε συνθήκες κυριαρχίας του κεφαλαίου στην κοι</w:t>
      </w:r>
      <w:r>
        <w:rPr>
          <w:rFonts w:eastAsia="Times New Roman"/>
          <w:szCs w:val="24"/>
        </w:rPr>
        <w:t>νωνική παραγωγή, στο διαδίκτυο το σύνολο των πληροφοριών είναι απόλυτα υποταγμένο στην κερδοφορία των μονοπωλίων.</w:t>
      </w:r>
    </w:p>
    <w:p w14:paraId="45B7D48E" w14:textId="77777777" w:rsidR="003C2D4C" w:rsidRDefault="00D0192B">
      <w:pPr>
        <w:tabs>
          <w:tab w:val="left" w:pos="2940"/>
        </w:tabs>
        <w:spacing w:line="600" w:lineRule="auto"/>
        <w:ind w:firstLine="720"/>
        <w:contextualSpacing/>
        <w:jc w:val="both"/>
        <w:rPr>
          <w:rFonts w:eastAsia="Times New Roman"/>
          <w:szCs w:val="24"/>
        </w:rPr>
      </w:pPr>
      <w:r>
        <w:rPr>
          <w:rFonts w:eastAsia="Times New Roman"/>
          <w:szCs w:val="24"/>
        </w:rPr>
        <w:t>Οι μεγάλες δυνατότητες που έχει</w:t>
      </w:r>
      <w:r w:rsidRPr="00EB0EAF">
        <w:rPr>
          <w:rFonts w:eastAsia="Times New Roman"/>
          <w:szCs w:val="24"/>
        </w:rPr>
        <w:t>,</w:t>
      </w:r>
      <w:r>
        <w:rPr>
          <w:rFonts w:eastAsia="Times New Roman"/>
          <w:szCs w:val="24"/>
        </w:rPr>
        <w:t xml:space="preserve"> θα μπορούσαν να προσφέρουν σημαντικά στην οικοδόμηση της νέας κοινωνίας, που λέει το Κομμουνιστικό Κόμμα Ελλά</w:t>
      </w:r>
      <w:r>
        <w:rPr>
          <w:rFonts w:eastAsia="Times New Roman"/>
          <w:szCs w:val="24"/>
        </w:rPr>
        <w:t xml:space="preserve">δας, της εργατικής λαϊκής εξουσίας με κοινωνικοποιημένα τα μέσα παραγωγής και της τεχνολογίας, με εργατικό λαϊκό έλεγχο, με κεντρικό επιστημονικό σχεδιασμό τόσο μέσα από την πληρέστερη και ταχύτερη καταγραφή των λαϊκών αναγκών, προκειμένου να κατευθύνεται </w:t>
      </w:r>
      <w:r>
        <w:rPr>
          <w:rFonts w:eastAsia="Times New Roman"/>
          <w:szCs w:val="24"/>
        </w:rPr>
        <w:t>κατάλληλα ο κεντρικός σχεδιασμός της οικονομίας, όσο και για την αποτελεσματικότερη υλοποίηση αυτού του κεντρικού σχεδιασμού, αλλά και οι δυνατότητες για την αξιοποίηση του διαδικτύου και των πληροφοριών στην παραγωγή, στην οικονομία γενικό</w:t>
      </w:r>
      <w:r>
        <w:rPr>
          <w:rFonts w:eastAsia="Times New Roman"/>
          <w:szCs w:val="24"/>
        </w:rPr>
        <w:lastRenderedPageBreak/>
        <w:t>τερα, στην εκπαί</w:t>
      </w:r>
      <w:r>
        <w:rPr>
          <w:rFonts w:eastAsia="Times New Roman"/>
          <w:szCs w:val="24"/>
        </w:rPr>
        <w:t>δευση, στην έρευνα, στην πληροφόρηση. Μπορεί να αξιοποιηθεί</w:t>
      </w:r>
      <w:r w:rsidRPr="00EB0EAF">
        <w:rPr>
          <w:rFonts w:eastAsia="Times New Roman"/>
          <w:szCs w:val="24"/>
        </w:rPr>
        <w:t>,</w:t>
      </w:r>
      <w:r>
        <w:rPr>
          <w:rFonts w:eastAsia="Times New Roman"/>
          <w:szCs w:val="24"/>
        </w:rPr>
        <w:t xml:space="preserve"> για να φωτίσει την υπεροχή και την αναγκαιότητα της λαϊκής εξουσίας ως τον μονόδρομο</w:t>
      </w:r>
      <w:r w:rsidRPr="00EB0EAF">
        <w:rPr>
          <w:rFonts w:eastAsia="Times New Roman"/>
          <w:szCs w:val="24"/>
        </w:rPr>
        <w:t>,</w:t>
      </w:r>
      <w:r>
        <w:rPr>
          <w:rFonts w:eastAsia="Times New Roman"/>
          <w:szCs w:val="24"/>
        </w:rPr>
        <w:t xml:space="preserve"> για την κάλυψη των λαϊκών αναγκών.</w:t>
      </w:r>
    </w:p>
    <w:p w14:paraId="45B7D48F" w14:textId="77777777" w:rsidR="003C2D4C" w:rsidRDefault="00D0192B">
      <w:pPr>
        <w:tabs>
          <w:tab w:val="left" w:pos="2940"/>
        </w:tabs>
        <w:spacing w:line="600" w:lineRule="auto"/>
        <w:ind w:firstLine="720"/>
        <w:contextualSpacing/>
        <w:jc w:val="both"/>
        <w:rPr>
          <w:rFonts w:eastAsia="Times New Roman"/>
          <w:szCs w:val="24"/>
        </w:rPr>
      </w:pPr>
      <w:r>
        <w:rPr>
          <w:rFonts w:eastAsia="Times New Roman"/>
          <w:szCs w:val="24"/>
        </w:rPr>
        <w:t xml:space="preserve">Με βάση όλα τα παραπάνω, τα ΚΚΕ θα καταψηφίσει τη συγκεκριμένη ευρωπαϊκή </w:t>
      </w:r>
      <w:r>
        <w:rPr>
          <w:rFonts w:eastAsia="Times New Roman"/>
          <w:szCs w:val="24"/>
        </w:rPr>
        <w:t>Οδηγία και, κατά συνέπεια, το σχέδιο νόμου.</w:t>
      </w:r>
    </w:p>
    <w:p w14:paraId="45B7D490" w14:textId="77777777" w:rsidR="003C2D4C" w:rsidRDefault="00D0192B">
      <w:pPr>
        <w:tabs>
          <w:tab w:val="left" w:pos="2940"/>
        </w:tabs>
        <w:spacing w:line="600" w:lineRule="auto"/>
        <w:contextualSpacing/>
        <w:jc w:val="both"/>
        <w:rPr>
          <w:rFonts w:eastAsia="Times New Roman"/>
          <w:szCs w:val="24"/>
        </w:rPr>
      </w:pPr>
      <w:r>
        <w:rPr>
          <w:rFonts w:eastAsia="Times New Roman"/>
          <w:szCs w:val="24"/>
        </w:rPr>
        <w:t xml:space="preserve">           Αν μου δίνεται η δυνατότητα, θα ήθελα να πω δυο λόγια για τις τροπολογίες, για να μην πω κάτι στη δευτερολογία.</w:t>
      </w:r>
    </w:p>
    <w:p w14:paraId="45B7D491" w14:textId="77777777" w:rsidR="003C2D4C" w:rsidRDefault="00D0192B">
      <w:pPr>
        <w:tabs>
          <w:tab w:val="left" w:pos="2940"/>
        </w:tabs>
        <w:spacing w:line="600" w:lineRule="auto"/>
        <w:contextualSpacing/>
        <w:jc w:val="both"/>
        <w:rPr>
          <w:rFonts w:eastAsia="Times New Roman"/>
          <w:szCs w:val="24"/>
        </w:rPr>
      </w:pPr>
      <w:r>
        <w:rPr>
          <w:rFonts w:eastAsia="Times New Roman"/>
          <w:szCs w:val="24"/>
        </w:rPr>
        <w:t xml:space="preserve">            Σε σχέση με την υπουργική τροπολογία</w:t>
      </w:r>
      <w:r w:rsidRPr="00EB0EAF">
        <w:rPr>
          <w:rFonts w:eastAsia="Times New Roman"/>
          <w:szCs w:val="24"/>
        </w:rPr>
        <w:t>,</w:t>
      </w:r>
      <w:r>
        <w:rPr>
          <w:rFonts w:eastAsia="Times New Roman"/>
          <w:szCs w:val="24"/>
        </w:rPr>
        <w:t xml:space="preserve"> που αφορά το τέλος επιτηδεύματος, μπορε</w:t>
      </w:r>
      <w:r>
        <w:rPr>
          <w:rFonts w:eastAsia="Times New Roman"/>
          <w:szCs w:val="24"/>
        </w:rPr>
        <w:t>ί να φαίνεται από μια πρώτη άποψη ως θετικό μέτρο σε μια κατηγορία εργαζομένων</w:t>
      </w:r>
      <w:r w:rsidRPr="00EB0EAF">
        <w:rPr>
          <w:rFonts w:eastAsia="Times New Roman"/>
          <w:szCs w:val="24"/>
        </w:rPr>
        <w:t>,</w:t>
      </w:r>
      <w:r>
        <w:rPr>
          <w:rFonts w:eastAsia="Times New Roman"/>
          <w:szCs w:val="24"/>
        </w:rPr>
        <w:t xml:space="preserve"> με βάση τους συνεταιρισμούς, ωστόσο το διατηρεί το τέλος επιτηδεύματος στο συντριπτικά μεγαλύτερο μέρος, όπως, για παράδειγμα, στους πέραν των αγροτικών συνεταιρισμών αγρότες, </w:t>
      </w:r>
      <w:r>
        <w:rPr>
          <w:rFonts w:eastAsia="Times New Roman"/>
          <w:szCs w:val="24"/>
        </w:rPr>
        <w:t>στους επαγγελματίες βιοτέχνες, στους έμπορους και σε άλλες κατηγορίες, πολύ περισσότερο από τη στιγμή</w:t>
      </w:r>
      <w:r w:rsidRPr="00EB0EAF">
        <w:rPr>
          <w:rFonts w:eastAsia="Times New Roman"/>
          <w:szCs w:val="24"/>
        </w:rPr>
        <w:t>,</w:t>
      </w:r>
      <w:r>
        <w:rPr>
          <w:rFonts w:eastAsia="Times New Roman"/>
          <w:szCs w:val="24"/>
        </w:rPr>
        <w:t xml:space="preserve"> που ο συγκεκριμένος φόρος δεν έχει χαρακτήρα φορολόγησης των πραγματικών εισοδημάτων.</w:t>
      </w:r>
    </w:p>
    <w:p w14:paraId="45B7D492" w14:textId="77777777" w:rsidR="003C2D4C" w:rsidRDefault="00D0192B">
      <w:pPr>
        <w:tabs>
          <w:tab w:val="left" w:pos="2940"/>
        </w:tabs>
        <w:spacing w:line="600" w:lineRule="auto"/>
        <w:contextualSpacing/>
        <w:jc w:val="both"/>
        <w:rPr>
          <w:rFonts w:eastAsia="Times New Roman"/>
          <w:szCs w:val="24"/>
        </w:rPr>
      </w:pPr>
      <w:r>
        <w:rPr>
          <w:rFonts w:eastAsia="Times New Roman"/>
          <w:szCs w:val="24"/>
        </w:rPr>
        <w:lastRenderedPageBreak/>
        <w:t xml:space="preserve">            Άρα, πρόκειται για μια υποκρισία από την πλευρά της Κυβ</w:t>
      </w:r>
      <w:r>
        <w:rPr>
          <w:rFonts w:eastAsia="Times New Roman"/>
          <w:szCs w:val="24"/>
        </w:rPr>
        <w:t>έρνησης</w:t>
      </w:r>
      <w:r w:rsidRPr="00EB0EAF">
        <w:rPr>
          <w:rFonts w:eastAsia="Times New Roman"/>
          <w:szCs w:val="24"/>
        </w:rPr>
        <w:t>,</w:t>
      </w:r>
      <w:r>
        <w:rPr>
          <w:rFonts w:eastAsia="Times New Roman"/>
          <w:szCs w:val="24"/>
        </w:rPr>
        <w:t xml:space="preserve"> παρουσιάζοντάς το ως δήθεν φιλολαϊκό μέτρο και, μάλιστα, τη στιγμή που διατηρεί όλο το φορομπηχτικό πλαίσιο με την ταυτόχρονη μέριμνα των φοροαπαλλαγών στο μεγάλο κεφάλαιο.</w:t>
      </w:r>
    </w:p>
    <w:p w14:paraId="45B7D493" w14:textId="77777777" w:rsidR="003C2D4C" w:rsidRDefault="00D0192B">
      <w:pPr>
        <w:tabs>
          <w:tab w:val="left" w:pos="2940"/>
        </w:tabs>
        <w:spacing w:line="600" w:lineRule="auto"/>
        <w:contextualSpacing/>
        <w:jc w:val="both"/>
        <w:rPr>
          <w:rFonts w:eastAsia="Times New Roman"/>
          <w:szCs w:val="24"/>
        </w:rPr>
      </w:pPr>
      <w:r>
        <w:rPr>
          <w:rFonts w:eastAsia="Times New Roman"/>
          <w:szCs w:val="24"/>
        </w:rPr>
        <w:t xml:space="preserve">           Καμμία σχέση δεν έχει με αυτό που λέει το Κομμουνιστικό Κόμμα Ε</w:t>
      </w:r>
      <w:r>
        <w:rPr>
          <w:rFonts w:eastAsia="Times New Roman"/>
          <w:szCs w:val="24"/>
        </w:rPr>
        <w:t>λλάδας, δηλαδή εδώ και τώρα -ορίστε, ιδού η Ρόδος ιδού και το πήδημα!- αυξήστε τη φορολογία στο μεγάλο κεφάλαιο, καταργήστε τις φοροαπαλλαγές σε αυτό και απαλλάξτε τα λαϊκά εισοδήματα από την υπέρμετρη φορολογία και αυτή να γίνεται με βάση τα πραγματικά ει</w:t>
      </w:r>
      <w:r>
        <w:rPr>
          <w:rFonts w:eastAsia="Times New Roman"/>
          <w:szCs w:val="24"/>
        </w:rPr>
        <w:t>σοδήματά τους.</w:t>
      </w:r>
    </w:p>
    <w:p w14:paraId="45B7D494" w14:textId="77777777" w:rsidR="003C2D4C" w:rsidRDefault="00D019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Σε σχέση με την υπουργική τροπολογία θα ψηφίσουμε «</w:t>
      </w:r>
      <w:r>
        <w:rPr>
          <w:rFonts w:eastAsia="Times New Roman" w:cs="Times New Roman"/>
          <w:szCs w:val="24"/>
        </w:rPr>
        <w:t>παρών</w:t>
      </w:r>
      <w:r>
        <w:rPr>
          <w:rFonts w:eastAsia="Times New Roman" w:cs="Times New Roman"/>
          <w:szCs w:val="24"/>
        </w:rPr>
        <w:t xml:space="preserve">». </w:t>
      </w:r>
    </w:p>
    <w:p w14:paraId="45B7D495" w14:textId="77777777" w:rsidR="003C2D4C" w:rsidRDefault="00D019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σχετικά με τη βουλευτική τροπολογία που αφορά την ψηφιακή τηλεοπτική </w:t>
      </w:r>
      <w:proofErr w:type="spellStart"/>
      <w:r>
        <w:rPr>
          <w:rFonts w:eastAsia="Times New Roman" w:cs="Times New Roman"/>
          <w:szCs w:val="24"/>
        </w:rPr>
        <w:t>ευρωεκπομπή</w:t>
      </w:r>
      <w:proofErr w:type="spellEnd"/>
      <w:r>
        <w:rPr>
          <w:rFonts w:eastAsia="Times New Roman" w:cs="Times New Roman"/>
          <w:szCs w:val="24"/>
        </w:rPr>
        <w:t xml:space="preserve"> επίσης ψηφίζουμε «</w:t>
      </w:r>
      <w:r>
        <w:rPr>
          <w:rFonts w:eastAsia="Times New Roman" w:cs="Times New Roman"/>
          <w:szCs w:val="24"/>
        </w:rPr>
        <w:t>παρών</w:t>
      </w:r>
      <w:r>
        <w:rPr>
          <w:rFonts w:eastAsia="Times New Roman" w:cs="Times New Roman"/>
          <w:szCs w:val="24"/>
        </w:rPr>
        <w:t xml:space="preserve">». </w:t>
      </w:r>
    </w:p>
    <w:p w14:paraId="45B7D496" w14:textId="77777777" w:rsidR="003C2D4C" w:rsidRDefault="00D019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45B7D497" w14:textId="77777777" w:rsidR="003C2D4C" w:rsidRDefault="00D0192B">
      <w:pPr>
        <w:spacing w:line="600" w:lineRule="auto"/>
        <w:ind w:firstLine="720"/>
        <w:contextualSpacing/>
        <w:jc w:val="both"/>
        <w:rPr>
          <w:rFonts w:eastAsia="Times New Roman" w:cs="Times New Roman"/>
          <w:szCs w:val="24"/>
        </w:rPr>
      </w:pPr>
      <w:r w:rsidRPr="004B4856">
        <w:rPr>
          <w:rFonts w:eastAsia="Times New Roman" w:cs="Times New Roman"/>
          <w:b/>
          <w:szCs w:val="24"/>
        </w:rPr>
        <w:t xml:space="preserve">ΠΡΟΕΔΡΟΣ (Νικόλαος </w:t>
      </w:r>
      <w:proofErr w:type="spellStart"/>
      <w:r w:rsidRPr="004B4856">
        <w:rPr>
          <w:rFonts w:eastAsia="Times New Roman" w:cs="Times New Roman"/>
          <w:b/>
          <w:szCs w:val="24"/>
        </w:rPr>
        <w:t>Βούτσης</w:t>
      </w:r>
      <w:proofErr w:type="spellEnd"/>
      <w:r w:rsidRPr="004B4856">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Ευχαριστώ πολύ. </w:t>
      </w:r>
    </w:p>
    <w:p w14:paraId="45B7D498" w14:textId="77777777" w:rsidR="003C2D4C" w:rsidRDefault="00D0192B">
      <w:pPr>
        <w:spacing w:line="600" w:lineRule="auto"/>
        <w:ind w:firstLine="720"/>
        <w:contextualSpacing/>
        <w:jc w:val="both"/>
        <w:rPr>
          <w:rFonts w:eastAsia="Times New Roman" w:cs="Times New Roman"/>
        </w:rPr>
      </w:pPr>
      <w:r w:rsidRPr="00732844">
        <w:rPr>
          <w:rFonts w:eastAsia="Times New Roman" w:cs="Times New Roman"/>
        </w:rPr>
        <w:lastRenderedPageBreak/>
        <w:t xml:space="preserve">Κυρίες και </w:t>
      </w:r>
      <w:r w:rsidRPr="00732844">
        <w:rPr>
          <w:rFonts w:eastAsia="Times New Roman" w:cs="Times New Roman"/>
        </w:rPr>
        <w:t>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w:t>
      </w:r>
      <w:r w:rsidRPr="00732844">
        <w:rPr>
          <w:rFonts w:eastAsia="Times New Roman" w:cs="Times New Roman"/>
        </w:rPr>
        <w:t xml:space="preserve">ργάνωσης και λειτουργίας της Βουλής, </w:t>
      </w:r>
      <w:r>
        <w:rPr>
          <w:rFonts w:eastAsia="Times New Roman" w:cs="Times New Roman"/>
        </w:rPr>
        <w:t xml:space="preserve">πενήντα μαθήτριες και μαθητές και τρεις </w:t>
      </w:r>
      <w:r w:rsidRPr="00732844">
        <w:rPr>
          <w:rFonts w:eastAsia="Times New Roman" w:cs="Times New Roman"/>
        </w:rPr>
        <w:t xml:space="preserve">συνοδοί εκπαιδευτικοί </w:t>
      </w:r>
      <w:r>
        <w:rPr>
          <w:rFonts w:eastAsia="Times New Roman" w:cs="Times New Roman"/>
        </w:rPr>
        <w:t>από το 11</w:t>
      </w:r>
      <w:r w:rsidRPr="00CD29AA">
        <w:rPr>
          <w:rFonts w:eastAsia="Times New Roman" w:cs="Times New Roman"/>
          <w:vertAlign w:val="superscript"/>
        </w:rPr>
        <w:t>ο</w:t>
      </w:r>
      <w:r>
        <w:rPr>
          <w:rFonts w:eastAsia="Times New Roman" w:cs="Times New Roman"/>
        </w:rPr>
        <w:t xml:space="preserve"> Γυμνάσιο Πάτρας (</w:t>
      </w:r>
      <w:r>
        <w:rPr>
          <w:rFonts w:eastAsia="Times New Roman" w:cs="Times New Roman"/>
        </w:rPr>
        <w:t>δεύτερο τ</w:t>
      </w:r>
      <w:r>
        <w:rPr>
          <w:rFonts w:eastAsia="Times New Roman" w:cs="Times New Roman"/>
        </w:rPr>
        <w:t>μήμα)</w:t>
      </w:r>
      <w:r w:rsidRPr="00732844">
        <w:rPr>
          <w:rFonts w:eastAsia="Times New Roman" w:cs="Times New Roman"/>
        </w:rPr>
        <w:t xml:space="preserve">. </w:t>
      </w:r>
    </w:p>
    <w:p w14:paraId="45B7D499" w14:textId="77777777" w:rsidR="003C2D4C" w:rsidRDefault="00D0192B">
      <w:pPr>
        <w:spacing w:line="600" w:lineRule="auto"/>
        <w:ind w:firstLine="720"/>
        <w:contextualSpacing/>
        <w:jc w:val="both"/>
        <w:rPr>
          <w:rFonts w:eastAsia="Times New Roman" w:cs="Times New Roman"/>
        </w:rPr>
      </w:pPr>
      <w:r>
        <w:rPr>
          <w:rFonts w:eastAsia="Times New Roman" w:cs="Times New Roman"/>
        </w:rPr>
        <w:t>Η Βουλή σάς</w:t>
      </w:r>
      <w:r w:rsidRPr="00732844">
        <w:rPr>
          <w:rFonts w:eastAsia="Times New Roman" w:cs="Times New Roman"/>
        </w:rPr>
        <w:t xml:space="preserve"> καλωσορίζει. </w:t>
      </w:r>
    </w:p>
    <w:p w14:paraId="45B7D49A" w14:textId="77777777" w:rsidR="003C2D4C" w:rsidRDefault="00D0192B">
      <w:pPr>
        <w:spacing w:line="600" w:lineRule="auto"/>
        <w:ind w:firstLine="720"/>
        <w:contextualSpacing/>
        <w:jc w:val="center"/>
        <w:rPr>
          <w:rFonts w:eastAsia="Times New Roman" w:cs="Times New Roman"/>
        </w:rPr>
      </w:pPr>
      <w:r w:rsidRPr="00732844">
        <w:rPr>
          <w:rFonts w:eastAsia="Times New Roman" w:cs="Times New Roman"/>
        </w:rPr>
        <w:t>(Χειροκροτήματα απ</w:t>
      </w:r>
      <w:r>
        <w:rPr>
          <w:rFonts w:eastAsia="Times New Roman" w:cs="Times New Roman"/>
        </w:rPr>
        <w:t>’</w:t>
      </w:r>
      <w:r w:rsidRPr="00732844">
        <w:rPr>
          <w:rFonts w:eastAsia="Times New Roman" w:cs="Times New Roman"/>
        </w:rPr>
        <w:t xml:space="preserve"> όλες τις πτέρυγες της Βουλής)</w:t>
      </w:r>
    </w:p>
    <w:p w14:paraId="45B7D49B" w14:textId="77777777" w:rsidR="003C2D4C" w:rsidRDefault="00D0192B">
      <w:pPr>
        <w:spacing w:line="600" w:lineRule="auto"/>
        <w:ind w:firstLine="720"/>
        <w:contextualSpacing/>
        <w:jc w:val="both"/>
        <w:rPr>
          <w:rFonts w:eastAsia="Times New Roman" w:cs="Times New Roman"/>
        </w:rPr>
      </w:pPr>
      <w:r>
        <w:rPr>
          <w:rFonts w:eastAsia="Times New Roman" w:cs="Times New Roman"/>
        </w:rPr>
        <w:t>Αγαπητά μας παιδιά, σας δίνεται και η δυνατότητα να παρακολουθήσετε τα επόμενα τρία λεπτά μία ιδιαίτερη διαδικασία –εμβληματική θα τη χαρακτήριζα- η οποία γίνεται κάθε χρόνο, που είναι η απόδοση από πλευράς του Υπουργού Οικονομικών του σχεδίου προϋπολογισμ</w:t>
      </w:r>
      <w:r>
        <w:rPr>
          <w:rFonts w:eastAsia="Times New Roman" w:cs="Times New Roman"/>
        </w:rPr>
        <w:t xml:space="preserve">ού, </w:t>
      </w:r>
      <w:r>
        <w:rPr>
          <w:rFonts w:eastAsia="Times New Roman" w:cs="Times New Roman"/>
        </w:rPr>
        <w:t>που</w:t>
      </w:r>
      <w:r>
        <w:rPr>
          <w:rFonts w:eastAsia="Times New Roman" w:cs="Times New Roman"/>
        </w:rPr>
        <w:t xml:space="preserve"> </w:t>
      </w:r>
      <w:r>
        <w:rPr>
          <w:rFonts w:eastAsia="Times New Roman" w:cs="Times New Roman"/>
        </w:rPr>
        <w:t xml:space="preserve">θα τεθεί σε συζήτηση τις επόμενες μέρες. </w:t>
      </w:r>
    </w:p>
    <w:p w14:paraId="45B7D49C" w14:textId="77777777" w:rsidR="003C2D4C" w:rsidRDefault="00D0192B">
      <w:pPr>
        <w:spacing w:line="600" w:lineRule="auto"/>
        <w:ind w:firstLine="720"/>
        <w:contextualSpacing/>
        <w:jc w:val="both"/>
        <w:rPr>
          <w:rFonts w:eastAsia="Times New Roman" w:cs="Times New Roman"/>
        </w:rPr>
      </w:pPr>
      <w:r>
        <w:rPr>
          <w:rFonts w:eastAsia="Times New Roman" w:cs="Times New Roman"/>
        </w:rPr>
        <w:t xml:space="preserve">Κυρίες και κύριοι συνάδελφοι, επιτρέψτε μου να σας ενημερώσω ότι η συζήτηση του κρατικού προϋπολογισμού στην αρμόδια Διαρκή Επιτροπή Οικονομικών Υποθέσεων θα ξεκινήσει </w:t>
      </w:r>
      <w:r>
        <w:rPr>
          <w:rFonts w:eastAsia="Times New Roman" w:cs="Times New Roman"/>
        </w:rPr>
        <w:lastRenderedPageBreak/>
        <w:t xml:space="preserve">τη Δευτέρα 26 Νοεμβρίου 2018 και θα πραγματοποιηθούν έως τέσσερις συνεδριάσεις μετά από </w:t>
      </w:r>
      <w:r>
        <w:rPr>
          <w:rFonts w:eastAsia="Times New Roman" w:cs="Times New Roman"/>
        </w:rPr>
        <w:t xml:space="preserve">συνεννόηση με το Προεδρείο της Βουλής. </w:t>
      </w:r>
    </w:p>
    <w:p w14:paraId="45B7D49D" w14:textId="77777777" w:rsidR="003C2D4C" w:rsidRDefault="00D0192B">
      <w:pPr>
        <w:spacing w:line="600" w:lineRule="auto"/>
        <w:ind w:firstLine="720"/>
        <w:contextualSpacing/>
        <w:jc w:val="both"/>
        <w:rPr>
          <w:rFonts w:eastAsia="Times New Roman" w:cs="Times New Roman"/>
        </w:rPr>
      </w:pPr>
      <w:r>
        <w:rPr>
          <w:rFonts w:eastAsia="Times New Roman" w:cs="Times New Roman"/>
        </w:rPr>
        <w:t>Η συζήτηση στην Ολομέλεια της Βουλής θα ξεκινήσει την Τετάρτη 12 Δεκεμβρίου 2018, σύμφωνα με το άρθρο 123 παράγραφος 1 του Κανονισμού της Βουλής, και θα ολοκληρωθεί -μέσα σε πέντε το πολύ συνεχείς συνεδριάσεις- έως τ</w:t>
      </w:r>
      <w:r>
        <w:rPr>
          <w:rFonts w:eastAsia="Times New Roman" w:cs="Times New Roman"/>
        </w:rPr>
        <w:t xml:space="preserve">ην Τρίτη 18 Δεκεμβρίου 2018 με τη διεξαγωγή της ονομαστικής ψηφοφορίας. </w:t>
      </w:r>
    </w:p>
    <w:p w14:paraId="45B7D49E" w14:textId="77777777" w:rsidR="003C2D4C" w:rsidRDefault="00D0192B">
      <w:pPr>
        <w:spacing w:line="600" w:lineRule="auto"/>
        <w:ind w:firstLine="720"/>
        <w:contextualSpacing/>
        <w:jc w:val="both"/>
        <w:rPr>
          <w:rFonts w:eastAsia="Times New Roman" w:cs="Times New Roman"/>
        </w:rPr>
      </w:pPr>
      <w:r>
        <w:rPr>
          <w:rFonts w:eastAsia="Times New Roman" w:cs="Times New Roman"/>
        </w:rPr>
        <w:t xml:space="preserve">Θα παρακαλούσα πολύ τον Αναπληρωτή Υπουργό Οικονομικών κ. </w:t>
      </w:r>
      <w:proofErr w:type="spellStart"/>
      <w:r>
        <w:rPr>
          <w:rFonts w:eastAsia="Times New Roman" w:cs="Times New Roman"/>
        </w:rPr>
        <w:t>Χουλιαράκη</w:t>
      </w:r>
      <w:proofErr w:type="spellEnd"/>
      <w:r>
        <w:rPr>
          <w:rFonts w:eastAsia="Times New Roman" w:cs="Times New Roman"/>
        </w:rPr>
        <w:t>, ο οποίος πέραν του προϋπολογισμού έχει φέρει και τον ισολογισμό και τον απολογισμό του 2017, να λάβει τον λόγο γι</w:t>
      </w:r>
      <w:r>
        <w:rPr>
          <w:rFonts w:eastAsia="Times New Roman" w:cs="Times New Roman"/>
        </w:rPr>
        <w:t xml:space="preserve">α την κατάθεση.  </w:t>
      </w:r>
    </w:p>
    <w:p w14:paraId="45B7D49F" w14:textId="77777777" w:rsidR="003C2D4C" w:rsidRDefault="00D0192B">
      <w:pPr>
        <w:spacing w:line="600" w:lineRule="auto"/>
        <w:ind w:firstLine="720"/>
        <w:contextualSpacing/>
        <w:jc w:val="both"/>
        <w:rPr>
          <w:rFonts w:eastAsia="Times New Roman" w:cs="Times New Roman"/>
          <w:b/>
        </w:rPr>
      </w:pPr>
      <w:r w:rsidRPr="00BB3903">
        <w:rPr>
          <w:rFonts w:eastAsia="Times New Roman" w:cs="Times New Roman"/>
          <w:b/>
        </w:rPr>
        <w:t>ΓΕΩΡΓΙΟΣ ΧΟΥΛΙΑΡΑΚΗΣ (Αναπληρωτής Υπουργός Οικονομικών):</w:t>
      </w:r>
    </w:p>
    <w:p w14:paraId="45B7D4A0" w14:textId="77777777" w:rsidR="003C2D4C" w:rsidRDefault="00D0192B">
      <w:pPr>
        <w:spacing w:line="600" w:lineRule="auto"/>
        <w:ind w:firstLine="720"/>
        <w:contextualSpacing/>
        <w:jc w:val="both"/>
        <w:rPr>
          <w:rFonts w:eastAsia="Times New Roman" w:cs="Times New Roman"/>
        </w:rPr>
      </w:pPr>
      <w:r>
        <w:rPr>
          <w:rFonts w:eastAsia="Times New Roman" w:cs="Times New Roman"/>
        </w:rPr>
        <w:t xml:space="preserve">Κύριε Πρόεδρε της Βουλής, κυρίες και κύριοι Βουλευτές, έχω την τιμή να καταθέσω στο Σώμα τον κρατικό προϋπολογισμό οικονομικού έτους 2019 και την εισηγητική του έκθεση. </w:t>
      </w:r>
    </w:p>
    <w:p w14:paraId="45B7D4A1" w14:textId="77777777" w:rsidR="003C2D4C" w:rsidRDefault="00D0192B">
      <w:pPr>
        <w:spacing w:line="600" w:lineRule="auto"/>
        <w:ind w:firstLine="720"/>
        <w:contextualSpacing/>
        <w:jc w:val="both"/>
        <w:rPr>
          <w:rFonts w:eastAsia="Times New Roman" w:cs="Times New Roman"/>
        </w:rPr>
      </w:pPr>
      <w:r>
        <w:rPr>
          <w:rFonts w:eastAsia="Times New Roman" w:cs="Times New Roman"/>
        </w:rPr>
        <w:t>Καταθέτω, ε</w:t>
      </w:r>
      <w:r>
        <w:rPr>
          <w:rFonts w:eastAsia="Times New Roman" w:cs="Times New Roman"/>
        </w:rPr>
        <w:t xml:space="preserve">πίσης, έκθεση επί των φορολογικών δαπανών, εκθέσεις των γενικών διευθυντών του Γενικού Λογιστηρίου </w:t>
      </w:r>
      <w:r>
        <w:rPr>
          <w:rFonts w:eastAsia="Times New Roman" w:cs="Times New Roman"/>
        </w:rPr>
        <w:lastRenderedPageBreak/>
        <w:t>του Κράτους, φορολογικής διοίκησης, τελωνείων και ειδικών φόρων κατανάλωσης, δημόσιας περιουσίας και κοινωφελών περιουσιών του Υπουργείου Οικονομικών, την ετ</w:t>
      </w:r>
      <w:r>
        <w:rPr>
          <w:rFonts w:eastAsia="Times New Roman" w:cs="Times New Roman"/>
        </w:rPr>
        <w:t xml:space="preserve">ήσια έκθεση ελέγχου της Γενικής Διεύθυνσης Δημοσιονομικών Ελέγχων του Γενικού Λογιστηρίου του Κράτους, καθώς και τις δηλώσεις που προβλέπονται στο άρθρο 58 του ν.4270/2014, όπως αυτό ισχύει. </w:t>
      </w:r>
    </w:p>
    <w:p w14:paraId="45B7D4A2" w14:textId="77777777" w:rsidR="003C2D4C" w:rsidRDefault="00D0192B">
      <w:pPr>
        <w:spacing w:line="600" w:lineRule="auto"/>
        <w:ind w:firstLine="720"/>
        <w:contextualSpacing/>
        <w:jc w:val="both"/>
        <w:rPr>
          <w:rFonts w:eastAsia="Times New Roman" w:cs="Times New Roman"/>
        </w:rPr>
      </w:pPr>
      <w:r>
        <w:rPr>
          <w:rFonts w:eastAsia="Times New Roman" w:cs="Times New Roman"/>
        </w:rPr>
        <w:t xml:space="preserve">Κύριε Πρόεδρε, θα σας παρακαλέσω να οριστούν ημερομηνίες για τη </w:t>
      </w:r>
      <w:r>
        <w:rPr>
          <w:rFonts w:eastAsia="Times New Roman" w:cs="Times New Roman"/>
        </w:rPr>
        <w:t xml:space="preserve">συζήτηση του κρατικού προϋπολογισμού στη Διαρκή Επιτροπή Οικονομικών Υποθέσεων και στην Ολομέλεια της Βουλής και να ενημερώσετε το Σώμα, όπως ήδη έχετε κάνει. </w:t>
      </w:r>
    </w:p>
    <w:p w14:paraId="45B7D4A3" w14:textId="77777777" w:rsidR="003C2D4C" w:rsidRDefault="00D0192B">
      <w:pPr>
        <w:spacing w:line="600" w:lineRule="auto"/>
        <w:ind w:firstLine="720"/>
        <w:contextualSpacing/>
        <w:jc w:val="both"/>
        <w:rPr>
          <w:rFonts w:eastAsia="Times New Roman" w:cs="Times New Roman"/>
        </w:rPr>
      </w:pPr>
      <w:r>
        <w:rPr>
          <w:rFonts w:eastAsia="Times New Roman" w:cs="Times New Roman"/>
        </w:rPr>
        <w:t xml:space="preserve">Ευχαριστώ. </w:t>
      </w:r>
    </w:p>
    <w:p w14:paraId="45B7D4A4" w14:textId="77777777" w:rsidR="003C2D4C" w:rsidRDefault="00D0192B">
      <w:pPr>
        <w:spacing w:line="600" w:lineRule="auto"/>
        <w:ind w:firstLine="709"/>
        <w:contextualSpacing/>
        <w:jc w:val="center"/>
        <w:rPr>
          <w:rFonts w:eastAsia="Times New Roman" w:cs="Times New Roman"/>
          <w:szCs w:val="24"/>
        </w:rPr>
      </w:pPr>
      <w:r w:rsidRPr="00B819E1">
        <w:rPr>
          <w:rFonts w:eastAsia="Times New Roman" w:cs="Times New Roman"/>
          <w:szCs w:val="24"/>
        </w:rPr>
        <w:t>(Χειροκροτήματα από την πτέρυγα του ΣΥΡΙΖΑ)</w:t>
      </w:r>
    </w:p>
    <w:p w14:paraId="45B7D4A5" w14:textId="77777777" w:rsidR="003C2D4C" w:rsidRDefault="00D0192B">
      <w:pPr>
        <w:spacing w:line="600" w:lineRule="auto"/>
        <w:ind w:firstLine="720"/>
        <w:contextualSpacing/>
        <w:jc w:val="both"/>
        <w:rPr>
          <w:rFonts w:eastAsia="Times New Roman" w:cs="Times New Roman"/>
        </w:rPr>
      </w:pPr>
      <w:r>
        <w:rPr>
          <w:rFonts w:eastAsia="Times New Roman" w:cs="Times New Roman"/>
        </w:rPr>
        <w:t xml:space="preserve">(Στο σημείο αυτό ο Αναπληρωτής Υπουργός </w:t>
      </w:r>
      <w:r>
        <w:rPr>
          <w:rFonts w:eastAsia="Times New Roman" w:cs="Times New Roman"/>
        </w:rPr>
        <w:t xml:space="preserve">κ. Γεώργιος </w:t>
      </w:r>
      <w:proofErr w:type="spellStart"/>
      <w:r>
        <w:rPr>
          <w:rFonts w:eastAsia="Times New Roman" w:cs="Times New Roman"/>
        </w:rPr>
        <w:t>Χουλιαράκης</w:t>
      </w:r>
      <w:proofErr w:type="spellEnd"/>
      <w:r>
        <w:rPr>
          <w:rFonts w:eastAsia="Times New Roman" w:cs="Times New Roman"/>
        </w:rPr>
        <w:t xml:space="preserve"> καταθέτει στον Πρόεδρο της Βουλής σε ψηφιακό μέσο αποθήκευσης (</w:t>
      </w:r>
      <w:r>
        <w:rPr>
          <w:rFonts w:eastAsia="Times New Roman" w:cs="Times New Roman"/>
          <w:lang w:val="en-US"/>
        </w:rPr>
        <w:t>USB</w:t>
      </w:r>
      <w:r w:rsidRPr="00731E6C">
        <w:rPr>
          <w:rFonts w:eastAsia="Times New Roman" w:cs="Times New Roman"/>
        </w:rPr>
        <w:t xml:space="preserve"> </w:t>
      </w:r>
      <w:r>
        <w:rPr>
          <w:rFonts w:eastAsia="Times New Roman" w:cs="Times New Roman"/>
          <w:lang w:val="en-US"/>
        </w:rPr>
        <w:t>stick</w:t>
      </w:r>
      <w:r w:rsidRPr="00731E6C">
        <w:rPr>
          <w:rFonts w:eastAsia="Times New Roman" w:cs="Times New Roman"/>
        </w:rPr>
        <w:t>)</w:t>
      </w:r>
      <w:r>
        <w:rPr>
          <w:rFonts w:eastAsia="Times New Roman" w:cs="Times New Roman"/>
        </w:rPr>
        <w:t xml:space="preserve"> τον κρατικό προϋπολογισμό του οικονομικού έτους 2019, την εισηγητική του έκθεση, καθώς επίσης και τον απολογισμό του κρατικού προϋπολογισμού οικονομικού έτους</w:t>
      </w:r>
      <w:r>
        <w:rPr>
          <w:rFonts w:eastAsia="Times New Roman" w:cs="Times New Roman"/>
        </w:rPr>
        <w:t xml:space="preserve"> 2017, τον ισολογισμό χρήσης 2017, έκθεση επί των </w:t>
      </w:r>
      <w:r>
        <w:rPr>
          <w:rFonts w:eastAsia="Times New Roman" w:cs="Times New Roman"/>
        </w:rPr>
        <w:lastRenderedPageBreak/>
        <w:t>φορολογικών δαπανών, έκθεση των γενικών διευθυντών του Γενικού Λογιστηρίου του Κράτους, φορολογικής διοίκησης, τελωνείων και ειδικών φόρων κατανάλωσης, δημόσιας περιουσίας και κοινωφελών περιουσιών του Υπου</w:t>
      </w:r>
      <w:r>
        <w:rPr>
          <w:rFonts w:eastAsia="Times New Roman" w:cs="Times New Roman"/>
        </w:rPr>
        <w:t xml:space="preserve">ργείου Οικονομικών, την ετήσια έκθεση ελέγχου της Γενικής Διεύθυνσης Δημοσιονομικών Ελέγχων του Γενικού Λογιστηρίου του Κράτους, καθώς και τις δηλώσεις που προβλέπονται στο άρθρο 58 του ν. 4270/2014, όπως αυτό ισχύει) </w:t>
      </w:r>
    </w:p>
    <w:p w14:paraId="45B7D4A6" w14:textId="77777777" w:rsidR="003C2D4C" w:rsidRDefault="00D0192B">
      <w:pPr>
        <w:tabs>
          <w:tab w:val="left" w:pos="2738"/>
          <w:tab w:val="center" w:pos="4753"/>
          <w:tab w:val="left" w:pos="5723"/>
        </w:tabs>
        <w:spacing w:line="600" w:lineRule="auto"/>
        <w:ind w:firstLine="720"/>
        <w:contextualSpacing/>
        <w:jc w:val="both"/>
        <w:rPr>
          <w:rFonts w:eastAsia="Times New Roman" w:cs="Times New Roman"/>
          <w:szCs w:val="24"/>
        </w:rPr>
      </w:pPr>
      <w:r w:rsidRPr="004B4856">
        <w:rPr>
          <w:rFonts w:eastAsia="Times New Roman" w:cs="Times New Roman"/>
          <w:b/>
          <w:szCs w:val="24"/>
        </w:rPr>
        <w:t xml:space="preserve">ΠΡΟΕΔΡΟΣ (Νικόλαος </w:t>
      </w:r>
      <w:proofErr w:type="spellStart"/>
      <w:r w:rsidRPr="004B4856">
        <w:rPr>
          <w:rFonts w:eastAsia="Times New Roman" w:cs="Times New Roman"/>
          <w:b/>
          <w:szCs w:val="24"/>
        </w:rPr>
        <w:t>Βούτσης</w:t>
      </w:r>
      <w:proofErr w:type="spellEnd"/>
      <w:r w:rsidRPr="004B4856">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Υπ</w:t>
      </w:r>
      <w:r>
        <w:rPr>
          <w:rFonts w:eastAsia="Times New Roman" w:cs="Times New Roman"/>
          <w:szCs w:val="24"/>
        </w:rPr>
        <w:t xml:space="preserve">ουργέ, ευχαριστώ. </w:t>
      </w:r>
    </w:p>
    <w:p w14:paraId="45B7D4A7" w14:textId="77777777" w:rsidR="003C2D4C" w:rsidRDefault="00D019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Είμαι σίγουρος ότι η συζήτηση η οποία θα γίνει στις ημερομηνίες που είπαμε προηγουμένως και έχει αποφασίσει και η Διάσκεψη των Προέδρων θα </w:t>
      </w:r>
      <w:proofErr w:type="spellStart"/>
      <w:r>
        <w:rPr>
          <w:rFonts w:eastAsia="Times New Roman" w:cs="Times New Roman"/>
          <w:szCs w:val="24"/>
        </w:rPr>
        <w:t>νοηματοδοτήσει</w:t>
      </w:r>
      <w:proofErr w:type="spellEnd"/>
      <w:r>
        <w:rPr>
          <w:rFonts w:eastAsia="Times New Roman" w:cs="Times New Roman"/>
          <w:szCs w:val="24"/>
        </w:rPr>
        <w:t xml:space="preserve"> επί της ουσίας μία νέα εποχή και για τα οικονομικά του έτους 2019, αλλά θα </w:t>
      </w:r>
      <w:proofErr w:type="spellStart"/>
      <w:r>
        <w:rPr>
          <w:rFonts w:eastAsia="Times New Roman" w:cs="Times New Roman"/>
          <w:szCs w:val="24"/>
        </w:rPr>
        <w:t>νοηματοδ</w:t>
      </w:r>
      <w:r>
        <w:rPr>
          <w:rFonts w:eastAsia="Times New Roman" w:cs="Times New Roman"/>
          <w:szCs w:val="24"/>
        </w:rPr>
        <w:t>οτήσει</w:t>
      </w:r>
      <w:proofErr w:type="spellEnd"/>
      <w:r>
        <w:rPr>
          <w:rFonts w:eastAsia="Times New Roman" w:cs="Times New Roman"/>
          <w:szCs w:val="24"/>
        </w:rPr>
        <w:t xml:space="preserve"> και την ουσιαστική έξοδο της χώρας, εάν θεωρήσουμε –και έτσι είναι- ότι τυπικά τον Αύγουστο υπήρξε η έξοδος από τη διάρκεια των οκταετών </w:t>
      </w:r>
      <w:proofErr w:type="spellStart"/>
      <w:r>
        <w:rPr>
          <w:rFonts w:eastAsia="Times New Roman" w:cs="Times New Roman"/>
          <w:szCs w:val="24"/>
        </w:rPr>
        <w:t>μνημονιακών</w:t>
      </w:r>
      <w:proofErr w:type="spellEnd"/>
      <w:r>
        <w:rPr>
          <w:rFonts w:eastAsia="Times New Roman" w:cs="Times New Roman"/>
          <w:szCs w:val="24"/>
        </w:rPr>
        <w:t xml:space="preserve"> δεσμεύσεων της χώρας, αλλά αυτά θα τα συζητήσουμε εδώ ενώπιον </w:t>
      </w:r>
      <w:proofErr w:type="spellStart"/>
      <w:r>
        <w:rPr>
          <w:rFonts w:eastAsia="Times New Roman" w:cs="Times New Roman"/>
          <w:szCs w:val="24"/>
        </w:rPr>
        <w:t>ενωπίοις</w:t>
      </w:r>
      <w:proofErr w:type="spellEnd"/>
      <w:r>
        <w:rPr>
          <w:rFonts w:eastAsia="Times New Roman" w:cs="Times New Roman"/>
          <w:szCs w:val="24"/>
        </w:rPr>
        <w:t xml:space="preserve">. </w:t>
      </w:r>
    </w:p>
    <w:p w14:paraId="45B7D4A8" w14:textId="77777777" w:rsidR="003C2D4C" w:rsidRDefault="00D019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45B7D4A9" w14:textId="77777777" w:rsidR="003C2D4C" w:rsidRDefault="00D0192B">
      <w:pPr>
        <w:spacing w:line="600" w:lineRule="auto"/>
        <w:ind w:firstLine="709"/>
        <w:contextualSpacing/>
        <w:jc w:val="center"/>
        <w:rPr>
          <w:rFonts w:eastAsia="Times New Roman" w:cs="Times New Roman"/>
          <w:szCs w:val="24"/>
        </w:rPr>
      </w:pPr>
      <w:r w:rsidRPr="00B819E1">
        <w:rPr>
          <w:rFonts w:eastAsia="Times New Roman" w:cs="Times New Roman"/>
          <w:szCs w:val="24"/>
        </w:rPr>
        <w:lastRenderedPageBreak/>
        <w:t>(Χειροκροτ</w:t>
      </w:r>
      <w:r w:rsidRPr="00B819E1">
        <w:rPr>
          <w:rFonts w:eastAsia="Times New Roman" w:cs="Times New Roman"/>
          <w:szCs w:val="24"/>
        </w:rPr>
        <w:t>ήματα από την πτέρυγα του ΣΥΡΙΖΑ)</w:t>
      </w:r>
    </w:p>
    <w:p w14:paraId="45B7D4AA"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 </w:t>
      </w:r>
      <w:r>
        <w:rPr>
          <w:rFonts w:eastAsia="Times New Roman" w:cs="Times New Roman"/>
          <w:b/>
          <w:szCs w:val="24"/>
        </w:rPr>
        <w:t xml:space="preserve">ΓΕΩΡΓΙΟΣ ΔΕΝΔΙΑΣ: </w:t>
      </w:r>
      <w:r>
        <w:rPr>
          <w:rFonts w:eastAsia="Times New Roman" w:cs="Times New Roman"/>
          <w:szCs w:val="24"/>
        </w:rPr>
        <w:t xml:space="preserve">Κύριε Πρόεδρε, θα ήθελα τον λόγο. </w:t>
      </w:r>
    </w:p>
    <w:p w14:paraId="45B7D4AB" w14:textId="77777777" w:rsidR="003C2D4C" w:rsidRDefault="00D0192B">
      <w:pPr>
        <w:tabs>
          <w:tab w:val="left" w:pos="2738"/>
          <w:tab w:val="center" w:pos="4753"/>
          <w:tab w:val="left" w:pos="5723"/>
        </w:tabs>
        <w:spacing w:line="600" w:lineRule="auto"/>
        <w:ind w:firstLine="720"/>
        <w:contextualSpacing/>
        <w:jc w:val="both"/>
        <w:rPr>
          <w:rFonts w:eastAsia="Times New Roman" w:cs="Times New Roman"/>
          <w:szCs w:val="24"/>
        </w:rPr>
      </w:pPr>
      <w:r w:rsidRPr="00312BAF">
        <w:rPr>
          <w:rFonts w:eastAsia="Times New Roman" w:cs="Times New Roman"/>
          <w:szCs w:val="24"/>
        </w:rPr>
        <w:t xml:space="preserve">(Στο σημείο αυτό την Προεδρική Έδρα καταλαμβάνει ο Α΄ Αντιπρόεδρος της Βουλής κ. </w:t>
      </w:r>
      <w:r w:rsidRPr="004877AD">
        <w:rPr>
          <w:rFonts w:eastAsia="Times New Roman" w:cs="Times New Roman"/>
          <w:b/>
          <w:szCs w:val="24"/>
        </w:rPr>
        <w:t>ΑΝΑΣΤΑΣΙΟΣ ΚΟΥΡΑΚΗΣ</w:t>
      </w:r>
      <w:r w:rsidRPr="00312BAF">
        <w:rPr>
          <w:rFonts w:eastAsia="Times New Roman" w:cs="Times New Roman"/>
          <w:szCs w:val="24"/>
        </w:rPr>
        <w:t>)</w:t>
      </w:r>
    </w:p>
    <w:p w14:paraId="45B7D4AC" w14:textId="77777777" w:rsidR="003C2D4C" w:rsidRDefault="00D0192B">
      <w:pPr>
        <w:tabs>
          <w:tab w:val="left" w:pos="2738"/>
          <w:tab w:val="center" w:pos="4753"/>
          <w:tab w:val="left" w:pos="5723"/>
        </w:tabs>
        <w:spacing w:line="600" w:lineRule="auto"/>
        <w:ind w:firstLine="720"/>
        <w:contextualSpacing/>
        <w:jc w:val="both"/>
        <w:rPr>
          <w:rFonts w:eastAsia="Times New Roman" w:cs="Times New Roman"/>
          <w:szCs w:val="24"/>
        </w:rPr>
      </w:pPr>
      <w:r w:rsidRPr="00C6130B">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 xml:space="preserve">Ορίστε, κύριε </w:t>
      </w:r>
      <w:proofErr w:type="spellStart"/>
      <w:r>
        <w:rPr>
          <w:rFonts w:eastAsia="Times New Roman" w:cs="Times New Roman"/>
          <w:szCs w:val="24"/>
        </w:rPr>
        <w:t>Δένδια</w:t>
      </w:r>
      <w:proofErr w:type="spellEnd"/>
      <w:r>
        <w:rPr>
          <w:rFonts w:eastAsia="Times New Roman" w:cs="Times New Roman"/>
          <w:szCs w:val="24"/>
        </w:rPr>
        <w:t xml:space="preserve">, έχετε τον λόγο. </w:t>
      </w:r>
    </w:p>
    <w:p w14:paraId="45B7D4AD" w14:textId="77777777" w:rsidR="003C2D4C" w:rsidRDefault="00D0192B">
      <w:pPr>
        <w:tabs>
          <w:tab w:val="left" w:pos="2246"/>
        </w:tabs>
        <w:contextualSpacing/>
        <w:rPr>
          <w:rFonts w:eastAsia="Times New Roman" w:cs="Times New Roman"/>
          <w:szCs w:val="24"/>
        </w:rPr>
      </w:pPr>
      <w:r>
        <w:rPr>
          <w:rFonts w:eastAsia="Times New Roman" w:cs="Times New Roman"/>
          <w:szCs w:val="24"/>
        </w:rPr>
        <w:tab/>
      </w:r>
    </w:p>
    <w:p w14:paraId="45B7D4AE" w14:textId="77777777" w:rsidR="003C2D4C" w:rsidRDefault="00D0192B">
      <w:pPr>
        <w:tabs>
          <w:tab w:val="left" w:pos="1470"/>
        </w:tabs>
        <w:spacing w:line="600" w:lineRule="auto"/>
        <w:ind w:firstLine="720"/>
        <w:contextualSpacing/>
        <w:jc w:val="both"/>
        <w:rPr>
          <w:rFonts w:eastAsia="Times New Roman"/>
          <w:color w:val="000000"/>
          <w:szCs w:val="24"/>
          <w:shd w:val="clear" w:color="auto" w:fill="FFFFFF"/>
        </w:rPr>
      </w:pPr>
      <w:r w:rsidRPr="000B02B6">
        <w:rPr>
          <w:rFonts w:eastAsia="Times New Roman"/>
          <w:b/>
          <w:color w:val="000000"/>
          <w:szCs w:val="24"/>
          <w:shd w:val="clear" w:color="auto" w:fill="FFFFFF"/>
        </w:rPr>
        <w:t xml:space="preserve">ΓΕΩΡΓΙΟΣ </w:t>
      </w:r>
      <w:r>
        <w:rPr>
          <w:rFonts w:eastAsia="Times New Roman"/>
          <w:b/>
          <w:color w:val="000000"/>
          <w:szCs w:val="24"/>
          <w:shd w:val="clear" w:color="auto" w:fill="FFFFFF"/>
        </w:rPr>
        <w:t>-</w:t>
      </w:r>
      <w:r w:rsidRPr="000B02B6">
        <w:rPr>
          <w:rFonts w:eastAsia="Times New Roman"/>
          <w:b/>
          <w:color w:val="000000"/>
          <w:szCs w:val="24"/>
          <w:shd w:val="clear" w:color="auto" w:fill="FFFFFF"/>
        </w:rPr>
        <w:t xml:space="preserve"> ΝΙΚΟΛΑΟΣ ΔΕΝΔΙΑΣ:</w:t>
      </w:r>
      <w:r>
        <w:rPr>
          <w:rFonts w:eastAsia="Times New Roman"/>
          <w:b/>
          <w:color w:val="000000"/>
          <w:szCs w:val="24"/>
          <w:shd w:val="clear" w:color="auto" w:fill="FFFFFF"/>
        </w:rPr>
        <w:t xml:space="preserve"> </w:t>
      </w:r>
      <w:r>
        <w:rPr>
          <w:rFonts w:eastAsia="Times New Roman"/>
          <w:color w:val="000000"/>
          <w:szCs w:val="24"/>
          <w:shd w:val="clear" w:color="auto" w:fill="FFFFFF"/>
        </w:rPr>
        <w:t>Σας ευχαριστώ.</w:t>
      </w:r>
    </w:p>
    <w:p w14:paraId="45B7D4AF" w14:textId="77777777" w:rsidR="003C2D4C" w:rsidRDefault="00D019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Οφείλω να αναγνωρίσω ότι ο κ. </w:t>
      </w:r>
      <w:proofErr w:type="spellStart"/>
      <w:r>
        <w:rPr>
          <w:rFonts w:eastAsia="Times New Roman"/>
          <w:color w:val="000000"/>
          <w:szCs w:val="24"/>
          <w:shd w:val="clear" w:color="auto" w:fill="FFFFFF"/>
        </w:rPr>
        <w:t>Χουλιαράκης</w:t>
      </w:r>
      <w:proofErr w:type="spellEnd"/>
      <w:r>
        <w:rPr>
          <w:rFonts w:eastAsia="Times New Roman"/>
          <w:color w:val="000000"/>
          <w:szCs w:val="24"/>
          <w:shd w:val="clear" w:color="auto" w:fill="FFFFFF"/>
        </w:rPr>
        <w:t xml:space="preserve"> κατέθεσε τον προϋπολογισμό με σεμνότητα και απέφυγε απολύτως θριαμβολογίες και γενικές τοποθετήσεις επί του περιεχομένου. Παρέπεμ</w:t>
      </w:r>
      <w:r>
        <w:rPr>
          <w:rFonts w:eastAsia="Times New Roman"/>
          <w:color w:val="000000"/>
          <w:szCs w:val="24"/>
          <w:shd w:val="clear" w:color="auto" w:fill="FFFFFF"/>
        </w:rPr>
        <w:t xml:space="preserve">ψε στη συζήτηση στην </w:t>
      </w:r>
      <w:r>
        <w:rPr>
          <w:rFonts w:eastAsia="Times New Roman"/>
          <w:color w:val="000000"/>
          <w:szCs w:val="24"/>
          <w:shd w:val="clear" w:color="auto" w:fill="FFFFFF"/>
        </w:rPr>
        <w:t>ε</w:t>
      </w:r>
      <w:r>
        <w:rPr>
          <w:rFonts w:eastAsia="Times New Roman"/>
          <w:color w:val="000000"/>
          <w:szCs w:val="24"/>
          <w:shd w:val="clear" w:color="auto" w:fill="FFFFFF"/>
        </w:rPr>
        <w:t>πιτροπή και στην Ολομέλεια, όπου θα τα αναλύσουμε όλα με τους συναδέλφους.</w:t>
      </w:r>
    </w:p>
    <w:p w14:paraId="45B7D4B0" w14:textId="77777777" w:rsidR="003C2D4C" w:rsidRDefault="00D019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Απλώς</w:t>
      </w:r>
      <w:r>
        <w:rPr>
          <w:rFonts w:eastAsia="Times New Roman"/>
          <w:color w:val="000000"/>
          <w:szCs w:val="24"/>
          <w:shd w:val="clear" w:color="auto" w:fill="FFFFFF"/>
        </w:rPr>
        <w:t>,</w:t>
      </w:r>
      <w:r>
        <w:rPr>
          <w:rFonts w:eastAsia="Times New Roman"/>
          <w:color w:val="000000"/>
          <w:szCs w:val="24"/>
          <w:shd w:val="clear" w:color="auto" w:fill="FFFFFF"/>
        </w:rPr>
        <w:t xml:space="preserve"> είμαι υποχρεωμένος να πω ότι σύμφωνα με την πληροφόρηση που έχουμε και σύμφωνα με τις δύο πιθανότητες</w:t>
      </w:r>
      <w:r>
        <w:rPr>
          <w:rFonts w:eastAsia="Times New Roman"/>
          <w:color w:val="000000"/>
          <w:szCs w:val="24"/>
          <w:shd w:val="clear" w:color="auto" w:fill="FFFFFF"/>
        </w:rPr>
        <w:t>,</w:t>
      </w:r>
      <w:r>
        <w:rPr>
          <w:rFonts w:eastAsia="Times New Roman"/>
          <w:color w:val="000000"/>
          <w:szCs w:val="24"/>
          <w:shd w:val="clear" w:color="auto" w:fill="FFFFFF"/>
        </w:rPr>
        <w:t xml:space="preserve"> που έχουν δει το φως της δημοσιότητας -φαντάζομαι ότι ισχύει η μία εκ των δύο, με δεδομένο πλέον το θέμα των συντάξεων</w:t>
      </w:r>
      <w:r>
        <w:rPr>
          <w:rFonts w:eastAsia="Times New Roman"/>
          <w:color w:val="000000"/>
          <w:szCs w:val="24"/>
          <w:shd w:val="clear" w:color="auto" w:fill="FFFFFF"/>
        </w:rPr>
        <w:t>,</w:t>
      </w:r>
      <w:r>
        <w:rPr>
          <w:rFonts w:eastAsia="Times New Roman"/>
          <w:color w:val="000000"/>
          <w:szCs w:val="24"/>
          <w:shd w:val="clear" w:color="auto" w:fill="FFFFFF"/>
        </w:rPr>
        <w:t xml:space="preserve"> για το οποίο ευθέως </w:t>
      </w:r>
      <w:proofErr w:type="spellStart"/>
      <w:r>
        <w:rPr>
          <w:rFonts w:eastAsia="Times New Roman"/>
          <w:color w:val="000000"/>
          <w:szCs w:val="24"/>
          <w:shd w:val="clear" w:color="auto" w:fill="FFFFFF"/>
        </w:rPr>
        <w:t>επιχαίρουμε</w:t>
      </w:r>
      <w:proofErr w:type="spellEnd"/>
      <w:r>
        <w:rPr>
          <w:rFonts w:eastAsia="Times New Roman"/>
          <w:color w:val="000000"/>
          <w:szCs w:val="24"/>
          <w:shd w:val="clear" w:color="auto" w:fill="FFFFFF"/>
        </w:rPr>
        <w:t xml:space="preserve"> και σας το λέω ξεκάθαρα, κύριε </w:t>
      </w:r>
      <w:proofErr w:type="spellStart"/>
      <w:r>
        <w:rPr>
          <w:rFonts w:eastAsia="Times New Roman"/>
          <w:color w:val="000000"/>
          <w:szCs w:val="24"/>
          <w:shd w:val="clear" w:color="auto" w:fill="FFFFFF"/>
        </w:rPr>
        <w:t>Χουλιαράκη</w:t>
      </w:r>
      <w:proofErr w:type="spellEnd"/>
      <w:r>
        <w:rPr>
          <w:rFonts w:eastAsia="Times New Roman"/>
          <w:color w:val="000000"/>
          <w:szCs w:val="24"/>
          <w:shd w:val="clear" w:color="auto" w:fill="FFFFFF"/>
        </w:rPr>
        <w:t xml:space="preserve">- η Νέα Δημοκρατία χαίρεται για τη μη περικοπή των </w:t>
      </w:r>
      <w:r>
        <w:rPr>
          <w:rFonts w:eastAsia="Times New Roman"/>
          <w:color w:val="000000"/>
          <w:szCs w:val="24"/>
          <w:shd w:val="clear" w:color="auto" w:fill="FFFFFF"/>
        </w:rPr>
        <w:lastRenderedPageBreak/>
        <w:t xml:space="preserve">συντάξεων. </w:t>
      </w:r>
      <w:r>
        <w:rPr>
          <w:rFonts w:eastAsia="Times New Roman"/>
          <w:color w:val="000000"/>
          <w:szCs w:val="24"/>
          <w:shd w:val="clear" w:color="auto" w:fill="FFFFFF"/>
        </w:rPr>
        <w:t xml:space="preserve">Θεωρούμε </w:t>
      </w:r>
      <w:r>
        <w:rPr>
          <w:rFonts w:eastAsia="Times New Roman"/>
          <w:color w:val="000000"/>
          <w:szCs w:val="24"/>
          <w:shd w:val="clear" w:color="auto" w:fill="FFFFFF"/>
        </w:rPr>
        <w:t>-</w:t>
      </w:r>
      <w:r>
        <w:rPr>
          <w:rFonts w:eastAsia="Times New Roman"/>
          <w:color w:val="000000"/>
          <w:szCs w:val="24"/>
          <w:shd w:val="clear" w:color="auto" w:fill="FFFFFF"/>
        </w:rPr>
        <w:t>το είχαμε διατυπώσει ως κοινοβουλευτική τοποθέτηση διά τροπολογίας- ότι η ελληνική κοινωνία σε αυτήν τη συγκυρία δεν άντεχε την περαιτέρω περικοπή των συντάξεων.</w:t>
      </w:r>
    </w:p>
    <w:p w14:paraId="45B7D4B1" w14:textId="77777777" w:rsidR="003C2D4C" w:rsidRDefault="00D019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Θεωρούμε, όμως, ότι, η ανάλυση του προϋπολογισμού που καταθέσατε, θα οδηγήσει σε αντ</w:t>
      </w:r>
      <w:r>
        <w:rPr>
          <w:rFonts w:eastAsia="Times New Roman"/>
          <w:color w:val="000000"/>
          <w:szCs w:val="24"/>
          <w:shd w:val="clear" w:color="auto" w:fill="FFFFFF"/>
        </w:rPr>
        <w:t>ίληψη των αδιεξόδων</w:t>
      </w:r>
      <w:r>
        <w:rPr>
          <w:rFonts w:eastAsia="Times New Roman"/>
          <w:color w:val="000000"/>
          <w:szCs w:val="24"/>
          <w:shd w:val="clear" w:color="auto" w:fill="FFFFFF"/>
        </w:rPr>
        <w:t>,</w:t>
      </w:r>
      <w:r>
        <w:rPr>
          <w:rFonts w:eastAsia="Times New Roman"/>
          <w:color w:val="000000"/>
          <w:szCs w:val="24"/>
          <w:shd w:val="clear" w:color="auto" w:fill="FFFFFF"/>
        </w:rPr>
        <w:t xml:space="preserve"> στα οποία οδηγεί η οικονομική σας πολιτική. Θα ευχόμουν να διαψευστώ από τη συζήτηση και από την τελική κατάληξη. Φοβούμαι, όμως, ότι αυτό δεν θα συμβεί. </w:t>
      </w:r>
    </w:p>
    <w:p w14:paraId="45B7D4B2" w14:textId="77777777" w:rsidR="003C2D4C" w:rsidRDefault="00D0192B">
      <w:pPr>
        <w:tabs>
          <w:tab w:val="left" w:pos="1470"/>
        </w:tabs>
        <w:spacing w:line="600" w:lineRule="auto"/>
        <w:ind w:firstLine="720"/>
        <w:contextualSpacing/>
        <w:jc w:val="both"/>
        <w:rPr>
          <w:rFonts w:eastAsia="Times New Roman"/>
          <w:color w:val="000000"/>
          <w:szCs w:val="24"/>
          <w:shd w:val="clear" w:color="auto" w:fill="FFFFFF"/>
        </w:rPr>
      </w:pPr>
      <w:r w:rsidRPr="006B601E">
        <w:rPr>
          <w:rFonts w:eastAsia="Times New Roman"/>
          <w:b/>
          <w:color w:val="000000"/>
          <w:szCs w:val="24"/>
          <w:shd w:val="clear" w:color="auto" w:fill="FFFFFF"/>
        </w:rPr>
        <w:t>ΠΡΟΕΔΡΕΥΩΝ (Αναστάσιος Κουράκης):</w:t>
      </w:r>
      <w:r>
        <w:rPr>
          <w:rFonts w:eastAsia="Times New Roman"/>
          <w:color w:val="000000"/>
          <w:szCs w:val="24"/>
          <w:shd w:val="clear" w:color="auto" w:fill="FFFFFF"/>
        </w:rPr>
        <w:t xml:space="preserve"> Ευχαριστούμε, κύριε </w:t>
      </w:r>
      <w:proofErr w:type="spellStart"/>
      <w:r>
        <w:rPr>
          <w:rFonts w:eastAsia="Times New Roman"/>
          <w:color w:val="000000"/>
          <w:szCs w:val="24"/>
          <w:shd w:val="clear" w:color="auto" w:fill="FFFFFF"/>
        </w:rPr>
        <w:t>Δένδια</w:t>
      </w:r>
      <w:proofErr w:type="spellEnd"/>
      <w:r>
        <w:rPr>
          <w:rFonts w:eastAsia="Times New Roman"/>
          <w:color w:val="000000"/>
          <w:szCs w:val="24"/>
          <w:shd w:val="clear" w:color="auto" w:fill="FFFFFF"/>
        </w:rPr>
        <w:t>.</w:t>
      </w:r>
    </w:p>
    <w:p w14:paraId="45B7D4B3" w14:textId="77777777" w:rsidR="003C2D4C" w:rsidRDefault="00D0192B">
      <w:pPr>
        <w:tabs>
          <w:tab w:val="left" w:pos="1470"/>
        </w:tabs>
        <w:spacing w:line="600" w:lineRule="auto"/>
        <w:ind w:firstLine="720"/>
        <w:contextualSpacing/>
        <w:jc w:val="both"/>
        <w:rPr>
          <w:rFonts w:eastAsia="Times New Roman"/>
          <w:color w:val="000000"/>
          <w:szCs w:val="24"/>
          <w:shd w:val="clear" w:color="auto" w:fill="FFFFFF"/>
        </w:rPr>
      </w:pPr>
      <w:r w:rsidRPr="006B601E">
        <w:rPr>
          <w:rFonts w:eastAsia="Times New Roman"/>
          <w:b/>
          <w:color w:val="000000"/>
          <w:szCs w:val="24"/>
          <w:shd w:val="clear" w:color="auto" w:fill="FFFFFF"/>
        </w:rPr>
        <w:t>ΓΕΩΡΓΙΟΣ ΑΜΥΡΑΣ:</w:t>
      </w:r>
      <w:r>
        <w:rPr>
          <w:rFonts w:eastAsia="Times New Roman"/>
          <w:color w:val="000000"/>
          <w:szCs w:val="24"/>
          <w:shd w:val="clear" w:color="auto" w:fill="FFFFFF"/>
        </w:rPr>
        <w:t xml:space="preserve"> Κύριε Πρόεδρε, θα ήθελα τον λόγο.</w:t>
      </w:r>
    </w:p>
    <w:p w14:paraId="45B7D4B4" w14:textId="77777777" w:rsidR="003C2D4C" w:rsidRDefault="00D0192B">
      <w:pPr>
        <w:tabs>
          <w:tab w:val="left" w:pos="1470"/>
        </w:tabs>
        <w:spacing w:line="600" w:lineRule="auto"/>
        <w:ind w:firstLine="720"/>
        <w:contextualSpacing/>
        <w:jc w:val="both"/>
        <w:rPr>
          <w:rFonts w:eastAsia="Times New Roman"/>
          <w:color w:val="000000"/>
          <w:szCs w:val="24"/>
          <w:shd w:val="clear" w:color="auto" w:fill="FFFFFF"/>
        </w:rPr>
      </w:pPr>
      <w:r w:rsidRPr="006B601E">
        <w:rPr>
          <w:rFonts w:eastAsia="Times New Roman"/>
          <w:b/>
          <w:color w:val="000000"/>
          <w:szCs w:val="24"/>
          <w:shd w:val="clear" w:color="auto" w:fill="FFFFFF"/>
        </w:rPr>
        <w:t>ΠΡΟΕΔΡΕΥΩΝ (Αναστάσιος Κουράκης):</w:t>
      </w:r>
      <w:r>
        <w:rPr>
          <w:rFonts w:eastAsia="Times New Roman"/>
          <w:color w:val="000000"/>
          <w:szCs w:val="24"/>
          <w:shd w:val="clear" w:color="auto" w:fill="FFFFFF"/>
        </w:rPr>
        <w:t xml:space="preserve"> Ορίστε, κύριε </w:t>
      </w:r>
      <w:proofErr w:type="spellStart"/>
      <w:r>
        <w:rPr>
          <w:rFonts w:eastAsia="Times New Roman"/>
          <w:color w:val="000000"/>
          <w:szCs w:val="24"/>
          <w:shd w:val="clear" w:color="auto" w:fill="FFFFFF"/>
        </w:rPr>
        <w:t>Αμυρά</w:t>
      </w:r>
      <w:proofErr w:type="spellEnd"/>
      <w:r>
        <w:rPr>
          <w:rFonts w:eastAsia="Times New Roman"/>
          <w:color w:val="000000"/>
          <w:szCs w:val="24"/>
          <w:shd w:val="clear" w:color="auto" w:fill="FFFFFF"/>
        </w:rPr>
        <w:t>.</w:t>
      </w:r>
    </w:p>
    <w:p w14:paraId="45B7D4B5" w14:textId="77777777" w:rsidR="003C2D4C" w:rsidRDefault="00D0192B">
      <w:pPr>
        <w:tabs>
          <w:tab w:val="left" w:pos="1470"/>
        </w:tabs>
        <w:spacing w:line="600" w:lineRule="auto"/>
        <w:ind w:firstLine="720"/>
        <w:contextualSpacing/>
        <w:jc w:val="both"/>
        <w:rPr>
          <w:rFonts w:eastAsia="Times New Roman"/>
          <w:color w:val="000000"/>
          <w:szCs w:val="24"/>
          <w:shd w:val="clear" w:color="auto" w:fill="FFFFFF"/>
        </w:rPr>
      </w:pPr>
      <w:r w:rsidRPr="006B601E">
        <w:rPr>
          <w:rFonts w:eastAsia="Times New Roman"/>
          <w:b/>
          <w:color w:val="000000"/>
          <w:szCs w:val="24"/>
          <w:shd w:val="clear" w:color="auto" w:fill="FFFFFF"/>
        </w:rPr>
        <w:t>ΓΕΩΡΓΙΟΣ ΑΜΥΡΑΣ:</w:t>
      </w:r>
      <w:r>
        <w:rPr>
          <w:rFonts w:eastAsia="Times New Roman"/>
          <w:color w:val="000000"/>
          <w:szCs w:val="24"/>
          <w:shd w:val="clear" w:color="auto" w:fill="FFFFFF"/>
        </w:rPr>
        <w:t xml:space="preserve"> Ευχαριστώ, κύριε Πρόεδρε.</w:t>
      </w:r>
    </w:p>
    <w:p w14:paraId="45B7D4B6" w14:textId="77777777" w:rsidR="003C2D4C" w:rsidRDefault="00D019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Θα έλεγα ότι δεν είναι ακριβώς ο πρώτος </w:t>
      </w:r>
      <w:proofErr w:type="spellStart"/>
      <w:r>
        <w:rPr>
          <w:rFonts w:eastAsia="Times New Roman"/>
          <w:color w:val="000000"/>
          <w:szCs w:val="24"/>
          <w:shd w:val="clear" w:color="auto" w:fill="FFFFFF"/>
        </w:rPr>
        <w:t>μεταμνημονιακός</w:t>
      </w:r>
      <w:proofErr w:type="spellEnd"/>
      <w:r>
        <w:rPr>
          <w:rFonts w:eastAsia="Times New Roman"/>
          <w:color w:val="000000"/>
          <w:szCs w:val="24"/>
          <w:shd w:val="clear" w:color="auto" w:fill="FFFFFF"/>
        </w:rPr>
        <w:t xml:space="preserve"> προϋπολογισμός αυτού του κράτους, δεδομένου ότι είμαστε </w:t>
      </w:r>
      <w:r>
        <w:rPr>
          <w:rFonts w:eastAsia="Times New Roman"/>
          <w:color w:val="000000"/>
          <w:szCs w:val="24"/>
          <w:shd w:val="clear" w:color="auto" w:fill="FFFFFF"/>
        </w:rPr>
        <w:lastRenderedPageBreak/>
        <w:t>σε καθεστώς</w:t>
      </w:r>
      <w:r>
        <w:rPr>
          <w:rFonts w:eastAsia="Times New Roman"/>
          <w:color w:val="000000"/>
          <w:szCs w:val="24"/>
          <w:shd w:val="clear" w:color="auto" w:fill="FFFFFF"/>
        </w:rPr>
        <w:t xml:space="preserve"> ενισχυμένης εποπτείας, δεδομένου ότι η Ευρωπαϊκή Επιτροπή θα προχωρήσει σε αξιολόγηση για τις ληξιπρόθεσμες οφειλές του δημοσίου προς τους ιδιώτες, που έχουν πιάσει ταβάνι, σε αξιολόγηση για τη στελέχωση της Ανεξάρτητης Αρχής Δημοσίων Εσόδων, για την καθυ</w:t>
      </w:r>
      <w:r>
        <w:rPr>
          <w:rFonts w:eastAsia="Times New Roman"/>
          <w:color w:val="000000"/>
          <w:szCs w:val="24"/>
          <w:shd w:val="clear" w:color="auto" w:fill="FFFFFF"/>
        </w:rPr>
        <w:t>στέρηση στις ιδιωτικοποιήσεις, για τις αλλαγές στο δημόσιο. Άρα, θα έλεγα να κρατάμε μικρό καλάθι</w:t>
      </w:r>
      <w:r>
        <w:rPr>
          <w:rFonts w:eastAsia="Times New Roman"/>
          <w:color w:val="000000"/>
          <w:szCs w:val="24"/>
          <w:shd w:val="clear" w:color="auto" w:fill="FFFFFF"/>
        </w:rPr>
        <w:t>,</w:t>
      </w:r>
      <w:r>
        <w:rPr>
          <w:rFonts w:eastAsia="Times New Roman"/>
          <w:color w:val="000000"/>
          <w:szCs w:val="24"/>
          <w:shd w:val="clear" w:color="auto" w:fill="FFFFFF"/>
        </w:rPr>
        <w:t xml:space="preserve"> σε σχέση με το </w:t>
      </w:r>
      <w:proofErr w:type="spellStart"/>
      <w:r>
        <w:rPr>
          <w:rFonts w:eastAsia="Times New Roman"/>
          <w:color w:val="000000"/>
          <w:szCs w:val="24"/>
          <w:shd w:val="clear" w:color="auto" w:fill="FFFFFF"/>
        </w:rPr>
        <w:t>μεταμνημονιακό</w:t>
      </w:r>
      <w:proofErr w:type="spellEnd"/>
      <w:r>
        <w:rPr>
          <w:rFonts w:eastAsia="Times New Roman"/>
          <w:color w:val="000000"/>
          <w:szCs w:val="24"/>
          <w:shd w:val="clear" w:color="auto" w:fill="FFFFFF"/>
        </w:rPr>
        <w:t xml:space="preserve"> ή το λανθάνον </w:t>
      </w:r>
      <w:proofErr w:type="spellStart"/>
      <w:r>
        <w:rPr>
          <w:rFonts w:eastAsia="Times New Roman"/>
          <w:color w:val="000000"/>
          <w:szCs w:val="24"/>
          <w:shd w:val="clear" w:color="auto" w:fill="FFFFFF"/>
        </w:rPr>
        <w:t>μνημονιακό</w:t>
      </w:r>
      <w:proofErr w:type="spellEnd"/>
      <w:r>
        <w:rPr>
          <w:rFonts w:eastAsia="Times New Roman"/>
          <w:color w:val="000000"/>
          <w:szCs w:val="24"/>
          <w:shd w:val="clear" w:color="auto" w:fill="FFFFFF"/>
        </w:rPr>
        <w:t xml:space="preserve"> καθεστώς του παρόντος προϋπολογισμού. </w:t>
      </w:r>
    </w:p>
    <w:p w14:paraId="45B7D4B7" w14:textId="77777777" w:rsidR="003C2D4C" w:rsidRDefault="00D019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Επίσης, υπάρχει και η προειδοποίηση για τα 600 εκατομμύρια ευρώ</w:t>
      </w:r>
      <w:r>
        <w:rPr>
          <w:rFonts w:eastAsia="Times New Roman"/>
          <w:color w:val="000000"/>
          <w:szCs w:val="24"/>
          <w:shd w:val="clear" w:color="auto" w:fill="FFFFFF"/>
        </w:rPr>
        <w:t xml:space="preserve">, που ακόμα δεν έχει λάβει χώρα, δηλαδή τα κέρδη από το </w:t>
      </w:r>
      <w:proofErr w:type="spellStart"/>
      <w:r>
        <w:rPr>
          <w:rFonts w:eastAsia="Times New Roman"/>
          <w:color w:val="000000"/>
          <w:szCs w:val="24"/>
          <w:shd w:val="clear" w:color="auto" w:fill="FFFFFF"/>
        </w:rPr>
        <w:t>ευρωσύστημα</w:t>
      </w:r>
      <w:proofErr w:type="spellEnd"/>
      <w:r>
        <w:rPr>
          <w:rFonts w:eastAsia="Times New Roman"/>
          <w:color w:val="000000"/>
          <w:szCs w:val="24"/>
          <w:shd w:val="clear" w:color="auto" w:fill="FFFFFF"/>
        </w:rPr>
        <w:t xml:space="preserve">. Όλα αυτά εξαρτώνται, βεβαίως, από τις επιδόσεις της ελληνικής οικονομίας, έτσι όπως θα ελεγχθούν, θα αξιολογηθούν από την Ευρωπαϊκή Επιτροπή. Αυτό είναι το πρώτο μου βασικό σχόλιο. </w:t>
      </w:r>
    </w:p>
    <w:p w14:paraId="45B7D4B8" w14:textId="77777777" w:rsidR="003C2D4C" w:rsidRDefault="00D019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Έχουμ</w:t>
      </w:r>
      <w:r>
        <w:rPr>
          <w:rFonts w:eastAsia="Times New Roman"/>
          <w:color w:val="000000"/>
          <w:szCs w:val="24"/>
          <w:shd w:val="clear" w:color="auto" w:fill="FFFFFF"/>
        </w:rPr>
        <w:t>ε μπροστά μας όντως</w:t>
      </w:r>
      <w:r>
        <w:rPr>
          <w:rFonts w:eastAsia="Times New Roman"/>
          <w:color w:val="000000"/>
          <w:szCs w:val="24"/>
          <w:shd w:val="clear" w:color="auto" w:fill="FFFFFF"/>
        </w:rPr>
        <w:t>,</w:t>
      </w:r>
      <w:r>
        <w:rPr>
          <w:rFonts w:eastAsia="Times New Roman"/>
          <w:color w:val="000000"/>
          <w:szCs w:val="24"/>
          <w:shd w:val="clear" w:color="auto" w:fill="FFFFFF"/>
        </w:rPr>
        <w:t xml:space="preserve"> τις συνεδριάσεις, στις οποίες ο καθένας θα αναπτύξει τα επιχειρήματά του. Εγώ θα έλεγα ότι ένας προϋπολογισμός</w:t>
      </w:r>
      <w:r>
        <w:rPr>
          <w:rFonts w:eastAsia="Times New Roman"/>
          <w:color w:val="000000"/>
          <w:szCs w:val="24"/>
          <w:shd w:val="clear" w:color="auto" w:fill="FFFFFF"/>
        </w:rPr>
        <w:t>,</w:t>
      </w:r>
      <w:r>
        <w:rPr>
          <w:rFonts w:eastAsia="Times New Roman"/>
          <w:color w:val="000000"/>
          <w:szCs w:val="24"/>
          <w:shd w:val="clear" w:color="auto" w:fill="FFFFFF"/>
        </w:rPr>
        <w:t xml:space="preserve"> για να πετύχει στην Ελλάδα θα πρέπει να είναι ξεκάθαρα αναπτυξιακός, με εμπιστοσύνη προς τον ιδιωτικό τομέα. Εάν κάποια στι</w:t>
      </w:r>
      <w:r>
        <w:rPr>
          <w:rFonts w:eastAsia="Times New Roman"/>
          <w:color w:val="000000"/>
          <w:szCs w:val="24"/>
          <w:shd w:val="clear" w:color="auto" w:fill="FFFFFF"/>
        </w:rPr>
        <w:t xml:space="preserve">γμή οι κυβερνήτες αυτής της </w:t>
      </w:r>
      <w:r>
        <w:rPr>
          <w:rFonts w:eastAsia="Times New Roman"/>
          <w:color w:val="000000"/>
          <w:szCs w:val="24"/>
          <w:shd w:val="clear" w:color="auto" w:fill="FFFFFF"/>
        </w:rPr>
        <w:lastRenderedPageBreak/>
        <w:t xml:space="preserve">χώρας -όποιοι και αν είναι αυτοί- στη διάρκεια των χρόνων αντιληφθούν ότι η </w:t>
      </w:r>
      <w:r>
        <w:rPr>
          <w:rFonts w:eastAsia="Times New Roman"/>
          <w:color w:val="000000"/>
          <w:szCs w:val="24"/>
          <w:shd w:val="clear" w:color="auto" w:fill="FFFFFF"/>
        </w:rPr>
        <w:t>«</w:t>
      </w:r>
      <w:r>
        <w:rPr>
          <w:rFonts w:eastAsia="Times New Roman"/>
          <w:color w:val="000000"/>
          <w:szCs w:val="24"/>
          <w:shd w:val="clear" w:color="auto" w:fill="FFFFFF"/>
        </w:rPr>
        <w:t>ιερά αγελάδα</w:t>
      </w:r>
      <w:r>
        <w:rPr>
          <w:rFonts w:eastAsia="Times New Roman"/>
          <w:color w:val="000000"/>
          <w:szCs w:val="24"/>
          <w:shd w:val="clear" w:color="auto" w:fill="FFFFFF"/>
        </w:rPr>
        <w:t>»</w:t>
      </w:r>
      <w:r>
        <w:rPr>
          <w:rFonts w:eastAsia="Times New Roman"/>
          <w:color w:val="000000"/>
          <w:szCs w:val="24"/>
          <w:shd w:val="clear" w:color="auto" w:fill="FFFFFF"/>
        </w:rPr>
        <w:t xml:space="preserve"> αυτής της κοινωνίας είναι ο Έλληνας ιδιώτης που παράγει, ερευνά, καινοτομεί, κάνει εξαγωγές, προσλαμβάνει, τότε ενδεχομένως τα πράγματα ν</w:t>
      </w:r>
      <w:r>
        <w:rPr>
          <w:rFonts w:eastAsia="Times New Roman"/>
          <w:color w:val="000000"/>
          <w:szCs w:val="24"/>
          <w:shd w:val="clear" w:color="auto" w:fill="FFFFFF"/>
        </w:rPr>
        <w:t>α είναι καλύτερα.</w:t>
      </w:r>
    </w:p>
    <w:p w14:paraId="45B7D4B9" w14:textId="77777777" w:rsidR="003C2D4C" w:rsidRDefault="00D019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Σας ευχαριστώ.</w:t>
      </w:r>
    </w:p>
    <w:p w14:paraId="45B7D4BA" w14:textId="77777777" w:rsidR="003C2D4C" w:rsidRDefault="00D0192B">
      <w:pPr>
        <w:tabs>
          <w:tab w:val="left" w:pos="1470"/>
        </w:tabs>
        <w:spacing w:line="600" w:lineRule="auto"/>
        <w:ind w:firstLine="720"/>
        <w:contextualSpacing/>
        <w:jc w:val="both"/>
        <w:rPr>
          <w:rFonts w:eastAsia="Times New Roman"/>
          <w:color w:val="000000"/>
          <w:szCs w:val="24"/>
          <w:shd w:val="clear" w:color="auto" w:fill="FFFFFF"/>
        </w:rPr>
      </w:pPr>
      <w:r w:rsidRPr="006B601E">
        <w:rPr>
          <w:rFonts w:eastAsia="Times New Roman"/>
          <w:b/>
          <w:color w:val="000000"/>
          <w:szCs w:val="24"/>
          <w:shd w:val="clear" w:color="auto" w:fill="FFFFFF"/>
        </w:rPr>
        <w:t>ΠΡΟΕΔΡΕΥΩΝ (Αναστάσιος Κουράκης):</w:t>
      </w:r>
      <w:r>
        <w:rPr>
          <w:rFonts w:eastAsia="Times New Roman"/>
          <w:color w:val="000000"/>
          <w:szCs w:val="24"/>
          <w:shd w:val="clear" w:color="auto" w:fill="FFFFFF"/>
        </w:rPr>
        <w:t xml:space="preserve"> Ευχαριστούμε τον κ. </w:t>
      </w:r>
      <w:proofErr w:type="spellStart"/>
      <w:r>
        <w:rPr>
          <w:rFonts w:eastAsia="Times New Roman"/>
          <w:color w:val="000000"/>
          <w:szCs w:val="24"/>
          <w:shd w:val="clear" w:color="auto" w:fill="FFFFFF"/>
        </w:rPr>
        <w:t>Αμυρά</w:t>
      </w:r>
      <w:proofErr w:type="spellEnd"/>
      <w:r>
        <w:rPr>
          <w:rFonts w:eastAsia="Times New Roman"/>
          <w:color w:val="000000"/>
          <w:szCs w:val="24"/>
          <w:shd w:val="clear" w:color="auto" w:fill="FFFFFF"/>
        </w:rPr>
        <w:t>.</w:t>
      </w:r>
    </w:p>
    <w:p w14:paraId="45B7D4BB" w14:textId="77777777" w:rsidR="003C2D4C" w:rsidRDefault="00D0192B">
      <w:pPr>
        <w:tabs>
          <w:tab w:val="left" w:pos="1470"/>
        </w:tabs>
        <w:spacing w:line="600" w:lineRule="auto"/>
        <w:ind w:firstLine="720"/>
        <w:contextualSpacing/>
        <w:jc w:val="both"/>
        <w:rPr>
          <w:rFonts w:eastAsia="Times New Roman"/>
          <w:color w:val="000000"/>
          <w:szCs w:val="24"/>
          <w:shd w:val="clear" w:color="auto" w:fill="FFFFFF"/>
        </w:rPr>
      </w:pPr>
      <w:r w:rsidRPr="006B601E">
        <w:rPr>
          <w:rFonts w:eastAsia="Times New Roman"/>
          <w:b/>
          <w:color w:val="000000"/>
          <w:szCs w:val="24"/>
          <w:shd w:val="clear" w:color="auto" w:fill="FFFFFF"/>
        </w:rPr>
        <w:t>ΑΘΑΝΑΣΙΟΣ ΘΕΟΧΑΡΟΠΟΥΛΟΣ:</w:t>
      </w:r>
      <w:r>
        <w:rPr>
          <w:rFonts w:eastAsia="Times New Roman"/>
          <w:color w:val="000000"/>
          <w:szCs w:val="24"/>
          <w:shd w:val="clear" w:color="auto" w:fill="FFFFFF"/>
        </w:rPr>
        <w:t xml:space="preserve"> Κύριε Πρόεδρε, θα ήθελα τον λόγο.</w:t>
      </w:r>
    </w:p>
    <w:p w14:paraId="45B7D4BC" w14:textId="77777777" w:rsidR="003C2D4C" w:rsidRDefault="00D0192B">
      <w:pPr>
        <w:tabs>
          <w:tab w:val="left" w:pos="1470"/>
        </w:tabs>
        <w:spacing w:line="600" w:lineRule="auto"/>
        <w:ind w:firstLine="720"/>
        <w:contextualSpacing/>
        <w:jc w:val="both"/>
        <w:rPr>
          <w:rFonts w:eastAsia="Times New Roman"/>
          <w:color w:val="000000"/>
          <w:szCs w:val="24"/>
          <w:shd w:val="clear" w:color="auto" w:fill="FFFFFF"/>
        </w:rPr>
      </w:pPr>
      <w:r w:rsidRPr="006B601E">
        <w:rPr>
          <w:rFonts w:eastAsia="Times New Roman"/>
          <w:b/>
          <w:color w:val="000000"/>
          <w:szCs w:val="24"/>
          <w:shd w:val="clear" w:color="auto" w:fill="FFFFFF"/>
        </w:rPr>
        <w:t xml:space="preserve">ΠΡΟΕΔΡΕΥΩΝ (Αναστάσιος Κουράκης): </w:t>
      </w:r>
      <w:r>
        <w:rPr>
          <w:rFonts w:eastAsia="Times New Roman"/>
          <w:color w:val="000000"/>
          <w:szCs w:val="24"/>
          <w:shd w:val="clear" w:color="auto" w:fill="FFFFFF"/>
        </w:rPr>
        <w:t>Ορίστε, κύριε Θεοχαρόπουλε.</w:t>
      </w:r>
    </w:p>
    <w:p w14:paraId="45B7D4BD" w14:textId="77777777" w:rsidR="003C2D4C" w:rsidRDefault="00D0192B">
      <w:pPr>
        <w:tabs>
          <w:tab w:val="left" w:pos="1470"/>
        </w:tabs>
        <w:spacing w:line="600" w:lineRule="auto"/>
        <w:ind w:firstLine="720"/>
        <w:contextualSpacing/>
        <w:jc w:val="both"/>
        <w:rPr>
          <w:rFonts w:eastAsia="Times New Roman"/>
          <w:color w:val="000000"/>
          <w:szCs w:val="24"/>
          <w:shd w:val="clear" w:color="auto" w:fill="FFFFFF"/>
        </w:rPr>
      </w:pPr>
      <w:r w:rsidRPr="006B601E">
        <w:rPr>
          <w:rFonts w:eastAsia="Times New Roman"/>
          <w:b/>
          <w:color w:val="000000"/>
          <w:szCs w:val="24"/>
          <w:shd w:val="clear" w:color="auto" w:fill="FFFFFF"/>
        </w:rPr>
        <w:t xml:space="preserve">ΑΘΑΝΑΣΙΟΣ ΘΕΟΧΑΡΟΠΟΥΛΟΣ: </w:t>
      </w:r>
      <w:r>
        <w:rPr>
          <w:rFonts w:eastAsia="Times New Roman"/>
          <w:color w:val="000000"/>
          <w:szCs w:val="24"/>
          <w:shd w:val="clear" w:color="auto" w:fill="FFFFFF"/>
        </w:rPr>
        <w:t>Κύριε Υπουργέ, μ</w:t>
      </w:r>
      <w:r>
        <w:rPr>
          <w:rFonts w:eastAsia="Times New Roman"/>
          <w:color w:val="000000"/>
          <w:szCs w:val="24"/>
          <w:shd w:val="clear" w:color="auto" w:fill="FFFFFF"/>
        </w:rPr>
        <w:t xml:space="preserve">όλις κατατέθηκε στο Κοινοβούλιο ο προϋπολογισμός. Χαρακτηρίζεται από την Κυβέρνησή σας ως ο πρώτος </w:t>
      </w:r>
      <w:proofErr w:type="spellStart"/>
      <w:r>
        <w:rPr>
          <w:rFonts w:eastAsia="Times New Roman"/>
          <w:color w:val="000000"/>
          <w:szCs w:val="24"/>
          <w:shd w:val="clear" w:color="auto" w:fill="FFFFFF"/>
        </w:rPr>
        <w:t>μεταμνημονιακός</w:t>
      </w:r>
      <w:proofErr w:type="spellEnd"/>
      <w:r>
        <w:rPr>
          <w:rFonts w:eastAsia="Times New Roman"/>
          <w:color w:val="000000"/>
          <w:szCs w:val="24"/>
          <w:shd w:val="clear" w:color="auto" w:fill="FFFFFF"/>
        </w:rPr>
        <w:t xml:space="preserve"> προϋπολογισμός. Νομίζω ότι θα έπρεπε να μιλάμε με πολύ μεγαλύτερη ειλικρίνεια στον ελληνικό λαό. Έχουν υπογραφεί δεσμεύσεις για τα επόμενα χρ</w:t>
      </w:r>
      <w:r>
        <w:rPr>
          <w:rFonts w:eastAsia="Times New Roman"/>
          <w:color w:val="000000"/>
          <w:szCs w:val="24"/>
          <w:shd w:val="clear" w:color="auto" w:fill="FFFFFF"/>
        </w:rPr>
        <w:t>όνια, οι οποίες συνιστούν ένα βαρύ πρόγραμμα για τη χώρα.</w:t>
      </w:r>
    </w:p>
    <w:p w14:paraId="45B7D4BE" w14:textId="77777777" w:rsidR="003C2D4C" w:rsidRDefault="00D019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Β</w:t>
      </w:r>
      <w:r>
        <w:rPr>
          <w:rFonts w:eastAsia="Times New Roman"/>
          <w:color w:val="000000"/>
          <w:szCs w:val="24"/>
          <w:shd w:val="clear" w:color="auto" w:fill="FFFFFF"/>
        </w:rPr>
        <w:t>εβαίως</w:t>
      </w:r>
      <w:r>
        <w:rPr>
          <w:rFonts w:eastAsia="Times New Roman"/>
          <w:color w:val="000000"/>
          <w:szCs w:val="24"/>
          <w:shd w:val="clear" w:color="auto" w:fill="FFFFFF"/>
        </w:rPr>
        <w:t>,</w:t>
      </w:r>
      <w:r>
        <w:rPr>
          <w:rFonts w:eastAsia="Times New Roman"/>
          <w:color w:val="000000"/>
          <w:szCs w:val="24"/>
          <w:shd w:val="clear" w:color="auto" w:fill="FFFFFF"/>
        </w:rPr>
        <w:t xml:space="preserve"> θα συζητηθούν όλα στις </w:t>
      </w:r>
      <w:r>
        <w:rPr>
          <w:rFonts w:eastAsia="Times New Roman"/>
          <w:color w:val="000000"/>
          <w:szCs w:val="24"/>
          <w:shd w:val="clear" w:color="auto" w:fill="FFFFFF"/>
        </w:rPr>
        <w:t>ε</w:t>
      </w:r>
      <w:r>
        <w:rPr>
          <w:rFonts w:eastAsia="Times New Roman"/>
          <w:color w:val="000000"/>
          <w:szCs w:val="24"/>
          <w:shd w:val="clear" w:color="auto" w:fill="FFFFFF"/>
        </w:rPr>
        <w:t xml:space="preserve">πιτροπές και δεν χρειάζεται να πούμε τίποτα περισσότερο σήμερα. Το μόνο που θα ήθελα να επισημάνω είναι το εξής κεντρικό ζήτημα: Ο προϋπολογισμός σας, όπως και  των </w:t>
      </w:r>
      <w:r>
        <w:rPr>
          <w:rFonts w:eastAsia="Times New Roman"/>
          <w:color w:val="000000"/>
          <w:szCs w:val="24"/>
          <w:shd w:val="clear" w:color="auto" w:fill="FFFFFF"/>
        </w:rPr>
        <w:t xml:space="preserve">προηγούμενων χρόνων, έχει ως μοναδικό ουσιαστικά </w:t>
      </w:r>
      <w:r>
        <w:rPr>
          <w:rFonts w:eastAsia="Times New Roman"/>
          <w:color w:val="000000"/>
          <w:szCs w:val="24"/>
          <w:shd w:val="clear" w:color="auto" w:fill="FFFFFF"/>
        </w:rPr>
        <w:t>δημοσι</w:t>
      </w:r>
      <w:r>
        <w:rPr>
          <w:rFonts w:eastAsia="Times New Roman"/>
          <w:color w:val="000000"/>
          <w:szCs w:val="24"/>
          <w:shd w:val="clear" w:color="auto" w:fill="FFFFFF"/>
        </w:rPr>
        <w:t>ονομικό στόχο την επίτευξη υπερβολικών πρωτογενών πλεονασμάτων. Από εκεί που μιλούσαμε για ελλείμματα στη χώρα μας, φτάσαμε στο εντελώς αντίθετο άκρο, που και αυτό είναι προβληματικό, να κυνηγ</w:t>
      </w:r>
      <w:r>
        <w:rPr>
          <w:rFonts w:eastAsia="Times New Roman"/>
          <w:color w:val="000000"/>
          <w:szCs w:val="24"/>
          <w:shd w:val="clear" w:color="auto" w:fill="FFFFFF"/>
        </w:rPr>
        <w:t>άτε</w:t>
      </w:r>
      <w:r>
        <w:rPr>
          <w:rFonts w:eastAsia="Times New Roman"/>
          <w:color w:val="000000"/>
          <w:szCs w:val="24"/>
          <w:shd w:val="clear" w:color="auto" w:fill="FFFFFF"/>
        </w:rPr>
        <w:t xml:space="preserve">, </w:t>
      </w:r>
      <w:r>
        <w:rPr>
          <w:rFonts w:eastAsia="Times New Roman"/>
          <w:color w:val="000000"/>
          <w:szCs w:val="24"/>
          <w:shd w:val="clear" w:color="auto" w:fill="FFFFFF"/>
        </w:rPr>
        <w:t>υπερβολικά πρωτογενή πλεονάσματα</w:t>
      </w:r>
      <w:r>
        <w:rPr>
          <w:rFonts w:eastAsia="Times New Roman"/>
          <w:color w:val="000000"/>
          <w:szCs w:val="24"/>
          <w:shd w:val="clear" w:color="auto" w:fill="FFFFFF"/>
        </w:rPr>
        <w:t>, τα οποία, για να πετύχεις, απαιτούνται δυσβάσταχτα μέτρα.</w:t>
      </w:r>
      <w:r>
        <w:rPr>
          <w:rFonts w:eastAsia="Times New Roman"/>
          <w:color w:val="000000"/>
          <w:szCs w:val="24"/>
          <w:shd w:val="clear" w:color="auto" w:fill="FFFFFF"/>
        </w:rPr>
        <w:t xml:space="preserve"> </w:t>
      </w:r>
      <w:r>
        <w:rPr>
          <w:rFonts w:eastAsia="Times New Roman"/>
          <w:color w:val="000000"/>
          <w:szCs w:val="24"/>
          <w:shd w:val="clear" w:color="auto" w:fill="FFFFFF"/>
        </w:rPr>
        <w:t>Κ</w:t>
      </w:r>
      <w:r>
        <w:rPr>
          <w:rFonts w:eastAsia="Times New Roman"/>
          <w:color w:val="000000"/>
          <w:szCs w:val="24"/>
          <w:shd w:val="clear" w:color="auto" w:fill="FFFFFF"/>
        </w:rPr>
        <w:t>αμ</w:t>
      </w:r>
      <w:r>
        <w:rPr>
          <w:rFonts w:eastAsia="Times New Roman"/>
          <w:color w:val="000000"/>
          <w:szCs w:val="24"/>
          <w:shd w:val="clear" w:color="auto" w:fill="FFFFFF"/>
        </w:rPr>
        <w:t>μ</w:t>
      </w:r>
      <w:r>
        <w:rPr>
          <w:rFonts w:eastAsia="Times New Roman"/>
          <w:color w:val="000000"/>
          <w:szCs w:val="24"/>
          <w:shd w:val="clear" w:color="auto" w:fill="FFFFFF"/>
        </w:rPr>
        <w:t xml:space="preserve">ία χώρα για τόσα πολλά χρόνια, όπως προβλέπεται, δεν μπορεί να λειτουργήσει με πρωτογενή πλεονάσματα άνω του 3,5%. </w:t>
      </w:r>
      <w:r>
        <w:rPr>
          <w:rFonts w:eastAsia="Times New Roman"/>
          <w:color w:val="000000"/>
          <w:szCs w:val="24"/>
          <w:shd w:val="clear" w:color="auto" w:fill="FFFFFF"/>
        </w:rPr>
        <w:t>Αυτός πρέπει να ε</w:t>
      </w:r>
      <w:r>
        <w:rPr>
          <w:rFonts w:eastAsia="Times New Roman"/>
          <w:color w:val="000000"/>
          <w:szCs w:val="24"/>
          <w:shd w:val="clear" w:color="auto" w:fill="FFFFFF"/>
        </w:rPr>
        <w:t>ίναι ένας κεντρικός στόχος γ</w:t>
      </w:r>
      <w:r>
        <w:rPr>
          <w:rFonts w:eastAsia="Times New Roman"/>
          <w:color w:val="000000"/>
          <w:szCs w:val="24"/>
          <w:shd w:val="clear" w:color="auto" w:fill="FFFFFF"/>
        </w:rPr>
        <w:t>ια τη διαπραγμάτευση της χώρας και για τους επόμενους προϋπολογισμούς</w:t>
      </w:r>
      <w:r>
        <w:rPr>
          <w:rFonts w:eastAsia="Times New Roman"/>
          <w:color w:val="000000"/>
          <w:szCs w:val="24"/>
          <w:shd w:val="clear" w:color="auto" w:fill="FFFFFF"/>
        </w:rPr>
        <w:t>,</w:t>
      </w:r>
      <w:r>
        <w:rPr>
          <w:rFonts w:eastAsia="Times New Roman"/>
          <w:color w:val="000000"/>
          <w:szCs w:val="24"/>
          <w:shd w:val="clear" w:color="auto" w:fill="FFFFFF"/>
        </w:rPr>
        <w:t xml:space="preserve"> ο στόχος </w:t>
      </w:r>
      <w:r>
        <w:rPr>
          <w:rFonts w:eastAsia="Times New Roman"/>
          <w:color w:val="000000"/>
          <w:szCs w:val="24"/>
          <w:shd w:val="clear" w:color="auto" w:fill="FFFFFF"/>
        </w:rPr>
        <w:t xml:space="preserve">πλεονασμάτων </w:t>
      </w:r>
      <w:r>
        <w:rPr>
          <w:rFonts w:eastAsia="Times New Roman"/>
          <w:color w:val="000000"/>
          <w:szCs w:val="24"/>
          <w:shd w:val="clear" w:color="auto" w:fill="FFFFFF"/>
        </w:rPr>
        <w:t>να πέσει στο 2%, κατόπιν διαπραγμάτευσης με τους εταίρους</w:t>
      </w:r>
      <w:r>
        <w:rPr>
          <w:rFonts w:eastAsia="Times New Roman"/>
          <w:color w:val="000000"/>
          <w:szCs w:val="24"/>
          <w:shd w:val="clear" w:color="auto" w:fill="FFFFFF"/>
        </w:rPr>
        <w:t>. Γ</w:t>
      </w:r>
      <w:r>
        <w:rPr>
          <w:rFonts w:eastAsia="Times New Roman"/>
          <w:color w:val="000000"/>
          <w:szCs w:val="24"/>
          <w:shd w:val="clear" w:color="auto" w:fill="FFFFFF"/>
        </w:rPr>
        <w:t>ια να μπορέσει</w:t>
      </w:r>
      <w:r>
        <w:rPr>
          <w:rFonts w:eastAsia="Times New Roman"/>
          <w:color w:val="000000"/>
          <w:szCs w:val="24"/>
          <w:shd w:val="clear" w:color="auto" w:fill="FFFFFF"/>
        </w:rPr>
        <w:t xml:space="preserve"> </w:t>
      </w:r>
      <w:r>
        <w:rPr>
          <w:rFonts w:eastAsia="Times New Roman"/>
          <w:color w:val="000000"/>
          <w:szCs w:val="24"/>
          <w:shd w:val="clear" w:color="auto" w:fill="FFFFFF"/>
        </w:rPr>
        <w:t>να γίνει αναπτυξιακός ο προϋπολογισμός και να μην στραγγαλίζει ουσιαστικά</w:t>
      </w:r>
      <w:r>
        <w:rPr>
          <w:rFonts w:eastAsia="Times New Roman"/>
          <w:color w:val="000000"/>
          <w:szCs w:val="24"/>
          <w:shd w:val="clear" w:color="auto" w:fill="FFFFFF"/>
        </w:rPr>
        <w:t>,</w:t>
      </w:r>
      <w:r>
        <w:rPr>
          <w:rFonts w:eastAsia="Times New Roman"/>
          <w:color w:val="000000"/>
          <w:szCs w:val="24"/>
          <w:shd w:val="clear" w:color="auto" w:fill="FFFFFF"/>
        </w:rPr>
        <w:t xml:space="preserve"> μέσω της φορο</w:t>
      </w:r>
      <w:r>
        <w:rPr>
          <w:rFonts w:eastAsia="Times New Roman"/>
          <w:color w:val="000000"/>
          <w:szCs w:val="24"/>
          <w:shd w:val="clear" w:color="auto" w:fill="FFFFFF"/>
        </w:rPr>
        <w:t>λογικής διαδικασίας.</w:t>
      </w:r>
    </w:p>
    <w:p w14:paraId="45B7D4BF" w14:textId="77777777" w:rsidR="003C2D4C" w:rsidRDefault="00D019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 Γιατί κ</w:t>
      </w:r>
      <w:r>
        <w:rPr>
          <w:rFonts w:eastAsia="Times New Roman"/>
          <w:color w:val="000000"/>
          <w:szCs w:val="24"/>
          <w:shd w:val="clear" w:color="auto" w:fill="FFFFFF"/>
        </w:rPr>
        <w:t xml:space="preserve">αι αυτός ο προϋπολογισμός δεν είναι αναπτυξιακός και ουσιαστικά έχει μια λογική επιδοματικής ανακύκλωσης </w:t>
      </w:r>
      <w:r>
        <w:rPr>
          <w:rFonts w:eastAsia="Times New Roman"/>
          <w:color w:val="000000"/>
          <w:szCs w:val="24"/>
          <w:shd w:val="clear" w:color="auto" w:fill="FFFFFF"/>
        </w:rPr>
        <w:lastRenderedPageBreak/>
        <w:t xml:space="preserve">της φτώχειας. Πρέπει να συμφωνηθούν βιώσιμα, λογικά πρωτογενή πλεονάσματα και στο πλαίσιο αυτό να έχουμε στόχο την </w:t>
      </w:r>
      <w:r>
        <w:rPr>
          <w:rFonts w:eastAsia="Times New Roman"/>
          <w:color w:val="000000"/>
          <w:szCs w:val="24"/>
          <w:shd w:val="clear" w:color="auto" w:fill="FFFFFF"/>
        </w:rPr>
        <w:t>βιώσιμη</w:t>
      </w:r>
      <w:r>
        <w:rPr>
          <w:rFonts w:eastAsia="Times New Roman"/>
          <w:color w:val="000000"/>
          <w:szCs w:val="24"/>
          <w:shd w:val="clear" w:color="auto" w:fill="FFFFFF"/>
        </w:rPr>
        <w:t xml:space="preserve"> </w:t>
      </w:r>
      <w:r>
        <w:rPr>
          <w:rFonts w:eastAsia="Times New Roman"/>
          <w:color w:val="000000"/>
          <w:szCs w:val="24"/>
          <w:shd w:val="clear" w:color="auto" w:fill="FFFFFF"/>
        </w:rPr>
        <w:t>ανάπτυξη και όχι να παίρνουμε δέκα, όπως σας είπαμε και χθες δημοσίως, και να δίνουμε πίσω ένα με μία λογική επιδοματικής ανακύκλωσης της φτώχειας.</w:t>
      </w:r>
    </w:p>
    <w:p w14:paraId="45B7D4C0" w14:textId="77777777" w:rsidR="003C2D4C" w:rsidRDefault="00D019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Ευχαριστώ πολύ, κύριε Πρόεδρε.</w:t>
      </w:r>
    </w:p>
    <w:p w14:paraId="45B7D4C1" w14:textId="77777777" w:rsidR="003C2D4C" w:rsidRDefault="00D0192B">
      <w:pPr>
        <w:spacing w:line="600" w:lineRule="auto"/>
        <w:ind w:firstLine="720"/>
        <w:contextualSpacing/>
        <w:jc w:val="both"/>
        <w:rPr>
          <w:rFonts w:eastAsia="Times New Roman" w:cs="Times New Roman"/>
          <w:szCs w:val="24"/>
        </w:rPr>
      </w:pPr>
      <w:r w:rsidRPr="002156DB">
        <w:rPr>
          <w:rFonts w:eastAsia="Times New Roman" w:cs="Times New Roman"/>
          <w:b/>
          <w:szCs w:val="24"/>
        </w:rPr>
        <w:t>ΑΘΑΝΑΣΙΟΣ ΠΑΦΙΛΗΣ:</w:t>
      </w:r>
      <w:r>
        <w:rPr>
          <w:rFonts w:eastAsia="Times New Roman" w:cs="Times New Roman"/>
          <w:szCs w:val="24"/>
        </w:rPr>
        <w:t xml:space="preserve"> Κύριε Πρόεδρε, θα ήθελα και εγώ τον λόγο. </w:t>
      </w:r>
    </w:p>
    <w:p w14:paraId="45B7D4C2" w14:textId="77777777" w:rsidR="003C2D4C" w:rsidRDefault="00D0192B">
      <w:pPr>
        <w:spacing w:line="600" w:lineRule="auto"/>
        <w:ind w:firstLine="720"/>
        <w:contextualSpacing/>
        <w:jc w:val="both"/>
        <w:rPr>
          <w:rFonts w:eastAsia="Times New Roman" w:cs="Times New Roman"/>
          <w:szCs w:val="24"/>
        </w:rPr>
      </w:pPr>
      <w:r w:rsidRPr="00DD7C90">
        <w:rPr>
          <w:rFonts w:eastAsia="Times New Roman" w:cs="Times New Roman"/>
          <w:b/>
          <w:szCs w:val="24"/>
        </w:rPr>
        <w:t>ΠΡΟΕΔΡΕΥΩΝ (Αν</w:t>
      </w:r>
      <w:r w:rsidRPr="00DD7C90">
        <w:rPr>
          <w:rFonts w:eastAsia="Times New Roman" w:cs="Times New Roman"/>
          <w:b/>
          <w:szCs w:val="24"/>
        </w:rPr>
        <w:t>αστάσιος Κουράκης):</w:t>
      </w:r>
      <w:r>
        <w:rPr>
          <w:rFonts w:eastAsia="Times New Roman" w:cs="Times New Roman"/>
          <w:szCs w:val="24"/>
        </w:rPr>
        <w:t xml:space="preserve"> Ο κ. </w:t>
      </w:r>
      <w:proofErr w:type="spellStart"/>
      <w:r>
        <w:rPr>
          <w:rFonts w:eastAsia="Times New Roman" w:cs="Times New Roman"/>
          <w:szCs w:val="24"/>
        </w:rPr>
        <w:t>Παφίλης</w:t>
      </w:r>
      <w:proofErr w:type="spellEnd"/>
      <w:r>
        <w:rPr>
          <w:rFonts w:eastAsia="Times New Roman" w:cs="Times New Roman"/>
          <w:szCs w:val="24"/>
        </w:rPr>
        <w:t xml:space="preserve"> έχει τον λόγο.</w:t>
      </w:r>
    </w:p>
    <w:p w14:paraId="45B7D4C3" w14:textId="77777777" w:rsidR="003C2D4C" w:rsidRDefault="00D0192B">
      <w:pPr>
        <w:spacing w:line="600" w:lineRule="auto"/>
        <w:ind w:firstLine="720"/>
        <w:contextualSpacing/>
        <w:jc w:val="both"/>
        <w:rPr>
          <w:rFonts w:eastAsia="Times New Roman" w:cs="Times New Roman"/>
          <w:szCs w:val="24"/>
        </w:rPr>
      </w:pPr>
      <w:r w:rsidRPr="002156DB">
        <w:rPr>
          <w:rFonts w:eastAsia="Times New Roman" w:cs="Times New Roman"/>
          <w:b/>
          <w:szCs w:val="24"/>
        </w:rPr>
        <w:t>ΑΘΑΝΑΣΙΟΣ ΠΑΦΙΛΗΣ:</w:t>
      </w:r>
      <w:r>
        <w:rPr>
          <w:rFonts w:eastAsia="Times New Roman" w:cs="Times New Roman"/>
          <w:szCs w:val="24"/>
        </w:rPr>
        <w:t xml:space="preserve"> Αυτό το –να μην το πω με γνήσια ελληνικά- </w:t>
      </w:r>
      <w:r>
        <w:rPr>
          <w:rFonts w:eastAsia="Times New Roman" w:cs="Times New Roman"/>
          <w:szCs w:val="24"/>
          <w:lang w:val="en-US"/>
        </w:rPr>
        <w:t>story</w:t>
      </w:r>
      <w:r>
        <w:rPr>
          <w:rFonts w:eastAsia="Times New Roman" w:cs="Times New Roman"/>
          <w:szCs w:val="24"/>
        </w:rPr>
        <w:t xml:space="preserve">, η ιστορία του </w:t>
      </w:r>
      <w:proofErr w:type="spellStart"/>
      <w:r>
        <w:rPr>
          <w:rFonts w:eastAsia="Times New Roman" w:cs="Times New Roman"/>
          <w:szCs w:val="24"/>
        </w:rPr>
        <w:t>μεταμνημονιακού</w:t>
      </w:r>
      <w:proofErr w:type="spellEnd"/>
      <w:r>
        <w:rPr>
          <w:rFonts w:eastAsia="Times New Roman" w:cs="Times New Roman"/>
          <w:szCs w:val="24"/>
        </w:rPr>
        <w:t xml:space="preserve"> προϋπολογισμού και της </w:t>
      </w:r>
      <w:proofErr w:type="spellStart"/>
      <w:r>
        <w:rPr>
          <w:rFonts w:eastAsia="Times New Roman" w:cs="Times New Roman"/>
          <w:szCs w:val="24"/>
        </w:rPr>
        <w:t>μεταμνημονιακής</w:t>
      </w:r>
      <w:proofErr w:type="spellEnd"/>
      <w:r>
        <w:rPr>
          <w:rFonts w:eastAsia="Times New Roman" w:cs="Times New Roman"/>
          <w:szCs w:val="24"/>
        </w:rPr>
        <w:t xml:space="preserve"> εποχής είναι ειρωνεία. Είναι </w:t>
      </w:r>
      <w:proofErr w:type="spellStart"/>
      <w:r>
        <w:rPr>
          <w:rFonts w:eastAsia="Times New Roman" w:cs="Times New Roman"/>
          <w:szCs w:val="24"/>
        </w:rPr>
        <w:t>μεταμνημονιακή</w:t>
      </w:r>
      <w:proofErr w:type="spellEnd"/>
      <w:r>
        <w:rPr>
          <w:rFonts w:eastAsia="Times New Roman" w:cs="Times New Roman"/>
          <w:szCs w:val="24"/>
        </w:rPr>
        <w:t xml:space="preserve"> εποχή με επτακόσιους νόμους</w:t>
      </w:r>
      <w:r>
        <w:rPr>
          <w:rFonts w:eastAsia="Times New Roman" w:cs="Times New Roman"/>
          <w:szCs w:val="24"/>
        </w:rPr>
        <w:t xml:space="preserve"> </w:t>
      </w:r>
      <w:proofErr w:type="spellStart"/>
      <w:r>
        <w:rPr>
          <w:rFonts w:eastAsia="Times New Roman" w:cs="Times New Roman"/>
          <w:szCs w:val="24"/>
        </w:rPr>
        <w:t>μνημονιακούς</w:t>
      </w:r>
      <w:proofErr w:type="spellEnd"/>
      <w:r>
        <w:rPr>
          <w:rFonts w:eastAsia="Times New Roman" w:cs="Times New Roman"/>
          <w:szCs w:val="24"/>
        </w:rPr>
        <w:t xml:space="preserve"> να ισχύουν στο ακέραιο και να μην καταργείται κανένας. Άρα, έχουμε </w:t>
      </w:r>
      <w:proofErr w:type="spellStart"/>
      <w:r>
        <w:rPr>
          <w:rFonts w:eastAsia="Times New Roman" w:cs="Times New Roman"/>
          <w:szCs w:val="24"/>
        </w:rPr>
        <w:t>μεταμνημονιακή</w:t>
      </w:r>
      <w:proofErr w:type="spellEnd"/>
      <w:r>
        <w:rPr>
          <w:rFonts w:eastAsia="Times New Roman" w:cs="Times New Roman"/>
          <w:szCs w:val="24"/>
        </w:rPr>
        <w:t xml:space="preserve"> εποχή με ισχύ όλων των </w:t>
      </w:r>
      <w:proofErr w:type="spellStart"/>
      <w:r>
        <w:rPr>
          <w:rFonts w:eastAsia="Times New Roman" w:cs="Times New Roman"/>
          <w:szCs w:val="24"/>
        </w:rPr>
        <w:t>μνημονιακών</w:t>
      </w:r>
      <w:proofErr w:type="spellEnd"/>
      <w:r>
        <w:rPr>
          <w:rFonts w:eastAsia="Times New Roman" w:cs="Times New Roman"/>
          <w:szCs w:val="24"/>
        </w:rPr>
        <w:t xml:space="preserve"> νόμων. </w:t>
      </w:r>
    </w:p>
    <w:p w14:paraId="45B7D4C4"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Δεύτερον, είναι </w:t>
      </w:r>
      <w:proofErr w:type="spellStart"/>
      <w:r>
        <w:rPr>
          <w:rFonts w:eastAsia="Times New Roman" w:cs="Times New Roman"/>
          <w:szCs w:val="24"/>
        </w:rPr>
        <w:t>μεταμνημονιακός</w:t>
      </w:r>
      <w:proofErr w:type="spellEnd"/>
      <w:r>
        <w:rPr>
          <w:rFonts w:eastAsia="Times New Roman" w:cs="Times New Roman"/>
          <w:szCs w:val="24"/>
        </w:rPr>
        <w:t xml:space="preserve"> προϋπολογισμός και </w:t>
      </w:r>
      <w:proofErr w:type="spellStart"/>
      <w:r>
        <w:rPr>
          <w:rFonts w:eastAsia="Times New Roman" w:cs="Times New Roman"/>
          <w:szCs w:val="24"/>
        </w:rPr>
        <w:t>μεταμνημονιακή</w:t>
      </w:r>
      <w:proofErr w:type="spellEnd"/>
      <w:r>
        <w:rPr>
          <w:rFonts w:eastAsia="Times New Roman" w:cs="Times New Roman"/>
          <w:szCs w:val="24"/>
        </w:rPr>
        <w:t xml:space="preserve"> εποχή με δεσμεύσεις μέχρι το 2060 για τα πλεονάσματ</w:t>
      </w:r>
      <w:r>
        <w:rPr>
          <w:rFonts w:eastAsia="Times New Roman" w:cs="Times New Roman"/>
          <w:szCs w:val="24"/>
        </w:rPr>
        <w:t xml:space="preserve">α, με μέτρα που θα εφαρμόζονται από το 2019 και 2020, που τα περισσότερα θα είναι με μονομέρεια υπέρ του κεφαλαίου. </w:t>
      </w:r>
      <w:proofErr w:type="spellStart"/>
      <w:r>
        <w:rPr>
          <w:rFonts w:eastAsia="Times New Roman" w:cs="Times New Roman"/>
          <w:szCs w:val="24"/>
        </w:rPr>
        <w:t>Μεταμνημονιακή</w:t>
      </w:r>
      <w:proofErr w:type="spellEnd"/>
      <w:r>
        <w:rPr>
          <w:rFonts w:eastAsia="Times New Roman" w:cs="Times New Roman"/>
          <w:szCs w:val="24"/>
        </w:rPr>
        <w:t xml:space="preserve"> εποχή, αλλά ισχύει η σιδερένια, θα έλεγα, επιτροπεία από την πλευρά της Ευρωπαϊκής Ένωσης, ο εξάμηνος έλεγχος και όλα τα υπόλ</w:t>
      </w:r>
      <w:r>
        <w:rPr>
          <w:rFonts w:eastAsia="Times New Roman" w:cs="Times New Roman"/>
          <w:szCs w:val="24"/>
        </w:rPr>
        <w:t>οιπα. Άρα, έχουμε έναν μύθο, όλα έχουν αποφασιστεί και απλά μένει ο τίτλος.</w:t>
      </w:r>
    </w:p>
    <w:p w14:paraId="45B7D4C5"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3530E1">
        <w:rPr>
          <w:rFonts w:eastAsia="Times New Roman" w:cs="Times New Roman"/>
          <w:b/>
          <w:szCs w:val="24"/>
        </w:rPr>
        <w:t>ΣΠΥΡΙΔΩΝ ΛΥΚΟΥΔΗΣ</w:t>
      </w:r>
      <w:r>
        <w:rPr>
          <w:rFonts w:eastAsia="Times New Roman" w:cs="Times New Roman"/>
          <w:szCs w:val="24"/>
        </w:rPr>
        <w:t>)</w:t>
      </w:r>
    </w:p>
    <w:p w14:paraId="45B7D4C6"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Σε ό,τι αφορά τον προϋπολογισμό, είναι ένας σκληρός, βαθιά ταξικός προϋπολογισμό</w:t>
      </w:r>
      <w:r>
        <w:rPr>
          <w:rFonts w:eastAsia="Times New Roman" w:cs="Times New Roman"/>
          <w:szCs w:val="24"/>
        </w:rPr>
        <w:t>ς. Μη μας πείτε για τα ψίχουλα</w:t>
      </w:r>
      <w:r>
        <w:rPr>
          <w:rFonts w:eastAsia="Times New Roman" w:cs="Times New Roman"/>
          <w:szCs w:val="24"/>
        </w:rPr>
        <w:t>,</w:t>
      </w:r>
      <w:r>
        <w:rPr>
          <w:rFonts w:eastAsia="Times New Roman" w:cs="Times New Roman"/>
          <w:szCs w:val="24"/>
        </w:rPr>
        <w:t xml:space="preserve"> που μοιράζονται. Γιατί είναι σκληρός και ταξικός; Γιατί και ο καινούργιος προϋπολογισμός παίρνει πολύ περισσότερα, πολλά δισεκατομμύρια –θα τα πούμε αυτά στη συζήτηση- από τους πολλούς, από τους εργαζόμενους, τους μισθωτούς, τα λαϊκά στρώματα, με μέτρα πο</w:t>
      </w:r>
      <w:r>
        <w:rPr>
          <w:rFonts w:eastAsia="Times New Roman" w:cs="Times New Roman"/>
          <w:szCs w:val="24"/>
        </w:rPr>
        <w:t xml:space="preserve">υ θεσπίστηκαν μέχρι του σημείου να καταργείται το ΕΚΑΣ και από την άλλη μεριά αρχίζει να δίνει ακόμη περισσότερα στο μεγάλο κεφάλαιο. </w:t>
      </w:r>
    </w:p>
    <w:p w14:paraId="45B7D4C7"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lastRenderedPageBreak/>
        <w:t>Δεν παίρνει κανένα</w:t>
      </w:r>
      <w:r>
        <w:rPr>
          <w:rFonts w:eastAsia="Times New Roman" w:cs="Times New Roman"/>
          <w:szCs w:val="24"/>
        </w:rPr>
        <w:t>,</w:t>
      </w:r>
      <w:r>
        <w:rPr>
          <w:rFonts w:eastAsia="Times New Roman" w:cs="Times New Roman"/>
          <w:szCs w:val="24"/>
        </w:rPr>
        <w:t xml:space="preserve"> μα κανένα μέτρο</w:t>
      </w:r>
      <w:r>
        <w:rPr>
          <w:rFonts w:eastAsia="Times New Roman" w:cs="Times New Roman"/>
          <w:szCs w:val="24"/>
        </w:rPr>
        <w:t xml:space="preserve"> -</w:t>
      </w:r>
      <w:r>
        <w:rPr>
          <w:rFonts w:eastAsia="Times New Roman" w:cs="Times New Roman"/>
          <w:szCs w:val="24"/>
        </w:rPr>
        <w:t>ούτε ένα μέτρο</w:t>
      </w:r>
      <w:r>
        <w:rPr>
          <w:rFonts w:eastAsia="Times New Roman" w:cs="Times New Roman"/>
          <w:szCs w:val="24"/>
        </w:rPr>
        <w:t>-</w:t>
      </w:r>
      <w:r>
        <w:rPr>
          <w:rFonts w:eastAsia="Times New Roman" w:cs="Times New Roman"/>
          <w:szCs w:val="24"/>
        </w:rPr>
        <w:t xml:space="preserve"> για να πάρει από αυτούς που κατέχουν τον πλούτο, που είναι και αμύθη</w:t>
      </w:r>
      <w:r>
        <w:rPr>
          <w:rFonts w:eastAsia="Times New Roman" w:cs="Times New Roman"/>
          <w:szCs w:val="24"/>
        </w:rPr>
        <w:t>τος κι ας λένε ότι δεν υπάρχουν χρήματα. Δεν καταργεί τίποτε ούτε από τα προνόμια των εφοπλιστών. Το αντίθετο</w:t>
      </w:r>
      <w:r>
        <w:rPr>
          <w:rFonts w:eastAsia="Times New Roman" w:cs="Times New Roman"/>
          <w:szCs w:val="24"/>
        </w:rPr>
        <w:t>:</w:t>
      </w:r>
      <w:r>
        <w:rPr>
          <w:rFonts w:eastAsia="Times New Roman" w:cs="Times New Roman"/>
          <w:szCs w:val="24"/>
        </w:rPr>
        <w:t xml:space="preserve"> μειώνει την φορολογία σταδιακά από το 29% στο 23%. Η Νέα Δημοκρατία λέει να πάει στο 20%, άρα να πληρώσουν κι άλλο τα λαϊκά στρώματα</w:t>
      </w:r>
      <w:r>
        <w:rPr>
          <w:rFonts w:eastAsia="Times New Roman" w:cs="Times New Roman"/>
          <w:szCs w:val="24"/>
        </w:rPr>
        <w:t>,</w:t>
      </w:r>
      <w:r>
        <w:rPr>
          <w:rFonts w:eastAsia="Times New Roman" w:cs="Times New Roman"/>
          <w:szCs w:val="24"/>
        </w:rPr>
        <w:t xml:space="preserve"> για τα οποί</w:t>
      </w:r>
      <w:r>
        <w:rPr>
          <w:rFonts w:eastAsia="Times New Roman" w:cs="Times New Roman"/>
          <w:szCs w:val="24"/>
        </w:rPr>
        <w:t xml:space="preserve">α κόπτεται. Μειώνει τη φορολογία στα διανεμόμενα κέρδη από το 15% στο 10% και στους εργαζόμενους, την εργατική τάξη και τα λαϊκά στρώματα φέρνει νέα </w:t>
      </w:r>
      <w:proofErr w:type="spellStart"/>
      <w:r>
        <w:rPr>
          <w:rFonts w:eastAsia="Times New Roman" w:cs="Times New Roman"/>
          <w:szCs w:val="24"/>
        </w:rPr>
        <w:t>φοροκαταιγίδα</w:t>
      </w:r>
      <w:proofErr w:type="spellEnd"/>
      <w:r>
        <w:rPr>
          <w:rFonts w:eastAsia="Times New Roman" w:cs="Times New Roman"/>
          <w:szCs w:val="24"/>
        </w:rPr>
        <w:t xml:space="preserve">. </w:t>
      </w:r>
    </w:p>
    <w:p w14:paraId="45B7D4C8"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Τέλος, ως προς τις συντάξεις, χαιρετίζει το σημείο αυτό και η Νέα Δημοκρατία. Ε, βέβαια! Κό</w:t>
      </w:r>
      <w:r>
        <w:rPr>
          <w:rFonts w:eastAsia="Times New Roman" w:cs="Times New Roman"/>
          <w:szCs w:val="24"/>
        </w:rPr>
        <w:t>ψατε τόσες φορές</w:t>
      </w:r>
      <w:r>
        <w:rPr>
          <w:rFonts w:eastAsia="Times New Roman" w:cs="Times New Roman"/>
          <w:szCs w:val="24"/>
        </w:rPr>
        <w:t>,</w:t>
      </w:r>
      <w:r>
        <w:rPr>
          <w:rFonts w:eastAsia="Times New Roman" w:cs="Times New Roman"/>
          <w:szCs w:val="24"/>
        </w:rPr>
        <w:t xml:space="preserve"> που έχουμε χάσει τον λογαριασμό. Θα πω, λοιπόν, χοντρικά, ότι κόψατε δεκαπέντε φορές εσείς και δεκαπέντε φορές ο ΣΥΡΙΖΑ τις συντάξεις και τώρα πανηγυρίζετε</w:t>
      </w:r>
      <w:r>
        <w:rPr>
          <w:rFonts w:eastAsia="Times New Roman" w:cs="Times New Roman"/>
          <w:szCs w:val="24"/>
        </w:rPr>
        <w:t>,</w:t>
      </w:r>
      <w:r>
        <w:rPr>
          <w:rFonts w:eastAsia="Times New Roman" w:cs="Times New Roman"/>
          <w:szCs w:val="24"/>
        </w:rPr>
        <w:t xml:space="preserve"> που δεν κόβονται κι άλλο. Αυτό για εμάς είναι αίσχος κυριολεκτικά. Κοροϊδεύετε έν</w:t>
      </w:r>
      <w:r>
        <w:rPr>
          <w:rFonts w:eastAsia="Times New Roman" w:cs="Times New Roman"/>
          <w:szCs w:val="24"/>
        </w:rPr>
        <w:t xml:space="preserve">αν ολόκληρο λαό λέγοντάς του «δεν σας κόβουμε άλλο τις συντάξεις». Επίσης, λέτε ότι «περάσαμε τα μνημόνια». </w:t>
      </w:r>
    </w:p>
    <w:p w14:paraId="45B7D4C9"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όμως που θα έπρεπε να γίνεται είναι η αύξηση των συντάξεων</w:t>
      </w:r>
      <w:r>
        <w:rPr>
          <w:rFonts w:eastAsia="Times New Roman" w:cs="Times New Roman"/>
          <w:szCs w:val="24"/>
        </w:rPr>
        <w:t>,</w:t>
      </w:r>
      <w:r>
        <w:rPr>
          <w:rFonts w:eastAsia="Times New Roman" w:cs="Times New Roman"/>
          <w:szCs w:val="24"/>
        </w:rPr>
        <w:t xml:space="preserve"> για να επανέλθουμε στην προηγούμενη κανονικότητα. Νομίζουμε ότι σε όλους θα δώσει </w:t>
      </w:r>
      <w:r>
        <w:rPr>
          <w:rFonts w:eastAsia="Times New Roman" w:cs="Times New Roman"/>
          <w:szCs w:val="24"/>
        </w:rPr>
        <w:t>-</w:t>
      </w:r>
      <w:r>
        <w:rPr>
          <w:rFonts w:eastAsia="Times New Roman" w:cs="Times New Roman"/>
          <w:szCs w:val="24"/>
        </w:rPr>
        <w:t xml:space="preserve">και πρέπει να δώσει- απάντηση ο ελληνικός λαός. </w:t>
      </w:r>
    </w:p>
    <w:p w14:paraId="45B7D4CA" w14:textId="77777777" w:rsidR="003C2D4C" w:rsidRDefault="00D0192B">
      <w:pPr>
        <w:spacing w:line="600" w:lineRule="auto"/>
        <w:ind w:firstLine="720"/>
        <w:contextualSpacing/>
        <w:jc w:val="both"/>
        <w:rPr>
          <w:rFonts w:eastAsia="Times New Roman" w:cs="Times New Roman"/>
        </w:rPr>
      </w:pPr>
      <w:r w:rsidRPr="008238F0">
        <w:rPr>
          <w:rFonts w:eastAsia="Times New Roman" w:cs="Times New Roman"/>
          <w:b/>
          <w:szCs w:val="24"/>
        </w:rPr>
        <w:t>ΠΡΟΕΔΡΕΥΩΝ (</w:t>
      </w:r>
      <w:r>
        <w:rPr>
          <w:rFonts w:eastAsia="Times New Roman" w:cs="Times New Roman"/>
          <w:b/>
          <w:szCs w:val="24"/>
        </w:rPr>
        <w:t>Σπυρίδων Λυκούδης</w:t>
      </w:r>
      <w:r w:rsidRPr="008238F0">
        <w:rPr>
          <w:rFonts w:eastAsia="Times New Roman" w:cs="Times New Roman"/>
          <w:b/>
          <w:szCs w:val="24"/>
        </w:rPr>
        <w:t>):</w:t>
      </w:r>
      <w:r>
        <w:rPr>
          <w:rFonts w:eastAsia="Times New Roman" w:cs="Times New Roman"/>
          <w:szCs w:val="24"/>
        </w:rPr>
        <w:t xml:space="preserve"> </w:t>
      </w:r>
      <w:r w:rsidRPr="00111BFF">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sidRPr="00111BFF">
        <w:rPr>
          <w:rFonts w:eastAsia="Times New Roman" w:cs="Times New Roman"/>
        </w:rPr>
        <w:t xml:space="preserve">τον τρόπο οργάνωσης και λειτουργίας της Βουλής, </w:t>
      </w:r>
      <w:r>
        <w:rPr>
          <w:rFonts w:eastAsia="Times New Roman" w:cs="Times New Roman"/>
        </w:rPr>
        <w:t>έντεκα μέλη από τον Ευρωπαϊκό Οργανισμό Δημοσίου Δικαίου</w:t>
      </w:r>
      <w:r w:rsidRPr="00111BFF">
        <w:rPr>
          <w:rFonts w:eastAsia="Times New Roman" w:cs="Times New Roman"/>
        </w:rPr>
        <w:t xml:space="preserve"> </w:t>
      </w:r>
    </w:p>
    <w:p w14:paraId="45B7D4CB" w14:textId="77777777" w:rsidR="003C2D4C" w:rsidRDefault="00D0192B">
      <w:pPr>
        <w:spacing w:line="600" w:lineRule="auto"/>
        <w:ind w:firstLine="720"/>
        <w:contextualSpacing/>
        <w:jc w:val="both"/>
        <w:rPr>
          <w:rFonts w:eastAsia="Times New Roman" w:cs="Times New Roman"/>
        </w:rPr>
      </w:pPr>
      <w:r w:rsidRPr="00111BFF">
        <w:rPr>
          <w:rFonts w:eastAsia="Times New Roman" w:cs="Times New Roman"/>
        </w:rPr>
        <w:t>Η Βουλή τούς καλωσορίζει</w:t>
      </w:r>
      <w:r>
        <w:rPr>
          <w:rFonts w:eastAsia="Times New Roman" w:cs="Times New Roman"/>
        </w:rPr>
        <w:t xml:space="preserve"> στο Ελληνικό Κοινοβούλιο</w:t>
      </w:r>
      <w:r w:rsidRPr="00111BFF">
        <w:rPr>
          <w:rFonts w:eastAsia="Times New Roman" w:cs="Times New Roman"/>
        </w:rPr>
        <w:t xml:space="preserve">. </w:t>
      </w:r>
    </w:p>
    <w:p w14:paraId="45B7D4CC" w14:textId="77777777" w:rsidR="003C2D4C" w:rsidRDefault="00D0192B">
      <w:pPr>
        <w:spacing w:line="600" w:lineRule="auto"/>
        <w:ind w:firstLine="720"/>
        <w:contextualSpacing/>
        <w:jc w:val="center"/>
        <w:rPr>
          <w:rFonts w:eastAsia="Times New Roman" w:cs="Times New Roman"/>
        </w:rPr>
      </w:pPr>
      <w:r w:rsidRPr="00111BFF">
        <w:rPr>
          <w:rFonts w:eastAsia="Times New Roman" w:cs="Times New Roman"/>
        </w:rPr>
        <w:t>(Χειροκροτήματα απ’ όλες τις πτέρυγες της Βουλής)</w:t>
      </w:r>
    </w:p>
    <w:p w14:paraId="45B7D4CD"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Χουλιαράκης</w:t>
      </w:r>
      <w:proofErr w:type="spellEnd"/>
      <w:r>
        <w:rPr>
          <w:rFonts w:eastAsia="Times New Roman" w:cs="Times New Roman"/>
          <w:szCs w:val="24"/>
        </w:rPr>
        <w:t>. Σας φτάνουν πέντ</w:t>
      </w:r>
      <w:r>
        <w:rPr>
          <w:rFonts w:eastAsia="Times New Roman" w:cs="Times New Roman"/>
          <w:szCs w:val="24"/>
        </w:rPr>
        <w:t xml:space="preserve">ε λεπτά, κύριε Υπουργέ; </w:t>
      </w:r>
    </w:p>
    <w:p w14:paraId="45B7D4CE" w14:textId="77777777" w:rsidR="003C2D4C" w:rsidRDefault="00D0192B">
      <w:pPr>
        <w:spacing w:line="600" w:lineRule="auto"/>
        <w:ind w:firstLine="720"/>
        <w:contextualSpacing/>
        <w:jc w:val="both"/>
        <w:rPr>
          <w:rFonts w:eastAsia="Times New Roman" w:cs="Times New Roman"/>
          <w:szCs w:val="24"/>
        </w:rPr>
      </w:pPr>
      <w:r w:rsidRPr="00120DF1">
        <w:rPr>
          <w:rFonts w:eastAsia="Times New Roman" w:cs="Times New Roman"/>
          <w:b/>
          <w:szCs w:val="24"/>
        </w:rPr>
        <w:t>ΓΕΩΡΓΙΟΣ ΧΟΥΛΙΑΡΑΚΗΣ</w:t>
      </w:r>
      <w:r>
        <w:rPr>
          <w:rFonts w:eastAsia="Times New Roman" w:cs="Times New Roman"/>
          <w:b/>
          <w:szCs w:val="24"/>
        </w:rPr>
        <w:t xml:space="preserve"> (Αναπληρωτής Υπουργός Οικονομικών)</w:t>
      </w:r>
      <w:r w:rsidRPr="00120DF1">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Δύο λεπτά θέλω, κύριε Πρόεδρε. </w:t>
      </w:r>
    </w:p>
    <w:p w14:paraId="45B7D4CF" w14:textId="77777777" w:rsidR="003C2D4C" w:rsidRDefault="00D0192B">
      <w:pPr>
        <w:spacing w:line="600" w:lineRule="auto"/>
        <w:ind w:firstLine="720"/>
        <w:contextualSpacing/>
        <w:jc w:val="both"/>
        <w:rPr>
          <w:rFonts w:eastAsia="Times New Roman" w:cs="Times New Roman"/>
          <w:szCs w:val="24"/>
        </w:rPr>
      </w:pPr>
      <w:r w:rsidRPr="008238F0">
        <w:rPr>
          <w:rFonts w:eastAsia="Times New Roman" w:cs="Times New Roman"/>
          <w:b/>
          <w:szCs w:val="24"/>
        </w:rPr>
        <w:lastRenderedPageBreak/>
        <w:t>ΠΡΟΕΔΡΕΥΩΝ (</w:t>
      </w:r>
      <w:r>
        <w:rPr>
          <w:rFonts w:eastAsia="Times New Roman" w:cs="Times New Roman"/>
          <w:b/>
          <w:szCs w:val="24"/>
        </w:rPr>
        <w:t>Σπυρίδων Λυκούδης</w:t>
      </w:r>
      <w:r w:rsidRPr="008238F0">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Ορίστε, κύριε Υπουργέ, έχετε τον λόγο. </w:t>
      </w:r>
    </w:p>
    <w:p w14:paraId="45B7D4D0" w14:textId="77777777" w:rsidR="003C2D4C" w:rsidRDefault="00D0192B">
      <w:pPr>
        <w:spacing w:line="600" w:lineRule="auto"/>
        <w:ind w:firstLine="720"/>
        <w:contextualSpacing/>
        <w:jc w:val="both"/>
        <w:rPr>
          <w:rFonts w:eastAsia="Times New Roman" w:cs="Times New Roman"/>
          <w:szCs w:val="24"/>
        </w:rPr>
      </w:pPr>
      <w:r w:rsidRPr="00120DF1">
        <w:rPr>
          <w:rFonts w:eastAsia="Times New Roman" w:cs="Times New Roman"/>
          <w:b/>
          <w:szCs w:val="24"/>
        </w:rPr>
        <w:t>ΓΕΩΡΓΙΟΣ ΧΟΥΛΙΑΡΑΚΗΣ</w:t>
      </w:r>
      <w:r>
        <w:rPr>
          <w:rFonts w:eastAsia="Times New Roman" w:cs="Times New Roman"/>
          <w:b/>
          <w:szCs w:val="24"/>
        </w:rPr>
        <w:t xml:space="preserve"> (Αναπληρωτής Υπουργός Οικονομικών)</w:t>
      </w:r>
      <w:r w:rsidRPr="00120DF1">
        <w:rPr>
          <w:rFonts w:eastAsia="Times New Roman" w:cs="Times New Roman"/>
          <w:b/>
          <w:szCs w:val="24"/>
        </w:rPr>
        <w:t>:</w:t>
      </w:r>
      <w:r>
        <w:rPr>
          <w:rFonts w:eastAsia="Times New Roman" w:cs="Times New Roman"/>
          <w:szCs w:val="24"/>
        </w:rPr>
        <w:t xml:space="preserve"> Κύριε Πρόεδρε</w:t>
      </w:r>
      <w:r>
        <w:rPr>
          <w:rFonts w:eastAsia="Times New Roman" w:cs="Times New Roman"/>
          <w:szCs w:val="24"/>
        </w:rPr>
        <w:t xml:space="preserve">, χαίρομαι κατ’ αρχάς που η Αντιπολίτευση χαιρετίζει τη μεγάλη επιτυχία της Κυβέρνησης για την ακύρωση του μέτρου περικοπής των προσωπικών διαφορών κύριων και επικουρικών συντάξεων, που ενσωματώνει ο </w:t>
      </w:r>
      <w:r>
        <w:rPr>
          <w:rFonts w:eastAsia="Times New Roman" w:cs="Times New Roman"/>
          <w:szCs w:val="24"/>
        </w:rPr>
        <w:t xml:space="preserve">προϋπολογισμός </w:t>
      </w:r>
      <w:r>
        <w:rPr>
          <w:rFonts w:eastAsia="Times New Roman" w:cs="Times New Roman"/>
          <w:szCs w:val="24"/>
        </w:rPr>
        <w:t>του 2019.</w:t>
      </w:r>
    </w:p>
    <w:p w14:paraId="45B7D4D1"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Δεν είχα σκοπό να τοποθετηθώ επ</w:t>
      </w:r>
      <w:r>
        <w:rPr>
          <w:rFonts w:eastAsia="Times New Roman" w:cs="Times New Roman"/>
          <w:szCs w:val="24"/>
        </w:rPr>
        <w:t>άνω στον προϋπολογισμό, γιατί δεν ήθελα να χρησιμοποιήσω ένα προφανές πλεονέκτημα που έχω να γνωρίζω τι γράφει κάθε σελίδα του. Θα περίμενα, βέβαια, από την Αντιπολίτευση να μελετήσει τον προϋπολογισμό πριν τοποθετηθεί επάνω σε αυτόν και να γίνει πραγματικ</w:t>
      </w:r>
      <w:r>
        <w:rPr>
          <w:rFonts w:eastAsia="Times New Roman" w:cs="Times New Roman"/>
          <w:szCs w:val="24"/>
        </w:rPr>
        <w:t xml:space="preserve">ή συζήτηση στην </w:t>
      </w:r>
      <w:r>
        <w:rPr>
          <w:rFonts w:eastAsia="Times New Roman" w:cs="Times New Roman"/>
          <w:szCs w:val="24"/>
        </w:rPr>
        <w:t xml:space="preserve">επιτροπή </w:t>
      </w:r>
      <w:r>
        <w:rPr>
          <w:rFonts w:eastAsia="Times New Roman" w:cs="Times New Roman"/>
          <w:szCs w:val="24"/>
        </w:rPr>
        <w:t>και στην Ολομέλεια τις επόμενες ημέρες και εβδομάδες. Όμως, μια και θίχτηκε το θέμα και τοποθετήθηκαν όλοι επάνω σε αυτό, θα πω και εγώ δύο λόγια για το τι περιλαμβάνει.</w:t>
      </w:r>
    </w:p>
    <w:p w14:paraId="45B7D4D2"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Πέρα, λοιπόν, από την ακύρωση –και τονίζω ότι πρόκειται για α</w:t>
      </w:r>
      <w:r>
        <w:rPr>
          <w:rFonts w:eastAsia="Times New Roman" w:cs="Times New Roman"/>
          <w:szCs w:val="24"/>
        </w:rPr>
        <w:t xml:space="preserve">κύρωση και όχι αναστολή- του μέτρου της περικοπής των </w:t>
      </w:r>
      <w:r>
        <w:rPr>
          <w:rFonts w:eastAsia="Times New Roman" w:cs="Times New Roman"/>
          <w:szCs w:val="24"/>
        </w:rPr>
        <w:lastRenderedPageBreak/>
        <w:t>προσωπικών διαφορών, ο προϋπολογισμός αυτός είναι ο πρώτος προϋπολογισμός από το 2008 που περιλαμβάνει μία καθαρή δημοσιονομική επέκταση της τάξης του 0,5% του ΑΕΠ, της τάξης των 910.000.000 ευρώ.</w:t>
      </w:r>
      <w:r>
        <w:rPr>
          <w:rFonts w:eastAsia="Times New Roman" w:cs="Times New Roman"/>
          <w:szCs w:val="24"/>
        </w:rPr>
        <w:t xml:space="preserve"> </w:t>
      </w:r>
      <w:r>
        <w:rPr>
          <w:rFonts w:eastAsia="Times New Roman" w:cs="Times New Roman"/>
          <w:szCs w:val="24"/>
        </w:rPr>
        <w:t xml:space="preserve">Αυτά </w:t>
      </w:r>
      <w:r>
        <w:rPr>
          <w:rFonts w:eastAsia="Times New Roman" w:cs="Times New Roman"/>
          <w:szCs w:val="24"/>
        </w:rPr>
        <w:t>τα 910</w:t>
      </w:r>
      <w:r>
        <w:rPr>
          <w:rFonts w:eastAsia="Times New Roman" w:cs="Times New Roman"/>
          <w:szCs w:val="24"/>
        </w:rPr>
        <w:t>.000.000</w:t>
      </w:r>
      <w:r>
        <w:rPr>
          <w:rFonts w:eastAsia="Times New Roman" w:cs="Times New Roman"/>
          <w:szCs w:val="24"/>
        </w:rPr>
        <w:t xml:space="preserve"> ευρώ είναι το πρώτο κρίσιμο βήμα για την αλλαγή του μίγματος δημοσιονομικής πολιτικής</w:t>
      </w:r>
      <w:r w:rsidRPr="00660FF6">
        <w:rPr>
          <w:rFonts w:eastAsia="Times New Roman" w:cs="Times New Roman"/>
          <w:szCs w:val="24"/>
        </w:rPr>
        <w:t>,</w:t>
      </w:r>
      <w:r>
        <w:rPr>
          <w:rFonts w:eastAsia="Times New Roman" w:cs="Times New Roman"/>
          <w:szCs w:val="24"/>
        </w:rPr>
        <w:t xml:space="preserve"> σε πιο φιλική προς την ανάπτυξη</w:t>
      </w:r>
      <w:r w:rsidRPr="00660FF6">
        <w:rPr>
          <w:rFonts w:eastAsia="Times New Roman" w:cs="Times New Roman"/>
          <w:szCs w:val="24"/>
        </w:rPr>
        <w:t xml:space="preserve"> </w:t>
      </w:r>
      <w:r>
        <w:rPr>
          <w:rFonts w:eastAsia="Times New Roman" w:cs="Times New Roman"/>
          <w:szCs w:val="24"/>
        </w:rPr>
        <w:t>κατεύθυνση, αλλά και σε πιο φιλική προς την κοινωνική συνοχή κατεύθυνση. Θα αναφέρω ενδεικτικά τις μειώσεις των ασφαλιστικ</w:t>
      </w:r>
      <w:r>
        <w:rPr>
          <w:rFonts w:eastAsia="Times New Roman" w:cs="Times New Roman"/>
          <w:szCs w:val="24"/>
        </w:rPr>
        <w:t>ών εισφορών των ελεύθερων επαγγελματιών, των αυτοαπασχολούμενων και των αγροτών. Θα αναφέρω την επιδότηση των ασφαλιστικών εισφορών των νέων κάτω των είκοσι τεσσάρων, ένα πολύ φιλικό μέτρο για τη δημιουργία νέων θέσεων εργασίας, ειδικά για μια κατηγορία απ</w:t>
      </w:r>
      <w:r>
        <w:rPr>
          <w:rFonts w:eastAsia="Times New Roman" w:cs="Times New Roman"/>
          <w:szCs w:val="24"/>
        </w:rPr>
        <w:t xml:space="preserve">οκλεισμένη από την αγορά εργασίας. </w:t>
      </w:r>
    </w:p>
    <w:p w14:paraId="45B7D4D3" w14:textId="77777777" w:rsidR="003C2D4C" w:rsidRDefault="00D0192B">
      <w:pPr>
        <w:spacing w:line="600" w:lineRule="auto"/>
        <w:ind w:firstLine="720"/>
        <w:contextualSpacing/>
        <w:jc w:val="both"/>
        <w:rPr>
          <w:rFonts w:eastAsia="Times New Roman" w:cs="Times New Roman"/>
          <w:szCs w:val="24"/>
        </w:rPr>
      </w:pPr>
      <w:r w:rsidRPr="00284CB2">
        <w:rPr>
          <w:rFonts w:eastAsia="Times New Roman" w:cs="Times New Roman"/>
          <w:b/>
          <w:szCs w:val="24"/>
        </w:rPr>
        <w:t>ΑΘΑΝΑΣΙΟΣ ΠΑΦΙΛΗΣ:</w:t>
      </w:r>
      <w:r>
        <w:rPr>
          <w:rFonts w:eastAsia="Times New Roman" w:cs="Times New Roman"/>
          <w:szCs w:val="24"/>
        </w:rPr>
        <w:t xml:space="preserve"> Τους βιομήχανους …</w:t>
      </w:r>
    </w:p>
    <w:p w14:paraId="45B7D4D4" w14:textId="77777777" w:rsidR="003C2D4C" w:rsidRDefault="00D0192B">
      <w:pPr>
        <w:spacing w:line="600" w:lineRule="auto"/>
        <w:ind w:firstLine="720"/>
        <w:contextualSpacing/>
        <w:jc w:val="both"/>
        <w:rPr>
          <w:rFonts w:eastAsia="Times New Roman" w:cs="Times New Roman"/>
          <w:szCs w:val="24"/>
        </w:rPr>
      </w:pPr>
      <w:r w:rsidRPr="00B22FC2">
        <w:rPr>
          <w:rFonts w:eastAsia="Times New Roman" w:cs="Times New Roman"/>
          <w:b/>
          <w:szCs w:val="24"/>
        </w:rPr>
        <w:t>ΓΕΩΡΓΙΟΣ ΧΟΥΛΙΑΡΑΚΗΣ (Αναπληρωτής Υπουργός Οικονομικών):</w:t>
      </w:r>
      <w:r>
        <w:rPr>
          <w:rFonts w:eastAsia="Times New Roman" w:cs="Times New Roman"/>
          <w:szCs w:val="24"/>
        </w:rPr>
        <w:t xml:space="preserve"> Θα αναφέρω τα 400 εκατομμύρια ευρώ για την εισαγωγή ενός νέου επιδόματος στέγασης και μια σειρά άλλα μέτρα, όπως είναι η ενίσ</w:t>
      </w:r>
      <w:r>
        <w:rPr>
          <w:rFonts w:eastAsia="Times New Roman" w:cs="Times New Roman"/>
          <w:szCs w:val="24"/>
        </w:rPr>
        <w:t xml:space="preserve">χυση του προγράμματος «Βοήθεια στο Σπίτι», η ενίσχυση των προγραμμάτων ειδικής αγωγής </w:t>
      </w:r>
      <w:proofErr w:type="spellStart"/>
      <w:r>
        <w:rPr>
          <w:rFonts w:eastAsia="Times New Roman" w:cs="Times New Roman"/>
          <w:szCs w:val="24"/>
        </w:rPr>
        <w:t>κ.ο.κ.</w:t>
      </w:r>
      <w:proofErr w:type="spellEnd"/>
      <w:r>
        <w:rPr>
          <w:rFonts w:eastAsia="Times New Roman" w:cs="Times New Roman"/>
          <w:szCs w:val="24"/>
        </w:rPr>
        <w:t xml:space="preserve"> </w:t>
      </w:r>
    </w:p>
    <w:p w14:paraId="45B7D4D5"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lastRenderedPageBreak/>
        <w:t>Επαναλαμβάνω, λοιπόν, ότι πρόκειται για το πρώτο κρίσιμο βήμα</w:t>
      </w:r>
      <w:r w:rsidRPr="00660FF6">
        <w:rPr>
          <w:rFonts w:eastAsia="Times New Roman" w:cs="Times New Roman"/>
          <w:szCs w:val="24"/>
        </w:rPr>
        <w:t xml:space="preserve"> -</w:t>
      </w:r>
      <w:r>
        <w:rPr>
          <w:rFonts w:eastAsia="Times New Roman" w:cs="Times New Roman"/>
          <w:szCs w:val="24"/>
        </w:rPr>
        <w:t>δεν εξαντλείται εδώ η προσπάθεια- αλλαγής του μίγματος δημοσιονομικής πολιτικής και λελογισμένης δη</w:t>
      </w:r>
      <w:r>
        <w:rPr>
          <w:rFonts w:eastAsia="Times New Roman" w:cs="Times New Roman"/>
          <w:szCs w:val="24"/>
        </w:rPr>
        <w:t xml:space="preserve">μοσιονομικής επέκτασης. </w:t>
      </w:r>
    </w:p>
    <w:p w14:paraId="45B7D4D6"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45B7D4D7" w14:textId="77777777" w:rsidR="003C2D4C" w:rsidRDefault="00D0192B">
      <w:pPr>
        <w:spacing w:line="600" w:lineRule="auto"/>
        <w:ind w:firstLine="720"/>
        <w:contextualSpacing/>
        <w:jc w:val="center"/>
        <w:rPr>
          <w:rFonts w:eastAsia="Times New Roman"/>
          <w:bCs/>
        </w:rPr>
      </w:pPr>
      <w:r w:rsidRPr="006651D3">
        <w:rPr>
          <w:rFonts w:eastAsia="Times New Roman"/>
          <w:bCs/>
        </w:rPr>
        <w:t>(Χειροκροτήματα από την πτέρυγα του ΣΥΡΙΖΑ)</w:t>
      </w:r>
    </w:p>
    <w:p w14:paraId="45B7D4D8" w14:textId="77777777" w:rsidR="003C2D4C" w:rsidRDefault="00D0192B">
      <w:pPr>
        <w:spacing w:line="600" w:lineRule="auto"/>
        <w:ind w:firstLine="720"/>
        <w:contextualSpacing/>
        <w:jc w:val="both"/>
        <w:rPr>
          <w:rFonts w:eastAsia="Times New Roman" w:cs="Times New Roman"/>
          <w:szCs w:val="24"/>
        </w:rPr>
      </w:pPr>
      <w:r w:rsidRPr="00B83CBC">
        <w:rPr>
          <w:rFonts w:eastAsia="Times New Roman"/>
          <w:b/>
          <w:bCs/>
        </w:rPr>
        <w:t>ΠΡΟΕΔΡΕΥΩΝ (Σπυρίδων Λυκούδης):</w:t>
      </w:r>
      <w:r>
        <w:rPr>
          <w:rFonts w:eastAsia="Times New Roman" w:cs="Times New Roman"/>
          <w:szCs w:val="24"/>
        </w:rPr>
        <w:t xml:space="preserve"> Ευχαριστώ, κύριε Υπουργέ. </w:t>
      </w:r>
    </w:p>
    <w:p w14:paraId="45B7D4D9"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Τώρα επί της ημερησίας διατάξεως ο συνάδελφος κ. Γεώργιος </w:t>
      </w:r>
      <w:proofErr w:type="spellStart"/>
      <w:r>
        <w:rPr>
          <w:rFonts w:eastAsia="Times New Roman" w:cs="Times New Roman"/>
          <w:szCs w:val="24"/>
        </w:rPr>
        <w:t>Αμυράς</w:t>
      </w:r>
      <w:proofErr w:type="spellEnd"/>
      <w:r>
        <w:rPr>
          <w:rFonts w:eastAsia="Times New Roman" w:cs="Times New Roman"/>
          <w:szCs w:val="24"/>
        </w:rPr>
        <w:t>, έχει τον λόγο.</w:t>
      </w:r>
    </w:p>
    <w:p w14:paraId="45B7D4DA"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κύρ</w:t>
      </w:r>
      <w:r>
        <w:rPr>
          <w:rFonts w:eastAsia="Times New Roman" w:cs="Times New Roman"/>
          <w:szCs w:val="24"/>
        </w:rPr>
        <w:t xml:space="preserve">ιε Πρόεδρε. </w:t>
      </w:r>
    </w:p>
    <w:p w14:paraId="45B7D4DB"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Αγαπητέ κύριε </w:t>
      </w:r>
      <w:proofErr w:type="spellStart"/>
      <w:r>
        <w:rPr>
          <w:rFonts w:eastAsia="Times New Roman" w:cs="Times New Roman"/>
          <w:szCs w:val="24"/>
        </w:rPr>
        <w:t>Χουλιαράκη</w:t>
      </w:r>
      <w:proofErr w:type="spellEnd"/>
      <w:r>
        <w:rPr>
          <w:rFonts w:eastAsia="Times New Roman" w:cs="Times New Roman"/>
          <w:szCs w:val="24"/>
        </w:rPr>
        <w:t>, φαντάζομαι ότι θα πάτε τώρα στην Επιτροπή Προϋπολογισμού. Θα έρθω κι εγώ μετά εκεί βεβαίως να σας βρω, αλλά θα ήθελα πρώτα να σας ρωτήσω το εξής: Αναρωτιόμουν ακούγοντάς σας να λέτε ότι μια μεγάλη επιτυχία της Κυβέρνη</w:t>
      </w:r>
      <w:r>
        <w:rPr>
          <w:rFonts w:eastAsia="Times New Roman" w:cs="Times New Roman"/>
          <w:szCs w:val="24"/>
        </w:rPr>
        <w:t xml:space="preserve">σης </w:t>
      </w:r>
      <w:r>
        <w:rPr>
          <w:rFonts w:eastAsia="Times New Roman" w:cs="Times New Roman"/>
          <w:szCs w:val="24"/>
        </w:rPr>
        <w:t xml:space="preserve">είναι </w:t>
      </w:r>
      <w:r>
        <w:rPr>
          <w:rFonts w:eastAsia="Times New Roman" w:cs="Times New Roman"/>
          <w:szCs w:val="24"/>
        </w:rPr>
        <w:t xml:space="preserve">η μη περικοπή των συντάξεων. </w:t>
      </w:r>
    </w:p>
    <w:p w14:paraId="45B7D4DC"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αλλά η Κυβέρνηση</w:t>
      </w:r>
      <w:r w:rsidRPr="00660FF6">
        <w:rPr>
          <w:rFonts w:eastAsia="Times New Roman" w:cs="Times New Roman"/>
          <w:szCs w:val="24"/>
        </w:rPr>
        <w:t xml:space="preserve"> </w:t>
      </w:r>
      <w:r>
        <w:rPr>
          <w:rFonts w:eastAsia="Times New Roman" w:cs="Times New Roman"/>
          <w:szCs w:val="24"/>
        </w:rPr>
        <w:t>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αυτή είναι που μόνη της, δυο φορές, στο </w:t>
      </w:r>
      <w:r>
        <w:rPr>
          <w:rFonts w:eastAsia="Times New Roman" w:cs="Times New Roman"/>
          <w:szCs w:val="24"/>
        </w:rPr>
        <w:t>μεσοπρόθεσμο</w:t>
      </w:r>
      <w:r>
        <w:rPr>
          <w:rFonts w:eastAsia="Times New Roman" w:cs="Times New Roman"/>
          <w:szCs w:val="24"/>
        </w:rPr>
        <w:t xml:space="preserve"> και πριν από </w:t>
      </w:r>
      <w:r>
        <w:rPr>
          <w:rFonts w:eastAsia="Times New Roman" w:cs="Times New Roman"/>
          <w:szCs w:val="24"/>
        </w:rPr>
        <w:lastRenderedPageBreak/>
        <w:t>τρεις μήνες, ψήφισε την περικοπή των συντάξεων, όταν η Αντιπολίτευση σύσσωμη –και δεν με ενδιαφέρουν τα</w:t>
      </w:r>
      <w:r>
        <w:rPr>
          <w:rFonts w:eastAsia="Times New Roman" w:cs="Times New Roman"/>
          <w:szCs w:val="24"/>
        </w:rPr>
        <w:t xml:space="preserve"> άλλα κόμματα- το Ποτάμι σας έλεγε ότι δεν χρειάζεται νέα περικοπή συντάξεων. Και λοιπόν, τώρα βγαίνετε ηρωικά εσείς να μας πείτε ότι χάρη στην Κυβέρνηση δεν περικόπτονται οι συντάξεις. Μα, η Κυβέρνηση δυο φορές, σε αυτήν την ίδια Αίθουσα, έφερε και ψήφισε</w:t>
      </w:r>
      <w:r>
        <w:rPr>
          <w:rFonts w:eastAsia="Times New Roman" w:cs="Times New Roman"/>
          <w:szCs w:val="24"/>
        </w:rPr>
        <w:t xml:space="preserve"> την περικοπή των συντάξεων, όταν όλοι οι υπόλοιποι είχαμε καταψηφίσει την περικοπή των συντάξεων. Εάν, λοιπόν, είναι επιτυχία της Κυβέρνησης να αλλάξει αυτά που η ίδια είχε ψηφίσει μόνη της, τότε πώς θα χαρακτηρίζατε τη στάση της Αντιπολίτευσης, που από τ</w:t>
      </w:r>
      <w:r>
        <w:rPr>
          <w:rFonts w:eastAsia="Times New Roman" w:cs="Times New Roman"/>
          <w:szCs w:val="24"/>
        </w:rPr>
        <w:t xml:space="preserve">ην αρχή σας έλεγε και σας πίεζε να μην προχωρήσετε στις περικοπές των συντάξεων; Ρητορικό ενδεχομένως το ερώτημα. Τα υπόλοιπα, επάνω, στην Επιτροπή Προϋπολογισμού. </w:t>
      </w:r>
    </w:p>
    <w:p w14:paraId="45B7D4DD"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έρχομαι τώρα σ’ αυτήν την </w:t>
      </w:r>
      <w:r>
        <w:rPr>
          <w:rFonts w:eastAsia="Times New Roman" w:cs="Times New Roman"/>
          <w:szCs w:val="24"/>
        </w:rPr>
        <w:t xml:space="preserve">οδηγία </w:t>
      </w:r>
      <w:r>
        <w:rPr>
          <w:rFonts w:eastAsia="Times New Roman" w:cs="Times New Roman"/>
          <w:szCs w:val="24"/>
        </w:rPr>
        <w:t>την 1148/16 που θα ενσωματωθ</w:t>
      </w:r>
      <w:r>
        <w:rPr>
          <w:rFonts w:eastAsia="Times New Roman" w:cs="Times New Roman"/>
          <w:szCs w:val="24"/>
        </w:rPr>
        <w:t>εί στο εθνικό …</w:t>
      </w:r>
    </w:p>
    <w:p w14:paraId="45B7D4DE" w14:textId="77777777" w:rsidR="003C2D4C" w:rsidRDefault="00D0192B">
      <w:pPr>
        <w:spacing w:line="600" w:lineRule="auto"/>
        <w:ind w:firstLine="720"/>
        <w:contextualSpacing/>
        <w:jc w:val="both"/>
        <w:rPr>
          <w:rFonts w:eastAsia="Times New Roman" w:cs="Times New Roman"/>
          <w:szCs w:val="24"/>
        </w:rPr>
      </w:pPr>
      <w:r w:rsidRPr="00B22FC2">
        <w:rPr>
          <w:rFonts w:eastAsia="Times New Roman" w:cs="Times New Roman"/>
          <w:b/>
          <w:szCs w:val="24"/>
        </w:rPr>
        <w:t>ΓΕΩΡΓΙΟΣ ΧΟΥΛΙΑΡΑΚΗΣ (Αναπληρωτής Υπουργός Οικονομικών):</w:t>
      </w:r>
      <w:r>
        <w:rPr>
          <w:rFonts w:eastAsia="Times New Roman" w:cs="Times New Roman"/>
          <w:szCs w:val="24"/>
        </w:rPr>
        <w:t xml:space="preserve"> Κύριε Πρόεδρε, θα παρακαλούσα να λάβω τον λόγο.</w:t>
      </w:r>
    </w:p>
    <w:p w14:paraId="45B7D4DF" w14:textId="77777777" w:rsidR="003C2D4C" w:rsidRDefault="00D0192B">
      <w:pPr>
        <w:spacing w:line="600" w:lineRule="auto"/>
        <w:ind w:firstLine="720"/>
        <w:contextualSpacing/>
        <w:jc w:val="both"/>
        <w:rPr>
          <w:rFonts w:eastAsia="Times New Roman" w:cs="Times New Roman"/>
          <w:szCs w:val="24"/>
        </w:rPr>
      </w:pPr>
      <w:r w:rsidRPr="00B83CBC">
        <w:rPr>
          <w:rFonts w:eastAsia="Times New Roman"/>
          <w:b/>
          <w:bCs/>
        </w:rPr>
        <w:lastRenderedPageBreak/>
        <w:t>ΠΡΟΕΔΡΕΥΩΝ (Σπυρίδων Λυκούδης):</w:t>
      </w:r>
      <w:r>
        <w:rPr>
          <w:rFonts w:eastAsia="Times New Roman" w:cs="Times New Roman"/>
          <w:szCs w:val="24"/>
        </w:rPr>
        <w:t xml:space="preserve"> Κύριε </w:t>
      </w:r>
      <w:proofErr w:type="spellStart"/>
      <w:r>
        <w:rPr>
          <w:rFonts w:eastAsia="Times New Roman" w:cs="Times New Roman"/>
          <w:szCs w:val="24"/>
        </w:rPr>
        <w:t>Αμυρά</w:t>
      </w:r>
      <w:proofErr w:type="spellEnd"/>
      <w:r>
        <w:rPr>
          <w:rFonts w:eastAsia="Times New Roman" w:cs="Times New Roman"/>
          <w:szCs w:val="24"/>
        </w:rPr>
        <w:t xml:space="preserve">, μισό λεπτό. </w:t>
      </w:r>
    </w:p>
    <w:p w14:paraId="45B7D4E0"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Κύριε Υπουργέ, μην κάνουμε διάλογο τώρα, όμως, όταν έχουμε μπει στην ημερήσια</w:t>
      </w:r>
      <w:r>
        <w:rPr>
          <w:rFonts w:eastAsia="Times New Roman" w:cs="Times New Roman"/>
          <w:szCs w:val="24"/>
        </w:rPr>
        <w:t xml:space="preserve"> διάταξη.</w:t>
      </w:r>
    </w:p>
    <w:p w14:paraId="45B7D4E1" w14:textId="77777777" w:rsidR="003C2D4C" w:rsidRDefault="00D0192B">
      <w:pPr>
        <w:spacing w:line="600" w:lineRule="auto"/>
        <w:ind w:firstLine="720"/>
        <w:contextualSpacing/>
        <w:jc w:val="both"/>
        <w:rPr>
          <w:rFonts w:eastAsia="Times New Roman" w:cs="Times New Roman"/>
          <w:szCs w:val="24"/>
        </w:rPr>
      </w:pPr>
      <w:r w:rsidRPr="00B22FC2">
        <w:rPr>
          <w:rFonts w:eastAsia="Times New Roman" w:cs="Times New Roman"/>
          <w:b/>
          <w:szCs w:val="24"/>
        </w:rPr>
        <w:t>ΓΕΩΡΓΙΟΣ ΧΟΥΛΙΑΡΑΚΗΣ (Αναπληρωτής Υπουργός Οικονομικών):</w:t>
      </w:r>
      <w:r>
        <w:rPr>
          <w:rFonts w:eastAsia="Times New Roman" w:cs="Times New Roman"/>
          <w:szCs w:val="24"/>
        </w:rPr>
        <w:t xml:space="preserve"> Πρέπει να κάνω ένα σχόλιο. </w:t>
      </w:r>
    </w:p>
    <w:p w14:paraId="45B7D4E2" w14:textId="77777777" w:rsidR="003C2D4C" w:rsidRDefault="00D0192B">
      <w:pPr>
        <w:spacing w:line="600" w:lineRule="auto"/>
        <w:ind w:firstLine="720"/>
        <w:contextualSpacing/>
        <w:jc w:val="both"/>
        <w:rPr>
          <w:rFonts w:eastAsia="Times New Roman" w:cs="Times New Roman"/>
          <w:szCs w:val="24"/>
        </w:rPr>
      </w:pPr>
      <w:r w:rsidRPr="00B83CBC">
        <w:rPr>
          <w:rFonts w:eastAsia="Times New Roman"/>
          <w:b/>
          <w:bCs/>
        </w:rPr>
        <w:t>ΠΡΟΕΔΡΕΥΩΝ (Σπυρίδων Λυκούδης):</w:t>
      </w:r>
      <w:r>
        <w:rPr>
          <w:rFonts w:eastAsia="Times New Roman" w:cs="Times New Roman"/>
          <w:szCs w:val="24"/>
        </w:rPr>
        <w:t xml:space="preserve"> Ένα σχόλιο έκανε ο κ. </w:t>
      </w:r>
      <w:proofErr w:type="spellStart"/>
      <w:r>
        <w:rPr>
          <w:rFonts w:eastAsia="Times New Roman" w:cs="Times New Roman"/>
          <w:szCs w:val="24"/>
        </w:rPr>
        <w:t>Αμυράς</w:t>
      </w:r>
      <w:proofErr w:type="spellEnd"/>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Θα σας δώσω τον λόγο αλλά δεν είναι λογικό αυτό. Έχουμε μπει στην ημερήσια διάταξη. </w:t>
      </w:r>
    </w:p>
    <w:p w14:paraId="45B7D4E3" w14:textId="77777777" w:rsidR="003C2D4C" w:rsidRDefault="00D0192B">
      <w:pPr>
        <w:spacing w:line="600" w:lineRule="auto"/>
        <w:ind w:firstLine="720"/>
        <w:contextualSpacing/>
        <w:jc w:val="both"/>
        <w:rPr>
          <w:rFonts w:eastAsia="Times New Roman" w:cs="Times New Roman"/>
          <w:szCs w:val="24"/>
        </w:rPr>
      </w:pPr>
      <w:r w:rsidRPr="00B22FC2">
        <w:rPr>
          <w:rFonts w:eastAsia="Times New Roman" w:cs="Times New Roman"/>
          <w:b/>
          <w:szCs w:val="24"/>
        </w:rPr>
        <w:t>ΓΕΩΡΓΙΟΣ ΧΟΥΛΙΑΡΑΚΗΣ (Αναπληρωτής Υπουργός Οικονομικών):</w:t>
      </w:r>
      <w:r>
        <w:rPr>
          <w:rFonts w:eastAsia="Times New Roman" w:cs="Times New Roman"/>
          <w:szCs w:val="24"/>
        </w:rPr>
        <w:t xml:space="preserve"> Θα ήθελα να κάνω το σχόλιο και να απαντήσω στον κύριο συνάδελφο. </w:t>
      </w:r>
    </w:p>
    <w:p w14:paraId="45B7D4E4" w14:textId="77777777" w:rsidR="003C2D4C" w:rsidRDefault="00D0192B">
      <w:pPr>
        <w:spacing w:line="600" w:lineRule="auto"/>
        <w:ind w:firstLine="720"/>
        <w:contextualSpacing/>
        <w:jc w:val="both"/>
        <w:rPr>
          <w:rFonts w:eastAsia="Times New Roman" w:cs="Times New Roman"/>
          <w:szCs w:val="24"/>
        </w:rPr>
      </w:pPr>
      <w:r w:rsidRPr="00B83CBC">
        <w:rPr>
          <w:rFonts w:eastAsia="Times New Roman"/>
          <w:b/>
          <w:bCs/>
        </w:rPr>
        <w:t>ΠΡΟΕΔΡΕΥΩΝ (Σπυρίδων Λυκούδης):</w:t>
      </w:r>
      <w:r>
        <w:rPr>
          <w:rFonts w:eastAsia="Times New Roman" w:cs="Times New Roman"/>
          <w:szCs w:val="24"/>
        </w:rPr>
        <w:t xml:space="preserve"> Ορίστε, κύριε Υπουργέ, έχετε τον λόγο.</w:t>
      </w:r>
    </w:p>
    <w:p w14:paraId="45B7D4E5" w14:textId="77777777" w:rsidR="003C2D4C" w:rsidRDefault="00D0192B">
      <w:pPr>
        <w:spacing w:line="600" w:lineRule="auto"/>
        <w:ind w:firstLine="720"/>
        <w:contextualSpacing/>
        <w:jc w:val="both"/>
        <w:rPr>
          <w:rFonts w:eastAsia="Times New Roman" w:cs="Times New Roman"/>
          <w:szCs w:val="24"/>
        </w:rPr>
      </w:pPr>
      <w:r w:rsidRPr="00B22FC2">
        <w:rPr>
          <w:rFonts w:eastAsia="Times New Roman" w:cs="Times New Roman"/>
          <w:b/>
          <w:szCs w:val="24"/>
        </w:rPr>
        <w:t>ΓΕΩΡΓΙΟΣ ΧΟΥΛΙΑΡΑΚΗΣ (Αναπληρωτής Υπουργός Οικονομικών):</w:t>
      </w:r>
      <w:r>
        <w:rPr>
          <w:rFonts w:eastAsia="Times New Roman" w:cs="Times New Roman"/>
          <w:szCs w:val="24"/>
        </w:rPr>
        <w:t xml:space="preserve"> Ευχαριστώ, κύριε Πρόεδρε. </w:t>
      </w:r>
    </w:p>
    <w:p w14:paraId="45B7D4E6"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Εγώ θέλω απλώς να υπενθυμίσω -θα το απαντήσω γιατί είναι σοβαρό το ερώτημα- ότι τα προ νομοθετημένα μέτρα του 2017 με χρόνο εφαρμογής το 2019, έγιναν μετά την εμμονή του </w:t>
      </w:r>
      <w:r>
        <w:rPr>
          <w:rFonts w:eastAsia="Times New Roman" w:cs="Times New Roman"/>
          <w:szCs w:val="24"/>
        </w:rPr>
        <w:lastRenderedPageBreak/>
        <w:t>Διεθνούς Νομισματικού Ταμείου και τη λανθασμένη πρόβλεψή τ</w:t>
      </w:r>
      <w:r>
        <w:rPr>
          <w:rFonts w:eastAsia="Times New Roman" w:cs="Times New Roman"/>
          <w:szCs w:val="24"/>
        </w:rPr>
        <w:t>ου ότι η ελληνική οικονομία και η ελληνική Κυβέρνηση δεν θα καταφέρει να πιάσει τον στόχο που είχε συμφωνηθεί. Προέβλεπε στόχο, προέβλεπε αποτέλεσμα για το 2018, 1,3%. Πιάσαμε τον στόχο του 2017. Πιάσαμε τον στόχο του 2018. Έχουμε, λοιπόν, τη δυνατότητα να</w:t>
      </w:r>
      <w:r>
        <w:rPr>
          <w:rFonts w:eastAsia="Times New Roman" w:cs="Times New Roman"/>
          <w:szCs w:val="24"/>
        </w:rPr>
        <w:t xml:space="preserve"> ακυρώσουμε μέτρα που είναι αχρείαστα και αντιπαραγωγικά, επειδή πετύχαμε </w:t>
      </w:r>
      <w:r>
        <w:rPr>
          <w:rFonts w:eastAsia="Times New Roman" w:cs="Times New Roman"/>
          <w:szCs w:val="24"/>
        </w:rPr>
        <w:t xml:space="preserve">τον </w:t>
      </w:r>
      <w:r>
        <w:rPr>
          <w:rFonts w:eastAsia="Times New Roman" w:cs="Times New Roman"/>
          <w:szCs w:val="24"/>
        </w:rPr>
        <w:t xml:space="preserve">στόχο μας. Με αυτήν την έννοια, λοιπόν, είναι επιτυχία, κύριε </w:t>
      </w:r>
      <w:proofErr w:type="spellStart"/>
      <w:r>
        <w:rPr>
          <w:rFonts w:eastAsia="Times New Roman" w:cs="Times New Roman"/>
          <w:szCs w:val="24"/>
        </w:rPr>
        <w:t>Αμυρά</w:t>
      </w:r>
      <w:proofErr w:type="spellEnd"/>
      <w:r>
        <w:rPr>
          <w:rFonts w:eastAsia="Times New Roman" w:cs="Times New Roman"/>
          <w:szCs w:val="24"/>
        </w:rPr>
        <w:t>. Και μάλιστα, είναι επιτυχία τη στιγμή που οι προηγούμενες κυβερνήσεις όχι μόνο δεν έπιαναν τους στόχους, αλλά</w:t>
      </w:r>
      <w:r>
        <w:rPr>
          <w:rFonts w:eastAsia="Times New Roman" w:cs="Times New Roman"/>
          <w:szCs w:val="24"/>
        </w:rPr>
        <w:t xml:space="preserve"> δημιουργούσαν ελλείμματα που έβαλαν τη χώρα εκεί που την έβαλαν. </w:t>
      </w:r>
    </w:p>
    <w:p w14:paraId="45B7D4E7"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45B7D4E8" w14:textId="77777777" w:rsidR="003C2D4C" w:rsidRDefault="00D0192B">
      <w:pPr>
        <w:spacing w:line="600" w:lineRule="auto"/>
        <w:ind w:firstLine="720"/>
        <w:contextualSpacing/>
        <w:jc w:val="both"/>
        <w:rPr>
          <w:rFonts w:eastAsia="Times New Roman" w:cs="Times New Roman"/>
          <w:szCs w:val="24"/>
        </w:rPr>
      </w:pPr>
      <w:r w:rsidRPr="00B83CBC">
        <w:rPr>
          <w:rFonts w:eastAsia="Times New Roman"/>
          <w:b/>
          <w:bCs/>
        </w:rPr>
        <w:t>ΠΡΟΕΔΡΕΥΩΝ (Σπυρίδων Λυκούδης):</w:t>
      </w:r>
      <w:r>
        <w:rPr>
          <w:rFonts w:eastAsia="Times New Roman" w:cs="Times New Roman"/>
          <w:szCs w:val="24"/>
        </w:rPr>
        <w:t xml:space="preserve"> Κύριε </w:t>
      </w:r>
      <w:proofErr w:type="spellStart"/>
      <w:r>
        <w:rPr>
          <w:rFonts w:eastAsia="Times New Roman" w:cs="Times New Roman"/>
          <w:szCs w:val="24"/>
        </w:rPr>
        <w:t>Αμυρά</w:t>
      </w:r>
      <w:proofErr w:type="spellEnd"/>
      <w:r>
        <w:rPr>
          <w:rFonts w:eastAsia="Times New Roman" w:cs="Times New Roman"/>
          <w:szCs w:val="24"/>
        </w:rPr>
        <w:t>, έχετε το</w:t>
      </w:r>
      <w:r>
        <w:rPr>
          <w:rFonts w:eastAsia="Times New Roman" w:cs="Times New Roman"/>
          <w:szCs w:val="24"/>
        </w:rPr>
        <w:t>ν</w:t>
      </w:r>
      <w:r>
        <w:rPr>
          <w:rFonts w:eastAsia="Times New Roman" w:cs="Times New Roman"/>
          <w:szCs w:val="24"/>
        </w:rPr>
        <w:t xml:space="preserve"> λόγο, αλλά όχι άλλες απαντήσεις. Επί του θέματος τώρα. Μη σχολιάσετε τον Υπουργό, γιατί θα έχουμε πάλι σχολιασμό επί του σ</w:t>
      </w:r>
      <w:r>
        <w:rPr>
          <w:rFonts w:eastAsia="Times New Roman" w:cs="Times New Roman"/>
          <w:szCs w:val="24"/>
        </w:rPr>
        <w:t xml:space="preserve">χολιασμού. </w:t>
      </w:r>
    </w:p>
    <w:p w14:paraId="45B7D4E9"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Εντάξει. Απλώς, δεν μπορώ να μη θυμηθώ την επιστολή του </w:t>
      </w:r>
      <w:r>
        <w:rPr>
          <w:rFonts w:eastAsia="Times New Roman" w:cs="Times New Roman"/>
          <w:szCs w:val="24"/>
        </w:rPr>
        <w:t xml:space="preserve">κ. </w:t>
      </w:r>
      <w:proofErr w:type="spellStart"/>
      <w:r>
        <w:rPr>
          <w:rFonts w:eastAsia="Times New Roman" w:cs="Times New Roman"/>
          <w:szCs w:val="24"/>
        </w:rPr>
        <w:t>Τσακαλώτου</w:t>
      </w:r>
      <w:proofErr w:type="spellEnd"/>
      <w:r>
        <w:rPr>
          <w:rFonts w:eastAsia="Times New Roman" w:cs="Times New Roman"/>
          <w:szCs w:val="24"/>
        </w:rPr>
        <w:t xml:space="preserve"> προς το Διεθνές Νομισματικό Ταμείο που το καλούσε να συμμετάσχει στο πρόγραμμα, έτσι; Εντάξει. </w:t>
      </w:r>
    </w:p>
    <w:p w14:paraId="45B7D4EA"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έρχομαι τώρα στην </w:t>
      </w:r>
      <w:r>
        <w:rPr>
          <w:rFonts w:eastAsia="Times New Roman" w:cs="Times New Roman"/>
          <w:szCs w:val="24"/>
        </w:rPr>
        <w:t xml:space="preserve">οδηγία </w:t>
      </w:r>
      <w:r>
        <w:rPr>
          <w:rFonts w:eastAsia="Times New Roman" w:cs="Times New Roman"/>
          <w:szCs w:val="24"/>
        </w:rPr>
        <w:t>που σας έλεγα. Λ</w:t>
      </w:r>
      <w:r>
        <w:rPr>
          <w:rFonts w:eastAsia="Times New Roman" w:cs="Times New Roman"/>
          <w:szCs w:val="24"/>
        </w:rPr>
        <w:t xml:space="preserve">οιπόν, ζούμε σε έναν ψηφιακό κόσμο και είναι προφανές σε όλους ότι οι ψηφιακές υπηρεσίες είναι κομβικής σημασίας στη σύγχρονη οικονομική πραγματικότητα. </w:t>
      </w:r>
    </w:p>
    <w:p w14:paraId="45B7D4EB" w14:textId="77777777" w:rsidR="003C2D4C" w:rsidRDefault="00D0192B">
      <w:pPr>
        <w:spacing w:line="600" w:lineRule="auto"/>
        <w:contextualSpacing/>
        <w:jc w:val="both"/>
        <w:rPr>
          <w:rFonts w:eastAsia="Times New Roman"/>
          <w:szCs w:val="24"/>
        </w:rPr>
      </w:pPr>
      <w:r>
        <w:rPr>
          <w:rFonts w:eastAsia="Times New Roman"/>
          <w:szCs w:val="24"/>
        </w:rPr>
        <w:t>Κάθε περιστατικό παραβίασης της ασφάλειας του κυβερνοχώρου, είτε από πρόθεση είτε χωρίς, είναι προφανέ</w:t>
      </w:r>
      <w:r>
        <w:rPr>
          <w:rFonts w:eastAsia="Times New Roman"/>
          <w:szCs w:val="24"/>
        </w:rPr>
        <w:t xml:space="preserve">ς ότι μπορεί να ζημιώσει σε πολύ μεγάλο βαθμό την οικονομία και την παροχή υπηρεσιών, όπως για παράδειγμα, για την τόσο αποδοτική οικονομικά χρήση πιστωτικών ή χρεωστικών καρτών η εμπιστοσύνη στην τεχνολογία αποτελεί προϋπόθεση εκ των ων ουκ άνευ. Το ίδιο </w:t>
      </w:r>
      <w:r>
        <w:rPr>
          <w:rFonts w:eastAsia="Times New Roman"/>
          <w:szCs w:val="24"/>
        </w:rPr>
        <w:t>ισχύει και για την τεράστια αγορά που έχει ανοίξει στο διαδίκτυο και δεν είναι τυχαίο καθόλου που η Ευρωπαϊκή Ένωση υπολογίζει ότι με την ολοκλήρωση της κοινής ψηφιακής αγοράς θα έχουμε αύξηση του κοινοτικού ΑΕΠ κατά 415 δισεκατομμύρια ευρώ ετησίως.</w:t>
      </w:r>
    </w:p>
    <w:p w14:paraId="45B7D4EC" w14:textId="77777777" w:rsidR="003C2D4C" w:rsidRDefault="00D0192B">
      <w:pPr>
        <w:spacing w:line="600" w:lineRule="auto"/>
        <w:ind w:firstLine="720"/>
        <w:contextualSpacing/>
        <w:jc w:val="both"/>
        <w:rPr>
          <w:rFonts w:eastAsia="Times New Roman"/>
          <w:szCs w:val="24"/>
        </w:rPr>
      </w:pPr>
      <w:r>
        <w:rPr>
          <w:rFonts w:eastAsia="Times New Roman"/>
          <w:szCs w:val="24"/>
        </w:rPr>
        <w:lastRenderedPageBreak/>
        <w:t>Μπορεί</w:t>
      </w:r>
      <w:r>
        <w:rPr>
          <w:rFonts w:eastAsia="Times New Roman"/>
          <w:szCs w:val="24"/>
        </w:rPr>
        <w:t xml:space="preserve"> τα φώτα της δημοσιότητας να έχουν πέσει ή να είχαν πέσει τον Μάιο του 2018 στην </w:t>
      </w:r>
      <w:r>
        <w:rPr>
          <w:rFonts w:eastAsia="Times New Roman"/>
          <w:szCs w:val="24"/>
        </w:rPr>
        <w:t xml:space="preserve">οδηγία </w:t>
      </w:r>
      <w:r>
        <w:rPr>
          <w:rFonts w:eastAsia="Times New Roman"/>
          <w:szCs w:val="24"/>
        </w:rPr>
        <w:t xml:space="preserve">για τον γενικό κανονισμό για την προστασία των δεδομένων, το </w:t>
      </w:r>
      <w:r>
        <w:rPr>
          <w:rFonts w:eastAsia="Times New Roman"/>
          <w:szCs w:val="24"/>
          <w:lang w:val="en-US"/>
        </w:rPr>
        <w:t>GDPR</w:t>
      </w:r>
      <w:r>
        <w:rPr>
          <w:rFonts w:eastAsia="Times New Roman"/>
          <w:szCs w:val="24"/>
        </w:rPr>
        <w:t xml:space="preserve">, όμως εξίσου σημαντική είναι η σημερινή </w:t>
      </w:r>
      <w:r>
        <w:rPr>
          <w:rFonts w:eastAsia="Times New Roman"/>
          <w:szCs w:val="24"/>
        </w:rPr>
        <w:t xml:space="preserve">οδηγία </w:t>
      </w:r>
      <w:r>
        <w:rPr>
          <w:rFonts w:eastAsia="Times New Roman"/>
          <w:szCs w:val="24"/>
        </w:rPr>
        <w:t xml:space="preserve">για την ψηφιακή εποχή στην οποία ζούμε. Η </w:t>
      </w:r>
      <w:r>
        <w:rPr>
          <w:rFonts w:eastAsia="Times New Roman"/>
          <w:szCs w:val="24"/>
        </w:rPr>
        <w:t xml:space="preserve">οδηγία </w:t>
      </w:r>
      <w:r>
        <w:rPr>
          <w:rFonts w:eastAsia="Times New Roman"/>
          <w:szCs w:val="24"/>
        </w:rPr>
        <w:t>αυτή σ</w:t>
      </w:r>
      <w:r>
        <w:rPr>
          <w:rFonts w:eastAsia="Times New Roman"/>
          <w:szCs w:val="24"/>
        </w:rPr>
        <w:t>τόχο έχει την υιοθέτηση μέτρων από όλα τα κράτη</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μέλη, ώστε να επιτευχθεί ένα υψηλό κοινό επίπεδο ασφαλείας συστημάτων δικτύου και πληροφορίας στην Ευρωπαϊκή Ένωση. Η θέσπιση τέτοιων μέτρων αποτελεί απαραίτητη προϋπόθεση για την εύρυθμη λειτουργία κρίσιμω</w:t>
      </w:r>
      <w:r>
        <w:rPr>
          <w:rFonts w:eastAsia="Times New Roman"/>
          <w:szCs w:val="24"/>
        </w:rPr>
        <w:t>ν υπηρεσιών αλλά και για την προστασία δεδομένων πολιτών, επιχειρήσεων εντός της Ένωσης και κατά συνέπεια εντός και της Ελλάδας, της χώρας μας.</w:t>
      </w:r>
    </w:p>
    <w:p w14:paraId="45B7D4ED" w14:textId="77777777" w:rsidR="003C2D4C" w:rsidRDefault="00D0192B">
      <w:pPr>
        <w:spacing w:line="600" w:lineRule="auto"/>
        <w:ind w:firstLine="720"/>
        <w:contextualSpacing/>
        <w:jc w:val="both"/>
        <w:rPr>
          <w:rFonts w:eastAsia="Times New Roman"/>
          <w:szCs w:val="24"/>
        </w:rPr>
      </w:pPr>
      <w:r>
        <w:rPr>
          <w:rFonts w:eastAsia="Times New Roman"/>
          <w:szCs w:val="24"/>
        </w:rPr>
        <w:t xml:space="preserve">Τα μέτρα που εισάγονται στην ελληνική νομοθεσία με την παρούσα </w:t>
      </w:r>
      <w:r>
        <w:rPr>
          <w:rFonts w:eastAsia="Times New Roman"/>
          <w:szCs w:val="24"/>
        </w:rPr>
        <w:t xml:space="preserve">οδηγία </w:t>
      </w:r>
      <w:r>
        <w:rPr>
          <w:rFonts w:eastAsia="Times New Roman"/>
          <w:szCs w:val="24"/>
        </w:rPr>
        <w:t>είναι κλειδί για την προστασία των θεμελιω</w:t>
      </w:r>
      <w:r>
        <w:rPr>
          <w:rFonts w:eastAsia="Times New Roman"/>
          <w:szCs w:val="24"/>
        </w:rPr>
        <w:t>δών δικαιωμάτων των πολιτών και των επιχειρήσεων σε ό,τι αφορά την αδιάλειπτη, αξιόπιστη και αποδοτική παροχή υπηρεσιών και βασικών αγαθών ζωτικής σημασίας για την κοινωνία. Αφορά τους τομείς της ενέργειας, των μεταφορών, της τραπεζικής και χρηματοπιστωτικ</w:t>
      </w:r>
      <w:r>
        <w:rPr>
          <w:rFonts w:eastAsia="Times New Roman"/>
          <w:szCs w:val="24"/>
        </w:rPr>
        <w:t xml:space="preserve">ής αγοράς, της υγείας, του πόσιμου ύδατος, </w:t>
      </w:r>
      <w:r>
        <w:rPr>
          <w:rFonts w:eastAsia="Times New Roman"/>
          <w:szCs w:val="24"/>
        </w:rPr>
        <w:lastRenderedPageBreak/>
        <w:t xml:space="preserve">των ψηφιακών υποδομών, των </w:t>
      </w:r>
      <w:proofErr w:type="spellStart"/>
      <w:r>
        <w:rPr>
          <w:rFonts w:eastAsia="Times New Roman"/>
          <w:szCs w:val="24"/>
        </w:rPr>
        <w:t>επιγραμμικών</w:t>
      </w:r>
      <w:proofErr w:type="spellEnd"/>
      <w:r>
        <w:rPr>
          <w:rFonts w:eastAsia="Times New Roman"/>
          <w:szCs w:val="24"/>
        </w:rPr>
        <w:t xml:space="preserve"> υπηρεσιών αγοράς και μηχανών αναζήτησης καθώς και των ψηφιακών υπηρεσιών </w:t>
      </w:r>
      <w:proofErr w:type="spellStart"/>
      <w:r>
        <w:rPr>
          <w:rFonts w:eastAsia="Times New Roman"/>
          <w:szCs w:val="24"/>
        </w:rPr>
        <w:t>νεφοϋπολογιστικής</w:t>
      </w:r>
      <w:proofErr w:type="spellEnd"/>
      <w:r>
        <w:rPr>
          <w:rFonts w:eastAsia="Times New Roman"/>
          <w:szCs w:val="24"/>
        </w:rPr>
        <w:t>.</w:t>
      </w:r>
    </w:p>
    <w:p w14:paraId="45B7D4EE" w14:textId="77777777" w:rsidR="003C2D4C" w:rsidRDefault="00D0192B">
      <w:pPr>
        <w:spacing w:line="600" w:lineRule="auto"/>
        <w:ind w:firstLine="720"/>
        <w:contextualSpacing/>
        <w:jc w:val="both"/>
        <w:rPr>
          <w:rFonts w:eastAsia="Times New Roman"/>
          <w:szCs w:val="24"/>
        </w:rPr>
      </w:pPr>
      <w:r>
        <w:rPr>
          <w:rFonts w:eastAsia="Times New Roman"/>
          <w:szCs w:val="24"/>
        </w:rPr>
        <w:t xml:space="preserve">Εμείς, λοιπόν, όπως και στις συνεδριάσεις της αρμόδιας </w:t>
      </w:r>
      <w:r>
        <w:rPr>
          <w:rFonts w:eastAsia="Times New Roman"/>
          <w:szCs w:val="24"/>
        </w:rPr>
        <w:t xml:space="preserve">επιτροπής </w:t>
      </w:r>
      <w:r>
        <w:rPr>
          <w:rFonts w:eastAsia="Times New Roman"/>
          <w:szCs w:val="24"/>
        </w:rPr>
        <w:t>είχαμε τοποθετηθ</w:t>
      </w:r>
      <w:r>
        <w:rPr>
          <w:rFonts w:eastAsia="Times New Roman"/>
          <w:szCs w:val="24"/>
        </w:rPr>
        <w:t>εί, υπερψηφίζουμε το νομοσχέδιο.</w:t>
      </w:r>
    </w:p>
    <w:p w14:paraId="45B7D4EF" w14:textId="77777777" w:rsidR="003C2D4C" w:rsidRDefault="00D0192B">
      <w:pPr>
        <w:spacing w:line="600" w:lineRule="auto"/>
        <w:ind w:firstLine="720"/>
        <w:contextualSpacing/>
        <w:jc w:val="both"/>
        <w:rPr>
          <w:rFonts w:eastAsia="Times New Roman"/>
          <w:szCs w:val="24"/>
        </w:rPr>
      </w:pPr>
      <w:r>
        <w:rPr>
          <w:rFonts w:eastAsia="Times New Roman"/>
          <w:szCs w:val="24"/>
        </w:rPr>
        <w:t xml:space="preserve">Έρχομαι λίγο στις δύο τροπολογίες. Έρχομαι στην τροπολογία για τη δυνατότητα ψηφιακής αναμετάδοσης των </w:t>
      </w:r>
      <w:proofErr w:type="spellStart"/>
      <w:r>
        <w:rPr>
          <w:rFonts w:eastAsia="Times New Roman"/>
          <w:szCs w:val="24"/>
        </w:rPr>
        <w:t>παρόχων</w:t>
      </w:r>
      <w:proofErr w:type="spellEnd"/>
      <w:r>
        <w:rPr>
          <w:rFonts w:eastAsia="Times New Roman"/>
          <w:szCs w:val="24"/>
        </w:rPr>
        <w:t xml:space="preserve"> περιεχομένου περιφερειακής εμβέλειας μέσω συμπληρωματικών εγκαταστάσεων εκπομπής. Με την τροπολογία αυτή προτείν</w:t>
      </w:r>
      <w:r>
        <w:rPr>
          <w:rFonts w:eastAsia="Times New Roman"/>
          <w:szCs w:val="24"/>
        </w:rPr>
        <w:t xml:space="preserve">εται η τροποποίηση του άρθρου 37 του ν.4762/2014 που σχετίζεται με την εμβέλεια των νομίμως </w:t>
      </w:r>
      <w:proofErr w:type="spellStart"/>
      <w:r>
        <w:rPr>
          <w:rFonts w:eastAsia="Times New Roman"/>
          <w:szCs w:val="24"/>
        </w:rPr>
        <w:t>λειτουργούντων</w:t>
      </w:r>
      <w:proofErr w:type="spellEnd"/>
      <w:r>
        <w:rPr>
          <w:rFonts w:eastAsia="Times New Roman"/>
          <w:szCs w:val="24"/>
        </w:rPr>
        <w:t xml:space="preserve"> περιφερειακών τηλεοπτικών σταθμών και ουσιαστικά αφορά στην εγκατάσταση συμπληρωματικών εγκαταστάσεων εκπομπής για την ψηφιακή αναμετάδοση του σήματο</w:t>
      </w:r>
      <w:r>
        <w:rPr>
          <w:rFonts w:eastAsia="Times New Roman"/>
          <w:szCs w:val="24"/>
        </w:rPr>
        <w:t>ς. Με την τροπολογία αυτή προτείνεται η εγκατάσταση να επιτρέπεται με απόφαση του Υπουργού Ψηφιακής Πολιτικής αντί της Εθνικής Επιτροπής Τηλεπικοινωνιών και Ταχυδρομείων που προβλέπει ο νόμος. Θέλουμε εξηγήσεις σε αυτό, κύριε Υπουργέ. Για ποιον λόγο; Είμασ</w:t>
      </w:r>
      <w:r>
        <w:rPr>
          <w:rFonts w:eastAsia="Times New Roman"/>
          <w:szCs w:val="24"/>
        </w:rPr>
        <w:t xml:space="preserve">τε αντίθετοι στην εκχώρηση αρμοδιοτήτων από την </w:t>
      </w:r>
      <w:r>
        <w:rPr>
          <w:rFonts w:eastAsia="Times New Roman"/>
          <w:szCs w:val="24"/>
        </w:rPr>
        <w:t xml:space="preserve">επιτροπή </w:t>
      </w:r>
      <w:r>
        <w:rPr>
          <w:rFonts w:eastAsia="Times New Roman"/>
          <w:szCs w:val="24"/>
        </w:rPr>
        <w:lastRenderedPageBreak/>
        <w:t>στον εκάστοτε Υπουργό Ψηφιακής Πολιτικής. Άρα, με βάση την πρώτη ανάγνωση, που νομίζω είναι ουσιαστική, είμαστε αρνητικοί σε αυτήν την τροπολογία. Περιμένω, όμως, την απάντησή σας, κύριε Παππά.</w:t>
      </w:r>
    </w:p>
    <w:p w14:paraId="45B7D4F0" w14:textId="77777777" w:rsidR="003C2D4C" w:rsidRDefault="00D0192B">
      <w:pPr>
        <w:spacing w:line="600" w:lineRule="auto"/>
        <w:ind w:firstLine="720"/>
        <w:contextualSpacing/>
        <w:jc w:val="both"/>
        <w:rPr>
          <w:rFonts w:eastAsia="Times New Roman"/>
          <w:szCs w:val="24"/>
        </w:rPr>
      </w:pPr>
      <w:r>
        <w:rPr>
          <w:rFonts w:eastAsia="Times New Roman"/>
          <w:szCs w:val="24"/>
        </w:rPr>
        <w:t xml:space="preserve">Τώρα </w:t>
      </w:r>
      <w:r>
        <w:rPr>
          <w:rFonts w:eastAsia="Times New Roman"/>
          <w:szCs w:val="24"/>
        </w:rPr>
        <w:t>όσον αφορά τη δεύτερη τροπολογία, για την εξαίρεση από την καταβολή του τέλους επιτηδεύματος των αγροτών, μελών αγροτικών συνεταιρισμών και φορέων της κοινωνικής οικονομίας, κ.λπ., κ.λπ., που βρίσκονται σε εκκαθάριση ή πτώχευση ή αδράνεια, επί του περιεχομ</w:t>
      </w:r>
      <w:r>
        <w:rPr>
          <w:rFonts w:eastAsia="Times New Roman"/>
          <w:szCs w:val="24"/>
        </w:rPr>
        <w:t>ένου της η τροπολογία είναι σωστή. Είναι θετικό. Η κατάργηση του τέλους επιτηδεύματος είναι προς τη σωστή κατεύθυνση. Εμείς στο Ποτάμι θεωρούμε ότι δεν μπορεί να υπάρχει τέλος επιτηδεύματος πουθενά, για κανέναν κλάδο της οικονομίας, για κανένα επάγγελμα.</w:t>
      </w:r>
    </w:p>
    <w:p w14:paraId="45B7D4F1" w14:textId="77777777" w:rsidR="003C2D4C" w:rsidRDefault="00D0192B">
      <w:pPr>
        <w:spacing w:line="600" w:lineRule="auto"/>
        <w:ind w:firstLine="720"/>
        <w:contextualSpacing/>
        <w:jc w:val="both"/>
        <w:rPr>
          <w:rFonts w:eastAsia="Times New Roman"/>
          <w:szCs w:val="24"/>
        </w:rPr>
      </w:pPr>
      <w:r>
        <w:rPr>
          <w:rFonts w:eastAsia="Times New Roman"/>
          <w:szCs w:val="24"/>
        </w:rPr>
        <w:t>Ό</w:t>
      </w:r>
      <w:r>
        <w:rPr>
          <w:rFonts w:eastAsia="Times New Roman"/>
          <w:szCs w:val="24"/>
        </w:rPr>
        <w:t>μως, δεν μπορούμε να παραβλέψουμε και την τακτική σας να φέρνετε δωράκια μέσω τροπολογιών τώρα πια που βρισκόμαστε πλέον και σε προεκλογική περίοδο. Και ερωτώ: Βάσει ποιου σχεδιασμού συνολικού θα προχωρήσετε στην κατάργηση του τέλους επιτηδεύματος σε σχέση</w:t>
      </w:r>
      <w:r>
        <w:rPr>
          <w:rFonts w:eastAsia="Times New Roman"/>
          <w:szCs w:val="24"/>
        </w:rPr>
        <w:t xml:space="preserve"> με τη θέση του αγρότη και ιδιαιτέρως με τα κίνητρα για την αύξηση των ανθρώπων, των </w:t>
      </w:r>
      <w:r>
        <w:rPr>
          <w:rFonts w:eastAsia="Times New Roman"/>
          <w:szCs w:val="24"/>
        </w:rPr>
        <w:lastRenderedPageBreak/>
        <w:t xml:space="preserve">αγροτών, των δυνάμεων που θα προστρέξουν στο </w:t>
      </w:r>
      <w:proofErr w:type="spellStart"/>
      <w:r>
        <w:rPr>
          <w:rFonts w:eastAsia="Times New Roman"/>
          <w:szCs w:val="24"/>
        </w:rPr>
        <w:t>συνεταιρίζεσθαι</w:t>
      </w:r>
      <w:proofErr w:type="spellEnd"/>
      <w:r>
        <w:rPr>
          <w:rFonts w:eastAsia="Times New Roman"/>
          <w:szCs w:val="24"/>
        </w:rPr>
        <w:t>;</w:t>
      </w:r>
    </w:p>
    <w:p w14:paraId="45B7D4F2" w14:textId="77777777" w:rsidR="003C2D4C" w:rsidRDefault="00D0192B">
      <w:pPr>
        <w:spacing w:line="600" w:lineRule="auto"/>
        <w:ind w:firstLine="720"/>
        <w:contextualSpacing/>
        <w:jc w:val="both"/>
        <w:rPr>
          <w:rFonts w:eastAsia="Times New Roman"/>
          <w:szCs w:val="24"/>
        </w:rPr>
      </w:pPr>
      <w:r>
        <w:rPr>
          <w:rFonts w:eastAsia="Times New Roman"/>
          <w:szCs w:val="24"/>
        </w:rPr>
        <w:t xml:space="preserve">Άρα, αρνητική είναι η ψήφος μας για την πρώτη τροπολογία, για τους αναμεταδότες και τη μεταφορά αρμοδιοτήτων </w:t>
      </w:r>
      <w:r>
        <w:rPr>
          <w:rFonts w:eastAsia="Times New Roman"/>
          <w:szCs w:val="24"/>
        </w:rPr>
        <w:t>στην ουσία ή υφαρπαγή, θα έλεγε κάποιος άλλος, από την Αρχή Τηλεπικοινωνιών και Ταχυδρομείων, την ΕΕΤΤ, προς τον Υπουργό Ψηφιακής Πολιτικής, θετική είναι για την κατάργηση του τέλους επιτηδεύματος.</w:t>
      </w:r>
    </w:p>
    <w:p w14:paraId="45B7D4F3" w14:textId="77777777" w:rsidR="003C2D4C" w:rsidRDefault="00D0192B">
      <w:pPr>
        <w:spacing w:line="600" w:lineRule="auto"/>
        <w:ind w:firstLine="720"/>
        <w:contextualSpacing/>
        <w:jc w:val="both"/>
        <w:rPr>
          <w:rFonts w:eastAsia="Times New Roman"/>
          <w:szCs w:val="24"/>
        </w:rPr>
      </w:pPr>
      <w:r>
        <w:rPr>
          <w:rFonts w:eastAsia="Times New Roman"/>
          <w:szCs w:val="24"/>
        </w:rPr>
        <w:t>Ευχαριστώ, κύριε Πρόεδρε.</w:t>
      </w:r>
    </w:p>
    <w:p w14:paraId="45B7D4F4" w14:textId="77777777" w:rsidR="003C2D4C" w:rsidRDefault="00D0192B">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w:t>
      </w:r>
      <w:proofErr w:type="spellStart"/>
      <w:r>
        <w:rPr>
          <w:rFonts w:eastAsia="Times New Roman"/>
          <w:szCs w:val="24"/>
        </w:rPr>
        <w:t>Αμυρά</w:t>
      </w:r>
      <w:proofErr w:type="spellEnd"/>
      <w:r>
        <w:rPr>
          <w:rFonts w:eastAsia="Times New Roman"/>
          <w:szCs w:val="24"/>
        </w:rPr>
        <w:t>.</w:t>
      </w:r>
    </w:p>
    <w:p w14:paraId="45B7D4F5" w14:textId="77777777" w:rsidR="003C2D4C" w:rsidRDefault="00D0192B">
      <w:pPr>
        <w:spacing w:line="600" w:lineRule="auto"/>
        <w:ind w:firstLine="720"/>
        <w:contextualSpacing/>
        <w:jc w:val="both"/>
        <w:rPr>
          <w:rFonts w:eastAsia="Times New Roman"/>
          <w:szCs w:val="24"/>
        </w:rPr>
      </w:pPr>
      <w:r>
        <w:rPr>
          <w:rFonts w:eastAsia="Times New Roman"/>
          <w:szCs w:val="24"/>
        </w:rPr>
        <w:t xml:space="preserve">Ο κ. </w:t>
      </w:r>
      <w:proofErr w:type="spellStart"/>
      <w:r>
        <w:rPr>
          <w:rFonts w:eastAsia="Times New Roman"/>
          <w:szCs w:val="24"/>
        </w:rPr>
        <w:t>Σαρίδης</w:t>
      </w:r>
      <w:proofErr w:type="spellEnd"/>
      <w:r>
        <w:rPr>
          <w:rFonts w:eastAsia="Times New Roman"/>
          <w:szCs w:val="24"/>
        </w:rPr>
        <w:t xml:space="preserve"> έχει τον λόγο.</w:t>
      </w:r>
    </w:p>
    <w:p w14:paraId="45B7D4F6" w14:textId="77777777" w:rsidR="003C2D4C" w:rsidRDefault="00D0192B">
      <w:pPr>
        <w:spacing w:line="600" w:lineRule="auto"/>
        <w:ind w:firstLine="720"/>
        <w:contextualSpacing/>
        <w:jc w:val="both"/>
        <w:rPr>
          <w:rFonts w:eastAsia="Times New Roman" w:cs="Times New Roman"/>
          <w:szCs w:val="24"/>
        </w:rPr>
      </w:pPr>
      <w:r w:rsidRPr="00E117E6">
        <w:rPr>
          <w:rFonts w:eastAsia="Times New Roman" w:cs="Times New Roman"/>
          <w:b/>
          <w:szCs w:val="24"/>
        </w:rPr>
        <w:t>ΙΩΑΝΝΗΣ ΣΑΡΙΔΗΣ:</w:t>
      </w:r>
      <w:r>
        <w:rPr>
          <w:rFonts w:eastAsia="Times New Roman" w:cs="Times New Roman"/>
          <w:szCs w:val="24"/>
        </w:rPr>
        <w:t xml:space="preserve"> Ευχαριστώ πολύ.</w:t>
      </w:r>
    </w:p>
    <w:p w14:paraId="45B7D4F7"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κύριε Υπουργέ, αγαπητοί συνάδελφοι, σήμερα και τις προσεχείς ημέρες, ενόψει κιόλας μάλιστα της </w:t>
      </w:r>
      <w:r>
        <w:rPr>
          <w:rFonts w:eastAsia="Times New Roman" w:cs="Times New Roman"/>
          <w:szCs w:val="24"/>
        </w:rPr>
        <w:t xml:space="preserve">οδηγίας </w:t>
      </w:r>
      <w:r>
        <w:rPr>
          <w:rFonts w:eastAsia="Times New Roman" w:cs="Times New Roman"/>
          <w:szCs w:val="24"/>
        </w:rPr>
        <w:t xml:space="preserve">681 που συζητάμε στις </w:t>
      </w:r>
      <w:r>
        <w:rPr>
          <w:rFonts w:eastAsia="Times New Roman" w:cs="Times New Roman"/>
          <w:szCs w:val="24"/>
        </w:rPr>
        <w:t>επιτροπές</w:t>
      </w:r>
      <w:r>
        <w:rPr>
          <w:rFonts w:eastAsia="Times New Roman" w:cs="Times New Roman"/>
          <w:szCs w:val="24"/>
        </w:rPr>
        <w:t>, θα προσπαθήσουμε να</w:t>
      </w:r>
      <w:r>
        <w:rPr>
          <w:rFonts w:eastAsia="Times New Roman" w:cs="Times New Roman"/>
          <w:szCs w:val="24"/>
        </w:rPr>
        <w:t xml:space="preserve"> απαντήσουμε, στο κορυφαίο -θεωρώ εγώ- ερώτημα «πόση ελευθερία θα πρέπει να θυσιάσουμε για να αισθανόμαστε ασφαλείς;».</w:t>
      </w:r>
    </w:p>
    <w:p w14:paraId="45B7D4F8"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lastRenderedPageBreak/>
        <w:t>Σήμερα, λοιπόν, στο ερώτημα αυτό σε ένα νομοσχέδιο που δεν είχε τη δημόσια διαβούλευση που θα έπρεπε να έχει, σήμερα που οι πολίτες, αν τ</w:t>
      </w:r>
      <w:r>
        <w:rPr>
          <w:rFonts w:eastAsia="Times New Roman" w:cs="Times New Roman"/>
          <w:szCs w:val="24"/>
        </w:rPr>
        <w:t xml:space="preserve">ους ρωτήσεις, δηλώνουν «μη ενημερωμένοι» για το τι συζητάμε εδώ, μέσα σε αυτήν την Αίθουσα, ένας μόνο συνάδελφος Βουλευτής δήλωσε ότι θέλει να πάρει τον λόγο και να μιλήσει εκτός από τους εκπροσώπους των κομμάτων. Η δε Αίθουσα αυτή θα μου επιτρέψετε να πω </w:t>
      </w:r>
      <w:r>
        <w:rPr>
          <w:rFonts w:eastAsia="Times New Roman" w:cs="Times New Roman"/>
          <w:szCs w:val="24"/>
        </w:rPr>
        <w:t xml:space="preserve">ότι είναι σχεδόν άδεια, με τους συμβούλους του Υπουργού να συναγωνίζονται αριθμητικά τους συναδέλφους μου. </w:t>
      </w:r>
    </w:p>
    <w:p w14:paraId="45B7D4F9"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Αυτή η Αίθουσα, αγαπητοί συνάδελφοι, θα έπρεπε να είναι γεμάτη. Αυτή η Αίθουσα θα έπρεπε να ήταν γεμάτη σε κάθε νομοσχέδιο. Οι φωνές, οι απόψεις, οι</w:t>
      </w:r>
      <w:r>
        <w:rPr>
          <w:rFonts w:eastAsia="Times New Roman" w:cs="Times New Roman"/>
          <w:szCs w:val="24"/>
        </w:rPr>
        <w:t xml:space="preserve"> γνώμες έπρεπε να ακούγονται από αυτό εδώ το Βήμα. Οι πολίτες θα έπρεπε να ακούνε τους εκπροσώπους τους από αυτό εδώ το Βήμα. Εκπρόσωποι δεν είναι τα κόμματα, εκπρόσωποι είναι οι Βουλευτές, εκπρόσωποι του λαού. Μην διερωτάσθε, λοιπόν, γιατί χάνονται οι ευκ</w:t>
      </w:r>
      <w:r>
        <w:rPr>
          <w:rFonts w:eastAsia="Times New Roman" w:cs="Times New Roman"/>
          <w:szCs w:val="24"/>
        </w:rPr>
        <w:t xml:space="preserve">αιρίες σε αυτήν τη χώρα. Δεν χάνονται οι ευκαιρίες, εμείς τις χάνουμε και τις χάνουμε εδώ μέσα, τις χάνουμε κάθε μέρα. Δεν θα </w:t>
      </w:r>
      <w:r>
        <w:rPr>
          <w:rFonts w:eastAsia="Times New Roman" w:cs="Times New Roman"/>
          <w:szCs w:val="24"/>
        </w:rPr>
        <w:lastRenderedPageBreak/>
        <w:t xml:space="preserve">μιλήσω ούτε για την ΕΡΤ ούτε για τα σκάνδαλα της πρώην Κυβέρνησης του ΠΑΣΟΚ. Πολλά πράγματα λύνονται με διάλογο. Ακριβώς γι’ αυτό </w:t>
      </w:r>
      <w:r>
        <w:rPr>
          <w:rFonts w:eastAsia="Times New Roman" w:cs="Times New Roman"/>
          <w:szCs w:val="24"/>
        </w:rPr>
        <w:t>θα μιλήσω, για τον διάλογο.</w:t>
      </w:r>
    </w:p>
    <w:p w14:paraId="45B7D4FA"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λοιπόν, μας παρουσιάζετε ή μας παρουσιαζόταν μια εξαιρετική ευκαιρία, κατά τη συζήτηση μας για την ενσωμάτωση στην ελληνική νομοθεσία μιας ακόμα </w:t>
      </w:r>
      <w:r>
        <w:rPr>
          <w:rFonts w:eastAsia="Times New Roman" w:cs="Times New Roman"/>
          <w:szCs w:val="24"/>
        </w:rPr>
        <w:t xml:space="preserve">οδηγίας </w:t>
      </w:r>
      <w:r>
        <w:rPr>
          <w:rFonts w:eastAsia="Times New Roman" w:cs="Times New Roman"/>
          <w:szCs w:val="24"/>
        </w:rPr>
        <w:t xml:space="preserve">του Ευρωπαϊκού Κοινοβουλίου και του Συμβουλίου της Ευρώπης, της </w:t>
      </w:r>
      <w:r>
        <w:rPr>
          <w:rFonts w:eastAsia="Times New Roman" w:cs="Times New Roman"/>
          <w:szCs w:val="24"/>
        </w:rPr>
        <w:t>οδηγ</w:t>
      </w:r>
      <w:r>
        <w:rPr>
          <w:rFonts w:eastAsia="Times New Roman" w:cs="Times New Roman"/>
          <w:szCs w:val="24"/>
        </w:rPr>
        <w:t xml:space="preserve">ίας </w:t>
      </w:r>
      <w:r>
        <w:rPr>
          <w:rFonts w:eastAsia="Times New Roman" w:cs="Times New Roman"/>
          <w:szCs w:val="24"/>
        </w:rPr>
        <w:t>1148/2016 σχετικά με τα μέτρα που οφείλουμε να πάρουμε, ώστε να εξασφαλίσουμε ένα κοινό υψηλό επίπεδο στην ασφάλεια των συστημάτων δικτύου και πληροφοριών σε ολόκληρη την Ευρωπαϊκή Ένωση.</w:t>
      </w:r>
    </w:p>
    <w:p w14:paraId="45B7D4FB"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Πρόκειται για μια πολύτιμη ευκαιρία το να κάτσουμε να εξετάσουμε</w:t>
      </w:r>
      <w:r>
        <w:rPr>
          <w:rFonts w:eastAsia="Times New Roman" w:cs="Times New Roman"/>
          <w:szCs w:val="24"/>
        </w:rPr>
        <w:t xml:space="preserve"> μερικά από τα αποτελέσματα, μερικές από τις επιπτώσεις μιας αδυναμίας μας. Της αδυναμίας δηλαδή, που παρουσιάζει το πολιτικό μας σύστημα στο να οργανώσει, να διεξαγάγει και να ολοκληρώσει έναν δημόσιο διάλογο επιχειρημάτων με την κοινωνία για εξαιρετικά κ</w:t>
      </w:r>
      <w:r>
        <w:rPr>
          <w:rFonts w:eastAsia="Times New Roman" w:cs="Times New Roman"/>
          <w:szCs w:val="24"/>
        </w:rPr>
        <w:t>ρίσιμα ζητήματα, ζητήματα που μπορούν να αλλάξουν τον τρόπο ζωής όλων μας. Ζητήματα, ό</w:t>
      </w:r>
      <w:r>
        <w:rPr>
          <w:rFonts w:eastAsia="Times New Roman" w:cs="Times New Roman"/>
          <w:szCs w:val="24"/>
        </w:rPr>
        <w:lastRenderedPageBreak/>
        <w:t xml:space="preserve">πως είναι αυτά τα οποία προκύπτουν από την </w:t>
      </w:r>
      <w:proofErr w:type="spellStart"/>
      <w:r>
        <w:rPr>
          <w:rFonts w:eastAsia="Times New Roman" w:cs="Times New Roman"/>
          <w:szCs w:val="24"/>
        </w:rPr>
        <w:t>υποεξέταση</w:t>
      </w:r>
      <w:proofErr w:type="spellEnd"/>
      <w:r>
        <w:rPr>
          <w:rFonts w:eastAsia="Times New Roman" w:cs="Times New Roman"/>
          <w:szCs w:val="24"/>
        </w:rPr>
        <w:t xml:space="preserve"> ευρωπαϊκή </w:t>
      </w:r>
      <w:r>
        <w:rPr>
          <w:rFonts w:eastAsia="Times New Roman" w:cs="Times New Roman"/>
          <w:szCs w:val="24"/>
        </w:rPr>
        <w:t xml:space="preserve">οδηγία </w:t>
      </w:r>
      <w:r>
        <w:rPr>
          <w:rFonts w:eastAsia="Times New Roman" w:cs="Times New Roman"/>
          <w:szCs w:val="24"/>
        </w:rPr>
        <w:t xml:space="preserve">1148, αλλά και από την άλλη που σας προανέφερα, που συζητείται στις επιτροπές την </w:t>
      </w:r>
      <w:r>
        <w:rPr>
          <w:rFonts w:eastAsia="Times New Roman" w:cs="Times New Roman"/>
          <w:szCs w:val="24"/>
        </w:rPr>
        <w:t xml:space="preserve">οδηγία </w:t>
      </w:r>
      <w:r>
        <w:rPr>
          <w:rFonts w:eastAsia="Times New Roman" w:cs="Times New Roman"/>
          <w:szCs w:val="24"/>
        </w:rPr>
        <w:t>681 η οποί</w:t>
      </w:r>
      <w:r>
        <w:rPr>
          <w:rFonts w:eastAsia="Times New Roman" w:cs="Times New Roman"/>
          <w:szCs w:val="24"/>
        </w:rPr>
        <w:t xml:space="preserve">α σύντομα και εκείνη θα πάρει το δρόμο προς την Ολομέλεια. Οδηγίες, οι οποίες αφορούν ταυτόχρονα και την ελευθερία και την ασφάλεια των πολιτών. </w:t>
      </w:r>
    </w:p>
    <w:p w14:paraId="45B7D4FC"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Οι δύο αυτές </w:t>
      </w:r>
      <w:r>
        <w:rPr>
          <w:rFonts w:eastAsia="Times New Roman" w:cs="Times New Roman"/>
          <w:szCs w:val="24"/>
        </w:rPr>
        <w:t>οδηγίες</w:t>
      </w:r>
      <w:r>
        <w:rPr>
          <w:rFonts w:eastAsia="Times New Roman" w:cs="Times New Roman"/>
          <w:szCs w:val="24"/>
        </w:rPr>
        <w:t xml:space="preserve"> κινούνται στο ίδιο πνεύμα και έχουν την ίδια πηγή. Επιχειρούν, κατά τη γνώμη μου, να ορίσ</w:t>
      </w:r>
      <w:r>
        <w:rPr>
          <w:rFonts w:eastAsia="Times New Roman" w:cs="Times New Roman"/>
          <w:szCs w:val="24"/>
        </w:rPr>
        <w:t xml:space="preserve">ουν τη γραμμή, το να βάλουν το όριο ανάμεσα στην ελευθερία μας και στην ασφάλεια μας. Φιλοδοξούν να δώσουν μια χειροπιαστή απόδειξη στο πολύ σημαντικό ερώτημα που σας προανέφερα, δηλαδή «πόση από την ελευθερία μας πρέπει να θυσιάσουμε, για να αισθανόμαστε </w:t>
      </w:r>
      <w:r>
        <w:rPr>
          <w:rFonts w:eastAsia="Times New Roman" w:cs="Times New Roman"/>
          <w:szCs w:val="24"/>
        </w:rPr>
        <w:t>ασφαλείς».</w:t>
      </w:r>
    </w:p>
    <w:p w14:paraId="45B7D4FD"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είναι αλήθεια πως πολλές από τις προκλήσεις που αντιμετωπίζει σήμερα η Ευρώπη, πολλές από τις απειλές κατά του ευρωπαϊκού ιδεώδους, έχουν τη ρίζα τους ακριβώς στη διαμάχη για το πού βρίσκεται τελικά αυτή η γραμμή, α</w:t>
      </w:r>
      <w:r>
        <w:rPr>
          <w:rFonts w:eastAsia="Times New Roman" w:cs="Times New Roman"/>
          <w:szCs w:val="24"/>
        </w:rPr>
        <w:t xml:space="preserve">νάμεσα στην ελευθερία και στην ασφάλεια, ανάμεσα στην προστασία των προσωπικών δεδομένων από τη μια και </w:t>
      </w:r>
      <w:r>
        <w:rPr>
          <w:rFonts w:eastAsia="Times New Roman" w:cs="Times New Roman"/>
          <w:szCs w:val="24"/>
        </w:rPr>
        <w:lastRenderedPageBreak/>
        <w:t>στην ασφάλεια των πολιτών από τρομοκρατικές και άλλες εγκληματικές ενέργειες από την άλλη πλευρά.</w:t>
      </w:r>
    </w:p>
    <w:p w14:paraId="45B7D4FE" w14:textId="77777777" w:rsidR="003C2D4C" w:rsidRDefault="00D0192B">
      <w:pPr>
        <w:spacing w:line="600" w:lineRule="auto"/>
        <w:ind w:firstLine="720"/>
        <w:contextualSpacing/>
        <w:jc w:val="both"/>
        <w:rPr>
          <w:rFonts w:eastAsia="Times New Roman"/>
          <w:szCs w:val="24"/>
        </w:rPr>
      </w:pPr>
      <w:r>
        <w:rPr>
          <w:rFonts w:eastAsia="Times New Roman"/>
          <w:szCs w:val="24"/>
        </w:rPr>
        <w:t>Τα ερωτήματα που τίθενται είναι πολλά. Μπορεί κανείς ν</w:t>
      </w:r>
      <w:r>
        <w:rPr>
          <w:rFonts w:eastAsia="Times New Roman"/>
          <w:szCs w:val="24"/>
        </w:rPr>
        <w:t>α αισθάνεται πραγματικά ελεύθερος, όταν δεν είναι ασφαλής; Πόσο αναγκαίο είναι να υποχωρήσουμε απέναντι στα ζητήματα πρόσβασης και διαχείρισης των προσωπικών μας δεδομένων, ώστε να διευκολύνουμε το έργο των αρχών ασφαλείας; Είναι πράγματι αποτελεσματικό; Α</w:t>
      </w:r>
      <w:r>
        <w:rPr>
          <w:rFonts w:eastAsia="Times New Roman"/>
          <w:szCs w:val="24"/>
        </w:rPr>
        <w:t xml:space="preserve">ποδίδει στα αλήθεια το να ακολουθήσουμε τον δρόμο αυτόν, δηλαδή τον δρόμο που όσο πάμε, δίνουμε στις αρχές ασφαλείας όλο και περισσότερη πρόσβαση στα προσωπικά μας δεδομένα; </w:t>
      </w:r>
    </w:p>
    <w:p w14:paraId="45B7D4FF" w14:textId="77777777" w:rsidR="003C2D4C" w:rsidRDefault="00D0192B">
      <w:pPr>
        <w:spacing w:line="600" w:lineRule="auto"/>
        <w:ind w:firstLine="720"/>
        <w:contextualSpacing/>
        <w:jc w:val="both"/>
        <w:rPr>
          <w:rFonts w:eastAsia="Times New Roman"/>
          <w:szCs w:val="24"/>
        </w:rPr>
      </w:pPr>
      <w:r>
        <w:rPr>
          <w:rFonts w:eastAsia="Times New Roman"/>
          <w:szCs w:val="24"/>
        </w:rPr>
        <w:t xml:space="preserve">Πόσες κακόβουλες ενέργειες κατά της κοινωνίας μας έχουν αποτραπεί, αγαπητοί συνάδελφοι, επειδή εμείς δεχθήκαμε ως πολίτες να επιτρέψουμε την πρόσβαση στα προσωπικά μας δεδομένα; </w:t>
      </w:r>
    </w:p>
    <w:p w14:paraId="45B7D500" w14:textId="77777777" w:rsidR="003C2D4C" w:rsidRDefault="00D0192B">
      <w:pPr>
        <w:spacing w:line="600" w:lineRule="auto"/>
        <w:ind w:firstLine="720"/>
        <w:contextualSpacing/>
        <w:jc w:val="both"/>
        <w:rPr>
          <w:rFonts w:eastAsia="Times New Roman"/>
          <w:szCs w:val="24"/>
        </w:rPr>
      </w:pPr>
      <w:r>
        <w:rPr>
          <w:rFonts w:eastAsia="Times New Roman"/>
          <w:szCs w:val="24"/>
        </w:rPr>
        <w:t>Αυτά και άλλα πολλά ερωτήματα δυστυχώς δεν έχουν απαντηθεί. Και εδώ ακριβώς β</w:t>
      </w:r>
      <w:r>
        <w:rPr>
          <w:rFonts w:eastAsia="Times New Roman"/>
          <w:szCs w:val="24"/>
        </w:rPr>
        <w:t xml:space="preserve">ρίσκεται το πρόβλημα. </w:t>
      </w:r>
    </w:p>
    <w:p w14:paraId="45B7D501" w14:textId="77777777" w:rsidR="003C2D4C" w:rsidRDefault="00D0192B">
      <w:pPr>
        <w:spacing w:line="600" w:lineRule="auto"/>
        <w:ind w:firstLine="720"/>
        <w:contextualSpacing/>
        <w:jc w:val="both"/>
        <w:rPr>
          <w:rFonts w:eastAsia="Times New Roman"/>
          <w:szCs w:val="24"/>
        </w:rPr>
      </w:pPr>
      <w:r>
        <w:rPr>
          <w:rFonts w:eastAsia="Times New Roman"/>
          <w:szCs w:val="24"/>
        </w:rPr>
        <w:lastRenderedPageBreak/>
        <w:t xml:space="preserve">Σήμερα στην Ολομέλεια μιλάμε για την από εδώ και πέρα υποχρέωση όλων των εταιρειών, που κρατάνε στοιχεία των πελατών τους, να ενημερώνουν υποχρεωτικά τις αρχές στην περίπτωση που δεχτούν </w:t>
      </w:r>
      <w:proofErr w:type="spellStart"/>
      <w:r>
        <w:rPr>
          <w:rFonts w:eastAsia="Times New Roman"/>
          <w:szCs w:val="24"/>
        </w:rPr>
        <w:t>κυβερνοεπίθεση</w:t>
      </w:r>
      <w:proofErr w:type="spellEnd"/>
      <w:r>
        <w:rPr>
          <w:rFonts w:eastAsia="Times New Roman"/>
          <w:szCs w:val="24"/>
        </w:rPr>
        <w:t xml:space="preserve"> και χάσουν τα δεδομένα των πελα</w:t>
      </w:r>
      <w:r>
        <w:rPr>
          <w:rFonts w:eastAsia="Times New Roman"/>
          <w:szCs w:val="24"/>
        </w:rPr>
        <w:t xml:space="preserve">τών τους. Σήμερα στις </w:t>
      </w:r>
      <w:r>
        <w:rPr>
          <w:rFonts w:eastAsia="Times New Roman"/>
          <w:szCs w:val="24"/>
        </w:rPr>
        <w:t>επιτροπές</w:t>
      </w:r>
      <w:r>
        <w:rPr>
          <w:rFonts w:eastAsia="Times New Roman"/>
          <w:szCs w:val="24"/>
        </w:rPr>
        <w:t xml:space="preserve"> μιλάμε για το απόλυτο «φακέλωμα» όποιου ταξιδεύει με αεροπλάνο. Μιλάμε, όμως, μόνοι μας, μιλάμε χωρίς αυτούς για τους οποίους νομοθετούμε. Δεν τους έχουμε ακούσει. Δεν έχουμε κάνει έναν διάλογο μαζί τους. Οι Έλληνες τελούν ε</w:t>
      </w:r>
      <w:r>
        <w:rPr>
          <w:rFonts w:eastAsia="Times New Roman"/>
          <w:szCs w:val="24"/>
        </w:rPr>
        <w:t xml:space="preserve">ν αγνοία γι’ αυτά που νομοθετούμε γι’ αυτούς και μάλιστα στο όνομά τους. Ποιος έχει την ευθύνη, τελικά, να ενημερώσει τους Έλληνες γι’ αυτά που εμείς νομοθετούμε, αν δεν την έχουμε τελικά εμείς οι ίδιοι, αν δεν την έχει η Κυβέρνηση από τη δική της πλευρά, </w:t>
      </w:r>
      <w:r>
        <w:rPr>
          <w:rFonts w:eastAsia="Times New Roman"/>
          <w:szCs w:val="24"/>
        </w:rPr>
        <w:t>αν δεν την έχει η Αντιπολίτευση από την άλλη;</w:t>
      </w:r>
    </w:p>
    <w:p w14:paraId="45B7D502" w14:textId="77777777" w:rsidR="003C2D4C" w:rsidRDefault="00D0192B">
      <w:pPr>
        <w:spacing w:line="600" w:lineRule="auto"/>
        <w:ind w:firstLine="720"/>
        <w:contextualSpacing/>
        <w:jc w:val="both"/>
        <w:rPr>
          <w:rFonts w:eastAsia="Times New Roman"/>
          <w:szCs w:val="24"/>
        </w:rPr>
      </w:pPr>
      <w:r>
        <w:rPr>
          <w:rFonts w:eastAsia="Times New Roman"/>
          <w:szCs w:val="24"/>
        </w:rPr>
        <w:t>Γι’ αυτό, λοιπόν, μίλησα στην αρχή της εισήγησής μου για μια πολύτιμη ευκαιρία που μας παρουσιάζεται και δεν πρέπει να τη χάσουμε. Με αφορμή τη σημερινή, αλλά και τις υπόλοιπες ευρωπαϊκές οδηγίες, πιστεύω ότι θ</w:t>
      </w:r>
      <w:r>
        <w:rPr>
          <w:rFonts w:eastAsia="Times New Roman"/>
          <w:szCs w:val="24"/>
        </w:rPr>
        <w:t xml:space="preserve">α πρέπει να αναλάβουμε μια πρωτοβουλία να ενημερώσει η Βουλή τους Έλληνες ότι κρίσιμες </w:t>
      </w:r>
      <w:r>
        <w:rPr>
          <w:rFonts w:eastAsia="Times New Roman"/>
          <w:szCs w:val="24"/>
        </w:rPr>
        <w:lastRenderedPageBreak/>
        <w:t>υποθέσεις που θεωρούνται ήδη ανοικτές από τους πολίτες, ήδη έχουν κλείσει για εμάς μέσα σε αυτήν εδώ την Αίθουσα, ότι έχουμε ήδη απαντήσει, έχουμε ήδη καταλήξει, χωρίς π</w:t>
      </w:r>
      <w:r>
        <w:rPr>
          <w:rFonts w:eastAsia="Times New Roman"/>
          <w:szCs w:val="24"/>
        </w:rPr>
        <w:t xml:space="preserve">οτέ να έχει γίνει διάλογος. </w:t>
      </w:r>
    </w:p>
    <w:p w14:paraId="45B7D503" w14:textId="77777777" w:rsidR="003C2D4C" w:rsidRDefault="00D0192B">
      <w:pPr>
        <w:spacing w:line="600" w:lineRule="auto"/>
        <w:ind w:firstLine="720"/>
        <w:contextualSpacing/>
        <w:jc w:val="both"/>
        <w:rPr>
          <w:rFonts w:eastAsia="Times New Roman"/>
          <w:szCs w:val="24"/>
        </w:rPr>
      </w:pPr>
      <w:r>
        <w:rPr>
          <w:rFonts w:eastAsia="Times New Roman"/>
          <w:szCs w:val="24"/>
        </w:rPr>
        <w:t xml:space="preserve">Κύριε Υπουργέ, γι’ αυτόν κυρίως τον λόγο, αλλά και επειδή η </w:t>
      </w:r>
      <w:r>
        <w:rPr>
          <w:rFonts w:eastAsia="Times New Roman"/>
          <w:szCs w:val="24"/>
        </w:rPr>
        <w:t xml:space="preserve">οδηγία </w:t>
      </w:r>
      <w:r>
        <w:rPr>
          <w:rFonts w:eastAsia="Times New Roman"/>
          <w:szCs w:val="24"/>
        </w:rPr>
        <w:t xml:space="preserve">έπρεπε να είχε μεταφερθεί στο </w:t>
      </w:r>
      <w:r>
        <w:rPr>
          <w:rFonts w:eastAsia="Times New Roman"/>
          <w:szCs w:val="24"/>
        </w:rPr>
        <w:t xml:space="preserve">Εθνικό Δίκαιο </w:t>
      </w:r>
      <w:r>
        <w:rPr>
          <w:rFonts w:eastAsia="Times New Roman"/>
          <w:szCs w:val="24"/>
        </w:rPr>
        <w:t xml:space="preserve">από τις 18 Μαΐου του 2018, θέλουμε να </w:t>
      </w:r>
      <w:proofErr w:type="spellStart"/>
      <w:r>
        <w:rPr>
          <w:rFonts w:eastAsia="Times New Roman"/>
          <w:szCs w:val="24"/>
        </w:rPr>
        <w:t>ε</w:t>
      </w:r>
      <w:r>
        <w:rPr>
          <w:rFonts w:eastAsia="Times New Roman"/>
          <w:szCs w:val="24"/>
        </w:rPr>
        <w:t>π</w:t>
      </w:r>
      <w:r>
        <w:rPr>
          <w:rFonts w:eastAsia="Times New Roman"/>
          <w:szCs w:val="24"/>
        </w:rPr>
        <w:t>ιστήσουμε</w:t>
      </w:r>
      <w:proofErr w:type="spellEnd"/>
      <w:r>
        <w:rPr>
          <w:rFonts w:eastAsia="Times New Roman"/>
          <w:szCs w:val="24"/>
        </w:rPr>
        <w:t xml:space="preserve"> την προσοχή στην Κυβέρνηση και να στείλουμε ένα μήνυμα: Εφόσον τώρ</w:t>
      </w:r>
      <w:r>
        <w:rPr>
          <w:rFonts w:eastAsia="Times New Roman"/>
          <w:szCs w:val="24"/>
        </w:rPr>
        <w:t xml:space="preserve">α πλέον -όπως κι εσείς λέτε- δεν είμαστε μέσα στα μνημόνια και δεν μας ζορίζουν κάποιοι να νομοθετήσουμε, θα μπορούσαμε να νομοθετήσουμε με τον σωστό, επιβεβλημένο και δημοκρατικό τρόπο. </w:t>
      </w:r>
    </w:p>
    <w:p w14:paraId="45B7D504" w14:textId="77777777" w:rsidR="003C2D4C" w:rsidRDefault="00D0192B">
      <w:pPr>
        <w:spacing w:line="600" w:lineRule="auto"/>
        <w:ind w:firstLine="720"/>
        <w:contextualSpacing/>
        <w:jc w:val="both"/>
        <w:rPr>
          <w:rFonts w:eastAsia="Times New Roman"/>
          <w:szCs w:val="24"/>
        </w:rPr>
      </w:pPr>
      <w:r>
        <w:rPr>
          <w:rFonts w:eastAsia="Times New Roman"/>
          <w:szCs w:val="24"/>
        </w:rPr>
        <w:t>Θέλοντας, λοιπόν, να στείλουμε το μήνυμα στην Κυβέρνηση ότι πρέπει ν</w:t>
      </w:r>
      <w:r>
        <w:rPr>
          <w:rFonts w:eastAsia="Times New Roman"/>
          <w:szCs w:val="24"/>
        </w:rPr>
        <w:t>α ενσωματώνει ορθώς και εγκαίρως τις οδηγίες, δηλαδή και να κάνει τον απαιτούμενο διάλογο, αλλά και να μη δίνει την αφορμή στο να ξεκινούν διαδικασίες παράβασης του δικαίου της Ευρωπαϊκής Ένωσης, η Ένωση Κεντρώων θα ψηφίσει «</w:t>
      </w:r>
      <w:r>
        <w:rPr>
          <w:rFonts w:eastAsia="Times New Roman"/>
          <w:szCs w:val="24"/>
        </w:rPr>
        <w:t>παρών</w:t>
      </w:r>
      <w:r>
        <w:rPr>
          <w:rFonts w:eastAsia="Times New Roman"/>
          <w:szCs w:val="24"/>
        </w:rPr>
        <w:t>» επί της αρχής στο συγκεκ</w:t>
      </w:r>
      <w:r>
        <w:rPr>
          <w:rFonts w:eastAsia="Times New Roman"/>
          <w:szCs w:val="24"/>
        </w:rPr>
        <w:t>ριμένο νομοσχέδιο.</w:t>
      </w:r>
    </w:p>
    <w:p w14:paraId="45B7D505" w14:textId="77777777" w:rsidR="003C2D4C" w:rsidRDefault="00D0192B">
      <w:pPr>
        <w:spacing w:line="600" w:lineRule="auto"/>
        <w:ind w:firstLine="720"/>
        <w:contextualSpacing/>
        <w:jc w:val="both"/>
        <w:rPr>
          <w:rFonts w:eastAsia="Times New Roman"/>
          <w:szCs w:val="24"/>
        </w:rPr>
      </w:pPr>
      <w:r>
        <w:rPr>
          <w:rFonts w:eastAsia="Times New Roman"/>
          <w:szCs w:val="24"/>
        </w:rPr>
        <w:lastRenderedPageBreak/>
        <w:t>Κυρίες και κύριοι συνάδελφοι, η συνεχιζόμενη απουσία αληθινού διαλόγου με την κοινωνία και τους πολίτες επιτρέπει, τελικά, τη δημιουργία μιας θολής κατάστασης, όπου ερωτήματα κρέμονται αναπάντητα, απορίες αιωρούνται, επιτρέποντας έτσι σε</w:t>
      </w:r>
      <w:r>
        <w:rPr>
          <w:rFonts w:eastAsia="Times New Roman"/>
          <w:szCs w:val="24"/>
        </w:rPr>
        <w:t xml:space="preserve"> δυνάμεις που δεν σέβονται τη δημοκρατία να ακμάζουν και να ενισχύονται ολοένα και περισσότερο.</w:t>
      </w:r>
    </w:p>
    <w:p w14:paraId="45B7D506" w14:textId="77777777" w:rsidR="003C2D4C" w:rsidRDefault="00D0192B">
      <w:pPr>
        <w:tabs>
          <w:tab w:val="center" w:pos="4753"/>
          <w:tab w:val="left" w:pos="6156"/>
        </w:tabs>
        <w:spacing w:line="600" w:lineRule="auto"/>
        <w:ind w:firstLine="720"/>
        <w:contextualSpacing/>
        <w:jc w:val="both"/>
        <w:rPr>
          <w:rFonts w:eastAsia="Times New Roman"/>
          <w:szCs w:val="24"/>
        </w:rPr>
      </w:pPr>
      <w:r>
        <w:rPr>
          <w:rFonts w:eastAsia="Times New Roman"/>
          <w:szCs w:val="24"/>
        </w:rPr>
        <w:t>Θα</w:t>
      </w:r>
      <w:r w:rsidRPr="00C66E68">
        <w:rPr>
          <w:rFonts w:eastAsia="Times New Roman"/>
          <w:szCs w:val="24"/>
        </w:rPr>
        <w:t xml:space="preserve"> δώσω ένα παράδειγμα</w:t>
      </w:r>
      <w:r>
        <w:rPr>
          <w:rFonts w:eastAsia="Times New Roman"/>
          <w:szCs w:val="24"/>
        </w:rPr>
        <w:t>,</w:t>
      </w:r>
      <w:r w:rsidRPr="00C66E68">
        <w:rPr>
          <w:rFonts w:eastAsia="Times New Roman"/>
          <w:szCs w:val="24"/>
        </w:rPr>
        <w:t xml:space="preserve"> </w:t>
      </w:r>
      <w:r>
        <w:rPr>
          <w:rFonts w:eastAsia="Times New Roman"/>
          <w:szCs w:val="24"/>
        </w:rPr>
        <w:t>κ</w:t>
      </w:r>
      <w:r w:rsidRPr="00C66E68">
        <w:rPr>
          <w:rFonts w:eastAsia="Times New Roman"/>
          <w:szCs w:val="24"/>
        </w:rPr>
        <w:t>ύριε Υπουργέ</w:t>
      </w:r>
      <w:r>
        <w:rPr>
          <w:rFonts w:eastAsia="Times New Roman"/>
          <w:szCs w:val="24"/>
        </w:rPr>
        <w:t>,</w:t>
      </w:r>
      <w:r w:rsidRPr="00C66E68">
        <w:rPr>
          <w:rFonts w:eastAsia="Times New Roman"/>
          <w:szCs w:val="24"/>
        </w:rPr>
        <w:t xml:space="preserve"> της αρμοδιότητάς </w:t>
      </w:r>
      <w:r>
        <w:rPr>
          <w:rFonts w:eastAsia="Times New Roman"/>
          <w:szCs w:val="24"/>
        </w:rPr>
        <w:t>σας,</w:t>
      </w:r>
      <w:r w:rsidRPr="00C66E68">
        <w:rPr>
          <w:rFonts w:eastAsia="Times New Roman"/>
          <w:szCs w:val="24"/>
        </w:rPr>
        <w:t xml:space="preserve"> </w:t>
      </w:r>
      <w:r>
        <w:rPr>
          <w:rFonts w:eastAsia="Times New Roman"/>
          <w:szCs w:val="24"/>
        </w:rPr>
        <w:t xml:space="preserve">όπου </w:t>
      </w:r>
      <w:r w:rsidRPr="00C66E68">
        <w:rPr>
          <w:rFonts w:eastAsia="Times New Roman"/>
          <w:szCs w:val="24"/>
        </w:rPr>
        <w:t>το θολό τοπίο παραμένει</w:t>
      </w:r>
      <w:r>
        <w:rPr>
          <w:rFonts w:eastAsia="Times New Roman"/>
          <w:szCs w:val="24"/>
        </w:rPr>
        <w:t xml:space="preserve">. Τι γίνεται με </w:t>
      </w:r>
      <w:r w:rsidRPr="00C66E68">
        <w:rPr>
          <w:rFonts w:eastAsia="Times New Roman"/>
          <w:szCs w:val="24"/>
        </w:rPr>
        <w:t xml:space="preserve">το ψηφιακό τέλος και τα επιχειρήματα που στήριξαν την </w:t>
      </w:r>
      <w:r w:rsidRPr="00C66E68">
        <w:rPr>
          <w:rFonts w:eastAsia="Times New Roman"/>
          <w:szCs w:val="24"/>
        </w:rPr>
        <w:t>επιβολή του</w:t>
      </w:r>
      <w:r>
        <w:rPr>
          <w:rFonts w:eastAsia="Times New Roman"/>
          <w:szCs w:val="24"/>
        </w:rPr>
        <w:t>;</w:t>
      </w:r>
      <w:r w:rsidRPr="00C66E68">
        <w:rPr>
          <w:rFonts w:eastAsia="Times New Roman"/>
          <w:szCs w:val="24"/>
        </w:rPr>
        <w:t xml:space="preserve"> </w:t>
      </w:r>
      <w:r>
        <w:rPr>
          <w:rFonts w:eastAsia="Times New Roman"/>
          <w:szCs w:val="24"/>
        </w:rPr>
        <w:t xml:space="preserve">Τι γίνεται με τον φόρο </w:t>
      </w:r>
      <w:r w:rsidRPr="00C66E68">
        <w:rPr>
          <w:rFonts w:eastAsia="Times New Roman"/>
          <w:szCs w:val="24"/>
        </w:rPr>
        <w:t>του 2% έως 6% στα είδη υψηλής τεχνολογίας</w:t>
      </w:r>
      <w:r>
        <w:rPr>
          <w:rFonts w:eastAsia="Times New Roman"/>
          <w:szCs w:val="24"/>
        </w:rPr>
        <w:t xml:space="preserve"> -</w:t>
      </w:r>
      <w:r w:rsidRPr="00C66E68">
        <w:rPr>
          <w:rFonts w:eastAsia="Times New Roman"/>
          <w:szCs w:val="24"/>
        </w:rPr>
        <w:t xml:space="preserve">στα </w:t>
      </w:r>
      <w:r>
        <w:rPr>
          <w:rFonts w:eastAsia="Times New Roman"/>
          <w:szCs w:val="24"/>
          <w:lang w:val="en-US"/>
        </w:rPr>
        <w:t>tablets</w:t>
      </w:r>
      <w:r w:rsidRPr="00434B72">
        <w:rPr>
          <w:rFonts w:eastAsia="Times New Roman"/>
          <w:szCs w:val="24"/>
        </w:rPr>
        <w:t>,</w:t>
      </w:r>
      <w:r w:rsidRPr="00C66E68">
        <w:rPr>
          <w:rFonts w:eastAsia="Times New Roman"/>
          <w:szCs w:val="24"/>
        </w:rPr>
        <w:t xml:space="preserve"> στα κινητά τηλέφωνα</w:t>
      </w:r>
      <w:r w:rsidRPr="00434B72">
        <w:rPr>
          <w:rFonts w:eastAsia="Times New Roman"/>
          <w:szCs w:val="24"/>
        </w:rPr>
        <w:t>,</w:t>
      </w:r>
      <w:r w:rsidRPr="00C66E68">
        <w:rPr>
          <w:rFonts w:eastAsia="Times New Roman"/>
          <w:szCs w:val="24"/>
        </w:rPr>
        <w:t xml:space="preserve"> στα </w:t>
      </w:r>
      <w:proofErr w:type="spellStart"/>
      <w:r w:rsidRPr="00C66E68">
        <w:rPr>
          <w:rFonts w:eastAsia="Times New Roman"/>
          <w:szCs w:val="24"/>
        </w:rPr>
        <w:t>laptops</w:t>
      </w:r>
      <w:proofErr w:type="spellEnd"/>
      <w:r w:rsidRPr="00434B72">
        <w:rPr>
          <w:rFonts w:eastAsia="Times New Roman"/>
          <w:szCs w:val="24"/>
        </w:rPr>
        <w:t>, τους</w:t>
      </w:r>
      <w:r w:rsidRPr="00C66E68">
        <w:rPr>
          <w:rFonts w:eastAsia="Times New Roman"/>
          <w:szCs w:val="24"/>
        </w:rPr>
        <w:t xml:space="preserve"> εκτυπωτές</w:t>
      </w:r>
      <w:r>
        <w:rPr>
          <w:rFonts w:eastAsia="Times New Roman"/>
          <w:szCs w:val="24"/>
        </w:rPr>
        <w:t>-</w:t>
      </w:r>
      <w:r w:rsidRPr="00C66E68">
        <w:rPr>
          <w:rFonts w:eastAsia="Times New Roman"/>
          <w:szCs w:val="24"/>
        </w:rPr>
        <w:t xml:space="preserve"> ως αντιστάθμισμα στις απώλειες εσόδων από την </w:t>
      </w:r>
      <w:r>
        <w:rPr>
          <w:rFonts w:eastAsia="Times New Roman"/>
          <w:szCs w:val="24"/>
        </w:rPr>
        <w:t>«</w:t>
      </w:r>
      <w:r w:rsidRPr="00C66E68">
        <w:rPr>
          <w:rFonts w:eastAsia="Times New Roman"/>
          <w:szCs w:val="24"/>
        </w:rPr>
        <w:t>πειρατεία</w:t>
      </w:r>
      <w:r>
        <w:rPr>
          <w:rFonts w:eastAsia="Times New Roman"/>
          <w:szCs w:val="24"/>
        </w:rPr>
        <w:t>»</w:t>
      </w:r>
      <w:r w:rsidRPr="00C66E68">
        <w:rPr>
          <w:rFonts w:eastAsia="Times New Roman"/>
          <w:szCs w:val="24"/>
        </w:rPr>
        <w:t xml:space="preserve"> στο διαδίκτυο</w:t>
      </w:r>
      <w:r>
        <w:rPr>
          <w:rFonts w:eastAsia="Times New Roman"/>
          <w:szCs w:val="24"/>
        </w:rPr>
        <w:t>;</w:t>
      </w:r>
      <w:r w:rsidRPr="00C66E68">
        <w:rPr>
          <w:rFonts w:eastAsia="Times New Roman"/>
          <w:szCs w:val="24"/>
        </w:rPr>
        <w:t xml:space="preserve"> </w:t>
      </w:r>
      <w:r>
        <w:rPr>
          <w:rFonts w:eastAsia="Times New Roman"/>
          <w:szCs w:val="24"/>
        </w:rPr>
        <w:t>Κ</w:t>
      </w:r>
      <w:r w:rsidRPr="00C66E68">
        <w:rPr>
          <w:rFonts w:eastAsia="Times New Roman"/>
          <w:szCs w:val="24"/>
        </w:rPr>
        <w:t xml:space="preserve">αι το ρωτάω αυτό και σε σχέση με </w:t>
      </w:r>
      <w:r>
        <w:rPr>
          <w:rFonts w:eastAsia="Times New Roman"/>
          <w:szCs w:val="24"/>
        </w:rPr>
        <w:t>μια</w:t>
      </w:r>
      <w:r w:rsidRPr="00C66E68">
        <w:rPr>
          <w:rFonts w:eastAsia="Times New Roman"/>
          <w:szCs w:val="24"/>
        </w:rPr>
        <w:t xml:space="preserve"> πρό</w:t>
      </w:r>
      <w:r w:rsidRPr="00C66E68">
        <w:rPr>
          <w:rFonts w:eastAsia="Times New Roman"/>
          <w:szCs w:val="24"/>
        </w:rPr>
        <w:t>σφατη</w:t>
      </w:r>
      <w:r>
        <w:rPr>
          <w:rFonts w:eastAsia="Times New Roman"/>
          <w:szCs w:val="24"/>
        </w:rPr>
        <w:t>,</w:t>
      </w:r>
      <w:r w:rsidRPr="00C66E68">
        <w:rPr>
          <w:rFonts w:eastAsia="Times New Roman"/>
          <w:szCs w:val="24"/>
        </w:rPr>
        <w:t xml:space="preserve"> αιφνιδιαστική</w:t>
      </w:r>
      <w:r>
        <w:rPr>
          <w:rFonts w:eastAsia="Times New Roman"/>
          <w:szCs w:val="24"/>
        </w:rPr>
        <w:t>,</w:t>
      </w:r>
      <w:r w:rsidRPr="00C66E68">
        <w:rPr>
          <w:rFonts w:eastAsia="Times New Roman"/>
          <w:szCs w:val="24"/>
        </w:rPr>
        <w:t xml:space="preserve"> όπως χαρακτηρίστηκε από πολλούς</w:t>
      </w:r>
      <w:r>
        <w:rPr>
          <w:rFonts w:eastAsia="Times New Roman"/>
          <w:szCs w:val="24"/>
        </w:rPr>
        <w:t>,</w:t>
      </w:r>
      <w:r w:rsidRPr="00C66E68">
        <w:rPr>
          <w:rFonts w:eastAsia="Times New Roman"/>
          <w:szCs w:val="24"/>
        </w:rPr>
        <w:t xml:space="preserve"> απόφαση της </w:t>
      </w:r>
      <w:r>
        <w:rPr>
          <w:rFonts w:eastAsia="Times New Roman"/>
          <w:szCs w:val="24"/>
        </w:rPr>
        <w:t>ε</w:t>
      </w:r>
      <w:r w:rsidRPr="00C66E68">
        <w:rPr>
          <w:rFonts w:eastAsia="Times New Roman"/>
          <w:szCs w:val="24"/>
        </w:rPr>
        <w:t xml:space="preserve">πιτροπής </w:t>
      </w:r>
      <w:r w:rsidRPr="00C66E68">
        <w:rPr>
          <w:rFonts w:eastAsia="Times New Roman"/>
          <w:szCs w:val="24"/>
        </w:rPr>
        <w:t xml:space="preserve">για την διαδικτυακή προσβολή δικαιωμάτων πνευματικής </w:t>
      </w:r>
      <w:r>
        <w:rPr>
          <w:rFonts w:eastAsia="Times New Roman"/>
          <w:szCs w:val="24"/>
        </w:rPr>
        <w:t>ιδιοκτη</w:t>
      </w:r>
      <w:r w:rsidRPr="00C66E68">
        <w:rPr>
          <w:rFonts w:eastAsia="Times New Roman"/>
          <w:szCs w:val="24"/>
        </w:rPr>
        <w:t xml:space="preserve">σίας να υποχρεώσει τους </w:t>
      </w:r>
      <w:proofErr w:type="spellStart"/>
      <w:r w:rsidRPr="00C66E68">
        <w:rPr>
          <w:rFonts w:eastAsia="Times New Roman"/>
          <w:szCs w:val="24"/>
        </w:rPr>
        <w:t>παρόχους</w:t>
      </w:r>
      <w:proofErr w:type="spellEnd"/>
      <w:r w:rsidRPr="00C66E68">
        <w:rPr>
          <w:rFonts w:eastAsia="Times New Roman"/>
          <w:szCs w:val="24"/>
        </w:rPr>
        <w:t xml:space="preserve"> κινητής τηλεφωνίας και διαδικτύου να διακόψουν την πρόσβαση σε δεκάδες ιστοσελίδες</w:t>
      </w:r>
      <w:r>
        <w:rPr>
          <w:rFonts w:eastAsia="Times New Roman"/>
          <w:szCs w:val="24"/>
        </w:rPr>
        <w:t>.</w:t>
      </w:r>
      <w:r w:rsidRPr="00C66E68">
        <w:rPr>
          <w:rFonts w:eastAsia="Times New Roman"/>
          <w:szCs w:val="24"/>
        </w:rPr>
        <w:t xml:space="preserve"> </w:t>
      </w:r>
    </w:p>
    <w:p w14:paraId="45B7D507" w14:textId="77777777" w:rsidR="003C2D4C" w:rsidRDefault="00D0192B">
      <w:pPr>
        <w:tabs>
          <w:tab w:val="center" w:pos="4753"/>
          <w:tab w:val="left" w:pos="6156"/>
        </w:tabs>
        <w:spacing w:line="600" w:lineRule="auto"/>
        <w:ind w:firstLine="720"/>
        <w:contextualSpacing/>
        <w:jc w:val="both"/>
        <w:rPr>
          <w:rFonts w:eastAsia="Times New Roman"/>
          <w:szCs w:val="24"/>
        </w:rPr>
      </w:pPr>
      <w:r>
        <w:rPr>
          <w:rFonts w:eastAsia="Times New Roman"/>
          <w:szCs w:val="24"/>
        </w:rPr>
        <w:lastRenderedPageBreak/>
        <w:t>Π</w:t>
      </w:r>
      <w:r w:rsidRPr="00C66E68">
        <w:rPr>
          <w:rFonts w:eastAsia="Times New Roman"/>
          <w:szCs w:val="24"/>
        </w:rPr>
        <w:t>ότε</w:t>
      </w:r>
      <w:r>
        <w:rPr>
          <w:rFonts w:eastAsia="Times New Roman"/>
          <w:szCs w:val="24"/>
        </w:rPr>
        <w:t>,</w:t>
      </w:r>
      <w:r w:rsidRPr="00C66E68">
        <w:rPr>
          <w:rFonts w:eastAsia="Times New Roman"/>
          <w:szCs w:val="24"/>
        </w:rPr>
        <w:t xml:space="preserve"> </w:t>
      </w:r>
      <w:r>
        <w:rPr>
          <w:rFonts w:eastAsia="Times New Roman"/>
          <w:szCs w:val="24"/>
        </w:rPr>
        <w:t>κ</w:t>
      </w:r>
      <w:r w:rsidRPr="00C66E68">
        <w:rPr>
          <w:rFonts w:eastAsia="Times New Roman"/>
          <w:szCs w:val="24"/>
        </w:rPr>
        <w:t>ύριε Υπουργέ</w:t>
      </w:r>
      <w:r>
        <w:rPr>
          <w:rFonts w:eastAsia="Times New Roman"/>
          <w:szCs w:val="24"/>
        </w:rPr>
        <w:t>,</w:t>
      </w:r>
      <w:r w:rsidRPr="00C66E68">
        <w:rPr>
          <w:rFonts w:eastAsia="Times New Roman"/>
          <w:szCs w:val="24"/>
        </w:rPr>
        <w:t xml:space="preserve"> θα επανεξεταστεί το ζήτημα αυτό</w:t>
      </w:r>
      <w:r>
        <w:rPr>
          <w:rFonts w:eastAsia="Times New Roman"/>
          <w:szCs w:val="24"/>
        </w:rPr>
        <w:t>; Όταν χάσουν</w:t>
      </w:r>
      <w:r w:rsidRPr="00C66E68">
        <w:rPr>
          <w:rFonts w:eastAsia="Times New Roman"/>
          <w:szCs w:val="24"/>
        </w:rPr>
        <w:t xml:space="preserve"> τη μάχη</w:t>
      </w:r>
      <w:r>
        <w:rPr>
          <w:rFonts w:eastAsia="Times New Roman"/>
          <w:szCs w:val="24"/>
        </w:rPr>
        <w:t xml:space="preserve"> οι «</w:t>
      </w:r>
      <w:r w:rsidRPr="00C66E68">
        <w:rPr>
          <w:rFonts w:eastAsia="Times New Roman"/>
          <w:szCs w:val="24"/>
        </w:rPr>
        <w:t>πειρατές</w:t>
      </w:r>
      <w:r>
        <w:rPr>
          <w:rFonts w:eastAsia="Times New Roman"/>
          <w:szCs w:val="24"/>
        </w:rPr>
        <w:t>»</w:t>
      </w:r>
      <w:r w:rsidRPr="00C66E68">
        <w:rPr>
          <w:rFonts w:eastAsia="Times New Roman"/>
          <w:szCs w:val="24"/>
        </w:rPr>
        <w:t xml:space="preserve"> </w:t>
      </w:r>
      <w:r>
        <w:rPr>
          <w:rFonts w:eastAsia="Times New Roman"/>
          <w:szCs w:val="24"/>
        </w:rPr>
        <w:t xml:space="preserve">ή όταν αυτά που </w:t>
      </w:r>
      <w:r w:rsidRPr="00C66E68">
        <w:rPr>
          <w:rFonts w:eastAsia="Times New Roman"/>
          <w:szCs w:val="24"/>
        </w:rPr>
        <w:t xml:space="preserve">τελικά εμείς πληρώνουμε για να </w:t>
      </w:r>
      <w:r>
        <w:rPr>
          <w:rFonts w:eastAsia="Times New Roman"/>
          <w:szCs w:val="24"/>
        </w:rPr>
        <w:t xml:space="preserve">μην χάνουμε, </w:t>
      </w:r>
      <w:r w:rsidRPr="00C66E68">
        <w:rPr>
          <w:rFonts w:eastAsia="Times New Roman"/>
          <w:szCs w:val="24"/>
        </w:rPr>
        <w:t>θα φτάσου</w:t>
      </w:r>
      <w:r>
        <w:rPr>
          <w:rFonts w:eastAsia="Times New Roman"/>
          <w:szCs w:val="24"/>
        </w:rPr>
        <w:t>ν</w:t>
      </w:r>
      <w:r w:rsidRPr="00C66E68">
        <w:rPr>
          <w:rFonts w:eastAsia="Times New Roman"/>
          <w:szCs w:val="24"/>
        </w:rPr>
        <w:t xml:space="preserve"> </w:t>
      </w:r>
      <w:r>
        <w:rPr>
          <w:rFonts w:eastAsia="Times New Roman"/>
          <w:szCs w:val="24"/>
        </w:rPr>
        <w:t xml:space="preserve">να είναι </w:t>
      </w:r>
      <w:r w:rsidRPr="00C66E68">
        <w:rPr>
          <w:rFonts w:eastAsia="Times New Roman"/>
          <w:szCs w:val="24"/>
        </w:rPr>
        <w:t>περισσότερα</w:t>
      </w:r>
      <w:r>
        <w:rPr>
          <w:rFonts w:eastAsia="Times New Roman"/>
          <w:szCs w:val="24"/>
        </w:rPr>
        <w:t>,</w:t>
      </w:r>
      <w:r w:rsidRPr="00C66E68">
        <w:rPr>
          <w:rFonts w:eastAsia="Times New Roman"/>
          <w:szCs w:val="24"/>
        </w:rPr>
        <w:t xml:space="preserve"> τελικά</w:t>
      </w:r>
      <w:r>
        <w:rPr>
          <w:rFonts w:eastAsia="Times New Roman"/>
          <w:szCs w:val="24"/>
        </w:rPr>
        <w:t>,</w:t>
      </w:r>
      <w:r w:rsidRPr="00C66E68">
        <w:rPr>
          <w:rFonts w:eastAsia="Times New Roman"/>
          <w:szCs w:val="24"/>
        </w:rPr>
        <w:t xml:space="preserve"> από αυτά που θα </w:t>
      </w:r>
      <w:r>
        <w:rPr>
          <w:rFonts w:eastAsia="Times New Roman"/>
          <w:szCs w:val="24"/>
        </w:rPr>
        <w:t>έχουμε</w:t>
      </w:r>
      <w:r w:rsidRPr="00C66E68">
        <w:rPr>
          <w:rFonts w:eastAsia="Times New Roman"/>
          <w:szCs w:val="24"/>
        </w:rPr>
        <w:t xml:space="preserve"> χάσει</w:t>
      </w:r>
      <w:r>
        <w:rPr>
          <w:rFonts w:eastAsia="Times New Roman"/>
          <w:szCs w:val="24"/>
        </w:rPr>
        <w:t>;</w:t>
      </w:r>
      <w:r w:rsidRPr="00C66E68">
        <w:rPr>
          <w:rFonts w:eastAsia="Times New Roman"/>
          <w:szCs w:val="24"/>
        </w:rPr>
        <w:t xml:space="preserve"> </w:t>
      </w:r>
      <w:r>
        <w:rPr>
          <w:rFonts w:eastAsia="Times New Roman"/>
          <w:szCs w:val="24"/>
        </w:rPr>
        <w:t>Π</w:t>
      </w:r>
      <w:r w:rsidRPr="00C66E68">
        <w:rPr>
          <w:rFonts w:eastAsia="Times New Roman"/>
          <w:szCs w:val="24"/>
        </w:rPr>
        <w:t>όσες δεκάδες</w:t>
      </w:r>
      <w:r>
        <w:rPr>
          <w:rFonts w:eastAsia="Times New Roman"/>
          <w:szCs w:val="24"/>
        </w:rPr>
        <w:t xml:space="preserve"> ή</w:t>
      </w:r>
      <w:r w:rsidRPr="00C66E68">
        <w:rPr>
          <w:rFonts w:eastAsia="Times New Roman"/>
          <w:szCs w:val="24"/>
        </w:rPr>
        <w:t xml:space="preserve"> χιλιάδες ιστοσελίδες θα πρέπει να κλείσουν για να καταργηθεί το ψηφιακό τέλος</w:t>
      </w:r>
      <w:r>
        <w:rPr>
          <w:rFonts w:eastAsia="Times New Roman"/>
          <w:szCs w:val="24"/>
        </w:rPr>
        <w:t>; Π</w:t>
      </w:r>
      <w:r w:rsidRPr="00C66E68">
        <w:rPr>
          <w:rFonts w:eastAsia="Times New Roman"/>
          <w:szCs w:val="24"/>
        </w:rPr>
        <w:t>ληροφορούμαστε</w:t>
      </w:r>
      <w:r>
        <w:rPr>
          <w:rFonts w:eastAsia="Times New Roman"/>
          <w:szCs w:val="24"/>
        </w:rPr>
        <w:t>,</w:t>
      </w:r>
      <w:r w:rsidRPr="00C66E68">
        <w:rPr>
          <w:rFonts w:eastAsia="Times New Roman"/>
          <w:szCs w:val="24"/>
        </w:rPr>
        <w:t xml:space="preserve"> πάντως</w:t>
      </w:r>
      <w:r>
        <w:rPr>
          <w:rFonts w:eastAsia="Times New Roman"/>
          <w:szCs w:val="24"/>
        </w:rPr>
        <w:t>,</w:t>
      </w:r>
      <w:r w:rsidRPr="00C66E68">
        <w:rPr>
          <w:rFonts w:eastAsia="Times New Roman"/>
          <w:szCs w:val="24"/>
        </w:rPr>
        <w:t xml:space="preserve"> πως η εν λόγω απόφαση </w:t>
      </w:r>
      <w:r>
        <w:rPr>
          <w:rFonts w:eastAsia="Times New Roman"/>
          <w:szCs w:val="24"/>
        </w:rPr>
        <w:t>δ</w:t>
      </w:r>
      <w:r w:rsidRPr="00C66E68">
        <w:rPr>
          <w:rFonts w:eastAsia="Times New Roman"/>
          <w:szCs w:val="24"/>
        </w:rPr>
        <w:t>εν είχε και τα αναμενόμενα αποτελέσματα που ήλπιζαν κάποιοι να έχουν</w:t>
      </w:r>
      <w:r>
        <w:rPr>
          <w:rFonts w:eastAsia="Times New Roman"/>
          <w:szCs w:val="24"/>
        </w:rPr>
        <w:t>.</w:t>
      </w:r>
    </w:p>
    <w:p w14:paraId="45B7D508" w14:textId="77777777" w:rsidR="003C2D4C" w:rsidRDefault="00D0192B">
      <w:pPr>
        <w:tabs>
          <w:tab w:val="center" w:pos="4753"/>
          <w:tab w:val="left" w:pos="6156"/>
        </w:tabs>
        <w:spacing w:line="600" w:lineRule="auto"/>
        <w:ind w:firstLine="720"/>
        <w:contextualSpacing/>
        <w:jc w:val="both"/>
        <w:rPr>
          <w:rFonts w:eastAsia="Times New Roman"/>
          <w:szCs w:val="24"/>
        </w:rPr>
      </w:pPr>
      <w:r>
        <w:rPr>
          <w:rFonts w:eastAsia="Times New Roman"/>
          <w:szCs w:val="24"/>
        </w:rPr>
        <w:t>Κλ</w:t>
      </w:r>
      <w:r w:rsidRPr="00C66E68">
        <w:rPr>
          <w:rFonts w:eastAsia="Times New Roman"/>
          <w:szCs w:val="24"/>
        </w:rPr>
        <w:t>είνοντας</w:t>
      </w:r>
      <w:r>
        <w:rPr>
          <w:rFonts w:eastAsia="Times New Roman"/>
          <w:szCs w:val="24"/>
        </w:rPr>
        <w:t>,</w:t>
      </w:r>
      <w:r w:rsidRPr="00C66E68">
        <w:rPr>
          <w:rFonts w:eastAsia="Times New Roman"/>
          <w:szCs w:val="24"/>
        </w:rPr>
        <w:t xml:space="preserve"> θα ήθελα να τονίσω το εξής</w:t>
      </w:r>
      <w:r>
        <w:rPr>
          <w:rFonts w:eastAsia="Times New Roman"/>
          <w:szCs w:val="24"/>
        </w:rPr>
        <w:t>: Π</w:t>
      </w:r>
      <w:r w:rsidRPr="00C66E68">
        <w:rPr>
          <w:rFonts w:eastAsia="Times New Roman"/>
          <w:szCs w:val="24"/>
        </w:rPr>
        <w:t xml:space="preserve">ρέπει να κάνουμε </w:t>
      </w:r>
      <w:r w:rsidRPr="00C66E68">
        <w:rPr>
          <w:rFonts w:eastAsia="Times New Roman"/>
          <w:szCs w:val="24"/>
        </w:rPr>
        <w:t>ό</w:t>
      </w:r>
      <w:r>
        <w:rPr>
          <w:rFonts w:eastAsia="Times New Roman"/>
          <w:szCs w:val="24"/>
        </w:rPr>
        <w:t>,</w:t>
      </w:r>
      <w:r w:rsidRPr="00C66E68">
        <w:rPr>
          <w:rFonts w:eastAsia="Times New Roman"/>
          <w:szCs w:val="24"/>
        </w:rPr>
        <w:t>τι μπορούμε για να ζωντανέψει ο διάλογος με την κοινωνία των πολιτών</w:t>
      </w:r>
      <w:r>
        <w:rPr>
          <w:rFonts w:eastAsia="Times New Roman"/>
          <w:szCs w:val="24"/>
        </w:rPr>
        <w:t>,</w:t>
      </w:r>
      <w:r w:rsidRPr="00C66E68">
        <w:rPr>
          <w:rFonts w:eastAsia="Times New Roman"/>
          <w:szCs w:val="24"/>
        </w:rPr>
        <w:t xml:space="preserve"> ειδικά για ζητήματα όπως είναι το διαδίκτυο και η σχέση του με την ασφάλεια και τα προσωπικά δεδομένα</w:t>
      </w:r>
      <w:r>
        <w:rPr>
          <w:rFonts w:eastAsia="Times New Roman"/>
          <w:szCs w:val="24"/>
        </w:rPr>
        <w:t>.</w:t>
      </w:r>
    </w:p>
    <w:p w14:paraId="45B7D509" w14:textId="77777777" w:rsidR="003C2D4C" w:rsidRDefault="00D0192B">
      <w:pPr>
        <w:tabs>
          <w:tab w:val="center" w:pos="4753"/>
          <w:tab w:val="left" w:pos="6156"/>
        </w:tabs>
        <w:spacing w:line="600" w:lineRule="auto"/>
        <w:ind w:firstLine="720"/>
        <w:contextualSpacing/>
        <w:jc w:val="both"/>
        <w:rPr>
          <w:rFonts w:eastAsia="Times New Roman"/>
          <w:szCs w:val="24"/>
        </w:rPr>
      </w:pPr>
      <w:r>
        <w:rPr>
          <w:rFonts w:eastAsia="Times New Roman"/>
          <w:szCs w:val="24"/>
        </w:rPr>
        <w:t>Σ</w:t>
      </w:r>
      <w:r w:rsidRPr="00C66E68">
        <w:rPr>
          <w:rFonts w:eastAsia="Times New Roman"/>
          <w:szCs w:val="24"/>
        </w:rPr>
        <w:t>χετικά με την τροπολογία με γενικό αριθμό 1804 και ειδικό 51</w:t>
      </w:r>
      <w:r>
        <w:rPr>
          <w:rFonts w:eastAsia="Times New Roman"/>
          <w:szCs w:val="24"/>
        </w:rPr>
        <w:t>,</w:t>
      </w:r>
      <w:r w:rsidRPr="00C66E68">
        <w:rPr>
          <w:rFonts w:eastAsia="Times New Roman"/>
          <w:szCs w:val="24"/>
        </w:rPr>
        <w:t xml:space="preserve"> που προβλέπει την </w:t>
      </w:r>
      <w:r w:rsidRPr="00C66E68">
        <w:rPr>
          <w:rFonts w:eastAsia="Times New Roman"/>
          <w:szCs w:val="24"/>
        </w:rPr>
        <w:t>εξαίρεση από την καταβολή τέλους επιτηδεύματος για τους αγρότες</w:t>
      </w:r>
      <w:r>
        <w:rPr>
          <w:rFonts w:eastAsia="Times New Roman"/>
          <w:szCs w:val="24"/>
        </w:rPr>
        <w:t>,</w:t>
      </w:r>
      <w:r w:rsidRPr="00C66E68">
        <w:rPr>
          <w:rFonts w:eastAsia="Times New Roman"/>
          <w:szCs w:val="24"/>
        </w:rPr>
        <w:t xml:space="preserve"> μέλη αγροτικών </w:t>
      </w:r>
      <w:r>
        <w:rPr>
          <w:rFonts w:eastAsia="Times New Roman"/>
          <w:szCs w:val="24"/>
        </w:rPr>
        <w:t>σ</w:t>
      </w:r>
      <w:r w:rsidRPr="00C66E68">
        <w:rPr>
          <w:rFonts w:eastAsia="Times New Roman"/>
          <w:szCs w:val="24"/>
        </w:rPr>
        <w:t>υνεταιρισμών</w:t>
      </w:r>
      <w:r>
        <w:rPr>
          <w:rFonts w:eastAsia="Times New Roman"/>
          <w:szCs w:val="24"/>
        </w:rPr>
        <w:t>,</w:t>
      </w:r>
      <w:r w:rsidRPr="00C66E68">
        <w:rPr>
          <w:rFonts w:eastAsia="Times New Roman"/>
          <w:szCs w:val="24"/>
        </w:rPr>
        <w:t xml:space="preserve"> τους αγροτικούς συνεταιρισμούς</w:t>
      </w:r>
      <w:r>
        <w:rPr>
          <w:rFonts w:eastAsia="Times New Roman"/>
          <w:szCs w:val="24"/>
        </w:rPr>
        <w:t>,</w:t>
      </w:r>
      <w:r w:rsidRPr="00C66E68">
        <w:rPr>
          <w:rFonts w:eastAsia="Times New Roman"/>
          <w:szCs w:val="24"/>
        </w:rPr>
        <w:t xml:space="preserve"> τους φορείς κοινωνικής και αλληλέγγυας οικονομίας</w:t>
      </w:r>
      <w:r>
        <w:rPr>
          <w:rFonts w:eastAsia="Times New Roman"/>
          <w:szCs w:val="24"/>
        </w:rPr>
        <w:t>,</w:t>
      </w:r>
      <w:r w:rsidRPr="00C66E68">
        <w:rPr>
          <w:rFonts w:eastAsia="Times New Roman"/>
          <w:szCs w:val="24"/>
        </w:rPr>
        <w:t xml:space="preserve"> τα </w:t>
      </w:r>
      <w:r>
        <w:rPr>
          <w:rFonts w:eastAsia="Times New Roman"/>
          <w:szCs w:val="24"/>
        </w:rPr>
        <w:t>φ</w:t>
      </w:r>
      <w:r w:rsidRPr="00C66E68">
        <w:rPr>
          <w:rFonts w:eastAsia="Times New Roman"/>
          <w:szCs w:val="24"/>
        </w:rPr>
        <w:t>υσικά ή νομικά πρόσωπα</w:t>
      </w:r>
      <w:r>
        <w:rPr>
          <w:rFonts w:eastAsia="Times New Roman"/>
          <w:szCs w:val="24"/>
        </w:rPr>
        <w:t xml:space="preserve"> και</w:t>
      </w:r>
      <w:r w:rsidRPr="00C66E68">
        <w:rPr>
          <w:rFonts w:eastAsia="Times New Roman"/>
          <w:szCs w:val="24"/>
        </w:rPr>
        <w:t xml:space="preserve"> τις νομικές οντότητες που βρίσκονται σε εκκαθάρ</w:t>
      </w:r>
      <w:r w:rsidRPr="00C66E68">
        <w:rPr>
          <w:rFonts w:eastAsia="Times New Roman"/>
          <w:szCs w:val="24"/>
        </w:rPr>
        <w:t xml:space="preserve">ιση ή πτώχευση </w:t>
      </w:r>
      <w:r>
        <w:rPr>
          <w:rFonts w:eastAsia="Times New Roman"/>
          <w:szCs w:val="24"/>
        </w:rPr>
        <w:t>ή</w:t>
      </w:r>
      <w:r w:rsidRPr="00C66E68">
        <w:rPr>
          <w:rFonts w:eastAsia="Times New Roman"/>
          <w:szCs w:val="24"/>
        </w:rPr>
        <w:t xml:space="preserve"> αδράνεια</w:t>
      </w:r>
      <w:r>
        <w:rPr>
          <w:rFonts w:eastAsia="Times New Roman"/>
          <w:szCs w:val="24"/>
        </w:rPr>
        <w:t>,</w:t>
      </w:r>
      <w:r w:rsidRPr="00C66E68">
        <w:rPr>
          <w:rFonts w:eastAsia="Times New Roman"/>
          <w:szCs w:val="24"/>
        </w:rPr>
        <w:t xml:space="preserve"> δεν θα μπορούσαμε να κάνουμε αλλιώς</w:t>
      </w:r>
      <w:r>
        <w:rPr>
          <w:rFonts w:eastAsia="Times New Roman"/>
          <w:szCs w:val="24"/>
        </w:rPr>
        <w:t>,</w:t>
      </w:r>
      <w:r w:rsidRPr="00C66E68">
        <w:rPr>
          <w:rFonts w:eastAsia="Times New Roman"/>
          <w:szCs w:val="24"/>
        </w:rPr>
        <w:t xml:space="preserve"> παρά μόνο </w:t>
      </w:r>
      <w:r w:rsidRPr="00C66E68">
        <w:rPr>
          <w:rFonts w:eastAsia="Times New Roman"/>
          <w:szCs w:val="24"/>
        </w:rPr>
        <w:lastRenderedPageBreak/>
        <w:t>να την στηρίξουμε</w:t>
      </w:r>
      <w:r>
        <w:rPr>
          <w:rFonts w:eastAsia="Times New Roman"/>
          <w:szCs w:val="24"/>
        </w:rPr>
        <w:t>,</w:t>
      </w:r>
      <w:r w:rsidRPr="00C66E68">
        <w:rPr>
          <w:rFonts w:eastAsia="Times New Roman"/>
          <w:szCs w:val="24"/>
        </w:rPr>
        <w:t xml:space="preserve"> καθώς έχουμε </w:t>
      </w:r>
      <w:r>
        <w:rPr>
          <w:rFonts w:eastAsia="Times New Roman"/>
          <w:szCs w:val="24"/>
        </w:rPr>
        <w:t>πιέσει</w:t>
      </w:r>
      <w:r w:rsidRPr="00C66E68">
        <w:rPr>
          <w:rFonts w:eastAsia="Times New Roman"/>
          <w:szCs w:val="24"/>
        </w:rPr>
        <w:t xml:space="preserve"> και </w:t>
      </w:r>
      <w:r>
        <w:rPr>
          <w:rFonts w:eastAsia="Times New Roman"/>
          <w:szCs w:val="24"/>
        </w:rPr>
        <w:t>εμείς οι ίδιοι,</w:t>
      </w:r>
      <w:r w:rsidRPr="00C66E68">
        <w:rPr>
          <w:rFonts w:eastAsia="Times New Roman"/>
          <w:szCs w:val="24"/>
        </w:rPr>
        <w:t xml:space="preserve"> από αυτό εδώ το </w:t>
      </w:r>
      <w:r>
        <w:rPr>
          <w:rFonts w:eastAsia="Times New Roman"/>
          <w:szCs w:val="24"/>
        </w:rPr>
        <w:t>Β</w:t>
      </w:r>
      <w:r w:rsidRPr="00C66E68">
        <w:rPr>
          <w:rFonts w:eastAsia="Times New Roman"/>
          <w:szCs w:val="24"/>
        </w:rPr>
        <w:t>ήμα</w:t>
      </w:r>
      <w:r>
        <w:rPr>
          <w:rFonts w:eastAsia="Times New Roman"/>
          <w:szCs w:val="24"/>
        </w:rPr>
        <w:t>,</w:t>
      </w:r>
      <w:r w:rsidRPr="00C66E68">
        <w:rPr>
          <w:rFonts w:eastAsia="Times New Roman"/>
          <w:szCs w:val="24"/>
        </w:rPr>
        <w:t xml:space="preserve"> προς αυτή</w:t>
      </w:r>
      <w:r>
        <w:rPr>
          <w:rFonts w:eastAsia="Times New Roman"/>
          <w:szCs w:val="24"/>
        </w:rPr>
        <w:t>ν τη</w:t>
      </w:r>
      <w:r w:rsidRPr="00C66E68">
        <w:rPr>
          <w:rFonts w:eastAsia="Times New Roman"/>
          <w:szCs w:val="24"/>
        </w:rPr>
        <w:t xml:space="preserve"> θετική κατεύθυνση</w:t>
      </w:r>
      <w:r>
        <w:rPr>
          <w:rFonts w:eastAsia="Times New Roman"/>
          <w:szCs w:val="24"/>
        </w:rPr>
        <w:t>.</w:t>
      </w:r>
      <w:r w:rsidRPr="00C66E68">
        <w:rPr>
          <w:rFonts w:eastAsia="Times New Roman"/>
          <w:szCs w:val="24"/>
        </w:rPr>
        <w:t xml:space="preserve"> </w:t>
      </w:r>
      <w:r>
        <w:rPr>
          <w:rFonts w:eastAsia="Times New Roman"/>
          <w:szCs w:val="24"/>
        </w:rPr>
        <w:t>Ε</w:t>
      </w:r>
      <w:r w:rsidRPr="00C66E68">
        <w:rPr>
          <w:rFonts w:eastAsia="Times New Roman"/>
          <w:szCs w:val="24"/>
        </w:rPr>
        <w:t xml:space="preserve">ίναι </w:t>
      </w:r>
      <w:r>
        <w:rPr>
          <w:rFonts w:eastAsia="Times New Roman"/>
          <w:szCs w:val="24"/>
        </w:rPr>
        <w:t>μια</w:t>
      </w:r>
      <w:r w:rsidRPr="00C66E68">
        <w:rPr>
          <w:rFonts w:eastAsia="Times New Roman"/>
          <w:szCs w:val="24"/>
        </w:rPr>
        <w:t xml:space="preserve"> σωστή και δίκαιη απόφαση</w:t>
      </w:r>
      <w:r>
        <w:rPr>
          <w:rFonts w:eastAsia="Times New Roman"/>
          <w:szCs w:val="24"/>
        </w:rPr>
        <w:t>.</w:t>
      </w:r>
    </w:p>
    <w:p w14:paraId="45B7D50A" w14:textId="77777777" w:rsidR="003C2D4C" w:rsidRDefault="00D0192B">
      <w:pPr>
        <w:tabs>
          <w:tab w:val="center" w:pos="4753"/>
          <w:tab w:val="left" w:pos="6156"/>
        </w:tabs>
        <w:spacing w:line="600" w:lineRule="auto"/>
        <w:ind w:firstLine="720"/>
        <w:contextualSpacing/>
        <w:jc w:val="both"/>
        <w:rPr>
          <w:rFonts w:eastAsia="Times New Roman"/>
          <w:szCs w:val="24"/>
        </w:rPr>
      </w:pPr>
      <w:r w:rsidRPr="00C66E68">
        <w:rPr>
          <w:rFonts w:eastAsia="Times New Roman"/>
          <w:szCs w:val="24"/>
        </w:rPr>
        <w:t>Σας ευχαριστώ πολύ</w:t>
      </w:r>
      <w:r>
        <w:rPr>
          <w:rFonts w:eastAsia="Times New Roman"/>
          <w:szCs w:val="24"/>
        </w:rPr>
        <w:t>.</w:t>
      </w:r>
    </w:p>
    <w:p w14:paraId="45B7D50B" w14:textId="77777777" w:rsidR="003C2D4C" w:rsidRDefault="00D0192B">
      <w:pPr>
        <w:spacing w:line="600" w:lineRule="auto"/>
        <w:ind w:firstLine="720"/>
        <w:contextualSpacing/>
        <w:jc w:val="both"/>
        <w:rPr>
          <w:rFonts w:eastAsia="Times New Roman"/>
          <w:szCs w:val="24"/>
        </w:rPr>
      </w:pPr>
      <w:r w:rsidRPr="006B6276">
        <w:rPr>
          <w:rFonts w:eastAsia="Times New Roman" w:cs="Times New Roman"/>
          <w:b/>
          <w:szCs w:val="24"/>
        </w:rPr>
        <w:t>ΠΡΟΕΔΡΕΥΩΝ (</w:t>
      </w:r>
      <w:r w:rsidRPr="006B6276">
        <w:rPr>
          <w:rFonts w:eastAsia="Times New Roman" w:cs="Times New Roman"/>
          <w:b/>
          <w:szCs w:val="24"/>
        </w:rPr>
        <w:t xml:space="preserve">Σπυρίδων Λυκούδης): </w:t>
      </w:r>
      <w:r w:rsidRPr="00C66E68">
        <w:rPr>
          <w:rFonts w:eastAsia="Times New Roman"/>
          <w:szCs w:val="24"/>
        </w:rPr>
        <w:t>Ευχαριστώ</w:t>
      </w:r>
      <w:r>
        <w:rPr>
          <w:rFonts w:eastAsia="Times New Roman"/>
          <w:szCs w:val="24"/>
        </w:rPr>
        <w:t xml:space="preserve"> κύριε συνάδελφε. </w:t>
      </w:r>
    </w:p>
    <w:p w14:paraId="45B7D50C" w14:textId="77777777" w:rsidR="003C2D4C" w:rsidRDefault="00D0192B">
      <w:pPr>
        <w:spacing w:line="600" w:lineRule="auto"/>
        <w:ind w:firstLine="720"/>
        <w:contextualSpacing/>
        <w:jc w:val="both"/>
        <w:rPr>
          <w:rFonts w:eastAsia="Times New Roman"/>
          <w:szCs w:val="24"/>
        </w:rPr>
      </w:pPr>
      <w:r>
        <w:rPr>
          <w:rFonts w:eastAsia="Times New Roman"/>
          <w:szCs w:val="24"/>
        </w:rPr>
        <w:t xml:space="preserve">Τον λόγο έχει ο συνάδελφος κ. </w:t>
      </w:r>
      <w:proofErr w:type="spellStart"/>
      <w:r w:rsidRPr="00C66E68">
        <w:rPr>
          <w:rFonts w:eastAsia="Times New Roman"/>
          <w:szCs w:val="24"/>
        </w:rPr>
        <w:t>Παπαχριστόπουλος</w:t>
      </w:r>
      <w:proofErr w:type="spellEnd"/>
      <w:r>
        <w:rPr>
          <w:rFonts w:eastAsia="Times New Roman"/>
          <w:szCs w:val="24"/>
        </w:rPr>
        <w:t>.</w:t>
      </w:r>
    </w:p>
    <w:p w14:paraId="45B7D50D" w14:textId="77777777" w:rsidR="003C2D4C" w:rsidRDefault="00D0192B">
      <w:pPr>
        <w:spacing w:line="600" w:lineRule="auto"/>
        <w:ind w:firstLine="720"/>
        <w:contextualSpacing/>
        <w:jc w:val="both"/>
        <w:rPr>
          <w:rFonts w:eastAsia="Times New Roman"/>
          <w:szCs w:val="24"/>
        </w:rPr>
      </w:pPr>
      <w:r w:rsidRPr="003C257C">
        <w:rPr>
          <w:rFonts w:eastAsia="Times New Roman"/>
          <w:b/>
          <w:szCs w:val="24"/>
        </w:rPr>
        <w:t>ΑΘΑΝΑΣΙΟΣ ΠΑΠΑΧΡΙΣΤΟΠΟΥΛΟΣ:</w:t>
      </w:r>
      <w:r>
        <w:rPr>
          <w:rFonts w:eastAsia="Times New Roman"/>
          <w:szCs w:val="24"/>
        </w:rPr>
        <w:t xml:space="preserve"> Ευχαριστώ, κύριε Πρόεδρε. </w:t>
      </w:r>
    </w:p>
    <w:p w14:paraId="45B7D50E" w14:textId="77777777" w:rsidR="003C2D4C" w:rsidRDefault="00D0192B">
      <w:pPr>
        <w:spacing w:line="600" w:lineRule="auto"/>
        <w:ind w:firstLine="720"/>
        <w:contextualSpacing/>
        <w:jc w:val="both"/>
        <w:rPr>
          <w:rFonts w:eastAsia="Times New Roman"/>
          <w:szCs w:val="24"/>
        </w:rPr>
      </w:pPr>
      <w:r>
        <w:rPr>
          <w:rFonts w:eastAsia="Times New Roman"/>
          <w:szCs w:val="24"/>
        </w:rPr>
        <w:t>Θ</w:t>
      </w:r>
      <w:r w:rsidRPr="00C66E68">
        <w:rPr>
          <w:rFonts w:eastAsia="Times New Roman"/>
          <w:szCs w:val="24"/>
        </w:rPr>
        <w:t xml:space="preserve">α </w:t>
      </w:r>
      <w:r>
        <w:rPr>
          <w:rFonts w:eastAsia="Times New Roman"/>
          <w:szCs w:val="24"/>
        </w:rPr>
        <w:t>ήθελα</w:t>
      </w:r>
      <w:r w:rsidRPr="00C66E68">
        <w:rPr>
          <w:rFonts w:eastAsia="Times New Roman"/>
          <w:szCs w:val="24"/>
        </w:rPr>
        <w:t xml:space="preserve"> να πω </w:t>
      </w:r>
      <w:r>
        <w:rPr>
          <w:rFonts w:eastAsia="Times New Roman"/>
          <w:szCs w:val="24"/>
        </w:rPr>
        <w:t>κ</w:t>
      </w:r>
      <w:r w:rsidRPr="00C66E68">
        <w:rPr>
          <w:rFonts w:eastAsia="Times New Roman"/>
          <w:szCs w:val="24"/>
        </w:rPr>
        <w:t>ατ</w:t>
      </w:r>
      <w:r>
        <w:rPr>
          <w:rFonts w:eastAsia="Times New Roman"/>
          <w:szCs w:val="24"/>
        </w:rPr>
        <w:t xml:space="preserve">’ </w:t>
      </w:r>
      <w:r w:rsidRPr="00C66E68">
        <w:rPr>
          <w:rFonts w:eastAsia="Times New Roman"/>
          <w:szCs w:val="24"/>
        </w:rPr>
        <w:t>αρχ</w:t>
      </w:r>
      <w:r>
        <w:rPr>
          <w:rFonts w:eastAsia="Times New Roman"/>
          <w:szCs w:val="24"/>
        </w:rPr>
        <w:t>άς</w:t>
      </w:r>
      <w:r w:rsidRPr="00C66E68">
        <w:rPr>
          <w:rFonts w:eastAsia="Times New Roman"/>
          <w:szCs w:val="24"/>
        </w:rPr>
        <w:t xml:space="preserve"> ότι </w:t>
      </w:r>
      <w:r>
        <w:rPr>
          <w:rFonts w:eastAsia="Times New Roman"/>
          <w:szCs w:val="24"/>
        </w:rPr>
        <w:t>επειδή είμαστε πολύ λίγοι Βουλευτές και επειδή με περιμένουν να ψηφίσω</w:t>
      </w:r>
      <w:r w:rsidRPr="00C66E68">
        <w:rPr>
          <w:rFonts w:eastAsia="Times New Roman"/>
          <w:szCs w:val="24"/>
        </w:rPr>
        <w:t xml:space="preserve"> στη </w:t>
      </w:r>
      <w:r>
        <w:rPr>
          <w:rFonts w:eastAsia="Times New Roman"/>
          <w:szCs w:val="24"/>
        </w:rPr>
        <w:t>Γ</w:t>
      </w:r>
      <w:r w:rsidRPr="00C66E68">
        <w:rPr>
          <w:rFonts w:eastAsia="Times New Roman"/>
          <w:szCs w:val="24"/>
        </w:rPr>
        <w:t>ερουσία</w:t>
      </w:r>
      <w:r>
        <w:rPr>
          <w:rFonts w:eastAsia="Times New Roman"/>
          <w:szCs w:val="24"/>
        </w:rPr>
        <w:t>,</w:t>
      </w:r>
      <w:r w:rsidRPr="00C66E68">
        <w:rPr>
          <w:rFonts w:eastAsia="Times New Roman"/>
          <w:szCs w:val="24"/>
        </w:rPr>
        <w:t xml:space="preserve"> θα είμαι σύντομος</w:t>
      </w:r>
      <w:r>
        <w:rPr>
          <w:rFonts w:eastAsia="Times New Roman"/>
          <w:szCs w:val="24"/>
        </w:rPr>
        <w:t>. Ε</w:t>
      </w:r>
      <w:r w:rsidRPr="00C66E68">
        <w:rPr>
          <w:rFonts w:eastAsia="Times New Roman"/>
          <w:szCs w:val="24"/>
        </w:rPr>
        <w:t xml:space="preserve">ίναι μερικοί </w:t>
      </w:r>
      <w:r>
        <w:rPr>
          <w:rFonts w:eastAsia="Times New Roman"/>
          <w:szCs w:val="24"/>
        </w:rPr>
        <w:t>Β</w:t>
      </w:r>
      <w:r w:rsidRPr="00C66E68">
        <w:rPr>
          <w:rFonts w:eastAsia="Times New Roman"/>
          <w:szCs w:val="24"/>
        </w:rPr>
        <w:t>ουλευτές που είναι παντός καιρού</w:t>
      </w:r>
      <w:r>
        <w:rPr>
          <w:rFonts w:eastAsia="Times New Roman"/>
          <w:szCs w:val="24"/>
        </w:rPr>
        <w:t>.</w:t>
      </w:r>
      <w:r w:rsidRPr="00C66E68">
        <w:rPr>
          <w:rFonts w:eastAsia="Times New Roman"/>
          <w:szCs w:val="24"/>
        </w:rPr>
        <w:t xml:space="preserve"> </w:t>
      </w:r>
      <w:r>
        <w:rPr>
          <w:rFonts w:eastAsia="Times New Roman"/>
          <w:szCs w:val="24"/>
        </w:rPr>
        <w:t>Σ</w:t>
      </w:r>
      <w:r w:rsidRPr="00C66E68">
        <w:rPr>
          <w:rFonts w:eastAsia="Times New Roman"/>
          <w:szCs w:val="24"/>
        </w:rPr>
        <w:t xml:space="preserve">υγχωρήστε μου το </w:t>
      </w:r>
      <w:r>
        <w:rPr>
          <w:rFonts w:eastAsia="Times New Roman"/>
          <w:szCs w:val="24"/>
        </w:rPr>
        <w:t xml:space="preserve">σχόλιο. </w:t>
      </w:r>
    </w:p>
    <w:p w14:paraId="45B7D50F" w14:textId="77777777" w:rsidR="003C2D4C" w:rsidRDefault="00D0192B">
      <w:pPr>
        <w:spacing w:line="600" w:lineRule="auto"/>
        <w:ind w:firstLine="720"/>
        <w:contextualSpacing/>
        <w:jc w:val="both"/>
        <w:rPr>
          <w:rFonts w:eastAsia="Times New Roman"/>
          <w:szCs w:val="24"/>
        </w:rPr>
      </w:pPr>
      <w:r>
        <w:rPr>
          <w:rFonts w:eastAsia="Times New Roman"/>
          <w:szCs w:val="24"/>
        </w:rPr>
        <w:t>Με την ευκαιρία του γεγονότος που έχει συμβεί τον τελευταίο καιρό</w:t>
      </w:r>
      <w:r w:rsidRPr="00176CFA">
        <w:rPr>
          <w:rFonts w:eastAsia="Times New Roman"/>
          <w:szCs w:val="24"/>
        </w:rPr>
        <w:t xml:space="preserve"> </w:t>
      </w:r>
      <w:r w:rsidRPr="00C66E68">
        <w:rPr>
          <w:rFonts w:eastAsia="Times New Roman"/>
          <w:szCs w:val="24"/>
        </w:rPr>
        <w:t>και έχει σχέση με το σημερινό</w:t>
      </w:r>
      <w:r>
        <w:rPr>
          <w:rFonts w:eastAsia="Times New Roman"/>
          <w:szCs w:val="24"/>
        </w:rPr>
        <w:t xml:space="preserve"> νομοσχέδιο, θα ήθελα να πω τα εξής: Ί</w:t>
      </w:r>
      <w:r w:rsidRPr="00C66E68">
        <w:rPr>
          <w:rFonts w:eastAsia="Times New Roman"/>
          <w:szCs w:val="24"/>
        </w:rPr>
        <w:t>σως δεν θα μαθαίνα</w:t>
      </w:r>
      <w:r w:rsidRPr="00C66E68">
        <w:rPr>
          <w:rFonts w:eastAsia="Times New Roman"/>
          <w:szCs w:val="24"/>
        </w:rPr>
        <w:t>με ποτέ την αλήθεια για το</w:t>
      </w:r>
      <w:r>
        <w:rPr>
          <w:rFonts w:eastAsia="Times New Roman"/>
          <w:szCs w:val="24"/>
        </w:rPr>
        <w:t>ν</w:t>
      </w:r>
      <w:r w:rsidRPr="00C66E68">
        <w:rPr>
          <w:rFonts w:eastAsia="Times New Roman"/>
          <w:szCs w:val="24"/>
        </w:rPr>
        <w:t xml:space="preserve"> θάνατο ενός νεαρού</w:t>
      </w:r>
      <w:r>
        <w:rPr>
          <w:rFonts w:eastAsia="Times New Roman"/>
          <w:szCs w:val="24"/>
        </w:rPr>
        <w:t xml:space="preserve"> αν δεν υπήρχαν </w:t>
      </w:r>
      <w:r w:rsidRPr="00C66E68">
        <w:rPr>
          <w:rFonts w:eastAsia="Times New Roman"/>
          <w:szCs w:val="24"/>
        </w:rPr>
        <w:t>κάποιες κάμερες</w:t>
      </w:r>
      <w:r>
        <w:rPr>
          <w:rFonts w:eastAsia="Times New Roman"/>
          <w:szCs w:val="24"/>
        </w:rPr>
        <w:t>.</w:t>
      </w:r>
      <w:r w:rsidRPr="00C66E68">
        <w:rPr>
          <w:rFonts w:eastAsia="Times New Roman"/>
          <w:szCs w:val="24"/>
        </w:rPr>
        <w:t xml:space="preserve"> </w:t>
      </w:r>
      <w:r>
        <w:rPr>
          <w:rFonts w:eastAsia="Times New Roman"/>
          <w:szCs w:val="24"/>
        </w:rPr>
        <w:t>Μ</w:t>
      </w:r>
      <w:r w:rsidRPr="00C66E68">
        <w:rPr>
          <w:rFonts w:eastAsia="Times New Roman"/>
          <w:szCs w:val="24"/>
        </w:rPr>
        <w:t>άλιστα</w:t>
      </w:r>
      <w:r>
        <w:rPr>
          <w:rFonts w:eastAsia="Times New Roman"/>
          <w:szCs w:val="24"/>
        </w:rPr>
        <w:t>,</w:t>
      </w:r>
      <w:r w:rsidRPr="00C66E68">
        <w:rPr>
          <w:rFonts w:eastAsia="Times New Roman"/>
          <w:szCs w:val="24"/>
        </w:rPr>
        <w:t xml:space="preserve"> ακούγεται ότι </w:t>
      </w:r>
      <w:r>
        <w:rPr>
          <w:rFonts w:eastAsia="Times New Roman"/>
          <w:szCs w:val="24"/>
        </w:rPr>
        <w:t>ξέρουμε τη</w:t>
      </w:r>
      <w:r w:rsidRPr="00C66E68">
        <w:rPr>
          <w:rFonts w:eastAsia="Times New Roman"/>
          <w:szCs w:val="24"/>
        </w:rPr>
        <w:t xml:space="preserve"> μισή αλήθεια</w:t>
      </w:r>
      <w:r>
        <w:rPr>
          <w:rFonts w:eastAsia="Times New Roman"/>
          <w:szCs w:val="24"/>
        </w:rPr>
        <w:t>,</w:t>
      </w:r>
      <w:r w:rsidRPr="00C66E68">
        <w:rPr>
          <w:rFonts w:eastAsia="Times New Roman"/>
          <w:szCs w:val="24"/>
        </w:rPr>
        <w:t xml:space="preserve"> γιατί υπάρχει κι άλλο ένα </w:t>
      </w:r>
      <w:r w:rsidRPr="00C66E68">
        <w:rPr>
          <w:rFonts w:eastAsia="Times New Roman"/>
          <w:szCs w:val="24"/>
        </w:rPr>
        <w:lastRenderedPageBreak/>
        <w:t xml:space="preserve">βίντεο </w:t>
      </w:r>
      <w:r>
        <w:rPr>
          <w:rFonts w:eastAsia="Times New Roman"/>
          <w:szCs w:val="24"/>
        </w:rPr>
        <w:t xml:space="preserve">που είναι </w:t>
      </w:r>
      <w:r w:rsidRPr="00C66E68">
        <w:rPr>
          <w:rFonts w:eastAsia="Times New Roman"/>
          <w:szCs w:val="24"/>
        </w:rPr>
        <w:t xml:space="preserve">υπαρκτό </w:t>
      </w:r>
      <w:r>
        <w:rPr>
          <w:rFonts w:eastAsia="Times New Roman"/>
          <w:szCs w:val="24"/>
        </w:rPr>
        <w:t>-</w:t>
      </w:r>
      <w:r w:rsidRPr="00C66E68">
        <w:rPr>
          <w:rFonts w:eastAsia="Times New Roman"/>
          <w:szCs w:val="24"/>
        </w:rPr>
        <w:t>ακούγεται</w:t>
      </w:r>
      <w:r>
        <w:rPr>
          <w:rFonts w:eastAsia="Times New Roman"/>
          <w:szCs w:val="24"/>
        </w:rPr>
        <w:t>,</w:t>
      </w:r>
      <w:r w:rsidRPr="00C66E68">
        <w:rPr>
          <w:rFonts w:eastAsia="Times New Roman"/>
          <w:szCs w:val="24"/>
        </w:rPr>
        <w:t xml:space="preserve"> δεν μπορώ να το επιβεβαιώσω</w:t>
      </w:r>
      <w:r>
        <w:rPr>
          <w:rFonts w:eastAsia="Times New Roman"/>
          <w:szCs w:val="24"/>
        </w:rPr>
        <w:t>- και</w:t>
      </w:r>
      <w:r w:rsidRPr="00C66E68">
        <w:rPr>
          <w:rFonts w:eastAsia="Times New Roman"/>
          <w:szCs w:val="24"/>
        </w:rPr>
        <w:t xml:space="preserve"> το οποίο ρίχνει ακόμα μεγαλύτερο </w:t>
      </w:r>
      <w:r w:rsidRPr="00C66E68">
        <w:rPr>
          <w:rFonts w:eastAsia="Times New Roman"/>
          <w:szCs w:val="24"/>
        </w:rPr>
        <w:t>φως</w:t>
      </w:r>
      <w:r>
        <w:rPr>
          <w:rFonts w:eastAsia="Times New Roman"/>
          <w:szCs w:val="24"/>
        </w:rPr>
        <w:t>.</w:t>
      </w:r>
      <w:r w:rsidRPr="00C66E68">
        <w:rPr>
          <w:rFonts w:eastAsia="Times New Roman"/>
          <w:szCs w:val="24"/>
        </w:rPr>
        <w:t xml:space="preserve"> </w:t>
      </w:r>
    </w:p>
    <w:p w14:paraId="45B7D510" w14:textId="77777777" w:rsidR="003C2D4C" w:rsidRDefault="00D0192B">
      <w:pPr>
        <w:spacing w:line="600" w:lineRule="auto"/>
        <w:ind w:firstLine="720"/>
        <w:contextualSpacing/>
        <w:jc w:val="both"/>
        <w:rPr>
          <w:rFonts w:eastAsia="Times New Roman"/>
          <w:szCs w:val="24"/>
        </w:rPr>
      </w:pPr>
      <w:r>
        <w:rPr>
          <w:rFonts w:eastAsia="Times New Roman"/>
          <w:szCs w:val="24"/>
        </w:rPr>
        <w:t>Γ</w:t>
      </w:r>
      <w:r w:rsidRPr="00C66E68">
        <w:rPr>
          <w:rFonts w:eastAsia="Times New Roman"/>
          <w:szCs w:val="24"/>
        </w:rPr>
        <w:t>ιατί το λέω αυτό</w:t>
      </w:r>
      <w:r>
        <w:rPr>
          <w:rFonts w:eastAsia="Times New Roman"/>
          <w:szCs w:val="24"/>
        </w:rPr>
        <w:t>; Τ</w:t>
      </w:r>
      <w:r w:rsidRPr="00C66E68">
        <w:rPr>
          <w:rFonts w:eastAsia="Times New Roman"/>
          <w:szCs w:val="24"/>
        </w:rPr>
        <w:t xml:space="preserve">ο νομοσχέδιο έχει σχέση με την </w:t>
      </w:r>
      <w:proofErr w:type="spellStart"/>
      <w:r w:rsidRPr="00C66E68">
        <w:rPr>
          <w:rFonts w:eastAsia="Times New Roman"/>
          <w:szCs w:val="24"/>
        </w:rPr>
        <w:t>κυβερνοασφάλεια</w:t>
      </w:r>
      <w:proofErr w:type="spellEnd"/>
      <w:r w:rsidRPr="00C66E68">
        <w:rPr>
          <w:rFonts w:eastAsia="Times New Roman"/>
          <w:szCs w:val="24"/>
        </w:rPr>
        <w:t xml:space="preserve"> </w:t>
      </w:r>
      <w:r>
        <w:rPr>
          <w:rFonts w:eastAsia="Times New Roman"/>
          <w:szCs w:val="24"/>
        </w:rPr>
        <w:t>και τον κυβερνοχώρο. Θ</w:t>
      </w:r>
      <w:r w:rsidRPr="00C66E68">
        <w:rPr>
          <w:rFonts w:eastAsia="Times New Roman"/>
          <w:szCs w:val="24"/>
        </w:rPr>
        <w:t>υμάμαι κάποτε</w:t>
      </w:r>
      <w:r>
        <w:rPr>
          <w:rFonts w:eastAsia="Times New Roman"/>
          <w:szCs w:val="24"/>
        </w:rPr>
        <w:t>,</w:t>
      </w:r>
      <w:r w:rsidRPr="00C66E68">
        <w:rPr>
          <w:rFonts w:eastAsia="Times New Roman"/>
          <w:szCs w:val="24"/>
        </w:rPr>
        <w:t xml:space="preserve"> όταν ήταν να κλείσουμε ένα ραντεβού</w:t>
      </w:r>
      <w:r>
        <w:rPr>
          <w:rFonts w:eastAsia="Times New Roman"/>
          <w:szCs w:val="24"/>
        </w:rPr>
        <w:t>,</w:t>
      </w:r>
      <w:r w:rsidRPr="00C66E68">
        <w:rPr>
          <w:rFonts w:eastAsia="Times New Roman"/>
          <w:szCs w:val="24"/>
        </w:rPr>
        <w:t xml:space="preserve"> άκουσα την </w:t>
      </w:r>
      <w:r>
        <w:rPr>
          <w:rFonts w:eastAsia="Times New Roman"/>
          <w:szCs w:val="24"/>
        </w:rPr>
        <w:t xml:space="preserve">εξής </w:t>
      </w:r>
      <w:r w:rsidRPr="00C66E68">
        <w:rPr>
          <w:rFonts w:eastAsia="Times New Roman"/>
          <w:szCs w:val="24"/>
        </w:rPr>
        <w:t>κουβέντα</w:t>
      </w:r>
      <w:r>
        <w:rPr>
          <w:rFonts w:eastAsia="Times New Roman"/>
          <w:szCs w:val="24"/>
        </w:rPr>
        <w:t>:</w:t>
      </w:r>
      <w:r w:rsidRPr="00C66E68">
        <w:rPr>
          <w:rFonts w:eastAsia="Times New Roman"/>
          <w:szCs w:val="24"/>
        </w:rPr>
        <w:t xml:space="preserve"> </w:t>
      </w:r>
      <w:r>
        <w:rPr>
          <w:rFonts w:eastAsia="Times New Roman"/>
          <w:szCs w:val="24"/>
        </w:rPr>
        <w:t>«</w:t>
      </w:r>
      <w:r w:rsidRPr="00C66E68">
        <w:rPr>
          <w:rFonts w:eastAsia="Times New Roman"/>
          <w:szCs w:val="24"/>
        </w:rPr>
        <w:t xml:space="preserve">Μπορεί να υπάρχει </w:t>
      </w:r>
      <w:proofErr w:type="spellStart"/>
      <w:r>
        <w:rPr>
          <w:rFonts w:eastAsia="Times New Roman"/>
          <w:szCs w:val="24"/>
        </w:rPr>
        <w:t>Έσελον</w:t>
      </w:r>
      <w:proofErr w:type="spellEnd"/>
      <w:r w:rsidRPr="00C66E68">
        <w:rPr>
          <w:rFonts w:eastAsia="Times New Roman"/>
          <w:szCs w:val="24"/>
        </w:rPr>
        <w:t xml:space="preserve"> εκεί</w:t>
      </w:r>
      <w:r>
        <w:rPr>
          <w:rFonts w:eastAsia="Times New Roman"/>
          <w:szCs w:val="24"/>
        </w:rPr>
        <w:t>.</w:t>
      </w:r>
      <w:r w:rsidRPr="00C66E68">
        <w:rPr>
          <w:rFonts w:eastAsia="Times New Roman"/>
          <w:szCs w:val="24"/>
        </w:rPr>
        <w:t xml:space="preserve"> </w:t>
      </w:r>
      <w:r>
        <w:rPr>
          <w:rFonts w:eastAsia="Times New Roman"/>
          <w:szCs w:val="24"/>
        </w:rPr>
        <w:t>Κ</w:t>
      </w:r>
      <w:r w:rsidRPr="00C66E68">
        <w:rPr>
          <w:rFonts w:eastAsia="Times New Roman"/>
          <w:szCs w:val="24"/>
        </w:rPr>
        <w:t>αλό είναι να πάμε κάπου απόκρημνα</w:t>
      </w:r>
      <w:r>
        <w:rPr>
          <w:rFonts w:eastAsia="Times New Roman"/>
          <w:szCs w:val="24"/>
        </w:rPr>
        <w:t>,</w:t>
      </w:r>
      <w:r w:rsidRPr="00C66E68">
        <w:rPr>
          <w:rFonts w:eastAsia="Times New Roman"/>
          <w:szCs w:val="24"/>
        </w:rPr>
        <w:t xml:space="preserve"> για να μη</w:t>
      </w:r>
      <w:r>
        <w:rPr>
          <w:rFonts w:eastAsia="Times New Roman"/>
          <w:szCs w:val="24"/>
        </w:rPr>
        <w:t>ν</w:t>
      </w:r>
      <w:r w:rsidRPr="00C66E68">
        <w:rPr>
          <w:rFonts w:eastAsia="Times New Roman"/>
          <w:szCs w:val="24"/>
        </w:rPr>
        <w:t xml:space="preserve"> </w:t>
      </w:r>
      <w:r>
        <w:rPr>
          <w:rFonts w:eastAsia="Times New Roman"/>
          <w:szCs w:val="24"/>
        </w:rPr>
        <w:t xml:space="preserve">μας </w:t>
      </w:r>
      <w:r>
        <w:rPr>
          <w:rFonts w:eastAsia="Times New Roman"/>
          <w:szCs w:val="24"/>
        </w:rPr>
        <w:t>ακούσει και να μην μας</w:t>
      </w:r>
      <w:r w:rsidRPr="00C66E68">
        <w:rPr>
          <w:rFonts w:eastAsia="Times New Roman"/>
          <w:szCs w:val="24"/>
        </w:rPr>
        <w:t xml:space="preserve"> δει κανείς</w:t>
      </w:r>
      <w:r>
        <w:rPr>
          <w:rFonts w:eastAsia="Times New Roman"/>
          <w:szCs w:val="24"/>
        </w:rPr>
        <w:t xml:space="preserve">». Έχει </w:t>
      </w:r>
      <w:r w:rsidRPr="00C66E68">
        <w:rPr>
          <w:rFonts w:eastAsia="Times New Roman"/>
          <w:szCs w:val="24"/>
        </w:rPr>
        <w:t>δύο πλευρές και δύο όψεις ο κυβερνοχώρος</w:t>
      </w:r>
      <w:r>
        <w:rPr>
          <w:rFonts w:eastAsia="Times New Roman"/>
          <w:szCs w:val="24"/>
        </w:rPr>
        <w:t xml:space="preserve">: Από τη </w:t>
      </w:r>
      <w:r w:rsidRPr="00C66E68">
        <w:rPr>
          <w:rFonts w:eastAsia="Times New Roman"/>
          <w:szCs w:val="24"/>
        </w:rPr>
        <w:t xml:space="preserve">μία </w:t>
      </w:r>
      <w:r>
        <w:rPr>
          <w:rFonts w:eastAsia="Times New Roman"/>
          <w:szCs w:val="24"/>
        </w:rPr>
        <w:t>η ε</w:t>
      </w:r>
      <w:r w:rsidRPr="00C66E68">
        <w:rPr>
          <w:rFonts w:eastAsia="Times New Roman"/>
          <w:szCs w:val="24"/>
        </w:rPr>
        <w:t>λευθερία και από την άλλη</w:t>
      </w:r>
      <w:r>
        <w:rPr>
          <w:rFonts w:eastAsia="Times New Roman"/>
          <w:szCs w:val="24"/>
        </w:rPr>
        <w:t xml:space="preserve"> η</w:t>
      </w:r>
      <w:r w:rsidRPr="00C66E68">
        <w:rPr>
          <w:rFonts w:eastAsia="Times New Roman"/>
          <w:szCs w:val="24"/>
        </w:rPr>
        <w:t xml:space="preserve"> ασφάλεια</w:t>
      </w:r>
      <w:r>
        <w:rPr>
          <w:rFonts w:eastAsia="Times New Roman"/>
          <w:szCs w:val="24"/>
        </w:rPr>
        <w:t>.</w:t>
      </w:r>
      <w:r w:rsidRPr="00C66E68">
        <w:rPr>
          <w:rFonts w:eastAsia="Times New Roman"/>
          <w:szCs w:val="24"/>
        </w:rPr>
        <w:t xml:space="preserve"> </w:t>
      </w:r>
      <w:r>
        <w:rPr>
          <w:rFonts w:eastAsia="Times New Roman"/>
          <w:szCs w:val="24"/>
        </w:rPr>
        <w:t>Τ</w:t>
      </w:r>
      <w:r w:rsidRPr="00C66E68">
        <w:rPr>
          <w:rFonts w:eastAsia="Times New Roman"/>
          <w:szCs w:val="24"/>
        </w:rPr>
        <w:t>ο άκουσα και από άλλους ομιλητές</w:t>
      </w:r>
      <w:r>
        <w:rPr>
          <w:rFonts w:eastAsia="Times New Roman"/>
          <w:szCs w:val="24"/>
        </w:rPr>
        <w:t>. Θεωρώ ότι αυτό το νομοσχέδιο είναι</w:t>
      </w:r>
      <w:r w:rsidRPr="00C66E68">
        <w:rPr>
          <w:rFonts w:eastAsia="Times New Roman"/>
          <w:szCs w:val="24"/>
        </w:rPr>
        <w:t xml:space="preserve"> ένα βήμα μπροστά</w:t>
      </w:r>
      <w:r>
        <w:rPr>
          <w:rFonts w:eastAsia="Times New Roman"/>
          <w:szCs w:val="24"/>
        </w:rPr>
        <w:t xml:space="preserve"> και εξασφαλίζει όχι όλα, αλλά αρκε</w:t>
      </w:r>
      <w:r>
        <w:rPr>
          <w:rFonts w:eastAsia="Times New Roman"/>
          <w:szCs w:val="24"/>
        </w:rPr>
        <w:t xml:space="preserve">τά </w:t>
      </w:r>
      <w:r w:rsidRPr="00C66E68">
        <w:rPr>
          <w:rFonts w:eastAsia="Times New Roman"/>
          <w:szCs w:val="24"/>
        </w:rPr>
        <w:t>σημεία</w:t>
      </w:r>
      <w:r>
        <w:rPr>
          <w:rFonts w:eastAsia="Times New Roman"/>
          <w:szCs w:val="24"/>
        </w:rPr>
        <w:t xml:space="preserve"> ασφάλειας,</w:t>
      </w:r>
      <w:r w:rsidRPr="00C66E68">
        <w:rPr>
          <w:rFonts w:eastAsia="Times New Roman"/>
          <w:szCs w:val="24"/>
        </w:rPr>
        <w:t xml:space="preserve"> χωρίς να περιορίζει την ατομική ελευθερία</w:t>
      </w:r>
      <w:r>
        <w:rPr>
          <w:rFonts w:eastAsia="Times New Roman"/>
          <w:szCs w:val="24"/>
        </w:rPr>
        <w:t>.</w:t>
      </w:r>
      <w:r w:rsidRPr="00C66E68">
        <w:rPr>
          <w:rFonts w:eastAsia="Times New Roman"/>
          <w:szCs w:val="24"/>
        </w:rPr>
        <w:t xml:space="preserve"> </w:t>
      </w:r>
    </w:p>
    <w:p w14:paraId="45B7D511" w14:textId="77777777" w:rsidR="003C2D4C" w:rsidRDefault="00D0192B">
      <w:pPr>
        <w:spacing w:line="600" w:lineRule="auto"/>
        <w:ind w:firstLine="720"/>
        <w:contextualSpacing/>
        <w:jc w:val="both"/>
        <w:rPr>
          <w:rFonts w:eastAsia="Times New Roman"/>
          <w:szCs w:val="24"/>
        </w:rPr>
      </w:pPr>
      <w:r>
        <w:rPr>
          <w:rFonts w:eastAsia="Times New Roman"/>
          <w:szCs w:val="24"/>
        </w:rPr>
        <w:t>Ν</w:t>
      </w:r>
      <w:r w:rsidRPr="00C66E68">
        <w:rPr>
          <w:rFonts w:eastAsia="Times New Roman"/>
          <w:szCs w:val="24"/>
        </w:rPr>
        <w:t>ομίζω</w:t>
      </w:r>
      <w:r>
        <w:rPr>
          <w:rFonts w:eastAsia="Times New Roman"/>
          <w:szCs w:val="24"/>
        </w:rPr>
        <w:t>,</w:t>
      </w:r>
      <w:r w:rsidRPr="00C66E68">
        <w:rPr>
          <w:rFonts w:eastAsia="Times New Roman"/>
          <w:szCs w:val="24"/>
        </w:rPr>
        <w:t xml:space="preserve"> λοιπόν</w:t>
      </w:r>
      <w:r>
        <w:rPr>
          <w:rFonts w:eastAsia="Times New Roman"/>
          <w:szCs w:val="24"/>
        </w:rPr>
        <w:t xml:space="preserve"> -το είδα και στις επιτροπές- </w:t>
      </w:r>
      <w:r w:rsidRPr="00C66E68">
        <w:rPr>
          <w:rFonts w:eastAsia="Times New Roman"/>
          <w:szCs w:val="24"/>
        </w:rPr>
        <w:t>ότι υπάρχει καλή διάθεση από τα περισσότερα</w:t>
      </w:r>
      <w:r>
        <w:rPr>
          <w:rFonts w:eastAsia="Times New Roman"/>
          <w:szCs w:val="24"/>
        </w:rPr>
        <w:t>,</w:t>
      </w:r>
      <w:r w:rsidRPr="00C66E68">
        <w:rPr>
          <w:rFonts w:eastAsia="Times New Roman"/>
          <w:szCs w:val="24"/>
        </w:rPr>
        <w:t xml:space="preserve"> </w:t>
      </w:r>
      <w:r>
        <w:rPr>
          <w:rFonts w:eastAsia="Times New Roman"/>
          <w:szCs w:val="24"/>
        </w:rPr>
        <w:t xml:space="preserve">τουλάχιστον, </w:t>
      </w:r>
      <w:r w:rsidRPr="00C66E68">
        <w:rPr>
          <w:rFonts w:eastAsia="Times New Roman"/>
          <w:szCs w:val="24"/>
        </w:rPr>
        <w:t>κόμματα</w:t>
      </w:r>
      <w:r>
        <w:rPr>
          <w:rFonts w:eastAsia="Times New Roman"/>
          <w:szCs w:val="24"/>
        </w:rPr>
        <w:t>. Ν</w:t>
      </w:r>
      <w:r w:rsidRPr="00C66E68">
        <w:rPr>
          <w:rFonts w:eastAsia="Times New Roman"/>
          <w:szCs w:val="24"/>
        </w:rPr>
        <w:t>ομίζω ότι αξίζει τον κόπο να κάνουμε</w:t>
      </w:r>
      <w:r>
        <w:rPr>
          <w:rFonts w:eastAsia="Times New Roman"/>
          <w:szCs w:val="24"/>
        </w:rPr>
        <w:t xml:space="preserve"> αυτό το βήμα και</w:t>
      </w:r>
      <w:r w:rsidRPr="00C66E68">
        <w:rPr>
          <w:rFonts w:eastAsia="Times New Roman"/>
          <w:szCs w:val="24"/>
        </w:rPr>
        <w:t xml:space="preserve"> να περιμένουμε τα αποτελέ</w:t>
      </w:r>
      <w:r w:rsidRPr="00C66E68">
        <w:rPr>
          <w:rFonts w:eastAsia="Times New Roman"/>
          <w:szCs w:val="24"/>
        </w:rPr>
        <w:t>σματ</w:t>
      </w:r>
      <w:r>
        <w:rPr>
          <w:rFonts w:eastAsia="Times New Roman"/>
          <w:szCs w:val="24"/>
        </w:rPr>
        <w:t>ά</w:t>
      </w:r>
      <w:r w:rsidRPr="00C66E68">
        <w:rPr>
          <w:rFonts w:eastAsia="Times New Roman"/>
          <w:szCs w:val="24"/>
        </w:rPr>
        <w:t xml:space="preserve"> του</w:t>
      </w:r>
      <w:r>
        <w:rPr>
          <w:rFonts w:eastAsia="Times New Roman"/>
          <w:szCs w:val="24"/>
        </w:rPr>
        <w:t>.</w:t>
      </w:r>
    </w:p>
    <w:p w14:paraId="45B7D512" w14:textId="77777777" w:rsidR="003C2D4C" w:rsidRDefault="00D0192B">
      <w:pPr>
        <w:spacing w:line="600" w:lineRule="auto"/>
        <w:ind w:firstLine="720"/>
        <w:contextualSpacing/>
        <w:jc w:val="both"/>
        <w:rPr>
          <w:rFonts w:eastAsia="Times New Roman"/>
          <w:szCs w:val="24"/>
        </w:rPr>
      </w:pPr>
      <w:r>
        <w:rPr>
          <w:rFonts w:eastAsia="Times New Roman"/>
          <w:szCs w:val="24"/>
        </w:rPr>
        <w:t>Ε</w:t>
      </w:r>
      <w:r w:rsidRPr="00C66E68">
        <w:rPr>
          <w:rFonts w:eastAsia="Times New Roman"/>
          <w:szCs w:val="24"/>
        </w:rPr>
        <w:t>υχαριστώ</w:t>
      </w:r>
      <w:r>
        <w:rPr>
          <w:rFonts w:eastAsia="Times New Roman"/>
          <w:szCs w:val="24"/>
        </w:rPr>
        <w:t>.</w:t>
      </w:r>
    </w:p>
    <w:p w14:paraId="45B7D513" w14:textId="77777777" w:rsidR="003C2D4C" w:rsidRDefault="00D0192B">
      <w:pPr>
        <w:spacing w:line="600" w:lineRule="auto"/>
        <w:ind w:firstLine="720"/>
        <w:contextualSpacing/>
        <w:jc w:val="both"/>
        <w:rPr>
          <w:rFonts w:eastAsia="Times New Roman" w:cs="Times New Roman"/>
          <w:szCs w:val="24"/>
        </w:rPr>
      </w:pPr>
      <w:r w:rsidRPr="006B6276">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45B7D514" w14:textId="77777777" w:rsidR="003C2D4C" w:rsidRDefault="00D0192B">
      <w:pPr>
        <w:spacing w:line="600" w:lineRule="auto"/>
        <w:ind w:firstLine="720"/>
        <w:contextualSpacing/>
        <w:jc w:val="both"/>
        <w:rPr>
          <w:rFonts w:eastAsia="Times New Roman" w:cs="Times New Roman"/>
          <w:b/>
          <w:szCs w:val="24"/>
        </w:rPr>
      </w:pPr>
      <w:r>
        <w:rPr>
          <w:rFonts w:eastAsia="Times New Roman"/>
          <w:szCs w:val="24"/>
        </w:rPr>
        <w:lastRenderedPageBreak/>
        <w:t xml:space="preserve">Ολοκληρώθηκαν οι ομιλίες </w:t>
      </w:r>
      <w:r w:rsidRPr="00C66E68">
        <w:rPr>
          <w:rFonts w:eastAsia="Times New Roman"/>
          <w:szCs w:val="24"/>
        </w:rPr>
        <w:t xml:space="preserve">των ειδικών </w:t>
      </w:r>
      <w:r>
        <w:rPr>
          <w:rFonts w:eastAsia="Times New Roman"/>
          <w:szCs w:val="24"/>
        </w:rPr>
        <w:t>αγορητών. Π</w:t>
      </w:r>
      <w:r w:rsidRPr="00C66E68">
        <w:rPr>
          <w:rFonts w:eastAsia="Times New Roman"/>
          <w:szCs w:val="24"/>
        </w:rPr>
        <w:t xml:space="preserve">ρέπει να σας </w:t>
      </w:r>
      <w:r>
        <w:rPr>
          <w:rFonts w:eastAsia="Times New Roman"/>
          <w:szCs w:val="24"/>
        </w:rPr>
        <w:t xml:space="preserve">ενημερώσω </w:t>
      </w:r>
      <w:r w:rsidRPr="00C66E68">
        <w:rPr>
          <w:rFonts w:eastAsia="Times New Roman"/>
          <w:szCs w:val="24"/>
        </w:rPr>
        <w:t>ότι δεν έχουμε ομιλητές συναδέλφους</w:t>
      </w:r>
      <w:r>
        <w:rPr>
          <w:rFonts w:eastAsia="Times New Roman"/>
          <w:szCs w:val="24"/>
        </w:rPr>
        <w:t>.</w:t>
      </w:r>
      <w:r w:rsidRPr="00C66E68">
        <w:rPr>
          <w:rFonts w:eastAsia="Times New Roman"/>
          <w:szCs w:val="24"/>
        </w:rPr>
        <w:t xml:space="preserve"> </w:t>
      </w:r>
      <w:r>
        <w:rPr>
          <w:rFonts w:eastAsia="Times New Roman"/>
          <w:szCs w:val="24"/>
        </w:rPr>
        <w:t xml:space="preserve">Ο συνάδελφος κ. </w:t>
      </w:r>
      <w:proofErr w:type="spellStart"/>
      <w:r>
        <w:rPr>
          <w:rFonts w:eastAsia="Times New Roman"/>
          <w:szCs w:val="24"/>
        </w:rPr>
        <w:t>Κάτσης</w:t>
      </w:r>
      <w:proofErr w:type="spellEnd"/>
      <w:r>
        <w:rPr>
          <w:rFonts w:eastAsia="Times New Roman"/>
          <w:szCs w:val="24"/>
        </w:rPr>
        <w:t xml:space="preserve"> από τον ΣΥΡΙΖΑ που είχε εγγραφεί να μιλήσε</w:t>
      </w:r>
      <w:r>
        <w:rPr>
          <w:rFonts w:eastAsia="Times New Roman"/>
          <w:szCs w:val="24"/>
        </w:rPr>
        <w:t xml:space="preserve">ι, δήλωσε ότι δεν θα μιλήσει. </w:t>
      </w:r>
    </w:p>
    <w:p w14:paraId="45B7D515"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Επομένως, θα περάσω στους κοινοβουλευτικούς εκπροσώπους.</w:t>
      </w:r>
    </w:p>
    <w:p w14:paraId="45B7D516"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κ. </w:t>
      </w:r>
      <w:proofErr w:type="spellStart"/>
      <w:r>
        <w:rPr>
          <w:rFonts w:eastAsia="Times New Roman" w:cs="Times New Roman"/>
          <w:szCs w:val="24"/>
        </w:rPr>
        <w:t>Ζαρούλια</w:t>
      </w:r>
      <w:proofErr w:type="spellEnd"/>
      <w:r>
        <w:rPr>
          <w:rFonts w:eastAsia="Times New Roman" w:cs="Times New Roman"/>
          <w:szCs w:val="24"/>
        </w:rPr>
        <w:t xml:space="preserve"> έχει τον λόγο.</w:t>
      </w:r>
    </w:p>
    <w:p w14:paraId="45B7D517" w14:textId="77777777" w:rsidR="003C2D4C" w:rsidRDefault="00D0192B">
      <w:pPr>
        <w:spacing w:line="600" w:lineRule="auto"/>
        <w:ind w:firstLine="720"/>
        <w:contextualSpacing/>
        <w:jc w:val="both"/>
        <w:rPr>
          <w:rFonts w:eastAsia="Times New Roman" w:cs="Times New Roman"/>
          <w:szCs w:val="24"/>
        </w:rPr>
      </w:pPr>
      <w:r w:rsidRPr="007E2322">
        <w:rPr>
          <w:rFonts w:eastAsia="Times New Roman" w:cs="Times New Roman"/>
          <w:b/>
          <w:szCs w:val="24"/>
        </w:rPr>
        <w:t>ΕΛΕΝΗ ΖΑΡΟΥΛΙΑ:</w:t>
      </w:r>
      <w:r>
        <w:rPr>
          <w:rFonts w:eastAsia="Times New Roman" w:cs="Times New Roman"/>
          <w:szCs w:val="24"/>
        </w:rPr>
        <w:t xml:space="preserve"> Ευχαριστώ.</w:t>
      </w:r>
    </w:p>
    <w:p w14:paraId="45B7D518"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Φέρατε μια τροπολογία η οποία μπορεί φαινομενικά να είναι ευεργετική για τους αγρότες, όμως πολύ φοβάμαι ότι βλέ</w:t>
      </w:r>
      <w:r>
        <w:rPr>
          <w:rFonts w:eastAsia="Times New Roman" w:cs="Times New Roman"/>
          <w:szCs w:val="24"/>
        </w:rPr>
        <w:t>πουμε το τυράκι, αλλά δεν βλέπουμε τη φάκα. Άλλωστε, δεν πρέπει να ξεχνάμε ότι μέσα στο 2019 θα παύσει να ισχύει ο νόμος Κατσέλη, με αποτέλεσμα ακόμα περισσότεροι συμπατριώτες μας να κινδυνεύσουν να χάσουν τα σπίτια τους, τις περιουσίες τους, το βιός τους.</w:t>
      </w:r>
    </w:p>
    <w:p w14:paraId="45B7D519"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Επειδή στη «δημοκρατία» σας ένα νόμιμα εκλεγμένο κόμμα από τη λαϊκή βάση, τον λαό, δεν έχει βήμα πουθενά, σε κανένα έντυπο ή ηλεκτρονικό μέσο, οφείλουμε να δώσουμε μια απάντηση σε όσους λένε ότι δεν μας βλέπουν.</w:t>
      </w:r>
    </w:p>
    <w:p w14:paraId="45B7D51A"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Χρυσή Αυγή, απαγορευμένη από τα ΜΜΕ, </w:t>
      </w:r>
      <w:r>
        <w:rPr>
          <w:rFonts w:eastAsia="Times New Roman" w:cs="Times New Roman"/>
          <w:szCs w:val="24"/>
        </w:rPr>
        <w:t>ακόμη και από τους μικρούς περιφερειακούς τηλεοπτικούς σταθμούς τους οποίους απειλούν οι «δημοκράτες» προκειμένου να μην μας παρουσιάζουν, είναι το μοναδικό κόμμα σε ολόκληρη την πολιτική ιστορία της Ελλάδος του οποίου Βουλευτές φυλακίστηκαν και στους οποί</w:t>
      </w:r>
      <w:r>
        <w:rPr>
          <w:rFonts w:eastAsia="Times New Roman" w:cs="Times New Roman"/>
          <w:szCs w:val="24"/>
        </w:rPr>
        <w:t>ους επιβλήθηκαν πρόστιμα, αποκλεισμοί και απαγορεύσεις. Και, όμως, κάποιοι ανύπαρκτοι λένε πως δεν κάνουμε τίποτε.</w:t>
      </w:r>
    </w:p>
    <w:p w14:paraId="45B7D51B"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Θα αναφερθώ επιγραμματικά, για να ενημερώσω φίλους και εχθρούς για τον πολιτικό αγώνα της Χρυσής Αυγής:</w:t>
      </w:r>
      <w:r>
        <w:rPr>
          <w:rFonts w:eastAsia="Times New Roman" w:cs="Times New Roman"/>
          <w:szCs w:val="24"/>
        </w:rPr>
        <w:t xml:space="preserve"> </w:t>
      </w:r>
      <w:r>
        <w:rPr>
          <w:rFonts w:eastAsia="Times New Roman" w:cs="Times New Roman"/>
          <w:szCs w:val="24"/>
        </w:rPr>
        <w:t>Το Σάββατο 20 Οκτωβρίου 2018 στην πολ</w:t>
      </w:r>
      <w:r>
        <w:rPr>
          <w:rFonts w:eastAsia="Times New Roman" w:cs="Times New Roman"/>
          <w:szCs w:val="24"/>
        </w:rPr>
        <w:t>ύπαθη Μακεδονία μας, που έχει προδώσει ένα ένοχο πολιτικό κατεστημένο, επρόκειτο να λάβει χώρα μια προκλητικά ανθελληνική εκδήλωση. Η πρόσκληση, μάλιστα, η οποία είχε δημοσιευτεί και στο διαδίκτυο ήταν σε σλάβικη γλώσσα.</w:t>
      </w:r>
      <w:r>
        <w:rPr>
          <w:rFonts w:eastAsia="Times New Roman" w:cs="Times New Roman"/>
          <w:szCs w:val="24"/>
        </w:rPr>
        <w:t xml:space="preserve"> </w:t>
      </w:r>
      <w:r>
        <w:rPr>
          <w:rFonts w:eastAsia="Times New Roman" w:cs="Times New Roman"/>
          <w:szCs w:val="24"/>
        </w:rPr>
        <w:t>Η Χρυσή Αυγή ήταν εκεί, στον Άγιο Π</w:t>
      </w:r>
      <w:r>
        <w:rPr>
          <w:rFonts w:eastAsia="Times New Roman" w:cs="Times New Roman"/>
          <w:szCs w:val="24"/>
        </w:rPr>
        <w:t xml:space="preserve">αντελεήμονα του Νομού </w:t>
      </w:r>
      <w:proofErr w:type="spellStart"/>
      <w:r>
        <w:rPr>
          <w:rFonts w:eastAsia="Times New Roman" w:cs="Times New Roman"/>
          <w:szCs w:val="24"/>
        </w:rPr>
        <w:t>Φλωρίνης</w:t>
      </w:r>
      <w:proofErr w:type="spellEnd"/>
      <w:r>
        <w:rPr>
          <w:rFonts w:eastAsia="Times New Roman" w:cs="Times New Roman"/>
          <w:szCs w:val="24"/>
        </w:rPr>
        <w:t xml:space="preserve">. Μία κινητοποίηση εξέφρασε το πνεύμα της εθνικής αντίστασης και τελικά η εκδήλωση αυτών οι οποίοι αποδεδειγμένα και με δικαστική απόφαση δρουν αντεθνικά, δεν έγινε. Την εκδήλωση αυτή, όμως, δεν την είδε κανείς </w:t>
      </w:r>
      <w:r>
        <w:rPr>
          <w:rFonts w:eastAsia="Times New Roman" w:cs="Times New Roman"/>
          <w:szCs w:val="24"/>
        </w:rPr>
        <w:lastRenderedPageBreak/>
        <w:t xml:space="preserve">από αυτούς που </w:t>
      </w:r>
      <w:r>
        <w:rPr>
          <w:rFonts w:eastAsia="Times New Roman" w:cs="Times New Roman"/>
          <w:szCs w:val="24"/>
        </w:rPr>
        <w:t>λένε ότι δεν μας βλέπουν. Κα</w:t>
      </w:r>
      <w:r>
        <w:rPr>
          <w:rFonts w:eastAsia="Times New Roman" w:cs="Times New Roman"/>
          <w:szCs w:val="24"/>
        </w:rPr>
        <w:t>μ</w:t>
      </w:r>
      <w:r>
        <w:rPr>
          <w:rFonts w:eastAsia="Times New Roman" w:cs="Times New Roman"/>
          <w:szCs w:val="24"/>
        </w:rPr>
        <w:t>μία εφημερίδα, βεβαίως, δεν είπε λέξη.</w:t>
      </w:r>
    </w:p>
    <w:p w14:paraId="45B7D51C"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Το Σάββατο 27 Οκτωβρίου 2018 έγινε συγκέντρωση στην Καρδίτσα και παράνομη </w:t>
      </w:r>
      <w:proofErr w:type="spellStart"/>
      <w:r>
        <w:rPr>
          <w:rFonts w:eastAsia="Times New Roman" w:cs="Times New Roman"/>
          <w:szCs w:val="24"/>
        </w:rPr>
        <w:t>αντισυγκέντρωση</w:t>
      </w:r>
      <w:proofErr w:type="spellEnd"/>
      <w:r>
        <w:rPr>
          <w:rFonts w:eastAsia="Times New Roman" w:cs="Times New Roman"/>
          <w:szCs w:val="24"/>
        </w:rPr>
        <w:t>, μια συγκέντρωση η οποία τελικά έγινε σε πείσμα ενός ολόκληρου συστήματος που πολέμα τη Χρυσή Αυγή</w:t>
      </w:r>
      <w:r>
        <w:rPr>
          <w:rFonts w:eastAsia="Times New Roman" w:cs="Times New Roman"/>
          <w:szCs w:val="24"/>
        </w:rPr>
        <w:t xml:space="preserve"> με λύσσα και στο οποίο φυσικά εντάσσονται και οι διάφοροι «πατριώτες» που δεν βλέπουν τη Χρυσή Αυγή.</w:t>
      </w:r>
    </w:p>
    <w:p w14:paraId="45B7D51D"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Την Κυριακή 28 Οκτωβρίου 2018 σε κάλεσμα </w:t>
      </w:r>
      <w:r>
        <w:rPr>
          <w:rFonts w:eastAsia="Times New Roman" w:cs="Times New Roman"/>
          <w:szCs w:val="24"/>
        </w:rPr>
        <w:t xml:space="preserve">βορειοηπειρωτικών </w:t>
      </w:r>
      <w:r>
        <w:rPr>
          <w:rFonts w:eastAsia="Times New Roman" w:cs="Times New Roman"/>
          <w:szCs w:val="24"/>
        </w:rPr>
        <w:t xml:space="preserve">σωματείων για συγκέντρωση διαμαρτυρίας έξω από την </w:t>
      </w:r>
      <w:r>
        <w:rPr>
          <w:rFonts w:eastAsia="Times New Roman" w:cs="Times New Roman"/>
          <w:szCs w:val="24"/>
        </w:rPr>
        <w:t xml:space="preserve">Αλβανική </w:t>
      </w:r>
      <w:r>
        <w:rPr>
          <w:rFonts w:eastAsia="Times New Roman" w:cs="Times New Roman"/>
          <w:szCs w:val="24"/>
        </w:rPr>
        <w:t>Πρεσβεία για τη δολοφονία ενός ξεχω</w:t>
      </w:r>
      <w:r>
        <w:rPr>
          <w:rFonts w:eastAsia="Times New Roman" w:cs="Times New Roman"/>
          <w:szCs w:val="24"/>
        </w:rPr>
        <w:t xml:space="preserve">ριστού Έλληνα στη </w:t>
      </w:r>
      <w:r>
        <w:rPr>
          <w:rFonts w:eastAsia="Times New Roman" w:cs="Times New Roman"/>
          <w:szCs w:val="24"/>
        </w:rPr>
        <w:t xml:space="preserve">βόρειο </w:t>
      </w:r>
      <w:r>
        <w:rPr>
          <w:rFonts w:eastAsia="Times New Roman" w:cs="Times New Roman"/>
          <w:szCs w:val="24"/>
        </w:rPr>
        <w:t xml:space="preserve">Ήπειρο, η Χρυσή Αυγή ήταν εκεί. Και την είδαν τηλεοπτικοί σταθμοί και μεγάλης </w:t>
      </w:r>
      <w:proofErr w:type="spellStart"/>
      <w:r>
        <w:rPr>
          <w:rFonts w:eastAsia="Times New Roman" w:cs="Times New Roman"/>
          <w:szCs w:val="24"/>
        </w:rPr>
        <w:t>επισκεψιμότητας</w:t>
      </w:r>
      <w:proofErr w:type="spellEnd"/>
      <w:r>
        <w:rPr>
          <w:rFonts w:eastAsia="Times New Roman" w:cs="Times New Roman"/>
          <w:szCs w:val="24"/>
        </w:rPr>
        <w:t xml:space="preserve"> σελίδες στο διαδίκτυο.</w:t>
      </w:r>
    </w:p>
    <w:p w14:paraId="45B7D51E"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Και πάλι, όμως, οι θλιβεροί </w:t>
      </w:r>
      <w:proofErr w:type="spellStart"/>
      <w:r>
        <w:rPr>
          <w:rFonts w:eastAsia="Times New Roman" w:cs="Times New Roman"/>
          <w:szCs w:val="24"/>
        </w:rPr>
        <w:t>κομματάρχες</w:t>
      </w:r>
      <w:proofErr w:type="spellEnd"/>
      <w:r>
        <w:rPr>
          <w:rFonts w:eastAsia="Times New Roman" w:cs="Times New Roman"/>
          <w:szCs w:val="24"/>
        </w:rPr>
        <w:t xml:space="preserve">, κυρίως της Νέας Δημοκρατίας, αλλά και οι σε διατεταγμένη υπηρεσία από το </w:t>
      </w:r>
      <w:r>
        <w:rPr>
          <w:rFonts w:eastAsia="Times New Roman" w:cs="Times New Roman"/>
          <w:szCs w:val="24"/>
        </w:rPr>
        <w:t xml:space="preserve">σύστημα «πατριώτες», που δεν θέλουν τη Χρυσή Αυγή, δεν την είδαν. Αλήθεια, πού ήταν όλοι αυτοί στη συγκέντρωση ενάντια στα ανθελληνικά σχέδια των Σκοπιανών στη Μακεδονία </w:t>
      </w:r>
      <w:r>
        <w:rPr>
          <w:rFonts w:eastAsia="Times New Roman" w:cs="Times New Roman"/>
          <w:szCs w:val="24"/>
        </w:rPr>
        <w:lastRenderedPageBreak/>
        <w:t xml:space="preserve">μας; Στη συγκέντρωση για τον νέο εθνομάρτυρα Κωνσταντίνο </w:t>
      </w:r>
      <w:proofErr w:type="spellStart"/>
      <w:r>
        <w:rPr>
          <w:rFonts w:eastAsia="Times New Roman" w:cs="Times New Roman"/>
          <w:szCs w:val="24"/>
        </w:rPr>
        <w:t>Κατσίφα</w:t>
      </w:r>
      <w:proofErr w:type="spellEnd"/>
      <w:r>
        <w:rPr>
          <w:rFonts w:eastAsia="Times New Roman" w:cs="Times New Roman"/>
          <w:szCs w:val="24"/>
        </w:rPr>
        <w:t xml:space="preserve">; Ήταν απόντες! </w:t>
      </w:r>
    </w:p>
    <w:p w14:paraId="45B7D51F"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Την Π</w:t>
      </w:r>
      <w:r>
        <w:rPr>
          <w:rFonts w:eastAsia="Times New Roman" w:cs="Times New Roman"/>
          <w:szCs w:val="24"/>
        </w:rPr>
        <w:t xml:space="preserve">έμπτη 8 Νοεμβρίου 2018 χιλιάδες Ελλήνων συγκεντρώθηκαν στους </w:t>
      </w:r>
      <w:proofErr w:type="spellStart"/>
      <w:r>
        <w:rPr>
          <w:rFonts w:eastAsia="Times New Roman" w:cs="Times New Roman"/>
          <w:szCs w:val="24"/>
        </w:rPr>
        <w:t>Βουλιαράτες</w:t>
      </w:r>
      <w:proofErr w:type="spellEnd"/>
      <w:r>
        <w:rPr>
          <w:rFonts w:eastAsia="Times New Roman" w:cs="Times New Roman"/>
          <w:szCs w:val="24"/>
        </w:rPr>
        <w:t xml:space="preserve"> για την κηδεία του νέου εθνομάρτυρα του ελληνισμού Κωνσταντίνου </w:t>
      </w:r>
      <w:proofErr w:type="spellStart"/>
      <w:r>
        <w:rPr>
          <w:rFonts w:eastAsia="Times New Roman" w:cs="Times New Roman"/>
          <w:szCs w:val="24"/>
        </w:rPr>
        <w:t>Κατσίφα</w:t>
      </w:r>
      <w:proofErr w:type="spellEnd"/>
      <w:r>
        <w:rPr>
          <w:rFonts w:eastAsia="Times New Roman" w:cs="Times New Roman"/>
          <w:szCs w:val="24"/>
        </w:rPr>
        <w:t xml:space="preserve"> και ανάμεσά τους, βεβαίως, και </w:t>
      </w:r>
      <w:proofErr w:type="spellStart"/>
      <w:r>
        <w:rPr>
          <w:rFonts w:eastAsia="Times New Roman" w:cs="Times New Roman"/>
          <w:szCs w:val="24"/>
        </w:rPr>
        <w:t>Χρυσαυγίτες</w:t>
      </w:r>
      <w:proofErr w:type="spellEnd"/>
      <w:r>
        <w:rPr>
          <w:rFonts w:eastAsia="Times New Roman" w:cs="Times New Roman"/>
          <w:szCs w:val="24"/>
        </w:rPr>
        <w:t>, απλά στελέχη. Από Βουλευτές, όμως, ήταν μόνο δύο, διότι με την περή</w:t>
      </w:r>
      <w:r>
        <w:rPr>
          <w:rFonts w:eastAsia="Times New Roman" w:cs="Times New Roman"/>
          <w:szCs w:val="24"/>
        </w:rPr>
        <w:t xml:space="preserve">φανη πλεκτάνη εις βάρος της τρίτης πολιτικής δύναμης της χώρας, οι περισσότεροι έχουμε απαγόρευση εξόδου από τη χώρα, με πρώτο και καλύτερο τον Αρχηγό μας, τον Νίκο </w:t>
      </w:r>
      <w:proofErr w:type="spellStart"/>
      <w:r>
        <w:rPr>
          <w:rFonts w:eastAsia="Times New Roman" w:cs="Times New Roman"/>
          <w:szCs w:val="24"/>
        </w:rPr>
        <w:t>Μιχαλολιάκο</w:t>
      </w:r>
      <w:proofErr w:type="spellEnd"/>
      <w:r>
        <w:rPr>
          <w:rFonts w:eastAsia="Times New Roman" w:cs="Times New Roman"/>
          <w:szCs w:val="24"/>
        </w:rPr>
        <w:t xml:space="preserve">. </w:t>
      </w:r>
    </w:p>
    <w:p w14:paraId="45B7D520"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Το Σάββατο 10 Νοεμβρίου 2018 μια ομάδα αγωνιστών της Χρυσής Αυγής προχώρησε σ</w:t>
      </w:r>
      <w:r>
        <w:rPr>
          <w:rFonts w:eastAsia="Times New Roman" w:cs="Times New Roman"/>
          <w:szCs w:val="24"/>
        </w:rPr>
        <w:t xml:space="preserve">ε μια δυναμική παρουσία στον Δήμο Καλλιθέας μοιράζοντας φυλλάδια προς τιμήν του νέου εθνομάρτυρα που πέθανε για τη σημαία μας στη </w:t>
      </w:r>
      <w:r>
        <w:rPr>
          <w:rFonts w:eastAsia="Times New Roman" w:cs="Times New Roman"/>
          <w:szCs w:val="24"/>
        </w:rPr>
        <w:t xml:space="preserve">βόρειο </w:t>
      </w:r>
      <w:r>
        <w:rPr>
          <w:rFonts w:eastAsia="Times New Roman" w:cs="Times New Roman"/>
          <w:szCs w:val="24"/>
        </w:rPr>
        <w:t>Ήπειρο. Ο λαός τους υποδέχθηκε με ενθουσιασμό, ενώ σε άμεσο χρόνο προσήλθαν στον χώρο ισχυρές αστυνομικές δυνάμεις. Για</w:t>
      </w:r>
      <w:r>
        <w:rPr>
          <w:rFonts w:eastAsia="Times New Roman" w:cs="Times New Roman"/>
          <w:szCs w:val="24"/>
        </w:rPr>
        <w:t xml:space="preserve">τί άραγε; Αν ήταν τίποτα παρακρατικοί «ακτιβιστές», από αυτούς που καίνε την ελληνική σημαία, είναι βέβαιο ότι η Αστυνομία δεν </w:t>
      </w:r>
      <w:r>
        <w:rPr>
          <w:rFonts w:eastAsia="Times New Roman" w:cs="Times New Roman"/>
          <w:szCs w:val="24"/>
        </w:rPr>
        <w:lastRenderedPageBreak/>
        <w:t xml:space="preserve">θα ερχόταν καθόλου ή ότι θα ερχόταν με τόση καθυστέρηση, αρκετή ώστε τα παιδιά της εξουσίας, που παριστάνουν τους </w:t>
      </w:r>
      <w:proofErr w:type="spellStart"/>
      <w:r>
        <w:rPr>
          <w:rFonts w:eastAsia="Times New Roman" w:cs="Times New Roman"/>
          <w:szCs w:val="24"/>
        </w:rPr>
        <w:t>αντιεξουσιαστές</w:t>
      </w:r>
      <w:proofErr w:type="spellEnd"/>
      <w:r>
        <w:rPr>
          <w:rFonts w:eastAsia="Times New Roman" w:cs="Times New Roman"/>
          <w:szCs w:val="24"/>
        </w:rPr>
        <w:t>, να έχουν αποχωρήσει με την ησυχία τους.</w:t>
      </w:r>
    </w:p>
    <w:p w14:paraId="45B7D521" w14:textId="77777777" w:rsidR="003C2D4C" w:rsidRDefault="00D0192B">
      <w:pPr>
        <w:spacing w:line="600" w:lineRule="auto"/>
        <w:ind w:firstLine="720"/>
        <w:contextualSpacing/>
        <w:jc w:val="both"/>
        <w:rPr>
          <w:rFonts w:eastAsia="Times New Roman"/>
          <w:szCs w:val="24"/>
        </w:rPr>
      </w:pPr>
      <w:r>
        <w:rPr>
          <w:rFonts w:eastAsia="Times New Roman"/>
          <w:szCs w:val="24"/>
        </w:rPr>
        <w:t>Αυτή είναι η χώρα στην οποία ζούμε. μία χώρα την οποία εξουσιάζουν όσοι μισούν οτιδήποτε εθνικό και αντιμετωπίζουν με πανικό οτιδήποτε ηρωικό, έξω από τη λογική της φτήνιας τους και της κακομοιριάς τους. Τα μόνα πο</w:t>
      </w:r>
      <w:r>
        <w:rPr>
          <w:rFonts w:eastAsia="Times New Roman"/>
          <w:szCs w:val="24"/>
        </w:rPr>
        <w:t xml:space="preserve">υ θέλουν να ενδιαφέρουν τον λαό είναι οι αυξήσεις ή οι μειώσεις μισθών και συντάξεων, ο ΕΝΦΙΑ, ο ΦΠΑ και, βεβαίως, το αν θα γίνει το κόμμα, το οποίο προσκυνάνε, εξουσία, προκειμένου να τακτοποιήσουν τα δικά τους παιδιά. </w:t>
      </w:r>
    </w:p>
    <w:p w14:paraId="45B7D522" w14:textId="77777777" w:rsidR="003C2D4C" w:rsidRDefault="00D0192B">
      <w:pPr>
        <w:spacing w:line="600" w:lineRule="auto"/>
        <w:ind w:firstLine="720"/>
        <w:contextualSpacing/>
        <w:jc w:val="both"/>
        <w:rPr>
          <w:rFonts w:eastAsia="Times New Roman"/>
          <w:szCs w:val="24"/>
        </w:rPr>
      </w:pPr>
      <w:r>
        <w:rPr>
          <w:rFonts w:eastAsia="Times New Roman"/>
          <w:szCs w:val="24"/>
        </w:rPr>
        <w:t>Δεν περισσεύει στους γραικύλους χρό</w:t>
      </w:r>
      <w:r>
        <w:rPr>
          <w:rFonts w:eastAsia="Times New Roman"/>
          <w:szCs w:val="24"/>
        </w:rPr>
        <w:t xml:space="preserve">νος να σκεφτούν αυτούς που σκέπτονται μέσα στην ιστορία, αυτούς που ξεπερνούν το προσκυνημένο σήμερα και βλέπουν, μέσα από ένα ένδοξο παρελθόν, ένα μέλλον λαμπρό για το έθνος πέρα από τη λογική, τη λογική είτε τους αστισμού είτε της περίφημης </w:t>
      </w:r>
      <w:proofErr w:type="spellStart"/>
      <w:r>
        <w:rPr>
          <w:rFonts w:eastAsia="Times New Roman"/>
          <w:szCs w:val="24"/>
        </w:rPr>
        <w:t>αριστεροσύνης</w:t>
      </w:r>
      <w:proofErr w:type="spellEnd"/>
      <w:r>
        <w:rPr>
          <w:rFonts w:eastAsia="Times New Roman"/>
          <w:szCs w:val="24"/>
        </w:rPr>
        <w:t xml:space="preserve">. </w:t>
      </w:r>
    </w:p>
    <w:p w14:paraId="45B7D523" w14:textId="77777777" w:rsidR="003C2D4C" w:rsidRDefault="00D0192B">
      <w:pPr>
        <w:spacing w:line="600" w:lineRule="auto"/>
        <w:ind w:firstLine="720"/>
        <w:contextualSpacing/>
        <w:jc w:val="both"/>
        <w:rPr>
          <w:rFonts w:eastAsia="Times New Roman"/>
          <w:szCs w:val="24"/>
        </w:rPr>
      </w:pPr>
      <w:r>
        <w:rPr>
          <w:rFonts w:eastAsia="Times New Roman"/>
          <w:szCs w:val="24"/>
        </w:rPr>
        <w:t xml:space="preserve">Η Χρυσή Αυγή αγωνίζεται σε κάθε γωνιά της Ελλάδος και κρατά ψηλά τη σημαία του εθνικισμού, σε πείσμα των κρατικών </w:t>
      </w:r>
      <w:r>
        <w:rPr>
          <w:rFonts w:eastAsia="Times New Roman"/>
          <w:szCs w:val="24"/>
        </w:rPr>
        <w:lastRenderedPageBreak/>
        <w:t xml:space="preserve">και παρακρατικών μηχανισμών, ενάντια στη χούντα των ΜΜΕ, δίνει μάχες πολιτικές εναντίον όλων. </w:t>
      </w:r>
    </w:p>
    <w:p w14:paraId="45B7D524" w14:textId="77777777" w:rsidR="003C2D4C" w:rsidRDefault="00D0192B">
      <w:pPr>
        <w:spacing w:line="600" w:lineRule="auto"/>
        <w:ind w:firstLine="720"/>
        <w:contextualSpacing/>
        <w:jc w:val="both"/>
        <w:rPr>
          <w:rFonts w:eastAsia="Times New Roman"/>
          <w:szCs w:val="24"/>
        </w:rPr>
      </w:pPr>
      <w:r>
        <w:rPr>
          <w:rFonts w:eastAsia="Times New Roman"/>
          <w:szCs w:val="24"/>
        </w:rPr>
        <w:t xml:space="preserve">Γι’ αυτούς που δεν μας βλέπουν, λοιπόν, που </w:t>
      </w:r>
      <w:r>
        <w:rPr>
          <w:rFonts w:eastAsia="Times New Roman"/>
          <w:szCs w:val="24"/>
        </w:rPr>
        <w:t xml:space="preserve">κάποιοι από αυτούς μπορεί να είναι και καλοπροαίρετοι ή να είναι θύματα της προπαγάνδας των εχθρών μας, απαντάμε: Η Χρυσή Αυγή είναι εδώ, από τη </w:t>
      </w:r>
      <w:r>
        <w:rPr>
          <w:rFonts w:eastAsia="Times New Roman"/>
          <w:szCs w:val="24"/>
        </w:rPr>
        <w:t>β</w:t>
      </w:r>
      <w:r>
        <w:rPr>
          <w:rFonts w:eastAsia="Times New Roman"/>
          <w:szCs w:val="24"/>
        </w:rPr>
        <w:t>όρειο Ήπειρο μέχρι την Καλλιθέα και σε κάθε γωνιά της πατρίδας μας. είναι εδώ και αγωνίζεται, παρ’ όλο το γεγο</w:t>
      </w:r>
      <w:r>
        <w:rPr>
          <w:rFonts w:eastAsia="Times New Roman"/>
          <w:szCs w:val="24"/>
        </w:rPr>
        <w:t xml:space="preserve">νός ότι υφίσταται έναν πρωτοφανή διωγμό και αποκλεισμό.  </w:t>
      </w:r>
    </w:p>
    <w:p w14:paraId="45B7D525" w14:textId="77777777" w:rsidR="003C2D4C" w:rsidRDefault="00D0192B">
      <w:pPr>
        <w:spacing w:line="600" w:lineRule="auto"/>
        <w:ind w:firstLine="720"/>
        <w:contextualSpacing/>
        <w:jc w:val="both"/>
        <w:rPr>
          <w:rFonts w:eastAsia="Times New Roman"/>
          <w:szCs w:val="24"/>
        </w:rPr>
      </w:pPr>
      <w:r>
        <w:rPr>
          <w:rFonts w:eastAsia="Times New Roman"/>
          <w:szCs w:val="24"/>
        </w:rPr>
        <w:t xml:space="preserve">Βεβαίως, την πρωτοβουλία γι’ αυτό το βρώμικο πόλεμο έχουν οι πληρωμένοι λακέδες και </w:t>
      </w:r>
      <w:proofErr w:type="spellStart"/>
      <w:r>
        <w:rPr>
          <w:rFonts w:eastAsia="Times New Roman"/>
          <w:szCs w:val="24"/>
        </w:rPr>
        <w:t>κομματάρχες</w:t>
      </w:r>
      <w:proofErr w:type="spellEnd"/>
      <w:r>
        <w:rPr>
          <w:rFonts w:eastAsia="Times New Roman"/>
          <w:szCs w:val="24"/>
        </w:rPr>
        <w:t xml:space="preserve"> των κομμάτων του πολιτικού κατεστημένου, με πρώτη και καλύτερη τη Νέα Δημοκρατία, αλλά και τους «πατρι</w:t>
      </w:r>
      <w:r>
        <w:rPr>
          <w:rFonts w:eastAsia="Times New Roman"/>
          <w:szCs w:val="24"/>
        </w:rPr>
        <w:t xml:space="preserve">ώτες» των μνημονίων. Για να τελειώνουμε με όλους αυτούς, εάν θέλουν να μας βλέπουν, να μην περιμένουν τα πληρωμένα δελτία ειδήσεων της τηλεοράσεως. Να σταθούν δίπλα μας, όπως στάθηκαν με ψυχή γενναία και αδάμαστη βούληση εθνική όσοι βρέθηκαν δίπλα μας στη </w:t>
      </w:r>
      <w:r>
        <w:rPr>
          <w:rFonts w:eastAsia="Times New Roman"/>
          <w:szCs w:val="24"/>
        </w:rPr>
        <w:t xml:space="preserve">Φλώρινα, στην Καρδίτσα, στους </w:t>
      </w:r>
      <w:proofErr w:type="spellStart"/>
      <w:r>
        <w:rPr>
          <w:rFonts w:eastAsia="Times New Roman"/>
          <w:szCs w:val="24"/>
        </w:rPr>
        <w:t>Βουλιαράτες</w:t>
      </w:r>
      <w:proofErr w:type="spellEnd"/>
      <w:r>
        <w:rPr>
          <w:rFonts w:eastAsia="Times New Roman"/>
          <w:szCs w:val="24"/>
        </w:rPr>
        <w:t xml:space="preserve">, στην Καλλιθέα κι όπου </w:t>
      </w:r>
      <w:r>
        <w:rPr>
          <w:rFonts w:eastAsia="Times New Roman"/>
          <w:szCs w:val="24"/>
        </w:rPr>
        <w:lastRenderedPageBreak/>
        <w:t xml:space="preserve">αλλού υπάρχει πεδίο για πολιτικό αγώνα, για να κερδίσουμε την πατρίδα μας που χάνεται μέρα με την ημέρα. </w:t>
      </w:r>
    </w:p>
    <w:p w14:paraId="45B7D526" w14:textId="77777777" w:rsidR="003C2D4C" w:rsidRDefault="00D0192B">
      <w:pPr>
        <w:spacing w:line="600" w:lineRule="auto"/>
        <w:ind w:firstLine="720"/>
        <w:contextualSpacing/>
        <w:jc w:val="both"/>
        <w:rPr>
          <w:rFonts w:eastAsia="Times New Roman"/>
          <w:szCs w:val="24"/>
        </w:rPr>
      </w:pPr>
      <w:r>
        <w:rPr>
          <w:rFonts w:eastAsia="Times New Roman"/>
          <w:szCs w:val="24"/>
        </w:rPr>
        <w:t>Η Χρυσή Αυγή είναι εδώ και θα είναι εδώ ως το τέλος του κόσμου, να αγωνίζεται με τη σ</w:t>
      </w:r>
      <w:r>
        <w:rPr>
          <w:rFonts w:eastAsia="Times New Roman"/>
          <w:szCs w:val="24"/>
        </w:rPr>
        <w:t>ημαία του εθνικισμού ψηλά, για μια νέα Ελλάδα!</w:t>
      </w:r>
    </w:p>
    <w:p w14:paraId="45B7D527" w14:textId="77777777" w:rsidR="003C2D4C" w:rsidRDefault="00D0192B">
      <w:pPr>
        <w:spacing w:line="600" w:lineRule="auto"/>
        <w:ind w:firstLine="720"/>
        <w:contextualSpacing/>
        <w:jc w:val="center"/>
        <w:rPr>
          <w:rFonts w:eastAsia="Times New Roman"/>
          <w:szCs w:val="24"/>
        </w:rPr>
      </w:pPr>
      <w:r>
        <w:rPr>
          <w:rFonts w:eastAsia="Times New Roman"/>
          <w:szCs w:val="24"/>
        </w:rPr>
        <w:t>(Χειροκροτήματα από την πτέρυγα της Χρυσής Αυγής)</w:t>
      </w:r>
    </w:p>
    <w:p w14:paraId="45B7D528" w14:textId="77777777" w:rsidR="003C2D4C" w:rsidRDefault="00D0192B">
      <w:pPr>
        <w:spacing w:line="600" w:lineRule="auto"/>
        <w:ind w:firstLine="720"/>
        <w:contextualSpacing/>
        <w:jc w:val="both"/>
        <w:rPr>
          <w:rFonts w:eastAsia="Times New Roman"/>
          <w:szCs w:val="24"/>
        </w:rPr>
      </w:pPr>
      <w:r w:rsidRPr="00E37654">
        <w:rPr>
          <w:rFonts w:eastAsia="Times New Roman"/>
          <w:b/>
          <w:szCs w:val="24"/>
        </w:rPr>
        <w:t>ΠΡΟΕΔΡΕΥΩΝ (Σπυρίδων Λυκούδης):</w:t>
      </w:r>
      <w:r>
        <w:rPr>
          <w:rFonts w:eastAsia="Times New Roman"/>
          <w:b/>
          <w:szCs w:val="24"/>
        </w:rPr>
        <w:t xml:space="preserve"> </w:t>
      </w:r>
      <w:r>
        <w:rPr>
          <w:rFonts w:eastAsia="Times New Roman"/>
          <w:szCs w:val="24"/>
        </w:rPr>
        <w:t xml:space="preserve">Ευχαριστώ, κυρία συνάδελφε. </w:t>
      </w:r>
    </w:p>
    <w:p w14:paraId="45B7D529" w14:textId="77777777" w:rsidR="003C2D4C" w:rsidRDefault="00D0192B">
      <w:pPr>
        <w:spacing w:line="600" w:lineRule="auto"/>
        <w:ind w:firstLine="720"/>
        <w:contextualSpacing/>
        <w:jc w:val="both"/>
        <w:rPr>
          <w:rFonts w:eastAsia="Times New Roman"/>
          <w:szCs w:val="24"/>
        </w:rPr>
      </w:pPr>
      <w:r>
        <w:rPr>
          <w:rFonts w:eastAsia="Times New Roman"/>
          <w:szCs w:val="24"/>
        </w:rPr>
        <w:t xml:space="preserve">Ο κύριος Υπουργός έχει τον λόγο. </w:t>
      </w:r>
    </w:p>
    <w:p w14:paraId="45B7D52A" w14:textId="77777777" w:rsidR="003C2D4C" w:rsidRDefault="00D0192B">
      <w:pPr>
        <w:spacing w:line="600" w:lineRule="auto"/>
        <w:ind w:firstLine="720"/>
        <w:contextualSpacing/>
        <w:jc w:val="both"/>
        <w:rPr>
          <w:rFonts w:eastAsia="Times New Roman"/>
          <w:szCs w:val="24"/>
        </w:rPr>
      </w:pPr>
      <w:r w:rsidRPr="00E37654">
        <w:rPr>
          <w:rFonts w:eastAsia="Times New Roman"/>
          <w:b/>
          <w:szCs w:val="24"/>
        </w:rPr>
        <w:t>ΝΙΚΟ</w:t>
      </w:r>
      <w:r>
        <w:rPr>
          <w:rFonts w:eastAsia="Times New Roman"/>
          <w:b/>
          <w:szCs w:val="24"/>
        </w:rPr>
        <w:t>ΛΑΟΣ ΠΑΠΠΑΣ (Υπουργός Ψηφιακής Πολιτικής</w:t>
      </w:r>
      <w:r>
        <w:rPr>
          <w:rFonts w:eastAsia="Times New Roman"/>
          <w:b/>
          <w:szCs w:val="24"/>
        </w:rPr>
        <w:t>,</w:t>
      </w:r>
      <w:r w:rsidRPr="00E37654">
        <w:rPr>
          <w:rFonts w:eastAsia="Times New Roman"/>
          <w:b/>
          <w:szCs w:val="24"/>
        </w:rPr>
        <w:t xml:space="preserve"> Τηλεπικοινωνιών κα</w:t>
      </w:r>
      <w:r w:rsidRPr="00E37654">
        <w:rPr>
          <w:rFonts w:eastAsia="Times New Roman"/>
          <w:b/>
          <w:szCs w:val="24"/>
        </w:rPr>
        <w:t xml:space="preserve">ι Ενημέρωσης): </w:t>
      </w:r>
      <w:r>
        <w:rPr>
          <w:rFonts w:eastAsia="Times New Roman"/>
          <w:szCs w:val="24"/>
        </w:rPr>
        <w:t xml:space="preserve">Κύριε Πρόεδρε, κυρίες και κύριοι Βουλευτές, νομίζω ότι κάναμε στην </w:t>
      </w:r>
      <w:r>
        <w:rPr>
          <w:rFonts w:eastAsia="Times New Roman"/>
          <w:szCs w:val="24"/>
        </w:rPr>
        <w:t>ε</w:t>
      </w:r>
      <w:r>
        <w:rPr>
          <w:rFonts w:eastAsia="Times New Roman"/>
          <w:szCs w:val="24"/>
        </w:rPr>
        <w:t xml:space="preserve">πιτροπή μία υψηλού επιπέδου συζήτηση και φάνηκε ότι το συγκεκριμένο ζήτημα αντιμετωπίζεται από τις πολιτικές δυνάμεις με την αρμόζουσα σοβαρότητα. </w:t>
      </w:r>
    </w:p>
    <w:p w14:paraId="45B7D52B" w14:textId="77777777" w:rsidR="003C2D4C" w:rsidRDefault="00D0192B">
      <w:pPr>
        <w:spacing w:line="600" w:lineRule="auto"/>
        <w:ind w:firstLine="720"/>
        <w:contextualSpacing/>
        <w:jc w:val="both"/>
        <w:rPr>
          <w:rFonts w:eastAsia="Times New Roman"/>
          <w:szCs w:val="24"/>
        </w:rPr>
      </w:pPr>
      <w:r>
        <w:rPr>
          <w:rFonts w:eastAsia="Times New Roman"/>
          <w:szCs w:val="24"/>
        </w:rPr>
        <w:t>Νομίζω ότι αυτό θα μας επ</w:t>
      </w:r>
      <w:r>
        <w:rPr>
          <w:rFonts w:eastAsia="Times New Roman"/>
          <w:szCs w:val="24"/>
        </w:rPr>
        <w:t xml:space="preserve">ιτρέψει να κάνουμε και τα απαραίτητα βήματα για την εφαρμογή της </w:t>
      </w:r>
      <w:r>
        <w:rPr>
          <w:rFonts w:eastAsia="Times New Roman"/>
          <w:szCs w:val="24"/>
        </w:rPr>
        <w:t>ο</w:t>
      </w:r>
      <w:r>
        <w:rPr>
          <w:rFonts w:eastAsia="Times New Roman"/>
          <w:szCs w:val="24"/>
        </w:rPr>
        <w:t xml:space="preserve">δηγίας, η οποία χρειάζεται και άλλα νομικά εργαλεία να μπουν σε εφαρμογή, όπως η </w:t>
      </w:r>
      <w:r>
        <w:rPr>
          <w:rFonts w:eastAsia="Times New Roman"/>
          <w:szCs w:val="24"/>
        </w:rPr>
        <w:lastRenderedPageBreak/>
        <w:t xml:space="preserve">υπουργική απόφαση η οποία θα ορίζει τις υποχρεώσεις των φορέων κατά την εφαρμογή της </w:t>
      </w:r>
      <w:r>
        <w:rPr>
          <w:rFonts w:eastAsia="Times New Roman"/>
          <w:szCs w:val="24"/>
        </w:rPr>
        <w:t>ο</w:t>
      </w:r>
      <w:r>
        <w:rPr>
          <w:rFonts w:eastAsia="Times New Roman"/>
          <w:szCs w:val="24"/>
        </w:rPr>
        <w:t>δηγίας.</w:t>
      </w:r>
    </w:p>
    <w:p w14:paraId="45B7D52C" w14:textId="77777777" w:rsidR="003C2D4C" w:rsidRDefault="00D0192B">
      <w:pPr>
        <w:spacing w:line="600" w:lineRule="auto"/>
        <w:ind w:firstLine="720"/>
        <w:contextualSpacing/>
        <w:jc w:val="both"/>
        <w:rPr>
          <w:rFonts w:eastAsia="Times New Roman"/>
          <w:szCs w:val="24"/>
        </w:rPr>
      </w:pPr>
      <w:r>
        <w:rPr>
          <w:rFonts w:eastAsia="Times New Roman"/>
          <w:szCs w:val="24"/>
        </w:rPr>
        <w:t>Δυστυχώς, αποτέλεσε και αυτή η συζήτηση αφορμή από την Αξιωματική Αντιπολίτευση να κατακεραυνώσει την πολιτική της Κυβέρνησης στα ζητήματα των μέσων ενημέρωσης. Άκουσα τον κ. Καστανιώτη -και ήταν σαν να διαβάζω τη συνέντευξη του κ. Σαμαρά στα «ΠΑΡΑΠΟΛΙΤΙΚΑ</w:t>
      </w:r>
      <w:r>
        <w:rPr>
          <w:rFonts w:eastAsia="Times New Roman"/>
          <w:szCs w:val="24"/>
        </w:rPr>
        <w:t xml:space="preserve">» του Σαββάτου- να επαίρεται για το κλείσιμο της ΕΡΤ, να ψεύδεται ασυστόλως για τα ποσοστά τηλεθέασης και, βεβαίως, για άλλη μια φορά να δηλώνει ότι η Νέα Δημοκρατία είναι δικαιωμένη για το τι έκανε στον τομέα της ιδιωτικής τηλεόρασης, εκεί όπου άφησε για </w:t>
      </w:r>
      <w:r>
        <w:rPr>
          <w:rFonts w:eastAsia="Times New Roman"/>
          <w:szCs w:val="24"/>
        </w:rPr>
        <w:t xml:space="preserve">είκοσι εννέα χρόνια τα κανάλια ασύδοτα χωρίς άδειες. Εκεί ήσασταν και Γενικός Γραμματέας Ενημέρωσης, κύριε </w:t>
      </w:r>
      <w:proofErr w:type="spellStart"/>
      <w:r>
        <w:rPr>
          <w:rFonts w:eastAsia="Times New Roman"/>
          <w:szCs w:val="24"/>
        </w:rPr>
        <w:t>Κατσανιώτη</w:t>
      </w:r>
      <w:proofErr w:type="spellEnd"/>
      <w:r>
        <w:rPr>
          <w:rFonts w:eastAsia="Times New Roman"/>
          <w:szCs w:val="24"/>
        </w:rPr>
        <w:t xml:space="preserve">, και δεν περίμενα να το πείτε εσείς αυτό. Διότι στη </w:t>
      </w:r>
      <w:r>
        <w:rPr>
          <w:rFonts w:eastAsia="Times New Roman"/>
          <w:szCs w:val="24"/>
        </w:rPr>
        <w:t>γ</w:t>
      </w:r>
      <w:r>
        <w:rPr>
          <w:rFonts w:eastAsia="Times New Roman"/>
          <w:szCs w:val="24"/>
        </w:rPr>
        <w:t xml:space="preserve">ενική </w:t>
      </w:r>
      <w:r>
        <w:rPr>
          <w:rFonts w:eastAsia="Times New Roman"/>
          <w:szCs w:val="24"/>
        </w:rPr>
        <w:t>γ</w:t>
      </w:r>
      <w:r>
        <w:rPr>
          <w:rFonts w:eastAsia="Times New Roman"/>
          <w:szCs w:val="24"/>
        </w:rPr>
        <w:t xml:space="preserve">ραμματεία -φαντάζομαι- θα είχαν φτάσει οι καταλογισμοί του τέλους διαφημίσεων </w:t>
      </w:r>
      <w:r>
        <w:rPr>
          <w:rFonts w:eastAsia="Times New Roman"/>
          <w:szCs w:val="24"/>
        </w:rPr>
        <w:t>και τους τέλους χρήσης συχνοτήτων.</w:t>
      </w:r>
    </w:p>
    <w:p w14:paraId="45B7D52D" w14:textId="77777777" w:rsidR="003C2D4C" w:rsidRDefault="00D0192B">
      <w:pPr>
        <w:spacing w:line="600" w:lineRule="auto"/>
        <w:ind w:firstLine="720"/>
        <w:contextualSpacing/>
        <w:jc w:val="both"/>
        <w:rPr>
          <w:rFonts w:eastAsia="Times New Roman"/>
          <w:szCs w:val="24"/>
        </w:rPr>
      </w:pPr>
      <w:r w:rsidRPr="004259B0">
        <w:rPr>
          <w:rFonts w:eastAsia="Times New Roman"/>
          <w:b/>
          <w:szCs w:val="24"/>
        </w:rPr>
        <w:t xml:space="preserve">ΑΝΔΡΕΑΣ ΚΑΤΣΑΝΙΩΤΗΣ: </w:t>
      </w:r>
      <w:r>
        <w:rPr>
          <w:rFonts w:eastAsia="Times New Roman"/>
          <w:szCs w:val="24"/>
        </w:rPr>
        <w:t>…(</w:t>
      </w:r>
      <w:r>
        <w:rPr>
          <w:rFonts w:eastAsia="Times New Roman"/>
          <w:szCs w:val="24"/>
        </w:rPr>
        <w:t xml:space="preserve">δεν </w:t>
      </w:r>
      <w:r>
        <w:rPr>
          <w:rFonts w:eastAsia="Times New Roman"/>
          <w:szCs w:val="24"/>
        </w:rPr>
        <w:t xml:space="preserve">ακούστηκε) </w:t>
      </w:r>
    </w:p>
    <w:p w14:paraId="45B7D52E" w14:textId="77777777" w:rsidR="003C2D4C" w:rsidRDefault="00D0192B">
      <w:pPr>
        <w:spacing w:line="600" w:lineRule="auto"/>
        <w:ind w:firstLine="720"/>
        <w:contextualSpacing/>
        <w:jc w:val="both"/>
        <w:rPr>
          <w:rFonts w:eastAsia="Times New Roman"/>
          <w:szCs w:val="24"/>
        </w:rPr>
      </w:pPr>
      <w:r w:rsidRPr="00E37654">
        <w:rPr>
          <w:rFonts w:eastAsia="Times New Roman"/>
          <w:b/>
          <w:szCs w:val="24"/>
        </w:rPr>
        <w:t>ΝΙΚΟΛΑΟΣ ΠΑΠΠΑΣ (Υπουργός Ψηφιακής πολιτικής, Τηλεπικοινωνιών και Ενημέρωσης):</w:t>
      </w:r>
      <w:r>
        <w:rPr>
          <w:rFonts w:eastAsia="Times New Roman"/>
          <w:b/>
          <w:szCs w:val="24"/>
        </w:rPr>
        <w:t xml:space="preserve"> </w:t>
      </w:r>
      <w:r>
        <w:rPr>
          <w:rFonts w:eastAsia="Times New Roman"/>
          <w:szCs w:val="24"/>
        </w:rPr>
        <w:t xml:space="preserve">Δεν τα εισπράξατε. </w:t>
      </w:r>
      <w:r>
        <w:rPr>
          <w:rFonts w:eastAsia="Times New Roman"/>
          <w:szCs w:val="24"/>
        </w:rPr>
        <w:lastRenderedPageBreak/>
        <w:t>Εμείς τα εισπράξαμε, όμως. Εισπράξαμε 150.000.000 μέχρι τώρα, 175.000.000 θα εισπραχ</w:t>
      </w:r>
      <w:r>
        <w:rPr>
          <w:rFonts w:eastAsia="Times New Roman"/>
          <w:szCs w:val="24"/>
        </w:rPr>
        <w:t xml:space="preserve">θούν στη δεκαετία από τις τηλεοπτικές άδειες και το τίμημά τους και πάνω από 120.000.000 θα εισπραχθούν από τον φόρο διαφήμισης, ο οποίος παραμένει. Βεβαίως, εισπράχθηκαν και 40.000.000 από τα τέλη χρήσης συχνοτήτων. </w:t>
      </w:r>
    </w:p>
    <w:p w14:paraId="45B7D52F" w14:textId="77777777" w:rsidR="003C2D4C" w:rsidRDefault="00D0192B">
      <w:pPr>
        <w:spacing w:line="600" w:lineRule="auto"/>
        <w:ind w:firstLine="720"/>
        <w:contextualSpacing/>
        <w:jc w:val="both"/>
        <w:rPr>
          <w:rFonts w:eastAsia="Times New Roman" w:cs="Times New Roman"/>
          <w:szCs w:val="24"/>
        </w:rPr>
      </w:pPr>
      <w:r>
        <w:rPr>
          <w:rFonts w:eastAsia="Times New Roman"/>
          <w:szCs w:val="24"/>
        </w:rPr>
        <w:t xml:space="preserve">Άρα, νομίζω ότι εδώ πέρα θα πρέπει να </w:t>
      </w:r>
      <w:r>
        <w:rPr>
          <w:rFonts w:eastAsia="Times New Roman"/>
          <w:szCs w:val="24"/>
        </w:rPr>
        <w:t xml:space="preserve">κάνετε μία προσπάθεια να αποτιμήσετε την πολιτική σας με όρους ψυχραιμίας και να μην παριστάνετε ότι είμαστε στο 2016. Δεν είμαστε στο 2016. </w:t>
      </w:r>
      <w:r>
        <w:rPr>
          <w:rFonts w:eastAsia="Times New Roman" w:cs="Times New Roman"/>
          <w:szCs w:val="24"/>
        </w:rPr>
        <w:t xml:space="preserve">Δεν είμαστε στο 2016. Υπάρχει το ΦΕΚ με τις άδειες των τηλεοπτικών σταθμών, το οποίο λέει ακριβώς ότι η </w:t>
      </w:r>
      <w:proofErr w:type="spellStart"/>
      <w:r>
        <w:rPr>
          <w:rFonts w:eastAsia="Times New Roman" w:cs="Times New Roman"/>
          <w:szCs w:val="24"/>
        </w:rPr>
        <w:t>αδειοδότηση</w:t>
      </w:r>
      <w:proofErr w:type="spellEnd"/>
      <w:r>
        <w:rPr>
          <w:rFonts w:eastAsia="Times New Roman" w:cs="Times New Roman"/>
          <w:szCs w:val="24"/>
        </w:rPr>
        <w:t xml:space="preserve"> -και αυτό είναι μία τομή- έγινε με βάση τον νόμο 4339. Και νομίζω ότι θα βοηθούσε τους πάντες να πάμε τη συζήτηση παρακάτω για το τι ακριβώς τηλεόραση θέλουμε. </w:t>
      </w:r>
    </w:p>
    <w:p w14:paraId="45B7D530"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Επανέρχομαι τώρα στο θέμα μας. Είναι σημαντικό, κυρίες και κύριοι Βουλευτές, ότι λέξεις όπως «</w:t>
      </w:r>
      <w:proofErr w:type="spellStart"/>
      <w:r>
        <w:rPr>
          <w:rFonts w:eastAsia="Times New Roman" w:cs="Times New Roman"/>
          <w:szCs w:val="24"/>
        </w:rPr>
        <w:t>κυβερνοασφάλεια</w:t>
      </w:r>
      <w:proofErr w:type="spellEnd"/>
      <w:r>
        <w:rPr>
          <w:rFonts w:eastAsia="Times New Roman" w:cs="Times New Roman"/>
          <w:szCs w:val="24"/>
        </w:rPr>
        <w:t>» έχουν αρχίσει όλο και περισσότερο στο μυαλό των πολιτών να μην είναι λέξεις οι οποίες αφορούν κάποιους εξειδικευμένους ή κά</w:t>
      </w:r>
      <w:r>
        <w:rPr>
          <w:rFonts w:eastAsia="Times New Roman" w:cs="Times New Roman"/>
          <w:szCs w:val="24"/>
        </w:rPr>
        <w:lastRenderedPageBreak/>
        <w:t>ποιους πάρα πολύ παθιασμένους με τα ζητήματα των υπολογιστών. Αντιλαμβάνονται όλο και περισσότεροι πολίτες -και ευελ</w:t>
      </w:r>
      <w:r>
        <w:rPr>
          <w:rFonts w:eastAsia="Times New Roman" w:cs="Times New Roman"/>
          <w:szCs w:val="24"/>
        </w:rPr>
        <w:t xml:space="preserve">πιστούμε ότι και αυτή η συζήτηση θα συμβάλλει σε αυτό- ότι αυτές οι έννοιες αφορούν την καθημερινή ζωή, τις συναλλαγές μας, τον τρόπο με τον οποίο καταναλώνουμε τις βασικές υπηρεσίες, τον τρόπο με τον οποίο προστατεύονται οι υποδομές. </w:t>
      </w:r>
    </w:p>
    <w:p w14:paraId="45B7D531"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Άρα -και πρέπει αυτό</w:t>
      </w:r>
      <w:r>
        <w:rPr>
          <w:rFonts w:eastAsia="Times New Roman" w:cs="Times New Roman"/>
          <w:szCs w:val="24"/>
        </w:rPr>
        <w:t xml:space="preserve"> να γίνει καθαρό- η ενσωμάτωση της συγκεκριμένης </w:t>
      </w:r>
      <w:r>
        <w:rPr>
          <w:rFonts w:eastAsia="Times New Roman" w:cs="Times New Roman"/>
          <w:szCs w:val="24"/>
        </w:rPr>
        <w:t>ο</w:t>
      </w:r>
      <w:r>
        <w:rPr>
          <w:rFonts w:eastAsia="Times New Roman" w:cs="Times New Roman"/>
          <w:szCs w:val="24"/>
        </w:rPr>
        <w:t xml:space="preserve">δηγίας αφορά την προστασία των κρίσιμων υποδομών της χώρας. Δεν αφορά ένα δευτερεύουσας σημασίας γεγονός, συμβάν, για το οποίο υπάρχουν άλλες αρμόδιες αρχές από την Εθνική Αρχή </w:t>
      </w:r>
      <w:proofErr w:type="spellStart"/>
      <w:r>
        <w:rPr>
          <w:rFonts w:eastAsia="Times New Roman" w:cs="Times New Roman"/>
          <w:szCs w:val="24"/>
        </w:rPr>
        <w:t>Κυβερνοασφάλειας</w:t>
      </w:r>
      <w:proofErr w:type="spellEnd"/>
      <w:r>
        <w:rPr>
          <w:rFonts w:eastAsia="Times New Roman" w:cs="Times New Roman"/>
          <w:szCs w:val="24"/>
        </w:rPr>
        <w:t>, η οποία ορί</w:t>
      </w:r>
      <w:r>
        <w:rPr>
          <w:rFonts w:eastAsia="Times New Roman" w:cs="Times New Roman"/>
          <w:szCs w:val="24"/>
        </w:rPr>
        <w:t>ζεται να είναι στο Υπουργείο Αμύνης. Και χαίρομαι που δεν άκουσα από καμία πτέρυγα της Βουλής ένσταση σε σχέση με αυτό το ζήτημα.</w:t>
      </w:r>
    </w:p>
    <w:p w14:paraId="45B7D532"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Έχουν υπάρξει, βεβαίως, πάρα πολλά συμβάντα </w:t>
      </w:r>
      <w:proofErr w:type="spellStart"/>
      <w:r>
        <w:rPr>
          <w:rFonts w:eastAsia="Times New Roman" w:cs="Times New Roman"/>
          <w:szCs w:val="24"/>
        </w:rPr>
        <w:t>κυβερνοασφάλειας</w:t>
      </w:r>
      <w:proofErr w:type="spellEnd"/>
      <w:r>
        <w:rPr>
          <w:rFonts w:eastAsia="Times New Roman" w:cs="Times New Roman"/>
          <w:szCs w:val="24"/>
        </w:rPr>
        <w:t xml:space="preserve"> στον διεθνή χώρο. Ένα πρόσφατο σχετικά ήταν στο αεροδρόμιο του </w:t>
      </w:r>
      <w:r>
        <w:rPr>
          <w:rFonts w:eastAsia="Times New Roman" w:cs="Times New Roman"/>
          <w:szCs w:val="24"/>
          <w:lang w:val="en-US"/>
        </w:rPr>
        <w:t>Br</w:t>
      </w:r>
      <w:r>
        <w:rPr>
          <w:rFonts w:eastAsia="Times New Roman" w:cs="Times New Roman"/>
          <w:szCs w:val="24"/>
          <w:lang w:val="en-US"/>
        </w:rPr>
        <w:t>istol</w:t>
      </w:r>
      <w:r>
        <w:rPr>
          <w:rFonts w:eastAsia="Times New Roman" w:cs="Times New Roman"/>
          <w:szCs w:val="24"/>
        </w:rPr>
        <w:t xml:space="preserve">, όπου είχαμε πρόβλημα στα λειτουργικά συστήματα της έκδοσης των εισιτηρίων. Απομονώθηκαν αυτά τα συστήματα. Εάν ίσχυε εκεί η </w:t>
      </w:r>
      <w:r>
        <w:rPr>
          <w:rFonts w:eastAsia="Times New Roman" w:cs="Times New Roman"/>
          <w:szCs w:val="24"/>
        </w:rPr>
        <w:t>ο</w:t>
      </w:r>
      <w:r>
        <w:rPr>
          <w:rFonts w:eastAsia="Times New Roman" w:cs="Times New Roman"/>
          <w:szCs w:val="24"/>
        </w:rPr>
        <w:t xml:space="preserve">δηγία </w:t>
      </w:r>
      <w:r>
        <w:rPr>
          <w:rFonts w:eastAsia="Times New Roman" w:cs="Times New Roman"/>
          <w:szCs w:val="24"/>
          <w:lang w:val="en-US"/>
        </w:rPr>
        <w:t>NIS</w:t>
      </w:r>
      <w:r w:rsidRPr="00D00941">
        <w:rPr>
          <w:rFonts w:eastAsia="Times New Roman" w:cs="Times New Roman"/>
          <w:szCs w:val="24"/>
        </w:rPr>
        <w:t xml:space="preserve">, </w:t>
      </w:r>
      <w:r>
        <w:rPr>
          <w:rFonts w:eastAsia="Times New Roman" w:cs="Times New Roman"/>
          <w:szCs w:val="24"/>
        </w:rPr>
        <w:t>θα έκαναν ακριβώς το ίδιο. Θα τα έκλειναν -όπως έκλεισαν και τα υπόλοιπα-</w:t>
      </w:r>
      <w:r>
        <w:rPr>
          <w:rFonts w:eastAsia="Times New Roman" w:cs="Times New Roman"/>
          <w:szCs w:val="24"/>
        </w:rPr>
        <w:lastRenderedPageBreak/>
        <w:t xml:space="preserve">, αλλά θα ενημέρωναν και την ευρωπαϊκή </w:t>
      </w:r>
      <w:r>
        <w:rPr>
          <w:rFonts w:eastAsia="Times New Roman" w:cs="Times New Roman"/>
          <w:szCs w:val="24"/>
        </w:rPr>
        <w:t>α</w:t>
      </w:r>
      <w:r>
        <w:rPr>
          <w:rFonts w:eastAsia="Times New Roman" w:cs="Times New Roman"/>
          <w:szCs w:val="24"/>
        </w:rPr>
        <w:t xml:space="preserve">ρχή, θα αξιολογούσαν το γεγονός και μετά θα λαμβάνονταν και τα κατάλληλα μέτρα. </w:t>
      </w:r>
    </w:p>
    <w:p w14:paraId="45B7D533"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Νομίζω, λοιπόν, ότι εδώ έχει υπάρχει μία ευρεία συναίνεση για την αναγκαιότητα της ενσωμάτωσης της συγκεκριμένης </w:t>
      </w:r>
      <w:r>
        <w:rPr>
          <w:rFonts w:eastAsia="Times New Roman" w:cs="Times New Roman"/>
          <w:szCs w:val="24"/>
        </w:rPr>
        <w:t>ο</w:t>
      </w:r>
      <w:r>
        <w:rPr>
          <w:rFonts w:eastAsia="Times New Roman" w:cs="Times New Roman"/>
          <w:szCs w:val="24"/>
        </w:rPr>
        <w:t>δηγίας.</w:t>
      </w:r>
    </w:p>
    <w:p w14:paraId="45B7D534"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Αυτός είναι ο ένας πυλώνας στη στρατηγική για την </w:t>
      </w:r>
      <w:proofErr w:type="spellStart"/>
      <w:r>
        <w:rPr>
          <w:rFonts w:eastAsia="Times New Roman" w:cs="Times New Roman"/>
          <w:szCs w:val="24"/>
        </w:rPr>
        <w:t>κυβερνοασφάλεια</w:t>
      </w:r>
      <w:proofErr w:type="spellEnd"/>
      <w:r>
        <w:rPr>
          <w:rFonts w:eastAsia="Times New Roman" w:cs="Times New Roman"/>
          <w:szCs w:val="24"/>
        </w:rPr>
        <w:t xml:space="preserve">. </w:t>
      </w:r>
    </w:p>
    <w:p w14:paraId="45B7D535"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Ο έτερος πυλώνας είναι ο </w:t>
      </w:r>
      <w:r>
        <w:rPr>
          <w:rFonts w:eastAsia="Times New Roman" w:cs="Times New Roman"/>
          <w:szCs w:val="24"/>
        </w:rPr>
        <w:t>«</w:t>
      </w:r>
      <w:r>
        <w:rPr>
          <w:rFonts w:eastAsia="Times New Roman" w:cs="Times New Roman"/>
          <w:szCs w:val="24"/>
          <w:lang w:val="en-US"/>
        </w:rPr>
        <w:t>ENISA</w:t>
      </w:r>
      <w:r>
        <w:rPr>
          <w:rFonts w:eastAsia="Times New Roman" w:cs="Times New Roman"/>
          <w:szCs w:val="24"/>
        </w:rPr>
        <w:t>»</w:t>
      </w:r>
      <w:r>
        <w:rPr>
          <w:rFonts w:eastAsia="Times New Roman" w:cs="Times New Roman"/>
          <w:szCs w:val="24"/>
        </w:rPr>
        <w:t xml:space="preserve">, ο Οργανισμός για την </w:t>
      </w:r>
      <w:proofErr w:type="spellStart"/>
      <w:r>
        <w:rPr>
          <w:rFonts w:eastAsia="Times New Roman" w:cs="Times New Roman"/>
          <w:szCs w:val="24"/>
        </w:rPr>
        <w:t>κυβερνοασφάλεια</w:t>
      </w:r>
      <w:proofErr w:type="spellEnd"/>
      <w:r>
        <w:rPr>
          <w:rFonts w:eastAsia="Times New Roman" w:cs="Times New Roman"/>
          <w:szCs w:val="24"/>
        </w:rPr>
        <w:t>, ο οποίος αναβαθμίστηκε με βάση τις τελευταίες αποφάσεις της ΕΕ ως προς τον ρόλο του και την εντολή του. Και είναι πά</w:t>
      </w:r>
      <w:r>
        <w:rPr>
          <w:rFonts w:eastAsia="Times New Roman" w:cs="Times New Roman"/>
          <w:szCs w:val="24"/>
        </w:rPr>
        <w:t xml:space="preserve">ρα πολύ σημαντικό το ότι βρίσκεται στην Ελλάδα, παρ’ όλο που τον κερδίσαμε όταν κανείς δεν καταλάβαινε τι σήμαινε </w:t>
      </w:r>
      <w:proofErr w:type="spellStart"/>
      <w:r>
        <w:rPr>
          <w:rFonts w:eastAsia="Times New Roman" w:cs="Times New Roman"/>
          <w:szCs w:val="24"/>
        </w:rPr>
        <w:t>κυβερνοασφάλεια</w:t>
      </w:r>
      <w:proofErr w:type="spellEnd"/>
      <w:r>
        <w:rPr>
          <w:rFonts w:eastAsia="Times New Roman" w:cs="Times New Roman"/>
          <w:szCs w:val="24"/>
        </w:rPr>
        <w:t>, κύριε Μανιάτη. Εμείς κάτι άλλο θέλαμε. Δεν έχει σημασία, όμως. Ας μείνουμε στο θετικό, ότι, δηλαδή, είναι στην Ελλάδα. Έχει ε</w:t>
      </w:r>
      <w:r>
        <w:rPr>
          <w:rFonts w:eastAsia="Times New Roman" w:cs="Times New Roman"/>
          <w:szCs w:val="24"/>
        </w:rPr>
        <w:t xml:space="preserve">νισχυθεί ο ρόλος του. Πριν από λίγες ημέρες υπογράψαμε και τη συμφωνία παράτασης της έδρας και είχαμε και τις θετικές δηλώσεις της αρμόδιας Επιτρόπου. </w:t>
      </w:r>
    </w:p>
    <w:p w14:paraId="45B7D536"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w:t>
      </w:r>
      <w:r>
        <w:rPr>
          <w:rFonts w:eastAsia="Times New Roman" w:cs="Times New Roman"/>
          <w:szCs w:val="24"/>
        </w:rPr>
        <w:t>ο</w:t>
      </w:r>
      <w:r>
        <w:rPr>
          <w:rFonts w:eastAsia="Times New Roman" w:cs="Times New Roman"/>
          <w:szCs w:val="24"/>
        </w:rPr>
        <w:t xml:space="preserve">ργανισμός για την </w:t>
      </w:r>
      <w:proofErr w:type="spellStart"/>
      <w:r>
        <w:rPr>
          <w:rFonts w:eastAsia="Times New Roman" w:cs="Times New Roman"/>
          <w:szCs w:val="24"/>
        </w:rPr>
        <w:t>κυβερνοασφάλεια</w:t>
      </w:r>
      <w:proofErr w:type="spellEnd"/>
      <w:r>
        <w:rPr>
          <w:rFonts w:eastAsia="Times New Roman" w:cs="Times New Roman"/>
          <w:szCs w:val="24"/>
        </w:rPr>
        <w:t xml:space="preserve"> είναι στην Αθήνα και το Ηράκλειο. Και, βεβαίως, η ελληνική Κυβέρνησ</w:t>
      </w:r>
      <w:r>
        <w:rPr>
          <w:rFonts w:eastAsia="Times New Roman" w:cs="Times New Roman"/>
          <w:szCs w:val="24"/>
        </w:rPr>
        <w:t xml:space="preserve">η, η Ελλάδα, παρέχει στα στελέχη του </w:t>
      </w:r>
      <w:r>
        <w:rPr>
          <w:rFonts w:eastAsia="Times New Roman" w:cs="Times New Roman"/>
          <w:szCs w:val="24"/>
        </w:rPr>
        <w:t>ο</w:t>
      </w:r>
      <w:r>
        <w:rPr>
          <w:rFonts w:eastAsia="Times New Roman" w:cs="Times New Roman"/>
          <w:szCs w:val="24"/>
        </w:rPr>
        <w:t xml:space="preserve">ργανισμού όλες τις διευκολύνσεις οι οποίες είναι απαραίτητες -και είναι προϋποθέσεις, θα σας έλεγα- για να ασκεί το ρόλο του ο </w:t>
      </w:r>
      <w:r>
        <w:rPr>
          <w:rFonts w:eastAsia="Times New Roman" w:cs="Times New Roman"/>
          <w:szCs w:val="24"/>
        </w:rPr>
        <w:t>ο</w:t>
      </w:r>
      <w:r>
        <w:rPr>
          <w:rFonts w:eastAsia="Times New Roman" w:cs="Times New Roman"/>
          <w:szCs w:val="24"/>
        </w:rPr>
        <w:t>ργανισμός αυτός.</w:t>
      </w:r>
    </w:p>
    <w:p w14:paraId="45B7D537"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Είναι πάρα πολύ σημαντικό, κυρίες και κύριοι Βουλευτές, το γεγονός ότι στ</w:t>
      </w:r>
      <w:r>
        <w:rPr>
          <w:rFonts w:eastAsia="Times New Roman" w:cs="Times New Roman"/>
          <w:szCs w:val="24"/>
        </w:rPr>
        <w:t>ην καρδιά του νέου μοντέλου ανάπτυξης, του νέου τρόπου ανάπτυξης, έχουν μπει οι νέες τεχνολογίες. Βρέθηκα πριν τρεις μήνες στη Σόφια. Στη Σόφια, λοιπόν, υπογράψαμε μνημόνιο συνεννόησης για την οικοδόμηση του βαλκανικού διαδρόμου, ο οποίος μπορεί να υποστηρ</w:t>
      </w:r>
      <w:r>
        <w:rPr>
          <w:rFonts w:eastAsia="Times New Roman" w:cs="Times New Roman"/>
          <w:szCs w:val="24"/>
        </w:rPr>
        <w:t xml:space="preserve">ίζει τεχνολογίες πέμπτης γενιάς κινητής. Είναι το λεγόμενο </w:t>
      </w:r>
      <w:r w:rsidRPr="00A86DB3">
        <w:rPr>
          <w:rFonts w:eastAsia="Times New Roman" w:cs="Times New Roman"/>
          <w:szCs w:val="24"/>
        </w:rPr>
        <w:t>5</w:t>
      </w:r>
      <w:r>
        <w:rPr>
          <w:rFonts w:eastAsia="Times New Roman" w:cs="Times New Roman"/>
          <w:szCs w:val="24"/>
          <w:lang w:val="en-US"/>
        </w:rPr>
        <w:t>G</w:t>
      </w:r>
      <w:r>
        <w:rPr>
          <w:rFonts w:eastAsia="Times New Roman" w:cs="Times New Roman"/>
          <w:szCs w:val="24"/>
        </w:rPr>
        <w:t xml:space="preserve">. Το λεγόμενο </w:t>
      </w:r>
      <w:r w:rsidRPr="00A86DB3">
        <w:rPr>
          <w:rFonts w:eastAsia="Times New Roman" w:cs="Times New Roman"/>
          <w:szCs w:val="24"/>
        </w:rPr>
        <w:t>5</w:t>
      </w:r>
      <w:r>
        <w:rPr>
          <w:rFonts w:eastAsia="Times New Roman" w:cs="Times New Roman"/>
          <w:szCs w:val="24"/>
          <w:lang w:val="en-US"/>
        </w:rPr>
        <w:t>G</w:t>
      </w:r>
      <w:r>
        <w:rPr>
          <w:rFonts w:eastAsia="Times New Roman" w:cs="Times New Roman"/>
          <w:szCs w:val="24"/>
        </w:rPr>
        <w:t xml:space="preserve"> είναι η υποδομή πάνω στην οποία αναπτύσσεται και η υπηρεσία των οχημάτων χωρίς οδηγό.</w:t>
      </w:r>
    </w:p>
    <w:p w14:paraId="45B7D538"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Καταλαβαίνετε, λοιπόν, ότι εάν συμφωνήσουμε ότι η Ελλάδα στη νέα εποχή μπορεί να είναι ένας κόμβος μεταφορών, ένας διαμετακομιστικός κόμβος, ένας κόμβος τηλεπικοινωνιών, ένας κόμβος εμπορίου, είναι πάρα πολύ σημαντικό αυτές τις τεχνολογίες να τις αναπτύξου</w:t>
      </w:r>
      <w:r>
        <w:rPr>
          <w:rFonts w:eastAsia="Times New Roman" w:cs="Times New Roman"/>
          <w:szCs w:val="24"/>
        </w:rPr>
        <w:t xml:space="preserve">με και να διασφαλίσουμε, βεβαίως, </w:t>
      </w:r>
      <w:r>
        <w:rPr>
          <w:rFonts w:eastAsia="Times New Roman" w:cs="Times New Roman"/>
          <w:szCs w:val="24"/>
        </w:rPr>
        <w:lastRenderedPageBreak/>
        <w:t>ότι θα λειτουργούν χωρίς άλλου τύπου κινδύνους. Αντιλαμβάνεστε τι σημαίνει το να υπάρχει κάποιος κακόβουλος, ο οποίος να θέλει να παρέμβει μέσω λογισμικού στην πορεία οχημάτων χωρίς οδηγό, τα οποία κινούνται στο εθνικό δίκ</w:t>
      </w:r>
      <w:r>
        <w:rPr>
          <w:rFonts w:eastAsia="Times New Roman" w:cs="Times New Roman"/>
          <w:szCs w:val="24"/>
        </w:rPr>
        <w:t xml:space="preserve">τυο. Άρα, νομίζω ότι έχουμε όλοι την αντίληψη της κρισιμότητας των ρυθμίσεων αυτών και καλώς προχωράμε. Και νομίζω ότι προχωράμε με μεγάλη συναίνεση. </w:t>
      </w:r>
    </w:p>
    <w:p w14:paraId="45B7D539"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Ακούστηκαν και άλλα πράγματα. Ακούστηκε ότι υπάρχουν καθυστερήσεις στην ψηφιακή πολιτική. Ειλικρινώς δεν </w:t>
      </w:r>
      <w:r>
        <w:rPr>
          <w:rFonts w:eastAsia="Times New Roman" w:cs="Times New Roman"/>
          <w:szCs w:val="24"/>
        </w:rPr>
        <w:t>περίμενα να το ακούσω αυτό. Η χώρα ήταν χωρίς κονδύλια για περίπου τρία χρόνια, ακριβώς επειδή δεν υπήρχε κα</w:t>
      </w:r>
      <w:r>
        <w:rPr>
          <w:rFonts w:eastAsia="Times New Roman" w:cs="Times New Roman"/>
          <w:szCs w:val="24"/>
        </w:rPr>
        <w:t>μ</w:t>
      </w:r>
      <w:r>
        <w:rPr>
          <w:rFonts w:eastAsia="Times New Roman" w:cs="Times New Roman"/>
          <w:szCs w:val="24"/>
        </w:rPr>
        <w:t>μία στρατηγική, ούτε καν η στρατηγική από τη δεξιά μεριά, τη φιλελεύθερη, τη δική σας. Δεν υπήρχε κατατεθειμένη στρατηγική. Δεν υπήρχε φορέας ολοκλ</w:t>
      </w:r>
      <w:r>
        <w:rPr>
          <w:rFonts w:eastAsia="Times New Roman" w:cs="Times New Roman"/>
          <w:szCs w:val="24"/>
        </w:rPr>
        <w:t>ήρωσης, σχεδιασμού, εκπόνησης και υλοποίησης ψηφιακής πολιτικής στην Ελλάδα.</w:t>
      </w:r>
    </w:p>
    <w:p w14:paraId="45B7D53A"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Άρα, λοιπόν, κινδύνεψαν -τα είχαμε χάσει- 1,2 δισεκατομμύρια και μπορούμε και τα αξιοποιούμε πλέον επειδή συγκροτήθηκε η Εθνική Ψηφιακή Στρατηγική, συγκροτήθηκε το Υπουργείο Ψηφια</w:t>
      </w:r>
      <w:r>
        <w:rPr>
          <w:rFonts w:eastAsia="Times New Roman" w:cs="Times New Roman"/>
          <w:szCs w:val="24"/>
        </w:rPr>
        <w:t xml:space="preserve">κής Πολιτικής. Και προχωρούμε αυτήν τη στιγμή με πάνω </w:t>
      </w:r>
      <w:r>
        <w:rPr>
          <w:rFonts w:eastAsia="Times New Roman" w:cs="Times New Roman"/>
          <w:szCs w:val="24"/>
        </w:rPr>
        <w:lastRenderedPageBreak/>
        <w:t>από διακόσια είκοσι έργα ψηφιακής πολιτικής σε όλο το φάσμα του δημοσίου και του ιδιωτικού τομέα ύψους 800 εκατομμυρίων ευρώ. Άρα πρόκειται για έργα τα οποία αναθερμαίνουν την οικονομία, αλλά κυρίως στη</w:t>
      </w:r>
      <w:r>
        <w:rPr>
          <w:rFonts w:eastAsia="Times New Roman" w:cs="Times New Roman"/>
          <w:szCs w:val="24"/>
        </w:rPr>
        <w:t xml:space="preserve"> διάχυσή τους μέσα στην οικονομία και την κοινωνία μπορούν να διαμορφώσουν όρους απασχόλησης για νέους ανθρώπους. </w:t>
      </w:r>
    </w:p>
    <w:p w14:paraId="45B7D53B"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μπαίνει και το μεγάλο ζήτημα του λεγόμενου </w:t>
      </w:r>
      <w:r>
        <w:rPr>
          <w:rFonts w:eastAsia="Times New Roman" w:cs="Times New Roman"/>
          <w:szCs w:val="24"/>
          <w:lang w:val="en-US"/>
        </w:rPr>
        <w:t>brain</w:t>
      </w:r>
      <w:r w:rsidRPr="00904FB6">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Αλλά, όποιος μιλάει για </w:t>
      </w:r>
      <w:r>
        <w:rPr>
          <w:rFonts w:eastAsia="Times New Roman" w:cs="Times New Roman"/>
          <w:szCs w:val="24"/>
          <w:lang w:val="en-US"/>
        </w:rPr>
        <w:t>brain</w:t>
      </w:r>
      <w:r w:rsidRPr="00904FB6">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και για διαρροή εγκεφάλων και δεν μιλάει </w:t>
      </w:r>
      <w:r>
        <w:rPr>
          <w:rFonts w:eastAsia="Times New Roman" w:cs="Times New Roman"/>
          <w:szCs w:val="24"/>
        </w:rPr>
        <w:t>για τις αμοιβές αυτών των ανθρώπων είναι υποκριτής, κυρίες και κύριοι συνάδελφοι, νομίζω. Οι νέοι άνθρωποι εάν είχαν αξιοπρεπείς αμοιβές σε θέσεις εργασίας εξειδικευμένες θα επέλεγαν να μείνουν στην πατρίδα τους, είναι απολύτως προφανές. Εδώ νομίζω θα πρέπ</w:t>
      </w:r>
      <w:r>
        <w:rPr>
          <w:rFonts w:eastAsia="Times New Roman" w:cs="Times New Roman"/>
          <w:szCs w:val="24"/>
        </w:rPr>
        <w:t>ει να συγκλίνουμε όλοι στην ανάγκη αύξησης των αμοιβών ούτως ώστε αυτό το φαινόμενο να αναχαιτιστεί.</w:t>
      </w:r>
    </w:p>
    <w:p w14:paraId="45B7D53C"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να ενημερώσω, επίσης, το Σώμα ότι το μεγάλο έργο της ηλεκτρονικής διακίνησης εγγράφων σε όλο το δημόσιο είναι στη φάση της ολοκλήρωσης. Έχει γίνει </w:t>
      </w:r>
      <w:r>
        <w:rPr>
          <w:rFonts w:eastAsia="Times New Roman" w:cs="Times New Roman"/>
          <w:szCs w:val="24"/>
        </w:rPr>
        <w:t xml:space="preserve">ο διαγωνισμός και πάμε τώρα για </w:t>
      </w:r>
      <w:proofErr w:type="spellStart"/>
      <w:r>
        <w:rPr>
          <w:rFonts w:eastAsia="Times New Roman" w:cs="Times New Roman"/>
          <w:szCs w:val="24"/>
        </w:rPr>
        <w:t>προσυμβατικό</w:t>
      </w:r>
      <w:proofErr w:type="spellEnd"/>
      <w:r>
        <w:rPr>
          <w:rFonts w:eastAsia="Times New Roman" w:cs="Times New Roman"/>
          <w:szCs w:val="24"/>
        </w:rPr>
        <w:t xml:space="preserve"> έλεγχο στο Ελεγκτικό Συνέδριο. </w:t>
      </w:r>
      <w:r>
        <w:rPr>
          <w:rFonts w:eastAsia="Times New Roman" w:cs="Times New Roman"/>
          <w:szCs w:val="24"/>
        </w:rPr>
        <w:lastRenderedPageBreak/>
        <w:t>Άρα, νομίζω ότι τις επόμενες λίγες εβδομάδες θα έχουμε την εγκατάσταση του αναδόχου και την ανάπτυξη αυτού του τεράστιου έργου, αυτής της τεράστιας μεταρρύθμισης, η οποία θα εξοικο</w:t>
      </w:r>
      <w:r>
        <w:rPr>
          <w:rFonts w:eastAsia="Times New Roman" w:cs="Times New Roman"/>
          <w:szCs w:val="24"/>
        </w:rPr>
        <w:t xml:space="preserve">νομήσει για το δημόσιο περί τα 400 εκατομμύρια ευρώ ετησίως. </w:t>
      </w:r>
    </w:p>
    <w:p w14:paraId="45B7D53D"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Δεν υπήρχε ψηφιακή υπογραφή; Δεν υπήρχε ηλεκτρονική διακίνηση εγγράφων; Υπήρχε αποσπασματικά και προαιρετικά. Όποιος φορέας ήθελε οικοδομούσε όποιο σύστημα ήθελε και η ψηφιακή υπογραφή για τον δ</w:t>
      </w:r>
      <w:r>
        <w:rPr>
          <w:rFonts w:eastAsia="Times New Roman" w:cs="Times New Roman"/>
          <w:szCs w:val="24"/>
        </w:rPr>
        <w:t xml:space="preserve">ημόσιο λειτουργό ήταν προαιρετική. </w:t>
      </w:r>
    </w:p>
    <w:p w14:paraId="45B7D53E"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45B7D53F"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Κύριε Πρόεδρε, θα χρειαστώ δύο επιπλέον λεπτά.</w:t>
      </w:r>
    </w:p>
    <w:p w14:paraId="45B7D540"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Αλλάζει, λοιπόν, αυτό και γίνεται υποχρεωτική η χρήση της ψηφιακής υπογραφής και η ηλεκτρ</w:t>
      </w:r>
      <w:r>
        <w:rPr>
          <w:rFonts w:eastAsia="Times New Roman" w:cs="Times New Roman"/>
          <w:szCs w:val="24"/>
        </w:rPr>
        <w:t xml:space="preserve">ονική διακίνηση εγγράφων, η οποία θα διασυνδέσει όλους τους οργανισμούς του δημοσίου. Και έτσι μαζί με το έργο της ψηφιακής πύλης, το οποίο πιστεύω ότι μέσα στο 2018 θα προκηρύξουμε, θα μπορούμε ακριβώς να αποφύγουμε καθυστερήσεις, όπως αυτές που έχουμε </w:t>
      </w:r>
      <w:r>
        <w:rPr>
          <w:rFonts w:eastAsia="Times New Roman" w:cs="Times New Roman"/>
          <w:szCs w:val="24"/>
        </w:rPr>
        <w:lastRenderedPageBreak/>
        <w:t>–ο</w:t>
      </w:r>
      <w:r>
        <w:rPr>
          <w:rFonts w:eastAsia="Times New Roman" w:cs="Times New Roman"/>
          <w:szCs w:val="24"/>
        </w:rPr>
        <w:t xml:space="preserve">ποία ειρωνεία- για το έργο της ηλεκτρονικής διακίνησης εγγράφων. Διότι αυτήν τη στιγμή είμαστε στη φάση που έχει ζητηθεί από τους προσωρινούς υπερθεματιστές του έργου της ηλεκτρονικής διακίνησης εγγράφων να προσκομίσουν κάποια έγγραφα, κάποιες βεβαιώσεις. </w:t>
      </w:r>
    </w:p>
    <w:p w14:paraId="45B7D541"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Όταν ολοκληρωθεί η ηλεκτρονική διακίνηση εγγράφων, διασυνδεθούν οι υπηρεσίες του δημοσίου και χτιστεί η ψηφιακή πύλη δεν θα ζητείται από τον πολίτη ή την επιχείρηση να προσκομίσει έγγραφο που τον αφορά και μπορεί να βρεθεί σε κάποιο άλλο μέρος μέσα στο δη</w:t>
      </w:r>
      <w:r>
        <w:rPr>
          <w:rFonts w:eastAsia="Times New Roman" w:cs="Times New Roman"/>
          <w:szCs w:val="24"/>
        </w:rPr>
        <w:t>μόσιο. Για παράδειγμα, εάν μία εταιρεία καταθέσει μία προσφορά για ένα έργο σε έναν δήμο δεν θα χρειάζεται να πάει στη φορολογική αρχή, για να πάρει φορολογική ενημερότητα, στην ασφαλιστική αρχή, για να πάρει ασφαλιστική ενημερότητα και στο Υπουργείο Δικαι</w:t>
      </w:r>
      <w:r>
        <w:rPr>
          <w:rFonts w:eastAsia="Times New Roman" w:cs="Times New Roman"/>
          <w:szCs w:val="24"/>
        </w:rPr>
        <w:t xml:space="preserve">οσύνης, για να πάρει το ποινικό μητρώο. Η </w:t>
      </w:r>
      <w:proofErr w:type="spellStart"/>
      <w:r>
        <w:rPr>
          <w:rFonts w:eastAsia="Times New Roman" w:cs="Times New Roman"/>
          <w:szCs w:val="24"/>
        </w:rPr>
        <w:t>ταυτοποιημένη</w:t>
      </w:r>
      <w:proofErr w:type="spellEnd"/>
      <w:r>
        <w:rPr>
          <w:rFonts w:eastAsia="Times New Roman" w:cs="Times New Roman"/>
          <w:szCs w:val="24"/>
        </w:rPr>
        <w:t xml:space="preserve"> επιχείρηση θα μπορεί, λοιπόν, με μία πράξη μόνο να καταθέτει αυτήν την προσφορά. Αυτές τις ημέρες, λοιπόν, καθυστέρησης θα τις είχαμε αποφύγει εάν είχε προχωρήσει εγκαίρως το έργο το οποίο τώρα εμείς </w:t>
      </w:r>
      <w:r>
        <w:rPr>
          <w:rFonts w:eastAsia="Times New Roman" w:cs="Times New Roman"/>
          <w:szCs w:val="24"/>
        </w:rPr>
        <w:t>υλοποιούμε.</w:t>
      </w:r>
    </w:p>
    <w:p w14:paraId="45B7D542"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lastRenderedPageBreak/>
        <w:t>Έρχομαι στον μετασχηματισμό της αγροτικής παραγωγής και της γεωργίας. Νομίζω ότι εδώ πρόκειται πραγματικά για ένα έργο τομή, το οποίο από κοινού με το Υπουργείο Αγροτικής Ανάπτυξης σχεδιάσαμε και θα υλοποιήσουμε. Καλωσορίζουμε τις πάρα πολύ θετ</w:t>
      </w:r>
      <w:r>
        <w:rPr>
          <w:rFonts w:eastAsia="Times New Roman" w:cs="Times New Roman"/>
          <w:szCs w:val="24"/>
        </w:rPr>
        <w:t xml:space="preserve">ικές έως ενθουσιώδεις δηλώσεις του αρμόδιου Επιτρόπου. </w:t>
      </w:r>
    </w:p>
    <w:p w14:paraId="45B7D543"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Έκανε μία αναφορά ο κ. Μανιάτης σε μία περίπτωση συνεταιρισμού που αξιοποιεί την ψηφιακή γεωργία. Υπάρχουν πολλά τέτοια παραδείγματα και βεβαίως πρέπει να δούμε πού έχουν κολλήσει και να διευκολύνουμε</w:t>
      </w:r>
      <w:r>
        <w:rPr>
          <w:rFonts w:eastAsia="Times New Roman" w:cs="Times New Roman"/>
          <w:szCs w:val="24"/>
        </w:rPr>
        <w:t xml:space="preserve"> ακόμα και να πιέσουμε τις Ρυθμιστικές Αρχές Ενέργειας να λάβουν τα μέτρα τους.</w:t>
      </w:r>
    </w:p>
    <w:p w14:paraId="45B7D544"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Προσέξτε, όμως, εάν δεν υπήρχε η συγκροτημένη δημόσια παρέμβαση -και εδώ υπάρχει ένα πολιτικό ζήτημα στο οποίο ενδεχομένως να έχουμε πάρα πολύ σοβαρές διαφωνίες- η ανάπτυξη αυτ</w:t>
      </w:r>
      <w:r>
        <w:rPr>
          <w:rFonts w:eastAsia="Times New Roman" w:cs="Times New Roman"/>
          <w:szCs w:val="24"/>
        </w:rPr>
        <w:t xml:space="preserve">ής της τεχνολογίας θα ήταν περιορισμένη, μερική και θα αφορούσε λίγους και εκλεκτούς. Η μεγάλη υποδομή ψηφιακής γεωργίας την οποία αναπτύσσουμε, αφορά </w:t>
      </w:r>
      <w:proofErr w:type="spellStart"/>
      <w:r>
        <w:rPr>
          <w:rFonts w:eastAsia="Times New Roman" w:cs="Times New Roman"/>
          <w:szCs w:val="24"/>
        </w:rPr>
        <w:t>εξίμισι</w:t>
      </w:r>
      <w:proofErr w:type="spellEnd"/>
      <w:r>
        <w:rPr>
          <w:rFonts w:eastAsia="Times New Roman" w:cs="Times New Roman"/>
          <w:szCs w:val="24"/>
        </w:rPr>
        <w:t xml:space="preserve"> χιλιάδες </w:t>
      </w:r>
      <w:r>
        <w:rPr>
          <w:rFonts w:eastAsia="Times New Roman" w:cs="Times New Roman"/>
          <w:szCs w:val="24"/>
        </w:rPr>
        <w:lastRenderedPageBreak/>
        <w:t>σταθμούς και τη μισή καλλιεργήσιμη γη της χώρας, δηλαδή δεκαπέντε εκατομμύρια στρέμματα.</w:t>
      </w:r>
      <w:r>
        <w:rPr>
          <w:rFonts w:eastAsia="Times New Roman" w:cs="Times New Roman"/>
          <w:szCs w:val="24"/>
        </w:rPr>
        <w:t xml:space="preserve"> Ο κάθε αγρότης θα έχει δικαίωμα πρόσβασης σε αυτές τις υπηρεσίες. </w:t>
      </w:r>
    </w:p>
    <w:p w14:paraId="45B7D545"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Διαμορφώνεται η πρώτη δημόσια υποδομή μετά από πάρα πολλά χρόνια με δημόσια δεδομένα –θέλω να το υπογραμμίσω και ο </w:t>
      </w:r>
      <w:proofErr w:type="spellStart"/>
      <w:r>
        <w:rPr>
          <w:rFonts w:eastAsia="Times New Roman" w:cs="Times New Roman"/>
          <w:szCs w:val="24"/>
        </w:rPr>
        <w:t>νοών</w:t>
      </w:r>
      <w:proofErr w:type="spellEnd"/>
      <w:r>
        <w:rPr>
          <w:rFonts w:eastAsia="Times New Roman" w:cs="Times New Roman"/>
          <w:szCs w:val="24"/>
        </w:rPr>
        <w:t xml:space="preserve"> </w:t>
      </w:r>
      <w:proofErr w:type="spellStart"/>
      <w:r>
        <w:rPr>
          <w:rFonts w:eastAsia="Times New Roman" w:cs="Times New Roman"/>
          <w:szCs w:val="24"/>
        </w:rPr>
        <w:t>νοείτω</w:t>
      </w:r>
      <w:proofErr w:type="spellEnd"/>
      <w:r>
        <w:rPr>
          <w:rFonts w:eastAsia="Times New Roman" w:cs="Times New Roman"/>
          <w:szCs w:val="24"/>
        </w:rPr>
        <w:t>- και βεβαίως, αυτό σημαίνει ότι τα πανεπιστήμιά μας και τα ερ</w:t>
      </w:r>
      <w:r>
        <w:rPr>
          <w:rFonts w:eastAsia="Times New Roman" w:cs="Times New Roman"/>
          <w:szCs w:val="24"/>
        </w:rPr>
        <w:t xml:space="preserve">ευνητικά μας κέντρα θα μπορούν αυτά τα δεδομένα, τα ασφαλή δεδομένα, εάν προχωρήσουμε και στην υπερψήφιση της </w:t>
      </w:r>
      <w:r>
        <w:rPr>
          <w:rFonts w:eastAsia="Times New Roman" w:cs="Times New Roman"/>
          <w:szCs w:val="24"/>
        </w:rPr>
        <w:t>ο</w:t>
      </w:r>
      <w:r>
        <w:rPr>
          <w:rFonts w:eastAsia="Times New Roman" w:cs="Times New Roman"/>
          <w:szCs w:val="24"/>
        </w:rPr>
        <w:t xml:space="preserve">δηγίας </w:t>
      </w:r>
      <w:r>
        <w:rPr>
          <w:rFonts w:eastAsia="Times New Roman" w:cs="Times New Roman"/>
          <w:szCs w:val="24"/>
          <w:lang w:val="en-US"/>
        </w:rPr>
        <w:t>NIS</w:t>
      </w:r>
      <w:r>
        <w:rPr>
          <w:rFonts w:eastAsia="Times New Roman" w:cs="Times New Roman"/>
          <w:szCs w:val="24"/>
        </w:rPr>
        <w:t xml:space="preserve">, να τα αξιοποιεί και να </w:t>
      </w:r>
      <w:r w:rsidRPr="00615302">
        <w:rPr>
          <w:rFonts w:eastAsia="Times New Roman" w:cs="Times New Roman"/>
          <w:szCs w:val="24"/>
        </w:rPr>
        <w:t>αναπτύσσει υπηρεσίες</w:t>
      </w:r>
      <w:r>
        <w:rPr>
          <w:rFonts w:eastAsia="Times New Roman" w:cs="Times New Roman"/>
          <w:szCs w:val="24"/>
        </w:rPr>
        <w:t>,</w:t>
      </w:r>
      <w:r>
        <w:rPr>
          <w:rFonts w:eastAsia="Times New Roman" w:cs="Times New Roman"/>
          <w:szCs w:val="24"/>
        </w:rPr>
        <w:t xml:space="preserve"> που θα μπορούν οι αγρότες μας να χρησιμοποιούν για να βελτιώσουν την παραγωγή τους, την </w:t>
      </w:r>
      <w:r>
        <w:rPr>
          <w:rFonts w:eastAsia="Times New Roman" w:cs="Times New Roman"/>
          <w:szCs w:val="24"/>
        </w:rPr>
        <w:t>αποδοτικότητά τους, όπως συμβαίνει σε πάρα πολλές πιλοτικές εφαρμογές του μέτρου</w:t>
      </w:r>
      <w:r w:rsidRPr="00615302">
        <w:rPr>
          <w:rFonts w:eastAsia="Times New Roman" w:cs="Times New Roman"/>
          <w:szCs w:val="24"/>
        </w:rPr>
        <w:t>,</w:t>
      </w:r>
      <w:r>
        <w:rPr>
          <w:rFonts w:eastAsia="Times New Roman" w:cs="Times New Roman"/>
          <w:szCs w:val="24"/>
        </w:rPr>
        <w:t xml:space="preserve"> όπου έχουμε εξοικονόμηση 35% και 40%. Όμως, και θέλω να επανέλθω σε αυτό, χωρίς τη μεγάλη δημόσια παρέμβαση για την ανάπτυξη αυτής της υποδομής και του δικτύου</w:t>
      </w:r>
      <w:r w:rsidRPr="00615302">
        <w:rPr>
          <w:rFonts w:eastAsia="Times New Roman" w:cs="Times New Roman"/>
          <w:szCs w:val="24"/>
        </w:rPr>
        <w:t>,</w:t>
      </w:r>
      <w:r>
        <w:rPr>
          <w:rFonts w:eastAsia="Times New Roman" w:cs="Times New Roman"/>
          <w:szCs w:val="24"/>
        </w:rPr>
        <w:t xml:space="preserve"> η χώρα θα έμε</w:t>
      </w:r>
      <w:r>
        <w:rPr>
          <w:rFonts w:eastAsia="Times New Roman" w:cs="Times New Roman"/>
          <w:szCs w:val="24"/>
        </w:rPr>
        <w:t>νε πίσω.</w:t>
      </w:r>
    </w:p>
    <w:p w14:paraId="45B7D546"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 Δεν θέλω να υπενθυμίσω και να θεωρήσουν κάποιοι ότι πάω να δημιουργήσω εσωκομματικό πρόβλημα στη Νέα Δημο</w:t>
      </w:r>
      <w:r>
        <w:rPr>
          <w:rFonts w:eastAsia="Times New Roman" w:cs="Times New Roman"/>
          <w:szCs w:val="24"/>
        </w:rPr>
        <w:lastRenderedPageBreak/>
        <w:t>κρατία, αλλά τα μεγάλα δίκτυα και από κυβερνήσεις συντηρητικές αναπτύχθηκαν με λογική δημόσιας παρέμβασης, και της ΔΕΗ και μια σειρά από άλλα</w:t>
      </w:r>
      <w:r>
        <w:rPr>
          <w:rFonts w:eastAsia="Times New Roman" w:cs="Times New Roman"/>
          <w:szCs w:val="24"/>
        </w:rPr>
        <w:t xml:space="preserve"> δίκτυα. Οι μεγάλες δημόσιες επιχειρήσεις τα ανέπτυξαν. Ο ιδιωτικός τομέας δεν είναι κατάλληλος για όλα. </w:t>
      </w:r>
    </w:p>
    <w:p w14:paraId="45B7D547"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θα ήθελα να πω δυο λόγια για τις τροπολογίες οι οποίες έχουν κατατεθεί. Νομίζω ότι το τέλος επιτηδεύματος είναι πάρα πολύ σημαντικό</w:t>
      </w:r>
      <w:r>
        <w:rPr>
          <w:rFonts w:eastAsia="Times New Roman" w:cs="Times New Roman"/>
          <w:szCs w:val="24"/>
        </w:rPr>
        <w:t xml:space="preserve">. Έρχεται και πιστοποιεί και αυτό μαζί με τα άλλα μέτρα ότι βγαίνουμε από τα μνημόνια και μια καταφατική, μια θετική ψήφος της Αντιπολίτευσης σε αυτό το μέτρο, είναι μια παραδοχή ότι η χώρα έχει βγει από τα μνημόνια. </w:t>
      </w:r>
    </w:p>
    <w:p w14:paraId="45B7D548"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Νομίζω ότι πρέπει να καλωσορίσουν όλες</w:t>
      </w:r>
      <w:r>
        <w:rPr>
          <w:rFonts w:eastAsia="Times New Roman" w:cs="Times New Roman"/>
          <w:szCs w:val="24"/>
        </w:rPr>
        <w:t xml:space="preserve"> οι πτέρυγες ότι έχουμε αυτή τη στιγμή τον πρώτο </w:t>
      </w:r>
      <w:proofErr w:type="spellStart"/>
      <w:r>
        <w:rPr>
          <w:rFonts w:eastAsia="Times New Roman" w:cs="Times New Roman"/>
          <w:szCs w:val="24"/>
        </w:rPr>
        <w:t>μεταμνημονιακό</w:t>
      </w:r>
      <w:proofErr w:type="spellEnd"/>
      <w:r>
        <w:rPr>
          <w:rFonts w:eastAsia="Times New Roman" w:cs="Times New Roman"/>
          <w:szCs w:val="24"/>
        </w:rPr>
        <w:t xml:space="preserve"> προϋπολογισμό, τον προϋπολογισμό που μειώνει τον ΕΝΦΙΑ, τον προϋπολογισμό που μειώνει τις ασφαλιστικές εισφορές στους ελεύθερους επαγγελματίες, τον προϋπολογισμό που μειώνει ή καταργεί το τέλο</w:t>
      </w:r>
      <w:r>
        <w:rPr>
          <w:rFonts w:eastAsia="Times New Roman" w:cs="Times New Roman"/>
          <w:szCs w:val="24"/>
        </w:rPr>
        <w:t xml:space="preserve">ς επιτηδεύματος για τους συνεταιρισμένους αγρότες, τον προϋπολογισμό που ακυρώνει το μέτρο της μείωσης των συντάξεων. </w:t>
      </w:r>
    </w:p>
    <w:p w14:paraId="45B7D549"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lastRenderedPageBreak/>
        <w:t>Μην ξαναπείτε, σας παρακαλώ πολύ, σε αυτή την Αίθουσα ότι ήταν δικό μας μέτρο. Ήταν μέτρο του Διεθνούς Νομισματικού Ταμείου, για το οποίο</w:t>
      </w:r>
      <w:r>
        <w:rPr>
          <w:rFonts w:eastAsia="Times New Roman" w:cs="Times New Roman"/>
          <w:szCs w:val="24"/>
        </w:rPr>
        <w:t xml:space="preserve"> πίεζε και η Αντιπολίτευση στην Ελλάδα να συνηγορήσουμε. Πότε; Ακόμη και τότε που δεν είχαμε κερδίσει τα αντίμετρα. Μας ζητούσατε να κλείσουμε τη συγκεκριμένη αξιολόγηση σκέτη, με 2% μέτρα του ΑΕΠ. Πώς τα φέρνει η ζωή τώρα και δεν υπάρχουν τα 2% μέτρα του </w:t>
      </w:r>
      <w:r>
        <w:rPr>
          <w:rFonts w:eastAsia="Times New Roman" w:cs="Times New Roman"/>
          <w:szCs w:val="24"/>
        </w:rPr>
        <w:t>ΑΕΠ, εκτός και αν στο πρόγραμμά σας είναι ακόμα η μείωση του αφορολόγητου, όπως ήταν και η περικοπή των συντάξεων.</w:t>
      </w:r>
    </w:p>
    <w:p w14:paraId="45B7D54A"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Προσέξτε, θα βρεθείτε σε δύσκολη θέση. Και το 2020 είχατε στο πρόγραμμά σας τη μείωση των συντάξεων. Αναγκαστήκατε θυμωμένοι να αλλάξετε θέση</w:t>
      </w:r>
      <w:r>
        <w:rPr>
          <w:rFonts w:eastAsia="Times New Roman" w:cs="Times New Roman"/>
          <w:szCs w:val="24"/>
        </w:rPr>
        <w:t>, αλλά κλείνοντας, θα ήθελα να πω να προσέξετε λίγο τις τεράστιες μετατοπίσεις, διότι αναλογιζόμουν πριν από λίγες ημέρες τι θα σκέπτονταν ένας οπαδός σας, ο οποίος σας άκουγε δυο χρόνια -πέρα από το να ζητάτε εκλογές- να λέτε ότι έρχεται τέταρτο μνημόνιο.</w:t>
      </w:r>
      <w:r>
        <w:rPr>
          <w:rFonts w:eastAsia="Times New Roman" w:cs="Times New Roman"/>
          <w:szCs w:val="24"/>
        </w:rPr>
        <w:t xml:space="preserve"> </w:t>
      </w:r>
    </w:p>
    <w:p w14:paraId="45B7D54B"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Και από αυτού του τύπου την κριτική</w:t>
      </w:r>
      <w:r>
        <w:rPr>
          <w:rFonts w:eastAsia="Times New Roman" w:cs="Times New Roman"/>
          <w:szCs w:val="24"/>
        </w:rPr>
        <w:t>,</w:t>
      </w:r>
      <w:r>
        <w:rPr>
          <w:rFonts w:eastAsia="Times New Roman" w:cs="Times New Roman"/>
          <w:szCs w:val="24"/>
        </w:rPr>
        <w:t xml:space="preserve"> τι σημαίνει ότι έρχεται τέταρτο μνημόνιο; Ότι η πολιτική μας είναι πολύ περιοριστική, ότι η πολιτική μας στραγγίζει την οικονομία. Λέγατε ότι έρχεται </w:t>
      </w:r>
      <w:r>
        <w:rPr>
          <w:rFonts w:eastAsia="Times New Roman" w:cs="Times New Roman"/>
          <w:szCs w:val="24"/>
        </w:rPr>
        <w:lastRenderedPageBreak/>
        <w:t>τέταρτο μνημόνιο- περάσατε στην κριτική ότι κάνουμε πολιτική «Τσοβό</w:t>
      </w:r>
      <w:r>
        <w:rPr>
          <w:rFonts w:eastAsia="Times New Roman" w:cs="Times New Roman"/>
          <w:szCs w:val="24"/>
        </w:rPr>
        <w:t xml:space="preserve">λα, </w:t>
      </w:r>
      <w:proofErr w:type="spellStart"/>
      <w:r>
        <w:rPr>
          <w:rFonts w:eastAsia="Times New Roman" w:cs="Times New Roman"/>
          <w:szCs w:val="24"/>
        </w:rPr>
        <w:t>δώστα</w:t>
      </w:r>
      <w:proofErr w:type="spellEnd"/>
      <w:r>
        <w:rPr>
          <w:rFonts w:eastAsia="Times New Roman" w:cs="Times New Roman"/>
          <w:szCs w:val="24"/>
        </w:rPr>
        <w:t xml:space="preserve"> όλα». Πραγματικά ένας άνθρωπος λογικός, ο οποίος παρακολουθεί τη συντηρητική παράταξη, θα βρίσκεται αυτή τη στιγμή σε σύγχυση. Δεν μπορεί να λέτε και τα δυο. </w:t>
      </w:r>
    </w:p>
    <w:p w14:paraId="45B7D54C"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Περιμένω ειλικρινώς να παρακολουθήσω τη συζήτηση για τον </w:t>
      </w:r>
      <w:r>
        <w:rPr>
          <w:rFonts w:eastAsia="Times New Roman" w:cs="Times New Roman"/>
          <w:szCs w:val="24"/>
        </w:rPr>
        <w:t>π</w:t>
      </w:r>
      <w:r>
        <w:rPr>
          <w:rFonts w:eastAsia="Times New Roman" w:cs="Times New Roman"/>
          <w:szCs w:val="24"/>
        </w:rPr>
        <w:t xml:space="preserve">ροϋπολογισμό, να δούμε σε ποιο είδος κριτικής θα στρατοπεδεύσετε. Αυτό νομίζω ότι θα είναι εξαιρετικά ενδιαφέρον. </w:t>
      </w:r>
    </w:p>
    <w:p w14:paraId="45B7D54D" w14:textId="77777777" w:rsidR="003C2D4C" w:rsidRDefault="00D0192B">
      <w:pPr>
        <w:spacing w:line="600" w:lineRule="auto"/>
        <w:ind w:firstLine="720"/>
        <w:contextualSpacing/>
        <w:jc w:val="both"/>
        <w:rPr>
          <w:rFonts w:eastAsia="Times New Roman" w:cs="Times New Roman"/>
          <w:szCs w:val="24"/>
        </w:rPr>
      </w:pPr>
      <w:r w:rsidRPr="003A4875">
        <w:rPr>
          <w:rFonts w:eastAsia="Times New Roman" w:cs="Times New Roman"/>
          <w:b/>
          <w:szCs w:val="24"/>
        </w:rPr>
        <w:t xml:space="preserve">ΠΡΟΕΔΡΕΥΩΝ (Σπυρίδων Λυκούδης): </w:t>
      </w:r>
      <w:r>
        <w:rPr>
          <w:rFonts w:eastAsia="Times New Roman" w:cs="Times New Roman"/>
          <w:szCs w:val="24"/>
        </w:rPr>
        <w:t>Κύριε Υπουργέ, σας παρακαλώ ολοκληρώστε.</w:t>
      </w:r>
    </w:p>
    <w:p w14:paraId="45B7D54E" w14:textId="77777777" w:rsidR="003C2D4C" w:rsidRDefault="00D0192B">
      <w:pPr>
        <w:spacing w:line="600" w:lineRule="auto"/>
        <w:ind w:firstLine="720"/>
        <w:contextualSpacing/>
        <w:jc w:val="both"/>
        <w:rPr>
          <w:rFonts w:eastAsia="Times New Roman" w:cs="Times New Roman"/>
          <w:szCs w:val="24"/>
        </w:rPr>
      </w:pPr>
      <w:r w:rsidRPr="003563A7">
        <w:rPr>
          <w:rFonts w:eastAsia="Times New Roman" w:cs="Times New Roman"/>
          <w:b/>
          <w:szCs w:val="24"/>
        </w:rPr>
        <w:t>ΝΙΚΟΛΑΟΣ ΠΑΠΠΑΣ (</w:t>
      </w:r>
      <w:r>
        <w:rPr>
          <w:rFonts w:eastAsia="Times New Roman" w:cs="Times New Roman"/>
          <w:b/>
          <w:szCs w:val="24"/>
        </w:rPr>
        <w:t>Υπουργός Ψηφιακής Πολιτικής, Τηλεπικοινωνιών και Εν</w:t>
      </w:r>
      <w:r>
        <w:rPr>
          <w:rFonts w:eastAsia="Times New Roman" w:cs="Times New Roman"/>
          <w:b/>
          <w:szCs w:val="24"/>
        </w:rPr>
        <w:t>ημέρωσης</w:t>
      </w:r>
      <w:r w:rsidRPr="003563A7">
        <w:rPr>
          <w:rFonts w:eastAsia="Times New Roman" w:cs="Times New Roman"/>
          <w:b/>
          <w:szCs w:val="24"/>
        </w:rPr>
        <w:t xml:space="preserve">): </w:t>
      </w:r>
      <w:r>
        <w:rPr>
          <w:rFonts w:eastAsia="Times New Roman" w:cs="Times New Roman"/>
          <w:szCs w:val="24"/>
        </w:rPr>
        <w:t>Κύριε Πρόεδρε, θα ήθελα να κάνω μόνο μια σημείωση για τη βουλευτική τροπολογία και ολοκληρώνω.</w:t>
      </w:r>
    </w:p>
    <w:p w14:paraId="45B7D54F"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Η βουλευτική τροπολογία θα γίνει αποδεκτή. Δεν πρόκειται περί μόνιμης μεταφοράς αρμοδιοτήτων και θα το εξηγήσω. Ακούστε, υπάρχουν οι δικαστικές αποφάσεις οι οποίες θα παρήγαγαν αποτελέσματα τα οποία κανένας μας δεν επιθυμεί, δηλαδή, κάποια κανάλια θα έπρεπ</w:t>
      </w:r>
      <w:r>
        <w:rPr>
          <w:rFonts w:eastAsia="Times New Roman" w:cs="Times New Roman"/>
          <w:szCs w:val="24"/>
        </w:rPr>
        <w:t xml:space="preserve">ε να κλείσουν στη βάση δικαστικών αποφάσεων. </w:t>
      </w:r>
    </w:p>
    <w:p w14:paraId="45B7D550"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lastRenderedPageBreak/>
        <w:t>Τι κάνει η Κυβέρνηση αυτή τη στιγμή; Λέει ότι όπως με τις πανελλαδικές άδειες, έτσι και με τις περιφερειακές δεν θα ανοίξει ή δεν θα κλείσει κανείς πριν ολοκληρωθεί η κανονική από το Εθνικό Συμβούλιο Ραδιοτηλεό</w:t>
      </w:r>
      <w:r>
        <w:rPr>
          <w:rFonts w:eastAsia="Times New Roman" w:cs="Times New Roman"/>
          <w:szCs w:val="24"/>
        </w:rPr>
        <w:t xml:space="preserve">ρασης </w:t>
      </w:r>
      <w:proofErr w:type="spellStart"/>
      <w:r>
        <w:rPr>
          <w:rFonts w:eastAsia="Times New Roman" w:cs="Times New Roman"/>
          <w:szCs w:val="24"/>
        </w:rPr>
        <w:t>αδειοδότηση</w:t>
      </w:r>
      <w:proofErr w:type="spellEnd"/>
      <w:r>
        <w:rPr>
          <w:rFonts w:eastAsia="Times New Roman" w:cs="Times New Roman"/>
          <w:szCs w:val="24"/>
        </w:rPr>
        <w:t xml:space="preserve">. Για να γίνει αυτό πρέπει να ολοκληρωθούν οι περιφερειακοί χάρτες συχνοτήτων και να προχωρήσουμε κανονικά στην </w:t>
      </w:r>
      <w:proofErr w:type="spellStart"/>
      <w:r>
        <w:rPr>
          <w:rFonts w:eastAsia="Times New Roman" w:cs="Times New Roman"/>
          <w:szCs w:val="24"/>
        </w:rPr>
        <w:t>αδειοδότηση</w:t>
      </w:r>
      <w:proofErr w:type="spellEnd"/>
      <w:r>
        <w:rPr>
          <w:rFonts w:eastAsia="Times New Roman" w:cs="Times New Roman"/>
          <w:szCs w:val="24"/>
        </w:rPr>
        <w:t xml:space="preserve">. Οι αποφάσεις του ΕΣΡ θα είναι αυτές που θα πουν ποιος πρέπει να συνεχίσει να εκπέμπει αφού ολοκληρωθεί η κανονική </w:t>
      </w:r>
      <w:r>
        <w:rPr>
          <w:rFonts w:eastAsia="Times New Roman" w:cs="Times New Roman"/>
          <w:szCs w:val="24"/>
        </w:rPr>
        <w:t xml:space="preserve">κατά τον νόμο </w:t>
      </w:r>
      <w:proofErr w:type="spellStart"/>
      <w:r>
        <w:rPr>
          <w:rFonts w:eastAsia="Times New Roman" w:cs="Times New Roman"/>
          <w:szCs w:val="24"/>
        </w:rPr>
        <w:t>αδειοδότηση</w:t>
      </w:r>
      <w:proofErr w:type="spellEnd"/>
      <w:r>
        <w:rPr>
          <w:rFonts w:eastAsia="Times New Roman" w:cs="Times New Roman"/>
          <w:szCs w:val="24"/>
        </w:rPr>
        <w:t>.</w:t>
      </w:r>
    </w:p>
    <w:p w14:paraId="45B7D551"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Η συγκεκριμένη τροπολογία τώρα -και σας καλώ να την υπερψηφίσετε- αφήνει το </w:t>
      </w:r>
      <w:r>
        <w:rPr>
          <w:rFonts w:eastAsia="Times New Roman" w:cs="Times New Roman"/>
          <w:szCs w:val="24"/>
          <w:lang w:val="en-US"/>
        </w:rPr>
        <w:t>status</w:t>
      </w:r>
      <w:r w:rsidRPr="00B35072">
        <w:rPr>
          <w:rFonts w:eastAsia="Times New Roman" w:cs="Times New Roman"/>
          <w:szCs w:val="24"/>
        </w:rPr>
        <w:t xml:space="preserve"> </w:t>
      </w:r>
      <w:r>
        <w:rPr>
          <w:rFonts w:eastAsia="Times New Roman" w:cs="Times New Roman"/>
          <w:szCs w:val="24"/>
          <w:lang w:val="en-US"/>
        </w:rPr>
        <w:t>quo</w:t>
      </w:r>
      <w:r>
        <w:rPr>
          <w:rFonts w:eastAsia="Times New Roman" w:cs="Times New Roman"/>
          <w:szCs w:val="24"/>
        </w:rPr>
        <w:t xml:space="preserve">. Αυτή είναι νομίζω μια έντιμη λογική και μια συμφωνία στην οποία σας προτείνουμε να προστρέξετε. </w:t>
      </w:r>
      <w:r>
        <w:rPr>
          <w:rFonts w:eastAsia="Times New Roman" w:cs="Times New Roman"/>
          <w:szCs w:val="24"/>
        </w:rPr>
        <w:t xml:space="preserve"> </w:t>
      </w:r>
      <w:r>
        <w:rPr>
          <w:rFonts w:eastAsia="Times New Roman" w:cs="Times New Roman"/>
          <w:szCs w:val="24"/>
        </w:rPr>
        <w:t>Διότι επαναλαμβάνω, δεν θέλω να μιλήσω περιπ</w:t>
      </w:r>
      <w:r>
        <w:rPr>
          <w:rFonts w:eastAsia="Times New Roman" w:cs="Times New Roman"/>
          <w:szCs w:val="24"/>
        </w:rPr>
        <w:t>τωσιολογικά από το Βήμα της Βουλής, αλλά αυτή τη στιγμή</w:t>
      </w:r>
      <w:r w:rsidRPr="00424E69">
        <w:rPr>
          <w:rFonts w:eastAsia="Times New Roman" w:cs="Times New Roman"/>
          <w:szCs w:val="24"/>
        </w:rPr>
        <w:t>,</w:t>
      </w:r>
      <w:r>
        <w:rPr>
          <w:rFonts w:eastAsia="Times New Roman" w:cs="Times New Roman"/>
          <w:szCs w:val="24"/>
        </w:rPr>
        <w:t xml:space="preserve"> εάν τα πράγματα τα αφήσουμε ως έχουν, θα υπάρξουν περιφερειακά κανάλια, τα οποία θα σταματήσουν να εκπέμπουν στη βάση δικαστικών αποφάσεων.</w:t>
      </w:r>
    </w:p>
    <w:p w14:paraId="45B7D552"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ακούστηκε</w:t>
      </w:r>
      <w:r>
        <w:rPr>
          <w:rFonts w:eastAsia="Times New Roman" w:cs="Times New Roman"/>
          <w:szCs w:val="24"/>
        </w:rPr>
        <w:t>)</w:t>
      </w:r>
    </w:p>
    <w:p w14:paraId="45B7D553" w14:textId="77777777" w:rsidR="003C2D4C" w:rsidRDefault="00D0192B">
      <w:pPr>
        <w:spacing w:line="600" w:lineRule="auto"/>
        <w:ind w:firstLine="720"/>
        <w:contextualSpacing/>
        <w:jc w:val="both"/>
        <w:rPr>
          <w:rFonts w:eastAsia="Times New Roman" w:cs="Times New Roman"/>
          <w:szCs w:val="24"/>
        </w:rPr>
      </w:pPr>
      <w:r w:rsidRPr="00E164FC">
        <w:rPr>
          <w:rFonts w:eastAsia="Times New Roman" w:cs="Times New Roman"/>
          <w:b/>
          <w:szCs w:val="24"/>
        </w:rPr>
        <w:lastRenderedPageBreak/>
        <w:t>ΝΙΚΟΛΑΟΣ ΠΑΠΠΑΣ (Υπουργός</w:t>
      </w:r>
      <w:r w:rsidRPr="00E164FC">
        <w:rPr>
          <w:rFonts w:eastAsia="Times New Roman" w:cs="Times New Roman"/>
          <w:b/>
          <w:szCs w:val="24"/>
        </w:rPr>
        <w:t xml:space="preserve"> Ψηφιακής Πολιτικής, Τηλεπικοινωνιών και Ενημέρωσης): </w:t>
      </w:r>
      <w:r>
        <w:rPr>
          <w:rFonts w:eastAsia="Times New Roman" w:cs="Times New Roman"/>
          <w:szCs w:val="24"/>
        </w:rPr>
        <w:t>Εξηγούμαι…</w:t>
      </w:r>
    </w:p>
    <w:p w14:paraId="45B7D554" w14:textId="77777777" w:rsidR="003C2D4C" w:rsidRDefault="00D0192B">
      <w:pPr>
        <w:spacing w:line="600" w:lineRule="auto"/>
        <w:ind w:firstLine="720"/>
        <w:contextualSpacing/>
        <w:jc w:val="both"/>
        <w:rPr>
          <w:rFonts w:eastAsia="Times New Roman" w:cs="Times New Roman"/>
          <w:szCs w:val="24"/>
        </w:rPr>
      </w:pPr>
      <w:r w:rsidRPr="004F34C7">
        <w:rPr>
          <w:rFonts w:eastAsia="Times New Roman" w:cs="Times New Roman"/>
          <w:b/>
          <w:szCs w:val="24"/>
        </w:rPr>
        <w:t>ΠΡΟΕΔΡΕΥΩΝ (Σπυρίδων Λυκούδης):</w:t>
      </w:r>
      <w:r>
        <w:rPr>
          <w:rFonts w:eastAsia="Times New Roman" w:cs="Times New Roman"/>
          <w:szCs w:val="24"/>
        </w:rPr>
        <w:t xml:space="preserve"> Κύριε Υπουργέ, να μη γίνεται διάλογος σας παρακαλώ. </w:t>
      </w:r>
    </w:p>
    <w:p w14:paraId="45B7D555" w14:textId="77777777" w:rsidR="003C2D4C" w:rsidRDefault="00D0192B">
      <w:pPr>
        <w:spacing w:line="600" w:lineRule="auto"/>
        <w:ind w:firstLine="720"/>
        <w:contextualSpacing/>
        <w:jc w:val="both"/>
        <w:rPr>
          <w:rFonts w:eastAsia="Times New Roman" w:cs="Times New Roman"/>
          <w:szCs w:val="24"/>
        </w:rPr>
      </w:pPr>
      <w:r w:rsidRPr="00E164FC">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Υπάρχουν αυτή τη στιγμή δικ</w:t>
      </w:r>
      <w:r>
        <w:rPr>
          <w:rFonts w:eastAsia="Times New Roman" w:cs="Times New Roman"/>
          <w:szCs w:val="24"/>
        </w:rPr>
        <w:t xml:space="preserve">αστικές αποφάσεις, οι οποίες επιβάλλουν στην ΕΕΤΤ να προχωρήσει. Και λέω: Η τροπολογία αυτή θα αφορά αποκλειστικά και μόνο την περίοδο μέχρι την </w:t>
      </w:r>
      <w:proofErr w:type="spellStart"/>
      <w:r>
        <w:rPr>
          <w:rFonts w:eastAsia="Times New Roman" w:cs="Times New Roman"/>
          <w:szCs w:val="24"/>
        </w:rPr>
        <w:t>αδειοδότηση</w:t>
      </w:r>
      <w:proofErr w:type="spellEnd"/>
      <w:r>
        <w:rPr>
          <w:rFonts w:eastAsia="Times New Roman" w:cs="Times New Roman"/>
          <w:szCs w:val="24"/>
        </w:rPr>
        <w:t xml:space="preserve"> και αν υπάρχει θέμα βελτίωσης της διατύπωσης, μπορούμε να το δούμε, κύριε </w:t>
      </w:r>
      <w:proofErr w:type="spellStart"/>
      <w:r>
        <w:rPr>
          <w:rFonts w:eastAsia="Times New Roman" w:cs="Times New Roman"/>
          <w:szCs w:val="24"/>
        </w:rPr>
        <w:t>Αμυρά</w:t>
      </w:r>
      <w:proofErr w:type="spellEnd"/>
      <w:r>
        <w:rPr>
          <w:rFonts w:eastAsia="Times New Roman" w:cs="Times New Roman"/>
          <w:szCs w:val="24"/>
        </w:rPr>
        <w:t>, δεν έχω κα</w:t>
      </w:r>
      <w:r>
        <w:rPr>
          <w:rFonts w:eastAsia="Times New Roman" w:cs="Times New Roman"/>
          <w:szCs w:val="24"/>
        </w:rPr>
        <w:t>μ</w:t>
      </w:r>
      <w:r>
        <w:rPr>
          <w:rFonts w:eastAsia="Times New Roman" w:cs="Times New Roman"/>
          <w:szCs w:val="24"/>
        </w:rPr>
        <w:t>μία αντ</w:t>
      </w:r>
      <w:r>
        <w:rPr>
          <w:rFonts w:eastAsia="Times New Roman" w:cs="Times New Roman"/>
          <w:szCs w:val="24"/>
        </w:rPr>
        <w:t xml:space="preserve">ίρρηση. </w:t>
      </w:r>
    </w:p>
    <w:p w14:paraId="45B7D556"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Σας προτείνω να προσέλθετε σε αυτή τη συμφωνία, δηλαδή ότι στο χάρτη των περιφερειακών καναλιών δεν αλλάζει τίποτα, δεν κλείνει κανείς, μέχρι να ολοκληρωθεί η κατά τον νόμο και από το Εθνικό Συμβούλιο Ραδιοτηλεόρασης </w:t>
      </w:r>
      <w:proofErr w:type="spellStart"/>
      <w:r>
        <w:rPr>
          <w:rFonts w:eastAsia="Times New Roman" w:cs="Times New Roman"/>
          <w:szCs w:val="24"/>
        </w:rPr>
        <w:t>αδειοδότηση</w:t>
      </w:r>
      <w:proofErr w:type="spellEnd"/>
      <w:r>
        <w:rPr>
          <w:rFonts w:eastAsia="Times New Roman" w:cs="Times New Roman"/>
          <w:szCs w:val="24"/>
        </w:rPr>
        <w:t xml:space="preserve">. </w:t>
      </w:r>
    </w:p>
    <w:p w14:paraId="45B7D557"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5B7D558" w14:textId="77777777" w:rsidR="003C2D4C" w:rsidRDefault="00D0192B">
      <w:pPr>
        <w:spacing w:line="600" w:lineRule="auto"/>
        <w:ind w:firstLine="720"/>
        <w:contextualSpacing/>
        <w:jc w:val="center"/>
        <w:rPr>
          <w:rFonts w:eastAsia="Times New Roman"/>
          <w:bCs/>
        </w:rPr>
      </w:pPr>
      <w:r w:rsidRPr="006651D3">
        <w:rPr>
          <w:rFonts w:eastAsia="Times New Roman"/>
          <w:bCs/>
        </w:rPr>
        <w:t>(Χειροκροτήματα από την πτέρυγα του ΣΥΡΙΖΑ)</w:t>
      </w:r>
    </w:p>
    <w:p w14:paraId="45B7D559" w14:textId="77777777" w:rsidR="003C2D4C" w:rsidRDefault="00D0192B">
      <w:pPr>
        <w:spacing w:line="600" w:lineRule="auto"/>
        <w:ind w:firstLine="720"/>
        <w:contextualSpacing/>
        <w:jc w:val="both"/>
        <w:rPr>
          <w:rFonts w:eastAsia="Times New Roman" w:cs="Times New Roman"/>
          <w:szCs w:val="24"/>
        </w:rPr>
      </w:pPr>
      <w:r w:rsidRPr="004F34C7">
        <w:rPr>
          <w:rFonts w:eastAsia="Times New Roman" w:cs="Times New Roman"/>
          <w:b/>
          <w:szCs w:val="24"/>
        </w:rPr>
        <w:t>ΠΡΟΕΔΡΕΥΩΝ (Σπυρίδων Λυκούδης):</w:t>
      </w:r>
      <w:r>
        <w:rPr>
          <w:rFonts w:eastAsia="Times New Roman" w:cs="Times New Roman"/>
          <w:szCs w:val="24"/>
        </w:rPr>
        <w:t xml:space="preserve"> Και εγώ ευχαριστώ, κύριε Υπουργέ.</w:t>
      </w:r>
    </w:p>
    <w:p w14:paraId="45B7D55A"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συνάδελφος κ. </w:t>
      </w:r>
      <w:proofErr w:type="spellStart"/>
      <w:r>
        <w:rPr>
          <w:rFonts w:eastAsia="Times New Roman" w:cs="Times New Roman"/>
          <w:szCs w:val="24"/>
        </w:rPr>
        <w:t>Δένδιας</w:t>
      </w:r>
      <w:proofErr w:type="spellEnd"/>
      <w:r>
        <w:rPr>
          <w:rFonts w:eastAsia="Times New Roman" w:cs="Times New Roman"/>
          <w:szCs w:val="24"/>
        </w:rPr>
        <w:t xml:space="preserve"> έχει τον λόγο. </w:t>
      </w:r>
    </w:p>
    <w:p w14:paraId="45B7D55B"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 ΓΕΩΡΓΙΟΣ</w:t>
      </w:r>
      <w:r>
        <w:rPr>
          <w:rFonts w:eastAsia="Times New Roman" w:cs="Times New Roman"/>
          <w:b/>
          <w:szCs w:val="24"/>
        </w:rPr>
        <w:t xml:space="preserve"> ΔΕΝΔΙΑΣ:</w:t>
      </w:r>
      <w:r>
        <w:rPr>
          <w:rFonts w:eastAsia="Times New Roman" w:cs="Times New Roman"/>
          <w:szCs w:val="24"/>
        </w:rPr>
        <w:t xml:space="preserve"> Κύριε Πρόεδρε, θα προσπαθήσω να είμαι σύντομος, αλλά λυπάμαι να πω ότι δυστυχώς η τοποθέτηση του Υπουργού κ. Παππά επιβεβαίωσε απολύτως την προηγούμενη ρήση του </w:t>
      </w:r>
      <w:r>
        <w:rPr>
          <w:rFonts w:eastAsia="Times New Roman" w:cs="Times New Roman"/>
          <w:szCs w:val="24"/>
        </w:rPr>
        <w:t>ε</w:t>
      </w:r>
      <w:r>
        <w:rPr>
          <w:rFonts w:eastAsia="Times New Roman" w:cs="Times New Roman"/>
          <w:szCs w:val="24"/>
        </w:rPr>
        <w:t xml:space="preserve">ισηγητή μας, του κ. </w:t>
      </w:r>
      <w:proofErr w:type="spellStart"/>
      <w:r>
        <w:rPr>
          <w:rFonts w:eastAsia="Times New Roman" w:cs="Times New Roman"/>
          <w:szCs w:val="24"/>
        </w:rPr>
        <w:t>Κατσανιώτη</w:t>
      </w:r>
      <w:proofErr w:type="spellEnd"/>
      <w:r>
        <w:rPr>
          <w:rFonts w:eastAsia="Times New Roman" w:cs="Times New Roman"/>
          <w:szCs w:val="24"/>
        </w:rPr>
        <w:t>, ότι είχε αναλάβει και καθήκοντα Υπουργού προπαγάνδας.</w:t>
      </w:r>
    </w:p>
    <w:p w14:paraId="45B7D55C"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Θα ξεκι</w:t>
      </w:r>
      <w:r>
        <w:rPr>
          <w:rFonts w:eastAsia="Times New Roman" w:cs="Times New Roman"/>
          <w:szCs w:val="24"/>
        </w:rPr>
        <w:t>νήσω από τη βουλευτική τροπολογία, την οποία -ασμένως παρατήρησα- αποδέχθηκε ο Υπουργός. Εγώ ένα πράγμα θέλω να πω στην Κυβέρνηση: Γιατί ευτελίζει τους Βουλευτές της; Γιατί, δηλαδή, μια ρύθμιση την οποία θέλει να περάσει η Κυβέρνηση δεν την φέρνει η ίδια ω</w:t>
      </w:r>
      <w:r>
        <w:rPr>
          <w:rFonts w:eastAsia="Times New Roman" w:cs="Times New Roman"/>
          <w:szCs w:val="24"/>
        </w:rPr>
        <w:t xml:space="preserve">ς ρύθμιση; Γιατί ασχολείται με αυτά τα απολύτως μικροπολιτικά; Όταν υπάρχει οποιοδήποτε αντικρουόμενο συμφέρον, τότε η Κυβέρνηση για να μην πάρει το παραμικρό πολιτικό κόστος της άποψής της, βάζει κάποιους Βουλευτές της να φέρουν τροπολογία. </w:t>
      </w:r>
    </w:p>
    <w:p w14:paraId="45B7D55D"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Εδώ υπάρχει δ</w:t>
      </w:r>
      <w:r>
        <w:rPr>
          <w:rFonts w:eastAsia="Times New Roman" w:cs="Times New Roman"/>
          <w:szCs w:val="24"/>
        </w:rPr>
        <w:t>ιάσταση απόψεων. Η τροπολογία λύνει προβλήματα, αλλά υπάρχουν και κανάλια Αττικής, τα οποία είναι εναντίον αυτής της θέσης.</w:t>
      </w:r>
    </w:p>
    <w:p w14:paraId="45B7D55E"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lastRenderedPageBreak/>
        <w:t>Η Κυβέρνηση λοιπόν, τι κάνει; Ευτελίζει τους Βουλευτές της. Βάζει έντεκα Βουλευτές να υπογράψουν και τη βλέπει αιφνιδίως εδώ ο Υπουρ</w:t>
      </w:r>
      <w:r>
        <w:rPr>
          <w:rFonts w:eastAsia="Times New Roman" w:cs="Times New Roman"/>
          <w:szCs w:val="24"/>
        </w:rPr>
        <w:t xml:space="preserve">γός την τροπολογία. Την κοιτάει ένα λεπτό, λέει: «Α, ναι, αυτή είναι μια καλή τροπολογία, ας τη δεχθώ». Αυτά τα πράγματα, καταρχήν, αφορούν τη σοβαρότητα. </w:t>
      </w:r>
    </w:p>
    <w:p w14:paraId="45B7D55F"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στα γενικά θέματα της οικονομίας. Δεν είναι εδώ τώρα ο κ. </w:t>
      </w:r>
      <w:proofErr w:type="spellStart"/>
      <w:r>
        <w:rPr>
          <w:rFonts w:eastAsia="Times New Roman" w:cs="Times New Roman"/>
          <w:szCs w:val="24"/>
        </w:rPr>
        <w:t>Χουλιαράκης</w:t>
      </w:r>
      <w:proofErr w:type="spellEnd"/>
      <w:r>
        <w:rPr>
          <w:rFonts w:eastAsia="Times New Roman" w:cs="Times New Roman"/>
          <w:szCs w:val="24"/>
        </w:rPr>
        <w:t>, ο οποίος κατέθεσε τ</w:t>
      </w:r>
      <w:r>
        <w:rPr>
          <w:rFonts w:eastAsia="Times New Roman" w:cs="Times New Roman"/>
          <w:szCs w:val="24"/>
        </w:rPr>
        <w:t xml:space="preserve">ον </w:t>
      </w:r>
      <w:r>
        <w:rPr>
          <w:rFonts w:eastAsia="Times New Roman" w:cs="Times New Roman"/>
          <w:szCs w:val="24"/>
        </w:rPr>
        <w:t>π</w:t>
      </w:r>
      <w:r>
        <w:rPr>
          <w:rFonts w:eastAsia="Times New Roman" w:cs="Times New Roman"/>
          <w:szCs w:val="24"/>
        </w:rPr>
        <w:t xml:space="preserve">ροϋπολογισμό. Δεν θα τα έλεγα αυτά, αν ο κ. </w:t>
      </w:r>
      <w:proofErr w:type="spellStart"/>
      <w:r>
        <w:rPr>
          <w:rFonts w:eastAsia="Times New Roman" w:cs="Times New Roman"/>
          <w:szCs w:val="24"/>
        </w:rPr>
        <w:t>Χουλιαράκης</w:t>
      </w:r>
      <w:proofErr w:type="spellEnd"/>
      <w:r>
        <w:rPr>
          <w:rFonts w:eastAsia="Times New Roman" w:cs="Times New Roman"/>
          <w:szCs w:val="24"/>
        </w:rPr>
        <w:t xml:space="preserve"> δεν έκανε δεύτερη τοποθέτηση και αν ο κ. Παππάς, επίσης, δεν εγκαλούσε την Αξιωματική Αντιπολίτευση για τις τοποθετήσεις της στα θέματα της οικονομίας. </w:t>
      </w:r>
    </w:p>
    <w:p w14:paraId="45B7D560"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Θα έλεγα γενικά στην Κυβέρνηση, δεν αφήνει </w:t>
      </w:r>
      <w:r>
        <w:rPr>
          <w:rFonts w:eastAsia="Times New Roman" w:cs="Times New Roman"/>
          <w:szCs w:val="24"/>
        </w:rPr>
        <w:t>την κουβέντα μέρες που είναι; Ειλικρινά, η Κυβέρνηση αισθάνεται ότι πατάει σε στέρεο έδαφος, για να έρχεται εδώ και να εγκαλεί την Αντιπολίτευση για τα ζητήματα οικονομικής πολιτικής; Εγώ δεν θυμάμαι καλά ή χθες το Χρηματιστήριο πέρασε κάτω από τις εξακόσι</w:t>
      </w:r>
      <w:r>
        <w:rPr>
          <w:rFonts w:eastAsia="Times New Roman" w:cs="Times New Roman"/>
          <w:szCs w:val="24"/>
        </w:rPr>
        <w:t xml:space="preserve">ες μονάδες για να ανακάμψει προηγουμένως, ίσα-ίσα λίγο από πάνω; Δεν ξέρω τι γίνεται αυτή τη στιγμή. </w:t>
      </w:r>
    </w:p>
    <w:p w14:paraId="45B7D561"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Στην Ελλάδα δεν έχει χάσει ο τραπεζικός κλάδος γύρω στα 40 δισεκατομμύρια από τα 55 δισεκατομμύρια της </w:t>
      </w:r>
      <w:proofErr w:type="spellStart"/>
      <w:r>
        <w:rPr>
          <w:rFonts w:eastAsia="Times New Roman" w:cs="Times New Roman"/>
          <w:szCs w:val="24"/>
        </w:rPr>
        <w:t>επανακεφαλαιοποίησης</w:t>
      </w:r>
      <w:proofErr w:type="spellEnd"/>
      <w:r>
        <w:rPr>
          <w:rFonts w:eastAsia="Times New Roman" w:cs="Times New Roman"/>
          <w:szCs w:val="24"/>
        </w:rPr>
        <w:t xml:space="preserve"> ή ζούμε σε έναν άλλο κόσμο; Κα</w:t>
      </w:r>
      <w:r>
        <w:rPr>
          <w:rFonts w:eastAsia="Times New Roman" w:cs="Times New Roman"/>
          <w:szCs w:val="24"/>
        </w:rPr>
        <w:t xml:space="preserve">τέρρευσαν οι τιμές των τραπεζών ή δεν κατέρρευσαν; Δεν έχασαν το 39% της αξίας τους; Η Κυβέρνηση τι κάνει για όλα αυτά τα πράγματα; Θεωρεί ότι αυτό είναι δείκτης υγείας της οικονομίας και θριαμβεύει και ισχυρίζεται ότι όλα πάνε καλά; </w:t>
      </w:r>
    </w:p>
    <w:p w14:paraId="45B7D562"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Η απόδοση του ελληνικ</w:t>
      </w:r>
      <w:r>
        <w:rPr>
          <w:rFonts w:eastAsia="Times New Roman" w:cs="Times New Roman"/>
          <w:szCs w:val="24"/>
        </w:rPr>
        <w:t xml:space="preserve">ού δεκαετούς ομολόγου έχει σκαρφαλώσει στο 4,64%, ναι ή όχι, κυρίες και κύριοι συνάδελφοι; Όλα αυτά τι είναι; Ψήφος εμπιστοσύνης για αυτή την Κυβέρνηση; Για να ξέρω. </w:t>
      </w:r>
    </w:p>
    <w:p w14:paraId="45B7D563"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Της Πορτογαλίας, ας πούμε, κύριε Παππά -γιατί νομίζω ότι σας είδα με ένα ύφος </w:t>
      </w:r>
      <w:proofErr w:type="spellStart"/>
      <w:r>
        <w:rPr>
          <w:rFonts w:eastAsia="Times New Roman" w:cs="Times New Roman"/>
          <w:szCs w:val="24"/>
        </w:rPr>
        <w:t>θριαμβεύοντ</w:t>
      </w:r>
      <w:r>
        <w:rPr>
          <w:rFonts w:eastAsia="Times New Roman" w:cs="Times New Roman"/>
          <w:szCs w:val="24"/>
        </w:rPr>
        <w:t>ος</w:t>
      </w:r>
      <w:proofErr w:type="spellEnd"/>
      <w:r>
        <w:rPr>
          <w:rFonts w:eastAsia="Times New Roman" w:cs="Times New Roman"/>
          <w:szCs w:val="24"/>
        </w:rPr>
        <w:t xml:space="preserve"> Υπουργού μιας Κυβέρνησης που όλα πάνε καλά και ωραία- ο ανάλογος δείκτης είναι 1,97%. Το ένα τρίτο αυτού του οποίου έχει το ελληνικό ομόλογο επί της </w:t>
      </w:r>
      <w:r>
        <w:rPr>
          <w:rFonts w:eastAsia="Times New Roman" w:cs="Times New Roman"/>
          <w:szCs w:val="24"/>
        </w:rPr>
        <w:t>Κ</w:t>
      </w:r>
      <w:r>
        <w:rPr>
          <w:rFonts w:eastAsia="Times New Roman" w:cs="Times New Roman"/>
          <w:szCs w:val="24"/>
        </w:rPr>
        <w:t xml:space="preserve">υβερνήσεως σας. Έχετε να μας πείτε κάτι για αυτό; Για να καταλάβουμε τι γίνεται. Και αυτό πάνω στην </w:t>
      </w:r>
      <w:proofErr w:type="spellStart"/>
      <w:r>
        <w:rPr>
          <w:rFonts w:eastAsia="Times New Roman" w:cs="Times New Roman"/>
          <w:szCs w:val="24"/>
        </w:rPr>
        <w:t>υπε</w:t>
      </w:r>
      <w:r>
        <w:rPr>
          <w:rFonts w:eastAsia="Times New Roman" w:cs="Times New Roman"/>
          <w:szCs w:val="24"/>
        </w:rPr>
        <w:t>ρφορολόγηση</w:t>
      </w:r>
      <w:proofErr w:type="spellEnd"/>
      <w:r>
        <w:rPr>
          <w:rFonts w:eastAsia="Times New Roman" w:cs="Times New Roman"/>
          <w:szCs w:val="24"/>
        </w:rPr>
        <w:t xml:space="preserve">, πάνω στα </w:t>
      </w:r>
      <w:proofErr w:type="spellStart"/>
      <w:r>
        <w:rPr>
          <w:rFonts w:eastAsia="Times New Roman" w:cs="Times New Roman"/>
          <w:szCs w:val="24"/>
        </w:rPr>
        <w:t>υπερπλεονάσματα</w:t>
      </w:r>
      <w:proofErr w:type="spellEnd"/>
      <w:r>
        <w:rPr>
          <w:rFonts w:eastAsia="Times New Roman" w:cs="Times New Roman"/>
          <w:szCs w:val="24"/>
        </w:rPr>
        <w:t>, πάνω στην πραγματικά με</w:t>
      </w:r>
      <w:r>
        <w:rPr>
          <w:rFonts w:eastAsia="Times New Roman" w:cs="Times New Roman"/>
          <w:szCs w:val="24"/>
        </w:rPr>
        <w:lastRenderedPageBreak/>
        <w:t xml:space="preserve">τατροπή του ιδιωτικού τομέα της ελληνικής οικονομίας σε υποζύγια της επιδοματικής σας πολιτικής, διότι αυτό κάνετε. </w:t>
      </w:r>
      <w:r>
        <w:rPr>
          <w:rFonts w:eastAsia="Times New Roman" w:cs="Times New Roman"/>
          <w:szCs w:val="24"/>
        </w:rPr>
        <w:t>«</w:t>
      </w:r>
      <w:r>
        <w:rPr>
          <w:rFonts w:eastAsia="Times New Roman" w:cs="Times New Roman"/>
          <w:szCs w:val="24"/>
        </w:rPr>
        <w:t>Ληστεύετε</w:t>
      </w:r>
      <w:r>
        <w:rPr>
          <w:rFonts w:eastAsia="Times New Roman" w:cs="Times New Roman"/>
          <w:szCs w:val="24"/>
        </w:rPr>
        <w:t>»</w:t>
      </w:r>
      <w:r>
        <w:rPr>
          <w:rFonts w:eastAsia="Times New Roman" w:cs="Times New Roman"/>
          <w:szCs w:val="24"/>
        </w:rPr>
        <w:t xml:space="preserve"> τους πάντες, κάνετε </w:t>
      </w:r>
      <w:proofErr w:type="spellStart"/>
      <w:r>
        <w:rPr>
          <w:rFonts w:eastAsia="Times New Roman" w:cs="Times New Roman"/>
          <w:szCs w:val="24"/>
        </w:rPr>
        <w:t>επαναδιανομή</w:t>
      </w:r>
      <w:proofErr w:type="spellEnd"/>
      <w:r>
        <w:rPr>
          <w:rFonts w:eastAsia="Times New Roman" w:cs="Times New Roman"/>
          <w:szCs w:val="24"/>
        </w:rPr>
        <w:t xml:space="preserve"> ολίγων από τα </w:t>
      </w:r>
      <w:r>
        <w:rPr>
          <w:rFonts w:eastAsia="Times New Roman" w:cs="Times New Roman"/>
          <w:szCs w:val="24"/>
        </w:rPr>
        <w:t>«</w:t>
      </w:r>
      <w:proofErr w:type="spellStart"/>
      <w:r>
        <w:rPr>
          <w:rFonts w:eastAsia="Times New Roman" w:cs="Times New Roman"/>
          <w:szCs w:val="24"/>
        </w:rPr>
        <w:t>ληστευθέντα</w:t>
      </w:r>
      <w:proofErr w:type="spellEnd"/>
      <w:r>
        <w:rPr>
          <w:rFonts w:eastAsia="Times New Roman" w:cs="Times New Roman"/>
          <w:szCs w:val="24"/>
        </w:rPr>
        <w:t>»</w:t>
      </w:r>
      <w:r>
        <w:rPr>
          <w:rFonts w:eastAsia="Times New Roman" w:cs="Times New Roman"/>
          <w:szCs w:val="24"/>
        </w:rPr>
        <w:t xml:space="preserve"> και μ</w:t>
      </w:r>
      <w:r>
        <w:rPr>
          <w:rFonts w:eastAsia="Times New Roman" w:cs="Times New Roman"/>
          <w:szCs w:val="24"/>
        </w:rPr>
        <w:t xml:space="preserve">ας εμφανίζεστε εδώ ως εκπρόσωποι του σοσιαλισμού. Ως Άγιοι Βασίληδες οι οποίοι έρχονται και δίνουν δώρα. Δεν είναι υλική η κοινωνία, δεν αποτελείται από ιθαγενείς τους οποίους μπορείτε να εξαγοράσετε με καθρεφτάκια. </w:t>
      </w:r>
    </w:p>
    <w:p w14:paraId="45B7D564"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Και αν εν πάση </w:t>
      </w:r>
      <w:proofErr w:type="spellStart"/>
      <w:r>
        <w:rPr>
          <w:rFonts w:eastAsia="Times New Roman" w:cs="Times New Roman"/>
          <w:szCs w:val="24"/>
        </w:rPr>
        <w:t>περιπτώσει</w:t>
      </w:r>
      <w:proofErr w:type="spellEnd"/>
      <w:r>
        <w:rPr>
          <w:rFonts w:eastAsia="Times New Roman" w:cs="Times New Roman"/>
          <w:szCs w:val="24"/>
        </w:rPr>
        <w:t>, τόσο καλά πή</w:t>
      </w:r>
      <w:r>
        <w:rPr>
          <w:rFonts w:eastAsia="Times New Roman" w:cs="Times New Roman"/>
          <w:szCs w:val="24"/>
        </w:rPr>
        <w:t xml:space="preserve">γαιναν τα πράγματα, οι δώδεκα μονάδες </w:t>
      </w:r>
      <w:proofErr w:type="spellStart"/>
      <w:r>
        <w:rPr>
          <w:rFonts w:eastAsia="Times New Roman" w:cs="Times New Roman"/>
          <w:szCs w:val="24"/>
        </w:rPr>
        <w:t>δημοσκοπικής</w:t>
      </w:r>
      <w:proofErr w:type="spellEnd"/>
      <w:r>
        <w:rPr>
          <w:rFonts w:eastAsia="Times New Roman" w:cs="Times New Roman"/>
          <w:szCs w:val="24"/>
        </w:rPr>
        <w:t xml:space="preserve"> διαφοράς από εμάς εξηγούνται πώς; Από την ιδιορρυθμία των Ελλήνων οι οποίοι δεν αντιλαμβάνονται τις παροχές, τη γενναιοδωρία σας, τη μεγαλοψυχία σας, την επιτυχία σας, την ικανότητά σας;                   </w:t>
      </w:r>
      <w:r>
        <w:rPr>
          <w:rFonts w:eastAsia="Times New Roman" w:cs="Times New Roman"/>
          <w:szCs w:val="24"/>
        </w:rPr>
        <w:t xml:space="preserve">                                                      </w:t>
      </w:r>
    </w:p>
    <w:p w14:paraId="45B7D565" w14:textId="77777777" w:rsidR="003C2D4C" w:rsidRDefault="00D0192B">
      <w:pPr>
        <w:spacing w:after="0" w:line="600" w:lineRule="auto"/>
        <w:ind w:firstLine="720"/>
        <w:contextualSpacing/>
        <w:jc w:val="both"/>
        <w:rPr>
          <w:rFonts w:eastAsia="Times New Roman" w:cs="Times New Roman"/>
          <w:szCs w:val="24"/>
        </w:rPr>
      </w:pPr>
      <w:r>
        <w:rPr>
          <w:rFonts w:eastAsia="Times New Roman" w:cs="Times New Roman"/>
          <w:szCs w:val="24"/>
        </w:rPr>
        <w:t xml:space="preserve">Έρχομαι λίγο σε ένα άλλο κομμάτι της μόνιμης επιχειρηματολογίας σας </w:t>
      </w:r>
      <w:r w:rsidRPr="00AC375B">
        <w:rPr>
          <w:rFonts w:eastAsia="Times New Roman" w:cs="Times New Roman"/>
          <w:szCs w:val="24"/>
        </w:rPr>
        <w:t>-</w:t>
      </w:r>
      <w:r>
        <w:rPr>
          <w:rFonts w:eastAsia="Times New Roman" w:cs="Times New Roman"/>
          <w:szCs w:val="24"/>
        </w:rPr>
        <w:t xml:space="preserve">και της δικής σας, αλλά </w:t>
      </w:r>
      <w:r w:rsidRPr="00F331DF">
        <w:rPr>
          <w:rFonts w:eastAsia="Times New Roman"/>
          <w:bCs/>
        </w:rPr>
        <w:t>και</w:t>
      </w:r>
      <w:r>
        <w:rPr>
          <w:rFonts w:eastAsia="Times New Roman" w:cs="Times New Roman"/>
          <w:szCs w:val="24"/>
        </w:rPr>
        <w:t xml:space="preserve"> της </w:t>
      </w:r>
      <w:r w:rsidRPr="001866BC">
        <w:rPr>
          <w:rFonts w:eastAsia="Times New Roman" w:cs="Times New Roman"/>
          <w:szCs w:val="24"/>
        </w:rPr>
        <w:t>Κυβέρνησης</w:t>
      </w:r>
      <w:r>
        <w:rPr>
          <w:rFonts w:eastAsia="Times New Roman" w:cs="Times New Roman"/>
          <w:szCs w:val="24"/>
        </w:rPr>
        <w:t xml:space="preserve"> συνολικά- τα ζητήματα «ηθικής». </w:t>
      </w:r>
    </w:p>
    <w:p w14:paraId="45B7D566" w14:textId="77777777" w:rsidR="003C2D4C" w:rsidRDefault="00D0192B">
      <w:pPr>
        <w:spacing w:after="0" w:line="600" w:lineRule="auto"/>
        <w:ind w:firstLine="720"/>
        <w:contextualSpacing/>
        <w:jc w:val="both"/>
        <w:rPr>
          <w:rFonts w:eastAsia="Times New Roman" w:cs="Times New Roman"/>
          <w:szCs w:val="24"/>
        </w:rPr>
      </w:pPr>
      <w:r>
        <w:rPr>
          <w:rFonts w:eastAsia="Times New Roman" w:cs="Times New Roman"/>
          <w:szCs w:val="24"/>
        </w:rPr>
        <w:t xml:space="preserve">Θα περίμενα, πραγματικά, ένα σχόλιο εδώ για το σκάνδαλο </w:t>
      </w:r>
      <w:r>
        <w:rPr>
          <w:rFonts w:eastAsia="Times New Roman" w:cs="Times New Roman"/>
          <w:szCs w:val="24"/>
        </w:rPr>
        <w:t xml:space="preserve">του </w:t>
      </w:r>
      <w:r>
        <w:rPr>
          <w:rFonts w:eastAsia="Times New Roman" w:cs="Times New Roman"/>
          <w:szCs w:val="24"/>
        </w:rPr>
        <w:t>δ</w:t>
      </w:r>
      <w:r>
        <w:rPr>
          <w:rFonts w:eastAsia="Times New Roman" w:cs="Times New Roman"/>
          <w:szCs w:val="24"/>
        </w:rPr>
        <w:t xml:space="preserve">ιευθύνοντος </w:t>
      </w:r>
      <w:r>
        <w:rPr>
          <w:rFonts w:eastAsia="Times New Roman" w:cs="Times New Roman"/>
          <w:szCs w:val="24"/>
        </w:rPr>
        <w:t>σ</w:t>
      </w:r>
      <w:r>
        <w:rPr>
          <w:rFonts w:eastAsia="Times New Roman" w:cs="Times New Roman"/>
          <w:szCs w:val="24"/>
        </w:rPr>
        <w:t xml:space="preserve">υμβούλου της ΔΕΠΑ, ο οποίος αν καταλαβαίνω καλά, παραπέμπεται για κακουργηματική απιστία για </w:t>
      </w:r>
      <w:r>
        <w:rPr>
          <w:rFonts w:eastAsia="Times New Roman" w:cs="Times New Roman"/>
          <w:szCs w:val="24"/>
        </w:rPr>
        <w:lastRenderedPageBreak/>
        <w:t xml:space="preserve">το καθόλου ευκαταφρόνητο ποσό των 120 εκατομμυρίων ευρώ ή </w:t>
      </w:r>
      <w:proofErr w:type="spellStart"/>
      <w:r>
        <w:rPr>
          <w:rFonts w:eastAsia="Times New Roman" w:cs="Times New Roman"/>
          <w:szCs w:val="24"/>
        </w:rPr>
        <w:t>απατώμαι</w:t>
      </w:r>
      <w:proofErr w:type="spellEnd"/>
      <w:r>
        <w:rPr>
          <w:rFonts w:eastAsia="Times New Roman" w:cs="Times New Roman"/>
          <w:szCs w:val="24"/>
        </w:rPr>
        <w:t xml:space="preserve">; </w:t>
      </w:r>
    </w:p>
    <w:p w14:paraId="45B7D567"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Θα περίμενα να υπάρχει, κύριε Παππά, μία πολύ γενναία κυβερνητική αντίδραση </w:t>
      </w:r>
      <w:r>
        <w:rPr>
          <w:rFonts w:eastAsia="Times New Roman" w:cs="Times New Roman"/>
          <w:szCs w:val="24"/>
        </w:rPr>
        <w:t>και τοποθέτηση για το σκάνδαλο του ΤΑΙΠΕΔ, για το ζήτημα του «Ε</w:t>
      </w:r>
      <w:r>
        <w:rPr>
          <w:rFonts w:eastAsia="Times New Roman" w:cs="Times New Roman"/>
          <w:szCs w:val="24"/>
        </w:rPr>
        <w:t>λευθέριος</w:t>
      </w:r>
      <w:r>
        <w:rPr>
          <w:rFonts w:eastAsia="Times New Roman" w:cs="Times New Roman"/>
          <w:szCs w:val="24"/>
        </w:rPr>
        <w:t xml:space="preserve"> Β</w:t>
      </w:r>
      <w:r>
        <w:rPr>
          <w:rFonts w:eastAsia="Times New Roman" w:cs="Times New Roman"/>
          <w:szCs w:val="24"/>
        </w:rPr>
        <w:t>ενιζέλος</w:t>
      </w:r>
      <w:r>
        <w:rPr>
          <w:rFonts w:eastAsia="Times New Roman" w:cs="Times New Roman"/>
          <w:szCs w:val="24"/>
        </w:rPr>
        <w:t xml:space="preserve">», όταν συμφωνήθηκε η παραχώρηση για 480 εκατομμύρια, πήγε στην Ευρώπη η σύμβαση, την έλεγξαν, είπαν ότι είναι απαράδεκτη </w:t>
      </w:r>
      <w:r w:rsidRPr="00F331DF">
        <w:rPr>
          <w:rFonts w:eastAsia="Times New Roman"/>
          <w:bCs/>
        </w:rPr>
        <w:t>και</w:t>
      </w:r>
      <w:r>
        <w:rPr>
          <w:rFonts w:eastAsia="Times New Roman" w:cs="Times New Roman"/>
          <w:szCs w:val="24"/>
        </w:rPr>
        <w:t xml:space="preserve"> καταχρηστική, την επέστρεψαν και ο </w:t>
      </w:r>
      <w:proofErr w:type="spellStart"/>
      <w:r>
        <w:rPr>
          <w:rFonts w:eastAsia="Times New Roman" w:cs="Times New Roman"/>
          <w:szCs w:val="24"/>
        </w:rPr>
        <w:t>παραχωρησιούχ</w:t>
      </w:r>
      <w:r>
        <w:rPr>
          <w:rFonts w:eastAsia="Times New Roman" w:cs="Times New Roman"/>
          <w:szCs w:val="24"/>
        </w:rPr>
        <w:t>ος</w:t>
      </w:r>
      <w:proofErr w:type="spellEnd"/>
      <w:r>
        <w:rPr>
          <w:rFonts w:eastAsia="Times New Roman" w:cs="Times New Roman"/>
          <w:szCs w:val="24"/>
        </w:rPr>
        <w:t xml:space="preserve"> συμφώνησε να καταβάλλει 1.382,6 εκατομμύρια ευρώ, δηλαδή, πάνω από 700 εκατομμύρια επιπλέον, που είναι ο μισός ΕΝΦΙΑ. </w:t>
      </w:r>
    </w:p>
    <w:p w14:paraId="45B7D568"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Και γι’ αυτό δεν κινήθηκε φύλλο. Η </w:t>
      </w:r>
      <w:r w:rsidRPr="001866BC">
        <w:rPr>
          <w:rFonts w:eastAsia="Times New Roman" w:cs="Times New Roman"/>
          <w:szCs w:val="24"/>
        </w:rPr>
        <w:t>Κυβέρνηση</w:t>
      </w:r>
      <w:r>
        <w:rPr>
          <w:rFonts w:eastAsia="Times New Roman" w:cs="Times New Roman"/>
          <w:szCs w:val="24"/>
        </w:rPr>
        <w:t xml:space="preserve"> δεν έκρινε ότι πρέπει να καλέσει τη διοίκηση του ΤΑΙΠΕΔ να δώσει εξηγήσεις, γιατί συμφώνη</w:t>
      </w:r>
      <w:r>
        <w:rPr>
          <w:rFonts w:eastAsia="Times New Roman" w:cs="Times New Roman"/>
          <w:szCs w:val="24"/>
        </w:rPr>
        <w:t xml:space="preserve">σε σε λιγότερο από το 40% της τιμής </w:t>
      </w:r>
      <w:r w:rsidRPr="00F331DF">
        <w:rPr>
          <w:rFonts w:eastAsia="Times New Roman"/>
          <w:bCs/>
        </w:rPr>
        <w:t>και</w:t>
      </w:r>
      <w:r>
        <w:rPr>
          <w:rFonts w:eastAsia="Times New Roman" w:cs="Times New Roman"/>
          <w:szCs w:val="24"/>
        </w:rPr>
        <w:t xml:space="preserve"> γιατί διέθεσε -και αυτή είναι η καλή ερμηνεία του διέθεσε- άνω των 700 εκατομμυρίων των Ελλήνων φορολογουμένων. </w:t>
      </w:r>
    </w:p>
    <w:p w14:paraId="45B7D569"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Υπάρχει οποιαδήποτε επιχείρηση σε οποιοδήποτε κράτος σε αυτόν τον πλανήτη, που κάποιος δημόσιος λειτουρ</w:t>
      </w:r>
      <w:r>
        <w:rPr>
          <w:rFonts w:eastAsia="Times New Roman" w:cs="Times New Roman"/>
          <w:szCs w:val="24"/>
        </w:rPr>
        <w:t>γός θα συμφωνούσε μία σύμβαση, η οποία θα ήταν κατά 700 εκατομ</w:t>
      </w:r>
      <w:r>
        <w:rPr>
          <w:rFonts w:eastAsia="Times New Roman" w:cs="Times New Roman"/>
          <w:szCs w:val="24"/>
        </w:rPr>
        <w:lastRenderedPageBreak/>
        <w:t xml:space="preserve">μύρια ευρώ χαμηλότερη από την αγοραία αξία αυτής της σύμβασης και θα έμενε στη θέση του την επόμενη το πρωί και η </w:t>
      </w:r>
      <w:r w:rsidRPr="001866BC">
        <w:rPr>
          <w:rFonts w:eastAsia="Times New Roman" w:cs="Times New Roman"/>
          <w:szCs w:val="24"/>
        </w:rPr>
        <w:t>Κυβέρνηση</w:t>
      </w:r>
      <w:r>
        <w:rPr>
          <w:rFonts w:eastAsia="Times New Roman" w:cs="Times New Roman"/>
          <w:szCs w:val="24"/>
        </w:rPr>
        <w:t xml:space="preserve"> θα σιωπούσε την επόμενη το πρωί; Αυτά όλα τα πράγματα δεν είναι δυνατό</w:t>
      </w:r>
      <w:r>
        <w:rPr>
          <w:rFonts w:eastAsia="Times New Roman" w:cs="Times New Roman"/>
          <w:szCs w:val="24"/>
        </w:rPr>
        <w:t xml:space="preserve">ν να γίνονται δεκτά. </w:t>
      </w:r>
    </w:p>
    <w:p w14:paraId="45B7D56A"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Και  μιας και συζητάμε γι’ αυτά, θα επικαλεστώ κάτι το οποίο ξέρετε -γιατί είδα και την απάντηση την οποία δώσατε- το ψήφισμα οργάνωσης του ΣΥΡΙΖΑ για τη διακήρυξη του Υπουργείου σας για τον ψηφιακό μετασχηματισμό του ιδιωτικού τομέα.</w:t>
      </w:r>
      <w:r>
        <w:rPr>
          <w:rFonts w:eastAsia="Times New Roman" w:cs="Times New Roman"/>
          <w:szCs w:val="24"/>
        </w:rPr>
        <w:t xml:space="preserve"> Την κρατώ στα χέρια μου. Είμαι βέβαιος ότι την ξέρετε. </w:t>
      </w:r>
    </w:p>
    <w:p w14:paraId="45B7D56B"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Ξέρετε τι σας γράφει εδώ η δική σας κομματική οργάνωση, όχι οι κακοί  νεοδημοκράτες, όχι οι αντιπολιτευόμενοι που θέλουν να σας ρίξουν; Σας λένε επί λέξη: «Η διακήρυξη αυτή αποτελεί όνειδος για την Α</w:t>
      </w:r>
      <w:r>
        <w:rPr>
          <w:rFonts w:eastAsia="Times New Roman" w:cs="Times New Roman"/>
          <w:szCs w:val="24"/>
        </w:rPr>
        <w:t xml:space="preserve">ριστερά και μας προσβάλλει βαθύτατα». Προσβάλλει βαθύτατα τα στελέχη του ΣΥΡΙΖΑ. </w:t>
      </w:r>
    </w:p>
    <w:p w14:paraId="45B7D56C"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Συνεχίζει: Είναι φωτογραφική σε σημείο που μπορούν και οι ελάχιστα καταρτισμένοι να το καταλαβαίνουν. Για όποιον γνωρίζει έστω και λίγο τον χώρο είναι εμφανές ότι ολόκληρη η </w:t>
      </w:r>
      <w:r>
        <w:rPr>
          <w:rFonts w:eastAsia="Times New Roman" w:cs="Times New Roman"/>
          <w:szCs w:val="24"/>
        </w:rPr>
        <w:t xml:space="preserve">διακήρυξη συνδέεται </w:t>
      </w:r>
      <w:r>
        <w:rPr>
          <w:rFonts w:eastAsia="Times New Roman" w:cs="Times New Roman"/>
          <w:color w:val="000000" w:themeColor="text1"/>
          <w:szCs w:val="24"/>
        </w:rPr>
        <w:t>με την εταιρεία τάδε.</w:t>
      </w:r>
      <w:r>
        <w:rPr>
          <w:rFonts w:eastAsia="Times New Roman" w:cs="Times New Roman"/>
          <w:szCs w:val="24"/>
        </w:rPr>
        <w:t xml:space="preserve"> Σας τα λένε χαρτί και καλαμάρι! Τα δικά σας στελέχη. Είναι με το σήμα του ΣΥΡΙΖΑ πάνω </w:t>
      </w:r>
      <w:r>
        <w:rPr>
          <w:rFonts w:eastAsia="Times New Roman" w:cs="Times New Roman"/>
          <w:szCs w:val="24"/>
        </w:rPr>
        <w:lastRenderedPageBreak/>
        <w:t xml:space="preserve">δεξιά ή αριστερά -εξαρτάται πώς το βλέπετε- και λένε ότι η </w:t>
      </w:r>
      <w:r w:rsidRPr="001866BC">
        <w:rPr>
          <w:rFonts w:eastAsia="Times New Roman" w:cs="Times New Roman"/>
          <w:szCs w:val="24"/>
        </w:rPr>
        <w:t>Κυβέρνηση</w:t>
      </w:r>
      <w:r>
        <w:rPr>
          <w:rFonts w:eastAsia="Times New Roman" w:cs="Times New Roman"/>
          <w:szCs w:val="24"/>
        </w:rPr>
        <w:t xml:space="preserve"> </w:t>
      </w:r>
      <w:proofErr w:type="spellStart"/>
      <w:r>
        <w:rPr>
          <w:rFonts w:eastAsia="Times New Roman" w:cs="Times New Roman"/>
          <w:szCs w:val="24"/>
        </w:rPr>
        <w:t>διαπλέκεται</w:t>
      </w:r>
      <w:proofErr w:type="spellEnd"/>
      <w:r>
        <w:rPr>
          <w:rFonts w:eastAsia="Times New Roman" w:cs="Times New Roman"/>
          <w:szCs w:val="24"/>
        </w:rPr>
        <w:t xml:space="preserve">. </w:t>
      </w:r>
    </w:p>
    <w:p w14:paraId="45B7D56D"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Η απάντηση δε του Υπουργείου περί άλλων τυρβά</w:t>
      </w:r>
      <w:r>
        <w:rPr>
          <w:rFonts w:eastAsia="Times New Roman" w:cs="Times New Roman"/>
          <w:szCs w:val="24"/>
        </w:rPr>
        <w:t>ζει. Το Υπουργείο απαντάει, κύριε Παππά -φαντάζομαι ότι έχετε γνώση της απαντήσεως- ότι «δώσαμε την διακήρυξη στη δημοσιότητα και λάβαμε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τα </w:t>
      </w:r>
      <w:proofErr w:type="spellStart"/>
      <w:r>
        <w:rPr>
          <w:rFonts w:eastAsia="Times New Roman" w:cs="Times New Roman"/>
          <w:szCs w:val="24"/>
        </w:rPr>
        <w:t>λεχθέντα</w:t>
      </w:r>
      <w:proofErr w:type="spellEnd"/>
      <w:r>
        <w:rPr>
          <w:rFonts w:eastAsia="Times New Roman" w:cs="Times New Roman"/>
          <w:szCs w:val="24"/>
        </w:rPr>
        <w:t>». Την καταθέτω για τα Πρακτικά.</w:t>
      </w:r>
    </w:p>
    <w:p w14:paraId="45B7D56E" w14:textId="77777777" w:rsidR="003C2D4C" w:rsidRDefault="00D0192B">
      <w:pPr>
        <w:spacing w:line="600" w:lineRule="auto"/>
        <w:ind w:firstLine="720"/>
        <w:contextualSpacing/>
        <w:jc w:val="both"/>
        <w:rPr>
          <w:rFonts w:eastAsia="Times New Roman" w:cs="Times New Roman"/>
        </w:rPr>
      </w:pPr>
      <w:r w:rsidRPr="000731CA">
        <w:rPr>
          <w:rFonts w:eastAsia="Times New Roman" w:cs="Times New Roman"/>
        </w:rPr>
        <w:t>(Στο σημείο αυτό ο Βουλευτής κ</w:t>
      </w:r>
      <w:r>
        <w:rPr>
          <w:rFonts w:eastAsia="Times New Roman" w:cs="Times New Roman"/>
        </w:rPr>
        <w:t>. Νικόλαος</w:t>
      </w:r>
      <w:r>
        <w:rPr>
          <w:rFonts w:eastAsia="Times New Roman" w:cs="Times New Roman"/>
        </w:rPr>
        <w:t xml:space="preserve"> - </w:t>
      </w:r>
      <w:r>
        <w:rPr>
          <w:rFonts w:eastAsia="Times New Roman" w:cs="Times New Roman"/>
        </w:rPr>
        <w:t xml:space="preserve">Γεώργιος </w:t>
      </w:r>
      <w:proofErr w:type="spellStart"/>
      <w:r>
        <w:rPr>
          <w:rFonts w:eastAsia="Times New Roman" w:cs="Times New Roman"/>
        </w:rPr>
        <w:t>Δένδιας</w:t>
      </w:r>
      <w:proofErr w:type="spellEnd"/>
      <w:r w:rsidRPr="000731CA">
        <w:rPr>
          <w:rFonts w:eastAsia="Times New Roman" w:cs="Times New Roman"/>
        </w:rPr>
        <w:t xml:space="preserve"> καταθέ</w:t>
      </w:r>
      <w:r w:rsidRPr="000731CA">
        <w:rPr>
          <w:rFonts w:eastAsia="Times New Roman" w:cs="Times New Roman"/>
        </w:rPr>
        <w:t>τει για τα Πρακτικά τ</w:t>
      </w:r>
      <w:r>
        <w:rPr>
          <w:rFonts w:eastAsia="Times New Roman" w:cs="Times New Roman"/>
        </w:rPr>
        <w:t>ο προαναφερθέν</w:t>
      </w:r>
      <w:r w:rsidRPr="000731CA">
        <w:rPr>
          <w:rFonts w:eastAsia="Times New Roman" w:cs="Times New Roman"/>
        </w:rPr>
        <w:t xml:space="preserve"> έγγραφ</w:t>
      </w:r>
      <w:r>
        <w:rPr>
          <w:rFonts w:eastAsia="Times New Roman" w:cs="Times New Roman"/>
        </w:rPr>
        <w:t>ο</w:t>
      </w:r>
      <w:r w:rsidRPr="000731CA">
        <w:rPr>
          <w:rFonts w:eastAsia="Times New Roman" w:cs="Times New Roman"/>
        </w:rPr>
        <w:t xml:space="preserve">, </w:t>
      </w:r>
      <w:r w:rsidRPr="00AC375B">
        <w:rPr>
          <w:rFonts w:eastAsia="Times New Roman" w:cs="Times New Roman"/>
          <w:bCs/>
          <w:shd w:val="clear" w:color="auto" w:fill="FFFFFF"/>
        </w:rPr>
        <w:t>το οποίο</w:t>
      </w:r>
      <w:r>
        <w:rPr>
          <w:rFonts w:eastAsia="Times New Roman" w:cs="Times New Roman"/>
        </w:rPr>
        <w:t xml:space="preserve"> </w:t>
      </w:r>
      <w:r w:rsidRPr="000731CA">
        <w:rPr>
          <w:rFonts w:eastAsia="Times New Roman" w:cs="Times New Roman"/>
        </w:rPr>
        <w:t>βρίσ</w:t>
      </w:r>
      <w:r>
        <w:rPr>
          <w:rFonts w:eastAsia="Times New Roman" w:cs="Times New Roman"/>
        </w:rPr>
        <w:t>κε</w:t>
      </w:r>
      <w:r w:rsidRPr="000731CA">
        <w:rPr>
          <w:rFonts w:eastAsia="Times New Roman" w:cs="Times New Roman"/>
        </w:rPr>
        <w:t>ται στο αρχείο του Τμήματος Γραμματείας της Διεύθυνσης Στενογραφίας και  Πρακτικών της Βουλής)</w:t>
      </w:r>
    </w:p>
    <w:p w14:paraId="45B7D56F"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Ποια εταιρ</w:t>
      </w:r>
      <w:r>
        <w:rPr>
          <w:rFonts w:eastAsia="Times New Roman" w:cs="Times New Roman"/>
          <w:szCs w:val="24"/>
        </w:rPr>
        <w:t>ε</w:t>
      </w:r>
      <w:r>
        <w:rPr>
          <w:rFonts w:eastAsia="Times New Roman" w:cs="Times New Roman"/>
          <w:szCs w:val="24"/>
        </w:rPr>
        <w:t xml:space="preserve">ία είπατε; </w:t>
      </w:r>
    </w:p>
    <w:p w14:paraId="45B7D570"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 ΓΕΩΡΓΙΟΣ</w:t>
      </w:r>
      <w:r>
        <w:rPr>
          <w:rFonts w:eastAsia="Times New Roman" w:cs="Times New Roman"/>
          <w:b/>
          <w:szCs w:val="24"/>
        </w:rPr>
        <w:t xml:space="preserve"> ΔΕΝΔΙΑΣ: </w:t>
      </w:r>
      <w:r>
        <w:rPr>
          <w:rFonts w:eastAsia="Times New Roman" w:cs="Times New Roman"/>
          <w:szCs w:val="24"/>
        </w:rPr>
        <w:t xml:space="preserve">Δεν την είπα. Είναι στα </w:t>
      </w:r>
      <w:r>
        <w:rPr>
          <w:rFonts w:eastAsia="Times New Roman" w:cs="Times New Roman"/>
          <w:szCs w:val="24"/>
        </w:rPr>
        <w:t xml:space="preserve">Πρακτικά. Είναι γραμμένη εκεί. Δεν την είπα, γιατί δεν αναφέρω ονόματα στην Αίθουσα. Είναι, όμως, στα Πρακτικά. Η οργάνωση του ΣΥΡΙΖΑ, κύριε </w:t>
      </w:r>
      <w:proofErr w:type="spellStart"/>
      <w:r>
        <w:rPr>
          <w:rFonts w:eastAsia="Times New Roman" w:cs="Times New Roman"/>
          <w:szCs w:val="24"/>
        </w:rPr>
        <w:t>Αμυρά</w:t>
      </w:r>
      <w:proofErr w:type="spellEnd"/>
      <w:r>
        <w:rPr>
          <w:rFonts w:eastAsia="Times New Roman" w:cs="Times New Roman"/>
          <w:szCs w:val="24"/>
        </w:rPr>
        <w:t>, αναφέρει ποια εταιρ</w:t>
      </w:r>
      <w:r>
        <w:rPr>
          <w:rFonts w:eastAsia="Times New Roman" w:cs="Times New Roman"/>
          <w:szCs w:val="24"/>
        </w:rPr>
        <w:t>ε</w:t>
      </w:r>
      <w:r>
        <w:rPr>
          <w:rFonts w:eastAsia="Times New Roman" w:cs="Times New Roman"/>
          <w:szCs w:val="24"/>
        </w:rPr>
        <w:t xml:space="preserve">ία είναι. </w:t>
      </w:r>
    </w:p>
    <w:p w14:paraId="45B7D571"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εδώ πολλά </w:t>
      </w:r>
      <w:proofErr w:type="spellStart"/>
      <w:r>
        <w:rPr>
          <w:rFonts w:eastAsia="Times New Roman" w:cs="Times New Roman"/>
          <w:szCs w:val="24"/>
        </w:rPr>
        <w:t>ελέχθησαν</w:t>
      </w:r>
      <w:proofErr w:type="spellEnd"/>
      <w:r>
        <w:rPr>
          <w:rFonts w:eastAsia="Times New Roman" w:cs="Times New Roman"/>
          <w:szCs w:val="24"/>
        </w:rPr>
        <w:t>,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θέλω να παρακαλέσω για λόγους νομ</w:t>
      </w:r>
      <w:r>
        <w:rPr>
          <w:rFonts w:eastAsia="Times New Roman" w:cs="Times New Roman"/>
          <w:szCs w:val="24"/>
        </w:rPr>
        <w:t>οτεχνικής επάρκειας να λάβετε, κύ</w:t>
      </w:r>
      <w:r>
        <w:rPr>
          <w:rFonts w:eastAsia="Times New Roman" w:cs="Times New Roman"/>
          <w:szCs w:val="24"/>
        </w:rPr>
        <w:lastRenderedPageBreak/>
        <w:t xml:space="preserve">ριε Υπουργέ, υπόψη σας την έκθεση της Επιστημονικής Υπηρεσίας της Βουλής επί του νομοσχεδίου, γιατί σας κάνει δύο χρήσιμες παρατηρήσεις. Μία παράγραφος πρέπει να φύγει και να πάει στην Εισηγητική Έκθεση, γιατί δεν έχει </w:t>
      </w:r>
      <w:proofErr w:type="spellStart"/>
      <w:r>
        <w:rPr>
          <w:rFonts w:eastAsia="Times New Roman" w:cs="Times New Roman"/>
          <w:szCs w:val="24"/>
        </w:rPr>
        <w:t>νομο</w:t>
      </w:r>
      <w:r>
        <w:rPr>
          <w:rFonts w:eastAsia="Times New Roman" w:cs="Times New Roman"/>
          <w:szCs w:val="24"/>
        </w:rPr>
        <w:t>κανονιστικό</w:t>
      </w:r>
      <w:proofErr w:type="spellEnd"/>
      <w:r>
        <w:rPr>
          <w:rFonts w:eastAsia="Times New Roman" w:cs="Times New Roman"/>
          <w:szCs w:val="24"/>
        </w:rPr>
        <w:t xml:space="preserve"> περιεχόμενο. Και το κυριότερο, ο χρόνος έναρξης πρέπει να αλλάξει. Σας εξηγεί γιατί πρέπει ν’ αλλάξει. Διότι είναι </w:t>
      </w:r>
      <w:r>
        <w:rPr>
          <w:rFonts w:eastAsia="Times New Roman" w:cs="Times New Roman"/>
          <w:szCs w:val="24"/>
        </w:rPr>
        <w:t>ο</w:t>
      </w:r>
      <w:r>
        <w:rPr>
          <w:rFonts w:eastAsia="Times New Roman" w:cs="Times New Roman"/>
          <w:szCs w:val="24"/>
        </w:rPr>
        <w:t xml:space="preserve">δηγία. Θα το δείτε. </w:t>
      </w:r>
    </w:p>
    <w:p w14:paraId="45B7D572"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Να έρθουμε λίγο και στα ευρύτερα της επιτυχίας. Έχω μπροστά μου τον Δείκτη Ψηφιακής Οικονομίας της Ευρωπαϊκ</w:t>
      </w:r>
      <w:r>
        <w:rPr>
          <w:rFonts w:eastAsia="Times New Roman" w:cs="Times New Roman"/>
          <w:szCs w:val="24"/>
        </w:rPr>
        <w:t xml:space="preserve">ής Επιτροπής. Φαντάζομαι, κυρίες και κύριοι συνάδελφοι, ότι εάν υπάρχει κάποιος τρόπος ακριβούς μέτρησης για την επιτυχία ή τη μη επιτυχία του συγκεκριμένου Υπουργείου, το οποίο δημιουργήθηκε επί των ημερών αυτής της </w:t>
      </w:r>
      <w:r w:rsidRPr="001866BC">
        <w:rPr>
          <w:rFonts w:eastAsia="Times New Roman" w:cs="Times New Roman"/>
          <w:szCs w:val="24"/>
        </w:rPr>
        <w:t>Κυβέρνησης</w:t>
      </w:r>
      <w:r>
        <w:rPr>
          <w:rFonts w:eastAsia="Times New Roman" w:cs="Times New Roman"/>
          <w:szCs w:val="24"/>
        </w:rPr>
        <w:t>, άρα ήδη έχει μία ζωή σημαντ</w:t>
      </w:r>
      <w:r>
        <w:rPr>
          <w:rFonts w:eastAsia="Times New Roman" w:cs="Times New Roman"/>
          <w:szCs w:val="24"/>
        </w:rPr>
        <w:t>ική, είναι αυτός ο Δείκτης Ψηφιακής Οικονομίας της Ευρωπαϊκής Επιτροπής, ο οποίος δεν αμφισβητείται.</w:t>
      </w:r>
    </w:p>
    <w:p w14:paraId="45B7D573"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Εάν άκουγε κανείς τον Υπουργό, τον κ. Παππά, θα έλεγε </w:t>
      </w:r>
      <w:r w:rsidRPr="002B5B2E">
        <w:rPr>
          <w:rFonts w:eastAsia="Times New Roman"/>
          <w:bCs/>
          <w:shd w:val="clear" w:color="auto" w:fill="FFFFFF"/>
        </w:rPr>
        <w:t>ότι</w:t>
      </w:r>
      <w:r>
        <w:rPr>
          <w:rFonts w:eastAsia="Times New Roman" w:cs="Times New Roman"/>
          <w:szCs w:val="24"/>
        </w:rPr>
        <w:t xml:space="preserve"> η Ελλάδα </w:t>
      </w:r>
      <w:r w:rsidRPr="00022913">
        <w:rPr>
          <w:rFonts w:eastAsia="Times New Roman"/>
          <w:bCs/>
          <w:shd w:val="clear" w:color="auto" w:fill="FFFFFF"/>
        </w:rPr>
        <w:t>θα</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πρώτη, δεύτερη, τρίτη; Να πάρουμε τους επί μέρους δείκτες να δούμε πού βρισκόμα</w:t>
      </w:r>
      <w:r>
        <w:rPr>
          <w:rFonts w:eastAsia="Times New Roman" w:cs="Times New Roman"/>
          <w:szCs w:val="24"/>
        </w:rPr>
        <w:t>στε. Διείσδυση κινη</w:t>
      </w:r>
      <w:r>
        <w:rPr>
          <w:rFonts w:eastAsia="Times New Roman" w:cs="Times New Roman"/>
          <w:szCs w:val="24"/>
        </w:rPr>
        <w:lastRenderedPageBreak/>
        <w:t xml:space="preserve">τών </w:t>
      </w:r>
      <w:proofErr w:type="spellStart"/>
      <w:r>
        <w:rPr>
          <w:rFonts w:eastAsia="Times New Roman" w:cs="Times New Roman"/>
          <w:szCs w:val="24"/>
        </w:rPr>
        <w:t>ευρυζωνικών</w:t>
      </w:r>
      <w:proofErr w:type="spellEnd"/>
      <w:r>
        <w:rPr>
          <w:rFonts w:eastAsia="Times New Roman" w:cs="Times New Roman"/>
          <w:szCs w:val="24"/>
        </w:rPr>
        <w:t xml:space="preserve"> επικοινωνιών. Τι είναι η Ελλάδα; Εικοστή έβδομη στους είκοσι οκτώ. </w:t>
      </w:r>
      <w:proofErr w:type="spellStart"/>
      <w:r>
        <w:rPr>
          <w:rFonts w:eastAsia="Times New Roman" w:cs="Times New Roman"/>
          <w:szCs w:val="24"/>
        </w:rPr>
        <w:t>Ευρυζωνική</w:t>
      </w:r>
      <w:proofErr w:type="spellEnd"/>
      <w:r>
        <w:rPr>
          <w:rFonts w:eastAsia="Times New Roman" w:cs="Times New Roman"/>
          <w:szCs w:val="24"/>
        </w:rPr>
        <w:t xml:space="preserve"> κάλυψη υψηλής ταχύτητας. Τι είναι η Ελλάδα; Εικοστή όγδοη στους είκοσι οκτώ. Διείσδυση </w:t>
      </w:r>
      <w:proofErr w:type="spellStart"/>
      <w:r>
        <w:rPr>
          <w:rFonts w:eastAsia="Times New Roman" w:cs="Times New Roman"/>
          <w:szCs w:val="24"/>
        </w:rPr>
        <w:t>ευρυζωνικών</w:t>
      </w:r>
      <w:proofErr w:type="spellEnd"/>
      <w:r>
        <w:rPr>
          <w:rFonts w:eastAsia="Times New Roman" w:cs="Times New Roman"/>
          <w:szCs w:val="24"/>
        </w:rPr>
        <w:t xml:space="preserve"> επικοινωνιών υψηλής ταχύτητας. Τι είναι η Ελ</w:t>
      </w:r>
      <w:r>
        <w:rPr>
          <w:rFonts w:eastAsia="Times New Roman" w:cs="Times New Roman"/>
          <w:szCs w:val="24"/>
        </w:rPr>
        <w:t xml:space="preserve">λάδα; Εικοστή όγδοη στους είκοσι οκτώ. Κάλυψη </w:t>
      </w:r>
      <w:proofErr w:type="spellStart"/>
      <w:r>
        <w:rPr>
          <w:rFonts w:eastAsia="Times New Roman" w:cs="Times New Roman"/>
          <w:szCs w:val="24"/>
        </w:rPr>
        <w:t>ευρυζωνικών</w:t>
      </w:r>
      <w:proofErr w:type="spellEnd"/>
      <w:r>
        <w:rPr>
          <w:rFonts w:eastAsia="Times New Roman" w:cs="Times New Roman"/>
          <w:szCs w:val="24"/>
        </w:rPr>
        <w:t xml:space="preserve"> επικοινωνιών </w:t>
      </w:r>
      <w:proofErr w:type="spellStart"/>
      <w:r>
        <w:rPr>
          <w:rFonts w:eastAsia="Times New Roman" w:cs="Times New Roman"/>
          <w:szCs w:val="24"/>
        </w:rPr>
        <w:t>υπερυψηλής</w:t>
      </w:r>
      <w:proofErr w:type="spellEnd"/>
      <w:r>
        <w:rPr>
          <w:rFonts w:eastAsia="Times New Roman" w:cs="Times New Roman"/>
          <w:szCs w:val="24"/>
        </w:rPr>
        <w:t xml:space="preserve"> ταχύτητας. Τι είναι η Ελλάδα; Εικοστή όγδοη στους είκοσι οκτώ. Διείσδυση </w:t>
      </w:r>
      <w:proofErr w:type="spellStart"/>
      <w:r>
        <w:rPr>
          <w:rFonts w:eastAsia="Times New Roman" w:cs="Times New Roman"/>
          <w:szCs w:val="24"/>
        </w:rPr>
        <w:t>ευρυζωνικών</w:t>
      </w:r>
      <w:proofErr w:type="spellEnd"/>
      <w:r>
        <w:rPr>
          <w:rFonts w:eastAsia="Times New Roman" w:cs="Times New Roman"/>
          <w:szCs w:val="24"/>
        </w:rPr>
        <w:t xml:space="preserve"> επικοινωνιών υψηλής ταχύτητας. Τι είναι η Ελλάδα; Εικοστή όγδοη στους είκοσι οχτώ. Χρήστε</w:t>
      </w:r>
      <w:r>
        <w:rPr>
          <w:rFonts w:eastAsia="Times New Roman" w:cs="Times New Roman"/>
          <w:szCs w:val="24"/>
        </w:rPr>
        <w:t>ς του διαδικτύου. Τι είναι η Ελλάδα; Εικοστή έκτη στους είκοσι οκτώ. Βασικές ψηφιακές δεξιότητες. Τι είναι η Ελλάδα; Εδώ, έχουμε πάει πολύ μπροστά. Είναι εικοστή πέμπτη στους είκοσι οκτώ. Ειδικοί τύποι «Ε» που σημαίνει ειδικοί της τεχνολογίας αυτής. Τι είν</w:t>
      </w:r>
      <w:r>
        <w:rPr>
          <w:rFonts w:eastAsia="Times New Roman" w:cs="Times New Roman"/>
          <w:szCs w:val="24"/>
        </w:rPr>
        <w:t>αι η Ελλάδα; Εδώ, ερχόμαστε στη νόρμα μας. Είμαστε εικοστοί όγδοοι στους είκοσι οκτώ!</w:t>
      </w:r>
    </w:p>
    <w:p w14:paraId="45B7D574"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Ειλικρινά, πείτε μου, κυρίες και κύριοι συνάδελφοι, οποιοσδήποτε από εσάς με οποιαδήποτε αίσθηση συνείδησης, σοβαρότητας, αντίληψης, είναι δυνατόν να αντιστοιχίσει την ει</w:t>
      </w:r>
      <w:r>
        <w:rPr>
          <w:rFonts w:eastAsia="Times New Roman" w:cs="Times New Roman"/>
          <w:szCs w:val="24"/>
        </w:rPr>
        <w:t>κόνα που δίνει ο κύριος Υπουργός, όταν μιλάει σε αυτήν την Αί</w:t>
      </w:r>
      <w:r>
        <w:rPr>
          <w:rFonts w:eastAsia="Times New Roman" w:cs="Times New Roman"/>
          <w:szCs w:val="24"/>
        </w:rPr>
        <w:lastRenderedPageBreak/>
        <w:t>θουσα, με την εικόνα που μας δείχνει ο δείκτης ψηφιακής οικονομίας της Ευρωπαϊκής Επιτροπής; Ο συνολικός δείκτης μάς πηγαίνει στην προτελευταία θέση, στην εικοστή έβδομη θέση, στον συνολικό δείκτ</w:t>
      </w:r>
      <w:r>
        <w:rPr>
          <w:rFonts w:eastAsia="Times New Roman" w:cs="Times New Roman"/>
          <w:szCs w:val="24"/>
        </w:rPr>
        <w:t>η. Εξαιτίας αυτού του είκοσι πέντε και άλλων δύο δεικτών καταφέρνουμε να μην είμαστε εικοστοί όγδοοι συνολικά, αλλά να είμαστε εικοστοί έβδομοι. Υπολείπεται, ευτυχώς για εμάς μια άλλη χώρα των Βαλκανίων. Κι όμως έρχεται ο κύριος Υπουργός εδώ, ο οποίος έχει</w:t>
      </w:r>
      <w:r>
        <w:rPr>
          <w:rFonts w:eastAsia="Times New Roman" w:cs="Times New Roman"/>
          <w:szCs w:val="24"/>
        </w:rPr>
        <w:t xml:space="preserve"> μια αντίληψη ωσάν η χώρα </w:t>
      </w:r>
      <w:proofErr w:type="spellStart"/>
      <w:r>
        <w:rPr>
          <w:rFonts w:eastAsia="Times New Roman" w:cs="Times New Roman"/>
          <w:szCs w:val="24"/>
        </w:rPr>
        <w:t>θριαμβεύουσα</w:t>
      </w:r>
      <w:proofErr w:type="spellEnd"/>
      <w:r>
        <w:rPr>
          <w:rFonts w:eastAsia="Times New Roman" w:cs="Times New Roman"/>
          <w:szCs w:val="24"/>
        </w:rPr>
        <w:t xml:space="preserve"> να καλπάζει. </w:t>
      </w:r>
    </w:p>
    <w:p w14:paraId="45B7D575"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σήμερα για τη χώρα δεν είναι καλή μέρα, γιατί κατατέθηκε ένας προϋπολογισμός, ο οποίος δεν είναι ένας καλός προϋπολογισμός. Προσβλέπουμε στον επόμενο προϋπολογισμό, τον οποί</w:t>
      </w:r>
      <w:r>
        <w:rPr>
          <w:rFonts w:eastAsia="Times New Roman" w:cs="Times New Roman"/>
          <w:szCs w:val="24"/>
        </w:rPr>
        <w:t>ο θα καταθέσει η Κυβέρνηση Μητσοτάκη τέτοια εποχή του χρόνου με το καλό, ο οποίος θα αποκαταστήσει τα πράγματα. Θα δώσει αναπτυξιακό πρόσημο στην ελληνική οικονομία. Θα προσπαθήσει–δεν λέω ότι είναι εύκολο αυτό να γίνει μέσα σε ένα χρόνο ή σε λίγους μήνες-</w:t>
      </w:r>
      <w:r>
        <w:rPr>
          <w:rFonts w:eastAsia="Times New Roman" w:cs="Times New Roman"/>
          <w:szCs w:val="24"/>
        </w:rPr>
        <w:t xml:space="preserve"> να επαναφέρει τα πράγματα σε μια τροχιά μιας υγιούς </w:t>
      </w:r>
      <w:r>
        <w:rPr>
          <w:rFonts w:eastAsia="Times New Roman" w:cs="Times New Roman"/>
          <w:szCs w:val="24"/>
        </w:rPr>
        <w:lastRenderedPageBreak/>
        <w:t>ανάπτυξης, αλλά κυρίως και μέγιστα σε μ</w:t>
      </w:r>
      <w:r>
        <w:rPr>
          <w:rFonts w:eastAsia="Times New Roman" w:cs="Times New Roman"/>
          <w:szCs w:val="24"/>
        </w:rPr>
        <w:t>ί</w:t>
      </w:r>
      <w:r>
        <w:rPr>
          <w:rFonts w:eastAsia="Times New Roman" w:cs="Times New Roman"/>
          <w:szCs w:val="24"/>
        </w:rPr>
        <w:t>α τροχιά, πρώτον, αυτοσεβασμού της κυβέρνησης, μια τροχιά στην οποία η κυβέρνηση θα συνομιλεί με την κοινωνία επί τη βάσει της αλήθειας και όχι κατασκευασμάτων, τα</w:t>
      </w:r>
      <w:r>
        <w:rPr>
          <w:rFonts w:eastAsia="Times New Roman" w:cs="Times New Roman"/>
          <w:szCs w:val="24"/>
        </w:rPr>
        <w:t xml:space="preserve"> οποία προσβάλλουν την κοινή λογική. </w:t>
      </w:r>
    </w:p>
    <w:p w14:paraId="45B7D576"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κύριε Υπουργέ, απ’ ό,τι καταλαβαίνω θα είναι και για εσάς η τελευταία φορά που θα δείτε κατάθεση προϋπολογισμού από τα Κυβερνητικά Έδρανα. </w:t>
      </w:r>
    </w:p>
    <w:p w14:paraId="45B7D577" w14:textId="77777777" w:rsidR="003C2D4C" w:rsidRDefault="00D0192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5B7D578"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b/>
          <w:szCs w:val="24"/>
        </w:rPr>
        <w:t>ΜΑΡΙ</w:t>
      </w:r>
      <w:r>
        <w:rPr>
          <w:rFonts w:eastAsia="Times New Roman" w:cs="Times New Roman"/>
          <w:b/>
          <w:szCs w:val="24"/>
        </w:rPr>
        <w:t xml:space="preserve">ΟΣ ΚΑΤΣΗΣ: </w:t>
      </w:r>
      <w:r>
        <w:rPr>
          <w:rFonts w:eastAsia="Times New Roman" w:cs="Times New Roman"/>
          <w:szCs w:val="24"/>
        </w:rPr>
        <w:t>Κύριε Πρόεδρε, θα ήθελα τον λόγο για ένα λεπτό να μιλήσω για την βουλευτική τροπολογία.</w:t>
      </w:r>
    </w:p>
    <w:p w14:paraId="45B7D579"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Έχει γίνει δεκτή, βέβαια, η τροπολογία.</w:t>
      </w:r>
    </w:p>
    <w:p w14:paraId="45B7D57A"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 xml:space="preserve">Θέλω να τοποθετηθώ, επειδή αναφέρθηκε ο κ. </w:t>
      </w:r>
      <w:proofErr w:type="spellStart"/>
      <w:r>
        <w:rPr>
          <w:rFonts w:eastAsia="Times New Roman" w:cs="Times New Roman"/>
          <w:szCs w:val="24"/>
        </w:rPr>
        <w:t>Δένδιας</w:t>
      </w:r>
      <w:proofErr w:type="spellEnd"/>
      <w:r>
        <w:rPr>
          <w:rFonts w:eastAsia="Times New Roman" w:cs="Times New Roman"/>
          <w:szCs w:val="24"/>
        </w:rPr>
        <w:t xml:space="preserve"> σε αυτή. </w:t>
      </w:r>
    </w:p>
    <w:p w14:paraId="45B7D57B"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 xml:space="preserve">Ν (Σπυρίδων Λυκούδης): </w:t>
      </w:r>
      <w:r>
        <w:rPr>
          <w:rFonts w:eastAsia="Times New Roman" w:cs="Times New Roman"/>
          <w:szCs w:val="24"/>
        </w:rPr>
        <w:t xml:space="preserve">Έχετε τον λόγο για ένα λεπτό, κύριε συνάδελφε. </w:t>
      </w:r>
    </w:p>
    <w:p w14:paraId="45B7D57C"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 xml:space="preserve">Ευχαριστώ, κύριε Πρόεδρε. </w:t>
      </w:r>
    </w:p>
    <w:p w14:paraId="45B7D57D"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Δένδια</w:t>
      </w:r>
      <w:proofErr w:type="spellEnd"/>
      <w:r>
        <w:rPr>
          <w:rFonts w:eastAsia="Times New Roman" w:cs="Times New Roman"/>
          <w:szCs w:val="24"/>
        </w:rPr>
        <w:t xml:space="preserve">, θα ήθελα να αντιπαρέλθω τα </w:t>
      </w:r>
      <w:proofErr w:type="spellStart"/>
      <w:r>
        <w:rPr>
          <w:rFonts w:eastAsia="Times New Roman" w:cs="Times New Roman"/>
          <w:szCs w:val="24"/>
        </w:rPr>
        <w:t>απαξιωτικά</w:t>
      </w:r>
      <w:proofErr w:type="spellEnd"/>
      <w:r>
        <w:rPr>
          <w:rFonts w:eastAsia="Times New Roman" w:cs="Times New Roman"/>
          <w:szCs w:val="24"/>
        </w:rPr>
        <w:t xml:space="preserve"> και μειωτικά σχόλια απέναντι στους Βουλευτές που υπογράφουν αυτήν την τροπολογία.</w:t>
      </w:r>
    </w:p>
    <w:p w14:paraId="45B7D57E"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w:t>
      </w:r>
      <w:r>
        <w:rPr>
          <w:rFonts w:eastAsia="Times New Roman" w:cs="Times New Roman"/>
          <w:b/>
          <w:szCs w:val="24"/>
        </w:rPr>
        <w:t xml:space="preserve"> ΓΕΩΡΓΙΟΣ</w:t>
      </w:r>
      <w:r>
        <w:rPr>
          <w:rFonts w:eastAsia="Times New Roman" w:cs="Times New Roman"/>
          <w:b/>
          <w:szCs w:val="24"/>
        </w:rPr>
        <w:t xml:space="preserve"> ΔΕΝΔΙΑΣ: </w:t>
      </w:r>
      <w:r>
        <w:rPr>
          <w:rFonts w:eastAsia="Times New Roman" w:cs="Times New Roman"/>
          <w:szCs w:val="24"/>
        </w:rPr>
        <w:t xml:space="preserve">Δεν ήταν για εσάς. Για την Κυβέρνηση ήταν. </w:t>
      </w:r>
    </w:p>
    <w:p w14:paraId="45B7D57F"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 xml:space="preserve">Να σας απαντήσω επί της ουσίας, διότι μάλλον δεν τη διαβάσατε σωστά και αναλυτικά την τροπολογία. </w:t>
      </w:r>
    </w:p>
    <w:p w14:paraId="45B7D580"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Τι λέει η τροπολογία; Λέει για περιπτώσεις όπου περιφερειακά κανάλια έχουν μεταξύ τους πρόβλημα εκπομπής εξαιτίας ενός τεχνικού προβλήματος και ενόψει της διαδικασίας </w:t>
      </w:r>
      <w:proofErr w:type="spellStart"/>
      <w:r>
        <w:rPr>
          <w:rFonts w:eastAsia="Times New Roman" w:cs="Times New Roman"/>
          <w:szCs w:val="24"/>
        </w:rPr>
        <w:t>αδειοδότησης</w:t>
      </w:r>
      <w:proofErr w:type="spellEnd"/>
      <w:r>
        <w:rPr>
          <w:rFonts w:eastAsia="Times New Roman" w:cs="Times New Roman"/>
          <w:szCs w:val="24"/>
        </w:rPr>
        <w:t xml:space="preserve"> που προβλέπει ο ν.4339 -</w:t>
      </w:r>
      <w:proofErr w:type="spellStart"/>
      <w:r>
        <w:rPr>
          <w:rFonts w:eastAsia="Times New Roman" w:cs="Times New Roman"/>
          <w:szCs w:val="24"/>
        </w:rPr>
        <w:t>αδειοδότηση</w:t>
      </w:r>
      <w:proofErr w:type="spellEnd"/>
      <w:r>
        <w:rPr>
          <w:rFonts w:eastAsia="Times New Roman" w:cs="Times New Roman"/>
          <w:szCs w:val="24"/>
        </w:rPr>
        <w:t xml:space="preserve"> που ποτέ δεν είχατε κάνει, ούτε στα πανε</w:t>
      </w:r>
      <w:r>
        <w:rPr>
          <w:rFonts w:eastAsia="Times New Roman" w:cs="Times New Roman"/>
          <w:szCs w:val="24"/>
        </w:rPr>
        <w:t>λλαδικής, αλλά ούτε και στα περιφερειακής εμβέλειας κανάλια, να το υπενθυμίσουμε αυτό- να υπάρξει μία συμπληρωματική θέση, εκτός της περιφερειακής ζώνης όμως που εκπέμπουν αυτά τα περιφερειακά κανάλια, προκειμένου να εκπέμπουν μετά από κοινή αίτηση όλων αυ</w:t>
      </w:r>
      <w:r>
        <w:rPr>
          <w:rFonts w:eastAsia="Times New Roman" w:cs="Times New Roman"/>
          <w:szCs w:val="24"/>
        </w:rPr>
        <w:t xml:space="preserve">τών των καναλιών της ίδιας περιφερειακής ζώνης για την ίδια αυτή ζώνη, όχι για άλλη ζώνη. </w:t>
      </w:r>
    </w:p>
    <w:p w14:paraId="45B7D581"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παράδειγμα, περιφερειακό ηπειρωτικό κανάλι δεν μπορεί να εκπέμπει και να πιάνει στη δυτική Ελλάδα. Το περιφερειακό ηπειρωτικό κανάλι θα εκπέμπει στην Ήπειρο με μία συμπληρωματική θέση και εν όψει </w:t>
      </w:r>
      <w:proofErr w:type="spellStart"/>
      <w:r>
        <w:rPr>
          <w:rFonts w:eastAsia="Times New Roman" w:cs="Times New Roman"/>
          <w:szCs w:val="24"/>
        </w:rPr>
        <w:t>αδειοδότησης</w:t>
      </w:r>
      <w:proofErr w:type="spellEnd"/>
      <w:r>
        <w:rPr>
          <w:rFonts w:eastAsia="Times New Roman" w:cs="Times New Roman"/>
          <w:szCs w:val="24"/>
        </w:rPr>
        <w:t xml:space="preserve">. </w:t>
      </w:r>
    </w:p>
    <w:p w14:paraId="45B7D582"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Είναι λοιπόν εκ του περισσού να πείτε, πρ</w:t>
      </w:r>
      <w:r>
        <w:rPr>
          <w:rFonts w:eastAsia="Times New Roman" w:cs="Times New Roman"/>
          <w:szCs w:val="24"/>
        </w:rPr>
        <w:t xml:space="preserve">ώτον ότι υπάρχει έννομο συμφέρον από άλλης περιφέρειας περιφερειακό κανάλι, όπως είπατε της Αττικής διά Βήματος Βουλής. Και δεύτερον, να σας πω ότι λέει αναλυτικά η τροπολογία ότι μετά από υποβολή κοινής αίτησης από τους </w:t>
      </w:r>
      <w:proofErr w:type="spellStart"/>
      <w:r>
        <w:rPr>
          <w:rFonts w:eastAsia="Times New Roman" w:cs="Times New Roman"/>
          <w:szCs w:val="24"/>
        </w:rPr>
        <w:t>παρόχους</w:t>
      </w:r>
      <w:proofErr w:type="spellEnd"/>
      <w:r>
        <w:rPr>
          <w:rFonts w:eastAsia="Times New Roman" w:cs="Times New Roman"/>
          <w:szCs w:val="24"/>
        </w:rPr>
        <w:t xml:space="preserve"> περιεχομένου ενός διαύλου,</w:t>
      </w:r>
      <w:r>
        <w:rPr>
          <w:rFonts w:eastAsia="Times New Roman" w:cs="Times New Roman"/>
          <w:szCs w:val="24"/>
        </w:rPr>
        <w:t xml:space="preserve"> πρώτον, και δεύτερον μετά από σύμφωνη γνώμη της Εθνικής Επιτροπής Τηλεπικοινωνιών και Ταχυδρομείων, της Ανεξάρτητης Αρχής. </w:t>
      </w:r>
    </w:p>
    <w:p w14:paraId="45B7D583"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Αυτά νομίζω διασαφηνίζουν τα πράγματα. Νομίζω ότι είναι σκόπιμο να πάρετε πίσω τους χαρακτηρισμούς.</w:t>
      </w:r>
    </w:p>
    <w:p w14:paraId="45B7D584"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5B7D585"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w:t>
      </w:r>
      <w:r>
        <w:rPr>
          <w:rFonts w:eastAsia="Times New Roman" w:cs="Times New Roman"/>
          <w:b/>
          <w:szCs w:val="24"/>
        </w:rPr>
        <w:t xml:space="preserve"> Λυκούδης): </w:t>
      </w:r>
      <w:r>
        <w:rPr>
          <w:rFonts w:eastAsia="Times New Roman" w:cs="Times New Roman"/>
          <w:szCs w:val="24"/>
        </w:rPr>
        <w:t xml:space="preserve">Ευχαριστώ, κύριε συνάδελφε. Ήταν κρίσιμες οι διευκρινήσεις σας. </w:t>
      </w:r>
    </w:p>
    <w:p w14:paraId="45B7D586"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14:paraId="45B7D587"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ΣΤΑΥΡΟΣ ΑΡΑΧΩΒΙΤΗΣ (Υπουργός Αγροτικής Ανάπτυξης και Τροφίμων): </w:t>
      </w:r>
      <w:r>
        <w:rPr>
          <w:rFonts w:eastAsia="Times New Roman" w:cs="Times New Roman"/>
          <w:szCs w:val="24"/>
        </w:rPr>
        <w:t xml:space="preserve">Ευχαριστώ, κύριε Πρόεδρε. </w:t>
      </w:r>
    </w:p>
    <w:p w14:paraId="45B7D588"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σημερινή συνεδρίαση είνα</w:t>
      </w:r>
      <w:r>
        <w:rPr>
          <w:rFonts w:eastAsia="Times New Roman" w:cs="Times New Roman"/>
          <w:szCs w:val="24"/>
        </w:rPr>
        <w:t xml:space="preserve">ι όντως μία ιστορική συνεδρίαση για τη χώρα μας, για τρεις βασικούς λόγους: </w:t>
      </w:r>
    </w:p>
    <w:p w14:paraId="45B7D589"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Πρώτον, όσο και να προσπαθεί η Αντιπολίτευση να μειώσει τη σημασία της κατάθεσης του πρώτου </w:t>
      </w:r>
      <w:proofErr w:type="spellStart"/>
      <w:r>
        <w:rPr>
          <w:rFonts w:eastAsia="Times New Roman" w:cs="Times New Roman"/>
          <w:szCs w:val="24"/>
        </w:rPr>
        <w:t>μεταμνημονιακού</w:t>
      </w:r>
      <w:proofErr w:type="spellEnd"/>
      <w:r>
        <w:rPr>
          <w:rFonts w:eastAsia="Times New Roman" w:cs="Times New Roman"/>
          <w:szCs w:val="24"/>
        </w:rPr>
        <w:t xml:space="preserve"> </w:t>
      </w:r>
      <w:r>
        <w:rPr>
          <w:rFonts w:eastAsia="Times New Roman" w:cs="Times New Roman"/>
          <w:szCs w:val="24"/>
        </w:rPr>
        <w:t>π</w:t>
      </w:r>
      <w:r>
        <w:rPr>
          <w:rFonts w:eastAsia="Times New Roman" w:cs="Times New Roman"/>
          <w:szCs w:val="24"/>
        </w:rPr>
        <w:t>ροϋπολογισμού, που μέχρι ενός σημείου είναι κατανοητό, αυτό είναι γεγο</w:t>
      </w:r>
      <w:r>
        <w:rPr>
          <w:rFonts w:eastAsia="Times New Roman" w:cs="Times New Roman"/>
          <w:szCs w:val="24"/>
        </w:rPr>
        <w:t xml:space="preserve">νός και τα γεγονότα είτε μας αρέσουν είτε δεν μας αρέσουν. Αλλά ό,τι είναι γεγονότα, είναι. </w:t>
      </w:r>
    </w:p>
    <w:p w14:paraId="45B7D58A"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Όπως, κύριε </w:t>
      </w:r>
      <w:proofErr w:type="spellStart"/>
      <w:r>
        <w:rPr>
          <w:rFonts w:eastAsia="Times New Roman" w:cs="Times New Roman"/>
          <w:szCs w:val="24"/>
        </w:rPr>
        <w:t>Δένδια</w:t>
      </w:r>
      <w:proofErr w:type="spellEnd"/>
      <w:r>
        <w:rPr>
          <w:rFonts w:eastAsia="Times New Roman" w:cs="Times New Roman"/>
          <w:szCs w:val="24"/>
        </w:rPr>
        <w:t xml:space="preserve">, η Νέα Δημοκρατία έχει καταθέσει αρκετούς </w:t>
      </w:r>
      <w:r>
        <w:rPr>
          <w:rFonts w:eastAsia="Times New Roman" w:cs="Times New Roman"/>
          <w:szCs w:val="24"/>
        </w:rPr>
        <w:t>π</w:t>
      </w:r>
      <w:r>
        <w:rPr>
          <w:rFonts w:eastAsia="Times New Roman" w:cs="Times New Roman"/>
          <w:szCs w:val="24"/>
        </w:rPr>
        <w:t>ροϋπολογισμούς μέχρι τώρα, τους οποίους ο ελληνικός λαός δεν ξεχνάει, να είστε σίγουρος. Και θα χρεια</w:t>
      </w:r>
      <w:r>
        <w:rPr>
          <w:rFonts w:eastAsia="Times New Roman" w:cs="Times New Roman"/>
          <w:szCs w:val="24"/>
        </w:rPr>
        <w:t xml:space="preserve">στεί να περιμένει αρκετά ακόμα μέχρι να ξαναπεί ο ελληνικός λαός πότε θα καταθέσει ξανά </w:t>
      </w:r>
      <w:r>
        <w:rPr>
          <w:rFonts w:eastAsia="Times New Roman" w:cs="Times New Roman"/>
          <w:szCs w:val="24"/>
        </w:rPr>
        <w:t>π</w:t>
      </w:r>
      <w:r>
        <w:rPr>
          <w:rFonts w:eastAsia="Times New Roman" w:cs="Times New Roman"/>
          <w:szCs w:val="24"/>
        </w:rPr>
        <w:t xml:space="preserve">ροϋπολογισμό. </w:t>
      </w:r>
    </w:p>
    <w:p w14:paraId="45B7D58B"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γεγονός είναι ότι σήμερα συζητάμε για την ενσωμάτωση μιας πολύ σημαντικής </w:t>
      </w:r>
      <w:r>
        <w:rPr>
          <w:rFonts w:eastAsia="Times New Roman" w:cs="Times New Roman"/>
          <w:szCs w:val="24"/>
        </w:rPr>
        <w:t>ο</w:t>
      </w:r>
      <w:r>
        <w:rPr>
          <w:rFonts w:eastAsia="Times New Roman" w:cs="Times New Roman"/>
          <w:szCs w:val="24"/>
        </w:rPr>
        <w:t>δηγίας, η οποία έχει να κάνει με την ασφάλεια των χρηστών του διαδ</w:t>
      </w:r>
      <w:r>
        <w:rPr>
          <w:rFonts w:eastAsia="Times New Roman" w:cs="Times New Roman"/>
          <w:szCs w:val="24"/>
        </w:rPr>
        <w:t xml:space="preserve">ικτύου. Είναι σημαντικό γιατί αυτό είναι το ζητούμενο και ιδιαίτερα για τους νέους και τις </w:t>
      </w:r>
      <w:r>
        <w:rPr>
          <w:rFonts w:eastAsia="Times New Roman" w:cs="Times New Roman"/>
          <w:szCs w:val="24"/>
        </w:rPr>
        <w:lastRenderedPageBreak/>
        <w:t xml:space="preserve">μικρές ηλικίες που χρησιμοποιούν το διαδίκτυο. Κι εδώ νομίζω ότι δεν εστιάσαμε αρκετά σήμερα. </w:t>
      </w:r>
    </w:p>
    <w:p w14:paraId="45B7D58C"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Τρίτον, υλοποιείται σήμερα μ</w:t>
      </w:r>
      <w:r>
        <w:rPr>
          <w:rFonts w:eastAsia="Times New Roman" w:cs="Times New Roman"/>
          <w:szCs w:val="24"/>
        </w:rPr>
        <w:t>ί</w:t>
      </w:r>
      <w:r>
        <w:rPr>
          <w:rFonts w:eastAsia="Times New Roman" w:cs="Times New Roman"/>
          <w:szCs w:val="24"/>
        </w:rPr>
        <w:t>α ακόμα δέσμευση του Πρωθυπουργού προς το</w:t>
      </w:r>
      <w:r>
        <w:rPr>
          <w:rFonts w:eastAsia="Times New Roman" w:cs="Times New Roman"/>
          <w:szCs w:val="24"/>
        </w:rPr>
        <w:t>υς αγρότες. Με την κατάθεση της τροπολογίας, που σε λίγη ώρα θα είναι νόμος του κράτους, υλοποιείται μια δέσμευση από τη Διεθνή Έκθεση της Θεσσαλονίκης, όπου ο Πρωθυπουργός εξήγγειλε την κατάργηση του τέλους επιτηδεύματος προς τους αγρότες και μάλιστα τους</w:t>
      </w:r>
      <w:r>
        <w:rPr>
          <w:rFonts w:eastAsia="Times New Roman" w:cs="Times New Roman"/>
          <w:szCs w:val="24"/>
        </w:rPr>
        <w:t xml:space="preserve"> συνεταιρισμένους αγρότες. </w:t>
      </w:r>
    </w:p>
    <w:p w14:paraId="45B7D58D"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Είναι σημαντικό γιατί οι συνεταιρισμοί προωθούνται όχι μόνο ως ιδεολόγημα της Αριστεράς, αλλά γιατί σε όλες τις δυτικές κοινωνίες πλέον, τις κοινωνίες του φιλελεύθερου κόσμου, οι συνεταιρισμοί, ο συνεργατισμός γενικότερα, αποτελ</w:t>
      </w:r>
      <w:r>
        <w:rPr>
          <w:rFonts w:eastAsia="Times New Roman" w:cs="Times New Roman"/>
          <w:szCs w:val="24"/>
        </w:rPr>
        <w:t>εί τη λύση στη συνένωση δυνάμεων απέναντι στις μεγάλες πολυεθνικές. Δηλαδή η επιβίωση των μικρομεσαίων αγροτών είναι συνυφασμένη με την ύπαρξη και την εύρυθμη λειτουργία των συνεταιρισμών.</w:t>
      </w:r>
    </w:p>
    <w:p w14:paraId="45B7D58E"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lastRenderedPageBreak/>
        <w:t>Σ’ αυτή την κατεύθυνση, λοιπόν, προχωράμε, ξεκινώντας ήδη από σήμερ</w:t>
      </w:r>
      <w:r>
        <w:rPr>
          <w:rFonts w:eastAsia="Times New Roman" w:cs="Times New Roman"/>
          <w:szCs w:val="24"/>
        </w:rPr>
        <w:t xml:space="preserve">α σε συνέχεια του πρώτου νόμου που κατατέθηκε το 2016 για τους συνεταιρισμούς, σε μια κατεύθυνση η οποία είναι αναγκαιότητα. </w:t>
      </w:r>
    </w:p>
    <w:p w14:paraId="45B7D58F"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Ο Υπουργός Ψηφιακής Πολιτικής μίλησε για τον μετασχηματισμό της γεωργίας στην ψηφιακή εποχή. Είναι γεγονός ότι έχουμε κάνει πολλά </w:t>
      </w:r>
      <w:r>
        <w:rPr>
          <w:rFonts w:eastAsia="Times New Roman" w:cs="Times New Roman"/>
          <w:szCs w:val="24"/>
        </w:rPr>
        <w:t xml:space="preserve">βήματα μαζί από το προσχέδιο της προκήρυξης μέχρι να φτάσουμε σε μια μορφή η οποία φτάνει στο τέλος της, κάτι που θα δείτε σε πολύ λίγες μέρες. </w:t>
      </w:r>
    </w:p>
    <w:p w14:paraId="45B7D590"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Από τότε και λαμβάνοντας υ</w:t>
      </w:r>
      <w:r>
        <w:rPr>
          <w:rFonts w:eastAsia="Times New Roman" w:cs="Times New Roman"/>
          <w:szCs w:val="24"/>
        </w:rPr>
        <w:t xml:space="preserve">π’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τις παρατηρήσεις, κυρίως τη δουλειά που έγινε από επιστήμονες, από ανθρώπους </w:t>
      </w:r>
      <w:r>
        <w:rPr>
          <w:rFonts w:eastAsia="Times New Roman" w:cs="Times New Roman"/>
          <w:szCs w:val="24"/>
        </w:rPr>
        <w:t>με πολιτικό κριτήριο, από ανθρώπους στον δικό μας χώρο, λήφθηκαν υπόψη όλες αυτές οι παρατηρήσεις και φτάνουμε σε μ</w:t>
      </w:r>
      <w:r>
        <w:rPr>
          <w:rFonts w:eastAsia="Times New Roman" w:cs="Times New Roman"/>
          <w:szCs w:val="24"/>
        </w:rPr>
        <w:t>ί</w:t>
      </w:r>
      <w:r>
        <w:rPr>
          <w:rFonts w:eastAsia="Times New Roman" w:cs="Times New Roman"/>
          <w:szCs w:val="24"/>
        </w:rPr>
        <w:t>α μορφή που διασφαλίζει τον δημόσιο χαρακτήρα των δεδομένων και της πλατφόρμας. Αυτό είναι το σημαντικότερο όλων.</w:t>
      </w:r>
    </w:p>
    <w:p w14:paraId="45B7D591"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Οι χρήστες των αποτελεσμάτ</w:t>
      </w:r>
      <w:r>
        <w:rPr>
          <w:rFonts w:eastAsia="Times New Roman" w:cs="Times New Roman"/>
          <w:szCs w:val="24"/>
        </w:rPr>
        <w:t xml:space="preserve">ων των δεδομένων που θα υπάρχουν από όλη αυτή τη δουλειά μόλις ολοκληρωθεί θα έχουν ελεύθερη και δωρεάν πρόσβαση στα δεδομένα. Αυτό είναι για </w:t>
      </w:r>
      <w:r>
        <w:rPr>
          <w:rFonts w:eastAsia="Times New Roman" w:cs="Times New Roman"/>
          <w:szCs w:val="24"/>
        </w:rPr>
        <w:lastRenderedPageBreak/>
        <w:t>εμάς η απόλυτη εγγύηση ότι ο Έλληνας αγρότης θα απολαμβάνει τα οφέλη αυτού του ψηφιακού μετασχηματισμού. Είναι ένα</w:t>
      </w:r>
      <w:r>
        <w:rPr>
          <w:rFonts w:eastAsia="Times New Roman" w:cs="Times New Roman"/>
          <w:szCs w:val="24"/>
        </w:rPr>
        <w:t xml:space="preserve"> τεράστιο βήμα. Ο Επίτροπος Γεωργίας κ. </w:t>
      </w:r>
      <w:r>
        <w:rPr>
          <w:rFonts w:eastAsia="Times New Roman" w:cs="Times New Roman"/>
          <w:szCs w:val="24"/>
          <w:lang w:val="en-US"/>
        </w:rPr>
        <w:t>Hogan</w:t>
      </w:r>
      <w:r w:rsidRPr="0005184D">
        <w:rPr>
          <w:rFonts w:eastAsia="Times New Roman" w:cs="Times New Roman"/>
          <w:szCs w:val="24"/>
        </w:rPr>
        <w:t xml:space="preserve"> το αναγν</w:t>
      </w:r>
      <w:r>
        <w:rPr>
          <w:rFonts w:eastAsia="Times New Roman" w:cs="Times New Roman"/>
          <w:szCs w:val="24"/>
        </w:rPr>
        <w:t xml:space="preserve">ώρισε και έδωσε τα εύσημα. Μάλιστα, στις 10 Δεκέμβρη θα τον έχουμε στην Ελλάδα και θα έχουμε τη χαρά να συζητήσουμε γι’ αυτό μαζί του, όπως συζήτησα πριν από δύο μέρες μαζί του στις Βρυξέλλες. </w:t>
      </w:r>
    </w:p>
    <w:p w14:paraId="45B7D592"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Η Ελλάδα</w:t>
      </w:r>
      <w:r>
        <w:rPr>
          <w:rFonts w:eastAsia="Times New Roman" w:cs="Times New Roman"/>
          <w:szCs w:val="24"/>
        </w:rPr>
        <w:t xml:space="preserve"> μπαίνει σε νέα εποχή. Σχετικά με τα δεδομένα που παρουσιάστηκαν για την κατάσταση της χώρας, όσον αφορά τη θέση της στον ψηφιακό κόσμο, μην ξεχνάτε από ποια αφετηρία ξεκινήσαμε και σε έναν χρόνο μνημονίων. Τώρα έχουμε τη δυνατότητα να προχωρήσουμε και τις</w:t>
      </w:r>
      <w:r>
        <w:rPr>
          <w:rFonts w:eastAsia="Times New Roman" w:cs="Times New Roman"/>
          <w:szCs w:val="24"/>
        </w:rPr>
        <w:t xml:space="preserve"> επιλογές που θα φέρουν τη χώρα εκεί που πραγματικά της αξίζει.</w:t>
      </w:r>
    </w:p>
    <w:p w14:paraId="45B7D593"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Και ξεκινώντας από το έργο της ψηφιακής γεωργίας, θυμηθείτε ότι είναι ένα έργο που πρόκειται να χρηματοδοτηθεί εξ ολοκλήρου από το Πρόγραμμα Δημοσίων Επενδύσεων. Δηλαδή η χώρα τώρα επενδύει πά</w:t>
      </w:r>
      <w:r>
        <w:rPr>
          <w:rFonts w:eastAsia="Times New Roman" w:cs="Times New Roman"/>
          <w:szCs w:val="24"/>
        </w:rPr>
        <w:t>νω στον ψηφιακό κόσμο και πάνω στο μέλλον της αγροτικής παραγωγής.</w:t>
      </w:r>
    </w:p>
    <w:p w14:paraId="45B7D594"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14:paraId="45B7D595" w14:textId="77777777" w:rsidR="003C2D4C" w:rsidRDefault="00D0192B">
      <w:pPr>
        <w:spacing w:line="600" w:lineRule="auto"/>
        <w:ind w:firstLine="720"/>
        <w:contextualSpacing/>
        <w:jc w:val="center"/>
        <w:rPr>
          <w:rFonts w:eastAsia="Times New Roman" w:cs="Times New Roman"/>
          <w:szCs w:val="24"/>
        </w:rPr>
      </w:pPr>
      <w:r>
        <w:rPr>
          <w:rFonts w:eastAsia="Times New Roman" w:cs="Times New Roman"/>
          <w:szCs w:val="24"/>
        </w:rPr>
        <w:lastRenderedPageBreak/>
        <w:t xml:space="preserve">(Χειροκροτήματα από τις πτέρυγες </w:t>
      </w:r>
      <w:r>
        <w:rPr>
          <w:rFonts w:eastAsia="Times New Roman" w:cs="Times New Roman"/>
          <w:szCs w:val="24"/>
        </w:rPr>
        <w:t xml:space="preserve">του </w:t>
      </w:r>
      <w:r w:rsidRPr="00517DAE">
        <w:rPr>
          <w:rFonts w:eastAsia="Times New Roman" w:cs="Times New Roman"/>
          <w:szCs w:val="24"/>
        </w:rPr>
        <w:t>ΣΥΡΙΖΑ</w:t>
      </w:r>
      <w:r>
        <w:rPr>
          <w:rFonts w:eastAsia="Times New Roman" w:cs="Times New Roman"/>
          <w:szCs w:val="24"/>
        </w:rPr>
        <w:t xml:space="preserve"> και των ΑΝΕΛ)</w:t>
      </w:r>
    </w:p>
    <w:p w14:paraId="45B7D596" w14:textId="77777777" w:rsidR="003C2D4C" w:rsidRDefault="00D0192B">
      <w:pPr>
        <w:spacing w:line="600" w:lineRule="auto"/>
        <w:ind w:firstLine="720"/>
        <w:contextualSpacing/>
        <w:jc w:val="both"/>
        <w:rPr>
          <w:rFonts w:eastAsia="Times New Roman" w:cs="Times New Roman"/>
          <w:szCs w:val="24"/>
        </w:rPr>
      </w:pPr>
      <w:r w:rsidRPr="00150D8D">
        <w:rPr>
          <w:rFonts w:eastAsia="Times New Roman" w:cs="Times New Roman"/>
          <w:b/>
          <w:szCs w:val="24"/>
        </w:rPr>
        <w:t xml:space="preserve">ΠΡΟΕΔΡΕΥΩΝ (Σπυρίδων Λυκούδης): </w:t>
      </w:r>
      <w:r>
        <w:rPr>
          <w:rFonts w:eastAsia="Times New Roman" w:cs="Times New Roman"/>
          <w:szCs w:val="24"/>
        </w:rPr>
        <w:t>Ευχαριστώ, κύριε Υπουργέ.</w:t>
      </w:r>
    </w:p>
    <w:p w14:paraId="45B7D597"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Τον λόγο έχει ο συνάδελφος κ. Θεοχαρόπουλος.</w:t>
      </w:r>
    </w:p>
    <w:p w14:paraId="45B7D598" w14:textId="77777777" w:rsidR="003C2D4C" w:rsidRDefault="00D0192B">
      <w:pPr>
        <w:tabs>
          <w:tab w:val="left" w:pos="2940"/>
        </w:tabs>
        <w:spacing w:line="600" w:lineRule="auto"/>
        <w:ind w:firstLine="720"/>
        <w:contextualSpacing/>
        <w:jc w:val="both"/>
        <w:rPr>
          <w:rFonts w:eastAsia="Times New Roman"/>
          <w:szCs w:val="24"/>
        </w:rPr>
      </w:pPr>
      <w:r w:rsidRPr="00A0100C">
        <w:rPr>
          <w:rFonts w:eastAsia="Times New Roman"/>
          <w:b/>
          <w:szCs w:val="24"/>
        </w:rPr>
        <w:t>ΑΘΑΝΑΣΙΟΣ ΘΕΟΧΑΡΟΠΟΥΛΟΣ:</w:t>
      </w:r>
      <w:r>
        <w:rPr>
          <w:rFonts w:eastAsia="Times New Roman"/>
          <w:szCs w:val="24"/>
        </w:rPr>
        <w:t xml:space="preserve"> Ευχαριστώ, κύριε Πρόεδρε.</w:t>
      </w:r>
    </w:p>
    <w:p w14:paraId="45B7D599" w14:textId="77777777" w:rsidR="003C2D4C" w:rsidRDefault="00D0192B">
      <w:pPr>
        <w:tabs>
          <w:tab w:val="left" w:pos="2940"/>
        </w:tabs>
        <w:spacing w:line="600" w:lineRule="auto"/>
        <w:ind w:firstLine="720"/>
        <w:contextualSpacing/>
        <w:jc w:val="both"/>
        <w:rPr>
          <w:rFonts w:eastAsia="Times New Roman"/>
          <w:szCs w:val="24"/>
        </w:rPr>
      </w:pPr>
      <w:r>
        <w:rPr>
          <w:rFonts w:eastAsia="Times New Roman"/>
          <w:szCs w:val="24"/>
        </w:rPr>
        <w:t>Κύριοι Υπουργοί, θα ξεκινήσω από τις τροπολογίες για να προχωρήσω στα υπόλοιπα.</w:t>
      </w:r>
    </w:p>
    <w:p w14:paraId="45B7D59A" w14:textId="77777777" w:rsidR="003C2D4C" w:rsidRDefault="00D0192B">
      <w:pPr>
        <w:tabs>
          <w:tab w:val="left" w:pos="2940"/>
        </w:tabs>
        <w:spacing w:line="600" w:lineRule="auto"/>
        <w:ind w:firstLine="720"/>
        <w:contextualSpacing/>
        <w:jc w:val="both"/>
        <w:rPr>
          <w:rFonts w:eastAsia="Times New Roman"/>
          <w:szCs w:val="24"/>
        </w:rPr>
      </w:pPr>
      <w:r>
        <w:rPr>
          <w:rFonts w:eastAsia="Times New Roman"/>
          <w:szCs w:val="24"/>
        </w:rPr>
        <w:t>Η πρώτη τροπολογία αφορ</w:t>
      </w:r>
      <w:r>
        <w:rPr>
          <w:rFonts w:eastAsia="Times New Roman"/>
          <w:szCs w:val="24"/>
        </w:rPr>
        <w:t>ά</w:t>
      </w:r>
      <w:r>
        <w:rPr>
          <w:rFonts w:eastAsia="Times New Roman"/>
          <w:szCs w:val="24"/>
        </w:rPr>
        <w:t xml:space="preserve"> τον φόρο επιτηδεύματος. Αναφέρθηκε πριν από λίγο και ο Υπουργός Αγροτικής Ανάπτυξης. Φαίνεται ότι στην Κυβέρνησή σας διαβάσατε την πρόταση νόμου που κατέθεσε το Κίνημα Αλλαγής, αλλά δεν τη διαβάσατε καλά. Γιατί το λέω αυτό; Διότι, πράγματι, η δική μας θέσ</w:t>
      </w:r>
      <w:r>
        <w:rPr>
          <w:rFonts w:eastAsia="Times New Roman"/>
          <w:szCs w:val="24"/>
        </w:rPr>
        <w:t>η είναι σταθερή, ότι θα πρέπει να προχωρήσουμε σε τέτοια μέτρα, όπως είναι η κατάργηση του τέλους επιτηδεύματος, αλλά όχι μόνο σ’ αυτό το θέμα</w:t>
      </w:r>
      <w:r w:rsidRPr="00C42585">
        <w:rPr>
          <w:rFonts w:eastAsia="Times New Roman"/>
          <w:szCs w:val="24"/>
        </w:rPr>
        <w:t>,</w:t>
      </w:r>
      <w:r>
        <w:rPr>
          <w:rFonts w:eastAsia="Times New Roman"/>
          <w:szCs w:val="24"/>
        </w:rPr>
        <w:t xml:space="preserve"> σε όσους είναι στους συνεταιρισμούς</w:t>
      </w:r>
      <w:r>
        <w:rPr>
          <w:rFonts w:eastAsia="Times New Roman"/>
          <w:szCs w:val="24"/>
        </w:rPr>
        <w:t>.</w:t>
      </w:r>
      <w:r w:rsidRPr="00C42585">
        <w:rPr>
          <w:rFonts w:eastAsia="Times New Roman"/>
          <w:szCs w:val="24"/>
        </w:rPr>
        <w:t xml:space="preserve"> </w:t>
      </w:r>
      <w:r>
        <w:rPr>
          <w:rFonts w:eastAsia="Times New Roman"/>
          <w:szCs w:val="24"/>
        </w:rPr>
        <w:t>Η</w:t>
      </w:r>
      <w:r>
        <w:rPr>
          <w:rFonts w:eastAsia="Times New Roman"/>
          <w:szCs w:val="24"/>
        </w:rPr>
        <w:t xml:space="preserve"> σταδιακή κατάργηση του τέλους -για παράδειγμα μέσα σε μ</w:t>
      </w:r>
      <w:r>
        <w:rPr>
          <w:rFonts w:eastAsia="Times New Roman"/>
          <w:szCs w:val="24"/>
        </w:rPr>
        <w:t>ί</w:t>
      </w:r>
      <w:r>
        <w:rPr>
          <w:rFonts w:eastAsia="Times New Roman"/>
          <w:szCs w:val="24"/>
        </w:rPr>
        <w:t xml:space="preserve">α διετία- είναι </w:t>
      </w:r>
      <w:r>
        <w:rPr>
          <w:rFonts w:eastAsia="Times New Roman"/>
          <w:szCs w:val="24"/>
        </w:rPr>
        <w:lastRenderedPageBreak/>
        <w:t>α</w:t>
      </w:r>
      <w:r>
        <w:rPr>
          <w:rFonts w:eastAsia="Times New Roman"/>
          <w:szCs w:val="24"/>
        </w:rPr>
        <w:t xml:space="preserve">παραίτητη για τη δίκαιη φορολογική αντιμετώπιση των επιχειρήσεων συνολικά. Αυτή είναι η θέση μας και την </w:t>
      </w:r>
      <w:r>
        <w:rPr>
          <w:rFonts w:eastAsia="Times New Roman"/>
          <w:szCs w:val="24"/>
        </w:rPr>
        <w:t>παρουσιάσαμε</w:t>
      </w:r>
      <w:r>
        <w:rPr>
          <w:rFonts w:eastAsia="Times New Roman"/>
          <w:szCs w:val="24"/>
        </w:rPr>
        <w:t xml:space="preserve"> μόλις χθες.</w:t>
      </w:r>
    </w:p>
    <w:p w14:paraId="45B7D59B" w14:textId="77777777" w:rsidR="003C2D4C" w:rsidRDefault="00D0192B">
      <w:pPr>
        <w:tabs>
          <w:tab w:val="left" w:pos="2940"/>
        </w:tabs>
        <w:spacing w:line="600" w:lineRule="auto"/>
        <w:ind w:firstLine="720"/>
        <w:contextualSpacing/>
        <w:jc w:val="both"/>
        <w:rPr>
          <w:rFonts w:eastAsia="Times New Roman"/>
          <w:szCs w:val="24"/>
        </w:rPr>
      </w:pPr>
      <w:r>
        <w:rPr>
          <w:rFonts w:eastAsia="Times New Roman"/>
          <w:szCs w:val="24"/>
        </w:rPr>
        <w:t>Τι γίνεται ειδικά για τους οργανωμένους αγρότες σε ομάδες παραγωγών; Σήμερα μιλήσατε</w:t>
      </w:r>
      <w:r>
        <w:rPr>
          <w:rFonts w:eastAsia="Times New Roman"/>
          <w:szCs w:val="24"/>
        </w:rPr>
        <w:t xml:space="preserve"> και</w:t>
      </w:r>
      <w:r>
        <w:rPr>
          <w:rFonts w:eastAsia="Times New Roman"/>
          <w:szCs w:val="24"/>
        </w:rPr>
        <w:t xml:space="preserve"> για το αγροτικό</w:t>
      </w:r>
      <w:r>
        <w:rPr>
          <w:rFonts w:eastAsia="Times New Roman"/>
          <w:szCs w:val="24"/>
        </w:rPr>
        <w:t xml:space="preserve"> θέμα</w:t>
      </w:r>
      <w:r>
        <w:rPr>
          <w:rFonts w:eastAsia="Times New Roman"/>
          <w:szCs w:val="24"/>
        </w:rPr>
        <w:t>. Θα πούμε για το</w:t>
      </w:r>
      <w:r>
        <w:rPr>
          <w:rFonts w:eastAsia="Times New Roman"/>
          <w:szCs w:val="24"/>
        </w:rPr>
        <w:t xml:space="preserve"> ψηφιακό σε σχέση με το αγροτικό. </w:t>
      </w:r>
    </w:p>
    <w:p w14:paraId="45B7D59C" w14:textId="77777777" w:rsidR="003C2D4C" w:rsidRDefault="00D0192B">
      <w:pPr>
        <w:tabs>
          <w:tab w:val="left" w:pos="2940"/>
        </w:tabs>
        <w:spacing w:line="600" w:lineRule="auto"/>
        <w:ind w:firstLine="720"/>
        <w:contextualSpacing/>
        <w:jc w:val="both"/>
        <w:rPr>
          <w:rFonts w:eastAsia="Times New Roman"/>
          <w:szCs w:val="24"/>
        </w:rPr>
      </w:pPr>
      <w:r>
        <w:rPr>
          <w:rFonts w:eastAsia="Times New Roman"/>
          <w:szCs w:val="24"/>
        </w:rPr>
        <w:t>Σας είπαμε ότι χρειάζονται κίνητρα σε αγρότες οργανωμένους σε ομάδες παραγωγών και σε συνεταιρισμούς με 35% μειωμένη φορολογία εισοδήματος και πέντε μονάδες επιπλέον επιστροφή ΦΠΑ. Αυτά μπορεί να είναι πραγματικά μέτρα, τ</w:t>
      </w:r>
      <w:r>
        <w:rPr>
          <w:rFonts w:eastAsia="Times New Roman"/>
          <w:szCs w:val="24"/>
        </w:rPr>
        <w:t xml:space="preserve">α οποία θα ενισχύσουν τους αγρότες. </w:t>
      </w:r>
    </w:p>
    <w:p w14:paraId="45B7D59D" w14:textId="77777777" w:rsidR="003C2D4C" w:rsidRDefault="00D0192B">
      <w:pPr>
        <w:tabs>
          <w:tab w:val="left" w:pos="2940"/>
        </w:tabs>
        <w:spacing w:line="600" w:lineRule="auto"/>
        <w:ind w:firstLine="720"/>
        <w:contextualSpacing/>
        <w:jc w:val="both"/>
        <w:rPr>
          <w:rFonts w:eastAsia="Times New Roman"/>
          <w:szCs w:val="24"/>
        </w:rPr>
      </w:pPr>
      <w:r>
        <w:rPr>
          <w:rFonts w:eastAsia="Times New Roman"/>
          <w:szCs w:val="24"/>
        </w:rPr>
        <w:t>Μπορώ να σας πω και κάτι άλλο, επειδή, κύριε Υπουργέ της Αγροτικής Ανάπτυξης, είστε εδώ σήμερα; Έχουμε μιλήσει -στο Υπουργείο Οικονομικών, βεβαίως, αυτό- για την καθιέρωση της κάρτας αγροτικού πετρελαίου. Μέσα σε τρία χ</w:t>
      </w:r>
      <w:r>
        <w:rPr>
          <w:rFonts w:eastAsia="Times New Roman"/>
          <w:szCs w:val="24"/>
        </w:rPr>
        <w:t xml:space="preserve">ρόνια έχουμε καταθέσει πολλές φορές αυτήν την τροπολογία. </w:t>
      </w:r>
    </w:p>
    <w:p w14:paraId="45B7D59E" w14:textId="77777777" w:rsidR="003C2D4C" w:rsidRDefault="00D0192B">
      <w:pPr>
        <w:tabs>
          <w:tab w:val="left" w:pos="2940"/>
        </w:tabs>
        <w:spacing w:line="600" w:lineRule="auto"/>
        <w:ind w:firstLine="720"/>
        <w:contextualSpacing/>
        <w:jc w:val="both"/>
        <w:rPr>
          <w:rFonts w:eastAsia="Times New Roman"/>
          <w:szCs w:val="24"/>
        </w:rPr>
      </w:pPr>
      <w:r>
        <w:rPr>
          <w:rFonts w:eastAsia="Times New Roman"/>
          <w:szCs w:val="24"/>
        </w:rPr>
        <w:t xml:space="preserve">Για το συγκεκριμένο θέμα, επειδή το γνωρίζω καλά, θέλω να σας πω ότι στη Γερμανία έχουν παρόμοιο σύστημα με αυτό που σας προτείνουμε. Δεν σας λέμε κάτι το οποίο θέλουμε να </w:t>
      </w:r>
      <w:r>
        <w:rPr>
          <w:rFonts w:eastAsia="Times New Roman"/>
          <w:szCs w:val="24"/>
        </w:rPr>
        <w:lastRenderedPageBreak/>
        <w:t>εφαρμόσουμε και να γυρίσο</w:t>
      </w:r>
      <w:r>
        <w:rPr>
          <w:rFonts w:eastAsia="Times New Roman"/>
          <w:szCs w:val="24"/>
        </w:rPr>
        <w:t xml:space="preserve">υμε τη χώρα μας στο προηγούμενο σύστημα. Και αυτό το λέω, γιατί κάθε φορά απαντάτε ότι το 2015 ψηφίστηκε ένα μνημόνιο </w:t>
      </w:r>
      <w:proofErr w:type="spellStart"/>
      <w:r>
        <w:rPr>
          <w:rFonts w:eastAsia="Times New Roman"/>
          <w:szCs w:val="24"/>
        </w:rPr>
        <w:t>κ.ο.κ.</w:t>
      </w:r>
      <w:proofErr w:type="spellEnd"/>
      <w:r>
        <w:rPr>
          <w:rFonts w:eastAsia="Times New Roman"/>
          <w:szCs w:val="24"/>
        </w:rPr>
        <w:t>.</w:t>
      </w:r>
      <w:r>
        <w:rPr>
          <w:rFonts w:eastAsia="Times New Roman"/>
          <w:szCs w:val="24"/>
        </w:rPr>
        <w:t xml:space="preserve"> Πράγματι, δεν σας λέμε να γυρίσουμε στο προηγούμενο</w:t>
      </w:r>
      <w:r>
        <w:rPr>
          <w:rFonts w:eastAsia="Times New Roman"/>
          <w:szCs w:val="24"/>
        </w:rPr>
        <w:t xml:space="preserve"> σύστημα</w:t>
      </w:r>
      <w:r>
        <w:rPr>
          <w:rFonts w:eastAsia="Times New Roman"/>
          <w:szCs w:val="24"/>
        </w:rPr>
        <w:t>. Θέλουμε να υπάρχει καθιέρωση κάρτας αγροτικού πετρελαίου, να ελέγχοντ</w:t>
      </w:r>
      <w:r>
        <w:rPr>
          <w:rFonts w:eastAsia="Times New Roman"/>
          <w:szCs w:val="24"/>
        </w:rPr>
        <w:t xml:space="preserve">αι όλα με βάση τα στρέμματα από τον ΟΣΔΕ </w:t>
      </w:r>
      <w:proofErr w:type="spellStart"/>
      <w:r>
        <w:rPr>
          <w:rFonts w:eastAsia="Times New Roman"/>
          <w:szCs w:val="24"/>
        </w:rPr>
        <w:t>κ.ο.κ.</w:t>
      </w:r>
      <w:proofErr w:type="spellEnd"/>
      <w:r>
        <w:rPr>
          <w:rFonts w:eastAsia="Times New Roman"/>
          <w:szCs w:val="24"/>
        </w:rPr>
        <w:t>.</w:t>
      </w:r>
      <w:r>
        <w:rPr>
          <w:rFonts w:eastAsia="Times New Roman"/>
          <w:szCs w:val="24"/>
        </w:rPr>
        <w:t xml:space="preserve"> Γιατί δεν διαπραγματεύεστε; Γιατί δεν προχωράτε </w:t>
      </w:r>
      <w:r>
        <w:rPr>
          <w:rFonts w:eastAsia="Times New Roman"/>
          <w:szCs w:val="24"/>
        </w:rPr>
        <w:t>μ</w:t>
      </w:r>
      <w:r>
        <w:rPr>
          <w:rFonts w:eastAsia="Times New Roman"/>
          <w:szCs w:val="24"/>
        </w:rPr>
        <w:t>ε μια τέτοια λογική; Γιατί κάθε φορά που σας το λέμε το αγνοείτε</w:t>
      </w:r>
      <w:r>
        <w:rPr>
          <w:rFonts w:eastAsia="Times New Roman"/>
          <w:szCs w:val="24"/>
        </w:rPr>
        <w:t>;</w:t>
      </w:r>
    </w:p>
    <w:p w14:paraId="45B7D59F" w14:textId="77777777" w:rsidR="003C2D4C" w:rsidRDefault="00D0192B">
      <w:pPr>
        <w:tabs>
          <w:tab w:val="left" w:pos="2940"/>
        </w:tabs>
        <w:spacing w:line="600" w:lineRule="auto"/>
        <w:ind w:firstLine="720"/>
        <w:contextualSpacing/>
        <w:jc w:val="both"/>
        <w:rPr>
          <w:rFonts w:eastAsia="Times New Roman"/>
          <w:szCs w:val="24"/>
        </w:rPr>
      </w:pPr>
      <w:r>
        <w:rPr>
          <w:rFonts w:eastAsia="Times New Roman"/>
          <w:szCs w:val="24"/>
        </w:rPr>
        <w:t>Το αγροτικό πετρέλαιο είναι, πράγματι, ένα μείζον θέμα για τους αγρότες. Σοβαρό είναι και το</w:t>
      </w:r>
      <w:r>
        <w:rPr>
          <w:rFonts w:eastAsia="Times New Roman"/>
          <w:szCs w:val="24"/>
        </w:rPr>
        <w:t xml:space="preserve"> ψηφιακό. Δεν υποτιμούμε τίποτα. Όμως, σας λέω ποια είναι τα πιο σημαντικά αυτήν την στιγμή, με τα οποία θα πρέπει να ασχοληθεί η Κυβέρνηση, γιατί αυτό είναι θέμα και του Υπουργείου Οικονομικών και του Υπουργείου Αγροτικής Ανάπτυξης. Υπάρχουν, βέβαια, και </w:t>
      </w:r>
      <w:r>
        <w:rPr>
          <w:rFonts w:eastAsia="Times New Roman"/>
          <w:szCs w:val="24"/>
        </w:rPr>
        <w:t>πολλά άλλα ζητήματα, όπως η θέσπιση ειδικού ακατάσχετου τραπεζικού λογαριασμού αγροτών και πολλά άλλα, που δυστυχώς δεν γίνονται και κρατούν καθηλωμένη την αγροτική παραγωγή στη χώρα μας.</w:t>
      </w:r>
    </w:p>
    <w:p w14:paraId="45B7D5A0" w14:textId="77777777" w:rsidR="003C2D4C" w:rsidRDefault="00D0192B">
      <w:pPr>
        <w:tabs>
          <w:tab w:val="left" w:pos="2940"/>
        </w:tabs>
        <w:spacing w:line="600" w:lineRule="auto"/>
        <w:ind w:firstLine="720"/>
        <w:contextualSpacing/>
        <w:jc w:val="both"/>
        <w:rPr>
          <w:rFonts w:eastAsia="Times New Roman"/>
          <w:szCs w:val="24"/>
        </w:rPr>
      </w:pPr>
      <w:r>
        <w:rPr>
          <w:rFonts w:eastAsia="Times New Roman"/>
          <w:szCs w:val="24"/>
        </w:rPr>
        <w:lastRenderedPageBreak/>
        <w:t>Ήμουν στην Καβάλα και τη Δράμα τις προηγούμενες μέρες σε μια περιοδε</w:t>
      </w:r>
      <w:r>
        <w:rPr>
          <w:rFonts w:eastAsia="Times New Roman"/>
          <w:szCs w:val="24"/>
        </w:rPr>
        <w:t xml:space="preserve">ία και είδα ότι ακόμα και αυτά που ψηφίστηκαν -για παράδειγμα, οι επιταγές να πληρώνονται στο </w:t>
      </w:r>
      <w:r>
        <w:rPr>
          <w:rFonts w:eastAsia="Times New Roman"/>
          <w:szCs w:val="24"/>
        </w:rPr>
        <w:t>δίμηνο</w:t>
      </w:r>
      <w:r>
        <w:rPr>
          <w:rFonts w:eastAsia="Times New Roman"/>
          <w:szCs w:val="24"/>
        </w:rPr>
        <w:t xml:space="preserve">, που είναι σωστό- δεν </w:t>
      </w:r>
      <w:r>
        <w:rPr>
          <w:rFonts w:eastAsia="Times New Roman"/>
          <w:szCs w:val="24"/>
        </w:rPr>
        <w:t>εφαρμόζονται</w:t>
      </w:r>
      <w:r>
        <w:rPr>
          <w:rFonts w:eastAsia="Times New Roman"/>
          <w:szCs w:val="24"/>
        </w:rPr>
        <w:t xml:space="preserve"> στην πράξη. Στο δίμηνο </w:t>
      </w:r>
      <w:r>
        <w:rPr>
          <w:rFonts w:eastAsia="Times New Roman"/>
          <w:szCs w:val="24"/>
        </w:rPr>
        <w:t>και όχι στο εξάμηνο</w:t>
      </w:r>
      <w:r>
        <w:rPr>
          <w:rFonts w:eastAsia="Times New Roman"/>
          <w:szCs w:val="24"/>
        </w:rPr>
        <w:t xml:space="preserve"> πρέπει να πληρ</w:t>
      </w:r>
      <w:r>
        <w:rPr>
          <w:rFonts w:eastAsia="Times New Roman"/>
          <w:szCs w:val="24"/>
        </w:rPr>
        <w:t>ώνονται</w:t>
      </w:r>
      <w:r>
        <w:rPr>
          <w:rFonts w:eastAsia="Times New Roman"/>
          <w:szCs w:val="24"/>
        </w:rPr>
        <w:t>.</w:t>
      </w:r>
    </w:p>
    <w:p w14:paraId="45B7D5A1" w14:textId="77777777" w:rsidR="003C2D4C" w:rsidRDefault="00D0192B">
      <w:pPr>
        <w:tabs>
          <w:tab w:val="left" w:pos="2940"/>
        </w:tabs>
        <w:spacing w:line="600" w:lineRule="auto"/>
        <w:ind w:firstLine="720"/>
        <w:contextualSpacing/>
        <w:jc w:val="both"/>
        <w:rPr>
          <w:rFonts w:eastAsia="Times New Roman"/>
          <w:szCs w:val="24"/>
        </w:rPr>
      </w:pPr>
      <w:r>
        <w:rPr>
          <w:rFonts w:eastAsia="Times New Roman"/>
          <w:szCs w:val="24"/>
        </w:rPr>
        <w:t>Έχετε να κάνετε μ</w:t>
      </w:r>
      <w:r>
        <w:rPr>
          <w:rFonts w:eastAsia="Times New Roman"/>
          <w:szCs w:val="24"/>
        </w:rPr>
        <w:t>ί</w:t>
      </w:r>
      <w:r>
        <w:rPr>
          <w:rFonts w:eastAsia="Times New Roman"/>
          <w:szCs w:val="24"/>
        </w:rPr>
        <w:t>α παρέμβαση στην αγορά, ώστε να λύσο</w:t>
      </w:r>
      <w:r>
        <w:rPr>
          <w:rFonts w:eastAsia="Times New Roman"/>
          <w:szCs w:val="24"/>
        </w:rPr>
        <w:t>υμε αυτά τα προβλήματα, να προστατεύσουμε τον αγρότη, τον κτηνοτρόφο, του οποίου θέλουν να σπάσουν ουσιαστικά οποιαδήποτε συλλογική δράση; Διότι αυτά απασχολούν, αυτά ρίχνουν τις τιμές γάλακτος στην αγορά και έχουμε αυτήν τη στιγμή αυτήν την κατάσταση με τ</w:t>
      </w:r>
      <w:r>
        <w:rPr>
          <w:rFonts w:eastAsia="Times New Roman"/>
          <w:szCs w:val="24"/>
        </w:rPr>
        <w:t>ο μεγάλο άνοιγμα ψαλίδας τιμών καταναλωτή-παραγωγού, άνοιγμα ψαλίδας τιμών στην ουσία, που έχει ως αποτέλεσμα υψηλές τιμές στο ράφι και χαμηλές τιμές για τον παραγωγό.</w:t>
      </w:r>
    </w:p>
    <w:p w14:paraId="45B7D5A2" w14:textId="77777777" w:rsidR="003C2D4C" w:rsidRDefault="00D0192B">
      <w:pPr>
        <w:tabs>
          <w:tab w:val="left" w:pos="2940"/>
        </w:tabs>
        <w:spacing w:line="600" w:lineRule="auto"/>
        <w:ind w:firstLine="720"/>
        <w:contextualSpacing/>
        <w:jc w:val="both"/>
        <w:rPr>
          <w:rFonts w:eastAsia="Times New Roman"/>
          <w:szCs w:val="24"/>
        </w:rPr>
      </w:pPr>
      <w:r>
        <w:rPr>
          <w:rFonts w:eastAsia="Times New Roman"/>
          <w:szCs w:val="24"/>
        </w:rPr>
        <w:t>Ερχόταν εδώ ο προηγούμενος Υπουργός πριν από εσάς και μας έλεγε ότι είναι εφτά φορές η δ</w:t>
      </w:r>
      <w:r>
        <w:rPr>
          <w:rFonts w:eastAsia="Times New Roman"/>
          <w:szCs w:val="24"/>
        </w:rPr>
        <w:t xml:space="preserve">ιαφορά τιμή παραγωγού-τιμή καταναλωτή κατά μέσο όρο και μας το έλεγε απλώς ως παραδοχή. Έτσι, δεν θα βγει ποτέ η χώρα από την κρίση, δεν θα </w:t>
      </w:r>
      <w:r>
        <w:rPr>
          <w:rFonts w:eastAsia="Times New Roman"/>
          <w:szCs w:val="24"/>
        </w:rPr>
        <w:lastRenderedPageBreak/>
        <w:t>μπορέσει να δημιουργήσει πλεονάσματα, να μειώσει τα ελλείματα, να υπάρξει παραγωγική ανασυγκρότηση και θα συζητάμε ό</w:t>
      </w:r>
      <w:r>
        <w:rPr>
          <w:rFonts w:eastAsia="Times New Roman"/>
          <w:szCs w:val="24"/>
        </w:rPr>
        <w:t>λο τα ίδια και τα ίδια.</w:t>
      </w:r>
    </w:p>
    <w:p w14:paraId="45B7D5A3" w14:textId="77777777" w:rsidR="003C2D4C" w:rsidRDefault="00D0192B">
      <w:pPr>
        <w:tabs>
          <w:tab w:val="left" w:pos="2940"/>
        </w:tabs>
        <w:spacing w:line="600" w:lineRule="auto"/>
        <w:ind w:firstLine="720"/>
        <w:contextualSpacing/>
        <w:jc w:val="both"/>
        <w:rPr>
          <w:rFonts w:eastAsia="Times New Roman"/>
          <w:szCs w:val="24"/>
        </w:rPr>
      </w:pPr>
      <w:r>
        <w:rPr>
          <w:rFonts w:eastAsia="Times New Roman"/>
          <w:szCs w:val="24"/>
        </w:rPr>
        <w:t>Βεβαίως, το ψηφιακό είναι σημαντικό και για τους αγρότες. Εδώ υπάρχουν ζητήματα που πρέπει να τα δείτε κιόλας. Απ’ ό,τι βλέπω, έχουν κατατεθεί και στα Πρακτικά. Πρέπει να τα δει η Κυβέρνησή σας σε σχέση με το τι έλεγε προεκλογικά κα</w:t>
      </w:r>
      <w:r>
        <w:rPr>
          <w:rFonts w:eastAsia="Times New Roman"/>
          <w:szCs w:val="24"/>
        </w:rPr>
        <w:t>ι πώς τα προχωράτε αυτήν τη στιγμή. Όμως δεν είναι αυτό το ζήτημα. Εγώ δεν θα μείνω σε αυτό.</w:t>
      </w:r>
    </w:p>
    <w:p w14:paraId="45B7D5A4" w14:textId="77777777" w:rsidR="003C2D4C" w:rsidRDefault="00D0192B">
      <w:pPr>
        <w:tabs>
          <w:tab w:val="left" w:pos="2940"/>
        </w:tabs>
        <w:spacing w:line="600" w:lineRule="auto"/>
        <w:ind w:firstLine="720"/>
        <w:contextualSpacing/>
        <w:jc w:val="both"/>
        <w:rPr>
          <w:rFonts w:eastAsia="Times New Roman"/>
          <w:szCs w:val="24"/>
        </w:rPr>
      </w:pPr>
      <w:r>
        <w:rPr>
          <w:rFonts w:eastAsia="Times New Roman"/>
          <w:szCs w:val="24"/>
        </w:rPr>
        <w:t>Όμως, θα πω πως τουλάχιστον ό,τι γίνει στον αγροτικό τομέα θα πρέπει να έχει σχέση με τον αγροτικό τομέα και τις ιδιαίτερες ανάγκες του αγροτικού τομέα, γιατί πολλ</w:t>
      </w:r>
      <w:r>
        <w:rPr>
          <w:rFonts w:eastAsia="Times New Roman"/>
          <w:szCs w:val="24"/>
        </w:rPr>
        <w:t>ές φορές πάμε να εφαρμόσουμε μια γενική στρατηγική, αλλά πρέπει να δούμε πώς μπορεί να εφαρμοστεί στον συγκεκριμένο τομέα.</w:t>
      </w:r>
    </w:p>
    <w:p w14:paraId="45B7D5A5" w14:textId="77777777" w:rsidR="003C2D4C" w:rsidRDefault="00D0192B">
      <w:pPr>
        <w:tabs>
          <w:tab w:val="left" w:pos="2940"/>
        </w:tabs>
        <w:spacing w:line="600" w:lineRule="auto"/>
        <w:ind w:firstLine="720"/>
        <w:contextualSpacing/>
        <w:jc w:val="both"/>
        <w:rPr>
          <w:rFonts w:eastAsia="Times New Roman"/>
          <w:szCs w:val="24"/>
        </w:rPr>
      </w:pPr>
      <w:r>
        <w:rPr>
          <w:rFonts w:eastAsia="Times New Roman"/>
          <w:szCs w:val="24"/>
        </w:rPr>
        <w:t xml:space="preserve">Τη δεύτερη τροπολογία, κύριοι Υπουργοί και κύριοι Βουλευτές, την κατέθεσαν Βουλευτές και δεν υποτιμά κανένας τον ρόλο των Βουλευτών, </w:t>
      </w:r>
      <w:r>
        <w:rPr>
          <w:rFonts w:eastAsia="Times New Roman"/>
          <w:szCs w:val="24"/>
        </w:rPr>
        <w:t xml:space="preserve"> τουλάχιστον από εμάς. Το αντίθετο συμβαίνει. Όμως, να σας πω κάτι; Δεν την παρουσιάσατε εσείς,</w:t>
      </w:r>
      <w:r>
        <w:rPr>
          <w:rFonts w:eastAsia="Times New Roman"/>
          <w:szCs w:val="24"/>
        </w:rPr>
        <w:t xml:space="preserve"> αγαπητοί συνάδελφοι</w:t>
      </w:r>
      <w:r>
        <w:rPr>
          <w:rFonts w:eastAsia="Times New Roman"/>
          <w:szCs w:val="24"/>
        </w:rPr>
        <w:t xml:space="preserve"> αλλά ο Υπουργός μίλησε πρώτος για την </w:t>
      </w:r>
      <w:r>
        <w:rPr>
          <w:rFonts w:eastAsia="Times New Roman"/>
          <w:szCs w:val="24"/>
        </w:rPr>
        <w:lastRenderedPageBreak/>
        <w:t>τροπολογία. Γι’ αυτό μας βλέπετε δικαιολογημένα διστακτικούς. Δεν κρατάτε ούτε τα προσχήματα.</w:t>
      </w:r>
    </w:p>
    <w:p w14:paraId="45B7D5A6" w14:textId="77777777" w:rsidR="003C2D4C" w:rsidRDefault="00D019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Λέμε, </w:t>
      </w:r>
      <w:r>
        <w:rPr>
          <w:rFonts w:eastAsia="Times New Roman" w:cs="Times New Roman"/>
          <w:szCs w:val="24"/>
        </w:rPr>
        <w:t>λοιπόν, ότι υπάρχουν εύλογες απορίες, όταν αυτή, πρώτον, κατατίθεται με αυτόν τον τρόπο, ώστε να μην υπάρχει</w:t>
      </w:r>
      <w:r>
        <w:rPr>
          <w:rFonts w:eastAsia="Times New Roman" w:cs="Times New Roman"/>
          <w:szCs w:val="24"/>
        </w:rPr>
        <w:t xml:space="preserve"> η</w:t>
      </w:r>
      <w:r>
        <w:rPr>
          <w:rFonts w:eastAsia="Times New Roman" w:cs="Times New Roman"/>
          <w:szCs w:val="24"/>
        </w:rPr>
        <w:t xml:space="preserve"> έκθεση</w:t>
      </w:r>
      <w:r>
        <w:rPr>
          <w:rFonts w:eastAsia="Times New Roman" w:cs="Times New Roman"/>
          <w:szCs w:val="24"/>
        </w:rPr>
        <w:t xml:space="preserve"> του</w:t>
      </w:r>
      <w:r>
        <w:rPr>
          <w:rFonts w:eastAsia="Times New Roman" w:cs="Times New Roman"/>
          <w:szCs w:val="24"/>
        </w:rPr>
        <w:t xml:space="preserve"> Γενικού Λογιστηρίου του Κράτους,</w:t>
      </w:r>
      <w:r>
        <w:rPr>
          <w:rFonts w:eastAsia="Times New Roman" w:cs="Times New Roman"/>
          <w:szCs w:val="24"/>
        </w:rPr>
        <w:t xml:space="preserve"> και</w:t>
      </w:r>
      <w:r>
        <w:rPr>
          <w:rFonts w:eastAsia="Times New Roman" w:cs="Times New Roman"/>
          <w:szCs w:val="24"/>
        </w:rPr>
        <w:t xml:space="preserve"> όταν, δεύτερον, κατατίθεται με αυτόν τον τρόπο από Βουλευτές τελευταία στιγμή, ώστε να μην γίνετα</w:t>
      </w:r>
      <w:r>
        <w:rPr>
          <w:rFonts w:eastAsia="Times New Roman" w:cs="Times New Roman"/>
          <w:szCs w:val="24"/>
        </w:rPr>
        <w:t xml:space="preserve">ι καμμία συζήτηση στη Βουλή -έστω σε μία επιτροπή- για να δούμε αυτά που τέθηκαν σε σχέση με το τι ακριβώς συμβαίνει. Διότι και εμείς σας λέμε ότι προσπαθούμε να καταλάβουμε τι ακριβώς συμβαίνει. Και περίπου δέκα Βουλευτές έρχονται και μας λένε ότι πρέπει </w:t>
      </w:r>
      <w:r>
        <w:rPr>
          <w:rFonts w:eastAsia="Times New Roman" w:cs="Times New Roman"/>
          <w:szCs w:val="24"/>
        </w:rPr>
        <w:t>να γίνει εντός είκοσι ημερών</w:t>
      </w:r>
      <w:r>
        <w:rPr>
          <w:rFonts w:eastAsia="Times New Roman" w:cs="Times New Roman"/>
          <w:szCs w:val="24"/>
        </w:rPr>
        <w:t xml:space="preserve"> η εγκατάσταση συμπληρωματικών εγκαταστάσεων εκπομπής</w:t>
      </w:r>
      <w:r>
        <w:rPr>
          <w:rFonts w:eastAsia="Times New Roman" w:cs="Times New Roman"/>
          <w:szCs w:val="24"/>
        </w:rPr>
        <w:t>. Γιατί εντός είκοσι ημερών, για παράδειγμα; Δώστε μας μ</w:t>
      </w:r>
      <w:r>
        <w:rPr>
          <w:rFonts w:eastAsia="Times New Roman" w:cs="Times New Roman"/>
          <w:szCs w:val="24"/>
        </w:rPr>
        <w:t>ί</w:t>
      </w:r>
      <w:r>
        <w:rPr>
          <w:rFonts w:eastAsia="Times New Roman" w:cs="Times New Roman"/>
          <w:szCs w:val="24"/>
        </w:rPr>
        <w:t xml:space="preserve">α απάντηση, να καταλάβουμε. Χρειάζεται τέτοια ημερομηνία; Υπάρχει κάποιο χρονικό πλαίσιο που μας κάνει να επειγόμαστε </w:t>
      </w:r>
      <w:r>
        <w:rPr>
          <w:rFonts w:eastAsia="Times New Roman" w:cs="Times New Roman"/>
          <w:szCs w:val="24"/>
        </w:rPr>
        <w:t xml:space="preserve">τόσο; Ή υπάρχει κάτι έτοιμο από πίσω, το οποίο φέρει αυτές τις είκοσι μέρες; </w:t>
      </w:r>
    </w:p>
    <w:p w14:paraId="45B7D5A7" w14:textId="77777777" w:rsidR="003C2D4C" w:rsidRDefault="00D019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Αυτές είναι εύλογες απορίες που δημιουργούνται σε σχέση με τις συμπληρωματικές εγκαταστάσεις εκπομπής. </w:t>
      </w:r>
    </w:p>
    <w:p w14:paraId="45B7D5A8" w14:textId="77777777" w:rsidR="003C2D4C" w:rsidRDefault="00D019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την οικονομία, σήμερα κατατέθηκε ο προϋπολογισμός κατά τη διαδι</w:t>
      </w:r>
      <w:r>
        <w:rPr>
          <w:rFonts w:eastAsia="Times New Roman" w:cs="Times New Roman"/>
          <w:szCs w:val="24"/>
        </w:rPr>
        <w:t>κασία της συνεδρίασης. Είναι ένα μείζον θέμα, το οποίο θα</w:t>
      </w:r>
      <w:r>
        <w:rPr>
          <w:rFonts w:eastAsia="Times New Roman" w:cs="Times New Roman"/>
          <w:szCs w:val="24"/>
        </w:rPr>
        <w:t xml:space="preserve"> είχαμε</w:t>
      </w:r>
      <w:r>
        <w:rPr>
          <w:rFonts w:eastAsia="Times New Roman" w:cs="Times New Roman"/>
          <w:szCs w:val="24"/>
        </w:rPr>
        <w:t xml:space="preserve"> όλο τον χρόνο να το συζητήσουμε από εδώ και στο εξής.  </w:t>
      </w:r>
    </w:p>
    <w:p w14:paraId="45B7D5A9" w14:textId="77777777" w:rsidR="003C2D4C" w:rsidRDefault="00D019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Όμως, κοιτάξτε: Στον </w:t>
      </w:r>
      <w:r>
        <w:rPr>
          <w:rFonts w:eastAsia="Times New Roman" w:cs="Times New Roman"/>
          <w:szCs w:val="24"/>
        </w:rPr>
        <w:t>π</w:t>
      </w:r>
      <w:r>
        <w:rPr>
          <w:rFonts w:eastAsia="Times New Roman" w:cs="Times New Roman"/>
          <w:szCs w:val="24"/>
        </w:rPr>
        <w:t xml:space="preserve">ροϋπολογισμό του 2018 ο στόχος για το πρωτογενές πλεόνασμα ήταν 3,98%. Τον επόμενο χρόνο ήταν 3,5%. Και από ό,τι </w:t>
      </w:r>
      <w:r>
        <w:rPr>
          <w:rFonts w:eastAsia="Times New Roman" w:cs="Times New Roman"/>
          <w:szCs w:val="24"/>
        </w:rPr>
        <w:t xml:space="preserve">μένει, δίνονται επιδόματα. </w:t>
      </w:r>
    </w:p>
    <w:p w14:paraId="45B7D5AA" w14:textId="77777777" w:rsidR="003C2D4C" w:rsidRDefault="00D019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Έχει γίνει –σας ξαναλέμε- ο μοναδικός στόχος της Κυβέρνησής σας η ύπαρξη, η επίτευξη πολύ υψηλών πρωτογενών πλεονασμάτων και στη συνέχεια το να μοιράζετε επιδόματα. </w:t>
      </w:r>
    </w:p>
    <w:p w14:paraId="45B7D5AB" w14:textId="77777777" w:rsidR="003C2D4C" w:rsidRDefault="00D019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ρωτήσατε, κύριε Υπουργέ, πώς γίνεται να σας κατηγορούμε κα</w:t>
      </w:r>
      <w:r>
        <w:rPr>
          <w:rFonts w:eastAsia="Times New Roman" w:cs="Times New Roman"/>
          <w:szCs w:val="24"/>
        </w:rPr>
        <w:t>ι εννοείτε την Αντιπολίτευση. Όμως, σε αυτό το επιχείρημα πραγματικά θέλω να σας πω κάτι και για τα μέτρα δογματικής λιτότητας -μέτρα λιτότητας στην ουσία- αλλά και για το ότι πολλές φόρες δίνουμε κιόλας, δίνουμε παροχές, μια λαϊκίστικη λογική.</w:t>
      </w:r>
    </w:p>
    <w:p w14:paraId="45B7D5AC" w14:textId="77777777" w:rsidR="003C2D4C" w:rsidRDefault="00D0192B">
      <w:pPr>
        <w:tabs>
          <w:tab w:val="left" w:pos="2738"/>
          <w:tab w:val="center" w:pos="4753"/>
          <w:tab w:val="left" w:pos="5723"/>
        </w:tabs>
        <w:spacing w:line="600" w:lineRule="auto"/>
        <w:ind w:firstLine="720"/>
        <w:contextualSpacing/>
        <w:jc w:val="both"/>
        <w:rPr>
          <w:rFonts w:eastAsia="Times New Roman" w:cs="Times New Roman"/>
          <w:szCs w:val="24"/>
        </w:rPr>
      </w:pPr>
      <w:r w:rsidRPr="004C045B">
        <w:rPr>
          <w:rFonts w:eastAsia="Times New Roman" w:cs="Times New Roman"/>
          <w:b/>
          <w:szCs w:val="24"/>
        </w:rPr>
        <w:t>ΝΙΚΟΛΑΟΣ ΠΑ</w:t>
      </w:r>
      <w:r w:rsidRPr="004C045B">
        <w:rPr>
          <w:rFonts w:eastAsia="Times New Roman" w:cs="Times New Roman"/>
          <w:b/>
          <w:szCs w:val="24"/>
        </w:rPr>
        <w:t xml:space="preserve">ΠΠΑΣ (Υπουργός Ψηφιακής Πολιτικής, Τηλεπικοινωνιών και Ενημέρωσης):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45B7D5AD" w14:textId="77777777" w:rsidR="003C2D4C" w:rsidRDefault="00D019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ΘΕΟΧΑΡΟΠΟΥΛΟΣ: </w:t>
      </w:r>
      <w:r>
        <w:rPr>
          <w:rFonts w:eastAsia="Times New Roman" w:cs="Times New Roman"/>
          <w:szCs w:val="24"/>
        </w:rPr>
        <w:t xml:space="preserve">Απαντάω στο πλαίσιο της λογικής, κύριε Παππά. Θα μου επιτρέψετε την κοινή λογική. </w:t>
      </w:r>
    </w:p>
    <w:p w14:paraId="45B7D5AE" w14:textId="77777777" w:rsidR="003C2D4C" w:rsidRDefault="00D0192B">
      <w:pPr>
        <w:tabs>
          <w:tab w:val="left" w:pos="2738"/>
          <w:tab w:val="center" w:pos="4753"/>
          <w:tab w:val="left" w:pos="5723"/>
        </w:tabs>
        <w:spacing w:line="600" w:lineRule="auto"/>
        <w:ind w:firstLine="720"/>
        <w:contextualSpacing/>
        <w:jc w:val="both"/>
        <w:rPr>
          <w:rFonts w:eastAsia="Times New Roman" w:cs="Times New Roman"/>
          <w:szCs w:val="24"/>
        </w:rPr>
      </w:pPr>
      <w:r w:rsidRPr="004C045B">
        <w:rPr>
          <w:rFonts w:eastAsia="Times New Roman" w:cs="Times New Roman"/>
          <w:b/>
          <w:szCs w:val="24"/>
        </w:rPr>
        <w:t>ΝΙΚΟΛΑΟΣ ΠΑΠΠΑΣ (Υπουργός Ψηφιακής Πολιτικής, Τηλεπικοινωνιών κ</w:t>
      </w:r>
      <w:r w:rsidRPr="004C045B">
        <w:rPr>
          <w:rFonts w:eastAsia="Times New Roman" w:cs="Times New Roman"/>
          <w:b/>
          <w:szCs w:val="24"/>
        </w:rPr>
        <w:t xml:space="preserve">αι Ενημέρωσης): </w:t>
      </w:r>
      <w:r>
        <w:rPr>
          <w:rFonts w:eastAsia="Times New Roman" w:cs="Times New Roman"/>
          <w:szCs w:val="24"/>
        </w:rPr>
        <w:t xml:space="preserve">Πείτε τα στη Νέα Δημοκρατία! </w:t>
      </w:r>
    </w:p>
    <w:p w14:paraId="45B7D5AF" w14:textId="77777777" w:rsidR="003C2D4C" w:rsidRDefault="00D019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Η Νέα Δημοκρατία, εξάλλου, έχουμε αποδείξει για ποιον λόγο έχει μια αντικοινωνική πολιτική και μια νεοφιλελεύθερη λογική σε όλα αυτά. Το θέμα είναι να δούμε αν ο ΣΥΡΙΖΑ αυτή τη στιγμή ε</w:t>
      </w:r>
      <w:r>
        <w:rPr>
          <w:rFonts w:eastAsia="Times New Roman" w:cs="Times New Roman"/>
          <w:szCs w:val="24"/>
        </w:rPr>
        <w:t xml:space="preserve">φαρμόζει μια φιλολαϊκή πολιτική στο πλαίσιο των συμφερόντων του λαού. </w:t>
      </w:r>
    </w:p>
    <w:p w14:paraId="45B7D5B0" w14:textId="77777777" w:rsidR="003C2D4C" w:rsidRDefault="00D019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Λέω, λοιπόν, ότι όταν έχετε μέτρα λιτότητας, μειώσεις συντάξεων, μειώσεις του αφορολόγητου –θα σας πω και για αυτά- και πάρα πολλά άλλα μέτρα, για να πετύχετε το 4% και στη συνέχεια ψάχ</w:t>
      </w:r>
      <w:r>
        <w:rPr>
          <w:rFonts w:eastAsia="Times New Roman" w:cs="Times New Roman"/>
          <w:szCs w:val="24"/>
        </w:rPr>
        <w:t>νετε μόνο να δώσετε επιδόματα, αυτό είναι ταυτοχρόνως και νεοφιλελεύθερη πολιτική και λαϊκίστικη πολιτική. Είναι τόσο απλό, όταν δεν έχουμε μ</w:t>
      </w:r>
      <w:r>
        <w:rPr>
          <w:rFonts w:eastAsia="Times New Roman" w:cs="Times New Roman"/>
          <w:szCs w:val="24"/>
        </w:rPr>
        <w:t>ί</w:t>
      </w:r>
      <w:r>
        <w:rPr>
          <w:rFonts w:eastAsia="Times New Roman" w:cs="Times New Roman"/>
          <w:szCs w:val="24"/>
        </w:rPr>
        <w:t xml:space="preserve">α κοινωνική πολιτική, πιο λογικά πλεονάσματα, δομές που να δίνουν τα χρήματα στην παιδεία και </w:t>
      </w:r>
      <w:r>
        <w:rPr>
          <w:rFonts w:eastAsia="Times New Roman" w:cs="Times New Roman"/>
          <w:szCs w:val="24"/>
        </w:rPr>
        <w:lastRenderedPageBreak/>
        <w:t>στην υγεία, για παρά</w:t>
      </w:r>
      <w:r>
        <w:rPr>
          <w:rFonts w:eastAsia="Times New Roman" w:cs="Times New Roman"/>
          <w:szCs w:val="24"/>
        </w:rPr>
        <w:t xml:space="preserve">δειγμα κοινωνικής πολιτικής και να κατευθύνονται τα χρήματα σε μια λογική </w:t>
      </w:r>
      <w:proofErr w:type="spellStart"/>
      <w:r>
        <w:rPr>
          <w:rFonts w:eastAsia="Times New Roman" w:cs="Times New Roman"/>
          <w:szCs w:val="24"/>
        </w:rPr>
        <w:t>εξορθολογισμού</w:t>
      </w:r>
      <w:proofErr w:type="spellEnd"/>
      <w:r>
        <w:rPr>
          <w:rFonts w:eastAsia="Times New Roman" w:cs="Times New Roman"/>
          <w:szCs w:val="24"/>
        </w:rPr>
        <w:t xml:space="preserve"> και των κοινωνικών υπηρεσιών στη χώρα μας. </w:t>
      </w:r>
    </w:p>
    <w:p w14:paraId="45B7D5B1" w14:textId="77777777" w:rsidR="003C2D4C" w:rsidRDefault="00D019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σας άκουσα, επίσης, να λέτε και για την αύξηση των αμοιβών, για να μην έχουμε έξοδο επιστημόνων από τη χώρα. Είπατε ότι</w:t>
      </w:r>
      <w:r>
        <w:rPr>
          <w:rFonts w:eastAsia="Times New Roman" w:cs="Times New Roman"/>
          <w:szCs w:val="24"/>
        </w:rPr>
        <w:t xml:space="preserve"> πρέπει να αυξήσουμε τις αμοιβές. Ποιος κρατάει την Κυβέρνηση από το να αυξήσει τις αμοιβές ή από το να δοθούν καλύτερες αμοιβές στα θέματα των επιστημόνων; Είναι κανένας που διαφωνεί σε αυτό το ζήτημα; </w:t>
      </w:r>
    </w:p>
    <w:p w14:paraId="45B7D5B2" w14:textId="77777777" w:rsidR="003C2D4C" w:rsidRDefault="00D019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όσον αφορά τη μείωση του αφορολόγητου, κοιτάξτε, εδώ ήταν ο Υπουργός Οικονομικών της χώρας. Εδώ ήταν, όταν έλεγε ότι αν μειωθεί το αφορολόγητο, θα παραιτηθεί. Γιατί το λέω αυτό; Διότι το αφορολόγητο μειώθηκε, αλλά δεν παραιτήθηκε. </w:t>
      </w:r>
    </w:p>
    <w:p w14:paraId="45B7D5B3" w14:textId="77777777" w:rsidR="003C2D4C" w:rsidRDefault="00D019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Όμως, έρχεσ</w:t>
      </w:r>
      <w:r>
        <w:rPr>
          <w:rFonts w:eastAsia="Times New Roman" w:cs="Times New Roman"/>
          <w:szCs w:val="24"/>
        </w:rPr>
        <w:t>τε και σήμερα και για τη νέα μείωση του αφορολόγητου, την οποία υπογράφει η Κυβέρνηση, λέτε ότι θα παλέψετε να μην γίνει. Δηλαδή, υπογράφει η Κυβέρνηση μειώσεις στις συντάξεις, στο θέμα των συντάξεων χηρείας, τη διαφορά μεταξύ παλαιών και νέων συνταξιούχων</w:t>
      </w:r>
      <w:r>
        <w:rPr>
          <w:rFonts w:eastAsia="Times New Roman" w:cs="Times New Roman"/>
          <w:szCs w:val="24"/>
        </w:rPr>
        <w:t xml:space="preserve"> και όταν ένα από </w:t>
      </w:r>
      <w:r>
        <w:rPr>
          <w:rFonts w:eastAsia="Times New Roman" w:cs="Times New Roman"/>
          <w:szCs w:val="24"/>
        </w:rPr>
        <w:lastRenderedPageBreak/>
        <w:t xml:space="preserve">αυτά που η ίδια υπογράφει παλεύει να μην εφαρμοστεί, το θεωρεί και επιτυχία. Καταλαβαίνετε ότι με αυτόν τον τρόπο δεν γίνεται πολιτική. </w:t>
      </w:r>
    </w:p>
    <w:p w14:paraId="45B7D5B4" w14:textId="77777777" w:rsidR="003C2D4C" w:rsidRDefault="00D019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Ερχόμενος και στην ψηφιακή πολιτική στην οποία αναφερθήκατε, θέλω να πω ότι πρώτα η χώρα μας πρέπει ν</w:t>
      </w:r>
      <w:r>
        <w:rPr>
          <w:rFonts w:eastAsia="Times New Roman" w:cs="Times New Roman"/>
          <w:szCs w:val="24"/>
        </w:rPr>
        <w:t xml:space="preserve">α λύσει τα αυτονόητα. Σήμερα που μιλάμε, δυστυχώς, ακόμα οι υπηρεσίες του </w:t>
      </w:r>
      <w:r>
        <w:rPr>
          <w:rFonts w:eastAsia="Times New Roman" w:cs="Times New Roman"/>
          <w:szCs w:val="24"/>
        </w:rPr>
        <w:t>δ</w:t>
      </w:r>
      <w:r>
        <w:rPr>
          <w:rFonts w:eastAsia="Times New Roman" w:cs="Times New Roman"/>
          <w:szCs w:val="24"/>
        </w:rPr>
        <w:t xml:space="preserve">ημοσίου δεν είναι ηλεκτρονικά διασυνδεδεμένες μεταξύ τους. Γι’ αυτή την κατάσταση στη χώρα μας μιλάμε, ότι ο πολίτης πρέπει να πηγαίνει σε μια υπηρεσία και να αποδεικνύει στην άλλη </w:t>
      </w:r>
      <w:r>
        <w:rPr>
          <w:rFonts w:eastAsia="Times New Roman" w:cs="Times New Roman"/>
          <w:szCs w:val="24"/>
        </w:rPr>
        <w:t xml:space="preserve">υπηρεσία του </w:t>
      </w:r>
      <w:r>
        <w:rPr>
          <w:rFonts w:eastAsia="Times New Roman" w:cs="Times New Roman"/>
          <w:szCs w:val="24"/>
        </w:rPr>
        <w:t>δ</w:t>
      </w:r>
      <w:r>
        <w:rPr>
          <w:rFonts w:eastAsia="Times New Roman" w:cs="Times New Roman"/>
          <w:szCs w:val="24"/>
        </w:rPr>
        <w:t>ημοσίου τι έχει δώσει στην πρώτη υπηρεσία. Πρόκειται πραγματικά για μ</w:t>
      </w:r>
      <w:r>
        <w:rPr>
          <w:rFonts w:eastAsia="Times New Roman" w:cs="Times New Roman"/>
          <w:szCs w:val="24"/>
        </w:rPr>
        <w:t>ί</w:t>
      </w:r>
      <w:r>
        <w:rPr>
          <w:rFonts w:eastAsia="Times New Roman" w:cs="Times New Roman"/>
          <w:szCs w:val="24"/>
        </w:rPr>
        <w:t>α τραγελαφική κατάσταση για μ</w:t>
      </w:r>
      <w:r>
        <w:rPr>
          <w:rFonts w:eastAsia="Times New Roman" w:cs="Times New Roman"/>
          <w:szCs w:val="24"/>
        </w:rPr>
        <w:t>ί</w:t>
      </w:r>
      <w:r>
        <w:rPr>
          <w:rFonts w:eastAsia="Times New Roman" w:cs="Times New Roman"/>
          <w:szCs w:val="24"/>
        </w:rPr>
        <w:t xml:space="preserve">α σύγχρονη ευρωπαϊκή χώρα. Και πρέπει να λύσουμε πρώτα αυτά τα πολύ σοβαρά προβλήματα τα οποία υπάρχουν στο θέμα της ψηφιακής οικονομίας. </w:t>
      </w:r>
    </w:p>
    <w:p w14:paraId="45B7D5B5" w14:textId="77777777" w:rsidR="003C2D4C" w:rsidRDefault="00D019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συζητούμε σήμερα ένα νομοσχέδιο που αφορά στη θέσπιση μέτρων για τη δημιουργία ενός υψηλού κοινού επιπέδου ασφαλείας συστημάτων δικτύου και πληροφοριών. Και βεβαίως, σας είπαμε ότι εμείς για την ενσωμάτωση της </w:t>
      </w:r>
      <w:r>
        <w:rPr>
          <w:rFonts w:eastAsia="Times New Roman" w:cs="Times New Roman"/>
          <w:szCs w:val="24"/>
        </w:rPr>
        <w:t>ο</w:t>
      </w:r>
      <w:r>
        <w:rPr>
          <w:rFonts w:eastAsia="Times New Roman" w:cs="Times New Roman"/>
          <w:szCs w:val="24"/>
        </w:rPr>
        <w:t>δηγίας εί</w:t>
      </w:r>
      <w:r>
        <w:rPr>
          <w:rFonts w:eastAsia="Times New Roman" w:cs="Times New Roman"/>
          <w:szCs w:val="24"/>
        </w:rPr>
        <w:lastRenderedPageBreak/>
        <w:t>μαστε θετικοί. Η θέση, όμως, αυτή δ</w:t>
      </w:r>
      <w:r>
        <w:rPr>
          <w:rFonts w:eastAsia="Times New Roman" w:cs="Times New Roman"/>
          <w:szCs w:val="24"/>
        </w:rPr>
        <w:t xml:space="preserve">εν σημαίνει ότι δεν υφίστανται προβληματισμοί για την εν γένει πορεία της Κυβέρνησης και στον τομέα της ψηφιακής πολιτικής. </w:t>
      </w:r>
    </w:p>
    <w:p w14:paraId="45B7D5B6" w14:textId="77777777" w:rsidR="003C2D4C" w:rsidRDefault="00D0192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Τα στοιχεία της Ευρωπαϊκής Ένωσης είναι αυτά που διαψεύδουν αυτά τα οποία είπατε προηγουμένως. Ο κίνδυνος της ψηφιακής </w:t>
      </w:r>
      <w:proofErr w:type="spellStart"/>
      <w:r>
        <w:rPr>
          <w:rFonts w:eastAsia="Times New Roman" w:cs="Times New Roman"/>
          <w:szCs w:val="24"/>
        </w:rPr>
        <w:t>υποανάπτυξης</w:t>
      </w:r>
      <w:proofErr w:type="spellEnd"/>
      <w:r>
        <w:rPr>
          <w:rFonts w:eastAsia="Times New Roman" w:cs="Times New Roman"/>
          <w:szCs w:val="24"/>
        </w:rPr>
        <w:t xml:space="preserve"> για τη χώρα είναι ορατός και άμεσος. Η ετήσια έρευνα για την Ευρωπαϊκή Ένωση για τη συνδεσιμότητα, η οποία δημοσιεύτηκε τώρα τον Μάιο, εμφανίζει την Ελλάδα μαζί με τη Ρουμανία ως ουραγό στις ψηφιακές επιδόσεις μεταξύ των κρατών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μελών της Ευρωπαϊκής Ένωσ</w:t>
      </w:r>
      <w:r>
        <w:rPr>
          <w:rFonts w:eastAsia="Times New Roman" w:cs="Times New Roman"/>
          <w:szCs w:val="24"/>
        </w:rPr>
        <w:t xml:space="preserve">ης. Διαχρονικό το πρόβλημα; Διαχρονικό! Όμως, εντάθηκε και αυτά τα χρόνια. </w:t>
      </w:r>
    </w:p>
    <w:p w14:paraId="45B7D5B7" w14:textId="77777777" w:rsidR="003C2D4C" w:rsidRDefault="00D019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Σύμφωνα με τον ευρωπαϊκό δείκτη, στις ψηφιακές δεξιότητες και στην ηλεκτρονική διοίκηση, η Ελλάδα με 38,4% βρίσκεται στην προτελευταία θέση, ελάχιστα πιο πάνω από τη Ρουμανία που έ</w:t>
      </w:r>
      <w:r>
        <w:rPr>
          <w:rFonts w:eastAsia="Times New Roman"/>
          <w:color w:val="000000"/>
          <w:szCs w:val="24"/>
          <w:shd w:val="clear" w:color="auto" w:fill="FFFFFF"/>
        </w:rPr>
        <w:t xml:space="preserve">χει βαθμολογία 36%. Πάνω από εμάς είναι και χώρες που βρέθηκαν σε μνημόνια, όπως η Κύπρος, που είναι πολύ πιο πάνω, ή η Ιρλανδία. </w:t>
      </w:r>
    </w:p>
    <w:p w14:paraId="45B7D5B8" w14:textId="77777777" w:rsidR="003C2D4C" w:rsidRDefault="00D019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Συνεπώς, τα όποια βήματα γίνονται, δεν φτάνουν. Χρειάζονται πραγματικές αλλαγές. Αναφερθήκατε στις επιτροπές στο μητρώο στελε</w:t>
      </w:r>
      <w:r>
        <w:rPr>
          <w:rFonts w:eastAsia="Times New Roman"/>
          <w:color w:val="000000"/>
          <w:szCs w:val="24"/>
          <w:shd w:val="clear" w:color="auto" w:fill="FFFFFF"/>
        </w:rPr>
        <w:t>χών του δημοσίου και στην αξιοκρατία. Πόσες φορές το έχει χρησιμοποιήσει η Κυβέρνηση; Σε κάθε περίπτωση, για όλα αυτά χρειάζεται συνεχής ενημέρωση και προσαρμογή της εκπαίδευσης στα νέα δεδομένα.</w:t>
      </w:r>
    </w:p>
    <w:p w14:paraId="45B7D5B9" w14:textId="77777777" w:rsidR="003C2D4C" w:rsidRDefault="00D019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Οι αλλαγές που πυροδοτεί η τέταρτη βιομηχανική επανάσταση, ε</w:t>
      </w:r>
      <w:r>
        <w:rPr>
          <w:rFonts w:eastAsia="Times New Roman"/>
          <w:color w:val="000000"/>
          <w:szCs w:val="24"/>
          <w:shd w:val="clear" w:color="auto" w:fill="FFFFFF"/>
        </w:rPr>
        <w:t xml:space="preserve">κτός από κινδύνους, εμπεριέχει και ευκαιρίες. Ο πιο σημαντικός συντελεστής παραγωγής είναι οι νέες δεξιότητες, η καινοτομία, η </w:t>
      </w:r>
      <w:proofErr w:type="spellStart"/>
      <w:r>
        <w:rPr>
          <w:rFonts w:eastAsia="Times New Roman"/>
          <w:color w:val="000000"/>
          <w:szCs w:val="24"/>
          <w:shd w:val="clear" w:color="auto" w:fill="FFFFFF"/>
        </w:rPr>
        <w:t>συνεργατικότητα</w:t>
      </w:r>
      <w:proofErr w:type="spellEnd"/>
      <w:r>
        <w:rPr>
          <w:rFonts w:eastAsia="Times New Roman"/>
          <w:color w:val="000000"/>
          <w:szCs w:val="24"/>
          <w:shd w:val="clear" w:color="auto" w:fill="FFFFFF"/>
        </w:rPr>
        <w:t>. Γι’ αυτόν τον λόγο αυτό που απαιτείται πλέον δεν είναι πανάκριβες επενδύσεις της έντασης κεφαλαίου, αλλά καλά εκ</w:t>
      </w:r>
      <w:r>
        <w:rPr>
          <w:rFonts w:eastAsia="Times New Roman"/>
          <w:color w:val="000000"/>
          <w:szCs w:val="24"/>
          <w:shd w:val="clear" w:color="auto" w:fill="FFFFFF"/>
        </w:rPr>
        <w:t>παιδευμένο ανθρώπινο δυναμικό υψηλής στάθμης, παιδεία, δηλαδή, έντασης γνώσης σε συνδυασμό με ευέλικτους, μη γραφειοκρατικούς θεσμούς, κατάλληλ</w:t>
      </w:r>
      <w:r>
        <w:rPr>
          <w:rFonts w:eastAsia="Times New Roman"/>
          <w:color w:val="000000"/>
          <w:szCs w:val="24"/>
          <w:shd w:val="clear" w:color="auto" w:fill="FFFFFF"/>
        </w:rPr>
        <w:t>ο</w:t>
      </w:r>
      <w:r>
        <w:rPr>
          <w:rFonts w:eastAsia="Times New Roman"/>
          <w:color w:val="000000"/>
          <w:szCs w:val="24"/>
          <w:shd w:val="clear" w:color="auto" w:fill="FFFFFF"/>
        </w:rPr>
        <w:t xml:space="preserve"> ρυθμιστικ</w:t>
      </w:r>
      <w:r>
        <w:rPr>
          <w:rFonts w:eastAsia="Times New Roman"/>
          <w:color w:val="000000"/>
          <w:szCs w:val="24"/>
          <w:shd w:val="clear" w:color="auto" w:fill="FFFFFF"/>
        </w:rPr>
        <w:t>ό</w:t>
      </w:r>
      <w:r>
        <w:rPr>
          <w:rFonts w:eastAsia="Times New Roman"/>
          <w:color w:val="000000"/>
          <w:szCs w:val="24"/>
          <w:shd w:val="clear" w:color="auto" w:fill="FFFFFF"/>
        </w:rPr>
        <w:t xml:space="preserve"> πλαίσι</w:t>
      </w:r>
      <w:r>
        <w:rPr>
          <w:rFonts w:eastAsia="Times New Roman"/>
          <w:color w:val="000000"/>
          <w:szCs w:val="24"/>
          <w:shd w:val="clear" w:color="auto" w:fill="FFFFFF"/>
        </w:rPr>
        <w:t>ο</w:t>
      </w:r>
      <w:r>
        <w:rPr>
          <w:rFonts w:eastAsia="Times New Roman"/>
          <w:color w:val="000000"/>
          <w:szCs w:val="24"/>
          <w:shd w:val="clear" w:color="auto" w:fill="FFFFFF"/>
        </w:rPr>
        <w:t xml:space="preserve"> και κίνητρα για καινοτόμες ιδέες. </w:t>
      </w:r>
    </w:p>
    <w:p w14:paraId="45B7D5BA" w14:textId="77777777" w:rsidR="003C2D4C" w:rsidRDefault="00D019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Προς αυτήν την κατεύθυνση πρέπει να κινηθούμε, δυστυχώς, </w:t>
      </w:r>
      <w:r>
        <w:rPr>
          <w:rFonts w:eastAsia="Times New Roman"/>
          <w:color w:val="000000"/>
          <w:szCs w:val="24"/>
          <w:shd w:val="clear" w:color="auto" w:fill="FFFFFF"/>
        </w:rPr>
        <w:t xml:space="preserve">όμως, τα πράγματα στη χώρα μας κινούνται σε αντίθετη κατεύθυνση. Αντί για ευέλικτους αντιγραφειοκρατικούς θεσμούς </w:t>
      </w:r>
      <w:r>
        <w:rPr>
          <w:rFonts w:eastAsia="Times New Roman"/>
          <w:color w:val="000000"/>
          <w:szCs w:val="24"/>
          <w:shd w:val="clear" w:color="auto" w:fill="FFFFFF"/>
        </w:rPr>
        <w:lastRenderedPageBreak/>
        <w:t>συνεχίζουμε στα μονοπάτια των πελατειακών σχέσεων, των συντεχνιών, μιας συντεχνιακής αντίληψης και οι όποιες νέες ιδέες και τεχνολογικές καινο</w:t>
      </w:r>
      <w:r>
        <w:rPr>
          <w:rFonts w:eastAsia="Times New Roman"/>
          <w:color w:val="000000"/>
          <w:szCs w:val="24"/>
          <w:shd w:val="clear" w:color="auto" w:fill="FFFFFF"/>
        </w:rPr>
        <w:t>τομίες σκουριάζουν στα γρανάζια μιας δυσκίνητης γραφειοκρατίας.</w:t>
      </w:r>
    </w:p>
    <w:p w14:paraId="45B7D5BB" w14:textId="77777777" w:rsidR="003C2D4C" w:rsidRDefault="00D019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Η Κυβέρνησή σας δίνει μάχες για το παρελθόν. Αντιπολιτεύεστε την Αντιπολίτευση ακόμα και σήμερα. Σκανδαλολογία, πόλωση, που αποπροσανατολίζει, κοντόφθαλμα για μικροκομματικά εκλογικά οφέλη, με</w:t>
      </w:r>
      <w:r>
        <w:rPr>
          <w:rFonts w:eastAsia="Times New Roman"/>
          <w:color w:val="000000"/>
          <w:szCs w:val="24"/>
          <w:shd w:val="clear" w:color="auto" w:fill="FFFFFF"/>
        </w:rPr>
        <w:t xml:space="preserve"> τη χώρα να αυξάνει την απόστασή της από τον αναπτυγμένο κόσμο. Ο μόνος που κερδίζει από όλα αυτά είναι οι δήθεν </w:t>
      </w:r>
      <w:proofErr w:type="spellStart"/>
      <w:r>
        <w:rPr>
          <w:rFonts w:eastAsia="Times New Roman"/>
          <w:color w:val="000000"/>
          <w:szCs w:val="24"/>
          <w:shd w:val="clear" w:color="auto" w:fill="FFFFFF"/>
        </w:rPr>
        <w:t>αντισυστημικές</w:t>
      </w:r>
      <w:proofErr w:type="spellEnd"/>
      <w:r>
        <w:rPr>
          <w:rFonts w:eastAsia="Times New Roman"/>
          <w:color w:val="000000"/>
          <w:szCs w:val="24"/>
          <w:shd w:val="clear" w:color="auto" w:fill="FFFFFF"/>
        </w:rPr>
        <w:t xml:space="preserve">, οι ακροδεξιές και οι </w:t>
      </w:r>
      <w:proofErr w:type="spellStart"/>
      <w:r>
        <w:rPr>
          <w:rFonts w:eastAsia="Times New Roman"/>
          <w:color w:val="000000"/>
          <w:szCs w:val="24"/>
          <w:shd w:val="clear" w:color="auto" w:fill="FFFFFF"/>
        </w:rPr>
        <w:t>εθνικολαϊκιστικές</w:t>
      </w:r>
      <w:proofErr w:type="spellEnd"/>
      <w:r>
        <w:rPr>
          <w:rFonts w:eastAsia="Times New Roman"/>
          <w:color w:val="000000"/>
          <w:szCs w:val="24"/>
          <w:shd w:val="clear" w:color="auto" w:fill="FFFFFF"/>
        </w:rPr>
        <w:t xml:space="preserve"> δυνάμεις.</w:t>
      </w:r>
    </w:p>
    <w:p w14:paraId="45B7D5BC" w14:textId="77777777" w:rsidR="003C2D4C" w:rsidRDefault="00D019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Τέτοια ζωτικής σημασίας ζητήματα αντιμετωπίζονται μόνο με ευρύτερες συναινέσει</w:t>
      </w:r>
      <w:r>
        <w:rPr>
          <w:rFonts w:eastAsia="Times New Roman"/>
          <w:color w:val="000000"/>
          <w:szCs w:val="24"/>
          <w:shd w:val="clear" w:color="auto" w:fill="FFFFFF"/>
        </w:rPr>
        <w:t>ς και εθνική συνεννόηση. Χρέος μας είναι να συνεννοηθούμε διακομματικά για τις προτεραιότητες της χώρας στη νέα εποχή της γνώσης, της ψηφιακής οικονομίας, της τέταρτης βιομηχανικής επανάστασης, της αυτοματοποίησης και της πληροφορίας. Διαφορετικά, θα συνεχ</w:t>
      </w:r>
      <w:r>
        <w:rPr>
          <w:rFonts w:eastAsia="Times New Roman"/>
          <w:color w:val="000000"/>
          <w:szCs w:val="24"/>
          <w:shd w:val="clear" w:color="auto" w:fill="FFFFFF"/>
        </w:rPr>
        <w:t xml:space="preserve">ίσουμε δυστυχώς να βλέπουμε «τα τρένα να περνούν» και τους νέους όχι να μην </w:t>
      </w:r>
      <w:r>
        <w:rPr>
          <w:rFonts w:eastAsia="Times New Roman"/>
          <w:color w:val="000000"/>
          <w:szCs w:val="24"/>
          <w:shd w:val="clear" w:color="auto" w:fill="FFFFFF"/>
        </w:rPr>
        <w:lastRenderedPageBreak/>
        <w:t xml:space="preserve">γυρνούν πίσω, αλλά να μεταναστεύουν. Αυτό είναι το πρόβλημα της χώρας σήμερα. </w:t>
      </w:r>
    </w:p>
    <w:p w14:paraId="45B7D5BD" w14:textId="77777777" w:rsidR="003C2D4C" w:rsidRDefault="00D0192B">
      <w:pPr>
        <w:tabs>
          <w:tab w:val="left" w:pos="1470"/>
        </w:tabs>
        <w:spacing w:line="600" w:lineRule="auto"/>
        <w:ind w:firstLine="720"/>
        <w:contextualSpacing/>
        <w:jc w:val="both"/>
        <w:rPr>
          <w:rFonts w:eastAsia="Times New Roman"/>
          <w:color w:val="000000"/>
          <w:szCs w:val="24"/>
          <w:shd w:val="clear" w:color="auto" w:fill="FFFFFF"/>
        </w:rPr>
      </w:pPr>
      <w:r w:rsidRPr="00FD711D">
        <w:rPr>
          <w:rFonts w:eastAsia="Times New Roman"/>
          <w:b/>
          <w:color w:val="000000"/>
          <w:szCs w:val="24"/>
          <w:shd w:val="clear" w:color="auto" w:fill="FFFFFF"/>
        </w:rPr>
        <w:t>ΠΡΟΕΔΡΕΥΩΝ (Σπυρίδων Λυκούδης):</w:t>
      </w:r>
      <w:r>
        <w:rPr>
          <w:rFonts w:eastAsia="Times New Roman"/>
          <w:color w:val="000000"/>
          <w:szCs w:val="24"/>
          <w:shd w:val="clear" w:color="auto" w:fill="FFFFFF"/>
        </w:rPr>
        <w:t xml:space="preserve"> Ευχαριστώ, κύριε συνάδελφε. </w:t>
      </w:r>
    </w:p>
    <w:p w14:paraId="45B7D5BE" w14:textId="77777777" w:rsidR="003C2D4C" w:rsidRDefault="00D019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Η συνάδελφος κ</w:t>
      </w:r>
      <w:r>
        <w:rPr>
          <w:rFonts w:eastAsia="Times New Roman"/>
          <w:color w:val="000000"/>
          <w:szCs w:val="24"/>
          <w:shd w:val="clear" w:color="auto" w:fill="FFFFFF"/>
        </w:rPr>
        <w:t>.</w:t>
      </w:r>
      <w:r>
        <w:rPr>
          <w:rFonts w:eastAsia="Times New Roman"/>
          <w:color w:val="000000"/>
          <w:szCs w:val="24"/>
          <w:shd w:val="clear" w:color="auto" w:fill="FFFFFF"/>
        </w:rPr>
        <w:t xml:space="preserve"> </w:t>
      </w:r>
      <w:proofErr w:type="spellStart"/>
      <w:r>
        <w:rPr>
          <w:rFonts w:eastAsia="Times New Roman"/>
          <w:color w:val="000000"/>
          <w:szCs w:val="24"/>
          <w:shd w:val="clear" w:color="auto" w:fill="FFFFFF"/>
        </w:rPr>
        <w:t>Βάκη</w:t>
      </w:r>
      <w:proofErr w:type="spellEnd"/>
      <w:r>
        <w:rPr>
          <w:rFonts w:eastAsia="Times New Roman"/>
          <w:color w:val="000000"/>
          <w:szCs w:val="24"/>
          <w:shd w:val="clear" w:color="auto" w:fill="FFFFFF"/>
        </w:rPr>
        <w:t xml:space="preserve"> έχει τον λόγο. Είνα</w:t>
      </w:r>
      <w:r>
        <w:rPr>
          <w:rFonts w:eastAsia="Times New Roman"/>
          <w:color w:val="000000"/>
          <w:szCs w:val="24"/>
          <w:shd w:val="clear" w:color="auto" w:fill="FFFFFF"/>
        </w:rPr>
        <w:t>ι η τελευταία ομιλήτρια για να κλείσουμε.</w:t>
      </w:r>
    </w:p>
    <w:p w14:paraId="45B7D5BF" w14:textId="77777777" w:rsidR="003C2D4C" w:rsidRDefault="00D0192B">
      <w:pPr>
        <w:tabs>
          <w:tab w:val="left" w:pos="1470"/>
        </w:tabs>
        <w:spacing w:line="600" w:lineRule="auto"/>
        <w:ind w:firstLine="720"/>
        <w:contextualSpacing/>
        <w:jc w:val="both"/>
        <w:rPr>
          <w:rFonts w:eastAsia="Times New Roman"/>
          <w:color w:val="000000"/>
          <w:szCs w:val="24"/>
          <w:shd w:val="clear" w:color="auto" w:fill="FFFFFF"/>
        </w:rPr>
      </w:pPr>
      <w:r w:rsidRPr="00FD711D">
        <w:rPr>
          <w:rFonts w:eastAsia="Times New Roman"/>
          <w:b/>
          <w:color w:val="000000"/>
          <w:szCs w:val="24"/>
          <w:shd w:val="clear" w:color="auto" w:fill="FFFFFF"/>
        </w:rPr>
        <w:t>ΦΩΤΕΙΝΗ ΒΑΚΗ:</w:t>
      </w:r>
      <w:r>
        <w:rPr>
          <w:rFonts w:eastAsia="Times New Roman"/>
          <w:b/>
          <w:color w:val="000000"/>
          <w:szCs w:val="24"/>
          <w:shd w:val="clear" w:color="auto" w:fill="FFFFFF"/>
        </w:rPr>
        <w:t xml:space="preserve"> </w:t>
      </w:r>
      <w:r>
        <w:rPr>
          <w:rFonts w:eastAsia="Times New Roman"/>
          <w:color w:val="000000"/>
          <w:szCs w:val="24"/>
          <w:shd w:val="clear" w:color="auto" w:fill="FFFFFF"/>
        </w:rPr>
        <w:t>Ευχαριστώ, κύριε Πρόεδρε.</w:t>
      </w:r>
    </w:p>
    <w:p w14:paraId="45B7D5C0" w14:textId="77777777" w:rsidR="003C2D4C" w:rsidRDefault="00D019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Κύριε Υπουργέ, κυρίες και κύριοι συνάδελφοι Βουλευτές, έχουν αναπτυχθεί με πολύ μεγάλη επάρκεια τα επιχειρήματα και οι διατάξεις τού προς ψήφιση νομοσχεδίου. Επομένως, εγώ ας</w:t>
      </w:r>
      <w:r>
        <w:rPr>
          <w:rFonts w:eastAsia="Times New Roman"/>
          <w:color w:val="000000"/>
          <w:szCs w:val="24"/>
          <w:shd w:val="clear" w:color="auto" w:fill="FFFFFF"/>
        </w:rPr>
        <w:t xml:space="preserve"> περιοριστώ σε ένα γενικό σχόλιο, προτού εισέλθω σε θέματα επικαιρότητας, απαντώντας και στους συναδέλφους της Αντιπολίτευσης.</w:t>
      </w:r>
    </w:p>
    <w:p w14:paraId="45B7D5C1" w14:textId="77777777" w:rsidR="003C2D4C" w:rsidRDefault="00D019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Ο κύριος, λοιπόν, στόχος του παρόντος νομοσχεδίου είναι η θέσπιση ρυθμίσεων για τη διασφάλιση ενός ενιαίου επιπέδου ασφάλειας των</w:t>
      </w:r>
      <w:r>
        <w:rPr>
          <w:rFonts w:eastAsia="Times New Roman"/>
          <w:color w:val="000000"/>
          <w:szCs w:val="24"/>
          <w:shd w:val="clear" w:color="auto" w:fill="FFFFFF"/>
        </w:rPr>
        <w:t xml:space="preserve"> συστημάτων δικτύου και πληροφοριών σε όλη την Ευρωπαϊκή Ένωση. </w:t>
      </w:r>
    </w:p>
    <w:p w14:paraId="45B7D5C2" w14:textId="77777777" w:rsidR="003C2D4C" w:rsidRDefault="00D019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Αντιλαμβανόμενη τον θεμελιώδη ρόλο που διαδραματίζουν στις σύγχρονες κοινωνίες και στην οικονομία, το διαδίκτυο </w:t>
      </w:r>
      <w:r>
        <w:rPr>
          <w:rFonts w:eastAsia="Times New Roman"/>
          <w:color w:val="000000"/>
          <w:szCs w:val="24"/>
          <w:shd w:val="clear" w:color="auto" w:fill="FFFFFF"/>
        </w:rPr>
        <w:lastRenderedPageBreak/>
        <w:t xml:space="preserve">και η ανταλλαγή των πληροφοριών και συνεκτιμώντας τους κινδύνους που ενδέχεται </w:t>
      </w:r>
      <w:r>
        <w:rPr>
          <w:rFonts w:eastAsia="Times New Roman"/>
          <w:color w:val="000000"/>
          <w:szCs w:val="24"/>
          <w:shd w:val="clear" w:color="auto" w:fill="FFFFFF"/>
        </w:rPr>
        <w:t>να προκληθούν εις βάρος της κοινωνίας από σκόπιμες επιζήμιες ενέργειες, η Ευρωπαϊκή Ένωση θεσπίζει ένα κοινό πλαίσιο κανόνων για όλα τα κράτη-μέλη, ώστε να επιτευχθεί ένα ελάχιστο ενιαίο πλέγμα ασφάλειας. Ενθαρρύνεται η συνεργασία με τον οργανισμό της Ευρω</w:t>
      </w:r>
      <w:r>
        <w:rPr>
          <w:rFonts w:eastAsia="Times New Roman"/>
          <w:color w:val="000000"/>
          <w:szCs w:val="24"/>
          <w:shd w:val="clear" w:color="auto" w:fill="FFFFFF"/>
        </w:rPr>
        <w:t>παϊκής Ένωσης για την ασφάλεια δικτύων και πληροφοριών, τον Ε</w:t>
      </w:r>
      <w:r>
        <w:rPr>
          <w:rFonts w:eastAsia="Times New Roman"/>
          <w:color w:val="000000"/>
          <w:szCs w:val="24"/>
          <w:shd w:val="clear" w:color="auto" w:fill="FFFFFF"/>
          <w:lang w:val="en-US"/>
        </w:rPr>
        <w:t>NISA</w:t>
      </w:r>
      <w:r w:rsidRPr="00FD711D">
        <w:rPr>
          <w:rFonts w:eastAsia="Times New Roman"/>
          <w:color w:val="000000"/>
          <w:szCs w:val="24"/>
          <w:shd w:val="clear" w:color="auto" w:fill="FFFFFF"/>
        </w:rPr>
        <w:t xml:space="preserve">, </w:t>
      </w:r>
      <w:r>
        <w:rPr>
          <w:rFonts w:eastAsia="Times New Roman"/>
          <w:color w:val="000000"/>
          <w:szCs w:val="24"/>
          <w:shd w:val="clear" w:color="auto" w:fill="FFFFFF"/>
        </w:rPr>
        <w:t xml:space="preserve">ώστε να υπάρχει ενιαία στρατηγική αντιμετώπιση κινδύνων. Διευκρινίζεται πως ο ορισμός των μέτρων που θα πρέπει να ληφθούν θα γίνεται σύμφωνα με την αυστηρότερη νομοθεσία. </w:t>
      </w:r>
    </w:p>
    <w:p w14:paraId="45B7D5C3" w14:textId="77777777" w:rsidR="003C2D4C" w:rsidRDefault="00D019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Εν κατακλείδι, προχωρούμε στη θεσμοθέτηση ενός πλαισίου κανόνων, που επιδιώκει να διασφαλίσει την ασφαλή, την ομαλή λειτουργία τομέων ενέργειας, μεταφορών, του χρηματοπιστωτικού συστήματος, της υγείας, της προμήθειας και διανομής πόσιμου νερού και των ψηφι</w:t>
      </w:r>
      <w:r>
        <w:rPr>
          <w:rFonts w:eastAsia="Times New Roman"/>
          <w:color w:val="000000"/>
          <w:szCs w:val="24"/>
          <w:shd w:val="clear" w:color="auto" w:fill="FFFFFF"/>
        </w:rPr>
        <w:t xml:space="preserve">ακών αγαθών. Είναι καιρός πλέον να εισέλθουμε και εμείς στην ψηφιακή εποχή και στην τέταρτη βιομηχανική επανάσταση και να εγκαταλείψουμε έναν τεχνολογικό μεσαίωνα, στον οποίο βρισκόμαστε εδώ και χρόνια. </w:t>
      </w:r>
    </w:p>
    <w:p w14:paraId="45B7D5C4" w14:textId="77777777" w:rsidR="003C2D4C" w:rsidRDefault="00D0192B">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Επιτρέψτε μου να κάνω μία αναφορά στην τροπολογία πο</w:t>
      </w:r>
      <w:r>
        <w:rPr>
          <w:rFonts w:eastAsia="Times New Roman"/>
          <w:color w:val="000000"/>
          <w:szCs w:val="24"/>
          <w:shd w:val="clear" w:color="auto" w:fill="FFFFFF"/>
        </w:rPr>
        <w:t>υ κατατέθηκε στο παρόν νομοσχέδιο από το Υπουργείο Οικονομικών και η οποία προβλέπει την κατάργηση της υποχρέωσης καταβολής τέλους επιτηδεύματος για μ</w:t>
      </w:r>
      <w:r>
        <w:rPr>
          <w:rFonts w:eastAsia="Times New Roman"/>
          <w:color w:val="000000"/>
          <w:szCs w:val="24"/>
          <w:shd w:val="clear" w:color="auto" w:fill="FFFFFF"/>
        </w:rPr>
        <w:t>ί</w:t>
      </w:r>
      <w:r>
        <w:rPr>
          <w:rFonts w:eastAsia="Times New Roman"/>
          <w:color w:val="000000"/>
          <w:szCs w:val="24"/>
          <w:shd w:val="clear" w:color="auto" w:fill="FFFFFF"/>
        </w:rPr>
        <w:t>α σειρά από επαγγελματικές ομάδες.</w:t>
      </w:r>
    </w:p>
    <w:p w14:paraId="45B7D5C5"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Εξαιρούνται, λοιπόν, από το φορολογικό έτος 2018 και εφεξής, από την υ</w:t>
      </w:r>
      <w:r>
        <w:rPr>
          <w:rFonts w:eastAsia="Times New Roman" w:cs="Times New Roman"/>
          <w:szCs w:val="24"/>
        </w:rPr>
        <w:t>ποχρέωση καταβολής τέλους επιτηδεύματος οι αγρότες, τα μέλη των αγροτικών συνεταιρισμών, οι αγροτικοί και οι σχολικοί συνεταιρισμοί, οι φορείς κοινωνικής και αλληλέγγυας οικονομίας με τη μορφή κοινωνικής συνεταιριστικής επιχείρησης ή συνεταιρισμού εργαζομέ</w:t>
      </w:r>
      <w:r>
        <w:rPr>
          <w:rFonts w:eastAsia="Times New Roman" w:cs="Times New Roman"/>
          <w:szCs w:val="24"/>
        </w:rPr>
        <w:t>νων, καθώς και τα φυσικά και νομικά πρόσωπα και οι νομικές οντότητες που βρίσκονται σε κατάσταση εκκαθάρισης, πτώχευσης ή σε αδράνεια.</w:t>
      </w:r>
    </w:p>
    <w:p w14:paraId="45B7D5C6"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Είναι σημαντικό, κυρίες και κύριοι συνάδελφοι, ότι για τις ανενεργές επιχειρήσεις η απαλλαγή του τέλους επιτηδεύματος δίν</w:t>
      </w:r>
      <w:r>
        <w:rPr>
          <w:rFonts w:eastAsia="Times New Roman" w:cs="Times New Roman"/>
          <w:szCs w:val="24"/>
        </w:rPr>
        <w:t xml:space="preserve">ει μια ανάσα. Δίνει τη δυνατότητα στους ελεύθερους επαγγελματίες και σε ανενεργές επιχειρήσεις να διατηρούν τα βιβλία τους ακόμη κι αν έχουν μηδενικά έσοδα και έξοδα, απαλλασσόμενοι </w:t>
      </w:r>
      <w:r>
        <w:rPr>
          <w:rFonts w:eastAsia="Times New Roman" w:cs="Times New Roman"/>
          <w:szCs w:val="24"/>
        </w:rPr>
        <w:lastRenderedPageBreak/>
        <w:t>ουσιαστικά από την ποινή της πληρωμής του ετήσιου τέλους επιτηδεύματος. Εί</w:t>
      </w:r>
      <w:r>
        <w:rPr>
          <w:rFonts w:eastAsia="Times New Roman" w:cs="Times New Roman"/>
          <w:szCs w:val="24"/>
        </w:rPr>
        <w:t xml:space="preserve">ναι, λοιπόν, και αυτό ένα από τα επαχθή μέτρα του τέταρτου μνημονίου για τους </w:t>
      </w:r>
      <w:proofErr w:type="spellStart"/>
      <w:r>
        <w:rPr>
          <w:rFonts w:eastAsia="Times New Roman" w:cs="Times New Roman"/>
          <w:szCs w:val="24"/>
        </w:rPr>
        <w:t>ανησυχούντες</w:t>
      </w:r>
      <w:proofErr w:type="spellEnd"/>
      <w:r>
        <w:rPr>
          <w:rFonts w:eastAsia="Times New Roman" w:cs="Times New Roman"/>
          <w:szCs w:val="24"/>
        </w:rPr>
        <w:t xml:space="preserve">. </w:t>
      </w:r>
    </w:p>
    <w:p w14:paraId="45B7D5C7"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Κι έρχομαι στην κατάθεση του </w:t>
      </w:r>
      <w:r>
        <w:rPr>
          <w:rFonts w:eastAsia="Times New Roman" w:cs="Times New Roman"/>
          <w:szCs w:val="24"/>
        </w:rPr>
        <w:t>π</w:t>
      </w:r>
      <w:r>
        <w:rPr>
          <w:rFonts w:eastAsia="Times New Roman" w:cs="Times New Roman"/>
          <w:szCs w:val="24"/>
        </w:rPr>
        <w:t>ροϋπολογισμού σήμερα στη Βουλή. Άκουσα με μεγάλο ενδιαφέρον τον εκπρόσωπο της Αξιωματικής Αντιπολίτευσης να δηλώνει τη χαρά του κόμμα</w:t>
      </w:r>
      <w:r>
        <w:rPr>
          <w:rFonts w:eastAsia="Times New Roman" w:cs="Times New Roman"/>
          <w:szCs w:val="24"/>
        </w:rPr>
        <w:t xml:space="preserve">τός του για την ακύρωση του μέτρου της περικοπής των συντάξεων. Ευπρόσδεκτη η χαρά σας, κύριε συνάδελφε, μόνο που ήρθε όψιμα και λίαν υποκριτικά. </w:t>
      </w:r>
    </w:p>
    <w:p w14:paraId="45B7D5C8"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δεν είναι η πρώτη φορά που η Αξιωματική Αντιπολίτευση βάζει το στενό παραταξιακό της συμφέρον πάνω </w:t>
      </w:r>
      <w:r>
        <w:rPr>
          <w:rFonts w:eastAsia="Times New Roman" w:cs="Times New Roman"/>
          <w:szCs w:val="24"/>
        </w:rPr>
        <w:t xml:space="preserve">από το εθνικό συμφέρον. Δεν είναι η πρώτη φορά που ο Αρχηγός της Αξιωματικής Αντιπολίτευσης βάζει τη φιλοδοξία του να γίνει πάση θυσία πρωθυπουργός πάνω από τα δίκαια μιας κοινωνίας, πάνω από τα δίκαια ενός εξουθενωμένου και καθημαγμένου λαού. </w:t>
      </w:r>
    </w:p>
    <w:p w14:paraId="45B7D5C9"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Εδώ και τριάμισι χρόνια βλέπουμε ένα σήριαλ να εκτυλίσσεται. Μην ανησυχείτε, δεν τιτλοφορείται μόνο «παραιτηθείτε», πράγμα που ακούμε κάθε μέρα. Θα μπορούσε να τιτλοφορείται </w:t>
      </w:r>
      <w:r>
        <w:rPr>
          <w:rFonts w:eastAsia="Times New Roman" w:cs="Times New Roman"/>
          <w:szCs w:val="24"/>
        </w:rPr>
        <w:lastRenderedPageBreak/>
        <w:t>και αλλιώς, «ο διακαής πόθος της πρωθυπουργίας αγιάζει όλα τα μέσα» και τα επεισόδ</w:t>
      </w:r>
      <w:r>
        <w:rPr>
          <w:rFonts w:eastAsia="Times New Roman" w:cs="Times New Roman"/>
          <w:szCs w:val="24"/>
        </w:rPr>
        <w:t xml:space="preserve">ια είναι πολλά. </w:t>
      </w:r>
    </w:p>
    <w:p w14:paraId="45B7D5CA"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Μίλησα πριν για ένα όψιμο και λίαν υποκριτικό ενδιαφέρον και εκδήλωση χαράς. Να θυμίσω ότι προ μηνών βρισκόταν εδώ ο Πιερ </w:t>
      </w:r>
      <w:proofErr w:type="spellStart"/>
      <w:r>
        <w:rPr>
          <w:rFonts w:eastAsia="Times New Roman" w:cs="Times New Roman"/>
          <w:szCs w:val="24"/>
        </w:rPr>
        <w:t>Μοσκοβισί</w:t>
      </w:r>
      <w:proofErr w:type="spellEnd"/>
      <w:r>
        <w:rPr>
          <w:rFonts w:eastAsia="Times New Roman" w:cs="Times New Roman"/>
          <w:szCs w:val="24"/>
        </w:rPr>
        <w:t xml:space="preserve">. Θυμάμαι, λοιπόν, την επίπληξη προς τον Πιερ </w:t>
      </w:r>
      <w:proofErr w:type="spellStart"/>
      <w:r>
        <w:rPr>
          <w:rFonts w:eastAsia="Times New Roman" w:cs="Times New Roman"/>
          <w:szCs w:val="24"/>
        </w:rPr>
        <w:t>Μοσκοβισί</w:t>
      </w:r>
      <w:proofErr w:type="spellEnd"/>
      <w:r>
        <w:rPr>
          <w:rFonts w:eastAsia="Times New Roman" w:cs="Times New Roman"/>
          <w:szCs w:val="24"/>
        </w:rPr>
        <w:t>, όταν ο τελευταίος μιλώντας στην Εθνική Αντιπροσωπεί</w:t>
      </w:r>
      <w:r>
        <w:rPr>
          <w:rFonts w:eastAsia="Times New Roman" w:cs="Times New Roman"/>
          <w:szCs w:val="24"/>
        </w:rPr>
        <w:t xml:space="preserve">α άφηνε τότε μια χαραμάδα ελπίδας ότι δεν θα κοπούν οι συντάξεις. </w:t>
      </w:r>
    </w:p>
    <w:p w14:paraId="45B7D5CB"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Θυμάμαι ένα άλλο επεισόδιο, τότε που ζητούσατε από τη Γερμανίδα Καγκελάριο να μην οπισθοχωρήσει στις ελληνικές απαιτήσεις. Και ποιες ήταν εκείνες οι απαιτήσεις, οι παράλογες απαιτήσεις; Να </w:t>
      </w:r>
      <w:r>
        <w:rPr>
          <w:rFonts w:eastAsia="Times New Roman" w:cs="Times New Roman"/>
          <w:szCs w:val="24"/>
        </w:rPr>
        <w:t xml:space="preserve">αμβλυνθεί επιτέλους, να τελειώνει η λιτότητα σε αυτό τον τόπο. </w:t>
      </w:r>
    </w:p>
    <w:p w14:paraId="45B7D5CC"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Και να μην πάμε στα άλλα επεισόδια «Βρυξέλλες, μυστική διπλωματία του καφέ», να μην πάμε στις </w:t>
      </w:r>
      <w:proofErr w:type="spellStart"/>
      <w:r>
        <w:rPr>
          <w:rFonts w:eastAsia="Times New Roman" w:cs="Times New Roman"/>
          <w:szCs w:val="24"/>
        </w:rPr>
        <w:t>οβιδιακές</w:t>
      </w:r>
      <w:proofErr w:type="spellEnd"/>
      <w:r>
        <w:rPr>
          <w:rFonts w:eastAsia="Times New Roman" w:cs="Times New Roman"/>
          <w:szCs w:val="24"/>
        </w:rPr>
        <w:t xml:space="preserve"> μεταμορφώσεις του κόμματός σας για το </w:t>
      </w:r>
      <w:r>
        <w:rPr>
          <w:rFonts w:eastAsia="Times New Roman" w:cs="Times New Roman"/>
          <w:szCs w:val="24"/>
        </w:rPr>
        <w:t>μ</w:t>
      </w:r>
      <w:r>
        <w:rPr>
          <w:rFonts w:eastAsia="Times New Roman" w:cs="Times New Roman"/>
          <w:szCs w:val="24"/>
        </w:rPr>
        <w:t>ακεδονικό, που δεν ξέρω από πού υπαγορεύονται, απ</w:t>
      </w:r>
      <w:r>
        <w:rPr>
          <w:rFonts w:eastAsia="Times New Roman" w:cs="Times New Roman"/>
          <w:szCs w:val="24"/>
        </w:rPr>
        <w:t xml:space="preserve">ό ένα καιροσκοπισμό ή από μια βαθιά υπόκλιση στην </w:t>
      </w:r>
      <w:r>
        <w:rPr>
          <w:rFonts w:eastAsia="Times New Roman" w:cs="Times New Roman"/>
          <w:szCs w:val="24"/>
        </w:rPr>
        <w:t>α</w:t>
      </w:r>
      <w:r>
        <w:rPr>
          <w:rFonts w:eastAsia="Times New Roman" w:cs="Times New Roman"/>
          <w:szCs w:val="24"/>
        </w:rPr>
        <w:t xml:space="preserve">κροδεξιά συνιστώσα σας, εκείνη που δεν δεχόταν νεκρούς στο </w:t>
      </w:r>
      <w:r>
        <w:rPr>
          <w:rFonts w:eastAsia="Times New Roman" w:cs="Times New Roman"/>
          <w:szCs w:val="24"/>
        </w:rPr>
        <w:t>Π</w:t>
      </w:r>
      <w:r>
        <w:rPr>
          <w:rFonts w:eastAsia="Times New Roman" w:cs="Times New Roman"/>
          <w:szCs w:val="24"/>
        </w:rPr>
        <w:t xml:space="preserve">ολυτεχνείο ή διαιρεί τους νεκρούς ανάμεσα σε </w:t>
      </w:r>
      <w:r>
        <w:rPr>
          <w:rFonts w:eastAsia="Times New Roman" w:cs="Times New Roman"/>
          <w:szCs w:val="24"/>
        </w:rPr>
        <w:lastRenderedPageBreak/>
        <w:t>αυτούς που ήταν εντός ή εκτός προαυλίου. Να μην πάμε σε όλη αυτή την απεμπόληση των ιδρυτικών φιλελε</w:t>
      </w:r>
      <w:r>
        <w:rPr>
          <w:rFonts w:eastAsia="Times New Roman" w:cs="Times New Roman"/>
          <w:szCs w:val="24"/>
        </w:rPr>
        <w:t>ύθερων αρχών της παράταξής σας.</w:t>
      </w:r>
    </w:p>
    <w:p w14:paraId="45B7D5CD"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Αυτός, όμως, ο καιροσκοπισμός φοβάμαι ότι δεν ανοίγει μόνο τους ασκούς του Αιόλου σε έναν εθνικόφρονα λόγο, αλλά δυστυχώς δίνει φωνή και βήμα στα ακροδεξιά φασιστικά μορφώματα τραυματίζοντας μια κοινωνία, η οποία εκτός από τ</w:t>
      </w:r>
      <w:r>
        <w:rPr>
          <w:rFonts w:eastAsia="Times New Roman" w:cs="Times New Roman"/>
          <w:szCs w:val="24"/>
        </w:rPr>
        <w:t xml:space="preserve">ις πληγές που έχει αφήσει στο σώμα της η οικονομική κρίση, πρέπει να επουλώσει και κάποιες άλλες πληγές, ενός πολιτικού συστήματος που απώλεσε αυτά τα χρόνια το κύρος και την αξιοπιστία του. </w:t>
      </w:r>
    </w:p>
    <w:p w14:paraId="45B7D5CE"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Υπάρχει, λοιπόν, και ένας άλλος παραλογισμός όσον αφορά το προσχ</w:t>
      </w:r>
      <w:r>
        <w:rPr>
          <w:rFonts w:eastAsia="Times New Roman" w:cs="Times New Roman"/>
          <w:szCs w:val="24"/>
        </w:rPr>
        <w:t xml:space="preserve">έδιο συμφωνίας σε σχέση με το </w:t>
      </w:r>
      <w:r>
        <w:rPr>
          <w:rFonts w:eastAsia="Times New Roman" w:cs="Times New Roman"/>
          <w:szCs w:val="24"/>
        </w:rPr>
        <w:t>κ</w:t>
      </w:r>
      <w:r>
        <w:rPr>
          <w:rFonts w:eastAsia="Times New Roman" w:cs="Times New Roman"/>
          <w:szCs w:val="24"/>
        </w:rPr>
        <w:t xml:space="preserve">ράτος και την Εκκλησία, που αφορά τη διευθέτηση του οικονομικού σκέλους του διαχωρισμού αυτού. Αυτό σας είδαμε αρχικά να το χαιρετίζετε, μέχρι να αναλάβει δράση η «δεξιά του Κυρίου», που σε συνεργασία με την </w:t>
      </w:r>
      <w:r>
        <w:rPr>
          <w:rFonts w:eastAsia="Times New Roman" w:cs="Times New Roman"/>
          <w:szCs w:val="24"/>
        </w:rPr>
        <w:t>α</w:t>
      </w:r>
      <w:r>
        <w:rPr>
          <w:rFonts w:eastAsia="Times New Roman" w:cs="Times New Roman"/>
          <w:szCs w:val="24"/>
        </w:rPr>
        <w:t>κροδεξιά συνιστώ</w:t>
      </w:r>
      <w:r>
        <w:rPr>
          <w:rFonts w:eastAsia="Times New Roman" w:cs="Times New Roman"/>
          <w:szCs w:val="24"/>
        </w:rPr>
        <w:t>σα άρχισε πάλι να κινδυνολογεί παραπληροφορώντας.</w:t>
      </w:r>
    </w:p>
    <w:p w14:paraId="45B7D5CF"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Θέλω εδώ να επισημάνω και κάποιο άλλο παράδοξο, ειδικά σε ό,τι αφορά το προσχέδιο αυτής της συμφωνίας, που δεν είναι κάτι φοβερό, αλλά ένας οικονομικός </w:t>
      </w:r>
      <w:proofErr w:type="spellStart"/>
      <w:r>
        <w:rPr>
          <w:rFonts w:eastAsia="Times New Roman" w:cs="Times New Roman"/>
          <w:szCs w:val="24"/>
        </w:rPr>
        <w:t>εξορθολογισμός</w:t>
      </w:r>
      <w:proofErr w:type="spellEnd"/>
      <w:r>
        <w:rPr>
          <w:rFonts w:eastAsia="Times New Roman" w:cs="Times New Roman"/>
          <w:szCs w:val="24"/>
        </w:rPr>
        <w:t xml:space="preserve"> και μια αμοιβαία επωφελής συμφωνία μετα</w:t>
      </w:r>
      <w:r>
        <w:rPr>
          <w:rFonts w:eastAsia="Times New Roman" w:cs="Times New Roman"/>
          <w:szCs w:val="24"/>
        </w:rPr>
        <w:t xml:space="preserve">ξύ πολιτείας και Εκκλησίας, που έπρεπε να έχει γίνει εδώ και πάρα πολλά χρόνια. </w:t>
      </w:r>
    </w:p>
    <w:p w14:paraId="45B7D5D0"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Το παράδοξο, λοιπόν, είναι ότι ο διώκτης των δημοσίων υπαλλήλων, το κόμμα του λοιδορεί κάθε τι που έχει να κάνει με το δημόσιο, με τα δημόσια πανεπιστήμια, με τα δημόσια νοσοκ</w:t>
      </w:r>
      <w:r>
        <w:rPr>
          <w:rFonts w:eastAsia="Times New Roman" w:cs="Times New Roman"/>
          <w:szCs w:val="24"/>
        </w:rPr>
        <w:t xml:space="preserve">ομεία, το κόμμα των διαθεσιμοτήτων και των απολύσεων, το κόμμα που έγινε ο εραστής του «μαύρου» στη δημόσια τηλεόραση και την ίδια στιγμή έδινε επί είκοσι χρόνια ασυλία στην αεροπειρατεία των </w:t>
      </w:r>
      <w:proofErr w:type="spellStart"/>
      <w:r>
        <w:rPr>
          <w:rFonts w:eastAsia="Times New Roman" w:cs="Times New Roman"/>
          <w:szCs w:val="24"/>
        </w:rPr>
        <w:t>καναλαρχών</w:t>
      </w:r>
      <w:proofErr w:type="spellEnd"/>
      <w:r>
        <w:rPr>
          <w:rFonts w:eastAsia="Times New Roman" w:cs="Times New Roman"/>
          <w:szCs w:val="24"/>
        </w:rPr>
        <w:t>, αίφνης θρηνεί και κόπτεται για την εργασιακή ασφάλει</w:t>
      </w:r>
      <w:r>
        <w:rPr>
          <w:rFonts w:eastAsia="Times New Roman" w:cs="Times New Roman"/>
          <w:szCs w:val="24"/>
        </w:rPr>
        <w:t xml:space="preserve">α του κλήρου και το δημοσιοϋπαλληλικό του καθεστώς. </w:t>
      </w:r>
    </w:p>
    <w:p w14:paraId="45B7D5D1"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Εγώ θα σας έλεγα, κυρίες και κύριοι συνάδελφοι της Αντιπολίτευσης, να </w:t>
      </w:r>
      <w:proofErr w:type="spellStart"/>
      <w:r>
        <w:rPr>
          <w:rFonts w:eastAsia="Times New Roman" w:cs="Times New Roman"/>
          <w:szCs w:val="24"/>
        </w:rPr>
        <w:t>αναστοχαστείτε</w:t>
      </w:r>
      <w:proofErr w:type="spellEnd"/>
      <w:r>
        <w:rPr>
          <w:rFonts w:eastAsia="Times New Roman" w:cs="Times New Roman"/>
          <w:szCs w:val="24"/>
        </w:rPr>
        <w:t xml:space="preserve"> ορισμένα πράγματα και ιδιαίτερα τις θέσεις για τον δημόσιο τομέα συνολικά και ας χαιρετίσετε και ας ενστερνιστείτε και εσείς μια απόπειρα εκσυγχρονισμού των σχέσεων εκκλησ</w:t>
      </w:r>
      <w:r>
        <w:rPr>
          <w:rFonts w:eastAsia="Times New Roman" w:cs="Times New Roman"/>
          <w:szCs w:val="24"/>
        </w:rPr>
        <w:t xml:space="preserve">ίας και κράτους. </w:t>
      </w:r>
    </w:p>
    <w:p w14:paraId="45B7D5D2"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lastRenderedPageBreak/>
        <w:t>Τελειώνω, λοιπόν, με τον προϋπολογισμό που κατατέθηκε. Το πρόβλημα τώρα είναι τι θα απογίνουμε χωρίς βαρβάρους; Ήταν και αυτή μια κάποια λύση. Τι θα απογίνουμε τώρα χωρίς περικοπές και μέτρα λιτότητας; Γιατί -σας αρέσει, δεν σας αρέσει- ε</w:t>
      </w:r>
      <w:r>
        <w:rPr>
          <w:rFonts w:eastAsia="Times New Roman" w:cs="Times New Roman"/>
          <w:szCs w:val="24"/>
        </w:rPr>
        <w:t xml:space="preserve">ίναι όντως επί της ουσίας ο πρώτος </w:t>
      </w:r>
      <w:proofErr w:type="spellStart"/>
      <w:r>
        <w:rPr>
          <w:rFonts w:eastAsia="Times New Roman" w:cs="Times New Roman"/>
          <w:szCs w:val="24"/>
        </w:rPr>
        <w:t>μεταμνημονιακός</w:t>
      </w:r>
      <w:proofErr w:type="spellEnd"/>
      <w:r>
        <w:rPr>
          <w:rFonts w:eastAsia="Times New Roman" w:cs="Times New Roman"/>
          <w:szCs w:val="24"/>
        </w:rPr>
        <w:t xml:space="preserve"> προϋπολογισμός και δεν περιέχει ούτε μέτρα λιτότητας ούτε περικοπές. Τι θα απογίνουμε; </w:t>
      </w:r>
    </w:p>
    <w:p w14:paraId="45B7D5D3"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Οπότε τώρα βρήκαμε το νέο αφήγημα: Την κρίση στο </w:t>
      </w:r>
      <w:r>
        <w:rPr>
          <w:rFonts w:eastAsia="Times New Roman" w:cs="Times New Roman"/>
          <w:szCs w:val="24"/>
        </w:rPr>
        <w:t>χ</w:t>
      </w:r>
      <w:r>
        <w:rPr>
          <w:rFonts w:eastAsia="Times New Roman" w:cs="Times New Roman"/>
          <w:szCs w:val="24"/>
        </w:rPr>
        <w:t>ρηματιστήριο, την κρίση των τραπεζών, τις μετοχές των τραπεζών. Εύλ</w:t>
      </w:r>
      <w:r>
        <w:rPr>
          <w:rFonts w:eastAsia="Times New Roman" w:cs="Times New Roman"/>
          <w:szCs w:val="24"/>
        </w:rPr>
        <w:t xml:space="preserve">ογο. Όντως υπάρχει πρόβλημα. Μόνο που θέλω να σας θυμίσω το εξής: Το πρόβλημα δεν απορρέει ούτε από τη ρευστότητα ούτε από την κεφαλαιακή επάρκεια των τραπεζών. Το βασικό πρόβλημα είναι τα επιχειρηματικά δάνεια. </w:t>
      </w:r>
    </w:p>
    <w:p w14:paraId="45B7D5D4"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αυτά τα δάνει</w:t>
      </w:r>
      <w:r>
        <w:rPr>
          <w:rFonts w:eastAsia="Times New Roman" w:cs="Times New Roman"/>
          <w:szCs w:val="24"/>
        </w:rPr>
        <w:t xml:space="preserve">α όντως ανέρχονται σε πολλά δισεκατομμύρια μόνο που σε αυτά ξεχάσατε να συμπεριλάβετε κάτι: τα δάνεια των κομμάτων σας, των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 των γνωστών επιχειρηματιών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στρατηγικών κακοπληρωτών. Και βεβαίως, θα πρέπει να </w:t>
      </w:r>
      <w:proofErr w:type="spellStart"/>
      <w:r>
        <w:rPr>
          <w:rFonts w:eastAsia="Times New Roman" w:cs="Times New Roman"/>
          <w:szCs w:val="24"/>
        </w:rPr>
        <w:t>αναστοχαστείτε</w:t>
      </w:r>
      <w:proofErr w:type="spellEnd"/>
      <w:r>
        <w:rPr>
          <w:rFonts w:eastAsia="Times New Roman" w:cs="Times New Roman"/>
          <w:szCs w:val="24"/>
        </w:rPr>
        <w:t xml:space="preserve"> και εσείς </w:t>
      </w:r>
      <w:r>
        <w:rPr>
          <w:rFonts w:eastAsia="Times New Roman" w:cs="Times New Roman"/>
          <w:szCs w:val="24"/>
        </w:rPr>
        <w:t xml:space="preserve">πώς χάθηκε ένα μνημόνιο στις </w:t>
      </w:r>
      <w:proofErr w:type="spellStart"/>
      <w:r>
        <w:rPr>
          <w:rFonts w:eastAsia="Times New Roman" w:cs="Times New Roman"/>
          <w:szCs w:val="24"/>
        </w:rPr>
        <w:t>ανακεφαλαιοποιήσεις</w:t>
      </w:r>
      <w:proofErr w:type="spellEnd"/>
      <w:r>
        <w:rPr>
          <w:rFonts w:eastAsia="Times New Roman" w:cs="Times New Roman"/>
          <w:szCs w:val="24"/>
        </w:rPr>
        <w:t xml:space="preserve">, </w:t>
      </w:r>
      <w:r>
        <w:rPr>
          <w:rFonts w:eastAsia="Times New Roman" w:cs="Times New Roman"/>
          <w:szCs w:val="24"/>
        </w:rPr>
        <w:lastRenderedPageBreak/>
        <w:t xml:space="preserve">πόσες </w:t>
      </w:r>
      <w:proofErr w:type="spellStart"/>
      <w:r>
        <w:rPr>
          <w:rFonts w:eastAsia="Times New Roman" w:cs="Times New Roman"/>
          <w:szCs w:val="24"/>
        </w:rPr>
        <w:t>ανακεφαλαιοποιήσεις</w:t>
      </w:r>
      <w:proofErr w:type="spellEnd"/>
      <w:r>
        <w:rPr>
          <w:rFonts w:eastAsia="Times New Roman" w:cs="Times New Roman"/>
          <w:szCs w:val="24"/>
        </w:rPr>
        <w:t xml:space="preserve"> κάναμε, χωρίς να έχει επιλυθεί το πρόβλημα. Ποιοι ήταν εκείνοι που σωρηδόν έδιναν τα «θαλασσοδάνεια»; Ποιοι ήταν εκείνοι που τα λάμβαναν; Γιατί δεν λειτούργησαν επί δεκαετίες οι μη</w:t>
      </w:r>
      <w:r>
        <w:rPr>
          <w:rFonts w:eastAsia="Times New Roman" w:cs="Times New Roman"/>
          <w:szCs w:val="24"/>
        </w:rPr>
        <w:t xml:space="preserve">χανισμοί τραπεζικής και χρηματιστηριακής εποπτείας; Ποιοι ήταν εκείνοι που έστελναν τα λεφτά τους στο εξωτερικό αποσταθεροποιώντας το τραπεζικό σύστημα; Εντάξει, λίγη αυτοκριτική δεν βλάπτει. </w:t>
      </w:r>
    </w:p>
    <w:p w14:paraId="45B7D5D5"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Κατατέθηκε ο προϋπολογισμός και από αύριο ξεκινούμε να ψηφίζουμ</w:t>
      </w:r>
      <w:r>
        <w:rPr>
          <w:rFonts w:eastAsia="Times New Roman" w:cs="Times New Roman"/>
          <w:szCs w:val="24"/>
        </w:rPr>
        <w:t>ε κάποια θετικά μέτρα, αυτά που εσείς αποκαλείτε κινδυνολογώντας το «τέταρτο μνημόνιο». Επικυρώθηκε, λοιπόν, σήμερα η ακύρωση του μέτρου της περικοπής των συντάξεων με απόλυτο τρόπο και χωρίς αστερίσκους. Αύριο εδώ θα είμαστε πάλι. Θεσμοθετείται η μείωση τ</w:t>
      </w:r>
      <w:r>
        <w:rPr>
          <w:rFonts w:eastAsia="Times New Roman" w:cs="Times New Roman"/>
          <w:szCs w:val="24"/>
        </w:rPr>
        <w:t xml:space="preserve">ων ασφαλιστικών εισφορών, η οποία θα φτάσει κλιμακωτά έως το 33% για υψηλά εισοδήματα, ενώ εντάσσονται, πρώτη φορά στη κατώτατη εισφορά, ακόμη περισσότεροι ελεύθεροι επαγγελματίες, επιστήμονες και επιτηδευματίες. Θεσμοθετούμε τη μείωση του ΕΝΦΙΑ κατά 10%, </w:t>
      </w:r>
      <w:r>
        <w:rPr>
          <w:rFonts w:eastAsia="Times New Roman" w:cs="Times New Roman"/>
          <w:szCs w:val="24"/>
        </w:rPr>
        <w:t xml:space="preserve">με έμφαση σε περιουσίες χαμηλής αξίας. </w:t>
      </w:r>
    </w:p>
    <w:p w14:paraId="45B7D5D6"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κτυπάει προειδοποιητικά το κουδούνι λήξεως του χρόνου ομιλίας της κυρίας Βουλευτού) </w:t>
      </w:r>
    </w:p>
    <w:p w14:paraId="45B7D5D7"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Ξεκινάει ο θεσμός της επιδότησης του ενοικίου. Ξεκινάει η επιδότηση του στεγαστικού δανείου για τα νοικοκυριά με δ</w:t>
      </w:r>
      <w:r>
        <w:rPr>
          <w:rFonts w:eastAsia="Times New Roman" w:cs="Times New Roman"/>
          <w:szCs w:val="24"/>
        </w:rPr>
        <w:t xml:space="preserve">υσκολίες. Το σύνολο των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-εκτός εάν και αυτά για σας είναι φιλανθρωπία ή ο Άγιος Βασίλης, όπως μας είπατε- το επίδομα τέκνων, το στεγαστικό επίδομα, το κοινωνικό επίδομα αλληλεγγύης, κ.λπ., ξεπερνούν για πρώτη φορά το ύψος των 2 δισεκα</w:t>
      </w:r>
      <w:r>
        <w:rPr>
          <w:rFonts w:eastAsia="Times New Roman" w:cs="Times New Roman"/>
          <w:szCs w:val="24"/>
        </w:rPr>
        <w:t>τομμυρίων ευρώ και δημιουργούν ένα μαξιλάρι ασφαλείας -εγώ έτσι θα το έλεγα- για την καταπολέμηση της ακραίας φτώχειας. Εγγράφονται οι πιστώσεις για τεσσερισήμισι χιλιάδες προσλήψεις εκπαιδευτικών και άλλων επιστημόνων στην ειδική εκπαίδευση και τρεις χιλι</w:t>
      </w:r>
      <w:r>
        <w:rPr>
          <w:rFonts w:eastAsia="Times New Roman" w:cs="Times New Roman"/>
          <w:szCs w:val="24"/>
        </w:rPr>
        <w:t xml:space="preserve">άδες πιστώσεις για την πρόσληψη εργαζομένων στο </w:t>
      </w:r>
      <w:r>
        <w:rPr>
          <w:rFonts w:eastAsia="Times New Roman" w:cs="Times New Roman"/>
          <w:szCs w:val="24"/>
        </w:rPr>
        <w:t>π</w:t>
      </w:r>
      <w:r>
        <w:rPr>
          <w:rFonts w:eastAsia="Times New Roman" w:cs="Times New Roman"/>
          <w:szCs w:val="24"/>
        </w:rPr>
        <w:t xml:space="preserve">ρόγραμμα «Βοήθεια στο σπίτι». Και μη μου πει κανείς ότι αυτά είναι η </w:t>
      </w:r>
      <w:proofErr w:type="spellStart"/>
      <w:r>
        <w:rPr>
          <w:rFonts w:eastAsia="Times New Roman" w:cs="Times New Roman"/>
          <w:szCs w:val="24"/>
        </w:rPr>
        <w:t>παροχολογία</w:t>
      </w:r>
      <w:proofErr w:type="spellEnd"/>
      <w:r>
        <w:rPr>
          <w:rFonts w:eastAsia="Times New Roman" w:cs="Times New Roman"/>
          <w:szCs w:val="24"/>
        </w:rPr>
        <w:t>, ο υποσχετικός λόγος. Και μην ισχυριστεί κανείς ότι δεν έχει ανάγκη αυτή η χώρα από πρόσληψη εκπαιδευτικού προσωπικού ή προσωπ</w:t>
      </w:r>
      <w:r>
        <w:rPr>
          <w:rFonts w:eastAsia="Times New Roman" w:cs="Times New Roman"/>
          <w:szCs w:val="24"/>
        </w:rPr>
        <w:t xml:space="preserve">ικού στα νοσοκομεία και δεν χρειάζεται αυτή η χώρα τώρα να </w:t>
      </w:r>
      <w:r>
        <w:rPr>
          <w:rFonts w:eastAsia="Times New Roman" w:cs="Times New Roman"/>
          <w:szCs w:val="24"/>
        </w:rPr>
        <w:lastRenderedPageBreak/>
        <w:t xml:space="preserve">ανατάξει πάλι και να ανοικοδομήσει το κοινωνικό κράτος που ισοπέδωσε ο νεοφιλελεύθερος οδοστρωτήρας των μνημονίων. </w:t>
      </w:r>
    </w:p>
    <w:p w14:paraId="45B7D5D8"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Εδώ θα είμαστε λοιπόν, από αύριο. Σας καλωσορίζουμε να υπερψηφίσετε αυτά τα μέτρα</w:t>
      </w:r>
      <w:r>
        <w:rPr>
          <w:rFonts w:eastAsia="Times New Roman" w:cs="Times New Roman"/>
          <w:szCs w:val="24"/>
        </w:rPr>
        <w:t>. Και «</w:t>
      </w:r>
      <w:r>
        <w:rPr>
          <w:rFonts w:eastAsia="Times New Roman" w:cs="Times New Roman"/>
          <w:szCs w:val="24"/>
        </w:rPr>
        <w:t>Ι</w:t>
      </w:r>
      <w:r>
        <w:rPr>
          <w:rFonts w:eastAsia="Times New Roman" w:cs="Times New Roman"/>
          <w:szCs w:val="24"/>
        </w:rPr>
        <w:t xml:space="preserve">δού η Ρόδος, ιδού και το πήδημα!». </w:t>
      </w:r>
    </w:p>
    <w:p w14:paraId="45B7D5D9"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45B7D5DA"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Σας ευχαριστώ. </w:t>
      </w:r>
    </w:p>
    <w:p w14:paraId="45B7D5DB"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Κατσανιώτη</w:t>
      </w:r>
      <w:proofErr w:type="spellEnd"/>
      <w:r>
        <w:rPr>
          <w:rFonts w:eastAsia="Times New Roman" w:cs="Times New Roman"/>
          <w:szCs w:val="24"/>
        </w:rPr>
        <w:t xml:space="preserve">, θέλετε  να μας κάνετε ένα σχόλιο για δύο, τρία λεπτά; </w:t>
      </w:r>
    </w:p>
    <w:p w14:paraId="45B7D5DC"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ΚΑΤΣΑΝΙΩΤΗΣ: </w:t>
      </w:r>
      <w:r>
        <w:rPr>
          <w:rFonts w:eastAsia="Times New Roman" w:cs="Times New Roman"/>
          <w:szCs w:val="24"/>
        </w:rPr>
        <w:t>Έχει πολύ μεγάλο ενδιαφέρον ότι από αύριο θα ζήσο</w:t>
      </w:r>
      <w:r>
        <w:rPr>
          <w:rFonts w:eastAsia="Times New Roman" w:cs="Times New Roman"/>
          <w:szCs w:val="24"/>
        </w:rPr>
        <w:t xml:space="preserve">υμε τη </w:t>
      </w:r>
      <w:proofErr w:type="spellStart"/>
      <w:r>
        <w:rPr>
          <w:rFonts w:eastAsia="Times New Roman" w:cs="Times New Roman"/>
          <w:szCs w:val="24"/>
        </w:rPr>
        <w:t>μεταμνημονιακή</w:t>
      </w:r>
      <w:proofErr w:type="spellEnd"/>
      <w:r>
        <w:rPr>
          <w:rFonts w:eastAsia="Times New Roman" w:cs="Times New Roman"/>
          <w:szCs w:val="24"/>
        </w:rPr>
        <w:t xml:space="preserve"> εποχή, δηλαδή αύριο τα μικρά καταστήματα της Πάτρας θα νιώσουν ότι δεν έχουν πρόβλημα, ότι η εφορία τους μειώνεται, ο τζίρος τους ανεβαίνει. Αύριο οι αγρότες της Αιγιάλειας θα νιώσουν ότι όλα πάνε καλά και ας έχει καταστραφεί η σταφίδ</w:t>
      </w:r>
      <w:r>
        <w:rPr>
          <w:rFonts w:eastAsia="Times New Roman" w:cs="Times New Roman"/>
          <w:szCs w:val="24"/>
        </w:rPr>
        <w:t xml:space="preserve">α και το Υπουργείο σφυρίζει αδιάφορα. </w:t>
      </w:r>
    </w:p>
    <w:p w14:paraId="45B7D5DD" w14:textId="77777777" w:rsidR="003C2D4C" w:rsidRDefault="00D0192B">
      <w:pPr>
        <w:spacing w:line="600" w:lineRule="auto"/>
        <w:ind w:firstLine="720"/>
        <w:contextualSpacing/>
        <w:jc w:val="both"/>
        <w:rPr>
          <w:rFonts w:eastAsia="Times New Roman"/>
          <w:szCs w:val="24"/>
        </w:rPr>
      </w:pPr>
      <w:r>
        <w:rPr>
          <w:rFonts w:eastAsia="Times New Roman"/>
          <w:szCs w:val="24"/>
        </w:rPr>
        <w:t xml:space="preserve">Οι αγρότες σε όλη την Ελλάδα θα νιώσουν πάρα πολύ καλά, γιατί το κόστος παραγωγής τους θα μειωθεί στη </w:t>
      </w:r>
      <w:proofErr w:type="spellStart"/>
      <w:r>
        <w:rPr>
          <w:rFonts w:eastAsia="Times New Roman"/>
          <w:szCs w:val="24"/>
        </w:rPr>
        <w:t>μεταμνημονιακή</w:t>
      </w:r>
      <w:proofErr w:type="spellEnd"/>
      <w:r>
        <w:rPr>
          <w:rFonts w:eastAsia="Times New Roman"/>
          <w:szCs w:val="24"/>
        </w:rPr>
        <w:t xml:space="preserve"> εποχή. Δεν θα πληρώνουν ακριβά το ρεύμα -πανάκριβα </w:t>
      </w:r>
      <w:r>
        <w:rPr>
          <w:rFonts w:eastAsia="Times New Roman"/>
          <w:szCs w:val="24"/>
        </w:rPr>
        <w:lastRenderedPageBreak/>
        <w:t>θα έλεγα-, δεν θα είναι ακριβό το πετρέλαιο, γιατ</w:t>
      </w:r>
      <w:r>
        <w:rPr>
          <w:rFonts w:eastAsia="Times New Roman"/>
          <w:szCs w:val="24"/>
        </w:rPr>
        <w:t xml:space="preserve">ί θα επανέλθει στις τιμές που ήταν πριν -θα ενισχύεται το αγροτικό πετρέλαιο-, το λίπασμα θα έχει φτηνύνει -ξέρετε αυτό που ήταν με τη ΔΕΠΑ και τον άνθρωπο που δούλευε στα Λιπάσματα και μετά έφυγε και αυτή την στιγμή εξετάζεται. Άρα, όλα θα είναι καλά για </w:t>
      </w:r>
      <w:r>
        <w:rPr>
          <w:rFonts w:eastAsia="Times New Roman"/>
          <w:szCs w:val="24"/>
        </w:rPr>
        <w:t>τους αγρότες.</w:t>
      </w:r>
    </w:p>
    <w:p w14:paraId="45B7D5DE" w14:textId="77777777" w:rsidR="003C2D4C" w:rsidRDefault="00D0192B">
      <w:pPr>
        <w:spacing w:line="600" w:lineRule="auto"/>
        <w:ind w:firstLine="720"/>
        <w:contextualSpacing/>
        <w:jc w:val="both"/>
        <w:rPr>
          <w:rFonts w:eastAsia="Times New Roman"/>
          <w:szCs w:val="24"/>
        </w:rPr>
      </w:pPr>
      <w:r>
        <w:rPr>
          <w:rFonts w:eastAsia="Times New Roman"/>
          <w:szCs w:val="24"/>
        </w:rPr>
        <w:t xml:space="preserve">Καταλαβαίνετε τι λέτε; Νομίζετε ότι η επικοινωνία είναι ικανή για να αλλάξει αυτό που βιώνει σήμερα η Ελλάδα; Ούτε μία επένδυση σε τριάμισι χρόνια, μία, μισή! Καμμία. Τι λέτε πάντα; «Έφταιγαν οι προηγούμενοι». Τριάμισι χρόνια είστε Κυβέρνηση </w:t>
      </w:r>
      <w:r>
        <w:rPr>
          <w:rFonts w:eastAsia="Times New Roman"/>
          <w:szCs w:val="24"/>
        </w:rPr>
        <w:t>και για αυτά θα απολογείστε.</w:t>
      </w:r>
    </w:p>
    <w:p w14:paraId="45B7D5DF" w14:textId="77777777" w:rsidR="003C2D4C" w:rsidRDefault="00D0192B">
      <w:pPr>
        <w:spacing w:line="600" w:lineRule="auto"/>
        <w:ind w:firstLine="720"/>
        <w:contextualSpacing/>
        <w:jc w:val="both"/>
        <w:rPr>
          <w:rFonts w:eastAsia="Times New Roman"/>
          <w:szCs w:val="24"/>
        </w:rPr>
      </w:pPr>
      <w:r>
        <w:rPr>
          <w:rFonts w:eastAsia="Times New Roman"/>
          <w:szCs w:val="24"/>
        </w:rPr>
        <w:t>Κύριε Παππά, η εφορία, ο φόρος στα κανάλια πανελλαδικής εμβέλειας από 20% είναι 5%.</w:t>
      </w:r>
    </w:p>
    <w:p w14:paraId="45B7D5E0" w14:textId="77777777" w:rsidR="003C2D4C" w:rsidRDefault="00D0192B">
      <w:pPr>
        <w:spacing w:line="600" w:lineRule="auto"/>
        <w:ind w:firstLine="720"/>
        <w:contextualSpacing/>
        <w:jc w:val="both"/>
        <w:rPr>
          <w:rFonts w:eastAsia="Times New Roman"/>
          <w:szCs w:val="24"/>
        </w:rPr>
      </w:pPr>
      <w:r>
        <w:rPr>
          <w:rFonts w:eastAsia="Times New Roman"/>
          <w:b/>
          <w:szCs w:val="24"/>
        </w:rPr>
        <w:t>ΝΙΚΟΛΑΟΣ ΠΑΠΠΑΣ (Υπουργός Ψηφιακής Πολιτικής, Τηλεπικοινωνιών και Ενημέρωσης):</w:t>
      </w:r>
      <w:r>
        <w:rPr>
          <w:rFonts w:eastAsia="Times New Roman"/>
          <w:szCs w:val="24"/>
        </w:rPr>
        <w:t xml:space="preserve"> Θα μας κάνετε κριτική τώρα;</w:t>
      </w:r>
    </w:p>
    <w:p w14:paraId="45B7D5E1" w14:textId="77777777" w:rsidR="003C2D4C" w:rsidRDefault="00D0192B">
      <w:pPr>
        <w:spacing w:line="600" w:lineRule="auto"/>
        <w:ind w:firstLine="720"/>
        <w:contextualSpacing/>
        <w:jc w:val="both"/>
        <w:rPr>
          <w:rFonts w:eastAsia="Times New Roman"/>
          <w:szCs w:val="24"/>
        </w:rPr>
      </w:pPr>
      <w:r>
        <w:rPr>
          <w:rFonts w:eastAsia="Times New Roman"/>
          <w:b/>
          <w:szCs w:val="24"/>
        </w:rPr>
        <w:t>ΑΝΔΡΕΑΣ ΚΑΤΣΑΝΙΩΤΗΣ:</w:t>
      </w:r>
      <w:r>
        <w:rPr>
          <w:rFonts w:eastAsia="Times New Roman"/>
          <w:szCs w:val="24"/>
        </w:rPr>
        <w:t xml:space="preserve"> Ο φόρος στα περ</w:t>
      </w:r>
      <w:r>
        <w:rPr>
          <w:rFonts w:eastAsia="Times New Roman"/>
          <w:szCs w:val="24"/>
        </w:rPr>
        <w:t xml:space="preserve">ιφερειακά </w:t>
      </w:r>
      <w:r>
        <w:rPr>
          <w:rFonts w:eastAsia="Times New Roman"/>
          <w:szCs w:val="24"/>
        </w:rPr>
        <w:t>μ</w:t>
      </w:r>
      <w:r>
        <w:rPr>
          <w:rFonts w:eastAsia="Times New Roman"/>
          <w:szCs w:val="24"/>
        </w:rPr>
        <w:t>έσα</w:t>
      </w:r>
      <w:r>
        <w:rPr>
          <w:rFonts w:eastAsia="Times New Roman"/>
          <w:szCs w:val="24"/>
        </w:rPr>
        <w:t xml:space="preserve"> μαζικής ενημέρωσης</w:t>
      </w:r>
      <w:r>
        <w:rPr>
          <w:rFonts w:eastAsia="Times New Roman"/>
          <w:szCs w:val="24"/>
        </w:rPr>
        <w:t>, κύριε Παππά, είναι 20%. Είναι αθέ</w:t>
      </w:r>
      <w:r>
        <w:rPr>
          <w:rFonts w:eastAsia="Times New Roman"/>
          <w:szCs w:val="24"/>
        </w:rPr>
        <w:lastRenderedPageBreak/>
        <w:t>μιτος ανταγωνισμός; Είσαστε με τους μικρούς ή με τους μεγάλους. Μειώσατε τον φόρο στους μεγάλους και στους μικρούς τον αφήσατε στο 20%, κύριε Παππά.</w:t>
      </w:r>
    </w:p>
    <w:p w14:paraId="45B7D5E2" w14:textId="77777777" w:rsidR="003C2D4C" w:rsidRDefault="00D0192B">
      <w:pPr>
        <w:spacing w:line="600" w:lineRule="auto"/>
        <w:ind w:firstLine="720"/>
        <w:contextualSpacing/>
        <w:jc w:val="both"/>
        <w:rPr>
          <w:rFonts w:eastAsia="Times New Roman"/>
          <w:szCs w:val="24"/>
        </w:rPr>
      </w:pPr>
      <w:r>
        <w:rPr>
          <w:rFonts w:eastAsia="Times New Roman"/>
          <w:b/>
          <w:szCs w:val="24"/>
        </w:rPr>
        <w:t>ΝΙΚΟΛΑΟΣ ΠΑΠΠΑΣ (Υπουργός Ψηφιακής Πολι</w:t>
      </w:r>
      <w:r>
        <w:rPr>
          <w:rFonts w:eastAsia="Times New Roman"/>
          <w:b/>
          <w:szCs w:val="24"/>
        </w:rPr>
        <w:t>τικής, Τηλεπικοινωνιών και Ενημέρωσης):</w:t>
      </w:r>
      <w:r>
        <w:rPr>
          <w:rFonts w:eastAsia="Times New Roman"/>
          <w:szCs w:val="24"/>
        </w:rPr>
        <w:t xml:space="preserve"> Μπορεί να τον μειώσουμε.</w:t>
      </w:r>
    </w:p>
    <w:p w14:paraId="45B7D5E3" w14:textId="77777777" w:rsidR="003C2D4C" w:rsidRDefault="00D0192B">
      <w:pPr>
        <w:spacing w:line="600" w:lineRule="auto"/>
        <w:ind w:firstLine="720"/>
        <w:contextualSpacing/>
        <w:jc w:val="both"/>
        <w:rPr>
          <w:rFonts w:eastAsia="Times New Roman"/>
          <w:szCs w:val="24"/>
        </w:rPr>
      </w:pPr>
      <w:r>
        <w:rPr>
          <w:rFonts w:eastAsia="Times New Roman"/>
          <w:b/>
          <w:szCs w:val="24"/>
        </w:rPr>
        <w:t>ΑΝΔΡΕΑΣ ΚΑΤΣΑΝΙΩΤΗΣ:</w:t>
      </w:r>
      <w:r>
        <w:rPr>
          <w:rFonts w:eastAsia="Times New Roman"/>
          <w:szCs w:val="24"/>
        </w:rPr>
        <w:t xml:space="preserve"> Μπορεί να τον μειώσετε, ενώ έχετε αφήσει δύο χρόνια αθέμιτο ανταγωνισμό. Υποτίθεται ότι ενδιαφέρεστε για τα περιφερειακά </w:t>
      </w:r>
      <w:r>
        <w:rPr>
          <w:rFonts w:eastAsia="Times New Roman"/>
          <w:szCs w:val="24"/>
        </w:rPr>
        <w:t>μ</w:t>
      </w:r>
      <w:r>
        <w:rPr>
          <w:rFonts w:eastAsia="Times New Roman"/>
          <w:szCs w:val="24"/>
        </w:rPr>
        <w:t>έσα</w:t>
      </w:r>
      <w:r>
        <w:rPr>
          <w:rFonts w:eastAsia="Times New Roman"/>
          <w:szCs w:val="24"/>
        </w:rPr>
        <w:t xml:space="preserve"> μαζικής ενημέρωσης</w:t>
      </w:r>
      <w:r>
        <w:rPr>
          <w:rFonts w:eastAsia="Times New Roman"/>
          <w:szCs w:val="24"/>
        </w:rPr>
        <w:t xml:space="preserve">, που είναι τα μικρά, για </w:t>
      </w:r>
      <w:r>
        <w:rPr>
          <w:rFonts w:eastAsia="Times New Roman"/>
          <w:szCs w:val="24"/>
        </w:rPr>
        <w:t>την εκπομπή τους, ενώ τους εξοντώνετε οικονομικά. «Μπορεί να το μειώσετε». Αυτό είναι το ερώτημα, κύριε Παππά.</w:t>
      </w:r>
    </w:p>
    <w:p w14:paraId="45B7D5E4" w14:textId="77777777" w:rsidR="003C2D4C" w:rsidRDefault="00D0192B">
      <w:pPr>
        <w:spacing w:line="600" w:lineRule="auto"/>
        <w:ind w:firstLine="720"/>
        <w:contextualSpacing/>
        <w:jc w:val="both"/>
        <w:rPr>
          <w:rFonts w:eastAsia="Times New Roman"/>
          <w:szCs w:val="24"/>
        </w:rPr>
      </w:pPr>
      <w:r>
        <w:rPr>
          <w:rFonts w:eastAsia="Times New Roman"/>
          <w:szCs w:val="24"/>
        </w:rPr>
        <w:t>Το δεύτερο που πρέπει να δούμε: Είπατε πριν -και άκουσα με προσοχή- ότι πρέπει να δούμε λίγο το κομμάτι των αμοιβών, που θα συμφωνήσω μαζί σας πω</w:t>
      </w:r>
      <w:r>
        <w:rPr>
          <w:rFonts w:eastAsia="Times New Roman"/>
          <w:szCs w:val="24"/>
        </w:rPr>
        <w:t xml:space="preserve">ς είναι πάρα πολύ σημαντικό και έχει ευθύνη για το </w:t>
      </w:r>
      <w:r>
        <w:rPr>
          <w:rFonts w:eastAsia="Times New Roman"/>
          <w:szCs w:val="24"/>
          <w:lang w:val="en-US"/>
        </w:rPr>
        <w:t>brain</w:t>
      </w:r>
      <w:r w:rsidRPr="00351055">
        <w:rPr>
          <w:rFonts w:eastAsia="Times New Roman"/>
          <w:szCs w:val="24"/>
        </w:rPr>
        <w:t xml:space="preserve"> </w:t>
      </w:r>
      <w:r>
        <w:rPr>
          <w:rFonts w:eastAsia="Times New Roman"/>
          <w:szCs w:val="24"/>
          <w:lang w:val="en-US"/>
        </w:rPr>
        <w:t>drain</w:t>
      </w:r>
      <w:r>
        <w:rPr>
          <w:rFonts w:eastAsia="Times New Roman"/>
          <w:szCs w:val="24"/>
        </w:rPr>
        <w:t xml:space="preserve">. Δεν πρέπει να υπερηφανεύεστε για τη μείωση της ανεργίας, γιατί το 62% είναι μερικής απασχόλησης, μισή δουλειά, μισός μισθός, μισή ζωή. Όμως, θα ήθελα να σας πω για μια έρευνα που δημοσιεύτηκε </w:t>
      </w:r>
      <w:r>
        <w:rPr>
          <w:rFonts w:eastAsia="Times New Roman"/>
          <w:szCs w:val="24"/>
        </w:rPr>
        <w:t xml:space="preserve">στο </w:t>
      </w:r>
      <w:r>
        <w:rPr>
          <w:rFonts w:eastAsia="Times New Roman"/>
          <w:szCs w:val="24"/>
        </w:rPr>
        <w:lastRenderedPageBreak/>
        <w:t xml:space="preserve">«ΒΗΜΑ». Βάσει αυτής της έρευνας για τους ανθρώπους που έφυγαν στο εξωτερικό, ο πρώτος λόγος που έφυγαν ξέρετε ποιος είναι σε ένα ποσοστό 40%; Η αναξιοκρατία. Ο δεύτερος λόγος ήταν η προοπτική εξέλιξης. Ο τρίτος λόγος ήταν η αδυναμία εύρεσης εργασίας. </w:t>
      </w:r>
    </w:p>
    <w:p w14:paraId="45B7D5E5" w14:textId="77777777" w:rsidR="003C2D4C" w:rsidRDefault="00D0192B">
      <w:pPr>
        <w:spacing w:line="600" w:lineRule="auto"/>
        <w:ind w:firstLine="720"/>
        <w:contextualSpacing/>
        <w:jc w:val="both"/>
        <w:rPr>
          <w:rFonts w:eastAsia="Times New Roman"/>
          <w:szCs w:val="24"/>
        </w:rPr>
      </w:pPr>
      <w:r>
        <w:rPr>
          <w:rFonts w:eastAsia="Times New Roman"/>
          <w:szCs w:val="24"/>
        </w:rPr>
        <w:t>Άρα, η αναξιοκρατία, που είναι ο πυρήνας για τον οποίο η Έλληνες φεύγουν στο εξωτερικό, δεν σας αφορά καθόλου. Το μόνο που σας ενδιαφέρει είναι δέκα χιλιάδες παπάδες να αντικατασταθούν με δέκα χιλιάδες κομματικούς υπαλλήλους. Αυτό είναι που σας ενδιαφέρει.</w:t>
      </w:r>
    </w:p>
    <w:p w14:paraId="45B7D5E6" w14:textId="77777777" w:rsidR="003C2D4C" w:rsidRDefault="00D0192B">
      <w:pPr>
        <w:spacing w:line="600" w:lineRule="auto"/>
        <w:ind w:firstLine="720"/>
        <w:contextualSpacing/>
        <w:jc w:val="both"/>
        <w:rPr>
          <w:rFonts w:eastAsia="Times New Roman"/>
          <w:szCs w:val="24"/>
        </w:rPr>
      </w:pPr>
      <w:r>
        <w:rPr>
          <w:rFonts w:eastAsia="Times New Roman"/>
          <w:szCs w:val="24"/>
        </w:rPr>
        <w:t>Τελευταίο. Μιλάμε για το κομμάτι που αφορά τον ψηφιακό εκσυγχρονισμό σε σχέση με τους αγρότες. Ένα είναι το θέμα που θα πρέπει να έχουμε το πολιτικό θάρρος όλοι μας να συζητήσουμε, αν θέλουμε πραγματικά η αγροτική μας παραγωγή και η κτηνοτροφία να πάει μπ</w:t>
      </w:r>
      <w:r>
        <w:rPr>
          <w:rFonts w:eastAsia="Times New Roman"/>
          <w:szCs w:val="24"/>
        </w:rPr>
        <w:t xml:space="preserve">ροστά: Η αλλαγή του άρθρου 24 στο Σύνταγμα. Αυτή τη στιγμή οι Έλληνες κτηνοτρόφοι είναι υποχρεωμένοι, επειδή δεν υπάρχουν βοσκοτόπια, να κάνουν μόνο </w:t>
      </w:r>
      <w:proofErr w:type="spellStart"/>
      <w:r>
        <w:rPr>
          <w:rFonts w:eastAsia="Times New Roman"/>
          <w:szCs w:val="24"/>
        </w:rPr>
        <w:t>σταυλισμούς</w:t>
      </w:r>
      <w:proofErr w:type="spellEnd"/>
      <w:r>
        <w:rPr>
          <w:rFonts w:eastAsia="Times New Roman"/>
          <w:szCs w:val="24"/>
        </w:rPr>
        <w:t>. Οι δασικοί χάρτες και τα δασικά είναι μεγάλος βραχνάς για τους αγρότες. Αν δεν αλλάξουμε το άρ</w:t>
      </w:r>
      <w:r>
        <w:rPr>
          <w:rFonts w:eastAsia="Times New Roman"/>
          <w:szCs w:val="24"/>
        </w:rPr>
        <w:t xml:space="preserve">θρο 24, αν δεν </w:t>
      </w:r>
      <w:r>
        <w:rPr>
          <w:rFonts w:eastAsia="Times New Roman"/>
          <w:szCs w:val="24"/>
        </w:rPr>
        <w:lastRenderedPageBreak/>
        <w:t>είμαστε γενναίοι σε αυτό, αν δεν πάμε σε έναν μεγάλο νέο αναδασμό υπέρ της αγροτικής παραγωγής που φθίνει, τότε δυστυχώς οι αγρότες μας μόνο με την καινοτομία, που πραγματικά θα πρέπει να είναι ένας από τους πυλώνες ανάταξης, δεν θα μπορέσου</w:t>
      </w:r>
      <w:r>
        <w:rPr>
          <w:rFonts w:eastAsia="Times New Roman"/>
          <w:szCs w:val="24"/>
        </w:rPr>
        <w:t>ν να σταθούν στα πόδια τους.</w:t>
      </w:r>
    </w:p>
    <w:p w14:paraId="45B7D5E7" w14:textId="77777777" w:rsidR="003C2D4C" w:rsidRDefault="00D0192B">
      <w:pPr>
        <w:spacing w:line="600" w:lineRule="auto"/>
        <w:ind w:firstLine="720"/>
        <w:contextualSpacing/>
        <w:jc w:val="both"/>
        <w:rPr>
          <w:rFonts w:eastAsia="Times New Roman"/>
          <w:szCs w:val="24"/>
        </w:rPr>
      </w:pPr>
      <w:r>
        <w:rPr>
          <w:rFonts w:eastAsia="Times New Roman"/>
          <w:szCs w:val="24"/>
        </w:rPr>
        <w:t>Τέλος, όσον αφορά την τροπολογία που έχει να κάνει με το τέλος επιτηδεύματος, εμείς είμαστε θετικοί για έναν λόγο. Εμείς έχουμε πει ότι το τέλος επιτηδεύματος πρέπει να καταργηθεί παντού. Αυτό θα κάνουμε όταν ο Κυριάκος Μητσοτά</w:t>
      </w:r>
      <w:r>
        <w:rPr>
          <w:rFonts w:eastAsia="Times New Roman"/>
          <w:szCs w:val="24"/>
        </w:rPr>
        <w:t>κης είναι ο νέος Πρωθυπουργός και θα φέρει τον επόμενο προϋπολογισμό στη Βουλή.</w:t>
      </w:r>
    </w:p>
    <w:p w14:paraId="45B7D5E8" w14:textId="77777777" w:rsidR="003C2D4C" w:rsidRDefault="00D0192B">
      <w:pPr>
        <w:spacing w:line="600" w:lineRule="auto"/>
        <w:ind w:firstLine="720"/>
        <w:contextualSpacing/>
        <w:jc w:val="both"/>
        <w:rPr>
          <w:rFonts w:eastAsia="Times New Roman"/>
          <w:szCs w:val="24"/>
        </w:rPr>
      </w:pPr>
      <w:r>
        <w:rPr>
          <w:rFonts w:eastAsia="Times New Roman"/>
          <w:szCs w:val="24"/>
        </w:rPr>
        <w:t>Ευχαριστώ.</w:t>
      </w:r>
    </w:p>
    <w:p w14:paraId="45B7D5E9" w14:textId="77777777" w:rsidR="003C2D4C" w:rsidRDefault="00D0192B">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45B7D5EA" w14:textId="77777777" w:rsidR="003C2D4C" w:rsidRDefault="00D0192B">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συνάδελφε.</w:t>
      </w:r>
    </w:p>
    <w:p w14:paraId="45B7D5EB" w14:textId="77777777" w:rsidR="003C2D4C" w:rsidRDefault="00D0192B">
      <w:pPr>
        <w:spacing w:line="600" w:lineRule="auto"/>
        <w:ind w:firstLine="720"/>
        <w:contextualSpacing/>
        <w:jc w:val="both"/>
        <w:rPr>
          <w:rFonts w:eastAsia="Times New Roman"/>
          <w:szCs w:val="24"/>
        </w:rPr>
      </w:pPr>
      <w:r>
        <w:rPr>
          <w:rFonts w:eastAsia="Times New Roman"/>
          <w:szCs w:val="24"/>
        </w:rPr>
        <w:t>Ο κ. Μανιάτης έχει τον λόγο για τρία λεπτά.</w:t>
      </w:r>
    </w:p>
    <w:p w14:paraId="45B7D5EC" w14:textId="77777777" w:rsidR="003C2D4C" w:rsidRDefault="00D0192B">
      <w:pPr>
        <w:spacing w:line="600" w:lineRule="auto"/>
        <w:ind w:firstLine="720"/>
        <w:contextualSpacing/>
        <w:jc w:val="both"/>
        <w:rPr>
          <w:rFonts w:eastAsia="Times New Roman"/>
          <w:szCs w:val="24"/>
        </w:rPr>
      </w:pPr>
      <w:r>
        <w:rPr>
          <w:rFonts w:eastAsia="Times New Roman"/>
          <w:b/>
          <w:szCs w:val="24"/>
        </w:rPr>
        <w:t>ΙΩΑΝΝΗΣ</w:t>
      </w:r>
      <w:r>
        <w:rPr>
          <w:rFonts w:eastAsia="Times New Roman"/>
          <w:b/>
          <w:szCs w:val="24"/>
        </w:rPr>
        <w:t xml:space="preserve"> ΜΑΝΙΑΤΗΣ: </w:t>
      </w:r>
      <w:r>
        <w:rPr>
          <w:rFonts w:eastAsia="Times New Roman"/>
          <w:szCs w:val="24"/>
        </w:rPr>
        <w:t xml:space="preserve">Δεν θα χρειαστώ πάνω από τρία λεπτά, κύριε Πρόεδρε, αλλά για λόγους Πρακτικών και επειδή </w:t>
      </w:r>
      <w:r>
        <w:rPr>
          <w:rFonts w:eastAsia="Times New Roman"/>
          <w:szCs w:val="24"/>
        </w:rPr>
        <w:lastRenderedPageBreak/>
        <w:t>κατατέθηκαν τροπολογίες άσχετες με το νομοσχέδιο, θεωρώ χρέος μου να καταθέσω και να αναγνώσω για το Σώμα ορισμένα σημεία από την ολοκληρωμένη πρόταση που π</w:t>
      </w:r>
      <w:r>
        <w:rPr>
          <w:rFonts w:eastAsia="Times New Roman"/>
          <w:szCs w:val="24"/>
        </w:rPr>
        <w:t xml:space="preserve">αρουσιάσαμε χθες στην </w:t>
      </w:r>
      <w:r>
        <w:rPr>
          <w:rFonts w:eastAsia="Times New Roman"/>
          <w:szCs w:val="24"/>
        </w:rPr>
        <w:t>α</w:t>
      </w:r>
      <w:r>
        <w:rPr>
          <w:rFonts w:eastAsia="Times New Roman"/>
          <w:szCs w:val="24"/>
        </w:rPr>
        <w:t>ίθουσα της Γερουσίας, που παρουσίασε χθες η Φώφη Γεννηματά. Η πρόταση συσχετίζεται τόσο με την οικονομική ανάπτυξη της χώρας όσο και με τη δημιουργία κράτους αλληλεγγύης.</w:t>
      </w:r>
    </w:p>
    <w:p w14:paraId="45B7D5ED" w14:textId="77777777" w:rsidR="003C2D4C" w:rsidRDefault="00D0192B">
      <w:pPr>
        <w:spacing w:line="600" w:lineRule="auto"/>
        <w:ind w:firstLine="720"/>
        <w:contextualSpacing/>
        <w:jc w:val="both"/>
        <w:rPr>
          <w:rFonts w:eastAsia="Times New Roman"/>
          <w:szCs w:val="24"/>
        </w:rPr>
      </w:pPr>
      <w:r>
        <w:rPr>
          <w:rFonts w:eastAsia="Times New Roman"/>
          <w:szCs w:val="24"/>
        </w:rPr>
        <w:t>Διαβάζω, λοιπόν, τα ακόλουθα μέτρα σε τίτλους:</w:t>
      </w:r>
    </w:p>
    <w:p w14:paraId="45B7D5EE" w14:textId="77777777" w:rsidR="003C2D4C" w:rsidRDefault="00D0192B">
      <w:pPr>
        <w:spacing w:line="600" w:lineRule="auto"/>
        <w:ind w:firstLine="720"/>
        <w:contextualSpacing/>
        <w:jc w:val="both"/>
        <w:rPr>
          <w:rFonts w:eastAsia="Times New Roman"/>
          <w:szCs w:val="24"/>
        </w:rPr>
      </w:pPr>
      <w:r>
        <w:rPr>
          <w:rFonts w:eastAsia="Times New Roman"/>
          <w:szCs w:val="24"/>
        </w:rPr>
        <w:t>«Πρώτη κατηγορί</w:t>
      </w:r>
      <w:r>
        <w:rPr>
          <w:rFonts w:eastAsia="Times New Roman"/>
          <w:szCs w:val="24"/>
        </w:rPr>
        <w:t>α: Μικρομεσαίες επιχειρήσεις.</w:t>
      </w:r>
    </w:p>
    <w:p w14:paraId="45B7D5EF" w14:textId="77777777" w:rsidR="003C2D4C" w:rsidRDefault="00D0192B">
      <w:pPr>
        <w:spacing w:line="600" w:lineRule="auto"/>
        <w:ind w:firstLine="720"/>
        <w:contextualSpacing/>
        <w:jc w:val="both"/>
        <w:rPr>
          <w:rFonts w:eastAsia="Times New Roman"/>
          <w:szCs w:val="24"/>
        </w:rPr>
      </w:pPr>
      <w:r>
        <w:rPr>
          <w:rFonts w:eastAsia="Times New Roman"/>
          <w:szCs w:val="24"/>
        </w:rPr>
        <w:t>Πρώτον: Μείωση του συντελεστή φορολογίας επιχειρήσεων από 29% στο 20%.</w:t>
      </w:r>
    </w:p>
    <w:p w14:paraId="45B7D5F0" w14:textId="77777777" w:rsidR="003C2D4C" w:rsidRDefault="00D0192B">
      <w:pPr>
        <w:spacing w:line="600" w:lineRule="auto"/>
        <w:ind w:firstLine="720"/>
        <w:contextualSpacing/>
        <w:jc w:val="both"/>
        <w:rPr>
          <w:rFonts w:eastAsia="Times New Roman"/>
          <w:szCs w:val="24"/>
        </w:rPr>
      </w:pPr>
      <w:r>
        <w:rPr>
          <w:rFonts w:eastAsia="Times New Roman"/>
          <w:szCs w:val="24"/>
        </w:rPr>
        <w:t>Δεύτερον: Τριετής απαλλαγή από φορολογία εισοδήματος και ασφαλιστικές εισφορές σύνταξης για νέους που αρχίζουν επιχειρηματική δραστηριότητα.</w:t>
      </w:r>
    </w:p>
    <w:p w14:paraId="45B7D5F1" w14:textId="77777777" w:rsidR="003C2D4C" w:rsidRDefault="00D0192B">
      <w:pPr>
        <w:spacing w:line="600" w:lineRule="auto"/>
        <w:ind w:firstLine="720"/>
        <w:contextualSpacing/>
        <w:jc w:val="both"/>
        <w:rPr>
          <w:rFonts w:eastAsia="Times New Roman"/>
          <w:szCs w:val="24"/>
        </w:rPr>
      </w:pPr>
      <w:r>
        <w:rPr>
          <w:rFonts w:eastAsia="Times New Roman"/>
          <w:szCs w:val="24"/>
        </w:rPr>
        <w:t>Τρίτον</w:t>
      </w:r>
      <w:r w:rsidRPr="00B871AA">
        <w:rPr>
          <w:rFonts w:eastAsia="Times New Roman"/>
          <w:szCs w:val="24"/>
        </w:rPr>
        <w:t>:</w:t>
      </w:r>
      <w:r>
        <w:rPr>
          <w:rFonts w:eastAsia="Times New Roman"/>
          <w:szCs w:val="24"/>
        </w:rPr>
        <w:t xml:space="preserve"> Κατάργ</w:t>
      </w:r>
      <w:r>
        <w:rPr>
          <w:rFonts w:eastAsia="Times New Roman"/>
          <w:szCs w:val="24"/>
        </w:rPr>
        <w:t>ηση της ειδικής εισφοράς αλληλεγγύης στα φυσικά πρόσωπα.</w:t>
      </w:r>
    </w:p>
    <w:p w14:paraId="45B7D5F2" w14:textId="77777777" w:rsidR="003C2D4C" w:rsidRDefault="00D0192B">
      <w:pPr>
        <w:spacing w:line="600" w:lineRule="auto"/>
        <w:ind w:firstLine="720"/>
        <w:contextualSpacing/>
        <w:jc w:val="both"/>
        <w:rPr>
          <w:rFonts w:eastAsia="Times New Roman"/>
          <w:szCs w:val="24"/>
        </w:rPr>
      </w:pPr>
      <w:r>
        <w:rPr>
          <w:rFonts w:eastAsia="Times New Roman"/>
          <w:szCs w:val="24"/>
        </w:rPr>
        <w:t>Τέταρτον</w:t>
      </w:r>
      <w:r w:rsidRPr="00B871AA">
        <w:rPr>
          <w:rFonts w:eastAsia="Times New Roman"/>
          <w:szCs w:val="24"/>
        </w:rPr>
        <w:t xml:space="preserve">: </w:t>
      </w:r>
      <w:r>
        <w:rPr>
          <w:rFonts w:eastAsia="Times New Roman"/>
          <w:szCs w:val="24"/>
        </w:rPr>
        <w:t>Κατάργηση του τέλους επιτηδεύματος για όλους και όχι μόνο γι’ αυτούς που εν μέρει προβλέπει η σημερινή τροπολογία του Υπουργού.</w:t>
      </w:r>
    </w:p>
    <w:p w14:paraId="45B7D5F3" w14:textId="77777777" w:rsidR="003C2D4C" w:rsidRDefault="00D0192B">
      <w:pPr>
        <w:spacing w:line="600" w:lineRule="auto"/>
        <w:ind w:firstLine="720"/>
        <w:contextualSpacing/>
        <w:jc w:val="both"/>
        <w:rPr>
          <w:rFonts w:eastAsia="Times New Roman"/>
          <w:szCs w:val="24"/>
        </w:rPr>
      </w:pPr>
      <w:proofErr w:type="spellStart"/>
      <w:r>
        <w:rPr>
          <w:rFonts w:eastAsia="Times New Roman"/>
          <w:szCs w:val="24"/>
        </w:rPr>
        <w:lastRenderedPageBreak/>
        <w:t>Πέμπτον</w:t>
      </w:r>
      <w:proofErr w:type="spellEnd"/>
      <w:r w:rsidRPr="00B871AA">
        <w:rPr>
          <w:rFonts w:eastAsia="Times New Roman"/>
          <w:szCs w:val="24"/>
        </w:rPr>
        <w:t xml:space="preserve">: </w:t>
      </w:r>
      <w:r>
        <w:rPr>
          <w:rFonts w:eastAsia="Times New Roman"/>
          <w:szCs w:val="24"/>
        </w:rPr>
        <w:t>Θέσπιση ειδικού ακατάσχετου τραπεζικού λογαριασμού γ</w:t>
      </w:r>
      <w:r>
        <w:rPr>
          <w:rFonts w:eastAsia="Times New Roman"/>
          <w:szCs w:val="24"/>
        </w:rPr>
        <w:t>ια επαγγελματίες, για επιχειρήσεις και για αγρότες.</w:t>
      </w:r>
    </w:p>
    <w:p w14:paraId="45B7D5F4" w14:textId="77777777" w:rsidR="003C2D4C" w:rsidRDefault="00D0192B">
      <w:pPr>
        <w:spacing w:line="600" w:lineRule="auto"/>
        <w:ind w:firstLine="720"/>
        <w:contextualSpacing/>
        <w:jc w:val="both"/>
        <w:rPr>
          <w:rFonts w:eastAsia="Times New Roman"/>
          <w:szCs w:val="24"/>
        </w:rPr>
      </w:pPr>
      <w:proofErr w:type="spellStart"/>
      <w:r>
        <w:rPr>
          <w:rFonts w:eastAsia="Times New Roman"/>
          <w:szCs w:val="24"/>
        </w:rPr>
        <w:t>Έκτον</w:t>
      </w:r>
      <w:proofErr w:type="spellEnd"/>
      <w:r w:rsidRPr="00B871AA">
        <w:rPr>
          <w:rFonts w:eastAsia="Times New Roman"/>
          <w:szCs w:val="24"/>
        </w:rPr>
        <w:t>:</w:t>
      </w:r>
      <w:r>
        <w:rPr>
          <w:rFonts w:eastAsia="Times New Roman"/>
          <w:szCs w:val="24"/>
        </w:rPr>
        <w:t xml:space="preserve"> Επαναφορά του επιδόματος θέρμανσης στα προ των μειώσεων του 2017 επίπεδα.</w:t>
      </w:r>
    </w:p>
    <w:p w14:paraId="45B7D5F5" w14:textId="77777777" w:rsidR="003C2D4C" w:rsidRDefault="00D0192B">
      <w:pPr>
        <w:spacing w:line="600" w:lineRule="auto"/>
        <w:ind w:firstLine="720"/>
        <w:contextualSpacing/>
        <w:jc w:val="both"/>
        <w:rPr>
          <w:rFonts w:eastAsia="Times New Roman"/>
          <w:szCs w:val="24"/>
        </w:rPr>
      </w:pPr>
      <w:proofErr w:type="spellStart"/>
      <w:r>
        <w:rPr>
          <w:rFonts w:eastAsia="Times New Roman"/>
          <w:szCs w:val="24"/>
        </w:rPr>
        <w:t>Έβδομον</w:t>
      </w:r>
      <w:proofErr w:type="spellEnd"/>
      <w:r w:rsidRPr="00B871AA">
        <w:rPr>
          <w:rFonts w:eastAsia="Times New Roman"/>
          <w:szCs w:val="24"/>
        </w:rPr>
        <w:t>:</w:t>
      </w:r>
      <w:r>
        <w:rPr>
          <w:rFonts w:eastAsia="Times New Roman"/>
          <w:szCs w:val="24"/>
        </w:rPr>
        <w:t xml:space="preserve"> </w:t>
      </w:r>
      <w:proofErr w:type="spellStart"/>
      <w:r>
        <w:rPr>
          <w:rFonts w:eastAsia="Times New Roman"/>
          <w:szCs w:val="24"/>
        </w:rPr>
        <w:t>Επανυπολογισμός</w:t>
      </w:r>
      <w:proofErr w:type="spellEnd"/>
      <w:r>
        <w:rPr>
          <w:rFonts w:eastAsia="Times New Roman"/>
          <w:szCs w:val="24"/>
        </w:rPr>
        <w:t xml:space="preserve"> και ρύθμιση ληξιπρόθεσμων οφειλών ασφαλιστικών εισφορών έως </w:t>
      </w:r>
      <w:r>
        <w:rPr>
          <w:rFonts w:eastAsia="Times New Roman"/>
          <w:szCs w:val="24"/>
        </w:rPr>
        <w:t>40.000</w:t>
      </w:r>
      <w:r>
        <w:rPr>
          <w:rFonts w:eastAsia="Times New Roman"/>
          <w:szCs w:val="24"/>
        </w:rPr>
        <w:t xml:space="preserve"> ευρώ για τη διευκόλυνση της συν</w:t>
      </w:r>
      <w:r>
        <w:rPr>
          <w:rFonts w:eastAsia="Times New Roman"/>
          <w:szCs w:val="24"/>
        </w:rPr>
        <w:t>ταξιοδότησης.</w:t>
      </w:r>
    </w:p>
    <w:p w14:paraId="45B7D5F6" w14:textId="77777777" w:rsidR="003C2D4C" w:rsidRDefault="00D0192B">
      <w:pPr>
        <w:spacing w:line="600" w:lineRule="auto"/>
        <w:ind w:firstLine="720"/>
        <w:contextualSpacing/>
        <w:jc w:val="both"/>
        <w:rPr>
          <w:rFonts w:eastAsia="Times New Roman"/>
          <w:szCs w:val="24"/>
        </w:rPr>
      </w:pPr>
      <w:proofErr w:type="spellStart"/>
      <w:r>
        <w:rPr>
          <w:rFonts w:eastAsia="Times New Roman"/>
          <w:szCs w:val="24"/>
        </w:rPr>
        <w:t>Όγδοον</w:t>
      </w:r>
      <w:proofErr w:type="spellEnd"/>
      <w:r w:rsidRPr="00B871AA">
        <w:rPr>
          <w:rFonts w:eastAsia="Times New Roman"/>
          <w:szCs w:val="24"/>
        </w:rPr>
        <w:t xml:space="preserve">: </w:t>
      </w:r>
      <w:r>
        <w:rPr>
          <w:rFonts w:eastAsia="Times New Roman"/>
          <w:szCs w:val="24"/>
        </w:rPr>
        <w:t>Μείωση εισφορών και καθιέρωση ανώτερου πλαφόν για εισφορές ΕΦΚΑ των μικρομεσαίων και των ελεύθερων επαγγελματιών.</w:t>
      </w:r>
    </w:p>
    <w:p w14:paraId="45B7D5F7" w14:textId="77777777" w:rsidR="003C2D4C" w:rsidRDefault="00D0192B">
      <w:pPr>
        <w:spacing w:line="600" w:lineRule="auto"/>
        <w:ind w:firstLine="720"/>
        <w:contextualSpacing/>
        <w:jc w:val="both"/>
        <w:rPr>
          <w:rFonts w:eastAsia="Times New Roman"/>
          <w:szCs w:val="24"/>
        </w:rPr>
      </w:pPr>
      <w:r>
        <w:rPr>
          <w:rFonts w:eastAsia="Times New Roman"/>
          <w:szCs w:val="24"/>
        </w:rPr>
        <w:t>Δεύτερη κατηγορία</w:t>
      </w:r>
      <w:r w:rsidRPr="00B871AA">
        <w:rPr>
          <w:rFonts w:eastAsia="Times New Roman"/>
          <w:szCs w:val="24"/>
        </w:rPr>
        <w:t>:</w:t>
      </w:r>
      <w:r>
        <w:rPr>
          <w:rFonts w:eastAsia="Times New Roman"/>
          <w:szCs w:val="24"/>
        </w:rPr>
        <w:t xml:space="preserve"> Αγρότες.</w:t>
      </w:r>
    </w:p>
    <w:p w14:paraId="45B7D5F8" w14:textId="77777777" w:rsidR="003C2D4C" w:rsidRDefault="00D0192B">
      <w:pPr>
        <w:spacing w:line="600" w:lineRule="auto"/>
        <w:ind w:firstLine="720"/>
        <w:contextualSpacing/>
        <w:jc w:val="both"/>
        <w:rPr>
          <w:rFonts w:eastAsia="Times New Roman"/>
          <w:szCs w:val="24"/>
        </w:rPr>
      </w:pPr>
      <w:r>
        <w:rPr>
          <w:rFonts w:eastAsia="Times New Roman"/>
          <w:szCs w:val="24"/>
        </w:rPr>
        <w:t>Πρώτον</w:t>
      </w:r>
      <w:r w:rsidRPr="00B871AA">
        <w:rPr>
          <w:rFonts w:eastAsia="Times New Roman"/>
          <w:szCs w:val="24"/>
        </w:rPr>
        <w:t xml:space="preserve">: </w:t>
      </w:r>
      <w:r>
        <w:rPr>
          <w:rFonts w:eastAsia="Times New Roman"/>
          <w:szCs w:val="24"/>
        </w:rPr>
        <w:t>Καθιέρωση ενιαίου φορολογικού συντελεστή για τα αγροτικά εισοδήματα 13% και αφορολόγ</w:t>
      </w:r>
      <w:r>
        <w:rPr>
          <w:rFonts w:eastAsia="Times New Roman"/>
          <w:szCs w:val="24"/>
        </w:rPr>
        <w:t xml:space="preserve">ητο των ενισχύσεων της </w:t>
      </w:r>
      <w:r>
        <w:rPr>
          <w:rFonts w:eastAsia="Times New Roman"/>
          <w:szCs w:val="24"/>
        </w:rPr>
        <w:t>κ</w:t>
      </w:r>
      <w:r>
        <w:rPr>
          <w:rFonts w:eastAsia="Times New Roman"/>
          <w:szCs w:val="24"/>
        </w:rPr>
        <w:t xml:space="preserve">οινής </w:t>
      </w:r>
      <w:r>
        <w:rPr>
          <w:rFonts w:eastAsia="Times New Roman"/>
          <w:szCs w:val="24"/>
        </w:rPr>
        <w:t>α</w:t>
      </w:r>
      <w:r>
        <w:rPr>
          <w:rFonts w:eastAsia="Times New Roman"/>
          <w:szCs w:val="24"/>
        </w:rPr>
        <w:t xml:space="preserve">γροτικής </w:t>
      </w:r>
      <w:r>
        <w:rPr>
          <w:rFonts w:eastAsia="Times New Roman"/>
          <w:szCs w:val="24"/>
        </w:rPr>
        <w:t>π</w:t>
      </w:r>
      <w:r>
        <w:rPr>
          <w:rFonts w:eastAsia="Times New Roman"/>
          <w:szCs w:val="24"/>
        </w:rPr>
        <w:t>ολιτικής, καθώς επίσης αφορολόγητο για τις αγροτικές αποζημιώσεις.</w:t>
      </w:r>
    </w:p>
    <w:p w14:paraId="45B7D5F9" w14:textId="77777777" w:rsidR="003C2D4C" w:rsidRDefault="00D0192B">
      <w:pPr>
        <w:spacing w:line="600" w:lineRule="auto"/>
        <w:ind w:firstLine="720"/>
        <w:contextualSpacing/>
        <w:jc w:val="both"/>
        <w:rPr>
          <w:rFonts w:eastAsia="Times New Roman"/>
          <w:szCs w:val="24"/>
        </w:rPr>
      </w:pPr>
      <w:r>
        <w:rPr>
          <w:rFonts w:eastAsia="Times New Roman"/>
          <w:szCs w:val="24"/>
        </w:rPr>
        <w:t>Δεύτερον</w:t>
      </w:r>
      <w:r w:rsidRPr="00B871AA">
        <w:rPr>
          <w:rFonts w:eastAsia="Times New Roman"/>
          <w:szCs w:val="24"/>
        </w:rPr>
        <w:t xml:space="preserve">: </w:t>
      </w:r>
      <w:r>
        <w:rPr>
          <w:rFonts w:eastAsia="Times New Roman"/>
          <w:szCs w:val="24"/>
        </w:rPr>
        <w:t xml:space="preserve">Αποσύνδεση των ασφαλιστικών εισφορών για τους αγρότες από το φορολογητέο εισόδημα, μείωση εισφορών και καθιέρωση ανώτερου πλαφόν. </w:t>
      </w:r>
      <w:r>
        <w:rPr>
          <w:rFonts w:eastAsia="Times New Roman"/>
          <w:szCs w:val="24"/>
        </w:rPr>
        <w:t xml:space="preserve">Αντιλαμβάνεστε ότι μεγάλο </w:t>
      </w:r>
      <w:r>
        <w:rPr>
          <w:rFonts w:eastAsia="Times New Roman"/>
          <w:szCs w:val="24"/>
        </w:rPr>
        <w:lastRenderedPageBreak/>
        <w:t xml:space="preserve">μέρος του νόμου </w:t>
      </w:r>
      <w:proofErr w:type="spellStart"/>
      <w:r>
        <w:rPr>
          <w:rFonts w:eastAsia="Times New Roman"/>
          <w:szCs w:val="24"/>
        </w:rPr>
        <w:t>Κατρούγκαλου</w:t>
      </w:r>
      <w:proofErr w:type="spellEnd"/>
      <w:r>
        <w:rPr>
          <w:rFonts w:eastAsia="Times New Roman"/>
          <w:szCs w:val="24"/>
        </w:rPr>
        <w:t>, σύμφωνα με την πρότασή μας, ακυρώνεται.</w:t>
      </w:r>
    </w:p>
    <w:p w14:paraId="45B7D5FA" w14:textId="77777777" w:rsidR="003C2D4C" w:rsidRDefault="00D0192B">
      <w:pPr>
        <w:spacing w:line="600" w:lineRule="auto"/>
        <w:ind w:firstLine="720"/>
        <w:contextualSpacing/>
        <w:jc w:val="both"/>
        <w:rPr>
          <w:rFonts w:eastAsia="Times New Roman"/>
          <w:szCs w:val="24"/>
        </w:rPr>
      </w:pPr>
      <w:r>
        <w:rPr>
          <w:rFonts w:eastAsia="Times New Roman"/>
          <w:szCs w:val="24"/>
        </w:rPr>
        <w:t>Τρίτον</w:t>
      </w:r>
      <w:r w:rsidRPr="00B871AA">
        <w:rPr>
          <w:rFonts w:eastAsia="Times New Roman"/>
          <w:szCs w:val="24"/>
        </w:rPr>
        <w:t>:</w:t>
      </w:r>
      <w:r>
        <w:rPr>
          <w:rFonts w:eastAsia="Times New Roman"/>
          <w:szCs w:val="24"/>
        </w:rPr>
        <w:t xml:space="preserve"> Κίνητρα σε αγρότες, οργανωμένους σε ομάδες παραγωγών και συνεταιρισμούς με 35% μειωμένη φορολογία εισοδήματος και πέντε μονάδες επιπλέον επιστροφή ΦΠΑ. </w:t>
      </w:r>
    </w:p>
    <w:p w14:paraId="45B7D5FB" w14:textId="77777777" w:rsidR="003C2D4C" w:rsidRDefault="00D0192B">
      <w:pPr>
        <w:spacing w:line="600" w:lineRule="auto"/>
        <w:ind w:firstLine="720"/>
        <w:contextualSpacing/>
        <w:jc w:val="both"/>
        <w:rPr>
          <w:rFonts w:eastAsia="Times New Roman"/>
          <w:szCs w:val="24"/>
        </w:rPr>
      </w:pPr>
      <w:r>
        <w:rPr>
          <w:rFonts w:eastAsia="Times New Roman"/>
          <w:szCs w:val="24"/>
        </w:rPr>
        <w:t>Τέταρτον</w:t>
      </w:r>
      <w:r w:rsidRPr="00B871AA">
        <w:rPr>
          <w:rFonts w:eastAsia="Times New Roman"/>
          <w:szCs w:val="24"/>
        </w:rPr>
        <w:t xml:space="preserve">: </w:t>
      </w:r>
      <w:r>
        <w:rPr>
          <w:rFonts w:eastAsia="Times New Roman"/>
          <w:szCs w:val="24"/>
        </w:rPr>
        <w:t>Καθιέρωση κάρτας αγροτικού πετρελαίου.</w:t>
      </w:r>
    </w:p>
    <w:p w14:paraId="45B7D5FC" w14:textId="77777777" w:rsidR="003C2D4C" w:rsidRDefault="00D0192B">
      <w:pPr>
        <w:spacing w:line="600" w:lineRule="auto"/>
        <w:ind w:firstLine="720"/>
        <w:contextualSpacing/>
        <w:jc w:val="both"/>
        <w:rPr>
          <w:rFonts w:eastAsia="Times New Roman"/>
          <w:szCs w:val="24"/>
        </w:rPr>
      </w:pPr>
      <w:proofErr w:type="spellStart"/>
      <w:r>
        <w:rPr>
          <w:rFonts w:eastAsia="Times New Roman"/>
          <w:szCs w:val="24"/>
        </w:rPr>
        <w:t>Πέμπτον</w:t>
      </w:r>
      <w:proofErr w:type="spellEnd"/>
      <w:r w:rsidRPr="00B871AA">
        <w:rPr>
          <w:rFonts w:eastAsia="Times New Roman"/>
          <w:szCs w:val="24"/>
        </w:rPr>
        <w:t>:</w:t>
      </w:r>
      <w:r>
        <w:rPr>
          <w:rFonts w:eastAsia="Times New Roman"/>
          <w:szCs w:val="24"/>
        </w:rPr>
        <w:t xml:space="preserve"> </w:t>
      </w:r>
      <w:proofErr w:type="spellStart"/>
      <w:r>
        <w:rPr>
          <w:rFonts w:eastAsia="Times New Roman"/>
          <w:szCs w:val="24"/>
        </w:rPr>
        <w:t>Επανυπολογισμός</w:t>
      </w:r>
      <w:proofErr w:type="spellEnd"/>
      <w:r>
        <w:rPr>
          <w:rFonts w:eastAsia="Times New Roman"/>
          <w:szCs w:val="24"/>
        </w:rPr>
        <w:t xml:space="preserve"> και ρύθμιση οφειλών στον ΟΓΑ μέχρι δέκα χιλιάδες για τη διευκόλυνση της συνταξιοδότησης.</w:t>
      </w:r>
    </w:p>
    <w:p w14:paraId="45B7D5FD" w14:textId="77777777" w:rsidR="003C2D4C" w:rsidRDefault="00D0192B">
      <w:pPr>
        <w:spacing w:line="600" w:lineRule="auto"/>
        <w:ind w:firstLine="720"/>
        <w:contextualSpacing/>
        <w:jc w:val="both"/>
        <w:rPr>
          <w:rFonts w:eastAsia="Times New Roman"/>
          <w:szCs w:val="24"/>
        </w:rPr>
      </w:pPr>
      <w:proofErr w:type="spellStart"/>
      <w:r>
        <w:rPr>
          <w:rFonts w:eastAsia="Times New Roman"/>
          <w:szCs w:val="24"/>
        </w:rPr>
        <w:t>Έκτον</w:t>
      </w:r>
      <w:proofErr w:type="spellEnd"/>
      <w:r>
        <w:rPr>
          <w:rFonts w:eastAsia="Times New Roman"/>
          <w:szCs w:val="24"/>
        </w:rPr>
        <w:t>, το οποίο αφορά το μεγαλύτερο μέρος της ελληνικής επαρχίας</w:t>
      </w:r>
      <w:r w:rsidRPr="00426DAF">
        <w:rPr>
          <w:rFonts w:eastAsia="Times New Roman"/>
          <w:szCs w:val="24"/>
        </w:rPr>
        <w:t>:</w:t>
      </w:r>
      <w:r>
        <w:rPr>
          <w:rFonts w:eastAsia="Times New Roman"/>
          <w:szCs w:val="24"/>
        </w:rPr>
        <w:t xml:space="preserve"> Εξαίρεση από τις περικοπές</w:t>
      </w:r>
      <w:r>
        <w:rPr>
          <w:rFonts w:eastAsia="Times New Roman"/>
          <w:szCs w:val="24"/>
        </w:rPr>
        <w:t xml:space="preserve"> των συντάξεων λόγω αγροτικών δραστηριοτήτων.</w:t>
      </w:r>
    </w:p>
    <w:p w14:paraId="45B7D5FE" w14:textId="77777777" w:rsidR="003C2D4C" w:rsidRDefault="00D0192B">
      <w:pPr>
        <w:spacing w:line="600" w:lineRule="auto"/>
        <w:ind w:firstLine="720"/>
        <w:contextualSpacing/>
        <w:jc w:val="both"/>
        <w:rPr>
          <w:rFonts w:eastAsia="Times New Roman"/>
          <w:szCs w:val="24"/>
        </w:rPr>
      </w:pPr>
      <w:proofErr w:type="spellStart"/>
      <w:r>
        <w:rPr>
          <w:rFonts w:eastAsia="Times New Roman"/>
          <w:szCs w:val="24"/>
        </w:rPr>
        <w:t>Έβδομον</w:t>
      </w:r>
      <w:proofErr w:type="spellEnd"/>
      <w:r w:rsidRPr="00B871AA">
        <w:rPr>
          <w:rFonts w:eastAsia="Times New Roman"/>
          <w:szCs w:val="24"/>
        </w:rPr>
        <w:t>:</w:t>
      </w:r>
      <w:r>
        <w:rPr>
          <w:rFonts w:eastAsia="Times New Roman"/>
          <w:szCs w:val="24"/>
        </w:rPr>
        <w:t xml:space="preserve"> Επαναφορά της εξαίρεσης των αγροτεμαχίων από το συμπληρωματικό ΕΝΦΙΑ.</w:t>
      </w:r>
    </w:p>
    <w:p w14:paraId="45B7D5FF" w14:textId="77777777" w:rsidR="003C2D4C" w:rsidRDefault="00D0192B">
      <w:pPr>
        <w:spacing w:line="600" w:lineRule="auto"/>
        <w:ind w:firstLine="720"/>
        <w:contextualSpacing/>
        <w:jc w:val="both"/>
        <w:rPr>
          <w:rFonts w:eastAsia="Times New Roman"/>
          <w:szCs w:val="24"/>
        </w:rPr>
      </w:pPr>
      <w:r>
        <w:rPr>
          <w:rFonts w:eastAsia="Times New Roman"/>
          <w:szCs w:val="24"/>
        </w:rPr>
        <w:t>Τρίτη κατηγορία</w:t>
      </w:r>
      <w:r w:rsidRPr="00B871AA">
        <w:rPr>
          <w:rFonts w:eastAsia="Times New Roman"/>
          <w:szCs w:val="24"/>
        </w:rPr>
        <w:t xml:space="preserve">: </w:t>
      </w:r>
      <w:r>
        <w:rPr>
          <w:rFonts w:eastAsia="Times New Roman"/>
          <w:szCs w:val="24"/>
        </w:rPr>
        <w:t>Εργαζόμενοι και άνεργοι.</w:t>
      </w:r>
    </w:p>
    <w:p w14:paraId="45B7D600" w14:textId="77777777" w:rsidR="003C2D4C" w:rsidRDefault="00D0192B">
      <w:pPr>
        <w:spacing w:line="600" w:lineRule="auto"/>
        <w:ind w:firstLine="720"/>
        <w:contextualSpacing/>
        <w:jc w:val="both"/>
        <w:rPr>
          <w:rFonts w:eastAsia="Times New Roman"/>
          <w:szCs w:val="24"/>
        </w:rPr>
      </w:pPr>
      <w:r>
        <w:rPr>
          <w:rFonts w:eastAsia="Times New Roman"/>
          <w:szCs w:val="24"/>
        </w:rPr>
        <w:t>Πρώτον</w:t>
      </w:r>
      <w:r w:rsidRPr="00B871AA">
        <w:rPr>
          <w:rFonts w:eastAsia="Times New Roman"/>
          <w:szCs w:val="24"/>
        </w:rPr>
        <w:t>:</w:t>
      </w:r>
      <w:r>
        <w:rPr>
          <w:rFonts w:eastAsia="Times New Roman"/>
          <w:szCs w:val="24"/>
        </w:rPr>
        <w:t xml:space="preserve"> Ενίσχυση εργαζομένων και ανέργων και αντιμετώπιση της παγίδας της φτώχειας.</w:t>
      </w:r>
    </w:p>
    <w:p w14:paraId="45B7D601" w14:textId="77777777" w:rsidR="003C2D4C" w:rsidRDefault="00D0192B">
      <w:pPr>
        <w:spacing w:line="600" w:lineRule="auto"/>
        <w:ind w:firstLine="720"/>
        <w:contextualSpacing/>
        <w:jc w:val="both"/>
        <w:rPr>
          <w:rFonts w:eastAsia="Times New Roman"/>
          <w:szCs w:val="24"/>
        </w:rPr>
      </w:pPr>
      <w:r>
        <w:rPr>
          <w:rFonts w:eastAsia="Times New Roman"/>
          <w:szCs w:val="24"/>
        </w:rPr>
        <w:lastRenderedPageBreak/>
        <w:t>Δεύτερον</w:t>
      </w:r>
      <w:r w:rsidRPr="00B871AA">
        <w:rPr>
          <w:rFonts w:eastAsia="Times New Roman"/>
          <w:szCs w:val="24"/>
        </w:rPr>
        <w:t>:</w:t>
      </w:r>
      <w:r>
        <w:rPr>
          <w:rFonts w:eastAsia="Times New Roman"/>
          <w:szCs w:val="24"/>
        </w:rPr>
        <w:t xml:space="preserve"> Επαναφορά του συστήματος προσδιορισμού του κατώτατου μισθού από τους κοινωνικούς εταίρους και την εθνική συλλογική σύμβαση εργασίας.</w:t>
      </w:r>
    </w:p>
    <w:p w14:paraId="45B7D602" w14:textId="77777777" w:rsidR="003C2D4C" w:rsidRDefault="00D0192B">
      <w:pPr>
        <w:spacing w:line="600" w:lineRule="auto"/>
        <w:ind w:firstLine="720"/>
        <w:contextualSpacing/>
        <w:jc w:val="both"/>
        <w:rPr>
          <w:rFonts w:eastAsia="Times New Roman"/>
          <w:szCs w:val="24"/>
        </w:rPr>
      </w:pPr>
      <w:r>
        <w:rPr>
          <w:rFonts w:eastAsia="Times New Roman"/>
          <w:szCs w:val="24"/>
        </w:rPr>
        <w:t>Τρίτον</w:t>
      </w:r>
      <w:r w:rsidRPr="00B871AA">
        <w:rPr>
          <w:rFonts w:eastAsia="Times New Roman"/>
          <w:szCs w:val="24"/>
        </w:rPr>
        <w:t xml:space="preserve">: </w:t>
      </w:r>
      <w:r>
        <w:rPr>
          <w:rFonts w:eastAsia="Times New Roman"/>
          <w:szCs w:val="24"/>
        </w:rPr>
        <w:t xml:space="preserve">Επαναφορά του θεσμού της </w:t>
      </w:r>
      <w:proofErr w:type="spellStart"/>
      <w:r>
        <w:rPr>
          <w:rFonts w:eastAsia="Times New Roman"/>
          <w:szCs w:val="24"/>
        </w:rPr>
        <w:t>μετενέργειας</w:t>
      </w:r>
      <w:proofErr w:type="spellEnd"/>
      <w:r>
        <w:rPr>
          <w:rFonts w:eastAsia="Times New Roman"/>
          <w:szCs w:val="24"/>
        </w:rPr>
        <w:t>.</w:t>
      </w:r>
    </w:p>
    <w:p w14:paraId="45B7D603" w14:textId="77777777" w:rsidR="003C2D4C" w:rsidRDefault="00D0192B">
      <w:pPr>
        <w:spacing w:line="600" w:lineRule="auto"/>
        <w:ind w:firstLine="720"/>
        <w:contextualSpacing/>
        <w:jc w:val="both"/>
        <w:rPr>
          <w:rFonts w:eastAsia="Times New Roman"/>
          <w:szCs w:val="24"/>
        </w:rPr>
      </w:pPr>
      <w:r>
        <w:rPr>
          <w:rFonts w:eastAsia="Times New Roman"/>
          <w:szCs w:val="24"/>
        </w:rPr>
        <w:t>Τέταρτον</w:t>
      </w:r>
      <w:r w:rsidRPr="00B871AA">
        <w:rPr>
          <w:rFonts w:eastAsia="Times New Roman"/>
          <w:szCs w:val="24"/>
        </w:rPr>
        <w:t>:</w:t>
      </w:r>
      <w:r>
        <w:rPr>
          <w:rFonts w:eastAsia="Times New Roman"/>
          <w:szCs w:val="24"/>
        </w:rPr>
        <w:t xml:space="preserve"> Δημιουργία νέων θέσεων εργασίας στον ιδιωτικό τομέα με κ</w:t>
      </w:r>
      <w:r>
        <w:rPr>
          <w:rFonts w:eastAsia="Times New Roman"/>
          <w:szCs w:val="24"/>
        </w:rPr>
        <w:t>ίνητρο τη μείωση της φορολογίας με απλό τρόπο.</w:t>
      </w:r>
    </w:p>
    <w:p w14:paraId="45B7D604" w14:textId="77777777" w:rsidR="003C2D4C" w:rsidRDefault="00D0192B">
      <w:pPr>
        <w:spacing w:line="600" w:lineRule="auto"/>
        <w:ind w:firstLine="720"/>
        <w:contextualSpacing/>
        <w:jc w:val="both"/>
        <w:rPr>
          <w:rFonts w:eastAsia="Times New Roman"/>
          <w:szCs w:val="24"/>
        </w:rPr>
      </w:pPr>
      <w:r>
        <w:rPr>
          <w:rFonts w:eastAsia="Times New Roman"/>
          <w:szCs w:val="24"/>
        </w:rPr>
        <w:t xml:space="preserve">Με άλλα λόγια, για κάθε εκατό ευρώ μισθολογικού και ασφαλιστικού κόστους, ο μικρομεσαίος επιχειρηματίας </w:t>
      </w:r>
      <w:proofErr w:type="spellStart"/>
      <w:r>
        <w:rPr>
          <w:rFonts w:eastAsia="Times New Roman"/>
          <w:szCs w:val="24"/>
        </w:rPr>
        <w:t>φοροαπαλλάσσεται</w:t>
      </w:r>
      <w:proofErr w:type="spellEnd"/>
      <w:r>
        <w:rPr>
          <w:rFonts w:eastAsia="Times New Roman"/>
          <w:szCs w:val="24"/>
        </w:rPr>
        <w:t xml:space="preserve"> για </w:t>
      </w:r>
      <w:r>
        <w:rPr>
          <w:rFonts w:eastAsia="Times New Roman"/>
          <w:szCs w:val="24"/>
        </w:rPr>
        <w:t xml:space="preserve">150 </w:t>
      </w:r>
      <w:r>
        <w:rPr>
          <w:rFonts w:eastAsia="Times New Roman"/>
          <w:szCs w:val="24"/>
        </w:rPr>
        <w:t>ευρώ. Δηλαδή, δίνουμε επιπλέον μπόνους 50% στον εργοδότη, ώστε να υπάρχει κίνητρ</w:t>
      </w:r>
      <w:r>
        <w:rPr>
          <w:rFonts w:eastAsia="Times New Roman"/>
          <w:szCs w:val="24"/>
        </w:rPr>
        <w:t xml:space="preserve">ο δημιουργίας νέων θέσεων εργασίας. </w:t>
      </w:r>
    </w:p>
    <w:p w14:paraId="45B7D605" w14:textId="77777777" w:rsidR="003C2D4C" w:rsidRDefault="00D0192B">
      <w:pPr>
        <w:spacing w:line="600" w:lineRule="auto"/>
        <w:ind w:firstLine="720"/>
        <w:contextualSpacing/>
        <w:jc w:val="both"/>
        <w:rPr>
          <w:rFonts w:eastAsia="Times New Roman"/>
          <w:szCs w:val="24"/>
        </w:rPr>
      </w:pPr>
      <w:r>
        <w:rPr>
          <w:rFonts w:eastAsia="Times New Roman"/>
          <w:szCs w:val="24"/>
        </w:rPr>
        <w:t>Τέλος, επειδή θα έχουμε και το θέμα των συνταξιούχων, αναφέρω τις τρεις προτάσεις μας πολύ συγκεκριμένα για τους συνταξιούχους.</w:t>
      </w:r>
    </w:p>
    <w:p w14:paraId="45B7D606" w14:textId="77777777" w:rsidR="003C2D4C" w:rsidRDefault="00D0192B">
      <w:pPr>
        <w:spacing w:line="600" w:lineRule="auto"/>
        <w:ind w:firstLine="720"/>
        <w:contextualSpacing/>
        <w:jc w:val="both"/>
        <w:rPr>
          <w:rFonts w:eastAsia="Times New Roman"/>
          <w:szCs w:val="24"/>
        </w:rPr>
      </w:pPr>
      <w:r>
        <w:rPr>
          <w:rFonts w:eastAsia="Times New Roman"/>
          <w:szCs w:val="24"/>
        </w:rPr>
        <w:t>Πρώτον</w:t>
      </w:r>
      <w:r w:rsidRPr="00B871AA">
        <w:rPr>
          <w:rFonts w:eastAsia="Times New Roman"/>
          <w:szCs w:val="24"/>
        </w:rPr>
        <w:t>:</w:t>
      </w:r>
      <w:r>
        <w:rPr>
          <w:rFonts w:eastAsia="Times New Roman"/>
          <w:szCs w:val="24"/>
        </w:rPr>
        <w:t xml:space="preserve"> Ελάχιστο εγγυημένο εισόδημα για τον ένα συνταξιούχο στα πεντακόσια ευρώ και στα επτ</w:t>
      </w:r>
      <w:r>
        <w:rPr>
          <w:rFonts w:eastAsia="Times New Roman"/>
          <w:szCs w:val="24"/>
        </w:rPr>
        <w:t>ακόσια ευρώ για το ζευγάρι.</w:t>
      </w:r>
    </w:p>
    <w:p w14:paraId="45B7D607" w14:textId="77777777" w:rsidR="003C2D4C" w:rsidRDefault="00D0192B">
      <w:pPr>
        <w:spacing w:line="600" w:lineRule="auto"/>
        <w:ind w:firstLine="720"/>
        <w:contextualSpacing/>
        <w:jc w:val="both"/>
        <w:rPr>
          <w:rFonts w:eastAsia="Times New Roman"/>
          <w:szCs w:val="24"/>
        </w:rPr>
      </w:pPr>
      <w:r>
        <w:rPr>
          <w:rFonts w:eastAsia="Times New Roman"/>
          <w:szCs w:val="24"/>
        </w:rPr>
        <w:t>Δεύτερον</w:t>
      </w:r>
      <w:r w:rsidRPr="00B871AA">
        <w:rPr>
          <w:rFonts w:eastAsia="Times New Roman"/>
          <w:szCs w:val="24"/>
        </w:rPr>
        <w:t>:</w:t>
      </w:r>
      <w:r>
        <w:rPr>
          <w:rFonts w:eastAsia="Times New Roman"/>
          <w:szCs w:val="24"/>
        </w:rPr>
        <w:t xml:space="preserve"> Κατάργηση της απίστευτης, της απάνθρωπης αδικίας για τις συντάξεις χηρείας.</w:t>
      </w:r>
    </w:p>
    <w:p w14:paraId="45B7D608" w14:textId="77777777" w:rsidR="003C2D4C" w:rsidRDefault="00D0192B">
      <w:pPr>
        <w:spacing w:line="600" w:lineRule="auto"/>
        <w:ind w:firstLine="720"/>
        <w:contextualSpacing/>
        <w:jc w:val="both"/>
        <w:rPr>
          <w:rFonts w:eastAsia="Times New Roman"/>
          <w:szCs w:val="24"/>
        </w:rPr>
      </w:pPr>
      <w:r>
        <w:rPr>
          <w:rFonts w:eastAsia="Times New Roman"/>
          <w:szCs w:val="24"/>
        </w:rPr>
        <w:lastRenderedPageBreak/>
        <w:t>Τρίτον</w:t>
      </w:r>
      <w:r w:rsidRPr="00B871AA">
        <w:rPr>
          <w:rFonts w:eastAsia="Times New Roman"/>
          <w:szCs w:val="24"/>
        </w:rPr>
        <w:t xml:space="preserve">: </w:t>
      </w:r>
      <w:r>
        <w:rPr>
          <w:rFonts w:eastAsia="Times New Roman"/>
          <w:szCs w:val="24"/>
        </w:rPr>
        <w:t>Μείωση κατά 50% της εισφοράς για περίθαλψη και της συμμετοχής στα φάρμακα.»</w:t>
      </w:r>
    </w:p>
    <w:p w14:paraId="45B7D609" w14:textId="77777777" w:rsidR="003C2D4C" w:rsidRDefault="00D0192B">
      <w:pPr>
        <w:spacing w:line="600" w:lineRule="auto"/>
        <w:ind w:firstLine="720"/>
        <w:contextualSpacing/>
        <w:jc w:val="both"/>
        <w:rPr>
          <w:rFonts w:eastAsia="Times New Roman"/>
          <w:szCs w:val="24"/>
        </w:rPr>
      </w:pPr>
      <w:r>
        <w:rPr>
          <w:rFonts w:eastAsia="Times New Roman"/>
          <w:szCs w:val="24"/>
        </w:rPr>
        <w:t>Κύριε Πρόεδρε, ευχαριστώντας σας για την κατανόησή σας, κλ</w:t>
      </w:r>
      <w:r>
        <w:rPr>
          <w:rFonts w:eastAsia="Times New Roman"/>
          <w:szCs w:val="24"/>
        </w:rPr>
        <w:t>είνω την τοποθέτησή μου θέλοντας να σημειώσω ότι θεωρώ πως αυτά τα οποία καταθέτουμε ως Κίνημα Αλλαγής και ως Δημοκρατική Συμπαράταξη συνιστούν μια πραγματικά προοδευτική πρόταση και θα ήταν ενδιαφέρον πάνω σ’ αυτή, δεδομένου ότι έχουμε όλον τον απαραίτητο</w:t>
      </w:r>
      <w:r>
        <w:rPr>
          <w:rFonts w:eastAsia="Times New Roman"/>
          <w:szCs w:val="24"/>
        </w:rPr>
        <w:t xml:space="preserve"> δημοσιονομικό χώρο, να ακούσουμε την τοποθέτηση της Κυβέρνησης, με αφορμή τη συζήτηση του </w:t>
      </w:r>
      <w:r>
        <w:rPr>
          <w:rFonts w:eastAsia="Times New Roman"/>
          <w:szCs w:val="24"/>
        </w:rPr>
        <w:t>π</w:t>
      </w:r>
      <w:r>
        <w:rPr>
          <w:rFonts w:eastAsia="Times New Roman"/>
          <w:szCs w:val="24"/>
        </w:rPr>
        <w:t>ροϋπολογισμού.</w:t>
      </w:r>
    </w:p>
    <w:p w14:paraId="45B7D60A" w14:textId="77777777" w:rsidR="003C2D4C" w:rsidRDefault="00D0192B">
      <w:pPr>
        <w:spacing w:line="600" w:lineRule="auto"/>
        <w:ind w:firstLine="720"/>
        <w:contextualSpacing/>
        <w:jc w:val="both"/>
        <w:rPr>
          <w:rFonts w:eastAsia="Times New Roman"/>
          <w:szCs w:val="24"/>
        </w:rPr>
      </w:pPr>
      <w:r>
        <w:rPr>
          <w:rFonts w:eastAsia="Times New Roman"/>
          <w:szCs w:val="24"/>
        </w:rPr>
        <w:t>Ευχαριστώ πολύ.</w:t>
      </w:r>
    </w:p>
    <w:p w14:paraId="45B7D60B" w14:textId="77777777" w:rsidR="003C2D4C" w:rsidRDefault="00D0192B">
      <w:pPr>
        <w:spacing w:line="600" w:lineRule="auto"/>
        <w:ind w:firstLine="720"/>
        <w:contextualSpacing/>
        <w:jc w:val="both"/>
        <w:rPr>
          <w:rFonts w:eastAsia="Times New Roman"/>
          <w:szCs w:val="24"/>
        </w:rPr>
      </w:pPr>
      <w:r w:rsidRPr="00653FF6">
        <w:rPr>
          <w:rFonts w:eastAsia="Times New Roman"/>
          <w:b/>
          <w:szCs w:val="24"/>
        </w:rPr>
        <w:t>ΠΡΟΕΔΡΕΥΩΝ (Σπυρίδων Λυκούδης):</w:t>
      </w:r>
      <w:r>
        <w:rPr>
          <w:rFonts w:eastAsia="Times New Roman"/>
          <w:szCs w:val="24"/>
        </w:rPr>
        <w:t xml:space="preserve"> Ευχαριστούμε, κύριε συνάδελφε.</w:t>
      </w:r>
    </w:p>
    <w:p w14:paraId="45B7D60C" w14:textId="77777777" w:rsidR="003C2D4C" w:rsidRDefault="00D0192B">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γίνεται γνωστό στο Σώμα ότι τη </w:t>
      </w:r>
      <w:r>
        <w:rPr>
          <w:rFonts w:eastAsia="Times New Roman"/>
          <w:szCs w:val="24"/>
        </w:rPr>
        <w:t xml:space="preserve">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w:t>
      </w:r>
      <w:r>
        <w:rPr>
          <w:rFonts w:eastAsia="Times New Roman"/>
          <w:szCs w:val="24"/>
        </w:rPr>
        <w:lastRenderedPageBreak/>
        <w:t xml:space="preserve">Βουλής, 53 μαθήτριες και μαθητές </w:t>
      </w:r>
      <w:r>
        <w:rPr>
          <w:rFonts w:eastAsia="Times New Roman"/>
          <w:szCs w:val="24"/>
        </w:rPr>
        <w:t>και 4 συνοδοί εκπαιδευτικοί από το 3</w:t>
      </w:r>
      <w:r w:rsidRPr="0016247A">
        <w:rPr>
          <w:rFonts w:eastAsia="Times New Roman"/>
          <w:szCs w:val="24"/>
          <w:vertAlign w:val="superscript"/>
        </w:rPr>
        <w:t>ο</w:t>
      </w:r>
      <w:r>
        <w:rPr>
          <w:rFonts w:eastAsia="Times New Roman"/>
          <w:szCs w:val="24"/>
        </w:rPr>
        <w:t xml:space="preserve"> Γενικό Λύκειο Πύργου.</w:t>
      </w:r>
    </w:p>
    <w:p w14:paraId="45B7D60D" w14:textId="77777777" w:rsidR="003C2D4C" w:rsidRDefault="00D0192B">
      <w:pPr>
        <w:spacing w:line="600" w:lineRule="auto"/>
        <w:ind w:firstLine="720"/>
        <w:contextualSpacing/>
        <w:jc w:val="both"/>
        <w:rPr>
          <w:rFonts w:eastAsia="Times New Roman"/>
          <w:szCs w:val="24"/>
        </w:rPr>
      </w:pPr>
      <w:r>
        <w:rPr>
          <w:rFonts w:eastAsia="Times New Roman"/>
          <w:szCs w:val="24"/>
        </w:rPr>
        <w:t xml:space="preserve">Η Βουλή </w:t>
      </w:r>
      <w:r>
        <w:rPr>
          <w:rFonts w:eastAsia="Times New Roman"/>
          <w:szCs w:val="24"/>
        </w:rPr>
        <w:t>σάς</w:t>
      </w:r>
      <w:r>
        <w:rPr>
          <w:rFonts w:eastAsia="Times New Roman"/>
          <w:szCs w:val="24"/>
        </w:rPr>
        <w:t xml:space="preserve"> καλωσορίζει.</w:t>
      </w:r>
    </w:p>
    <w:p w14:paraId="45B7D60E" w14:textId="77777777" w:rsidR="003C2D4C" w:rsidRDefault="00D0192B">
      <w:pPr>
        <w:spacing w:line="600" w:lineRule="auto"/>
        <w:ind w:firstLine="720"/>
        <w:contextualSpacing/>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45B7D60F" w14:textId="77777777" w:rsidR="003C2D4C" w:rsidRDefault="00D0192B">
      <w:pPr>
        <w:spacing w:line="600" w:lineRule="auto"/>
        <w:ind w:firstLine="720"/>
        <w:contextualSpacing/>
        <w:jc w:val="both"/>
        <w:rPr>
          <w:rFonts w:eastAsia="Times New Roman"/>
          <w:szCs w:val="24"/>
        </w:rPr>
      </w:pPr>
      <w:r>
        <w:rPr>
          <w:rFonts w:eastAsia="Times New Roman"/>
          <w:szCs w:val="24"/>
        </w:rPr>
        <w:t>Η συνάδελφος κ</w:t>
      </w:r>
      <w:r>
        <w:rPr>
          <w:rFonts w:eastAsia="Times New Roman"/>
          <w:szCs w:val="24"/>
        </w:rPr>
        <w:t>.</w:t>
      </w:r>
      <w:r>
        <w:rPr>
          <w:rFonts w:eastAsia="Times New Roman"/>
          <w:szCs w:val="24"/>
        </w:rPr>
        <w:t xml:space="preserve"> </w:t>
      </w:r>
      <w:proofErr w:type="spellStart"/>
      <w:r>
        <w:rPr>
          <w:rFonts w:eastAsia="Times New Roman"/>
          <w:szCs w:val="24"/>
        </w:rPr>
        <w:t>Γκαρά</w:t>
      </w:r>
      <w:proofErr w:type="spellEnd"/>
      <w:r>
        <w:rPr>
          <w:rFonts w:eastAsia="Times New Roman"/>
          <w:szCs w:val="24"/>
        </w:rPr>
        <w:t xml:space="preserve"> έχει τον λόγο για τρία λεπτά.</w:t>
      </w:r>
    </w:p>
    <w:p w14:paraId="45B7D610" w14:textId="77777777" w:rsidR="003C2D4C" w:rsidRDefault="00D0192B">
      <w:pPr>
        <w:spacing w:line="600" w:lineRule="auto"/>
        <w:ind w:firstLine="720"/>
        <w:contextualSpacing/>
        <w:jc w:val="both"/>
        <w:rPr>
          <w:rFonts w:eastAsia="Times New Roman"/>
          <w:szCs w:val="24"/>
        </w:rPr>
      </w:pPr>
      <w:r w:rsidRPr="00653FF6">
        <w:rPr>
          <w:rFonts w:eastAsia="Times New Roman"/>
          <w:b/>
          <w:szCs w:val="24"/>
        </w:rPr>
        <w:t>ΑΝΑΣΤΑΣΙΑ ΓΚΑΡΑ:</w:t>
      </w:r>
      <w:r w:rsidRPr="0016247A">
        <w:rPr>
          <w:rFonts w:eastAsia="Times New Roman"/>
          <w:szCs w:val="24"/>
        </w:rPr>
        <w:t xml:space="preserve"> </w:t>
      </w:r>
      <w:r>
        <w:rPr>
          <w:rFonts w:eastAsia="Times New Roman"/>
          <w:szCs w:val="24"/>
        </w:rPr>
        <w:t>Ευχαριστώ, κύριε Πρόεδρε.</w:t>
      </w:r>
    </w:p>
    <w:p w14:paraId="45B7D611" w14:textId="77777777" w:rsidR="003C2D4C" w:rsidRDefault="00D0192B">
      <w:pPr>
        <w:spacing w:line="600" w:lineRule="auto"/>
        <w:ind w:firstLine="720"/>
        <w:contextualSpacing/>
        <w:jc w:val="both"/>
        <w:rPr>
          <w:rFonts w:eastAsia="Times New Roman"/>
          <w:szCs w:val="24"/>
        </w:rPr>
      </w:pPr>
      <w:r>
        <w:rPr>
          <w:rFonts w:eastAsia="Times New Roman"/>
          <w:szCs w:val="24"/>
        </w:rPr>
        <w:t>Δεν θα έπαιρνα τον λόγο κα</w:t>
      </w:r>
      <w:r>
        <w:rPr>
          <w:rFonts w:eastAsia="Times New Roman"/>
          <w:szCs w:val="24"/>
        </w:rPr>
        <w:t>ι θα ήμουν πάρα πολύ σύντομη, αλλά νομίζω πως το θάρρος εδώ μέσα περισσεύει, διότι θέλει θάρρος από τον εισηγητή της Νέας Δημοκρατίας να μας ζητάει να απολογηθούμε για όλα αυτά που κάναμε τα τριάμισι τελευταία χρόνια.</w:t>
      </w:r>
    </w:p>
    <w:p w14:paraId="45B7D612"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Κατ’ αρχάς, μας ρώτησε αν θα βελτιωθεί</w:t>
      </w:r>
      <w:r>
        <w:rPr>
          <w:rFonts w:eastAsia="Times New Roman" w:cs="Times New Roman"/>
          <w:szCs w:val="24"/>
        </w:rPr>
        <w:t xml:space="preserve"> η ζωή των αγροτών, αν θα αλλάξουν τα πάντα σε μια ημέρα. Δεν θα αλλάξουν τα πάντα σε μια ημέρα. Βελτιώνονται όμως σιγά</w:t>
      </w:r>
      <w:r>
        <w:rPr>
          <w:rFonts w:eastAsia="Times New Roman" w:cs="Times New Roman"/>
          <w:szCs w:val="24"/>
        </w:rPr>
        <w:t>-</w:t>
      </w:r>
      <w:r>
        <w:rPr>
          <w:rFonts w:eastAsia="Times New Roman" w:cs="Times New Roman"/>
          <w:szCs w:val="24"/>
        </w:rPr>
        <w:t>σιγά διότι δουλεύουμε προς αυτή τη κατεύθυνση. Ωστόσο εγώ αναρωτιέμαι: Όλα αυτά τα χρόνια ποιο ήταν το σχέδιο του αγροτικού τομέα; Διότι</w:t>
      </w:r>
      <w:r>
        <w:rPr>
          <w:rFonts w:eastAsia="Times New Roman" w:cs="Times New Roman"/>
          <w:szCs w:val="24"/>
        </w:rPr>
        <w:t xml:space="preserve"> γεμίσαμε με τρακτέρ, τα οποία δεν χρησιμοποιούσαν οι αγρότες και τελικά αυξήθηκαν οι εισαγωγές, γιατί δεν είχαμε παραγωγή. Δεν γίνονταν αναδασμοί, δεν υπήρχαν υποδομές. Πείτε </w:t>
      </w:r>
      <w:r>
        <w:rPr>
          <w:rFonts w:eastAsia="Times New Roman" w:cs="Times New Roman"/>
          <w:szCs w:val="24"/>
        </w:rPr>
        <w:lastRenderedPageBreak/>
        <w:t>μου μία σύγχρονη υποδομή που έγινε τα τελευταία είκοσι χρόνια στον αγροτικό τομέ</w:t>
      </w:r>
      <w:r>
        <w:rPr>
          <w:rFonts w:eastAsia="Times New Roman" w:cs="Times New Roman"/>
          <w:szCs w:val="24"/>
        </w:rPr>
        <w:t xml:space="preserve">α. Είμαι σε μια αγροτική περιοχή και τα βλέπουμε πάρα πολύ καλά. Έχουν να γίνουν υποδομές που αφορούν στον αγροτικό τομέα πάνω από σαράντα χρόνια! </w:t>
      </w:r>
    </w:p>
    <w:p w14:paraId="45B7D613"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Και ερχόμαστε και λέμε ότι χρησιμοποιούμε δημόσια εργαλεία, χρησιμοποιούμε όλα τα εργαλεία και τις χρηματοδο</w:t>
      </w:r>
      <w:r>
        <w:rPr>
          <w:rFonts w:eastAsia="Times New Roman" w:cs="Times New Roman"/>
          <w:szCs w:val="24"/>
        </w:rPr>
        <w:t>τήσεις για να δημιουργηθούν δημόσιες υποδομές που θα βελτιώσουν τη ζωή και την παραγωγή, προφανώς, των αγροτών και εσείς θέλετε να αλλάξουμε τα πάντα σε μια ημέρα προς μια κατεύθυνση που προφανώς εμείς δεν συμφωνούμε. Διότι εσείς θέλετε τα πάντα να τα μοιρ</w:t>
      </w:r>
      <w:r>
        <w:rPr>
          <w:rFonts w:eastAsia="Times New Roman" w:cs="Times New Roman"/>
          <w:szCs w:val="24"/>
        </w:rPr>
        <w:t xml:space="preserve">άσετε στον ιδιωτικό τομέα. </w:t>
      </w:r>
    </w:p>
    <w:p w14:paraId="45B7D614"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Και εδώ ρωτήσατε ποιες είναι οι μεγάλες επενδύσεις. Μάλλον δεν ενημερώνεστε καλά, διότι δείτε μεγάλες επενδύσεις που έχουν γίνει τα τελευταία τρία χρόνια στον τουρισμό, στην ακτοπλοΐα, στην καπνοβιομηχανία, στις ψηφιακές τεχνολο</w:t>
      </w:r>
      <w:r>
        <w:rPr>
          <w:rFonts w:eastAsia="Times New Roman" w:cs="Times New Roman"/>
          <w:szCs w:val="24"/>
        </w:rPr>
        <w:t xml:space="preserve">γίες και πάρα πολλά άλλα πράγματα. Όμως, και πάλι έχετε ιδιαίτερο θάρρος όταν τα χρόνια διακυβέρνησης σας ειδικά από τη </w:t>
      </w:r>
      <w:r>
        <w:rPr>
          <w:rFonts w:eastAsia="Times New Roman" w:cs="Times New Roman"/>
          <w:szCs w:val="24"/>
        </w:rPr>
        <w:t>β</w:t>
      </w:r>
      <w:r>
        <w:rPr>
          <w:rFonts w:eastAsia="Times New Roman" w:cs="Times New Roman"/>
          <w:szCs w:val="24"/>
        </w:rPr>
        <w:t xml:space="preserve">όρεια Ελλάδα είδαμε να φεύγουν εκατοντάδες επιχειρήσεις σε άλλες </w:t>
      </w:r>
      <w:r>
        <w:rPr>
          <w:rFonts w:eastAsia="Times New Roman" w:cs="Times New Roman"/>
          <w:szCs w:val="24"/>
        </w:rPr>
        <w:lastRenderedPageBreak/>
        <w:t>χώρες και να μεταφέρουν την έδρα τους, μαζί και με τους επιστήμονες κα</w:t>
      </w:r>
      <w:r>
        <w:rPr>
          <w:rFonts w:eastAsia="Times New Roman" w:cs="Times New Roman"/>
          <w:szCs w:val="24"/>
        </w:rPr>
        <w:t xml:space="preserve">ι τους εργαζόμενους που απασχολούνταν εκεί. Τέλος! </w:t>
      </w:r>
    </w:p>
    <w:p w14:paraId="45B7D615"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Για το τι θα απολογηθούμε; Προφανώς και θα απολογηθούμε και θα απολογηθούμε, γιατί κόψαμε τα κλοπιμαία, κόψαμε τη ρεμούλα, βάλαμε τάξη, φέραμε έναν προϋπολογισμό που δεν έχει κανένα μέτρο περικοπών, βγάλα</w:t>
      </w:r>
      <w:r>
        <w:rPr>
          <w:rFonts w:eastAsia="Times New Roman" w:cs="Times New Roman"/>
          <w:szCs w:val="24"/>
        </w:rPr>
        <w:t>με τη χώρα από την κρίση. Πείτε μου ένα μέτρο από τα δυσβάσταχτα που έχετε πάρει τα προηγούμενα χρόνια -γιατί εσείς μας βάλατε στα μνημόνια-, το οποίο το έχετε πάρει πίσω. Ένα μέτρο! Γιατί εμείς ναι, σε δύσκολες εποχές νομοθετήσαμε, τα περισσότερα δεν εφαρ</w:t>
      </w:r>
      <w:r>
        <w:rPr>
          <w:rFonts w:eastAsia="Times New Roman" w:cs="Times New Roman"/>
          <w:szCs w:val="24"/>
        </w:rPr>
        <w:t>μόστηκαν και τώρα τα παίρνουμε πίσω. Γι’ αυτό πετύχαμε και γι’ αυτό θα απολογηθούμε.</w:t>
      </w:r>
    </w:p>
    <w:p w14:paraId="45B7D616"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45B7D617" w14:textId="77777777" w:rsidR="003C2D4C" w:rsidRDefault="00D0192B">
      <w:pPr>
        <w:spacing w:line="600" w:lineRule="auto"/>
        <w:ind w:firstLine="720"/>
        <w:contextualSpacing/>
        <w:jc w:val="both"/>
        <w:rPr>
          <w:rFonts w:eastAsia="Times New Roman" w:cs="Times New Roman"/>
          <w:szCs w:val="24"/>
        </w:rPr>
      </w:pPr>
      <w:r w:rsidRPr="00DE70EE">
        <w:rPr>
          <w:rFonts w:eastAsia="Times New Roman" w:cs="Times New Roman"/>
          <w:b/>
          <w:szCs w:val="24"/>
        </w:rPr>
        <w:t>ΠΡΟΕΔΡΕΥΩΝ (Σπυρίδων Λυκούδης):</w:t>
      </w:r>
      <w:r>
        <w:rPr>
          <w:rFonts w:eastAsia="Times New Roman" w:cs="Times New Roman"/>
          <w:szCs w:val="24"/>
        </w:rPr>
        <w:t xml:space="preserve"> Ευχαριστώ, κυρία συνάδελφε.</w:t>
      </w:r>
    </w:p>
    <w:p w14:paraId="45B7D618"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Κύριε Υπουργέ, θέλετε κάτι να πείτε; Γιατί θα κλείσουμε τη συζήτηση.</w:t>
      </w:r>
    </w:p>
    <w:p w14:paraId="45B7D619" w14:textId="77777777" w:rsidR="003C2D4C" w:rsidRDefault="00D0192B">
      <w:pPr>
        <w:spacing w:line="600" w:lineRule="auto"/>
        <w:ind w:firstLine="720"/>
        <w:contextualSpacing/>
        <w:jc w:val="both"/>
        <w:rPr>
          <w:rFonts w:eastAsia="Times New Roman" w:cs="Times New Roman"/>
          <w:szCs w:val="24"/>
        </w:rPr>
      </w:pPr>
      <w:r w:rsidRPr="00DE70EE">
        <w:rPr>
          <w:rFonts w:eastAsia="Times New Roman" w:cs="Times New Roman"/>
          <w:b/>
          <w:szCs w:val="24"/>
        </w:rPr>
        <w:lastRenderedPageBreak/>
        <w:t xml:space="preserve">ΝΙΚΟΛΑΟΣ ΠΑΠΠΑΣ </w:t>
      </w:r>
      <w:r w:rsidRPr="00DE70EE">
        <w:rPr>
          <w:rFonts w:eastAsia="Times New Roman" w:cs="Times New Roman"/>
          <w:b/>
          <w:szCs w:val="24"/>
        </w:rPr>
        <w:t>(Υπουργός Ψηφιακής Πολιτικής, Τηλεπικοινωνιών και Ενημέρωσης):</w:t>
      </w:r>
      <w:r>
        <w:rPr>
          <w:rFonts w:eastAsia="Times New Roman" w:cs="Times New Roman"/>
          <w:szCs w:val="24"/>
        </w:rPr>
        <w:t xml:space="preserve"> Για το τυπικό, στο τέλος του τίτλου του νομοσχεδίου προστίθενται οι λέξεις «και άλλες διατάξεις».</w:t>
      </w:r>
    </w:p>
    <w:p w14:paraId="45B7D61A" w14:textId="77777777" w:rsidR="003C2D4C" w:rsidRDefault="00D0192B">
      <w:pPr>
        <w:spacing w:line="600" w:lineRule="auto"/>
        <w:ind w:firstLine="720"/>
        <w:contextualSpacing/>
        <w:jc w:val="both"/>
        <w:rPr>
          <w:rFonts w:eastAsia="Times New Roman" w:cs="Times New Roman"/>
          <w:szCs w:val="24"/>
        </w:rPr>
      </w:pPr>
      <w:r w:rsidRPr="00DE70EE">
        <w:rPr>
          <w:rFonts w:eastAsia="Times New Roman" w:cs="Times New Roman"/>
          <w:b/>
          <w:szCs w:val="24"/>
        </w:rPr>
        <w:t>ΠΡΟΕΔΡΕΥΩΝ (Σπυρίδων Λυκούδης):</w:t>
      </w:r>
      <w:r>
        <w:rPr>
          <w:rFonts w:eastAsia="Times New Roman" w:cs="Times New Roman"/>
          <w:szCs w:val="24"/>
        </w:rPr>
        <w:t xml:space="preserve"> Ευχαριστώ πολύ.</w:t>
      </w:r>
    </w:p>
    <w:p w14:paraId="45B7D61B"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κηρύσσεται περαιω</w:t>
      </w:r>
      <w:r>
        <w:rPr>
          <w:rFonts w:eastAsia="Times New Roman" w:cs="Times New Roman"/>
          <w:szCs w:val="24"/>
        </w:rPr>
        <w:t xml:space="preserve">μένη η συζήτηση επί της αρχής, των άρθρων </w:t>
      </w:r>
      <w:r>
        <w:rPr>
          <w:rFonts w:eastAsia="Times New Roman" w:cs="Times New Roman"/>
          <w:szCs w:val="24"/>
        </w:rPr>
        <w:t xml:space="preserve">και </w:t>
      </w:r>
      <w:r>
        <w:rPr>
          <w:rFonts w:eastAsia="Times New Roman" w:cs="Times New Roman"/>
          <w:szCs w:val="24"/>
        </w:rPr>
        <w:t>των τροπολογιών του σχεδίου νόμου του Υπουργείου Ψηφιακής Πολιτικής, Τηλεπικοινωνιών και</w:t>
      </w:r>
      <w:r>
        <w:rPr>
          <w:rFonts w:eastAsia="Times New Roman" w:cs="Times New Roman"/>
          <w:szCs w:val="24"/>
        </w:rPr>
        <w:br/>
        <w:t>Ενημέρωσης: «Ενσωμάτωση στην ελληνική νομοθεσία της Οδηγίας 2016/1148/ΕΕ του Ευρωπαϊκού Κοινοβουλίου και του Συμβουλίου σ</w:t>
      </w:r>
      <w:r>
        <w:rPr>
          <w:rFonts w:eastAsia="Times New Roman" w:cs="Times New Roman"/>
          <w:szCs w:val="24"/>
        </w:rPr>
        <w:t>χετικά με μέτρα για υψηλό κοινό επίπεδο ασφάλειας συστημάτων δικτύου και πληροφοριών σε ολόκληρη την Ένωση και άλλες διατάξεις».</w:t>
      </w:r>
    </w:p>
    <w:p w14:paraId="45B7D61C"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Εισερχόμαστε στην ψήφιση επί της αρχής, των άρθρων, των τροπολογιών και του συνόλου του σχεδίου νόμου και η ψήφιση τους θα γίνε</w:t>
      </w:r>
      <w:r>
        <w:rPr>
          <w:rFonts w:eastAsia="Times New Roman" w:cs="Times New Roman"/>
          <w:szCs w:val="24"/>
        </w:rPr>
        <w:t>ι χωριστά.</w:t>
      </w:r>
    </w:p>
    <w:p w14:paraId="45B7D61D"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επισημαίνουμε ότι η ψηφοφορία περιλαμβάνει την αρχή του νομοσχεδίου, δεκαέξι άρθρα, δύο τροπολογίες, το ακροτελεύτιο άρθρο καθώς και το σύνολο του νομοσχεδίου. Κάθε φορά στην οθόνη εμφανίζονται έως τέσσερα άρθρα προς ψήφιση. Για να ψηφίσετε </w:t>
      </w:r>
      <w:r>
        <w:rPr>
          <w:rFonts w:eastAsia="Times New Roman" w:cs="Times New Roman"/>
          <w:szCs w:val="24"/>
        </w:rPr>
        <w:t>και τα υπόλοιπα, θα πρέπει να κυλήσετε την οθόνη αφής. Στο πάνω δεξιά μέρος της οθόνης εμφανίζεται κάθε φορά ο αριθμός των άρθρων που απομένουν για ψήφιση. Βεβαιωθείτε ότι έχετε ψηφίσει όλα τα άρθρα, τις τροπολογίες, το ακροτελεύτιο άρθρο και το σύνολο. Αφ</w:t>
      </w:r>
      <w:r>
        <w:rPr>
          <w:rFonts w:eastAsia="Times New Roman" w:cs="Times New Roman"/>
          <w:szCs w:val="24"/>
        </w:rPr>
        <w:t>ού καταχωρίσετε την ψήφο σας, έχετε τη δυνατότητα να την ελέγξετε ή και να την αναθεωρήσετε έως τη λήξη της ψηφοφορίας. Για οποιαδήποτε απορία έχετε, απευθυνθείτε στο Προεδρείο, προκειμένου να σας συνδράμουν οι αρμόδιοι υπάλληλοι.</w:t>
      </w:r>
    </w:p>
    <w:p w14:paraId="45B7D61E" w14:textId="77777777" w:rsidR="003C2D4C" w:rsidRDefault="00D0192B">
      <w:pPr>
        <w:spacing w:line="600" w:lineRule="auto"/>
        <w:ind w:firstLine="720"/>
        <w:contextualSpacing/>
        <w:jc w:val="both"/>
        <w:rPr>
          <w:rFonts w:eastAsia="Times New Roman" w:cs="Times New Roman"/>
          <w:szCs w:val="24"/>
        </w:rPr>
      </w:pPr>
      <w:r>
        <w:rPr>
          <w:rFonts w:eastAsia="Times New Roman" w:cs="Times New Roman"/>
          <w:szCs w:val="24"/>
        </w:rPr>
        <w:t>Παρακαλώ να ανοίξει το σύ</w:t>
      </w:r>
      <w:r>
        <w:rPr>
          <w:rFonts w:eastAsia="Times New Roman" w:cs="Times New Roman"/>
          <w:szCs w:val="24"/>
        </w:rPr>
        <w:t>στημα της ηλεκτρονικής ψηφοφορίας και να μην αποχωρήσουν οι συνάδελφοι, διότι πρέπει να υπογράψουν στο τέλος το Πρακτικό.</w:t>
      </w:r>
    </w:p>
    <w:p w14:paraId="45B7D61F" w14:textId="77777777" w:rsidR="003C2D4C" w:rsidRDefault="00D0192B">
      <w:pPr>
        <w:spacing w:line="600" w:lineRule="auto"/>
        <w:ind w:firstLine="720"/>
        <w:contextualSpacing/>
        <w:jc w:val="center"/>
        <w:rPr>
          <w:rFonts w:eastAsia="Times New Roman" w:cs="Times New Roman"/>
          <w:szCs w:val="24"/>
        </w:rPr>
      </w:pPr>
      <w:r>
        <w:rPr>
          <w:rFonts w:eastAsia="Times New Roman" w:cs="Times New Roman"/>
          <w:szCs w:val="24"/>
        </w:rPr>
        <w:t>(ΨΗΦΟΦΟΡΙΑ)</w:t>
      </w:r>
    </w:p>
    <w:p w14:paraId="45B7D620" w14:textId="77777777" w:rsidR="003C2D4C" w:rsidRDefault="00D0192B">
      <w:pPr>
        <w:spacing w:line="600" w:lineRule="auto"/>
        <w:ind w:firstLine="720"/>
        <w:contextualSpacing/>
        <w:jc w:val="both"/>
        <w:rPr>
          <w:rFonts w:eastAsia="UB-Helvetica" w:cs="Times New Roman"/>
          <w:szCs w:val="24"/>
        </w:rPr>
      </w:pPr>
      <w:r>
        <w:rPr>
          <w:rFonts w:eastAsia="UB-Helvetica" w:cs="Times New Roman"/>
          <w:szCs w:val="24"/>
        </w:rPr>
        <w:lastRenderedPageBreak/>
        <w:t>(</w:t>
      </w:r>
      <w:r w:rsidRPr="006875E3">
        <w:rPr>
          <w:rFonts w:eastAsia="UB-Helvetica" w:cs="Times New Roman"/>
          <w:szCs w:val="24"/>
        </w:rPr>
        <w:t>Κα</w:t>
      </w:r>
      <w:r>
        <w:rPr>
          <w:rFonts w:eastAsia="UB-Helvetica" w:cs="Times New Roman"/>
          <w:szCs w:val="24"/>
        </w:rPr>
        <w:t xml:space="preserve">τά τη διάρκεια της ψηφοφορίας την Προεδρική Έδρα καταλαμβάνει ο ΣΤ΄ Αντιπρόεδρος της Βουλής κ. </w:t>
      </w:r>
      <w:r w:rsidRPr="002020CC">
        <w:rPr>
          <w:rFonts w:eastAsia="UB-Helvetica" w:cs="Times New Roman"/>
          <w:b/>
          <w:szCs w:val="24"/>
        </w:rPr>
        <w:t>ΓΕΩΡΓΙΟΣ ΛΑΜΠΡΟΥΛΗΣ</w:t>
      </w:r>
      <w:r>
        <w:rPr>
          <w:rFonts w:eastAsia="UB-Helvetica" w:cs="Times New Roman"/>
          <w:szCs w:val="24"/>
        </w:rPr>
        <w:t>)</w:t>
      </w:r>
    </w:p>
    <w:p w14:paraId="45B7D621" w14:textId="77777777" w:rsidR="003C2D4C" w:rsidRDefault="00D0192B">
      <w:pPr>
        <w:autoSpaceDE w:val="0"/>
        <w:autoSpaceDN w:val="0"/>
        <w:adjustRightInd w:val="0"/>
        <w:spacing w:line="600" w:lineRule="auto"/>
        <w:ind w:firstLine="709"/>
        <w:contextualSpacing/>
        <w:jc w:val="both"/>
        <w:rPr>
          <w:rFonts w:eastAsia="SimSun"/>
          <w:szCs w:val="24"/>
          <w:lang w:eastAsia="zh-CN"/>
        </w:rPr>
      </w:pPr>
      <w:r w:rsidRPr="00EF3F89">
        <w:rPr>
          <w:rFonts w:eastAsia="SimSun"/>
          <w:b/>
          <w:bCs/>
          <w:szCs w:val="24"/>
          <w:lang w:eastAsia="zh-CN"/>
        </w:rPr>
        <w:t xml:space="preserve">ΠΡΟΕΔΡΕΥΩΝ (Γεώργιος </w:t>
      </w:r>
      <w:proofErr w:type="spellStart"/>
      <w:r w:rsidRPr="00EF3F89">
        <w:rPr>
          <w:rFonts w:eastAsia="SimSun"/>
          <w:b/>
          <w:bCs/>
          <w:szCs w:val="24"/>
          <w:lang w:eastAsia="zh-CN"/>
        </w:rPr>
        <w:t>Λαμπρούλης</w:t>
      </w:r>
      <w:proofErr w:type="spellEnd"/>
      <w:r w:rsidRPr="00EF3F89">
        <w:rPr>
          <w:rFonts w:eastAsia="SimSun"/>
          <w:b/>
          <w:bCs/>
          <w:szCs w:val="24"/>
          <w:lang w:eastAsia="zh-CN"/>
        </w:rPr>
        <w:t xml:space="preserve">): </w:t>
      </w:r>
      <w:r w:rsidRPr="00EF3F89">
        <w:rPr>
          <w:rFonts w:eastAsia="SimSun"/>
          <w:szCs w:val="24"/>
          <w:lang w:eastAsia="zh-CN"/>
        </w:rPr>
        <w:t>Παρακαλώ να κλείσει το σύστημα της ηλεκτρονικής ψηφοφορίας.</w:t>
      </w:r>
    </w:p>
    <w:p w14:paraId="45B7D622" w14:textId="77777777" w:rsidR="003C2D4C" w:rsidRDefault="00D0192B">
      <w:pPr>
        <w:tabs>
          <w:tab w:val="left" w:pos="2940"/>
        </w:tabs>
        <w:spacing w:line="600" w:lineRule="auto"/>
        <w:ind w:firstLine="709"/>
        <w:contextualSpacing/>
        <w:jc w:val="center"/>
        <w:rPr>
          <w:rFonts w:eastAsia="Times New Roman"/>
          <w:szCs w:val="24"/>
        </w:rPr>
      </w:pPr>
      <w:r w:rsidRPr="0001772E">
        <w:rPr>
          <w:rFonts w:eastAsia="Times New Roman"/>
          <w:szCs w:val="24"/>
        </w:rPr>
        <w:t>(ΗΛΕΚΤΡΟΝΙΚΗ ΚΑΤΑΜΕΤΡΗΣΗ</w:t>
      </w:r>
    </w:p>
    <w:p w14:paraId="45B7D623" w14:textId="77777777" w:rsidR="003C2D4C" w:rsidRDefault="00D0192B">
      <w:pPr>
        <w:spacing w:line="600" w:lineRule="auto"/>
        <w:ind w:firstLine="709"/>
        <w:contextualSpacing/>
        <w:jc w:val="center"/>
        <w:rPr>
          <w:rFonts w:eastAsia="Times New Roman" w:cs="Times New Roman"/>
          <w:szCs w:val="24"/>
        </w:rPr>
      </w:pPr>
      <w:r w:rsidRPr="0001772E">
        <w:rPr>
          <w:rFonts w:eastAsia="Times New Roman" w:cs="Times New Roman"/>
          <w:szCs w:val="24"/>
        </w:rPr>
        <w:t>(ΜΕΤΑ ΤΗΝ ΗΛΕΚΤΡΟΝΙΚΗ ΚΑΤΑΜΕΤΡΗΣΗ)</w:t>
      </w:r>
    </w:p>
    <w:p w14:paraId="45B7D624" w14:textId="77777777" w:rsidR="003C2D4C" w:rsidRDefault="00D0192B">
      <w:pPr>
        <w:spacing w:line="600" w:lineRule="auto"/>
        <w:ind w:firstLine="709"/>
        <w:contextualSpacing/>
        <w:jc w:val="both"/>
        <w:rPr>
          <w:rFonts w:eastAsia="Times New Roman" w:cs="Times New Roman"/>
          <w:szCs w:val="24"/>
        </w:rPr>
      </w:pPr>
      <w:r w:rsidRPr="00EF3F89">
        <w:rPr>
          <w:rFonts w:eastAsia="SimSun"/>
          <w:b/>
          <w:bCs/>
          <w:szCs w:val="24"/>
          <w:lang w:eastAsia="zh-CN"/>
        </w:rPr>
        <w:t xml:space="preserve">ΠΡΟΕΔΡΕΥΩΝ (Γεώργιος </w:t>
      </w:r>
      <w:proofErr w:type="spellStart"/>
      <w:r w:rsidRPr="00EF3F89">
        <w:rPr>
          <w:rFonts w:eastAsia="SimSun"/>
          <w:b/>
          <w:bCs/>
          <w:szCs w:val="24"/>
          <w:lang w:eastAsia="zh-CN"/>
        </w:rPr>
        <w:t>Λαμπρούλης</w:t>
      </w:r>
      <w:proofErr w:type="spellEnd"/>
      <w:r w:rsidRPr="00EF3F89">
        <w:rPr>
          <w:rFonts w:eastAsia="SimSun"/>
          <w:b/>
          <w:bCs/>
          <w:szCs w:val="24"/>
          <w:lang w:eastAsia="zh-CN"/>
        </w:rPr>
        <w:t>):</w:t>
      </w:r>
      <w:r w:rsidRPr="00EF3F89">
        <w:rPr>
          <w:rFonts w:eastAsia="SimSun"/>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w:t>
      </w:r>
      <w:r w:rsidRPr="0001772E">
        <w:rPr>
          <w:rFonts w:eastAsia="Times New Roman" w:cs="Times New Roman"/>
          <w:szCs w:val="24"/>
        </w:rPr>
        <w:t>τρονικό σύστημα, καταχωρίζονται στα Πρακτικά της σημερινής συνεδρίασης και έχουν ως εξής:</w:t>
      </w:r>
    </w:p>
    <w:p w14:paraId="45B7D625" w14:textId="77777777" w:rsidR="003C2D4C" w:rsidRDefault="00D0192B">
      <w:pPr>
        <w:spacing w:line="600" w:lineRule="auto"/>
        <w:ind w:firstLine="709"/>
        <w:contextualSpacing/>
        <w:jc w:val="center"/>
        <w:rPr>
          <w:rFonts w:eastAsia="Times New Roman" w:cs="Times New Roman"/>
          <w:color w:val="FF0000"/>
          <w:szCs w:val="24"/>
        </w:rPr>
      </w:pPr>
      <w:r w:rsidRPr="008A05AE">
        <w:rPr>
          <w:rFonts w:eastAsia="Times New Roman" w:cs="Times New Roman"/>
          <w:color w:val="FF0000"/>
          <w:szCs w:val="24"/>
        </w:rPr>
        <w:t>(ΑΛΛΑΓΗ ΣΕΛΙΔΑΣ)</w:t>
      </w:r>
    </w:p>
    <w:tbl>
      <w:tblPr>
        <w:tblW w:w="9243" w:type="dxa"/>
        <w:tblCellMar>
          <w:left w:w="10" w:type="dxa"/>
          <w:right w:w="10" w:type="dxa"/>
        </w:tblCellMar>
        <w:tblLook w:val="04A0" w:firstRow="1" w:lastRow="0" w:firstColumn="1" w:lastColumn="0" w:noHBand="0" w:noVBand="1"/>
      </w:tblPr>
      <w:tblGrid>
        <w:gridCol w:w="2295"/>
        <w:gridCol w:w="1932"/>
        <w:gridCol w:w="2947"/>
        <w:gridCol w:w="1048"/>
        <w:gridCol w:w="93"/>
        <w:gridCol w:w="222"/>
        <w:gridCol w:w="222"/>
        <w:gridCol w:w="222"/>
        <w:gridCol w:w="222"/>
        <w:gridCol w:w="40"/>
      </w:tblGrid>
      <w:tr w:rsidR="003C2D4C" w14:paraId="45B7D62F" w14:textId="77777777">
        <w:trPr>
          <w:gridAfter w:val="6"/>
          <w:wAfter w:w="1021" w:type="dxa"/>
          <w:trHeight w:val="810"/>
        </w:trPr>
        <w:tc>
          <w:tcPr>
            <w:tcW w:w="8222" w:type="dxa"/>
            <w:gridSpan w:val="4"/>
            <w:tcBorders>
              <w:top w:val="nil"/>
              <w:left w:val="nil"/>
              <w:bottom w:val="nil"/>
              <w:right w:val="nil"/>
            </w:tcBorders>
            <w:shd w:val="clear" w:color="auto" w:fill="auto"/>
            <w:vAlign w:val="bottom"/>
            <w:hideMark/>
          </w:tcPr>
          <w:p w14:paraId="45B7D626" w14:textId="77777777" w:rsidR="008A05AE" w:rsidRDefault="00D0192B">
            <w:pPr>
              <w:contextualSpacing/>
              <w:jc w:val="center"/>
              <w:rPr>
                <w:rFonts w:eastAsia="SimSun"/>
                <w:szCs w:val="24"/>
                <w:lang w:eastAsia="zh-CN"/>
              </w:rPr>
            </w:pPr>
          </w:p>
          <w:p w14:paraId="45B7D627" w14:textId="77777777" w:rsidR="008A05AE" w:rsidRDefault="00D0192B">
            <w:pPr>
              <w:contextualSpacing/>
              <w:jc w:val="center"/>
              <w:rPr>
                <w:rFonts w:eastAsia="SimSun"/>
                <w:szCs w:val="24"/>
                <w:lang w:eastAsia="zh-CN"/>
              </w:rPr>
            </w:pPr>
          </w:p>
          <w:p w14:paraId="45B7D628" w14:textId="77777777" w:rsidR="008A05AE" w:rsidRDefault="00D0192B">
            <w:pPr>
              <w:contextualSpacing/>
              <w:jc w:val="center"/>
              <w:rPr>
                <w:rFonts w:eastAsia="SimSun"/>
                <w:szCs w:val="24"/>
                <w:lang w:eastAsia="zh-CN"/>
              </w:rPr>
            </w:pPr>
          </w:p>
          <w:p w14:paraId="45B7D629" w14:textId="77777777" w:rsidR="008A05AE" w:rsidRDefault="00D0192B">
            <w:pPr>
              <w:contextualSpacing/>
              <w:jc w:val="center"/>
              <w:rPr>
                <w:rFonts w:eastAsia="SimSun"/>
                <w:szCs w:val="24"/>
                <w:lang w:eastAsia="zh-CN"/>
              </w:rPr>
            </w:pPr>
          </w:p>
          <w:p w14:paraId="45B7D62A" w14:textId="77777777" w:rsidR="008A05AE" w:rsidRDefault="00D0192B">
            <w:pPr>
              <w:contextualSpacing/>
              <w:jc w:val="center"/>
              <w:rPr>
                <w:rFonts w:eastAsia="SimSun"/>
                <w:szCs w:val="24"/>
                <w:lang w:eastAsia="zh-CN"/>
              </w:rPr>
            </w:pPr>
          </w:p>
          <w:p w14:paraId="45B7D62B" w14:textId="77777777" w:rsidR="008A05AE" w:rsidRDefault="00D0192B">
            <w:pPr>
              <w:contextualSpacing/>
              <w:jc w:val="center"/>
              <w:rPr>
                <w:rFonts w:eastAsia="SimSun"/>
                <w:szCs w:val="24"/>
                <w:lang w:eastAsia="zh-CN"/>
              </w:rPr>
            </w:pPr>
          </w:p>
          <w:p w14:paraId="45B7D62C" w14:textId="77777777" w:rsidR="008A05AE" w:rsidRDefault="00D0192B">
            <w:pPr>
              <w:contextualSpacing/>
              <w:jc w:val="center"/>
              <w:rPr>
                <w:rFonts w:eastAsia="SimSun"/>
                <w:szCs w:val="24"/>
                <w:lang w:eastAsia="zh-CN"/>
              </w:rPr>
            </w:pPr>
          </w:p>
          <w:p w14:paraId="45B7D62D" w14:textId="77777777" w:rsidR="008A05AE" w:rsidRDefault="00D0192B">
            <w:pPr>
              <w:contextualSpacing/>
              <w:jc w:val="center"/>
              <w:rPr>
                <w:rFonts w:eastAsia="SimSun"/>
                <w:szCs w:val="24"/>
                <w:lang w:eastAsia="zh-CN"/>
              </w:rPr>
            </w:pPr>
          </w:p>
          <w:p w14:paraId="45B7D62E" w14:textId="77777777" w:rsidR="001D688D" w:rsidRPr="003378F3" w:rsidRDefault="00D0192B" w:rsidP="008A05AE">
            <w:pPr>
              <w:contextualSpacing/>
              <w:jc w:val="both"/>
              <w:rPr>
                <w:rFonts w:ascii="Calibri" w:eastAsia="Times New Roman" w:hAnsi="Calibri" w:cs="Calibri"/>
                <w:color w:val="000000"/>
                <w:szCs w:val="24"/>
              </w:rPr>
            </w:pPr>
            <w:r w:rsidRPr="003378F3">
              <w:rPr>
                <w:rFonts w:ascii="Calibri" w:eastAsia="Times New Roman" w:hAnsi="Calibri" w:cs="Calibri"/>
                <w:color w:val="000000"/>
                <w:szCs w:val="24"/>
              </w:rPr>
              <w:t xml:space="preserve">Ενσωμάτωση στην ελληνική νομοθεσία της Οδηγίας 2016/1148/ΕΕ </w:t>
            </w:r>
            <w:r w:rsidRPr="00CC5026">
              <w:rPr>
                <w:rFonts w:ascii="Calibri" w:eastAsia="Times New Roman" w:hAnsi="Calibri" w:cs="Calibri"/>
                <w:color w:val="000000"/>
                <w:szCs w:val="24"/>
              </w:rPr>
              <w:t xml:space="preserve">του Ευρωπαϊκού Κοινοβουλίου και του Συμβουλίου σχετικά με μέτρα για υψηλό κοινό </w:t>
            </w:r>
            <w:r w:rsidRPr="00CC5026">
              <w:rPr>
                <w:rFonts w:ascii="Calibri" w:eastAsia="Times New Roman" w:hAnsi="Calibri" w:cs="Calibri"/>
                <w:color w:val="000000"/>
                <w:szCs w:val="24"/>
              </w:rPr>
              <w:t>επίπεδο ασφάλειας συστημάτων δικτύου και πληροφοριών σε ολόκληρη την Ένωση</w:t>
            </w:r>
            <w:r>
              <w:rPr>
                <w:rFonts w:ascii="Calibri" w:eastAsia="Times New Roman" w:hAnsi="Calibri" w:cs="Calibri"/>
                <w:color w:val="000000"/>
                <w:szCs w:val="24"/>
              </w:rPr>
              <w:t xml:space="preserve"> και άλλες διατάξεις</w:t>
            </w:r>
            <w:r w:rsidRPr="003378F3">
              <w:rPr>
                <w:rFonts w:ascii="Calibri" w:eastAsia="Times New Roman" w:hAnsi="Calibri" w:cs="Calibri"/>
                <w:color w:val="000000"/>
                <w:szCs w:val="24"/>
              </w:rPr>
              <w:t>.</w:t>
            </w:r>
          </w:p>
        </w:tc>
      </w:tr>
      <w:tr w:rsidR="003C2D4C" w14:paraId="45B7D639" w14:textId="77777777">
        <w:trPr>
          <w:trHeight w:val="300"/>
        </w:trPr>
        <w:tc>
          <w:tcPr>
            <w:tcW w:w="2295" w:type="dxa"/>
            <w:tcBorders>
              <w:top w:val="nil"/>
              <w:left w:val="nil"/>
              <w:bottom w:val="nil"/>
              <w:right w:val="nil"/>
            </w:tcBorders>
            <w:shd w:val="clear" w:color="auto" w:fill="auto"/>
            <w:noWrap/>
            <w:vAlign w:val="bottom"/>
            <w:hideMark/>
          </w:tcPr>
          <w:p w14:paraId="45B7D630" w14:textId="77777777" w:rsidR="001D688D" w:rsidRPr="003378F3" w:rsidRDefault="00D0192B">
            <w:pPr>
              <w:contextualSpacing/>
              <w:jc w:val="center"/>
              <w:rPr>
                <w:rFonts w:ascii="Calibri" w:eastAsia="Times New Roman" w:hAnsi="Calibri" w:cs="Calibri"/>
                <w:color w:val="000000"/>
                <w:szCs w:val="24"/>
              </w:rPr>
            </w:pPr>
          </w:p>
        </w:tc>
        <w:tc>
          <w:tcPr>
            <w:tcW w:w="1932" w:type="dxa"/>
            <w:tcBorders>
              <w:top w:val="nil"/>
              <w:left w:val="nil"/>
              <w:bottom w:val="nil"/>
              <w:right w:val="nil"/>
            </w:tcBorders>
            <w:shd w:val="clear" w:color="auto" w:fill="auto"/>
            <w:noWrap/>
            <w:vAlign w:val="bottom"/>
            <w:hideMark/>
          </w:tcPr>
          <w:p w14:paraId="45B7D631" w14:textId="77777777" w:rsidR="001D688D" w:rsidRPr="003378F3" w:rsidRDefault="00D0192B">
            <w:pPr>
              <w:contextualSpacing/>
              <w:rPr>
                <w:rFonts w:ascii="Calibri" w:eastAsia="Times New Roman" w:hAnsi="Calibri" w:cs="Calibri"/>
                <w:color w:val="000000"/>
                <w:szCs w:val="24"/>
              </w:rPr>
            </w:pPr>
            <w:proofErr w:type="spellStart"/>
            <w:r w:rsidRPr="003378F3">
              <w:rPr>
                <w:rFonts w:ascii="Calibri" w:eastAsia="Times New Roman" w:hAnsi="Calibri" w:cs="Calibri"/>
                <w:color w:val="000000"/>
                <w:szCs w:val="24"/>
              </w:rPr>
              <w:t>Ημ</w:t>
            </w:r>
            <w:proofErr w:type="spellEnd"/>
            <w:r w:rsidRPr="003378F3">
              <w:rPr>
                <w:rFonts w:ascii="Calibri" w:eastAsia="Times New Roman" w:hAnsi="Calibri" w:cs="Calibri"/>
                <w:color w:val="000000"/>
                <w:szCs w:val="24"/>
              </w:rPr>
              <w:t>/</w:t>
            </w:r>
            <w:proofErr w:type="spellStart"/>
            <w:r w:rsidRPr="003378F3">
              <w:rPr>
                <w:rFonts w:ascii="Calibri" w:eastAsia="Times New Roman" w:hAnsi="Calibri" w:cs="Calibri"/>
                <w:color w:val="000000"/>
                <w:szCs w:val="24"/>
              </w:rPr>
              <w:t>νία</w:t>
            </w:r>
            <w:proofErr w:type="spellEnd"/>
            <w:r w:rsidRPr="003378F3">
              <w:rPr>
                <w:rFonts w:ascii="Calibri" w:eastAsia="Times New Roman" w:hAnsi="Calibri" w:cs="Calibri"/>
                <w:color w:val="000000"/>
                <w:szCs w:val="24"/>
              </w:rPr>
              <w:t>:</w:t>
            </w:r>
          </w:p>
        </w:tc>
        <w:tc>
          <w:tcPr>
            <w:tcW w:w="2947" w:type="dxa"/>
            <w:tcBorders>
              <w:top w:val="nil"/>
              <w:left w:val="nil"/>
              <w:bottom w:val="nil"/>
              <w:right w:val="nil"/>
            </w:tcBorders>
            <w:shd w:val="clear" w:color="auto" w:fill="auto"/>
            <w:noWrap/>
            <w:vAlign w:val="bottom"/>
            <w:hideMark/>
          </w:tcPr>
          <w:p w14:paraId="45B7D632" w14:textId="77777777" w:rsidR="001D688D" w:rsidRPr="003378F3" w:rsidRDefault="00D0192B">
            <w:pPr>
              <w:contextualSpacing/>
              <w:jc w:val="right"/>
              <w:rPr>
                <w:rFonts w:ascii="Calibri" w:eastAsia="Times New Roman" w:hAnsi="Calibri" w:cs="Calibri"/>
                <w:color w:val="000000"/>
                <w:szCs w:val="24"/>
              </w:rPr>
            </w:pPr>
            <w:r w:rsidRPr="003378F3">
              <w:rPr>
                <w:rFonts w:ascii="Calibri" w:eastAsia="Times New Roman" w:hAnsi="Calibri" w:cs="Calibri"/>
                <w:color w:val="000000"/>
                <w:szCs w:val="24"/>
              </w:rPr>
              <w:t>21/11/2018</w:t>
            </w:r>
          </w:p>
        </w:tc>
        <w:tc>
          <w:tcPr>
            <w:tcW w:w="1141" w:type="dxa"/>
            <w:gridSpan w:val="2"/>
            <w:tcBorders>
              <w:top w:val="nil"/>
              <w:left w:val="nil"/>
              <w:bottom w:val="nil"/>
              <w:right w:val="nil"/>
            </w:tcBorders>
            <w:shd w:val="clear" w:color="auto" w:fill="auto"/>
            <w:noWrap/>
            <w:vAlign w:val="bottom"/>
            <w:hideMark/>
          </w:tcPr>
          <w:p w14:paraId="45B7D633" w14:textId="77777777" w:rsidR="001D688D" w:rsidRPr="003378F3" w:rsidRDefault="00D0192B">
            <w:pPr>
              <w:contextualSpacing/>
              <w:jc w:val="right"/>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634"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35"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36"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37"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638" w14:textId="77777777" w:rsidR="001D688D" w:rsidRPr="003378F3" w:rsidRDefault="00D0192B">
            <w:pPr>
              <w:contextualSpacing/>
              <w:rPr>
                <w:rFonts w:ascii="Times New Roman" w:eastAsia="Times New Roman" w:hAnsi="Times New Roman" w:cs="Times New Roman"/>
                <w:sz w:val="20"/>
              </w:rPr>
            </w:pPr>
          </w:p>
        </w:tc>
      </w:tr>
      <w:tr w:rsidR="003C2D4C" w14:paraId="45B7D643" w14:textId="77777777">
        <w:trPr>
          <w:trHeight w:val="300"/>
        </w:trPr>
        <w:tc>
          <w:tcPr>
            <w:tcW w:w="2295" w:type="dxa"/>
            <w:tcBorders>
              <w:top w:val="nil"/>
              <w:left w:val="nil"/>
              <w:bottom w:val="nil"/>
              <w:right w:val="nil"/>
            </w:tcBorders>
            <w:shd w:val="clear" w:color="auto" w:fill="auto"/>
            <w:noWrap/>
            <w:vAlign w:val="bottom"/>
            <w:hideMark/>
          </w:tcPr>
          <w:p w14:paraId="45B7D63A" w14:textId="77777777" w:rsidR="001D688D" w:rsidRPr="003378F3" w:rsidRDefault="00D0192B">
            <w:pPr>
              <w:contextualSpacing/>
              <w:rPr>
                <w:rFonts w:ascii="Times New Roman" w:eastAsia="Times New Roman" w:hAnsi="Times New Roman" w:cs="Times New Roman"/>
                <w:sz w:val="20"/>
              </w:rPr>
            </w:pPr>
          </w:p>
        </w:tc>
        <w:tc>
          <w:tcPr>
            <w:tcW w:w="1932" w:type="dxa"/>
            <w:tcBorders>
              <w:top w:val="nil"/>
              <w:left w:val="nil"/>
              <w:bottom w:val="nil"/>
              <w:right w:val="nil"/>
            </w:tcBorders>
            <w:shd w:val="clear" w:color="auto" w:fill="auto"/>
            <w:noWrap/>
            <w:vAlign w:val="bottom"/>
            <w:hideMark/>
          </w:tcPr>
          <w:p w14:paraId="45B7D63B" w14:textId="77777777" w:rsidR="001D688D" w:rsidRPr="003378F3" w:rsidRDefault="00D0192B">
            <w:pPr>
              <w:contextualSpacing/>
              <w:rPr>
                <w:rFonts w:ascii="Times New Roman" w:eastAsia="Times New Roman" w:hAnsi="Times New Roman" w:cs="Times New Roman"/>
                <w:sz w:val="20"/>
              </w:rPr>
            </w:pPr>
          </w:p>
        </w:tc>
        <w:tc>
          <w:tcPr>
            <w:tcW w:w="2947" w:type="dxa"/>
            <w:tcBorders>
              <w:top w:val="nil"/>
              <w:left w:val="nil"/>
              <w:bottom w:val="nil"/>
              <w:right w:val="nil"/>
            </w:tcBorders>
            <w:shd w:val="clear" w:color="auto" w:fill="auto"/>
            <w:noWrap/>
            <w:vAlign w:val="bottom"/>
            <w:hideMark/>
          </w:tcPr>
          <w:p w14:paraId="45B7D63C"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63D"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3E"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3F"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40"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41"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642" w14:textId="77777777" w:rsidR="001D688D" w:rsidRPr="003378F3" w:rsidRDefault="00D0192B">
            <w:pPr>
              <w:contextualSpacing/>
              <w:rPr>
                <w:rFonts w:ascii="Times New Roman" w:eastAsia="Times New Roman" w:hAnsi="Times New Roman" w:cs="Times New Roman"/>
                <w:sz w:val="20"/>
              </w:rPr>
            </w:pPr>
          </w:p>
        </w:tc>
      </w:tr>
      <w:tr w:rsidR="003C2D4C" w14:paraId="45B7D64A" w14:textId="77777777">
        <w:trPr>
          <w:trHeight w:val="300"/>
        </w:trPr>
        <w:tc>
          <w:tcPr>
            <w:tcW w:w="2295" w:type="dxa"/>
            <w:tcBorders>
              <w:top w:val="nil"/>
              <w:left w:val="nil"/>
              <w:bottom w:val="nil"/>
              <w:right w:val="nil"/>
            </w:tcBorders>
            <w:shd w:val="clear" w:color="auto" w:fill="auto"/>
            <w:noWrap/>
            <w:vAlign w:val="bottom"/>
            <w:hideMark/>
          </w:tcPr>
          <w:p w14:paraId="45B7D644" w14:textId="77777777" w:rsidR="001D688D" w:rsidRPr="003378F3" w:rsidRDefault="00D0192B">
            <w:pPr>
              <w:contextualSpacing/>
              <w:rPr>
                <w:rFonts w:ascii="Times New Roman" w:eastAsia="Times New Roman" w:hAnsi="Times New Roman" w:cs="Times New Roman"/>
                <w:sz w:val="20"/>
              </w:rPr>
            </w:pPr>
          </w:p>
        </w:tc>
        <w:tc>
          <w:tcPr>
            <w:tcW w:w="6242" w:type="dxa"/>
            <w:gridSpan w:val="5"/>
            <w:tcBorders>
              <w:top w:val="nil"/>
              <w:left w:val="nil"/>
              <w:bottom w:val="nil"/>
              <w:right w:val="nil"/>
            </w:tcBorders>
            <w:shd w:val="clear" w:color="auto" w:fill="auto"/>
            <w:noWrap/>
            <w:vAlign w:val="bottom"/>
            <w:hideMark/>
          </w:tcPr>
          <w:p w14:paraId="45B7D645"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Επί της Αρχής   ΔΕΚΤΟ ΚΑΤΑ ΠΛΕΙΟΨΗΦΙΑ</w:t>
            </w:r>
          </w:p>
        </w:tc>
        <w:tc>
          <w:tcPr>
            <w:tcW w:w="222" w:type="dxa"/>
            <w:tcBorders>
              <w:top w:val="nil"/>
              <w:left w:val="nil"/>
              <w:bottom w:val="nil"/>
              <w:right w:val="nil"/>
            </w:tcBorders>
            <w:shd w:val="clear" w:color="auto" w:fill="auto"/>
            <w:noWrap/>
            <w:vAlign w:val="bottom"/>
            <w:hideMark/>
          </w:tcPr>
          <w:p w14:paraId="45B7D646"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647"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48"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649" w14:textId="77777777" w:rsidR="001D688D" w:rsidRPr="003378F3" w:rsidRDefault="00D0192B">
            <w:pPr>
              <w:contextualSpacing/>
              <w:rPr>
                <w:rFonts w:ascii="Times New Roman" w:eastAsia="Times New Roman" w:hAnsi="Times New Roman" w:cs="Times New Roman"/>
                <w:sz w:val="20"/>
              </w:rPr>
            </w:pPr>
          </w:p>
        </w:tc>
      </w:tr>
      <w:tr w:rsidR="003C2D4C" w14:paraId="45B7D654" w14:textId="77777777">
        <w:trPr>
          <w:trHeight w:val="300"/>
        </w:trPr>
        <w:tc>
          <w:tcPr>
            <w:tcW w:w="2295" w:type="dxa"/>
            <w:tcBorders>
              <w:top w:val="nil"/>
              <w:left w:val="nil"/>
              <w:bottom w:val="nil"/>
              <w:right w:val="nil"/>
            </w:tcBorders>
            <w:shd w:val="clear" w:color="auto" w:fill="auto"/>
            <w:noWrap/>
            <w:vAlign w:val="bottom"/>
            <w:hideMark/>
          </w:tcPr>
          <w:p w14:paraId="45B7D64B"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ΣΥΡΙΖΑ:</w:t>
            </w:r>
          </w:p>
        </w:tc>
        <w:tc>
          <w:tcPr>
            <w:tcW w:w="1932" w:type="dxa"/>
            <w:tcBorders>
              <w:top w:val="nil"/>
              <w:left w:val="nil"/>
              <w:bottom w:val="nil"/>
              <w:right w:val="nil"/>
            </w:tcBorders>
            <w:shd w:val="clear" w:color="auto" w:fill="auto"/>
            <w:noWrap/>
            <w:vAlign w:val="bottom"/>
            <w:hideMark/>
          </w:tcPr>
          <w:p w14:paraId="45B7D64C"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64D"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64E"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64F"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650"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51"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52"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653" w14:textId="77777777" w:rsidR="001D688D" w:rsidRPr="003378F3" w:rsidRDefault="00D0192B">
            <w:pPr>
              <w:contextualSpacing/>
              <w:rPr>
                <w:rFonts w:ascii="Times New Roman" w:eastAsia="Times New Roman" w:hAnsi="Times New Roman" w:cs="Times New Roman"/>
                <w:sz w:val="20"/>
              </w:rPr>
            </w:pPr>
          </w:p>
        </w:tc>
      </w:tr>
      <w:tr w:rsidR="003C2D4C" w14:paraId="45B7D65E" w14:textId="77777777">
        <w:trPr>
          <w:trHeight w:val="300"/>
        </w:trPr>
        <w:tc>
          <w:tcPr>
            <w:tcW w:w="2295" w:type="dxa"/>
            <w:tcBorders>
              <w:top w:val="nil"/>
              <w:left w:val="nil"/>
              <w:bottom w:val="nil"/>
              <w:right w:val="nil"/>
            </w:tcBorders>
            <w:shd w:val="clear" w:color="auto" w:fill="auto"/>
            <w:noWrap/>
            <w:vAlign w:val="bottom"/>
            <w:hideMark/>
          </w:tcPr>
          <w:p w14:paraId="45B7D655"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Ν.Δ:</w:t>
            </w:r>
          </w:p>
        </w:tc>
        <w:tc>
          <w:tcPr>
            <w:tcW w:w="1932" w:type="dxa"/>
            <w:tcBorders>
              <w:top w:val="nil"/>
              <w:left w:val="nil"/>
              <w:bottom w:val="nil"/>
              <w:right w:val="nil"/>
            </w:tcBorders>
            <w:shd w:val="clear" w:color="auto" w:fill="auto"/>
            <w:noWrap/>
            <w:vAlign w:val="bottom"/>
            <w:hideMark/>
          </w:tcPr>
          <w:p w14:paraId="45B7D656"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657"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658"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659"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65A"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5B"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5C"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65D" w14:textId="77777777" w:rsidR="001D688D" w:rsidRPr="003378F3" w:rsidRDefault="00D0192B">
            <w:pPr>
              <w:contextualSpacing/>
              <w:rPr>
                <w:rFonts w:ascii="Times New Roman" w:eastAsia="Times New Roman" w:hAnsi="Times New Roman" w:cs="Times New Roman"/>
                <w:sz w:val="20"/>
              </w:rPr>
            </w:pPr>
          </w:p>
        </w:tc>
      </w:tr>
      <w:tr w:rsidR="003C2D4C" w14:paraId="45B7D668" w14:textId="77777777">
        <w:trPr>
          <w:trHeight w:val="300"/>
        </w:trPr>
        <w:tc>
          <w:tcPr>
            <w:tcW w:w="2295" w:type="dxa"/>
            <w:tcBorders>
              <w:top w:val="nil"/>
              <w:left w:val="nil"/>
              <w:bottom w:val="nil"/>
              <w:right w:val="nil"/>
            </w:tcBorders>
            <w:shd w:val="clear" w:color="auto" w:fill="auto"/>
            <w:noWrap/>
            <w:vAlign w:val="bottom"/>
            <w:hideMark/>
          </w:tcPr>
          <w:p w14:paraId="45B7D65F"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ΔΗ.ΣΥ:</w:t>
            </w:r>
          </w:p>
        </w:tc>
        <w:tc>
          <w:tcPr>
            <w:tcW w:w="1932" w:type="dxa"/>
            <w:tcBorders>
              <w:top w:val="nil"/>
              <w:left w:val="nil"/>
              <w:bottom w:val="nil"/>
              <w:right w:val="nil"/>
            </w:tcBorders>
            <w:shd w:val="clear" w:color="auto" w:fill="auto"/>
            <w:noWrap/>
            <w:vAlign w:val="bottom"/>
            <w:hideMark/>
          </w:tcPr>
          <w:p w14:paraId="45B7D660"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661"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662"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663"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664"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65"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66"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667" w14:textId="77777777" w:rsidR="001D688D" w:rsidRPr="003378F3" w:rsidRDefault="00D0192B">
            <w:pPr>
              <w:contextualSpacing/>
              <w:rPr>
                <w:rFonts w:ascii="Times New Roman" w:eastAsia="Times New Roman" w:hAnsi="Times New Roman" w:cs="Times New Roman"/>
                <w:sz w:val="20"/>
              </w:rPr>
            </w:pPr>
          </w:p>
        </w:tc>
      </w:tr>
      <w:tr w:rsidR="003C2D4C" w14:paraId="45B7D672" w14:textId="77777777">
        <w:trPr>
          <w:trHeight w:val="300"/>
        </w:trPr>
        <w:tc>
          <w:tcPr>
            <w:tcW w:w="2295" w:type="dxa"/>
            <w:tcBorders>
              <w:top w:val="nil"/>
              <w:left w:val="nil"/>
              <w:bottom w:val="nil"/>
              <w:right w:val="nil"/>
            </w:tcBorders>
            <w:shd w:val="clear" w:color="auto" w:fill="auto"/>
            <w:noWrap/>
            <w:vAlign w:val="bottom"/>
            <w:hideMark/>
          </w:tcPr>
          <w:p w14:paraId="45B7D669"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Χ.Α:</w:t>
            </w:r>
          </w:p>
        </w:tc>
        <w:tc>
          <w:tcPr>
            <w:tcW w:w="1932" w:type="dxa"/>
            <w:tcBorders>
              <w:top w:val="nil"/>
              <w:left w:val="nil"/>
              <w:bottom w:val="nil"/>
              <w:right w:val="nil"/>
            </w:tcBorders>
            <w:shd w:val="clear" w:color="auto" w:fill="auto"/>
            <w:noWrap/>
            <w:vAlign w:val="bottom"/>
            <w:hideMark/>
          </w:tcPr>
          <w:p w14:paraId="45B7D66A"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66B"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66C"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45B7D66D"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66E"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6F"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70"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671" w14:textId="77777777" w:rsidR="001D688D" w:rsidRPr="003378F3" w:rsidRDefault="00D0192B">
            <w:pPr>
              <w:contextualSpacing/>
              <w:rPr>
                <w:rFonts w:ascii="Times New Roman" w:eastAsia="Times New Roman" w:hAnsi="Times New Roman" w:cs="Times New Roman"/>
                <w:sz w:val="20"/>
              </w:rPr>
            </w:pPr>
          </w:p>
        </w:tc>
      </w:tr>
      <w:tr w:rsidR="003C2D4C" w14:paraId="45B7D67C" w14:textId="77777777">
        <w:trPr>
          <w:trHeight w:val="300"/>
        </w:trPr>
        <w:tc>
          <w:tcPr>
            <w:tcW w:w="2295" w:type="dxa"/>
            <w:tcBorders>
              <w:top w:val="nil"/>
              <w:left w:val="nil"/>
              <w:bottom w:val="nil"/>
              <w:right w:val="nil"/>
            </w:tcBorders>
            <w:shd w:val="clear" w:color="auto" w:fill="auto"/>
            <w:noWrap/>
            <w:vAlign w:val="bottom"/>
            <w:hideMark/>
          </w:tcPr>
          <w:p w14:paraId="45B7D673"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Κ.Κ.Ε:</w:t>
            </w:r>
          </w:p>
        </w:tc>
        <w:tc>
          <w:tcPr>
            <w:tcW w:w="1932" w:type="dxa"/>
            <w:tcBorders>
              <w:top w:val="nil"/>
              <w:left w:val="nil"/>
              <w:bottom w:val="nil"/>
              <w:right w:val="nil"/>
            </w:tcBorders>
            <w:shd w:val="clear" w:color="auto" w:fill="auto"/>
            <w:noWrap/>
            <w:vAlign w:val="bottom"/>
            <w:hideMark/>
          </w:tcPr>
          <w:p w14:paraId="45B7D674"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675"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676"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45B7D677"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678"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79"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7A"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67B" w14:textId="77777777" w:rsidR="001D688D" w:rsidRPr="003378F3" w:rsidRDefault="00D0192B">
            <w:pPr>
              <w:contextualSpacing/>
              <w:rPr>
                <w:rFonts w:ascii="Times New Roman" w:eastAsia="Times New Roman" w:hAnsi="Times New Roman" w:cs="Times New Roman"/>
                <w:sz w:val="20"/>
              </w:rPr>
            </w:pPr>
          </w:p>
        </w:tc>
      </w:tr>
      <w:tr w:rsidR="003C2D4C" w14:paraId="45B7D686" w14:textId="77777777">
        <w:trPr>
          <w:trHeight w:val="300"/>
        </w:trPr>
        <w:tc>
          <w:tcPr>
            <w:tcW w:w="2295" w:type="dxa"/>
            <w:tcBorders>
              <w:top w:val="nil"/>
              <w:left w:val="nil"/>
              <w:bottom w:val="nil"/>
              <w:right w:val="nil"/>
            </w:tcBorders>
            <w:shd w:val="clear" w:color="auto" w:fill="auto"/>
            <w:noWrap/>
            <w:vAlign w:val="bottom"/>
            <w:hideMark/>
          </w:tcPr>
          <w:p w14:paraId="45B7D67D"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ΑΝ.ΕΛ:</w:t>
            </w:r>
          </w:p>
        </w:tc>
        <w:tc>
          <w:tcPr>
            <w:tcW w:w="1932" w:type="dxa"/>
            <w:tcBorders>
              <w:top w:val="nil"/>
              <w:left w:val="nil"/>
              <w:bottom w:val="nil"/>
              <w:right w:val="nil"/>
            </w:tcBorders>
            <w:shd w:val="clear" w:color="auto" w:fill="auto"/>
            <w:noWrap/>
            <w:vAlign w:val="bottom"/>
            <w:hideMark/>
          </w:tcPr>
          <w:p w14:paraId="45B7D67E"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67F"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680"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681"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682"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83"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84"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685" w14:textId="77777777" w:rsidR="001D688D" w:rsidRPr="003378F3" w:rsidRDefault="00D0192B">
            <w:pPr>
              <w:contextualSpacing/>
              <w:rPr>
                <w:rFonts w:ascii="Times New Roman" w:eastAsia="Times New Roman" w:hAnsi="Times New Roman" w:cs="Times New Roman"/>
                <w:sz w:val="20"/>
              </w:rPr>
            </w:pPr>
          </w:p>
        </w:tc>
      </w:tr>
      <w:tr w:rsidR="003C2D4C" w14:paraId="45B7D690" w14:textId="77777777">
        <w:trPr>
          <w:trHeight w:val="300"/>
        </w:trPr>
        <w:tc>
          <w:tcPr>
            <w:tcW w:w="2295" w:type="dxa"/>
            <w:tcBorders>
              <w:top w:val="nil"/>
              <w:left w:val="nil"/>
              <w:bottom w:val="nil"/>
              <w:right w:val="nil"/>
            </w:tcBorders>
            <w:shd w:val="clear" w:color="auto" w:fill="auto"/>
            <w:noWrap/>
            <w:vAlign w:val="bottom"/>
            <w:hideMark/>
          </w:tcPr>
          <w:p w14:paraId="45B7D687"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ΠΟΤΑΜΙ:</w:t>
            </w:r>
          </w:p>
        </w:tc>
        <w:tc>
          <w:tcPr>
            <w:tcW w:w="1932" w:type="dxa"/>
            <w:tcBorders>
              <w:top w:val="nil"/>
              <w:left w:val="nil"/>
              <w:bottom w:val="nil"/>
              <w:right w:val="nil"/>
            </w:tcBorders>
            <w:shd w:val="clear" w:color="auto" w:fill="auto"/>
            <w:noWrap/>
            <w:vAlign w:val="bottom"/>
            <w:hideMark/>
          </w:tcPr>
          <w:p w14:paraId="45B7D688"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689"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68A"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68B"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68C"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8D"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8E"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68F" w14:textId="77777777" w:rsidR="001D688D" w:rsidRPr="003378F3" w:rsidRDefault="00D0192B">
            <w:pPr>
              <w:contextualSpacing/>
              <w:rPr>
                <w:rFonts w:ascii="Times New Roman" w:eastAsia="Times New Roman" w:hAnsi="Times New Roman" w:cs="Times New Roman"/>
                <w:sz w:val="20"/>
              </w:rPr>
            </w:pPr>
          </w:p>
        </w:tc>
      </w:tr>
      <w:tr w:rsidR="003C2D4C" w14:paraId="45B7D699" w14:textId="77777777">
        <w:trPr>
          <w:trHeight w:val="300"/>
        </w:trPr>
        <w:tc>
          <w:tcPr>
            <w:tcW w:w="4227" w:type="dxa"/>
            <w:gridSpan w:val="2"/>
            <w:tcBorders>
              <w:top w:val="nil"/>
              <w:left w:val="nil"/>
              <w:bottom w:val="nil"/>
              <w:right w:val="nil"/>
            </w:tcBorders>
            <w:shd w:val="clear" w:color="auto" w:fill="auto"/>
            <w:noWrap/>
            <w:vAlign w:val="bottom"/>
            <w:hideMark/>
          </w:tcPr>
          <w:p w14:paraId="45B7D691"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ΕΝ. ΚΕΝΤΡΩΩΝ:</w:t>
            </w:r>
          </w:p>
        </w:tc>
        <w:tc>
          <w:tcPr>
            <w:tcW w:w="2947" w:type="dxa"/>
            <w:tcBorders>
              <w:top w:val="nil"/>
              <w:left w:val="nil"/>
              <w:bottom w:val="nil"/>
              <w:right w:val="nil"/>
            </w:tcBorders>
            <w:shd w:val="clear" w:color="auto" w:fill="auto"/>
            <w:noWrap/>
            <w:vAlign w:val="bottom"/>
            <w:hideMark/>
          </w:tcPr>
          <w:p w14:paraId="45B7D692" w14:textId="77777777" w:rsidR="001D688D" w:rsidRPr="003378F3" w:rsidRDefault="00D0192B">
            <w:pPr>
              <w:contextualSpacing/>
              <w:rPr>
                <w:rFonts w:ascii="Calibri" w:eastAsia="Times New Roman" w:hAnsi="Calibri" w:cs="Calibri"/>
                <w:color w:val="000000"/>
                <w:szCs w:val="24"/>
              </w:rPr>
            </w:pPr>
          </w:p>
        </w:tc>
        <w:tc>
          <w:tcPr>
            <w:tcW w:w="1141" w:type="dxa"/>
            <w:gridSpan w:val="2"/>
            <w:tcBorders>
              <w:top w:val="nil"/>
              <w:left w:val="nil"/>
              <w:bottom w:val="nil"/>
              <w:right w:val="nil"/>
            </w:tcBorders>
            <w:shd w:val="clear" w:color="auto" w:fill="auto"/>
            <w:noWrap/>
            <w:vAlign w:val="bottom"/>
            <w:hideMark/>
          </w:tcPr>
          <w:p w14:paraId="45B7D693"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ΠΡΝ</w:t>
            </w:r>
          </w:p>
        </w:tc>
        <w:tc>
          <w:tcPr>
            <w:tcW w:w="222" w:type="dxa"/>
            <w:tcBorders>
              <w:top w:val="nil"/>
              <w:left w:val="nil"/>
              <w:bottom w:val="nil"/>
              <w:right w:val="nil"/>
            </w:tcBorders>
            <w:shd w:val="clear" w:color="auto" w:fill="auto"/>
            <w:noWrap/>
            <w:vAlign w:val="bottom"/>
            <w:hideMark/>
          </w:tcPr>
          <w:p w14:paraId="45B7D694"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695"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96"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97"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698" w14:textId="77777777" w:rsidR="001D688D" w:rsidRPr="003378F3" w:rsidRDefault="00D0192B">
            <w:pPr>
              <w:contextualSpacing/>
              <w:rPr>
                <w:rFonts w:ascii="Times New Roman" w:eastAsia="Times New Roman" w:hAnsi="Times New Roman" w:cs="Times New Roman"/>
                <w:sz w:val="20"/>
              </w:rPr>
            </w:pPr>
          </w:p>
        </w:tc>
      </w:tr>
      <w:tr w:rsidR="003C2D4C" w14:paraId="45B7D6A3" w14:textId="77777777">
        <w:trPr>
          <w:trHeight w:val="300"/>
        </w:trPr>
        <w:tc>
          <w:tcPr>
            <w:tcW w:w="2295" w:type="dxa"/>
            <w:tcBorders>
              <w:top w:val="nil"/>
              <w:left w:val="nil"/>
              <w:bottom w:val="nil"/>
              <w:right w:val="nil"/>
            </w:tcBorders>
            <w:shd w:val="clear" w:color="auto" w:fill="auto"/>
            <w:noWrap/>
            <w:vAlign w:val="bottom"/>
            <w:hideMark/>
          </w:tcPr>
          <w:p w14:paraId="45B7D69A" w14:textId="77777777" w:rsidR="001D688D" w:rsidRPr="003378F3" w:rsidRDefault="00D0192B">
            <w:pPr>
              <w:contextualSpacing/>
              <w:rPr>
                <w:rFonts w:ascii="Times New Roman" w:eastAsia="Times New Roman" w:hAnsi="Times New Roman" w:cs="Times New Roman"/>
                <w:sz w:val="20"/>
              </w:rPr>
            </w:pPr>
          </w:p>
        </w:tc>
        <w:tc>
          <w:tcPr>
            <w:tcW w:w="1932" w:type="dxa"/>
            <w:tcBorders>
              <w:top w:val="nil"/>
              <w:left w:val="nil"/>
              <w:bottom w:val="nil"/>
              <w:right w:val="nil"/>
            </w:tcBorders>
            <w:shd w:val="clear" w:color="auto" w:fill="auto"/>
            <w:noWrap/>
            <w:vAlign w:val="bottom"/>
            <w:hideMark/>
          </w:tcPr>
          <w:p w14:paraId="45B7D69B" w14:textId="77777777" w:rsidR="001D688D" w:rsidRPr="003378F3" w:rsidRDefault="00D0192B">
            <w:pPr>
              <w:contextualSpacing/>
              <w:rPr>
                <w:rFonts w:ascii="Times New Roman" w:eastAsia="Times New Roman" w:hAnsi="Times New Roman" w:cs="Times New Roman"/>
                <w:sz w:val="20"/>
              </w:rPr>
            </w:pPr>
          </w:p>
        </w:tc>
        <w:tc>
          <w:tcPr>
            <w:tcW w:w="2947" w:type="dxa"/>
            <w:tcBorders>
              <w:top w:val="nil"/>
              <w:left w:val="nil"/>
              <w:bottom w:val="nil"/>
              <w:right w:val="nil"/>
            </w:tcBorders>
            <w:shd w:val="clear" w:color="auto" w:fill="auto"/>
            <w:noWrap/>
            <w:vAlign w:val="bottom"/>
            <w:hideMark/>
          </w:tcPr>
          <w:p w14:paraId="45B7D69C"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69D"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9E"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9F"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A0"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A1"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6A2" w14:textId="77777777" w:rsidR="001D688D" w:rsidRPr="003378F3" w:rsidRDefault="00D0192B">
            <w:pPr>
              <w:contextualSpacing/>
              <w:rPr>
                <w:rFonts w:ascii="Times New Roman" w:eastAsia="Times New Roman" w:hAnsi="Times New Roman" w:cs="Times New Roman"/>
                <w:sz w:val="20"/>
              </w:rPr>
            </w:pPr>
          </w:p>
        </w:tc>
      </w:tr>
      <w:tr w:rsidR="003C2D4C" w14:paraId="45B7D6A9" w14:textId="77777777">
        <w:trPr>
          <w:trHeight w:val="300"/>
        </w:trPr>
        <w:tc>
          <w:tcPr>
            <w:tcW w:w="2295" w:type="dxa"/>
            <w:tcBorders>
              <w:top w:val="nil"/>
              <w:left w:val="nil"/>
              <w:bottom w:val="nil"/>
              <w:right w:val="nil"/>
            </w:tcBorders>
            <w:shd w:val="clear" w:color="auto" w:fill="auto"/>
            <w:noWrap/>
            <w:vAlign w:val="bottom"/>
            <w:hideMark/>
          </w:tcPr>
          <w:p w14:paraId="45B7D6A4" w14:textId="77777777" w:rsidR="001D688D" w:rsidRPr="003378F3" w:rsidRDefault="00D0192B">
            <w:pPr>
              <w:contextualSpacing/>
              <w:rPr>
                <w:rFonts w:ascii="Times New Roman" w:eastAsia="Times New Roman" w:hAnsi="Times New Roman" w:cs="Times New Roman"/>
                <w:sz w:val="20"/>
              </w:rPr>
            </w:pPr>
          </w:p>
        </w:tc>
        <w:tc>
          <w:tcPr>
            <w:tcW w:w="6464" w:type="dxa"/>
            <w:gridSpan w:val="6"/>
            <w:tcBorders>
              <w:top w:val="nil"/>
              <w:left w:val="nil"/>
              <w:bottom w:val="nil"/>
              <w:right w:val="nil"/>
            </w:tcBorders>
            <w:shd w:val="clear" w:color="auto" w:fill="auto"/>
            <w:noWrap/>
            <w:vAlign w:val="bottom"/>
            <w:hideMark/>
          </w:tcPr>
          <w:p w14:paraId="45B7D6A5"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Άρθρο 1 ως έχει   ΔΕΚΤΟ ΚΑΤΑ ΠΛΕΙΟΨΗΦΙΑ</w:t>
            </w:r>
          </w:p>
        </w:tc>
        <w:tc>
          <w:tcPr>
            <w:tcW w:w="222" w:type="dxa"/>
            <w:tcBorders>
              <w:top w:val="nil"/>
              <w:left w:val="nil"/>
              <w:bottom w:val="nil"/>
              <w:right w:val="nil"/>
            </w:tcBorders>
            <w:shd w:val="clear" w:color="auto" w:fill="auto"/>
            <w:noWrap/>
            <w:vAlign w:val="bottom"/>
            <w:hideMark/>
          </w:tcPr>
          <w:p w14:paraId="45B7D6A6"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6A7"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6A8" w14:textId="77777777" w:rsidR="001D688D" w:rsidRPr="003378F3" w:rsidRDefault="00D0192B">
            <w:pPr>
              <w:contextualSpacing/>
              <w:rPr>
                <w:rFonts w:ascii="Times New Roman" w:eastAsia="Times New Roman" w:hAnsi="Times New Roman" w:cs="Times New Roman"/>
                <w:sz w:val="20"/>
              </w:rPr>
            </w:pPr>
          </w:p>
        </w:tc>
      </w:tr>
      <w:tr w:rsidR="003C2D4C" w14:paraId="45B7D6B3" w14:textId="77777777">
        <w:trPr>
          <w:trHeight w:val="300"/>
        </w:trPr>
        <w:tc>
          <w:tcPr>
            <w:tcW w:w="2295" w:type="dxa"/>
            <w:tcBorders>
              <w:top w:val="nil"/>
              <w:left w:val="nil"/>
              <w:bottom w:val="nil"/>
              <w:right w:val="nil"/>
            </w:tcBorders>
            <w:shd w:val="clear" w:color="auto" w:fill="auto"/>
            <w:noWrap/>
            <w:vAlign w:val="bottom"/>
            <w:hideMark/>
          </w:tcPr>
          <w:p w14:paraId="45B7D6AA"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ΣΥΡΙΖΑ:</w:t>
            </w:r>
          </w:p>
        </w:tc>
        <w:tc>
          <w:tcPr>
            <w:tcW w:w="1932" w:type="dxa"/>
            <w:tcBorders>
              <w:top w:val="nil"/>
              <w:left w:val="nil"/>
              <w:bottom w:val="nil"/>
              <w:right w:val="nil"/>
            </w:tcBorders>
            <w:shd w:val="clear" w:color="auto" w:fill="auto"/>
            <w:noWrap/>
            <w:vAlign w:val="bottom"/>
            <w:hideMark/>
          </w:tcPr>
          <w:p w14:paraId="45B7D6AB"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6AC"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6AD"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6AE"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6AF"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B0"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B1"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6B2" w14:textId="77777777" w:rsidR="001D688D" w:rsidRPr="003378F3" w:rsidRDefault="00D0192B">
            <w:pPr>
              <w:contextualSpacing/>
              <w:rPr>
                <w:rFonts w:ascii="Times New Roman" w:eastAsia="Times New Roman" w:hAnsi="Times New Roman" w:cs="Times New Roman"/>
                <w:sz w:val="20"/>
              </w:rPr>
            </w:pPr>
          </w:p>
        </w:tc>
      </w:tr>
      <w:tr w:rsidR="003C2D4C" w14:paraId="45B7D6BD" w14:textId="77777777">
        <w:trPr>
          <w:trHeight w:val="300"/>
        </w:trPr>
        <w:tc>
          <w:tcPr>
            <w:tcW w:w="2295" w:type="dxa"/>
            <w:tcBorders>
              <w:top w:val="nil"/>
              <w:left w:val="nil"/>
              <w:bottom w:val="nil"/>
              <w:right w:val="nil"/>
            </w:tcBorders>
            <w:shd w:val="clear" w:color="auto" w:fill="auto"/>
            <w:noWrap/>
            <w:vAlign w:val="bottom"/>
            <w:hideMark/>
          </w:tcPr>
          <w:p w14:paraId="45B7D6B4"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Ν.Δ:</w:t>
            </w:r>
          </w:p>
        </w:tc>
        <w:tc>
          <w:tcPr>
            <w:tcW w:w="1932" w:type="dxa"/>
            <w:tcBorders>
              <w:top w:val="nil"/>
              <w:left w:val="nil"/>
              <w:bottom w:val="nil"/>
              <w:right w:val="nil"/>
            </w:tcBorders>
            <w:shd w:val="clear" w:color="auto" w:fill="auto"/>
            <w:noWrap/>
            <w:vAlign w:val="bottom"/>
            <w:hideMark/>
          </w:tcPr>
          <w:p w14:paraId="45B7D6B5"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6B6"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6B7"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6B8"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6B9"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BA"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BB"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6BC" w14:textId="77777777" w:rsidR="001D688D" w:rsidRPr="003378F3" w:rsidRDefault="00D0192B">
            <w:pPr>
              <w:contextualSpacing/>
              <w:rPr>
                <w:rFonts w:ascii="Times New Roman" w:eastAsia="Times New Roman" w:hAnsi="Times New Roman" w:cs="Times New Roman"/>
                <w:sz w:val="20"/>
              </w:rPr>
            </w:pPr>
          </w:p>
        </w:tc>
      </w:tr>
      <w:tr w:rsidR="003C2D4C" w14:paraId="45B7D6C7" w14:textId="77777777">
        <w:trPr>
          <w:trHeight w:val="300"/>
        </w:trPr>
        <w:tc>
          <w:tcPr>
            <w:tcW w:w="2295" w:type="dxa"/>
            <w:tcBorders>
              <w:top w:val="nil"/>
              <w:left w:val="nil"/>
              <w:bottom w:val="nil"/>
              <w:right w:val="nil"/>
            </w:tcBorders>
            <w:shd w:val="clear" w:color="auto" w:fill="auto"/>
            <w:noWrap/>
            <w:vAlign w:val="bottom"/>
            <w:hideMark/>
          </w:tcPr>
          <w:p w14:paraId="45B7D6BE"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lastRenderedPageBreak/>
              <w:t>ΔΗ.ΣΥ:</w:t>
            </w:r>
          </w:p>
        </w:tc>
        <w:tc>
          <w:tcPr>
            <w:tcW w:w="1932" w:type="dxa"/>
            <w:tcBorders>
              <w:top w:val="nil"/>
              <w:left w:val="nil"/>
              <w:bottom w:val="nil"/>
              <w:right w:val="nil"/>
            </w:tcBorders>
            <w:shd w:val="clear" w:color="auto" w:fill="auto"/>
            <w:noWrap/>
            <w:vAlign w:val="bottom"/>
            <w:hideMark/>
          </w:tcPr>
          <w:p w14:paraId="45B7D6BF"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6C0"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6C1"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6C2"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6C3"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C4"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C5"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6C6" w14:textId="77777777" w:rsidR="001D688D" w:rsidRPr="003378F3" w:rsidRDefault="00D0192B">
            <w:pPr>
              <w:contextualSpacing/>
              <w:rPr>
                <w:rFonts w:ascii="Times New Roman" w:eastAsia="Times New Roman" w:hAnsi="Times New Roman" w:cs="Times New Roman"/>
                <w:sz w:val="20"/>
              </w:rPr>
            </w:pPr>
          </w:p>
        </w:tc>
      </w:tr>
      <w:tr w:rsidR="003C2D4C" w14:paraId="45B7D6D1" w14:textId="77777777">
        <w:trPr>
          <w:trHeight w:val="300"/>
        </w:trPr>
        <w:tc>
          <w:tcPr>
            <w:tcW w:w="2295" w:type="dxa"/>
            <w:tcBorders>
              <w:top w:val="nil"/>
              <w:left w:val="nil"/>
              <w:bottom w:val="nil"/>
              <w:right w:val="nil"/>
            </w:tcBorders>
            <w:shd w:val="clear" w:color="auto" w:fill="auto"/>
            <w:noWrap/>
            <w:vAlign w:val="bottom"/>
            <w:hideMark/>
          </w:tcPr>
          <w:p w14:paraId="45B7D6C8"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Χ.Α:</w:t>
            </w:r>
          </w:p>
        </w:tc>
        <w:tc>
          <w:tcPr>
            <w:tcW w:w="1932" w:type="dxa"/>
            <w:tcBorders>
              <w:top w:val="nil"/>
              <w:left w:val="nil"/>
              <w:bottom w:val="nil"/>
              <w:right w:val="nil"/>
            </w:tcBorders>
            <w:shd w:val="clear" w:color="auto" w:fill="auto"/>
            <w:noWrap/>
            <w:vAlign w:val="bottom"/>
            <w:hideMark/>
          </w:tcPr>
          <w:p w14:paraId="45B7D6C9"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6CA"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6CB"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45B7D6CC"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6CD"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CE"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CF"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6D0" w14:textId="77777777" w:rsidR="001D688D" w:rsidRPr="003378F3" w:rsidRDefault="00D0192B">
            <w:pPr>
              <w:contextualSpacing/>
              <w:rPr>
                <w:rFonts w:ascii="Times New Roman" w:eastAsia="Times New Roman" w:hAnsi="Times New Roman" w:cs="Times New Roman"/>
                <w:sz w:val="20"/>
              </w:rPr>
            </w:pPr>
          </w:p>
        </w:tc>
      </w:tr>
      <w:tr w:rsidR="003C2D4C" w14:paraId="45B7D6DB" w14:textId="77777777">
        <w:trPr>
          <w:trHeight w:val="300"/>
        </w:trPr>
        <w:tc>
          <w:tcPr>
            <w:tcW w:w="2295" w:type="dxa"/>
            <w:tcBorders>
              <w:top w:val="nil"/>
              <w:left w:val="nil"/>
              <w:bottom w:val="nil"/>
              <w:right w:val="nil"/>
            </w:tcBorders>
            <w:shd w:val="clear" w:color="auto" w:fill="auto"/>
            <w:noWrap/>
            <w:vAlign w:val="bottom"/>
            <w:hideMark/>
          </w:tcPr>
          <w:p w14:paraId="45B7D6D2"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Κ.Κ.Ε:</w:t>
            </w:r>
          </w:p>
        </w:tc>
        <w:tc>
          <w:tcPr>
            <w:tcW w:w="1932" w:type="dxa"/>
            <w:tcBorders>
              <w:top w:val="nil"/>
              <w:left w:val="nil"/>
              <w:bottom w:val="nil"/>
              <w:right w:val="nil"/>
            </w:tcBorders>
            <w:shd w:val="clear" w:color="auto" w:fill="auto"/>
            <w:noWrap/>
            <w:vAlign w:val="bottom"/>
            <w:hideMark/>
          </w:tcPr>
          <w:p w14:paraId="45B7D6D3"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6D4"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6D5"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45B7D6D6"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6D7"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D8"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D9"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6DA" w14:textId="77777777" w:rsidR="001D688D" w:rsidRPr="003378F3" w:rsidRDefault="00D0192B">
            <w:pPr>
              <w:contextualSpacing/>
              <w:rPr>
                <w:rFonts w:ascii="Times New Roman" w:eastAsia="Times New Roman" w:hAnsi="Times New Roman" w:cs="Times New Roman"/>
                <w:sz w:val="20"/>
              </w:rPr>
            </w:pPr>
          </w:p>
        </w:tc>
      </w:tr>
      <w:tr w:rsidR="003C2D4C" w14:paraId="45B7D6E5" w14:textId="77777777">
        <w:trPr>
          <w:trHeight w:val="300"/>
        </w:trPr>
        <w:tc>
          <w:tcPr>
            <w:tcW w:w="2295" w:type="dxa"/>
            <w:tcBorders>
              <w:top w:val="nil"/>
              <w:left w:val="nil"/>
              <w:bottom w:val="nil"/>
              <w:right w:val="nil"/>
            </w:tcBorders>
            <w:shd w:val="clear" w:color="auto" w:fill="auto"/>
            <w:noWrap/>
            <w:vAlign w:val="bottom"/>
            <w:hideMark/>
          </w:tcPr>
          <w:p w14:paraId="45B7D6DC"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ΑΝ.ΕΛ:</w:t>
            </w:r>
          </w:p>
        </w:tc>
        <w:tc>
          <w:tcPr>
            <w:tcW w:w="1932" w:type="dxa"/>
            <w:tcBorders>
              <w:top w:val="nil"/>
              <w:left w:val="nil"/>
              <w:bottom w:val="nil"/>
              <w:right w:val="nil"/>
            </w:tcBorders>
            <w:shd w:val="clear" w:color="auto" w:fill="auto"/>
            <w:noWrap/>
            <w:vAlign w:val="bottom"/>
            <w:hideMark/>
          </w:tcPr>
          <w:p w14:paraId="45B7D6DD"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6DE"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6DF"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6E0"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6E1"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E2"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E3"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6E4" w14:textId="77777777" w:rsidR="001D688D" w:rsidRPr="003378F3" w:rsidRDefault="00D0192B">
            <w:pPr>
              <w:contextualSpacing/>
              <w:rPr>
                <w:rFonts w:ascii="Times New Roman" w:eastAsia="Times New Roman" w:hAnsi="Times New Roman" w:cs="Times New Roman"/>
                <w:sz w:val="20"/>
              </w:rPr>
            </w:pPr>
          </w:p>
        </w:tc>
      </w:tr>
      <w:tr w:rsidR="003C2D4C" w14:paraId="45B7D6EF" w14:textId="77777777">
        <w:trPr>
          <w:trHeight w:val="300"/>
        </w:trPr>
        <w:tc>
          <w:tcPr>
            <w:tcW w:w="2295" w:type="dxa"/>
            <w:tcBorders>
              <w:top w:val="nil"/>
              <w:left w:val="nil"/>
              <w:bottom w:val="nil"/>
              <w:right w:val="nil"/>
            </w:tcBorders>
            <w:shd w:val="clear" w:color="auto" w:fill="auto"/>
            <w:noWrap/>
            <w:vAlign w:val="bottom"/>
            <w:hideMark/>
          </w:tcPr>
          <w:p w14:paraId="45B7D6E6"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ΠΟΤΑΜΙ:</w:t>
            </w:r>
          </w:p>
        </w:tc>
        <w:tc>
          <w:tcPr>
            <w:tcW w:w="1932" w:type="dxa"/>
            <w:tcBorders>
              <w:top w:val="nil"/>
              <w:left w:val="nil"/>
              <w:bottom w:val="nil"/>
              <w:right w:val="nil"/>
            </w:tcBorders>
            <w:shd w:val="clear" w:color="auto" w:fill="auto"/>
            <w:noWrap/>
            <w:vAlign w:val="bottom"/>
            <w:hideMark/>
          </w:tcPr>
          <w:p w14:paraId="45B7D6E7"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6E8"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6E9"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6EA"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6EB"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EC"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ED"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6EE" w14:textId="77777777" w:rsidR="001D688D" w:rsidRPr="003378F3" w:rsidRDefault="00D0192B">
            <w:pPr>
              <w:contextualSpacing/>
              <w:rPr>
                <w:rFonts w:ascii="Times New Roman" w:eastAsia="Times New Roman" w:hAnsi="Times New Roman" w:cs="Times New Roman"/>
                <w:sz w:val="20"/>
              </w:rPr>
            </w:pPr>
          </w:p>
        </w:tc>
      </w:tr>
      <w:tr w:rsidR="003C2D4C" w14:paraId="45B7D6F8" w14:textId="77777777">
        <w:trPr>
          <w:trHeight w:val="300"/>
        </w:trPr>
        <w:tc>
          <w:tcPr>
            <w:tcW w:w="4227" w:type="dxa"/>
            <w:gridSpan w:val="2"/>
            <w:tcBorders>
              <w:top w:val="nil"/>
              <w:left w:val="nil"/>
              <w:bottom w:val="nil"/>
              <w:right w:val="nil"/>
            </w:tcBorders>
            <w:shd w:val="clear" w:color="auto" w:fill="auto"/>
            <w:noWrap/>
            <w:vAlign w:val="bottom"/>
            <w:hideMark/>
          </w:tcPr>
          <w:p w14:paraId="45B7D6F0"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ΕΝ. ΚΕΝΤΡΩΩΝ:</w:t>
            </w:r>
          </w:p>
        </w:tc>
        <w:tc>
          <w:tcPr>
            <w:tcW w:w="2947" w:type="dxa"/>
            <w:tcBorders>
              <w:top w:val="nil"/>
              <w:left w:val="nil"/>
              <w:bottom w:val="nil"/>
              <w:right w:val="nil"/>
            </w:tcBorders>
            <w:shd w:val="clear" w:color="auto" w:fill="auto"/>
            <w:noWrap/>
            <w:vAlign w:val="bottom"/>
            <w:hideMark/>
          </w:tcPr>
          <w:p w14:paraId="45B7D6F1" w14:textId="77777777" w:rsidR="001D688D" w:rsidRPr="003378F3" w:rsidRDefault="00D0192B">
            <w:pPr>
              <w:contextualSpacing/>
              <w:rPr>
                <w:rFonts w:ascii="Calibri" w:eastAsia="Times New Roman" w:hAnsi="Calibri" w:cs="Calibri"/>
                <w:color w:val="000000"/>
                <w:szCs w:val="24"/>
              </w:rPr>
            </w:pPr>
          </w:p>
        </w:tc>
        <w:tc>
          <w:tcPr>
            <w:tcW w:w="1141" w:type="dxa"/>
            <w:gridSpan w:val="2"/>
            <w:tcBorders>
              <w:top w:val="nil"/>
              <w:left w:val="nil"/>
              <w:bottom w:val="nil"/>
              <w:right w:val="nil"/>
            </w:tcBorders>
            <w:shd w:val="clear" w:color="auto" w:fill="auto"/>
            <w:noWrap/>
            <w:vAlign w:val="bottom"/>
            <w:hideMark/>
          </w:tcPr>
          <w:p w14:paraId="45B7D6F2"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ΠΡΝ</w:t>
            </w:r>
          </w:p>
        </w:tc>
        <w:tc>
          <w:tcPr>
            <w:tcW w:w="222" w:type="dxa"/>
            <w:tcBorders>
              <w:top w:val="nil"/>
              <w:left w:val="nil"/>
              <w:bottom w:val="nil"/>
              <w:right w:val="nil"/>
            </w:tcBorders>
            <w:shd w:val="clear" w:color="auto" w:fill="auto"/>
            <w:noWrap/>
            <w:vAlign w:val="bottom"/>
            <w:hideMark/>
          </w:tcPr>
          <w:p w14:paraId="45B7D6F3"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6F4"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F5"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F6"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6F7" w14:textId="77777777" w:rsidR="001D688D" w:rsidRPr="003378F3" w:rsidRDefault="00D0192B">
            <w:pPr>
              <w:contextualSpacing/>
              <w:rPr>
                <w:rFonts w:ascii="Times New Roman" w:eastAsia="Times New Roman" w:hAnsi="Times New Roman" w:cs="Times New Roman"/>
                <w:sz w:val="20"/>
              </w:rPr>
            </w:pPr>
          </w:p>
        </w:tc>
      </w:tr>
      <w:tr w:rsidR="003C2D4C" w14:paraId="45B7D702" w14:textId="77777777">
        <w:trPr>
          <w:trHeight w:val="300"/>
        </w:trPr>
        <w:tc>
          <w:tcPr>
            <w:tcW w:w="2295" w:type="dxa"/>
            <w:tcBorders>
              <w:top w:val="nil"/>
              <w:left w:val="nil"/>
              <w:bottom w:val="nil"/>
              <w:right w:val="nil"/>
            </w:tcBorders>
            <w:shd w:val="clear" w:color="auto" w:fill="auto"/>
            <w:noWrap/>
            <w:vAlign w:val="bottom"/>
            <w:hideMark/>
          </w:tcPr>
          <w:p w14:paraId="45B7D6F9" w14:textId="77777777" w:rsidR="001D688D" w:rsidRPr="003378F3" w:rsidRDefault="00D0192B">
            <w:pPr>
              <w:contextualSpacing/>
              <w:rPr>
                <w:rFonts w:ascii="Times New Roman" w:eastAsia="Times New Roman" w:hAnsi="Times New Roman" w:cs="Times New Roman"/>
                <w:sz w:val="20"/>
              </w:rPr>
            </w:pPr>
          </w:p>
        </w:tc>
        <w:tc>
          <w:tcPr>
            <w:tcW w:w="1932" w:type="dxa"/>
            <w:tcBorders>
              <w:top w:val="nil"/>
              <w:left w:val="nil"/>
              <w:bottom w:val="nil"/>
              <w:right w:val="nil"/>
            </w:tcBorders>
            <w:shd w:val="clear" w:color="auto" w:fill="auto"/>
            <w:noWrap/>
            <w:vAlign w:val="bottom"/>
            <w:hideMark/>
          </w:tcPr>
          <w:p w14:paraId="45B7D6FA" w14:textId="77777777" w:rsidR="001D688D" w:rsidRPr="003378F3" w:rsidRDefault="00D0192B">
            <w:pPr>
              <w:contextualSpacing/>
              <w:rPr>
                <w:rFonts w:ascii="Times New Roman" w:eastAsia="Times New Roman" w:hAnsi="Times New Roman" w:cs="Times New Roman"/>
                <w:sz w:val="20"/>
              </w:rPr>
            </w:pPr>
          </w:p>
        </w:tc>
        <w:tc>
          <w:tcPr>
            <w:tcW w:w="2947" w:type="dxa"/>
            <w:tcBorders>
              <w:top w:val="nil"/>
              <w:left w:val="nil"/>
              <w:bottom w:val="nil"/>
              <w:right w:val="nil"/>
            </w:tcBorders>
            <w:shd w:val="clear" w:color="auto" w:fill="auto"/>
            <w:noWrap/>
            <w:vAlign w:val="bottom"/>
            <w:hideMark/>
          </w:tcPr>
          <w:p w14:paraId="45B7D6FB"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6FC"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FD"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FE"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6FF"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00"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701" w14:textId="77777777" w:rsidR="001D688D" w:rsidRPr="003378F3" w:rsidRDefault="00D0192B">
            <w:pPr>
              <w:contextualSpacing/>
              <w:rPr>
                <w:rFonts w:ascii="Times New Roman" w:eastAsia="Times New Roman" w:hAnsi="Times New Roman" w:cs="Times New Roman"/>
                <w:sz w:val="20"/>
              </w:rPr>
            </w:pPr>
          </w:p>
        </w:tc>
      </w:tr>
      <w:tr w:rsidR="003C2D4C" w14:paraId="45B7D708" w14:textId="77777777">
        <w:trPr>
          <w:trHeight w:val="300"/>
        </w:trPr>
        <w:tc>
          <w:tcPr>
            <w:tcW w:w="2295" w:type="dxa"/>
            <w:tcBorders>
              <w:top w:val="nil"/>
              <w:left w:val="nil"/>
              <w:bottom w:val="nil"/>
              <w:right w:val="nil"/>
            </w:tcBorders>
            <w:shd w:val="clear" w:color="auto" w:fill="auto"/>
            <w:noWrap/>
            <w:vAlign w:val="bottom"/>
            <w:hideMark/>
          </w:tcPr>
          <w:p w14:paraId="45B7D703" w14:textId="77777777" w:rsidR="001D688D" w:rsidRPr="003378F3" w:rsidRDefault="00D0192B">
            <w:pPr>
              <w:contextualSpacing/>
              <w:rPr>
                <w:rFonts w:ascii="Times New Roman" w:eastAsia="Times New Roman" w:hAnsi="Times New Roman" w:cs="Times New Roman"/>
                <w:sz w:val="20"/>
              </w:rPr>
            </w:pPr>
          </w:p>
        </w:tc>
        <w:tc>
          <w:tcPr>
            <w:tcW w:w="6464" w:type="dxa"/>
            <w:gridSpan w:val="6"/>
            <w:tcBorders>
              <w:top w:val="nil"/>
              <w:left w:val="nil"/>
              <w:bottom w:val="nil"/>
              <w:right w:val="nil"/>
            </w:tcBorders>
            <w:shd w:val="clear" w:color="auto" w:fill="auto"/>
            <w:noWrap/>
            <w:vAlign w:val="bottom"/>
            <w:hideMark/>
          </w:tcPr>
          <w:p w14:paraId="45B7D704"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Άρθρο 2 ως έχει   ΔΕΚΤΟ ΚΑΤΑ ΠΛΕΙΟΨΗΦΙΑ</w:t>
            </w:r>
          </w:p>
        </w:tc>
        <w:tc>
          <w:tcPr>
            <w:tcW w:w="222" w:type="dxa"/>
            <w:tcBorders>
              <w:top w:val="nil"/>
              <w:left w:val="nil"/>
              <w:bottom w:val="nil"/>
              <w:right w:val="nil"/>
            </w:tcBorders>
            <w:shd w:val="clear" w:color="auto" w:fill="auto"/>
            <w:noWrap/>
            <w:vAlign w:val="bottom"/>
            <w:hideMark/>
          </w:tcPr>
          <w:p w14:paraId="45B7D705"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706"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707" w14:textId="77777777" w:rsidR="001D688D" w:rsidRPr="003378F3" w:rsidRDefault="00D0192B">
            <w:pPr>
              <w:contextualSpacing/>
              <w:rPr>
                <w:rFonts w:ascii="Times New Roman" w:eastAsia="Times New Roman" w:hAnsi="Times New Roman" w:cs="Times New Roman"/>
                <w:sz w:val="20"/>
              </w:rPr>
            </w:pPr>
          </w:p>
        </w:tc>
      </w:tr>
      <w:tr w:rsidR="003C2D4C" w14:paraId="45B7D712" w14:textId="77777777">
        <w:trPr>
          <w:trHeight w:val="300"/>
        </w:trPr>
        <w:tc>
          <w:tcPr>
            <w:tcW w:w="2295" w:type="dxa"/>
            <w:tcBorders>
              <w:top w:val="nil"/>
              <w:left w:val="nil"/>
              <w:bottom w:val="nil"/>
              <w:right w:val="nil"/>
            </w:tcBorders>
            <w:shd w:val="clear" w:color="auto" w:fill="auto"/>
            <w:noWrap/>
            <w:vAlign w:val="bottom"/>
            <w:hideMark/>
          </w:tcPr>
          <w:p w14:paraId="45B7D709"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ΣΥΡΙΖΑ:</w:t>
            </w:r>
          </w:p>
        </w:tc>
        <w:tc>
          <w:tcPr>
            <w:tcW w:w="1932" w:type="dxa"/>
            <w:tcBorders>
              <w:top w:val="nil"/>
              <w:left w:val="nil"/>
              <w:bottom w:val="nil"/>
              <w:right w:val="nil"/>
            </w:tcBorders>
            <w:shd w:val="clear" w:color="auto" w:fill="auto"/>
            <w:noWrap/>
            <w:vAlign w:val="bottom"/>
            <w:hideMark/>
          </w:tcPr>
          <w:p w14:paraId="45B7D70A"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70B"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70C"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70D"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70E"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0F"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10"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711" w14:textId="77777777" w:rsidR="001D688D" w:rsidRPr="003378F3" w:rsidRDefault="00D0192B">
            <w:pPr>
              <w:contextualSpacing/>
              <w:rPr>
                <w:rFonts w:ascii="Times New Roman" w:eastAsia="Times New Roman" w:hAnsi="Times New Roman" w:cs="Times New Roman"/>
                <w:sz w:val="20"/>
              </w:rPr>
            </w:pPr>
          </w:p>
        </w:tc>
      </w:tr>
      <w:tr w:rsidR="003C2D4C" w14:paraId="45B7D71C" w14:textId="77777777">
        <w:trPr>
          <w:trHeight w:val="300"/>
        </w:trPr>
        <w:tc>
          <w:tcPr>
            <w:tcW w:w="2295" w:type="dxa"/>
            <w:tcBorders>
              <w:top w:val="nil"/>
              <w:left w:val="nil"/>
              <w:bottom w:val="nil"/>
              <w:right w:val="nil"/>
            </w:tcBorders>
            <w:shd w:val="clear" w:color="auto" w:fill="auto"/>
            <w:noWrap/>
            <w:vAlign w:val="bottom"/>
            <w:hideMark/>
          </w:tcPr>
          <w:p w14:paraId="45B7D713"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Ν.Δ:</w:t>
            </w:r>
          </w:p>
        </w:tc>
        <w:tc>
          <w:tcPr>
            <w:tcW w:w="1932" w:type="dxa"/>
            <w:tcBorders>
              <w:top w:val="nil"/>
              <w:left w:val="nil"/>
              <w:bottom w:val="nil"/>
              <w:right w:val="nil"/>
            </w:tcBorders>
            <w:shd w:val="clear" w:color="auto" w:fill="auto"/>
            <w:noWrap/>
            <w:vAlign w:val="bottom"/>
            <w:hideMark/>
          </w:tcPr>
          <w:p w14:paraId="45B7D714"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715"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716"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717"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718"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19"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1A"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71B" w14:textId="77777777" w:rsidR="001D688D" w:rsidRPr="003378F3" w:rsidRDefault="00D0192B">
            <w:pPr>
              <w:contextualSpacing/>
              <w:rPr>
                <w:rFonts w:ascii="Times New Roman" w:eastAsia="Times New Roman" w:hAnsi="Times New Roman" w:cs="Times New Roman"/>
                <w:sz w:val="20"/>
              </w:rPr>
            </w:pPr>
          </w:p>
        </w:tc>
      </w:tr>
      <w:tr w:rsidR="003C2D4C" w14:paraId="45B7D726" w14:textId="77777777">
        <w:trPr>
          <w:trHeight w:val="300"/>
        </w:trPr>
        <w:tc>
          <w:tcPr>
            <w:tcW w:w="2295" w:type="dxa"/>
            <w:tcBorders>
              <w:top w:val="nil"/>
              <w:left w:val="nil"/>
              <w:bottom w:val="nil"/>
              <w:right w:val="nil"/>
            </w:tcBorders>
            <w:shd w:val="clear" w:color="auto" w:fill="auto"/>
            <w:noWrap/>
            <w:vAlign w:val="bottom"/>
            <w:hideMark/>
          </w:tcPr>
          <w:p w14:paraId="45B7D71D"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ΔΗ.ΣΥ:</w:t>
            </w:r>
          </w:p>
        </w:tc>
        <w:tc>
          <w:tcPr>
            <w:tcW w:w="1932" w:type="dxa"/>
            <w:tcBorders>
              <w:top w:val="nil"/>
              <w:left w:val="nil"/>
              <w:bottom w:val="nil"/>
              <w:right w:val="nil"/>
            </w:tcBorders>
            <w:shd w:val="clear" w:color="auto" w:fill="auto"/>
            <w:noWrap/>
            <w:vAlign w:val="bottom"/>
            <w:hideMark/>
          </w:tcPr>
          <w:p w14:paraId="45B7D71E"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71F"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720"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721"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722"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23"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24"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725" w14:textId="77777777" w:rsidR="001D688D" w:rsidRPr="003378F3" w:rsidRDefault="00D0192B">
            <w:pPr>
              <w:contextualSpacing/>
              <w:rPr>
                <w:rFonts w:ascii="Times New Roman" w:eastAsia="Times New Roman" w:hAnsi="Times New Roman" w:cs="Times New Roman"/>
                <w:sz w:val="20"/>
              </w:rPr>
            </w:pPr>
          </w:p>
        </w:tc>
      </w:tr>
      <w:tr w:rsidR="003C2D4C" w14:paraId="45B7D730" w14:textId="77777777">
        <w:trPr>
          <w:trHeight w:val="300"/>
        </w:trPr>
        <w:tc>
          <w:tcPr>
            <w:tcW w:w="2295" w:type="dxa"/>
            <w:tcBorders>
              <w:top w:val="nil"/>
              <w:left w:val="nil"/>
              <w:bottom w:val="nil"/>
              <w:right w:val="nil"/>
            </w:tcBorders>
            <w:shd w:val="clear" w:color="auto" w:fill="auto"/>
            <w:noWrap/>
            <w:vAlign w:val="bottom"/>
            <w:hideMark/>
          </w:tcPr>
          <w:p w14:paraId="45B7D727"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Χ.Α:</w:t>
            </w:r>
          </w:p>
        </w:tc>
        <w:tc>
          <w:tcPr>
            <w:tcW w:w="1932" w:type="dxa"/>
            <w:tcBorders>
              <w:top w:val="nil"/>
              <w:left w:val="nil"/>
              <w:bottom w:val="nil"/>
              <w:right w:val="nil"/>
            </w:tcBorders>
            <w:shd w:val="clear" w:color="auto" w:fill="auto"/>
            <w:noWrap/>
            <w:vAlign w:val="bottom"/>
            <w:hideMark/>
          </w:tcPr>
          <w:p w14:paraId="45B7D728"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729"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72A"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45B7D72B"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72C"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2D"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2E"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72F" w14:textId="77777777" w:rsidR="001D688D" w:rsidRPr="003378F3" w:rsidRDefault="00D0192B">
            <w:pPr>
              <w:contextualSpacing/>
              <w:rPr>
                <w:rFonts w:ascii="Times New Roman" w:eastAsia="Times New Roman" w:hAnsi="Times New Roman" w:cs="Times New Roman"/>
                <w:sz w:val="20"/>
              </w:rPr>
            </w:pPr>
          </w:p>
        </w:tc>
      </w:tr>
      <w:tr w:rsidR="003C2D4C" w14:paraId="45B7D73A" w14:textId="77777777">
        <w:trPr>
          <w:trHeight w:val="300"/>
        </w:trPr>
        <w:tc>
          <w:tcPr>
            <w:tcW w:w="2295" w:type="dxa"/>
            <w:tcBorders>
              <w:top w:val="nil"/>
              <w:left w:val="nil"/>
              <w:bottom w:val="nil"/>
              <w:right w:val="nil"/>
            </w:tcBorders>
            <w:shd w:val="clear" w:color="auto" w:fill="auto"/>
            <w:noWrap/>
            <w:vAlign w:val="bottom"/>
            <w:hideMark/>
          </w:tcPr>
          <w:p w14:paraId="45B7D731"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Κ.Κ.Ε:</w:t>
            </w:r>
          </w:p>
        </w:tc>
        <w:tc>
          <w:tcPr>
            <w:tcW w:w="1932" w:type="dxa"/>
            <w:tcBorders>
              <w:top w:val="nil"/>
              <w:left w:val="nil"/>
              <w:bottom w:val="nil"/>
              <w:right w:val="nil"/>
            </w:tcBorders>
            <w:shd w:val="clear" w:color="auto" w:fill="auto"/>
            <w:noWrap/>
            <w:vAlign w:val="bottom"/>
            <w:hideMark/>
          </w:tcPr>
          <w:p w14:paraId="45B7D732"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733"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734"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45B7D735"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736"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37"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38"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739" w14:textId="77777777" w:rsidR="001D688D" w:rsidRPr="003378F3" w:rsidRDefault="00D0192B">
            <w:pPr>
              <w:contextualSpacing/>
              <w:rPr>
                <w:rFonts w:ascii="Times New Roman" w:eastAsia="Times New Roman" w:hAnsi="Times New Roman" w:cs="Times New Roman"/>
                <w:sz w:val="20"/>
              </w:rPr>
            </w:pPr>
          </w:p>
        </w:tc>
      </w:tr>
      <w:tr w:rsidR="003C2D4C" w14:paraId="45B7D744" w14:textId="77777777">
        <w:trPr>
          <w:trHeight w:val="300"/>
        </w:trPr>
        <w:tc>
          <w:tcPr>
            <w:tcW w:w="2295" w:type="dxa"/>
            <w:tcBorders>
              <w:top w:val="nil"/>
              <w:left w:val="nil"/>
              <w:bottom w:val="nil"/>
              <w:right w:val="nil"/>
            </w:tcBorders>
            <w:shd w:val="clear" w:color="auto" w:fill="auto"/>
            <w:noWrap/>
            <w:vAlign w:val="bottom"/>
            <w:hideMark/>
          </w:tcPr>
          <w:p w14:paraId="45B7D73B"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ΑΝ.ΕΛ:</w:t>
            </w:r>
          </w:p>
        </w:tc>
        <w:tc>
          <w:tcPr>
            <w:tcW w:w="1932" w:type="dxa"/>
            <w:tcBorders>
              <w:top w:val="nil"/>
              <w:left w:val="nil"/>
              <w:bottom w:val="nil"/>
              <w:right w:val="nil"/>
            </w:tcBorders>
            <w:shd w:val="clear" w:color="auto" w:fill="auto"/>
            <w:noWrap/>
            <w:vAlign w:val="bottom"/>
            <w:hideMark/>
          </w:tcPr>
          <w:p w14:paraId="45B7D73C"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73D"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73E"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73F"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740"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41"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42"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743" w14:textId="77777777" w:rsidR="001D688D" w:rsidRPr="003378F3" w:rsidRDefault="00D0192B">
            <w:pPr>
              <w:contextualSpacing/>
              <w:rPr>
                <w:rFonts w:ascii="Times New Roman" w:eastAsia="Times New Roman" w:hAnsi="Times New Roman" w:cs="Times New Roman"/>
                <w:sz w:val="20"/>
              </w:rPr>
            </w:pPr>
          </w:p>
        </w:tc>
      </w:tr>
      <w:tr w:rsidR="003C2D4C" w14:paraId="45B7D74E" w14:textId="77777777">
        <w:trPr>
          <w:trHeight w:val="300"/>
        </w:trPr>
        <w:tc>
          <w:tcPr>
            <w:tcW w:w="2295" w:type="dxa"/>
            <w:tcBorders>
              <w:top w:val="nil"/>
              <w:left w:val="nil"/>
              <w:bottom w:val="nil"/>
              <w:right w:val="nil"/>
            </w:tcBorders>
            <w:shd w:val="clear" w:color="auto" w:fill="auto"/>
            <w:noWrap/>
            <w:vAlign w:val="bottom"/>
            <w:hideMark/>
          </w:tcPr>
          <w:p w14:paraId="45B7D745"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ΠΟΤΑΜΙ:</w:t>
            </w:r>
          </w:p>
        </w:tc>
        <w:tc>
          <w:tcPr>
            <w:tcW w:w="1932" w:type="dxa"/>
            <w:tcBorders>
              <w:top w:val="nil"/>
              <w:left w:val="nil"/>
              <w:bottom w:val="nil"/>
              <w:right w:val="nil"/>
            </w:tcBorders>
            <w:shd w:val="clear" w:color="auto" w:fill="auto"/>
            <w:noWrap/>
            <w:vAlign w:val="bottom"/>
            <w:hideMark/>
          </w:tcPr>
          <w:p w14:paraId="45B7D746"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747"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748"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749"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74A"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4B"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4C"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74D" w14:textId="77777777" w:rsidR="001D688D" w:rsidRPr="003378F3" w:rsidRDefault="00D0192B">
            <w:pPr>
              <w:contextualSpacing/>
              <w:rPr>
                <w:rFonts w:ascii="Times New Roman" w:eastAsia="Times New Roman" w:hAnsi="Times New Roman" w:cs="Times New Roman"/>
                <w:sz w:val="20"/>
              </w:rPr>
            </w:pPr>
          </w:p>
        </w:tc>
      </w:tr>
      <w:tr w:rsidR="003C2D4C" w14:paraId="45B7D757" w14:textId="77777777">
        <w:trPr>
          <w:trHeight w:val="300"/>
        </w:trPr>
        <w:tc>
          <w:tcPr>
            <w:tcW w:w="4227" w:type="dxa"/>
            <w:gridSpan w:val="2"/>
            <w:tcBorders>
              <w:top w:val="nil"/>
              <w:left w:val="nil"/>
              <w:bottom w:val="nil"/>
              <w:right w:val="nil"/>
            </w:tcBorders>
            <w:shd w:val="clear" w:color="auto" w:fill="auto"/>
            <w:noWrap/>
            <w:vAlign w:val="bottom"/>
            <w:hideMark/>
          </w:tcPr>
          <w:p w14:paraId="45B7D74F"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ΕΝ. ΚΕΝΤΡΩΩΝ:</w:t>
            </w:r>
          </w:p>
        </w:tc>
        <w:tc>
          <w:tcPr>
            <w:tcW w:w="2947" w:type="dxa"/>
            <w:tcBorders>
              <w:top w:val="nil"/>
              <w:left w:val="nil"/>
              <w:bottom w:val="nil"/>
              <w:right w:val="nil"/>
            </w:tcBorders>
            <w:shd w:val="clear" w:color="auto" w:fill="auto"/>
            <w:noWrap/>
            <w:vAlign w:val="bottom"/>
            <w:hideMark/>
          </w:tcPr>
          <w:p w14:paraId="45B7D750" w14:textId="77777777" w:rsidR="001D688D" w:rsidRPr="003378F3" w:rsidRDefault="00D0192B">
            <w:pPr>
              <w:contextualSpacing/>
              <w:rPr>
                <w:rFonts w:ascii="Calibri" w:eastAsia="Times New Roman" w:hAnsi="Calibri" w:cs="Calibri"/>
                <w:color w:val="000000"/>
                <w:szCs w:val="24"/>
              </w:rPr>
            </w:pPr>
          </w:p>
        </w:tc>
        <w:tc>
          <w:tcPr>
            <w:tcW w:w="1141" w:type="dxa"/>
            <w:gridSpan w:val="2"/>
            <w:tcBorders>
              <w:top w:val="nil"/>
              <w:left w:val="nil"/>
              <w:bottom w:val="nil"/>
              <w:right w:val="nil"/>
            </w:tcBorders>
            <w:shd w:val="clear" w:color="auto" w:fill="auto"/>
            <w:noWrap/>
            <w:vAlign w:val="bottom"/>
            <w:hideMark/>
          </w:tcPr>
          <w:p w14:paraId="45B7D751"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ΠΡΝ</w:t>
            </w:r>
          </w:p>
        </w:tc>
        <w:tc>
          <w:tcPr>
            <w:tcW w:w="222" w:type="dxa"/>
            <w:tcBorders>
              <w:top w:val="nil"/>
              <w:left w:val="nil"/>
              <w:bottom w:val="nil"/>
              <w:right w:val="nil"/>
            </w:tcBorders>
            <w:shd w:val="clear" w:color="auto" w:fill="auto"/>
            <w:noWrap/>
            <w:vAlign w:val="bottom"/>
            <w:hideMark/>
          </w:tcPr>
          <w:p w14:paraId="45B7D752"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753"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54"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55"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756" w14:textId="77777777" w:rsidR="001D688D" w:rsidRPr="003378F3" w:rsidRDefault="00D0192B">
            <w:pPr>
              <w:contextualSpacing/>
              <w:rPr>
                <w:rFonts w:ascii="Times New Roman" w:eastAsia="Times New Roman" w:hAnsi="Times New Roman" w:cs="Times New Roman"/>
                <w:sz w:val="20"/>
              </w:rPr>
            </w:pPr>
          </w:p>
        </w:tc>
      </w:tr>
      <w:tr w:rsidR="003C2D4C" w14:paraId="45B7D761" w14:textId="77777777">
        <w:trPr>
          <w:trHeight w:val="300"/>
        </w:trPr>
        <w:tc>
          <w:tcPr>
            <w:tcW w:w="2295" w:type="dxa"/>
            <w:tcBorders>
              <w:top w:val="nil"/>
              <w:left w:val="nil"/>
              <w:bottom w:val="nil"/>
              <w:right w:val="nil"/>
            </w:tcBorders>
            <w:shd w:val="clear" w:color="auto" w:fill="auto"/>
            <w:noWrap/>
            <w:vAlign w:val="bottom"/>
            <w:hideMark/>
          </w:tcPr>
          <w:p w14:paraId="45B7D758" w14:textId="77777777" w:rsidR="001D688D" w:rsidRPr="003378F3" w:rsidRDefault="00D0192B">
            <w:pPr>
              <w:contextualSpacing/>
              <w:rPr>
                <w:rFonts w:ascii="Times New Roman" w:eastAsia="Times New Roman" w:hAnsi="Times New Roman" w:cs="Times New Roman"/>
                <w:sz w:val="20"/>
              </w:rPr>
            </w:pPr>
          </w:p>
        </w:tc>
        <w:tc>
          <w:tcPr>
            <w:tcW w:w="1932" w:type="dxa"/>
            <w:tcBorders>
              <w:top w:val="nil"/>
              <w:left w:val="nil"/>
              <w:bottom w:val="nil"/>
              <w:right w:val="nil"/>
            </w:tcBorders>
            <w:shd w:val="clear" w:color="auto" w:fill="auto"/>
            <w:noWrap/>
            <w:vAlign w:val="bottom"/>
            <w:hideMark/>
          </w:tcPr>
          <w:p w14:paraId="45B7D759" w14:textId="77777777" w:rsidR="001D688D" w:rsidRPr="003378F3" w:rsidRDefault="00D0192B">
            <w:pPr>
              <w:contextualSpacing/>
              <w:rPr>
                <w:rFonts w:ascii="Times New Roman" w:eastAsia="Times New Roman" w:hAnsi="Times New Roman" w:cs="Times New Roman"/>
                <w:sz w:val="20"/>
              </w:rPr>
            </w:pPr>
          </w:p>
        </w:tc>
        <w:tc>
          <w:tcPr>
            <w:tcW w:w="2947" w:type="dxa"/>
            <w:tcBorders>
              <w:top w:val="nil"/>
              <w:left w:val="nil"/>
              <w:bottom w:val="nil"/>
              <w:right w:val="nil"/>
            </w:tcBorders>
            <w:shd w:val="clear" w:color="auto" w:fill="auto"/>
            <w:noWrap/>
            <w:vAlign w:val="bottom"/>
            <w:hideMark/>
          </w:tcPr>
          <w:p w14:paraId="45B7D75A"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75B"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5C"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5D"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5E"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5F"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760" w14:textId="77777777" w:rsidR="001D688D" w:rsidRPr="003378F3" w:rsidRDefault="00D0192B">
            <w:pPr>
              <w:contextualSpacing/>
              <w:rPr>
                <w:rFonts w:ascii="Times New Roman" w:eastAsia="Times New Roman" w:hAnsi="Times New Roman" w:cs="Times New Roman"/>
                <w:sz w:val="20"/>
              </w:rPr>
            </w:pPr>
          </w:p>
        </w:tc>
      </w:tr>
      <w:tr w:rsidR="003C2D4C" w14:paraId="45B7D767" w14:textId="77777777">
        <w:trPr>
          <w:trHeight w:val="300"/>
        </w:trPr>
        <w:tc>
          <w:tcPr>
            <w:tcW w:w="2295" w:type="dxa"/>
            <w:tcBorders>
              <w:top w:val="nil"/>
              <w:left w:val="nil"/>
              <w:bottom w:val="nil"/>
              <w:right w:val="nil"/>
            </w:tcBorders>
            <w:shd w:val="clear" w:color="auto" w:fill="auto"/>
            <w:noWrap/>
            <w:vAlign w:val="bottom"/>
            <w:hideMark/>
          </w:tcPr>
          <w:p w14:paraId="45B7D762" w14:textId="77777777" w:rsidR="001D688D" w:rsidRPr="003378F3" w:rsidRDefault="00D0192B">
            <w:pPr>
              <w:contextualSpacing/>
              <w:rPr>
                <w:rFonts w:ascii="Times New Roman" w:eastAsia="Times New Roman" w:hAnsi="Times New Roman" w:cs="Times New Roman"/>
                <w:sz w:val="20"/>
              </w:rPr>
            </w:pPr>
          </w:p>
        </w:tc>
        <w:tc>
          <w:tcPr>
            <w:tcW w:w="6464" w:type="dxa"/>
            <w:gridSpan w:val="6"/>
            <w:tcBorders>
              <w:top w:val="nil"/>
              <w:left w:val="nil"/>
              <w:bottom w:val="nil"/>
              <w:right w:val="nil"/>
            </w:tcBorders>
            <w:shd w:val="clear" w:color="auto" w:fill="auto"/>
            <w:noWrap/>
            <w:vAlign w:val="bottom"/>
            <w:hideMark/>
          </w:tcPr>
          <w:p w14:paraId="45B7D763"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Άρθρο 3 ως έχει   ΔΕΚΤΟ ΚΑΤΑ ΠΛΕΙΟΨΗΦΙΑ</w:t>
            </w:r>
          </w:p>
        </w:tc>
        <w:tc>
          <w:tcPr>
            <w:tcW w:w="222" w:type="dxa"/>
            <w:tcBorders>
              <w:top w:val="nil"/>
              <w:left w:val="nil"/>
              <w:bottom w:val="nil"/>
              <w:right w:val="nil"/>
            </w:tcBorders>
            <w:shd w:val="clear" w:color="auto" w:fill="auto"/>
            <w:noWrap/>
            <w:vAlign w:val="bottom"/>
            <w:hideMark/>
          </w:tcPr>
          <w:p w14:paraId="45B7D764"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765"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766" w14:textId="77777777" w:rsidR="001D688D" w:rsidRPr="003378F3" w:rsidRDefault="00D0192B">
            <w:pPr>
              <w:contextualSpacing/>
              <w:rPr>
                <w:rFonts w:ascii="Times New Roman" w:eastAsia="Times New Roman" w:hAnsi="Times New Roman" w:cs="Times New Roman"/>
                <w:sz w:val="20"/>
              </w:rPr>
            </w:pPr>
          </w:p>
        </w:tc>
      </w:tr>
      <w:tr w:rsidR="003C2D4C" w14:paraId="45B7D771" w14:textId="77777777">
        <w:trPr>
          <w:trHeight w:val="300"/>
        </w:trPr>
        <w:tc>
          <w:tcPr>
            <w:tcW w:w="2295" w:type="dxa"/>
            <w:tcBorders>
              <w:top w:val="nil"/>
              <w:left w:val="nil"/>
              <w:bottom w:val="nil"/>
              <w:right w:val="nil"/>
            </w:tcBorders>
            <w:shd w:val="clear" w:color="auto" w:fill="auto"/>
            <w:noWrap/>
            <w:vAlign w:val="bottom"/>
            <w:hideMark/>
          </w:tcPr>
          <w:p w14:paraId="45B7D768"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ΣΥΡΙΖΑ:</w:t>
            </w:r>
          </w:p>
        </w:tc>
        <w:tc>
          <w:tcPr>
            <w:tcW w:w="1932" w:type="dxa"/>
            <w:tcBorders>
              <w:top w:val="nil"/>
              <w:left w:val="nil"/>
              <w:bottom w:val="nil"/>
              <w:right w:val="nil"/>
            </w:tcBorders>
            <w:shd w:val="clear" w:color="auto" w:fill="auto"/>
            <w:noWrap/>
            <w:vAlign w:val="bottom"/>
            <w:hideMark/>
          </w:tcPr>
          <w:p w14:paraId="45B7D769"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76A"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76B"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76C"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76D"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6E"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6F"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770" w14:textId="77777777" w:rsidR="001D688D" w:rsidRPr="003378F3" w:rsidRDefault="00D0192B">
            <w:pPr>
              <w:contextualSpacing/>
              <w:rPr>
                <w:rFonts w:ascii="Times New Roman" w:eastAsia="Times New Roman" w:hAnsi="Times New Roman" w:cs="Times New Roman"/>
                <w:sz w:val="20"/>
              </w:rPr>
            </w:pPr>
          </w:p>
        </w:tc>
      </w:tr>
      <w:tr w:rsidR="003C2D4C" w14:paraId="45B7D77B" w14:textId="77777777">
        <w:trPr>
          <w:trHeight w:val="300"/>
        </w:trPr>
        <w:tc>
          <w:tcPr>
            <w:tcW w:w="2295" w:type="dxa"/>
            <w:tcBorders>
              <w:top w:val="nil"/>
              <w:left w:val="nil"/>
              <w:bottom w:val="nil"/>
              <w:right w:val="nil"/>
            </w:tcBorders>
            <w:shd w:val="clear" w:color="auto" w:fill="auto"/>
            <w:noWrap/>
            <w:vAlign w:val="bottom"/>
            <w:hideMark/>
          </w:tcPr>
          <w:p w14:paraId="45B7D772"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Ν.Δ:</w:t>
            </w:r>
          </w:p>
        </w:tc>
        <w:tc>
          <w:tcPr>
            <w:tcW w:w="1932" w:type="dxa"/>
            <w:tcBorders>
              <w:top w:val="nil"/>
              <w:left w:val="nil"/>
              <w:bottom w:val="nil"/>
              <w:right w:val="nil"/>
            </w:tcBorders>
            <w:shd w:val="clear" w:color="auto" w:fill="auto"/>
            <w:noWrap/>
            <w:vAlign w:val="bottom"/>
            <w:hideMark/>
          </w:tcPr>
          <w:p w14:paraId="45B7D773"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774"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775"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776"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777"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78"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79"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77A" w14:textId="77777777" w:rsidR="001D688D" w:rsidRPr="003378F3" w:rsidRDefault="00D0192B">
            <w:pPr>
              <w:contextualSpacing/>
              <w:rPr>
                <w:rFonts w:ascii="Times New Roman" w:eastAsia="Times New Roman" w:hAnsi="Times New Roman" w:cs="Times New Roman"/>
                <w:sz w:val="20"/>
              </w:rPr>
            </w:pPr>
          </w:p>
        </w:tc>
      </w:tr>
      <w:tr w:rsidR="003C2D4C" w14:paraId="45B7D785" w14:textId="77777777">
        <w:trPr>
          <w:trHeight w:val="300"/>
        </w:trPr>
        <w:tc>
          <w:tcPr>
            <w:tcW w:w="2295" w:type="dxa"/>
            <w:tcBorders>
              <w:top w:val="nil"/>
              <w:left w:val="nil"/>
              <w:bottom w:val="nil"/>
              <w:right w:val="nil"/>
            </w:tcBorders>
            <w:shd w:val="clear" w:color="auto" w:fill="auto"/>
            <w:noWrap/>
            <w:vAlign w:val="bottom"/>
            <w:hideMark/>
          </w:tcPr>
          <w:p w14:paraId="45B7D77C"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ΔΗ.ΣΥ:</w:t>
            </w:r>
          </w:p>
        </w:tc>
        <w:tc>
          <w:tcPr>
            <w:tcW w:w="1932" w:type="dxa"/>
            <w:tcBorders>
              <w:top w:val="nil"/>
              <w:left w:val="nil"/>
              <w:bottom w:val="nil"/>
              <w:right w:val="nil"/>
            </w:tcBorders>
            <w:shd w:val="clear" w:color="auto" w:fill="auto"/>
            <w:noWrap/>
            <w:vAlign w:val="bottom"/>
            <w:hideMark/>
          </w:tcPr>
          <w:p w14:paraId="45B7D77D"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77E"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77F"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780"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781"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82"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83"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784" w14:textId="77777777" w:rsidR="001D688D" w:rsidRPr="003378F3" w:rsidRDefault="00D0192B">
            <w:pPr>
              <w:contextualSpacing/>
              <w:rPr>
                <w:rFonts w:ascii="Times New Roman" w:eastAsia="Times New Roman" w:hAnsi="Times New Roman" w:cs="Times New Roman"/>
                <w:sz w:val="20"/>
              </w:rPr>
            </w:pPr>
          </w:p>
        </w:tc>
      </w:tr>
      <w:tr w:rsidR="003C2D4C" w14:paraId="45B7D78F" w14:textId="77777777">
        <w:trPr>
          <w:trHeight w:val="300"/>
        </w:trPr>
        <w:tc>
          <w:tcPr>
            <w:tcW w:w="2295" w:type="dxa"/>
            <w:tcBorders>
              <w:top w:val="nil"/>
              <w:left w:val="nil"/>
              <w:bottom w:val="nil"/>
              <w:right w:val="nil"/>
            </w:tcBorders>
            <w:shd w:val="clear" w:color="auto" w:fill="auto"/>
            <w:noWrap/>
            <w:vAlign w:val="bottom"/>
            <w:hideMark/>
          </w:tcPr>
          <w:p w14:paraId="45B7D786"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Χ.Α:</w:t>
            </w:r>
          </w:p>
        </w:tc>
        <w:tc>
          <w:tcPr>
            <w:tcW w:w="1932" w:type="dxa"/>
            <w:tcBorders>
              <w:top w:val="nil"/>
              <w:left w:val="nil"/>
              <w:bottom w:val="nil"/>
              <w:right w:val="nil"/>
            </w:tcBorders>
            <w:shd w:val="clear" w:color="auto" w:fill="auto"/>
            <w:noWrap/>
            <w:vAlign w:val="bottom"/>
            <w:hideMark/>
          </w:tcPr>
          <w:p w14:paraId="45B7D787"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788"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789"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45B7D78A"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78B"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8C"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8D"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78E" w14:textId="77777777" w:rsidR="001D688D" w:rsidRPr="003378F3" w:rsidRDefault="00D0192B">
            <w:pPr>
              <w:contextualSpacing/>
              <w:rPr>
                <w:rFonts w:ascii="Times New Roman" w:eastAsia="Times New Roman" w:hAnsi="Times New Roman" w:cs="Times New Roman"/>
                <w:sz w:val="20"/>
              </w:rPr>
            </w:pPr>
          </w:p>
        </w:tc>
      </w:tr>
      <w:tr w:rsidR="003C2D4C" w14:paraId="45B7D799" w14:textId="77777777">
        <w:trPr>
          <w:trHeight w:val="300"/>
        </w:trPr>
        <w:tc>
          <w:tcPr>
            <w:tcW w:w="2295" w:type="dxa"/>
            <w:tcBorders>
              <w:top w:val="nil"/>
              <w:left w:val="nil"/>
              <w:bottom w:val="nil"/>
              <w:right w:val="nil"/>
            </w:tcBorders>
            <w:shd w:val="clear" w:color="auto" w:fill="auto"/>
            <w:noWrap/>
            <w:vAlign w:val="bottom"/>
            <w:hideMark/>
          </w:tcPr>
          <w:p w14:paraId="45B7D790"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Κ.Κ.Ε:</w:t>
            </w:r>
          </w:p>
        </w:tc>
        <w:tc>
          <w:tcPr>
            <w:tcW w:w="1932" w:type="dxa"/>
            <w:tcBorders>
              <w:top w:val="nil"/>
              <w:left w:val="nil"/>
              <w:bottom w:val="nil"/>
              <w:right w:val="nil"/>
            </w:tcBorders>
            <w:shd w:val="clear" w:color="auto" w:fill="auto"/>
            <w:noWrap/>
            <w:vAlign w:val="bottom"/>
            <w:hideMark/>
          </w:tcPr>
          <w:p w14:paraId="45B7D791"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792"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793"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45B7D794"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795"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96"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97"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798" w14:textId="77777777" w:rsidR="001D688D" w:rsidRPr="003378F3" w:rsidRDefault="00D0192B">
            <w:pPr>
              <w:contextualSpacing/>
              <w:rPr>
                <w:rFonts w:ascii="Times New Roman" w:eastAsia="Times New Roman" w:hAnsi="Times New Roman" w:cs="Times New Roman"/>
                <w:sz w:val="20"/>
              </w:rPr>
            </w:pPr>
          </w:p>
        </w:tc>
      </w:tr>
      <w:tr w:rsidR="003C2D4C" w14:paraId="45B7D7A3" w14:textId="77777777">
        <w:trPr>
          <w:trHeight w:val="300"/>
        </w:trPr>
        <w:tc>
          <w:tcPr>
            <w:tcW w:w="2295" w:type="dxa"/>
            <w:tcBorders>
              <w:top w:val="nil"/>
              <w:left w:val="nil"/>
              <w:bottom w:val="nil"/>
              <w:right w:val="nil"/>
            </w:tcBorders>
            <w:shd w:val="clear" w:color="auto" w:fill="auto"/>
            <w:noWrap/>
            <w:vAlign w:val="bottom"/>
            <w:hideMark/>
          </w:tcPr>
          <w:p w14:paraId="45B7D79A"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ΑΝ.ΕΛ:</w:t>
            </w:r>
          </w:p>
        </w:tc>
        <w:tc>
          <w:tcPr>
            <w:tcW w:w="1932" w:type="dxa"/>
            <w:tcBorders>
              <w:top w:val="nil"/>
              <w:left w:val="nil"/>
              <w:bottom w:val="nil"/>
              <w:right w:val="nil"/>
            </w:tcBorders>
            <w:shd w:val="clear" w:color="auto" w:fill="auto"/>
            <w:noWrap/>
            <w:vAlign w:val="bottom"/>
            <w:hideMark/>
          </w:tcPr>
          <w:p w14:paraId="45B7D79B"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79C"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79D"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79E"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79F"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A0"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A1"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7A2" w14:textId="77777777" w:rsidR="001D688D" w:rsidRPr="003378F3" w:rsidRDefault="00D0192B">
            <w:pPr>
              <w:contextualSpacing/>
              <w:rPr>
                <w:rFonts w:ascii="Times New Roman" w:eastAsia="Times New Roman" w:hAnsi="Times New Roman" w:cs="Times New Roman"/>
                <w:sz w:val="20"/>
              </w:rPr>
            </w:pPr>
          </w:p>
        </w:tc>
      </w:tr>
      <w:tr w:rsidR="003C2D4C" w14:paraId="45B7D7AD" w14:textId="77777777">
        <w:trPr>
          <w:trHeight w:val="300"/>
        </w:trPr>
        <w:tc>
          <w:tcPr>
            <w:tcW w:w="2295" w:type="dxa"/>
            <w:tcBorders>
              <w:top w:val="nil"/>
              <w:left w:val="nil"/>
              <w:bottom w:val="nil"/>
              <w:right w:val="nil"/>
            </w:tcBorders>
            <w:shd w:val="clear" w:color="auto" w:fill="auto"/>
            <w:noWrap/>
            <w:vAlign w:val="bottom"/>
            <w:hideMark/>
          </w:tcPr>
          <w:p w14:paraId="45B7D7A4"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ΠΟΤΑΜΙ:</w:t>
            </w:r>
          </w:p>
        </w:tc>
        <w:tc>
          <w:tcPr>
            <w:tcW w:w="1932" w:type="dxa"/>
            <w:tcBorders>
              <w:top w:val="nil"/>
              <w:left w:val="nil"/>
              <w:bottom w:val="nil"/>
              <w:right w:val="nil"/>
            </w:tcBorders>
            <w:shd w:val="clear" w:color="auto" w:fill="auto"/>
            <w:noWrap/>
            <w:vAlign w:val="bottom"/>
            <w:hideMark/>
          </w:tcPr>
          <w:p w14:paraId="45B7D7A5"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7A6"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7A7"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7A8"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7A9"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AA"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AB"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7AC" w14:textId="77777777" w:rsidR="001D688D" w:rsidRPr="003378F3" w:rsidRDefault="00D0192B">
            <w:pPr>
              <w:contextualSpacing/>
              <w:rPr>
                <w:rFonts w:ascii="Times New Roman" w:eastAsia="Times New Roman" w:hAnsi="Times New Roman" w:cs="Times New Roman"/>
                <w:sz w:val="20"/>
              </w:rPr>
            </w:pPr>
          </w:p>
        </w:tc>
      </w:tr>
      <w:tr w:rsidR="003C2D4C" w14:paraId="45B7D7B6" w14:textId="77777777">
        <w:trPr>
          <w:trHeight w:val="300"/>
        </w:trPr>
        <w:tc>
          <w:tcPr>
            <w:tcW w:w="4227" w:type="dxa"/>
            <w:gridSpan w:val="2"/>
            <w:tcBorders>
              <w:top w:val="nil"/>
              <w:left w:val="nil"/>
              <w:bottom w:val="nil"/>
              <w:right w:val="nil"/>
            </w:tcBorders>
            <w:shd w:val="clear" w:color="auto" w:fill="auto"/>
            <w:noWrap/>
            <w:vAlign w:val="bottom"/>
            <w:hideMark/>
          </w:tcPr>
          <w:p w14:paraId="45B7D7AE"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ΕΝ. ΚΕΝΤΡΩΩΝ:</w:t>
            </w:r>
          </w:p>
        </w:tc>
        <w:tc>
          <w:tcPr>
            <w:tcW w:w="2947" w:type="dxa"/>
            <w:tcBorders>
              <w:top w:val="nil"/>
              <w:left w:val="nil"/>
              <w:bottom w:val="nil"/>
              <w:right w:val="nil"/>
            </w:tcBorders>
            <w:shd w:val="clear" w:color="auto" w:fill="auto"/>
            <w:noWrap/>
            <w:vAlign w:val="bottom"/>
            <w:hideMark/>
          </w:tcPr>
          <w:p w14:paraId="45B7D7AF" w14:textId="77777777" w:rsidR="001D688D" w:rsidRPr="003378F3" w:rsidRDefault="00D0192B">
            <w:pPr>
              <w:contextualSpacing/>
              <w:rPr>
                <w:rFonts w:ascii="Calibri" w:eastAsia="Times New Roman" w:hAnsi="Calibri" w:cs="Calibri"/>
                <w:color w:val="000000"/>
                <w:szCs w:val="24"/>
              </w:rPr>
            </w:pPr>
          </w:p>
        </w:tc>
        <w:tc>
          <w:tcPr>
            <w:tcW w:w="1141" w:type="dxa"/>
            <w:gridSpan w:val="2"/>
            <w:tcBorders>
              <w:top w:val="nil"/>
              <w:left w:val="nil"/>
              <w:bottom w:val="nil"/>
              <w:right w:val="nil"/>
            </w:tcBorders>
            <w:shd w:val="clear" w:color="auto" w:fill="auto"/>
            <w:noWrap/>
            <w:vAlign w:val="bottom"/>
            <w:hideMark/>
          </w:tcPr>
          <w:p w14:paraId="45B7D7B0"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ΠΡΝ</w:t>
            </w:r>
          </w:p>
        </w:tc>
        <w:tc>
          <w:tcPr>
            <w:tcW w:w="222" w:type="dxa"/>
            <w:tcBorders>
              <w:top w:val="nil"/>
              <w:left w:val="nil"/>
              <w:bottom w:val="nil"/>
              <w:right w:val="nil"/>
            </w:tcBorders>
            <w:shd w:val="clear" w:color="auto" w:fill="auto"/>
            <w:noWrap/>
            <w:vAlign w:val="bottom"/>
            <w:hideMark/>
          </w:tcPr>
          <w:p w14:paraId="45B7D7B1"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7B2"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B3"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B4"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7B5" w14:textId="77777777" w:rsidR="001D688D" w:rsidRPr="003378F3" w:rsidRDefault="00D0192B">
            <w:pPr>
              <w:contextualSpacing/>
              <w:rPr>
                <w:rFonts w:ascii="Times New Roman" w:eastAsia="Times New Roman" w:hAnsi="Times New Roman" w:cs="Times New Roman"/>
                <w:sz w:val="20"/>
              </w:rPr>
            </w:pPr>
          </w:p>
        </w:tc>
      </w:tr>
      <w:tr w:rsidR="003C2D4C" w14:paraId="45B7D7C0" w14:textId="77777777">
        <w:trPr>
          <w:trHeight w:val="300"/>
        </w:trPr>
        <w:tc>
          <w:tcPr>
            <w:tcW w:w="2295" w:type="dxa"/>
            <w:tcBorders>
              <w:top w:val="nil"/>
              <w:left w:val="nil"/>
              <w:bottom w:val="nil"/>
              <w:right w:val="nil"/>
            </w:tcBorders>
            <w:shd w:val="clear" w:color="auto" w:fill="auto"/>
            <w:noWrap/>
            <w:vAlign w:val="bottom"/>
            <w:hideMark/>
          </w:tcPr>
          <w:p w14:paraId="45B7D7B7" w14:textId="77777777" w:rsidR="001D688D" w:rsidRPr="003378F3" w:rsidRDefault="00D0192B">
            <w:pPr>
              <w:contextualSpacing/>
              <w:rPr>
                <w:rFonts w:ascii="Times New Roman" w:eastAsia="Times New Roman" w:hAnsi="Times New Roman" w:cs="Times New Roman"/>
                <w:sz w:val="20"/>
              </w:rPr>
            </w:pPr>
          </w:p>
        </w:tc>
        <w:tc>
          <w:tcPr>
            <w:tcW w:w="1932" w:type="dxa"/>
            <w:tcBorders>
              <w:top w:val="nil"/>
              <w:left w:val="nil"/>
              <w:bottom w:val="nil"/>
              <w:right w:val="nil"/>
            </w:tcBorders>
            <w:shd w:val="clear" w:color="auto" w:fill="auto"/>
            <w:noWrap/>
            <w:vAlign w:val="bottom"/>
            <w:hideMark/>
          </w:tcPr>
          <w:p w14:paraId="45B7D7B8" w14:textId="77777777" w:rsidR="001D688D" w:rsidRPr="003378F3" w:rsidRDefault="00D0192B">
            <w:pPr>
              <w:contextualSpacing/>
              <w:rPr>
                <w:rFonts w:ascii="Times New Roman" w:eastAsia="Times New Roman" w:hAnsi="Times New Roman" w:cs="Times New Roman"/>
                <w:sz w:val="20"/>
              </w:rPr>
            </w:pPr>
          </w:p>
        </w:tc>
        <w:tc>
          <w:tcPr>
            <w:tcW w:w="2947" w:type="dxa"/>
            <w:tcBorders>
              <w:top w:val="nil"/>
              <w:left w:val="nil"/>
              <w:bottom w:val="nil"/>
              <w:right w:val="nil"/>
            </w:tcBorders>
            <w:shd w:val="clear" w:color="auto" w:fill="auto"/>
            <w:noWrap/>
            <w:vAlign w:val="bottom"/>
            <w:hideMark/>
          </w:tcPr>
          <w:p w14:paraId="45B7D7B9"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7BA"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BB"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BC"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BD"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BE"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7BF" w14:textId="77777777" w:rsidR="001D688D" w:rsidRPr="003378F3" w:rsidRDefault="00D0192B">
            <w:pPr>
              <w:contextualSpacing/>
              <w:rPr>
                <w:rFonts w:ascii="Times New Roman" w:eastAsia="Times New Roman" w:hAnsi="Times New Roman" w:cs="Times New Roman"/>
                <w:sz w:val="20"/>
              </w:rPr>
            </w:pPr>
          </w:p>
        </w:tc>
      </w:tr>
      <w:tr w:rsidR="003C2D4C" w14:paraId="45B7D7C6" w14:textId="77777777">
        <w:trPr>
          <w:trHeight w:val="300"/>
        </w:trPr>
        <w:tc>
          <w:tcPr>
            <w:tcW w:w="2295" w:type="dxa"/>
            <w:tcBorders>
              <w:top w:val="nil"/>
              <w:left w:val="nil"/>
              <w:bottom w:val="nil"/>
              <w:right w:val="nil"/>
            </w:tcBorders>
            <w:shd w:val="clear" w:color="auto" w:fill="auto"/>
            <w:noWrap/>
            <w:vAlign w:val="bottom"/>
            <w:hideMark/>
          </w:tcPr>
          <w:p w14:paraId="45B7D7C1" w14:textId="77777777" w:rsidR="001D688D" w:rsidRPr="003378F3" w:rsidRDefault="00D0192B">
            <w:pPr>
              <w:contextualSpacing/>
              <w:rPr>
                <w:rFonts w:ascii="Times New Roman" w:eastAsia="Times New Roman" w:hAnsi="Times New Roman" w:cs="Times New Roman"/>
                <w:sz w:val="20"/>
              </w:rPr>
            </w:pPr>
          </w:p>
        </w:tc>
        <w:tc>
          <w:tcPr>
            <w:tcW w:w="6464" w:type="dxa"/>
            <w:gridSpan w:val="6"/>
            <w:tcBorders>
              <w:top w:val="nil"/>
              <w:left w:val="nil"/>
              <w:bottom w:val="nil"/>
              <w:right w:val="nil"/>
            </w:tcBorders>
            <w:shd w:val="clear" w:color="auto" w:fill="auto"/>
            <w:noWrap/>
            <w:vAlign w:val="bottom"/>
            <w:hideMark/>
          </w:tcPr>
          <w:p w14:paraId="45B7D7C2"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Άρθρο 4 ως έχει   ΔΕΚΤΟ ΚΑΤΑ ΠΛΕΙΟΨΗΦΙΑ</w:t>
            </w:r>
          </w:p>
        </w:tc>
        <w:tc>
          <w:tcPr>
            <w:tcW w:w="222" w:type="dxa"/>
            <w:tcBorders>
              <w:top w:val="nil"/>
              <w:left w:val="nil"/>
              <w:bottom w:val="nil"/>
              <w:right w:val="nil"/>
            </w:tcBorders>
            <w:shd w:val="clear" w:color="auto" w:fill="auto"/>
            <w:noWrap/>
            <w:vAlign w:val="bottom"/>
            <w:hideMark/>
          </w:tcPr>
          <w:p w14:paraId="45B7D7C3"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7C4"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7C5" w14:textId="77777777" w:rsidR="001D688D" w:rsidRPr="003378F3" w:rsidRDefault="00D0192B">
            <w:pPr>
              <w:contextualSpacing/>
              <w:rPr>
                <w:rFonts w:ascii="Times New Roman" w:eastAsia="Times New Roman" w:hAnsi="Times New Roman" w:cs="Times New Roman"/>
                <w:sz w:val="20"/>
              </w:rPr>
            </w:pPr>
          </w:p>
        </w:tc>
      </w:tr>
      <w:tr w:rsidR="003C2D4C" w14:paraId="45B7D7D0" w14:textId="77777777">
        <w:trPr>
          <w:trHeight w:val="300"/>
        </w:trPr>
        <w:tc>
          <w:tcPr>
            <w:tcW w:w="2295" w:type="dxa"/>
            <w:tcBorders>
              <w:top w:val="nil"/>
              <w:left w:val="nil"/>
              <w:bottom w:val="nil"/>
              <w:right w:val="nil"/>
            </w:tcBorders>
            <w:shd w:val="clear" w:color="auto" w:fill="auto"/>
            <w:noWrap/>
            <w:vAlign w:val="bottom"/>
            <w:hideMark/>
          </w:tcPr>
          <w:p w14:paraId="45B7D7C7"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ΣΥΡΙΖΑ:</w:t>
            </w:r>
          </w:p>
        </w:tc>
        <w:tc>
          <w:tcPr>
            <w:tcW w:w="1932" w:type="dxa"/>
            <w:tcBorders>
              <w:top w:val="nil"/>
              <w:left w:val="nil"/>
              <w:bottom w:val="nil"/>
              <w:right w:val="nil"/>
            </w:tcBorders>
            <w:shd w:val="clear" w:color="auto" w:fill="auto"/>
            <w:noWrap/>
            <w:vAlign w:val="bottom"/>
            <w:hideMark/>
          </w:tcPr>
          <w:p w14:paraId="45B7D7C8"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7C9"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7CA"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7CB"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7CC"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CD"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CE"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7CF" w14:textId="77777777" w:rsidR="001D688D" w:rsidRPr="003378F3" w:rsidRDefault="00D0192B">
            <w:pPr>
              <w:contextualSpacing/>
              <w:rPr>
                <w:rFonts w:ascii="Times New Roman" w:eastAsia="Times New Roman" w:hAnsi="Times New Roman" w:cs="Times New Roman"/>
                <w:sz w:val="20"/>
              </w:rPr>
            </w:pPr>
          </w:p>
        </w:tc>
      </w:tr>
      <w:tr w:rsidR="003C2D4C" w14:paraId="45B7D7DA" w14:textId="77777777">
        <w:trPr>
          <w:trHeight w:val="300"/>
        </w:trPr>
        <w:tc>
          <w:tcPr>
            <w:tcW w:w="2295" w:type="dxa"/>
            <w:tcBorders>
              <w:top w:val="nil"/>
              <w:left w:val="nil"/>
              <w:bottom w:val="nil"/>
              <w:right w:val="nil"/>
            </w:tcBorders>
            <w:shd w:val="clear" w:color="auto" w:fill="auto"/>
            <w:noWrap/>
            <w:vAlign w:val="bottom"/>
            <w:hideMark/>
          </w:tcPr>
          <w:p w14:paraId="45B7D7D1"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Ν.Δ:</w:t>
            </w:r>
          </w:p>
        </w:tc>
        <w:tc>
          <w:tcPr>
            <w:tcW w:w="1932" w:type="dxa"/>
            <w:tcBorders>
              <w:top w:val="nil"/>
              <w:left w:val="nil"/>
              <w:bottom w:val="nil"/>
              <w:right w:val="nil"/>
            </w:tcBorders>
            <w:shd w:val="clear" w:color="auto" w:fill="auto"/>
            <w:noWrap/>
            <w:vAlign w:val="bottom"/>
            <w:hideMark/>
          </w:tcPr>
          <w:p w14:paraId="45B7D7D2"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7D3"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7D4"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7D5"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7D6"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D7"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D8"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7D9" w14:textId="77777777" w:rsidR="001D688D" w:rsidRPr="003378F3" w:rsidRDefault="00D0192B">
            <w:pPr>
              <w:contextualSpacing/>
              <w:rPr>
                <w:rFonts w:ascii="Times New Roman" w:eastAsia="Times New Roman" w:hAnsi="Times New Roman" w:cs="Times New Roman"/>
                <w:sz w:val="20"/>
              </w:rPr>
            </w:pPr>
          </w:p>
        </w:tc>
      </w:tr>
      <w:tr w:rsidR="003C2D4C" w14:paraId="45B7D7E4" w14:textId="77777777">
        <w:trPr>
          <w:trHeight w:val="300"/>
        </w:trPr>
        <w:tc>
          <w:tcPr>
            <w:tcW w:w="2295" w:type="dxa"/>
            <w:tcBorders>
              <w:top w:val="nil"/>
              <w:left w:val="nil"/>
              <w:bottom w:val="nil"/>
              <w:right w:val="nil"/>
            </w:tcBorders>
            <w:shd w:val="clear" w:color="auto" w:fill="auto"/>
            <w:noWrap/>
            <w:vAlign w:val="bottom"/>
            <w:hideMark/>
          </w:tcPr>
          <w:p w14:paraId="45B7D7DB"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ΔΗ.ΣΥ:</w:t>
            </w:r>
          </w:p>
        </w:tc>
        <w:tc>
          <w:tcPr>
            <w:tcW w:w="1932" w:type="dxa"/>
            <w:tcBorders>
              <w:top w:val="nil"/>
              <w:left w:val="nil"/>
              <w:bottom w:val="nil"/>
              <w:right w:val="nil"/>
            </w:tcBorders>
            <w:shd w:val="clear" w:color="auto" w:fill="auto"/>
            <w:noWrap/>
            <w:vAlign w:val="bottom"/>
            <w:hideMark/>
          </w:tcPr>
          <w:p w14:paraId="45B7D7DC"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7DD"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7DE"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7DF"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7E0"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E1"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E2"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7E3" w14:textId="77777777" w:rsidR="001D688D" w:rsidRPr="003378F3" w:rsidRDefault="00D0192B">
            <w:pPr>
              <w:contextualSpacing/>
              <w:rPr>
                <w:rFonts w:ascii="Times New Roman" w:eastAsia="Times New Roman" w:hAnsi="Times New Roman" w:cs="Times New Roman"/>
                <w:sz w:val="20"/>
              </w:rPr>
            </w:pPr>
          </w:p>
        </w:tc>
      </w:tr>
      <w:tr w:rsidR="003C2D4C" w14:paraId="45B7D7EE" w14:textId="77777777">
        <w:trPr>
          <w:trHeight w:val="300"/>
        </w:trPr>
        <w:tc>
          <w:tcPr>
            <w:tcW w:w="2295" w:type="dxa"/>
            <w:tcBorders>
              <w:top w:val="nil"/>
              <w:left w:val="nil"/>
              <w:bottom w:val="nil"/>
              <w:right w:val="nil"/>
            </w:tcBorders>
            <w:shd w:val="clear" w:color="auto" w:fill="auto"/>
            <w:noWrap/>
            <w:vAlign w:val="bottom"/>
            <w:hideMark/>
          </w:tcPr>
          <w:p w14:paraId="45B7D7E5"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Χ.Α:</w:t>
            </w:r>
          </w:p>
        </w:tc>
        <w:tc>
          <w:tcPr>
            <w:tcW w:w="1932" w:type="dxa"/>
            <w:tcBorders>
              <w:top w:val="nil"/>
              <w:left w:val="nil"/>
              <w:bottom w:val="nil"/>
              <w:right w:val="nil"/>
            </w:tcBorders>
            <w:shd w:val="clear" w:color="auto" w:fill="auto"/>
            <w:noWrap/>
            <w:vAlign w:val="bottom"/>
            <w:hideMark/>
          </w:tcPr>
          <w:p w14:paraId="45B7D7E6"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7E7"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7E8"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45B7D7E9"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7EA"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EB"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EC"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7ED" w14:textId="77777777" w:rsidR="001D688D" w:rsidRPr="003378F3" w:rsidRDefault="00D0192B">
            <w:pPr>
              <w:contextualSpacing/>
              <w:rPr>
                <w:rFonts w:ascii="Times New Roman" w:eastAsia="Times New Roman" w:hAnsi="Times New Roman" w:cs="Times New Roman"/>
                <w:sz w:val="20"/>
              </w:rPr>
            </w:pPr>
          </w:p>
        </w:tc>
      </w:tr>
      <w:tr w:rsidR="003C2D4C" w14:paraId="45B7D7F8" w14:textId="77777777">
        <w:trPr>
          <w:trHeight w:val="300"/>
        </w:trPr>
        <w:tc>
          <w:tcPr>
            <w:tcW w:w="2295" w:type="dxa"/>
            <w:tcBorders>
              <w:top w:val="nil"/>
              <w:left w:val="nil"/>
              <w:bottom w:val="nil"/>
              <w:right w:val="nil"/>
            </w:tcBorders>
            <w:shd w:val="clear" w:color="auto" w:fill="auto"/>
            <w:noWrap/>
            <w:vAlign w:val="bottom"/>
            <w:hideMark/>
          </w:tcPr>
          <w:p w14:paraId="45B7D7EF"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Κ.Κ.Ε:</w:t>
            </w:r>
          </w:p>
        </w:tc>
        <w:tc>
          <w:tcPr>
            <w:tcW w:w="1932" w:type="dxa"/>
            <w:tcBorders>
              <w:top w:val="nil"/>
              <w:left w:val="nil"/>
              <w:bottom w:val="nil"/>
              <w:right w:val="nil"/>
            </w:tcBorders>
            <w:shd w:val="clear" w:color="auto" w:fill="auto"/>
            <w:noWrap/>
            <w:vAlign w:val="bottom"/>
            <w:hideMark/>
          </w:tcPr>
          <w:p w14:paraId="45B7D7F0"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7F1"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7F2"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45B7D7F3"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7F4"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F5"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F6"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7F7" w14:textId="77777777" w:rsidR="001D688D" w:rsidRPr="003378F3" w:rsidRDefault="00D0192B">
            <w:pPr>
              <w:contextualSpacing/>
              <w:rPr>
                <w:rFonts w:ascii="Times New Roman" w:eastAsia="Times New Roman" w:hAnsi="Times New Roman" w:cs="Times New Roman"/>
                <w:sz w:val="20"/>
              </w:rPr>
            </w:pPr>
          </w:p>
        </w:tc>
      </w:tr>
      <w:tr w:rsidR="003C2D4C" w14:paraId="45B7D802" w14:textId="77777777">
        <w:trPr>
          <w:trHeight w:val="300"/>
        </w:trPr>
        <w:tc>
          <w:tcPr>
            <w:tcW w:w="2295" w:type="dxa"/>
            <w:tcBorders>
              <w:top w:val="nil"/>
              <w:left w:val="nil"/>
              <w:bottom w:val="nil"/>
              <w:right w:val="nil"/>
            </w:tcBorders>
            <w:shd w:val="clear" w:color="auto" w:fill="auto"/>
            <w:noWrap/>
            <w:vAlign w:val="bottom"/>
            <w:hideMark/>
          </w:tcPr>
          <w:p w14:paraId="45B7D7F9"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ΑΝ.ΕΛ:</w:t>
            </w:r>
          </w:p>
        </w:tc>
        <w:tc>
          <w:tcPr>
            <w:tcW w:w="1932" w:type="dxa"/>
            <w:tcBorders>
              <w:top w:val="nil"/>
              <w:left w:val="nil"/>
              <w:bottom w:val="nil"/>
              <w:right w:val="nil"/>
            </w:tcBorders>
            <w:shd w:val="clear" w:color="auto" w:fill="auto"/>
            <w:noWrap/>
            <w:vAlign w:val="bottom"/>
            <w:hideMark/>
          </w:tcPr>
          <w:p w14:paraId="45B7D7FA"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7FB"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7FC"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7FD"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7FE"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7FF"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00"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801" w14:textId="77777777" w:rsidR="001D688D" w:rsidRPr="003378F3" w:rsidRDefault="00D0192B">
            <w:pPr>
              <w:contextualSpacing/>
              <w:rPr>
                <w:rFonts w:ascii="Times New Roman" w:eastAsia="Times New Roman" w:hAnsi="Times New Roman" w:cs="Times New Roman"/>
                <w:sz w:val="20"/>
              </w:rPr>
            </w:pPr>
          </w:p>
        </w:tc>
      </w:tr>
      <w:tr w:rsidR="003C2D4C" w14:paraId="45B7D80C" w14:textId="77777777">
        <w:trPr>
          <w:trHeight w:val="300"/>
        </w:trPr>
        <w:tc>
          <w:tcPr>
            <w:tcW w:w="2295" w:type="dxa"/>
            <w:tcBorders>
              <w:top w:val="nil"/>
              <w:left w:val="nil"/>
              <w:bottom w:val="nil"/>
              <w:right w:val="nil"/>
            </w:tcBorders>
            <w:shd w:val="clear" w:color="auto" w:fill="auto"/>
            <w:noWrap/>
            <w:vAlign w:val="bottom"/>
            <w:hideMark/>
          </w:tcPr>
          <w:p w14:paraId="45B7D803"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ΠΟΤΑΜΙ:</w:t>
            </w:r>
          </w:p>
        </w:tc>
        <w:tc>
          <w:tcPr>
            <w:tcW w:w="1932" w:type="dxa"/>
            <w:tcBorders>
              <w:top w:val="nil"/>
              <w:left w:val="nil"/>
              <w:bottom w:val="nil"/>
              <w:right w:val="nil"/>
            </w:tcBorders>
            <w:shd w:val="clear" w:color="auto" w:fill="auto"/>
            <w:noWrap/>
            <w:vAlign w:val="bottom"/>
            <w:hideMark/>
          </w:tcPr>
          <w:p w14:paraId="45B7D804"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805"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806"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807"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808"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09"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0A"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80B" w14:textId="77777777" w:rsidR="001D688D" w:rsidRPr="003378F3" w:rsidRDefault="00D0192B">
            <w:pPr>
              <w:contextualSpacing/>
              <w:rPr>
                <w:rFonts w:ascii="Times New Roman" w:eastAsia="Times New Roman" w:hAnsi="Times New Roman" w:cs="Times New Roman"/>
                <w:sz w:val="20"/>
              </w:rPr>
            </w:pPr>
          </w:p>
        </w:tc>
      </w:tr>
      <w:tr w:rsidR="003C2D4C" w14:paraId="45B7D815" w14:textId="77777777">
        <w:trPr>
          <w:trHeight w:val="300"/>
        </w:trPr>
        <w:tc>
          <w:tcPr>
            <w:tcW w:w="4227" w:type="dxa"/>
            <w:gridSpan w:val="2"/>
            <w:tcBorders>
              <w:top w:val="nil"/>
              <w:left w:val="nil"/>
              <w:bottom w:val="nil"/>
              <w:right w:val="nil"/>
            </w:tcBorders>
            <w:shd w:val="clear" w:color="auto" w:fill="auto"/>
            <w:noWrap/>
            <w:vAlign w:val="bottom"/>
            <w:hideMark/>
          </w:tcPr>
          <w:p w14:paraId="45B7D80D"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ΕΝ. ΚΕΝΤΡΩΩΝ:</w:t>
            </w:r>
          </w:p>
        </w:tc>
        <w:tc>
          <w:tcPr>
            <w:tcW w:w="2947" w:type="dxa"/>
            <w:tcBorders>
              <w:top w:val="nil"/>
              <w:left w:val="nil"/>
              <w:bottom w:val="nil"/>
              <w:right w:val="nil"/>
            </w:tcBorders>
            <w:shd w:val="clear" w:color="auto" w:fill="auto"/>
            <w:noWrap/>
            <w:vAlign w:val="bottom"/>
            <w:hideMark/>
          </w:tcPr>
          <w:p w14:paraId="45B7D80E" w14:textId="77777777" w:rsidR="001D688D" w:rsidRPr="003378F3" w:rsidRDefault="00D0192B">
            <w:pPr>
              <w:contextualSpacing/>
              <w:rPr>
                <w:rFonts w:ascii="Calibri" w:eastAsia="Times New Roman" w:hAnsi="Calibri" w:cs="Calibri"/>
                <w:color w:val="000000"/>
                <w:szCs w:val="24"/>
              </w:rPr>
            </w:pPr>
          </w:p>
        </w:tc>
        <w:tc>
          <w:tcPr>
            <w:tcW w:w="1141" w:type="dxa"/>
            <w:gridSpan w:val="2"/>
            <w:tcBorders>
              <w:top w:val="nil"/>
              <w:left w:val="nil"/>
              <w:bottom w:val="nil"/>
              <w:right w:val="nil"/>
            </w:tcBorders>
            <w:shd w:val="clear" w:color="auto" w:fill="auto"/>
            <w:noWrap/>
            <w:vAlign w:val="bottom"/>
            <w:hideMark/>
          </w:tcPr>
          <w:p w14:paraId="45B7D80F"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ΠΡΝ</w:t>
            </w:r>
          </w:p>
        </w:tc>
        <w:tc>
          <w:tcPr>
            <w:tcW w:w="222" w:type="dxa"/>
            <w:tcBorders>
              <w:top w:val="nil"/>
              <w:left w:val="nil"/>
              <w:bottom w:val="nil"/>
              <w:right w:val="nil"/>
            </w:tcBorders>
            <w:shd w:val="clear" w:color="auto" w:fill="auto"/>
            <w:noWrap/>
            <w:vAlign w:val="bottom"/>
            <w:hideMark/>
          </w:tcPr>
          <w:p w14:paraId="45B7D810"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811"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12"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13"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814" w14:textId="77777777" w:rsidR="001D688D" w:rsidRPr="003378F3" w:rsidRDefault="00D0192B">
            <w:pPr>
              <w:contextualSpacing/>
              <w:rPr>
                <w:rFonts w:ascii="Times New Roman" w:eastAsia="Times New Roman" w:hAnsi="Times New Roman" w:cs="Times New Roman"/>
                <w:sz w:val="20"/>
              </w:rPr>
            </w:pPr>
          </w:p>
        </w:tc>
      </w:tr>
      <w:tr w:rsidR="003C2D4C" w14:paraId="45B7D81F" w14:textId="77777777">
        <w:trPr>
          <w:trHeight w:val="300"/>
        </w:trPr>
        <w:tc>
          <w:tcPr>
            <w:tcW w:w="2295" w:type="dxa"/>
            <w:tcBorders>
              <w:top w:val="nil"/>
              <w:left w:val="nil"/>
              <w:bottom w:val="nil"/>
              <w:right w:val="nil"/>
            </w:tcBorders>
            <w:shd w:val="clear" w:color="auto" w:fill="auto"/>
            <w:noWrap/>
            <w:vAlign w:val="bottom"/>
            <w:hideMark/>
          </w:tcPr>
          <w:p w14:paraId="45B7D816" w14:textId="77777777" w:rsidR="001D688D" w:rsidRPr="003378F3" w:rsidRDefault="00D0192B">
            <w:pPr>
              <w:contextualSpacing/>
              <w:rPr>
                <w:rFonts w:ascii="Times New Roman" w:eastAsia="Times New Roman" w:hAnsi="Times New Roman" w:cs="Times New Roman"/>
                <w:sz w:val="20"/>
              </w:rPr>
            </w:pPr>
          </w:p>
        </w:tc>
        <w:tc>
          <w:tcPr>
            <w:tcW w:w="1932" w:type="dxa"/>
            <w:tcBorders>
              <w:top w:val="nil"/>
              <w:left w:val="nil"/>
              <w:bottom w:val="nil"/>
              <w:right w:val="nil"/>
            </w:tcBorders>
            <w:shd w:val="clear" w:color="auto" w:fill="auto"/>
            <w:noWrap/>
            <w:vAlign w:val="bottom"/>
            <w:hideMark/>
          </w:tcPr>
          <w:p w14:paraId="45B7D817" w14:textId="77777777" w:rsidR="001D688D" w:rsidRPr="003378F3" w:rsidRDefault="00D0192B">
            <w:pPr>
              <w:contextualSpacing/>
              <w:rPr>
                <w:rFonts w:ascii="Times New Roman" w:eastAsia="Times New Roman" w:hAnsi="Times New Roman" w:cs="Times New Roman"/>
                <w:sz w:val="20"/>
              </w:rPr>
            </w:pPr>
          </w:p>
        </w:tc>
        <w:tc>
          <w:tcPr>
            <w:tcW w:w="2947" w:type="dxa"/>
            <w:tcBorders>
              <w:top w:val="nil"/>
              <w:left w:val="nil"/>
              <w:bottom w:val="nil"/>
              <w:right w:val="nil"/>
            </w:tcBorders>
            <w:shd w:val="clear" w:color="auto" w:fill="auto"/>
            <w:noWrap/>
            <w:vAlign w:val="bottom"/>
            <w:hideMark/>
          </w:tcPr>
          <w:p w14:paraId="45B7D818"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819"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1A"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1B"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1C"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1D"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81E" w14:textId="77777777" w:rsidR="001D688D" w:rsidRPr="003378F3" w:rsidRDefault="00D0192B">
            <w:pPr>
              <w:contextualSpacing/>
              <w:rPr>
                <w:rFonts w:ascii="Times New Roman" w:eastAsia="Times New Roman" w:hAnsi="Times New Roman" w:cs="Times New Roman"/>
                <w:sz w:val="20"/>
              </w:rPr>
            </w:pPr>
          </w:p>
        </w:tc>
      </w:tr>
      <w:tr w:rsidR="003C2D4C" w14:paraId="45B7D825" w14:textId="77777777">
        <w:trPr>
          <w:trHeight w:val="300"/>
        </w:trPr>
        <w:tc>
          <w:tcPr>
            <w:tcW w:w="2295" w:type="dxa"/>
            <w:tcBorders>
              <w:top w:val="nil"/>
              <w:left w:val="nil"/>
              <w:bottom w:val="nil"/>
              <w:right w:val="nil"/>
            </w:tcBorders>
            <w:shd w:val="clear" w:color="auto" w:fill="auto"/>
            <w:noWrap/>
            <w:vAlign w:val="bottom"/>
            <w:hideMark/>
          </w:tcPr>
          <w:p w14:paraId="45B7D820" w14:textId="77777777" w:rsidR="001D688D" w:rsidRPr="003378F3" w:rsidRDefault="00D0192B">
            <w:pPr>
              <w:contextualSpacing/>
              <w:rPr>
                <w:rFonts w:ascii="Times New Roman" w:eastAsia="Times New Roman" w:hAnsi="Times New Roman" w:cs="Times New Roman"/>
                <w:sz w:val="20"/>
              </w:rPr>
            </w:pPr>
          </w:p>
        </w:tc>
        <w:tc>
          <w:tcPr>
            <w:tcW w:w="6464" w:type="dxa"/>
            <w:gridSpan w:val="6"/>
            <w:tcBorders>
              <w:top w:val="nil"/>
              <w:left w:val="nil"/>
              <w:bottom w:val="nil"/>
              <w:right w:val="nil"/>
            </w:tcBorders>
            <w:shd w:val="clear" w:color="auto" w:fill="auto"/>
            <w:noWrap/>
            <w:vAlign w:val="bottom"/>
            <w:hideMark/>
          </w:tcPr>
          <w:p w14:paraId="45B7D821"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Άρθρο 5 ως έχει   ΔΕΚΤΟ ΚΑΤΑ ΠΛΕΙΟΨΗΦΙΑ</w:t>
            </w:r>
          </w:p>
        </w:tc>
        <w:tc>
          <w:tcPr>
            <w:tcW w:w="222" w:type="dxa"/>
            <w:tcBorders>
              <w:top w:val="nil"/>
              <w:left w:val="nil"/>
              <w:bottom w:val="nil"/>
              <w:right w:val="nil"/>
            </w:tcBorders>
            <w:shd w:val="clear" w:color="auto" w:fill="auto"/>
            <w:noWrap/>
            <w:vAlign w:val="bottom"/>
            <w:hideMark/>
          </w:tcPr>
          <w:p w14:paraId="45B7D822"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823"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824" w14:textId="77777777" w:rsidR="001D688D" w:rsidRPr="003378F3" w:rsidRDefault="00D0192B">
            <w:pPr>
              <w:contextualSpacing/>
              <w:rPr>
                <w:rFonts w:ascii="Times New Roman" w:eastAsia="Times New Roman" w:hAnsi="Times New Roman" w:cs="Times New Roman"/>
                <w:sz w:val="20"/>
              </w:rPr>
            </w:pPr>
          </w:p>
        </w:tc>
      </w:tr>
      <w:tr w:rsidR="003C2D4C" w14:paraId="45B7D82F" w14:textId="77777777">
        <w:trPr>
          <w:trHeight w:val="300"/>
        </w:trPr>
        <w:tc>
          <w:tcPr>
            <w:tcW w:w="2295" w:type="dxa"/>
            <w:tcBorders>
              <w:top w:val="nil"/>
              <w:left w:val="nil"/>
              <w:bottom w:val="nil"/>
              <w:right w:val="nil"/>
            </w:tcBorders>
            <w:shd w:val="clear" w:color="auto" w:fill="auto"/>
            <w:noWrap/>
            <w:vAlign w:val="bottom"/>
            <w:hideMark/>
          </w:tcPr>
          <w:p w14:paraId="45B7D826"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ΣΥΡΙΖΑ:</w:t>
            </w:r>
          </w:p>
        </w:tc>
        <w:tc>
          <w:tcPr>
            <w:tcW w:w="1932" w:type="dxa"/>
            <w:tcBorders>
              <w:top w:val="nil"/>
              <w:left w:val="nil"/>
              <w:bottom w:val="nil"/>
              <w:right w:val="nil"/>
            </w:tcBorders>
            <w:shd w:val="clear" w:color="auto" w:fill="auto"/>
            <w:noWrap/>
            <w:vAlign w:val="bottom"/>
            <w:hideMark/>
          </w:tcPr>
          <w:p w14:paraId="45B7D827"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828"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829"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82A"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82B"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2C"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2D"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82E" w14:textId="77777777" w:rsidR="001D688D" w:rsidRPr="003378F3" w:rsidRDefault="00D0192B">
            <w:pPr>
              <w:contextualSpacing/>
              <w:rPr>
                <w:rFonts w:ascii="Times New Roman" w:eastAsia="Times New Roman" w:hAnsi="Times New Roman" w:cs="Times New Roman"/>
                <w:sz w:val="20"/>
              </w:rPr>
            </w:pPr>
          </w:p>
        </w:tc>
      </w:tr>
      <w:tr w:rsidR="003C2D4C" w14:paraId="45B7D839" w14:textId="77777777">
        <w:trPr>
          <w:trHeight w:val="300"/>
        </w:trPr>
        <w:tc>
          <w:tcPr>
            <w:tcW w:w="2295" w:type="dxa"/>
            <w:tcBorders>
              <w:top w:val="nil"/>
              <w:left w:val="nil"/>
              <w:bottom w:val="nil"/>
              <w:right w:val="nil"/>
            </w:tcBorders>
            <w:shd w:val="clear" w:color="auto" w:fill="auto"/>
            <w:noWrap/>
            <w:vAlign w:val="bottom"/>
            <w:hideMark/>
          </w:tcPr>
          <w:p w14:paraId="45B7D830"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Ν.Δ:</w:t>
            </w:r>
          </w:p>
        </w:tc>
        <w:tc>
          <w:tcPr>
            <w:tcW w:w="1932" w:type="dxa"/>
            <w:tcBorders>
              <w:top w:val="nil"/>
              <w:left w:val="nil"/>
              <w:bottom w:val="nil"/>
              <w:right w:val="nil"/>
            </w:tcBorders>
            <w:shd w:val="clear" w:color="auto" w:fill="auto"/>
            <w:noWrap/>
            <w:vAlign w:val="bottom"/>
            <w:hideMark/>
          </w:tcPr>
          <w:p w14:paraId="45B7D831"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832"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833"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834"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835"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36"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37"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838" w14:textId="77777777" w:rsidR="001D688D" w:rsidRPr="003378F3" w:rsidRDefault="00D0192B">
            <w:pPr>
              <w:contextualSpacing/>
              <w:rPr>
                <w:rFonts w:ascii="Times New Roman" w:eastAsia="Times New Roman" w:hAnsi="Times New Roman" w:cs="Times New Roman"/>
                <w:sz w:val="20"/>
              </w:rPr>
            </w:pPr>
          </w:p>
        </w:tc>
      </w:tr>
      <w:tr w:rsidR="003C2D4C" w14:paraId="45B7D843" w14:textId="77777777">
        <w:trPr>
          <w:trHeight w:val="300"/>
        </w:trPr>
        <w:tc>
          <w:tcPr>
            <w:tcW w:w="2295" w:type="dxa"/>
            <w:tcBorders>
              <w:top w:val="nil"/>
              <w:left w:val="nil"/>
              <w:bottom w:val="nil"/>
              <w:right w:val="nil"/>
            </w:tcBorders>
            <w:shd w:val="clear" w:color="auto" w:fill="auto"/>
            <w:noWrap/>
            <w:vAlign w:val="bottom"/>
            <w:hideMark/>
          </w:tcPr>
          <w:p w14:paraId="45B7D83A"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ΔΗ.ΣΥ:</w:t>
            </w:r>
          </w:p>
        </w:tc>
        <w:tc>
          <w:tcPr>
            <w:tcW w:w="1932" w:type="dxa"/>
            <w:tcBorders>
              <w:top w:val="nil"/>
              <w:left w:val="nil"/>
              <w:bottom w:val="nil"/>
              <w:right w:val="nil"/>
            </w:tcBorders>
            <w:shd w:val="clear" w:color="auto" w:fill="auto"/>
            <w:noWrap/>
            <w:vAlign w:val="bottom"/>
            <w:hideMark/>
          </w:tcPr>
          <w:p w14:paraId="45B7D83B"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83C"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83D"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83E"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83F"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40"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41"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842" w14:textId="77777777" w:rsidR="001D688D" w:rsidRPr="003378F3" w:rsidRDefault="00D0192B">
            <w:pPr>
              <w:contextualSpacing/>
              <w:rPr>
                <w:rFonts w:ascii="Times New Roman" w:eastAsia="Times New Roman" w:hAnsi="Times New Roman" w:cs="Times New Roman"/>
                <w:sz w:val="20"/>
              </w:rPr>
            </w:pPr>
          </w:p>
        </w:tc>
      </w:tr>
      <w:tr w:rsidR="003C2D4C" w14:paraId="45B7D84D" w14:textId="77777777">
        <w:trPr>
          <w:trHeight w:val="300"/>
        </w:trPr>
        <w:tc>
          <w:tcPr>
            <w:tcW w:w="2295" w:type="dxa"/>
            <w:tcBorders>
              <w:top w:val="nil"/>
              <w:left w:val="nil"/>
              <w:bottom w:val="nil"/>
              <w:right w:val="nil"/>
            </w:tcBorders>
            <w:shd w:val="clear" w:color="auto" w:fill="auto"/>
            <w:noWrap/>
            <w:vAlign w:val="bottom"/>
            <w:hideMark/>
          </w:tcPr>
          <w:p w14:paraId="45B7D844"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Χ.Α:</w:t>
            </w:r>
          </w:p>
        </w:tc>
        <w:tc>
          <w:tcPr>
            <w:tcW w:w="1932" w:type="dxa"/>
            <w:tcBorders>
              <w:top w:val="nil"/>
              <w:left w:val="nil"/>
              <w:bottom w:val="nil"/>
              <w:right w:val="nil"/>
            </w:tcBorders>
            <w:shd w:val="clear" w:color="auto" w:fill="auto"/>
            <w:noWrap/>
            <w:vAlign w:val="bottom"/>
            <w:hideMark/>
          </w:tcPr>
          <w:p w14:paraId="45B7D845"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846"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847"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45B7D848"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849"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4A"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4B"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84C" w14:textId="77777777" w:rsidR="001D688D" w:rsidRPr="003378F3" w:rsidRDefault="00D0192B">
            <w:pPr>
              <w:contextualSpacing/>
              <w:rPr>
                <w:rFonts w:ascii="Times New Roman" w:eastAsia="Times New Roman" w:hAnsi="Times New Roman" w:cs="Times New Roman"/>
                <w:sz w:val="20"/>
              </w:rPr>
            </w:pPr>
          </w:p>
        </w:tc>
      </w:tr>
      <w:tr w:rsidR="003C2D4C" w14:paraId="45B7D857" w14:textId="77777777">
        <w:trPr>
          <w:trHeight w:val="300"/>
        </w:trPr>
        <w:tc>
          <w:tcPr>
            <w:tcW w:w="2295" w:type="dxa"/>
            <w:tcBorders>
              <w:top w:val="nil"/>
              <w:left w:val="nil"/>
              <w:bottom w:val="nil"/>
              <w:right w:val="nil"/>
            </w:tcBorders>
            <w:shd w:val="clear" w:color="auto" w:fill="auto"/>
            <w:noWrap/>
            <w:vAlign w:val="bottom"/>
            <w:hideMark/>
          </w:tcPr>
          <w:p w14:paraId="45B7D84E"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Κ.Κ.Ε:</w:t>
            </w:r>
          </w:p>
        </w:tc>
        <w:tc>
          <w:tcPr>
            <w:tcW w:w="1932" w:type="dxa"/>
            <w:tcBorders>
              <w:top w:val="nil"/>
              <w:left w:val="nil"/>
              <w:bottom w:val="nil"/>
              <w:right w:val="nil"/>
            </w:tcBorders>
            <w:shd w:val="clear" w:color="auto" w:fill="auto"/>
            <w:noWrap/>
            <w:vAlign w:val="bottom"/>
            <w:hideMark/>
          </w:tcPr>
          <w:p w14:paraId="45B7D84F"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850"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851"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45B7D852"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853"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54"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55"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856" w14:textId="77777777" w:rsidR="001D688D" w:rsidRPr="003378F3" w:rsidRDefault="00D0192B">
            <w:pPr>
              <w:contextualSpacing/>
              <w:rPr>
                <w:rFonts w:ascii="Times New Roman" w:eastAsia="Times New Roman" w:hAnsi="Times New Roman" w:cs="Times New Roman"/>
                <w:sz w:val="20"/>
              </w:rPr>
            </w:pPr>
          </w:p>
        </w:tc>
      </w:tr>
      <w:tr w:rsidR="003C2D4C" w14:paraId="45B7D861" w14:textId="77777777">
        <w:trPr>
          <w:trHeight w:val="300"/>
        </w:trPr>
        <w:tc>
          <w:tcPr>
            <w:tcW w:w="2295" w:type="dxa"/>
            <w:tcBorders>
              <w:top w:val="nil"/>
              <w:left w:val="nil"/>
              <w:bottom w:val="nil"/>
              <w:right w:val="nil"/>
            </w:tcBorders>
            <w:shd w:val="clear" w:color="auto" w:fill="auto"/>
            <w:noWrap/>
            <w:vAlign w:val="bottom"/>
            <w:hideMark/>
          </w:tcPr>
          <w:p w14:paraId="45B7D858"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ΑΝ.ΕΛ:</w:t>
            </w:r>
          </w:p>
        </w:tc>
        <w:tc>
          <w:tcPr>
            <w:tcW w:w="1932" w:type="dxa"/>
            <w:tcBorders>
              <w:top w:val="nil"/>
              <w:left w:val="nil"/>
              <w:bottom w:val="nil"/>
              <w:right w:val="nil"/>
            </w:tcBorders>
            <w:shd w:val="clear" w:color="auto" w:fill="auto"/>
            <w:noWrap/>
            <w:vAlign w:val="bottom"/>
            <w:hideMark/>
          </w:tcPr>
          <w:p w14:paraId="45B7D859"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85A"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85B"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85C"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85D"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5E"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5F"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860" w14:textId="77777777" w:rsidR="001D688D" w:rsidRPr="003378F3" w:rsidRDefault="00D0192B">
            <w:pPr>
              <w:contextualSpacing/>
              <w:rPr>
                <w:rFonts w:ascii="Times New Roman" w:eastAsia="Times New Roman" w:hAnsi="Times New Roman" w:cs="Times New Roman"/>
                <w:sz w:val="20"/>
              </w:rPr>
            </w:pPr>
          </w:p>
        </w:tc>
      </w:tr>
      <w:tr w:rsidR="003C2D4C" w14:paraId="45B7D86B" w14:textId="77777777">
        <w:trPr>
          <w:trHeight w:val="300"/>
        </w:trPr>
        <w:tc>
          <w:tcPr>
            <w:tcW w:w="2295" w:type="dxa"/>
            <w:tcBorders>
              <w:top w:val="nil"/>
              <w:left w:val="nil"/>
              <w:bottom w:val="nil"/>
              <w:right w:val="nil"/>
            </w:tcBorders>
            <w:shd w:val="clear" w:color="auto" w:fill="auto"/>
            <w:noWrap/>
            <w:vAlign w:val="bottom"/>
            <w:hideMark/>
          </w:tcPr>
          <w:p w14:paraId="45B7D862"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ΠΟΤΑΜΙ:</w:t>
            </w:r>
          </w:p>
        </w:tc>
        <w:tc>
          <w:tcPr>
            <w:tcW w:w="1932" w:type="dxa"/>
            <w:tcBorders>
              <w:top w:val="nil"/>
              <w:left w:val="nil"/>
              <w:bottom w:val="nil"/>
              <w:right w:val="nil"/>
            </w:tcBorders>
            <w:shd w:val="clear" w:color="auto" w:fill="auto"/>
            <w:noWrap/>
            <w:vAlign w:val="bottom"/>
            <w:hideMark/>
          </w:tcPr>
          <w:p w14:paraId="45B7D863"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864"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865"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866"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867"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68"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69"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86A" w14:textId="77777777" w:rsidR="001D688D" w:rsidRPr="003378F3" w:rsidRDefault="00D0192B">
            <w:pPr>
              <w:contextualSpacing/>
              <w:rPr>
                <w:rFonts w:ascii="Times New Roman" w:eastAsia="Times New Roman" w:hAnsi="Times New Roman" w:cs="Times New Roman"/>
                <w:sz w:val="20"/>
              </w:rPr>
            </w:pPr>
          </w:p>
        </w:tc>
      </w:tr>
      <w:tr w:rsidR="003C2D4C" w14:paraId="45B7D874" w14:textId="77777777">
        <w:trPr>
          <w:trHeight w:val="300"/>
        </w:trPr>
        <w:tc>
          <w:tcPr>
            <w:tcW w:w="4227" w:type="dxa"/>
            <w:gridSpan w:val="2"/>
            <w:tcBorders>
              <w:top w:val="nil"/>
              <w:left w:val="nil"/>
              <w:bottom w:val="nil"/>
              <w:right w:val="nil"/>
            </w:tcBorders>
            <w:shd w:val="clear" w:color="auto" w:fill="auto"/>
            <w:noWrap/>
            <w:vAlign w:val="bottom"/>
            <w:hideMark/>
          </w:tcPr>
          <w:p w14:paraId="45B7D86C"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ΕΝ. ΚΕΝΤΡΩΩΝ:</w:t>
            </w:r>
          </w:p>
        </w:tc>
        <w:tc>
          <w:tcPr>
            <w:tcW w:w="2947" w:type="dxa"/>
            <w:tcBorders>
              <w:top w:val="nil"/>
              <w:left w:val="nil"/>
              <w:bottom w:val="nil"/>
              <w:right w:val="nil"/>
            </w:tcBorders>
            <w:shd w:val="clear" w:color="auto" w:fill="auto"/>
            <w:noWrap/>
            <w:vAlign w:val="bottom"/>
            <w:hideMark/>
          </w:tcPr>
          <w:p w14:paraId="45B7D86D" w14:textId="77777777" w:rsidR="001D688D" w:rsidRPr="003378F3" w:rsidRDefault="00D0192B">
            <w:pPr>
              <w:contextualSpacing/>
              <w:rPr>
                <w:rFonts w:ascii="Calibri" w:eastAsia="Times New Roman" w:hAnsi="Calibri" w:cs="Calibri"/>
                <w:color w:val="000000"/>
                <w:szCs w:val="24"/>
              </w:rPr>
            </w:pPr>
          </w:p>
        </w:tc>
        <w:tc>
          <w:tcPr>
            <w:tcW w:w="1141" w:type="dxa"/>
            <w:gridSpan w:val="2"/>
            <w:tcBorders>
              <w:top w:val="nil"/>
              <w:left w:val="nil"/>
              <w:bottom w:val="nil"/>
              <w:right w:val="nil"/>
            </w:tcBorders>
            <w:shd w:val="clear" w:color="auto" w:fill="auto"/>
            <w:noWrap/>
            <w:vAlign w:val="bottom"/>
            <w:hideMark/>
          </w:tcPr>
          <w:p w14:paraId="45B7D86E"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ΠΡΝ</w:t>
            </w:r>
          </w:p>
        </w:tc>
        <w:tc>
          <w:tcPr>
            <w:tcW w:w="222" w:type="dxa"/>
            <w:tcBorders>
              <w:top w:val="nil"/>
              <w:left w:val="nil"/>
              <w:bottom w:val="nil"/>
              <w:right w:val="nil"/>
            </w:tcBorders>
            <w:shd w:val="clear" w:color="auto" w:fill="auto"/>
            <w:noWrap/>
            <w:vAlign w:val="bottom"/>
            <w:hideMark/>
          </w:tcPr>
          <w:p w14:paraId="45B7D86F"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870"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71"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72"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873" w14:textId="77777777" w:rsidR="001D688D" w:rsidRPr="003378F3" w:rsidRDefault="00D0192B">
            <w:pPr>
              <w:contextualSpacing/>
              <w:rPr>
                <w:rFonts w:ascii="Times New Roman" w:eastAsia="Times New Roman" w:hAnsi="Times New Roman" w:cs="Times New Roman"/>
                <w:sz w:val="20"/>
              </w:rPr>
            </w:pPr>
          </w:p>
        </w:tc>
      </w:tr>
      <w:tr w:rsidR="003C2D4C" w14:paraId="45B7D87E" w14:textId="77777777">
        <w:trPr>
          <w:trHeight w:val="300"/>
        </w:trPr>
        <w:tc>
          <w:tcPr>
            <w:tcW w:w="2295" w:type="dxa"/>
            <w:tcBorders>
              <w:top w:val="nil"/>
              <w:left w:val="nil"/>
              <w:bottom w:val="nil"/>
              <w:right w:val="nil"/>
            </w:tcBorders>
            <w:shd w:val="clear" w:color="auto" w:fill="auto"/>
            <w:noWrap/>
            <w:vAlign w:val="bottom"/>
            <w:hideMark/>
          </w:tcPr>
          <w:p w14:paraId="45B7D875" w14:textId="77777777" w:rsidR="001D688D" w:rsidRPr="003378F3" w:rsidRDefault="00D0192B">
            <w:pPr>
              <w:contextualSpacing/>
              <w:rPr>
                <w:rFonts w:ascii="Times New Roman" w:eastAsia="Times New Roman" w:hAnsi="Times New Roman" w:cs="Times New Roman"/>
                <w:sz w:val="20"/>
              </w:rPr>
            </w:pPr>
          </w:p>
        </w:tc>
        <w:tc>
          <w:tcPr>
            <w:tcW w:w="1932" w:type="dxa"/>
            <w:tcBorders>
              <w:top w:val="nil"/>
              <w:left w:val="nil"/>
              <w:bottom w:val="nil"/>
              <w:right w:val="nil"/>
            </w:tcBorders>
            <w:shd w:val="clear" w:color="auto" w:fill="auto"/>
            <w:noWrap/>
            <w:vAlign w:val="bottom"/>
            <w:hideMark/>
          </w:tcPr>
          <w:p w14:paraId="45B7D876" w14:textId="77777777" w:rsidR="001D688D" w:rsidRPr="003378F3" w:rsidRDefault="00D0192B">
            <w:pPr>
              <w:contextualSpacing/>
              <w:rPr>
                <w:rFonts w:ascii="Times New Roman" w:eastAsia="Times New Roman" w:hAnsi="Times New Roman" w:cs="Times New Roman"/>
                <w:sz w:val="20"/>
              </w:rPr>
            </w:pPr>
          </w:p>
        </w:tc>
        <w:tc>
          <w:tcPr>
            <w:tcW w:w="2947" w:type="dxa"/>
            <w:tcBorders>
              <w:top w:val="nil"/>
              <w:left w:val="nil"/>
              <w:bottom w:val="nil"/>
              <w:right w:val="nil"/>
            </w:tcBorders>
            <w:shd w:val="clear" w:color="auto" w:fill="auto"/>
            <w:noWrap/>
            <w:vAlign w:val="bottom"/>
            <w:hideMark/>
          </w:tcPr>
          <w:p w14:paraId="45B7D877"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878"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79"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7A"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7B"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7C"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87D" w14:textId="77777777" w:rsidR="001D688D" w:rsidRPr="003378F3" w:rsidRDefault="00D0192B">
            <w:pPr>
              <w:contextualSpacing/>
              <w:rPr>
                <w:rFonts w:ascii="Times New Roman" w:eastAsia="Times New Roman" w:hAnsi="Times New Roman" w:cs="Times New Roman"/>
                <w:sz w:val="20"/>
              </w:rPr>
            </w:pPr>
          </w:p>
        </w:tc>
      </w:tr>
      <w:tr w:rsidR="003C2D4C" w14:paraId="45B7D884" w14:textId="77777777">
        <w:trPr>
          <w:trHeight w:val="300"/>
        </w:trPr>
        <w:tc>
          <w:tcPr>
            <w:tcW w:w="2295" w:type="dxa"/>
            <w:tcBorders>
              <w:top w:val="nil"/>
              <w:left w:val="nil"/>
              <w:bottom w:val="nil"/>
              <w:right w:val="nil"/>
            </w:tcBorders>
            <w:shd w:val="clear" w:color="auto" w:fill="auto"/>
            <w:noWrap/>
            <w:vAlign w:val="bottom"/>
            <w:hideMark/>
          </w:tcPr>
          <w:p w14:paraId="45B7D87F" w14:textId="77777777" w:rsidR="001D688D" w:rsidRPr="003378F3" w:rsidRDefault="00D0192B">
            <w:pPr>
              <w:contextualSpacing/>
              <w:rPr>
                <w:rFonts w:ascii="Times New Roman" w:eastAsia="Times New Roman" w:hAnsi="Times New Roman" w:cs="Times New Roman"/>
                <w:sz w:val="20"/>
              </w:rPr>
            </w:pPr>
          </w:p>
        </w:tc>
        <w:tc>
          <w:tcPr>
            <w:tcW w:w="6464" w:type="dxa"/>
            <w:gridSpan w:val="6"/>
            <w:tcBorders>
              <w:top w:val="nil"/>
              <w:left w:val="nil"/>
              <w:bottom w:val="nil"/>
              <w:right w:val="nil"/>
            </w:tcBorders>
            <w:shd w:val="clear" w:color="auto" w:fill="auto"/>
            <w:noWrap/>
            <w:vAlign w:val="bottom"/>
            <w:hideMark/>
          </w:tcPr>
          <w:p w14:paraId="45B7D880"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Άρθρο 6 ως έχει   ΔΕΚΤΟ ΚΑΤΑ ΠΛΕΙΟΨΗΦΙΑ</w:t>
            </w:r>
          </w:p>
        </w:tc>
        <w:tc>
          <w:tcPr>
            <w:tcW w:w="222" w:type="dxa"/>
            <w:tcBorders>
              <w:top w:val="nil"/>
              <w:left w:val="nil"/>
              <w:bottom w:val="nil"/>
              <w:right w:val="nil"/>
            </w:tcBorders>
            <w:shd w:val="clear" w:color="auto" w:fill="auto"/>
            <w:noWrap/>
            <w:vAlign w:val="bottom"/>
            <w:hideMark/>
          </w:tcPr>
          <w:p w14:paraId="45B7D881"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882"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883" w14:textId="77777777" w:rsidR="001D688D" w:rsidRPr="003378F3" w:rsidRDefault="00D0192B">
            <w:pPr>
              <w:contextualSpacing/>
              <w:rPr>
                <w:rFonts w:ascii="Times New Roman" w:eastAsia="Times New Roman" w:hAnsi="Times New Roman" w:cs="Times New Roman"/>
                <w:sz w:val="20"/>
              </w:rPr>
            </w:pPr>
          </w:p>
        </w:tc>
      </w:tr>
      <w:tr w:rsidR="003C2D4C" w14:paraId="45B7D88E" w14:textId="77777777">
        <w:trPr>
          <w:trHeight w:val="300"/>
        </w:trPr>
        <w:tc>
          <w:tcPr>
            <w:tcW w:w="2295" w:type="dxa"/>
            <w:tcBorders>
              <w:top w:val="nil"/>
              <w:left w:val="nil"/>
              <w:bottom w:val="nil"/>
              <w:right w:val="nil"/>
            </w:tcBorders>
            <w:shd w:val="clear" w:color="auto" w:fill="auto"/>
            <w:noWrap/>
            <w:vAlign w:val="bottom"/>
            <w:hideMark/>
          </w:tcPr>
          <w:p w14:paraId="45B7D885"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ΣΥΡΙΖΑ:</w:t>
            </w:r>
          </w:p>
        </w:tc>
        <w:tc>
          <w:tcPr>
            <w:tcW w:w="1932" w:type="dxa"/>
            <w:tcBorders>
              <w:top w:val="nil"/>
              <w:left w:val="nil"/>
              <w:bottom w:val="nil"/>
              <w:right w:val="nil"/>
            </w:tcBorders>
            <w:shd w:val="clear" w:color="auto" w:fill="auto"/>
            <w:noWrap/>
            <w:vAlign w:val="bottom"/>
            <w:hideMark/>
          </w:tcPr>
          <w:p w14:paraId="45B7D886"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887"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888"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889"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88A"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8B"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8C"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88D" w14:textId="77777777" w:rsidR="001D688D" w:rsidRPr="003378F3" w:rsidRDefault="00D0192B">
            <w:pPr>
              <w:contextualSpacing/>
              <w:rPr>
                <w:rFonts w:ascii="Times New Roman" w:eastAsia="Times New Roman" w:hAnsi="Times New Roman" w:cs="Times New Roman"/>
                <w:sz w:val="20"/>
              </w:rPr>
            </w:pPr>
          </w:p>
        </w:tc>
      </w:tr>
      <w:tr w:rsidR="003C2D4C" w14:paraId="45B7D898" w14:textId="77777777">
        <w:trPr>
          <w:trHeight w:val="300"/>
        </w:trPr>
        <w:tc>
          <w:tcPr>
            <w:tcW w:w="2295" w:type="dxa"/>
            <w:tcBorders>
              <w:top w:val="nil"/>
              <w:left w:val="nil"/>
              <w:bottom w:val="nil"/>
              <w:right w:val="nil"/>
            </w:tcBorders>
            <w:shd w:val="clear" w:color="auto" w:fill="auto"/>
            <w:noWrap/>
            <w:vAlign w:val="bottom"/>
            <w:hideMark/>
          </w:tcPr>
          <w:p w14:paraId="45B7D88F"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Ν.Δ:</w:t>
            </w:r>
          </w:p>
        </w:tc>
        <w:tc>
          <w:tcPr>
            <w:tcW w:w="1932" w:type="dxa"/>
            <w:tcBorders>
              <w:top w:val="nil"/>
              <w:left w:val="nil"/>
              <w:bottom w:val="nil"/>
              <w:right w:val="nil"/>
            </w:tcBorders>
            <w:shd w:val="clear" w:color="auto" w:fill="auto"/>
            <w:noWrap/>
            <w:vAlign w:val="bottom"/>
            <w:hideMark/>
          </w:tcPr>
          <w:p w14:paraId="45B7D890"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891"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892"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893"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894"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95"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96"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897" w14:textId="77777777" w:rsidR="001D688D" w:rsidRPr="003378F3" w:rsidRDefault="00D0192B">
            <w:pPr>
              <w:contextualSpacing/>
              <w:rPr>
                <w:rFonts w:ascii="Times New Roman" w:eastAsia="Times New Roman" w:hAnsi="Times New Roman" w:cs="Times New Roman"/>
                <w:sz w:val="20"/>
              </w:rPr>
            </w:pPr>
          </w:p>
        </w:tc>
      </w:tr>
      <w:tr w:rsidR="003C2D4C" w14:paraId="45B7D8A2" w14:textId="77777777">
        <w:trPr>
          <w:trHeight w:val="300"/>
        </w:trPr>
        <w:tc>
          <w:tcPr>
            <w:tcW w:w="2295" w:type="dxa"/>
            <w:tcBorders>
              <w:top w:val="nil"/>
              <w:left w:val="nil"/>
              <w:bottom w:val="nil"/>
              <w:right w:val="nil"/>
            </w:tcBorders>
            <w:shd w:val="clear" w:color="auto" w:fill="auto"/>
            <w:noWrap/>
            <w:vAlign w:val="bottom"/>
            <w:hideMark/>
          </w:tcPr>
          <w:p w14:paraId="45B7D899"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ΔΗ.ΣΥ:</w:t>
            </w:r>
          </w:p>
        </w:tc>
        <w:tc>
          <w:tcPr>
            <w:tcW w:w="1932" w:type="dxa"/>
            <w:tcBorders>
              <w:top w:val="nil"/>
              <w:left w:val="nil"/>
              <w:bottom w:val="nil"/>
              <w:right w:val="nil"/>
            </w:tcBorders>
            <w:shd w:val="clear" w:color="auto" w:fill="auto"/>
            <w:noWrap/>
            <w:vAlign w:val="bottom"/>
            <w:hideMark/>
          </w:tcPr>
          <w:p w14:paraId="45B7D89A"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89B"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89C"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89D"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89E"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9F"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A0"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8A1" w14:textId="77777777" w:rsidR="001D688D" w:rsidRPr="003378F3" w:rsidRDefault="00D0192B">
            <w:pPr>
              <w:contextualSpacing/>
              <w:rPr>
                <w:rFonts w:ascii="Times New Roman" w:eastAsia="Times New Roman" w:hAnsi="Times New Roman" w:cs="Times New Roman"/>
                <w:sz w:val="20"/>
              </w:rPr>
            </w:pPr>
          </w:p>
        </w:tc>
      </w:tr>
      <w:tr w:rsidR="003C2D4C" w14:paraId="45B7D8AC" w14:textId="77777777">
        <w:trPr>
          <w:trHeight w:val="300"/>
        </w:trPr>
        <w:tc>
          <w:tcPr>
            <w:tcW w:w="2295" w:type="dxa"/>
            <w:tcBorders>
              <w:top w:val="nil"/>
              <w:left w:val="nil"/>
              <w:bottom w:val="nil"/>
              <w:right w:val="nil"/>
            </w:tcBorders>
            <w:shd w:val="clear" w:color="auto" w:fill="auto"/>
            <w:noWrap/>
            <w:vAlign w:val="bottom"/>
            <w:hideMark/>
          </w:tcPr>
          <w:p w14:paraId="45B7D8A3"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Χ.Α:</w:t>
            </w:r>
          </w:p>
        </w:tc>
        <w:tc>
          <w:tcPr>
            <w:tcW w:w="1932" w:type="dxa"/>
            <w:tcBorders>
              <w:top w:val="nil"/>
              <w:left w:val="nil"/>
              <w:bottom w:val="nil"/>
              <w:right w:val="nil"/>
            </w:tcBorders>
            <w:shd w:val="clear" w:color="auto" w:fill="auto"/>
            <w:noWrap/>
            <w:vAlign w:val="bottom"/>
            <w:hideMark/>
          </w:tcPr>
          <w:p w14:paraId="45B7D8A4"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8A5"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8A6"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45B7D8A7"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8A8"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A9"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AA"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8AB" w14:textId="77777777" w:rsidR="001D688D" w:rsidRPr="003378F3" w:rsidRDefault="00D0192B">
            <w:pPr>
              <w:contextualSpacing/>
              <w:rPr>
                <w:rFonts w:ascii="Times New Roman" w:eastAsia="Times New Roman" w:hAnsi="Times New Roman" w:cs="Times New Roman"/>
                <w:sz w:val="20"/>
              </w:rPr>
            </w:pPr>
          </w:p>
        </w:tc>
      </w:tr>
      <w:tr w:rsidR="003C2D4C" w14:paraId="45B7D8B6" w14:textId="77777777">
        <w:trPr>
          <w:trHeight w:val="300"/>
        </w:trPr>
        <w:tc>
          <w:tcPr>
            <w:tcW w:w="2295" w:type="dxa"/>
            <w:tcBorders>
              <w:top w:val="nil"/>
              <w:left w:val="nil"/>
              <w:bottom w:val="nil"/>
              <w:right w:val="nil"/>
            </w:tcBorders>
            <w:shd w:val="clear" w:color="auto" w:fill="auto"/>
            <w:noWrap/>
            <w:vAlign w:val="bottom"/>
            <w:hideMark/>
          </w:tcPr>
          <w:p w14:paraId="45B7D8AD"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Κ.Κ.Ε:</w:t>
            </w:r>
          </w:p>
        </w:tc>
        <w:tc>
          <w:tcPr>
            <w:tcW w:w="1932" w:type="dxa"/>
            <w:tcBorders>
              <w:top w:val="nil"/>
              <w:left w:val="nil"/>
              <w:bottom w:val="nil"/>
              <w:right w:val="nil"/>
            </w:tcBorders>
            <w:shd w:val="clear" w:color="auto" w:fill="auto"/>
            <w:noWrap/>
            <w:vAlign w:val="bottom"/>
            <w:hideMark/>
          </w:tcPr>
          <w:p w14:paraId="45B7D8AE"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8AF"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8B0"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45B7D8B1"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8B2"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B3"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B4"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8B5" w14:textId="77777777" w:rsidR="001D688D" w:rsidRPr="003378F3" w:rsidRDefault="00D0192B">
            <w:pPr>
              <w:contextualSpacing/>
              <w:rPr>
                <w:rFonts w:ascii="Times New Roman" w:eastAsia="Times New Roman" w:hAnsi="Times New Roman" w:cs="Times New Roman"/>
                <w:sz w:val="20"/>
              </w:rPr>
            </w:pPr>
          </w:p>
        </w:tc>
      </w:tr>
      <w:tr w:rsidR="003C2D4C" w14:paraId="45B7D8C0" w14:textId="77777777">
        <w:trPr>
          <w:trHeight w:val="300"/>
        </w:trPr>
        <w:tc>
          <w:tcPr>
            <w:tcW w:w="2295" w:type="dxa"/>
            <w:tcBorders>
              <w:top w:val="nil"/>
              <w:left w:val="nil"/>
              <w:bottom w:val="nil"/>
              <w:right w:val="nil"/>
            </w:tcBorders>
            <w:shd w:val="clear" w:color="auto" w:fill="auto"/>
            <w:noWrap/>
            <w:vAlign w:val="bottom"/>
            <w:hideMark/>
          </w:tcPr>
          <w:p w14:paraId="45B7D8B7"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ΑΝ.ΕΛ:</w:t>
            </w:r>
          </w:p>
        </w:tc>
        <w:tc>
          <w:tcPr>
            <w:tcW w:w="1932" w:type="dxa"/>
            <w:tcBorders>
              <w:top w:val="nil"/>
              <w:left w:val="nil"/>
              <w:bottom w:val="nil"/>
              <w:right w:val="nil"/>
            </w:tcBorders>
            <w:shd w:val="clear" w:color="auto" w:fill="auto"/>
            <w:noWrap/>
            <w:vAlign w:val="bottom"/>
            <w:hideMark/>
          </w:tcPr>
          <w:p w14:paraId="45B7D8B8"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8B9"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8BA"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8BB"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8BC"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BD"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BE"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8BF" w14:textId="77777777" w:rsidR="001D688D" w:rsidRPr="003378F3" w:rsidRDefault="00D0192B">
            <w:pPr>
              <w:contextualSpacing/>
              <w:rPr>
                <w:rFonts w:ascii="Times New Roman" w:eastAsia="Times New Roman" w:hAnsi="Times New Roman" w:cs="Times New Roman"/>
                <w:sz w:val="20"/>
              </w:rPr>
            </w:pPr>
          </w:p>
        </w:tc>
      </w:tr>
      <w:tr w:rsidR="003C2D4C" w14:paraId="45B7D8CA" w14:textId="77777777">
        <w:trPr>
          <w:trHeight w:val="300"/>
        </w:trPr>
        <w:tc>
          <w:tcPr>
            <w:tcW w:w="2295" w:type="dxa"/>
            <w:tcBorders>
              <w:top w:val="nil"/>
              <w:left w:val="nil"/>
              <w:bottom w:val="nil"/>
              <w:right w:val="nil"/>
            </w:tcBorders>
            <w:shd w:val="clear" w:color="auto" w:fill="auto"/>
            <w:noWrap/>
            <w:vAlign w:val="bottom"/>
            <w:hideMark/>
          </w:tcPr>
          <w:p w14:paraId="45B7D8C1"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ΠΟΤΑΜΙ:</w:t>
            </w:r>
          </w:p>
        </w:tc>
        <w:tc>
          <w:tcPr>
            <w:tcW w:w="1932" w:type="dxa"/>
            <w:tcBorders>
              <w:top w:val="nil"/>
              <w:left w:val="nil"/>
              <w:bottom w:val="nil"/>
              <w:right w:val="nil"/>
            </w:tcBorders>
            <w:shd w:val="clear" w:color="auto" w:fill="auto"/>
            <w:noWrap/>
            <w:vAlign w:val="bottom"/>
            <w:hideMark/>
          </w:tcPr>
          <w:p w14:paraId="45B7D8C2"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8C3"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8C4"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8C5"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8C6"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C7"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C8"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8C9" w14:textId="77777777" w:rsidR="001D688D" w:rsidRPr="003378F3" w:rsidRDefault="00D0192B">
            <w:pPr>
              <w:contextualSpacing/>
              <w:rPr>
                <w:rFonts w:ascii="Times New Roman" w:eastAsia="Times New Roman" w:hAnsi="Times New Roman" w:cs="Times New Roman"/>
                <w:sz w:val="20"/>
              </w:rPr>
            </w:pPr>
          </w:p>
        </w:tc>
      </w:tr>
      <w:tr w:rsidR="003C2D4C" w14:paraId="45B7D8D3" w14:textId="77777777">
        <w:trPr>
          <w:trHeight w:val="300"/>
        </w:trPr>
        <w:tc>
          <w:tcPr>
            <w:tcW w:w="4227" w:type="dxa"/>
            <w:gridSpan w:val="2"/>
            <w:tcBorders>
              <w:top w:val="nil"/>
              <w:left w:val="nil"/>
              <w:bottom w:val="nil"/>
              <w:right w:val="nil"/>
            </w:tcBorders>
            <w:shd w:val="clear" w:color="auto" w:fill="auto"/>
            <w:noWrap/>
            <w:vAlign w:val="bottom"/>
            <w:hideMark/>
          </w:tcPr>
          <w:p w14:paraId="45B7D8CB"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ΕΝ. ΚΕΝΤΡΩΩΝ:</w:t>
            </w:r>
          </w:p>
        </w:tc>
        <w:tc>
          <w:tcPr>
            <w:tcW w:w="2947" w:type="dxa"/>
            <w:tcBorders>
              <w:top w:val="nil"/>
              <w:left w:val="nil"/>
              <w:bottom w:val="nil"/>
              <w:right w:val="nil"/>
            </w:tcBorders>
            <w:shd w:val="clear" w:color="auto" w:fill="auto"/>
            <w:noWrap/>
            <w:vAlign w:val="bottom"/>
            <w:hideMark/>
          </w:tcPr>
          <w:p w14:paraId="45B7D8CC" w14:textId="77777777" w:rsidR="001D688D" w:rsidRPr="003378F3" w:rsidRDefault="00D0192B">
            <w:pPr>
              <w:contextualSpacing/>
              <w:rPr>
                <w:rFonts w:ascii="Calibri" w:eastAsia="Times New Roman" w:hAnsi="Calibri" w:cs="Calibri"/>
                <w:color w:val="000000"/>
                <w:szCs w:val="24"/>
              </w:rPr>
            </w:pPr>
          </w:p>
        </w:tc>
        <w:tc>
          <w:tcPr>
            <w:tcW w:w="1141" w:type="dxa"/>
            <w:gridSpan w:val="2"/>
            <w:tcBorders>
              <w:top w:val="nil"/>
              <w:left w:val="nil"/>
              <w:bottom w:val="nil"/>
              <w:right w:val="nil"/>
            </w:tcBorders>
            <w:shd w:val="clear" w:color="auto" w:fill="auto"/>
            <w:noWrap/>
            <w:vAlign w:val="bottom"/>
            <w:hideMark/>
          </w:tcPr>
          <w:p w14:paraId="45B7D8CD"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ΠΡΝ</w:t>
            </w:r>
          </w:p>
        </w:tc>
        <w:tc>
          <w:tcPr>
            <w:tcW w:w="222" w:type="dxa"/>
            <w:tcBorders>
              <w:top w:val="nil"/>
              <w:left w:val="nil"/>
              <w:bottom w:val="nil"/>
              <w:right w:val="nil"/>
            </w:tcBorders>
            <w:shd w:val="clear" w:color="auto" w:fill="auto"/>
            <w:noWrap/>
            <w:vAlign w:val="bottom"/>
            <w:hideMark/>
          </w:tcPr>
          <w:p w14:paraId="45B7D8CE"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8CF"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D0"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D1"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8D2" w14:textId="77777777" w:rsidR="001D688D" w:rsidRPr="003378F3" w:rsidRDefault="00D0192B">
            <w:pPr>
              <w:contextualSpacing/>
              <w:rPr>
                <w:rFonts w:ascii="Times New Roman" w:eastAsia="Times New Roman" w:hAnsi="Times New Roman" w:cs="Times New Roman"/>
                <w:sz w:val="20"/>
              </w:rPr>
            </w:pPr>
          </w:p>
        </w:tc>
      </w:tr>
      <w:tr w:rsidR="003C2D4C" w14:paraId="45B7D8DD" w14:textId="77777777">
        <w:trPr>
          <w:trHeight w:val="300"/>
        </w:trPr>
        <w:tc>
          <w:tcPr>
            <w:tcW w:w="2295" w:type="dxa"/>
            <w:tcBorders>
              <w:top w:val="nil"/>
              <w:left w:val="nil"/>
              <w:bottom w:val="nil"/>
              <w:right w:val="nil"/>
            </w:tcBorders>
            <w:shd w:val="clear" w:color="auto" w:fill="auto"/>
            <w:noWrap/>
            <w:vAlign w:val="bottom"/>
            <w:hideMark/>
          </w:tcPr>
          <w:p w14:paraId="45B7D8D4" w14:textId="77777777" w:rsidR="001D688D" w:rsidRPr="003378F3" w:rsidRDefault="00D0192B">
            <w:pPr>
              <w:contextualSpacing/>
              <w:rPr>
                <w:rFonts w:ascii="Times New Roman" w:eastAsia="Times New Roman" w:hAnsi="Times New Roman" w:cs="Times New Roman"/>
                <w:sz w:val="20"/>
              </w:rPr>
            </w:pPr>
          </w:p>
        </w:tc>
        <w:tc>
          <w:tcPr>
            <w:tcW w:w="1932" w:type="dxa"/>
            <w:tcBorders>
              <w:top w:val="nil"/>
              <w:left w:val="nil"/>
              <w:bottom w:val="nil"/>
              <w:right w:val="nil"/>
            </w:tcBorders>
            <w:shd w:val="clear" w:color="auto" w:fill="auto"/>
            <w:noWrap/>
            <w:vAlign w:val="bottom"/>
            <w:hideMark/>
          </w:tcPr>
          <w:p w14:paraId="45B7D8D5" w14:textId="77777777" w:rsidR="001D688D" w:rsidRPr="003378F3" w:rsidRDefault="00D0192B">
            <w:pPr>
              <w:contextualSpacing/>
              <w:rPr>
                <w:rFonts w:ascii="Times New Roman" w:eastAsia="Times New Roman" w:hAnsi="Times New Roman" w:cs="Times New Roman"/>
                <w:sz w:val="20"/>
              </w:rPr>
            </w:pPr>
          </w:p>
        </w:tc>
        <w:tc>
          <w:tcPr>
            <w:tcW w:w="2947" w:type="dxa"/>
            <w:tcBorders>
              <w:top w:val="nil"/>
              <w:left w:val="nil"/>
              <w:bottom w:val="nil"/>
              <w:right w:val="nil"/>
            </w:tcBorders>
            <w:shd w:val="clear" w:color="auto" w:fill="auto"/>
            <w:noWrap/>
            <w:vAlign w:val="bottom"/>
            <w:hideMark/>
          </w:tcPr>
          <w:p w14:paraId="45B7D8D6"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8D7"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D8"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D9"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DA"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DB"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8DC" w14:textId="77777777" w:rsidR="001D688D" w:rsidRPr="003378F3" w:rsidRDefault="00D0192B">
            <w:pPr>
              <w:contextualSpacing/>
              <w:rPr>
                <w:rFonts w:ascii="Times New Roman" w:eastAsia="Times New Roman" w:hAnsi="Times New Roman" w:cs="Times New Roman"/>
                <w:sz w:val="20"/>
              </w:rPr>
            </w:pPr>
          </w:p>
        </w:tc>
      </w:tr>
      <w:tr w:rsidR="003C2D4C" w14:paraId="45B7D8E3" w14:textId="77777777">
        <w:trPr>
          <w:trHeight w:val="300"/>
        </w:trPr>
        <w:tc>
          <w:tcPr>
            <w:tcW w:w="2295" w:type="dxa"/>
            <w:tcBorders>
              <w:top w:val="nil"/>
              <w:left w:val="nil"/>
              <w:bottom w:val="nil"/>
              <w:right w:val="nil"/>
            </w:tcBorders>
            <w:shd w:val="clear" w:color="auto" w:fill="auto"/>
            <w:noWrap/>
            <w:vAlign w:val="bottom"/>
            <w:hideMark/>
          </w:tcPr>
          <w:p w14:paraId="45B7D8DE" w14:textId="77777777" w:rsidR="001D688D" w:rsidRPr="003378F3" w:rsidRDefault="00D0192B">
            <w:pPr>
              <w:contextualSpacing/>
              <w:rPr>
                <w:rFonts w:ascii="Times New Roman" w:eastAsia="Times New Roman" w:hAnsi="Times New Roman" w:cs="Times New Roman"/>
                <w:sz w:val="20"/>
              </w:rPr>
            </w:pPr>
          </w:p>
        </w:tc>
        <w:tc>
          <w:tcPr>
            <w:tcW w:w="6464" w:type="dxa"/>
            <w:gridSpan w:val="6"/>
            <w:tcBorders>
              <w:top w:val="nil"/>
              <w:left w:val="nil"/>
              <w:bottom w:val="nil"/>
              <w:right w:val="nil"/>
            </w:tcBorders>
            <w:shd w:val="clear" w:color="auto" w:fill="auto"/>
            <w:noWrap/>
            <w:vAlign w:val="bottom"/>
            <w:hideMark/>
          </w:tcPr>
          <w:p w14:paraId="45B7D8DF"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Άρθρο 7 ως έχει   ΔΕΚΤΟ ΚΑΤΑ ΠΛΕΙΟΨΗΦΙΑ</w:t>
            </w:r>
          </w:p>
        </w:tc>
        <w:tc>
          <w:tcPr>
            <w:tcW w:w="222" w:type="dxa"/>
            <w:tcBorders>
              <w:top w:val="nil"/>
              <w:left w:val="nil"/>
              <w:bottom w:val="nil"/>
              <w:right w:val="nil"/>
            </w:tcBorders>
            <w:shd w:val="clear" w:color="auto" w:fill="auto"/>
            <w:noWrap/>
            <w:vAlign w:val="bottom"/>
            <w:hideMark/>
          </w:tcPr>
          <w:p w14:paraId="45B7D8E0"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8E1"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8E2" w14:textId="77777777" w:rsidR="001D688D" w:rsidRPr="003378F3" w:rsidRDefault="00D0192B">
            <w:pPr>
              <w:contextualSpacing/>
              <w:rPr>
                <w:rFonts w:ascii="Times New Roman" w:eastAsia="Times New Roman" w:hAnsi="Times New Roman" w:cs="Times New Roman"/>
                <w:sz w:val="20"/>
              </w:rPr>
            </w:pPr>
          </w:p>
        </w:tc>
      </w:tr>
      <w:tr w:rsidR="003C2D4C" w14:paraId="45B7D8ED" w14:textId="77777777">
        <w:trPr>
          <w:trHeight w:val="300"/>
        </w:trPr>
        <w:tc>
          <w:tcPr>
            <w:tcW w:w="2295" w:type="dxa"/>
            <w:tcBorders>
              <w:top w:val="nil"/>
              <w:left w:val="nil"/>
              <w:bottom w:val="nil"/>
              <w:right w:val="nil"/>
            </w:tcBorders>
            <w:shd w:val="clear" w:color="auto" w:fill="auto"/>
            <w:noWrap/>
            <w:vAlign w:val="bottom"/>
            <w:hideMark/>
          </w:tcPr>
          <w:p w14:paraId="45B7D8E4"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ΣΥΡΙΖΑ:</w:t>
            </w:r>
          </w:p>
        </w:tc>
        <w:tc>
          <w:tcPr>
            <w:tcW w:w="1932" w:type="dxa"/>
            <w:tcBorders>
              <w:top w:val="nil"/>
              <w:left w:val="nil"/>
              <w:bottom w:val="nil"/>
              <w:right w:val="nil"/>
            </w:tcBorders>
            <w:shd w:val="clear" w:color="auto" w:fill="auto"/>
            <w:noWrap/>
            <w:vAlign w:val="bottom"/>
            <w:hideMark/>
          </w:tcPr>
          <w:p w14:paraId="45B7D8E5"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8E6"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8E7"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8E8"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8E9"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EA"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EB"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8EC" w14:textId="77777777" w:rsidR="001D688D" w:rsidRPr="003378F3" w:rsidRDefault="00D0192B">
            <w:pPr>
              <w:contextualSpacing/>
              <w:rPr>
                <w:rFonts w:ascii="Times New Roman" w:eastAsia="Times New Roman" w:hAnsi="Times New Roman" w:cs="Times New Roman"/>
                <w:sz w:val="20"/>
              </w:rPr>
            </w:pPr>
          </w:p>
        </w:tc>
      </w:tr>
      <w:tr w:rsidR="003C2D4C" w14:paraId="45B7D8F7" w14:textId="77777777">
        <w:trPr>
          <w:trHeight w:val="300"/>
        </w:trPr>
        <w:tc>
          <w:tcPr>
            <w:tcW w:w="2295" w:type="dxa"/>
            <w:tcBorders>
              <w:top w:val="nil"/>
              <w:left w:val="nil"/>
              <w:bottom w:val="nil"/>
              <w:right w:val="nil"/>
            </w:tcBorders>
            <w:shd w:val="clear" w:color="auto" w:fill="auto"/>
            <w:noWrap/>
            <w:vAlign w:val="bottom"/>
            <w:hideMark/>
          </w:tcPr>
          <w:p w14:paraId="45B7D8EE"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Ν.Δ:</w:t>
            </w:r>
          </w:p>
        </w:tc>
        <w:tc>
          <w:tcPr>
            <w:tcW w:w="1932" w:type="dxa"/>
            <w:tcBorders>
              <w:top w:val="nil"/>
              <w:left w:val="nil"/>
              <w:bottom w:val="nil"/>
              <w:right w:val="nil"/>
            </w:tcBorders>
            <w:shd w:val="clear" w:color="auto" w:fill="auto"/>
            <w:noWrap/>
            <w:vAlign w:val="bottom"/>
            <w:hideMark/>
          </w:tcPr>
          <w:p w14:paraId="45B7D8EF"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8F0"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8F1"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8F2"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8F3"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F4"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F5"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8F6" w14:textId="77777777" w:rsidR="001D688D" w:rsidRPr="003378F3" w:rsidRDefault="00D0192B">
            <w:pPr>
              <w:contextualSpacing/>
              <w:rPr>
                <w:rFonts w:ascii="Times New Roman" w:eastAsia="Times New Roman" w:hAnsi="Times New Roman" w:cs="Times New Roman"/>
                <w:sz w:val="20"/>
              </w:rPr>
            </w:pPr>
          </w:p>
        </w:tc>
      </w:tr>
      <w:tr w:rsidR="003C2D4C" w14:paraId="45B7D901" w14:textId="77777777">
        <w:trPr>
          <w:trHeight w:val="300"/>
        </w:trPr>
        <w:tc>
          <w:tcPr>
            <w:tcW w:w="2295" w:type="dxa"/>
            <w:tcBorders>
              <w:top w:val="nil"/>
              <w:left w:val="nil"/>
              <w:bottom w:val="nil"/>
              <w:right w:val="nil"/>
            </w:tcBorders>
            <w:shd w:val="clear" w:color="auto" w:fill="auto"/>
            <w:noWrap/>
            <w:vAlign w:val="bottom"/>
            <w:hideMark/>
          </w:tcPr>
          <w:p w14:paraId="45B7D8F8"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ΔΗ.ΣΥ:</w:t>
            </w:r>
          </w:p>
        </w:tc>
        <w:tc>
          <w:tcPr>
            <w:tcW w:w="1932" w:type="dxa"/>
            <w:tcBorders>
              <w:top w:val="nil"/>
              <w:left w:val="nil"/>
              <w:bottom w:val="nil"/>
              <w:right w:val="nil"/>
            </w:tcBorders>
            <w:shd w:val="clear" w:color="auto" w:fill="auto"/>
            <w:noWrap/>
            <w:vAlign w:val="bottom"/>
            <w:hideMark/>
          </w:tcPr>
          <w:p w14:paraId="45B7D8F9"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8FA"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8FB"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8FC"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8FD"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FE"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8FF"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900" w14:textId="77777777" w:rsidR="001D688D" w:rsidRPr="003378F3" w:rsidRDefault="00D0192B">
            <w:pPr>
              <w:contextualSpacing/>
              <w:rPr>
                <w:rFonts w:ascii="Times New Roman" w:eastAsia="Times New Roman" w:hAnsi="Times New Roman" w:cs="Times New Roman"/>
                <w:sz w:val="20"/>
              </w:rPr>
            </w:pPr>
          </w:p>
        </w:tc>
      </w:tr>
      <w:tr w:rsidR="003C2D4C" w14:paraId="45B7D90B" w14:textId="77777777">
        <w:trPr>
          <w:trHeight w:val="300"/>
        </w:trPr>
        <w:tc>
          <w:tcPr>
            <w:tcW w:w="2295" w:type="dxa"/>
            <w:tcBorders>
              <w:top w:val="nil"/>
              <w:left w:val="nil"/>
              <w:bottom w:val="nil"/>
              <w:right w:val="nil"/>
            </w:tcBorders>
            <w:shd w:val="clear" w:color="auto" w:fill="auto"/>
            <w:noWrap/>
            <w:vAlign w:val="bottom"/>
            <w:hideMark/>
          </w:tcPr>
          <w:p w14:paraId="45B7D902"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Χ.Α:</w:t>
            </w:r>
          </w:p>
        </w:tc>
        <w:tc>
          <w:tcPr>
            <w:tcW w:w="1932" w:type="dxa"/>
            <w:tcBorders>
              <w:top w:val="nil"/>
              <w:left w:val="nil"/>
              <w:bottom w:val="nil"/>
              <w:right w:val="nil"/>
            </w:tcBorders>
            <w:shd w:val="clear" w:color="auto" w:fill="auto"/>
            <w:noWrap/>
            <w:vAlign w:val="bottom"/>
            <w:hideMark/>
          </w:tcPr>
          <w:p w14:paraId="45B7D903"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904"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905"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45B7D906"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907"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08"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09"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90A" w14:textId="77777777" w:rsidR="001D688D" w:rsidRPr="003378F3" w:rsidRDefault="00D0192B">
            <w:pPr>
              <w:contextualSpacing/>
              <w:rPr>
                <w:rFonts w:ascii="Times New Roman" w:eastAsia="Times New Roman" w:hAnsi="Times New Roman" w:cs="Times New Roman"/>
                <w:sz w:val="20"/>
              </w:rPr>
            </w:pPr>
          </w:p>
        </w:tc>
      </w:tr>
      <w:tr w:rsidR="003C2D4C" w14:paraId="45B7D915" w14:textId="77777777">
        <w:trPr>
          <w:trHeight w:val="300"/>
        </w:trPr>
        <w:tc>
          <w:tcPr>
            <w:tcW w:w="2295" w:type="dxa"/>
            <w:tcBorders>
              <w:top w:val="nil"/>
              <w:left w:val="nil"/>
              <w:bottom w:val="nil"/>
              <w:right w:val="nil"/>
            </w:tcBorders>
            <w:shd w:val="clear" w:color="auto" w:fill="auto"/>
            <w:noWrap/>
            <w:vAlign w:val="bottom"/>
            <w:hideMark/>
          </w:tcPr>
          <w:p w14:paraId="45B7D90C"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Κ.Κ.Ε:</w:t>
            </w:r>
          </w:p>
        </w:tc>
        <w:tc>
          <w:tcPr>
            <w:tcW w:w="1932" w:type="dxa"/>
            <w:tcBorders>
              <w:top w:val="nil"/>
              <w:left w:val="nil"/>
              <w:bottom w:val="nil"/>
              <w:right w:val="nil"/>
            </w:tcBorders>
            <w:shd w:val="clear" w:color="auto" w:fill="auto"/>
            <w:noWrap/>
            <w:vAlign w:val="bottom"/>
            <w:hideMark/>
          </w:tcPr>
          <w:p w14:paraId="45B7D90D"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90E"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90F"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45B7D910"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911"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12"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13"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914" w14:textId="77777777" w:rsidR="001D688D" w:rsidRPr="003378F3" w:rsidRDefault="00D0192B">
            <w:pPr>
              <w:contextualSpacing/>
              <w:rPr>
                <w:rFonts w:ascii="Times New Roman" w:eastAsia="Times New Roman" w:hAnsi="Times New Roman" w:cs="Times New Roman"/>
                <w:sz w:val="20"/>
              </w:rPr>
            </w:pPr>
          </w:p>
        </w:tc>
      </w:tr>
      <w:tr w:rsidR="003C2D4C" w14:paraId="45B7D91F" w14:textId="77777777">
        <w:trPr>
          <w:trHeight w:val="300"/>
        </w:trPr>
        <w:tc>
          <w:tcPr>
            <w:tcW w:w="2295" w:type="dxa"/>
            <w:tcBorders>
              <w:top w:val="nil"/>
              <w:left w:val="nil"/>
              <w:bottom w:val="nil"/>
              <w:right w:val="nil"/>
            </w:tcBorders>
            <w:shd w:val="clear" w:color="auto" w:fill="auto"/>
            <w:noWrap/>
            <w:vAlign w:val="bottom"/>
            <w:hideMark/>
          </w:tcPr>
          <w:p w14:paraId="45B7D916"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ΑΝ.ΕΛ:</w:t>
            </w:r>
          </w:p>
        </w:tc>
        <w:tc>
          <w:tcPr>
            <w:tcW w:w="1932" w:type="dxa"/>
            <w:tcBorders>
              <w:top w:val="nil"/>
              <w:left w:val="nil"/>
              <w:bottom w:val="nil"/>
              <w:right w:val="nil"/>
            </w:tcBorders>
            <w:shd w:val="clear" w:color="auto" w:fill="auto"/>
            <w:noWrap/>
            <w:vAlign w:val="bottom"/>
            <w:hideMark/>
          </w:tcPr>
          <w:p w14:paraId="45B7D917"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918"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919"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91A"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91B"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1C"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1D"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91E" w14:textId="77777777" w:rsidR="001D688D" w:rsidRPr="003378F3" w:rsidRDefault="00D0192B">
            <w:pPr>
              <w:contextualSpacing/>
              <w:rPr>
                <w:rFonts w:ascii="Times New Roman" w:eastAsia="Times New Roman" w:hAnsi="Times New Roman" w:cs="Times New Roman"/>
                <w:sz w:val="20"/>
              </w:rPr>
            </w:pPr>
          </w:p>
        </w:tc>
      </w:tr>
      <w:tr w:rsidR="003C2D4C" w14:paraId="45B7D929" w14:textId="77777777">
        <w:trPr>
          <w:trHeight w:val="300"/>
        </w:trPr>
        <w:tc>
          <w:tcPr>
            <w:tcW w:w="2295" w:type="dxa"/>
            <w:tcBorders>
              <w:top w:val="nil"/>
              <w:left w:val="nil"/>
              <w:bottom w:val="nil"/>
              <w:right w:val="nil"/>
            </w:tcBorders>
            <w:shd w:val="clear" w:color="auto" w:fill="auto"/>
            <w:noWrap/>
            <w:vAlign w:val="bottom"/>
            <w:hideMark/>
          </w:tcPr>
          <w:p w14:paraId="45B7D920"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ΠΟΤΑΜΙ:</w:t>
            </w:r>
          </w:p>
        </w:tc>
        <w:tc>
          <w:tcPr>
            <w:tcW w:w="1932" w:type="dxa"/>
            <w:tcBorders>
              <w:top w:val="nil"/>
              <w:left w:val="nil"/>
              <w:bottom w:val="nil"/>
              <w:right w:val="nil"/>
            </w:tcBorders>
            <w:shd w:val="clear" w:color="auto" w:fill="auto"/>
            <w:noWrap/>
            <w:vAlign w:val="bottom"/>
            <w:hideMark/>
          </w:tcPr>
          <w:p w14:paraId="45B7D921"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922"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923"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924"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925"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26"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27"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928" w14:textId="77777777" w:rsidR="001D688D" w:rsidRPr="003378F3" w:rsidRDefault="00D0192B">
            <w:pPr>
              <w:contextualSpacing/>
              <w:rPr>
                <w:rFonts w:ascii="Times New Roman" w:eastAsia="Times New Roman" w:hAnsi="Times New Roman" w:cs="Times New Roman"/>
                <w:sz w:val="20"/>
              </w:rPr>
            </w:pPr>
          </w:p>
        </w:tc>
      </w:tr>
      <w:tr w:rsidR="003C2D4C" w14:paraId="45B7D932" w14:textId="77777777">
        <w:trPr>
          <w:trHeight w:val="300"/>
        </w:trPr>
        <w:tc>
          <w:tcPr>
            <w:tcW w:w="4227" w:type="dxa"/>
            <w:gridSpan w:val="2"/>
            <w:tcBorders>
              <w:top w:val="nil"/>
              <w:left w:val="nil"/>
              <w:bottom w:val="nil"/>
              <w:right w:val="nil"/>
            </w:tcBorders>
            <w:shd w:val="clear" w:color="auto" w:fill="auto"/>
            <w:noWrap/>
            <w:vAlign w:val="bottom"/>
            <w:hideMark/>
          </w:tcPr>
          <w:p w14:paraId="45B7D92A"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ΕΝ. ΚΕΝΤΡΩΩΝ:</w:t>
            </w:r>
          </w:p>
        </w:tc>
        <w:tc>
          <w:tcPr>
            <w:tcW w:w="2947" w:type="dxa"/>
            <w:tcBorders>
              <w:top w:val="nil"/>
              <w:left w:val="nil"/>
              <w:bottom w:val="nil"/>
              <w:right w:val="nil"/>
            </w:tcBorders>
            <w:shd w:val="clear" w:color="auto" w:fill="auto"/>
            <w:noWrap/>
            <w:vAlign w:val="bottom"/>
            <w:hideMark/>
          </w:tcPr>
          <w:p w14:paraId="45B7D92B" w14:textId="77777777" w:rsidR="001D688D" w:rsidRPr="003378F3" w:rsidRDefault="00D0192B">
            <w:pPr>
              <w:contextualSpacing/>
              <w:rPr>
                <w:rFonts w:ascii="Calibri" w:eastAsia="Times New Roman" w:hAnsi="Calibri" w:cs="Calibri"/>
                <w:color w:val="000000"/>
                <w:szCs w:val="24"/>
              </w:rPr>
            </w:pPr>
          </w:p>
        </w:tc>
        <w:tc>
          <w:tcPr>
            <w:tcW w:w="1141" w:type="dxa"/>
            <w:gridSpan w:val="2"/>
            <w:tcBorders>
              <w:top w:val="nil"/>
              <w:left w:val="nil"/>
              <w:bottom w:val="nil"/>
              <w:right w:val="nil"/>
            </w:tcBorders>
            <w:shd w:val="clear" w:color="auto" w:fill="auto"/>
            <w:noWrap/>
            <w:vAlign w:val="bottom"/>
            <w:hideMark/>
          </w:tcPr>
          <w:p w14:paraId="45B7D92C"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ΠΡΝ</w:t>
            </w:r>
          </w:p>
        </w:tc>
        <w:tc>
          <w:tcPr>
            <w:tcW w:w="222" w:type="dxa"/>
            <w:tcBorders>
              <w:top w:val="nil"/>
              <w:left w:val="nil"/>
              <w:bottom w:val="nil"/>
              <w:right w:val="nil"/>
            </w:tcBorders>
            <w:shd w:val="clear" w:color="auto" w:fill="auto"/>
            <w:noWrap/>
            <w:vAlign w:val="bottom"/>
            <w:hideMark/>
          </w:tcPr>
          <w:p w14:paraId="45B7D92D"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92E"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2F"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30"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931" w14:textId="77777777" w:rsidR="001D688D" w:rsidRPr="003378F3" w:rsidRDefault="00D0192B">
            <w:pPr>
              <w:contextualSpacing/>
              <w:rPr>
                <w:rFonts w:ascii="Times New Roman" w:eastAsia="Times New Roman" w:hAnsi="Times New Roman" w:cs="Times New Roman"/>
                <w:sz w:val="20"/>
              </w:rPr>
            </w:pPr>
          </w:p>
        </w:tc>
      </w:tr>
      <w:tr w:rsidR="003C2D4C" w14:paraId="45B7D93C" w14:textId="77777777">
        <w:trPr>
          <w:trHeight w:val="300"/>
        </w:trPr>
        <w:tc>
          <w:tcPr>
            <w:tcW w:w="2295" w:type="dxa"/>
            <w:tcBorders>
              <w:top w:val="nil"/>
              <w:left w:val="nil"/>
              <w:bottom w:val="nil"/>
              <w:right w:val="nil"/>
            </w:tcBorders>
            <w:shd w:val="clear" w:color="auto" w:fill="auto"/>
            <w:noWrap/>
            <w:vAlign w:val="bottom"/>
            <w:hideMark/>
          </w:tcPr>
          <w:p w14:paraId="45B7D933" w14:textId="77777777" w:rsidR="001D688D" w:rsidRPr="003378F3" w:rsidRDefault="00D0192B">
            <w:pPr>
              <w:contextualSpacing/>
              <w:rPr>
                <w:rFonts w:ascii="Times New Roman" w:eastAsia="Times New Roman" w:hAnsi="Times New Roman" w:cs="Times New Roman"/>
                <w:sz w:val="20"/>
              </w:rPr>
            </w:pPr>
          </w:p>
        </w:tc>
        <w:tc>
          <w:tcPr>
            <w:tcW w:w="1932" w:type="dxa"/>
            <w:tcBorders>
              <w:top w:val="nil"/>
              <w:left w:val="nil"/>
              <w:bottom w:val="nil"/>
              <w:right w:val="nil"/>
            </w:tcBorders>
            <w:shd w:val="clear" w:color="auto" w:fill="auto"/>
            <w:noWrap/>
            <w:vAlign w:val="bottom"/>
            <w:hideMark/>
          </w:tcPr>
          <w:p w14:paraId="45B7D934" w14:textId="77777777" w:rsidR="001D688D" w:rsidRPr="003378F3" w:rsidRDefault="00D0192B">
            <w:pPr>
              <w:contextualSpacing/>
              <w:rPr>
                <w:rFonts w:ascii="Times New Roman" w:eastAsia="Times New Roman" w:hAnsi="Times New Roman" w:cs="Times New Roman"/>
                <w:sz w:val="20"/>
              </w:rPr>
            </w:pPr>
          </w:p>
        </w:tc>
        <w:tc>
          <w:tcPr>
            <w:tcW w:w="2947" w:type="dxa"/>
            <w:tcBorders>
              <w:top w:val="nil"/>
              <w:left w:val="nil"/>
              <w:bottom w:val="nil"/>
              <w:right w:val="nil"/>
            </w:tcBorders>
            <w:shd w:val="clear" w:color="auto" w:fill="auto"/>
            <w:noWrap/>
            <w:vAlign w:val="bottom"/>
            <w:hideMark/>
          </w:tcPr>
          <w:p w14:paraId="45B7D935"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936"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37"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38"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39"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3A"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93B" w14:textId="77777777" w:rsidR="001D688D" w:rsidRPr="003378F3" w:rsidRDefault="00D0192B">
            <w:pPr>
              <w:contextualSpacing/>
              <w:rPr>
                <w:rFonts w:ascii="Times New Roman" w:eastAsia="Times New Roman" w:hAnsi="Times New Roman" w:cs="Times New Roman"/>
                <w:sz w:val="20"/>
              </w:rPr>
            </w:pPr>
          </w:p>
        </w:tc>
      </w:tr>
      <w:tr w:rsidR="003C2D4C" w14:paraId="45B7D942" w14:textId="77777777">
        <w:trPr>
          <w:trHeight w:val="300"/>
        </w:trPr>
        <w:tc>
          <w:tcPr>
            <w:tcW w:w="2295" w:type="dxa"/>
            <w:tcBorders>
              <w:top w:val="nil"/>
              <w:left w:val="nil"/>
              <w:bottom w:val="nil"/>
              <w:right w:val="nil"/>
            </w:tcBorders>
            <w:shd w:val="clear" w:color="auto" w:fill="auto"/>
            <w:noWrap/>
            <w:vAlign w:val="bottom"/>
            <w:hideMark/>
          </w:tcPr>
          <w:p w14:paraId="45B7D93D" w14:textId="77777777" w:rsidR="001D688D" w:rsidRPr="003378F3" w:rsidRDefault="00D0192B">
            <w:pPr>
              <w:contextualSpacing/>
              <w:rPr>
                <w:rFonts w:ascii="Times New Roman" w:eastAsia="Times New Roman" w:hAnsi="Times New Roman" w:cs="Times New Roman"/>
                <w:sz w:val="20"/>
              </w:rPr>
            </w:pPr>
          </w:p>
        </w:tc>
        <w:tc>
          <w:tcPr>
            <w:tcW w:w="6464" w:type="dxa"/>
            <w:gridSpan w:val="6"/>
            <w:tcBorders>
              <w:top w:val="nil"/>
              <w:left w:val="nil"/>
              <w:bottom w:val="nil"/>
              <w:right w:val="nil"/>
            </w:tcBorders>
            <w:shd w:val="clear" w:color="auto" w:fill="auto"/>
            <w:noWrap/>
            <w:vAlign w:val="bottom"/>
            <w:hideMark/>
          </w:tcPr>
          <w:p w14:paraId="45B7D93E"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Άρθρο 8 ως έχει   ΔΕΚΤΟ ΚΑΤΑ ΠΛΕΙΟΨΗΦΙΑ</w:t>
            </w:r>
          </w:p>
        </w:tc>
        <w:tc>
          <w:tcPr>
            <w:tcW w:w="222" w:type="dxa"/>
            <w:tcBorders>
              <w:top w:val="nil"/>
              <w:left w:val="nil"/>
              <w:bottom w:val="nil"/>
              <w:right w:val="nil"/>
            </w:tcBorders>
            <w:shd w:val="clear" w:color="auto" w:fill="auto"/>
            <w:noWrap/>
            <w:vAlign w:val="bottom"/>
            <w:hideMark/>
          </w:tcPr>
          <w:p w14:paraId="45B7D93F"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940"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941" w14:textId="77777777" w:rsidR="001D688D" w:rsidRPr="003378F3" w:rsidRDefault="00D0192B">
            <w:pPr>
              <w:contextualSpacing/>
              <w:rPr>
                <w:rFonts w:ascii="Times New Roman" w:eastAsia="Times New Roman" w:hAnsi="Times New Roman" w:cs="Times New Roman"/>
                <w:sz w:val="20"/>
              </w:rPr>
            </w:pPr>
          </w:p>
        </w:tc>
      </w:tr>
      <w:tr w:rsidR="003C2D4C" w14:paraId="45B7D94C" w14:textId="77777777">
        <w:trPr>
          <w:trHeight w:val="300"/>
        </w:trPr>
        <w:tc>
          <w:tcPr>
            <w:tcW w:w="2295" w:type="dxa"/>
            <w:tcBorders>
              <w:top w:val="nil"/>
              <w:left w:val="nil"/>
              <w:bottom w:val="nil"/>
              <w:right w:val="nil"/>
            </w:tcBorders>
            <w:shd w:val="clear" w:color="auto" w:fill="auto"/>
            <w:noWrap/>
            <w:vAlign w:val="bottom"/>
            <w:hideMark/>
          </w:tcPr>
          <w:p w14:paraId="45B7D943"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ΣΥΡΙΖΑ:</w:t>
            </w:r>
          </w:p>
        </w:tc>
        <w:tc>
          <w:tcPr>
            <w:tcW w:w="1932" w:type="dxa"/>
            <w:tcBorders>
              <w:top w:val="nil"/>
              <w:left w:val="nil"/>
              <w:bottom w:val="nil"/>
              <w:right w:val="nil"/>
            </w:tcBorders>
            <w:shd w:val="clear" w:color="auto" w:fill="auto"/>
            <w:noWrap/>
            <w:vAlign w:val="bottom"/>
            <w:hideMark/>
          </w:tcPr>
          <w:p w14:paraId="45B7D944"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945"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946"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947"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948"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49"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4A"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94B" w14:textId="77777777" w:rsidR="001D688D" w:rsidRPr="003378F3" w:rsidRDefault="00D0192B">
            <w:pPr>
              <w:contextualSpacing/>
              <w:rPr>
                <w:rFonts w:ascii="Times New Roman" w:eastAsia="Times New Roman" w:hAnsi="Times New Roman" w:cs="Times New Roman"/>
                <w:sz w:val="20"/>
              </w:rPr>
            </w:pPr>
          </w:p>
        </w:tc>
      </w:tr>
      <w:tr w:rsidR="003C2D4C" w14:paraId="45B7D956" w14:textId="77777777">
        <w:trPr>
          <w:trHeight w:val="300"/>
        </w:trPr>
        <w:tc>
          <w:tcPr>
            <w:tcW w:w="2295" w:type="dxa"/>
            <w:tcBorders>
              <w:top w:val="nil"/>
              <w:left w:val="nil"/>
              <w:bottom w:val="nil"/>
              <w:right w:val="nil"/>
            </w:tcBorders>
            <w:shd w:val="clear" w:color="auto" w:fill="auto"/>
            <w:noWrap/>
            <w:vAlign w:val="bottom"/>
            <w:hideMark/>
          </w:tcPr>
          <w:p w14:paraId="45B7D94D"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Ν.Δ:</w:t>
            </w:r>
          </w:p>
        </w:tc>
        <w:tc>
          <w:tcPr>
            <w:tcW w:w="1932" w:type="dxa"/>
            <w:tcBorders>
              <w:top w:val="nil"/>
              <w:left w:val="nil"/>
              <w:bottom w:val="nil"/>
              <w:right w:val="nil"/>
            </w:tcBorders>
            <w:shd w:val="clear" w:color="auto" w:fill="auto"/>
            <w:noWrap/>
            <w:vAlign w:val="bottom"/>
            <w:hideMark/>
          </w:tcPr>
          <w:p w14:paraId="45B7D94E"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94F"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950"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951"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952"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53"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54"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955" w14:textId="77777777" w:rsidR="001D688D" w:rsidRPr="003378F3" w:rsidRDefault="00D0192B">
            <w:pPr>
              <w:contextualSpacing/>
              <w:rPr>
                <w:rFonts w:ascii="Times New Roman" w:eastAsia="Times New Roman" w:hAnsi="Times New Roman" w:cs="Times New Roman"/>
                <w:sz w:val="20"/>
              </w:rPr>
            </w:pPr>
          </w:p>
        </w:tc>
      </w:tr>
      <w:tr w:rsidR="003C2D4C" w14:paraId="45B7D960" w14:textId="77777777">
        <w:trPr>
          <w:trHeight w:val="300"/>
        </w:trPr>
        <w:tc>
          <w:tcPr>
            <w:tcW w:w="2295" w:type="dxa"/>
            <w:tcBorders>
              <w:top w:val="nil"/>
              <w:left w:val="nil"/>
              <w:bottom w:val="nil"/>
              <w:right w:val="nil"/>
            </w:tcBorders>
            <w:shd w:val="clear" w:color="auto" w:fill="auto"/>
            <w:noWrap/>
            <w:vAlign w:val="bottom"/>
            <w:hideMark/>
          </w:tcPr>
          <w:p w14:paraId="45B7D957"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lastRenderedPageBreak/>
              <w:t>ΔΗ.ΣΥ:</w:t>
            </w:r>
          </w:p>
        </w:tc>
        <w:tc>
          <w:tcPr>
            <w:tcW w:w="1932" w:type="dxa"/>
            <w:tcBorders>
              <w:top w:val="nil"/>
              <w:left w:val="nil"/>
              <w:bottom w:val="nil"/>
              <w:right w:val="nil"/>
            </w:tcBorders>
            <w:shd w:val="clear" w:color="auto" w:fill="auto"/>
            <w:noWrap/>
            <w:vAlign w:val="bottom"/>
            <w:hideMark/>
          </w:tcPr>
          <w:p w14:paraId="45B7D958"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959"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95A"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95B"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95C"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5D"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5E"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95F" w14:textId="77777777" w:rsidR="001D688D" w:rsidRPr="003378F3" w:rsidRDefault="00D0192B">
            <w:pPr>
              <w:contextualSpacing/>
              <w:rPr>
                <w:rFonts w:ascii="Times New Roman" w:eastAsia="Times New Roman" w:hAnsi="Times New Roman" w:cs="Times New Roman"/>
                <w:sz w:val="20"/>
              </w:rPr>
            </w:pPr>
          </w:p>
        </w:tc>
      </w:tr>
      <w:tr w:rsidR="003C2D4C" w14:paraId="45B7D96A" w14:textId="77777777">
        <w:trPr>
          <w:trHeight w:val="300"/>
        </w:trPr>
        <w:tc>
          <w:tcPr>
            <w:tcW w:w="2295" w:type="dxa"/>
            <w:tcBorders>
              <w:top w:val="nil"/>
              <w:left w:val="nil"/>
              <w:bottom w:val="nil"/>
              <w:right w:val="nil"/>
            </w:tcBorders>
            <w:shd w:val="clear" w:color="auto" w:fill="auto"/>
            <w:noWrap/>
            <w:vAlign w:val="bottom"/>
            <w:hideMark/>
          </w:tcPr>
          <w:p w14:paraId="45B7D961"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Χ.Α:</w:t>
            </w:r>
          </w:p>
        </w:tc>
        <w:tc>
          <w:tcPr>
            <w:tcW w:w="1932" w:type="dxa"/>
            <w:tcBorders>
              <w:top w:val="nil"/>
              <w:left w:val="nil"/>
              <w:bottom w:val="nil"/>
              <w:right w:val="nil"/>
            </w:tcBorders>
            <w:shd w:val="clear" w:color="auto" w:fill="auto"/>
            <w:noWrap/>
            <w:vAlign w:val="bottom"/>
            <w:hideMark/>
          </w:tcPr>
          <w:p w14:paraId="45B7D962"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963"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964"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45B7D965"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966"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67"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68"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969" w14:textId="77777777" w:rsidR="001D688D" w:rsidRPr="003378F3" w:rsidRDefault="00D0192B">
            <w:pPr>
              <w:contextualSpacing/>
              <w:rPr>
                <w:rFonts w:ascii="Times New Roman" w:eastAsia="Times New Roman" w:hAnsi="Times New Roman" w:cs="Times New Roman"/>
                <w:sz w:val="20"/>
              </w:rPr>
            </w:pPr>
          </w:p>
        </w:tc>
      </w:tr>
      <w:tr w:rsidR="003C2D4C" w14:paraId="45B7D974" w14:textId="77777777">
        <w:trPr>
          <w:trHeight w:val="300"/>
        </w:trPr>
        <w:tc>
          <w:tcPr>
            <w:tcW w:w="2295" w:type="dxa"/>
            <w:tcBorders>
              <w:top w:val="nil"/>
              <w:left w:val="nil"/>
              <w:bottom w:val="nil"/>
              <w:right w:val="nil"/>
            </w:tcBorders>
            <w:shd w:val="clear" w:color="auto" w:fill="auto"/>
            <w:noWrap/>
            <w:vAlign w:val="bottom"/>
            <w:hideMark/>
          </w:tcPr>
          <w:p w14:paraId="45B7D96B"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Κ.Κ.Ε:</w:t>
            </w:r>
          </w:p>
        </w:tc>
        <w:tc>
          <w:tcPr>
            <w:tcW w:w="1932" w:type="dxa"/>
            <w:tcBorders>
              <w:top w:val="nil"/>
              <w:left w:val="nil"/>
              <w:bottom w:val="nil"/>
              <w:right w:val="nil"/>
            </w:tcBorders>
            <w:shd w:val="clear" w:color="auto" w:fill="auto"/>
            <w:noWrap/>
            <w:vAlign w:val="bottom"/>
            <w:hideMark/>
          </w:tcPr>
          <w:p w14:paraId="45B7D96C"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96D"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96E"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45B7D96F"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970"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71"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72"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973" w14:textId="77777777" w:rsidR="001D688D" w:rsidRPr="003378F3" w:rsidRDefault="00D0192B">
            <w:pPr>
              <w:contextualSpacing/>
              <w:rPr>
                <w:rFonts w:ascii="Times New Roman" w:eastAsia="Times New Roman" w:hAnsi="Times New Roman" w:cs="Times New Roman"/>
                <w:sz w:val="20"/>
              </w:rPr>
            </w:pPr>
          </w:p>
        </w:tc>
      </w:tr>
      <w:tr w:rsidR="003C2D4C" w14:paraId="45B7D97E" w14:textId="77777777">
        <w:trPr>
          <w:trHeight w:val="300"/>
        </w:trPr>
        <w:tc>
          <w:tcPr>
            <w:tcW w:w="2295" w:type="dxa"/>
            <w:tcBorders>
              <w:top w:val="nil"/>
              <w:left w:val="nil"/>
              <w:bottom w:val="nil"/>
              <w:right w:val="nil"/>
            </w:tcBorders>
            <w:shd w:val="clear" w:color="auto" w:fill="auto"/>
            <w:noWrap/>
            <w:vAlign w:val="bottom"/>
            <w:hideMark/>
          </w:tcPr>
          <w:p w14:paraId="45B7D975"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ΑΝ.ΕΛ:</w:t>
            </w:r>
          </w:p>
        </w:tc>
        <w:tc>
          <w:tcPr>
            <w:tcW w:w="1932" w:type="dxa"/>
            <w:tcBorders>
              <w:top w:val="nil"/>
              <w:left w:val="nil"/>
              <w:bottom w:val="nil"/>
              <w:right w:val="nil"/>
            </w:tcBorders>
            <w:shd w:val="clear" w:color="auto" w:fill="auto"/>
            <w:noWrap/>
            <w:vAlign w:val="bottom"/>
            <w:hideMark/>
          </w:tcPr>
          <w:p w14:paraId="45B7D976"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977"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978"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979"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97A"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7B"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7C"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97D" w14:textId="77777777" w:rsidR="001D688D" w:rsidRPr="003378F3" w:rsidRDefault="00D0192B">
            <w:pPr>
              <w:contextualSpacing/>
              <w:rPr>
                <w:rFonts w:ascii="Times New Roman" w:eastAsia="Times New Roman" w:hAnsi="Times New Roman" w:cs="Times New Roman"/>
                <w:sz w:val="20"/>
              </w:rPr>
            </w:pPr>
          </w:p>
        </w:tc>
      </w:tr>
      <w:tr w:rsidR="003C2D4C" w14:paraId="45B7D988" w14:textId="77777777">
        <w:trPr>
          <w:trHeight w:val="300"/>
        </w:trPr>
        <w:tc>
          <w:tcPr>
            <w:tcW w:w="2295" w:type="dxa"/>
            <w:tcBorders>
              <w:top w:val="nil"/>
              <w:left w:val="nil"/>
              <w:bottom w:val="nil"/>
              <w:right w:val="nil"/>
            </w:tcBorders>
            <w:shd w:val="clear" w:color="auto" w:fill="auto"/>
            <w:noWrap/>
            <w:vAlign w:val="bottom"/>
            <w:hideMark/>
          </w:tcPr>
          <w:p w14:paraId="45B7D97F"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ΠΟΤΑΜΙ:</w:t>
            </w:r>
          </w:p>
        </w:tc>
        <w:tc>
          <w:tcPr>
            <w:tcW w:w="1932" w:type="dxa"/>
            <w:tcBorders>
              <w:top w:val="nil"/>
              <w:left w:val="nil"/>
              <w:bottom w:val="nil"/>
              <w:right w:val="nil"/>
            </w:tcBorders>
            <w:shd w:val="clear" w:color="auto" w:fill="auto"/>
            <w:noWrap/>
            <w:vAlign w:val="bottom"/>
            <w:hideMark/>
          </w:tcPr>
          <w:p w14:paraId="45B7D980"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981"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982"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983"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984"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85"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86"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987" w14:textId="77777777" w:rsidR="001D688D" w:rsidRPr="003378F3" w:rsidRDefault="00D0192B">
            <w:pPr>
              <w:contextualSpacing/>
              <w:rPr>
                <w:rFonts w:ascii="Times New Roman" w:eastAsia="Times New Roman" w:hAnsi="Times New Roman" w:cs="Times New Roman"/>
                <w:sz w:val="20"/>
              </w:rPr>
            </w:pPr>
          </w:p>
        </w:tc>
      </w:tr>
      <w:tr w:rsidR="003C2D4C" w14:paraId="45B7D991" w14:textId="77777777">
        <w:trPr>
          <w:trHeight w:val="300"/>
        </w:trPr>
        <w:tc>
          <w:tcPr>
            <w:tcW w:w="4227" w:type="dxa"/>
            <w:gridSpan w:val="2"/>
            <w:tcBorders>
              <w:top w:val="nil"/>
              <w:left w:val="nil"/>
              <w:bottom w:val="nil"/>
              <w:right w:val="nil"/>
            </w:tcBorders>
            <w:shd w:val="clear" w:color="auto" w:fill="auto"/>
            <w:noWrap/>
            <w:vAlign w:val="bottom"/>
            <w:hideMark/>
          </w:tcPr>
          <w:p w14:paraId="45B7D989"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ΕΝ. ΚΕΝΤΡΩΩΝ:</w:t>
            </w:r>
          </w:p>
        </w:tc>
        <w:tc>
          <w:tcPr>
            <w:tcW w:w="2947" w:type="dxa"/>
            <w:tcBorders>
              <w:top w:val="nil"/>
              <w:left w:val="nil"/>
              <w:bottom w:val="nil"/>
              <w:right w:val="nil"/>
            </w:tcBorders>
            <w:shd w:val="clear" w:color="auto" w:fill="auto"/>
            <w:noWrap/>
            <w:vAlign w:val="bottom"/>
            <w:hideMark/>
          </w:tcPr>
          <w:p w14:paraId="45B7D98A" w14:textId="77777777" w:rsidR="001D688D" w:rsidRPr="003378F3" w:rsidRDefault="00D0192B">
            <w:pPr>
              <w:contextualSpacing/>
              <w:rPr>
                <w:rFonts w:ascii="Calibri" w:eastAsia="Times New Roman" w:hAnsi="Calibri" w:cs="Calibri"/>
                <w:color w:val="000000"/>
                <w:szCs w:val="24"/>
              </w:rPr>
            </w:pPr>
          </w:p>
        </w:tc>
        <w:tc>
          <w:tcPr>
            <w:tcW w:w="1141" w:type="dxa"/>
            <w:gridSpan w:val="2"/>
            <w:tcBorders>
              <w:top w:val="nil"/>
              <w:left w:val="nil"/>
              <w:bottom w:val="nil"/>
              <w:right w:val="nil"/>
            </w:tcBorders>
            <w:shd w:val="clear" w:color="auto" w:fill="auto"/>
            <w:noWrap/>
            <w:vAlign w:val="bottom"/>
            <w:hideMark/>
          </w:tcPr>
          <w:p w14:paraId="45B7D98B"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ΠΡΝ</w:t>
            </w:r>
          </w:p>
        </w:tc>
        <w:tc>
          <w:tcPr>
            <w:tcW w:w="222" w:type="dxa"/>
            <w:tcBorders>
              <w:top w:val="nil"/>
              <w:left w:val="nil"/>
              <w:bottom w:val="nil"/>
              <w:right w:val="nil"/>
            </w:tcBorders>
            <w:shd w:val="clear" w:color="auto" w:fill="auto"/>
            <w:noWrap/>
            <w:vAlign w:val="bottom"/>
            <w:hideMark/>
          </w:tcPr>
          <w:p w14:paraId="45B7D98C"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98D"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8E"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8F"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990" w14:textId="77777777" w:rsidR="001D688D" w:rsidRPr="003378F3" w:rsidRDefault="00D0192B">
            <w:pPr>
              <w:contextualSpacing/>
              <w:rPr>
                <w:rFonts w:ascii="Times New Roman" w:eastAsia="Times New Roman" w:hAnsi="Times New Roman" w:cs="Times New Roman"/>
                <w:sz w:val="20"/>
              </w:rPr>
            </w:pPr>
          </w:p>
        </w:tc>
      </w:tr>
      <w:tr w:rsidR="003C2D4C" w14:paraId="45B7D99B" w14:textId="77777777">
        <w:trPr>
          <w:trHeight w:val="300"/>
        </w:trPr>
        <w:tc>
          <w:tcPr>
            <w:tcW w:w="2295" w:type="dxa"/>
            <w:tcBorders>
              <w:top w:val="nil"/>
              <w:left w:val="nil"/>
              <w:bottom w:val="nil"/>
              <w:right w:val="nil"/>
            </w:tcBorders>
            <w:shd w:val="clear" w:color="auto" w:fill="auto"/>
            <w:noWrap/>
            <w:vAlign w:val="bottom"/>
            <w:hideMark/>
          </w:tcPr>
          <w:p w14:paraId="45B7D992" w14:textId="77777777" w:rsidR="001D688D" w:rsidRPr="003378F3" w:rsidRDefault="00D0192B">
            <w:pPr>
              <w:contextualSpacing/>
              <w:rPr>
                <w:rFonts w:ascii="Times New Roman" w:eastAsia="Times New Roman" w:hAnsi="Times New Roman" w:cs="Times New Roman"/>
                <w:sz w:val="20"/>
              </w:rPr>
            </w:pPr>
          </w:p>
        </w:tc>
        <w:tc>
          <w:tcPr>
            <w:tcW w:w="1932" w:type="dxa"/>
            <w:tcBorders>
              <w:top w:val="nil"/>
              <w:left w:val="nil"/>
              <w:bottom w:val="nil"/>
              <w:right w:val="nil"/>
            </w:tcBorders>
            <w:shd w:val="clear" w:color="auto" w:fill="auto"/>
            <w:noWrap/>
            <w:vAlign w:val="bottom"/>
            <w:hideMark/>
          </w:tcPr>
          <w:p w14:paraId="45B7D993" w14:textId="77777777" w:rsidR="001D688D" w:rsidRPr="003378F3" w:rsidRDefault="00D0192B">
            <w:pPr>
              <w:contextualSpacing/>
              <w:rPr>
                <w:rFonts w:ascii="Times New Roman" w:eastAsia="Times New Roman" w:hAnsi="Times New Roman" w:cs="Times New Roman"/>
                <w:sz w:val="20"/>
              </w:rPr>
            </w:pPr>
          </w:p>
        </w:tc>
        <w:tc>
          <w:tcPr>
            <w:tcW w:w="2947" w:type="dxa"/>
            <w:tcBorders>
              <w:top w:val="nil"/>
              <w:left w:val="nil"/>
              <w:bottom w:val="nil"/>
              <w:right w:val="nil"/>
            </w:tcBorders>
            <w:shd w:val="clear" w:color="auto" w:fill="auto"/>
            <w:noWrap/>
            <w:vAlign w:val="bottom"/>
            <w:hideMark/>
          </w:tcPr>
          <w:p w14:paraId="45B7D994"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995"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96"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97"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98"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99"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99A" w14:textId="77777777" w:rsidR="001D688D" w:rsidRPr="003378F3" w:rsidRDefault="00D0192B">
            <w:pPr>
              <w:contextualSpacing/>
              <w:rPr>
                <w:rFonts w:ascii="Times New Roman" w:eastAsia="Times New Roman" w:hAnsi="Times New Roman" w:cs="Times New Roman"/>
                <w:sz w:val="20"/>
              </w:rPr>
            </w:pPr>
          </w:p>
        </w:tc>
      </w:tr>
      <w:tr w:rsidR="003C2D4C" w14:paraId="45B7D9A1" w14:textId="77777777">
        <w:trPr>
          <w:trHeight w:val="300"/>
        </w:trPr>
        <w:tc>
          <w:tcPr>
            <w:tcW w:w="2295" w:type="dxa"/>
            <w:tcBorders>
              <w:top w:val="nil"/>
              <w:left w:val="nil"/>
              <w:bottom w:val="nil"/>
              <w:right w:val="nil"/>
            </w:tcBorders>
            <w:shd w:val="clear" w:color="auto" w:fill="auto"/>
            <w:noWrap/>
            <w:vAlign w:val="bottom"/>
            <w:hideMark/>
          </w:tcPr>
          <w:p w14:paraId="45B7D99C" w14:textId="77777777" w:rsidR="001D688D" w:rsidRPr="003378F3" w:rsidRDefault="00D0192B">
            <w:pPr>
              <w:contextualSpacing/>
              <w:rPr>
                <w:rFonts w:ascii="Times New Roman" w:eastAsia="Times New Roman" w:hAnsi="Times New Roman" w:cs="Times New Roman"/>
                <w:sz w:val="20"/>
              </w:rPr>
            </w:pPr>
          </w:p>
        </w:tc>
        <w:tc>
          <w:tcPr>
            <w:tcW w:w="6464" w:type="dxa"/>
            <w:gridSpan w:val="6"/>
            <w:tcBorders>
              <w:top w:val="nil"/>
              <w:left w:val="nil"/>
              <w:bottom w:val="nil"/>
              <w:right w:val="nil"/>
            </w:tcBorders>
            <w:shd w:val="clear" w:color="auto" w:fill="auto"/>
            <w:noWrap/>
            <w:vAlign w:val="bottom"/>
            <w:hideMark/>
          </w:tcPr>
          <w:p w14:paraId="45B7D99D"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Άρθρο</w:t>
            </w:r>
            <w:r w:rsidRPr="003378F3">
              <w:rPr>
                <w:rFonts w:ascii="Calibri" w:eastAsia="Times New Roman" w:hAnsi="Calibri" w:cs="Calibri"/>
                <w:color w:val="000000"/>
                <w:szCs w:val="24"/>
              </w:rPr>
              <w:t xml:space="preserve"> 9 ως έχει   ΔΕΚΤΟ ΚΑΤΑ ΠΛΕΙΟΨΗΦΙΑ</w:t>
            </w:r>
          </w:p>
        </w:tc>
        <w:tc>
          <w:tcPr>
            <w:tcW w:w="222" w:type="dxa"/>
            <w:tcBorders>
              <w:top w:val="nil"/>
              <w:left w:val="nil"/>
              <w:bottom w:val="nil"/>
              <w:right w:val="nil"/>
            </w:tcBorders>
            <w:shd w:val="clear" w:color="auto" w:fill="auto"/>
            <w:noWrap/>
            <w:vAlign w:val="bottom"/>
            <w:hideMark/>
          </w:tcPr>
          <w:p w14:paraId="45B7D99E"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99F"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9A0" w14:textId="77777777" w:rsidR="001D688D" w:rsidRPr="003378F3" w:rsidRDefault="00D0192B">
            <w:pPr>
              <w:contextualSpacing/>
              <w:rPr>
                <w:rFonts w:ascii="Times New Roman" w:eastAsia="Times New Roman" w:hAnsi="Times New Roman" w:cs="Times New Roman"/>
                <w:sz w:val="20"/>
              </w:rPr>
            </w:pPr>
          </w:p>
        </w:tc>
      </w:tr>
      <w:tr w:rsidR="003C2D4C" w14:paraId="45B7D9AB" w14:textId="77777777">
        <w:trPr>
          <w:trHeight w:val="300"/>
        </w:trPr>
        <w:tc>
          <w:tcPr>
            <w:tcW w:w="2295" w:type="dxa"/>
            <w:tcBorders>
              <w:top w:val="nil"/>
              <w:left w:val="nil"/>
              <w:bottom w:val="nil"/>
              <w:right w:val="nil"/>
            </w:tcBorders>
            <w:shd w:val="clear" w:color="auto" w:fill="auto"/>
            <w:noWrap/>
            <w:vAlign w:val="bottom"/>
            <w:hideMark/>
          </w:tcPr>
          <w:p w14:paraId="45B7D9A2"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ΣΥΡΙΖΑ:</w:t>
            </w:r>
          </w:p>
        </w:tc>
        <w:tc>
          <w:tcPr>
            <w:tcW w:w="1932" w:type="dxa"/>
            <w:tcBorders>
              <w:top w:val="nil"/>
              <w:left w:val="nil"/>
              <w:bottom w:val="nil"/>
              <w:right w:val="nil"/>
            </w:tcBorders>
            <w:shd w:val="clear" w:color="auto" w:fill="auto"/>
            <w:noWrap/>
            <w:vAlign w:val="bottom"/>
            <w:hideMark/>
          </w:tcPr>
          <w:p w14:paraId="45B7D9A3"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9A4"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9A5"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9A6"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9A7"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A8"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A9"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9AA" w14:textId="77777777" w:rsidR="001D688D" w:rsidRPr="003378F3" w:rsidRDefault="00D0192B">
            <w:pPr>
              <w:contextualSpacing/>
              <w:rPr>
                <w:rFonts w:ascii="Times New Roman" w:eastAsia="Times New Roman" w:hAnsi="Times New Roman" w:cs="Times New Roman"/>
                <w:sz w:val="20"/>
              </w:rPr>
            </w:pPr>
          </w:p>
        </w:tc>
      </w:tr>
      <w:tr w:rsidR="003C2D4C" w14:paraId="45B7D9B5" w14:textId="77777777">
        <w:trPr>
          <w:trHeight w:val="300"/>
        </w:trPr>
        <w:tc>
          <w:tcPr>
            <w:tcW w:w="2295" w:type="dxa"/>
            <w:tcBorders>
              <w:top w:val="nil"/>
              <w:left w:val="nil"/>
              <w:bottom w:val="nil"/>
              <w:right w:val="nil"/>
            </w:tcBorders>
            <w:shd w:val="clear" w:color="auto" w:fill="auto"/>
            <w:noWrap/>
            <w:vAlign w:val="bottom"/>
            <w:hideMark/>
          </w:tcPr>
          <w:p w14:paraId="45B7D9AC"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Ν.Δ:</w:t>
            </w:r>
          </w:p>
        </w:tc>
        <w:tc>
          <w:tcPr>
            <w:tcW w:w="1932" w:type="dxa"/>
            <w:tcBorders>
              <w:top w:val="nil"/>
              <w:left w:val="nil"/>
              <w:bottom w:val="nil"/>
              <w:right w:val="nil"/>
            </w:tcBorders>
            <w:shd w:val="clear" w:color="auto" w:fill="auto"/>
            <w:noWrap/>
            <w:vAlign w:val="bottom"/>
            <w:hideMark/>
          </w:tcPr>
          <w:p w14:paraId="45B7D9AD"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9AE"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9AF"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9B0"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9B1"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B2"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B3"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9B4" w14:textId="77777777" w:rsidR="001D688D" w:rsidRPr="003378F3" w:rsidRDefault="00D0192B">
            <w:pPr>
              <w:contextualSpacing/>
              <w:rPr>
                <w:rFonts w:ascii="Times New Roman" w:eastAsia="Times New Roman" w:hAnsi="Times New Roman" w:cs="Times New Roman"/>
                <w:sz w:val="20"/>
              </w:rPr>
            </w:pPr>
          </w:p>
        </w:tc>
      </w:tr>
      <w:tr w:rsidR="003C2D4C" w14:paraId="45B7D9BF" w14:textId="77777777">
        <w:trPr>
          <w:trHeight w:val="300"/>
        </w:trPr>
        <w:tc>
          <w:tcPr>
            <w:tcW w:w="2295" w:type="dxa"/>
            <w:tcBorders>
              <w:top w:val="nil"/>
              <w:left w:val="nil"/>
              <w:bottom w:val="nil"/>
              <w:right w:val="nil"/>
            </w:tcBorders>
            <w:shd w:val="clear" w:color="auto" w:fill="auto"/>
            <w:noWrap/>
            <w:vAlign w:val="bottom"/>
            <w:hideMark/>
          </w:tcPr>
          <w:p w14:paraId="45B7D9B6"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ΔΗ.ΣΥ:</w:t>
            </w:r>
          </w:p>
        </w:tc>
        <w:tc>
          <w:tcPr>
            <w:tcW w:w="1932" w:type="dxa"/>
            <w:tcBorders>
              <w:top w:val="nil"/>
              <w:left w:val="nil"/>
              <w:bottom w:val="nil"/>
              <w:right w:val="nil"/>
            </w:tcBorders>
            <w:shd w:val="clear" w:color="auto" w:fill="auto"/>
            <w:noWrap/>
            <w:vAlign w:val="bottom"/>
            <w:hideMark/>
          </w:tcPr>
          <w:p w14:paraId="45B7D9B7"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9B8"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9B9"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9BA"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9BB"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BC"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BD"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9BE" w14:textId="77777777" w:rsidR="001D688D" w:rsidRPr="003378F3" w:rsidRDefault="00D0192B">
            <w:pPr>
              <w:contextualSpacing/>
              <w:rPr>
                <w:rFonts w:ascii="Times New Roman" w:eastAsia="Times New Roman" w:hAnsi="Times New Roman" w:cs="Times New Roman"/>
                <w:sz w:val="20"/>
              </w:rPr>
            </w:pPr>
          </w:p>
        </w:tc>
      </w:tr>
      <w:tr w:rsidR="003C2D4C" w14:paraId="45B7D9C9" w14:textId="77777777">
        <w:trPr>
          <w:trHeight w:val="300"/>
        </w:trPr>
        <w:tc>
          <w:tcPr>
            <w:tcW w:w="2295" w:type="dxa"/>
            <w:tcBorders>
              <w:top w:val="nil"/>
              <w:left w:val="nil"/>
              <w:bottom w:val="nil"/>
              <w:right w:val="nil"/>
            </w:tcBorders>
            <w:shd w:val="clear" w:color="auto" w:fill="auto"/>
            <w:noWrap/>
            <w:vAlign w:val="bottom"/>
            <w:hideMark/>
          </w:tcPr>
          <w:p w14:paraId="45B7D9C0"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Χ.Α:</w:t>
            </w:r>
          </w:p>
        </w:tc>
        <w:tc>
          <w:tcPr>
            <w:tcW w:w="1932" w:type="dxa"/>
            <w:tcBorders>
              <w:top w:val="nil"/>
              <w:left w:val="nil"/>
              <w:bottom w:val="nil"/>
              <w:right w:val="nil"/>
            </w:tcBorders>
            <w:shd w:val="clear" w:color="auto" w:fill="auto"/>
            <w:noWrap/>
            <w:vAlign w:val="bottom"/>
            <w:hideMark/>
          </w:tcPr>
          <w:p w14:paraId="45B7D9C1"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9C2"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9C3"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45B7D9C4"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9C5"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C6"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C7"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9C8" w14:textId="77777777" w:rsidR="001D688D" w:rsidRPr="003378F3" w:rsidRDefault="00D0192B">
            <w:pPr>
              <w:contextualSpacing/>
              <w:rPr>
                <w:rFonts w:ascii="Times New Roman" w:eastAsia="Times New Roman" w:hAnsi="Times New Roman" w:cs="Times New Roman"/>
                <w:sz w:val="20"/>
              </w:rPr>
            </w:pPr>
          </w:p>
        </w:tc>
      </w:tr>
      <w:tr w:rsidR="003C2D4C" w14:paraId="45B7D9D3" w14:textId="77777777">
        <w:trPr>
          <w:trHeight w:val="300"/>
        </w:trPr>
        <w:tc>
          <w:tcPr>
            <w:tcW w:w="2295" w:type="dxa"/>
            <w:tcBorders>
              <w:top w:val="nil"/>
              <w:left w:val="nil"/>
              <w:bottom w:val="nil"/>
              <w:right w:val="nil"/>
            </w:tcBorders>
            <w:shd w:val="clear" w:color="auto" w:fill="auto"/>
            <w:noWrap/>
            <w:vAlign w:val="bottom"/>
            <w:hideMark/>
          </w:tcPr>
          <w:p w14:paraId="45B7D9CA"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Κ.Κ.Ε:</w:t>
            </w:r>
          </w:p>
        </w:tc>
        <w:tc>
          <w:tcPr>
            <w:tcW w:w="1932" w:type="dxa"/>
            <w:tcBorders>
              <w:top w:val="nil"/>
              <w:left w:val="nil"/>
              <w:bottom w:val="nil"/>
              <w:right w:val="nil"/>
            </w:tcBorders>
            <w:shd w:val="clear" w:color="auto" w:fill="auto"/>
            <w:noWrap/>
            <w:vAlign w:val="bottom"/>
            <w:hideMark/>
          </w:tcPr>
          <w:p w14:paraId="45B7D9CB"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9CC"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9CD"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45B7D9CE"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9CF"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D0"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D1"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9D2" w14:textId="77777777" w:rsidR="001D688D" w:rsidRPr="003378F3" w:rsidRDefault="00D0192B">
            <w:pPr>
              <w:contextualSpacing/>
              <w:rPr>
                <w:rFonts w:ascii="Times New Roman" w:eastAsia="Times New Roman" w:hAnsi="Times New Roman" w:cs="Times New Roman"/>
                <w:sz w:val="20"/>
              </w:rPr>
            </w:pPr>
          </w:p>
        </w:tc>
      </w:tr>
      <w:tr w:rsidR="003C2D4C" w14:paraId="45B7D9DD" w14:textId="77777777">
        <w:trPr>
          <w:trHeight w:val="300"/>
        </w:trPr>
        <w:tc>
          <w:tcPr>
            <w:tcW w:w="2295" w:type="dxa"/>
            <w:tcBorders>
              <w:top w:val="nil"/>
              <w:left w:val="nil"/>
              <w:bottom w:val="nil"/>
              <w:right w:val="nil"/>
            </w:tcBorders>
            <w:shd w:val="clear" w:color="auto" w:fill="auto"/>
            <w:noWrap/>
            <w:vAlign w:val="bottom"/>
            <w:hideMark/>
          </w:tcPr>
          <w:p w14:paraId="45B7D9D4"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ΑΝ.ΕΛ:</w:t>
            </w:r>
          </w:p>
        </w:tc>
        <w:tc>
          <w:tcPr>
            <w:tcW w:w="1932" w:type="dxa"/>
            <w:tcBorders>
              <w:top w:val="nil"/>
              <w:left w:val="nil"/>
              <w:bottom w:val="nil"/>
              <w:right w:val="nil"/>
            </w:tcBorders>
            <w:shd w:val="clear" w:color="auto" w:fill="auto"/>
            <w:noWrap/>
            <w:vAlign w:val="bottom"/>
            <w:hideMark/>
          </w:tcPr>
          <w:p w14:paraId="45B7D9D5"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9D6"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9D7"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9D8"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9D9"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DA"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DB"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9DC" w14:textId="77777777" w:rsidR="001D688D" w:rsidRPr="003378F3" w:rsidRDefault="00D0192B">
            <w:pPr>
              <w:contextualSpacing/>
              <w:rPr>
                <w:rFonts w:ascii="Times New Roman" w:eastAsia="Times New Roman" w:hAnsi="Times New Roman" w:cs="Times New Roman"/>
                <w:sz w:val="20"/>
              </w:rPr>
            </w:pPr>
          </w:p>
        </w:tc>
      </w:tr>
      <w:tr w:rsidR="003C2D4C" w14:paraId="45B7D9E7" w14:textId="77777777">
        <w:trPr>
          <w:trHeight w:val="300"/>
        </w:trPr>
        <w:tc>
          <w:tcPr>
            <w:tcW w:w="2295" w:type="dxa"/>
            <w:tcBorders>
              <w:top w:val="nil"/>
              <w:left w:val="nil"/>
              <w:bottom w:val="nil"/>
              <w:right w:val="nil"/>
            </w:tcBorders>
            <w:shd w:val="clear" w:color="auto" w:fill="auto"/>
            <w:noWrap/>
            <w:vAlign w:val="bottom"/>
            <w:hideMark/>
          </w:tcPr>
          <w:p w14:paraId="45B7D9DE"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ΠΟΤΑΜΙ:</w:t>
            </w:r>
          </w:p>
        </w:tc>
        <w:tc>
          <w:tcPr>
            <w:tcW w:w="1932" w:type="dxa"/>
            <w:tcBorders>
              <w:top w:val="nil"/>
              <w:left w:val="nil"/>
              <w:bottom w:val="nil"/>
              <w:right w:val="nil"/>
            </w:tcBorders>
            <w:shd w:val="clear" w:color="auto" w:fill="auto"/>
            <w:noWrap/>
            <w:vAlign w:val="bottom"/>
            <w:hideMark/>
          </w:tcPr>
          <w:p w14:paraId="45B7D9DF"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9E0"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9E1"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9E2"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9E3"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E4"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E5"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9E6" w14:textId="77777777" w:rsidR="001D688D" w:rsidRPr="003378F3" w:rsidRDefault="00D0192B">
            <w:pPr>
              <w:contextualSpacing/>
              <w:rPr>
                <w:rFonts w:ascii="Times New Roman" w:eastAsia="Times New Roman" w:hAnsi="Times New Roman" w:cs="Times New Roman"/>
                <w:sz w:val="20"/>
              </w:rPr>
            </w:pPr>
          </w:p>
        </w:tc>
      </w:tr>
      <w:tr w:rsidR="003C2D4C" w14:paraId="45B7D9F0" w14:textId="77777777">
        <w:trPr>
          <w:trHeight w:val="300"/>
        </w:trPr>
        <w:tc>
          <w:tcPr>
            <w:tcW w:w="4227" w:type="dxa"/>
            <w:gridSpan w:val="2"/>
            <w:tcBorders>
              <w:top w:val="nil"/>
              <w:left w:val="nil"/>
              <w:bottom w:val="nil"/>
              <w:right w:val="nil"/>
            </w:tcBorders>
            <w:shd w:val="clear" w:color="auto" w:fill="auto"/>
            <w:noWrap/>
            <w:vAlign w:val="bottom"/>
            <w:hideMark/>
          </w:tcPr>
          <w:p w14:paraId="45B7D9E8"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ΕΝ. ΚΕΝΤΡΩΩΝ:</w:t>
            </w:r>
          </w:p>
        </w:tc>
        <w:tc>
          <w:tcPr>
            <w:tcW w:w="2947" w:type="dxa"/>
            <w:tcBorders>
              <w:top w:val="nil"/>
              <w:left w:val="nil"/>
              <w:bottom w:val="nil"/>
              <w:right w:val="nil"/>
            </w:tcBorders>
            <w:shd w:val="clear" w:color="auto" w:fill="auto"/>
            <w:noWrap/>
            <w:vAlign w:val="bottom"/>
            <w:hideMark/>
          </w:tcPr>
          <w:p w14:paraId="45B7D9E9" w14:textId="77777777" w:rsidR="001D688D" w:rsidRPr="003378F3" w:rsidRDefault="00D0192B">
            <w:pPr>
              <w:contextualSpacing/>
              <w:rPr>
                <w:rFonts w:ascii="Calibri" w:eastAsia="Times New Roman" w:hAnsi="Calibri" w:cs="Calibri"/>
                <w:color w:val="000000"/>
                <w:szCs w:val="24"/>
              </w:rPr>
            </w:pPr>
          </w:p>
        </w:tc>
        <w:tc>
          <w:tcPr>
            <w:tcW w:w="1141" w:type="dxa"/>
            <w:gridSpan w:val="2"/>
            <w:tcBorders>
              <w:top w:val="nil"/>
              <w:left w:val="nil"/>
              <w:bottom w:val="nil"/>
              <w:right w:val="nil"/>
            </w:tcBorders>
            <w:shd w:val="clear" w:color="auto" w:fill="auto"/>
            <w:noWrap/>
            <w:vAlign w:val="bottom"/>
            <w:hideMark/>
          </w:tcPr>
          <w:p w14:paraId="45B7D9EA"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ΠΡΝ</w:t>
            </w:r>
          </w:p>
        </w:tc>
        <w:tc>
          <w:tcPr>
            <w:tcW w:w="222" w:type="dxa"/>
            <w:tcBorders>
              <w:top w:val="nil"/>
              <w:left w:val="nil"/>
              <w:bottom w:val="nil"/>
              <w:right w:val="nil"/>
            </w:tcBorders>
            <w:shd w:val="clear" w:color="auto" w:fill="auto"/>
            <w:noWrap/>
            <w:vAlign w:val="bottom"/>
            <w:hideMark/>
          </w:tcPr>
          <w:p w14:paraId="45B7D9EB"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9EC"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ED"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EE"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9EF" w14:textId="77777777" w:rsidR="001D688D" w:rsidRPr="003378F3" w:rsidRDefault="00D0192B">
            <w:pPr>
              <w:contextualSpacing/>
              <w:rPr>
                <w:rFonts w:ascii="Times New Roman" w:eastAsia="Times New Roman" w:hAnsi="Times New Roman" w:cs="Times New Roman"/>
                <w:sz w:val="20"/>
              </w:rPr>
            </w:pPr>
          </w:p>
        </w:tc>
      </w:tr>
      <w:tr w:rsidR="003C2D4C" w14:paraId="45B7D9FA" w14:textId="77777777">
        <w:trPr>
          <w:trHeight w:val="300"/>
        </w:trPr>
        <w:tc>
          <w:tcPr>
            <w:tcW w:w="2295" w:type="dxa"/>
            <w:tcBorders>
              <w:top w:val="nil"/>
              <w:left w:val="nil"/>
              <w:bottom w:val="nil"/>
              <w:right w:val="nil"/>
            </w:tcBorders>
            <w:shd w:val="clear" w:color="auto" w:fill="auto"/>
            <w:noWrap/>
            <w:vAlign w:val="bottom"/>
            <w:hideMark/>
          </w:tcPr>
          <w:p w14:paraId="45B7D9F1" w14:textId="77777777" w:rsidR="001D688D" w:rsidRPr="003378F3" w:rsidRDefault="00D0192B">
            <w:pPr>
              <w:contextualSpacing/>
              <w:rPr>
                <w:rFonts w:ascii="Times New Roman" w:eastAsia="Times New Roman" w:hAnsi="Times New Roman" w:cs="Times New Roman"/>
                <w:sz w:val="20"/>
              </w:rPr>
            </w:pPr>
          </w:p>
        </w:tc>
        <w:tc>
          <w:tcPr>
            <w:tcW w:w="1932" w:type="dxa"/>
            <w:tcBorders>
              <w:top w:val="nil"/>
              <w:left w:val="nil"/>
              <w:bottom w:val="nil"/>
              <w:right w:val="nil"/>
            </w:tcBorders>
            <w:shd w:val="clear" w:color="auto" w:fill="auto"/>
            <w:noWrap/>
            <w:vAlign w:val="bottom"/>
            <w:hideMark/>
          </w:tcPr>
          <w:p w14:paraId="45B7D9F2" w14:textId="77777777" w:rsidR="001D688D" w:rsidRPr="003378F3" w:rsidRDefault="00D0192B">
            <w:pPr>
              <w:contextualSpacing/>
              <w:rPr>
                <w:rFonts w:ascii="Times New Roman" w:eastAsia="Times New Roman" w:hAnsi="Times New Roman" w:cs="Times New Roman"/>
                <w:sz w:val="20"/>
              </w:rPr>
            </w:pPr>
          </w:p>
        </w:tc>
        <w:tc>
          <w:tcPr>
            <w:tcW w:w="2947" w:type="dxa"/>
            <w:tcBorders>
              <w:top w:val="nil"/>
              <w:left w:val="nil"/>
              <w:bottom w:val="nil"/>
              <w:right w:val="nil"/>
            </w:tcBorders>
            <w:shd w:val="clear" w:color="auto" w:fill="auto"/>
            <w:noWrap/>
            <w:vAlign w:val="bottom"/>
            <w:hideMark/>
          </w:tcPr>
          <w:p w14:paraId="45B7D9F3"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9F4"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F5"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F6"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F7"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9F8"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9F9" w14:textId="77777777" w:rsidR="001D688D" w:rsidRPr="003378F3" w:rsidRDefault="00D0192B">
            <w:pPr>
              <w:contextualSpacing/>
              <w:rPr>
                <w:rFonts w:ascii="Times New Roman" w:eastAsia="Times New Roman" w:hAnsi="Times New Roman" w:cs="Times New Roman"/>
                <w:sz w:val="20"/>
              </w:rPr>
            </w:pPr>
          </w:p>
        </w:tc>
      </w:tr>
      <w:tr w:rsidR="003C2D4C" w14:paraId="45B7DA00" w14:textId="77777777">
        <w:trPr>
          <w:trHeight w:val="300"/>
        </w:trPr>
        <w:tc>
          <w:tcPr>
            <w:tcW w:w="2295" w:type="dxa"/>
            <w:tcBorders>
              <w:top w:val="nil"/>
              <w:left w:val="nil"/>
              <w:bottom w:val="nil"/>
              <w:right w:val="nil"/>
            </w:tcBorders>
            <w:shd w:val="clear" w:color="auto" w:fill="auto"/>
            <w:noWrap/>
            <w:vAlign w:val="bottom"/>
            <w:hideMark/>
          </w:tcPr>
          <w:p w14:paraId="45B7D9FB" w14:textId="77777777" w:rsidR="001D688D" w:rsidRPr="003378F3" w:rsidRDefault="00D0192B">
            <w:pPr>
              <w:contextualSpacing/>
              <w:rPr>
                <w:rFonts w:ascii="Times New Roman" w:eastAsia="Times New Roman" w:hAnsi="Times New Roman" w:cs="Times New Roman"/>
                <w:sz w:val="20"/>
              </w:rPr>
            </w:pPr>
          </w:p>
        </w:tc>
        <w:tc>
          <w:tcPr>
            <w:tcW w:w="6464" w:type="dxa"/>
            <w:gridSpan w:val="6"/>
            <w:tcBorders>
              <w:top w:val="nil"/>
              <w:left w:val="nil"/>
              <w:bottom w:val="nil"/>
              <w:right w:val="nil"/>
            </w:tcBorders>
            <w:shd w:val="clear" w:color="auto" w:fill="auto"/>
            <w:noWrap/>
            <w:vAlign w:val="bottom"/>
            <w:hideMark/>
          </w:tcPr>
          <w:p w14:paraId="45B7D9FC"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Άρθρο 10 ως έχει   ΔΕΚΤΟ ΚΑΤΑ ΠΛΕΙΟΨΗΦΙΑ</w:t>
            </w:r>
          </w:p>
        </w:tc>
        <w:tc>
          <w:tcPr>
            <w:tcW w:w="222" w:type="dxa"/>
            <w:tcBorders>
              <w:top w:val="nil"/>
              <w:left w:val="nil"/>
              <w:bottom w:val="nil"/>
              <w:right w:val="nil"/>
            </w:tcBorders>
            <w:shd w:val="clear" w:color="auto" w:fill="auto"/>
            <w:noWrap/>
            <w:vAlign w:val="bottom"/>
            <w:hideMark/>
          </w:tcPr>
          <w:p w14:paraId="45B7D9FD"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9FE"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9FF" w14:textId="77777777" w:rsidR="001D688D" w:rsidRPr="003378F3" w:rsidRDefault="00D0192B">
            <w:pPr>
              <w:contextualSpacing/>
              <w:rPr>
                <w:rFonts w:ascii="Times New Roman" w:eastAsia="Times New Roman" w:hAnsi="Times New Roman" w:cs="Times New Roman"/>
                <w:sz w:val="20"/>
              </w:rPr>
            </w:pPr>
          </w:p>
        </w:tc>
      </w:tr>
      <w:tr w:rsidR="003C2D4C" w14:paraId="45B7DA0A" w14:textId="77777777">
        <w:trPr>
          <w:trHeight w:val="300"/>
        </w:trPr>
        <w:tc>
          <w:tcPr>
            <w:tcW w:w="2295" w:type="dxa"/>
            <w:tcBorders>
              <w:top w:val="nil"/>
              <w:left w:val="nil"/>
              <w:bottom w:val="nil"/>
              <w:right w:val="nil"/>
            </w:tcBorders>
            <w:shd w:val="clear" w:color="auto" w:fill="auto"/>
            <w:noWrap/>
            <w:vAlign w:val="bottom"/>
            <w:hideMark/>
          </w:tcPr>
          <w:p w14:paraId="45B7DA01"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ΣΥΡΙΖΑ:</w:t>
            </w:r>
          </w:p>
        </w:tc>
        <w:tc>
          <w:tcPr>
            <w:tcW w:w="1932" w:type="dxa"/>
            <w:tcBorders>
              <w:top w:val="nil"/>
              <w:left w:val="nil"/>
              <w:bottom w:val="nil"/>
              <w:right w:val="nil"/>
            </w:tcBorders>
            <w:shd w:val="clear" w:color="auto" w:fill="auto"/>
            <w:noWrap/>
            <w:vAlign w:val="bottom"/>
            <w:hideMark/>
          </w:tcPr>
          <w:p w14:paraId="45B7DA02"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A03"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A04"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A05"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A06"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07"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08"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A09" w14:textId="77777777" w:rsidR="001D688D" w:rsidRPr="003378F3" w:rsidRDefault="00D0192B">
            <w:pPr>
              <w:contextualSpacing/>
              <w:rPr>
                <w:rFonts w:ascii="Times New Roman" w:eastAsia="Times New Roman" w:hAnsi="Times New Roman" w:cs="Times New Roman"/>
                <w:sz w:val="20"/>
              </w:rPr>
            </w:pPr>
          </w:p>
        </w:tc>
      </w:tr>
      <w:tr w:rsidR="003C2D4C" w14:paraId="45B7DA14" w14:textId="77777777">
        <w:trPr>
          <w:trHeight w:val="300"/>
        </w:trPr>
        <w:tc>
          <w:tcPr>
            <w:tcW w:w="2295" w:type="dxa"/>
            <w:tcBorders>
              <w:top w:val="nil"/>
              <w:left w:val="nil"/>
              <w:bottom w:val="nil"/>
              <w:right w:val="nil"/>
            </w:tcBorders>
            <w:shd w:val="clear" w:color="auto" w:fill="auto"/>
            <w:noWrap/>
            <w:vAlign w:val="bottom"/>
            <w:hideMark/>
          </w:tcPr>
          <w:p w14:paraId="45B7DA0B"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Ν.Δ:</w:t>
            </w:r>
          </w:p>
        </w:tc>
        <w:tc>
          <w:tcPr>
            <w:tcW w:w="1932" w:type="dxa"/>
            <w:tcBorders>
              <w:top w:val="nil"/>
              <w:left w:val="nil"/>
              <w:bottom w:val="nil"/>
              <w:right w:val="nil"/>
            </w:tcBorders>
            <w:shd w:val="clear" w:color="auto" w:fill="auto"/>
            <w:noWrap/>
            <w:vAlign w:val="bottom"/>
            <w:hideMark/>
          </w:tcPr>
          <w:p w14:paraId="45B7DA0C"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A0D"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A0E"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A0F"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A10"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11"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12"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A13" w14:textId="77777777" w:rsidR="001D688D" w:rsidRPr="003378F3" w:rsidRDefault="00D0192B">
            <w:pPr>
              <w:contextualSpacing/>
              <w:rPr>
                <w:rFonts w:ascii="Times New Roman" w:eastAsia="Times New Roman" w:hAnsi="Times New Roman" w:cs="Times New Roman"/>
                <w:sz w:val="20"/>
              </w:rPr>
            </w:pPr>
          </w:p>
        </w:tc>
      </w:tr>
      <w:tr w:rsidR="003C2D4C" w14:paraId="45B7DA1E" w14:textId="77777777">
        <w:trPr>
          <w:trHeight w:val="300"/>
        </w:trPr>
        <w:tc>
          <w:tcPr>
            <w:tcW w:w="2295" w:type="dxa"/>
            <w:tcBorders>
              <w:top w:val="nil"/>
              <w:left w:val="nil"/>
              <w:bottom w:val="nil"/>
              <w:right w:val="nil"/>
            </w:tcBorders>
            <w:shd w:val="clear" w:color="auto" w:fill="auto"/>
            <w:noWrap/>
            <w:vAlign w:val="bottom"/>
            <w:hideMark/>
          </w:tcPr>
          <w:p w14:paraId="45B7DA15"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ΔΗ.ΣΥ:</w:t>
            </w:r>
          </w:p>
        </w:tc>
        <w:tc>
          <w:tcPr>
            <w:tcW w:w="1932" w:type="dxa"/>
            <w:tcBorders>
              <w:top w:val="nil"/>
              <w:left w:val="nil"/>
              <w:bottom w:val="nil"/>
              <w:right w:val="nil"/>
            </w:tcBorders>
            <w:shd w:val="clear" w:color="auto" w:fill="auto"/>
            <w:noWrap/>
            <w:vAlign w:val="bottom"/>
            <w:hideMark/>
          </w:tcPr>
          <w:p w14:paraId="45B7DA16"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A17"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A18"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A19"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A1A"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1B"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1C"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A1D" w14:textId="77777777" w:rsidR="001D688D" w:rsidRPr="003378F3" w:rsidRDefault="00D0192B">
            <w:pPr>
              <w:contextualSpacing/>
              <w:rPr>
                <w:rFonts w:ascii="Times New Roman" w:eastAsia="Times New Roman" w:hAnsi="Times New Roman" w:cs="Times New Roman"/>
                <w:sz w:val="20"/>
              </w:rPr>
            </w:pPr>
          </w:p>
        </w:tc>
      </w:tr>
      <w:tr w:rsidR="003C2D4C" w14:paraId="45B7DA28" w14:textId="77777777">
        <w:trPr>
          <w:trHeight w:val="300"/>
        </w:trPr>
        <w:tc>
          <w:tcPr>
            <w:tcW w:w="2295" w:type="dxa"/>
            <w:tcBorders>
              <w:top w:val="nil"/>
              <w:left w:val="nil"/>
              <w:bottom w:val="nil"/>
              <w:right w:val="nil"/>
            </w:tcBorders>
            <w:shd w:val="clear" w:color="auto" w:fill="auto"/>
            <w:noWrap/>
            <w:vAlign w:val="bottom"/>
            <w:hideMark/>
          </w:tcPr>
          <w:p w14:paraId="45B7DA1F"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Χ.Α:</w:t>
            </w:r>
          </w:p>
        </w:tc>
        <w:tc>
          <w:tcPr>
            <w:tcW w:w="1932" w:type="dxa"/>
            <w:tcBorders>
              <w:top w:val="nil"/>
              <w:left w:val="nil"/>
              <w:bottom w:val="nil"/>
              <w:right w:val="nil"/>
            </w:tcBorders>
            <w:shd w:val="clear" w:color="auto" w:fill="auto"/>
            <w:noWrap/>
            <w:vAlign w:val="bottom"/>
            <w:hideMark/>
          </w:tcPr>
          <w:p w14:paraId="45B7DA20"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A21"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A22"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45B7DA23"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A24"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25"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26"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A27" w14:textId="77777777" w:rsidR="001D688D" w:rsidRPr="003378F3" w:rsidRDefault="00D0192B">
            <w:pPr>
              <w:contextualSpacing/>
              <w:rPr>
                <w:rFonts w:ascii="Times New Roman" w:eastAsia="Times New Roman" w:hAnsi="Times New Roman" w:cs="Times New Roman"/>
                <w:sz w:val="20"/>
              </w:rPr>
            </w:pPr>
          </w:p>
        </w:tc>
      </w:tr>
      <w:tr w:rsidR="003C2D4C" w14:paraId="45B7DA32" w14:textId="77777777">
        <w:trPr>
          <w:trHeight w:val="300"/>
        </w:trPr>
        <w:tc>
          <w:tcPr>
            <w:tcW w:w="2295" w:type="dxa"/>
            <w:tcBorders>
              <w:top w:val="nil"/>
              <w:left w:val="nil"/>
              <w:bottom w:val="nil"/>
              <w:right w:val="nil"/>
            </w:tcBorders>
            <w:shd w:val="clear" w:color="auto" w:fill="auto"/>
            <w:noWrap/>
            <w:vAlign w:val="bottom"/>
            <w:hideMark/>
          </w:tcPr>
          <w:p w14:paraId="45B7DA29"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Κ.Κ.Ε:</w:t>
            </w:r>
          </w:p>
        </w:tc>
        <w:tc>
          <w:tcPr>
            <w:tcW w:w="1932" w:type="dxa"/>
            <w:tcBorders>
              <w:top w:val="nil"/>
              <w:left w:val="nil"/>
              <w:bottom w:val="nil"/>
              <w:right w:val="nil"/>
            </w:tcBorders>
            <w:shd w:val="clear" w:color="auto" w:fill="auto"/>
            <w:noWrap/>
            <w:vAlign w:val="bottom"/>
            <w:hideMark/>
          </w:tcPr>
          <w:p w14:paraId="45B7DA2A"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A2B"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A2C"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45B7DA2D"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A2E"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2F"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30"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A31" w14:textId="77777777" w:rsidR="001D688D" w:rsidRPr="003378F3" w:rsidRDefault="00D0192B">
            <w:pPr>
              <w:contextualSpacing/>
              <w:rPr>
                <w:rFonts w:ascii="Times New Roman" w:eastAsia="Times New Roman" w:hAnsi="Times New Roman" w:cs="Times New Roman"/>
                <w:sz w:val="20"/>
              </w:rPr>
            </w:pPr>
          </w:p>
        </w:tc>
      </w:tr>
      <w:tr w:rsidR="003C2D4C" w14:paraId="45B7DA3C" w14:textId="77777777">
        <w:trPr>
          <w:trHeight w:val="300"/>
        </w:trPr>
        <w:tc>
          <w:tcPr>
            <w:tcW w:w="2295" w:type="dxa"/>
            <w:tcBorders>
              <w:top w:val="nil"/>
              <w:left w:val="nil"/>
              <w:bottom w:val="nil"/>
              <w:right w:val="nil"/>
            </w:tcBorders>
            <w:shd w:val="clear" w:color="auto" w:fill="auto"/>
            <w:noWrap/>
            <w:vAlign w:val="bottom"/>
            <w:hideMark/>
          </w:tcPr>
          <w:p w14:paraId="45B7DA33"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ΑΝ.ΕΛ:</w:t>
            </w:r>
          </w:p>
        </w:tc>
        <w:tc>
          <w:tcPr>
            <w:tcW w:w="1932" w:type="dxa"/>
            <w:tcBorders>
              <w:top w:val="nil"/>
              <w:left w:val="nil"/>
              <w:bottom w:val="nil"/>
              <w:right w:val="nil"/>
            </w:tcBorders>
            <w:shd w:val="clear" w:color="auto" w:fill="auto"/>
            <w:noWrap/>
            <w:vAlign w:val="bottom"/>
            <w:hideMark/>
          </w:tcPr>
          <w:p w14:paraId="45B7DA34"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A35"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A36"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A37"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A38"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39"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3A"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A3B" w14:textId="77777777" w:rsidR="001D688D" w:rsidRPr="003378F3" w:rsidRDefault="00D0192B">
            <w:pPr>
              <w:contextualSpacing/>
              <w:rPr>
                <w:rFonts w:ascii="Times New Roman" w:eastAsia="Times New Roman" w:hAnsi="Times New Roman" w:cs="Times New Roman"/>
                <w:sz w:val="20"/>
              </w:rPr>
            </w:pPr>
          </w:p>
        </w:tc>
      </w:tr>
      <w:tr w:rsidR="003C2D4C" w14:paraId="45B7DA46" w14:textId="77777777">
        <w:trPr>
          <w:trHeight w:val="300"/>
        </w:trPr>
        <w:tc>
          <w:tcPr>
            <w:tcW w:w="2295" w:type="dxa"/>
            <w:tcBorders>
              <w:top w:val="nil"/>
              <w:left w:val="nil"/>
              <w:bottom w:val="nil"/>
              <w:right w:val="nil"/>
            </w:tcBorders>
            <w:shd w:val="clear" w:color="auto" w:fill="auto"/>
            <w:noWrap/>
            <w:vAlign w:val="bottom"/>
            <w:hideMark/>
          </w:tcPr>
          <w:p w14:paraId="45B7DA3D"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ΠΟΤΑΜΙ:</w:t>
            </w:r>
          </w:p>
        </w:tc>
        <w:tc>
          <w:tcPr>
            <w:tcW w:w="1932" w:type="dxa"/>
            <w:tcBorders>
              <w:top w:val="nil"/>
              <w:left w:val="nil"/>
              <w:bottom w:val="nil"/>
              <w:right w:val="nil"/>
            </w:tcBorders>
            <w:shd w:val="clear" w:color="auto" w:fill="auto"/>
            <w:noWrap/>
            <w:vAlign w:val="bottom"/>
            <w:hideMark/>
          </w:tcPr>
          <w:p w14:paraId="45B7DA3E"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A3F"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A40"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A41"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A42"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43"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44"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A45" w14:textId="77777777" w:rsidR="001D688D" w:rsidRPr="003378F3" w:rsidRDefault="00D0192B">
            <w:pPr>
              <w:contextualSpacing/>
              <w:rPr>
                <w:rFonts w:ascii="Times New Roman" w:eastAsia="Times New Roman" w:hAnsi="Times New Roman" w:cs="Times New Roman"/>
                <w:sz w:val="20"/>
              </w:rPr>
            </w:pPr>
          </w:p>
        </w:tc>
      </w:tr>
      <w:tr w:rsidR="003C2D4C" w14:paraId="45B7DA4F" w14:textId="77777777">
        <w:trPr>
          <w:trHeight w:val="300"/>
        </w:trPr>
        <w:tc>
          <w:tcPr>
            <w:tcW w:w="4227" w:type="dxa"/>
            <w:gridSpan w:val="2"/>
            <w:tcBorders>
              <w:top w:val="nil"/>
              <w:left w:val="nil"/>
              <w:bottom w:val="nil"/>
              <w:right w:val="nil"/>
            </w:tcBorders>
            <w:shd w:val="clear" w:color="auto" w:fill="auto"/>
            <w:noWrap/>
            <w:vAlign w:val="bottom"/>
            <w:hideMark/>
          </w:tcPr>
          <w:p w14:paraId="45B7DA47"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ΕΝ. ΚΕΝΤΡΩΩΝ:</w:t>
            </w:r>
          </w:p>
        </w:tc>
        <w:tc>
          <w:tcPr>
            <w:tcW w:w="2947" w:type="dxa"/>
            <w:tcBorders>
              <w:top w:val="nil"/>
              <w:left w:val="nil"/>
              <w:bottom w:val="nil"/>
              <w:right w:val="nil"/>
            </w:tcBorders>
            <w:shd w:val="clear" w:color="auto" w:fill="auto"/>
            <w:noWrap/>
            <w:vAlign w:val="bottom"/>
            <w:hideMark/>
          </w:tcPr>
          <w:p w14:paraId="45B7DA48" w14:textId="77777777" w:rsidR="001D688D" w:rsidRPr="003378F3" w:rsidRDefault="00D0192B">
            <w:pPr>
              <w:contextualSpacing/>
              <w:rPr>
                <w:rFonts w:ascii="Calibri" w:eastAsia="Times New Roman" w:hAnsi="Calibri" w:cs="Calibri"/>
                <w:color w:val="000000"/>
                <w:szCs w:val="24"/>
              </w:rPr>
            </w:pPr>
          </w:p>
        </w:tc>
        <w:tc>
          <w:tcPr>
            <w:tcW w:w="1141" w:type="dxa"/>
            <w:gridSpan w:val="2"/>
            <w:tcBorders>
              <w:top w:val="nil"/>
              <w:left w:val="nil"/>
              <w:bottom w:val="nil"/>
              <w:right w:val="nil"/>
            </w:tcBorders>
            <w:shd w:val="clear" w:color="auto" w:fill="auto"/>
            <w:noWrap/>
            <w:vAlign w:val="bottom"/>
            <w:hideMark/>
          </w:tcPr>
          <w:p w14:paraId="45B7DA49"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ΠΡΝ</w:t>
            </w:r>
          </w:p>
        </w:tc>
        <w:tc>
          <w:tcPr>
            <w:tcW w:w="222" w:type="dxa"/>
            <w:tcBorders>
              <w:top w:val="nil"/>
              <w:left w:val="nil"/>
              <w:bottom w:val="nil"/>
              <w:right w:val="nil"/>
            </w:tcBorders>
            <w:shd w:val="clear" w:color="auto" w:fill="auto"/>
            <w:noWrap/>
            <w:vAlign w:val="bottom"/>
            <w:hideMark/>
          </w:tcPr>
          <w:p w14:paraId="45B7DA4A"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A4B"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4C"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4D"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A4E" w14:textId="77777777" w:rsidR="001D688D" w:rsidRPr="003378F3" w:rsidRDefault="00D0192B">
            <w:pPr>
              <w:contextualSpacing/>
              <w:rPr>
                <w:rFonts w:ascii="Times New Roman" w:eastAsia="Times New Roman" w:hAnsi="Times New Roman" w:cs="Times New Roman"/>
                <w:sz w:val="20"/>
              </w:rPr>
            </w:pPr>
          </w:p>
        </w:tc>
      </w:tr>
      <w:tr w:rsidR="003C2D4C" w14:paraId="45B7DA59" w14:textId="77777777">
        <w:trPr>
          <w:trHeight w:val="300"/>
        </w:trPr>
        <w:tc>
          <w:tcPr>
            <w:tcW w:w="2295" w:type="dxa"/>
            <w:tcBorders>
              <w:top w:val="nil"/>
              <w:left w:val="nil"/>
              <w:bottom w:val="nil"/>
              <w:right w:val="nil"/>
            </w:tcBorders>
            <w:shd w:val="clear" w:color="auto" w:fill="auto"/>
            <w:noWrap/>
            <w:vAlign w:val="bottom"/>
            <w:hideMark/>
          </w:tcPr>
          <w:p w14:paraId="45B7DA50" w14:textId="77777777" w:rsidR="001D688D" w:rsidRPr="003378F3" w:rsidRDefault="00D0192B">
            <w:pPr>
              <w:contextualSpacing/>
              <w:rPr>
                <w:rFonts w:ascii="Times New Roman" w:eastAsia="Times New Roman" w:hAnsi="Times New Roman" w:cs="Times New Roman"/>
                <w:sz w:val="20"/>
              </w:rPr>
            </w:pPr>
          </w:p>
        </w:tc>
        <w:tc>
          <w:tcPr>
            <w:tcW w:w="1932" w:type="dxa"/>
            <w:tcBorders>
              <w:top w:val="nil"/>
              <w:left w:val="nil"/>
              <w:bottom w:val="nil"/>
              <w:right w:val="nil"/>
            </w:tcBorders>
            <w:shd w:val="clear" w:color="auto" w:fill="auto"/>
            <w:noWrap/>
            <w:vAlign w:val="bottom"/>
            <w:hideMark/>
          </w:tcPr>
          <w:p w14:paraId="45B7DA51" w14:textId="77777777" w:rsidR="001D688D" w:rsidRPr="003378F3" w:rsidRDefault="00D0192B">
            <w:pPr>
              <w:contextualSpacing/>
              <w:rPr>
                <w:rFonts w:ascii="Times New Roman" w:eastAsia="Times New Roman" w:hAnsi="Times New Roman" w:cs="Times New Roman"/>
                <w:sz w:val="20"/>
              </w:rPr>
            </w:pPr>
          </w:p>
        </w:tc>
        <w:tc>
          <w:tcPr>
            <w:tcW w:w="2947" w:type="dxa"/>
            <w:tcBorders>
              <w:top w:val="nil"/>
              <w:left w:val="nil"/>
              <w:bottom w:val="nil"/>
              <w:right w:val="nil"/>
            </w:tcBorders>
            <w:shd w:val="clear" w:color="auto" w:fill="auto"/>
            <w:noWrap/>
            <w:vAlign w:val="bottom"/>
            <w:hideMark/>
          </w:tcPr>
          <w:p w14:paraId="45B7DA52"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A53"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54"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55"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56"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57"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A58" w14:textId="77777777" w:rsidR="001D688D" w:rsidRPr="003378F3" w:rsidRDefault="00D0192B">
            <w:pPr>
              <w:contextualSpacing/>
              <w:rPr>
                <w:rFonts w:ascii="Times New Roman" w:eastAsia="Times New Roman" w:hAnsi="Times New Roman" w:cs="Times New Roman"/>
                <w:sz w:val="20"/>
              </w:rPr>
            </w:pPr>
          </w:p>
        </w:tc>
      </w:tr>
      <w:tr w:rsidR="003C2D4C" w14:paraId="45B7DA5F" w14:textId="77777777">
        <w:trPr>
          <w:trHeight w:val="300"/>
        </w:trPr>
        <w:tc>
          <w:tcPr>
            <w:tcW w:w="2295" w:type="dxa"/>
            <w:tcBorders>
              <w:top w:val="nil"/>
              <w:left w:val="nil"/>
              <w:bottom w:val="nil"/>
              <w:right w:val="nil"/>
            </w:tcBorders>
            <w:shd w:val="clear" w:color="auto" w:fill="auto"/>
            <w:noWrap/>
            <w:vAlign w:val="bottom"/>
            <w:hideMark/>
          </w:tcPr>
          <w:p w14:paraId="45B7DA5A" w14:textId="77777777" w:rsidR="001D688D" w:rsidRPr="003378F3" w:rsidRDefault="00D0192B">
            <w:pPr>
              <w:contextualSpacing/>
              <w:rPr>
                <w:rFonts w:ascii="Times New Roman" w:eastAsia="Times New Roman" w:hAnsi="Times New Roman" w:cs="Times New Roman"/>
                <w:sz w:val="20"/>
              </w:rPr>
            </w:pPr>
          </w:p>
        </w:tc>
        <w:tc>
          <w:tcPr>
            <w:tcW w:w="6464" w:type="dxa"/>
            <w:gridSpan w:val="6"/>
            <w:tcBorders>
              <w:top w:val="nil"/>
              <w:left w:val="nil"/>
              <w:bottom w:val="nil"/>
              <w:right w:val="nil"/>
            </w:tcBorders>
            <w:shd w:val="clear" w:color="auto" w:fill="auto"/>
            <w:noWrap/>
            <w:vAlign w:val="bottom"/>
            <w:hideMark/>
          </w:tcPr>
          <w:p w14:paraId="45B7DA5B"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Άρθρο 11 ως έχει   ΔΕΚΤΟ ΚΑΤΑ ΠΛΕΙΟΨΗΦΙΑ</w:t>
            </w:r>
          </w:p>
        </w:tc>
        <w:tc>
          <w:tcPr>
            <w:tcW w:w="222" w:type="dxa"/>
            <w:tcBorders>
              <w:top w:val="nil"/>
              <w:left w:val="nil"/>
              <w:bottom w:val="nil"/>
              <w:right w:val="nil"/>
            </w:tcBorders>
            <w:shd w:val="clear" w:color="auto" w:fill="auto"/>
            <w:noWrap/>
            <w:vAlign w:val="bottom"/>
            <w:hideMark/>
          </w:tcPr>
          <w:p w14:paraId="45B7DA5C"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A5D"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A5E" w14:textId="77777777" w:rsidR="001D688D" w:rsidRPr="003378F3" w:rsidRDefault="00D0192B">
            <w:pPr>
              <w:contextualSpacing/>
              <w:rPr>
                <w:rFonts w:ascii="Times New Roman" w:eastAsia="Times New Roman" w:hAnsi="Times New Roman" w:cs="Times New Roman"/>
                <w:sz w:val="20"/>
              </w:rPr>
            </w:pPr>
          </w:p>
        </w:tc>
      </w:tr>
      <w:tr w:rsidR="003C2D4C" w14:paraId="45B7DA69" w14:textId="77777777">
        <w:trPr>
          <w:trHeight w:val="300"/>
        </w:trPr>
        <w:tc>
          <w:tcPr>
            <w:tcW w:w="2295" w:type="dxa"/>
            <w:tcBorders>
              <w:top w:val="nil"/>
              <w:left w:val="nil"/>
              <w:bottom w:val="nil"/>
              <w:right w:val="nil"/>
            </w:tcBorders>
            <w:shd w:val="clear" w:color="auto" w:fill="auto"/>
            <w:noWrap/>
            <w:vAlign w:val="bottom"/>
            <w:hideMark/>
          </w:tcPr>
          <w:p w14:paraId="45B7DA60"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ΣΥΡΙΖΑ:</w:t>
            </w:r>
          </w:p>
        </w:tc>
        <w:tc>
          <w:tcPr>
            <w:tcW w:w="1932" w:type="dxa"/>
            <w:tcBorders>
              <w:top w:val="nil"/>
              <w:left w:val="nil"/>
              <w:bottom w:val="nil"/>
              <w:right w:val="nil"/>
            </w:tcBorders>
            <w:shd w:val="clear" w:color="auto" w:fill="auto"/>
            <w:noWrap/>
            <w:vAlign w:val="bottom"/>
            <w:hideMark/>
          </w:tcPr>
          <w:p w14:paraId="45B7DA61"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A62"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A63"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A64"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A65"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66"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67"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A68" w14:textId="77777777" w:rsidR="001D688D" w:rsidRPr="003378F3" w:rsidRDefault="00D0192B">
            <w:pPr>
              <w:contextualSpacing/>
              <w:rPr>
                <w:rFonts w:ascii="Times New Roman" w:eastAsia="Times New Roman" w:hAnsi="Times New Roman" w:cs="Times New Roman"/>
                <w:sz w:val="20"/>
              </w:rPr>
            </w:pPr>
          </w:p>
        </w:tc>
      </w:tr>
      <w:tr w:rsidR="003C2D4C" w14:paraId="45B7DA73" w14:textId="77777777">
        <w:trPr>
          <w:trHeight w:val="300"/>
        </w:trPr>
        <w:tc>
          <w:tcPr>
            <w:tcW w:w="2295" w:type="dxa"/>
            <w:tcBorders>
              <w:top w:val="nil"/>
              <w:left w:val="nil"/>
              <w:bottom w:val="nil"/>
              <w:right w:val="nil"/>
            </w:tcBorders>
            <w:shd w:val="clear" w:color="auto" w:fill="auto"/>
            <w:noWrap/>
            <w:vAlign w:val="bottom"/>
            <w:hideMark/>
          </w:tcPr>
          <w:p w14:paraId="45B7DA6A"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Ν.Δ:</w:t>
            </w:r>
          </w:p>
        </w:tc>
        <w:tc>
          <w:tcPr>
            <w:tcW w:w="1932" w:type="dxa"/>
            <w:tcBorders>
              <w:top w:val="nil"/>
              <w:left w:val="nil"/>
              <w:bottom w:val="nil"/>
              <w:right w:val="nil"/>
            </w:tcBorders>
            <w:shd w:val="clear" w:color="auto" w:fill="auto"/>
            <w:noWrap/>
            <w:vAlign w:val="bottom"/>
            <w:hideMark/>
          </w:tcPr>
          <w:p w14:paraId="45B7DA6B"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A6C"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A6D"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A6E"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A6F"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70"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71"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A72" w14:textId="77777777" w:rsidR="001D688D" w:rsidRPr="003378F3" w:rsidRDefault="00D0192B">
            <w:pPr>
              <w:contextualSpacing/>
              <w:rPr>
                <w:rFonts w:ascii="Times New Roman" w:eastAsia="Times New Roman" w:hAnsi="Times New Roman" w:cs="Times New Roman"/>
                <w:sz w:val="20"/>
              </w:rPr>
            </w:pPr>
          </w:p>
        </w:tc>
      </w:tr>
      <w:tr w:rsidR="003C2D4C" w14:paraId="45B7DA7D" w14:textId="77777777">
        <w:trPr>
          <w:trHeight w:val="300"/>
        </w:trPr>
        <w:tc>
          <w:tcPr>
            <w:tcW w:w="2295" w:type="dxa"/>
            <w:tcBorders>
              <w:top w:val="nil"/>
              <w:left w:val="nil"/>
              <w:bottom w:val="nil"/>
              <w:right w:val="nil"/>
            </w:tcBorders>
            <w:shd w:val="clear" w:color="auto" w:fill="auto"/>
            <w:noWrap/>
            <w:vAlign w:val="bottom"/>
            <w:hideMark/>
          </w:tcPr>
          <w:p w14:paraId="45B7DA74"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ΔΗ.ΣΥ:</w:t>
            </w:r>
          </w:p>
        </w:tc>
        <w:tc>
          <w:tcPr>
            <w:tcW w:w="1932" w:type="dxa"/>
            <w:tcBorders>
              <w:top w:val="nil"/>
              <w:left w:val="nil"/>
              <w:bottom w:val="nil"/>
              <w:right w:val="nil"/>
            </w:tcBorders>
            <w:shd w:val="clear" w:color="auto" w:fill="auto"/>
            <w:noWrap/>
            <w:vAlign w:val="bottom"/>
            <w:hideMark/>
          </w:tcPr>
          <w:p w14:paraId="45B7DA75"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A76"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A77"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A78"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A79"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7A"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7B"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A7C" w14:textId="77777777" w:rsidR="001D688D" w:rsidRPr="003378F3" w:rsidRDefault="00D0192B">
            <w:pPr>
              <w:contextualSpacing/>
              <w:rPr>
                <w:rFonts w:ascii="Times New Roman" w:eastAsia="Times New Roman" w:hAnsi="Times New Roman" w:cs="Times New Roman"/>
                <w:sz w:val="20"/>
              </w:rPr>
            </w:pPr>
          </w:p>
        </w:tc>
      </w:tr>
      <w:tr w:rsidR="003C2D4C" w14:paraId="45B7DA87" w14:textId="77777777">
        <w:trPr>
          <w:trHeight w:val="300"/>
        </w:trPr>
        <w:tc>
          <w:tcPr>
            <w:tcW w:w="2295" w:type="dxa"/>
            <w:tcBorders>
              <w:top w:val="nil"/>
              <w:left w:val="nil"/>
              <w:bottom w:val="nil"/>
              <w:right w:val="nil"/>
            </w:tcBorders>
            <w:shd w:val="clear" w:color="auto" w:fill="auto"/>
            <w:noWrap/>
            <w:vAlign w:val="bottom"/>
            <w:hideMark/>
          </w:tcPr>
          <w:p w14:paraId="45B7DA7E"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Χ.Α:</w:t>
            </w:r>
          </w:p>
        </w:tc>
        <w:tc>
          <w:tcPr>
            <w:tcW w:w="1932" w:type="dxa"/>
            <w:tcBorders>
              <w:top w:val="nil"/>
              <w:left w:val="nil"/>
              <w:bottom w:val="nil"/>
              <w:right w:val="nil"/>
            </w:tcBorders>
            <w:shd w:val="clear" w:color="auto" w:fill="auto"/>
            <w:noWrap/>
            <w:vAlign w:val="bottom"/>
            <w:hideMark/>
          </w:tcPr>
          <w:p w14:paraId="45B7DA7F"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A80"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A81"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45B7DA82"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A83"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84"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85"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A86" w14:textId="77777777" w:rsidR="001D688D" w:rsidRPr="003378F3" w:rsidRDefault="00D0192B">
            <w:pPr>
              <w:contextualSpacing/>
              <w:rPr>
                <w:rFonts w:ascii="Times New Roman" w:eastAsia="Times New Roman" w:hAnsi="Times New Roman" w:cs="Times New Roman"/>
                <w:sz w:val="20"/>
              </w:rPr>
            </w:pPr>
          </w:p>
        </w:tc>
      </w:tr>
      <w:tr w:rsidR="003C2D4C" w14:paraId="45B7DA91" w14:textId="77777777">
        <w:trPr>
          <w:trHeight w:val="300"/>
        </w:trPr>
        <w:tc>
          <w:tcPr>
            <w:tcW w:w="2295" w:type="dxa"/>
            <w:tcBorders>
              <w:top w:val="nil"/>
              <w:left w:val="nil"/>
              <w:bottom w:val="nil"/>
              <w:right w:val="nil"/>
            </w:tcBorders>
            <w:shd w:val="clear" w:color="auto" w:fill="auto"/>
            <w:noWrap/>
            <w:vAlign w:val="bottom"/>
            <w:hideMark/>
          </w:tcPr>
          <w:p w14:paraId="45B7DA88"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Κ.Κ.Ε:</w:t>
            </w:r>
          </w:p>
        </w:tc>
        <w:tc>
          <w:tcPr>
            <w:tcW w:w="1932" w:type="dxa"/>
            <w:tcBorders>
              <w:top w:val="nil"/>
              <w:left w:val="nil"/>
              <w:bottom w:val="nil"/>
              <w:right w:val="nil"/>
            </w:tcBorders>
            <w:shd w:val="clear" w:color="auto" w:fill="auto"/>
            <w:noWrap/>
            <w:vAlign w:val="bottom"/>
            <w:hideMark/>
          </w:tcPr>
          <w:p w14:paraId="45B7DA89"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A8A"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A8B"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45B7DA8C"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A8D"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8E"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8F"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A90" w14:textId="77777777" w:rsidR="001D688D" w:rsidRPr="003378F3" w:rsidRDefault="00D0192B">
            <w:pPr>
              <w:contextualSpacing/>
              <w:rPr>
                <w:rFonts w:ascii="Times New Roman" w:eastAsia="Times New Roman" w:hAnsi="Times New Roman" w:cs="Times New Roman"/>
                <w:sz w:val="20"/>
              </w:rPr>
            </w:pPr>
          </w:p>
        </w:tc>
      </w:tr>
      <w:tr w:rsidR="003C2D4C" w14:paraId="45B7DA9B" w14:textId="77777777">
        <w:trPr>
          <w:trHeight w:val="300"/>
        </w:trPr>
        <w:tc>
          <w:tcPr>
            <w:tcW w:w="2295" w:type="dxa"/>
            <w:tcBorders>
              <w:top w:val="nil"/>
              <w:left w:val="nil"/>
              <w:bottom w:val="nil"/>
              <w:right w:val="nil"/>
            </w:tcBorders>
            <w:shd w:val="clear" w:color="auto" w:fill="auto"/>
            <w:noWrap/>
            <w:vAlign w:val="bottom"/>
            <w:hideMark/>
          </w:tcPr>
          <w:p w14:paraId="45B7DA92"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ΑΝ.ΕΛ:</w:t>
            </w:r>
          </w:p>
        </w:tc>
        <w:tc>
          <w:tcPr>
            <w:tcW w:w="1932" w:type="dxa"/>
            <w:tcBorders>
              <w:top w:val="nil"/>
              <w:left w:val="nil"/>
              <w:bottom w:val="nil"/>
              <w:right w:val="nil"/>
            </w:tcBorders>
            <w:shd w:val="clear" w:color="auto" w:fill="auto"/>
            <w:noWrap/>
            <w:vAlign w:val="bottom"/>
            <w:hideMark/>
          </w:tcPr>
          <w:p w14:paraId="45B7DA93"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A94"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A95"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A96"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A97"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98"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99"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A9A" w14:textId="77777777" w:rsidR="001D688D" w:rsidRPr="003378F3" w:rsidRDefault="00D0192B">
            <w:pPr>
              <w:contextualSpacing/>
              <w:rPr>
                <w:rFonts w:ascii="Times New Roman" w:eastAsia="Times New Roman" w:hAnsi="Times New Roman" w:cs="Times New Roman"/>
                <w:sz w:val="20"/>
              </w:rPr>
            </w:pPr>
          </w:p>
        </w:tc>
      </w:tr>
      <w:tr w:rsidR="003C2D4C" w14:paraId="45B7DAA5" w14:textId="77777777">
        <w:trPr>
          <w:trHeight w:val="300"/>
        </w:trPr>
        <w:tc>
          <w:tcPr>
            <w:tcW w:w="2295" w:type="dxa"/>
            <w:tcBorders>
              <w:top w:val="nil"/>
              <w:left w:val="nil"/>
              <w:bottom w:val="nil"/>
              <w:right w:val="nil"/>
            </w:tcBorders>
            <w:shd w:val="clear" w:color="auto" w:fill="auto"/>
            <w:noWrap/>
            <w:vAlign w:val="bottom"/>
            <w:hideMark/>
          </w:tcPr>
          <w:p w14:paraId="45B7DA9C"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ΠΟΤΑΜΙ:</w:t>
            </w:r>
          </w:p>
        </w:tc>
        <w:tc>
          <w:tcPr>
            <w:tcW w:w="1932" w:type="dxa"/>
            <w:tcBorders>
              <w:top w:val="nil"/>
              <w:left w:val="nil"/>
              <w:bottom w:val="nil"/>
              <w:right w:val="nil"/>
            </w:tcBorders>
            <w:shd w:val="clear" w:color="auto" w:fill="auto"/>
            <w:noWrap/>
            <w:vAlign w:val="bottom"/>
            <w:hideMark/>
          </w:tcPr>
          <w:p w14:paraId="45B7DA9D"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A9E"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A9F"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AA0"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AA1"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A2"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A3"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AA4" w14:textId="77777777" w:rsidR="001D688D" w:rsidRPr="003378F3" w:rsidRDefault="00D0192B">
            <w:pPr>
              <w:contextualSpacing/>
              <w:rPr>
                <w:rFonts w:ascii="Times New Roman" w:eastAsia="Times New Roman" w:hAnsi="Times New Roman" w:cs="Times New Roman"/>
                <w:sz w:val="20"/>
              </w:rPr>
            </w:pPr>
          </w:p>
        </w:tc>
      </w:tr>
      <w:tr w:rsidR="003C2D4C" w14:paraId="45B7DAAE" w14:textId="77777777">
        <w:trPr>
          <w:trHeight w:val="300"/>
        </w:trPr>
        <w:tc>
          <w:tcPr>
            <w:tcW w:w="4227" w:type="dxa"/>
            <w:gridSpan w:val="2"/>
            <w:tcBorders>
              <w:top w:val="nil"/>
              <w:left w:val="nil"/>
              <w:bottom w:val="nil"/>
              <w:right w:val="nil"/>
            </w:tcBorders>
            <w:shd w:val="clear" w:color="auto" w:fill="auto"/>
            <w:noWrap/>
            <w:vAlign w:val="bottom"/>
            <w:hideMark/>
          </w:tcPr>
          <w:p w14:paraId="45B7DAA6"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ΕΝ. ΚΕΝΤΡΩΩΝ:</w:t>
            </w:r>
          </w:p>
        </w:tc>
        <w:tc>
          <w:tcPr>
            <w:tcW w:w="2947" w:type="dxa"/>
            <w:tcBorders>
              <w:top w:val="nil"/>
              <w:left w:val="nil"/>
              <w:bottom w:val="nil"/>
              <w:right w:val="nil"/>
            </w:tcBorders>
            <w:shd w:val="clear" w:color="auto" w:fill="auto"/>
            <w:noWrap/>
            <w:vAlign w:val="bottom"/>
            <w:hideMark/>
          </w:tcPr>
          <w:p w14:paraId="45B7DAA7" w14:textId="77777777" w:rsidR="001D688D" w:rsidRPr="003378F3" w:rsidRDefault="00D0192B">
            <w:pPr>
              <w:contextualSpacing/>
              <w:rPr>
                <w:rFonts w:ascii="Calibri" w:eastAsia="Times New Roman" w:hAnsi="Calibri" w:cs="Calibri"/>
                <w:color w:val="000000"/>
                <w:szCs w:val="24"/>
              </w:rPr>
            </w:pPr>
          </w:p>
        </w:tc>
        <w:tc>
          <w:tcPr>
            <w:tcW w:w="1141" w:type="dxa"/>
            <w:gridSpan w:val="2"/>
            <w:tcBorders>
              <w:top w:val="nil"/>
              <w:left w:val="nil"/>
              <w:bottom w:val="nil"/>
              <w:right w:val="nil"/>
            </w:tcBorders>
            <w:shd w:val="clear" w:color="auto" w:fill="auto"/>
            <w:noWrap/>
            <w:vAlign w:val="bottom"/>
            <w:hideMark/>
          </w:tcPr>
          <w:p w14:paraId="45B7DAA8"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ΠΡΝ</w:t>
            </w:r>
          </w:p>
        </w:tc>
        <w:tc>
          <w:tcPr>
            <w:tcW w:w="222" w:type="dxa"/>
            <w:tcBorders>
              <w:top w:val="nil"/>
              <w:left w:val="nil"/>
              <w:bottom w:val="nil"/>
              <w:right w:val="nil"/>
            </w:tcBorders>
            <w:shd w:val="clear" w:color="auto" w:fill="auto"/>
            <w:noWrap/>
            <w:vAlign w:val="bottom"/>
            <w:hideMark/>
          </w:tcPr>
          <w:p w14:paraId="45B7DAA9"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AAA"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AB"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AC"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AAD" w14:textId="77777777" w:rsidR="001D688D" w:rsidRPr="003378F3" w:rsidRDefault="00D0192B">
            <w:pPr>
              <w:contextualSpacing/>
              <w:rPr>
                <w:rFonts w:ascii="Times New Roman" w:eastAsia="Times New Roman" w:hAnsi="Times New Roman" w:cs="Times New Roman"/>
                <w:sz w:val="20"/>
              </w:rPr>
            </w:pPr>
          </w:p>
        </w:tc>
      </w:tr>
      <w:tr w:rsidR="003C2D4C" w14:paraId="45B7DAB8" w14:textId="77777777">
        <w:trPr>
          <w:trHeight w:val="300"/>
        </w:trPr>
        <w:tc>
          <w:tcPr>
            <w:tcW w:w="2295" w:type="dxa"/>
            <w:tcBorders>
              <w:top w:val="nil"/>
              <w:left w:val="nil"/>
              <w:bottom w:val="nil"/>
              <w:right w:val="nil"/>
            </w:tcBorders>
            <w:shd w:val="clear" w:color="auto" w:fill="auto"/>
            <w:noWrap/>
            <w:vAlign w:val="bottom"/>
            <w:hideMark/>
          </w:tcPr>
          <w:p w14:paraId="45B7DAAF" w14:textId="77777777" w:rsidR="001D688D" w:rsidRPr="003378F3" w:rsidRDefault="00D0192B">
            <w:pPr>
              <w:contextualSpacing/>
              <w:rPr>
                <w:rFonts w:ascii="Times New Roman" w:eastAsia="Times New Roman" w:hAnsi="Times New Roman" w:cs="Times New Roman"/>
                <w:sz w:val="20"/>
              </w:rPr>
            </w:pPr>
          </w:p>
        </w:tc>
        <w:tc>
          <w:tcPr>
            <w:tcW w:w="1932" w:type="dxa"/>
            <w:tcBorders>
              <w:top w:val="nil"/>
              <w:left w:val="nil"/>
              <w:bottom w:val="nil"/>
              <w:right w:val="nil"/>
            </w:tcBorders>
            <w:shd w:val="clear" w:color="auto" w:fill="auto"/>
            <w:noWrap/>
            <w:vAlign w:val="bottom"/>
            <w:hideMark/>
          </w:tcPr>
          <w:p w14:paraId="45B7DAB0" w14:textId="77777777" w:rsidR="001D688D" w:rsidRPr="003378F3" w:rsidRDefault="00D0192B">
            <w:pPr>
              <w:contextualSpacing/>
              <w:rPr>
                <w:rFonts w:ascii="Times New Roman" w:eastAsia="Times New Roman" w:hAnsi="Times New Roman" w:cs="Times New Roman"/>
                <w:sz w:val="20"/>
              </w:rPr>
            </w:pPr>
          </w:p>
        </w:tc>
        <w:tc>
          <w:tcPr>
            <w:tcW w:w="2947" w:type="dxa"/>
            <w:tcBorders>
              <w:top w:val="nil"/>
              <w:left w:val="nil"/>
              <w:bottom w:val="nil"/>
              <w:right w:val="nil"/>
            </w:tcBorders>
            <w:shd w:val="clear" w:color="auto" w:fill="auto"/>
            <w:noWrap/>
            <w:vAlign w:val="bottom"/>
            <w:hideMark/>
          </w:tcPr>
          <w:p w14:paraId="45B7DAB1"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AB2"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B3"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B4"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B5"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B6"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AB7" w14:textId="77777777" w:rsidR="001D688D" w:rsidRPr="003378F3" w:rsidRDefault="00D0192B">
            <w:pPr>
              <w:contextualSpacing/>
              <w:rPr>
                <w:rFonts w:ascii="Times New Roman" w:eastAsia="Times New Roman" w:hAnsi="Times New Roman" w:cs="Times New Roman"/>
                <w:sz w:val="20"/>
              </w:rPr>
            </w:pPr>
          </w:p>
        </w:tc>
      </w:tr>
      <w:tr w:rsidR="003C2D4C" w14:paraId="45B7DABE" w14:textId="77777777">
        <w:trPr>
          <w:trHeight w:val="300"/>
        </w:trPr>
        <w:tc>
          <w:tcPr>
            <w:tcW w:w="2295" w:type="dxa"/>
            <w:tcBorders>
              <w:top w:val="nil"/>
              <w:left w:val="nil"/>
              <w:bottom w:val="nil"/>
              <w:right w:val="nil"/>
            </w:tcBorders>
            <w:shd w:val="clear" w:color="auto" w:fill="auto"/>
            <w:noWrap/>
            <w:vAlign w:val="bottom"/>
            <w:hideMark/>
          </w:tcPr>
          <w:p w14:paraId="45B7DAB9" w14:textId="77777777" w:rsidR="001D688D" w:rsidRPr="003378F3" w:rsidRDefault="00D0192B">
            <w:pPr>
              <w:contextualSpacing/>
              <w:rPr>
                <w:rFonts w:ascii="Times New Roman" w:eastAsia="Times New Roman" w:hAnsi="Times New Roman" w:cs="Times New Roman"/>
                <w:sz w:val="20"/>
              </w:rPr>
            </w:pPr>
          </w:p>
        </w:tc>
        <w:tc>
          <w:tcPr>
            <w:tcW w:w="6464" w:type="dxa"/>
            <w:gridSpan w:val="6"/>
            <w:tcBorders>
              <w:top w:val="nil"/>
              <w:left w:val="nil"/>
              <w:bottom w:val="nil"/>
              <w:right w:val="nil"/>
            </w:tcBorders>
            <w:shd w:val="clear" w:color="auto" w:fill="auto"/>
            <w:noWrap/>
            <w:vAlign w:val="bottom"/>
            <w:hideMark/>
          </w:tcPr>
          <w:p w14:paraId="45B7DABA"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Άρθρο 12 ως έχει   ΔΕΚΤΟ ΚΑΤΑ ΠΛΕΙΟΨΗΦΙΑ</w:t>
            </w:r>
          </w:p>
        </w:tc>
        <w:tc>
          <w:tcPr>
            <w:tcW w:w="222" w:type="dxa"/>
            <w:tcBorders>
              <w:top w:val="nil"/>
              <w:left w:val="nil"/>
              <w:bottom w:val="nil"/>
              <w:right w:val="nil"/>
            </w:tcBorders>
            <w:shd w:val="clear" w:color="auto" w:fill="auto"/>
            <w:noWrap/>
            <w:vAlign w:val="bottom"/>
            <w:hideMark/>
          </w:tcPr>
          <w:p w14:paraId="45B7DABB"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ABC"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ABD" w14:textId="77777777" w:rsidR="001D688D" w:rsidRPr="003378F3" w:rsidRDefault="00D0192B">
            <w:pPr>
              <w:contextualSpacing/>
              <w:rPr>
                <w:rFonts w:ascii="Times New Roman" w:eastAsia="Times New Roman" w:hAnsi="Times New Roman" w:cs="Times New Roman"/>
                <w:sz w:val="20"/>
              </w:rPr>
            </w:pPr>
          </w:p>
        </w:tc>
      </w:tr>
      <w:tr w:rsidR="003C2D4C" w14:paraId="45B7DAC8" w14:textId="77777777">
        <w:trPr>
          <w:trHeight w:val="300"/>
        </w:trPr>
        <w:tc>
          <w:tcPr>
            <w:tcW w:w="2295" w:type="dxa"/>
            <w:tcBorders>
              <w:top w:val="nil"/>
              <w:left w:val="nil"/>
              <w:bottom w:val="nil"/>
              <w:right w:val="nil"/>
            </w:tcBorders>
            <w:shd w:val="clear" w:color="auto" w:fill="auto"/>
            <w:noWrap/>
            <w:vAlign w:val="bottom"/>
            <w:hideMark/>
          </w:tcPr>
          <w:p w14:paraId="45B7DABF"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ΣΥΡΙΖΑ:</w:t>
            </w:r>
          </w:p>
        </w:tc>
        <w:tc>
          <w:tcPr>
            <w:tcW w:w="1932" w:type="dxa"/>
            <w:tcBorders>
              <w:top w:val="nil"/>
              <w:left w:val="nil"/>
              <w:bottom w:val="nil"/>
              <w:right w:val="nil"/>
            </w:tcBorders>
            <w:shd w:val="clear" w:color="auto" w:fill="auto"/>
            <w:noWrap/>
            <w:vAlign w:val="bottom"/>
            <w:hideMark/>
          </w:tcPr>
          <w:p w14:paraId="45B7DAC0"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AC1"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AC2"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AC3"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AC4"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C5"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C6"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AC7" w14:textId="77777777" w:rsidR="001D688D" w:rsidRPr="003378F3" w:rsidRDefault="00D0192B">
            <w:pPr>
              <w:contextualSpacing/>
              <w:rPr>
                <w:rFonts w:ascii="Times New Roman" w:eastAsia="Times New Roman" w:hAnsi="Times New Roman" w:cs="Times New Roman"/>
                <w:sz w:val="20"/>
              </w:rPr>
            </w:pPr>
          </w:p>
        </w:tc>
      </w:tr>
      <w:tr w:rsidR="003C2D4C" w14:paraId="45B7DAD2" w14:textId="77777777">
        <w:trPr>
          <w:trHeight w:val="300"/>
        </w:trPr>
        <w:tc>
          <w:tcPr>
            <w:tcW w:w="2295" w:type="dxa"/>
            <w:tcBorders>
              <w:top w:val="nil"/>
              <w:left w:val="nil"/>
              <w:bottom w:val="nil"/>
              <w:right w:val="nil"/>
            </w:tcBorders>
            <w:shd w:val="clear" w:color="auto" w:fill="auto"/>
            <w:noWrap/>
            <w:vAlign w:val="bottom"/>
            <w:hideMark/>
          </w:tcPr>
          <w:p w14:paraId="45B7DAC9"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Ν.Δ:</w:t>
            </w:r>
          </w:p>
        </w:tc>
        <w:tc>
          <w:tcPr>
            <w:tcW w:w="1932" w:type="dxa"/>
            <w:tcBorders>
              <w:top w:val="nil"/>
              <w:left w:val="nil"/>
              <w:bottom w:val="nil"/>
              <w:right w:val="nil"/>
            </w:tcBorders>
            <w:shd w:val="clear" w:color="auto" w:fill="auto"/>
            <w:noWrap/>
            <w:vAlign w:val="bottom"/>
            <w:hideMark/>
          </w:tcPr>
          <w:p w14:paraId="45B7DACA"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ACB"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ACC"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ACD"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ACE"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CF"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D0"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AD1" w14:textId="77777777" w:rsidR="001D688D" w:rsidRPr="003378F3" w:rsidRDefault="00D0192B">
            <w:pPr>
              <w:contextualSpacing/>
              <w:rPr>
                <w:rFonts w:ascii="Times New Roman" w:eastAsia="Times New Roman" w:hAnsi="Times New Roman" w:cs="Times New Roman"/>
                <w:sz w:val="20"/>
              </w:rPr>
            </w:pPr>
          </w:p>
        </w:tc>
      </w:tr>
      <w:tr w:rsidR="003C2D4C" w14:paraId="45B7DADC" w14:textId="77777777">
        <w:trPr>
          <w:trHeight w:val="300"/>
        </w:trPr>
        <w:tc>
          <w:tcPr>
            <w:tcW w:w="2295" w:type="dxa"/>
            <w:tcBorders>
              <w:top w:val="nil"/>
              <w:left w:val="nil"/>
              <w:bottom w:val="nil"/>
              <w:right w:val="nil"/>
            </w:tcBorders>
            <w:shd w:val="clear" w:color="auto" w:fill="auto"/>
            <w:noWrap/>
            <w:vAlign w:val="bottom"/>
            <w:hideMark/>
          </w:tcPr>
          <w:p w14:paraId="45B7DAD3"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ΔΗ.ΣΥ:</w:t>
            </w:r>
          </w:p>
        </w:tc>
        <w:tc>
          <w:tcPr>
            <w:tcW w:w="1932" w:type="dxa"/>
            <w:tcBorders>
              <w:top w:val="nil"/>
              <w:left w:val="nil"/>
              <w:bottom w:val="nil"/>
              <w:right w:val="nil"/>
            </w:tcBorders>
            <w:shd w:val="clear" w:color="auto" w:fill="auto"/>
            <w:noWrap/>
            <w:vAlign w:val="bottom"/>
            <w:hideMark/>
          </w:tcPr>
          <w:p w14:paraId="45B7DAD4"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AD5"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AD6"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AD7"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AD8"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D9"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DA"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ADB" w14:textId="77777777" w:rsidR="001D688D" w:rsidRPr="003378F3" w:rsidRDefault="00D0192B">
            <w:pPr>
              <w:contextualSpacing/>
              <w:rPr>
                <w:rFonts w:ascii="Times New Roman" w:eastAsia="Times New Roman" w:hAnsi="Times New Roman" w:cs="Times New Roman"/>
                <w:sz w:val="20"/>
              </w:rPr>
            </w:pPr>
          </w:p>
        </w:tc>
      </w:tr>
      <w:tr w:rsidR="003C2D4C" w14:paraId="45B7DAE6" w14:textId="77777777">
        <w:trPr>
          <w:trHeight w:val="300"/>
        </w:trPr>
        <w:tc>
          <w:tcPr>
            <w:tcW w:w="2295" w:type="dxa"/>
            <w:tcBorders>
              <w:top w:val="nil"/>
              <w:left w:val="nil"/>
              <w:bottom w:val="nil"/>
              <w:right w:val="nil"/>
            </w:tcBorders>
            <w:shd w:val="clear" w:color="auto" w:fill="auto"/>
            <w:noWrap/>
            <w:vAlign w:val="bottom"/>
            <w:hideMark/>
          </w:tcPr>
          <w:p w14:paraId="45B7DADD"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Χ.Α:</w:t>
            </w:r>
          </w:p>
        </w:tc>
        <w:tc>
          <w:tcPr>
            <w:tcW w:w="1932" w:type="dxa"/>
            <w:tcBorders>
              <w:top w:val="nil"/>
              <w:left w:val="nil"/>
              <w:bottom w:val="nil"/>
              <w:right w:val="nil"/>
            </w:tcBorders>
            <w:shd w:val="clear" w:color="auto" w:fill="auto"/>
            <w:noWrap/>
            <w:vAlign w:val="bottom"/>
            <w:hideMark/>
          </w:tcPr>
          <w:p w14:paraId="45B7DADE"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ADF"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AE0"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45B7DAE1"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AE2"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E3"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E4"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AE5" w14:textId="77777777" w:rsidR="001D688D" w:rsidRPr="003378F3" w:rsidRDefault="00D0192B">
            <w:pPr>
              <w:contextualSpacing/>
              <w:rPr>
                <w:rFonts w:ascii="Times New Roman" w:eastAsia="Times New Roman" w:hAnsi="Times New Roman" w:cs="Times New Roman"/>
                <w:sz w:val="20"/>
              </w:rPr>
            </w:pPr>
          </w:p>
        </w:tc>
      </w:tr>
      <w:tr w:rsidR="003C2D4C" w14:paraId="45B7DAF0" w14:textId="77777777">
        <w:trPr>
          <w:trHeight w:val="300"/>
        </w:trPr>
        <w:tc>
          <w:tcPr>
            <w:tcW w:w="2295" w:type="dxa"/>
            <w:tcBorders>
              <w:top w:val="nil"/>
              <w:left w:val="nil"/>
              <w:bottom w:val="nil"/>
              <w:right w:val="nil"/>
            </w:tcBorders>
            <w:shd w:val="clear" w:color="auto" w:fill="auto"/>
            <w:noWrap/>
            <w:vAlign w:val="bottom"/>
            <w:hideMark/>
          </w:tcPr>
          <w:p w14:paraId="45B7DAE7"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Κ.Κ.Ε:</w:t>
            </w:r>
          </w:p>
        </w:tc>
        <w:tc>
          <w:tcPr>
            <w:tcW w:w="1932" w:type="dxa"/>
            <w:tcBorders>
              <w:top w:val="nil"/>
              <w:left w:val="nil"/>
              <w:bottom w:val="nil"/>
              <w:right w:val="nil"/>
            </w:tcBorders>
            <w:shd w:val="clear" w:color="auto" w:fill="auto"/>
            <w:noWrap/>
            <w:vAlign w:val="bottom"/>
            <w:hideMark/>
          </w:tcPr>
          <w:p w14:paraId="45B7DAE8"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AE9"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AEA"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45B7DAEB"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AEC"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ED"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EE"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AEF" w14:textId="77777777" w:rsidR="001D688D" w:rsidRPr="003378F3" w:rsidRDefault="00D0192B">
            <w:pPr>
              <w:contextualSpacing/>
              <w:rPr>
                <w:rFonts w:ascii="Times New Roman" w:eastAsia="Times New Roman" w:hAnsi="Times New Roman" w:cs="Times New Roman"/>
                <w:sz w:val="20"/>
              </w:rPr>
            </w:pPr>
          </w:p>
        </w:tc>
      </w:tr>
      <w:tr w:rsidR="003C2D4C" w14:paraId="45B7DAFA" w14:textId="77777777">
        <w:trPr>
          <w:trHeight w:val="300"/>
        </w:trPr>
        <w:tc>
          <w:tcPr>
            <w:tcW w:w="2295" w:type="dxa"/>
            <w:tcBorders>
              <w:top w:val="nil"/>
              <w:left w:val="nil"/>
              <w:bottom w:val="nil"/>
              <w:right w:val="nil"/>
            </w:tcBorders>
            <w:shd w:val="clear" w:color="auto" w:fill="auto"/>
            <w:noWrap/>
            <w:vAlign w:val="bottom"/>
            <w:hideMark/>
          </w:tcPr>
          <w:p w14:paraId="45B7DAF1"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ΑΝ.ΕΛ:</w:t>
            </w:r>
          </w:p>
        </w:tc>
        <w:tc>
          <w:tcPr>
            <w:tcW w:w="1932" w:type="dxa"/>
            <w:tcBorders>
              <w:top w:val="nil"/>
              <w:left w:val="nil"/>
              <w:bottom w:val="nil"/>
              <w:right w:val="nil"/>
            </w:tcBorders>
            <w:shd w:val="clear" w:color="auto" w:fill="auto"/>
            <w:noWrap/>
            <w:vAlign w:val="bottom"/>
            <w:hideMark/>
          </w:tcPr>
          <w:p w14:paraId="45B7DAF2"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AF3"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AF4"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AF5"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AF6"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F7"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AF8"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AF9" w14:textId="77777777" w:rsidR="001D688D" w:rsidRPr="003378F3" w:rsidRDefault="00D0192B">
            <w:pPr>
              <w:contextualSpacing/>
              <w:rPr>
                <w:rFonts w:ascii="Times New Roman" w:eastAsia="Times New Roman" w:hAnsi="Times New Roman" w:cs="Times New Roman"/>
                <w:sz w:val="20"/>
              </w:rPr>
            </w:pPr>
          </w:p>
        </w:tc>
      </w:tr>
      <w:tr w:rsidR="003C2D4C" w14:paraId="45B7DB04" w14:textId="77777777">
        <w:trPr>
          <w:trHeight w:val="300"/>
        </w:trPr>
        <w:tc>
          <w:tcPr>
            <w:tcW w:w="2295" w:type="dxa"/>
            <w:tcBorders>
              <w:top w:val="nil"/>
              <w:left w:val="nil"/>
              <w:bottom w:val="nil"/>
              <w:right w:val="nil"/>
            </w:tcBorders>
            <w:shd w:val="clear" w:color="auto" w:fill="auto"/>
            <w:noWrap/>
            <w:vAlign w:val="bottom"/>
            <w:hideMark/>
          </w:tcPr>
          <w:p w14:paraId="45B7DAFB"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ΠΟΤΑΜΙ:</w:t>
            </w:r>
          </w:p>
        </w:tc>
        <w:tc>
          <w:tcPr>
            <w:tcW w:w="1932" w:type="dxa"/>
            <w:tcBorders>
              <w:top w:val="nil"/>
              <w:left w:val="nil"/>
              <w:bottom w:val="nil"/>
              <w:right w:val="nil"/>
            </w:tcBorders>
            <w:shd w:val="clear" w:color="auto" w:fill="auto"/>
            <w:noWrap/>
            <w:vAlign w:val="bottom"/>
            <w:hideMark/>
          </w:tcPr>
          <w:p w14:paraId="45B7DAFC"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AFD"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AFE"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AFF"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B00"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01"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02"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B03" w14:textId="77777777" w:rsidR="001D688D" w:rsidRPr="003378F3" w:rsidRDefault="00D0192B">
            <w:pPr>
              <w:contextualSpacing/>
              <w:rPr>
                <w:rFonts w:ascii="Times New Roman" w:eastAsia="Times New Roman" w:hAnsi="Times New Roman" w:cs="Times New Roman"/>
                <w:sz w:val="20"/>
              </w:rPr>
            </w:pPr>
          </w:p>
        </w:tc>
      </w:tr>
      <w:tr w:rsidR="003C2D4C" w14:paraId="45B7DB0D" w14:textId="77777777">
        <w:trPr>
          <w:trHeight w:val="300"/>
        </w:trPr>
        <w:tc>
          <w:tcPr>
            <w:tcW w:w="4227" w:type="dxa"/>
            <w:gridSpan w:val="2"/>
            <w:tcBorders>
              <w:top w:val="nil"/>
              <w:left w:val="nil"/>
              <w:bottom w:val="nil"/>
              <w:right w:val="nil"/>
            </w:tcBorders>
            <w:shd w:val="clear" w:color="auto" w:fill="auto"/>
            <w:noWrap/>
            <w:vAlign w:val="bottom"/>
            <w:hideMark/>
          </w:tcPr>
          <w:p w14:paraId="45B7DB05"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ΕΝ. ΚΕΝΤΡΩΩΝ:</w:t>
            </w:r>
          </w:p>
        </w:tc>
        <w:tc>
          <w:tcPr>
            <w:tcW w:w="2947" w:type="dxa"/>
            <w:tcBorders>
              <w:top w:val="nil"/>
              <w:left w:val="nil"/>
              <w:bottom w:val="nil"/>
              <w:right w:val="nil"/>
            </w:tcBorders>
            <w:shd w:val="clear" w:color="auto" w:fill="auto"/>
            <w:noWrap/>
            <w:vAlign w:val="bottom"/>
            <w:hideMark/>
          </w:tcPr>
          <w:p w14:paraId="45B7DB06" w14:textId="77777777" w:rsidR="001D688D" w:rsidRPr="003378F3" w:rsidRDefault="00D0192B">
            <w:pPr>
              <w:contextualSpacing/>
              <w:rPr>
                <w:rFonts w:ascii="Calibri" w:eastAsia="Times New Roman" w:hAnsi="Calibri" w:cs="Calibri"/>
                <w:color w:val="000000"/>
                <w:szCs w:val="24"/>
              </w:rPr>
            </w:pPr>
          </w:p>
        </w:tc>
        <w:tc>
          <w:tcPr>
            <w:tcW w:w="1141" w:type="dxa"/>
            <w:gridSpan w:val="2"/>
            <w:tcBorders>
              <w:top w:val="nil"/>
              <w:left w:val="nil"/>
              <w:bottom w:val="nil"/>
              <w:right w:val="nil"/>
            </w:tcBorders>
            <w:shd w:val="clear" w:color="auto" w:fill="auto"/>
            <w:noWrap/>
            <w:vAlign w:val="bottom"/>
            <w:hideMark/>
          </w:tcPr>
          <w:p w14:paraId="45B7DB07"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ΠΡΝ</w:t>
            </w:r>
          </w:p>
        </w:tc>
        <w:tc>
          <w:tcPr>
            <w:tcW w:w="222" w:type="dxa"/>
            <w:tcBorders>
              <w:top w:val="nil"/>
              <w:left w:val="nil"/>
              <w:bottom w:val="nil"/>
              <w:right w:val="nil"/>
            </w:tcBorders>
            <w:shd w:val="clear" w:color="auto" w:fill="auto"/>
            <w:noWrap/>
            <w:vAlign w:val="bottom"/>
            <w:hideMark/>
          </w:tcPr>
          <w:p w14:paraId="45B7DB08"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B09"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0A"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0B"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B0C" w14:textId="77777777" w:rsidR="001D688D" w:rsidRPr="003378F3" w:rsidRDefault="00D0192B">
            <w:pPr>
              <w:contextualSpacing/>
              <w:rPr>
                <w:rFonts w:ascii="Times New Roman" w:eastAsia="Times New Roman" w:hAnsi="Times New Roman" w:cs="Times New Roman"/>
                <w:sz w:val="20"/>
              </w:rPr>
            </w:pPr>
          </w:p>
        </w:tc>
      </w:tr>
      <w:tr w:rsidR="003C2D4C" w14:paraId="45B7DB17" w14:textId="77777777">
        <w:trPr>
          <w:trHeight w:val="300"/>
        </w:trPr>
        <w:tc>
          <w:tcPr>
            <w:tcW w:w="2295" w:type="dxa"/>
            <w:tcBorders>
              <w:top w:val="nil"/>
              <w:left w:val="nil"/>
              <w:bottom w:val="nil"/>
              <w:right w:val="nil"/>
            </w:tcBorders>
            <w:shd w:val="clear" w:color="auto" w:fill="auto"/>
            <w:noWrap/>
            <w:vAlign w:val="bottom"/>
            <w:hideMark/>
          </w:tcPr>
          <w:p w14:paraId="45B7DB0E" w14:textId="77777777" w:rsidR="001D688D" w:rsidRPr="003378F3" w:rsidRDefault="00D0192B">
            <w:pPr>
              <w:contextualSpacing/>
              <w:rPr>
                <w:rFonts w:ascii="Times New Roman" w:eastAsia="Times New Roman" w:hAnsi="Times New Roman" w:cs="Times New Roman"/>
                <w:sz w:val="20"/>
              </w:rPr>
            </w:pPr>
          </w:p>
        </w:tc>
        <w:tc>
          <w:tcPr>
            <w:tcW w:w="1932" w:type="dxa"/>
            <w:tcBorders>
              <w:top w:val="nil"/>
              <w:left w:val="nil"/>
              <w:bottom w:val="nil"/>
              <w:right w:val="nil"/>
            </w:tcBorders>
            <w:shd w:val="clear" w:color="auto" w:fill="auto"/>
            <w:noWrap/>
            <w:vAlign w:val="bottom"/>
            <w:hideMark/>
          </w:tcPr>
          <w:p w14:paraId="45B7DB0F" w14:textId="77777777" w:rsidR="001D688D" w:rsidRPr="003378F3" w:rsidRDefault="00D0192B">
            <w:pPr>
              <w:contextualSpacing/>
              <w:rPr>
                <w:rFonts w:ascii="Times New Roman" w:eastAsia="Times New Roman" w:hAnsi="Times New Roman" w:cs="Times New Roman"/>
                <w:sz w:val="20"/>
              </w:rPr>
            </w:pPr>
          </w:p>
        </w:tc>
        <w:tc>
          <w:tcPr>
            <w:tcW w:w="2947" w:type="dxa"/>
            <w:tcBorders>
              <w:top w:val="nil"/>
              <w:left w:val="nil"/>
              <w:bottom w:val="nil"/>
              <w:right w:val="nil"/>
            </w:tcBorders>
            <w:shd w:val="clear" w:color="auto" w:fill="auto"/>
            <w:noWrap/>
            <w:vAlign w:val="bottom"/>
            <w:hideMark/>
          </w:tcPr>
          <w:p w14:paraId="45B7DB10"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B11"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12"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13"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14"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15"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B16" w14:textId="77777777" w:rsidR="001D688D" w:rsidRPr="003378F3" w:rsidRDefault="00D0192B">
            <w:pPr>
              <w:contextualSpacing/>
              <w:rPr>
                <w:rFonts w:ascii="Times New Roman" w:eastAsia="Times New Roman" w:hAnsi="Times New Roman" w:cs="Times New Roman"/>
                <w:sz w:val="20"/>
              </w:rPr>
            </w:pPr>
          </w:p>
        </w:tc>
      </w:tr>
      <w:tr w:rsidR="003C2D4C" w14:paraId="45B7DB1D" w14:textId="77777777">
        <w:trPr>
          <w:trHeight w:val="300"/>
        </w:trPr>
        <w:tc>
          <w:tcPr>
            <w:tcW w:w="2295" w:type="dxa"/>
            <w:tcBorders>
              <w:top w:val="nil"/>
              <w:left w:val="nil"/>
              <w:bottom w:val="nil"/>
              <w:right w:val="nil"/>
            </w:tcBorders>
            <w:shd w:val="clear" w:color="auto" w:fill="auto"/>
            <w:noWrap/>
            <w:vAlign w:val="bottom"/>
            <w:hideMark/>
          </w:tcPr>
          <w:p w14:paraId="45B7DB18" w14:textId="77777777" w:rsidR="001D688D" w:rsidRPr="003378F3" w:rsidRDefault="00D0192B">
            <w:pPr>
              <w:contextualSpacing/>
              <w:rPr>
                <w:rFonts w:ascii="Times New Roman" w:eastAsia="Times New Roman" w:hAnsi="Times New Roman" w:cs="Times New Roman"/>
                <w:sz w:val="20"/>
              </w:rPr>
            </w:pPr>
          </w:p>
        </w:tc>
        <w:tc>
          <w:tcPr>
            <w:tcW w:w="6464" w:type="dxa"/>
            <w:gridSpan w:val="6"/>
            <w:tcBorders>
              <w:top w:val="nil"/>
              <w:left w:val="nil"/>
              <w:bottom w:val="nil"/>
              <w:right w:val="nil"/>
            </w:tcBorders>
            <w:shd w:val="clear" w:color="auto" w:fill="auto"/>
            <w:noWrap/>
            <w:vAlign w:val="bottom"/>
            <w:hideMark/>
          </w:tcPr>
          <w:p w14:paraId="45B7DB19"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Άρθρο 13 ως έχει   ΔΕΚΤΟ ΚΑΤΑ ΠΛΕΙΟΨΗΦΙΑ</w:t>
            </w:r>
          </w:p>
        </w:tc>
        <w:tc>
          <w:tcPr>
            <w:tcW w:w="222" w:type="dxa"/>
            <w:tcBorders>
              <w:top w:val="nil"/>
              <w:left w:val="nil"/>
              <w:bottom w:val="nil"/>
              <w:right w:val="nil"/>
            </w:tcBorders>
            <w:shd w:val="clear" w:color="auto" w:fill="auto"/>
            <w:noWrap/>
            <w:vAlign w:val="bottom"/>
            <w:hideMark/>
          </w:tcPr>
          <w:p w14:paraId="45B7DB1A"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B1B"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B1C" w14:textId="77777777" w:rsidR="001D688D" w:rsidRPr="003378F3" w:rsidRDefault="00D0192B">
            <w:pPr>
              <w:contextualSpacing/>
              <w:rPr>
                <w:rFonts w:ascii="Times New Roman" w:eastAsia="Times New Roman" w:hAnsi="Times New Roman" w:cs="Times New Roman"/>
                <w:sz w:val="20"/>
              </w:rPr>
            </w:pPr>
          </w:p>
        </w:tc>
      </w:tr>
      <w:tr w:rsidR="003C2D4C" w14:paraId="45B7DB27" w14:textId="77777777">
        <w:trPr>
          <w:trHeight w:val="300"/>
        </w:trPr>
        <w:tc>
          <w:tcPr>
            <w:tcW w:w="2295" w:type="dxa"/>
            <w:tcBorders>
              <w:top w:val="nil"/>
              <w:left w:val="nil"/>
              <w:bottom w:val="nil"/>
              <w:right w:val="nil"/>
            </w:tcBorders>
            <w:shd w:val="clear" w:color="auto" w:fill="auto"/>
            <w:noWrap/>
            <w:vAlign w:val="bottom"/>
            <w:hideMark/>
          </w:tcPr>
          <w:p w14:paraId="45B7DB1E"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ΣΥΡΙΖΑ:</w:t>
            </w:r>
          </w:p>
        </w:tc>
        <w:tc>
          <w:tcPr>
            <w:tcW w:w="1932" w:type="dxa"/>
            <w:tcBorders>
              <w:top w:val="nil"/>
              <w:left w:val="nil"/>
              <w:bottom w:val="nil"/>
              <w:right w:val="nil"/>
            </w:tcBorders>
            <w:shd w:val="clear" w:color="auto" w:fill="auto"/>
            <w:noWrap/>
            <w:vAlign w:val="bottom"/>
            <w:hideMark/>
          </w:tcPr>
          <w:p w14:paraId="45B7DB1F"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B20"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B21"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B22"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B23"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24"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25"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B26" w14:textId="77777777" w:rsidR="001D688D" w:rsidRPr="003378F3" w:rsidRDefault="00D0192B">
            <w:pPr>
              <w:contextualSpacing/>
              <w:rPr>
                <w:rFonts w:ascii="Times New Roman" w:eastAsia="Times New Roman" w:hAnsi="Times New Roman" w:cs="Times New Roman"/>
                <w:sz w:val="20"/>
              </w:rPr>
            </w:pPr>
          </w:p>
        </w:tc>
      </w:tr>
      <w:tr w:rsidR="003C2D4C" w14:paraId="45B7DB31" w14:textId="77777777">
        <w:trPr>
          <w:trHeight w:val="300"/>
        </w:trPr>
        <w:tc>
          <w:tcPr>
            <w:tcW w:w="2295" w:type="dxa"/>
            <w:tcBorders>
              <w:top w:val="nil"/>
              <w:left w:val="nil"/>
              <w:bottom w:val="nil"/>
              <w:right w:val="nil"/>
            </w:tcBorders>
            <w:shd w:val="clear" w:color="auto" w:fill="auto"/>
            <w:noWrap/>
            <w:vAlign w:val="bottom"/>
            <w:hideMark/>
          </w:tcPr>
          <w:p w14:paraId="45B7DB28"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Ν.Δ:</w:t>
            </w:r>
          </w:p>
        </w:tc>
        <w:tc>
          <w:tcPr>
            <w:tcW w:w="1932" w:type="dxa"/>
            <w:tcBorders>
              <w:top w:val="nil"/>
              <w:left w:val="nil"/>
              <w:bottom w:val="nil"/>
              <w:right w:val="nil"/>
            </w:tcBorders>
            <w:shd w:val="clear" w:color="auto" w:fill="auto"/>
            <w:noWrap/>
            <w:vAlign w:val="bottom"/>
            <w:hideMark/>
          </w:tcPr>
          <w:p w14:paraId="45B7DB29"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B2A"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B2B"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B2C"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B2D"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2E"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2F"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B30" w14:textId="77777777" w:rsidR="001D688D" w:rsidRPr="003378F3" w:rsidRDefault="00D0192B">
            <w:pPr>
              <w:contextualSpacing/>
              <w:rPr>
                <w:rFonts w:ascii="Times New Roman" w:eastAsia="Times New Roman" w:hAnsi="Times New Roman" w:cs="Times New Roman"/>
                <w:sz w:val="20"/>
              </w:rPr>
            </w:pPr>
          </w:p>
        </w:tc>
      </w:tr>
      <w:tr w:rsidR="003C2D4C" w14:paraId="45B7DB3B" w14:textId="77777777">
        <w:trPr>
          <w:trHeight w:val="300"/>
        </w:trPr>
        <w:tc>
          <w:tcPr>
            <w:tcW w:w="2295" w:type="dxa"/>
            <w:tcBorders>
              <w:top w:val="nil"/>
              <w:left w:val="nil"/>
              <w:bottom w:val="nil"/>
              <w:right w:val="nil"/>
            </w:tcBorders>
            <w:shd w:val="clear" w:color="auto" w:fill="auto"/>
            <w:noWrap/>
            <w:vAlign w:val="bottom"/>
            <w:hideMark/>
          </w:tcPr>
          <w:p w14:paraId="45B7DB32"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ΔΗ.ΣΥ:</w:t>
            </w:r>
          </w:p>
        </w:tc>
        <w:tc>
          <w:tcPr>
            <w:tcW w:w="1932" w:type="dxa"/>
            <w:tcBorders>
              <w:top w:val="nil"/>
              <w:left w:val="nil"/>
              <w:bottom w:val="nil"/>
              <w:right w:val="nil"/>
            </w:tcBorders>
            <w:shd w:val="clear" w:color="auto" w:fill="auto"/>
            <w:noWrap/>
            <w:vAlign w:val="bottom"/>
            <w:hideMark/>
          </w:tcPr>
          <w:p w14:paraId="45B7DB33"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B34"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B35"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B36"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B37"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38"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39"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B3A" w14:textId="77777777" w:rsidR="001D688D" w:rsidRPr="003378F3" w:rsidRDefault="00D0192B">
            <w:pPr>
              <w:contextualSpacing/>
              <w:rPr>
                <w:rFonts w:ascii="Times New Roman" w:eastAsia="Times New Roman" w:hAnsi="Times New Roman" w:cs="Times New Roman"/>
                <w:sz w:val="20"/>
              </w:rPr>
            </w:pPr>
          </w:p>
        </w:tc>
      </w:tr>
      <w:tr w:rsidR="003C2D4C" w14:paraId="45B7DB45" w14:textId="77777777">
        <w:trPr>
          <w:trHeight w:val="300"/>
        </w:trPr>
        <w:tc>
          <w:tcPr>
            <w:tcW w:w="2295" w:type="dxa"/>
            <w:tcBorders>
              <w:top w:val="nil"/>
              <w:left w:val="nil"/>
              <w:bottom w:val="nil"/>
              <w:right w:val="nil"/>
            </w:tcBorders>
            <w:shd w:val="clear" w:color="auto" w:fill="auto"/>
            <w:noWrap/>
            <w:vAlign w:val="bottom"/>
            <w:hideMark/>
          </w:tcPr>
          <w:p w14:paraId="45B7DB3C"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Χ.Α:</w:t>
            </w:r>
          </w:p>
        </w:tc>
        <w:tc>
          <w:tcPr>
            <w:tcW w:w="1932" w:type="dxa"/>
            <w:tcBorders>
              <w:top w:val="nil"/>
              <w:left w:val="nil"/>
              <w:bottom w:val="nil"/>
              <w:right w:val="nil"/>
            </w:tcBorders>
            <w:shd w:val="clear" w:color="auto" w:fill="auto"/>
            <w:noWrap/>
            <w:vAlign w:val="bottom"/>
            <w:hideMark/>
          </w:tcPr>
          <w:p w14:paraId="45B7DB3D"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B3E"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B3F"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45B7DB40"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B41"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42"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43"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B44" w14:textId="77777777" w:rsidR="001D688D" w:rsidRPr="003378F3" w:rsidRDefault="00D0192B">
            <w:pPr>
              <w:contextualSpacing/>
              <w:rPr>
                <w:rFonts w:ascii="Times New Roman" w:eastAsia="Times New Roman" w:hAnsi="Times New Roman" w:cs="Times New Roman"/>
                <w:sz w:val="20"/>
              </w:rPr>
            </w:pPr>
          </w:p>
        </w:tc>
      </w:tr>
      <w:tr w:rsidR="003C2D4C" w14:paraId="45B7DB4F" w14:textId="77777777">
        <w:trPr>
          <w:trHeight w:val="300"/>
        </w:trPr>
        <w:tc>
          <w:tcPr>
            <w:tcW w:w="2295" w:type="dxa"/>
            <w:tcBorders>
              <w:top w:val="nil"/>
              <w:left w:val="nil"/>
              <w:bottom w:val="nil"/>
              <w:right w:val="nil"/>
            </w:tcBorders>
            <w:shd w:val="clear" w:color="auto" w:fill="auto"/>
            <w:noWrap/>
            <w:vAlign w:val="bottom"/>
            <w:hideMark/>
          </w:tcPr>
          <w:p w14:paraId="45B7DB46"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Κ.Κ.Ε:</w:t>
            </w:r>
          </w:p>
        </w:tc>
        <w:tc>
          <w:tcPr>
            <w:tcW w:w="1932" w:type="dxa"/>
            <w:tcBorders>
              <w:top w:val="nil"/>
              <w:left w:val="nil"/>
              <w:bottom w:val="nil"/>
              <w:right w:val="nil"/>
            </w:tcBorders>
            <w:shd w:val="clear" w:color="auto" w:fill="auto"/>
            <w:noWrap/>
            <w:vAlign w:val="bottom"/>
            <w:hideMark/>
          </w:tcPr>
          <w:p w14:paraId="45B7DB47"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B48"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B49"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45B7DB4A"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B4B"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4C"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4D"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B4E" w14:textId="77777777" w:rsidR="001D688D" w:rsidRPr="003378F3" w:rsidRDefault="00D0192B">
            <w:pPr>
              <w:contextualSpacing/>
              <w:rPr>
                <w:rFonts w:ascii="Times New Roman" w:eastAsia="Times New Roman" w:hAnsi="Times New Roman" w:cs="Times New Roman"/>
                <w:sz w:val="20"/>
              </w:rPr>
            </w:pPr>
          </w:p>
        </w:tc>
      </w:tr>
      <w:tr w:rsidR="003C2D4C" w14:paraId="45B7DB59" w14:textId="77777777">
        <w:trPr>
          <w:trHeight w:val="300"/>
        </w:trPr>
        <w:tc>
          <w:tcPr>
            <w:tcW w:w="2295" w:type="dxa"/>
            <w:tcBorders>
              <w:top w:val="nil"/>
              <w:left w:val="nil"/>
              <w:bottom w:val="nil"/>
              <w:right w:val="nil"/>
            </w:tcBorders>
            <w:shd w:val="clear" w:color="auto" w:fill="auto"/>
            <w:noWrap/>
            <w:vAlign w:val="bottom"/>
            <w:hideMark/>
          </w:tcPr>
          <w:p w14:paraId="45B7DB50"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ΑΝ.ΕΛ:</w:t>
            </w:r>
          </w:p>
        </w:tc>
        <w:tc>
          <w:tcPr>
            <w:tcW w:w="1932" w:type="dxa"/>
            <w:tcBorders>
              <w:top w:val="nil"/>
              <w:left w:val="nil"/>
              <w:bottom w:val="nil"/>
              <w:right w:val="nil"/>
            </w:tcBorders>
            <w:shd w:val="clear" w:color="auto" w:fill="auto"/>
            <w:noWrap/>
            <w:vAlign w:val="bottom"/>
            <w:hideMark/>
          </w:tcPr>
          <w:p w14:paraId="45B7DB51"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B52"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B53"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B54"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B55"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56"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57"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B58" w14:textId="77777777" w:rsidR="001D688D" w:rsidRPr="003378F3" w:rsidRDefault="00D0192B">
            <w:pPr>
              <w:contextualSpacing/>
              <w:rPr>
                <w:rFonts w:ascii="Times New Roman" w:eastAsia="Times New Roman" w:hAnsi="Times New Roman" w:cs="Times New Roman"/>
                <w:sz w:val="20"/>
              </w:rPr>
            </w:pPr>
          </w:p>
        </w:tc>
      </w:tr>
      <w:tr w:rsidR="003C2D4C" w14:paraId="45B7DB63" w14:textId="77777777">
        <w:trPr>
          <w:trHeight w:val="300"/>
        </w:trPr>
        <w:tc>
          <w:tcPr>
            <w:tcW w:w="2295" w:type="dxa"/>
            <w:tcBorders>
              <w:top w:val="nil"/>
              <w:left w:val="nil"/>
              <w:bottom w:val="nil"/>
              <w:right w:val="nil"/>
            </w:tcBorders>
            <w:shd w:val="clear" w:color="auto" w:fill="auto"/>
            <w:noWrap/>
            <w:vAlign w:val="bottom"/>
            <w:hideMark/>
          </w:tcPr>
          <w:p w14:paraId="45B7DB5A"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ΠΟΤΑΜΙ:</w:t>
            </w:r>
          </w:p>
        </w:tc>
        <w:tc>
          <w:tcPr>
            <w:tcW w:w="1932" w:type="dxa"/>
            <w:tcBorders>
              <w:top w:val="nil"/>
              <w:left w:val="nil"/>
              <w:bottom w:val="nil"/>
              <w:right w:val="nil"/>
            </w:tcBorders>
            <w:shd w:val="clear" w:color="auto" w:fill="auto"/>
            <w:noWrap/>
            <w:vAlign w:val="bottom"/>
            <w:hideMark/>
          </w:tcPr>
          <w:p w14:paraId="45B7DB5B"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B5C"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B5D"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B5E"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B5F"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60"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61"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B62" w14:textId="77777777" w:rsidR="001D688D" w:rsidRPr="003378F3" w:rsidRDefault="00D0192B">
            <w:pPr>
              <w:contextualSpacing/>
              <w:rPr>
                <w:rFonts w:ascii="Times New Roman" w:eastAsia="Times New Roman" w:hAnsi="Times New Roman" w:cs="Times New Roman"/>
                <w:sz w:val="20"/>
              </w:rPr>
            </w:pPr>
          </w:p>
        </w:tc>
      </w:tr>
      <w:tr w:rsidR="003C2D4C" w14:paraId="45B7DB6C" w14:textId="77777777">
        <w:trPr>
          <w:trHeight w:val="300"/>
        </w:trPr>
        <w:tc>
          <w:tcPr>
            <w:tcW w:w="4227" w:type="dxa"/>
            <w:gridSpan w:val="2"/>
            <w:tcBorders>
              <w:top w:val="nil"/>
              <w:left w:val="nil"/>
              <w:bottom w:val="nil"/>
              <w:right w:val="nil"/>
            </w:tcBorders>
            <w:shd w:val="clear" w:color="auto" w:fill="auto"/>
            <w:noWrap/>
            <w:vAlign w:val="bottom"/>
            <w:hideMark/>
          </w:tcPr>
          <w:p w14:paraId="45B7DB64"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ΕΝ. ΚΕΝΤΡΩΩΝ:</w:t>
            </w:r>
          </w:p>
        </w:tc>
        <w:tc>
          <w:tcPr>
            <w:tcW w:w="2947" w:type="dxa"/>
            <w:tcBorders>
              <w:top w:val="nil"/>
              <w:left w:val="nil"/>
              <w:bottom w:val="nil"/>
              <w:right w:val="nil"/>
            </w:tcBorders>
            <w:shd w:val="clear" w:color="auto" w:fill="auto"/>
            <w:noWrap/>
            <w:vAlign w:val="bottom"/>
            <w:hideMark/>
          </w:tcPr>
          <w:p w14:paraId="45B7DB65" w14:textId="77777777" w:rsidR="001D688D" w:rsidRPr="003378F3" w:rsidRDefault="00D0192B">
            <w:pPr>
              <w:contextualSpacing/>
              <w:rPr>
                <w:rFonts w:ascii="Calibri" w:eastAsia="Times New Roman" w:hAnsi="Calibri" w:cs="Calibri"/>
                <w:color w:val="000000"/>
                <w:szCs w:val="24"/>
              </w:rPr>
            </w:pPr>
          </w:p>
        </w:tc>
        <w:tc>
          <w:tcPr>
            <w:tcW w:w="1141" w:type="dxa"/>
            <w:gridSpan w:val="2"/>
            <w:tcBorders>
              <w:top w:val="nil"/>
              <w:left w:val="nil"/>
              <w:bottom w:val="nil"/>
              <w:right w:val="nil"/>
            </w:tcBorders>
            <w:shd w:val="clear" w:color="auto" w:fill="auto"/>
            <w:noWrap/>
            <w:vAlign w:val="bottom"/>
            <w:hideMark/>
          </w:tcPr>
          <w:p w14:paraId="45B7DB66"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ΠΡΝ</w:t>
            </w:r>
          </w:p>
        </w:tc>
        <w:tc>
          <w:tcPr>
            <w:tcW w:w="222" w:type="dxa"/>
            <w:tcBorders>
              <w:top w:val="nil"/>
              <w:left w:val="nil"/>
              <w:bottom w:val="nil"/>
              <w:right w:val="nil"/>
            </w:tcBorders>
            <w:shd w:val="clear" w:color="auto" w:fill="auto"/>
            <w:noWrap/>
            <w:vAlign w:val="bottom"/>
            <w:hideMark/>
          </w:tcPr>
          <w:p w14:paraId="45B7DB67"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B68"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69"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6A"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B6B" w14:textId="77777777" w:rsidR="001D688D" w:rsidRPr="003378F3" w:rsidRDefault="00D0192B">
            <w:pPr>
              <w:contextualSpacing/>
              <w:rPr>
                <w:rFonts w:ascii="Times New Roman" w:eastAsia="Times New Roman" w:hAnsi="Times New Roman" w:cs="Times New Roman"/>
                <w:sz w:val="20"/>
              </w:rPr>
            </w:pPr>
          </w:p>
        </w:tc>
      </w:tr>
      <w:tr w:rsidR="003C2D4C" w14:paraId="45B7DB76" w14:textId="77777777">
        <w:trPr>
          <w:trHeight w:val="300"/>
        </w:trPr>
        <w:tc>
          <w:tcPr>
            <w:tcW w:w="2295" w:type="dxa"/>
            <w:tcBorders>
              <w:top w:val="nil"/>
              <w:left w:val="nil"/>
              <w:bottom w:val="nil"/>
              <w:right w:val="nil"/>
            </w:tcBorders>
            <w:shd w:val="clear" w:color="auto" w:fill="auto"/>
            <w:noWrap/>
            <w:vAlign w:val="bottom"/>
            <w:hideMark/>
          </w:tcPr>
          <w:p w14:paraId="45B7DB6D" w14:textId="77777777" w:rsidR="001D688D" w:rsidRPr="003378F3" w:rsidRDefault="00D0192B">
            <w:pPr>
              <w:contextualSpacing/>
              <w:rPr>
                <w:rFonts w:ascii="Times New Roman" w:eastAsia="Times New Roman" w:hAnsi="Times New Roman" w:cs="Times New Roman"/>
                <w:sz w:val="20"/>
              </w:rPr>
            </w:pPr>
          </w:p>
        </w:tc>
        <w:tc>
          <w:tcPr>
            <w:tcW w:w="1932" w:type="dxa"/>
            <w:tcBorders>
              <w:top w:val="nil"/>
              <w:left w:val="nil"/>
              <w:bottom w:val="nil"/>
              <w:right w:val="nil"/>
            </w:tcBorders>
            <w:shd w:val="clear" w:color="auto" w:fill="auto"/>
            <w:noWrap/>
            <w:vAlign w:val="bottom"/>
            <w:hideMark/>
          </w:tcPr>
          <w:p w14:paraId="45B7DB6E" w14:textId="77777777" w:rsidR="001D688D" w:rsidRPr="003378F3" w:rsidRDefault="00D0192B">
            <w:pPr>
              <w:contextualSpacing/>
              <w:rPr>
                <w:rFonts w:ascii="Times New Roman" w:eastAsia="Times New Roman" w:hAnsi="Times New Roman" w:cs="Times New Roman"/>
                <w:sz w:val="20"/>
              </w:rPr>
            </w:pPr>
          </w:p>
        </w:tc>
        <w:tc>
          <w:tcPr>
            <w:tcW w:w="2947" w:type="dxa"/>
            <w:tcBorders>
              <w:top w:val="nil"/>
              <w:left w:val="nil"/>
              <w:bottom w:val="nil"/>
              <w:right w:val="nil"/>
            </w:tcBorders>
            <w:shd w:val="clear" w:color="auto" w:fill="auto"/>
            <w:noWrap/>
            <w:vAlign w:val="bottom"/>
            <w:hideMark/>
          </w:tcPr>
          <w:p w14:paraId="45B7DB6F"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B70"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71"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72"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73"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74"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B75" w14:textId="77777777" w:rsidR="001D688D" w:rsidRPr="003378F3" w:rsidRDefault="00D0192B">
            <w:pPr>
              <w:contextualSpacing/>
              <w:rPr>
                <w:rFonts w:ascii="Times New Roman" w:eastAsia="Times New Roman" w:hAnsi="Times New Roman" w:cs="Times New Roman"/>
                <w:sz w:val="20"/>
              </w:rPr>
            </w:pPr>
          </w:p>
        </w:tc>
      </w:tr>
      <w:tr w:rsidR="003C2D4C" w14:paraId="45B7DB7C" w14:textId="77777777">
        <w:trPr>
          <w:trHeight w:val="300"/>
        </w:trPr>
        <w:tc>
          <w:tcPr>
            <w:tcW w:w="2295" w:type="dxa"/>
            <w:tcBorders>
              <w:top w:val="nil"/>
              <w:left w:val="nil"/>
              <w:bottom w:val="nil"/>
              <w:right w:val="nil"/>
            </w:tcBorders>
            <w:shd w:val="clear" w:color="auto" w:fill="auto"/>
            <w:noWrap/>
            <w:vAlign w:val="bottom"/>
            <w:hideMark/>
          </w:tcPr>
          <w:p w14:paraId="45B7DB77" w14:textId="77777777" w:rsidR="001D688D" w:rsidRPr="003378F3" w:rsidRDefault="00D0192B">
            <w:pPr>
              <w:contextualSpacing/>
              <w:rPr>
                <w:rFonts w:ascii="Times New Roman" w:eastAsia="Times New Roman" w:hAnsi="Times New Roman" w:cs="Times New Roman"/>
                <w:sz w:val="20"/>
              </w:rPr>
            </w:pPr>
          </w:p>
        </w:tc>
        <w:tc>
          <w:tcPr>
            <w:tcW w:w="6464" w:type="dxa"/>
            <w:gridSpan w:val="6"/>
            <w:tcBorders>
              <w:top w:val="nil"/>
              <w:left w:val="nil"/>
              <w:bottom w:val="nil"/>
              <w:right w:val="nil"/>
            </w:tcBorders>
            <w:shd w:val="clear" w:color="auto" w:fill="auto"/>
            <w:noWrap/>
            <w:vAlign w:val="bottom"/>
            <w:hideMark/>
          </w:tcPr>
          <w:p w14:paraId="45B7DB78"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Άρθρο 14 ως έχει   ΔΕΚΤΟ ΚΑΤΑ ΠΛΕΙΟΨΗΦΙΑ</w:t>
            </w:r>
          </w:p>
        </w:tc>
        <w:tc>
          <w:tcPr>
            <w:tcW w:w="222" w:type="dxa"/>
            <w:tcBorders>
              <w:top w:val="nil"/>
              <w:left w:val="nil"/>
              <w:bottom w:val="nil"/>
              <w:right w:val="nil"/>
            </w:tcBorders>
            <w:shd w:val="clear" w:color="auto" w:fill="auto"/>
            <w:noWrap/>
            <w:vAlign w:val="bottom"/>
            <w:hideMark/>
          </w:tcPr>
          <w:p w14:paraId="45B7DB79"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B7A"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B7B" w14:textId="77777777" w:rsidR="001D688D" w:rsidRPr="003378F3" w:rsidRDefault="00D0192B">
            <w:pPr>
              <w:contextualSpacing/>
              <w:rPr>
                <w:rFonts w:ascii="Times New Roman" w:eastAsia="Times New Roman" w:hAnsi="Times New Roman" w:cs="Times New Roman"/>
                <w:sz w:val="20"/>
              </w:rPr>
            </w:pPr>
          </w:p>
        </w:tc>
      </w:tr>
      <w:tr w:rsidR="003C2D4C" w14:paraId="45B7DB86" w14:textId="77777777">
        <w:trPr>
          <w:trHeight w:val="300"/>
        </w:trPr>
        <w:tc>
          <w:tcPr>
            <w:tcW w:w="2295" w:type="dxa"/>
            <w:tcBorders>
              <w:top w:val="nil"/>
              <w:left w:val="nil"/>
              <w:bottom w:val="nil"/>
              <w:right w:val="nil"/>
            </w:tcBorders>
            <w:shd w:val="clear" w:color="auto" w:fill="auto"/>
            <w:noWrap/>
            <w:vAlign w:val="bottom"/>
            <w:hideMark/>
          </w:tcPr>
          <w:p w14:paraId="45B7DB7D"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ΣΥΡΙΖΑ:</w:t>
            </w:r>
          </w:p>
        </w:tc>
        <w:tc>
          <w:tcPr>
            <w:tcW w:w="1932" w:type="dxa"/>
            <w:tcBorders>
              <w:top w:val="nil"/>
              <w:left w:val="nil"/>
              <w:bottom w:val="nil"/>
              <w:right w:val="nil"/>
            </w:tcBorders>
            <w:shd w:val="clear" w:color="auto" w:fill="auto"/>
            <w:noWrap/>
            <w:vAlign w:val="bottom"/>
            <w:hideMark/>
          </w:tcPr>
          <w:p w14:paraId="45B7DB7E"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B7F"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B80"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B81"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B82"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83"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84"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B85" w14:textId="77777777" w:rsidR="001D688D" w:rsidRPr="003378F3" w:rsidRDefault="00D0192B">
            <w:pPr>
              <w:contextualSpacing/>
              <w:rPr>
                <w:rFonts w:ascii="Times New Roman" w:eastAsia="Times New Roman" w:hAnsi="Times New Roman" w:cs="Times New Roman"/>
                <w:sz w:val="20"/>
              </w:rPr>
            </w:pPr>
          </w:p>
        </w:tc>
      </w:tr>
      <w:tr w:rsidR="003C2D4C" w14:paraId="45B7DB90" w14:textId="77777777">
        <w:trPr>
          <w:trHeight w:val="300"/>
        </w:trPr>
        <w:tc>
          <w:tcPr>
            <w:tcW w:w="2295" w:type="dxa"/>
            <w:tcBorders>
              <w:top w:val="nil"/>
              <w:left w:val="nil"/>
              <w:bottom w:val="nil"/>
              <w:right w:val="nil"/>
            </w:tcBorders>
            <w:shd w:val="clear" w:color="auto" w:fill="auto"/>
            <w:noWrap/>
            <w:vAlign w:val="bottom"/>
            <w:hideMark/>
          </w:tcPr>
          <w:p w14:paraId="45B7DB87"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Ν.Δ:</w:t>
            </w:r>
          </w:p>
        </w:tc>
        <w:tc>
          <w:tcPr>
            <w:tcW w:w="1932" w:type="dxa"/>
            <w:tcBorders>
              <w:top w:val="nil"/>
              <w:left w:val="nil"/>
              <w:bottom w:val="nil"/>
              <w:right w:val="nil"/>
            </w:tcBorders>
            <w:shd w:val="clear" w:color="auto" w:fill="auto"/>
            <w:noWrap/>
            <w:vAlign w:val="bottom"/>
            <w:hideMark/>
          </w:tcPr>
          <w:p w14:paraId="45B7DB88"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B89"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B8A"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B8B"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B8C"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8D"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8E"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B8F" w14:textId="77777777" w:rsidR="001D688D" w:rsidRPr="003378F3" w:rsidRDefault="00D0192B">
            <w:pPr>
              <w:contextualSpacing/>
              <w:rPr>
                <w:rFonts w:ascii="Times New Roman" w:eastAsia="Times New Roman" w:hAnsi="Times New Roman" w:cs="Times New Roman"/>
                <w:sz w:val="20"/>
              </w:rPr>
            </w:pPr>
          </w:p>
        </w:tc>
      </w:tr>
      <w:tr w:rsidR="003C2D4C" w14:paraId="45B7DB9A" w14:textId="77777777">
        <w:trPr>
          <w:trHeight w:val="300"/>
        </w:trPr>
        <w:tc>
          <w:tcPr>
            <w:tcW w:w="2295" w:type="dxa"/>
            <w:tcBorders>
              <w:top w:val="nil"/>
              <w:left w:val="nil"/>
              <w:bottom w:val="nil"/>
              <w:right w:val="nil"/>
            </w:tcBorders>
            <w:shd w:val="clear" w:color="auto" w:fill="auto"/>
            <w:noWrap/>
            <w:vAlign w:val="bottom"/>
            <w:hideMark/>
          </w:tcPr>
          <w:p w14:paraId="45B7DB91"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ΔΗ.ΣΥ:</w:t>
            </w:r>
          </w:p>
        </w:tc>
        <w:tc>
          <w:tcPr>
            <w:tcW w:w="1932" w:type="dxa"/>
            <w:tcBorders>
              <w:top w:val="nil"/>
              <w:left w:val="nil"/>
              <w:bottom w:val="nil"/>
              <w:right w:val="nil"/>
            </w:tcBorders>
            <w:shd w:val="clear" w:color="auto" w:fill="auto"/>
            <w:noWrap/>
            <w:vAlign w:val="bottom"/>
            <w:hideMark/>
          </w:tcPr>
          <w:p w14:paraId="45B7DB92"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B93"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B94"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B95"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B96"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97"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98"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B99" w14:textId="77777777" w:rsidR="001D688D" w:rsidRPr="003378F3" w:rsidRDefault="00D0192B">
            <w:pPr>
              <w:contextualSpacing/>
              <w:rPr>
                <w:rFonts w:ascii="Times New Roman" w:eastAsia="Times New Roman" w:hAnsi="Times New Roman" w:cs="Times New Roman"/>
                <w:sz w:val="20"/>
              </w:rPr>
            </w:pPr>
          </w:p>
        </w:tc>
      </w:tr>
      <w:tr w:rsidR="003C2D4C" w14:paraId="45B7DBA4" w14:textId="77777777">
        <w:trPr>
          <w:trHeight w:val="300"/>
        </w:trPr>
        <w:tc>
          <w:tcPr>
            <w:tcW w:w="2295" w:type="dxa"/>
            <w:tcBorders>
              <w:top w:val="nil"/>
              <w:left w:val="nil"/>
              <w:bottom w:val="nil"/>
              <w:right w:val="nil"/>
            </w:tcBorders>
            <w:shd w:val="clear" w:color="auto" w:fill="auto"/>
            <w:noWrap/>
            <w:vAlign w:val="bottom"/>
            <w:hideMark/>
          </w:tcPr>
          <w:p w14:paraId="45B7DB9B"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Χ.Α:</w:t>
            </w:r>
          </w:p>
        </w:tc>
        <w:tc>
          <w:tcPr>
            <w:tcW w:w="1932" w:type="dxa"/>
            <w:tcBorders>
              <w:top w:val="nil"/>
              <w:left w:val="nil"/>
              <w:bottom w:val="nil"/>
              <w:right w:val="nil"/>
            </w:tcBorders>
            <w:shd w:val="clear" w:color="auto" w:fill="auto"/>
            <w:noWrap/>
            <w:vAlign w:val="bottom"/>
            <w:hideMark/>
          </w:tcPr>
          <w:p w14:paraId="45B7DB9C"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B9D"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B9E"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45B7DB9F"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BA0"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A1"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A2"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BA3" w14:textId="77777777" w:rsidR="001D688D" w:rsidRPr="003378F3" w:rsidRDefault="00D0192B">
            <w:pPr>
              <w:contextualSpacing/>
              <w:rPr>
                <w:rFonts w:ascii="Times New Roman" w:eastAsia="Times New Roman" w:hAnsi="Times New Roman" w:cs="Times New Roman"/>
                <w:sz w:val="20"/>
              </w:rPr>
            </w:pPr>
          </w:p>
        </w:tc>
      </w:tr>
      <w:tr w:rsidR="003C2D4C" w14:paraId="45B7DBAE" w14:textId="77777777">
        <w:trPr>
          <w:trHeight w:val="300"/>
        </w:trPr>
        <w:tc>
          <w:tcPr>
            <w:tcW w:w="2295" w:type="dxa"/>
            <w:tcBorders>
              <w:top w:val="nil"/>
              <w:left w:val="nil"/>
              <w:bottom w:val="nil"/>
              <w:right w:val="nil"/>
            </w:tcBorders>
            <w:shd w:val="clear" w:color="auto" w:fill="auto"/>
            <w:noWrap/>
            <w:vAlign w:val="bottom"/>
            <w:hideMark/>
          </w:tcPr>
          <w:p w14:paraId="45B7DBA5"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Κ.Κ.Ε:</w:t>
            </w:r>
          </w:p>
        </w:tc>
        <w:tc>
          <w:tcPr>
            <w:tcW w:w="1932" w:type="dxa"/>
            <w:tcBorders>
              <w:top w:val="nil"/>
              <w:left w:val="nil"/>
              <w:bottom w:val="nil"/>
              <w:right w:val="nil"/>
            </w:tcBorders>
            <w:shd w:val="clear" w:color="auto" w:fill="auto"/>
            <w:noWrap/>
            <w:vAlign w:val="bottom"/>
            <w:hideMark/>
          </w:tcPr>
          <w:p w14:paraId="45B7DBA6"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BA7"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BA8"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45B7DBA9"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BAA"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AB"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AC"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BAD" w14:textId="77777777" w:rsidR="001D688D" w:rsidRPr="003378F3" w:rsidRDefault="00D0192B">
            <w:pPr>
              <w:contextualSpacing/>
              <w:rPr>
                <w:rFonts w:ascii="Times New Roman" w:eastAsia="Times New Roman" w:hAnsi="Times New Roman" w:cs="Times New Roman"/>
                <w:sz w:val="20"/>
              </w:rPr>
            </w:pPr>
          </w:p>
        </w:tc>
      </w:tr>
      <w:tr w:rsidR="003C2D4C" w14:paraId="45B7DBB8" w14:textId="77777777">
        <w:trPr>
          <w:trHeight w:val="300"/>
        </w:trPr>
        <w:tc>
          <w:tcPr>
            <w:tcW w:w="2295" w:type="dxa"/>
            <w:tcBorders>
              <w:top w:val="nil"/>
              <w:left w:val="nil"/>
              <w:bottom w:val="nil"/>
              <w:right w:val="nil"/>
            </w:tcBorders>
            <w:shd w:val="clear" w:color="auto" w:fill="auto"/>
            <w:noWrap/>
            <w:vAlign w:val="bottom"/>
            <w:hideMark/>
          </w:tcPr>
          <w:p w14:paraId="45B7DBAF"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ΑΝ.ΕΛ:</w:t>
            </w:r>
          </w:p>
        </w:tc>
        <w:tc>
          <w:tcPr>
            <w:tcW w:w="1932" w:type="dxa"/>
            <w:tcBorders>
              <w:top w:val="nil"/>
              <w:left w:val="nil"/>
              <w:bottom w:val="nil"/>
              <w:right w:val="nil"/>
            </w:tcBorders>
            <w:shd w:val="clear" w:color="auto" w:fill="auto"/>
            <w:noWrap/>
            <w:vAlign w:val="bottom"/>
            <w:hideMark/>
          </w:tcPr>
          <w:p w14:paraId="45B7DBB0"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BB1"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BB2"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BB3"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BB4"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B5"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B6"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BB7" w14:textId="77777777" w:rsidR="001D688D" w:rsidRPr="003378F3" w:rsidRDefault="00D0192B">
            <w:pPr>
              <w:contextualSpacing/>
              <w:rPr>
                <w:rFonts w:ascii="Times New Roman" w:eastAsia="Times New Roman" w:hAnsi="Times New Roman" w:cs="Times New Roman"/>
                <w:sz w:val="20"/>
              </w:rPr>
            </w:pPr>
          </w:p>
        </w:tc>
      </w:tr>
      <w:tr w:rsidR="003C2D4C" w14:paraId="45B7DBC2" w14:textId="77777777">
        <w:trPr>
          <w:trHeight w:val="300"/>
        </w:trPr>
        <w:tc>
          <w:tcPr>
            <w:tcW w:w="2295" w:type="dxa"/>
            <w:tcBorders>
              <w:top w:val="nil"/>
              <w:left w:val="nil"/>
              <w:bottom w:val="nil"/>
              <w:right w:val="nil"/>
            </w:tcBorders>
            <w:shd w:val="clear" w:color="auto" w:fill="auto"/>
            <w:noWrap/>
            <w:vAlign w:val="bottom"/>
            <w:hideMark/>
          </w:tcPr>
          <w:p w14:paraId="45B7DBB9"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ΠΟΤΑΜΙ:</w:t>
            </w:r>
          </w:p>
        </w:tc>
        <w:tc>
          <w:tcPr>
            <w:tcW w:w="1932" w:type="dxa"/>
            <w:tcBorders>
              <w:top w:val="nil"/>
              <w:left w:val="nil"/>
              <w:bottom w:val="nil"/>
              <w:right w:val="nil"/>
            </w:tcBorders>
            <w:shd w:val="clear" w:color="auto" w:fill="auto"/>
            <w:noWrap/>
            <w:vAlign w:val="bottom"/>
            <w:hideMark/>
          </w:tcPr>
          <w:p w14:paraId="45B7DBBA"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BBB"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BBC"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BBD"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BBE"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BF"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C0"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BC1" w14:textId="77777777" w:rsidR="001D688D" w:rsidRPr="003378F3" w:rsidRDefault="00D0192B">
            <w:pPr>
              <w:contextualSpacing/>
              <w:rPr>
                <w:rFonts w:ascii="Times New Roman" w:eastAsia="Times New Roman" w:hAnsi="Times New Roman" w:cs="Times New Roman"/>
                <w:sz w:val="20"/>
              </w:rPr>
            </w:pPr>
          </w:p>
        </w:tc>
      </w:tr>
      <w:tr w:rsidR="003C2D4C" w14:paraId="45B7DBCB" w14:textId="77777777">
        <w:trPr>
          <w:trHeight w:val="300"/>
        </w:trPr>
        <w:tc>
          <w:tcPr>
            <w:tcW w:w="4227" w:type="dxa"/>
            <w:gridSpan w:val="2"/>
            <w:tcBorders>
              <w:top w:val="nil"/>
              <w:left w:val="nil"/>
              <w:bottom w:val="nil"/>
              <w:right w:val="nil"/>
            </w:tcBorders>
            <w:shd w:val="clear" w:color="auto" w:fill="auto"/>
            <w:noWrap/>
            <w:vAlign w:val="bottom"/>
            <w:hideMark/>
          </w:tcPr>
          <w:p w14:paraId="45B7DBC3"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ΕΝ. ΚΕΝΤΡΩΩΝ:</w:t>
            </w:r>
          </w:p>
        </w:tc>
        <w:tc>
          <w:tcPr>
            <w:tcW w:w="2947" w:type="dxa"/>
            <w:tcBorders>
              <w:top w:val="nil"/>
              <w:left w:val="nil"/>
              <w:bottom w:val="nil"/>
              <w:right w:val="nil"/>
            </w:tcBorders>
            <w:shd w:val="clear" w:color="auto" w:fill="auto"/>
            <w:noWrap/>
            <w:vAlign w:val="bottom"/>
            <w:hideMark/>
          </w:tcPr>
          <w:p w14:paraId="45B7DBC4" w14:textId="77777777" w:rsidR="001D688D" w:rsidRPr="003378F3" w:rsidRDefault="00D0192B">
            <w:pPr>
              <w:contextualSpacing/>
              <w:rPr>
                <w:rFonts w:ascii="Calibri" w:eastAsia="Times New Roman" w:hAnsi="Calibri" w:cs="Calibri"/>
                <w:color w:val="000000"/>
                <w:szCs w:val="24"/>
              </w:rPr>
            </w:pPr>
          </w:p>
        </w:tc>
        <w:tc>
          <w:tcPr>
            <w:tcW w:w="1141" w:type="dxa"/>
            <w:gridSpan w:val="2"/>
            <w:tcBorders>
              <w:top w:val="nil"/>
              <w:left w:val="nil"/>
              <w:bottom w:val="nil"/>
              <w:right w:val="nil"/>
            </w:tcBorders>
            <w:shd w:val="clear" w:color="auto" w:fill="auto"/>
            <w:noWrap/>
            <w:vAlign w:val="bottom"/>
            <w:hideMark/>
          </w:tcPr>
          <w:p w14:paraId="45B7DBC5"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ΠΡΝ</w:t>
            </w:r>
          </w:p>
        </w:tc>
        <w:tc>
          <w:tcPr>
            <w:tcW w:w="222" w:type="dxa"/>
            <w:tcBorders>
              <w:top w:val="nil"/>
              <w:left w:val="nil"/>
              <w:bottom w:val="nil"/>
              <w:right w:val="nil"/>
            </w:tcBorders>
            <w:shd w:val="clear" w:color="auto" w:fill="auto"/>
            <w:noWrap/>
            <w:vAlign w:val="bottom"/>
            <w:hideMark/>
          </w:tcPr>
          <w:p w14:paraId="45B7DBC6"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BC7"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C8"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C9"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BCA" w14:textId="77777777" w:rsidR="001D688D" w:rsidRPr="003378F3" w:rsidRDefault="00D0192B">
            <w:pPr>
              <w:contextualSpacing/>
              <w:rPr>
                <w:rFonts w:ascii="Times New Roman" w:eastAsia="Times New Roman" w:hAnsi="Times New Roman" w:cs="Times New Roman"/>
                <w:sz w:val="20"/>
              </w:rPr>
            </w:pPr>
          </w:p>
        </w:tc>
      </w:tr>
      <w:tr w:rsidR="003C2D4C" w14:paraId="45B7DBD5" w14:textId="77777777">
        <w:trPr>
          <w:trHeight w:val="300"/>
        </w:trPr>
        <w:tc>
          <w:tcPr>
            <w:tcW w:w="2295" w:type="dxa"/>
            <w:tcBorders>
              <w:top w:val="nil"/>
              <w:left w:val="nil"/>
              <w:bottom w:val="nil"/>
              <w:right w:val="nil"/>
            </w:tcBorders>
            <w:shd w:val="clear" w:color="auto" w:fill="auto"/>
            <w:noWrap/>
            <w:vAlign w:val="bottom"/>
            <w:hideMark/>
          </w:tcPr>
          <w:p w14:paraId="45B7DBCC" w14:textId="77777777" w:rsidR="001D688D" w:rsidRPr="003378F3" w:rsidRDefault="00D0192B">
            <w:pPr>
              <w:contextualSpacing/>
              <w:rPr>
                <w:rFonts w:ascii="Times New Roman" w:eastAsia="Times New Roman" w:hAnsi="Times New Roman" w:cs="Times New Roman"/>
                <w:sz w:val="20"/>
              </w:rPr>
            </w:pPr>
          </w:p>
        </w:tc>
        <w:tc>
          <w:tcPr>
            <w:tcW w:w="1932" w:type="dxa"/>
            <w:tcBorders>
              <w:top w:val="nil"/>
              <w:left w:val="nil"/>
              <w:bottom w:val="nil"/>
              <w:right w:val="nil"/>
            </w:tcBorders>
            <w:shd w:val="clear" w:color="auto" w:fill="auto"/>
            <w:noWrap/>
            <w:vAlign w:val="bottom"/>
            <w:hideMark/>
          </w:tcPr>
          <w:p w14:paraId="45B7DBCD" w14:textId="77777777" w:rsidR="001D688D" w:rsidRPr="003378F3" w:rsidRDefault="00D0192B">
            <w:pPr>
              <w:contextualSpacing/>
              <w:rPr>
                <w:rFonts w:ascii="Times New Roman" w:eastAsia="Times New Roman" w:hAnsi="Times New Roman" w:cs="Times New Roman"/>
                <w:sz w:val="20"/>
              </w:rPr>
            </w:pPr>
          </w:p>
        </w:tc>
        <w:tc>
          <w:tcPr>
            <w:tcW w:w="2947" w:type="dxa"/>
            <w:tcBorders>
              <w:top w:val="nil"/>
              <w:left w:val="nil"/>
              <w:bottom w:val="nil"/>
              <w:right w:val="nil"/>
            </w:tcBorders>
            <w:shd w:val="clear" w:color="auto" w:fill="auto"/>
            <w:noWrap/>
            <w:vAlign w:val="bottom"/>
            <w:hideMark/>
          </w:tcPr>
          <w:p w14:paraId="45B7DBCE"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BCF"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D0"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D1"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D2"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D3"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BD4" w14:textId="77777777" w:rsidR="001D688D" w:rsidRPr="003378F3" w:rsidRDefault="00D0192B">
            <w:pPr>
              <w:contextualSpacing/>
              <w:rPr>
                <w:rFonts w:ascii="Times New Roman" w:eastAsia="Times New Roman" w:hAnsi="Times New Roman" w:cs="Times New Roman"/>
                <w:sz w:val="20"/>
              </w:rPr>
            </w:pPr>
          </w:p>
        </w:tc>
      </w:tr>
      <w:tr w:rsidR="003C2D4C" w14:paraId="45B7DBDB" w14:textId="77777777">
        <w:trPr>
          <w:trHeight w:val="300"/>
        </w:trPr>
        <w:tc>
          <w:tcPr>
            <w:tcW w:w="2295" w:type="dxa"/>
            <w:tcBorders>
              <w:top w:val="nil"/>
              <w:left w:val="nil"/>
              <w:bottom w:val="nil"/>
              <w:right w:val="nil"/>
            </w:tcBorders>
            <w:shd w:val="clear" w:color="auto" w:fill="auto"/>
            <w:noWrap/>
            <w:vAlign w:val="bottom"/>
            <w:hideMark/>
          </w:tcPr>
          <w:p w14:paraId="45B7DBD6" w14:textId="77777777" w:rsidR="001D688D" w:rsidRPr="003378F3" w:rsidRDefault="00D0192B">
            <w:pPr>
              <w:contextualSpacing/>
              <w:rPr>
                <w:rFonts w:ascii="Times New Roman" w:eastAsia="Times New Roman" w:hAnsi="Times New Roman" w:cs="Times New Roman"/>
                <w:sz w:val="20"/>
              </w:rPr>
            </w:pPr>
          </w:p>
        </w:tc>
        <w:tc>
          <w:tcPr>
            <w:tcW w:w="6464" w:type="dxa"/>
            <w:gridSpan w:val="6"/>
            <w:tcBorders>
              <w:top w:val="nil"/>
              <w:left w:val="nil"/>
              <w:bottom w:val="nil"/>
              <w:right w:val="nil"/>
            </w:tcBorders>
            <w:shd w:val="clear" w:color="auto" w:fill="auto"/>
            <w:noWrap/>
            <w:vAlign w:val="bottom"/>
            <w:hideMark/>
          </w:tcPr>
          <w:p w14:paraId="45B7DBD7"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Άρθρο 15</w:t>
            </w:r>
            <w:r w:rsidRPr="003378F3">
              <w:rPr>
                <w:rFonts w:ascii="Calibri" w:eastAsia="Times New Roman" w:hAnsi="Calibri" w:cs="Calibri"/>
                <w:color w:val="000000"/>
                <w:szCs w:val="24"/>
              </w:rPr>
              <w:t xml:space="preserve"> ως έχει   ΔΕΚΤΟ ΚΑΤΑ ΠΛΕΙΟΨΗΦΙΑ</w:t>
            </w:r>
          </w:p>
        </w:tc>
        <w:tc>
          <w:tcPr>
            <w:tcW w:w="222" w:type="dxa"/>
            <w:tcBorders>
              <w:top w:val="nil"/>
              <w:left w:val="nil"/>
              <w:bottom w:val="nil"/>
              <w:right w:val="nil"/>
            </w:tcBorders>
            <w:shd w:val="clear" w:color="auto" w:fill="auto"/>
            <w:noWrap/>
            <w:vAlign w:val="bottom"/>
            <w:hideMark/>
          </w:tcPr>
          <w:p w14:paraId="45B7DBD8"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BD9"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BDA" w14:textId="77777777" w:rsidR="001D688D" w:rsidRPr="003378F3" w:rsidRDefault="00D0192B">
            <w:pPr>
              <w:contextualSpacing/>
              <w:rPr>
                <w:rFonts w:ascii="Times New Roman" w:eastAsia="Times New Roman" w:hAnsi="Times New Roman" w:cs="Times New Roman"/>
                <w:sz w:val="20"/>
              </w:rPr>
            </w:pPr>
          </w:p>
        </w:tc>
      </w:tr>
      <w:tr w:rsidR="003C2D4C" w14:paraId="45B7DBE5" w14:textId="77777777">
        <w:trPr>
          <w:trHeight w:val="300"/>
        </w:trPr>
        <w:tc>
          <w:tcPr>
            <w:tcW w:w="2295" w:type="dxa"/>
            <w:tcBorders>
              <w:top w:val="nil"/>
              <w:left w:val="nil"/>
              <w:bottom w:val="nil"/>
              <w:right w:val="nil"/>
            </w:tcBorders>
            <w:shd w:val="clear" w:color="auto" w:fill="auto"/>
            <w:noWrap/>
            <w:vAlign w:val="bottom"/>
            <w:hideMark/>
          </w:tcPr>
          <w:p w14:paraId="45B7DBDC"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ΣΥΡΙΖΑ:</w:t>
            </w:r>
          </w:p>
        </w:tc>
        <w:tc>
          <w:tcPr>
            <w:tcW w:w="1932" w:type="dxa"/>
            <w:tcBorders>
              <w:top w:val="nil"/>
              <w:left w:val="nil"/>
              <w:bottom w:val="nil"/>
              <w:right w:val="nil"/>
            </w:tcBorders>
            <w:shd w:val="clear" w:color="auto" w:fill="auto"/>
            <w:noWrap/>
            <w:vAlign w:val="bottom"/>
            <w:hideMark/>
          </w:tcPr>
          <w:p w14:paraId="45B7DBDD"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BDE"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BDF"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BE0"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BE1"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E2"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E3"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BE4" w14:textId="77777777" w:rsidR="001D688D" w:rsidRPr="003378F3" w:rsidRDefault="00D0192B">
            <w:pPr>
              <w:contextualSpacing/>
              <w:rPr>
                <w:rFonts w:ascii="Times New Roman" w:eastAsia="Times New Roman" w:hAnsi="Times New Roman" w:cs="Times New Roman"/>
                <w:sz w:val="20"/>
              </w:rPr>
            </w:pPr>
          </w:p>
        </w:tc>
      </w:tr>
      <w:tr w:rsidR="003C2D4C" w14:paraId="45B7DBEF" w14:textId="77777777">
        <w:trPr>
          <w:trHeight w:val="300"/>
        </w:trPr>
        <w:tc>
          <w:tcPr>
            <w:tcW w:w="2295" w:type="dxa"/>
            <w:tcBorders>
              <w:top w:val="nil"/>
              <w:left w:val="nil"/>
              <w:bottom w:val="nil"/>
              <w:right w:val="nil"/>
            </w:tcBorders>
            <w:shd w:val="clear" w:color="auto" w:fill="auto"/>
            <w:noWrap/>
            <w:vAlign w:val="bottom"/>
            <w:hideMark/>
          </w:tcPr>
          <w:p w14:paraId="45B7DBE6"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Ν.Δ:</w:t>
            </w:r>
          </w:p>
        </w:tc>
        <w:tc>
          <w:tcPr>
            <w:tcW w:w="1932" w:type="dxa"/>
            <w:tcBorders>
              <w:top w:val="nil"/>
              <w:left w:val="nil"/>
              <w:bottom w:val="nil"/>
              <w:right w:val="nil"/>
            </w:tcBorders>
            <w:shd w:val="clear" w:color="auto" w:fill="auto"/>
            <w:noWrap/>
            <w:vAlign w:val="bottom"/>
            <w:hideMark/>
          </w:tcPr>
          <w:p w14:paraId="45B7DBE7"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BE8"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BE9"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BEA"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BEB"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EC"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ED"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BEE" w14:textId="77777777" w:rsidR="001D688D" w:rsidRPr="003378F3" w:rsidRDefault="00D0192B">
            <w:pPr>
              <w:contextualSpacing/>
              <w:rPr>
                <w:rFonts w:ascii="Times New Roman" w:eastAsia="Times New Roman" w:hAnsi="Times New Roman" w:cs="Times New Roman"/>
                <w:sz w:val="20"/>
              </w:rPr>
            </w:pPr>
          </w:p>
        </w:tc>
      </w:tr>
      <w:tr w:rsidR="003C2D4C" w14:paraId="45B7DBF9" w14:textId="77777777">
        <w:trPr>
          <w:trHeight w:val="300"/>
        </w:trPr>
        <w:tc>
          <w:tcPr>
            <w:tcW w:w="2295" w:type="dxa"/>
            <w:tcBorders>
              <w:top w:val="nil"/>
              <w:left w:val="nil"/>
              <w:bottom w:val="nil"/>
              <w:right w:val="nil"/>
            </w:tcBorders>
            <w:shd w:val="clear" w:color="auto" w:fill="auto"/>
            <w:noWrap/>
            <w:vAlign w:val="bottom"/>
            <w:hideMark/>
          </w:tcPr>
          <w:p w14:paraId="45B7DBF0"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lastRenderedPageBreak/>
              <w:t>ΔΗ.ΣΥ:</w:t>
            </w:r>
          </w:p>
        </w:tc>
        <w:tc>
          <w:tcPr>
            <w:tcW w:w="1932" w:type="dxa"/>
            <w:tcBorders>
              <w:top w:val="nil"/>
              <w:left w:val="nil"/>
              <w:bottom w:val="nil"/>
              <w:right w:val="nil"/>
            </w:tcBorders>
            <w:shd w:val="clear" w:color="auto" w:fill="auto"/>
            <w:noWrap/>
            <w:vAlign w:val="bottom"/>
            <w:hideMark/>
          </w:tcPr>
          <w:p w14:paraId="45B7DBF1"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BF2"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BF3"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BF4"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BF5"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F6"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BF7"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BF8" w14:textId="77777777" w:rsidR="001D688D" w:rsidRPr="003378F3" w:rsidRDefault="00D0192B">
            <w:pPr>
              <w:contextualSpacing/>
              <w:rPr>
                <w:rFonts w:ascii="Times New Roman" w:eastAsia="Times New Roman" w:hAnsi="Times New Roman" w:cs="Times New Roman"/>
                <w:sz w:val="20"/>
              </w:rPr>
            </w:pPr>
          </w:p>
        </w:tc>
      </w:tr>
      <w:tr w:rsidR="003C2D4C" w14:paraId="45B7DC03" w14:textId="77777777">
        <w:trPr>
          <w:trHeight w:val="300"/>
        </w:trPr>
        <w:tc>
          <w:tcPr>
            <w:tcW w:w="2295" w:type="dxa"/>
            <w:tcBorders>
              <w:top w:val="nil"/>
              <w:left w:val="nil"/>
              <w:bottom w:val="nil"/>
              <w:right w:val="nil"/>
            </w:tcBorders>
            <w:shd w:val="clear" w:color="auto" w:fill="auto"/>
            <w:noWrap/>
            <w:vAlign w:val="bottom"/>
            <w:hideMark/>
          </w:tcPr>
          <w:p w14:paraId="45B7DBFA"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Χ.Α:</w:t>
            </w:r>
          </w:p>
        </w:tc>
        <w:tc>
          <w:tcPr>
            <w:tcW w:w="1932" w:type="dxa"/>
            <w:tcBorders>
              <w:top w:val="nil"/>
              <w:left w:val="nil"/>
              <w:bottom w:val="nil"/>
              <w:right w:val="nil"/>
            </w:tcBorders>
            <w:shd w:val="clear" w:color="auto" w:fill="auto"/>
            <w:noWrap/>
            <w:vAlign w:val="bottom"/>
            <w:hideMark/>
          </w:tcPr>
          <w:p w14:paraId="45B7DBFB"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BFC"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BFD"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45B7DBFE"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BFF"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00"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01"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C02" w14:textId="77777777" w:rsidR="001D688D" w:rsidRPr="003378F3" w:rsidRDefault="00D0192B">
            <w:pPr>
              <w:contextualSpacing/>
              <w:rPr>
                <w:rFonts w:ascii="Times New Roman" w:eastAsia="Times New Roman" w:hAnsi="Times New Roman" w:cs="Times New Roman"/>
                <w:sz w:val="20"/>
              </w:rPr>
            </w:pPr>
          </w:p>
        </w:tc>
      </w:tr>
      <w:tr w:rsidR="003C2D4C" w14:paraId="45B7DC0D" w14:textId="77777777">
        <w:trPr>
          <w:trHeight w:val="300"/>
        </w:trPr>
        <w:tc>
          <w:tcPr>
            <w:tcW w:w="2295" w:type="dxa"/>
            <w:tcBorders>
              <w:top w:val="nil"/>
              <w:left w:val="nil"/>
              <w:bottom w:val="nil"/>
              <w:right w:val="nil"/>
            </w:tcBorders>
            <w:shd w:val="clear" w:color="auto" w:fill="auto"/>
            <w:noWrap/>
            <w:vAlign w:val="bottom"/>
            <w:hideMark/>
          </w:tcPr>
          <w:p w14:paraId="45B7DC04"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Κ.Κ.Ε:</w:t>
            </w:r>
          </w:p>
        </w:tc>
        <w:tc>
          <w:tcPr>
            <w:tcW w:w="1932" w:type="dxa"/>
            <w:tcBorders>
              <w:top w:val="nil"/>
              <w:left w:val="nil"/>
              <w:bottom w:val="nil"/>
              <w:right w:val="nil"/>
            </w:tcBorders>
            <w:shd w:val="clear" w:color="auto" w:fill="auto"/>
            <w:noWrap/>
            <w:vAlign w:val="bottom"/>
            <w:hideMark/>
          </w:tcPr>
          <w:p w14:paraId="45B7DC05"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C06"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C07"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45B7DC08"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C09"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0A"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0B"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C0C" w14:textId="77777777" w:rsidR="001D688D" w:rsidRPr="003378F3" w:rsidRDefault="00D0192B">
            <w:pPr>
              <w:contextualSpacing/>
              <w:rPr>
                <w:rFonts w:ascii="Times New Roman" w:eastAsia="Times New Roman" w:hAnsi="Times New Roman" w:cs="Times New Roman"/>
                <w:sz w:val="20"/>
              </w:rPr>
            </w:pPr>
          </w:p>
        </w:tc>
      </w:tr>
      <w:tr w:rsidR="003C2D4C" w14:paraId="45B7DC17" w14:textId="77777777">
        <w:trPr>
          <w:trHeight w:val="300"/>
        </w:trPr>
        <w:tc>
          <w:tcPr>
            <w:tcW w:w="2295" w:type="dxa"/>
            <w:tcBorders>
              <w:top w:val="nil"/>
              <w:left w:val="nil"/>
              <w:bottom w:val="nil"/>
              <w:right w:val="nil"/>
            </w:tcBorders>
            <w:shd w:val="clear" w:color="auto" w:fill="auto"/>
            <w:noWrap/>
            <w:vAlign w:val="bottom"/>
            <w:hideMark/>
          </w:tcPr>
          <w:p w14:paraId="45B7DC0E"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ΑΝ.ΕΛ:</w:t>
            </w:r>
          </w:p>
        </w:tc>
        <w:tc>
          <w:tcPr>
            <w:tcW w:w="1932" w:type="dxa"/>
            <w:tcBorders>
              <w:top w:val="nil"/>
              <w:left w:val="nil"/>
              <w:bottom w:val="nil"/>
              <w:right w:val="nil"/>
            </w:tcBorders>
            <w:shd w:val="clear" w:color="auto" w:fill="auto"/>
            <w:noWrap/>
            <w:vAlign w:val="bottom"/>
            <w:hideMark/>
          </w:tcPr>
          <w:p w14:paraId="45B7DC0F"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C10"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C11"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C12"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C13"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14"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15"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C16" w14:textId="77777777" w:rsidR="001D688D" w:rsidRPr="003378F3" w:rsidRDefault="00D0192B">
            <w:pPr>
              <w:contextualSpacing/>
              <w:rPr>
                <w:rFonts w:ascii="Times New Roman" w:eastAsia="Times New Roman" w:hAnsi="Times New Roman" w:cs="Times New Roman"/>
                <w:sz w:val="20"/>
              </w:rPr>
            </w:pPr>
          </w:p>
        </w:tc>
      </w:tr>
      <w:tr w:rsidR="003C2D4C" w14:paraId="45B7DC21" w14:textId="77777777">
        <w:trPr>
          <w:trHeight w:val="300"/>
        </w:trPr>
        <w:tc>
          <w:tcPr>
            <w:tcW w:w="2295" w:type="dxa"/>
            <w:tcBorders>
              <w:top w:val="nil"/>
              <w:left w:val="nil"/>
              <w:bottom w:val="nil"/>
              <w:right w:val="nil"/>
            </w:tcBorders>
            <w:shd w:val="clear" w:color="auto" w:fill="auto"/>
            <w:noWrap/>
            <w:vAlign w:val="bottom"/>
            <w:hideMark/>
          </w:tcPr>
          <w:p w14:paraId="45B7DC18"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ΠΟΤΑΜΙ:</w:t>
            </w:r>
          </w:p>
        </w:tc>
        <w:tc>
          <w:tcPr>
            <w:tcW w:w="1932" w:type="dxa"/>
            <w:tcBorders>
              <w:top w:val="nil"/>
              <w:left w:val="nil"/>
              <w:bottom w:val="nil"/>
              <w:right w:val="nil"/>
            </w:tcBorders>
            <w:shd w:val="clear" w:color="auto" w:fill="auto"/>
            <w:noWrap/>
            <w:vAlign w:val="bottom"/>
            <w:hideMark/>
          </w:tcPr>
          <w:p w14:paraId="45B7DC19"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C1A"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C1B"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C1C"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C1D"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1E"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1F"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C20" w14:textId="77777777" w:rsidR="001D688D" w:rsidRPr="003378F3" w:rsidRDefault="00D0192B">
            <w:pPr>
              <w:contextualSpacing/>
              <w:rPr>
                <w:rFonts w:ascii="Times New Roman" w:eastAsia="Times New Roman" w:hAnsi="Times New Roman" w:cs="Times New Roman"/>
                <w:sz w:val="20"/>
              </w:rPr>
            </w:pPr>
          </w:p>
        </w:tc>
      </w:tr>
      <w:tr w:rsidR="003C2D4C" w14:paraId="45B7DC2A" w14:textId="77777777">
        <w:trPr>
          <w:trHeight w:val="300"/>
        </w:trPr>
        <w:tc>
          <w:tcPr>
            <w:tcW w:w="4227" w:type="dxa"/>
            <w:gridSpan w:val="2"/>
            <w:tcBorders>
              <w:top w:val="nil"/>
              <w:left w:val="nil"/>
              <w:bottom w:val="nil"/>
              <w:right w:val="nil"/>
            </w:tcBorders>
            <w:shd w:val="clear" w:color="auto" w:fill="auto"/>
            <w:noWrap/>
            <w:vAlign w:val="bottom"/>
            <w:hideMark/>
          </w:tcPr>
          <w:p w14:paraId="45B7DC22"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ΕΝ. ΚΕΝΤΡΩΩΝ:</w:t>
            </w:r>
          </w:p>
        </w:tc>
        <w:tc>
          <w:tcPr>
            <w:tcW w:w="2947" w:type="dxa"/>
            <w:tcBorders>
              <w:top w:val="nil"/>
              <w:left w:val="nil"/>
              <w:bottom w:val="nil"/>
              <w:right w:val="nil"/>
            </w:tcBorders>
            <w:shd w:val="clear" w:color="auto" w:fill="auto"/>
            <w:noWrap/>
            <w:vAlign w:val="bottom"/>
            <w:hideMark/>
          </w:tcPr>
          <w:p w14:paraId="45B7DC23" w14:textId="77777777" w:rsidR="001D688D" w:rsidRPr="003378F3" w:rsidRDefault="00D0192B">
            <w:pPr>
              <w:contextualSpacing/>
              <w:rPr>
                <w:rFonts w:ascii="Calibri" w:eastAsia="Times New Roman" w:hAnsi="Calibri" w:cs="Calibri"/>
                <w:color w:val="000000"/>
                <w:szCs w:val="24"/>
              </w:rPr>
            </w:pPr>
          </w:p>
        </w:tc>
        <w:tc>
          <w:tcPr>
            <w:tcW w:w="1141" w:type="dxa"/>
            <w:gridSpan w:val="2"/>
            <w:tcBorders>
              <w:top w:val="nil"/>
              <w:left w:val="nil"/>
              <w:bottom w:val="nil"/>
              <w:right w:val="nil"/>
            </w:tcBorders>
            <w:shd w:val="clear" w:color="auto" w:fill="auto"/>
            <w:noWrap/>
            <w:vAlign w:val="bottom"/>
            <w:hideMark/>
          </w:tcPr>
          <w:p w14:paraId="45B7DC24"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ΠΡΝ</w:t>
            </w:r>
          </w:p>
        </w:tc>
        <w:tc>
          <w:tcPr>
            <w:tcW w:w="222" w:type="dxa"/>
            <w:tcBorders>
              <w:top w:val="nil"/>
              <w:left w:val="nil"/>
              <w:bottom w:val="nil"/>
              <w:right w:val="nil"/>
            </w:tcBorders>
            <w:shd w:val="clear" w:color="auto" w:fill="auto"/>
            <w:noWrap/>
            <w:vAlign w:val="bottom"/>
            <w:hideMark/>
          </w:tcPr>
          <w:p w14:paraId="45B7DC25"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C26"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27"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28"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C29" w14:textId="77777777" w:rsidR="001D688D" w:rsidRPr="003378F3" w:rsidRDefault="00D0192B">
            <w:pPr>
              <w:contextualSpacing/>
              <w:rPr>
                <w:rFonts w:ascii="Times New Roman" w:eastAsia="Times New Roman" w:hAnsi="Times New Roman" w:cs="Times New Roman"/>
                <w:sz w:val="20"/>
              </w:rPr>
            </w:pPr>
          </w:p>
        </w:tc>
      </w:tr>
      <w:tr w:rsidR="003C2D4C" w14:paraId="45B7DC34" w14:textId="77777777">
        <w:trPr>
          <w:trHeight w:val="300"/>
        </w:trPr>
        <w:tc>
          <w:tcPr>
            <w:tcW w:w="2295" w:type="dxa"/>
            <w:tcBorders>
              <w:top w:val="nil"/>
              <w:left w:val="nil"/>
              <w:bottom w:val="nil"/>
              <w:right w:val="nil"/>
            </w:tcBorders>
            <w:shd w:val="clear" w:color="auto" w:fill="auto"/>
            <w:noWrap/>
            <w:vAlign w:val="bottom"/>
            <w:hideMark/>
          </w:tcPr>
          <w:p w14:paraId="45B7DC2B" w14:textId="77777777" w:rsidR="001D688D" w:rsidRPr="003378F3" w:rsidRDefault="00D0192B">
            <w:pPr>
              <w:contextualSpacing/>
              <w:rPr>
                <w:rFonts w:ascii="Times New Roman" w:eastAsia="Times New Roman" w:hAnsi="Times New Roman" w:cs="Times New Roman"/>
                <w:sz w:val="20"/>
              </w:rPr>
            </w:pPr>
          </w:p>
        </w:tc>
        <w:tc>
          <w:tcPr>
            <w:tcW w:w="1932" w:type="dxa"/>
            <w:tcBorders>
              <w:top w:val="nil"/>
              <w:left w:val="nil"/>
              <w:bottom w:val="nil"/>
              <w:right w:val="nil"/>
            </w:tcBorders>
            <w:shd w:val="clear" w:color="auto" w:fill="auto"/>
            <w:noWrap/>
            <w:vAlign w:val="bottom"/>
            <w:hideMark/>
          </w:tcPr>
          <w:p w14:paraId="45B7DC2C" w14:textId="77777777" w:rsidR="001D688D" w:rsidRPr="003378F3" w:rsidRDefault="00D0192B">
            <w:pPr>
              <w:contextualSpacing/>
              <w:rPr>
                <w:rFonts w:ascii="Times New Roman" w:eastAsia="Times New Roman" w:hAnsi="Times New Roman" w:cs="Times New Roman"/>
                <w:sz w:val="20"/>
              </w:rPr>
            </w:pPr>
          </w:p>
        </w:tc>
        <w:tc>
          <w:tcPr>
            <w:tcW w:w="2947" w:type="dxa"/>
            <w:tcBorders>
              <w:top w:val="nil"/>
              <w:left w:val="nil"/>
              <w:bottom w:val="nil"/>
              <w:right w:val="nil"/>
            </w:tcBorders>
            <w:shd w:val="clear" w:color="auto" w:fill="auto"/>
            <w:noWrap/>
            <w:vAlign w:val="bottom"/>
            <w:hideMark/>
          </w:tcPr>
          <w:p w14:paraId="45B7DC2D"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C2E"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2F"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30"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31"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32"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C33" w14:textId="77777777" w:rsidR="001D688D" w:rsidRPr="003378F3" w:rsidRDefault="00D0192B">
            <w:pPr>
              <w:contextualSpacing/>
              <w:rPr>
                <w:rFonts w:ascii="Times New Roman" w:eastAsia="Times New Roman" w:hAnsi="Times New Roman" w:cs="Times New Roman"/>
                <w:sz w:val="20"/>
              </w:rPr>
            </w:pPr>
          </w:p>
        </w:tc>
      </w:tr>
      <w:tr w:rsidR="003C2D4C" w14:paraId="45B7DC3A" w14:textId="77777777">
        <w:trPr>
          <w:trHeight w:val="300"/>
        </w:trPr>
        <w:tc>
          <w:tcPr>
            <w:tcW w:w="2295" w:type="dxa"/>
            <w:tcBorders>
              <w:top w:val="nil"/>
              <w:left w:val="nil"/>
              <w:bottom w:val="nil"/>
              <w:right w:val="nil"/>
            </w:tcBorders>
            <w:shd w:val="clear" w:color="auto" w:fill="auto"/>
            <w:noWrap/>
            <w:vAlign w:val="bottom"/>
            <w:hideMark/>
          </w:tcPr>
          <w:p w14:paraId="45B7DC35" w14:textId="77777777" w:rsidR="001D688D" w:rsidRPr="003378F3" w:rsidRDefault="00D0192B">
            <w:pPr>
              <w:contextualSpacing/>
              <w:rPr>
                <w:rFonts w:ascii="Times New Roman" w:eastAsia="Times New Roman" w:hAnsi="Times New Roman" w:cs="Times New Roman"/>
                <w:sz w:val="20"/>
              </w:rPr>
            </w:pPr>
          </w:p>
        </w:tc>
        <w:tc>
          <w:tcPr>
            <w:tcW w:w="6464" w:type="dxa"/>
            <w:gridSpan w:val="6"/>
            <w:tcBorders>
              <w:top w:val="nil"/>
              <w:left w:val="nil"/>
              <w:bottom w:val="nil"/>
              <w:right w:val="nil"/>
            </w:tcBorders>
            <w:shd w:val="clear" w:color="auto" w:fill="auto"/>
            <w:noWrap/>
            <w:vAlign w:val="bottom"/>
            <w:hideMark/>
          </w:tcPr>
          <w:p w14:paraId="45B7DC36"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Άρθρο 16  ως έχει   ΔΕΚΤΟ ΚΑΤΑ ΠΛΕΙΟΨΗΦΙΑ</w:t>
            </w:r>
          </w:p>
        </w:tc>
        <w:tc>
          <w:tcPr>
            <w:tcW w:w="222" w:type="dxa"/>
            <w:tcBorders>
              <w:top w:val="nil"/>
              <w:left w:val="nil"/>
              <w:bottom w:val="nil"/>
              <w:right w:val="nil"/>
            </w:tcBorders>
            <w:shd w:val="clear" w:color="auto" w:fill="auto"/>
            <w:noWrap/>
            <w:vAlign w:val="bottom"/>
            <w:hideMark/>
          </w:tcPr>
          <w:p w14:paraId="45B7DC37"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C38"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C39" w14:textId="77777777" w:rsidR="001D688D" w:rsidRPr="003378F3" w:rsidRDefault="00D0192B">
            <w:pPr>
              <w:contextualSpacing/>
              <w:rPr>
                <w:rFonts w:ascii="Times New Roman" w:eastAsia="Times New Roman" w:hAnsi="Times New Roman" w:cs="Times New Roman"/>
                <w:sz w:val="20"/>
              </w:rPr>
            </w:pPr>
          </w:p>
        </w:tc>
      </w:tr>
      <w:tr w:rsidR="003C2D4C" w14:paraId="45B7DC44" w14:textId="77777777">
        <w:trPr>
          <w:trHeight w:val="300"/>
        </w:trPr>
        <w:tc>
          <w:tcPr>
            <w:tcW w:w="2295" w:type="dxa"/>
            <w:tcBorders>
              <w:top w:val="nil"/>
              <w:left w:val="nil"/>
              <w:bottom w:val="nil"/>
              <w:right w:val="nil"/>
            </w:tcBorders>
            <w:shd w:val="clear" w:color="auto" w:fill="auto"/>
            <w:noWrap/>
            <w:vAlign w:val="bottom"/>
            <w:hideMark/>
          </w:tcPr>
          <w:p w14:paraId="45B7DC3B"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ΣΥΡΙΖΑ:</w:t>
            </w:r>
          </w:p>
        </w:tc>
        <w:tc>
          <w:tcPr>
            <w:tcW w:w="1932" w:type="dxa"/>
            <w:tcBorders>
              <w:top w:val="nil"/>
              <w:left w:val="nil"/>
              <w:bottom w:val="nil"/>
              <w:right w:val="nil"/>
            </w:tcBorders>
            <w:shd w:val="clear" w:color="auto" w:fill="auto"/>
            <w:noWrap/>
            <w:vAlign w:val="bottom"/>
            <w:hideMark/>
          </w:tcPr>
          <w:p w14:paraId="45B7DC3C"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C3D"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C3E"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C3F"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C40"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41"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42"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C43" w14:textId="77777777" w:rsidR="001D688D" w:rsidRPr="003378F3" w:rsidRDefault="00D0192B">
            <w:pPr>
              <w:contextualSpacing/>
              <w:rPr>
                <w:rFonts w:ascii="Times New Roman" w:eastAsia="Times New Roman" w:hAnsi="Times New Roman" w:cs="Times New Roman"/>
                <w:sz w:val="20"/>
              </w:rPr>
            </w:pPr>
          </w:p>
        </w:tc>
      </w:tr>
      <w:tr w:rsidR="003C2D4C" w14:paraId="45B7DC4E" w14:textId="77777777">
        <w:trPr>
          <w:trHeight w:val="300"/>
        </w:trPr>
        <w:tc>
          <w:tcPr>
            <w:tcW w:w="2295" w:type="dxa"/>
            <w:tcBorders>
              <w:top w:val="nil"/>
              <w:left w:val="nil"/>
              <w:bottom w:val="nil"/>
              <w:right w:val="nil"/>
            </w:tcBorders>
            <w:shd w:val="clear" w:color="auto" w:fill="auto"/>
            <w:noWrap/>
            <w:vAlign w:val="bottom"/>
            <w:hideMark/>
          </w:tcPr>
          <w:p w14:paraId="45B7DC45"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Ν.Δ:</w:t>
            </w:r>
          </w:p>
        </w:tc>
        <w:tc>
          <w:tcPr>
            <w:tcW w:w="1932" w:type="dxa"/>
            <w:tcBorders>
              <w:top w:val="nil"/>
              <w:left w:val="nil"/>
              <w:bottom w:val="nil"/>
              <w:right w:val="nil"/>
            </w:tcBorders>
            <w:shd w:val="clear" w:color="auto" w:fill="auto"/>
            <w:noWrap/>
            <w:vAlign w:val="bottom"/>
            <w:hideMark/>
          </w:tcPr>
          <w:p w14:paraId="45B7DC46"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C47"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C48"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C49"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C4A"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4B"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4C"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C4D" w14:textId="77777777" w:rsidR="001D688D" w:rsidRPr="003378F3" w:rsidRDefault="00D0192B">
            <w:pPr>
              <w:contextualSpacing/>
              <w:rPr>
                <w:rFonts w:ascii="Times New Roman" w:eastAsia="Times New Roman" w:hAnsi="Times New Roman" w:cs="Times New Roman"/>
                <w:sz w:val="20"/>
              </w:rPr>
            </w:pPr>
          </w:p>
        </w:tc>
      </w:tr>
      <w:tr w:rsidR="003C2D4C" w14:paraId="45B7DC58" w14:textId="77777777">
        <w:trPr>
          <w:trHeight w:val="300"/>
        </w:trPr>
        <w:tc>
          <w:tcPr>
            <w:tcW w:w="2295" w:type="dxa"/>
            <w:tcBorders>
              <w:top w:val="nil"/>
              <w:left w:val="nil"/>
              <w:bottom w:val="nil"/>
              <w:right w:val="nil"/>
            </w:tcBorders>
            <w:shd w:val="clear" w:color="auto" w:fill="auto"/>
            <w:noWrap/>
            <w:vAlign w:val="bottom"/>
            <w:hideMark/>
          </w:tcPr>
          <w:p w14:paraId="45B7DC4F"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ΔΗ.ΣΥ:</w:t>
            </w:r>
          </w:p>
        </w:tc>
        <w:tc>
          <w:tcPr>
            <w:tcW w:w="1932" w:type="dxa"/>
            <w:tcBorders>
              <w:top w:val="nil"/>
              <w:left w:val="nil"/>
              <w:bottom w:val="nil"/>
              <w:right w:val="nil"/>
            </w:tcBorders>
            <w:shd w:val="clear" w:color="auto" w:fill="auto"/>
            <w:noWrap/>
            <w:vAlign w:val="bottom"/>
            <w:hideMark/>
          </w:tcPr>
          <w:p w14:paraId="45B7DC50"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C51"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C52"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C53"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C54"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55"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56"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C57" w14:textId="77777777" w:rsidR="001D688D" w:rsidRPr="003378F3" w:rsidRDefault="00D0192B">
            <w:pPr>
              <w:contextualSpacing/>
              <w:rPr>
                <w:rFonts w:ascii="Times New Roman" w:eastAsia="Times New Roman" w:hAnsi="Times New Roman" w:cs="Times New Roman"/>
                <w:sz w:val="20"/>
              </w:rPr>
            </w:pPr>
          </w:p>
        </w:tc>
      </w:tr>
      <w:tr w:rsidR="003C2D4C" w14:paraId="45B7DC62" w14:textId="77777777">
        <w:trPr>
          <w:trHeight w:val="300"/>
        </w:trPr>
        <w:tc>
          <w:tcPr>
            <w:tcW w:w="2295" w:type="dxa"/>
            <w:tcBorders>
              <w:top w:val="nil"/>
              <w:left w:val="nil"/>
              <w:bottom w:val="nil"/>
              <w:right w:val="nil"/>
            </w:tcBorders>
            <w:shd w:val="clear" w:color="auto" w:fill="auto"/>
            <w:noWrap/>
            <w:vAlign w:val="bottom"/>
            <w:hideMark/>
          </w:tcPr>
          <w:p w14:paraId="45B7DC59"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Χ.Α:</w:t>
            </w:r>
          </w:p>
        </w:tc>
        <w:tc>
          <w:tcPr>
            <w:tcW w:w="1932" w:type="dxa"/>
            <w:tcBorders>
              <w:top w:val="nil"/>
              <w:left w:val="nil"/>
              <w:bottom w:val="nil"/>
              <w:right w:val="nil"/>
            </w:tcBorders>
            <w:shd w:val="clear" w:color="auto" w:fill="auto"/>
            <w:noWrap/>
            <w:vAlign w:val="bottom"/>
            <w:hideMark/>
          </w:tcPr>
          <w:p w14:paraId="45B7DC5A"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C5B"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C5C"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45B7DC5D"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C5E"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5F"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60"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C61" w14:textId="77777777" w:rsidR="001D688D" w:rsidRPr="003378F3" w:rsidRDefault="00D0192B">
            <w:pPr>
              <w:contextualSpacing/>
              <w:rPr>
                <w:rFonts w:ascii="Times New Roman" w:eastAsia="Times New Roman" w:hAnsi="Times New Roman" w:cs="Times New Roman"/>
                <w:sz w:val="20"/>
              </w:rPr>
            </w:pPr>
          </w:p>
        </w:tc>
      </w:tr>
      <w:tr w:rsidR="003C2D4C" w14:paraId="45B7DC6C" w14:textId="77777777">
        <w:trPr>
          <w:trHeight w:val="300"/>
        </w:trPr>
        <w:tc>
          <w:tcPr>
            <w:tcW w:w="2295" w:type="dxa"/>
            <w:tcBorders>
              <w:top w:val="nil"/>
              <w:left w:val="nil"/>
              <w:bottom w:val="nil"/>
              <w:right w:val="nil"/>
            </w:tcBorders>
            <w:shd w:val="clear" w:color="auto" w:fill="auto"/>
            <w:noWrap/>
            <w:vAlign w:val="bottom"/>
            <w:hideMark/>
          </w:tcPr>
          <w:p w14:paraId="45B7DC63"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Κ.Κ.Ε:</w:t>
            </w:r>
          </w:p>
        </w:tc>
        <w:tc>
          <w:tcPr>
            <w:tcW w:w="1932" w:type="dxa"/>
            <w:tcBorders>
              <w:top w:val="nil"/>
              <w:left w:val="nil"/>
              <w:bottom w:val="nil"/>
              <w:right w:val="nil"/>
            </w:tcBorders>
            <w:shd w:val="clear" w:color="auto" w:fill="auto"/>
            <w:noWrap/>
            <w:vAlign w:val="bottom"/>
            <w:hideMark/>
          </w:tcPr>
          <w:p w14:paraId="45B7DC64"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C65"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C66"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45B7DC67"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C68"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69"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6A"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C6B" w14:textId="77777777" w:rsidR="001D688D" w:rsidRPr="003378F3" w:rsidRDefault="00D0192B">
            <w:pPr>
              <w:contextualSpacing/>
              <w:rPr>
                <w:rFonts w:ascii="Times New Roman" w:eastAsia="Times New Roman" w:hAnsi="Times New Roman" w:cs="Times New Roman"/>
                <w:sz w:val="20"/>
              </w:rPr>
            </w:pPr>
          </w:p>
        </w:tc>
      </w:tr>
      <w:tr w:rsidR="003C2D4C" w14:paraId="45B7DC76" w14:textId="77777777">
        <w:trPr>
          <w:trHeight w:val="300"/>
        </w:trPr>
        <w:tc>
          <w:tcPr>
            <w:tcW w:w="2295" w:type="dxa"/>
            <w:tcBorders>
              <w:top w:val="nil"/>
              <w:left w:val="nil"/>
              <w:bottom w:val="nil"/>
              <w:right w:val="nil"/>
            </w:tcBorders>
            <w:shd w:val="clear" w:color="auto" w:fill="auto"/>
            <w:noWrap/>
            <w:vAlign w:val="bottom"/>
            <w:hideMark/>
          </w:tcPr>
          <w:p w14:paraId="45B7DC6D"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ΑΝ.ΕΛ:</w:t>
            </w:r>
          </w:p>
        </w:tc>
        <w:tc>
          <w:tcPr>
            <w:tcW w:w="1932" w:type="dxa"/>
            <w:tcBorders>
              <w:top w:val="nil"/>
              <w:left w:val="nil"/>
              <w:bottom w:val="nil"/>
              <w:right w:val="nil"/>
            </w:tcBorders>
            <w:shd w:val="clear" w:color="auto" w:fill="auto"/>
            <w:noWrap/>
            <w:vAlign w:val="bottom"/>
            <w:hideMark/>
          </w:tcPr>
          <w:p w14:paraId="45B7DC6E"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C6F"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C70"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C71"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C72"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73"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74"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C75" w14:textId="77777777" w:rsidR="001D688D" w:rsidRPr="003378F3" w:rsidRDefault="00D0192B">
            <w:pPr>
              <w:contextualSpacing/>
              <w:rPr>
                <w:rFonts w:ascii="Times New Roman" w:eastAsia="Times New Roman" w:hAnsi="Times New Roman" w:cs="Times New Roman"/>
                <w:sz w:val="20"/>
              </w:rPr>
            </w:pPr>
          </w:p>
        </w:tc>
      </w:tr>
      <w:tr w:rsidR="003C2D4C" w14:paraId="45B7DC80" w14:textId="77777777">
        <w:trPr>
          <w:trHeight w:val="300"/>
        </w:trPr>
        <w:tc>
          <w:tcPr>
            <w:tcW w:w="2295" w:type="dxa"/>
            <w:tcBorders>
              <w:top w:val="nil"/>
              <w:left w:val="nil"/>
              <w:bottom w:val="nil"/>
              <w:right w:val="nil"/>
            </w:tcBorders>
            <w:shd w:val="clear" w:color="auto" w:fill="auto"/>
            <w:noWrap/>
            <w:vAlign w:val="bottom"/>
            <w:hideMark/>
          </w:tcPr>
          <w:p w14:paraId="45B7DC77"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ΠΟΤΑΜΙ:</w:t>
            </w:r>
          </w:p>
        </w:tc>
        <w:tc>
          <w:tcPr>
            <w:tcW w:w="1932" w:type="dxa"/>
            <w:tcBorders>
              <w:top w:val="nil"/>
              <w:left w:val="nil"/>
              <w:bottom w:val="nil"/>
              <w:right w:val="nil"/>
            </w:tcBorders>
            <w:shd w:val="clear" w:color="auto" w:fill="auto"/>
            <w:noWrap/>
            <w:vAlign w:val="bottom"/>
            <w:hideMark/>
          </w:tcPr>
          <w:p w14:paraId="45B7DC78"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C79"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C7A"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C7B"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C7C"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7D"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7E"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C7F" w14:textId="77777777" w:rsidR="001D688D" w:rsidRPr="003378F3" w:rsidRDefault="00D0192B">
            <w:pPr>
              <w:contextualSpacing/>
              <w:rPr>
                <w:rFonts w:ascii="Times New Roman" w:eastAsia="Times New Roman" w:hAnsi="Times New Roman" w:cs="Times New Roman"/>
                <w:sz w:val="20"/>
              </w:rPr>
            </w:pPr>
          </w:p>
        </w:tc>
      </w:tr>
      <w:tr w:rsidR="003C2D4C" w14:paraId="45B7DC89" w14:textId="77777777">
        <w:trPr>
          <w:trHeight w:val="300"/>
        </w:trPr>
        <w:tc>
          <w:tcPr>
            <w:tcW w:w="4227" w:type="dxa"/>
            <w:gridSpan w:val="2"/>
            <w:tcBorders>
              <w:top w:val="nil"/>
              <w:left w:val="nil"/>
              <w:bottom w:val="nil"/>
              <w:right w:val="nil"/>
            </w:tcBorders>
            <w:shd w:val="clear" w:color="auto" w:fill="auto"/>
            <w:noWrap/>
            <w:vAlign w:val="bottom"/>
            <w:hideMark/>
          </w:tcPr>
          <w:p w14:paraId="45B7DC81"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ΕΝ. ΚΕΝΤΡΩΩΝ:</w:t>
            </w:r>
          </w:p>
        </w:tc>
        <w:tc>
          <w:tcPr>
            <w:tcW w:w="2947" w:type="dxa"/>
            <w:tcBorders>
              <w:top w:val="nil"/>
              <w:left w:val="nil"/>
              <w:bottom w:val="nil"/>
              <w:right w:val="nil"/>
            </w:tcBorders>
            <w:shd w:val="clear" w:color="auto" w:fill="auto"/>
            <w:noWrap/>
            <w:vAlign w:val="bottom"/>
            <w:hideMark/>
          </w:tcPr>
          <w:p w14:paraId="45B7DC82" w14:textId="77777777" w:rsidR="001D688D" w:rsidRPr="003378F3" w:rsidRDefault="00D0192B">
            <w:pPr>
              <w:contextualSpacing/>
              <w:rPr>
                <w:rFonts w:ascii="Calibri" w:eastAsia="Times New Roman" w:hAnsi="Calibri" w:cs="Calibri"/>
                <w:color w:val="000000"/>
                <w:szCs w:val="24"/>
              </w:rPr>
            </w:pPr>
          </w:p>
        </w:tc>
        <w:tc>
          <w:tcPr>
            <w:tcW w:w="1141" w:type="dxa"/>
            <w:gridSpan w:val="2"/>
            <w:tcBorders>
              <w:top w:val="nil"/>
              <w:left w:val="nil"/>
              <w:bottom w:val="nil"/>
              <w:right w:val="nil"/>
            </w:tcBorders>
            <w:shd w:val="clear" w:color="auto" w:fill="auto"/>
            <w:noWrap/>
            <w:vAlign w:val="bottom"/>
            <w:hideMark/>
          </w:tcPr>
          <w:p w14:paraId="45B7DC83"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ΠΡΝ</w:t>
            </w:r>
          </w:p>
        </w:tc>
        <w:tc>
          <w:tcPr>
            <w:tcW w:w="222" w:type="dxa"/>
            <w:tcBorders>
              <w:top w:val="nil"/>
              <w:left w:val="nil"/>
              <w:bottom w:val="nil"/>
              <w:right w:val="nil"/>
            </w:tcBorders>
            <w:shd w:val="clear" w:color="auto" w:fill="auto"/>
            <w:noWrap/>
            <w:vAlign w:val="bottom"/>
            <w:hideMark/>
          </w:tcPr>
          <w:p w14:paraId="45B7DC84"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C85"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86"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87"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C88" w14:textId="77777777" w:rsidR="001D688D" w:rsidRPr="003378F3" w:rsidRDefault="00D0192B">
            <w:pPr>
              <w:contextualSpacing/>
              <w:rPr>
                <w:rFonts w:ascii="Times New Roman" w:eastAsia="Times New Roman" w:hAnsi="Times New Roman" w:cs="Times New Roman"/>
                <w:sz w:val="20"/>
              </w:rPr>
            </w:pPr>
          </w:p>
        </w:tc>
      </w:tr>
      <w:tr w:rsidR="003C2D4C" w14:paraId="45B7DC93" w14:textId="77777777">
        <w:trPr>
          <w:trHeight w:val="300"/>
        </w:trPr>
        <w:tc>
          <w:tcPr>
            <w:tcW w:w="2295" w:type="dxa"/>
            <w:tcBorders>
              <w:top w:val="nil"/>
              <w:left w:val="nil"/>
              <w:bottom w:val="nil"/>
              <w:right w:val="nil"/>
            </w:tcBorders>
            <w:shd w:val="clear" w:color="auto" w:fill="auto"/>
            <w:noWrap/>
            <w:vAlign w:val="bottom"/>
            <w:hideMark/>
          </w:tcPr>
          <w:p w14:paraId="45B7DC8A" w14:textId="77777777" w:rsidR="001D688D" w:rsidRPr="003378F3" w:rsidRDefault="00D0192B">
            <w:pPr>
              <w:contextualSpacing/>
              <w:rPr>
                <w:rFonts w:ascii="Times New Roman" w:eastAsia="Times New Roman" w:hAnsi="Times New Roman" w:cs="Times New Roman"/>
                <w:sz w:val="20"/>
              </w:rPr>
            </w:pPr>
          </w:p>
        </w:tc>
        <w:tc>
          <w:tcPr>
            <w:tcW w:w="1932" w:type="dxa"/>
            <w:tcBorders>
              <w:top w:val="nil"/>
              <w:left w:val="nil"/>
              <w:bottom w:val="nil"/>
              <w:right w:val="nil"/>
            </w:tcBorders>
            <w:shd w:val="clear" w:color="auto" w:fill="auto"/>
            <w:noWrap/>
            <w:vAlign w:val="bottom"/>
            <w:hideMark/>
          </w:tcPr>
          <w:p w14:paraId="45B7DC8B" w14:textId="77777777" w:rsidR="001D688D" w:rsidRPr="003378F3" w:rsidRDefault="00D0192B">
            <w:pPr>
              <w:contextualSpacing/>
              <w:rPr>
                <w:rFonts w:ascii="Times New Roman" w:eastAsia="Times New Roman" w:hAnsi="Times New Roman" w:cs="Times New Roman"/>
                <w:sz w:val="20"/>
              </w:rPr>
            </w:pPr>
          </w:p>
        </w:tc>
        <w:tc>
          <w:tcPr>
            <w:tcW w:w="2947" w:type="dxa"/>
            <w:tcBorders>
              <w:top w:val="nil"/>
              <w:left w:val="nil"/>
              <w:bottom w:val="nil"/>
              <w:right w:val="nil"/>
            </w:tcBorders>
            <w:shd w:val="clear" w:color="auto" w:fill="auto"/>
            <w:noWrap/>
            <w:vAlign w:val="bottom"/>
            <w:hideMark/>
          </w:tcPr>
          <w:p w14:paraId="45B7DC8C"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C8D"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8E"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8F"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90"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91"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C92" w14:textId="77777777" w:rsidR="001D688D" w:rsidRPr="003378F3" w:rsidRDefault="00D0192B">
            <w:pPr>
              <w:contextualSpacing/>
              <w:rPr>
                <w:rFonts w:ascii="Times New Roman" w:eastAsia="Times New Roman" w:hAnsi="Times New Roman" w:cs="Times New Roman"/>
                <w:sz w:val="20"/>
              </w:rPr>
            </w:pPr>
          </w:p>
        </w:tc>
      </w:tr>
      <w:tr w:rsidR="003C2D4C" w14:paraId="45B7DC97" w14:textId="77777777">
        <w:trPr>
          <w:trHeight w:val="300"/>
        </w:trPr>
        <w:tc>
          <w:tcPr>
            <w:tcW w:w="2295" w:type="dxa"/>
            <w:tcBorders>
              <w:top w:val="nil"/>
              <w:left w:val="nil"/>
              <w:bottom w:val="nil"/>
              <w:right w:val="nil"/>
            </w:tcBorders>
            <w:shd w:val="clear" w:color="auto" w:fill="auto"/>
            <w:noWrap/>
            <w:vAlign w:val="bottom"/>
            <w:hideMark/>
          </w:tcPr>
          <w:p w14:paraId="45B7DC94" w14:textId="77777777" w:rsidR="001D688D" w:rsidRPr="003378F3" w:rsidRDefault="00D0192B">
            <w:pPr>
              <w:contextualSpacing/>
              <w:rPr>
                <w:rFonts w:ascii="Times New Roman" w:eastAsia="Times New Roman" w:hAnsi="Times New Roman" w:cs="Times New Roman"/>
                <w:sz w:val="20"/>
              </w:rPr>
            </w:pPr>
          </w:p>
        </w:tc>
        <w:tc>
          <w:tcPr>
            <w:tcW w:w="6908" w:type="dxa"/>
            <w:gridSpan w:val="8"/>
            <w:tcBorders>
              <w:top w:val="nil"/>
              <w:left w:val="nil"/>
              <w:bottom w:val="nil"/>
              <w:right w:val="nil"/>
            </w:tcBorders>
            <w:shd w:val="clear" w:color="auto" w:fill="auto"/>
            <w:noWrap/>
            <w:vAlign w:val="bottom"/>
            <w:hideMark/>
          </w:tcPr>
          <w:p w14:paraId="45B7DC95"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Υπουργική Τροπολογία 1804/51 ως έχει   ΔΕΚΤΟ ΚΑΤΑ ΠΛΕΙΟΨΗΦΙΑ</w:t>
            </w:r>
          </w:p>
        </w:tc>
        <w:tc>
          <w:tcPr>
            <w:tcW w:w="40" w:type="dxa"/>
            <w:tcBorders>
              <w:top w:val="nil"/>
              <w:left w:val="nil"/>
              <w:bottom w:val="nil"/>
              <w:right w:val="nil"/>
            </w:tcBorders>
            <w:shd w:val="clear" w:color="auto" w:fill="auto"/>
            <w:noWrap/>
            <w:vAlign w:val="bottom"/>
            <w:hideMark/>
          </w:tcPr>
          <w:p w14:paraId="45B7DC96" w14:textId="77777777" w:rsidR="001D688D" w:rsidRPr="003378F3" w:rsidRDefault="00D0192B">
            <w:pPr>
              <w:contextualSpacing/>
              <w:rPr>
                <w:rFonts w:ascii="Calibri" w:eastAsia="Times New Roman" w:hAnsi="Calibri" w:cs="Calibri"/>
                <w:color w:val="000000"/>
                <w:szCs w:val="24"/>
              </w:rPr>
            </w:pPr>
          </w:p>
        </w:tc>
      </w:tr>
      <w:tr w:rsidR="003C2D4C" w14:paraId="45B7DCA1" w14:textId="77777777">
        <w:trPr>
          <w:trHeight w:val="300"/>
        </w:trPr>
        <w:tc>
          <w:tcPr>
            <w:tcW w:w="2295" w:type="dxa"/>
            <w:tcBorders>
              <w:top w:val="nil"/>
              <w:left w:val="nil"/>
              <w:bottom w:val="nil"/>
              <w:right w:val="nil"/>
            </w:tcBorders>
            <w:shd w:val="clear" w:color="auto" w:fill="auto"/>
            <w:noWrap/>
            <w:vAlign w:val="bottom"/>
            <w:hideMark/>
          </w:tcPr>
          <w:p w14:paraId="45B7DC98"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ΣΥΡΙΖΑ:</w:t>
            </w:r>
          </w:p>
        </w:tc>
        <w:tc>
          <w:tcPr>
            <w:tcW w:w="1932" w:type="dxa"/>
            <w:tcBorders>
              <w:top w:val="nil"/>
              <w:left w:val="nil"/>
              <w:bottom w:val="nil"/>
              <w:right w:val="nil"/>
            </w:tcBorders>
            <w:shd w:val="clear" w:color="auto" w:fill="auto"/>
            <w:noWrap/>
            <w:vAlign w:val="bottom"/>
            <w:hideMark/>
          </w:tcPr>
          <w:p w14:paraId="45B7DC99"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C9A"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C9B"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C9C"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C9D"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9E"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9F"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CA0" w14:textId="77777777" w:rsidR="001D688D" w:rsidRPr="003378F3" w:rsidRDefault="00D0192B">
            <w:pPr>
              <w:contextualSpacing/>
              <w:rPr>
                <w:rFonts w:ascii="Times New Roman" w:eastAsia="Times New Roman" w:hAnsi="Times New Roman" w:cs="Times New Roman"/>
                <w:sz w:val="20"/>
              </w:rPr>
            </w:pPr>
          </w:p>
        </w:tc>
      </w:tr>
      <w:tr w:rsidR="003C2D4C" w14:paraId="45B7DCAB" w14:textId="77777777">
        <w:trPr>
          <w:trHeight w:val="300"/>
        </w:trPr>
        <w:tc>
          <w:tcPr>
            <w:tcW w:w="2295" w:type="dxa"/>
            <w:tcBorders>
              <w:top w:val="nil"/>
              <w:left w:val="nil"/>
              <w:bottom w:val="nil"/>
              <w:right w:val="nil"/>
            </w:tcBorders>
            <w:shd w:val="clear" w:color="auto" w:fill="auto"/>
            <w:noWrap/>
            <w:vAlign w:val="bottom"/>
            <w:hideMark/>
          </w:tcPr>
          <w:p w14:paraId="45B7DCA2"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Ν.Δ:</w:t>
            </w:r>
          </w:p>
        </w:tc>
        <w:tc>
          <w:tcPr>
            <w:tcW w:w="1932" w:type="dxa"/>
            <w:tcBorders>
              <w:top w:val="nil"/>
              <w:left w:val="nil"/>
              <w:bottom w:val="nil"/>
              <w:right w:val="nil"/>
            </w:tcBorders>
            <w:shd w:val="clear" w:color="auto" w:fill="auto"/>
            <w:noWrap/>
            <w:vAlign w:val="bottom"/>
            <w:hideMark/>
          </w:tcPr>
          <w:p w14:paraId="45B7DCA3"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CA4"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CA5"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CA6"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CA7"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A8"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A9"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CAA" w14:textId="77777777" w:rsidR="001D688D" w:rsidRPr="003378F3" w:rsidRDefault="00D0192B">
            <w:pPr>
              <w:contextualSpacing/>
              <w:rPr>
                <w:rFonts w:ascii="Times New Roman" w:eastAsia="Times New Roman" w:hAnsi="Times New Roman" w:cs="Times New Roman"/>
                <w:sz w:val="20"/>
              </w:rPr>
            </w:pPr>
          </w:p>
        </w:tc>
      </w:tr>
      <w:tr w:rsidR="003C2D4C" w14:paraId="45B7DCB5" w14:textId="77777777">
        <w:trPr>
          <w:trHeight w:val="300"/>
        </w:trPr>
        <w:tc>
          <w:tcPr>
            <w:tcW w:w="2295" w:type="dxa"/>
            <w:tcBorders>
              <w:top w:val="nil"/>
              <w:left w:val="nil"/>
              <w:bottom w:val="nil"/>
              <w:right w:val="nil"/>
            </w:tcBorders>
            <w:shd w:val="clear" w:color="auto" w:fill="auto"/>
            <w:noWrap/>
            <w:vAlign w:val="bottom"/>
            <w:hideMark/>
          </w:tcPr>
          <w:p w14:paraId="45B7DCAC"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ΔΗ.ΣΥ:</w:t>
            </w:r>
          </w:p>
        </w:tc>
        <w:tc>
          <w:tcPr>
            <w:tcW w:w="1932" w:type="dxa"/>
            <w:tcBorders>
              <w:top w:val="nil"/>
              <w:left w:val="nil"/>
              <w:bottom w:val="nil"/>
              <w:right w:val="nil"/>
            </w:tcBorders>
            <w:shd w:val="clear" w:color="auto" w:fill="auto"/>
            <w:noWrap/>
            <w:vAlign w:val="bottom"/>
            <w:hideMark/>
          </w:tcPr>
          <w:p w14:paraId="45B7DCAD"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CAE"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CAF"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CB0"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CB1"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B2"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B3"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CB4" w14:textId="77777777" w:rsidR="001D688D" w:rsidRPr="003378F3" w:rsidRDefault="00D0192B">
            <w:pPr>
              <w:contextualSpacing/>
              <w:rPr>
                <w:rFonts w:ascii="Times New Roman" w:eastAsia="Times New Roman" w:hAnsi="Times New Roman" w:cs="Times New Roman"/>
                <w:sz w:val="20"/>
              </w:rPr>
            </w:pPr>
          </w:p>
        </w:tc>
      </w:tr>
      <w:tr w:rsidR="003C2D4C" w14:paraId="45B7DCBF" w14:textId="77777777">
        <w:trPr>
          <w:trHeight w:val="300"/>
        </w:trPr>
        <w:tc>
          <w:tcPr>
            <w:tcW w:w="2295" w:type="dxa"/>
            <w:tcBorders>
              <w:top w:val="nil"/>
              <w:left w:val="nil"/>
              <w:bottom w:val="nil"/>
              <w:right w:val="nil"/>
            </w:tcBorders>
            <w:shd w:val="clear" w:color="auto" w:fill="auto"/>
            <w:noWrap/>
            <w:vAlign w:val="bottom"/>
            <w:hideMark/>
          </w:tcPr>
          <w:p w14:paraId="45B7DCB6"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Χ.Α:</w:t>
            </w:r>
          </w:p>
        </w:tc>
        <w:tc>
          <w:tcPr>
            <w:tcW w:w="1932" w:type="dxa"/>
            <w:tcBorders>
              <w:top w:val="nil"/>
              <w:left w:val="nil"/>
              <w:bottom w:val="nil"/>
              <w:right w:val="nil"/>
            </w:tcBorders>
            <w:shd w:val="clear" w:color="auto" w:fill="auto"/>
            <w:noWrap/>
            <w:vAlign w:val="bottom"/>
            <w:hideMark/>
          </w:tcPr>
          <w:p w14:paraId="45B7DCB7"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CB8"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CB9"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ΠΡΝ</w:t>
            </w:r>
          </w:p>
        </w:tc>
        <w:tc>
          <w:tcPr>
            <w:tcW w:w="222" w:type="dxa"/>
            <w:tcBorders>
              <w:top w:val="nil"/>
              <w:left w:val="nil"/>
              <w:bottom w:val="nil"/>
              <w:right w:val="nil"/>
            </w:tcBorders>
            <w:shd w:val="clear" w:color="auto" w:fill="auto"/>
            <w:noWrap/>
            <w:vAlign w:val="bottom"/>
            <w:hideMark/>
          </w:tcPr>
          <w:p w14:paraId="45B7DCBA"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CBB"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BC"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BD"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CBE" w14:textId="77777777" w:rsidR="001D688D" w:rsidRPr="003378F3" w:rsidRDefault="00D0192B">
            <w:pPr>
              <w:contextualSpacing/>
              <w:rPr>
                <w:rFonts w:ascii="Times New Roman" w:eastAsia="Times New Roman" w:hAnsi="Times New Roman" w:cs="Times New Roman"/>
                <w:sz w:val="20"/>
              </w:rPr>
            </w:pPr>
          </w:p>
        </w:tc>
      </w:tr>
      <w:tr w:rsidR="003C2D4C" w14:paraId="45B7DCC9" w14:textId="77777777">
        <w:trPr>
          <w:trHeight w:val="300"/>
        </w:trPr>
        <w:tc>
          <w:tcPr>
            <w:tcW w:w="2295" w:type="dxa"/>
            <w:tcBorders>
              <w:top w:val="nil"/>
              <w:left w:val="nil"/>
              <w:bottom w:val="nil"/>
              <w:right w:val="nil"/>
            </w:tcBorders>
            <w:shd w:val="clear" w:color="auto" w:fill="auto"/>
            <w:noWrap/>
            <w:vAlign w:val="bottom"/>
            <w:hideMark/>
          </w:tcPr>
          <w:p w14:paraId="45B7DCC0"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Κ.Κ.Ε:</w:t>
            </w:r>
          </w:p>
        </w:tc>
        <w:tc>
          <w:tcPr>
            <w:tcW w:w="1932" w:type="dxa"/>
            <w:tcBorders>
              <w:top w:val="nil"/>
              <w:left w:val="nil"/>
              <w:bottom w:val="nil"/>
              <w:right w:val="nil"/>
            </w:tcBorders>
            <w:shd w:val="clear" w:color="auto" w:fill="auto"/>
            <w:noWrap/>
            <w:vAlign w:val="bottom"/>
            <w:hideMark/>
          </w:tcPr>
          <w:p w14:paraId="45B7DCC1"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CC2"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CC3"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ΠΡΝ</w:t>
            </w:r>
          </w:p>
        </w:tc>
        <w:tc>
          <w:tcPr>
            <w:tcW w:w="222" w:type="dxa"/>
            <w:tcBorders>
              <w:top w:val="nil"/>
              <w:left w:val="nil"/>
              <w:bottom w:val="nil"/>
              <w:right w:val="nil"/>
            </w:tcBorders>
            <w:shd w:val="clear" w:color="auto" w:fill="auto"/>
            <w:noWrap/>
            <w:vAlign w:val="bottom"/>
            <w:hideMark/>
          </w:tcPr>
          <w:p w14:paraId="45B7DCC4"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CC5"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C6"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C7"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CC8" w14:textId="77777777" w:rsidR="001D688D" w:rsidRPr="003378F3" w:rsidRDefault="00D0192B">
            <w:pPr>
              <w:contextualSpacing/>
              <w:rPr>
                <w:rFonts w:ascii="Times New Roman" w:eastAsia="Times New Roman" w:hAnsi="Times New Roman" w:cs="Times New Roman"/>
                <w:sz w:val="20"/>
              </w:rPr>
            </w:pPr>
          </w:p>
        </w:tc>
      </w:tr>
      <w:tr w:rsidR="003C2D4C" w14:paraId="45B7DCD3" w14:textId="77777777">
        <w:trPr>
          <w:trHeight w:val="300"/>
        </w:trPr>
        <w:tc>
          <w:tcPr>
            <w:tcW w:w="2295" w:type="dxa"/>
            <w:tcBorders>
              <w:top w:val="nil"/>
              <w:left w:val="nil"/>
              <w:bottom w:val="nil"/>
              <w:right w:val="nil"/>
            </w:tcBorders>
            <w:shd w:val="clear" w:color="auto" w:fill="auto"/>
            <w:noWrap/>
            <w:vAlign w:val="bottom"/>
            <w:hideMark/>
          </w:tcPr>
          <w:p w14:paraId="45B7DCCA"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ΑΝ.ΕΛ:</w:t>
            </w:r>
          </w:p>
        </w:tc>
        <w:tc>
          <w:tcPr>
            <w:tcW w:w="1932" w:type="dxa"/>
            <w:tcBorders>
              <w:top w:val="nil"/>
              <w:left w:val="nil"/>
              <w:bottom w:val="nil"/>
              <w:right w:val="nil"/>
            </w:tcBorders>
            <w:shd w:val="clear" w:color="auto" w:fill="auto"/>
            <w:noWrap/>
            <w:vAlign w:val="bottom"/>
            <w:hideMark/>
          </w:tcPr>
          <w:p w14:paraId="45B7DCCB"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CCC"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CCD"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CCE"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CCF"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D0"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D1"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CD2" w14:textId="77777777" w:rsidR="001D688D" w:rsidRPr="003378F3" w:rsidRDefault="00D0192B">
            <w:pPr>
              <w:contextualSpacing/>
              <w:rPr>
                <w:rFonts w:ascii="Times New Roman" w:eastAsia="Times New Roman" w:hAnsi="Times New Roman" w:cs="Times New Roman"/>
                <w:sz w:val="20"/>
              </w:rPr>
            </w:pPr>
          </w:p>
        </w:tc>
      </w:tr>
      <w:tr w:rsidR="003C2D4C" w14:paraId="45B7DCDD" w14:textId="77777777">
        <w:trPr>
          <w:trHeight w:val="300"/>
        </w:trPr>
        <w:tc>
          <w:tcPr>
            <w:tcW w:w="2295" w:type="dxa"/>
            <w:tcBorders>
              <w:top w:val="nil"/>
              <w:left w:val="nil"/>
              <w:bottom w:val="nil"/>
              <w:right w:val="nil"/>
            </w:tcBorders>
            <w:shd w:val="clear" w:color="auto" w:fill="auto"/>
            <w:noWrap/>
            <w:vAlign w:val="bottom"/>
            <w:hideMark/>
          </w:tcPr>
          <w:p w14:paraId="45B7DCD4"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ΠΟΤΑΜΙ:</w:t>
            </w:r>
          </w:p>
        </w:tc>
        <w:tc>
          <w:tcPr>
            <w:tcW w:w="1932" w:type="dxa"/>
            <w:tcBorders>
              <w:top w:val="nil"/>
              <w:left w:val="nil"/>
              <w:bottom w:val="nil"/>
              <w:right w:val="nil"/>
            </w:tcBorders>
            <w:shd w:val="clear" w:color="auto" w:fill="auto"/>
            <w:noWrap/>
            <w:vAlign w:val="bottom"/>
            <w:hideMark/>
          </w:tcPr>
          <w:p w14:paraId="45B7DCD5"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CD6"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CD7"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CD8"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CD9"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DA"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DB"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CDC" w14:textId="77777777" w:rsidR="001D688D" w:rsidRPr="003378F3" w:rsidRDefault="00D0192B">
            <w:pPr>
              <w:contextualSpacing/>
              <w:rPr>
                <w:rFonts w:ascii="Times New Roman" w:eastAsia="Times New Roman" w:hAnsi="Times New Roman" w:cs="Times New Roman"/>
                <w:sz w:val="20"/>
              </w:rPr>
            </w:pPr>
          </w:p>
        </w:tc>
      </w:tr>
      <w:tr w:rsidR="003C2D4C" w14:paraId="45B7DCE6" w14:textId="77777777">
        <w:trPr>
          <w:trHeight w:val="300"/>
        </w:trPr>
        <w:tc>
          <w:tcPr>
            <w:tcW w:w="4227" w:type="dxa"/>
            <w:gridSpan w:val="2"/>
            <w:tcBorders>
              <w:top w:val="nil"/>
              <w:left w:val="nil"/>
              <w:bottom w:val="nil"/>
              <w:right w:val="nil"/>
            </w:tcBorders>
            <w:shd w:val="clear" w:color="auto" w:fill="auto"/>
            <w:noWrap/>
            <w:vAlign w:val="bottom"/>
            <w:hideMark/>
          </w:tcPr>
          <w:p w14:paraId="45B7DCDE"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ΕΝ. ΚΕΝΤΡΩΩΝ:</w:t>
            </w:r>
          </w:p>
        </w:tc>
        <w:tc>
          <w:tcPr>
            <w:tcW w:w="2947" w:type="dxa"/>
            <w:tcBorders>
              <w:top w:val="nil"/>
              <w:left w:val="nil"/>
              <w:bottom w:val="nil"/>
              <w:right w:val="nil"/>
            </w:tcBorders>
            <w:shd w:val="clear" w:color="auto" w:fill="auto"/>
            <w:noWrap/>
            <w:vAlign w:val="bottom"/>
            <w:hideMark/>
          </w:tcPr>
          <w:p w14:paraId="45B7DCDF" w14:textId="77777777" w:rsidR="001D688D" w:rsidRPr="003378F3" w:rsidRDefault="00D0192B">
            <w:pPr>
              <w:contextualSpacing/>
              <w:rPr>
                <w:rFonts w:ascii="Calibri" w:eastAsia="Times New Roman" w:hAnsi="Calibri" w:cs="Calibri"/>
                <w:color w:val="000000"/>
                <w:szCs w:val="24"/>
              </w:rPr>
            </w:pPr>
          </w:p>
        </w:tc>
        <w:tc>
          <w:tcPr>
            <w:tcW w:w="1141" w:type="dxa"/>
            <w:gridSpan w:val="2"/>
            <w:tcBorders>
              <w:top w:val="nil"/>
              <w:left w:val="nil"/>
              <w:bottom w:val="nil"/>
              <w:right w:val="nil"/>
            </w:tcBorders>
            <w:shd w:val="clear" w:color="auto" w:fill="auto"/>
            <w:noWrap/>
            <w:vAlign w:val="bottom"/>
            <w:hideMark/>
          </w:tcPr>
          <w:p w14:paraId="45B7DCE0"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CE1"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CE2"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E3"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E4"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CE5" w14:textId="77777777" w:rsidR="001D688D" w:rsidRPr="003378F3" w:rsidRDefault="00D0192B">
            <w:pPr>
              <w:contextualSpacing/>
              <w:rPr>
                <w:rFonts w:ascii="Times New Roman" w:eastAsia="Times New Roman" w:hAnsi="Times New Roman" w:cs="Times New Roman"/>
                <w:sz w:val="20"/>
              </w:rPr>
            </w:pPr>
          </w:p>
        </w:tc>
      </w:tr>
      <w:tr w:rsidR="003C2D4C" w14:paraId="45B7DCF0" w14:textId="77777777">
        <w:trPr>
          <w:trHeight w:val="300"/>
        </w:trPr>
        <w:tc>
          <w:tcPr>
            <w:tcW w:w="2295" w:type="dxa"/>
            <w:tcBorders>
              <w:top w:val="nil"/>
              <w:left w:val="nil"/>
              <w:bottom w:val="nil"/>
              <w:right w:val="nil"/>
            </w:tcBorders>
            <w:shd w:val="clear" w:color="auto" w:fill="auto"/>
            <w:noWrap/>
            <w:vAlign w:val="bottom"/>
            <w:hideMark/>
          </w:tcPr>
          <w:p w14:paraId="45B7DCE7" w14:textId="77777777" w:rsidR="001D688D" w:rsidRPr="003378F3" w:rsidRDefault="00D0192B">
            <w:pPr>
              <w:contextualSpacing/>
              <w:rPr>
                <w:rFonts w:ascii="Times New Roman" w:eastAsia="Times New Roman" w:hAnsi="Times New Roman" w:cs="Times New Roman"/>
                <w:sz w:val="20"/>
              </w:rPr>
            </w:pPr>
          </w:p>
        </w:tc>
        <w:tc>
          <w:tcPr>
            <w:tcW w:w="1932" w:type="dxa"/>
            <w:tcBorders>
              <w:top w:val="nil"/>
              <w:left w:val="nil"/>
              <w:bottom w:val="nil"/>
              <w:right w:val="nil"/>
            </w:tcBorders>
            <w:shd w:val="clear" w:color="auto" w:fill="auto"/>
            <w:noWrap/>
            <w:vAlign w:val="bottom"/>
            <w:hideMark/>
          </w:tcPr>
          <w:p w14:paraId="45B7DCE8" w14:textId="77777777" w:rsidR="001D688D" w:rsidRPr="003378F3" w:rsidRDefault="00D0192B">
            <w:pPr>
              <w:contextualSpacing/>
              <w:rPr>
                <w:rFonts w:ascii="Times New Roman" w:eastAsia="Times New Roman" w:hAnsi="Times New Roman" w:cs="Times New Roman"/>
                <w:sz w:val="20"/>
              </w:rPr>
            </w:pPr>
          </w:p>
        </w:tc>
        <w:tc>
          <w:tcPr>
            <w:tcW w:w="2947" w:type="dxa"/>
            <w:tcBorders>
              <w:top w:val="nil"/>
              <w:left w:val="nil"/>
              <w:bottom w:val="nil"/>
              <w:right w:val="nil"/>
            </w:tcBorders>
            <w:shd w:val="clear" w:color="auto" w:fill="auto"/>
            <w:noWrap/>
            <w:vAlign w:val="bottom"/>
            <w:hideMark/>
          </w:tcPr>
          <w:p w14:paraId="45B7DCE9"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CEA"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EB"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EC"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ED"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EE"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CEF" w14:textId="77777777" w:rsidR="001D688D" w:rsidRPr="003378F3" w:rsidRDefault="00D0192B">
            <w:pPr>
              <w:contextualSpacing/>
              <w:rPr>
                <w:rFonts w:ascii="Times New Roman" w:eastAsia="Times New Roman" w:hAnsi="Times New Roman" w:cs="Times New Roman"/>
                <w:sz w:val="20"/>
              </w:rPr>
            </w:pPr>
          </w:p>
        </w:tc>
      </w:tr>
      <w:tr w:rsidR="003C2D4C" w14:paraId="45B7DCF4" w14:textId="77777777">
        <w:trPr>
          <w:trHeight w:val="300"/>
        </w:trPr>
        <w:tc>
          <w:tcPr>
            <w:tcW w:w="2295" w:type="dxa"/>
            <w:tcBorders>
              <w:top w:val="nil"/>
              <w:left w:val="nil"/>
              <w:bottom w:val="nil"/>
              <w:right w:val="nil"/>
            </w:tcBorders>
            <w:shd w:val="clear" w:color="auto" w:fill="auto"/>
            <w:noWrap/>
            <w:vAlign w:val="bottom"/>
            <w:hideMark/>
          </w:tcPr>
          <w:p w14:paraId="45B7DCF1" w14:textId="77777777" w:rsidR="001D688D" w:rsidRPr="003378F3" w:rsidRDefault="00D0192B">
            <w:pPr>
              <w:contextualSpacing/>
              <w:rPr>
                <w:rFonts w:ascii="Times New Roman" w:eastAsia="Times New Roman" w:hAnsi="Times New Roman" w:cs="Times New Roman"/>
                <w:sz w:val="20"/>
              </w:rPr>
            </w:pPr>
          </w:p>
        </w:tc>
        <w:tc>
          <w:tcPr>
            <w:tcW w:w="6908" w:type="dxa"/>
            <w:gridSpan w:val="8"/>
            <w:tcBorders>
              <w:top w:val="nil"/>
              <w:left w:val="nil"/>
              <w:bottom w:val="nil"/>
              <w:right w:val="nil"/>
            </w:tcBorders>
            <w:shd w:val="clear" w:color="auto" w:fill="auto"/>
            <w:noWrap/>
            <w:vAlign w:val="bottom"/>
            <w:hideMark/>
          </w:tcPr>
          <w:p w14:paraId="45B7DCF2"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Βουλευτική Τροπολογία 1803/50 ως έχει   ΔΕΚΤΟ ΚΑΤΑ ΠΛΕΙΟΨΗΦΙΑ</w:t>
            </w:r>
          </w:p>
        </w:tc>
        <w:tc>
          <w:tcPr>
            <w:tcW w:w="40" w:type="dxa"/>
            <w:tcBorders>
              <w:top w:val="nil"/>
              <w:left w:val="nil"/>
              <w:bottom w:val="nil"/>
              <w:right w:val="nil"/>
            </w:tcBorders>
            <w:shd w:val="clear" w:color="auto" w:fill="auto"/>
            <w:noWrap/>
            <w:vAlign w:val="bottom"/>
            <w:hideMark/>
          </w:tcPr>
          <w:p w14:paraId="45B7DCF3" w14:textId="77777777" w:rsidR="001D688D" w:rsidRPr="003378F3" w:rsidRDefault="00D0192B">
            <w:pPr>
              <w:contextualSpacing/>
              <w:rPr>
                <w:rFonts w:ascii="Calibri" w:eastAsia="Times New Roman" w:hAnsi="Calibri" w:cs="Calibri"/>
                <w:color w:val="000000"/>
                <w:szCs w:val="24"/>
              </w:rPr>
            </w:pPr>
          </w:p>
        </w:tc>
      </w:tr>
      <w:tr w:rsidR="003C2D4C" w14:paraId="45B7DCFE" w14:textId="77777777">
        <w:trPr>
          <w:trHeight w:val="300"/>
        </w:trPr>
        <w:tc>
          <w:tcPr>
            <w:tcW w:w="2295" w:type="dxa"/>
            <w:tcBorders>
              <w:top w:val="nil"/>
              <w:left w:val="nil"/>
              <w:bottom w:val="nil"/>
              <w:right w:val="nil"/>
            </w:tcBorders>
            <w:shd w:val="clear" w:color="auto" w:fill="auto"/>
            <w:noWrap/>
            <w:vAlign w:val="bottom"/>
            <w:hideMark/>
          </w:tcPr>
          <w:p w14:paraId="45B7DCF5"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ΣΥΡΙΖΑ:</w:t>
            </w:r>
          </w:p>
        </w:tc>
        <w:tc>
          <w:tcPr>
            <w:tcW w:w="1932" w:type="dxa"/>
            <w:tcBorders>
              <w:top w:val="nil"/>
              <w:left w:val="nil"/>
              <w:bottom w:val="nil"/>
              <w:right w:val="nil"/>
            </w:tcBorders>
            <w:shd w:val="clear" w:color="auto" w:fill="auto"/>
            <w:noWrap/>
            <w:vAlign w:val="bottom"/>
            <w:hideMark/>
          </w:tcPr>
          <w:p w14:paraId="45B7DCF6"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CF7"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CF8"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CF9"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CFA"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FB"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CFC"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CFD" w14:textId="77777777" w:rsidR="001D688D" w:rsidRPr="003378F3" w:rsidRDefault="00D0192B">
            <w:pPr>
              <w:contextualSpacing/>
              <w:rPr>
                <w:rFonts w:ascii="Times New Roman" w:eastAsia="Times New Roman" w:hAnsi="Times New Roman" w:cs="Times New Roman"/>
                <w:sz w:val="20"/>
              </w:rPr>
            </w:pPr>
          </w:p>
        </w:tc>
      </w:tr>
      <w:tr w:rsidR="003C2D4C" w14:paraId="45B7DD08" w14:textId="77777777">
        <w:trPr>
          <w:trHeight w:val="300"/>
        </w:trPr>
        <w:tc>
          <w:tcPr>
            <w:tcW w:w="2295" w:type="dxa"/>
            <w:tcBorders>
              <w:top w:val="nil"/>
              <w:left w:val="nil"/>
              <w:bottom w:val="nil"/>
              <w:right w:val="nil"/>
            </w:tcBorders>
            <w:shd w:val="clear" w:color="auto" w:fill="auto"/>
            <w:noWrap/>
            <w:vAlign w:val="bottom"/>
            <w:hideMark/>
          </w:tcPr>
          <w:p w14:paraId="45B7DCFF"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Ν.Δ:</w:t>
            </w:r>
          </w:p>
        </w:tc>
        <w:tc>
          <w:tcPr>
            <w:tcW w:w="1932" w:type="dxa"/>
            <w:tcBorders>
              <w:top w:val="nil"/>
              <w:left w:val="nil"/>
              <w:bottom w:val="nil"/>
              <w:right w:val="nil"/>
            </w:tcBorders>
            <w:shd w:val="clear" w:color="auto" w:fill="auto"/>
            <w:noWrap/>
            <w:vAlign w:val="bottom"/>
            <w:hideMark/>
          </w:tcPr>
          <w:p w14:paraId="45B7DD00"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D01"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D02"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ΠΡΝ</w:t>
            </w:r>
          </w:p>
        </w:tc>
        <w:tc>
          <w:tcPr>
            <w:tcW w:w="222" w:type="dxa"/>
            <w:tcBorders>
              <w:top w:val="nil"/>
              <w:left w:val="nil"/>
              <w:bottom w:val="nil"/>
              <w:right w:val="nil"/>
            </w:tcBorders>
            <w:shd w:val="clear" w:color="auto" w:fill="auto"/>
            <w:noWrap/>
            <w:vAlign w:val="bottom"/>
            <w:hideMark/>
          </w:tcPr>
          <w:p w14:paraId="45B7DD03"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D04"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05"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06"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D07" w14:textId="77777777" w:rsidR="001D688D" w:rsidRPr="003378F3" w:rsidRDefault="00D0192B">
            <w:pPr>
              <w:contextualSpacing/>
              <w:rPr>
                <w:rFonts w:ascii="Times New Roman" w:eastAsia="Times New Roman" w:hAnsi="Times New Roman" w:cs="Times New Roman"/>
                <w:sz w:val="20"/>
              </w:rPr>
            </w:pPr>
          </w:p>
        </w:tc>
      </w:tr>
      <w:tr w:rsidR="003C2D4C" w14:paraId="45B7DD12" w14:textId="77777777">
        <w:trPr>
          <w:trHeight w:val="300"/>
        </w:trPr>
        <w:tc>
          <w:tcPr>
            <w:tcW w:w="2295" w:type="dxa"/>
            <w:tcBorders>
              <w:top w:val="nil"/>
              <w:left w:val="nil"/>
              <w:bottom w:val="nil"/>
              <w:right w:val="nil"/>
            </w:tcBorders>
            <w:shd w:val="clear" w:color="auto" w:fill="auto"/>
            <w:noWrap/>
            <w:vAlign w:val="bottom"/>
            <w:hideMark/>
          </w:tcPr>
          <w:p w14:paraId="45B7DD09"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ΔΗ.ΣΥ:</w:t>
            </w:r>
          </w:p>
        </w:tc>
        <w:tc>
          <w:tcPr>
            <w:tcW w:w="1932" w:type="dxa"/>
            <w:tcBorders>
              <w:top w:val="nil"/>
              <w:left w:val="nil"/>
              <w:bottom w:val="nil"/>
              <w:right w:val="nil"/>
            </w:tcBorders>
            <w:shd w:val="clear" w:color="auto" w:fill="auto"/>
            <w:noWrap/>
            <w:vAlign w:val="bottom"/>
            <w:hideMark/>
          </w:tcPr>
          <w:p w14:paraId="45B7DD0A"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D0B"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D0C"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ΠΡΝ</w:t>
            </w:r>
          </w:p>
        </w:tc>
        <w:tc>
          <w:tcPr>
            <w:tcW w:w="222" w:type="dxa"/>
            <w:tcBorders>
              <w:top w:val="nil"/>
              <w:left w:val="nil"/>
              <w:bottom w:val="nil"/>
              <w:right w:val="nil"/>
            </w:tcBorders>
            <w:shd w:val="clear" w:color="auto" w:fill="auto"/>
            <w:noWrap/>
            <w:vAlign w:val="bottom"/>
            <w:hideMark/>
          </w:tcPr>
          <w:p w14:paraId="45B7DD0D"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D0E"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0F"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10"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D11" w14:textId="77777777" w:rsidR="001D688D" w:rsidRPr="003378F3" w:rsidRDefault="00D0192B">
            <w:pPr>
              <w:contextualSpacing/>
              <w:rPr>
                <w:rFonts w:ascii="Times New Roman" w:eastAsia="Times New Roman" w:hAnsi="Times New Roman" w:cs="Times New Roman"/>
                <w:sz w:val="20"/>
              </w:rPr>
            </w:pPr>
          </w:p>
        </w:tc>
      </w:tr>
      <w:tr w:rsidR="003C2D4C" w14:paraId="45B7DD1C" w14:textId="77777777">
        <w:trPr>
          <w:trHeight w:val="300"/>
        </w:trPr>
        <w:tc>
          <w:tcPr>
            <w:tcW w:w="2295" w:type="dxa"/>
            <w:tcBorders>
              <w:top w:val="nil"/>
              <w:left w:val="nil"/>
              <w:bottom w:val="nil"/>
              <w:right w:val="nil"/>
            </w:tcBorders>
            <w:shd w:val="clear" w:color="auto" w:fill="auto"/>
            <w:noWrap/>
            <w:vAlign w:val="bottom"/>
            <w:hideMark/>
          </w:tcPr>
          <w:p w14:paraId="45B7DD13"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Χ.Α:</w:t>
            </w:r>
          </w:p>
        </w:tc>
        <w:tc>
          <w:tcPr>
            <w:tcW w:w="1932" w:type="dxa"/>
            <w:tcBorders>
              <w:top w:val="nil"/>
              <w:left w:val="nil"/>
              <w:bottom w:val="nil"/>
              <w:right w:val="nil"/>
            </w:tcBorders>
            <w:shd w:val="clear" w:color="auto" w:fill="auto"/>
            <w:noWrap/>
            <w:vAlign w:val="bottom"/>
            <w:hideMark/>
          </w:tcPr>
          <w:p w14:paraId="45B7DD14"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D15"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D16"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ΠΡΝ</w:t>
            </w:r>
          </w:p>
        </w:tc>
        <w:tc>
          <w:tcPr>
            <w:tcW w:w="222" w:type="dxa"/>
            <w:tcBorders>
              <w:top w:val="nil"/>
              <w:left w:val="nil"/>
              <w:bottom w:val="nil"/>
              <w:right w:val="nil"/>
            </w:tcBorders>
            <w:shd w:val="clear" w:color="auto" w:fill="auto"/>
            <w:noWrap/>
            <w:vAlign w:val="bottom"/>
            <w:hideMark/>
          </w:tcPr>
          <w:p w14:paraId="45B7DD17"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D18"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19"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1A"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D1B" w14:textId="77777777" w:rsidR="001D688D" w:rsidRPr="003378F3" w:rsidRDefault="00D0192B">
            <w:pPr>
              <w:contextualSpacing/>
              <w:rPr>
                <w:rFonts w:ascii="Times New Roman" w:eastAsia="Times New Roman" w:hAnsi="Times New Roman" w:cs="Times New Roman"/>
                <w:sz w:val="20"/>
              </w:rPr>
            </w:pPr>
          </w:p>
        </w:tc>
      </w:tr>
      <w:tr w:rsidR="003C2D4C" w14:paraId="45B7DD26" w14:textId="77777777">
        <w:trPr>
          <w:trHeight w:val="300"/>
        </w:trPr>
        <w:tc>
          <w:tcPr>
            <w:tcW w:w="2295" w:type="dxa"/>
            <w:tcBorders>
              <w:top w:val="nil"/>
              <w:left w:val="nil"/>
              <w:bottom w:val="nil"/>
              <w:right w:val="nil"/>
            </w:tcBorders>
            <w:shd w:val="clear" w:color="auto" w:fill="auto"/>
            <w:noWrap/>
            <w:vAlign w:val="bottom"/>
            <w:hideMark/>
          </w:tcPr>
          <w:p w14:paraId="45B7DD1D"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Κ.Κ.Ε:</w:t>
            </w:r>
          </w:p>
        </w:tc>
        <w:tc>
          <w:tcPr>
            <w:tcW w:w="1932" w:type="dxa"/>
            <w:tcBorders>
              <w:top w:val="nil"/>
              <w:left w:val="nil"/>
              <w:bottom w:val="nil"/>
              <w:right w:val="nil"/>
            </w:tcBorders>
            <w:shd w:val="clear" w:color="auto" w:fill="auto"/>
            <w:noWrap/>
            <w:vAlign w:val="bottom"/>
            <w:hideMark/>
          </w:tcPr>
          <w:p w14:paraId="45B7DD1E"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D1F"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D20"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ΠΡΝ</w:t>
            </w:r>
          </w:p>
        </w:tc>
        <w:tc>
          <w:tcPr>
            <w:tcW w:w="222" w:type="dxa"/>
            <w:tcBorders>
              <w:top w:val="nil"/>
              <w:left w:val="nil"/>
              <w:bottom w:val="nil"/>
              <w:right w:val="nil"/>
            </w:tcBorders>
            <w:shd w:val="clear" w:color="auto" w:fill="auto"/>
            <w:noWrap/>
            <w:vAlign w:val="bottom"/>
            <w:hideMark/>
          </w:tcPr>
          <w:p w14:paraId="45B7DD21"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D22"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23"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24"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D25" w14:textId="77777777" w:rsidR="001D688D" w:rsidRPr="003378F3" w:rsidRDefault="00D0192B">
            <w:pPr>
              <w:contextualSpacing/>
              <w:rPr>
                <w:rFonts w:ascii="Times New Roman" w:eastAsia="Times New Roman" w:hAnsi="Times New Roman" w:cs="Times New Roman"/>
                <w:sz w:val="20"/>
              </w:rPr>
            </w:pPr>
          </w:p>
        </w:tc>
      </w:tr>
      <w:tr w:rsidR="003C2D4C" w14:paraId="45B7DD30" w14:textId="77777777">
        <w:trPr>
          <w:trHeight w:val="300"/>
        </w:trPr>
        <w:tc>
          <w:tcPr>
            <w:tcW w:w="2295" w:type="dxa"/>
            <w:tcBorders>
              <w:top w:val="nil"/>
              <w:left w:val="nil"/>
              <w:bottom w:val="nil"/>
              <w:right w:val="nil"/>
            </w:tcBorders>
            <w:shd w:val="clear" w:color="auto" w:fill="auto"/>
            <w:noWrap/>
            <w:vAlign w:val="bottom"/>
            <w:hideMark/>
          </w:tcPr>
          <w:p w14:paraId="45B7DD27"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ΑΝ.ΕΛ:</w:t>
            </w:r>
          </w:p>
        </w:tc>
        <w:tc>
          <w:tcPr>
            <w:tcW w:w="1932" w:type="dxa"/>
            <w:tcBorders>
              <w:top w:val="nil"/>
              <w:left w:val="nil"/>
              <w:bottom w:val="nil"/>
              <w:right w:val="nil"/>
            </w:tcBorders>
            <w:shd w:val="clear" w:color="auto" w:fill="auto"/>
            <w:noWrap/>
            <w:vAlign w:val="bottom"/>
            <w:hideMark/>
          </w:tcPr>
          <w:p w14:paraId="45B7DD28"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D29"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D2A"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D2B"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D2C"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2D"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2E"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D2F" w14:textId="77777777" w:rsidR="001D688D" w:rsidRPr="003378F3" w:rsidRDefault="00D0192B">
            <w:pPr>
              <w:contextualSpacing/>
              <w:rPr>
                <w:rFonts w:ascii="Times New Roman" w:eastAsia="Times New Roman" w:hAnsi="Times New Roman" w:cs="Times New Roman"/>
                <w:sz w:val="20"/>
              </w:rPr>
            </w:pPr>
          </w:p>
        </w:tc>
      </w:tr>
      <w:tr w:rsidR="003C2D4C" w14:paraId="45B7DD3A" w14:textId="77777777">
        <w:trPr>
          <w:trHeight w:val="300"/>
        </w:trPr>
        <w:tc>
          <w:tcPr>
            <w:tcW w:w="2295" w:type="dxa"/>
            <w:tcBorders>
              <w:top w:val="nil"/>
              <w:left w:val="nil"/>
              <w:bottom w:val="nil"/>
              <w:right w:val="nil"/>
            </w:tcBorders>
            <w:shd w:val="clear" w:color="auto" w:fill="auto"/>
            <w:noWrap/>
            <w:vAlign w:val="bottom"/>
            <w:hideMark/>
          </w:tcPr>
          <w:p w14:paraId="45B7DD31"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ΠΟΤΑΜΙ:</w:t>
            </w:r>
          </w:p>
        </w:tc>
        <w:tc>
          <w:tcPr>
            <w:tcW w:w="1932" w:type="dxa"/>
            <w:tcBorders>
              <w:top w:val="nil"/>
              <w:left w:val="nil"/>
              <w:bottom w:val="nil"/>
              <w:right w:val="nil"/>
            </w:tcBorders>
            <w:shd w:val="clear" w:color="auto" w:fill="auto"/>
            <w:noWrap/>
            <w:vAlign w:val="bottom"/>
            <w:hideMark/>
          </w:tcPr>
          <w:p w14:paraId="45B7DD32"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D33"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D34"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ΠΡΝ</w:t>
            </w:r>
          </w:p>
        </w:tc>
        <w:tc>
          <w:tcPr>
            <w:tcW w:w="222" w:type="dxa"/>
            <w:tcBorders>
              <w:top w:val="nil"/>
              <w:left w:val="nil"/>
              <w:bottom w:val="nil"/>
              <w:right w:val="nil"/>
            </w:tcBorders>
            <w:shd w:val="clear" w:color="auto" w:fill="auto"/>
            <w:noWrap/>
            <w:vAlign w:val="bottom"/>
            <w:hideMark/>
          </w:tcPr>
          <w:p w14:paraId="45B7DD35"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D36"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37"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38"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D39" w14:textId="77777777" w:rsidR="001D688D" w:rsidRPr="003378F3" w:rsidRDefault="00D0192B">
            <w:pPr>
              <w:contextualSpacing/>
              <w:rPr>
                <w:rFonts w:ascii="Times New Roman" w:eastAsia="Times New Roman" w:hAnsi="Times New Roman" w:cs="Times New Roman"/>
                <w:sz w:val="20"/>
              </w:rPr>
            </w:pPr>
          </w:p>
        </w:tc>
      </w:tr>
      <w:tr w:rsidR="003C2D4C" w14:paraId="45B7DD43" w14:textId="77777777">
        <w:trPr>
          <w:trHeight w:val="300"/>
        </w:trPr>
        <w:tc>
          <w:tcPr>
            <w:tcW w:w="4227" w:type="dxa"/>
            <w:gridSpan w:val="2"/>
            <w:tcBorders>
              <w:top w:val="nil"/>
              <w:left w:val="nil"/>
              <w:bottom w:val="nil"/>
              <w:right w:val="nil"/>
            </w:tcBorders>
            <w:shd w:val="clear" w:color="auto" w:fill="auto"/>
            <w:noWrap/>
            <w:vAlign w:val="bottom"/>
            <w:hideMark/>
          </w:tcPr>
          <w:p w14:paraId="45B7DD3B"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ΕΝ. ΚΕΝΤΡΩΩΝ:</w:t>
            </w:r>
          </w:p>
        </w:tc>
        <w:tc>
          <w:tcPr>
            <w:tcW w:w="2947" w:type="dxa"/>
            <w:tcBorders>
              <w:top w:val="nil"/>
              <w:left w:val="nil"/>
              <w:bottom w:val="nil"/>
              <w:right w:val="nil"/>
            </w:tcBorders>
            <w:shd w:val="clear" w:color="auto" w:fill="auto"/>
            <w:noWrap/>
            <w:vAlign w:val="bottom"/>
            <w:hideMark/>
          </w:tcPr>
          <w:p w14:paraId="45B7DD3C" w14:textId="77777777" w:rsidR="001D688D" w:rsidRPr="003378F3" w:rsidRDefault="00D0192B">
            <w:pPr>
              <w:contextualSpacing/>
              <w:rPr>
                <w:rFonts w:ascii="Calibri" w:eastAsia="Times New Roman" w:hAnsi="Calibri" w:cs="Calibri"/>
                <w:color w:val="000000"/>
                <w:szCs w:val="24"/>
              </w:rPr>
            </w:pPr>
          </w:p>
        </w:tc>
        <w:tc>
          <w:tcPr>
            <w:tcW w:w="1141" w:type="dxa"/>
            <w:gridSpan w:val="2"/>
            <w:tcBorders>
              <w:top w:val="nil"/>
              <w:left w:val="nil"/>
              <w:bottom w:val="nil"/>
              <w:right w:val="nil"/>
            </w:tcBorders>
            <w:shd w:val="clear" w:color="auto" w:fill="auto"/>
            <w:noWrap/>
            <w:vAlign w:val="bottom"/>
            <w:hideMark/>
          </w:tcPr>
          <w:p w14:paraId="45B7DD3D"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ΠΡΝ</w:t>
            </w:r>
          </w:p>
        </w:tc>
        <w:tc>
          <w:tcPr>
            <w:tcW w:w="222" w:type="dxa"/>
            <w:tcBorders>
              <w:top w:val="nil"/>
              <w:left w:val="nil"/>
              <w:bottom w:val="nil"/>
              <w:right w:val="nil"/>
            </w:tcBorders>
            <w:shd w:val="clear" w:color="auto" w:fill="auto"/>
            <w:noWrap/>
            <w:vAlign w:val="bottom"/>
            <w:hideMark/>
          </w:tcPr>
          <w:p w14:paraId="45B7DD3E"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D3F"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40"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41"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D42" w14:textId="77777777" w:rsidR="001D688D" w:rsidRPr="003378F3" w:rsidRDefault="00D0192B">
            <w:pPr>
              <w:contextualSpacing/>
              <w:rPr>
                <w:rFonts w:ascii="Times New Roman" w:eastAsia="Times New Roman" w:hAnsi="Times New Roman" w:cs="Times New Roman"/>
                <w:sz w:val="20"/>
              </w:rPr>
            </w:pPr>
          </w:p>
        </w:tc>
      </w:tr>
      <w:tr w:rsidR="003C2D4C" w14:paraId="45B7DD4D" w14:textId="77777777">
        <w:trPr>
          <w:trHeight w:val="300"/>
        </w:trPr>
        <w:tc>
          <w:tcPr>
            <w:tcW w:w="2295" w:type="dxa"/>
            <w:tcBorders>
              <w:top w:val="nil"/>
              <w:left w:val="nil"/>
              <w:bottom w:val="nil"/>
              <w:right w:val="nil"/>
            </w:tcBorders>
            <w:shd w:val="clear" w:color="auto" w:fill="auto"/>
            <w:noWrap/>
            <w:vAlign w:val="bottom"/>
            <w:hideMark/>
          </w:tcPr>
          <w:p w14:paraId="45B7DD44" w14:textId="77777777" w:rsidR="001D688D" w:rsidRPr="003378F3" w:rsidRDefault="00D0192B">
            <w:pPr>
              <w:contextualSpacing/>
              <w:rPr>
                <w:rFonts w:ascii="Times New Roman" w:eastAsia="Times New Roman" w:hAnsi="Times New Roman" w:cs="Times New Roman"/>
                <w:sz w:val="20"/>
              </w:rPr>
            </w:pPr>
          </w:p>
        </w:tc>
        <w:tc>
          <w:tcPr>
            <w:tcW w:w="1932" w:type="dxa"/>
            <w:tcBorders>
              <w:top w:val="nil"/>
              <w:left w:val="nil"/>
              <w:bottom w:val="nil"/>
              <w:right w:val="nil"/>
            </w:tcBorders>
            <w:shd w:val="clear" w:color="auto" w:fill="auto"/>
            <w:noWrap/>
            <w:vAlign w:val="bottom"/>
            <w:hideMark/>
          </w:tcPr>
          <w:p w14:paraId="45B7DD45" w14:textId="77777777" w:rsidR="001D688D" w:rsidRPr="003378F3" w:rsidRDefault="00D0192B">
            <w:pPr>
              <w:contextualSpacing/>
              <w:rPr>
                <w:rFonts w:ascii="Times New Roman" w:eastAsia="Times New Roman" w:hAnsi="Times New Roman" w:cs="Times New Roman"/>
                <w:sz w:val="20"/>
              </w:rPr>
            </w:pPr>
          </w:p>
        </w:tc>
        <w:tc>
          <w:tcPr>
            <w:tcW w:w="2947" w:type="dxa"/>
            <w:tcBorders>
              <w:top w:val="nil"/>
              <w:left w:val="nil"/>
              <w:bottom w:val="nil"/>
              <w:right w:val="nil"/>
            </w:tcBorders>
            <w:shd w:val="clear" w:color="auto" w:fill="auto"/>
            <w:noWrap/>
            <w:vAlign w:val="bottom"/>
            <w:hideMark/>
          </w:tcPr>
          <w:p w14:paraId="45B7DD46"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D47"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48"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49"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4A"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4B"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D4C" w14:textId="77777777" w:rsidR="001D688D" w:rsidRPr="003378F3" w:rsidRDefault="00D0192B">
            <w:pPr>
              <w:contextualSpacing/>
              <w:rPr>
                <w:rFonts w:ascii="Times New Roman" w:eastAsia="Times New Roman" w:hAnsi="Times New Roman" w:cs="Times New Roman"/>
                <w:sz w:val="20"/>
              </w:rPr>
            </w:pPr>
          </w:p>
        </w:tc>
      </w:tr>
      <w:tr w:rsidR="003C2D4C" w14:paraId="45B7DD52" w14:textId="77777777">
        <w:trPr>
          <w:trHeight w:val="300"/>
        </w:trPr>
        <w:tc>
          <w:tcPr>
            <w:tcW w:w="2295" w:type="dxa"/>
            <w:tcBorders>
              <w:top w:val="nil"/>
              <w:left w:val="nil"/>
              <w:bottom w:val="nil"/>
              <w:right w:val="nil"/>
            </w:tcBorders>
            <w:shd w:val="clear" w:color="auto" w:fill="auto"/>
            <w:noWrap/>
            <w:vAlign w:val="bottom"/>
            <w:hideMark/>
          </w:tcPr>
          <w:p w14:paraId="45B7DD4E" w14:textId="77777777" w:rsidR="001D688D" w:rsidRPr="003378F3" w:rsidRDefault="00D0192B">
            <w:pPr>
              <w:contextualSpacing/>
              <w:rPr>
                <w:rFonts w:ascii="Times New Roman" w:eastAsia="Times New Roman" w:hAnsi="Times New Roman" w:cs="Times New Roman"/>
                <w:sz w:val="20"/>
              </w:rPr>
            </w:pPr>
          </w:p>
        </w:tc>
        <w:tc>
          <w:tcPr>
            <w:tcW w:w="6686" w:type="dxa"/>
            <w:gridSpan w:val="7"/>
            <w:tcBorders>
              <w:top w:val="nil"/>
              <w:left w:val="nil"/>
              <w:bottom w:val="nil"/>
              <w:right w:val="nil"/>
            </w:tcBorders>
            <w:shd w:val="clear" w:color="auto" w:fill="auto"/>
            <w:noWrap/>
            <w:vAlign w:val="bottom"/>
            <w:hideMark/>
          </w:tcPr>
          <w:p w14:paraId="45B7DD4F"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Ακροτελεύτιο Άρθρο ως έχει    ΔΕΚΤΟ ΚΑΤΑ ΠΛΕΙΟΨΗΦΙΑ</w:t>
            </w:r>
          </w:p>
        </w:tc>
        <w:tc>
          <w:tcPr>
            <w:tcW w:w="222" w:type="dxa"/>
            <w:tcBorders>
              <w:top w:val="nil"/>
              <w:left w:val="nil"/>
              <w:bottom w:val="nil"/>
              <w:right w:val="nil"/>
            </w:tcBorders>
            <w:shd w:val="clear" w:color="auto" w:fill="auto"/>
            <w:noWrap/>
            <w:vAlign w:val="bottom"/>
            <w:hideMark/>
          </w:tcPr>
          <w:p w14:paraId="45B7DD50" w14:textId="77777777" w:rsidR="001D688D" w:rsidRPr="003378F3" w:rsidRDefault="00D0192B">
            <w:pPr>
              <w:contextualSpacing/>
              <w:rPr>
                <w:rFonts w:ascii="Calibri" w:eastAsia="Times New Roman" w:hAnsi="Calibri" w:cs="Calibri"/>
                <w:color w:val="000000"/>
                <w:szCs w:val="24"/>
              </w:rPr>
            </w:pPr>
          </w:p>
        </w:tc>
        <w:tc>
          <w:tcPr>
            <w:tcW w:w="40" w:type="dxa"/>
            <w:tcBorders>
              <w:top w:val="nil"/>
              <w:left w:val="nil"/>
              <w:bottom w:val="nil"/>
              <w:right w:val="nil"/>
            </w:tcBorders>
            <w:shd w:val="clear" w:color="auto" w:fill="auto"/>
            <w:noWrap/>
            <w:vAlign w:val="bottom"/>
            <w:hideMark/>
          </w:tcPr>
          <w:p w14:paraId="45B7DD51" w14:textId="77777777" w:rsidR="001D688D" w:rsidRPr="003378F3" w:rsidRDefault="00D0192B">
            <w:pPr>
              <w:contextualSpacing/>
              <w:rPr>
                <w:rFonts w:ascii="Times New Roman" w:eastAsia="Times New Roman" w:hAnsi="Times New Roman" w:cs="Times New Roman"/>
                <w:sz w:val="20"/>
              </w:rPr>
            </w:pPr>
          </w:p>
        </w:tc>
      </w:tr>
      <w:tr w:rsidR="003C2D4C" w14:paraId="45B7DD5C" w14:textId="77777777">
        <w:trPr>
          <w:trHeight w:val="300"/>
        </w:trPr>
        <w:tc>
          <w:tcPr>
            <w:tcW w:w="2295" w:type="dxa"/>
            <w:tcBorders>
              <w:top w:val="nil"/>
              <w:left w:val="nil"/>
              <w:bottom w:val="nil"/>
              <w:right w:val="nil"/>
            </w:tcBorders>
            <w:shd w:val="clear" w:color="auto" w:fill="auto"/>
            <w:noWrap/>
            <w:vAlign w:val="bottom"/>
            <w:hideMark/>
          </w:tcPr>
          <w:p w14:paraId="45B7DD53"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ΣΥΡΙΖΑ:</w:t>
            </w:r>
          </w:p>
        </w:tc>
        <w:tc>
          <w:tcPr>
            <w:tcW w:w="1932" w:type="dxa"/>
            <w:tcBorders>
              <w:top w:val="nil"/>
              <w:left w:val="nil"/>
              <w:bottom w:val="nil"/>
              <w:right w:val="nil"/>
            </w:tcBorders>
            <w:shd w:val="clear" w:color="auto" w:fill="auto"/>
            <w:noWrap/>
            <w:vAlign w:val="bottom"/>
            <w:hideMark/>
          </w:tcPr>
          <w:p w14:paraId="45B7DD54"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D55"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D56"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D57"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D58"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59"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5A"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D5B" w14:textId="77777777" w:rsidR="001D688D" w:rsidRPr="003378F3" w:rsidRDefault="00D0192B">
            <w:pPr>
              <w:contextualSpacing/>
              <w:rPr>
                <w:rFonts w:ascii="Times New Roman" w:eastAsia="Times New Roman" w:hAnsi="Times New Roman" w:cs="Times New Roman"/>
                <w:sz w:val="20"/>
              </w:rPr>
            </w:pPr>
          </w:p>
        </w:tc>
      </w:tr>
      <w:tr w:rsidR="003C2D4C" w14:paraId="45B7DD66" w14:textId="77777777">
        <w:trPr>
          <w:trHeight w:val="300"/>
        </w:trPr>
        <w:tc>
          <w:tcPr>
            <w:tcW w:w="2295" w:type="dxa"/>
            <w:tcBorders>
              <w:top w:val="nil"/>
              <w:left w:val="nil"/>
              <w:bottom w:val="nil"/>
              <w:right w:val="nil"/>
            </w:tcBorders>
            <w:shd w:val="clear" w:color="auto" w:fill="auto"/>
            <w:noWrap/>
            <w:vAlign w:val="bottom"/>
            <w:hideMark/>
          </w:tcPr>
          <w:p w14:paraId="45B7DD5D"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Ν.Δ:</w:t>
            </w:r>
          </w:p>
        </w:tc>
        <w:tc>
          <w:tcPr>
            <w:tcW w:w="1932" w:type="dxa"/>
            <w:tcBorders>
              <w:top w:val="nil"/>
              <w:left w:val="nil"/>
              <w:bottom w:val="nil"/>
              <w:right w:val="nil"/>
            </w:tcBorders>
            <w:shd w:val="clear" w:color="auto" w:fill="auto"/>
            <w:noWrap/>
            <w:vAlign w:val="bottom"/>
            <w:hideMark/>
          </w:tcPr>
          <w:p w14:paraId="45B7DD5E"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D5F"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D60"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D61"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D62"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63"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64"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D65" w14:textId="77777777" w:rsidR="001D688D" w:rsidRPr="003378F3" w:rsidRDefault="00D0192B">
            <w:pPr>
              <w:contextualSpacing/>
              <w:rPr>
                <w:rFonts w:ascii="Times New Roman" w:eastAsia="Times New Roman" w:hAnsi="Times New Roman" w:cs="Times New Roman"/>
                <w:sz w:val="20"/>
              </w:rPr>
            </w:pPr>
          </w:p>
        </w:tc>
      </w:tr>
      <w:tr w:rsidR="003C2D4C" w14:paraId="45B7DD70" w14:textId="77777777">
        <w:trPr>
          <w:trHeight w:val="300"/>
        </w:trPr>
        <w:tc>
          <w:tcPr>
            <w:tcW w:w="2295" w:type="dxa"/>
            <w:tcBorders>
              <w:top w:val="nil"/>
              <w:left w:val="nil"/>
              <w:bottom w:val="nil"/>
              <w:right w:val="nil"/>
            </w:tcBorders>
            <w:shd w:val="clear" w:color="auto" w:fill="auto"/>
            <w:noWrap/>
            <w:vAlign w:val="bottom"/>
            <w:hideMark/>
          </w:tcPr>
          <w:p w14:paraId="45B7DD67"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ΔΗ.ΣΥ:</w:t>
            </w:r>
          </w:p>
        </w:tc>
        <w:tc>
          <w:tcPr>
            <w:tcW w:w="1932" w:type="dxa"/>
            <w:tcBorders>
              <w:top w:val="nil"/>
              <w:left w:val="nil"/>
              <w:bottom w:val="nil"/>
              <w:right w:val="nil"/>
            </w:tcBorders>
            <w:shd w:val="clear" w:color="auto" w:fill="auto"/>
            <w:noWrap/>
            <w:vAlign w:val="bottom"/>
            <w:hideMark/>
          </w:tcPr>
          <w:p w14:paraId="45B7DD68"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D69"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D6A"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D6B"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D6C"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6D"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6E"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D6F" w14:textId="77777777" w:rsidR="001D688D" w:rsidRPr="003378F3" w:rsidRDefault="00D0192B">
            <w:pPr>
              <w:contextualSpacing/>
              <w:rPr>
                <w:rFonts w:ascii="Times New Roman" w:eastAsia="Times New Roman" w:hAnsi="Times New Roman" w:cs="Times New Roman"/>
                <w:sz w:val="20"/>
              </w:rPr>
            </w:pPr>
          </w:p>
        </w:tc>
      </w:tr>
      <w:tr w:rsidR="003C2D4C" w14:paraId="45B7DD7A" w14:textId="77777777">
        <w:trPr>
          <w:trHeight w:val="300"/>
        </w:trPr>
        <w:tc>
          <w:tcPr>
            <w:tcW w:w="2295" w:type="dxa"/>
            <w:tcBorders>
              <w:top w:val="nil"/>
              <w:left w:val="nil"/>
              <w:bottom w:val="nil"/>
              <w:right w:val="nil"/>
            </w:tcBorders>
            <w:shd w:val="clear" w:color="auto" w:fill="auto"/>
            <w:noWrap/>
            <w:vAlign w:val="bottom"/>
            <w:hideMark/>
          </w:tcPr>
          <w:p w14:paraId="45B7DD71"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Χ.Α:</w:t>
            </w:r>
          </w:p>
        </w:tc>
        <w:tc>
          <w:tcPr>
            <w:tcW w:w="1932" w:type="dxa"/>
            <w:tcBorders>
              <w:top w:val="nil"/>
              <w:left w:val="nil"/>
              <w:bottom w:val="nil"/>
              <w:right w:val="nil"/>
            </w:tcBorders>
            <w:shd w:val="clear" w:color="auto" w:fill="auto"/>
            <w:noWrap/>
            <w:vAlign w:val="bottom"/>
            <w:hideMark/>
          </w:tcPr>
          <w:p w14:paraId="45B7DD72"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D73"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D74"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45B7DD75"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D76"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77"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78"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D79" w14:textId="77777777" w:rsidR="001D688D" w:rsidRPr="003378F3" w:rsidRDefault="00D0192B">
            <w:pPr>
              <w:contextualSpacing/>
              <w:rPr>
                <w:rFonts w:ascii="Times New Roman" w:eastAsia="Times New Roman" w:hAnsi="Times New Roman" w:cs="Times New Roman"/>
                <w:sz w:val="20"/>
              </w:rPr>
            </w:pPr>
          </w:p>
        </w:tc>
      </w:tr>
      <w:tr w:rsidR="003C2D4C" w14:paraId="45B7DD84" w14:textId="77777777">
        <w:trPr>
          <w:trHeight w:val="300"/>
        </w:trPr>
        <w:tc>
          <w:tcPr>
            <w:tcW w:w="2295" w:type="dxa"/>
            <w:tcBorders>
              <w:top w:val="nil"/>
              <w:left w:val="nil"/>
              <w:bottom w:val="nil"/>
              <w:right w:val="nil"/>
            </w:tcBorders>
            <w:shd w:val="clear" w:color="auto" w:fill="auto"/>
            <w:noWrap/>
            <w:vAlign w:val="bottom"/>
            <w:hideMark/>
          </w:tcPr>
          <w:p w14:paraId="45B7DD7B"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Κ.Κ.Ε:</w:t>
            </w:r>
          </w:p>
        </w:tc>
        <w:tc>
          <w:tcPr>
            <w:tcW w:w="1932" w:type="dxa"/>
            <w:tcBorders>
              <w:top w:val="nil"/>
              <w:left w:val="nil"/>
              <w:bottom w:val="nil"/>
              <w:right w:val="nil"/>
            </w:tcBorders>
            <w:shd w:val="clear" w:color="auto" w:fill="auto"/>
            <w:noWrap/>
            <w:vAlign w:val="bottom"/>
            <w:hideMark/>
          </w:tcPr>
          <w:p w14:paraId="45B7DD7C"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D7D"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D7E"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45B7DD7F"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D80"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81"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82"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D83" w14:textId="77777777" w:rsidR="001D688D" w:rsidRPr="003378F3" w:rsidRDefault="00D0192B">
            <w:pPr>
              <w:contextualSpacing/>
              <w:rPr>
                <w:rFonts w:ascii="Times New Roman" w:eastAsia="Times New Roman" w:hAnsi="Times New Roman" w:cs="Times New Roman"/>
                <w:sz w:val="20"/>
              </w:rPr>
            </w:pPr>
          </w:p>
        </w:tc>
      </w:tr>
      <w:tr w:rsidR="003C2D4C" w14:paraId="45B7DD8E" w14:textId="77777777">
        <w:trPr>
          <w:trHeight w:val="300"/>
        </w:trPr>
        <w:tc>
          <w:tcPr>
            <w:tcW w:w="2295" w:type="dxa"/>
            <w:tcBorders>
              <w:top w:val="nil"/>
              <w:left w:val="nil"/>
              <w:bottom w:val="nil"/>
              <w:right w:val="nil"/>
            </w:tcBorders>
            <w:shd w:val="clear" w:color="auto" w:fill="auto"/>
            <w:noWrap/>
            <w:vAlign w:val="bottom"/>
            <w:hideMark/>
          </w:tcPr>
          <w:p w14:paraId="45B7DD85"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ΑΝ.ΕΛ:</w:t>
            </w:r>
          </w:p>
        </w:tc>
        <w:tc>
          <w:tcPr>
            <w:tcW w:w="1932" w:type="dxa"/>
            <w:tcBorders>
              <w:top w:val="nil"/>
              <w:left w:val="nil"/>
              <w:bottom w:val="nil"/>
              <w:right w:val="nil"/>
            </w:tcBorders>
            <w:shd w:val="clear" w:color="auto" w:fill="auto"/>
            <w:noWrap/>
            <w:vAlign w:val="bottom"/>
            <w:hideMark/>
          </w:tcPr>
          <w:p w14:paraId="45B7DD86"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D87"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D88"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D89"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D8A"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8B"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8C"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D8D" w14:textId="77777777" w:rsidR="001D688D" w:rsidRPr="003378F3" w:rsidRDefault="00D0192B">
            <w:pPr>
              <w:contextualSpacing/>
              <w:rPr>
                <w:rFonts w:ascii="Times New Roman" w:eastAsia="Times New Roman" w:hAnsi="Times New Roman" w:cs="Times New Roman"/>
                <w:sz w:val="20"/>
              </w:rPr>
            </w:pPr>
          </w:p>
        </w:tc>
      </w:tr>
      <w:tr w:rsidR="003C2D4C" w14:paraId="45B7DD98" w14:textId="77777777">
        <w:trPr>
          <w:trHeight w:val="300"/>
        </w:trPr>
        <w:tc>
          <w:tcPr>
            <w:tcW w:w="2295" w:type="dxa"/>
            <w:tcBorders>
              <w:top w:val="nil"/>
              <w:left w:val="nil"/>
              <w:bottom w:val="nil"/>
              <w:right w:val="nil"/>
            </w:tcBorders>
            <w:shd w:val="clear" w:color="auto" w:fill="auto"/>
            <w:noWrap/>
            <w:vAlign w:val="bottom"/>
            <w:hideMark/>
          </w:tcPr>
          <w:p w14:paraId="45B7DD8F"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ΠΟΤΑΜΙ:</w:t>
            </w:r>
          </w:p>
        </w:tc>
        <w:tc>
          <w:tcPr>
            <w:tcW w:w="1932" w:type="dxa"/>
            <w:tcBorders>
              <w:top w:val="nil"/>
              <w:left w:val="nil"/>
              <w:bottom w:val="nil"/>
              <w:right w:val="nil"/>
            </w:tcBorders>
            <w:shd w:val="clear" w:color="auto" w:fill="auto"/>
            <w:noWrap/>
            <w:vAlign w:val="bottom"/>
            <w:hideMark/>
          </w:tcPr>
          <w:p w14:paraId="45B7DD90"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D91"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D92"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D93"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D94"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95"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96"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D97" w14:textId="77777777" w:rsidR="001D688D" w:rsidRPr="003378F3" w:rsidRDefault="00D0192B">
            <w:pPr>
              <w:contextualSpacing/>
              <w:rPr>
                <w:rFonts w:ascii="Times New Roman" w:eastAsia="Times New Roman" w:hAnsi="Times New Roman" w:cs="Times New Roman"/>
                <w:sz w:val="20"/>
              </w:rPr>
            </w:pPr>
          </w:p>
        </w:tc>
      </w:tr>
      <w:tr w:rsidR="003C2D4C" w14:paraId="45B7DDA1" w14:textId="77777777">
        <w:trPr>
          <w:trHeight w:val="300"/>
        </w:trPr>
        <w:tc>
          <w:tcPr>
            <w:tcW w:w="4227" w:type="dxa"/>
            <w:gridSpan w:val="2"/>
            <w:tcBorders>
              <w:top w:val="nil"/>
              <w:left w:val="nil"/>
              <w:bottom w:val="nil"/>
              <w:right w:val="nil"/>
            </w:tcBorders>
            <w:shd w:val="clear" w:color="auto" w:fill="auto"/>
            <w:noWrap/>
            <w:vAlign w:val="bottom"/>
            <w:hideMark/>
          </w:tcPr>
          <w:p w14:paraId="45B7DD99"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ΕΝ. ΚΕΝΤΡΩΩΝ:</w:t>
            </w:r>
          </w:p>
        </w:tc>
        <w:tc>
          <w:tcPr>
            <w:tcW w:w="2947" w:type="dxa"/>
            <w:tcBorders>
              <w:top w:val="nil"/>
              <w:left w:val="nil"/>
              <w:bottom w:val="nil"/>
              <w:right w:val="nil"/>
            </w:tcBorders>
            <w:shd w:val="clear" w:color="auto" w:fill="auto"/>
            <w:noWrap/>
            <w:vAlign w:val="bottom"/>
            <w:hideMark/>
          </w:tcPr>
          <w:p w14:paraId="45B7DD9A" w14:textId="77777777" w:rsidR="001D688D" w:rsidRPr="003378F3" w:rsidRDefault="00D0192B">
            <w:pPr>
              <w:contextualSpacing/>
              <w:rPr>
                <w:rFonts w:ascii="Calibri" w:eastAsia="Times New Roman" w:hAnsi="Calibri" w:cs="Calibri"/>
                <w:color w:val="000000"/>
                <w:szCs w:val="24"/>
              </w:rPr>
            </w:pPr>
          </w:p>
        </w:tc>
        <w:tc>
          <w:tcPr>
            <w:tcW w:w="1141" w:type="dxa"/>
            <w:gridSpan w:val="2"/>
            <w:tcBorders>
              <w:top w:val="nil"/>
              <w:left w:val="nil"/>
              <w:bottom w:val="nil"/>
              <w:right w:val="nil"/>
            </w:tcBorders>
            <w:shd w:val="clear" w:color="auto" w:fill="auto"/>
            <w:noWrap/>
            <w:vAlign w:val="bottom"/>
            <w:hideMark/>
          </w:tcPr>
          <w:p w14:paraId="45B7DD9B"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ΠΡΝ</w:t>
            </w:r>
          </w:p>
        </w:tc>
        <w:tc>
          <w:tcPr>
            <w:tcW w:w="222" w:type="dxa"/>
            <w:tcBorders>
              <w:top w:val="nil"/>
              <w:left w:val="nil"/>
              <w:bottom w:val="nil"/>
              <w:right w:val="nil"/>
            </w:tcBorders>
            <w:shd w:val="clear" w:color="auto" w:fill="auto"/>
            <w:noWrap/>
            <w:vAlign w:val="bottom"/>
            <w:hideMark/>
          </w:tcPr>
          <w:p w14:paraId="45B7DD9C"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D9D"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9E"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9F"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DA0" w14:textId="77777777" w:rsidR="001D688D" w:rsidRPr="003378F3" w:rsidRDefault="00D0192B">
            <w:pPr>
              <w:contextualSpacing/>
              <w:rPr>
                <w:rFonts w:ascii="Times New Roman" w:eastAsia="Times New Roman" w:hAnsi="Times New Roman" w:cs="Times New Roman"/>
                <w:sz w:val="20"/>
              </w:rPr>
            </w:pPr>
          </w:p>
        </w:tc>
      </w:tr>
      <w:tr w:rsidR="003C2D4C" w14:paraId="45B7DDAB" w14:textId="77777777">
        <w:trPr>
          <w:trHeight w:val="300"/>
        </w:trPr>
        <w:tc>
          <w:tcPr>
            <w:tcW w:w="2295" w:type="dxa"/>
            <w:tcBorders>
              <w:top w:val="nil"/>
              <w:left w:val="nil"/>
              <w:bottom w:val="nil"/>
              <w:right w:val="nil"/>
            </w:tcBorders>
            <w:shd w:val="clear" w:color="auto" w:fill="auto"/>
            <w:noWrap/>
            <w:vAlign w:val="bottom"/>
            <w:hideMark/>
          </w:tcPr>
          <w:p w14:paraId="45B7DDA2" w14:textId="77777777" w:rsidR="001D688D" w:rsidRPr="003378F3" w:rsidRDefault="00D0192B">
            <w:pPr>
              <w:contextualSpacing/>
              <w:rPr>
                <w:rFonts w:ascii="Times New Roman" w:eastAsia="Times New Roman" w:hAnsi="Times New Roman" w:cs="Times New Roman"/>
                <w:sz w:val="20"/>
              </w:rPr>
            </w:pPr>
          </w:p>
        </w:tc>
        <w:tc>
          <w:tcPr>
            <w:tcW w:w="1932" w:type="dxa"/>
            <w:tcBorders>
              <w:top w:val="nil"/>
              <w:left w:val="nil"/>
              <w:bottom w:val="nil"/>
              <w:right w:val="nil"/>
            </w:tcBorders>
            <w:shd w:val="clear" w:color="auto" w:fill="auto"/>
            <w:noWrap/>
            <w:vAlign w:val="bottom"/>
            <w:hideMark/>
          </w:tcPr>
          <w:p w14:paraId="45B7DDA3" w14:textId="77777777" w:rsidR="001D688D" w:rsidRPr="003378F3" w:rsidRDefault="00D0192B">
            <w:pPr>
              <w:contextualSpacing/>
              <w:rPr>
                <w:rFonts w:ascii="Times New Roman" w:eastAsia="Times New Roman" w:hAnsi="Times New Roman" w:cs="Times New Roman"/>
                <w:sz w:val="20"/>
              </w:rPr>
            </w:pPr>
          </w:p>
        </w:tc>
        <w:tc>
          <w:tcPr>
            <w:tcW w:w="2947" w:type="dxa"/>
            <w:tcBorders>
              <w:top w:val="nil"/>
              <w:left w:val="nil"/>
              <w:bottom w:val="nil"/>
              <w:right w:val="nil"/>
            </w:tcBorders>
            <w:shd w:val="clear" w:color="auto" w:fill="auto"/>
            <w:noWrap/>
            <w:vAlign w:val="bottom"/>
            <w:hideMark/>
          </w:tcPr>
          <w:p w14:paraId="45B7DDA4"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DA5"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A6"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A7"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A8"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A9"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DAA" w14:textId="77777777" w:rsidR="001D688D" w:rsidRPr="003378F3" w:rsidRDefault="00D0192B">
            <w:pPr>
              <w:contextualSpacing/>
              <w:rPr>
                <w:rFonts w:ascii="Times New Roman" w:eastAsia="Times New Roman" w:hAnsi="Times New Roman" w:cs="Times New Roman"/>
                <w:sz w:val="20"/>
              </w:rPr>
            </w:pPr>
          </w:p>
        </w:tc>
      </w:tr>
      <w:tr w:rsidR="003C2D4C" w14:paraId="45B7DDB1" w14:textId="77777777">
        <w:trPr>
          <w:trHeight w:val="300"/>
        </w:trPr>
        <w:tc>
          <w:tcPr>
            <w:tcW w:w="2295" w:type="dxa"/>
            <w:tcBorders>
              <w:top w:val="nil"/>
              <w:left w:val="nil"/>
              <w:bottom w:val="nil"/>
              <w:right w:val="nil"/>
            </w:tcBorders>
            <w:shd w:val="clear" w:color="auto" w:fill="auto"/>
            <w:noWrap/>
            <w:vAlign w:val="bottom"/>
            <w:hideMark/>
          </w:tcPr>
          <w:p w14:paraId="45B7DDAC" w14:textId="77777777" w:rsidR="001D688D" w:rsidRPr="003378F3" w:rsidRDefault="00D0192B">
            <w:pPr>
              <w:contextualSpacing/>
              <w:rPr>
                <w:rFonts w:ascii="Times New Roman" w:eastAsia="Times New Roman" w:hAnsi="Times New Roman" w:cs="Times New Roman"/>
                <w:sz w:val="20"/>
              </w:rPr>
            </w:pPr>
          </w:p>
        </w:tc>
        <w:tc>
          <w:tcPr>
            <w:tcW w:w="6464" w:type="dxa"/>
            <w:gridSpan w:val="6"/>
            <w:tcBorders>
              <w:top w:val="nil"/>
              <w:left w:val="nil"/>
              <w:bottom w:val="nil"/>
              <w:right w:val="nil"/>
            </w:tcBorders>
            <w:shd w:val="clear" w:color="auto" w:fill="auto"/>
            <w:noWrap/>
            <w:vAlign w:val="bottom"/>
            <w:hideMark/>
          </w:tcPr>
          <w:p w14:paraId="45B7DDAD"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Επί του Συνόλου    ΔΕΚΤΟ ΚΑΤΑ ΠΛΕΙΟΨΗΦΙΑ</w:t>
            </w:r>
          </w:p>
        </w:tc>
        <w:tc>
          <w:tcPr>
            <w:tcW w:w="222" w:type="dxa"/>
            <w:tcBorders>
              <w:top w:val="nil"/>
              <w:left w:val="nil"/>
              <w:bottom w:val="nil"/>
              <w:right w:val="nil"/>
            </w:tcBorders>
            <w:shd w:val="clear" w:color="auto" w:fill="auto"/>
            <w:noWrap/>
            <w:vAlign w:val="bottom"/>
            <w:hideMark/>
          </w:tcPr>
          <w:p w14:paraId="45B7DDAE"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DAF"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DB0" w14:textId="77777777" w:rsidR="001D688D" w:rsidRPr="003378F3" w:rsidRDefault="00D0192B">
            <w:pPr>
              <w:contextualSpacing/>
              <w:rPr>
                <w:rFonts w:ascii="Times New Roman" w:eastAsia="Times New Roman" w:hAnsi="Times New Roman" w:cs="Times New Roman"/>
                <w:sz w:val="20"/>
              </w:rPr>
            </w:pPr>
          </w:p>
        </w:tc>
      </w:tr>
      <w:tr w:rsidR="003C2D4C" w14:paraId="45B7DDBB" w14:textId="77777777">
        <w:trPr>
          <w:trHeight w:val="300"/>
        </w:trPr>
        <w:tc>
          <w:tcPr>
            <w:tcW w:w="2295" w:type="dxa"/>
            <w:tcBorders>
              <w:top w:val="nil"/>
              <w:left w:val="nil"/>
              <w:bottom w:val="nil"/>
              <w:right w:val="nil"/>
            </w:tcBorders>
            <w:shd w:val="clear" w:color="auto" w:fill="auto"/>
            <w:noWrap/>
            <w:vAlign w:val="bottom"/>
            <w:hideMark/>
          </w:tcPr>
          <w:p w14:paraId="45B7DDB2"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ΣΥΡΙΖΑ:</w:t>
            </w:r>
          </w:p>
        </w:tc>
        <w:tc>
          <w:tcPr>
            <w:tcW w:w="1932" w:type="dxa"/>
            <w:tcBorders>
              <w:top w:val="nil"/>
              <w:left w:val="nil"/>
              <w:bottom w:val="nil"/>
              <w:right w:val="nil"/>
            </w:tcBorders>
            <w:shd w:val="clear" w:color="auto" w:fill="auto"/>
            <w:noWrap/>
            <w:vAlign w:val="bottom"/>
            <w:hideMark/>
          </w:tcPr>
          <w:p w14:paraId="45B7DDB3"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DB4"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DB5"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DB6"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DB7"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B8"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B9"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DBA" w14:textId="77777777" w:rsidR="001D688D" w:rsidRPr="003378F3" w:rsidRDefault="00D0192B">
            <w:pPr>
              <w:contextualSpacing/>
              <w:rPr>
                <w:rFonts w:ascii="Times New Roman" w:eastAsia="Times New Roman" w:hAnsi="Times New Roman" w:cs="Times New Roman"/>
                <w:sz w:val="20"/>
              </w:rPr>
            </w:pPr>
          </w:p>
        </w:tc>
      </w:tr>
      <w:tr w:rsidR="003C2D4C" w14:paraId="45B7DDC5" w14:textId="77777777">
        <w:trPr>
          <w:trHeight w:val="300"/>
        </w:trPr>
        <w:tc>
          <w:tcPr>
            <w:tcW w:w="2295" w:type="dxa"/>
            <w:tcBorders>
              <w:top w:val="nil"/>
              <w:left w:val="nil"/>
              <w:bottom w:val="nil"/>
              <w:right w:val="nil"/>
            </w:tcBorders>
            <w:shd w:val="clear" w:color="auto" w:fill="auto"/>
            <w:noWrap/>
            <w:vAlign w:val="bottom"/>
            <w:hideMark/>
          </w:tcPr>
          <w:p w14:paraId="45B7DDBC"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Ν.Δ:</w:t>
            </w:r>
          </w:p>
        </w:tc>
        <w:tc>
          <w:tcPr>
            <w:tcW w:w="1932" w:type="dxa"/>
            <w:tcBorders>
              <w:top w:val="nil"/>
              <w:left w:val="nil"/>
              <w:bottom w:val="nil"/>
              <w:right w:val="nil"/>
            </w:tcBorders>
            <w:shd w:val="clear" w:color="auto" w:fill="auto"/>
            <w:noWrap/>
            <w:vAlign w:val="bottom"/>
            <w:hideMark/>
          </w:tcPr>
          <w:p w14:paraId="45B7DDBD"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DBE"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DBF"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DC0"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DC1"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C2"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C3"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DC4" w14:textId="77777777" w:rsidR="001D688D" w:rsidRPr="003378F3" w:rsidRDefault="00D0192B">
            <w:pPr>
              <w:contextualSpacing/>
              <w:rPr>
                <w:rFonts w:ascii="Times New Roman" w:eastAsia="Times New Roman" w:hAnsi="Times New Roman" w:cs="Times New Roman"/>
                <w:sz w:val="20"/>
              </w:rPr>
            </w:pPr>
          </w:p>
        </w:tc>
      </w:tr>
      <w:tr w:rsidR="003C2D4C" w14:paraId="45B7DDCF" w14:textId="77777777">
        <w:trPr>
          <w:trHeight w:val="300"/>
        </w:trPr>
        <w:tc>
          <w:tcPr>
            <w:tcW w:w="2295" w:type="dxa"/>
            <w:tcBorders>
              <w:top w:val="nil"/>
              <w:left w:val="nil"/>
              <w:bottom w:val="nil"/>
              <w:right w:val="nil"/>
            </w:tcBorders>
            <w:shd w:val="clear" w:color="auto" w:fill="auto"/>
            <w:noWrap/>
            <w:vAlign w:val="bottom"/>
            <w:hideMark/>
          </w:tcPr>
          <w:p w14:paraId="45B7DDC6"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ΔΗ.ΣΥ:</w:t>
            </w:r>
          </w:p>
        </w:tc>
        <w:tc>
          <w:tcPr>
            <w:tcW w:w="1932" w:type="dxa"/>
            <w:tcBorders>
              <w:top w:val="nil"/>
              <w:left w:val="nil"/>
              <w:bottom w:val="nil"/>
              <w:right w:val="nil"/>
            </w:tcBorders>
            <w:shd w:val="clear" w:color="auto" w:fill="auto"/>
            <w:noWrap/>
            <w:vAlign w:val="bottom"/>
            <w:hideMark/>
          </w:tcPr>
          <w:p w14:paraId="45B7DDC7"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DC8"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DC9"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DCA"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DCB"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CC"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CD"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DCE" w14:textId="77777777" w:rsidR="001D688D" w:rsidRPr="003378F3" w:rsidRDefault="00D0192B">
            <w:pPr>
              <w:contextualSpacing/>
              <w:rPr>
                <w:rFonts w:ascii="Times New Roman" w:eastAsia="Times New Roman" w:hAnsi="Times New Roman" w:cs="Times New Roman"/>
                <w:sz w:val="20"/>
              </w:rPr>
            </w:pPr>
          </w:p>
        </w:tc>
      </w:tr>
      <w:tr w:rsidR="003C2D4C" w14:paraId="45B7DDD9" w14:textId="77777777">
        <w:trPr>
          <w:trHeight w:val="300"/>
        </w:trPr>
        <w:tc>
          <w:tcPr>
            <w:tcW w:w="2295" w:type="dxa"/>
            <w:tcBorders>
              <w:top w:val="nil"/>
              <w:left w:val="nil"/>
              <w:bottom w:val="nil"/>
              <w:right w:val="nil"/>
            </w:tcBorders>
            <w:shd w:val="clear" w:color="auto" w:fill="auto"/>
            <w:noWrap/>
            <w:vAlign w:val="bottom"/>
            <w:hideMark/>
          </w:tcPr>
          <w:p w14:paraId="45B7DDD0"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Χ.Α:</w:t>
            </w:r>
          </w:p>
        </w:tc>
        <w:tc>
          <w:tcPr>
            <w:tcW w:w="1932" w:type="dxa"/>
            <w:tcBorders>
              <w:top w:val="nil"/>
              <w:left w:val="nil"/>
              <w:bottom w:val="nil"/>
              <w:right w:val="nil"/>
            </w:tcBorders>
            <w:shd w:val="clear" w:color="auto" w:fill="auto"/>
            <w:noWrap/>
            <w:vAlign w:val="bottom"/>
            <w:hideMark/>
          </w:tcPr>
          <w:p w14:paraId="45B7DDD1"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DD2"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DD3"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45B7DDD4"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DD5"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D6"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D7"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DD8" w14:textId="77777777" w:rsidR="001D688D" w:rsidRPr="003378F3" w:rsidRDefault="00D0192B">
            <w:pPr>
              <w:contextualSpacing/>
              <w:rPr>
                <w:rFonts w:ascii="Times New Roman" w:eastAsia="Times New Roman" w:hAnsi="Times New Roman" w:cs="Times New Roman"/>
                <w:sz w:val="20"/>
              </w:rPr>
            </w:pPr>
          </w:p>
        </w:tc>
      </w:tr>
      <w:tr w:rsidR="003C2D4C" w14:paraId="45B7DDE3" w14:textId="77777777">
        <w:trPr>
          <w:trHeight w:val="300"/>
        </w:trPr>
        <w:tc>
          <w:tcPr>
            <w:tcW w:w="2295" w:type="dxa"/>
            <w:tcBorders>
              <w:top w:val="nil"/>
              <w:left w:val="nil"/>
              <w:bottom w:val="nil"/>
              <w:right w:val="nil"/>
            </w:tcBorders>
            <w:shd w:val="clear" w:color="auto" w:fill="auto"/>
            <w:noWrap/>
            <w:vAlign w:val="bottom"/>
            <w:hideMark/>
          </w:tcPr>
          <w:p w14:paraId="45B7DDDA"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Κ.Κ.Ε:</w:t>
            </w:r>
          </w:p>
        </w:tc>
        <w:tc>
          <w:tcPr>
            <w:tcW w:w="1932" w:type="dxa"/>
            <w:tcBorders>
              <w:top w:val="nil"/>
              <w:left w:val="nil"/>
              <w:bottom w:val="nil"/>
              <w:right w:val="nil"/>
            </w:tcBorders>
            <w:shd w:val="clear" w:color="auto" w:fill="auto"/>
            <w:noWrap/>
            <w:vAlign w:val="bottom"/>
            <w:hideMark/>
          </w:tcPr>
          <w:p w14:paraId="45B7DDDB"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DDC"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DDD"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45B7DDDE"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DDF"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E0"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E1"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DE2" w14:textId="77777777" w:rsidR="001D688D" w:rsidRPr="003378F3" w:rsidRDefault="00D0192B">
            <w:pPr>
              <w:contextualSpacing/>
              <w:rPr>
                <w:rFonts w:ascii="Times New Roman" w:eastAsia="Times New Roman" w:hAnsi="Times New Roman" w:cs="Times New Roman"/>
                <w:sz w:val="20"/>
              </w:rPr>
            </w:pPr>
          </w:p>
        </w:tc>
      </w:tr>
      <w:tr w:rsidR="003C2D4C" w14:paraId="45B7DDED" w14:textId="77777777">
        <w:trPr>
          <w:trHeight w:val="300"/>
        </w:trPr>
        <w:tc>
          <w:tcPr>
            <w:tcW w:w="2295" w:type="dxa"/>
            <w:tcBorders>
              <w:top w:val="nil"/>
              <w:left w:val="nil"/>
              <w:bottom w:val="nil"/>
              <w:right w:val="nil"/>
            </w:tcBorders>
            <w:shd w:val="clear" w:color="auto" w:fill="auto"/>
            <w:noWrap/>
            <w:vAlign w:val="bottom"/>
            <w:hideMark/>
          </w:tcPr>
          <w:p w14:paraId="45B7DDE4"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ΑΝ.ΕΛ:</w:t>
            </w:r>
          </w:p>
        </w:tc>
        <w:tc>
          <w:tcPr>
            <w:tcW w:w="1932" w:type="dxa"/>
            <w:tcBorders>
              <w:top w:val="nil"/>
              <w:left w:val="nil"/>
              <w:bottom w:val="nil"/>
              <w:right w:val="nil"/>
            </w:tcBorders>
            <w:shd w:val="clear" w:color="auto" w:fill="auto"/>
            <w:noWrap/>
            <w:vAlign w:val="bottom"/>
            <w:hideMark/>
          </w:tcPr>
          <w:p w14:paraId="45B7DDE5"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DE6"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DE7"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DE8"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DE9"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EA"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EB"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DEC" w14:textId="77777777" w:rsidR="001D688D" w:rsidRPr="003378F3" w:rsidRDefault="00D0192B">
            <w:pPr>
              <w:contextualSpacing/>
              <w:rPr>
                <w:rFonts w:ascii="Times New Roman" w:eastAsia="Times New Roman" w:hAnsi="Times New Roman" w:cs="Times New Roman"/>
                <w:sz w:val="20"/>
              </w:rPr>
            </w:pPr>
          </w:p>
        </w:tc>
      </w:tr>
      <w:tr w:rsidR="003C2D4C" w14:paraId="45B7DDF7" w14:textId="77777777">
        <w:trPr>
          <w:trHeight w:val="300"/>
        </w:trPr>
        <w:tc>
          <w:tcPr>
            <w:tcW w:w="2295" w:type="dxa"/>
            <w:tcBorders>
              <w:top w:val="nil"/>
              <w:left w:val="nil"/>
              <w:bottom w:val="nil"/>
              <w:right w:val="nil"/>
            </w:tcBorders>
            <w:shd w:val="clear" w:color="auto" w:fill="auto"/>
            <w:noWrap/>
            <w:vAlign w:val="bottom"/>
            <w:hideMark/>
          </w:tcPr>
          <w:p w14:paraId="45B7DDEE"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ΠΟΤΑΜΙ:</w:t>
            </w:r>
          </w:p>
        </w:tc>
        <w:tc>
          <w:tcPr>
            <w:tcW w:w="1932" w:type="dxa"/>
            <w:tcBorders>
              <w:top w:val="nil"/>
              <w:left w:val="nil"/>
              <w:bottom w:val="nil"/>
              <w:right w:val="nil"/>
            </w:tcBorders>
            <w:shd w:val="clear" w:color="auto" w:fill="auto"/>
            <w:noWrap/>
            <w:vAlign w:val="bottom"/>
            <w:hideMark/>
          </w:tcPr>
          <w:p w14:paraId="45B7DDEF" w14:textId="77777777" w:rsidR="001D688D" w:rsidRPr="003378F3" w:rsidRDefault="00D0192B">
            <w:pPr>
              <w:contextualSpacing/>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45B7DDF0"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DF1"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45B7DDF2"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DF3"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F4"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F5"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DF6" w14:textId="77777777" w:rsidR="001D688D" w:rsidRPr="003378F3" w:rsidRDefault="00D0192B">
            <w:pPr>
              <w:contextualSpacing/>
              <w:rPr>
                <w:rFonts w:ascii="Times New Roman" w:eastAsia="Times New Roman" w:hAnsi="Times New Roman" w:cs="Times New Roman"/>
                <w:sz w:val="20"/>
              </w:rPr>
            </w:pPr>
          </w:p>
        </w:tc>
      </w:tr>
      <w:tr w:rsidR="003C2D4C" w14:paraId="45B7DE00" w14:textId="77777777">
        <w:trPr>
          <w:trHeight w:val="300"/>
        </w:trPr>
        <w:tc>
          <w:tcPr>
            <w:tcW w:w="4227" w:type="dxa"/>
            <w:gridSpan w:val="2"/>
            <w:tcBorders>
              <w:top w:val="nil"/>
              <w:left w:val="nil"/>
              <w:bottom w:val="nil"/>
              <w:right w:val="nil"/>
            </w:tcBorders>
            <w:shd w:val="clear" w:color="auto" w:fill="auto"/>
            <w:noWrap/>
            <w:vAlign w:val="bottom"/>
            <w:hideMark/>
          </w:tcPr>
          <w:p w14:paraId="45B7DDF8"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ΕΝ. ΚΕΝΤΡΩΩΝ:</w:t>
            </w:r>
          </w:p>
        </w:tc>
        <w:tc>
          <w:tcPr>
            <w:tcW w:w="2947" w:type="dxa"/>
            <w:tcBorders>
              <w:top w:val="nil"/>
              <w:left w:val="nil"/>
              <w:bottom w:val="nil"/>
              <w:right w:val="nil"/>
            </w:tcBorders>
            <w:shd w:val="clear" w:color="auto" w:fill="auto"/>
            <w:noWrap/>
            <w:vAlign w:val="bottom"/>
            <w:hideMark/>
          </w:tcPr>
          <w:p w14:paraId="45B7DDF9" w14:textId="77777777" w:rsidR="001D688D" w:rsidRPr="003378F3" w:rsidRDefault="00D0192B">
            <w:pPr>
              <w:contextualSpacing/>
              <w:rPr>
                <w:rFonts w:ascii="Calibri" w:eastAsia="Times New Roman" w:hAnsi="Calibri" w:cs="Calibri"/>
                <w:color w:val="000000"/>
                <w:szCs w:val="24"/>
              </w:rPr>
            </w:pPr>
          </w:p>
        </w:tc>
        <w:tc>
          <w:tcPr>
            <w:tcW w:w="1141" w:type="dxa"/>
            <w:gridSpan w:val="2"/>
            <w:tcBorders>
              <w:top w:val="nil"/>
              <w:left w:val="nil"/>
              <w:bottom w:val="nil"/>
              <w:right w:val="nil"/>
            </w:tcBorders>
            <w:shd w:val="clear" w:color="auto" w:fill="auto"/>
            <w:noWrap/>
            <w:vAlign w:val="bottom"/>
            <w:hideMark/>
          </w:tcPr>
          <w:p w14:paraId="45B7DDFA" w14:textId="77777777" w:rsidR="001D688D" w:rsidRPr="003378F3" w:rsidRDefault="00D0192B">
            <w:pPr>
              <w:contextualSpacing/>
              <w:rPr>
                <w:rFonts w:ascii="Calibri" w:eastAsia="Times New Roman" w:hAnsi="Calibri" w:cs="Calibri"/>
                <w:color w:val="000000"/>
                <w:szCs w:val="24"/>
              </w:rPr>
            </w:pPr>
            <w:r w:rsidRPr="003378F3">
              <w:rPr>
                <w:rFonts w:ascii="Calibri" w:eastAsia="Times New Roman" w:hAnsi="Calibri" w:cs="Calibri"/>
                <w:color w:val="000000"/>
                <w:szCs w:val="24"/>
              </w:rPr>
              <w:t>ΠΡΝ</w:t>
            </w:r>
          </w:p>
        </w:tc>
        <w:tc>
          <w:tcPr>
            <w:tcW w:w="222" w:type="dxa"/>
            <w:tcBorders>
              <w:top w:val="nil"/>
              <w:left w:val="nil"/>
              <w:bottom w:val="nil"/>
              <w:right w:val="nil"/>
            </w:tcBorders>
            <w:shd w:val="clear" w:color="auto" w:fill="auto"/>
            <w:noWrap/>
            <w:vAlign w:val="bottom"/>
            <w:hideMark/>
          </w:tcPr>
          <w:p w14:paraId="45B7DDFB" w14:textId="77777777" w:rsidR="001D688D" w:rsidRPr="003378F3" w:rsidRDefault="00D0192B">
            <w:pPr>
              <w:contextualSpacing/>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45B7DDFC"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FD"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DFE"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DFF" w14:textId="77777777" w:rsidR="001D688D" w:rsidRPr="003378F3" w:rsidRDefault="00D0192B">
            <w:pPr>
              <w:contextualSpacing/>
              <w:rPr>
                <w:rFonts w:ascii="Times New Roman" w:eastAsia="Times New Roman" w:hAnsi="Times New Roman" w:cs="Times New Roman"/>
                <w:sz w:val="20"/>
              </w:rPr>
            </w:pPr>
          </w:p>
        </w:tc>
      </w:tr>
      <w:tr w:rsidR="003C2D4C" w14:paraId="45B7DE0A" w14:textId="77777777">
        <w:trPr>
          <w:trHeight w:val="300"/>
        </w:trPr>
        <w:tc>
          <w:tcPr>
            <w:tcW w:w="2295" w:type="dxa"/>
            <w:tcBorders>
              <w:top w:val="nil"/>
              <w:left w:val="nil"/>
              <w:bottom w:val="nil"/>
              <w:right w:val="nil"/>
            </w:tcBorders>
            <w:shd w:val="clear" w:color="auto" w:fill="auto"/>
            <w:noWrap/>
            <w:vAlign w:val="bottom"/>
            <w:hideMark/>
          </w:tcPr>
          <w:p w14:paraId="45B7DE01" w14:textId="77777777" w:rsidR="001D688D" w:rsidRPr="003378F3" w:rsidRDefault="00D0192B">
            <w:pPr>
              <w:contextualSpacing/>
              <w:rPr>
                <w:rFonts w:ascii="Times New Roman" w:eastAsia="Times New Roman" w:hAnsi="Times New Roman" w:cs="Times New Roman"/>
                <w:sz w:val="20"/>
              </w:rPr>
            </w:pPr>
          </w:p>
        </w:tc>
        <w:tc>
          <w:tcPr>
            <w:tcW w:w="1932" w:type="dxa"/>
            <w:tcBorders>
              <w:top w:val="nil"/>
              <w:left w:val="nil"/>
              <w:bottom w:val="nil"/>
              <w:right w:val="nil"/>
            </w:tcBorders>
            <w:shd w:val="clear" w:color="auto" w:fill="auto"/>
            <w:noWrap/>
            <w:vAlign w:val="bottom"/>
            <w:hideMark/>
          </w:tcPr>
          <w:p w14:paraId="45B7DE02" w14:textId="77777777" w:rsidR="001D688D" w:rsidRPr="003378F3" w:rsidRDefault="00D0192B">
            <w:pPr>
              <w:contextualSpacing/>
              <w:rPr>
                <w:rFonts w:ascii="Times New Roman" w:eastAsia="Times New Roman" w:hAnsi="Times New Roman" w:cs="Times New Roman"/>
                <w:sz w:val="20"/>
              </w:rPr>
            </w:pPr>
          </w:p>
        </w:tc>
        <w:tc>
          <w:tcPr>
            <w:tcW w:w="2947" w:type="dxa"/>
            <w:tcBorders>
              <w:top w:val="nil"/>
              <w:left w:val="nil"/>
              <w:bottom w:val="nil"/>
              <w:right w:val="nil"/>
            </w:tcBorders>
            <w:shd w:val="clear" w:color="auto" w:fill="auto"/>
            <w:noWrap/>
            <w:vAlign w:val="bottom"/>
            <w:hideMark/>
          </w:tcPr>
          <w:p w14:paraId="45B7DE03"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E04"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E05"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E06"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E07"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E08"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E09" w14:textId="77777777" w:rsidR="001D688D" w:rsidRPr="003378F3" w:rsidRDefault="00D0192B">
            <w:pPr>
              <w:contextualSpacing/>
              <w:rPr>
                <w:rFonts w:ascii="Times New Roman" w:eastAsia="Times New Roman" w:hAnsi="Times New Roman" w:cs="Times New Roman"/>
                <w:sz w:val="20"/>
              </w:rPr>
            </w:pPr>
          </w:p>
        </w:tc>
      </w:tr>
      <w:tr w:rsidR="003C2D4C" w14:paraId="45B7DE14" w14:textId="77777777">
        <w:trPr>
          <w:trHeight w:val="300"/>
        </w:trPr>
        <w:tc>
          <w:tcPr>
            <w:tcW w:w="2295" w:type="dxa"/>
            <w:tcBorders>
              <w:top w:val="nil"/>
              <w:left w:val="nil"/>
              <w:bottom w:val="nil"/>
              <w:right w:val="nil"/>
            </w:tcBorders>
            <w:shd w:val="clear" w:color="auto" w:fill="auto"/>
            <w:noWrap/>
            <w:vAlign w:val="bottom"/>
            <w:hideMark/>
          </w:tcPr>
          <w:p w14:paraId="45B7DE0B" w14:textId="77777777" w:rsidR="001D688D" w:rsidRPr="003378F3" w:rsidRDefault="00D0192B">
            <w:pPr>
              <w:contextualSpacing/>
              <w:rPr>
                <w:rFonts w:ascii="Times New Roman" w:eastAsia="Times New Roman" w:hAnsi="Times New Roman" w:cs="Times New Roman"/>
                <w:sz w:val="20"/>
              </w:rPr>
            </w:pPr>
          </w:p>
        </w:tc>
        <w:tc>
          <w:tcPr>
            <w:tcW w:w="1932" w:type="dxa"/>
            <w:tcBorders>
              <w:top w:val="nil"/>
              <w:left w:val="nil"/>
              <w:bottom w:val="nil"/>
              <w:right w:val="nil"/>
            </w:tcBorders>
            <w:shd w:val="clear" w:color="auto" w:fill="auto"/>
            <w:noWrap/>
            <w:vAlign w:val="bottom"/>
            <w:hideMark/>
          </w:tcPr>
          <w:p w14:paraId="45B7DE0C" w14:textId="77777777" w:rsidR="001D688D" w:rsidRPr="003378F3" w:rsidRDefault="00D0192B">
            <w:pPr>
              <w:contextualSpacing/>
              <w:rPr>
                <w:rFonts w:ascii="Times New Roman" w:eastAsia="Times New Roman" w:hAnsi="Times New Roman" w:cs="Times New Roman"/>
                <w:sz w:val="20"/>
              </w:rPr>
            </w:pPr>
          </w:p>
        </w:tc>
        <w:tc>
          <w:tcPr>
            <w:tcW w:w="2947" w:type="dxa"/>
            <w:tcBorders>
              <w:top w:val="nil"/>
              <w:left w:val="nil"/>
              <w:bottom w:val="nil"/>
              <w:right w:val="nil"/>
            </w:tcBorders>
            <w:shd w:val="clear" w:color="auto" w:fill="auto"/>
            <w:noWrap/>
            <w:vAlign w:val="bottom"/>
            <w:hideMark/>
          </w:tcPr>
          <w:p w14:paraId="45B7DE0D" w14:textId="77777777" w:rsidR="001D688D" w:rsidRPr="003378F3" w:rsidRDefault="00D0192B">
            <w:pPr>
              <w:contextualSpacing/>
              <w:rPr>
                <w:rFonts w:ascii="Times New Roman" w:eastAsia="Times New Roman" w:hAnsi="Times New Roman" w:cs="Times New Roman"/>
                <w:sz w:val="20"/>
              </w:rPr>
            </w:pPr>
          </w:p>
        </w:tc>
        <w:tc>
          <w:tcPr>
            <w:tcW w:w="1141" w:type="dxa"/>
            <w:gridSpan w:val="2"/>
            <w:tcBorders>
              <w:top w:val="nil"/>
              <w:left w:val="nil"/>
              <w:bottom w:val="nil"/>
              <w:right w:val="nil"/>
            </w:tcBorders>
            <w:shd w:val="clear" w:color="auto" w:fill="auto"/>
            <w:noWrap/>
            <w:vAlign w:val="bottom"/>
            <w:hideMark/>
          </w:tcPr>
          <w:p w14:paraId="45B7DE0E"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E0F"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E10"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E11" w14:textId="77777777" w:rsidR="001D688D" w:rsidRPr="003378F3" w:rsidRDefault="00D0192B">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45B7DE12" w14:textId="77777777" w:rsidR="001D688D" w:rsidRPr="003378F3" w:rsidRDefault="00D0192B">
            <w:pPr>
              <w:contextualSpacing/>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5B7DE13" w14:textId="77777777" w:rsidR="001D688D" w:rsidRPr="003378F3" w:rsidRDefault="00D0192B">
            <w:pPr>
              <w:contextualSpacing/>
              <w:rPr>
                <w:rFonts w:ascii="Times New Roman" w:eastAsia="Times New Roman" w:hAnsi="Times New Roman" w:cs="Times New Roman"/>
                <w:sz w:val="20"/>
              </w:rPr>
            </w:pPr>
          </w:p>
        </w:tc>
      </w:tr>
    </w:tbl>
    <w:p w14:paraId="45B7DE15" w14:textId="77777777" w:rsidR="003C2D4C" w:rsidRDefault="00D0192B">
      <w:pPr>
        <w:contextualSpacing/>
        <w:jc w:val="center"/>
        <w:rPr>
          <w:rFonts w:eastAsia="Times New Roman" w:cs="Times New Roman"/>
          <w:color w:val="FF0000"/>
          <w:szCs w:val="24"/>
        </w:rPr>
      </w:pPr>
      <w:r w:rsidRPr="008A05AE">
        <w:rPr>
          <w:rFonts w:eastAsia="Times New Roman" w:cs="Times New Roman"/>
          <w:color w:val="FF0000"/>
          <w:szCs w:val="24"/>
        </w:rPr>
        <w:t>(ΑΛΛΑΓΗ ΣΕΛΙΔΑΣ)</w:t>
      </w:r>
    </w:p>
    <w:p w14:paraId="45B7DE16" w14:textId="77777777" w:rsidR="003C2D4C" w:rsidRDefault="00D0192B">
      <w:pPr>
        <w:spacing w:line="600" w:lineRule="auto"/>
        <w:ind w:firstLine="709"/>
        <w:contextualSpacing/>
        <w:jc w:val="both"/>
        <w:rPr>
          <w:rFonts w:eastAsia="Times New Roman" w:cs="Times New Roman"/>
          <w:szCs w:val="24"/>
        </w:rPr>
      </w:pPr>
      <w:r w:rsidRPr="00EF3F89">
        <w:rPr>
          <w:rFonts w:eastAsia="SimSun"/>
          <w:b/>
          <w:szCs w:val="24"/>
          <w:lang w:eastAsia="zh-CN"/>
        </w:rPr>
        <w:t xml:space="preserve">ΠΡΟΕΔΡΕΥΩΝ (Γεώργιος </w:t>
      </w:r>
      <w:proofErr w:type="spellStart"/>
      <w:r w:rsidRPr="00EF3F89">
        <w:rPr>
          <w:rFonts w:eastAsia="SimSun"/>
          <w:b/>
          <w:szCs w:val="24"/>
          <w:lang w:eastAsia="zh-CN"/>
        </w:rPr>
        <w:t>Λαμπρούλης</w:t>
      </w:r>
      <w:proofErr w:type="spellEnd"/>
      <w:r w:rsidRPr="00EF3F89">
        <w:rPr>
          <w:rFonts w:eastAsia="SimSun"/>
          <w:b/>
          <w:szCs w:val="24"/>
          <w:lang w:eastAsia="zh-CN"/>
        </w:rPr>
        <w:t xml:space="preserve">): </w:t>
      </w:r>
      <w:r w:rsidRPr="0001772E">
        <w:rPr>
          <w:rFonts w:eastAsia="Times New Roman" w:cs="Times New Roman"/>
          <w:szCs w:val="24"/>
        </w:rPr>
        <w:t xml:space="preserve">Συνεπώς το </w:t>
      </w:r>
      <w:r>
        <w:rPr>
          <w:rFonts w:eastAsia="Times New Roman" w:cs="Times New Roman"/>
          <w:szCs w:val="24"/>
        </w:rPr>
        <w:t>σχέδιο νόμου</w:t>
      </w:r>
      <w:r w:rsidRPr="0001772E">
        <w:rPr>
          <w:rFonts w:eastAsia="Times New Roman" w:cs="Times New Roman"/>
          <w:szCs w:val="24"/>
        </w:rPr>
        <w:t xml:space="preserve"> του </w:t>
      </w:r>
      <w:r w:rsidRPr="00EF3F89">
        <w:rPr>
          <w:rFonts w:eastAsia="SimSun"/>
          <w:szCs w:val="24"/>
          <w:lang w:eastAsia="zh-CN"/>
        </w:rPr>
        <w:t xml:space="preserve">Υπουργείου </w:t>
      </w:r>
      <w:r w:rsidRPr="00A7362E">
        <w:rPr>
          <w:rFonts w:eastAsia="SimSun"/>
          <w:bCs/>
          <w:szCs w:val="24"/>
          <w:lang w:eastAsia="zh-CN"/>
        </w:rPr>
        <w:t>Ψηφιακής Πολιτικής, Τηλεπικοι</w:t>
      </w:r>
      <w:r w:rsidRPr="00A7362E">
        <w:rPr>
          <w:rFonts w:eastAsia="SimSun"/>
          <w:bCs/>
          <w:szCs w:val="24"/>
          <w:lang w:eastAsia="zh-CN"/>
        </w:rPr>
        <w:lastRenderedPageBreak/>
        <w:t xml:space="preserve">νωνίων </w:t>
      </w:r>
      <w:r>
        <w:rPr>
          <w:rFonts w:eastAsia="SimSun"/>
          <w:bCs/>
          <w:szCs w:val="24"/>
          <w:lang w:eastAsia="zh-CN"/>
        </w:rPr>
        <w:t>κ</w:t>
      </w:r>
      <w:r w:rsidRPr="00A7362E">
        <w:rPr>
          <w:rFonts w:eastAsia="SimSun"/>
          <w:bCs/>
          <w:szCs w:val="24"/>
          <w:lang w:eastAsia="zh-CN"/>
        </w:rPr>
        <w:t>αι Ενημέρωσης</w:t>
      </w:r>
      <w:r>
        <w:rPr>
          <w:rFonts w:eastAsia="SimSun"/>
          <w:bCs/>
          <w:szCs w:val="24"/>
          <w:lang w:eastAsia="zh-CN"/>
        </w:rPr>
        <w:t>:</w:t>
      </w:r>
      <w:r w:rsidRPr="00EF3F89">
        <w:rPr>
          <w:rFonts w:eastAsia="SimSun"/>
          <w:szCs w:val="24"/>
          <w:lang w:eastAsia="zh-CN"/>
        </w:rPr>
        <w:t xml:space="preserve"> </w:t>
      </w:r>
      <w:r>
        <w:rPr>
          <w:rFonts w:eastAsia="SimSun"/>
          <w:szCs w:val="24"/>
          <w:lang w:eastAsia="zh-CN"/>
        </w:rPr>
        <w:t>«</w:t>
      </w:r>
      <w:r w:rsidRPr="00CC7000">
        <w:rPr>
          <w:rFonts w:eastAsia="SimSun"/>
          <w:bCs/>
          <w:szCs w:val="24"/>
          <w:lang w:eastAsia="zh-CN"/>
        </w:rPr>
        <w:t xml:space="preserve">Ενσωμάτωση στην ελληνική νομοθεσία της Οδηγίας 2016/1148/ΕΕ του </w:t>
      </w:r>
      <w:r w:rsidRPr="00CC7000">
        <w:rPr>
          <w:rFonts w:eastAsia="SimSun"/>
          <w:bCs/>
          <w:szCs w:val="24"/>
          <w:lang w:eastAsia="zh-CN"/>
        </w:rPr>
        <w:t>Ευρωπαϊκού Κοινοβουλίου και του Συμβουλίου σχετικά με μέτρα για υψηλό κοινό επίπεδο ασφάλειας συστημάτων δικτύου και πληροφοριών σε ολόκληρη την Ένωση</w:t>
      </w:r>
      <w:r>
        <w:rPr>
          <w:rFonts w:eastAsia="SimSun"/>
          <w:bCs/>
          <w:szCs w:val="24"/>
          <w:lang w:eastAsia="zh-CN"/>
        </w:rPr>
        <w:t xml:space="preserve"> και άλλες διατάξεις» </w:t>
      </w:r>
      <w:r>
        <w:rPr>
          <w:rFonts w:eastAsia="Times New Roman" w:cs="Times New Roman"/>
          <w:szCs w:val="24"/>
        </w:rPr>
        <w:t>έγινε δεκτό</w:t>
      </w:r>
      <w:r w:rsidRPr="007A5CED">
        <w:rPr>
          <w:rFonts w:eastAsia="Times New Roman" w:cs="Times New Roman"/>
          <w:szCs w:val="24"/>
        </w:rPr>
        <w:t xml:space="preserve"> </w:t>
      </w:r>
      <w:r>
        <w:rPr>
          <w:rFonts w:eastAsia="Times New Roman" w:cs="Times New Roman"/>
          <w:szCs w:val="24"/>
        </w:rPr>
        <w:t>κατά πλειοψηφία,</w:t>
      </w:r>
      <w:r w:rsidRPr="0001772E">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w:t>
      </w:r>
      <w:r w:rsidRPr="0001772E">
        <w:rPr>
          <w:rFonts w:eastAsia="Times New Roman" w:cs="Times New Roman"/>
          <w:szCs w:val="24"/>
        </w:rPr>
        <w:t>επί της αρχής, των άρθρων</w:t>
      </w:r>
      <w:r>
        <w:rPr>
          <w:rFonts w:eastAsia="Times New Roman" w:cs="Times New Roman"/>
          <w:szCs w:val="24"/>
        </w:rPr>
        <w:t xml:space="preserve"> </w:t>
      </w:r>
      <w:r w:rsidRPr="0001772E">
        <w:rPr>
          <w:rFonts w:eastAsia="Times New Roman" w:cs="Times New Roman"/>
          <w:szCs w:val="24"/>
        </w:rPr>
        <w:t>και του συν</w:t>
      </w:r>
      <w:r w:rsidRPr="0001772E">
        <w:rPr>
          <w:rFonts w:eastAsia="Times New Roman" w:cs="Times New Roman"/>
          <w:szCs w:val="24"/>
        </w:rPr>
        <w:t>όλου και έχει ως εξής:</w:t>
      </w:r>
      <w:r w:rsidRPr="00922461">
        <w:rPr>
          <w:rFonts w:eastAsia="Times New Roman" w:cs="Times New Roman"/>
          <w:szCs w:val="24"/>
        </w:rPr>
        <w:t xml:space="preserve"> </w:t>
      </w:r>
    </w:p>
    <w:p w14:paraId="45B7DE17" w14:textId="77777777" w:rsidR="003C2D4C" w:rsidRDefault="00D0192B">
      <w:pPr>
        <w:autoSpaceDE w:val="0"/>
        <w:autoSpaceDN w:val="0"/>
        <w:adjustRightInd w:val="0"/>
        <w:spacing w:line="600" w:lineRule="auto"/>
        <w:ind w:firstLine="720"/>
        <w:contextualSpacing/>
        <w:jc w:val="center"/>
        <w:rPr>
          <w:rFonts w:eastAsia="Times New Roman" w:cs="Times New Roman"/>
          <w:color w:val="FF0000"/>
          <w:szCs w:val="24"/>
        </w:rPr>
      </w:pPr>
      <w:r w:rsidRPr="008A05AE">
        <w:rPr>
          <w:rFonts w:eastAsia="Times New Roman" w:cs="Times New Roman"/>
          <w:color w:val="FF0000"/>
          <w:szCs w:val="24"/>
        </w:rPr>
        <w:t>(Να καταχωριστεί το κείμενο του νομοσχεδίου</w:t>
      </w:r>
      <w:r w:rsidRPr="008A05AE">
        <w:rPr>
          <w:rFonts w:eastAsia="Times New Roman" w:cs="Times New Roman"/>
          <w:color w:val="FF0000"/>
          <w:szCs w:val="24"/>
        </w:rPr>
        <w:t xml:space="preserve"> σελ.</w:t>
      </w:r>
      <w:r w:rsidRPr="008A05AE">
        <w:rPr>
          <w:rFonts w:eastAsia="Times New Roman" w:cs="Times New Roman"/>
          <w:color w:val="FF0000"/>
          <w:szCs w:val="24"/>
        </w:rPr>
        <w:t>197α</w:t>
      </w:r>
      <w:r w:rsidRPr="008A05AE">
        <w:rPr>
          <w:rFonts w:eastAsia="Times New Roman" w:cs="Times New Roman"/>
          <w:color w:val="FF0000"/>
          <w:szCs w:val="24"/>
        </w:rPr>
        <w:t>)</w:t>
      </w:r>
    </w:p>
    <w:p w14:paraId="45B7DE18" w14:textId="77777777" w:rsidR="003C2D4C" w:rsidRDefault="00D0192B">
      <w:pPr>
        <w:autoSpaceDE w:val="0"/>
        <w:autoSpaceDN w:val="0"/>
        <w:adjustRightInd w:val="0"/>
        <w:spacing w:line="600" w:lineRule="auto"/>
        <w:ind w:firstLine="720"/>
        <w:contextualSpacing/>
        <w:jc w:val="both"/>
        <w:rPr>
          <w:rFonts w:eastAsia="SimSun"/>
          <w:szCs w:val="24"/>
          <w:lang w:eastAsia="zh-CN"/>
        </w:rPr>
      </w:pPr>
      <w:r w:rsidRPr="00EF3F89">
        <w:rPr>
          <w:rFonts w:eastAsia="SimSun"/>
          <w:b/>
          <w:szCs w:val="24"/>
          <w:lang w:eastAsia="zh-CN"/>
        </w:rPr>
        <w:t xml:space="preserve">ΠΡΟΕΔΡΕΥΩΝ (Γεώργιος </w:t>
      </w:r>
      <w:proofErr w:type="spellStart"/>
      <w:r w:rsidRPr="00EF3F89">
        <w:rPr>
          <w:rFonts w:eastAsia="SimSun"/>
          <w:b/>
          <w:szCs w:val="24"/>
          <w:lang w:eastAsia="zh-CN"/>
        </w:rPr>
        <w:t>Λαμπρούλης</w:t>
      </w:r>
      <w:proofErr w:type="spellEnd"/>
      <w:r w:rsidRPr="00EF3F89">
        <w:rPr>
          <w:rFonts w:eastAsia="SimSun"/>
          <w:b/>
          <w:szCs w:val="24"/>
          <w:lang w:eastAsia="zh-CN"/>
        </w:rPr>
        <w:t>):</w:t>
      </w:r>
      <w:r>
        <w:rPr>
          <w:rFonts w:eastAsia="SimSun"/>
          <w:b/>
          <w:szCs w:val="24"/>
          <w:lang w:eastAsia="zh-CN"/>
        </w:rPr>
        <w:t xml:space="preserve"> </w:t>
      </w:r>
      <w:r w:rsidRPr="00EF3F89">
        <w:rPr>
          <w:rFonts w:eastAsia="SimSun"/>
          <w:szCs w:val="24"/>
          <w:lang w:eastAsia="zh-CN"/>
        </w:rPr>
        <w:t>Κυρίες και κύριοι συνάδελφοι, παρακαλώ το Σώμα να εξουσιοδοτήσει το Προεδρείο για την υπ’ ευθύνη του επικύρωση των Πρακτικών</w:t>
      </w:r>
      <w:r>
        <w:rPr>
          <w:rFonts w:eastAsia="SimSun"/>
          <w:szCs w:val="24"/>
          <w:lang w:eastAsia="zh-CN"/>
        </w:rPr>
        <w:t xml:space="preserve"> </w:t>
      </w:r>
      <w:r w:rsidRPr="00EF3F89">
        <w:rPr>
          <w:rFonts w:eastAsia="SimSun"/>
          <w:szCs w:val="24"/>
          <w:lang w:eastAsia="zh-CN"/>
        </w:rPr>
        <w:t xml:space="preserve">ως προς την ψήφιση στο σύνολο του παραπάνω νομοσχεδίου. </w:t>
      </w:r>
    </w:p>
    <w:p w14:paraId="45B7DE19" w14:textId="77777777" w:rsidR="003C2D4C" w:rsidRDefault="00D0192B">
      <w:pPr>
        <w:autoSpaceDE w:val="0"/>
        <w:autoSpaceDN w:val="0"/>
        <w:adjustRightInd w:val="0"/>
        <w:spacing w:line="600" w:lineRule="auto"/>
        <w:ind w:firstLine="540"/>
        <w:contextualSpacing/>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45B7DE1A" w14:textId="77777777" w:rsidR="003C2D4C" w:rsidRDefault="00D0192B">
      <w:pPr>
        <w:autoSpaceDE w:val="0"/>
        <w:autoSpaceDN w:val="0"/>
        <w:adjustRightInd w:val="0"/>
        <w:spacing w:line="600" w:lineRule="auto"/>
        <w:ind w:firstLine="540"/>
        <w:contextualSpacing/>
        <w:jc w:val="both"/>
        <w:rPr>
          <w:rFonts w:eastAsia="SimSun"/>
          <w:szCs w:val="24"/>
          <w:lang w:eastAsia="zh-CN"/>
        </w:rPr>
      </w:pPr>
      <w:r w:rsidRPr="00EF3F89">
        <w:rPr>
          <w:rFonts w:eastAsia="SimSun"/>
          <w:b/>
          <w:bCs/>
          <w:szCs w:val="24"/>
          <w:lang w:eastAsia="zh-CN"/>
        </w:rPr>
        <w:t xml:space="preserve">ΠΡΟΕΔΡΕΥΩΝ (Γεώργιος </w:t>
      </w:r>
      <w:proofErr w:type="spellStart"/>
      <w:r w:rsidRPr="00EF3F89">
        <w:rPr>
          <w:rFonts w:eastAsia="SimSun"/>
          <w:b/>
          <w:bCs/>
          <w:szCs w:val="24"/>
          <w:lang w:eastAsia="zh-CN"/>
        </w:rPr>
        <w:t>Λαμπρούλης</w:t>
      </w:r>
      <w:proofErr w:type="spellEnd"/>
      <w:r w:rsidRPr="00EF3F89">
        <w:rPr>
          <w:rFonts w:eastAsia="SimSun"/>
          <w:b/>
          <w:bCs/>
          <w:szCs w:val="24"/>
          <w:lang w:eastAsia="zh-CN"/>
        </w:rPr>
        <w:t xml:space="preserve">): </w:t>
      </w:r>
      <w:r>
        <w:rPr>
          <w:rFonts w:eastAsia="SimSun"/>
          <w:szCs w:val="24"/>
          <w:lang w:eastAsia="zh-CN"/>
        </w:rPr>
        <w:t>Συνεπώς τ</w:t>
      </w:r>
      <w:r w:rsidRPr="00EF3F89">
        <w:rPr>
          <w:rFonts w:eastAsia="SimSun"/>
          <w:szCs w:val="24"/>
          <w:lang w:eastAsia="zh-CN"/>
        </w:rPr>
        <w:t>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45B7DE1B" w14:textId="77777777" w:rsidR="003C2D4C" w:rsidRDefault="00D0192B">
      <w:pPr>
        <w:spacing w:line="600" w:lineRule="auto"/>
        <w:ind w:firstLine="720"/>
        <w:contextualSpacing/>
        <w:jc w:val="both"/>
        <w:rPr>
          <w:rFonts w:eastAsia="Times New Roman" w:cs="Times New Roman"/>
          <w:szCs w:val="24"/>
        </w:rPr>
      </w:pPr>
      <w:r w:rsidRPr="00C76C56">
        <w:rPr>
          <w:rFonts w:eastAsia="Times New Roman" w:cs="Times New Roman"/>
          <w:szCs w:val="24"/>
        </w:rPr>
        <w:t>Κ</w:t>
      </w:r>
      <w:r>
        <w:rPr>
          <w:rFonts w:eastAsia="Times New Roman" w:cs="Times New Roman"/>
          <w:szCs w:val="24"/>
        </w:rPr>
        <w:t>υρίες και κ</w:t>
      </w:r>
      <w:r w:rsidRPr="00C76C56">
        <w:rPr>
          <w:rFonts w:eastAsia="Times New Roman" w:cs="Times New Roman"/>
          <w:szCs w:val="24"/>
        </w:rPr>
        <w:t>ύριοι συνάδελφοι, δέχεστε στο σημείο αυτό να λύσουμε τη συνεδρία</w:t>
      </w:r>
      <w:r w:rsidRPr="00C76C56">
        <w:rPr>
          <w:rFonts w:eastAsia="Times New Roman" w:cs="Times New Roman"/>
          <w:szCs w:val="24"/>
        </w:rPr>
        <w:t>ση;</w:t>
      </w:r>
    </w:p>
    <w:p w14:paraId="45B7DE1C" w14:textId="77777777" w:rsidR="003C2D4C" w:rsidRDefault="00D0192B">
      <w:pPr>
        <w:spacing w:line="600" w:lineRule="auto"/>
        <w:ind w:firstLine="720"/>
        <w:contextualSpacing/>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14:paraId="45B7DE1D" w14:textId="77777777" w:rsidR="003C2D4C" w:rsidRDefault="00D0192B">
      <w:pPr>
        <w:spacing w:line="600" w:lineRule="auto"/>
        <w:ind w:firstLine="720"/>
        <w:contextualSpacing/>
        <w:jc w:val="both"/>
        <w:rPr>
          <w:rFonts w:eastAsia="Times New Roman" w:cs="Times New Roman"/>
          <w:szCs w:val="24"/>
        </w:rPr>
      </w:pPr>
      <w:r w:rsidRPr="00EF3F89">
        <w:rPr>
          <w:rFonts w:eastAsia="SimSun"/>
          <w:b/>
          <w:bCs/>
          <w:szCs w:val="24"/>
          <w:lang w:eastAsia="zh-CN"/>
        </w:rPr>
        <w:lastRenderedPageBreak/>
        <w:t xml:space="preserve">ΠΡΟΕΔΡΕΥΩΝ (Γεώργιος </w:t>
      </w:r>
      <w:proofErr w:type="spellStart"/>
      <w:r w:rsidRPr="00EF3F89">
        <w:rPr>
          <w:rFonts w:eastAsia="SimSun"/>
          <w:b/>
          <w:bCs/>
          <w:szCs w:val="24"/>
          <w:lang w:eastAsia="zh-CN"/>
        </w:rPr>
        <w:t>Λαμπρούλης</w:t>
      </w:r>
      <w:proofErr w:type="spellEnd"/>
      <w:r w:rsidRPr="00EF3F89">
        <w:rPr>
          <w:rFonts w:eastAsia="SimSun"/>
          <w:b/>
          <w:bCs/>
          <w:szCs w:val="24"/>
          <w:lang w:eastAsia="zh-CN"/>
        </w:rPr>
        <w:t>):</w:t>
      </w:r>
      <w:r>
        <w:rPr>
          <w:rFonts w:eastAsia="Times New Roman" w:cs="Times New Roman"/>
          <w:szCs w:val="24"/>
        </w:rPr>
        <w:t xml:space="preserve"> </w:t>
      </w:r>
      <w:r w:rsidRPr="00C76C56">
        <w:rPr>
          <w:rFonts w:eastAsia="Times New Roman" w:cs="Times New Roman"/>
          <w:szCs w:val="24"/>
        </w:rPr>
        <w:t>Με τη συναίνεση του Σώματος και ώρα 1</w:t>
      </w:r>
      <w:r>
        <w:rPr>
          <w:rFonts w:eastAsia="Times New Roman" w:cs="Times New Roman"/>
          <w:szCs w:val="24"/>
        </w:rPr>
        <w:t>7</w:t>
      </w:r>
      <w:r w:rsidRPr="00C76C56">
        <w:rPr>
          <w:rFonts w:eastAsia="Times New Roman" w:cs="Times New Roman"/>
          <w:szCs w:val="24"/>
        </w:rPr>
        <w:t>.0</w:t>
      </w:r>
      <w:r>
        <w:rPr>
          <w:rFonts w:eastAsia="Times New Roman" w:cs="Times New Roman"/>
          <w:szCs w:val="24"/>
        </w:rPr>
        <w:t>1</w:t>
      </w:r>
      <w:r>
        <w:rPr>
          <w:rFonts w:eastAsia="Times New Roman" w:cs="Times New Roman"/>
          <w:szCs w:val="24"/>
        </w:rPr>
        <w:t>΄</w:t>
      </w:r>
      <w:r w:rsidRPr="00C76C56">
        <w:rPr>
          <w:rFonts w:eastAsia="Times New Roman" w:cs="Times New Roman"/>
          <w:szCs w:val="24"/>
        </w:rPr>
        <w:t xml:space="preserve"> </w:t>
      </w:r>
      <w:proofErr w:type="spellStart"/>
      <w:r w:rsidRPr="00C76C56">
        <w:rPr>
          <w:rFonts w:eastAsia="Times New Roman" w:cs="Times New Roman"/>
          <w:szCs w:val="24"/>
        </w:rPr>
        <w:t>λύεται</w:t>
      </w:r>
      <w:proofErr w:type="spellEnd"/>
      <w:r w:rsidRPr="00C76C56">
        <w:rPr>
          <w:rFonts w:eastAsia="Times New Roman" w:cs="Times New Roman"/>
          <w:szCs w:val="24"/>
        </w:rPr>
        <w:t xml:space="preserve"> η συνεδρίαση για </w:t>
      </w:r>
      <w:r>
        <w:rPr>
          <w:rFonts w:eastAsia="Times New Roman" w:cs="Times New Roman"/>
          <w:szCs w:val="24"/>
        </w:rPr>
        <w:t>αύριο</w:t>
      </w:r>
      <w:r>
        <w:rPr>
          <w:rFonts w:eastAsia="Times New Roman" w:cs="Times New Roman"/>
          <w:szCs w:val="24"/>
        </w:rPr>
        <w:t>,</w:t>
      </w:r>
      <w:r>
        <w:rPr>
          <w:rFonts w:eastAsia="Times New Roman" w:cs="Times New Roman"/>
          <w:szCs w:val="24"/>
        </w:rPr>
        <w:t xml:space="preserve"> ημέρα Πέμπτη 22 Νοεμβρίου</w:t>
      </w:r>
      <w:r w:rsidRPr="00C76C56">
        <w:rPr>
          <w:rFonts w:eastAsia="Times New Roman" w:cs="Times New Roman"/>
          <w:szCs w:val="24"/>
        </w:rPr>
        <w:t xml:space="preserve"> και ώρα </w:t>
      </w:r>
      <w:r>
        <w:rPr>
          <w:rFonts w:eastAsia="Times New Roman" w:cs="Times New Roman"/>
          <w:szCs w:val="24"/>
        </w:rPr>
        <w:t>9</w:t>
      </w:r>
      <w:r w:rsidRPr="00C76C56">
        <w:rPr>
          <w:rFonts w:eastAsia="Times New Roman" w:cs="Times New Roman"/>
          <w:szCs w:val="24"/>
        </w:rPr>
        <w:t>.</w:t>
      </w:r>
      <w:r>
        <w:rPr>
          <w:rFonts w:eastAsia="Times New Roman" w:cs="Times New Roman"/>
          <w:szCs w:val="24"/>
        </w:rPr>
        <w:t>3</w:t>
      </w:r>
      <w:r w:rsidRPr="00C76C56">
        <w:rPr>
          <w:rFonts w:eastAsia="Times New Roman" w:cs="Times New Roman"/>
          <w:szCs w:val="24"/>
        </w:rPr>
        <w:t>0΄, με α</w:t>
      </w:r>
      <w:r>
        <w:rPr>
          <w:rFonts w:eastAsia="Times New Roman" w:cs="Times New Roman"/>
          <w:szCs w:val="24"/>
        </w:rPr>
        <w:t>ντικείμενο εργασιών του Σώματος</w:t>
      </w:r>
      <w:r>
        <w:rPr>
          <w:rFonts w:eastAsia="Times New Roman" w:cs="Times New Roman"/>
          <w:szCs w:val="24"/>
        </w:rPr>
        <w:t>:</w:t>
      </w:r>
      <w:r>
        <w:rPr>
          <w:rFonts w:eastAsia="Times New Roman" w:cs="Times New Roman"/>
          <w:szCs w:val="24"/>
        </w:rPr>
        <w:t xml:space="preserve"> </w:t>
      </w:r>
      <w:r w:rsidRPr="00C76C56">
        <w:rPr>
          <w:rFonts w:eastAsia="Times New Roman" w:cs="Times New Roman"/>
          <w:szCs w:val="24"/>
        </w:rPr>
        <w:t>α) κοινοβουλευτικό έλεγχο</w:t>
      </w:r>
      <w:r>
        <w:rPr>
          <w:rFonts w:eastAsia="Times New Roman" w:cs="Times New Roman"/>
          <w:szCs w:val="24"/>
        </w:rPr>
        <w:t>,</w:t>
      </w:r>
      <w:r>
        <w:rPr>
          <w:rFonts w:eastAsia="Times New Roman" w:cs="Times New Roman"/>
          <w:szCs w:val="24"/>
        </w:rPr>
        <w:t xml:space="preserve"> </w:t>
      </w:r>
      <w:r w:rsidRPr="00C76C56">
        <w:rPr>
          <w:rFonts w:eastAsia="Times New Roman" w:cs="Times New Roman"/>
          <w:szCs w:val="24"/>
        </w:rPr>
        <w:t>συζήτηση επικαίρων ερωτήσεων και β) νομοθετική εργασία</w:t>
      </w:r>
      <w:r>
        <w:rPr>
          <w:rFonts w:eastAsia="Times New Roman" w:cs="Times New Roman"/>
          <w:szCs w:val="24"/>
        </w:rPr>
        <w:t>,</w:t>
      </w:r>
      <w:r>
        <w:rPr>
          <w:rFonts w:eastAsia="Times New Roman" w:cs="Times New Roman"/>
          <w:szCs w:val="24"/>
        </w:rPr>
        <w:t xml:space="preserve"> μόνη συζήτηση και ψήφιση επί της αρχής, των άρθρων και του συνόλου του σχεδίου νόμου του Υπουργείου Εργασίας, Κοινωνικής Ασφάλισης και Κοινωνικής Αλληλεγγύης</w:t>
      </w:r>
      <w:r>
        <w:rPr>
          <w:rFonts w:eastAsia="Times New Roman" w:cs="Times New Roman"/>
          <w:szCs w:val="24"/>
        </w:rPr>
        <w:t>:</w:t>
      </w:r>
      <w:r>
        <w:rPr>
          <w:rFonts w:eastAsia="Times New Roman" w:cs="Times New Roman"/>
          <w:szCs w:val="24"/>
        </w:rPr>
        <w:t xml:space="preserve"> «Μείωση ασφαλιστικών εισφορών και άλλες δ</w:t>
      </w:r>
      <w:r>
        <w:rPr>
          <w:rFonts w:eastAsia="Times New Roman" w:cs="Times New Roman"/>
          <w:szCs w:val="24"/>
        </w:rPr>
        <w:t xml:space="preserve">ιατάξεις», </w:t>
      </w:r>
      <w:r w:rsidRPr="00C76C56">
        <w:rPr>
          <w:rFonts w:eastAsia="Times New Roman" w:cs="Times New Roman"/>
          <w:szCs w:val="24"/>
        </w:rPr>
        <w:t>σύμφωνα με τη</w:t>
      </w:r>
      <w:r>
        <w:rPr>
          <w:rFonts w:eastAsia="Times New Roman" w:cs="Times New Roman"/>
          <w:szCs w:val="24"/>
        </w:rPr>
        <w:t xml:space="preserve"> συμπληρωματική</w:t>
      </w:r>
      <w:r w:rsidRPr="00C76C56">
        <w:rPr>
          <w:rFonts w:eastAsia="Times New Roman" w:cs="Times New Roman"/>
          <w:szCs w:val="24"/>
        </w:rPr>
        <w:t xml:space="preserve"> ημερήσια διάταξη. </w:t>
      </w:r>
    </w:p>
    <w:p w14:paraId="45B7DE1E" w14:textId="77777777" w:rsidR="003C2D4C" w:rsidRDefault="00D0192B">
      <w:pPr>
        <w:spacing w:line="600" w:lineRule="auto"/>
        <w:contextualSpacing/>
        <w:jc w:val="both"/>
        <w:rPr>
          <w:rFonts w:eastAsia="Times New Roman" w:cs="Times New Roman"/>
          <w:szCs w:val="24"/>
        </w:rPr>
      </w:pPr>
      <w:r w:rsidRPr="00C76C56">
        <w:rPr>
          <w:rFonts w:eastAsia="Times New Roman" w:cs="Times New Roman"/>
          <w:b/>
          <w:bCs/>
          <w:szCs w:val="24"/>
        </w:rPr>
        <w:t>Ο ΠΡΟΕΔΡΟΣ</w:t>
      </w:r>
      <w:r>
        <w:rPr>
          <w:rFonts w:eastAsia="Times New Roman" w:cs="Times New Roman"/>
          <w:b/>
          <w:bCs/>
          <w:szCs w:val="24"/>
        </w:rPr>
        <w:t xml:space="preserve">                                                                  </w:t>
      </w:r>
      <w:r w:rsidRPr="00C76C56">
        <w:rPr>
          <w:rFonts w:eastAsia="Times New Roman" w:cs="Times New Roman"/>
          <w:b/>
          <w:bCs/>
          <w:szCs w:val="24"/>
        </w:rPr>
        <w:t>ΟΙ</w:t>
      </w:r>
      <w:r>
        <w:rPr>
          <w:rFonts w:eastAsia="Times New Roman" w:cs="Times New Roman"/>
          <w:b/>
          <w:bCs/>
          <w:szCs w:val="24"/>
        </w:rPr>
        <w:t xml:space="preserve"> </w:t>
      </w:r>
      <w:r w:rsidRPr="00C76C56">
        <w:rPr>
          <w:rFonts w:eastAsia="Times New Roman" w:cs="Times New Roman"/>
          <w:b/>
          <w:bCs/>
          <w:szCs w:val="24"/>
        </w:rPr>
        <w:t>ΓΡΑΜΜΑΤΕΙΣ</w:t>
      </w:r>
    </w:p>
    <w:sectPr w:rsidR="003C2D4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0002AFF" w:usb1="C000247B" w:usb2="00000009" w:usb3="00000000" w:csb0="000001FF" w:csb1="00000000"/>
  </w:font>
  <w:font w:name="UB-Helvetica">
    <w:panose1 w:val="00000000000000000000"/>
    <w:charset w:val="00"/>
    <w:family w:val="roman"/>
    <w:notTrueType/>
    <w:pitch w:val="default"/>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trackRevisions/>
  <w:documentProtection w:edit="trackedChanges" w:enforcement="1" w:cryptProviderType="rsaFull" w:cryptAlgorithmClass="hash" w:cryptAlgorithmType="typeAny" w:cryptAlgorithmSid="4" w:cryptSpinCount="50000" w:hash="6l/HaNlyDyArMXGOdXRSwGgxJa4=" w:salt="xLYst/xpPAhrHIXGMQiKF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D4C"/>
    <w:rsid w:val="003C2D4C"/>
    <w:rsid w:val="00A144D3"/>
    <w:rsid w:val="00D0192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7CCE8"/>
  <w15:docId w15:val="{FAD28421-C852-42AB-A887-E2E425B94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A215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A21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722</MetadataID>
    <Session xmlns="641f345b-441b-4b81-9152-adc2e73ba5e1">Δ´</Session>
    <Date xmlns="641f345b-441b-4b81-9152-adc2e73ba5e1">2018-11-20T22:00:00+00:00</Date>
    <Status xmlns="641f345b-441b-4b81-9152-adc2e73ba5e1">
      <Url>https://intra.parliament.gr/praktika/Lists/Incoming_Metadata/EditForm.aspx?ID=722&amp;Source=/praktika/Recordings_Library/Forms/AllItems.aspx</Url>
      <Description>Δημοσιεύτηκε</Description>
    </Status>
    <Meeting xmlns="641f345b-441b-4b81-9152-adc2e73ba5e1">Λ´</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8FB4CF-203A-4EB4-864E-4EC9FF0763A5}">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191D5667-7CDF-42BE-9F31-72DD966296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7BAAFE-AB8A-40F8-9AC1-D67122876E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179</Pages>
  <Words>34001</Words>
  <Characters>183606</Characters>
  <Application>Microsoft Office Word</Application>
  <DocSecurity>0</DocSecurity>
  <Lines>1530</Lines>
  <Paragraphs>434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217173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2018-11-28T10:17:00Z</dcterms:created>
  <dcterms:modified xsi:type="dcterms:W3CDTF">2018-11-28T10:17:00Z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