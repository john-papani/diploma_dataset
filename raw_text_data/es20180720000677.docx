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A1A644" w14:textId="77777777" w:rsidR="000B79C9" w:rsidRPr="000B79C9" w:rsidRDefault="000B79C9" w:rsidP="000B79C9">
      <w:pPr>
        <w:spacing w:after="0" w:line="360" w:lineRule="auto"/>
        <w:rPr>
          <w:ins w:id="0" w:author="Φλούδα Χριστίνα" w:date="2018-07-30T14:06:00Z"/>
          <w:rFonts w:eastAsia="Times New Roman"/>
          <w:szCs w:val="24"/>
          <w:lang w:eastAsia="en-US"/>
        </w:rPr>
      </w:pPr>
      <w:bookmarkStart w:id="1" w:name="_GoBack"/>
      <w:bookmarkEnd w:id="1"/>
      <w:ins w:id="2" w:author="Φλούδα Χριστίνα" w:date="2018-07-30T14:06:00Z">
        <w:r w:rsidRPr="000B79C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D748007" w14:textId="77777777" w:rsidR="000B79C9" w:rsidRPr="000B79C9" w:rsidRDefault="000B79C9" w:rsidP="000B79C9">
      <w:pPr>
        <w:spacing w:after="0" w:line="360" w:lineRule="auto"/>
        <w:rPr>
          <w:ins w:id="3" w:author="Φλούδα Χριστίνα" w:date="2018-07-30T14:06:00Z"/>
          <w:rFonts w:eastAsia="Times New Roman"/>
          <w:szCs w:val="24"/>
          <w:lang w:eastAsia="en-US"/>
        </w:rPr>
      </w:pPr>
    </w:p>
    <w:p w14:paraId="29607A2A" w14:textId="77777777" w:rsidR="000B79C9" w:rsidRPr="000B79C9" w:rsidRDefault="000B79C9" w:rsidP="000B79C9">
      <w:pPr>
        <w:spacing w:after="0" w:line="360" w:lineRule="auto"/>
        <w:rPr>
          <w:ins w:id="4" w:author="Φλούδα Χριστίνα" w:date="2018-07-30T14:06:00Z"/>
          <w:rFonts w:eastAsia="Times New Roman"/>
          <w:szCs w:val="24"/>
          <w:lang w:eastAsia="en-US"/>
        </w:rPr>
      </w:pPr>
      <w:ins w:id="5" w:author="Φλούδα Χριστίνα" w:date="2018-07-30T14:06:00Z">
        <w:r w:rsidRPr="000B79C9">
          <w:rPr>
            <w:rFonts w:eastAsia="Times New Roman"/>
            <w:szCs w:val="24"/>
            <w:lang w:eastAsia="en-US"/>
          </w:rPr>
          <w:t>ΠΙΝΑΚΑΣ ΠΕΡΙΕΧΟΜΕΝΩΝ</w:t>
        </w:r>
      </w:ins>
    </w:p>
    <w:p w14:paraId="753B6D34" w14:textId="77777777" w:rsidR="000B79C9" w:rsidRPr="000B79C9" w:rsidRDefault="000B79C9" w:rsidP="000B79C9">
      <w:pPr>
        <w:spacing w:after="0" w:line="360" w:lineRule="auto"/>
        <w:rPr>
          <w:ins w:id="6" w:author="Φλούδα Χριστίνα" w:date="2018-07-30T14:06:00Z"/>
          <w:rFonts w:eastAsia="Times New Roman"/>
          <w:szCs w:val="24"/>
          <w:lang w:eastAsia="en-US"/>
        </w:rPr>
      </w:pPr>
      <w:ins w:id="7" w:author="Φλούδα Χριστίνα" w:date="2018-07-30T14:06:00Z">
        <w:r w:rsidRPr="000B79C9">
          <w:rPr>
            <w:rFonts w:eastAsia="Times New Roman"/>
            <w:szCs w:val="24"/>
            <w:lang w:eastAsia="en-US"/>
          </w:rPr>
          <w:t xml:space="preserve">ΙΖ΄ ΠΕΡΙΟΔΟΣ </w:t>
        </w:r>
      </w:ins>
    </w:p>
    <w:p w14:paraId="03D95CD4" w14:textId="77777777" w:rsidR="000B79C9" w:rsidRPr="000B79C9" w:rsidRDefault="000B79C9" w:rsidP="000B79C9">
      <w:pPr>
        <w:spacing w:after="0" w:line="360" w:lineRule="auto"/>
        <w:rPr>
          <w:ins w:id="8" w:author="Φλούδα Χριστίνα" w:date="2018-07-30T14:06:00Z"/>
          <w:rFonts w:eastAsia="Times New Roman"/>
          <w:szCs w:val="24"/>
          <w:lang w:eastAsia="en-US"/>
        </w:rPr>
      </w:pPr>
      <w:ins w:id="9" w:author="Φλούδα Χριστίνα" w:date="2018-07-30T14:06:00Z">
        <w:r w:rsidRPr="000B79C9">
          <w:rPr>
            <w:rFonts w:eastAsia="Times New Roman"/>
            <w:szCs w:val="24"/>
            <w:lang w:eastAsia="en-US"/>
          </w:rPr>
          <w:t>ΠΡΟΕΔΡΕΥΟΜΕΝΗΣ ΚΟΙΝΟΒΟΥΛΕΥΤΙΚΗΣ ΔΗΜΟΚΡΑΤΙΑΣ</w:t>
        </w:r>
      </w:ins>
    </w:p>
    <w:p w14:paraId="44CAEB16" w14:textId="77777777" w:rsidR="000B79C9" w:rsidRPr="000B79C9" w:rsidRDefault="000B79C9" w:rsidP="000B79C9">
      <w:pPr>
        <w:spacing w:after="0" w:line="360" w:lineRule="auto"/>
        <w:rPr>
          <w:ins w:id="10" w:author="Φλούδα Χριστίνα" w:date="2018-07-30T14:06:00Z"/>
          <w:rFonts w:eastAsia="Times New Roman"/>
          <w:szCs w:val="24"/>
          <w:lang w:eastAsia="en-US"/>
        </w:rPr>
      </w:pPr>
      <w:ins w:id="11" w:author="Φλούδα Χριστίνα" w:date="2018-07-30T14:06:00Z">
        <w:r w:rsidRPr="000B79C9">
          <w:rPr>
            <w:rFonts w:eastAsia="Times New Roman"/>
            <w:szCs w:val="24"/>
            <w:lang w:eastAsia="en-US"/>
          </w:rPr>
          <w:t>ΤΜΗΜΑ ΔΙΑΚΟΠΗΣ ΕΡΓΑΣΙΩΝ ΒΟΥΛΗΣ</w:t>
        </w:r>
      </w:ins>
    </w:p>
    <w:p w14:paraId="37A97C11" w14:textId="77777777" w:rsidR="000B79C9" w:rsidRPr="000B79C9" w:rsidRDefault="000B79C9" w:rsidP="000B79C9">
      <w:pPr>
        <w:spacing w:after="0" w:line="360" w:lineRule="auto"/>
        <w:rPr>
          <w:ins w:id="12" w:author="Φλούδα Χριστίνα" w:date="2018-07-30T14:06:00Z"/>
          <w:rFonts w:eastAsia="Times New Roman"/>
          <w:szCs w:val="24"/>
          <w:lang w:eastAsia="en-US"/>
        </w:rPr>
      </w:pPr>
      <w:ins w:id="13" w:author="Φλούδα Χριστίνα" w:date="2018-07-30T14:06:00Z">
        <w:r w:rsidRPr="000B79C9">
          <w:rPr>
            <w:rFonts w:eastAsia="Times New Roman"/>
            <w:szCs w:val="24"/>
            <w:lang w:eastAsia="en-US"/>
          </w:rPr>
          <w:t>ΘΕΡΟΥΣ 2018</w:t>
        </w:r>
      </w:ins>
    </w:p>
    <w:p w14:paraId="7C09602E" w14:textId="77777777" w:rsidR="000B79C9" w:rsidRPr="000B79C9" w:rsidRDefault="000B79C9" w:rsidP="000B79C9">
      <w:pPr>
        <w:spacing w:after="0" w:line="360" w:lineRule="auto"/>
        <w:rPr>
          <w:ins w:id="14" w:author="Φλούδα Χριστίνα" w:date="2018-07-30T14:06:00Z"/>
          <w:rFonts w:eastAsia="Times New Roman"/>
          <w:szCs w:val="24"/>
          <w:lang w:eastAsia="en-US"/>
        </w:rPr>
      </w:pPr>
    </w:p>
    <w:p w14:paraId="0EBBB3E8" w14:textId="77777777" w:rsidR="000B79C9" w:rsidRPr="000B79C9" w:rsidRDefault="000B79C9" w:rsidP="000B79C9">
      <w:pPr>
        <w:spacing w:after="0" w:line="360" w:lineRule="auto"/>
        <w:rPr>
          <w:ins w:id="15" w:author="Φλούδα Χριστίνα" w:date="2018-07-30T14:06:00Z"/>
          <w:rFonts w:eastAsia="Times New Roman"/>
          <w:szCs w:val="24"/>
          <w:lang w:eastAsia="en-US"/>
        </w:rPr>
      </w:pPr>
      <w:ins w:id="16" w:author="Φλούδα Χριστίνα" w:date="2018-07-30T14:06:00Z">
        <w:r w:rsidRPr="000B79C9">
          <w:rPr>
            <w:rFonts w:eastAsia="Times New Roman"/>
            <w:szCs w:val="24"/>
            <w:lang w:eastAsia="en-US"/>
          </w:rPr>
          <w:t>ΣΥΝΕΔΡΙΑΣΗ Γ΄</w:t>
        </w:r>
      </w:ins>
    </w:p>
    <w:p w14:paraId="51F19409" w14:textId="77777777" w:rsidR="000B79C9" w:rsidRPr="000B79C9" w:rsidRDefault="000B79C9" w:rsidP="000B79C9">
      <w:pPr>
        <w:spacing w:after="0" w:line="360" w:lineRule="auto"/>
        <w:rPr>
          <w:ins w:id="17" w:author="Φλούδα Χριστίνα" w:date="2018-07-30T14:06:00Z"/>
          <w:rFonts w:eastAsia="Times New Roman"/>
          <w:szCs w:val="24"/>
          <w:lang w:eastAsia="en-US"/>
        </w:rPr>
      </w:pPr>
      <w:ins w:id="18" w:author="Φλούδα Χριστίνα" w:date="2018-07-30T14:06:00Z">
        <w:r w:rsidRPr="000B79C9">
          <w:rPr>
            <w:rFonts w:eastAsia="Times New Roman"/>
            <w:szCs w:val="24"/>
            <w:lang w:eastAsia="en-US"/>
          </w:rPr>
          <w:t>Παρασκευή  20 Ιουλίου 2018</w:t>
        </w:r>
      </w:ins>
    </w:p>
    <w:p w14:paraId="3BC9056C" w14:textId="77777777" w:rsidR="000B79C9" w:rsidRPr="000B79C9" w:rsidRDefault="000B79C9" w:rsidP="000B79C9">
      <w:pPr>
        <w:spacing w:after="0" w:line="360" w:lineRule="auto"/>
        <w:rPr>
          <w:ins w:id="19" w:author="Φλούδα Χριστίνα" w:date="2018-07-30T14:06:00Z"/>
          <w:rFonts w:eastAsia="Times New Roman"/>
          <w:szCs w:val="24"/>
          <w:lang w:eastAsia="en-US"/>
        </w:rPr>
      </w:pPr>
    </w:p>
    <w:p w14:paraId="29E1C625" w14:textId="77777777" w:rsidR="000B79C9" w:rsidRPr="000B79C9" w:rsidRDefault="000B79C9" w:rsidP="000B79C9">
      <w:pPr>
        <w:spacing w:after="0" w:line="360" w:lineRule="auto"/>
        <w:rPr>
          <w:ins w:id="20" w:author="Φλούδα Χριστίνα" w:date="2018-07-30T14:06:00Z"/>
          <w:rFonts w:eastAsia="Times New Roman"/>
          <w:szCs w:val="24"/>
          <w:lang w:eastAsia="en-US"/>
        </w:rPr>
      </w:pPr>
      <w:ins w:id="21" w:author="Φλούδα Χριστίνα" w:date="2018-07-30T14:06:00Z">
        <w:r w:rsidRPr="000B79C9">
          <w:rPr>
            <w:rFonts w:eastAsia="Times New Roman"/>
            <w:szCs w:val="24"/>
            <w:lang w:eastAsia="en-US"/>
          </w:rPr>
          <w:t>ΘΕΜΑΤΑ</w:t>
        </w:r>
      </w:ins>
    </w:p>
    <w:p w14:paraId="557B3EF9" w14:textId="77777777" w:rsidR="000B79C9" w:rsidRPr="000B79C9" w:rsidRDefault="000B79C9" w:rsidP="000B79C9">
      <w:pPr>
        <w:spacing w:after="0" w:line="360" w:lineRule="auto"/>
        <w:rPr>
          <w:ins w:id="22" w:author="Φλούδα Χριστίνα" w:date="2018-07-30T14:06:00Z"/>
          <w:rFonts w:eastAsia="Times New Roman"/>
          <w:szCs w:val="24"/>
          <w:lang w:eastAsia="en-US"/>
        </w:rPr>
      </w:pPr>
      <w:ins w:id="23" w:author="Φλούδα Χριστίνα" w:date="2018-07-30T14:06:00Z">
        <w:r w:rsidRPr="000B79C9">
          <w:rPr>
            <w:rFonts w:eastAsia="Times New Roman"/>
            <w:szCs w:val="24"/>
            <w:lang w:eastAsia="en-US"/>
          </w:rPr>
          <w:t xml:space="preserve"> </w:t>
        </w:r>
        <w:r w:rsidRPr="000B79C9">
          <w:rPr>
            <w:rFonts w:eastAsia="Times New Roman"/>
            <w:szCs w:val="24"/>
            <w:lang w:eastAsia="en-US"/>
          </w:rPr>
          <w:br/>
          <w:t xml:space="preserve">Α. ΕΙΔΙΚΑ ΘΕΜΑΤΑ </w:t>
        </w:r>
        <w:r w:rsidRPr="000B79C9">
          <w:rPr>
            <w:rFonts w:eastAsia="Times New Roman"/>
            <w:szCs w:val="24"/>
            <w:lang w:eastAsia="en-US"/>
          </w:rPr>
          <w:br/>
          <w:t xml:space="preserve">1. Επικύρωση Πρακτικών, σελ. </w:t>
        </w:r>
        <w:r w:rsidRPr="000B79C9">
          <w:rPr>
            <w:rFonts w:eastAsia="Times New Roman"/>
            <w:szCs w:val="24"/>
            <w:lang w:eastAsia="en-US"/>
          </w:rPr>
          <w:br/>
          <w:t xml:space="preserve">2. Επί διαδικαστικού θέματος, σελ. </w:t>
        </w:r>
        <w:r w:rsidRPr="000B79C9">
          <w:rPr>
            <w:rFonts w:eastAsia="Times New Roman"/>
            <w:szCs w:val="24"/>
            <w:lang w:eastAsia="en-US"/>
          </w:rPr>
          <w:br/>
          <w:t xml:space="preserve"> </w:t>
        </w:r>
        <w:r w:rsidRPr="000B79C9">
          <w:rPr>
            <w:rFonts w:eastAsia="Times New Roman"/>
            <w:szCs w:val="24"/>
            <w:lang w:eastAsia="en-US"/>
          </w:rPr>
          <w:br/>
          <w:t xml:space="preserve">Β. ΚΟΙΝΟΒΟΥΛΕΥΤΙΚΟΣ ΕΛΕΓΧΟΣ </w:t>
        </w:r>
        <w:r w:rsidRPr="000B79C9">
          <w:rPr>
            <w:rFonts w:eastAsia="Times New Roman"/>
            <w:szCs w:val="24"/>
            <w:lang w:eastAsia="en-US"/>
          </w:rPr>
          <w:br/>
          <w:t xml:space="preserve">1. Ανακοίνωση του δελτίου επικαίρων ερωτήσεων της Τρίτης 24 Ιουλίου 2018, σελ. </w:t>
        </w:r>
        <w:r w:rsidRPr="000B79C9">
          <w:rPr>
            <w:rFonts w:eastAsia="Times New Roman"/>
            <w:szCs w:val="24"/>
            <w:lang w:eastAsia="en-US"/>
          </w:rPr>
          <w:br/>
          <w:t xml:space="preserve">2. Συζήτηση της υπ’ αριθμόν 1/1/17-7-2018 επίκαιρης επερώτησης που κατέθεσε ο Πρόεδρος της Κοινοβουλευτικής Ομάδας «Το Ποτάμι» κ. Σταύρος Θεοδωράκης και πέντε Βουλευτές της Κοινοβουλευτικής Ομάδας του προς τους Υπουργούς Περιβάλλοντος και Ενέργειας, Τουρισμού, Οικονομίας και Ανάπτυξης, Εσωτερικών και Παιδείας,  Έρευνας και Θρησκευμάτων με θέμα: «Απεξάρτηση από τα πλαστικά …. αν όχι τώρα, πότε;», σελ. </w:t>
        </w:r>
        <w:r w:rsidRPr="000B79C9">
          <w:rPr>
            <w:rFonts w:eastAsia="Times New Roman"/>
            <w:szCs w:val="24"/>
            <w:lang w:eastAsia="en-US"/>
          </w:rPr>
          <w:br/>
          <w:t xml:space="preserve"> </w:t>
        </w:r>
        <w:r w:rsidRPr="000B79C9">
          <w:rPr>
            <w:rFonts w:eastAsia="Times New Roman"/>
            <w:szCs w:val="24"/>
            <w:lang w:eastAsia="en-US"/>
          </w:rPr>
          <w:br/>
          <w:t xml:space="preserve">Γ. ΝΟΜΟΘΕΤΙΚΗ ΕΡΓΑΣΙΑ </w:t>
        </w:r>
        <w:r w:rsidRPr="000B79C9">
          <w:rPr>
            <w:rFonts w:eastAsia="Times New Roman"/>
            <w:szCs w:val="24"/>
            <w:lang w:eastAsia="en-US"/>
          </w:rPr>
          <w:br/>
          <w:t xml:space="preserve">Κατάθεση Εκθέσεως Διαρκούς Επιτροπής: </w:t>
        </w:r>
      </w:ins>
    </w:p>
    <w:p w14:paraId="742BC5DF" w14:textId="77777777" w:rsidR="000B79C9" w:rsidRPr="000B79C9" w:rsidRDefault="000B79C9" w:rsidP="000B79C9">
      <w:pPr>
        <w:spacing w:after="0" w:line="360" w:lineRule="auto"/>
        <w:rPr>
          <w:ins w:id="24" w:author="Φλούδα Χριστίνα" w:date="2018-07-30T14:06:00Z"/>
          <w:rFonts w:eastAsia="Times New Roman"/>
          <w:szCs w:val="24"/>
          <w:lang w:eastAsia="en-US"/>
        </w:rPr>
      </w:pPr>
      <w:ins w:id="25" w:author="Φλούδα Χριστίνα" w:date="2018-07-30T14:06:00Z">
        <w:r w:rsidRPr="000B79C9">
          <w:rPr>
            <w:rFonts w:eastAsia="Times New Roman"/>
            <w:szCs w:val="24"/>
            <w:lang w:eastAsia="en-US"/>
          </w:rPr>
          <w:t xml:space="preserve">Η Διαρκής Επιτροπή Κοινωνικών υποθέσεων καταθέτει την έκθεσή της στο σχέδιο νόμου του Υπουργείου Υγείας «Κύρωση συμβάσεων μεταξύ του Ελληνικού Δημοσίου και του Γενικού Νοσοκομείου Χανίων και της Επιτροπής Εκτελεστών Διαθήκης Γ.Γ. </w:t>
        </w:r>
        <w:proofErr w:type="spellStart"/>
        <w:r w:rsidRPr="000B79C9">
          <w:rPr>
            <w:rFonts w:eastAsia="Times New Roman"/>
            <w:szCs w:val="24"/>
            <w:lang w:eastAsia="en-US"/>
          </w:rPr>
          <w:t>Μαλινάκη</w:t>
        </w:r>
        <w:proofErr w:type="spellEnd"/>
        <w:r w:rsidRPr="000B79C9">
          <w:rPr>
            <w:rFonts w:eastAsia="Times New Roman"/>
            <w:szCs w:val="24"/>
            <w:lang w:eastAsia="en-US"/>
          </w:rPr>
          <w:t xml:space="preserve"> και του Γενικού Νοσοκομείου Κεφαλληνίας και των Εκτελεστών της διαθήκης της Μαρίας (</w:t>
        </w:r>
        <w:proofErr w:type="spellStart"/>
        <w:r w:rsidRPr="000B79C9">
          <w:rPr>
            <w:rFonts w:eastAsia="Times New Roman"/>
            <w:szCs w:val="24"/>
            <w:lang w:eastAsia="en-US"/>
          </w:rPr>
          <w:t>Μάρης</w:t>
        </w:r>
        <w:proofErr w:type="spellEnd"/>
        <w:r w:rsidRPr="000B79C9">
          <w:rPr>
            <w:rFonts w:eastAsia="Times New Roman"/>
            <w:szCs w:val="24"/>
            <w:lang w:eastAsia="en-US"/>
          </w:rPr>
          <w:t xml:space="preserve">) Βεργωτή αντίστοιχα», σελ. </w:t>
        </w:r>
        <w:r w:rsidRPr="000B79C9">
          <w:rPr>
            <w:rFonts w:eastAsia="Times New Roman"/>
            <w:szCs w:val="24"/>
            <w:lang w:eastAsia="en-US"/>
          </w:rPr>
          <w:br/>
          <w:t xml:space="preserve"> </w:t>
        </w:r>
        <w:r w:rsidRPr="000B79C9">
          <w:rPr>
            <w:rFonts w:eastAsia="Times New Roman"/>
            <w:szCs w:val="24"/>
            <w:lang w:eastAsia="en-US"/>
          </w:rPr>
          <w:br/>
          <w:t>ΠΡΟΕΔΡΕΥΟΝΤΕΣ</w:t>
        </w:r>
      </w:ins>
    </w:p>
    <w:p w14:paraId="4E530009" w14:textId="77777777" w:rsidR="000B79C9" w:rsidRPr="000B79C9" w:rsidRDefault="000B79C9" w:rsidP="000B79C9">
      <w:pPr>
        <w:spacing w:after="0" w:line="360" w:lineRule="auto"/>
        <w:rPr>
          <w:ins w:id="26" w:author="Φλούδα Χριστίνα" w:date="2018-07-30T14:06:00Z"/>
          <w:rFonts w:eastAsia="Times New Roman"/>
          <w:szCs w:val="24"/>
          <w:lang w:eastAsia="en-US"/>
        </w:rPr>
      </w:pPr>
    </w:p>
    <w:p w14:paraId="61353534" w14:textId="77777777" w:rsidR="000B79C9" w:rsidRPr="000B79C9" w:rsidRDefault="000B79C9" w:rsidP="000B79C9">
      <w:pPr>
        <w:spacing w:after="0" w:line="360" w:lineRule="auto"/>
        <w:rPr>
          <w:ins w:id="27" w:author="Φλούδα Χριστίνα" w:date="2018-07-30T14:06:00Z"/>
          <w:rFonts w:eastAsia="Times New Roman"/>
          <w:szCs w:val="24"/>
          <w:lang w:eastAsia="en-US"/>
        </w:rPr>
      </w:pPr>
      <w:ins w:id="28" w:author="Φλούδα Χριστίνα" w:date="2018-07-30T14:06:00Z">
        <w:r w:rsidRPr="000B79C9">
          <w:rPr>
            <w:rFonts w:eastAsia="Times New Roman"/>
            <w:szCs w:val="24"/>
            <w:lang w:eastAsia="en-US"/>
          </w:rPr>
          <w:t>ΚΡΕΜΑΣΤΙΝΟΣ Δ. , σελ.</w:t>
        </w:r>
        <w:r w:rsidRPr="000B79C9">
          <w:rPr>
            <w:rFonts w:eastAsia="Times New Roman"/>
            <w:szCs w:val="24"/>
            <w:lang w:eastAsia="en-US"/>
          </w:rPr>
          <w:br/>
          <w:t>ΛΑΜΠΡΟΥΛΗΣ Γ. , σελ.</w:t>
        </w:r>
        <w:r w:rsidRPr="000B79C9">
          <w:rPr>
            <w:rFonts w:eastAsia="Times New Roman"/>
            <w:szCs w:val="24"/>
            <w:lang w:eastAsia="en-US"/>
          </w:rPr>
          <w:br/>
        </w:r>
      </w:ins>
    </w:p>
    <w:p w14:paraId="51470739" w14:textId="77777777" w:rsidR="000B79C9" w:rsidRPr="000B79C9" w:rsidRDefault="000B79C9" w:rsidP="000B79C9">
      <w:pPr>
        <w:spacing w:after="0" w:line="360" w:lineRule="auto"/>
        <w:rPr>
          <w:ins w:id="29" w:author="Φλούδα Χριστίνα" w:date="2018-07-30T14:06:00Z"/>
          <w:rFonts w:eastAsia="Times New Roman"/>
          <w:szCs w:val="24"/>
          <w:lang w:eastAsia="en-US"/>
        </w:rPr>
      </w:pPr>
    </w:p>
    <w:p w14:paraId="2CECEECC" w14:textId="77777777" w:rsidR="000B79C9" w:rsidRPr="000B79C9" w:rsidRDefault="000B79C9" w:rsidP="000B79C9">
      <w:pPr>
        <w:spacing w:after="0" w:line="360" w:lineRule="auto"/>
        <w:rPr>
          <w:ins w:id="30" w:author="Φλούδα Χριστίνα" w:date="2018-07-30T14:06:00Z"/>
          <w:rFonts w:eastAsia="Times New Roman"/>
          <w:szCs w:val="24"/>
          <w:lang w:eastAsia="en-US"/>
        </w:rPr>
      </w:pPr>
    </w:p>
    <w:p w14:paraId="1891E0D4" w14:textId="77777777" w:rsidR="000B79C9" w:rsidRPr="000B79C9" w:rsidRDefault="000B79C9" w:rsidP="000B79C9">
      <w:pPr>
        <w:spacing w:after="0" w:line="360" w:lineRule="auto"/>
        <w:rPr>
          <w:ins w:id="31" w:author="Φλούδα Χριστίνα" w:date="2018-07-30T14:06:00Z"/>
          <w:rFonts w:eastAsia="Times New Roman"/>
          <w:szCs w:val="24"/>
          <w:lang w:eastAsia="en-US"/>
        </w:rPr>
      </w:pPr>
      <w:ins w:id="32" w:author="Φλούδα Χριστίνα" w:date="2018-07-30T14:06:00Z">
        <w:r w:rsidRPr="000B79C9">
          <w:rPr>
            <w:rFonts w:eastAsia="Times New Roman"/>
            <w:szCs w:val="24"/>
            <w:lang w:eastAsia="en-US"/>
          </w:rPr>
          <w:t>ΟΜΙΛΗΤΕΣ</w:t>
        </w:r>
      </w:ins>
    </w:p>
    <w:p w14:paraId="4F236A76" w14:textId="2F6ADAE4" w:rsidR="000B79C9" w:rsidRDefault="000B79C9" w:rsidP="000B79C9">
      <w:pPr>
        <w:spacing w:line="600" w:lineRule="auto"/>
        <w:ind w:firstLine="720"/>
        <w:jc w:val="center"/>
        <w:rPr>
          <w:ins w:id="33" w:author="Φλούδα Χριστίνα" w:date="2018-07-30T14:06:00Z"/>
          <w:rFonts w:eastAsia="Times New Roman"/>
          <w:szCs w:val="24"/>
        </w:rPr>
      </w:pPr>
      <w:ins w:id="34" w:author="Φλούδα Χριστίνα" w:date="2018-07-30T14:06:00Z">
        <w:r w:rsidRPr="000B79C9">
          <w:rPr>
            <w:rFonts w:eastAsia="Times New Roman"/>
            <w:szCs w:val="24"/>
            <w:lang w:eastAsia="en-US"/>
          </w:rPr>
          <w:br/>
          <w:t>Α. Επί διαδικαστικού θέματος:</w:t>
        </w:r>
        <w:r w:rsidRPr="000B79C9">
          <w:rPr>
            <w:rFonts w:eastAsia="Times New Roman"/>
            <w:szCs w:val="24"/>
            <w:lang w:eastAsia="en-US"/>
          </w:rPr>
          <w:br/>
          <w:t>ΑΪΒΑΤΙΔΗΣ Ι. , σελ.</w:t>
        </w:r>
        <w:r w:rsidRPr="000B79C9">
          <w:rPr>
            <w:rFonts w:eastAsia="Times New Roman"/>
            <w:szCs w:val="24"/>
            <w:lang w:eastAsia="en-US"/>
          </w:rPr>
          <w:br/>
          <w:t>ΛΑΜΠΡΟΥΛΗΣ Γ. , σελ.</w:t>
        </w:r>
        <w:r w:rsidRPr="000B79C9">
          <w:rPr>
            <w:rFonts w:eastAsia="Times New Roman"/>
            <w:szCs w:val="24"/>
            <w:lang w:eastAsia="en-US"/>
          </w:rPr>
          <w:br/>
        </w:r>
        <w:r w:rsidRPr="000B79C9">
          <w:rPr>
            <w:rFonts w:eastAsia="Times New Roman"/>
            <w:szCs w:val="24"/>
            <w:lang w:eastAsia="en-US"/>
          </w:rPr>
          <w:br/>
          <w:t>Β. Επί της επίκαιρης επερώτησης:</w:t>
        </w:r>
        <w:r w:rsidRPr="000B79C9">
          <w:rPr>
            <w:rFonts w:eastAsia="Times New Roman"/>
            <w:szCs w:val="24"/>
            <w:lang w:eastAsia="en-US"/>
          </w:rPr>
          <w:br/>
          <w:t>ΑΪΒΑΤΙΔΗΣ Ι. , σελ.</w:t>
        </w:r>
        <w:r w:rsidRPr="000B79C9">
          <w:rPr>
            <w:rFonts w:eastAsia="Times New Roman"/>
            <w:szCs w:val="24"/>
            <w:lang w:eastAsia="en-US"/>
          </w:rPr>
          <w:br/>
          <w:t>ΑΜΥΡΑΣ Γ. , σελ.</w:t>
        </w:r>
        <w:r w:rsidRPr="000B79C9">
          <w:rPr>
            <w:rFonts w:eastAsia="Times New Roman"/>
            <w:szCs w:val="24"/>
            <w:lang w:eastAsia="en-US"/>
          </w:rPr>
          <w:br/>
          <w:t>ΔΑΝΕΛΛΗΣ Σ. , σελ.</w:t>
        </w:r>
        <w:r w:rsidRPr="000B79C9">
          <w:rPr>
            <w:rFonts w:eastAsia="Times New Roman"/>
            <w:szCs w:val="24"/>
            <w:lang w:eastAsia="en-US"/>
          </w:rPr>
          <w:br/>
          <w:t>ΔΗΜΑΡΑΣ Γ. , σελ.</w:t>
        </w:r>
        <w:r w:rsidRPr="000B79C9">
          <w:rPr>
            <w:rFonts w:eastAsia="Times New Roman"/>
            <w:szCs w:val="24"/>
            <w:lang w:eastAsia="en-US"/>
          </w:rPr>
          <w:br/>
          <w:t>ΘΕΟΔΩΡΑΚΗΣ Σ. , σελ.</w:t>
        </w:r>
        <w:r w:rsidRPr="000B79C9">
          <w:rPr>
            <w:rFonts w:eastAsia="Times New Roman"/>
            <w:szCs w:val="24"/>
            <w:lang w:eastAsia="en-US"/>
          </w:rPr>
          <w:br/>
          <w:t>ΚΑΤΣΑΦΑΔΟΣ Κ. , σελ.</w:t>
        </w:r>
        <w:r w:rsidRPr="000B79C9">
          <w:rPr>
            <w:rFonts w:eastAsia="Times New Roman"/>
            <w:szCs w:val="24"/>
            <w:lang w:eastAsia="en-US"/>
          </w:rPr>
          <w:br/>
          <w:t>ΚΕΦΑΛΙΔΟΥ Χ. , σελ.</w:t>
        </w:r>
        <w:r w:rsidRPr="000B79C9">
          <w:rPr>
            <w:rFonts w:eastAsia="Times New Roman"/>
            <w:szCs w:val="24"/>
            <w:lang w:eastAsia="en-US"/>
          </w:rPr>
          <w:br/>
          <w:t>ΛΥΚΟΥΔΗΣ Σ. , σελ.</w:t>
        </w:r>
        <w:r w:rsidRPr="000B79C9">
          <w:rPr>
            <w:rFonts w:eastAsia="Times New Roman"/>
            <w:szCs w:val="24"/>
            <w:lang w:eastAsia="en-US"/>
          </w:rPr>
          <w:br/>
          <w:t>ΜΑΥΡΩΤΑΣ Γ. , σελ.</w:t>
        </w:r>
        <w:r w:rsidRPr="000B79C9">
          <w:rPr>
            <w:rFonts w:eastAsia="Times New Roman"/>
            <w:szCs w:val="24"/>
            <w:lang w:eastAsia="en-US"/>
          </w:rPr>
          <w:br/>
          <w:t>ΤΖΟΥΦΗ Μ. , σελ.</w:t>
        </w:r>
        <w:r w:rsidRPr="000B79C9">
          <w:rPr>
            <w:rFonts w:eastAsia="Times New Roman"/>
            <w:szCs w:val="24"/>
            <w:lang w:eastAsia="en-US"/>
          </w:rPr>
          <w:br/>
          <w:t>ΦΑΜΕΛΛΟΣ Σ. , σελ.</w:t>
        </w:r>
        <w:r w:rsidRPr="000B79C9">
          <w:rPr>
            <w:rFonts w:eastAsia="Times New Roman"/>
            <w:szCs w:val="24"/>
            <w:lang w:eastAsia="en-US"/>
          </w:rPr>
          <w:br/>
        </w:r>
        <w:r w:rsidRPr="000B79C9">
          <w:rPr>
            <w:rFonts w:eastAsia="Times New Roman"/>
            <w:szCs w:val="24"/>
            <w:lang w:eastAsia="en-US"/>
          </w:rPr>
          <w:br/>
          <w:t>ΠΑΡΕΜΒΑΣΕΙΣ:</w:t>
        </w:r>
        <w:r w:rsidRPr="000B79C9">
          <w:rPr>
            <w:rFonts w:eastAsia="Times New Roman"/>
            <w:szCs w:val="24"/>
            <w:lang w:eastAsia="en-US"/>
          </w:rPr>
          <w:br/>
          <w:t>ΚΡΕΜΑΣΤΙΝΟΣ Δ. , σελ.</w:t>
        </w:r>
        <w:r w:rsidRPr="000B79C9">
          <w:rPr>
            <w:rFonts w:eastAsia="Times New Roman"/>
            <w:szCs w:val="24"/>
            <w:lang w:eastAsia="en-US"/>
          </w:rPr>
          <w:br/>
        </w:r>
      </w:ins>
    </w:p>
    <w:p w14:paraId="439D9EF5" w14:textId="219E40A9" w:rsidR="00E72EC4" w:rsidRDefault="000B79C9">
      <w:pPr>
        <w:spacing w:line="600" w:lineRule="auto"/>
        <w:ind w:firstLine="720"/>
        <w:jc w:val="center"/>
        <w:rPr>
          <w:rFonts w:eastAsia="Times New Roman"/>
          <w:szCs w:val="24"/>
        </w:rPr>
      </w:pPr>
      <w:r w:rsidRPr="00744E55">
        <w:rPr>
          <w:rFonts w:eastAsia="Times New Roman"/>
          <w:szCs w:val="24"/>
        </w:rPr>
        <w:t>ΠΡΑΚΤΙΚΑ ΒΟΥΛΗΣ</w:t>
      </w:r>
    </w:p>
    <w:p w14:paraId="439D9EF6" w14:textId="77777777" w:rsidR="00E72EC4" w:rsidRDefault="000B79C9">
      <w:pPr>
        <w:spacing w:line="600" w:lineRule="auto"/>
        <w:ind w:firstLine="720"/>
        <w:jc w:val="center"/>
        <w:rPr>
          <w:rFonts w:eastAsia="Times New Roman"/>
          <w:szCs w:val="24"/>
        </w:rPr>
      </w:pPr>
      <w:r w:rsidRPr="00744E55">
        <w:rPr>
          <w:rFonts w:eastAsia="Times New Roman"/>
          <w:szCs w:val="24"/>
        </w:rPr>
        <w:t>Ι</w:t>
      </w:r>
      <w:r>
        <w:rPr>
          <w:rFonts w:eastAsia="Times New Roman"/>
          <w:szCs w:val="24"/>
        </w:rPr>
        <w:t>Z</w:t>
      </w:r>
      <w:r w:rsidRPr="00744E55">
        <w:rPr>
          <w:rFonts w:eastAsia="Times New Roman"/>
          <w:szCs w:val="24"/>
        </w:rPr>
        <w:t xml:space="preserve">΄ ΠΕΡΙΟΔΟΣ </w:t>
      </w:r>
    </w:p>
    <w:p w14:paraId="439D9EF7" w14:textId="77777777" w:rsidR="00E72EC4" w:rsidRDefault="000B79C9">
      <w:pPr>
        <w:spacing w:line="600" w:lineRule="auto"/>
        <w:ind w:firstLine="720"/>
        <w:jc w:val="center"/>
        <w:rPr>
          <w:rFonts w:eastAsia="Times New Roman"/>
          <w:szCs w:val="24"/>
        </w:rPr>
      </w:pPr>
      <w:r w:rsidRPr="00744E55">
        <w:rPr>
          <w:rFonts w:eastAsia="Times New Roman"/>
          <w:szCs w:val="24"/>
        </w:rPr>
        <w:t>ΠΡΟΕΔΡΕΥΟΜΕΝΗΣ ΚΟΙΝΟΒΟΥΛΕΥΤΙΚΗΣ ΔΗΜΟΚΡΑΤΙΑΣ</w:t>
      </w:r>
    </w:p>
    <w:p w14:paraId="439D9EF8" w14:textId="77777777" w:rsidR="00E72EC4" w:rsidRDefault="000B79C9">
      <w:pPr>
        <w:spacing w:line="600" w:lineRule="auto"/>
        <w:ind w:firstLine="720"/>
        <w:jc w:val="center"/>
        <w:rPr>
          <w:rFonts w:eastAsia="Times New Roman"/>
          <w:szCs w:val="24"/>
        </w:rPr>
      </w:pPr>
      <w:r>
        <w:rPr>
          <w:rFonts w:eastAsia="Times New Roman"/>
          <w:szCs w:val="24"/>
        </w:rPr>
        <w:t>ΣΥΝΟΔΟΣ Γ΄</w:t>
      </w:r>
    </w:p>
    <w:p w14:paraId="439D9EF9" w14:textId="77777777" w:rsidR="00E72EC4" w:rsidRDefault="000B79C9">
      <w:pPr>
        <w:spacing w:line="600" w:lineRule="auto"/>
        <w:ind w:firstLine="720"/>
        <w:jc w:val="center"/>
        <w:rPr>
          <w:rFonts w:eastAsia="Times New Roman"/>
          <w:szCs w:val="24"/>
        </w:rPr>
      </w:pPr>
      <w:r>
        <w:rPr>
          <w:rFonts w:eastAsia="Times New Roman"/>
          <w:szCs w:val="24"/>
        </w:rPr>
        <w:t>ΤΜΗΜΑ ΔΙΑΚΟΠΗΣ ΕΡΓΑΣΙΩΝ ΤΗΣ ΒΟΥΛΗΣ</w:t>
      </w:r>
    </w:p>
    <w:p w14:paraId="439D9EFA" w14:textId="77777777" w:rsidR="00E72EC4" w:rsidRDefault="000B79C9">
      <w:pPr>
        <w:spacing w:line="600" w:lineRule="auto"/>
        <w:ind w:firstLine="720"/>
        <w:jc w:val="center"/>
        <w:rPr>
          <w:rFonts w:eastAsia="Times New Roman"/>
          <w:szCs w:val="24"/>
        </w:rPr>
      </w:pPr>
      <w:r>
        <w:rPr>
          <w:rFonts w:eastAsia="Times New Roman"/>
          <w:szCs w:val="24"/>
        </w:rPr>
        <w:t>ΘΕΡΟΥΣ 2018</w:t>
      </w:r>
    </w:p>
    <w:p w14:paraId="439D9EFB" w14:textId="77777777" w:rsidR="00E72EC4" w:rsidRDefault="000B79C9">
      <w:pPr>
        <w:spacing w:line="600" w:lineRule="auto"/>
        <w:ind w:firstLine="720"/>
        <w:jc w:val="center"/>
        <w:rPr>
          <w:rFonts w:eastAsia="Times New Roman"/>
          <w:szCs w:val="24"/>
        </w:rPr>
      </w:pPr>
      <w:r>
        <w:rPr>
          <w:rFonts w:eastAsia="Times New Roman"/>
          <w:szCs w:val="24"/>
        </w:rPr>
        <w:t>ΣΥΝΕΔΡΙΑΣΗ Γ</w:t>
      </w:r>
      <w:r w:rsidRPr="00744E55">
        <w:rPr>
          <w:rFonts w:eastAsia="Times New Roman"/>
          <w:szCs w:val="24"/>
        </w:rPr>
        <w:t>΄</w:t>
      </w:r>
    </w:p>
    <w:p w14:paraId="439D9EFC" w14:textId="77777777" w:rsidR="00E72EC4" w:rsidRDefault="000B79C9">
      <w:pPr>
        <w:spacing w:line="600" w:lineRule="auto"/>
        <w:ind w:firstLine="720"/>
        <w:jc w:val="center"/>
        <w:rPr>
          <w:rFonts w:eastAsia="Times New Roman"/>
          <w:szCs w:val="24"/>
        </w:rPr>
      </w:pPr>
      <w:r>
        <w:rPr>
          <w:rFonts w:eastAsia="Times New Roman"/>
          <w:szCs w:val="24"/>
        </w:rPr>
        <w:t xml:space="preserve">Παρασκευή 20 Ιουλίου </w:t>
      </w:r>
      <w:r w:rsidRPr="00744E55">
        <w:rPr>
          <w:rFonts w:eastAsia="Times New Roman"/>
          <w:szCs w:val="24"/>
        </w:rPr>
        <w:t>20</w:t>
      </w:r>
      <w:r>
        <w:rPr>
          <w:rFonts w:eastAsia="Times New Roman"/>
          <w:szCs w:val="24"/>
        </w:rPr>
        <w:t>18</w:t>
      </w:r>
    </w:p>
    <w:p w14:paraId="439D9EFD" w14:textId="77777777" w:rsidR="00E72EC4" w:rsidRDefault="000B79C9">
      <w:pPr>
        <w:spacing w:line="600" w:lineRule="auto"/>
        <w:ind w:firstLine="720"/>
        <w:jc w:val="both"/>
        <w:rPr>
          <w:rFonts w:eastAsia="Times New Roman"/>
          <w:szCs w:val="24"/>
        </w:rPr>
      </w:pPr>
      <w:r w:rsidRPr="00744E55">
        <w:rPr>
          <w:rFonts w:eastAsia="Times New Roman"/>
          <w:szCs w:val="24"/>
        </w:rPr>
        <w:t xml:space="preserve">Αθήνα, σήμερα </w:t>
      </w:r>
      <w:r>
        <w:rPr>
          <w:rFonts w:eastAsia="Times New Roman"/>
          <w:szCs w:val="24"/>
        </w:rPr>
        <w:t xml:space="preserve">στις 20 Ιουλίου </w:t>
      </w:r>
      <w:r w:rsidRPr="00744E55">
        <w:rPr>
          <w:rFonts w:eastAsia="Times New Roman"/>
          <w:szCs w:val="24"/>
        </w:rPr>
        <w:t>20</w:t>
      </w:r>
      <w:r>
        <w:rPr>
          <w:rFonts w:eastAsia="Times New Roman"/>
          <w:szCs w:val="24"/>
        </w:rPr>
        <w:t>18</w:t>
      </w:r>
      <w:r w:rsidRPr="00744E55">
        <w:rPr>
          <w:rFonts w:eastAsia="Times New Roman"/>
          <w:szCs w:val="24"/>
        </w:rPr>
        <w:t xml:space="preserve">, ημέρα </w:t>
      </w:r>
      <w:r>
        <w:rPr>
          <w:rFonts w:eastAsia="Times New Roman"/>
          <w:szCs w:val="24"/>
        </w:rPr>
        <w:t>Παρασκευή</w:t>
      </w:r>
      <w:r w:rsidRPr="00744E55">
        <w:rPr>
          <w:rFonts w:eastAsia="Times New Roman"/>
          <w:szCs w:val="24"/>
        </w:rPr>
        <w:t xml:space="preserve"> και ώρα 1</w:t>
      </w:r>
      <w:r>
        <w:rPr>
          <w:rFonts w:eastAsia="Times New Roman"/>
          <w:szCs w:val="24"/>
        </w:rPr>
        <w:t>0</w:t>
      </w:r>
      <w:r w:rsidRPr="00744E55">
        <w:rPr>
          <w:rFonts w:eastAsia="Times New Roman"/>
          <w:szCs w:val="24"/>
        </w:rPr>
        <w:t>.</w:t>
      </w:r>
      <w:r>
        <w:rPr>
          <w:rFonts w:eastAsia="Times New Roman"/>
          <w:szCs w:val="24"/>
        </w:rPr>
        <w:t>12</w:t>
      </w:r>
      <w:r w:rsidRPr="00744E55">
        <w:rPr>
          <w:rFonts w:eastAsia="Times New Roman"/>
          <w:szCs w:val="24"/>
        </w:rPr>
        <w:t>΄</w:t>
      </w:r>
      <w:r w:rsidRPr="002F4630">
        <w:rPr>
          <w:rFonts w:eastAsia="Times New Roman"/>
          <w:szCs w:val="24"/>
        </w:rPr>
        <w:t>,</w:t>
      </w:r>
      <w:r w:rsidRPr="00744E55">
        <w:rPr>
          <w:rFonts w:eastAsia="Times New Roman"/>
          <w:szCs w:val="24"/>
        </w:rPr>
        <w:t xml:space="preserve"> συνήλθε </w:t>
      </w:r>
      <w:r>
        <w:rPr>
          <w:rFonts w:eastAsia="Times New Roman"/>
          <w:szCs w:val="24"/>
        </w:rPr>
        <w:t xml:space="preserve">στην </w:t>
      </w:r>
      <w:r w:rsidRPr="00744E55">
        <w:rPr>
          <w:rFonts w:eastAsia="Times New Roman"/>
          <w:szCs w:val="24"/>
        </w:rPr>
        <w:t xml:space="preserve">Αίθουσα </w:t>
      </w:r>
      <w:r>
        <w:rPr>
          <w:rFonts w:eastAsia="Times New Roman"/>
          <w:szCs w:val="24"/>
        </w:rPr>
        <w:t>της Γερουσίας του Βουλευτηρίου</w:t>
      </w:r>
      <w:r w:rsidRPr="00744E55">
        <w:rPr>
          <w:rFonts w:eastAsia="Times New Roman"/>
          <w:szCs w:val="24"/>
        </w:rPr>
        <w:t xml:space="preserve"> </w:t>
      </w:r>
      <w:r>
        <w:rPr>
          <w:rFonts w:eastAsia="Times New Roman"/>
          <w:szCs w:val="24"/>
        </w:rPr>
        <w:t xml:space="preserve">το Τμήμα Διακοπής Εργασιών της Βουλής (Α΄ </w:t>
      </w:r>
      <w:r>
        <w:rPr>
          <w:rFonts w:eastAsia="Times New Roman"/>
          <w:szCs w:val="24"/>
        </w:rPr>
        <w:t>σ</w:t>
      </w:r>
      <w:r>
        <w:rPr>
          <w:rFonts w:eastAsia="Times New Roman"/>
          <w:szCs w:val="24"/>
        </w:rPr>
        <w:t xml:space="preserve">ύνθεση) </w:t>
      </w:r>
      <w:r w:rsidRPr="00744E55">
        <w:rPr>
          <w:rFonts w:eastAsia="Times New Roman"/>
          <w:szCs w:val="24"/>
        </w:rPr>
        <w:t xml:space="preserve">για να συνεδριάσει υπό την προεδρία του </w:t>
      </w:r>
      <w:r>
        <w:rPr>
          <w:rFonts w:eastAsia="Times New Roman"/>
          <w:szCs w:val="24"/>
        </w:rPr>
        <w:t>Ε΄ Αντιπ</w:t>
      </w:r>
      <w:r w:rsidRPr="00744E55">
        <w:rPr>
          <w:rFonts w:eastAsia="Times New Roman"/>
          <w:szCs w:val="24"/>
        </w:rPr>
        <w:t xml:space="preserve">ροέδρου </w:t>
      </w:r>
      <w:r>
        <w:rPr>
          <w:rFonts w:eastAsia="Times New Roman"/>
          <w:szCs w:val="24"/>
        </w:rPr>
        <w:t>αυτής</w:t>
      </w:r>
      <w:r w:rsidRPr="00744E55">
        <w:rPr>
          <w:rFonts w:eastAsia="Times New Roman"/>
          <w:szCs w:val="24"/>
        </w:rPr>
        <w:t xml:space="preserve"> κ.</w:t>
      </w:r>
      <w:r>
        <w:rPr>
          <w:rFonts w:eastAsia="Times New Roman"/>
          <w:szCs w:val="24"/>
        </w:rPr>
        <w:t xml:space="preserve"> </w:t>
      </w:r>
      <w:r w:rsidRPr="005F5198">
        <w:rPr>
          <w:rFonts w:eastAsia="Times New Roman"/>
          <w:b/>
          <w:szCs w:val="24"/>
        </w:rPr>
        <w:t>ΔΗΜΗΤΡΙΟΥ ΚΡΕΜΑΣΤΙΝΟΥ</w:t>
      </w:r>
      <w:r>
        <w:rPr>
          <w:rFonts w:eastAsia="Times New Roman"/>
          <w:szCs w:val="24"/>
        </w:rPr>
        <w:t>.</w:t>
      </w:r>
    </w:p>
    <w:p w14:paraId="439D9EFE" w14:textId="77777777" w:rsidR="00E72EC4" w:rsidRDefault="000B79C9">
      <w:pPr>
        <w:tabs>
          <w:tab w:val="left" w:pos="3642"/>
          <w:tab w:val="center" w:pos="4753"/>
          <w:tab w:val="left" w:pos="6214"/>
        </w:tabs>
        <w:spacing w:line="600" w:lineRule="auto"/>
        <w:ind w:firstLine="720"/>
        <w:jc w:val="both"/>
        <w:rPr>
          <w:rFonts w:eastAsia="Times New Roman"/>
          <w:szCs w:val="24"/>
        </w:rPr>
      </w:pPr>
      <w:r w:rsidRPr="00E14148">
        <w:rPr>
          <w:rFonts w:eastAsia="Times New Roman" w:cs="Times New Roman"/>
          <w:b/>
          <w:szCs w:val="24"/>
        </w:rPr>
        <w:t xml:space="preserve">ΠΡΟΕΔΡΕΥΩΝ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szCs w:val="24"/>
        </w:rPr>
        <w:t xml:space="preserve"> </w:t>
      </w:r>
      <w:r w:rsidRPr="00744E55">
        <w:rPr>
          <w:rFonts w:eastAsia="Times New Roman"/>
          <w:szCs w:val="24"/>
        </w:rPr>
        <w:t>Κυρίες και κύριοι συνάδελφοι, αρχίζει η συ</w:t>
      </w:r>
      <w:r w:rsidRPr="00744E55">
        <w:rPr>
          <w:rFonts w:eastAsia="Times New Roman"/>
          <w:szCs w:val="24"/>
        </w:rPr>
        <w:t>νεδρίαση.</w:t>
      </w:r>
    </w:p>
    <w:p w14:paraId="439D9EFF" w14:textId="77777777" w:rsidR="00E72EC4" w:rsidRDefault="000B79C9">
      <w:pPr>
        <w:spacing w:line="600" w:lineRule="auto"/>
        <w:ind w:firstLine="720"/>
        <w:jc w:val="both"/>
        <w:rPr>
          <w:rFonts w:eastAsia="Times New Roman"/>
          <w:szCs w:val="24"/>
        </w:rPr>
      </w:pPr>
      <w:r w:rsidRPr="00582439">
        <w:rPr>
          <w:rFonts w:eastAsia="Times New Roman"/>
          <w:szCs w:val="24"/>
        </w:rPr>
        <w:lastRenderedPageBreak/>
        <w:t xml:space="preserve">(ΕΠΙΚΥΡΩΣΗ ΠΡΑΚΤΙΚΩΝ: Σύμφωνα με την από </w:t>
      </w:r>
      <w:r>
        <w:rPr>
          <w:rFonts w:eastAsia="Times New Roman"/>
          <w:szCs w:val="24"/>
        </w:rPr>
        <w:t>19</w:t>
      </w:r>
      <w:r w:rsidRPr="00020D92">
        <w:rPr>
          <w:rFonts w:eastAsia="Times New Roman"/>
          <w:szCs w:val="24"/>
        </w:rPr>
        <w:t>-</w:t>
      </w:r>
      <w:r>
        <w:rPr>
          <w:rFonts w:eastAsia="Times New Roman"/>
          <w:szCs w:val="24"/>
        </w:rPr>
        <w:t>7</w:t>
      </w:r>
      <w:r w:rsidRPr="00020D92">
        <w:rPr>
          <w:rFonts w:eastAsia="Times New Roman"/>
          <w:szCs w:val="24"/>
        </w:rPr>
        <w:t>-</w:t>
      </w:r>
      <w:r w:rsidRPr="00582439">
        <w:rPr>
          <w:rFonts w:eastAsia="Times New Roman"/>
          <w:szCs w:val="24"/>
        </w:rPr>
        <w:t>2</w:t>
      </w:r>
      <w:r>
        <w:rPr>
          <w:rFonts w:eastAsia="Times New Roman"/>
          <w:szCs w:val="24"/>
        </w:rPr>
        <w:t>018</w:t>
      </w:r>
      <w:r w:rsidRPr="00582439">
        <w:rPr>
          <w:rFonts w:eastAsia="Times New Roman"/>
          <w:szCs w:val="24"/>
        </w:rPr>
        <w:t xml:space="preserve"> εξουσιοδότηση του </w:t>
      </w:r>
      <w:r>
        <w:rPr>
          <w:rFonts w:eastAsia="Times New Roman"/>
          <w:szCs w:val="24"/>
        </w:rPr>
        <w:t>Τμή</w:t>
      </w:r>
      <w:r w:rsidRPr="00582439">
        <w:rPr>
          <w:rFonts w:eastAsia="Times New Roman"/>
          <w:szCs w:val="24"/>
        </w:rPr>
        <w:t>ματος</w:t>
      </w:r>
      <w:r>
        <w:rPr>
          <w:rFonts w:eastAsia="Times New Roman"/>
          <w:szCs w:val="24"/>
        </w:rPr>
        <w:t>,</w:t>
      </w:r>
      <w:r w:rsidRPr="00582439">
        <w:rPr>
          <w:rFonts w:eastAsia="Times New Roman"/>
          <w:szCs w:val="24"/>
        </w:rPr>
        <w:t xml:space="preserve"> επικυρώθηκαν με ευθύνη του Προεδρείου τα Πρακτικά της </w:t>
      </w:r>
      <w:r>
        <w:rPr>
          <w:rFonts w:eastAsia="Times New Roman"/>
          <w:szCs w:val="24"/>
        </w:rPr>
        <w:t>Β</w:t>
      </w:r>
      <w:r w:rsidRPr="00582439">
        <w:rPr>
          <w:rFonts w:eastAsia="Times New Roman"/>
          <w:szCs w:val="24"/>
        </w:rPr>
        <w:t xml:space="preserve">΄ συνεδριάσεώς του, της </w:t>
      </w:r>
      <w:r>
        <w:rPr>
          <w:rFonts w:eastAsia="Times New Roman"/>
          <w:szCs w:val="24"/>
        </w:rPr>
        <w:t xml:space="preserve">Πέμπτης </w:t>
      </w:r>
      <w:r w:rsidRPr="00582439">
        <w:rPr>
          <w:rFonts w:eastAsia="Times New Roman"/>
          <w:szCs w:val="24"/>
        </w:rPr>
        <w:t>1</w:t>
      </w:r>
      <w:r>
        <w:rPr>
          <w:rFonts w:eastAsia="Times New Roman"/>
          <w:szCs w:val="24"/>
        </w:rPr>
        <w:t>9</w:t>
      </w:r>
      <w:r w:rsidRPr="00582439">
        <w:rPr>
          <w:rFonts w:eastAsia="Times New Roman"/>
          <w:szCs w:val="24"/>
        </w:rPr>
        <w:t xml:space="preserve"> </w:t>
      </w:r>
      <w:r>
        <w:rPr>
          <w:rFonts w:eastAsia="Times New Roman"/>
          <w:szCs w:val="24"/>
        </w:rPr>
        <w:t>Ιουλ</w:t>
      </w:r>
      <w:r w:rsidRPr="00582439">
        <w:rPr>
          <w:rFonts w:eastAsia="Times New Roman"/>
          <w:szCs w:val="24"/>
        </w:rPr>
        <w:t>ίου 20</w:t>
      </w:r>
      <w:r>
        <w:rPr>
          <w:rFonts w:eastAsia="Times New Roman"/>
          <w:szCs w:val="24"/>
        </w:rPr>
        <w:t>18</w:t>
      </w:r>
      <w:r w:rsidRPr="00582439">
        <w:rPr>
          <w:rFonts w:eastAsia="Times New Roman"/>
          <w:szCs w:val="24"/>
        </w:rPr>
        <w:t>, σε ό,τι αφορά την ψήφιση στο σύνολ</w:t>
      </w:r>
      <w:r>
        <w:rPr>
          <w:rFonts w:eastAsia="Times New Roman"/>
          <w:szCs w:val="24"/>
        </w:rPr>
        <w:t>ο</w:t>
      </w:r>
      <w:r w:rsidRPr="00582439">
        <w:rPr>
          <w:rFonts w:eastAsia="Times New Roman"/>
          <w:szCs w:val="24"/>
        </w:rPr>
        <w:t xml:space="preserve"> του σχεδίου νόμου: «Κύρωση τ</w:t>
      </w:r>
      <w:r>
        <w:rPr>
          <w:rFonts w:eastAsia="Times New Roman"/>
          <w:szCs w:val="24"/>
        </w:rPr>
        <w:t xml:space="preserve">ου Πρωτοκόλλου υπ’ </w:t>
      </w:r>
      <w:proofErr w:type="spellStart"/>
      <w:r>
        <w:rPr>
          <w:rFonts w:eastAsia="Times New Roman"/>
          <w:szCs w:val="24"/>
        </w:rPr>
        <w:t>αριθμ</w:t>
      </w:r>
      <w:proofErr w:type="spellEnd"/>
      <w:r>
        <w:rPr>
          <w:rFonts w:eastAsia="Times New Roman"/>
          <w:szCs w:val="24"/>
        </w:rPr>
        <w:t>.</w:t>
      </w:r>
      <w:r>
        <w:rPr>
          <w:rFonts w:eastAsia="Times New Roman"/>
          <w:szCs w:val="24"/>
        </w:rPr>
        <w:t xml:space="preserve"> 15 το οποίο τροποποιεί τη Σύμβαση για την Προάσπιση των Δικαιωμάτων του Ανθρώπου και των Θεμελιωδών Ελευθεριών»</w:t>
      </w:r>
      <w:r w:rsidRPr="00020D92">
        <w:rPr>
          <w:rFonts w:eastAsia="Times New Roman"/>
          <w:szCs w:val="24"/>
        </w:rPr>
        <w:t>.</w:t>
      </w:r>
      <w:r>
        <w:rPr>
          <w:rFonts w:eastAsia="Times New Roman"/>
          <w:szCs w:val="24"/>
        </w:rPr>
        <w:t>)</w:t>
      </w:r>
    </w:p>
    <w:p w14:paraId="439D9F00" w14:textId="77777777" w:rsidR="00E72EC4" w:rsidRDefault="000B79C9">
      <w:pPr>
        <w:spacing w:line="600" w:lineRule="auto"/>
        <w:ind w:firstLine="720"/>
        <w:jc w:val="both"/>
        <w:rPr>
          <w:rFonts w:eastAsia="Times New Roman"/>
          <w:szCs w:val="24"/>
        </w:rPr>
      </w:pPr>
      <w:r>
        <w:rPr>
          <w:rFonts w:eastAsia="Times New Roman"/>
          <w:szCs w:val="24"/>
        </w:rPr>
        <w:t>Κ</w:t>
      </w:r>
      <w:r>
        <w:rPr>
          <w:rFonts w:eastAsia="Times New Roman"/>
          <w:szCs w:val="24"/>
        </w:rPr>
        <w:t xml:space="preserve">υρίες και κύριοι συνάδελφοι, </w:t>
      </w:r>
      <w:r>
        <w:rPr>
          <w:rFonts w:eastAsia="Times New Roman"/>
          <w:szCs w:val="24"/>
        </w:rPr>
        <w:t>πριν εισέλθουμε στην ημερήσια διάταξη των επερωτήσεων επι</w:t>
      </w:r>
      <w:r>
        <w:rPr>
          <w:rFonts w:eastAsia="Times New Roman"/>
          <w:szCs w:val="24"/>
        </w:rPr>
        <w:t xml:space="preserve">τρέψτε μου </w:t>
      </w:r>
      <w:r>
        <w:rPr>
          <w:rFonts w:eastAsia="Times New Roman"/>
          <w:szCs w:val="24"/>
        </w:rPr>
        <w:t xml:space="preserve">να ανακοινώσω στο Τμήμα το δελτίο επικαίρων ερωτήσεων της Τρίτης 24 Ιουλίου 2018. </w:t>
      </w:r>
    </w:p>
    <w:p w14:paraId="439D9F01" w14:textId="77777777" w:rsidR="00E72EC4" w:rsidRDefault="000B79C9">
      <w:pPr>
        <w:spacing w:line="600" w:lineRule="auto"/>
        <w:ind w:firstLine="720"/>
        <w:jc w:val="both"/>
        <w:rPr>
          <w:rFonts w:eastAsia="Times New Roman"/>
          <w:b/>
          <w:szCs w:val="24"/>
        </w:rPr>
      </w:pPr>
      <w:r>
        <w:rPr>
          <w:rFonts w:eastAsia="Times New Roman"/>
          <w:bCs/>
          <w:color w:val="000000"/>
          <w:szCs w:val="24"/>
          <w:shd w:val="clear" w:color="auto" w:fill="FFFFFF"/>
        </w:rPr>
        <w:t xml:space="preserve">ΕΠΙΚΑΙΡΕΣ ΕΡΩΤΗΣΕΙΣ </w:t>
      </w:r>
      <w:r w:rsidRPr="00940A76">
        <w:rPr>
          <w:rFonts w:eastAsia="Times New Roman"/>
          <w:bCs/>
          <w:color w:val="000000"/>
          <w:szCs w:val="24"/>
          <w:shd w:val="clear" w:color="auto" w:fill="FFFFFF"/>
        </w:rPr>
        <w:t>(Άρθρο 29 παρ</w:t>
      </w:r>
      <w:r>
        <w:rPr>
          <w:rFonts w:eastAsia="Times New Roman"/>
          <w:bCs/>
          <w:color w:val="000000"/>
          <w:szCs w:val="24"/>
          <w:shd w:val="clear" w:color="auto" w:fill="FFFFFF"/>
        </w:rPr>
        <w:t>άγραφος</w:t>
      </w:r>
      <w:r w:rsidRPr="00940A76">
        <w:rPr>
          <w:rFonts w:eastAsia="Times New Roman"/>
          <w:bCs/>
          <w:color w:val="000000"/>
          <w:szCs w:val="24"/>
          <w:shd w:val="clear" w:color="auto" w:fill="FFFFFF"/>
        </w:rPr>
        <w:t xml:space="preserve"> 1 και </w:t>
      </w:r>
      <w:r>
        <w:rPr>
          <w:rFonts w:eastAsia="Times New Roman"/>
          <w:bCs/>
          <w:color w:val="000000"/>
          <w:szCs w:val="24"/>
          <w:shd w:val="clear" w:color="auto" w:fill="FFFFFF"/>
        </w:rPr>
        <w:t xml:space="preserve">άρθρο </w:t>
      </w:r>
      <w:r w:rsidRPr="00940A76">
        <w:rPr>
          <w:rFonts w:eastAsia="Times New Roman"/>
          <w:bCs/>
          <w:color w:val="000000"/>
          <w:szCs w:val="24"/>
          <w:shd w:val="clear" w:color="auto" w:fill="FFFFFF"/>
        </w:rPr>
        <w:t>130 παρ</w:t>
      </w:r>
      <w:r>
        <w:rPr>
          <w:rFonts w:eastAsia="Times New Roman"/>
          <w:bCs/>
          <w:color w:val="000000"/>
          <w:szCs w:val="24"/>
          <w:shd w:val="clear" w:color="auto" w:fill="FFFFFF"/>
        </w:rPr>
        <w:t xml:space="preserve">άγραφος 8 </w:t>
      </w:r>
      <w:r>
        <w:rPr>
          <w:rFonts w:eastAsia="Times New Roman"/>
          <w:bCs/>
          <w:color w:val="000000"/>
          <w:szCs w:val="24"/>
          <w:shd w:val="clear" w:color="auto" w:fill="FFFFFF"/>
        </w:rPr>
        <w:t xml:space="preserve">του </w:t>
      </w:r>
      <w:r w:rsidRPr="00940A76">
        <w:rPr>
          <w:rFonts w:eastAsia="Times New Roman"/>
          <w:bCs/>
          <w:color w:val="000000"/>
          <w:szCs w:val="24"/>
          <w:shd w:val="clear" w:color="auto" w:fill="FFFFFF"/>
        </w:rPr>
        <w:t>Καν</w:t>
      </w:r>
      <w:r>
        <w:rPr>
          <w:rFonts w:eastAsia="Times New Roman"/>
          <w:bCs/>
          <w:color w:val="000000"/>
          <w:szCs w:val="24"/>
          <w:shd w:val="clear" w:color="auto" w:fill="FFFFFF"/>
        </w:rPr>
        <w:t>ονισμού</w:t>
      </w:r>
      <w:r w:rsidRPr="00940A76">
        <w:rPr>
          <w:rFonts w:eastAsia="Times New Roman"/>
          <w:bCs/>
          <w:color w:val="000000"/>
          <w:szCs w:val="24"/>
          <w:shd w:val="clear" w:color="auto" w:fill="FFFFFF"/>
        </w:rPr>
        <w:t xml:space="preserve"> </w:t>
      </w:r>
      <w:r>
        <w:rPr>
          <w:rFonts w:eastAsia="Times New Roman"/>
          <w:bCs/>
          <w:color w:val="000000"/>
          <w:szCs w:val="24"/>
          <w:shd w:val="clear" w:color="auto" w:fill="FFFFFF"/>
        </w:rPr>
        <w:t xml:space="preserve">της </w:t>
      </w:r>
      <w:r w:rsidRPr="00940A76">
        <w:rPr>
          <w:rFonts w:eastAsia="Times New Roman"/>
          <w:bCs/>
          <w:color w:val="000000"/>
          <w:szCs w:val="24"/>
          <w:shd w:val="clear" w:color="auto" w:fill="FFFFFF"/>
        </w:rPr>
        <w:t>Βουλής)</w:t>
      </w:r>
    </w:p>
    <w:p w14:paraId="439D9F02" w14:textId="77777777" w:rsidR="00E72EC4" w:rsidRDefault="000B79C9">
      <w:pPr>
        <w:spacing w:line="600" w:lineRule="auto"/>
        <w:ind w:firstLine="720"/>
        <w:jc w:val="both"/>
        <w:rPr>
          <w:rFonts w:eastAsia="Times New Roman"/>
          <w:szCs w:val="24"/>
        </w:rPr>
      </w:pPr>
      <w:r>
        <w:rPr>
          <w:rFonts w:eastAsia="Times New Roman"/>
          <w:szCs w:val="24"/>
        </w:rPr>
        <w:t>1. Η με αριθμό 10/18-7-2018 επίκαιρη ερώτηση του Βουλευτή Α΄ Πειρ</w:t>
      </w:r>
      <w:r>
        <w:rPr>
          <w:rFonts w:eastAsia="Times New Roman"/>
          <w:szCs w:val="24"/>
        </w:rPr>
        <w:t xml:space="preserve">αιώς και Νήσων της Νέας Δημοκρατίας κ. Κωνσταντίνου Κατσαφάδου προς τον Υπουργό Παιδείας, Έρευνας και Θρησκευμάτων, με θέμα: «Ανάγκη αντιμετώπισης του φαινομένου του </w:t>
      </w:r>
      <w:r>
        <w:rPr>
          <w:rFonts w:eastAsia="Times New Roman"/>
          <w:szCs w:val="24"/>
          <w:lang w:val="en-US"/>
        </w:rPr>
        <w:t>bull</w:t>
      </w:r>
      <w:r>
        <w:rPr>
          <w:rFonts w:eastAsia="Times New Roman"/>
          <w:szCs w:val="24"/>
        </w:rPr>
        <w:t>y</w:t>
      </w:r>
      <w:proofErr w:type="spellStart"/>
      <w:r>
        <w:rPr>
          <w:rFonts w:eastAsia="Times New Roman"/>
          <w:szCs w:val="24"/>
          <w:lang w:val="en-US"/>
        </w:rPr>
        <w:t>ing</w:t>
      </w:r>
      <w:proofErr w:type="spellEnd"/>
      <w:r>
        <w:rPr>
          <w:rFonts w:eastAsia="Times New Roman"/>
          <w:szCs w:val="24"/>
        </w:rPr>
        <w:t>».</w:t>
      </w:r>
    </w:p>
    <w:p w14:paraId="439D9F03" w14:textId="77777777" w:rsidR="00E72EC4" w:rsidRDefault="000B79C9">
      <w:pPr>
        <w:spacing w:line="600" w:lineRule="auto"/>
        <w:ind w:firstLine="720"/>
        <w:jc w:val="both"/>
        <w:rPr>
          <w:rFonts w:eastAsia="Times New Roman"/>
          <w:szCs w:val="24"/>
        </w:rPr>
      </w:pPr>
      <w:r>
        <w:rPr>
          <w:rFonts w:eastAsia="Times New Roman"/>
          <w:szCs w:val="24"/>
        </w:rPr>
        <w:lastRenderedPageBreak/>
        <w:t>2. Η με αριθμό 9/17-7-2018 επίκαιρη ερώτηση του Βουλευτή Β΄ Αθηνών της Δημοκρατ</w:t>
      </w:r>
      <w:r>
        <w:rPr>
          <w:rFonts w:eastAsia="Times New Roman"/>
          <w:szCs w:val="24"/>
        </w:rPr>
        <w:t>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κ. Ανδρέα Λοβέρδου προς τον Υπουργό Εθνικής Άμυνας, με θέμα: «Ελληνικά Αμυντικά Συστήματα (ΕΑΣ)».</w:t>
      </w:r>
    </w:p>
    <w:p w14:paraId="439D9F04" w14:textId="77777777" w:rsidR="00E72EC4" w:rsidRDefault="000B79C9">
      <w:pPr>
        <w:spacing w:line="600" w:lineRule="auto"/>
        <w:ind w:firstLine="720"/>
        <w:jc w:val="both"/>
        <w:rPr>
          <w:rFonts w:eastAsia="Times New Roman"/>
          <w:szCs w:val="24"/>
        </w:rPr>
      </w:pPr>
      <w:r>
        <w:rPr>
          <w:rFonts w:eastAsia="Times New Roman"/>
          <w:szCs w:val="24"/>
        </w:rPr>
        <w:t xml:space="preserve">3. Η με αριθμό 11/19-7-2018 επίκαιρη ερώτηση του Βουλευτή Αιτωλοακαρνανίας του Κομμουνιστικού Κόμματος Ελλάδας κ. Νικολάου </w:t>
      </w:r>
      <w:r>
        <w:rPr>
          <w:rFonts w:eastAsia="Times New Roman"/>
          <w:szCs w:val="24"/>
        </w:rPr>
        <w:t xml:space="preserve">Μωραΐτη προς τον Υπουργό Περιβάλλοντος και Ενέργειας, με θέμα: «Συνεχίζεται το περιβαλλοντικό έγκλημα με την εγκατάσταση αιολικού πάρκου στα Ακαρνανικά Όρη από την εταιρεία </w:t>
      </w:r>
      <w:proofErr w:type="spellStart"/>
      <w:r>
        <w:rPr>
          <w:rFonts w:eastAsia="Times New Roman"/>
          <w:szCs w:val="24"/>
        </w:rPr>
        <w:t>Περγαντή</w:t>
      </w:r>
      <w:proofErr w:type="spellEnd"/>
      <w:r>
        <w:rPr>
          <w:rFonts w:eastAsia="Times New Roman"/>
          <w:szCs w:val="24"/>
        </w:rPr>
        <w:t xml:space="preserve"> Ακαρνανικών Α</w:t>
      </w:r>
      <w:r>
        <w:rPr>
          <w:rFonts w:eastAsia="Times New Roman"/>
          <w:szCs w:val="24"/>
        </w:rPr>
        <w:t>.</w:t>
      </w:r>
      <w:r>
        <w:rPr>
          <w:rFonts w:eastAsia="Times New Roman"/>
          <w:szCs w:val="24"/>
        </w:rPr>
        <w:t>Ε</w:t>
      </w:r>
      <w:r>
        <w:rPr>
          <w:rFonts w:eastAsia="Times New Roman"/>
          <w:szCs w:val="24"/>
        </w:rPr>
        <w:t>.</w:t>
      </w:r>
      <w:r>
        <w:rPr>
          <w:rFonts w:eastAsia="Times New Roman"/>
          <w:szCs w:val="24"/>
        </w:rPr>
        <w:t>».</w:t>
      </w:r>
    </w:p>
    <w:p w14:paraId="439D9F05" w14:textId="77777777" w:rsidR="00E72EC4" w:rsidRDefault="000B79C9">
      <w:pPr>
        <w:spacing w:line="600" w:lineRule="auto"/>
        <w:ind w:firstLine="720"/>
        <w:jc w:val="both"/>
        <w:rPr>
          <w:rFonts w:eastAsia="Times New Roman"/>
          <w:szCs w:val="24"/>
        </w:rPr>
      </w:pPr>
      <w:r>
        <w:rPr>
          <w:rFonts w:eastAsia="Times New Roman"/>
          <w:szCs w:val="24"/>
        </w:rPr>
        <w:t>4. Η με αριθμό 4/12-7-2018 επίκαιρη ερώτηση του Βουλευτ</w:t>
      </w:r>
      <w:r>
        <w:rPr>
          <w:rFonts w:eastAsia="Times New Roman"/>
          <w:szCs w:val="24"/>
        </w:rPr>
        <w:t>ή Καρδίτσας της Νέας Δημοκρατίας κ. Κωνσταντίνου Τσιάρα προς τον Υπουργό Υγείας, με θέμα: «Λειτουργία Παιδιατρικής Κλινικής ΓΝ Καρδίτσας».</w:t>
      </w:r>
    </w:p>
    <w:p w14:paraId="439D9F06" w14:textId="77777777" w:rsidR="00E72EC4" w:rsidRDefault="000B79C9">
      <w:pPr>
        <w:spacing w:line="600" w:lineRule="auto"/>
        <w:ind w:firstLine="720"/>
        <w:jc w:val="both"/>
        <w:rPr>
          <w:rFonts w:eastAsia="Times New Roman"/>
          <w:szCs w:val="24"/>
        </w:rPr>
      </w:pPr>
      <w:r>
        <w:rPr>
          <w:rFonts w:eastAsia="Times New Roman"/>
          <w:szCs w:val="24"/>
        </w:rPr>
        <w:t>5. Η με αριθμό 1/12-7-2018 επίκαιρη ερώτηση του Βουλευτή Α΄ Πειραι</w:t>
      </w:r>
      <w:r>
        <w:rPr>
          <w:rFonts w:eastAsia="Times New Roman"/>
          <w:szCs w:val="24"/>
        </w:rPr>
        <w:t>ώς</w:t>
      </w:r>
      <w:r>
        <w:rPr>
          <w:rFonts w:eastAsia="Times New Roman"/>
          <w:szCs w:val="24"/>
        </w:rPr>
        <w:t xml:space="preserve">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κ. Νικο</w:t>
      </w:r>
      <w:r>
        <w:rPr>
          <w:rFonts w:eastAsia="Times New Roman"/>
          <w:szCs w:val="24"/>
        </w:rPr>
        <w:lastRenderedPageBreak/>
        <w:t xml:space="preserve">λάου </w:t>
      </w:r>
      <w:proofErr w:type="spellStart"/>
      <w:r>
        <w:rPr>
          <w:rFonts w:eastAsia="Times New Roman"/>
          <w:szCs w:val="24"/>
        </w:rPr>
        <w:t>Κο</w:t>
      </w:r>
      <w:r>
        <w:rPr>
          <w:rFonts w:eastAsia="Times New Roman"/>
          <w:szCs w:val="24"/>
        </w:rPr>
        <w:t>ύζηλου</w:t>
      </w:r>
      <w:proofErr w:type="spellEnd"/>
      <w:r>
        <w:rPr>
          <w:rFonts w:eastAsia="Times New Roman"/>
          <w:szCs w:val="24"/>
        </w:rPr>
        <w:t xml:space="preserve"> προς τον Υπουργό Εσωτερικών, με θέμα: «Ανεξέλεγκτη η κατάσταση στο Κέντρο Φιλοξενίας Προσφύγων στον Σκαραμαγκά».</w:t>
      </w:r>
    </w:p>
    <w:p w14:paraId="439D9F07" w14:textId="77777777" w:rsidR="00E72EC4" w:rsidRDefault="000B79C9">
      <w:pPr>
        <w:spacing w:line="600" w:lineRule="auto"/>
        <w:ind w:firstLine="720"/>
        <w:jc w:val="both"/>
        <w:rPr>
          <w:rFonts w:eastAsia="Times New Roman"/>
          <w:szCs w:val="24"/>
        </w:rPr>
      </w:pPr>
      <w:r>
        <w:rPr>
          <w:rFonts w:eastAsia="Times New Roman"/>
          <w:szCs w:val="24"/>
        </w:rPr>
        <w:t xml:space="preserve">6. Η με αριθμό 7/16-7-2018 επίκαιρη ερώτηση του Βουλευτή Αχαΐας της Νέας Δημοκρατίας κ. </w:t>
      </w:r>
      <w:proofErr w:type="spellStart"/>
      <w:r>
        <w:rPr>
          <w:rFonts w:eastAsia="Times New Roman"/>
          <w:szCs w:val="24"/>
        </w:rPr>
        <w:t>Ιάσονα</w:t>
      </w:r>
      <w:proofErr w:type="spellEnd"/>
      <w:r>
        <w:rPr>
          <w:rFonts w:eastAsia="Times New Roman"/>
          <w:szCs w:val="24"/>
        </w:rPr>
        <w:t xml:space="preserve"> Φωτήλα προς την Υπουργό Εργασίας, Κοινωνι</w:t>
      </w:r>
      <w:r>
        <w:rPr>
          <w:rFonts w:eastAsia="Times New Roman"/>
          <w:szCs w:val="24"/>
        </w:rPr>
        <w:t>κής Ασφάλισης και Κοινωνικής Αλληλεγγύης, με θέμα: «Μεγάλες καθυστερήσεις στην αποπληρωμή των δικαιούχων των προγραμμάτων καταπολέμησης της ανεργίας του ΟΑΕΔ».</w:t>
      </w:r>
    </w:p>
    <w:p w14:paraId="439D9F08" w14:textId="77777777" w:rsidR="00E72EC4" w:rsidRDefault="000B79C9">
      <w:pPr>
        <w:spacing w:line="600" w:lineRule="auto"/>
        <w:ind w:firstLine="720"/>
        <w:contextualSpacing/>
        <w:jc w:val="both"/>
        <w:rPr>
          <w:rFonts w:eastAsia="Times New Roman"/>
          <w:szCs w:val="24"/>
        </w:rPr>
      </w:pPr>
      <w:r>
        <w:rPr>
          <w:rFonts w:eastAsia="Times New Roman"/>
          <w:szCs w:val="24"/>
        </w:rPr>
        <w:t>Κυρίες και κύριοι συνάδελφοι, εισερχόμαστε στην ημερήσια διάταξη των</w:t>
      </w:r>
    </w:p>
    <w:p w14:paraId="439D9F09" w14:textId="77777777" w:rsidR="00E72EC4" w:rsidRDefault="000B79C9">
      <w:pPr>
        <w:spacing w:line="600" w:lineRule="auto"/>
        <w:ind w:firstLine="720"/>
        <w:contextualSpacing/>
        <w:jc w:val="center"/>
        <w:rPr>
          <w:rFonts w:eastAsia="Times New Roman"/>
          <w:b/>
          <w:szCs w:val="24"/>
        </w:rPr>
      </w:pPr>
      <w:r w:rsidRPr="00AB305C">
        <w:rPr>
          <w:rFonts w:eastAsia="Times New Roman"/>
          <w:b/>
          <w:szCs w:val="24"/>
        </w:rPr>
        <w:t>ΕΠΕΡΩΤΗΣΕΩΝ</w:t>
      </w:r>
    </w:p>
    <w:p w14:paraId="439D9F0A" w14:textId="77777777" w:rsidR="00E72EC4" w:rsidRDefault="000B79C9">
      <w:pPr>
        <w:autoSpaceDE w:val="0"/>
        <w:autoSpaceDN w:val="0"/>
        <w:adjustRightInd w:val="0"/>
        <w:spacing w:after="0" w:line="600" w:lineRule="auto"/>
        <w:ind w:firstLine="720"/>
        <w:jc w:val="both"/>
        <w:rPr>
          <w:rFonts w:eastAsia="Times New Roman"/>
          <w:szCs w:val="24"/>
        </w:rPr>
      </w:pPr>
      <w:r>
        <w:rPr>
          <w:rFonts w:eastAsia="Times New Roman"/>
          <w:szCs w:val="24"/>
        </w:rPr>
        <w:t xml:space="preserve">Θα συζητηθεί η υπ’ αριθμόν 1/1/17-7-2018 επίκαιρη επερώτηση που κατέθεσε </w:t>
      </w:r>
      <w:r>
        <w:rPr>
          <w:rFonts w:eastAsia="Times New Roman"/>
          <w:szCs w:val="24"/>
        </w:rPr>
        <w:t xml:space="preserve">η </w:t>
      </w:r>
      <w:r>
        <w:rPr>
          <w:rFonts w:eastAsia="Times New Roman"/>
          <w:szCs w:val="24"/>
        </w:rPr>
        <w:t>Κοινοβουλευτική Ομάδα</w:t>
      </w:r>
      <w:r>
        <w:rPr>
          <w:rFonts w:eastAsia="Times New Roman"/>
          <w:szCs w:val="24"/>
        </w:rPr>
        <w:t xml:space="preserve"> του Ποταμιού και συγκεκριμένα ο </w:t>
      </w:r>
      <w:r>
        <w:rPr>
          <w:rFonts w:eastAsia="Times New Roman"/>
          <w:szCs w:val="24"/>
        </w:rPr>
        <w:t xml:space="preserve">Πρόεδρος </w:t>
      </w:r>
      <w:r>
        <w:rPr>
          <w:rFonts w:eastAsia="Times New Roman"/>
          <w:szCs w:val="24"/>
        </w:rPr>
        <w:t xml:space="preserve">κ. Σταύρος Θεοδωράκης και </w:t>
      </w:r>
      <w:r>
        <w:rPr>
          <w:rFonts w:eastAsia="Times New Roman"/>
          <w:szCs w:val="24"/>
        </w:rPr>
        <w:t xml:space="preserve">οι </w:t>
      </w:r>
      <w:r>
        <w:rPr>
          <w:rFonts w:eastAsia="Times New Roman"/>
          <w:szCs w:val="24"/>
        </w:rPr>
        <w:t xml:space="preserve">Βουλευτές </w:t>
      </w:r>
      <w:r>
        <w:rPr>
          <w:rFonts w:eastAsia="Times New Roman"/>
          <w:szCs w:val="24"/>
        </w:rPr>
        <w:t xml:space="preserve">κύριοι Γεώργιος </w:t>
      </w:r>
      <w:proofErr w:type="spellStart"/>
      <w:r>
        <w:rPr>
          <w:rFonts w:eastAsia="Times New Roman"/>
          <w:szCs w:val="24"/>
        </w:rPr>
        <w:t>Αμυράς</w:t>
      </w:r>
      <w:proofErr w:type="spellEnd"/>
      <w:r>
        <w:rPr>
          <w:rFonts w:eastAsia="Times New Roman"/>
          <w:szCs w:val="24"/>
        </w:rPr>
        <w:t xml:space="preserve">, Σπυρίδων </w:t>
      </w:r>
      <w:proofErr w:type="spellStart"/>
      <w:r>
        <w:rPr>
          <w:rFonts w:eastAsia="Times New Roman"/>
          <w:szCs w:val="24"/>
        </w:rPr>
        <w:t>Δανέλλης</w:t>
      </w:r>
      <w:proofErr w:type="spellEnd"/>
      <w:r>
        <w:rPr>
          <w:rFonts w:eastAsia="Times New Roman"/>
          <w:szCs w:val="24"/>
        </w:rPr>
        <w:t xml:space="preserve">, Σπυρίδων Λυκούδης, Γεώργιος </w:t>
      </w:r>
      <w:proofErr w:type="spellStart"/>
      <w:r>
        <w:rPr>
          <w:rFonts w:eastAsia="Times New Roman"/>
          <w:szCs w:val="24"/>
        </w:rPr>
        <w:t>Μαυρωτάς</w:t>
      </w:r>
      <w:proofErr w:type="spellEnd"/>
      <w:r>
        <w:rPr>
          <w:rFonts w:eastAsia="Times New Roman"/>
          <w:szCs w:val="24"/>
        </w:rPr>
        <w:t xml:space="preserve"> και Γρηγόριος Ψαριανός </w:t>
      </w:r>
      <w:r>
        <w:rPr>
          <w:rFonts w:eastAsia="Times New Roman"/>
          <w:szCs w:val="24"/>
        </w:rPr>
        <w:t>προς τους Υπουργούς Περιβάλλοντος και Ενέργειας, Τουρι</w:t>
      </w:r>
      <w:r>
        <w:rPr>
          <w:rFonts w:eastAsia="Times New Roman"/>
          <w:szCs w:val="24"/>
        </w:rPr>
        <w:lastRenderedPageBreak/>
        <w:t>σμού, Οικονομίας και Ανάπτυξης, Εσωτερικών και Παιδείας, Έρευνας και Θρησκευμάτων με θέμα</w:t>
      </w:r>
      <w:r w:rsidRPr="00AB305C">
        <w:rPr>
          <w:rFonts w:eastAsia="Times New Roman"/>
          <w:szCs w:val="24"/>
        </w:rPr>
        <w:t>:</w:t>
      </w:r>
      <w:r>
        <w:rPr>
          <w:rFonts w:eastAsia="Times New Roman"/>
          <w:szCs w:val="24"/>
        </w:rPr>
        <w:t xml:space="preserve"> «Απεξάρτηση από τα πλαστικά … αν όχι τώρα, πότε;».</w:t>
      </w:r>
    </w:p>
    <w:p w14:paraId="439D9F0B" w14:textId="77777777" w:rsidR="00E72EC4" w:rsidRDefault="000B79C9">
      <w:pPr>
        <w:spacing w:line="600" w:lineRule="auto"/>
        <w:ind w:firstLine="720"/>
        <w:contextualSpacing/>
        <w:jc w:val="both"/>
        <w:rPr>
          <w:rFonts w:eastAsia="Times New Roman"/>
          <w:szCs w:val="24"/>
        </w:rPr>
      </w:pPr>
      <w:r>
        <w:rPr>
          <w:rFonts w:eastAsia="Times New Roman"/>
          <w:szCs w:val="24"/>
        </w:rPr>
        <w:t xml:space="preserve">Από τους επερωτώντες Βουλευτές ο </w:t>
      </w:r>
      <w:r>
        <w:rPr>
          <w:rFonts w:eastAsia="Times New Roman"/>
          <w:szCs w:val="24"/>
        </w:rPr>
        <w:t>πρώ</w:t>
      </w:r>
      <w:r>
        <w:rPr>
          <w:rFonts w:eastAsia="Times New Roman"/>
          <w:szCs w:val="24"/>
        </w:rPr>
        <w:t>τος</w:t>
      </w:r>
      <w:r>
        <w:rPr>
          <w:rFonts w:eastAsia="Times New Roman"/>
          <w:szCs w:val="24"/>
        </w:rPr>
        <w:t xml:space="preserve"> </w:t>
      </w:r>
      <w:r>
        <w:rPr>
          <w:rFonts w:eastAsia="Times New Roman"/>
          <w:szCs w:val="24"/>
        </w:rPr>
        <w:t xml:space="preserve">έχει χρόνο ομιλίας δέκα λεπτά και οι υπόλοιποι επερωτώντες έχουν πέντε λεπτά στην </w:t>
      </w:r>
      <w:proofErr w:type="spellStart"/>
      <w:r>
        <w:rPr>
          <w:rFonts w:eastAsia="Times New Roman"/>
          <w:szCs w:val="24"/>
        </w:rPr>
        <w:t>πρωτολογία</w:t>
      </w:r>
      <w:proofErr w:type="spellEnd"/>
      <w:r>
        <w:rPr>
          <w:rFonts w:eastAsia="Times New Roman"/>
          <w:szCs w:val="24"/>
        </w:rPr>
        <w:t xml:space="preserve"> τους και στη δευτερολογία έχουν πέντε λεπτά ο πρώτος επερωτών και τρία λεπτά οι υπόλοιποι. Εκπρόσωπος της Κυβέρνησης είναι ο Αναπληρωτής Υπουργός Περιβάλλοντος</w:t>
      </w:r>
      <w:r>
        <w:rPr>
          <w:rFonts w:eastAsia="Times New Roman"/>
          <w:szCs w:val="24"/>
        </w:rPr>
        <w:t xml:space="preserve"> και Ενέργειας κ. Σωκράτης </w:t>
      </w:r>
      <w:proofErr w:type="spellStart"/>
      <w:r>
        <w:rPr>
          <w:rFonts w:eastAsia="Times New Roman"/>
          <w:szCs w:val="24"/>
        </w:rPr>
        <w:t>Φάμελλος</w:t>
      </w:r>
      <w:proofErr w:type="spellEnd"/>
      <w:r>
        <w:rPr>
          <w:rFonts w:eastAsia="Times New Roman"/>
          <w:szCs w:val="24"/>
        </w:rPr>
        <w:t xml:space="preserve">, ο οποίος έχει χρόνο ομιλίας είκοσι λεπτά για </w:t>
      </w:r>
      <w:proofErr w:type="spellStart"/>
      <w:r>
        <w:rPr>
          <w:rFonts w:eastAsia="Times New Roman"/>
          <w:szCs w:val="24"/>
        </w:rPr>
        <w:t>πρωτολογία</w:t>
      </w:r>
      <w:proofErr w:type="spellEnd"/>
      <w:r>
        <w:rPr>
          <w:rFonts w:eastAsia="Times New Roman"/>
          <w:szCs w:val="24"/>
        </w:rPr>
        <w:t xml:space="preserve">, δέκα λεπτά για δευτερολογία και πέντε λεπτά για </w:t>
      </w:r>
      <w:proofErr w:type="spellStart"/>
      <w:r>
        <w:rPr>
          <w:rFonts w:eastAsia="Times New Roman"/>
          <w:szCs w:val="24"/>
        </w:rPr>
        <w:t>τριτολογία</w:t>
      </w:r>
      <w:proofErr w:type="spellEnd"/>
      <w:r>
        <w:rPr>
          <w:rFonts w:eastAsia="Times New Roman"/>
          <w:szCs w:val="24"/>
        </w:rPr>
        <w:t>. Εκπρόσωπος της Κυβέρνησης είναι</w:t>
      </w:r>
      <w:r w:rsidRPr="00983A9F">
        <w:rPr>
          <w:rFonts w:eastAsia="Times New Roman"/>
          <w:szCs w:val="24"/>
        </w:rPr>
        <w:t>,</w:t>
      </w:r>
      <w:r>
        <w:rPr>
          <w:rFonts w:eastAsia="Times New Roman"/>
          <w:szCs w:val="24"/>
        </w:rPr>
        <w:t xml:space="preserve"> επίσης</w:t>
      </w:r>
      <w:r w:rsidRPr="00983A9F">
        <w:rPr>
          <w:rFonts w:eastAsia="Times New Roman"/>
          <w:szCs w:val="24"/>
        </w:rPr>
        <w:t>,</w:t>
      </w:r>
      <w:r>
        <w:rPr>
          <w:rFonts w:eastAsia="Times New Roman"/>
          <w:szCs w:val="24"/>
        </w:rPr>
        <w:t xml:space="preserve"> η Υφυπουργός Παιδείας, Έρευνας και Θρησκευμάτων κ</w:t>
      </w:r>
      <w:r>
        <w:rPr>
          <w:rFonts w:eastAsia="Times New Roman"/>
          <w:szCs w:val="24"/>
        </w:rPr>
        <w:t>.</w:t>
      </w:r>
      <w:r>
        <w:rPr>
          <w:rFonts w:eastAsia="Times New Roman"/>
          <w:szCs w:val="24"/>
        </w:rPr>
        <w:t xml:space="preserve"> Μερόπη </w:t>
      </w:r>
      <w:proofErr w:type="spellStart"/>
      <w:r>
        <w:rPr>
          <w:rFonts w:eastAsia="Times New Roman"/>
          <w:szCs w:val="24"/>
        </w:rPr>
        <w:t>Τζο</w:t>
      </w:r>
      <w:r>
        <w:rPr>
          <w:rFonts w:eastAsia="Times New Roman"/>
          <w:szCs w:val="24"/>
        </w:rPr>
        <w:t>ύφη</w:t>
      </w:r>
      <w:proofErr w:type="spellEnd"/>
      <w:r>
        <w:rPr>
          <w:rFonts w:eastAsia="Times New Roman"/>
          <w:szCs w:val="24"/>
        </w:rPr>
        <w:t xml:space="preserve">, η οποία έχει χρόνο ομιλίας δέκα λεπτά για </w:t>
      </w:r>
      <w:proofErr w:type="spellStart"/>
      <w:r>
        <w:rPr>
          <w:rFonts w:eastAsia="Times New Roman"/>
          <w:szCs w:val="24"/>
        </w:rPr>
        <w:t>πρωτολογία</w:t>
      </w:r>
      <w:proofErr w:type="spellEnd"/>
      <w:r>
        <w:rPr>
          <w:rFonts w:eastAsia="Times New Roman"/>
          <w:szCs w:val="24"/>
        </w:rPr>
        <w:t xml:space="preserve">, πέντε λεπτά για δευτερολογία και τρία λεπτά για </w:t>
      </w:r>
      <w:proofErr w:type="spellStart"/>
      <w:r>
        <w:rPr>
          <w:rFonts w:eastAsia="Times New Roman"/>
          <w:szCs w:val="24"/>
        </w:rPr>
        <w:t>τριτολογία</w:t>
      </w:r>
      <w:proofErr w:type="spellEnd"/>
      <w:r>
        <w:rPr>
          <w:rFonts w:eastAsia="Times New Roman"/>
          <w:szCs w:val="24"/>
        </w:rPr>
        <w:t>.</w:t>
      </w:r>
    </w:p>
    <w:p w14:paraId="439D9F0C" w14:textId="77777777" w:rsidR="00E72EC4" w:rsidRDefault="000B79C9">
      <w:pPr>
        <w:spacing w:line="600" w:lineRule="auto"/>
        <w:ind w:firstLine="720"/>
        <w:contextualSpacing/>
        <w:jc w:val="both"/>
        <w:rPr>
          <w:rFonts w:eastAsia="Times New Roman"/>
          <w:szCs w:val="24"/>
        </w:rPr>
      </w:pPr>
      <w:r>
        <w:rPr>
          <w:rFonts w:eastAsia="Times New Roman"/>
          <w:szCs w:val="24"/>
        </w:rPr>
        <w:t xml:space="preserve">Τον λόγο έχει ο πρώτος επερωτών Βουλευτής Αττικής του Ποταμιού κ. </w:t>
      </w:r>
      <w:proofErr w:type="spellStart"/>
      <w:r>
        <w:rPr>
          <w:rFonts w:eastAsia="Times New Roman"/>
          <w:szCs w:val="24"/>
        </w:rPr>
        <w:t>Μαυρωτάς</w:t>
      </w:r>
      <w:proofErr w:type="spellEnd"/>
      <w:r>
        <w:rPr>
          <w:rFonts w:eastAsia="Times New Roman"/>
          <w:szCs w:val="24"/>
        </w:rPr>
        <w:t xml:space="preserve"> για δέκα λεπτά.</w:t>
      </w:r>
    </w:p>
    <w:p w14:paraId="439D9F0D" w14:textId="77777777" w:rsidR="00E72EC4" w:rsidRDefault="000B79C9">
      <w:pPr>
        <w:spacing w:after="0" w:line="600" w:lineRule="auto"/>
        <w:ind w:firstLine="720"/>
        <w:jc w:val="both"/>
        <w:rPr>
          <w:rFonts w:eastAsia="Times New Roman"/>
          <w:szCs w:val="24"/>
        </w:rPr>
      </w:pPr>
      <w:r w:rsidRPr="002E3CDD">
        <w:rPr>
          <w:rFonts w:eastAsia="Times New Roman"/>
          <w:b/>
          <w:bCs/>
          <w:szCs w:val="24"/>
        </w:rPr>
        <w:t>ΓΕΩΡΓΙΟΣ ΜΑΥΡΩΤΑΣ:</w:t>
      </w:r>
      <w:r w:rsidRPr="002E3CDD">
        <w:rPr>
          <w:rFonts w:eastAsia="Times New Roman"/>
          <w:szCs w:val="24"/>
        </w:rPr>
        <w:t xml:space="preserve">  Ευχαριστώ, κύριε Πρόεδρε. </w:t>
      </w:r>
    </w:p>
    <w:p w14:paraId="439D9F0E" w14:textId="77777777" w:rsidR="00E72EC4" w:rsidRDefault="000B79C9">
      <w:pPr>
        <w:spacing w:after="0" w:line="600" w:lineRule="auto"/>
        <w:ind w:firstLine="720"/>
        <w:jc w:val="both"/>
        <w:rPr>
          <w:rFonts w:eastAsia="Times New Roman"/>
          <w:szCs w:val="24"/>
        </w:rPr>
      </w:pPr>
      <w:r w:rsidRPr="002E3CDD">
        <w:rPr>
          <w:rFonts w:eastAsia="Times New Roman"/>
          <w:szCs w:val="24"/>
        </w:rPr>
        <w:lastRenderedPageBreak/>
        <w:t>Το Ποτάμι θέλει να ασχολείται με θέματα που αφορούν τις επόμενες γενιές και όχι μόνο τις επόμενες κάλπες. Για τον λόγο αυτό έφερε με τη συγκεκριμένη επίκαιρη επερώτηση το θέμα της απεξάρτησης από τα πλαστικά, που κάποια στιγμή πρέπει να ξεκινήσει σοβαρά κ</w:t>
      </w:r>
      <w:r w:rsidRPr="002E3CDD">
        <w:rPr>
          <w:rFonts w:eastAsia="Times New Roman"/>
          <w:szCs w:val="24"/>
        </w:rPr>
        <w:t xml:space="preserve">αι στη χώρα μας. Είναι ένα θέμα στο οποίο πρέπει να δράσουμε τώρα, για να καρπωθούν τα οφέλη οι επόμενες γενιές, από τις οποίες έχουμε μάθει μόνο να παίρνουμε. Ας τους αφήσουμε, λοιπόν, και κάτι. </w:t>
      </w:r>
    </w:p>
    <w:p w14:paraId="439D9F0F" w14:textId="77777777" w:rsidR="00E72EC4" w:rsidRDefault="000B79C9">
      <w:pPr>
        <w:spacing w:after="0" w:line="600" w:lineRule="auto"/>
        <w:ind w:firstLine="720"/>
        <w:jc w:val="both"/>
        <w:rPr>
          <w:rFonts w:eastAsia="Times New Roman"/>
          <w:szCs w:val="24"/>
        </w:rPr>
      </w:pPr>
      <w:r w:rsidRPr="002E3CDD">
        <w:rPr>
          <w:rFonts w:eastAsia="Times New Roman"/>
          <w:szCs w:val="24"/>
        </w:rPr>
        <w:t xml:space="preserve">Το αντικείμενο της επίκαιρης επερώτησης είναι η απεξάρτηση από τα πλαστικά, κυρίως τα πλαστικά μιας χρήσης. Εκτός από τη συγκεκριμένη επερώτηση, στις 5 Ιουνίου του 2018, με την ευκαιρία της Παγκόσμιας Ημέρας Περιβάλλοντος, ο Σταύρος Θεοδωράκης έστειλε και </w:t>
      </w:r>
      <w:r w:rsidRPr="002E3CDD">
        <w:rPr>
          <w:rFonts w:eastAsia="Times New Roman"/>
          <w:szCs w:val="24"/>
        </w:rPr>
        <w:t>μια επιστολή στον Πρόεδρο της Βουλής, προτείνοντας τη σταδιακή κατάργηση όλων των πλαστικών ειδών μ</w:t>
      </w:r>
      <w:r>
        <w:rPr>
          <w:rFonts w:eastAsia="Times New Roman"/>
          <w:szCs w:val="24"/>
        </w:rPr>
        <w:t>ι</w:t>
      </w:r>
      <w:r w:rsidRPr="002E3CDD">
        <w:rPr>
          <w:rFonts w:eastAsia="Times New Roman"/>
          <w:szCs w:val="24"/>
        </w:rPr>
        <w:t xml:space="preserve">ας χρήσης από τα κυλικεία και το </w:t>
      </w:r>
      <w:r>
        <w:rPr>
          <w:rFonts w:eastAsia="Times New Roman"/>
          <w:szCs w:val="24"/>
        </w:rPr>
        <w:t>ε</w:t>
      </w:r>
      <w:r w:rsidRPr="002E3CDD">
        <w:rPr>
          <w:rFonts w:eastAsia="Times New Roman"/>
          <w:szCs w:val="24"/>
        </w:rPr>
        <w:t>στιατόριο της Βουλής, καθώς και την τοποθέτηση κάδων ανακύκλωσης σε όλους τους χώρους του κεντρικού Μεγάρου της Βουλής, όσ</w:t>
      </w:r>
      <w:r w:rsidRPr="002E3CDD">
        <w:rPr>
          <w:rFonts w:eastAsia="Times New Roman"/>
          <w:szCs w:val="24"/>
        </w:rPr>
        <w:t xml:space="preserve">ο και των άλλων κτηρίων, για να κάνουμε ως Βουλή κάτι στην πράξη, να δώσουμε το καλό παράδειγμα. Ήδη έχουμε αργήσει. </w:t>
      </w:r>
    </w:p>
    <w:p w14:paraId="439D9F10" w14:textId="77777777" w:rsidR="00E72EC4" w:rsidRDefault="000B79C9">
      <w:pPr>
        <w:spacing w:after="0" w:line="600" w:lineRule="auto"/>
        <w:ind w:firstLine="720"/>
        <w:jc w:val="both"/>
        <w:rPr>
          <w:rFonts w:eastAsia="Times New Roman"/>
          <w:szCs w:val="24"/>
        </w:rPr>
      </w:pPr>
      <w:r w:rsidRPr="002E3CDD">
        <w:rPr>
          <w:rFonts w:eastAsia="Times New Roman"/>
          <w:szCs w:val="24"/>
        </w:rPr>
        <w:lastRenderedPageBreak/>
        <w:t xml:space="preserve">Το Ποτάμι έχει το περιβάλλον ψηλά στην ατζέντα του, γιατί ακριβώς πάντα μιλάει για τη βιώσιμη ανάπτυξη, όπου η οικονομική ανάπτυξη πρέπει </w:t>
      </w:r>
      <w:r w:rsidRPr="002E3CDD">
        <w:rPr>
          <w:rFonts w:eastAsia="Times New Roman"/>
          <w:szCs w:val="24"/>
        </w:rPr>
        <w:t xml:space="preserve">να συνυπάρχει με την κοινωνική συνοχή και τον σεβασμό στο περιβάλλον. </w:t>
      </w:r>
    </w:p>
    <w:p w14:paraId="439D9F11" w14:textId="77777777" w:rsidR="00E72EC4" w:rsidRDefault="000B79C9">
      <w:pPr>
        <w:spacing w:after="0" w:line="600" w:lineRule="auto"/>
        <w:ind w:firstLine="720"/>
        <w:jc w:val="both"/>
        <w:rPr>
          <w:rFonts w:eastAsia="Times New Roman"/>
          <w:szCs w:val="24"/>
        </w:rPr>
      </w:pPr>
      <w:r w:rsidRPr="002E3CDD">
        <w:rPr>
          <w:rFonts w:eastAsia="Times New Roman"/>
          <w:szCs w:val="24"/>
        </w:rPr>
        <w:t xml:space="preserve">Στις ομιλίες τους οι συνάδελφοι από το Ποτάμι θα αναφερθούν στα καλά παραδείγματα, στα χρηματοδοτικά εργαλεία, στην κατάσταση στην Ευρώπη και στην Ελλάδα. </w:t>
      </w:r>
    </w:p>
    <w:p w14:paraId="439D9F12" w14:textId="77777777" w:rsidR="00E72EC4" w:rsidRDefault="000B79C9">
      <w:pPr>
        <w:spacing w:after="0" w:line="600" w:lineRule="auto"/>
        <w:ind w:firstLine="720"/>
        <w:jc w:val="both"/>
        <w:rPr>
          <w:rFonts w:eastAsia="Times New Roman"/>
          <w:szCs w:val="24"/>
        </w:rPr>
      </w:pPr>
      <w:r w:rsidRPr="002E3CDD">
        <w:rPr>
          <w:rFonts w:eastAsia="Times New Roman"/>
          <w:szCs w:val="24"/>
        </w:rPr>
        <w:t>Με την πρώτη ομιλία θα ξεκινή</w:t>
      </w:r>
      <w:r w:rsidRPr="002E3CDD">
        <w:rPr>
          <w:rFonts w:eastAsia="Times New Roman"/>
          <w:szCs w:val="24"/>
        </w:rPr>
        <w:t>σω από εκεί που πάντα πρέπει να ξεκινάμε, από την παιδεία. Η ορθή περιβαλλοντική συμπεριφορά είναι πρωτίστως θέμα παιδείας. Απαιτούνται δράσεις και μάλιστα έγκαιρα από τα πρώτα χρόνια των παιδιών, τα οποία θα είναι οι μελλοντικοί πολίτες αυτής της χώρας, δ</w:t>
      </w:r>
      <w:r w:rsidRPr="002E3CDD">
        <w:rPr>
          <w:rFonts w:eastAsia="Times New Roman"/>
          <w:szCs w:val="24"/>
        </w:rPr>
        <w:t>ράσεις οι οποίες θα είναι ενταγμένες στη δομή του εκπαιδευτικού μας συστήματος. Άλλωστε στο περιεχόμενο και στην ποιότητα της παιδείας που δίνουμε στα παιδιά και στους νέους κρύβονται πολλά από τα προβλήματα της εποχής μας, όπως είναι και η άγνοια, η αδιαφ</w:t>
      </w:r>
      <w:r w:rsidRPr="002E3CDD">
        <w:rPr>
          <w:rFonts w:eastAsia="Times New Roman"/>
          <w:szCs w:val="24"/>
        </w:rPr>
        <w:t xml:space="preserve">ορία για το περιβάλλον. Πρέπει να μάθουμε τις νέες γενιές να μην κάνουν τα ίδια λάθη με εμάς.  </w:t>
      </w:r>
    </w:p>
    <w:p w14:paraId="439D9F13" w14:textId="77777777" w:rsidR="00E72EC4" w:rsidRDefault="000B79C9">
      <w:pPr>
        <w:spacing w:after="0" w:line="600" w:lineRule="auto"/>
        <w:ind w:firstLine="720"/>
        <w:jc w:val="both"/>
        <w:rPr>
          <w:rFonts w:eastAsia="Times New Roman"/>
          <w:szCs w:val="24"/>
        </w:rPr>
      </w:pPr>
      <w:r w:rsidRPr="002E3CDD">
        <w:rPr>
          <w:rFonts w:eastAsia="Times New Roman"/>
          <w:szCs w:val="24"/>
        </w:rPr>
        <w:lastRenderedPageBreak/>
        <w:t>Ας πάμε να δούμε, όμως, το συγκεκριμένο περιβαλλοντικό θέμα για την απεξάρτηση από τα πλαστικά και ας δούμε τι κάνει η πολιτεία για τη διαμόρφωση περιβαλλοντική</w:t>
      </w:r>
      <w:r w:rsidRPr="002E3CDD">
        <w:rPr>
          <w:rFonts w:eastAsia="Times New Roman"/>
          <w:szCs w:val="24"/>
        </w:rPr>
        <w:t xml:space="preserve">ς παιδείας, την ευαισθητοποίηση των παιδιών από την πρωτοβάθμια μέχρι τη δευτεροβάθμια εκπαίδευση αλλά και μετέπειτα στους ενήλικες κατά τη φοίτησή τους στα ΑΕΙ. </w:t>
      </w:r>
    </w:p>
    <w:p w14:paraId="439D9F14" w14:textId="77777777" w:rsidR="00E72EC4" w:rsidRDefault="000B79C9">
      <w:pPr>
        <w:spacing w:after="0" w:line="600" w:lineRule="auto"/>
        <w:ind w:firstLine="720"/>
        <w:jc w:val="both"/>
        <w:rPr>
          <w:rFonts w:eastAsia="Times New Roman"/>
          <w:szCs w:val="24"/>
        </w:rPr>
      </w:pPr>
      <w:r w:rsidRPr="002E3CDD">
        <w:rPr>
          <w:rFonts w:eastAsia="Times New Roman"/>
          <w:szCs w:val="24"/>
        </w:rPr>
        <w:t>Οι μαθητές έρχονται πρώτη φορά σε επαφή με το θέμα των πλαστικών και γενικά των συσκευασιών μ</w:t>
      </w:r>
      <w:r w:rsidRPr="002E3CDD">
        <w:rPr>
          <w:rFonts w:eastAsia="Times New Roman"/>
          <w:szCs w:val="24"/>
        </w:rPr>
        <w:t xml:space="preserve">έσω της ενότητας «ανακύκλωση των απορριμμάτων» στην </w:t>
      </w:r>
      <w:r w:rsidRPr="003626FF">
        <w:rPr>
          <w:rFonts w:eastAsia="Times New Roman"/>
          <w:szCs w:val="24"/>
        </w:rPr>
        <w:t>Δ</w:t>
      </w:r>
      <w:r w:rsidRPr="002E3CDD">
        <w:rPr>
          <w:rFonts w:eastAsia="Times New Roman"/>
          <w:szCs w:val="24"/>
        </w:rPr>
        <w:t xml:space="preserve">΄ </w:t>
      </w:r>
      <w:r>
        <w:rPr>
          <w:rFonts w:eastAsia="Times New Roman"/>
          <w:szCs w:val="24"/>
        </w:rPr>
        <w:t>Δ</w:t>
      </w:r>
      <w:r w:rsidRPr="003626FF">
        <w:rPr>
          <w:rFonts w:eastAsia="Times New Roman"/>
          <w:szCs w:val="24"/>
        </w:rPr>
        <w:t>ημοτικού</w:t>
      </w:r>
      <w:r w:rsidRPr="002E3CDD">
        <w:rPr>
          <w:rFonts w:eastAsia="Times New Roman"/>
          <w:szCs w:val="24"/>
        </w:rPr>
        <w:t xml:space="preserve"> στο μάθημα «Μελέτη Περιβάλλοντος». Ωστόσο προσφέρονται δυνατότητες για περαιτέρω ανάπτυξη της περιβαλλοντικής ευαισθησίας των παιδιών μέσω της ευέλικτης ζώνης και των βιωματικών δράσεων, όπου</w:t>
      </w:r>
      <w:r w:rsidRPr="002E3CDD">
        <w:rPr>
          <w:rFonts w:eastAsia="Times New Roman"/>
          <w:szCs w:val="24"/>
        </w:rPr>
        <w:t xml:space="preserve"> υπάρχει η πρόβλεψη για περιβαλλοντική εκπαίδευση με εστίαση στη διαχείριση των απορριμμάτων και την ανακύκλωση. </w:t>
      </w:r>
    </w:p>
    <w:p w14:paraId="439D9F15" w14:textId="77777777" w:rsidR="00E72EC4" w:rsidRDefault="000B79C9">
      <w:pPr>
        <w:spacing w:after="0" w:line="600" w:lineRule="auto"/>
        <w:ind w:firstLine="720"/>
        <w:jc w:val="both"/>
        <w:rPr>
          <w:rFonts w:eastAsia="Times New Roman"/>
          <w:szCs w:val="24"/>
        </w:rPr>
      </w:pPr>
      <w:r w:rsidRPr="002E3CDD">
        <w:rPr>
          <w:rFonts w:eastAsia="Times New Roman"/>
          <w:szCs w:val="24"/>
        </w:rPr>
        <w:t>Δυστυχώς, όμως, στις επόμενες βαθμίδες εκπαίδευσης και δη στο γυμνάσιο και στο λύκειο δεν υπάρχουν εξειδικευμένα μαθήματα περιβαλλοντικής εκπα</w:t>
      </w:r>
      <w:r w:rsidRPr="002E3CDD">
        <w:rPr>
          <w:rFonts w:eastAsia="Times New Roman"/>
          <w:szCs w:val="24"/>
        </w:rPr>
        <w:t xml:space="preserve">ίδευσης. Σταματάμε με την οικιακή οικονομία στην </w:t>
      </w:r>
      <w:r>
        <w:rPr>
          <w:rFonts w:eastAsia="Times New Roman"/>
          <w:szCs w:val="24"/>
        </w:rPr>
        <w:t>Α</w:t>
      </w:r>
      <w:r w:rsidRPr="002E3CDD">
        <w:rPr>
          <w:rFonts w:eastAsia="Times New Roman"/>
          <w:szCs w:val="24"/>
        </w:rPr>
        <w:t xml:space="preserve">΄ </w:t>
      </w:r>
      <w:r>
        <w:rPr>
          <w:rFonts w:eastAsia="Times New Roman"/>
          <w:szCs w:val="24"/>
        </w:rPr>
        <w:t>Γ</w:t>
      </w:r>
      <w:r w:rsidRPr="002E3CDD">
        <w:rPr>
          <w:rFonts w:eastAsia="Times New Roman"/>
          <w:szCs w:val="24"/>
        </w:rPr>
        <w:t xml:space="preserve">υμνασίου.  </w:t>
      </w:r>
    </w:p>
    <w:p w14:paraId="439D9F16" w14:textId="77777777" w:rsidR="00E72EC4" w:rsidRDefault="000B79C9">
      <w:pPr>
        <w:spacing w:after="0" w:line="600" w:lineRule="auto"/>
        <w:ind w:firstLine="720"/>
        <w:jc w:val="both"/>
        <w:rPr>
          <w:rFonts w:eastAsia="Times New Roman"/>
          <w:szCs w:val="24"/>
        </w:rPr>
      </w:pPr>
      <w:r w:rsidRPr="002E3CDD">
        <w:rPr>
          <w:rFonts w:eastAsia="Times New Roman"/>
          <w:szCs w:val="24"/>
        </w:rPr>
        <w:lastRenderedPageBreak/>
        <w:t>Αναπόφευκτα τίθεται το πρώτο και βασικό ερώτημα: Αρκεί όλο αυτό; Νομίζω πως δεν αρκεί, αν σκεφτούμε τα μεγάλα νούμερα κατανάλωσης πλαστικών συσκευασιών στην Ελλάδα σε συνδυασμό με το χαμηλό π</w:t>
      </w:r>
      <w:r w:rsidRPr="002E3CDD">
        <w:rPr>
          <w:rFonts w:eastAsia="Times New Roman"/>
          <w:szCs w:val="24"/>
        </w:rPr>
        <w:t xml:space="preserve">οσοστό ανακύκλωσής τους. </w:t>
      </w:r>
    </w:p>
    <w:p w14:paraId="439D9F17" w14:textId="77777777" w:rsidR="00E72EC4" w:rsidRDefault="000B79C9">
      <w:pPr>
        <w:spacing w:after="0" w:line="600" w:lineRule="auto"/>
        <w:ind w:firstLine="720"/>
        <w:jc w:val="both"/>
        <w:rPr>
          <w:rFonts w:eastAsia="Times New Roman"/>
          <w:szCs w:val="24"/>
        </w:rPr>
      </w:pPr>
      <w:r w:rsidRPr="002E3CDD">
        <w:rPr>
          <w:rFonts w:eastAsia="Times New Roman"/>
          <w:szCs w:val="24"/>
        </w:rPr>
        <w:t>Θα ήθελα, όμως, προτού περάσω στο τι πρέπει να γίνει, να ανοίξω μια παρένθεση και να αναφερθώ και στις πρωτοβουλίες που αναλαμβάνουν οι ίδιοι οι εκπαιδευτικοί και τις οποίες πρέπει να επαινέσουμε. Κατά κύριο λόγο στα δημοτικά σχολ</w:t>
      </w:r>
      <w:r w:rsidRPr="002E3CDD">
        <w:rPr>
          <w:rFonts w:eastAsia="Times New Roman"/>
          <w:szCs w:val="24"/>
        </w:rPr>
        <w:t xml:space="preserve">εία, όπως και σε έναν μικρότερο βαθμό στα γυμνάσια και στα λύκεια της χώρας, υλοποιούνται προγράμματα περιβαλλοντικής ευαισθητοποίησης, είτε υπό την αιγίδα του Υπουργείου Παιδείας, είτε ακόμα της </w:t>
      </w:r>
      <w:r>
        <w:rPr>
          <w:rFonts w:eastAsia="Times New Roman"/>
          <w:szCs w:val="24"/>
        </w:rPr>
        <w:t>ε</w:t>
      </w:r>
      <w:r w:rsidRPr="002E3CDD">
        <w:rPr>
          <w:rFonts w:eastAsia="Times New Roman"/>
          <w:szCs w:val="24"/>
        </w:rPr>
        <w:t>κκλησίας, είτε με πρωτοβουλία των κατά τόπους δήμων και περ</w:t>
      </w:r>
      <w:r w:rsidRPr="002E3CDD">
        <w:rPr>
          <w:rFonts w:eastAsia="Times New Roman"/>
          <w:szCs w:val="24"/>
        </w:rPr>
        <w:t>ιφερειών. Τέτοιες δράσεις και προγράμματα, στα οποία υπάρχει μεγάλη αποδοχή και συμμετοχή από τις σχολικές κοινότητες, είναι, για παράδειγμα, οι μεγάλες γιορτές ανακύκλωσης για τους μαθητές, οι επισκέψεις σε πάρκα περιβαλλοντικής εκπαίδευσης και ανταποδοτι</w:t>
      </w:r>
      <w:r w:rsidRPr="002E3CDD">
        <w:rPr>
          <w:rFonts w:eastAsia="Times New Roman"/>
          <w:szCs w:val="24"/>
        </w:rPr>
        <w:t xml:space="preserve">κής ανακύκλωσης, ο πανελλήνιος εκπαιδευτικός διαγωνισμός ανταποδοτικής ανακύκλωσης που </w:t>
      </w:r>
      <w:r w:rsidRPr="002E3CDD">
        <w:rPr>
          <w:rFonts w:eastAsia="Times New Roman"/>
          <w:szCs w:val="24"/>
        </w:rPr>
        <w:lastRenderedPageBreak/>
        <w:t>διοργανώνεται από το Εθνικό Συλλογικό Σύστημα Ανταποδοτικής Εναλλακτικής Διαχείρισης Συσκευασιών –«Ανταποδοτική Ανακύκλωση»-, ο μαθητικός διαγωνισμός «</w:t>
      </w:r>
      <w:r>
        <w:rPr>
          <w:rFonts w:eastAsia="Times New Roman"/>
          <w:szCs w:val="24"/>
        </w:rPr>
        <w:t>α</w:t>
      </w:r>
      <w:r w:rsidRPr="002E3CDD">
        <w:rPr>
          <w:rFonts w:eastAsia="Times New Roman"/>
          <w:szCs w:val="24"/>
        </w:rPr>
        <w:t>νακυκλώνουμε γιατ</w:t>
      </w:r>
      <w:r w:rsidRPr="002E3CDD">
        <w:rPr>
          <w:rFonts w:eastAsia="Times New Roman"/>
          <w:szCs w:val="24"/>
        </w:rPr>
        <w:t xml:space="preserve">ί μετράει» σε συνεργασία με τον ΕΔΣΝΑ, την Περιφέρεια Αττικής, την εταιρεία ΑΦΗΣ και την </w:t>
      </w:r>
      <w:r>
        <w:rPr>
          <w:rFonts w:eastAsia="Times New Roman"/>
          <w:szCs w:val="24"/>
        </w:rPr>
        <w:t>α</w:t>
      </w:r>
      <w:r w:rsidRPr="002E3CDD">
        <w:rPr>
          <w:rFonts w:eastAsia="Times New Roman"/>
          <w:szCs w:val="24"/>
        </w:rPr>
        <w:t xml:space="preserve">νακύκλωση </w:t>
      </w:r>
      <w:r>
        <w:rPr>
          <w:rFonts w:eastAsia="Times New Roman"/>
          <w:szCs w:val="24"/>
        </w:rPr>
        <w:t>σ</w:t>
      </w:r>
      <w:r w:rsidRPr="002E3CDD">
        <w:rPr>
          <w:rFonts w:eastAsia="Times New Roman"/>
          <w:szCs w:val="24"/>
        </w:rPr>
        <w:t xml:space="preserve">υσκευασιών, όπως και το εκπαιδευτικό πρόγραμμα που πραγματοποιεί ανακύκλωση συσκευασιών για μαθητές δημοτικού, γυμνασίου και της </w:t>
      </w:r>
      <w:r>
        <w:rPr>
          <w:rFonts w:eastAsia="Times New Roman"/>
          <w:szCs w:val="24"/>
        </w:rPr>
        <w:t>Α</w:t>
      </w:r>
      <w:r w:rsidRPr="002E3CDD">
        <w:rPr>
          <w:rFonts w:eastAsia="Times New Roman"/>
          <w:szCs w:val="24"/>
        </w:rPr>
        <w:t xml:space="preserve">΄ </w:t>
      </w:r>
      <w:r>
        <w:rPr>
          <w:rFonts w:eastAsia="Times New Roman"/>
          <w:szCs w:val="24"/>
        </w:rPr>
        <w:t>Λ</w:t>
      </w:r>
      <w:r w:rsidRPr="002E3CDD">
        <w:rPr>
          <w:rFonts w:eastAsia="Times New Roman"/>
          <w:szCs w:val="24"/>
        </w:rPr>
        <w:t>υκείου των σχολείων τη</w:t>
      </w:r>
      <w:r w:rsidRPr="002E3CDD">
        <w:rPr>
          <w:rFonts w:eastAsia="Times New Roman"/>
          <w:szCs w:val="24"/>
        </w:rPr>
        <w:t xml:space="preserve">ς Αττικής και της Θεσσαλονίκης. </w:t>
      </w:r>
    </w:p>
    <w:p w14:paraId="439D9F18" w14:textId="77777777" w:rsidR="00E72EC4" w:rsidRDefault="000B79C9">
      <w:pPr>
        <w:spacing w:after="0" w:line="600" w:lineRule="auto"/>
        <w:ind w:firstLine="720"/>
        <w:jc w:val="both"/>
        <w:rPr>
          <w:rFonts w:eastAsia="Times New Roman"/>
          <w:szCs w:val="24"/>
        </w:rPr>
      </w:pPr>
      <w:r w:rsidRPr="002E3CDD">
        <w:rPr>
          <w:rFonts w:eastAsia="Times New Roman"/>
          <w:szCs w:val="24"/>
        </w:rPr>
        <w:t>Επίσης, αξίζει να αναφέρουμε το δίκτυο περιβαλλοντικής εκπαίδευσης «Οικολογικά Σχολεία», ένα διεθνές δίκτυο που ξεκίνησε στην Ελλάδα το 1995 και απευθύνεται σε σχολεία όλων των εκπαιδευτικών βαθμίδων.</w:t>
      </w:r>
      <w:r>
        <w:rPr>
          <w:rFonts w:eastAsia="Times New Roman"/>
          <w:szCs w:val="24"/>
        </w:rPr>
        <w:t xml:space="preserve"> </w:t>
      </w:r>
      <w:r w:rsidRPr="002E3CDD">
        <w:rPr>
          <w:rFonts w:eastAsia="Times New Roman"/>
          <w:szCs w:val="24"/>
        </w:rPr>
        <w:t>Συμμετέχουν πάνω από τ</w:t>
      </w:r>
      <w:r w:rsidRPr="002E3CDD">
        <w:rPr>
          <w:rFonts w:eastAsia="Times New Roman"/>
          <w:szCs w:val="24"/>
        </w:rPr>
        <w:t xml:space="preserve">ριακόσια τριάντα σχολεία, πολλά εκ των οποίων βραβεύονται κάθε χρόνο. </w:t>
      </w:r>
    </w:p>
    <w:p w14:paraId="439D9F19" w14:textId="77777777" w:rsidR="00E72EC4" w:rsidRDefault="000B79C9">
      <w:pPr>
        <w:spacing w:after="0" w:line="600" w:lineRule="auto"/>
        <w:ind w:firstLine="720"/>
        <w:jc w:val="both"/>
        <w:rPr>
          <w:rFonts w:eastAsia="Times New Roman"/>
          <w:szCs w:val="24"/>
        </w:rPr>
      </w:pPr>
      <w:r w:rsidRPr="002E3CDD">
        <w:rPr>
          <w:rFonts w:eastAsia="Times New Roman"/>
          <w:szCs w:val="24"/>
        </w:rPr>
        <w:t xml:space="preserve">Τέλος, να επισημάνουμε εδώ το θετικό παράδειγμα και τη δραστηριοποίηση αρκετών ιδιωτικών σχολείων στον τομέα αυτό. </w:t>
      </w:r>
    </w:p>
    <w:p w14:paraId="439D9F1A" w14:textId="77777777" w:rsidR="00E72EC4" w:rsidRDefault="000B79C9">
      <w:pPr>
        <w:spacing w:after="0" w:line="600" w:lineRule="auto"/>
        <w:ind w:firstLine="720"/>
        <w:jc w:val="both"/>
        <w:rPr>
          <w:rFonts w:eastAsia="Times New Roman"/>
          <w:szCs w:val="24"/>
        </w:rPr>
      </w:pPr>
      <w:r w:rsidRPr="002E3CDD">
        <w:rPr>
          <w:rFonts w:eastAsia="Times New Roman"/>
          <w:szCs w:val="24"/>
        </w:rPr>
        <w:t>Κλείνω την παρένθεση αυτών των αξιέπαινων δράσεων, αλλά δεν πρέπει να</w:t>
      </w:r>
      <w:r w:rsidRPr="002E3CDD">
        <w:rPr>
          <w:rFonts w:eastAsia="Times New Roman"/>
          <w:szCs w:val="24"/>
        </w:rPr>
        <w:t xml:space="preserve"> κλείνουμε τα μάτια στο γεγονός ότι δυστυ</w:t>
      </w:r>
      <w:r w:rsidRPr="002E3CDD">
        <w:rPr>
          <w:rFonts w:eastAsia="Times New Roman"/>
          <w:szCs w:val="24"/>
        </w:rPr>
        <w:lastRenderedPageBreak/>
        <w:t xml:space="preserve">χώς εντός των περισσότερων σχολείων δεν γίνεται με συγκροτημένο τρόπο ανακύκλωση ούτε καν του χαρτιού </w:t>
      </w:r>
      <w:proofErr w:type="spellStart"/>
      <w:r w:rsidRPr="002E3CDD">
        <w:rPr>
          <w:rFonts w:eastAsia="Times New Roman"/>
          <w:szCs w:val="24"/>
        </w:rPr>
        <w:t>πόσω</w:t>
      </w:r>
      <w:proofErr w:type="spellEnd"/>
      <w:r w:rsidRPr="002E3CDD">
        <w:rPr>
          <w:rFonts w:eastAsia="Times New Roman"/>
          <w:szCs w:val="24"/>
        </w:rPr>
        <w:t xml:space="preserve"> μάλλον των πλαστικών. </w:t>
      </w:r>
    </w:p>
    <w:p w14:paraId="439D9F1B" w14:textId="77777777" w:rsidR="00E72EC4" w:rsidRDefault="000B79C9">
      <w:pPr>
        <w:spacing w:after="0" w:line="600" w:lineRule="auto"/>
        <w:ind w:firstLine="720"/>
        <w:jc w:val="both"/>
        <w:rPr>
          <w:rFonts w:eastAsia="Times New Roman"/>
          <w:szCs w:val="24"/>
        </w:rPr>
      </w:pPr>
      <w:r w:rsidRPr="002E3CDD">
        <w:rPr>
          <w:rFonts w:eastAsia="Times New Roman"/>
          <w:szCs w:val="24"/>
        </w:rPr>
        <w:t>Τι όμως πρέπει να γίνει και ποια η ευθύνη της πολιτείας και του Υπουργείου Παιδείας ω</w:t>
      </w:r>
      <w:r w:rsidRPr="002E3CDD">
        <w:rPr>
          <w:rFonts w:eastAsia="Times New Roman"/>
          <w:szCs w:val="24"/>
        </w:rPr>
        <w:t xml:space="preserve">ς πρώτου πυλώνα; </w:t>
      </w:r>
    </w:p>
    <w:p w14:paraId="439D9F1C" w14:textId="77777777" w:rsidR="00E72EC4" w:rsidRDefault="000B79C9">
      <w:pPr>
        <w:spacing w:after="0" w:line="600" w:lineRule="auto"/>
        <w:ind w:firstLine="720"/>
        <w:jc w:val="both"/>
        <w:rPr>
          <w:rFonts w:eastAsia="Times New Roman"/>
          <w:szCs w:val="24"/>
        </w:rPr>
      </w:pPr>
      <w:r w:rsidRPr="002E3CDD">
        <w:rPr>
          <w:rFonts w:eastAsia="Times New Roman"/>
          <w:szCs w:val="24"/>
        </w:rPr>
        <w:t>Πρώτον, πρέπει να συμφωνήσουμε ότι δεν αρκούν οι λίγες ώρες για τις ενότητες της διαχείρισης απορριμμάτων των υλικών συσκευασιών κ</w:t>
      </w:r>
      <w:r>
        <w:rPr>
          <w:rFonts w:eastAsia="Times New Roman"/>
          <w:szCs w:val="24"/>
        </w:rPr>
        <w:t>.</w:t>
      </w:r>
      <w:r w:rsidRPr="002E3CDD">
        <w:rPr>
          <w:rFonts w:eastAsia="Times New Roman"/>
          <w:szCs w:val="24"/>
        </w:rPr>
        <w:t>λπ</w:t>
      </w:r>
      <w:r>
        <w:rPr>
          <w:rFonts w:eastAsia="Times New Roman"/>
          <w:szCs w:val="24"/>
        </w:rPr>
        <w:t>.</w:t>
      </w:r>
      <w:r w:rsidRPr="002E3CDD">
        <w:rPr>
          <w:rFonts w:eastAsia="Times New Roman"/>
          <w:szCs w:val="24"/>
        </w:rPr>
        <w:t>. Χρειάζεται να αφιερωθεί περισσότερο εκπαιδευτικό υλικό και χρόνος. Να μη σταματάμε στο δημοτικό, να επ</w:t>
      </w:r>
      <w:r w:rsidRPr="002E3CDD">
        <w:rPr>
          <w:rFonts w:eastAsia="Times New Roman"/>
          <w:szCs w:val="24"/>
        </w:rPr>
        <w:t xml:space="preserve">ενδύουμε και στους έφηβους μαθητές, να αξιοποιήσουμε τον δυναμισμό τους και να τους καταστήσουμε κοινωνούς και πρωτοπόρους στον αγώνα υπέρ της προστασίας του περιβάλλοντος. </w:t>
      </w:r>
    </w:p>
    <w:p w14:paraId="439D9F1D" w14:textId="77777777" w:rsidR="00E72EC4" w:rsidRDefault="000B79C9">
      <w:pPr>
        <w:spacing w:after="0" w:line="600" w:lineRule="auto"/>
        <w:ind w:firstLine="720"/>
        <w:jc w:val="both"/>
        <w:rPr>
          <w:rFonts w:eastAsia="Times New Roman"/>
          <w:szCs w:val="24"/>
        </w:rPr>
      </w:pPr>
      <w:r w:rsidRPr="002E3CDD">
        <w:rPr>
          <w:rFonts w:eastAsia="Times New Roman"/>
          <w:szCs w:val="24"/>
        </w:rPr>
        <w:t xml:space="preserve">Δεύτερον, τεράστια σημασία έχει η βιωματική μάθηση, ο πειραματισμός, η υλοποίηση </w:t>
      </w:r>
      <w:proofErr w:type="spellStart"/>
      <w:r w:rsidRPr="002E3CDD">
        <w:rPr>
          <w:rFonts w:eastAsia="Times New Roman"/>
          <w:szCs w:val="24"/>
        </w:rPr>
        <w:t>p</w:t>
      </w:r>
      <w:r w:rsidRPr="002E3CDD">
        <w:rPr>
          <w:rFonts w:eastAsia="Times New Roman"/>
          <w:szCs w:val="24"/>
        </w:rPr>
        <w:t>rojects</w:t>
      </w:r>
      <w:proofErr w:type="spellEnd"/>
      <w:r w:rsidRPr="002E3CDD">
        <w:rPr>
          <w:rFonts w:eastAsia="Times New Roman"/>
          <w:szCs w:val="24"/>
        </w:rPr>
        <w:t xml:space="preserve"> και η συνεργασία των παιδιών μεταξύ τους και με τους δασκάλους τους. </w:t>
      </w:r>
    </w:p>
    <w:p w14:paraId="439D9F1E" w14:textId="77777777" w:rsidR="00E72EC4" w:rsidRDefault="000B79C9">
      <w:pPr>
        <w:spacing w:after="0" w:line="600" w:lineRule="auto"/>
        <w:ind w:firstLine="720"/>
        <w:jc w:val="both"/>
        <w:rPr>
          <w:rFonts w:eastAsia="Times New Roman"/>
          <w:szCs w:val="24"/>
        </w:rPr>
      </w:pPr>
      <w:r w:rsidRPr="002E3CDD">
        <w:rPr>
          <w:rFonts w:eastAsia="Times New Roman"/>
          <w:szCs w:val="24"/>
        </w:rPr>
        <w:t>Τρίτον, πρόγραμμα ευαισθητοποίησης των μαθητών με προβολή των καταστροφικών συνεπειών, όπως αυτή τ</w:t>
      </w:r>
      <w:r>
        <w:rPr>
          <w:rFonts w:eastAsia="Times New Roman"/>
          <w:szCs w:val="24"/>
        </w:rPr>
        <w:t>ων</w:t>
      </w:r>
      <w:r w:rsidRPr="002E3CDD">
        <w:rPr>
          <w:rFonts w:eastAsia="Times New Roman"/>
          <w:szCs w:val="24"/>
        </w:rPr>
        <w:t xml:space="preserve"> νησίδων από πλαστικό ή των πλασμάτων που πεθαίνουν από τα </w:t>
      </w:r>
      <w:r w:rsidRPr="002E3CDD">
        <w:rPr>
          <w:rFonts w:eastAsia="Times New Roman"/>
          <w:szCs w:val="24"/>
        </w:rPr>
        <w:lastRenderedPageBreak/>
        <w:t>πλαστικά απορρίμματ</w:t>
      </w:r>
      <w:r w:rsidRPr="002E3CDD">
        <w:rPr>
          <w:rFonts w:eastAsia="Times New Roman"/>
          <w:szCs w:val="24"/>
        </w:rPr>
        <w:t xml:space="preserve">α. Ένα είναι σίγουρο: τα παιδιά θα δείξουν έντονο ενδιαφέρον και θα κινητοποιηθούν. </w:t>
      </w:r>
    </w:p>
    <w:p w14:paraId="439D9F1F" w14:textId="77777777" w:rsidR="00E72EC4" w:rsidRDefault="000B79C9">
      <w:pPr>
        <w:spacing w:after="0" w:line="600" w:lineRule="auto"/>
        <w:ind w:firstLine="720"/>
        <w:jc w:val="both"/>
        <w:rPr>
          <w:rFonts w:eastAsia="Times New Roman"/>
          <w:szCs w:val="24"/>
        </w:rPr>
      </w:pPr>
      <w:r w:rsidRPr="002E3CDD">
        <w:rPr>
          <w:rFonts w:eastAsia="Times New Roman"/>
          <w:szCs w:val="24"/>
        </w:rPr>
        <w:t>Ένα τέταρτο σημείο είναι οι συνέργειες με τους δήμους και την τοπική αυτοδιοίκηση, ώστε μέσω προγραμμάτων χρηματοδοτούμενων από εθνικούς ή ευρωπαϊκούς πόρους ή από χορηγίε</w:t>
      </w:r>
      <w:r w:rsidRPr="002E3CDD">
        <w:rPr>
          <w:rFonts w:eastAsia="Times New Roman"/>
          <w:szCs w:val="24"/>
        </w:rPr>
        <w:t xml:space="preserve">ς ιδιωτών να εγκατασταθούν κάδοι ανακύκλωσης για διάφορα υλικά, όπως χαρτί, αλουμίνιο και πλαστικά, στον μεγαλύτερο αριθμό των σχολείων. </w:t>
      </w:r>
    </w:p>
    <w:p w14:paraId="439D9F20" w14:textId="77777777" w:rsidR="00E72EC4" w:rsidRDefault="000B79C9">
      <w:pPr>
        <w:spacing w:after="0" w:line="600" w:lineRule="auto"/>
        <w:ind w:firstLine="720"/>
        <w:jc w:val="both"/>
        <w:rPr>
          <w:rFonts w:eastAsia="Times New Roman"/>
          <w:szCs w:val="24"/>
        </w:rPr>
      </w:pPr>
      <w:r w:rsidRPr="002E3CDD">
        <w:rPr>
          <w:rFonts w:eastAsia="Times New Roman"/>
          <w:szCs w:val="24"/>
        </w:rPr>
        <w:t xml:space="preserve">Πέμπτο σημείο. Πέρα από τον ρόλο που παίζουν τα πρώην Κέντρα Περιβαλλοντικής Εκπαίδευσης, που άλλαξαν με τον πρόσφατο </w:t>
      </w:r>
      <w:r w:rsidRPr="002E3CDD">
        <w:rPr>
          <w:rFonts w:eastAsia="Times New Roman"/>
          <w:szCs w:val="24"/>
        </w:rPr>
        <w:t xml:space="preserve">νόμο για τις δομές εκπαίδευσης και έχουν μετονομαστεί σε Κέντρα Εκπαίδευσης για την </w:t>
      </w:r>
      <w:proofErr w:type="spellStart"/>
      <w:r w:rsidRPr="002E3CDD">
        <w:rPr>
          <w:rFonts w:eastAsia="Times New Roman"/>
          <w:szCs w:val="24"/>
        </w:rPr>
        <w:t>Αειφορία</w:t>
      </w:r>
      <w:proofErr w:type="spellEnd"/>
      <w:r w:rsidRPr="002E3CDD">
        <w:rPr>
          <w:rFonts w:eastAsia="Times New Roman"/>
          <w:szCs w:val="24"/>
        </w:rPr>
        <w:t>, πρέπει να πραγματοποιούνται και διαλέξεις από προσκεκλημένους ειδικούς ομιλητές, να γίνονται προβολές για τα θέματα των πλαστικών για τη μείωση χρήσης τέτοιων υλι</w:t>
      </w:r>
      <w:r w:rsidRPr="002E3CDD">
        <w:rPr>
          <w:rFonts w:eastAsia="Times New Roman"/>
          <w:szCs w:val="24"/>
        </w:rPr>
        <w:t xml:space="preserve">κών και τη δυνατότητα ανακύκλωσής τους. Πιθανόν να πρέπει να δημιουργηθεί και ανάλογο εκπαιδευτικό υλικό. </w:t>
      </w:r>
    </w:p>
    <w:p w14:paraId="439D9F21" w14:textId="77777777" w:rsidR="00E72EC4" w:rsidRDefault="000B79C9">
      <w:pPr>
        <w:spacing w:after="0" w:line="600" w:lineRule="auto"/>
        <w:ind w:firstLine="720"/>
        <w:jc w:val="both"/>
        <w:rPr>
          <w:rFonts w:eastAsia="Times New Roman"/>
          <w:szCs w:val="24"/>
        </w:rPr>
      </w:pPr>
      <w:proofErr w:type="spellStart"/>
      <w:r w:rsidRPr="002E3CDD">
        <w:rPr>
          <w:rFonts w:eastAsia="Times New Roman"/>
          <w:szCs w:val="24"/>
        </w:rPr>
        <w:lastRenderedPageBreak/>
        <w:t>Έκτον</w:t>
      </w:r>
      <w:proofErr w:type="spellEnd"/>
      <w:r w:rsidRPr="002E3CDD">
        <w:rPr>
          <w:rFonts w:eastAsia="Times New Roman"/>
          <w:szCs w:val="24"/>
        </w:rPr>
        <w:t>, παρουσίαση επιτυχημένων παραδειγμάτων πρωτοβουλιών και δράσεων από άλλους μαθητές ελληνικών σχολείων αλλά και από σχολεία του εξωτερικού. Να δ</w:t>
      </w:r>
      <w:r w:rsidRPr="002E3CDD">
        <w:rPr>
          <w:rFonts w:eastAsia="Times New Roman"/>
          <w:szCs w:val="24"/>
        </w:rPr>
        <w:t xml:space="preserve">ούμε τι γίνεται και στις άλλες χώρες, τη διεθνή εμπειρία. </w:t>
      </w:r>
    </w:p>
    <w:p w14:paraId="439D9F22" w14:textId="77777777" w:rsidR="00E72EC4" w:rsidRDefault="000B79C9">
      <w:pPr>
        <w:spacing w:after="0" w:line="600" w:lineRule="auto"/>
        <w:ind w:firstLine="720"/>
        <w:jc w:val="both"/>
        <w:rPr>
          <w:rFonts w:eastAsia="Times New Roman"/>
          <w:szCs w:val="24"/>
        </w:rPr>
      </w:pPr>
      <w:proofErr w:type="spellStart"/>
      <w:r w:rsidRPr="002E3CDD">
        <w:rPr>
          <w:rFonts w:eastAsia="Times New Roman"/>
          <w:szCs w:val="24"/>
        </w:rPr>
        <w:t>Έβδομον</w:t>
      </w:r>
      <w:proofErr w:type="spellEnd"/>
      <w:r w:rsidRPr="002E3CDD">
        <w:rPr>
          <w:rFonts w:eastAsia="Times New Roman"/>
          <w:szCs w:val="24"/>
        </w:rPr>
        <w:t xml:space="preserve">, το Υπουργείο Παιδείας μπορεί να θεσπίσει προϋποθέσεις για τον περιορισμό πώλησης πλαστικών συσκευασιών μιας χρήσης στα κυλικεία των σχολικών μονάδων. </w:t>
      </w:r>
    </w:p>
    <w:p w14:paraId="439D9F23" w14:textId="77777777" w:rsidR="00E72EC4" w:rsidRDefault="000B79C9">
      <w:pPr>
        <w:spacing w:after="0" w:line="600" w:lineRule="auto"/>
        <w:ind w:firstLine="720"/>
        <w:jc w:val="both"/>
        <w:rPr>
          <w:rFonts w:eastAsia="Times New Roman"/>
          <w:szCs w:val="24"/>
        </w:rPr>
      </w:pPr>
      <w:proofErr w:type="spellStart"/>
      <w:r w:rsidRPr="002E3CDD">
        <w:rPr>
          <w:rFonts w:eastAsia="Times New Roman"/>
          <w:szCs w:val="24"/>
        </w:rPr>
        <w:t>Όγδοον</w:t>
      </w:r>
      <w:proofErr w:type="spellEnd"/>
      <w:r>
        <w:rPr>
          <w:rFonts w:eastAsia="Times New Roman"/>
          <w:szCs w:val="24"/>
        </w:rPr>
        <w:t>, ό</w:t>
      </w:r>
      <w:r w:rsidRPr="002E3CDD">
        <w:rPr>
          <w:rFonts w:eastAsia="Times New Roman"/>
          <w:szCs w:val="24"/>
        </w:rPr>
        <w:t xml:space="preserve">σον αφορά στα πανεπιστήμια και τα ΤΕΙ επιτρέψτε μου να το θέσω σε δυο διαστάσεις. Στο κομμάτι της εκπαίδευσης τα θέματα </w:t>
      </w:r>
      <w:proofErr w:type="spellStart"/>
      <w:r w:rsidRPr="002E3CDD">
        <w:rPr>
          <w:rFonts w:eastAsia="Times New Roman"/>
          <w:szCs w:val="24"/>
        </w:rPr>
        <w:t>αειφορίας</w:t>
      </w:r>
      <w:proofErr w:type="spellEnd"/>
      <w:r w:rsidRPr="002E3CDD">
        <w:rPr>
          <w:rFonts w:eastAsia="Times New Roman"/>
          <w:szCs w:val="24"/>
        </w:rPr>
        <w:t xml:space="preserve"> έχουν βρει τη σημαντική τους θέση στο πρόγραμμα σπουδών. Ειδικά σε σχολές μηχανικών –και από τη δική μου εμπειρία στο Πολυτεχν</w:t>
      </w:r>
      <w:r w:rsidRPr="002E3CDD">
        <w:rPr>
          <w:rFonts w:eastAsia="Times New Roman"/>
          <w:szCs w:val="24"/>
        </w:rPr>
        <w:t>είο- έχουν και επάρκεια και μεγάλη ανταπόκριση από τους φοιτητές. Στο κομμάτι της καθημερινότητας όμως στα πανεπιστήμια πιστεύω ότι οι διοικήσεις των ιδρυμάτων στο πλαίσιο του αυτοδιοίκητου, που πάντα υποστηρίζουμε, πρέπει να βάλουν ψηλά στην ατζέντα το θέ</w:t>
      </w:r>
      <w:r w:rsidRPr="002E3CDD">
        <w:rPr>
          <w:rFonts w:eastAsia="Times New Roman"/>
          <w:szCs w:val="24"/>
        </w:rPr>
        <w:t xml:space="preserve">μα της περιβαλλοντικής εκπαίδευσης και περιβαλλοντικής πρακτικής. Πρέπει να διαθέτουν ένα ποσό από τον προϋπολογισμό με </w:t>
      </w:r>
      <w:r w:rsidRPr="002E3CDD">
        <w:rPr>
          <w:rFonts w:eastAsia="Times New Roman"/>
          <w:szCs w:val="24"/>
        </w:rPr>
        <w:lastRenderedPageBreak/>
        <w:t>σκοπό την εγκατάσταση κάδων ανακύκλωσης. Ακόμα θα μπορούσαν στις συμβάσεις με τους ιδιοκτήτες των κυλικείων να βάλουν κάποιες ρήτρες για</w:t>
      </w:r>
      <w:r w:rsidRPr="002E3CDD">
        <w:rPr>
          <w:rFonts w:eastAsia="Times New Roman"/>
          <w:szCs w:val="24"/>
        </w:rPr>
        <w:t xml:space="preserve"> τη μείωση των πλαστικών</w:t>
      </w:r>
      <w:r>
        <w:rPr>
          <w:rFonts w:eastAsia="Times New Roman"/>
          <w:szCs w:val="24"/>
        </w:rPr>
        <w:t>,</w:t>
      </w:r>
      <w:r w:rsidRPr="002E3CDD">
        <w:rPr>
          <w:rFonts w:eastAsia="Times New Roman"/>
          <w:szCs w:val="24"/>
        </w:rPr>
        <w:t xml:space="preserve"> </w:t>
      </w:r>
      <w:r>
        <w:rPr>
          <w:rFonts w:eastAsia="Times New Roman"/>
          <w:szCs w:val="24"/>
        </w:rPr>
        <w:t xml:space="preserve">στα </w:t>
      </w:r>
      <w:r w:rsidRPr="002E3CDD">
        <w:rPr>
          <w:rFonts w:eastAsia="Times New Roman"/>
          <w:szCs w:val="24"/>
        </w:rPr>
        <w:t>ποτ</w:t>
      </w:r>
      <w:r>
        <w:rPr>
          <w:rFonts w:eastAsia="Times New Roman"/>
          <w:szCs w:val="24"/>
        </w:rPr>
        <w:t>ήρια</w:t>
      </w:r>
      <w:r w:rsidRPr="002E3CDD">
        <w:rPr>
          <w:rFonts w:eastAsia="Times New Roman"/>
          <w:szCs w:val="24"/>
        </w:rPr>
        <w:t xml:space="preserve"> στα καλαμάκια και ούτω καθεξής. </w:t>
      </w:r>
    </w:p>
    <w:p w14:paraId="439D9F24" w14:textId="77777777" w:rsidR="00E72EC4" w:rsidRDefault="000B79C9">
      <w:pPr>
        <w:spacing w:after="0" w:line="600" w:lineRule="auto"/>
        <w:ind w:firstLine="720"/>
        <w:jc w:val="both"/>
        <w:rPr>
          <w:rFonts w:eastAsia="Times New Roman"/>
          <w:szCs w:val="24"/>
        </w:rPr>
      </w:pPr>
      <w:r w:rsidRPr="002E3CDD">
        <w:rPr>
          <w:rFonts w:eastAsia="Times New Roman"/>
          <w:szCs w:val="24"/>
        </w:rPr>
        <w:t xml:space="preserve">Τέλος, η φοιτητική κοινότητα μπορεί να πρωτοπορήσει στη δράση εθελοντικών ομάδων οι οποίες θα συμμετέχουν σε ενέργειες και πρωτοβουλίες υπέρ του περιβάλλοντος εντός και εκτός των πανεπιστημιακών χώρων. </w:t>
      </w:r>
    </w:p>
    <w:p w14:paraId="439D9F25" w14:textId="77777777" w:rsidR="00E72EC4" w:rsidRDefault="000B79C9">
      <w:pPr>
        <w:spacing w:after="0" w:line="600" w:lineRule="auto"/>
        <w:ind w:firstLine="720"/>
        <w:jc w:val="both"/>
        <w:rPr>
          <w:rFonts w:eastAsia="Times New Roman"/>
          <w:szCs w:val="24"/>
        </w:rPr>
      </w:pPr>
      <w:r w:rsidRPr="002E3CDD">
        <w:rPr>
          <w:rFonts w:eastAsia="Times New Roman"/>
          <w:szCs w:val="24"/>
        </w:rPr>
        <w:t>Καταλήγοντας, η εκπαίδευση των παιδιών και των νέων θ</w:t>
      </w:r>
      <w:r w:rsidRPr="002E3CDD">
        <w:rPr>
          <w:rFonts w:eastAsia="Times New Roman"/>
          <w:szCs w:val="24"/>
        </w:rPr>
        <w:t xml:space="preserve">α πρέπει να αποτελέσει, επιτέλους, σημαντικό κομμάτι της εθνικής στρατηγικής απεξάρτησης από τα πλαστικά. Θα έπρεπε ήδη να αποτελεί κορυφαία προτεραιότητα αλλά μέχρι τώρα γίνονται δειλά και μικρά βήματα. </w:t>
      </w:r>
    </w:p>
    <w:p w14:paraId="439D9F26" w14:textId="77777777" w:rsidR="00E72EC4" w:rsidRDefault="000B79C9">
      <w:pPr>
        <w:spacing w:after="0" w:line="600" w:lineRule="auto"/>
        <w:ind w:firstLine="720"/>
        <w:jc w:val="both"/>
        <w:rPr>
          <w:rFonts w:eastAsia="Times New Roman"/>
          <w:szCs w:val="24"/>
        </w:rPr>
      </w:pPr>
      <w:r w:rsidRPr="002E3CDD">
        <w:rPr>
          <w:rFonts w:eastAsia="Times New Roman"/>
          <w:szCs w:val="24"/>
        </w:rPr>
        <w:t>Το στοίχημα απέναντι στην εκτεταμένη χρήση των πλασ</w:t>
      </w:r>
      <w:r w:rsidRPr="002E3CDD">
        <w:rPr>
          <w:rFonts w:eastAsia="Times New Roman"/>
          <w:szCs w:val="24"/>
        </w:rPr>
        <w:t xml:space="preserve">τικών και γενικά στην προστασία του περιβάλλοντος είναι ένα μεγάλο στοίχημα το οποίο πρέπει να κερδηθεί όσο είναι ακόμα νωρίς, από την παιδική ηλικία, μέσα στο σχολείο.  </w:t>
      </w:r>
    </w:p>
    <w:p w14:paraId="439D9F27" w14:textId="77777777" w:rsidR="00E72EC4" w:rsidRDefault="000B79C9">
      <w:pPr>
        <w:spacing w:after="0" w:line="600" w:lineRule="auto"/>
        <w:ind w:firstLine="720"/>
        <w:jc w:val="both"/>
        <w:rPr>
          <w:rFonts w:eastAsia="Times New Roman"/>
          <w:szCs w:val="24"/>
        </w:rPr>
      </w:pPr>
      <w:r w:rsidRPr="002E3CDD">
        <w:rPr>
          <w:rFonts w:eastAsia="Times New Roman"/>
          <w:szCs w:val="24"/>
        </w:rPr>
        <w:t>Η νοοτροπία της ατομικής ευθύνης και ότι «δεν τα περιμένω όλα από ένα κράτος, πατερού</w:t>
      </w:r>
      <w:r w:rsidRPr="002E3CDD">
        <w:rPr>
          <w:rFonts w:eastAsia="Times New Roman"/>
          <w:szCs w:val="24"/>
        </w:rPr>
        <w:t xml:space="preserve">λη» πρέπει να καλλιεργείται </w:t>
      </w:r>
      <w:r w:rsidRPr="002E3CDD">
        <w:rPr>
          <w:rFonts w:eastAsia="Times New Roman"/>
          <w:szCs w:val="24"/>
        </w:rPr>
        <w:lastRenderedPageBreak/>
        <w:t xml:space="preserve">ήδη από το σχολείο. Το γνωστό σύνθημα της </w:t>
      </w:r>
      <w:proofErr w:type="spellStart"/>
      <w:r w:rsidRPr="002E3CDD">
        <w:rPr>
          <w:rFonts w:eastAsia="Times New Roman"/>
          <w:szCs w:val="24"/>
        </w:rPr>
        <w:t>αειφορίας</w:t>
      </w:r>
      <w:proofErr w:type="spellEnd"/>
      <w:r w:rsidRPr="002E3CDD">
        <w:rPr>
          <w:rFonts w:eastAsia="Times New Roman"/>
          <w:szCs w:val="24"/>
        </w:rPr>
        <w:t xml:space="preserve"> « </w:t>
      </w:r>
      <w:proofErr w:type="spellStart"/>
      <w:r w:rsidRPr="002E3CDD">
        <w:rPr>
          <w:rFonts w:eastAsia="Times New Roman"/>
          <w:szCs w:val="24"/>
        </w:rPr>
        <w:t>think</w:t>
      </w:r>
      <w:proofErr w:type="spellEnd"/>
      <w:r w:rsidRPr="002E3CDD">
        <w:rPr>
          <w:rFonts w:eastAsia="Times New Roman"/>
          <w:szCs w:val="24"/>
        </w:rPr>
        <w:t xml:space="preserve"> </w:t>
      </w:r>
      <w:proofErr w:type="spellStart"/>
      <w:r w:rsidRPr="002E3CDD">
        <w:rPr>
          <w:rFonts w:eastAsia="Times New Roman"/>
          <w:szCs w:val="24"/>
        </w:rPr>
        <w:t>global</w:t>
      </w:r>
      <w:proofErr w:type="spellEnd"/>
      <w:r w:rsidRPr="002E3CDD">
        <w:rPr>
          <w:rFonts w:eastAsia="Times New Roman"/>
          <w:szCs w:val="24"/>
        </w:rPr>
        <w:t xml:space="preserve">, </w:t>
      </w:r>
      <w:proofErr w:type="spellStart"/>
      <w:r w:rsidRPr="002E3CDD">
        <w:rPr>
          <w:rFonts w:eastAsia="Times New Roman"/>
          <w:szCs w:val="24"/>
        </w:rPr>
        <w:t>act</w:t>
      </w:r>
      <w:proofErr w:type="spellEnd"/>
      <w:r w:rsidRPr="002E3CDD">
        <w:rPr>
          <w:rFonts w:eastAsia="Times New Roman"/>
          <w:szCs w:val="24"/>
        </w:rPr>
        <w:t xml:space="preserve"> </w:t>
      </w:r>
      <w:proofErr w:type="spellStart"/>
      <w:r w:rsidRPr="002E3CDD">
        <w:rPr>
          <w:rFonts w:eastAsia="Times New Roman"/>
          <w:szCs w:val="24"/>
        </w:rPr>
        <w:t>local</w:t>
      </w:r>
      <w:proofErr w:type="spellEnd"/>
      <w:r w:rsidRPr="002E3CDD">
        <w:rPr>
          <w:rFonts w:eastAsia="Times New Roman"/>
          <w:szCs w:val="24"/>
        </w:rPr>
        <w:t xml:space="preserve"> », δηλαδή «σκέψου παγκόσμια, δράσε τοπικά», εδώ πρέπει να γίνει « </w:t>
      </w:r>
      <w:proofErr w:type="spellStart"/>
      <w:r w:rsidRPr="002E3CDD">
        <w:rPr>
          <w:rFonts w:eastAsia="Times New Roman"/>
          <w:szCs w:val="24"/>
        </w:rPr>
        <w:t>think</w:t>
      </w:r>
      <w:proofErr w:type="spellEnd"/>
      <w:r w:rsidRPr="002E3CDD">
        <w:rPr>
          <w:rFonts w:eastAsia="Times New Roman"/>
          <w:szCs w:val="24"/>
        </w:rPr>
        <w:t xml:space="preserve"> </w:t>
      </w:r>
      <w:proofErr w:type="spellStart"/>
      <w:r w:rsidRPr="002E3CDD">
        <w:rPr>
          <w:rFonts w:eastAsia="Times New Roman"/>
          <w:szCs w:val="24"/>
        </w:rPr>
        <w:t>tomorrow</w:t>
      </w:r>
      <w:proofErr w:type="spellEnd"/>
      <w:r w:rsidRPr="002E3CDD">
        <w:rPr>
          <w:rFonts w:eastAsia="Times New Roman"/>
          <w:szCs w:val="24"/>
        </w:rPr>
        <w:t xml:space="preserve">, </w:t>
      </w:r>
      <w:proofErr w:type="spellStart"/>
      <w:r w:rsidRPr="002E3CDD">
        <w:rPr>
          <w:rFonts w:eastAsia="Times New Roman"/>
          <w:szCs w:val="24"/>
        </w:rPr>
        <w:t>act</w:t>
      </w:r>
      <w:proofErr w:type="spellEnd"/>
      <w:r w:rsidRPr="002E3CDD">
        <w:rPr>
          <w:rFonts w:eastAsia="Times New Roman"/>
          <w:szCs w:val="24"/>
        </w:rPr>
        <w:t xml:space="preserve"> </w:t>
      </w:r>
      <w:proofErr w:type="spellStart"/>
      <w:r w:rsidRPr="002E3CDD">
        <w:rPr>
          <w:rFonts w:eastAsia="Times New Roman"/>
          <w:szCs w:val="24"/>
        </w:rPr>
        <w:t>today</w:t>
      </w:r>
      <w:proofErr w:type="spellEnd"/>
      <w:r w:rsidRPr="002E3CDD">
        <w:rPr>
          <w:rFonts w:eastAsia="Times New Roman"/>
          <w:szCs w:val="24"/>
        </w:rPr>
        <w:t xml:space="preserve">», «σκέψου το αύριο και δράσε σήμερα». </w:t>
      </w:r>
    </w:p>
    <w:p w14:paraId="439D9F28" w14:textId="77777777" w:rsidR="00E72EC4" w:rsidRDefault="000B79C9">
      <w:pPr>
        <w:spacing w:after="0" w:line="600" w:lineRule="auto"/>
        <w:ind w:firstLine="720"/>
        <w:jc w:val="both"/>
        <w:rPr>
          <w:rFonts w:eastAsia="Times New Roman"/>
          <w:szCs w:val="24"/>
        </w:rPr>
      </w:pPr>
      <w:r w:rsidRPr="002E3CDD">
        <w:rPr>
          <w:rFonts w:eastAsia="Times New Roman"/>
          <w:szCs w:val="24"/>
        </w:rPr>
        <w:t>Η δράση στην παιδεί</w:t>
      </w:r>
      <w:r w:rsidRPr="002E3CDD">
        <w:rPr>
          <w:rFonts w:eastAsia="Times New Roman"/>
          <w:szCs w:val="24"/>
        </w:rPr>
        <w:t xml:space="preserve">α είναι η καλύτερη επένδυση για το αύριο. Αποδίδει όμως αρκετά αργότερα από τον εκλογικό κύκλο. Κι αυτό φαίνεται να είναι ένα ανυπέρβλητο εμπόδιο για το ελληνικό πολιτικό σύστημα. </w:t>
      </w:r>
    </w:p>
    <w:p w14:paraId="439D9F29" w14:textId="77777777" w:rsidR="00E72EC4" w:rsidRDefault="000B79C9">
      <w:pPr>
        <w:spacing w:after="0" w:line="600" w:lineRule="auto"/>
        <w:ind w:firstLine="720"/>
        <w:jc w:val="both"/>
        <w:rPr>
          <w:rFonts w:eastAsia="Times New Roman"/>
          <w:szCs w:val="24"/>
        </w:rPr>
      </w:pPr>
      <w:r w:rsidRPr="002E3CDD">
        <w:rPr>
          <w:rFonts w:eastAsia="Times New Roman"/>
          <w:szCs w:val="24"/>
        </w:rPr>
        <w:t xml:space="preserve">Ευχαριστώ πολύ. </w:t>
      </w:r>
    </w:p>
    <w:p w14:paraId="439D9F2A" w14:textId="77777777" w:rsidR="00E72EC4" w:rsidRDefault="000B79C9">
      <w:pPr>
        <w:spacing w:after="0" w:line="600" w:lineRule="auto"/>
        <w:ind w:firstLine="720"/>
        <w:jc w:val="center"/>
        <w:rPr>
          <w:rFonts w:eastAsia="Times New Roman"/>
          <w:szCs w:val="24"/>
        </w:rPr>
      </w:pPr>
      <w:r w:rsidRPr="002E3CDD">
        <w:rPr>
          <w:rFonts w:eastAsia="Times New Roman"/>
          <w:szCs w:val="24"/>
        </w:rPr>
        <w:t>(Χειροκροτήματα από την πτέρυγα του Ποταμιού)</w:t>
      </w:r>
    </w:p>
    <w:p w14:paraId="439D9F2B" w14:textId="77777777" w:rsidR="00E72EC4" w:rsidRDefault="000B79C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223D26">
        <w:rPr>
          <w:rFonts w:eastAsia="Times New Roman"/>
          <w:b/>
          <w:szCs w:val="24"/>
        </w:rPr>
        <w:t>ΠΡΟΕΔΡΕΥΩΝ (</w:t>
      </w:r>
      <w:r w:rsidRPr="00223D26">
        <w:rPr>
          <w:rFonts w:eastAsia="Times New Roman"/>
          <w:b/>
          <w:szCs w:val="24"/>
        </w:rPr>
        <w:t xml:space="preserve">Δημήτριος </w:t>
      </w:r>
      <w:proofErr w:type="spellStart"/>
      <w:r w:rsidRPr="00223D26">
        <w:rPr>
          <w:rFonts w:eastAsia="Times New Roman"/>
          <w:b/>
          <w:szCs w:val="24"/>
        </w:rPr>
        <w:t>Κρεμαστινός</w:t>
      </w:r>
      <w:proofErr w:type="spellEnd"/>
      <w:r w:rsidRPr="00223D26">
        <w:rPr>
          <w:rFonts w:eastAsia="Times New Roman"/>
          <w:b/>
          <w:szCs w:val="24"/>
        </w:rPr>
        <w:t>):</w:t>
      </w:r>
      <w:r>
        <w:rPr>
          <w:rFonts w:eastAsia="Times New Roman"/>
          <w:szCs w:val="24"/>
        </w:rPr>
        <w:t xml:space="preserve"> Και εγώ ευχαριστώ.</w:t>
      </w:r>
    </w:p>
    <w:p w14:paraId="439D9F2C" w14:textId="77777777" w:rsidR="00E72EC4" w:rsidRDefault="000B79C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Τον λόγο έχει τώρα ο κ. Λυκούδης, Βουλευτής Α΄ Αθηνών και </w:t>
      </w:r>
      <w:r>
        <w:rPr>
          <w:rFonts w:eastAsia="Times New Roman"/>
          <w:szCs w:val="24"/>
        </w:rPr>
        <w:t xml:space="preserve">Ζ΄ </w:t>
      </w:r>
      <w:r>
        <w:rPr>
          <w:rFonts w:eastAsia="Times New Roman"/>
          <w:szCs w:val="24"/>
        </w:rPr>
        <w:t>Αντιπρόεδρος της Βουλής.</w:t>
      </w:r>
    </w:p>
    <w:p w14:paraId="439D9F2D" w14:textId="77777777" w:rsidR="00E72EC4" w:rsidRDefault="000B79C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223D26">
        <w:rPr>
          <w:rFonts w:eastAsia="Times New Roman"/>
          <w:b/>
          <w:szCs w:val="24"/>
        </w:rPr>
        <w:t>ΣΠΥΡΙΔΩΝ ΛΥΚΟΥΔΗΣ (Ζ΄ Αντιπρόεδρος της Βουλής):</w:t>
      </w:r>
      <w:r>
        <w:rPr>
          <w:rFonts w:eastAsia="Times New Roman"/>
          <w:szCs w:val="24"/>
        </w:rPr>
        <w:t xml:space="preserve"> Δεν θα κάνω δευτερολογία, κύριε Πρόεδρε, επομένως, αν ξεπεράσω τον χρόνο για έν</w:t>
      </w:r>
      <w:r>
        <w:rPr>
          <w:rFonts w:eastAsia="Times New Roman"/>
          <w:szCs w:val="24"/>
        </w:rPr>
        <w:t>α, δύο λεπτά, δεν πειράζει.</w:t>
      </w:r>
    </w:p>
    <w:p w14:paraId="439D9F2E" w14:textId="77777777" w:rsidR="00E72EC4" w:rsidRDefault="000B79C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Κυρίες και κύριοι συνάδελφοι, σκέφτηκα, σε σχέση με την επίκαιρη επερώτησή μας, να ψάξω να βρω τι μπορεί να παραδειγματίζει θετικά αυτήν την προσπάθεια και διεθνώς και στη χώρα μας, γιατί νομίζω ότι είναι καλύτερα να μπούμε σε α</w:t>
      </w:r>
      <w:r>
        <w:rPr>
          <w:rFonts w:eastAsia="Times New Roman"/>
          <w:szCs w:val="24"/>
        </w:rPr>
        <w:t>υτήν την κουβέντα βλέποντας με ανοιχτό και θετικό μάτι και διάθεση αυτήν την πολύ σπουδαία προσπάθεια που πρέπει να κάνουμε όλοι για τη διαχείριση των απορριμμάτων και των πλαστικών. Ονομάτισα αυτήν την παρέμβασή μου εγώ ο ίδιος, δηλαδή, για να την έχω στα</w:t>
      </w:r>
      <w:r>
        <w:rPr>
          <w:rFonts w:eastAsia="Times New Roman"/>
          <w:szCs w:val="24"/>
        </w:rPr>
        <w:t xml:space="preserve"> χέρια μου, με τον τίτλο «καλά παραδείγματα» και θέλω να αναφερθώ σε μερικά από αυτά.</w:t>
      </w:r>
    </w:p>
    <w:p w14:paraId="439D9F2F" w14:textId="77777777" w:rsidR="00E72EC4" w:rsidRDefault="000B79C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Δεν χρειάζεται να κοιτάξει κάποιος πολύ μακριά για να διαπιστώσει ότι εμείς εδώ στη χώρα μας, δυστυχώς, δεν έχουμε μια αποτελεσματική πολιτική στη διαχείριση απορριμμάτων</w:t>
      </w:r>
      <w:r>
        <w:rPr>
          <w:rFonts w:eastAsia="Times New Roman"/>
          <w:szCs w:val="24"/>
        </w:rPr>
        <w:t xml:space="preserve"> και δεν θέλει πολύ κόπο για να διαπιστώσει κάποιος στη χώρα μας την αποτυχία στην προσπάθεια να διαχωρίζει και να ανακυκλώνει τα απορρίμματα που παράγει. Τα στοιχεία σε επίπεδο Ευρωπαϊκής Ένωσης έρχονται να επιβεβαιώσουν την αδυναμία αυτή. Το 2016 σχεδόν </w:t>
      </w:r>
      <w:r>
        <w:rPr>
          <w:rFonts w:eastAsia="Times New Roman"/>
          <w:szCs w:val="24"/>
        </w:rPr>
        <w:t>το 80% των απορριμμάτων στην Ελλάδα θά</w:t>
      </w:r>
      <w:r>
        <w:rPr>
          <w:rFonts w:eastAsia="Times New Roman"/>
          <w:szCs w:val="24"/>
        </w:rPr>
        <w:lastRenderedPageBreak/>
        <w:t>φτηκαν σε ΧΥΤΑ, δυστυχώς και ταυτόχρονα η χώρα μας κατέγραψε την τρίτη χειρότερη επίδοση στην ανακύκλωση με το ποσοστό ανακύκλωσης να ανέρχεται μόλις στο 17%, με τη Μάλτα και τη Ρουμανία να βρίσκονται πίσω από μας στις</w:t>
      </w:r>
      <w:r>
        <w:rPr>
          <w:rFonts w:eastAsia="Times New Roman"/>
          <w:szCs w:val="24"/>
        </w:rPr>
        <w:t xml:space="preserve"> τελευταίες θέσεις. </w:t>
      </w:r>
    </w:p>
    <w:p w14:paraId="439D9F30" w14:textId="77777777" w:rsidR="00E72EC4" w:rsidRDefault="000B79C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Να μη μείνω σε αυτό, όμως, γιατί πραγματικά θέλω να επιμείνω σε αυτό που σας έλεγα πριν και να δούμε τον θετικό παραδειγματισμό που μπορεί να υπάρχει σε αυτήν την προσπάθεια. </w:t>
      </w:r>
    </w:p>
    <w:p w14:paraId="439D9F31" w14:textId="77777777" w:rsidR="00E72EC4" w:rsidRDefault="000B79C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Στη χώρα μας οι προσπάθειες είναι αποσπασματικές και κυρίως</w:t>
      </w:r>
      <w:r>
        <w:rPr>
          <w:rFonts w:eastAsia="Times New Roman"/>
          <w:szCs w:val="24"/>
        </w:rPr>
        <w:t xml:space="preserve"> εναπόκεινται στη διάθεση οργανώσεων των πολιτών, περιβαλλοντικών οργανώσεων ή κάποιων δήμων, κάποιων αρχόντων της </w:t>
      </w:r>
      <w:r>
        <w:rPr>
          <w:rFonts w:eastAsia="Times New Roman"/>
          <w:szCs w:val="24"/>
        </w:rPr>
        <w:t>τοπικής αυτοδιοίκησης</w:t>
      </w:r>
      <w:r>
        <w:rPr>
          <w:rFonts w:eastAsia="Times New Roman"/>
          <w:szCs w:val="24"/>
        </w:rPr>
        <w:t>.</w:t>
      </w:r>
    </w:p>
    <w:p w14:paraId="439D9F32" w14:textId="77777777" w:rsidR="00E72EC4" w:rsidRDefault="000B79C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Παραδείγματος χάριν, ο Δήμος Ελευσίνας, σε συνεργασία με την Οικολογική Εταιρεία Ανακύκλωσης υλοποίησε το </w:t>
      </w:r>
      <w:r>
        <w:rPr>
          <w:rFonts w:eastAsia="Times New Roman"/>
          <w:szCs w:val="24"/>
        </w:rPr>
        <w:t>πρόγραμμα εν</w:t>
      </w:r>
      <w:r>
        <w:rPr>
          <w:rFonts w:eastAsia="Times New Roman"/>
          <w:szCs w:val="24"/>
        </w:rPr>
        <w:t xml:space="preserve">ημέρωσης πόρτα </w:t>
      </w:r>
      <w:r>
        <w:rPr>
          <w:rFonts w:eastAsia="Times New Roman"/>
          <w:szCs w:val="24"/>
        </w:rPr>
        <w:t xml:space="preserve">– </w:t>
      </w:r>
      <w:r>
        <w:rPr>
          <w:rFonts w:eastAsia="Times New Roman"/>
          <w:szCs w:val="24"/>
        </w:rPr>
        <w:t xml:space="preserve">πόρτα </w:t>
      </w:r>
      <w:r>
        <w:rPr>
          <w:rFonts w:eastAsia="Times New Roman"/>
          <w:szCs w:val="24"/>
        </w:rPr>
        <w:t xml:space="preserve">για την ολοκληρωμένη διαχείριση απορριμμάτων. Μετείχαν σε αυτήν την ιστορία οκτώ χιλιάδες κάτοικοι της περιοχής. Σοβαρό και θετικό είναι αυτό. </w:t>
      </w:r>
    </w:p>
    <w:p w14:paraId="439D9F33" w14:textId="77777777" w:rsidR="00E72EC4" w:rsidRDefault="000B79C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Στον Δήμο Λειψών οι κάδοι έχουν καταργηθεί καθώς έχουν επιτύχει πλήρη ανακύκλωση των απορ</w:t>
      </w:r>
      <w:r>
        <w:rPr>
          <w:rFonts w:eastAsia="Times New Roman"/>
          <w:szCs w:val="24"/>
        </w:rPr>
        <w:t xml:space="preserve">ριμμάτων και υγειονομική ταφή των υπολειμμάτων και τριτοβάθμια επεξεργασία των υγρών λυμάτων. Σοβαρό και θετικό αυτό. </w:t>
      </w:r>
    </w:p>
    <w:p w14:paraId="439D9F34" w14:textId="77777777" w:rsidR="00E72EC4" w:rsidRDefault="000B79C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Τα περασμένα χρόνια και πριν ακόμα εφαρμοστεί στη χώρα μας η νομοθεσία για την πλαστική σακούλα κάποια ελληνικά νησιά είχαν ήδη προχωρήσε</w:t>
      </w:r>
      <w:r>
        <w:rPr>
          <w:rFonts w:eastAsia="Times New Roman"/>
          <w:szCs w:val="24"/>
        </w:rPr>
        <w:t>ι σε δράση προς αυτήν την κατεύθυνση. Πρωτοπόρος ήταν η Αλόννησος, η οποία με τη δράση «Αλόννησος χωρίς πλαστικές σακούλες» κατόρθωσε σχεδόν να εξαφανίσει την πλαστική σακούλα από το νησί, ενώ ακολούθησαν η Σίφνος, η Χίος, η Σίκινος και η Σαντορίνη. Αυτά ε</w:t>
      </w:r>
      <w:r>
        <w:rPr>
          <w:rFonts w:eastAsia="Times New Roman"/>
          <w:szCs w:val="24"/>
        </w:rPr>
        <w:t xml:space="preserve">ίναι σοβαρά και θετικά παραδείγματα. </w:t>
      </w:r>
    </w:p>
    <w:p w14:paraId="439D9F35" w14:textId="77777777" w:rsidR="00E72EC4" w:rsidRDefault="000B79C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Υπάρχουν κι άλλες δράσεις. Η δράση «Το ποτήρι μου», όπου έχει δημιουργηθεί ένα δίκτυο από επιχειρήσεις στις οποίες οι καταναλωτές έχουν έκπτωση στο ρόφημά τους, αν δεν χρησιμοποιούν ποτήρι μιας χρήσης, αλλά φέρνουν το </w:t>
      </w:r>
      <w:r>
        <w:rPr>
          <w:rFonts w:eastAsia="Times New Roman"/>
          <w:szCs w:val="24"/>
        </w:rPr>
        <w:t xml:space="preserve">δικό τους επαναχρησιμοποιούμενο. </w:t>
      </w:r>
    </w:p>
    <w:p w14:paraId="439D9F36" w14:textId="77777777" w:rsidR="00E72EC4" w:rsidRDefault="000B79C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Είναι, όμως, αυτά τα εσωτερικά στη χώρας μας αρκετά; Η πολιτεία μπορεί να μένει αδρανής και απλώς να παρακολουθεί σοβαρές και θετικές πρωτοβουλίες των πολιτών, χωρίς να συμβάλει και με δικές μας νομοθετικές ρυθμίσεις -είνα</w:t>
      </w:r>
      <w:r>
        <w:rPr>
          <w:rFonts w:eastAsia="Times New Roman"/>
          <w:szCs w:val="24"/>
        </w:rPr>
        <w:t xml:space="preserve">ι καλοπροαίρετη και καλόπιστη η κριτική που ασκώ αυτήν την ώρα και σας το λέω να το ξέρετε, κύριε Υπουργέ και κυρία Υπουργέ- στην προσπάθειά μας χωρίς να μπορούμε να παρουσιάσουμε ως χώρα μια ολοκληρωμένη στρατηγική για την αντιμετώπιση του προβλήματος; </w:t>
      </w:r>
    </w:p>
    <w:p w14:paraId="439D9F37" w14:textId="77777777" w:rsidR="00E72EC4" w:rsidRDefault="000B79C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Γ</w:t>
      </w:r>
      <w:r>
        <w:rPr>
          <w:rFonts w:eastAsia="Times New Roman"/>
          <w:szCs w:val="24"/>
        </w:rPr>
        <w:t>ια να δούμε λίγο τι συμβαίνει έξω από μας, στις ευρωπαϊκές χώρες. Πρόσφατα είδατε τον Κάρολο, όταν ήρθε και αρνήθηκε να πιει με πλαστικό καλαμάκι τον καφέ. Όση απώθηση και αν έχουμε προς τα πριγκιπάτα και τα βασίλεια, η κίνηση ήταν συμβολική και είχε ιδιαί</w:t>
      </w:r>
      <w:r>
        <w:rPr>
          <w:rFonts w:eastAsia="Times New Roman"/>
          <w:szCs w:val="24"/>
        </w:rPr>
        <w:t xml:space="preserve">τερη και πάρα πολύ μεγάλη σημασία. Άρα, πρέπει να ξέρουμε πολλές φορές πώς και εμείς μπορούμε να δίνουμε με κινήσεις τέτοιες μερικά συμβολικά παραδείγματα. </w:t>
      </w:r>
    </w:p>
    <w:p w14:paraId="439D9F38" w14:textId="77777777" w:rsidR="00E72EC4" w:rsidRDefault="000B79C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Στη Βρετανία, η Πρωθυπουργός Τερέζα </w:t>
      </w:r>
      <w:proofErr w:type="spellStart"/>
      <w:r>
        <w:rPr>
          <w:rFonts w:eastAsia="Times New Roman"/>
          <w:szCs w:val="24"/>
        </w:rPr>
        <w:t>Μέι</w:t>
      </w:r>
      <w:proofErr w:type="spellEnd"/>
      <w:r>
        <w:rPr>
          <w:rFonts w:eastAsia="Times New Roman"/>
          <w:szCs w:val="24"/>
        </w:rPr>
        <w:t xml:space="preserve"> δήλωσε ότι θα διαθέσει 87,3 εκατομμύρια δολάρια στην έρευνα</w:t>
      </w:r>
      <w:r>
        <w:rPr>
          <w:rFonts w:eastAsia="Times New Roman"/>
          <w:szCs w:val="24"/>
        </w:rPr>
        <w:t xml:space="preserve"> παγκοσμίως </w:t>
      </w:r>
      <w:r>
        <w:rPr>
          <w:rFonts w:eastAsia="Times New Roman"/>
          <w:szCs w:val="24"/>
        </w:rPr>
        <w:lastRenderedPageBreak/>
        <w:t xml:space="preserve">για τη διαχείριση των απορριμμάτων στις αναπτυσσόμενες χώρες. </w:t>
      </w:r>
    </w:p>
    <w:p w14:paraId="439D9F39" w14:textId="77777777" w:rsidR="00E72EC4" w:rsidRDefault="000B79C9">
      <w:pPr>
        <w:spacing w:line="600" w:lineRule="auto"/>
        <w:jc w:val="both"/>
        <w:rPr>
          <w:rFonts w:eastAsia="Times New Roman" w:cs="Times New Roman"/>
          <w:szCs w:val="24"/>
        </w:rPr>
      </w:pPr>
      <w:r>
        <w:rPr>
          <w:rFonts w:eastAsia="Times New Roman"/>
          <w:szCs w:val="24"/>
        </w:rPr>
        <w:t xml:space="preserve">Σύμφωνα με νομοθετική ρύθμιση, στη Μεγάλη Βρετανία απαγορεύεται η χρήση από πλαστικά καλαμάκια, </w:t>
      </w:r>
      <w:proofErr w:type="spellStart"/>
      <w:r>
        <w:rPr>
          <w:rFonts w:eastAsia="Times New Roman"/>
          <w:szCs w:val="24"/>
        </w:rPr>
        <w:t>μπατονέτες</w:t>
      </w:r>
      <w:proofErr w:type="spellEnd"/>
      <w:r>
        <w:rPr>
          <w:rFonts w:eastAsia="Times New Roman"/>
          <w:szCs w:val="24"/>
        </w:rPr>
        <w:t xml:space="preserve"> και υγρά μαντηλάκια στους δημόσιους χώρους. </w:t>
      </w:r>
      <w:r w:rsidRPr="00542008">
        <w:rPr>
          <w:rFonts w:eastAsia="Times New Roman" w:cs="Times New Roman"/>
          <w:szCs w:val="24"/>
        </w:rPr>
        <w:t>Υποθέτω</w:t>
      </w:r>
      <w:r>
        <w:rPr>
          <w:rFonts w:eastAsia="Times New Roman" w:cs="Times New Roman"/>
          <w:szCs w:val="24"/>
        </w:rPr>
        <w:t xml:space="preserve"> ότι θα πιάσει αυτό και στη συνείδηση όλων των πολιτών να μην καταναλώνουν πουθενά τέτοια πλαστικά.</w:t>
      </w:r>
    </w:p>
    <w:p w14:paraId="439D9F3A"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Μετά από εκστρατεία που έγινε, συγκεντρώθηκαν υπογραφές με θέμα: «Κοινοβούλιο απαλλαγμένο από τα πλαστικά» και με πρωτοβουλία της </w:t>
      </w:r>
      <w:r>
        <w:rPr>
          <w:rFonts w:eastAsia="Times New Roman" w:cs="Times New Roman"/>
          <w:szCs w:val="24"/>
        </w:rPr>
        <w:t>οργάνωσης πολιτών</w:t>
      </w:r>
      <w:r>
        <w:rPr>
          <w:rFonts w:eastAsia="Times New Roman" w:cs="Times New Roman"/>
          <w:szCs w:val="24"/>
        </w:rPr>
        <w:t xml:space="preserve"> αποφασίσ</w:t>
      </w:r>
      <w:r>
        <w:rPr>
          <w:rFonts w:eastAsia="Times New Roman" w:cs="Times New Roman"/>
          <w:szCs w:val="24"/>
        </w:rPr>
        <w:t>τηκε τελικά η κατάργηση της χρήσης πλαστικού στο Βρετανικό Κοινοβούλιο και στη Βουλή των Λόρδων.</w:t>
      </w:r>
    </w:p>
    <w:p w14:paraId="439D9F3B"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Στην Ισπανία, στη Γαλλία...</w:t>
      </w:r>
    </w:p>
    <w:p w14:paraId="439D9F3C"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Αντιπροέδρου)</w:t>
      </w:r>
    </w:p>
    <w:p w14:paraId="439D9F3D"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Κύριε Πρόεδρε, έχω ζητήσει </w:t>
      </w:r>
      <w:r>
        <w:rPr>
          <w:rFonts w:eastAsia="Times New Roman" w:cs="Times New Roman"/>
          <w:szCs w:val="24"/>
        </w:rPr>
        <w:t>και τη δευτερολογία μου.</w:t>
      </w:r>
    </w:p>
    <w:p w14:paraId="439D9F3E"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lastRenderedPageBreak/>
        <w:t>Η Γαλλία έχει ανακοινώσει ότι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2020 θα απαγορεύσει την πώληση πλαστικών -ποτήρια, πιάτα, μαχαιροπίρουνα- σε σο</w:t>
      </w:r>
      <w:r>
        <w:rPr>
          <w:rFonts w:eastAsia="Times New Roman" w:cs="Times New Roman"/>
          <w:szCs w:val="24"/>
        </w:rPr>
        <w:t>υ</w:t>
      </w:r>
      <w:r>
        <w:rPr>
          <w:rFonts w:eastAsia="Times New Roman" w:cs="Times New Roman"/>
          <w:szCs w:val="24"/>
        </w:rPr>
        <w:t>περμ</w:t>
      </w:r>
      <w:r>
        <w:rPr>
          <w:rFonts w:eastAsia="Times New Roman" w:cs="Times New Roman"/>
          <w:szCs w:val="24"/>
        </w:rPr>
        <w:t>ά</w:t>
      </w:r>
      <w:r>
        <w:rPr>
          <w:rFonts w:eastAsia="Times New Roman" w:cs="Times New Roman"/>
          <w:szCs w:val="24"/>
        </w:rPr>
        <w:t xml:space="preserve">ρκετ. Επίσης, από την ίδια ημερομηνία απαγορεύει τις </w:t>
      </w:r>
      <w:proofErr w:type="spellStart"/>
      <w:r>
        <w:rPr>
          <w:rFonts w:eastAsia="Times New Roman" w:cs="Times New Roman"/>
          <w:szCs w:val="24"/>
        </w:rPr>
        <w:t>μπατονέτες</w:t>
      </w:r>
      <w:proofErr w:type="spellEnd"/>
      <w:r>
        <w:rPr>
          <w:rFonts w:eastAsia="Times New Roman" w:cs="Times New Roman"/>
          <w:szCs w:val="24"/>
        </w:rPr>
        <w:t xml:space="preserve"> που έχουν πλαστικό άξονα.</w:t>
      </w:r>
    </w:p>
    <w:p w14:paraId="439D9F3F"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Στην Ισπανία, από </w:t>
      </w:r>
      <w:r>
        <w:rPr>
          <w:rFonts w:eastAsia="Times New Roman" w:cs="Times New Roman"/>
          <w:szCs w:val="24"/>
        </w:rPr>
        <w:t>το 2019, απαγορεύεται να διαθέτουν στα ξενοδοχεία πλαστικά μπουκάλια και υποχρεούνται να δίνουν, σε όσους το ζητούν, νερό από τη βρύση σε παγούρια ή ποτήρια πολλαπλών χρήσεων.</w:t>
      </w:r>
    </w:p>
    <w:p w14:paraId="439D9F40"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Στη Γερμανία, στο Μόναχο, ο </w:t>
      </w:r>
      <w:r>
        <w:rPr>
          <w:rFonts w:eastAsia="Times New Roman" w:cs="Times New Roman"/>
          <w:szCs w:val="24"/>
        </w:rPr>
        <w:t xml:space="preserve">δήμος </w:t>
      </w:r>
      <w:r>
        <w:rPr>
          <w:rFonts w:eastAsia="Times New Roman" w:cs="Times New Roman"/>
          <w:szCs w:val="24"/>
        </w:rPr>
        <w:t>από το 1990 έχει απαγορεύσει τη χρήση ποτηριού</w:t>
      </w:r>
      <w:r>
        <w:rPr>
          <w:rFonts w:eastAsia="Times New Roman" w:cs="Times New Roman"/>
          <w:szCs w:val="24"/>
        </w:rPr>
        <w:t xml:space="preserve"> ή μπουκαλιού μιας χρήσης σε οποιαδήποτε μεγάλη εκδήλωση. Στο Φράιμπουργκ, ο </w:t>
      </w:r>
      <w:r>
        <w:rPr>
          <w:rFonts w:eastAsia="Times New Roman" w:cs="Times New Roman"/>
          <w:szCs w:val="24"/>
        </w:rPr>
        <w:t>δήμος</w:t>
      </w:r>
      <w:r>
        <w:rPr>
          <w:rFonts w:eastAsia="Times New Roman" w:cs="Times New Roman"/>
          <w:szCs w:val="24"/>
        </w:rPr>
        <w:t xml:space="preserve"> προωθεί την πώληση, έναντι ενός ευρώ, μιας επαναχρησιμοποιούμενης κούπας καφέ την οποία αυτός που θα τη χρησιμοποιήσει μπορεί μετά να την αφήσει σε οποιοδήποτε καφέ ή σε συν</w:t>
      </w:r>
      <w:r>
        <w:rPr>
          <w:rFonts w:eastAsia="Times New Roman" w:cs="Times New Roman"/>
          <w:szCs w:val="24"/>
        </w:rPr>
        <w:t xml:space="preserve">εργαζόμενο αρτοποιείο για να χρησιμοποιηθεί από εκεί και πέρα, χωρίς να χρειαστεί να υπάρξουν πλαστικά. </w:t>
      </w:r>
    </w:p>
    <w:p w14:paraId="439D9F41"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Η Ευρωπαϊκή Ένωση τέλος, μόλις πριν από λίγο καιρό, στο Ευρωκοινοβούλιο μοίρασε σε όλους τους εργαζόμενους </w:t>
      </w:r>
      <w:r>
        <w:rPr>
          <w:rFonts w:eastAsia="Times New Roman" w:cs="Times New Roman"/>
          <w:szCs w:val="24"/>
        </w:rPr>
        <w:lastRenderedPageBreak/>
        <w:t>γυάλινα παγουράκια με σκοπό να τους ενθαρρύν</w:t>
      </w:r>
      <w:r>
        <w:rPr>
          <w:rFonts w:eastAsia="Times New Roman" w:cs="Times New Roman"/>
          <w:szCs w:val="24"/>
        </w:rPr>
        <w:t xml:space="preserve">ουν να γεμίζουν νερό από τους </w:t>
      </w:r>
      <w:proofErr w:type="spellStart"/>
      <w:r>
        <w:rPr>
          <w:rFonts w:eastAsia="Times New Roman" w:cs="Times New Roman"/>
          <w:szCs w:val="24"/>
        </w:rPr>
        <w:t>ψύκτες</w:t>
      </w:r>
      <w:proofErr w:type="spellEnd"/>
      <w:r>
        <w:rPr>
          <w:rFonts w:eastAsia="Times New Roman" w:cs="Times New Roman"/>
          <w:szCs w:val="24"/>
        </w:rPr>
        <w:t xml:space="preserve"> που υπάρχουν παντού.</w:t>
      </w:r>
    </w:p>
    <w:p w14:paraId="439D9F42"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Μία συντονισμένη προσπάθεια με μικρά βήματα, αλλά ουσιαστικά και συμβολικά για να αντιμετωπιστεί αυτό το ζήτημα.</w:t>
      </w:r>
    </w:p>
    <w:p w14:paraId="439D9F43"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Για να μην πω και την απίθανη περίπτωση αυτής της χώρας των εκπλήξεων, της Κίνας, όπο</w:t>
      </w:r>
      <w:r>
        <w:rPr>
          <w:rFonts w:eastAsia="Times New Roman" w:cs="Times New Roman"/>
          <w:szCs w:val="24"/>
        </w:rPr>
        <w:t xml:space="preserve">υ έχουν διαμορφώσει στους σταθμούς των μετρό, με έναν τέτοιο τρόπο, μηχανήματα εισαγωγής πλαστικών δοχείων που, ανάλογα με τα πόσα πλαστικά δοχεία θα ρίξεις στους κάδους για να αποσυρθούν μετά και να αντιμετωπιστούν με έναν διαφορετικό τρόπο, ανταμείβεσαι </w:t>
      </w:r>
      <w:r>
        <w:rPr>
          <w:rFonts w:eastAsia="Times New Roman" w:cs="Times New Roman"/>
          <w:szCs w:val="24"/>
        </w:rPr>
        <w:t xml:space="preserve">με έναν αριθμό εισιτηρίων για το μετρό. </w:t>
      </w:r>
    </w:p>
    <w:p w14:paraId="439D9F44"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Προσπαθούν παντού να βρουν τρόπους με τους οποίους μπορεί να αντιμετωπιστεί μια μάστιγα της εποχής που είναι το πλαστικό και ό,τι αυτό επιφέρει ως αποτελέσματα.</w:t>
      </w:r>
    </w:p>
    <w:p w14:paraId="439D9F45"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για να τελειώσω, στη χώρ</w:t>
      </w:r>
      <w:r>
        <w:rPr>
          <w:rFonts w:eastAsia="Times New Roman" w:cs="Times New Roman"/>
          <w:szCs w:val="24"/>
        </w:rPr>
        <w:t xml:space="preserve">α μας, όπου ο τουρισμός αποτελεί βασικό πυλώνα της οικονομίας και το χερσαίο και θαλάσσιο περιβάλλον της αποτελούν τον μεγαλύτερο πλούτο της, δεν αρμόζει ο ρόλος του θεατή. Η χάραξη </w:t>
      </w:r>
      <w:r>
        <w:rPr>
          <w:rFonts w:eastAsia="Times New Roman" w:cs="Times New Roman"/>
          <w:szCs w:val="24"/>
        </w:rPr>
        <w:lastRenderedPageBreak/>
        <w:t>μιας ξεκάθαρης εθνικής στρατηγικής είναι πιο επιτακτική από ποτέ και δεν υ</w:t>
      </w:r>
      <w:r>
        <w:rPr>
          <w:rFonts w:eastAsia="Times New Roman" w:cs="Times New Roman"/>
          <w:szCs w:val="24"/>
        </w:rPr>
        <w:t>πάρχει η πολυτέλεια του χρόνου απλά να περιμένουμε την ολοκλήρωση της συζήτησης που διεξάγεται αυτήν την ώρα στην Ευρωπαϊκή Ένωση.</w:t>
      </w:r>
    </w:p>
    <w:p w14:paraId="439D9F46"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Αντίθετα, η χώρα μας πρέπει να παρακολουθεί έγκαιρα, αλλά και όπου είναι δυνατόν να πρωτοπορεί με πρωτότυπες πολιτικές και δρ</w:t>
      </w:r>
      <w:r>
        <w:rPr>
          <w:rFonts w:eastAsia="Times New Roman" w:cs="Times New Roman"/>
          <w:szCs w:val="24"/>
        </w:rPr>
        <w:t>άσεις. Δεν πρέπει να λησμονούμε ότι έχουμε τη δύναμη και τη γνώση να πρωτοτυπούμε. Άλλωστε, πριν από τριάντα τέσσερα χρόνια σε αυτήν τη χώρα παρουσιάστηκε σε απόλυτη επιτυχία ο «Γλάρος» -για όσους το θυμούνται- και απευθύνθηκε στον Έλληνα με το μήνυμα: «Όχ</w:t>
      </w:r>
      <w:r>
        <w:rPr>
          <w:rFonts w:eastAsia="Times New Roman" w:cs="Times New Roman"/>
          <w:szCs w:val="24"/>
        </w:rPr>
        <w:t>ι σκουπίδια – Όχι πλαστικά στις θάλασσες και στις ακτές μας». Το μήνυμα του «Γλάρου» τότε είναι και σήμερα πιο επίκαιρο από ποτέ. Εμείς προσπαθούμε σήμερα να ευαισθητοποιήσουμε με την επερώτηση την Κυβέρνηση για να πάρει πρωτοβουλίες.</w:t>
      </w:r>
    </w:p>
    <w:p w14:paraId="439D9F47"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Ευχαριστώ.</w:t>
      </w:r>
    </w:p>
    <w:p w14:paraId="439D9F48" w14:textId="77777777" w:rsidR="00E72EC4" w:rsidRDefault="000B79C9">
      <w:pPr>
        <w:spacing w:line="600" w:lineRule="auto"/>
        <w:ind w:firstLine="720"/>
        <w:jc w:val="center"/>
        <w:rPr>
          <w:rFonts w:eastAsia="Times New Roman" w:cs="Times New Roman"/>
          <w:szCs w:val="24"/>
        </w:rPr>
      </w:pPr>
      <w:r>
        <w:rPr>
          <w:rFonts w:eastAsia="Times New Roman" w:cs="Times New Roman"/>
          <w:szCs w:val="24"/>
        </w:rPr>
        <w:t>(Χειροκροτ</w:t>
      </w:r>
      <w:r>
        <w:rPr>
          <w:rFonts w:eastAsia="Times New Roman" w:cs="Times New Roman"/>
          <w:szCs w:val="24"/>
        </w:rPr>
        <w:t>ήματα)</w:t>
      </w:r>
    </w:p>
    <w:p w14:paraId="439D9F49" w14:textId="77777777" w:rsidR="00E72EC4" w:rsidRDefault="000B79C9">
      <w:pPr>
        <w:spacing w:line="600" w:lineRule="auto"/>
        <w:ind w:firstLine="720"/>
        <w:jc w:val="both"/>
        <w:rPr>
          <w:rFonts w:eastAsia="Times New Roman" w:cs="Times New Roman"/>
          <w:szCs w:val="24"/>
        </w:rPr>
      </w:pPr>
      <w:r w:rsidRPr="00A71794">
        <w:rPr>
          <w:rFonts w:eastAsia="Times New Roman" w:cs="Times New Roman"/>
          <w:b/>
          <w:szCs w:val="24"/>
        </w:rPr>
        <w:lastRenderedPageBreak/>
        <w:t xml:space="preserve">ΠΡΟΕΔΡΕΥΩΝ (Δημήτριος </w:t>
      </w:r>
      <w:proofErr w:type="spellStart"/>
      <w:r w:rsidRPr="00A71794">
        <w:rPr>
          <w:rFonts w:eastAsia="Times New Roman" w:cs="Times New Roman"/>
          <w:b/>
          <w:szCs w:val="24"/>
        </w:rPr>
        <w:t>Κρεμαστινός</w:t>
      </w:r>
      <w:proofErr w:type="spellEnd"/>
      <w:r w:rsidRPr="00A71794">
        <w:rPr>
          <w:rFonts w:eastAsia="Times New Roman" w:cs="Times New Roman"/>
          <w:b/>
          <w:szCs w:val="24"/>
        </w:rPr>
        <w:t>):</w:t>
      </w:r>
      <w:r>
        <w:rPr>
          <w:rFonts w:eastAsia="Times New Roman" w:cs="Times New Roman"/>
          <w:szCs w:val="24"/>
        </w:rPr>
        <w:t xml:space="preserve"> Κι εμείς ευχαριστούμε.</w:t>
      </w:r>
    </w:p>
    <w:p w14:paraId="439D9F4A"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του Ποταμιού κ. </w:t>
      </w:r>
      <w:proofErr w:type="spellStart"/>
      <w:r>
        <w:rPr>
          <w:rFonts w:eastAsia="Times New Roman" w:cs="Times New Roman"/>
          <w:szCs w:val="24"/>
        </w:rPr>
        <w:t>Αμυράς</w:t>
      </w:r>
      <w:proofErr w:type="spellEnd"/>
      <w:r>
        <w:rPr>
          <w:rFonts w:eastAsia="Times New Roman" w:cs="Times New Roman"/>
          <w:szCs w:val="24"/>
        </w:rPr>
        <w:t xml:space="preserve">. </w:t>
      </w:r>
    </w:p>
    <w:p w14:paraId="439D9F4B"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Για την </w:t>
      </w:r>
      <w:proofErr w:type="spellStart"/>
      <w:r>
        <w:rPr>
          <w:rFonts w:eastAsia="Times New Roman" w:cs="Times New Roman"/>
          <w:szCs w:val="24"/>
        </w:rPr>
        <w:t>πρωτολογία</w:t>
      </w:r>
      <w:proofErr w:type="spellEnd"/>
      <w:r>
        <w:rPr>
          <w:rFonts w:eastAsia="Times New Roman" w:cs="Times New Roman"/>
          <w:szCs w:val="24"/>
        </w:rPr>
        <w:t xml:space="preserve"> και τη δευτερολογία σας μαζί έχετε οκτώ λεπτά, κύριε </w:t>
      </w:r>
      <w:proofErr w:type="spellStart"/>
      <w:r>
        <w:rPr>
          <w:rFonts w:eastAsia="Times New Roman" w:cs="Times New Roman"/>
          <w:szCs w:val="24"/>
        </w:rPr>
        <w:t>Αμυρά</w:t>
      </w:r>
      <w:proofErr w:type="spellEnd"/>
      <w:r>
        <w:rPr>
          <w:rFonts w:eastAsia="Times New Roman" w:cs="Times New Roman"/>
          <w:szCs w:val="24"/>
        </w:rPr>
        <w:t>.</w:t>
      </w:r>
    </w:p>
    <w:p w14:paraId="439D9F4C" w14:textId="77777777" w:rsidR="00E72EC4" w:rsidRDefault="000B79C9">
      <w:pPr>
        <w:spacing w:line="600" w:lineRule="auto"/>
        <w:ind w:firstLine="720"/>
        <w:jc w:val="both"/>
        <w:rPr>
          <w:rFonts w:eastAsia="Times New Roman" w:cs="Times New Roman"/>
          <w:szCs w:val="24"/>
        </w:rPr>
      </w:pPr>
      <w:r w:rsidRPr="00A71794">
        <w:rPr>
          <w:rFonts w:eastAsia="Times New Roman" w:cs="Times New Roman"/>
          <w:b/>
          <w:szCs w:val="24"/>
        </w:rPr>
        <w:t>ΓΕΩΡΓΙΟΣ ΑΜΥΡΑΣ:</w:t>
      </w:r>
      <w:r>
        <w:rPr>
          <w:rFonts w:eastAsia="Times New Roman" w:cs="Times New Roman"/>
          <w:szCs w:val="24"/>
        </w:rPr>
        <w:t xml:space="preserve"> Ευχαριστώ, κύριε Πρόεδρε.</w:t>
      </w:r>
    </w:p>
    <w:p w14:paraId="439D9F4D"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πάρω τη σκυτάλη από εκεί που την άφησε ο αγαπητός Σπύρος Λυκούδης, ο οποίος έκανε ένα πολύ εύστοχο σχόλιο με την επίσκεψη του Πρίγκηπα Κάρολου και της συζύγου του που ήπιαν καφέ σε ένα ελληνικό καφέ και είπαν ότι δεν θέλου</w:t>
      </w:r>
      <w:r>
        <w:rPr>
          <w:rFonts w:eastAsia="Times New Roman" w:cs="Times New Roman"/>
          <w:szCs w:val="24"/>
        </w:rPr>
        <w:t xml:space="preserve">ν πλαστικό καλαμάκι. Πολύ σωστά το έθεσε. </w:t>
      </w:r>
    </w:p>
    <w:p w14:paraId="439D9F4E"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Είδατε ότι υπήρχε μία αντίδραση –θα έλεγα- ολίγον τι μίζερη εκ μέρους του Τύπου και διαφόρων παραγόντων. Και μετά «ξεσηκώθηκε» –υποτίθεται- ο κόσμος: «Πώς θα πίνουμε εμείς τον καφέ μας;». Να, όμως, που μια ελληνικ</w:t>
      </w:r>
      <w:r>
        <w:rPr>
          <w:rFonts w:eastAsia="Times New Roman" w:cs="Times New Roman"/>
          <w:szCs w:val="24"/>
        </w:rPr>
        <w:t xml:space="preserve">ή εταιρεία φτιάχνει </w:t>
      </w:r>
      <w:r>
        <w:rPr>
          <w:rFonts w:eastAsia="Times New Roman" w:cs="Times New Roman"/>
          <w:szCs w:val="24"/>
        </w:rPr>
        <w:lastRenderedPageBreak/>
        <w:t>καλαμάκια από πεπιεσμένο χαρτί. Είναι μια πολύ δυνατή επιχείρηση με εξαγωγικό προσανατολισμό. Θέλω δηλαδή να πω ότι σε όλα υπάρχει μια απάντηση και μια λύση, αρκεί να έχουμε έναν σαφή προσανατολισμό.</w:t>
      </w:r>
    </w:p>
    <w:p w14:paraId="439D9F4F"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Την προηγούμενη εβδομάδα, το προηγού</w:t>
      </w:r>
      <w:r>
        <w:rPr>
          <w:rFonts w:eastAsia="Times New Roman" w:cs="Times New Roman"/>
          <w:szCs w:val="24"/>
        </w:rPr>
        <w:t>μενο σαββατοκύριακο, είχαμε πάει οικογενειακώς για μπάνιο σε μια παραλία της Εύβοιας.</w:t>
      </w:r>
    </w:p>
    <w:p w14:paraId="439D9F50"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Είπαμε να πάμε σε μια ερημική παραλία. Περπατούσαμε μέσα από δύσβατο μονοπάτι περίπου μία ώρα και είκοσι λεπτά. Χαρήκαμε γιατί είδαμε την παραλία εντελώς άδεια από ψηλά κ</w:t>
      </w:r>
      <w:r>
        <w:rPr>
          <w:rFonts w:eastAsia="Times New Roman" w:cs="Times New Roman"/>
          <w:szCs w:val="24"/>
        </w:rPr>
        <w:t>αι είπαμε «τι ωραία θα είμαστε μόνοι μας στην παραλία». Μόλις κατεβήκαμε στην παραλία δεν ήμασταν μόνοι μας, υπήρχαν χιλιάδες πλαστικά σε αυτήν την ερημική παραλία που χάλασαν τη διάθεσή μας, διότι λυπηθήκαμε το τοπίο. Αυτή είναι, λοιπόν, με μία κουβέντα η</w:t>
      </w:r>
      <w:r>
        <w:rPr>
          <w:rFonts w:eastAsia="Times New Roman" w:cs="Times New Roman"/>
          <w:szCs w:val="24"/>
        </w:rPr>
        <w:t xml:space="preserve"> κατάσταση στις ελληνικές θάλασσες και στις ακτές, παντού πλαστικά. </w:t>
      </w:r>
    </w:p>
    <w:p w14:paraId="439D9F51"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Υπάρχουν, όμως, και καλά παραδείγματα διεθνώς. Κι εδώ πρέπει να αρχίσουμε να σκεφτόμαστε και να συζητάμε για </w:t>
      </w:r>
      <w:r>
        <w:rPr>
          <w:rFonts w:eastAsia="Times New Roman" w:cs="Times New Roman"/>
          <w:szCs w:val="24"/>
        </w:rPr>
        <w:lastRenderedPageBreak/>
        <w:t>την κυκλική οικονομία. Είναι ενθαρρυντικό -και θα το πω- ότι το Υπουργείο όντω</w:t>
      </w:r>
      <w:r>
        <w:rPr>
          <w:rFonts w:eastAsia="Times New Roman" w:cs="Times New Roman"/>
          <w:szCs w:val="24"/>
        </w:rPr>
        <w:t xml:space="preserve">ς έχει ανοίξει εδώ και έναν, ενάμιση χρόνο την κουβέντα και κάνει βήματα προς την κυκλική οικονομία. Ελάτε να δούμε μερικά θετικά παραδείγματα από το εξωτερικό. </w:t>
      </w:r>
    </w:p>
    <w:p w14:paraId="439D9F52"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Μια μεγάλη εταιρεία αθλητικών ειδών φτιάχνει μαγιό με ρετάλια από εργοστάσια κλωστοϋφαντουργία</w:t>
      </w:r>
      <w:r>
        <w:rPr>
          <w:rFonts w:eastAsia="Times New Roman" w:cs="Times New Roman"/>
          <w:szCs w:val="24"/>
        </w:rPr>
        <w:t>ς. Μια εταιρεία στη Γαλλία μαζεύει λύματα από χημικές τουαλέτες από τα εκατοντάδες φεστιβάλ που γίνονται στη χώρα και βγάζει το φώσφορο για χρήση στις αγροτικές καλλιέργειες. Μια από τις μεγαλύτερες πολυεθνικές του κόσμου στα είδη λιανικής συγκεντρώνει κάθ</w:t>
      </w:r>
      <w:r>
        <w:rPr>
          <w:rFonts w:eastAsia="Times New Roman" w:cs="Times New Roman"/>
          <w:szCs w:val="24"/>
        </w:rPr>
        <w:t xml:space="preserve">ε χρόνο δύο εκατομμύρια τόνους άδειες συσκευασίες, τις οποίες είτε ανακυκλώνει είτε επαναχρησιμοποιεί. Μέρος της κυκλικής οικονομίας είναι και οι πλατφόρμες τύπου </w:t>
      </w:r>
      <w:proofErr w:type="spellStart"/>
      <w:r>
        <w:rPr>
          <w:rFonts w:eastAsia="Times New Roman" w:cs="Times New Roman"/>
          <w:szCs w:val="24"/>
          <w:lang w:val="en-US"/>
        </w:rPr>
        <w:t>airbnb</w:t>
      </w:r>
      <w:proofErr w:type="spellEnd"/>
      <w:r>
        <w:rPr>
          <w:rFonts w:eastAsia="Times New Roman" w:cs="Times New Roman"/>
          <w:szCs w:val="24"/>
        </w:rPr>
        <w:t>,</w:t>
      </w:r>
      <w:r w:rsidRPr="005759CB">
        <w:rPr>
          <w:rFonts w:eastAsia="Times New Roman" w:cs="Times New Roman"/>
          <w:szCs w:val="24"/>
        </w:rPr>
        <w:t xml:space="preserve"> </w:t>
      </w:r>
      <w:r>
        <w:rPr>
          <w:rFonts w:eastAsia="Times New Roman" w:cs="Times New Roman"/>
          <w:szCs w:val="24"/>
        </w:rPr>
        <w:t>όπου υπάρχει μια διαμεσολάβηση και αναλαμβάνει ο χρήστης–πελάτης να έρθει σε επικοινω</w:t>
      </w:r>
      <w:r>
        <w:rPr>
          <w:rFonts w:eastAsia="Times New Roman" w:cs="Times New Roman"/>
          <w:szCs w:val="24"/>
        </w:rPr>
        <w:t>νία με τον πωλητή που θα φιλοξενήσει τον τουρίστα. Είναι ένα μέρος κι αυτό της κυκλικής οικονομίας. Η τάση της παγκόσμιας οικονομίας και της κοινωνίας φαίνεται ότι όντως αλλάζουν και σε επίπεδο μεγάλων βιομηχανιών και στις καθημερινές συνήθειες των πολιτών</w:t>
      </w:r>
      <w:r>
        <w:rPr>
          <w:rFonts w:eastAsia="Times New Roman" w:cs="Times New Roman"/>
          <w:szCs w:val="24"/>
        </w:rPr>
        <w:t xml:space="preserve">. </w:t>
      </w:r>
    </w:p>
    <w:p w14:paraId="439D9F53"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lastRenderedPageBreak/>
        <w:t>Φεύγουμε, λοιπόν, από το κάθετο μοντέλο της γραμμικής οικονομίας που βασίζεται στο τρίπτυχο παραγωγή – κατανάλωση – απόρριψη και πάμε στην κυκλική οικονομία, που επιτρέπει χρήση υλικών για πολύ μεγαλύτερο χρόνο με παράλληλη ελαχιστοποίηση της χρήσης των</w:t>
      </w:r>
      <w:r>
        <w:rPr>
          <w:rFonts w:eastAsia="Times New Roman" w:cs="Times New Roman"/>
          <w:szCs w:val="24"/>
        </w:rPr>
        <w:t xml:space="preserve"> φυσικών πόρων, ένα κυκλικό μοντέλο που τα προϊόντα θα μπορούν να αποσυναρμολογούνται και να επαναχρησιμοποιούνται με τη μικρότερη δυνατή μεταποίηση. Έτσι εξοικονομούμε φυσικούς πόρους, ενέργεια, πρώτες ύλες. Εξάλλου</w:t>
      </w:r>
      <w:r w:rsidRPr="0057483F">
        <w:rPr>
          <w:rFonts w:eastAsia="Times New Roman" w:cs="Times New Roman"/>
          <w:szCs w:val="24"/>
        </w:rPr>
        <w:t>,</w:t>
      </w:r>
      <w:r>
        <w:rPr>
          <w:rFonts w:eastAsia="Times New Roman" w:cs="Times New Roman"/>
          <w:szCs w:val="24"/>
        </w:rPr>
        <w:t xml:space="preserve"> σε έναν κόσμο που σύντομα θα φτάσει κα</w:t>
      </w:r>
      <w:r>
        <w:rPr>
          <w:rFonts w:eastAsia="Times New Roman" w:cs="Times New Roman"/>
          <w:szCs w:val="24"/>
        </w:rPr>
        <w:t xml:space="preserve">ι θα ξεπεράσει τα 10 δισεκατομμύρια ανθρώπων σε πληθυσμό είναι φανερό ότι το σημερινό παραγωγικό μοντέλο δεν μπορεί να αντέξει και πολύ. </w:t>
      </w:r>
    </w:p>
    <w:p w14:paraId="439D9F54"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Τώρα, επειδή ο χρόνος μου περιορίζεται αναγκαστικά, θέλω να έρθουμε λίγο στην ελληνική περίπτωση. Πόλεις ολόκληρες και</w:t>
      </w:r>
      <w:r>
        <w:rPr>
          <w:rFonts w:eastAsia="Times New Roman" w:cs="Times New Roman"/>
          <w:szCs w:val="24"/>
        </w:rPr>
        <w:t xml:space="preserve"> ακτές πνίγονται στο σκουπίδι. Βλέπουμε ότι πληρώνουμε τα λάθη της κοντόφθαλμης οπτικής μας. Δείτε τι γίνεται στην Κέρκυρα. Η Κέρκυρα πνίγεται στο σκουπίδι, διότι δεν έγινε εκεί σωστά η διαχείριση του τρόπου που θα απορρίπτονται ή που θα επαναχρησιμοποιείτ</w:t>
      </w:r>
      <w:r>
        <w:rPr>
          <w:rFonts w:eastAsia="Times New Roman" w:cs="Times New Roman"/>
          <w:szCs w:val="24"/>
        </w:rPr>
        <w:t xml:space="preserve">αι μέρος των σκουπιδιών. </w:t>
      </w:r>
    </w:p>
    <w:p w14:paraId="439D9F55"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lastRenderedPageBreak/>
        <w:t xml:space="preserve">Εδώ έχουμε μερικά στοιχεία. Το 2016, σύμφωνα με στοιχεία της </w:t>
      </w:r>
      <w:r>
        <w:rPr>
          <w:rFonts w:eastAsia="Times New Roman" w:cs="Times New Roman"/>
          <w:szCs w:val="24"/>
          <w:lang w:val="en-US"/>
        </w:rPr>
        <w:t>EUROSTAT</w:t>
      </w:r>
      <w:r>
        <w:rPr>
          <w:rFonts w:eastAsia="Times New Roman" w:cs="Times New Roman"/>
          <w:szCs w:val="24"/>
        </w:rPr>
        <w:t>,</w:t>
      </w:r>
      <w:r w:rsidRPr="005759CB">
        <w:rPr>
          <w:rFonts w:eastAsia="Times New Roman" w:cs="Times New Roman"/>
          <w:szCs w:val="24"/>
        </w:rPr>
        <w:t xml:space="preserve"> </w:t>
      </w:r>
      <w:r>
        <w:rPr>
          <w:rFonts w:eastAsia="Times New Roman" w:cs="Times New Roman"/>
          <w:szCs w:val="24"/>
        </w:rPr>
        <w:t>το 82% των απορριμμάτων στην Ελλάδα θάφτηκαν σε χώρους λεγόμενης υγειονομικής ταφής. Είναι η δεύτερη χειρότερη επίδοση στην Ευρωπαϊκή Ένωση μετά τη Μάλτα. Στη Μάλτα το 92% των απορριμμάτων θάβονται. Επίσης, από τους πέντε εκατομμύρια τριακόσιες πενήντα τέσ</w:t>
      </w:r>
      <w:r>
        <w:rPr>
          <w:rFonts w:eastAsia="Times New Roman" w:cs="Times New Roman"/>
          <w:szCs w:val="24"/>
        </w:rPr>
        <w:t xml:space="preserve">σερις χιλιάδες τόνους απορριμμάτων που δημιουργήθηκαν το 2016 στην Ελλάδα -να το δούμε σε στοιχεία δηλαδή- τα τέσσερα εκατομμύρια τετρακόσιες χιλιάδες τόνων κατέληξαν σε χωματερές. Μόνο οι επτακόσιες τριάντα χιλιάδες τόνοι πήγαν για ανακύκλωση και μόλις </w:t>
      </w:r>
      <w:proofErr w:type="spellStart"/>
      <w:r>
        <w:rPr>
          <w:rFonts w:eastAsia="Times New Roman" w:cs="Times New Roman"/>
          <w:szCs w:val="24"/>
        </w:rPr>
        <w:t>εκ</w:t>
      </w:r>
      <w:r>
        <w:rPr>
          <w:rFonts w:eastAsia="Times New Roman" w:cs="Times New Roman"/>
          <w:szCs w:val="24"/>
        </w:rPr>
        <w:t>ατόν</w:t>
      </w:r>
      <w:proofErr w:type="spellEnd"/>
      <w:r>
        <w:rPr>
          <w:rFonts w:eastAsia="Times New Roman" w:cs="Times New Roman"/>
          <w:szCs w:val="24"/>
        </w:rPr>
        <w:t xml:space="preserve"> ογδόντα τρεις χιλιάδες τόνοι για </w:t>
      </w:r>
      <w:proofErr w:type="spellStart"/>
      <w:r>
        <w:rPr>
          <w:rFonts w:eastAsia="Times New Roman" w:cs="Times New Roman"/>
          <w:szCs w:val="24"/>
        </w:rPr>
        <w:t>κομποστοποίηση</w:t>
      </w:r>
      <w:proofErr w:type="spellEnd"/>
      <w:r>
        <w:rPr>
          <w:rFonts w:eastAsia="Times New Roman" w:cs="Times New Roman"/>
          <w:szCs w:val="24"/>
        </w:rPr>
        <w:t>. Οι έρευνες, λοιπόν, των τελευταίων χρόνων, κατά τις οποίες συλλέχθηκαν μεγάλες ποσότητες απορριμμάτων από πυθμένα τεσσάρων κόλπων της δυτικής Ελλάδας, Πατραϊκό, Κορινθιακό, Λακωνικό και τη θάλασσα των Ε</w:t>
      </w:r>
      <w:r>
        <w:rPr>
          <w:rFonts w:eastAsia="Times New Roman" w:cs="Times New Roman"/>
          <w:szCs w:val="24"/>
        </w:rPr>
        <w:t xml:space="preserve">χινάδων Νήσων κατέληξαν στα συμπεράσματα ότι το 56% των απορριμμάτων στις ελληνικές θάλασσες είναι πλαστικά. </w:t>
      </w:r>
    </w:p>
    <w:p w14:paraId="439D9F56"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Εδώ, βεβαίως, συμφωνώ απολύτως με αυτά που είπε ο αγαπητός συνάδελφος Γιώργος </w:t>
      </w:r>
      <w:proofErr w:type="spellStart"/>
      <w:r>
        <w:rPr>
          <w:rFonts w:eastAsia="Times New Roman" w:cs="Times New Roman"/>
          <w:szCs w:val="24"/>
        </w:rPr>
        <w:t>Μαυρωτάς</w:t>
      </w:r>
      <w:proofErr w:type="spellEnd"/>
      <w:r>
        <w:rPr>
          <w:rFonts w:eastAsia="Times New Roman" w:cs="Times New Roman"/>
          <w:szCs w:val="24"/>
        </w:rPr>
        <w:t xml:space="preserve"> ότι τα πάντα είναι </w:t>
      </w:r>
      <w:r>
        <w:rPr>
          <w:rFonts w:eastAsia="Times New Roman" w:cs="Times New Roman"/>
          <w:szCs w:val="24"/>
        </w:rPr>
        <w:lastRenderedPageBreak/>
        <w:t>θέμα εκπαίδευσης, παιδείας και στο σχολε</w:t>
      </w:r>
      <w:r>
        <w:rPr>
          <w:rFonts w:eastAsia="Times New Roman" w:cs="Times New Roman"/>
          <w:szCs w:val="24"/>
        </w:rPr>
        <w:t>ίο και στο σπίτι. Σύμφωνα με μετρήσεις του Ελληνικού Κέντρου Θαλασσίων Ερευνών, ακούστε, σε κάθε ένα χιλιόμετρο παραλίας κάθε χρόνο αποτίθενται από διακόσια κιλά έως ένας τόνος σκουπιδιών. Έχουμε μετατρέψει τις παραλίες μας σε χωματερές, δυστυχώς. Το δε συ</w:t>
      </w:r>
      <w:r>
        <w:rPr>
          <w:rFonts w:eastAsia="Times New Roman" w:cs="Times New Roman"/>
          <w:szCs w:val="24"/>
        </w:rPr>
        <w:t xml:space="preserve">γκλονιστικό είναι ότι έχουν βρεθεί πλαστικά από τους ερευνητές του ΕΛΚΕΘΕ και σε βάθος μέσα στη θάλασσα που φτάνει το ένα χιλιόμετρο. </w:t>
      </w:r>
    </w:p>
    <w:p w14:paraId="439D9F57" w14:textId="77777777" w:rsidR="00E72EC4" w:rsidRDefault="000B79C9">
      <w:pPr>
        <w:spacing w:line="600" w:lineRule="auto"/>
        <w:ind w:firstLine="720"/>
        <w:jc w:val="both"/>
        <w:rPr>
          <w:rFonts w:eastAsia="Times New Roman"/>
          <w:szCs w:val="24"/>
        </w:rPr>
      </w:pPr>
      <w:r>
        <w:rPr>
          <w:rFonts w:eastAsia="Times New Roman"/>
          <w:szCs w:val="24"/>
        </w:rPr>
        <w:t xml:space="preserve">Όλα αυτά, τα </w:t>
      </w:r>
      <w:proofErr w:type="spellStart"/>
      <w:r>
        <w:rPr>
          <w:rFonts w:eastAsia="Times New Roman"/>
          <w:szCs w:val="24"/>
        </w:rPr>
        <w:t>μικροπλαστικά</w:t>
      </w:r>
      <w:proofErr w:type="spellEnd"/>
      <w:r>
        <w:rPr>
          <w:rFonts w:eastAsia="Times New Roman"/>
          <w:szCs w:val="24"/>
        </w:rPr>
        <w:t xml:space="preserve"> ιδιαίτερα, περνάνε στην τροφική αλυσίδα των θαλάσσιων οργανισμών και μέσω των θαλάσσιων οργανι</w:t>
      </w:r>
      <w:r>
        <w:rPr>
          <w:rFonts w:eastAsia="Times New Roman"/>
          <w:szCs w:val="24"/>
        </w:rPr>
        <w:t xml:space="preserve">σμών φτάνουν στο πιάτο μας και περνάνε και στην ανθρώπινη αλυσίδα. </w:t>
      </w:r>
    </w:p>
    <w:p w14:paraId="439D9F58" w14:textId="77777777" w:rsidR="00E72EC4" w:rsidRDefault="000B79C9">
      <w:pPr>
        <w:spacing w:line="600" w:lineRule="auto"/>
        <w:ind w:firstLine="720"/>
        <w:jc w:val="both"/>
        <w:rPr>
          <w:rFonts w:eastAsia="Times New Roman"/>
          <w:szCs w:val="24"/>
        </w:rPr>
      </w:pPr>
      <w:r>
        <w:rPr>
          <w:rFonts w:eastAsia="Times New Roman"/>
          <w:szCs w:val="24"/>
        </w:rPr>
        <w:t>Υπάρχει, λοιπόν, ένας φαύλος κύκλος, δυστυχώς, στην περίπτωση της Ελλάδας, που ξεκινά από τη μη αξιοποίηση των απορριμμάτων και φτάνει έως την κατανάλωση των απορριμμάτων, σχεδόν, από εμάς</w:t>
      </w:r>
      <w:r>
        <w:rPr>
          <w:rFonts w:eastAsia="Times New Roman"/>
          <w:szCs w:val="24"/>
        </w:rPr>
        <w:t xml:space="preserve"> τους ίδιους τους ανθρώπους στο φαγητό μας. </w:t>
      </w:r>
    </w:p>
    <w:p w14:paraId="439D9F59" w14:textId="77777777" w:rsidR="00E72EC4" w:rsidRDefault="000B79C9">
      <w:pPr>
        <w:spacing w:line="600" w:lineRule="auto"/>
        <w:ind w:firstLine="720"/>
        <w:jc w:val="both"/>
        <w:rPr>
          <w:rFonts w:eastAsia="Times New Roman"/>
          <w:szCs w:val="24"/>
        </w:rPr>
      </w:pPr>
      <w:r>
        <w:rPr>
          <w:rFonts w:eastAsia="Times New Roman"/>
          <w:szCs w:val="24"/>
        </w:rPr>
        <w:lastRenderedPageBreak/>
        <w:t xml:space="preserve">Όλα, λοιπόν, αυτά που προανέφερα αποδεικνύουν ότι η ανάπτυξη της κυκλικής οικονομίας μόνο </w:t>
      </w:r>
      <w:r>
        <w:rPr>
          <w:rFonts w:eastAsia="Times New Roman"/>
          <w:szCs w:val="24"/>
          <w:lang w:val="en-US"/>
        </w:rPr>
        <w:t>win</w:t>
      </w:r>
      <w:r w:rsidRPr="00F97CA6">
        <w:rPr>
          <w:rFonts w:eastAsia="Times New Roman"/>
          <w:szCs w:val="24"/>
        </w:rPr>
        <w:t>-</w:t>
      </w:r>
      <w:r>
        <w:rPr>
          <w:rFonts w:eastAsia="Times New Roman"/>
          <w:szCs w:val="24"/>
          <w:lang w:val="en-US"/>
        </w:rPr>
        <w:t>win</w:t>
      </w:r>
      <w:r w:rsidRPr="00F97CA6">
        <w:rPr>
          <w:rFonts w:eastAsia="Times New Roman"/>
          <w:szCs w:val="24"/>
        </w:rPr>
        <w:t xml:space="preserve"> </w:t>
      </w:r>
      <w:r>
        <w:rPr>
          <w:rFonts w:eastAsia="Times New Roman"/>
          <w:szCs w:val="24"/>
        </w:rPr>
        <w:t xml:space="preserve">ισορροπίες μπορεί να προσφέρει, τόσο για το περιβάλλον τόσο για την οικονομία όσο και για την καθημερινότητα των </w:t>
      </w:r>
      <w:r>
        <w:rPr>
          <w:rFonts w:eastAsia="Times New Roman"/>
          <w:szCs w:val="24"/>
        </w:rPr>
        <w:t xml:space="preserve">πολιτών. Ειδικά για εμάς, την Ελλάδα, που είναι μια πανέμορφη χώρα, η κυκλική οικονομία και η πρόθεσή της είναι ένα εξαιρετικό διαβατήριο για να μπούμε στη λέσχη των χωρών εκείνων που έχουν ως αιχμή των εξελίξεών τους στην οικονομία τους και στην κοινωνία </w:t>
      </w:r>
      <w:r>
        <w:rPr>
          <w:rFonts w:eastAsia="Times New Roman"/>
          <w:szCs w:val="24"/>
        </w:rPr>
        <w:t xml:space="preserve">τους ακριβώς την επαναχρησιμοποίηση, την κυκλική οικονομία, να μην χάνεται τίποτα, να μην πετιέται τίποτε και στον μεγαλύτερο δυνατό βαθμό να γίνεται η αξιοποίηση του υλικού. </w:t>
      </w:r>
    </w:p>
    <w:p w14:paraId="439D9F5A" w14:textId="77777777" w:rsidR="00E72EC4" w:rsidRDefault="000B79C9">
      <w:pPr>
        <w:spacing w:line="600" w:lineRule="auto"/>
        <w:ind w:firstLine="720"/>
        <w:jc w:val="both"/>
        <w:rPr>
          <w:rFonts w:eastAsia="Times New Roman"/>
          <w:szCs w:val="24"/>
        </w:rPr>
      </w:pPr>
      <w:r>
        <w:rPr>
          <w:rFonts w:eastAsia="Times New Roman"/>
          <w:szCs w:val="24"/>
        </w:rPr>
        <w:t>Είναι η κυκλική οικονομία το απαραίτητο και αναγκαίο καύσιμο για να πάρει μπροστ</w:t>
      </w:r>
      <w:r>
        <w:rPr>
          <w:rFonts w:eastAsia="Times New Roman"/>
          <w:szCs w:val="24"/>
        </w:rPr>
        <w:t>ά ξανά η οικονομία μας. Επίσης, είναι ένα σημαντικό πεδίο έρευνας για τα πανεπιστήμιά μας. Είναι ένα στοιχείο που θα κάνει ξανά τους Έλληνες να αγαπήσουν και να φροντίσουν τον τόπο τους και ίσως τον επόμενο μεγάλο και ουσιαστικό στόχο της χώρας μας, με άμε</w:t>
      </w:r>
      <w:r>
        <w:rPr>
          <w:rFonts w:eastAsia="Times New Roman"/>
          <w:szCs w:val="24"/>
        </w:rPr>
        <w:t xml:space="preserve">σα οφέλη για την κοινωνία και την οικονομία. </w:t>
      </w:r>
    </w:p>
    <w:p w14:paraId="439D9F5B" w14:textId="77777777" w:rsidR="00E72EC4" w:rsidRDefault="000B79C9">
      <w:pPr>
        <w:spacing w:line="600" w:lineRule="auto"/>
        <w:ind w:firstLine="720"/>
        <w:jc w:val="both"/>
        <w:rPr>
          <w:rFonts w:eastAsia="Times New Roman"/>
          <w:szCs w:val="24"/>
        </w:rPr>
      </w:pPr>
      <w:r>
        <w:rPr>
          <w:rFonts w:eastAsia="Times New Roman"/>
          <w:szCs w:val="24"/>
        </w:rPr>
        <w:lastRenderedPageBreak/>
        <w:t>Το Ποτάμι από την πρώτη στιγμή έχει θέσει στα ζητήματα της περιβαλλοντικής ατζέντας του το ζήτημα της κυκλικής οικονομίας. Είμαστε υπερήφανοι που από το 2015 καταθέταμε συνεχώς ερωτήσεις και προτάσεις γι’ αυτόν</w:t>
      </w:r>
      <w:r>
        <w:rPr>
          <w:rFonts w:eastAsia="Times New Roman"/>
          <w:szCs w:val="24"/>
        </w:rPr>
        <w:t xml:space="preserve"> τον τομέα της οικονομίας, που είναι τομέας της καθημερινότητας και της κοινωνίας μας.</w:t>
      </w:r>
    </w:p>
    <w:p w14:paraId="439D9F5C" w14:textId="77777777" w:rsidR="00E72EC4" w:rsidRDefault="000B79C9">
      <w:pPr>
        <w:spacing w:line="600" w:lineRule="auto"/>
        <w:ind w:firstLine="720"/>
        <w:jc w:val="both"/>
        <w:rPr>
          <w:rFonts w:eastAsia="Times New Roman"/>
          <w:szCs w:val="24"/>
        </w:rPr>
      </w:pPr>
      <w:r>
        <w:rPr>
          <w:rFonts w:eastAsia="Times New Roman"/>
          <w:szCs w:val="24"/>
        </w:rPr>
        <w:t xml:space="preserve">Πιστεύω ότι και η σημερινή επερώτηση και με τις εισηγήσεις όλων των συναδέλφων σε κάτι καλό θα βγει. </w:t>
      </w:r>
    </w:p>
    <w:p w14:paraId="439D9F5D" w14:textId="77777777" w:rsidR="00E72EC4" w:rsidRDefault="000B79C9">
      <w:pPr>
        <w:spacing w:line="600" w:lineRule="auto"/>
        <w:ind w:firstLine="720"/>
        <w:jc w:val="both"/>
        <w:rPr>
          <w:rFonts w:eastAsia="Times New Roman"/>
          <w:szCs w:val="24"/>
        </w:rPr>
      </w:pPr>
      <w:r>
        <w:rPr>
          <w:rFonts w:eastAsia="Times New Roman"/>
          <w:szCs w:val="24"/>
        </w:rPr>
        <w:t xml:space="preserve">Ευχαριστώ πολύ. </w:t>
      </w:r>
    </w:p>
    <w:p w14:paraId="439D9F5E" w14:textId="77777777" w:rsidR="00E72EC4" w:rsidRDefault="000B79C9">
      <w:pPr>
        <w:spacing w:line="600" w:lineRule="auto"/>
        <w:ind w:firstLine="720"/>
        <w:jc w:val="center"/>
        <w:rPr>
          <w:rFonts w:eastAsia="Times New Roman"/>
          <w:szCs w:val="24"/>
        </w:rPr>
      </w:pPr>
      <w:r>
        <w:rPr>
          <w:rFonts w:eastAsia="Times New Roman"/>
          <w:szCs w:val="24"/>
        </w:rPr>
        <w:t>(Χειροκροτήματα)</w:t>
      </w:r>
    </w:p>
    <w:p w14:paraId="439D9F5F" w14:textId="77777777" w:rsidR="00E72EC4" w:rsidRDefault="000B79C9">
      <w:pPr>
        <w:spacing w:line="600" w:lineRule="auto"/>
        <w:ind w:firstLine="720"/>
        <w:jc w:val="both"/>
        <w:rPr>
          <w:rFonts w:eastAsia="Times New Roman"/>
          <w:szCs w:val="24"/>
        </w:rPr>
      </w:pPr>
      <w:r w:rsidRPr="00F4390F">
        <w:rPr>
          <w:rFonts w:eastAsia="Times New Roman"/>
          <w:b/>
          <w:szCs w:val="24"/>
        </w:rPr>
        <w:t xml:space="preserve">ΠΡΟΕΔΡΕΥΩΝ (Δημήτριος </w:t>
      </w:r>
      <w:proofErr w:type="spellStart"/>
      <w:r w:rsidRPr="00F4390F">
        <w:rPr>
          <w:rFonts w:eastAsia="Times New Roman"/>
          <w:b/>
          <w:szCs w:val="24"/>
        </w:rPr>
        <w:t>Κρεμαστινός</w:t>
      </w:r>
      <w:proofErr w:type="spellEnd"/>
      <w:r w:rsidRPr="00F4390F">
        <w:rPr>
          <w:rFonts w:eastAsia="Times New Roman"/>
          <w:b/>
          <w:szCs w:val="24"/>
        </w:rPr>
        <w:t xml:space="preserve">): </w:t>
      </w:r>
      <w:r>
        <w:rPr>
          <w:rFonts w:eastAsia="Times New Roman"/>
          <w:szCs w:val="24"/>
        </w:rPr>
        <w:t xml:space="preserve">Κι εγώ ευχαριστώ. </w:t>
      </w:r>
    </w:p>
    <w:p w14:paraId="439D9F60" w14:textId="77777777" w:rsidR="00E72EC4" w:rsidRDefault="000B79C9">
      <w:pPr>
        <w:spacing w:line="600" w:lineRule="auto"/>
        <w:ind w:firstLine="720"/>
        <w:jc w:val="both"/>
        <w:rPr>
          <w:rFonts w:eastAsia="Times New Roman"/>
          <w:szCs w:val="24"/>
        </w:rPr>
      </w:pPr>
      <w:r>
        <w:rPr>
          <w:rFonts w:eastAsia="Times New Roman"/>
          <w:szCs w:val="24"/>
        </w:rPr>
        <w:t xml:space="preserve">Κύριε Υπουργέ, έχετε τον λόγο. </w:t>
      </w:r>
    </w:p>
    <w:p w14:paraId="439D9F61" w14:textId="77777777" w:rsidR="00E72EC4" w:rsidRDefault="000B79C9">
      <w:pPr>
        <w:spacing w:line="600" w:lineRule="auto"/>
        <w:ind w:firstLine="720"/>
        <w:jc w:val="both"/>
        <w:rPr>
          <w:rFonts w:eastAsia="Times New Roman"/>
          <w:szCs w:val="24"/>
        </w:rPr>
      </w:pPr>
      <w:r w:rsidRPr="00F4390F">
        <w:rPr>
          <w:rFonts w:eastAsia="Times New Roman"/>
          <w:b/>
          <w:szCs w:val="24"/>
        </w:rPr>
        <w:t xml:space="preserve">ΣΩΚΡΑΤΗΣ ΦΑΜΕΛΛΟΣ (Αναπληρωτής Υπουργός Περιβάλλοντος και Ενέργειας): </w:t>
      </w:r>
      <w:r>
        <w:rPr>
          <w:rFonts w:eastAsia="Times New Roman"/>
          <w:szCs w:val="24"/>
        </w:rPr>
        <w:t>Ευχαριστώ, κύριε Πρόεδρε.</w:t>
      </w:r>
    </w:p>
    <w:p w14:paraId="439D9F62" w14:textId="77777777" w:rsidR="00E72EC4" w:rsidRDefault="000B79C9">
      <w:pPr>
        <w:spacing w:line="600" w:lineRule="auto"/>
        <w:ind w:firstLine="720"/>
        <w:jc w:val="both"/>
        <w:rPr>
          <w:rFonts w:eastAsia="Times New Roman"/>
          <w:szCs w:val="24"/>
        </w:rPr>
      </w:pPr>
      <w:r>
        <w:rPr>
          <w:rFonts w:eastAsia="Times New Roman"/>
          <w:szCs w:val="24"/>
        </w:rPr>
        <w:lastRenderedPageBreak/>
        <w:t>Πρέπει να ομολογήσω, κυρίες και κύριοι Βουλευτές, ότι η συζήτηση η οποία κάνουμε είναι ιδιαίτερα κρίσιμη γ</w:t>
      </w:r>
      <w:r>
        <w:rPr>
          <w:rFonts w:eastAsia="Times New Roman"/>
          <w:szCs w:val="24"/>
        </w:rPr>
        <w:t xml:space="preserve">ια την οικονομία και για το περιβάλλον και συνολικά για τη λειτουργία της κοινωνίας μας. </w:t>
      </w:r>
    </w:p>
    <w:p w14:paraId="439D9F63" w14:textId="77777777" w:rsidR="00E72EC4" w:rsidRDefault="000B79C9">
      <w:pPr>
        <w:spacing w:line="600" w:lineRule="auto"/>
        <w:ind w:firstLine="720"/>
        <w:jc w:val="both"/>
        <w:rPr>
          <w:rFonts w:eastAsia="Times New Roman"/>
          <w:szCs w:val="24"/>
        </w:rPr>
      </w:pPr>
      <w:r>
        <w:rPr>
          <w:rFonts w:eastAsia="Times New Roman"/>
          <w:szCs w:val="24"/>
        </w:rPr>
        <w:t>Είναι μια συζήτηση η οποία αφορά στην παγκόσμια παραγωγή και στην παγκόσμια κοινωνία. Από αυτή την ανάγνωση, θα ήθελα να συγχαρώ την Κοινοβουλευτική Ομάδα του Ποταμιο</w:t>
      </w:r>
      <w:r>
        <w:rPr>
          <w:rFonts w:eastAsia="Times New Roman"/>
          <w:szCs w:val="24"/>
        </w:rPr>
        <w:t xml:space="preserve">ύ για την επιλογή αυτού του θέματος. Το είπε στην αρχή και ο κ. </w:t>
      </w:r>
      <w:proofErr w:type="spellStart"/>
      <w:r>
        <w:rPr>
          <w:rFonts w:eastAsia="Times New Roman"/>
          <w:szCs w:val="24"/>
        </w:rPr>
        <w:t>Μαυρωτάς</w:t>
      </w:r>
      <w:proofErr w:type="spellEnd"/>
      <w:r>
        <w:rPr>
          <w:rFonts w:eastAsia="Times New Roman"/>
          <w:szCs w:val="24"/>
        </w:rPr>
        <w:t xml:space="preserve">, είναι μία συζήτηση η οποία αφορά στο μέλλον και στη ζωή όλων μας. Και βέβαια, πρέπει να πω ότι κι εμείς ως Βουλευτές οφείλαμε να είμασταν περισσότεροι εδώ. Παίρνω αυτόν τον ρόλο για </w:t>
      </w:r>
      <w:r>
        <w:rPr>
          <w:rFonts w:eastAsia="Times New Roman"/>
          <w:szCs w:val="24"/>
        </w:rPr>
        <w:t>να κάνω μια αυτοκριτική, παρά το γεγονός ότι εγώ είμαι εδώ κι εμείς είμαστε εδώ για να συμβάλλουμε σε αυτή τη συζήτηση.</w:t>
      </w:r>
    </w:p>
    <w:p w14:paraId="439D9F64" w14:textId="77777777" w:rsidR="00E72EC4" w:rsidRDefault="000B79C9">
      <w:pPr>
        <w:spacing w:line="600" w:lineRule="auto"/>
        <w:ind w:firstLine="720"/>
        <w:jc w:val="both"/>
        <w:rPr>
          <w:rFonts w:eastAsia="Times New Roman"/>
          <w:szCs w:val="24"/>
        </w:rPr>
      </w:pPr>
      <w:r>
        <w:rPr>
          <w:rFonts w:eastAsia="Times New Roman"/>
          <w:szCs w:val="24"/>
        </w:rPr>
        <w:t>Η συζήτηση αυτή ανοίγει δύο μεγάλους άξονες πολιτικής, άρρηκτα συνδεδεμένους. Ο ένας αφορά στην παραγωγική ανασυγκρότηση και στη λειτουρ</w:t>
      </w:r>
      <w:r>
        <w:rPr>
          <w:rFonts w:eastAsia="Times New Roman"/>
          <w:szCs w:val="24"/>
        </w:rPr>
        <w:t xml:space="preserve">γία της παραγωγής κι ο άλλος αφορά στη διαχείριση του απορριμμάτων. Είναι απόλυτα συνδεδεμένοι. Δεν υποτιμώ τα θέματα παιδείας και εκπαίδευσης που </w:t>
      </w:r>
      <w:r>
        <w:rPr>
          <w:rFonts w:eastAsia="Times New Roman"/>
          <w:szCs w:val="24"/>
        </w:rPr>
        <w:lastRenderedPageBreak/>
        <w:t>εισαγωγικά βάλατε, -θα πει η συνάδελφός μου ειδικότερα για τα ζητήματα αυτά- είναι όμως στοιχεία της λειτουργ</w:t>
      </w:r>
      <w:r>
        <w:rPr>
          <w:rFonts w:eastAsia="Times New Roman"/>
          <w:szCs w:val="24"/>
        </w:rPr>
        <w:t>ίας της κοινωνίας τα οποία είναι σημαντικά.</w:t>
      </w:r>
    </w:p>
    <w:p w14:paraId="439D9F65" w14:textId="77777777" w:rsidR="00E72EC4" w:rsidRDefault="000B79C9">
      <w:pPr>
        <w:spacing w:line="600" w:lineRule="auto"/>
        <w:ind w:firstLine="720"/>
        <w:jc w:val="both"/>
        <w:rPr>
          <w:rFonts w:eastAsia="Times New Roman"/>
          <w:szCs w:val="24"/>
        </w:rPr>
      </w:pPr>
      <w:r>
        <w:rPr>
          <w:rFonts w:eastAsia="Times New Roman"/>
          <w:szCs w:val="24"/>
        </w:rPr>
        <w:t>Αυτό που συνδέει άρρηκτα τους δύο ανωτέρους πολιτικούς άξονες, την οικονομία και τη διαχείριση του περιβάλλοντος, είναι η κυκλική οικονομία, όπως σωστά αναφέρατε. Η διαχείριση των πόρων και η αξιοποίηση των πόρων</w:t>
      </w:r>
      <w:r>
        <w:rPr>
          <w:rFonts w:eastAsia="Times New Roman"/>
          <w:szCs w:val="24"/>
        </w:rPr>
        <w:t xml:space="preserve"> αποτελεί πλέον ένα κρίσιμο ζήτημα επιβίωσης του πλανήτη και πολύ περισσότερο για εμάς, την Ευρώπη, αφορά κι ένα ζήτημα επιβίωσης της Ευρώπης και στον παγκόσμιο ανταγωνισμό. </w:t>
      </w:r>
    </w:p>
    <w:p w14:paraId="439D9F66" w14:textId="77777777" w:rsidR="00E72EC4" w:rsidRDefault="000B79C9">
      <w:pPr>
        <w:spacing w:line="600" w:lineRule="auto"/>
        <w:ind w:firstLine="720"/>
        <w:jc w:val="both"/>
        <w:rPr>
          <w:rFonts w:eastAsia="Times New Roman"/>
          <w:szCs w:val="24"/>
        </w:rPr>
      </w:pPr>
      <w:r>
        <w:rPr>
          <w:rFonts w:eastAsia="Times New Roman"/>
          <w:szCs w:val="24"/>
        </w:rPr>
        <w:t>Από αυτή την εισαγωγική πλευρά, θα ήθελα να σας ενημερώσω ότι η χώρα μας, πράγματ</w:t>
      </w:r>
      <w:r>
        <w:rPr>
          <w:rFonts w:eastAsia="Times New Roman"/>
          <w:szCs w:val="24"/>
        </w:rPr>
        <w:t xml:space="preserve">ι, έχει εδώ και πολύ καιρό αντιληφθεί θεσμικά, πολιτικά, ουσιαστικά την κρισιμότητα του ζητήματος. Γι’ αυτό και το αναπτυξιακό σχέδιο της χώρας, που συζητήθηκε και στο </w:t>
      </w:r>
      <w:proofErr w:type="spellStart"/>
      <w:r>
        <w:rPr>
          <w:rFonts w:eastAsia="Times New Roman"/>
          <w:szCs w:val="24"/>
          <w:lang w:val="en-US"/>
        </w:rPr>
        <w:t>Eurogroup</w:t>
      </w:r>
      <w:proofErr w:type="spellEnd"/>
      <w:r>
        <w:rPr>
          <w:rFonts w:eastAsia="Times New Roman"/>
          <w:szCs w:val="24"/>
        </w:rPr>
        <w:t xml:space="preserve"> και στην Ολομέλεια της Βουλής για το πώς βγαίνουμε από την κρίση, έχει και θεσ</w:t>
      </w:r>
      <w:r>
        <w:rPr>
          <w:rFonts w:eastAsia="Times New Roman"/>
          <w:szCs w:val="24"/>
        </w:rPr>
        <w:t xml:space="preserve">μικά και συμβολικά, αλλά εγώ πιστεύω και ουσιαστικά, -αλλά θα κριθεί αυτό- ειδικό κεφάλαιο για την κυκλική οικονομία κι έχει και μέσα του δείκτες </w:t>
      </w:r>
      <w:proofErr w:type="spellStart"/>
      <w:r>
        <w:rPr>
          <w:rFonts w:eastAsia="Times New Roman"/>
          <w:szCs w:val="24"/>
        </w:rPr>
        <w:t>αειφορίας</w:t>
      </w:r>
      <w:proofErr w:type="spellEnd"/>
      <w:r>
        <w:rPr>
          <w:rFonts w:eastAsia="Times New Roman"/>
          <w:szCs w:val="24"/>
        </w:rPr>
        <w:t xml:space="preserve"> για να </w:t>
      </w:r>
      <w:proofErr w:type="spellStart"/>
      <w:r>
        <w:rPr>
          <w:rFonts w:eastAsia="Times New Roman"/>
          <w:szCs w:val="24"/>
        </w:rPr>
        <w:t>ποσοτικοποιήσει</w:t>
      </w:r>
      <w:proofErr w:type="spellEnd"/>
      <w:r>
        <w:rPr>
          <w:rFonts w:eastAsia="Times New Roman"/>
          <w:szCs w:val="24"/>
        </w:rPr>
        <w:t xml:space="preserve"> την απόδοσή του. Γιατί </w:t>
      </w:r>
      <w:r>
        <w:rPr>
          <w:rFonts w:eastAsia="Times New Roman"/>
          <w:szCs w:val="24"/>
        </w:rPr>
        <w:lastRenderedPageBreak/>
        <w:t>και τα δύο πρέπει να κοιτάμε, δηλαδή και το πώς θα έχο</w:t>
      </w:r>
      <w:r>
        <w:rPr>
          <w:rFonts w:eastAsia="Times New Roman"/>
          <w:szCs w:val="24"/>
        </w:rPr>
        <w:t xml:space="preserve">υμε ειδικές πολιτικές για την αλλαγή της παραγωγής προς την κυκλική οικονομία, αλλά και το πώς όλες οι οικονομικές λειτουργίες θα έχουν παραμέτρους </w:t>
      </w:r>
      <w:proofErr w:type="spellStart"/>
      <w:r>
        <w:rPr>
          <w:rFonts w:eastAsia="Times New Roman"/>
          <w:szCs w:val="24"/>
        </w:rPr>
        <w:t>αειφορίας</w:t>
      </w:r>
      <w:proofErr w:type="spellEnd"/>
      <w:r>
        <w:rPr>
          <w:rFonts w:eastAsia="Times New Roman"/>
          <w:szCs w:val="24"/>
        </w:rPr>
        <w:t xml:space="preserve">, ώστε να αξιολογούνται. </w:t>
      </w:r>
    </w:p>
    <w:p w14:paraId="439D9F67" w14:textId="77777777" w:rsidR="00E72EC4" w:rsidRDefault="000B79C9">
      <w:pPr>
        <w:spacing w:line="600" w:lineRule="auto"/>
        <w:ind w:firstLine="720"/>
        <w:jc w:val="both"/>
        <w:rPr>
          <w:rFonts w:eastAsia="Times New Roman"/>
          <w:szCs w:val="24"/>
        </w:rPr>
      </w:pPr>
      <w:r>
        <w:rPr>
          <w:rFonts w:eastAsia="Times New Roman"/>
          <w:szCs w:val="24"/>
        </w:rPr>
        <w:t>Η συζήτηση αυτή μας δίνει τη δυνατότητα να κάνουμε ένα βήμα πίσω και να ε</w:t>
      </w:r>
      <w:r>
        <w:rPr>
          <w:rFonts w:eastAsia="Times New Roman"/>
          <w:szCs w:val="24"/>
        </w:rPr>
        <w:t xml:space="preserve">παναλάβουμε, ξανά, ακόμη μια φορά, από το Βήμα της Βουλής ότι υπάρχουν δύο μεγάλες παγκόσμιες πολιτικές αφορμές και αφετηρίες για όλα και πρέπει να συμφωνήσουμε σ’ αυτό. Είναι ο μόνος τρόπος για να πάμε μπροστά. </w:t>
      </w:r>
    </w:p>
    <w:p w14:paraId="439D9F68" w14:textId="77777777" w:rsidR="00E72EC4" w:rsidRDefault="000B79C9">
      <w:pPr>
        <w:spacing w:line="600" w:lineRule="auto"/>
        <w:ind w:firstLine="720"/>
        <w:jc w:val="both"/>
        <w:rPr>
          <w:rFonts w:eastAsia="Times New Roman"/>
          <w:szCs w:val="24"/>
        </w:rPr>
      </w:pPr>
      <w:r>
        <w:rPr>
          <w:rFonts w:eastAsia="Times New Roman"/>
          <w:szCs w:val="24"/>
        </w:rPr>
        <w:t xml:space="preserve">Το πρώτο θέμα αφορά στην κλιματική αλλαγή. </w:t>
      </w:r>
      <w:r>
        <w:rPr>
          <w:rFonts w:eastAsia="Times New Roman"/>
          <w:szCs w:val="24"/>
        </w:rPr>
        <w:t>Η Συμφωνία του Παρισιού του 2015 είναι ένα κρίσιμο, ουσιαστικό ζήτημα ζωής για τον πλανήτη.</w:t>
      </w:r>
    </w:p>
    <w:p w14:paraId="439D9F69"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Δεν μπορούμε να συζητάμε χωρίς το πλαίσιο του Παρισιού και νομίζω ότι πρέπει να συνηγορήσουμε όλοι σε αυτό. </w:t>
      </w:r>
    </w:p>
    <w:p w14:paraId="439D9F6A"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Το δεύτερο είναι οι στόχοι βιώσιμης ανάπτυξης του ΟΗΕ, </w:t>
      </w:r>
      <w:r>
        <w:rPr>
          <w:rFonts w:eastAsia="Times New Roman" w:cs="Times New Roman"/>
          <w:szCs w:val="24"/>
        </w:rPr>
        <w:t xml:space="preserve">δηλαδή το πολιτικό πρόγραμμα για το 2030, αυτό που και η Ευρώπη έχει δεχθεί ως κεντρικό ζήτημα. Και είναι πάρα πολύ σημαντικό που μέσα του έχει στόχους όπως η φτώχεια, η παιδεία, </w:t>
      </w:r>
      <w:r>
        <w:rPr>
          <w:rFonts w:eastAsia="Times New Roman" w:cs="Times New Roman"/>
          <w:szCs w:val="24"/>
        </w:rPr>
        <w:lastRenderedPageBreak/>
        <w:t>η υγεία, η εργασία και φυσικά όλα τα περιβαλλοντικά ζητήματα. Είχαμε την χαρά</w:t>
      </w:r>
      <w:r>
        <w:rPr>
          <w:rFonts w:eastAsia="Times New Roman" w:cs="Times New Roman"/>
          <w:szCs w:val="24"/>
        </w:rPr>
        <w:t xml:space="preserve"> και την τιμή την προηγούμενη Δευτέρα, εκπροσωπώντας τη χώρα μας στην πρώτη εθελοντική αξιολόγηση της από τον ΟΗΕ, να παρουσιάσουμε τους στόχους βιώσιμης ανάπτυξης</w:t>
      </w:r>
      <w:r w:rsidRPr="005B6D5B">
        <w:rPr>
          <w:rFonts w:eastAsia="Times New Roman" w:cs="Times New Roman"/>
          <w:szCs w:val="24"/>
        </w:rPr>
        <w:t xml:space="preserve"> </w:t>
      </w:r>
      <w:r>
        <w:rPr>
          <w:rFonts w:eastAsia="Times New Roman" w:cs="Times New Roman"/>
          <w:szCs w:val="24"/>
        </w:rPr>
        <w:t>στη Νέα Υόρκη.</w:t>
      </w:r>
    </w:p>
    <w:p w14:paraId="439D9F6B"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Για την Ελλάδα ας βάλουμε και δύο ζητήματα ακόμα. Το ένα θέμα αφορά τα οικοσυ</w:t>
      </w:r>
      <w:r>
        <w:rPr>
          <w:rFonts w:eastAsia="Times New Roman" w:cs="Times New Roman"/>
          <w:szCs w:val="24"/>
        </w:rPr>
        <w:t>στήματα, ιδιαίτερα τα θαλάσσια οικοσυστήματα, αλλά και συνολικά τον φυσικό πλούτο της χώρας μας, μιας και η προστασία των θαλάσσιων και γενικότερα των οικοσυστημάτων των προστατευόμενων περιοχών από τη ρύπανση είναι ένα κρίσιμο ζήτημα επιβίωσης και για εμά</w:t>
      </w:r>
      <w:r>
        <w:rPr>
          <w:rFonts w:eastAsia="Times New Roman" w:cs="Times New Roman"/>
          <w:szCs w:val="24"/>
        </w:rPr>
        <w:t>ς και για τα παιδιά μας, αλλά και για το αναπτυξιακό απόθεμα. Δεν είναι μόνο ο τουρισμός, αλλά είναι και ο τουρισμός, είναι και η υγεία. Γιατί πράγματι όλα τα στοιχεία δείχνουν ότι τουλάχιστον το 50% των θαλάσσιων απορριμμάτων είναι πλαστικά μιας χρήσης. Τ</w:t>
      </w:r>
      <w:r>
        <w:rPr>
          <w:rFonts w:eastAsia="Times New Roman" w:cs="Times New Roman"/>
          <w:szCs w:val="24"/>
        </w:rPr>
        <w:t xml:space="preserve">ο επιβεβαιώνουμε. </w:t>
      </w:r>
    </w:p>
    <w:p w14:paraId="439D9F6C"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Υπάρχουν σοβαρότατα προβλήματα σε προστατευόμενα είδη στην Ελλάδα, όπως κητώδη ή άλλα ζώα της θάλασσας, που πλήττονται άμεσα από τη θαλάσσια ρύπανση. Και βέβαια εμείς </w:t>
      </w:r>
      <w:r>
        <w:rPr>
          <w:rFonts w:eastAsia="Times New Roman" w:cs="Times New Roman"/>
          <w:szCs w:val="24"/>
        </w:rPr>
        <w:lastRenderedPageBreak/>
        <w:t xml:space="preserve">για τον λόγο αυτό έχουμε κάνει και μια ειδική πολιτική τομή, τον νόμο </w:t>
      </w:r>
      <w:r>
        <w:rPr>
          <w:rFonts w:eastAsia="Times New Roman" w:cs="Times New Roman"/>
          <w:szCs w:val="24"/>
        </w:rPr>
        <w:t xml:space="preserve">για τους φορείς διαχείρισης προστατευόμενων περιοχών. Και  επιτέλους -πιστεύω ότι και εσείς θα συνηγορήσετε- η οριοθέτηση των θαλάσσιων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sidRPr="00B239B9">
        <w:rPr>
          <w:rFonts w:eastAsia="Times New Roman" w:cs="Times New Roman"/>
          <w:szCs w:val="24"/>
        </w:rPr>
        <w:t xml:space="preserve"> </w:t>
      </w:r>
      <w:r>
        <w:rPr>
          <w:rFonts w:eastAsia="Times New Roman" w:cs="Times New Roman"/>
          <w:szCs w:val="24"/>
        </w:rPr>
        <w:t xml:space="preserve">για την Ελλάδα είναι ένα σημαντικό βήμα στην ίδια κατεύθυνση της ολιστικής προσέγγισης των θεμάτων περιβάλλοντος. </w:t>
      </w:r>
    </w:p>
    <w:p w14:paraId="439D9F6D"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Η ουσία, όμως, για την Ελλάδα –ας κάνουμε την κουβέντα για τη χώρα μας, είναι ευρωπαϊκή η συζήτηση, το επαναλαμβάνω, αλλά ας δούμε τι γίνεται εδώ- αφορά στα παραγωγικά και τα καταναλωτικά πρότυπα της χώρας μας και συνολικά της Ευρώπης, τα οποία θέλουν αλλα</w:t>
      </w:r>
      <w:r>
        <w:rPr>
          <w:rFonts w:eastAsia="Times New Roman" w:cs="Times New Roman"/>
          <w:szCs w:val="24"/>
        </w:rPr>
        <w:t>γή. Στη χώρα μας αυτό ισχύει ακόμα περισσότερο, γιατί είμαστε ακόμα πιο πίσω, αν θέλετε. Είναι σημαντικό ότι είμαστε στις τελευταίες θέσεις της ανακύκλωσης και στις πρώτες θέσεις της ταφής. Να προσθέσω ότι είμαστε στην πρώτη θέση των προστίμων και στην τελ</w:t>
      </w:r>
      <w:r>
        <w:rPr>
          <w:rFonts w:eastAsia="Times New Roman" w:cs="Times New Roman"/>
          <w:szCs w:val="24"/>
        </w:rPr>
        <w:t xml:space="preserve">ευταία θέση –ήμασταν το 2015- για ενσωμάτωση περιβαλλοντικής νομοθεσίας; Δεν θα το κάνουμε στον </w:t>
      </w:r>
      <w:proofErr w:type="spellStart"/>
      <w:r>
        <w:rPr>
          <w:rFonts w:eastAsia="Times New Roman" w:cs="Times New Roman"/>
          <w:szCs w:val="24"/>
        </w:rPr>
        <w:t>μικροχρόνο</w:t>
      </w:r>
      <w:proofErr w:type="spellEnd"/>
      <w:r>
        <w:rPr>
          <w:rFonts w:eastAsia="Times New Roman" w:cs="Times New Roman"/>
          <w:szCs w:val="24"/>
        </w:rPr>
        <w:t xml:space="preserve"> του πολιτικού ανταγωνισμού. Θέλω να ανταγωνιστούμε στον </w:t>
      </w:r>
      <w:proofErr w:type="spellStart"/>
      <w:r>
        <w:rPr>
          <w:rFonts w:eastAsia="Times New Roman" w:cs="Times New Roman"/>
          <w:szCs w:val="24"/>
        </w:rPr>
        <w:t>μακροχρόνο</w:t>
      </w:r>
      <w:proofErr w:type="spellEnd"/>
      <w:r>
        <w:rPr>
          <w:rFonts w:eastAsia="Times New Roman" w:cs="Times New Roman"/>
          <w:szCs w:val="24"/>
        </w:rPr>
        <w:t xml:space="preserve">. </w:t>
      </w:r>
    </w:p>
    <w:p w14:paraId="439D9F6E"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lastRenderedPageBreak/>
        <w:t>Η ουσία είναι, όμως, ότι πρέπει να τροποποιήσουμε πρότυπα και παραγωγικές συνήθε</w:t>
      </w:r>
      <w:r>
        <w:rPr>
          <w:rFonts w:eastAsia="Times New Roman" w:cs="Times New Roman"/>
          <w:szCs w:val="24"/>
        </w:rPr>
        <w:t>ιες ταυτόχρονα με καταναλωτικές συνήθειες. Και εδώ δεν πρέπει να περιμένουμε ποιος θα κάνει το πρώτο βήμα. Να συμφωνήσουμε ότι πρέπει να γίνουν ταυτόχρονα οι αλλαγές αυτές σε όλα τα επίπεδα. Δηλαδή ότι, όταν κάνουμε μια τέτοια τοποθέτηση πλέον, δεν θα είμα</w:t>
      </w:r>
      <w:r>
        <w:rPr>
          <w:rFonts w:eastAsia="Times New Roman" w:cs="Times New Roman"/>
          <w:szCs w:val="24"/>
        </w:rPr>
        <w:t xml:space="preserve">στε μόνο εκπρόσωποι μιας βιομηχανίας, ενός παραγωγικού κλάδου ή της κοινωνίας ή της Βουλής, αλλά ταυτόχρονα θα είμαστε και ενεργοί πολίτες και καταναλωτές. </w:t>
      </w:r>
    </w:p>
    <w:p w14:paraId="439D9F6F"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Γιατί εάν σε ένα γκάλοπ οι Έλληνες τοποθετούνται κατά 95% υπέρ της ανακύκλωσης, το ερώτημα είναι τό</w:t>
      </w:r>
      <w:r>
        <w:rPr>
          <w:rFonts w:eastAsia="Times New Roman" w:cs="Times New Roman"/>
          <w:szCs w:val="24"/>
        </w:rPr>
        <w:t xml:space="preserve">τε γιατί στους κάδους των </w:t>
      </w:r>
      <w:r>
        <w:rPr>
          <w:rFonts w:eastAsia="Times New Roman" w:cs="Times New Roman"/>
          <w:szCs w:val="24"/>
        </w:rPr>
        <w:t>δ</w:t>
      </w:r>
      <w:r>
        <w:rPr>
          <w:rFonts w:eastAsia="Times New Roman" w:cs="Times New Roman"/>
          <w:szCs w:val="24"/>
        </w:rPr>
        <w:t>ήμων υπάρχει μόνο ένα 10% των ανακυκλώσιμων υλικών και εάν αφαιρεθεί και η άτυπη ανακύκλωση, τότε φτάνουμε στο 7% της δημοτικής συνεισφοράς στον δείκτη ανακύκλωσης; Γιατί από το 17% που υπάρχει σήμερα, κατά 7% οφείλεται στο δημοτ</w:t>
      </w:r>
      <w:r>
        <w:rPr>
          <w:rFonts w:eastAsia="Times New Roman" w:cs="Times New Roman"/>
          <w:szCs w:val="24"/>
        </w:rPr>
        <w:t xml:space="preserve">ικό ρεύμα και ταυτόχρονα το υπόλοιπο ποσοστό οφείλεται στο επαγγελματικό, βιοτεχνικό αλλά και στην άτυπη ανακύκλωση. Και ένα 3% είναι η </w:t>
      </w:r>
      <w:proofErr w:type="spellStart"/>
      <w:r>
        <w:rPr>
          <w:rFonts w:eastAsia="Times New Roman" w:cs="Times New Roman"/>
          <w:szCs w:val="24"/>
        </w:rPr>
        <w:t>κομποστοποίηση</w:t>
      </w:r>
      <w:proofErr w:type="spellEnd"/>
      <w:r>
        <w:rPr>
          <w:rFonts w:eastAsia="Times New Roman" w:cs="Times New Roman"/>
          <w:szCs w:val="24"/>
        </w:rPr>
        <w:t xml:space="preserve">. Με τα περσινά στοιχεία φτάσαμε επιτέλους στο 20% ανάκτηση. Και αυτό είναι </w:t>
      </w:r>
      <w:r>
        <w:rPr>
          <w:rFonts w:eastAsia="Times New Roman" w:cs="Times New Roman"/>
          <w:szCs w:val="24"/>
        </w:rPr>
        <w:lastRenderedPageBreak/>
        <w:t xml:space="preserve">κάτι, παρ’ όλο που είναι πολύ </w:t>
      </w:r>
      <w:r>
        <w:rPr>
          <w:rFonts w:eastAsia="Times New Roman" w:cs="Times New Roman"/>
          <w:szCs w:val="24"/>
        </w:rPr>
        <w:t>μικρό σε σχέση με αυτό που χρειαζόμαστε.</w:t>
      </w:r>
    </w:p>
    <w:p w14:paraId="439D9F70"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Η αλλαγή, λοιπόν, των παραγωγικών και καταναλωτικών συνηθειών δεν είναι μόνο υπόθεση του πολίτη, που ξεκίνησε απ’ αυτό. Είναι και υπόθεση της ίδιας της οικονομίας. Και εδώ υπάρχουν πάρα πολύ δύσκολες αλλαγές. Το λέω</w:t>
      </w:r>
      <w:r>
        <w:rPr>
          <w:rFonts w:eastAsia="Times New Roman" w:cs="Times New Roman"/>
          <w:szCs w:val="24"/>
        </w:rPr>
        <w:t xml:space="preserve"> εισαγωγικά, γιατί τον τελευταίο ενάμιση χρόνο συζητάμε –τουλάχιστον έχω και εγώ την προσωπική εμπειρία με τη θέση και την ευθύνη που έχω αναλάβει- με την βιομηχανία και την παραγωγή και όλους τους εκπροσώπους των παραγωγικών κλάδων για το πώς αλλάζουμε πα</w:t>
      </w:r>
      <w:r>
        <w:rPr>
          <w:rFonts w:eastAsia="Times New Roman" w:cs="Times New Roman"/>
          <w:szCs w:val="24"/>
        </w:rPr>
        <w:t>ραγωγικό μοντέλο. Και εδώ είναι παρά πολύ μεγάλες και δύσκολες αλλαγές.</w:t>
      </w:r>
    </w:p>
    <w:p w14:paraId="439D9F71"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Για τον λόγο αυτό εισαγωγικά θέλω να πω -επειδή με τίποτα δεν θέλω να δηλώσω ότι τα έχουμε λύσει όλα, ότι έχουμε ξεκινήσει όλες τις πρωτοβουλίες- ότι σαφέστατα και αξιοποιούμε πολλά απ</w:t>
      </w:r>
      <w:r>
        <w:rPr>
          <w:rFonts w:eastAsia="Times New Roman" w:cs="Times New Roman"/>
          <w:szCs w:val="24"/>
        </w:rPr>
        <w:t xml:space="preserve">’ όσα ακούγονται σήμερα. Δεν θα μπούμε σε έναν στείρο αντίλογο σε σχέση με ότι τα κάναμε όλα ή όχι. </w:t>
      </w:r>
    </w:p>
    <w:p w14:paraId="439D9F72"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lastRenderedPageBreak/>
        <w:t>Και δεύτερον, επειδή αυτή η κουβέντα πρέπει να γίνει με την κοινωνία, θα ήθελα να συμβάλετε και εσείς απ’ όλες τις μεριές του δημοκρατικού τόξου, των δυνάμ</w:t>
      </w:r>
      <w:r>
        <w:rPr>
          <w:rFonts w:eastAsia="Times New Roman" w:cs="Times New Roman"/>
          <w:szCs w:val="24"/>
        </w:rPr>
        <w:t xml:space="preserve">εων της Βουλής και της κοινωνίας σε μια συζήτηση που θα κάνουμε με τους παραγωγούς. Εμείς έχουμε μια κοινή ομάδα εργασίας ήδη με τον σύνδεσμο βιομηχανιών πλαστικού. Ετοιμάζουμε, όμως, και κάποιες δημόσιες διαδικασίες, γιατί αυτή η κουβέντα πρέπει να γίνει </w:t>
      </w:r>
      <w:r>
        <w:rPr>
          <w:rFonts w:eastAsia="Times New Roman" w:cs="Times New Roman"/>
          <w:szCs w:val="24"/>
        </w:rPr>
        <w:t>ανοιχτά.</w:t>
      </w:r>
    </w:p>
    <w:p w14:paraId="439D9F73"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 Παραδείγματος χάριν στην </w:t>
      </w:r>
      <w:r>
        <w:rPr>
          <w:rFonts w:eastAsia="Times New Roman" w:cs="Times New Roman"/>
          <w:szCs w:val="24"/>
        </w:rPr>
        <w:t>έ</w:t>
      </w:r>
      <w:r>
        <w:rPr>
          <w:rFonts w:eastAsia="Times New Roman" w:cs="Times New Roman"/>
          <w:szCs w:val="24"/>
        </w:rPr>
        <w:t>κθεση</w:t>
      </w:r>
      <w:r>
        <w:rPr>
          <w:rFonts w:eastAsia="Times New Roman" w:cs="Times New Roman"/>
          <w:szCs w:val="24"/>
        </w:rPr>
        <w:t>,</w:t>
      </w:r>
      <w:r>
        <w:rPr>
          <w:rFonts w:eastAsia="Times New Roman" w:cs="Times New Roman"/>
          <w:szCs w:val="24"/>
        </w:rPr>
        <w:t xml:space="preserve"> που συζητείται συνήθως το οικονομικό και παραγωγικό μοντέλο της Ελλάδας, εμείς σχεδιάζουμε ήδη μια ανοιχτή διαδικασία με τις συνεδριακές πάντα προδιαγραφές, που θα συζητήσουμε για τα νέα παραγωγικά πρότυπα, για τι</w:t>
      </w:r>
      <w:r>
        <w:rPr>
          <w:rFonts w:eastAsia="Times New Roman" w:cs="Times New Roman"/>
          <w:szCs w:val="24"/>
        </w:rPr>
        <w:t>ς νέες παραγωγικές λειτουργίες, όπως τι τεχνολογίες υπάρχουν, τι υλικά υπάρχουν, πώς πρέπει να αλλάξει η παραγωγή, έτσι ώστε να είναι βιώσιμη η ελληνική βιομηχανία και να είναι ταυτόχρονα χαμηλό και το κόστος ζωής, γιατί εκεί γίνεται και η μεγάλη συζήτηση.</w:t>
      </w:r>
    </w:p>
    <w:p w14:paraId="439D9F74"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Η κουβέντα, όμως, αυτή την οποία κάνουμε τώρα συνδέεται με το συνολικό παραγωγικό μοντέλο της χώρας αλλά και με </w:t>
      </w:r>
      <w:r>
        <w:rPr>
          <w:rFonts w:eastAsia="Times New Roman" w:cs="Times New Roman"/>
          <w:szCs w:val="24"/>
        </w:rPr>
        <w:lastRenderedPageBreak/>
        <w:t xml:space="preserve">τη μεγάλη οικονομική κρίση που ζήσαμε. Γιατί αυτό το αδιέξοδο –αν θέλετε- στοιχείο της παραγωγικής διαδικασίας, είχε εντοπιστεί και στην κρίση </w:t>
      </w:r>
      <w:r>
        <w:rPr>
          <w:rFonts w:eastAsia="Times New Roman" w:cs="Times New Roman"/>
          <w:szCs w:val="24"/>
        </w:rPr>
        <w:t>των προηγούμενων ετών.</w:t>
      </w:r>
    </w:p>
    <w:p w14:paraId="439D9F75"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Το παραγωγικό μοντέλο δηλαδή που κυριάρχησε στην Ελλάδα, ένα μοντέλο το οποίο ήταν αδηφάγο προς τους πόρους και ταυτόχρονα ήταν προσβλητικό προς το περιβάλλον και τον πολίτη, ήταν ένα στοιχείο, αν θέλετε, της κρίσης, της χρεοκοπίας. </w:t>
      </w:r>
      <w:r>
        <w:rPr>
          <w:rFonts w:eastAsia="Times New Roman" w:cs="Times New Roman"/>
          <w:szCs w:val="24"/>
        </w:rPr>
        <w:t xml:space="preserve">Μας οδήγησε σε μη βιώσιμες οικονομικές λειτουργίες, πέρα από το ότι σαφέστατα δεν ήταν βιώσιμες περιβαλλοντικά. </w:t>
      </w:r>
    </w:p>
    <w:p w14:paraId="439D9F76"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Πρακτικά δεν είχαμε μία οργανωμένη λειτουργία παραγωγής και δεν είχαμε και μία μακροπρόθεσμη ανταγωνιστική βιομηχανία. Το οικονομικό μοντέλο τη</w:t>
      </w:r>
      <w:r>
        <w:rPr>
          <w:rFonts w:eastAsia="Times New Roman" w:cs="Times New Roman"/>
          <w:szCs w:val="24"/>
        </w:rPr>
        <w:t xml:space="preserve">ς χώρας μας ήταν μικρά κρατικοδίαιτα συμβόλαια για κάποιους που τα έκαναν </w:t>
      </w:r>
      <w:r>
        <w:rPr>
          <w:rFonts w:eastAsia="Times New Roman" w:cs="Times New Roman"/>
          <w:szCs w:val="24"/>
          <w:lang w:val="en-US"/>
        </w:rPr>
        <w:t>offshore</w:t>
      </w:r>
      <w:r>
        <w:rPr>
          <w:rFonts w:eastAsia="Times New Roman" w:cs="Times New Roman"/>
          <w:szCs w:val="24"/>
        </w:rPr>
        <w:t xml:space="preserve"> στο εξωτερικό ή βίλες. Δεν ήταν επένδυση στην παραγωγή και στη γνώση έτσι ώστε το προϊόν να είναι ανταγωνιστικό στο εξωτερικό, να μπορεί να έχει εξωστρέφεια, να έχει βιωσιμό</w:t>
      </w:r>
      <w:r>
        <w:rPr>
          <w:rFonts w:eastAsia="Times New Roman" w:cs="Times New Roman"/>
          <w:szCs w:val="24"/>
        </w:rPr>
        <w:t xml:space="preserve">τητα. Δεν υπήρχε βιωσιμότητα των πόρων, όταν δεν είχαμε κανέναν χώρο διάθεσης βιομηχανικών αποβλήτων. </w:t>
      </w:r>
    </w:p>
    <w:p w14:paraId="439D9F77"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lastRenderedPageBreak/>
        <w:t>Ποια κυβέρνηση μπορεί να υπερηφανευτεί ότι έχει λύσεις για την παραγωγή και ότι είναι φίλη του ιδιωτικού τομέα, όταν δεν έχει κα</w:t>
      </w:r>
      <w:r>
        <w:rPr>
          <w:rFonts w:eastAsia="Times New Roman" w:cs="Times New Roman"/>
          <w:szCs w:val="24"/>
        </w:rPr>
        <w:t>μ</w:t>
      </w:r>
      <w:r>
        <w:rPr>
          <w:rFonts w:eastAsia="Times New Roman" w:cs="Times New Roman"/>
          <w:szCs w:val="24"/>
        </w:rPr>
        <w:t>μία εγκατάσταση διαχείρι</w:t>
      </w:r>
      <w:r>
        <w:rPr>
          <w:rFonts w:eastAsia="Times New Roman" w:cs="Times New Roman"/>
          <w:szCs w:val="24"/>
        </w:rPr>
        <w:t xml:space="preserve">σης βιομηχανικών αποβλήτων στην Ελλάδα; Είναι προφανές ότι ήταν ψευδεπίγραφη η όποια υποστήριξη προς τον ιδιωτικό τομέα των προηγούμενων κυβερνήσεων. Ήταν ψέματα. Ήταν δάνεια για λίγους με αέρα και τα λεφτά στο εξωτερικό. Συμβόλαια προς μια μικρή, </w:t>
      </w:r>
      <w:proofErr w:type="spellStart"/>
      <w:r>
        <w:rPr>
          <w:rFonts w:eastAsia="Times New Roman" w:cs="Times New Roman"/>
          <w:szCs w:val="24"/>
        </w:rPr>
        <w:t>περιφρου</w:t>
      </w:r>
      <w:r>
        <w:rPr>
          <w:rFonts w:eastAsia="Times New Roman" w:cs="Times New Roman"/>
          <w:szCs w:val="24"/>
        </w:rPr>
        <w:t>ρημένη</w:t>
      </w:r>
      <w:proofErr w:type="spellEnd"/>
      <w:r>
        <w:rPr>
          <w:rFonts w:eastAsia="Times New Roman" w:cs="Times New Roman"/>
          <w:szCs w:val="24"/>
        </w:rPr>
        <w:t xml:space="preserve"> αστική τάξη, η οποία ανανέωνε την εξουσία της ταυτόχρονα με τα κόμματα του δικομματισμού, που όμως δεν άφηνε τίποτα στην επιστήμη, στην οικονομία και στην παραγωγή της χώρας. Αυτό το μοντέλο, λοιπόν, πρέπει να αλλάξει. </w:t>
      </w:r>
    </w:p>
    <w:p w14:paraId="439D9F78"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Και αυτό το μοντέλο ήταν συνδ</w:t>
      </w:r>
      <w:r>
        <w:rPr>
          <w:rFonts w:eastAsia="Times New Roman" w:cs="Times New Roman"/>
          <w:szCs w:val="24"/>
        </w:rPr>
        <w:t xml:space="preserve">εδεμένο μονόπλευρα και με τις κρατικές προμήθειες και με πολλά, αν θέλετε, σκοτεινά σημεία πολιτικής και οικογενειοκρατίας. Και ήταν και πολύ εσωστρεφές. Θα έλεγα ότι σε έναν βαθμό ήταν </w:t>
      </w:r>
      <w:proofErr w:type="spellStart"/>
      <w:r>
        <w:rPr>
          <w:rFonts w:eastAsia="Times New Roman" w:cs="Times New Roman"/>
          <w:szCs w:val="24"/>
        </w:rPr>
        <w:t>επαρχιωτικό</w:t>
      </w:r>
      <w:proofErr w:type="spellEnd"/>
      <w:r>
        <w:rPr>
          <w:rFonts w:eastAsia="Times New Roman" w:cs="Times New Roman"/>
          <w:szCs w:val="24"/>
        </w:rPr>
        <w:t xml:space="preserve"> ως προς την Ευρώπη και τον διεθνή οικονομικό ανταγωνισμό κ</w:t>
      </w:r>
      <w:r>
        <w:rPr>
          <w:rFonts w:eastAsia="Times New Roman" w:cs="Times New Roman"/>
          <w:szCs w:val="24"/>
        </w:rPr>
        <w:t>αι τη διεθνή πρόοδο.</w:t>
      </w:r>
    </w:p>
    <w:p w14:paraId="439D9F79"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Εμείς εκ των προτέρων, εξάλλου το είπαν και οι εισηγητές σας, έχουμε επιλέξει η κυκλική οικονομία να είναι αναπόσπαστο </w:t>
      </w:r>
      <w:r>
        <w:rPr>
          <w:rFonts w:eastAsia="Times New Roman" w:cs="Times New Roman"/>
          <w:szCs w:val="24"/>
        </w:rPr>
        <w:lastRenderedPageBreak/>
        <w:t xml:space="preserve">μέρος της αναπτυξιακής στρατηγικής. Είναι στο κεφάλαιο της αναπτυξιακής στρατηγικής που εγκρίθηκε και από το </w:t>
      </w:r>
      <w:proofErr w:type="spellStart"/>
      <w:r>
        <w:rPr>
          <w:rFonts w:eastAsia="Times New Roman" w:cs="Times New Roman"/>
          <w:szCs w:val="24"/>
          <w:lang w:val="en-US"/>
        </w:rPr>
        <w:t>Eurogro</w:t>
      </w:r>
      <w:r>
        <w:rPr>
          <w:rFonts w:eastAsia="Times New Roman" w:cs="Times New Roman"/>
          <w:szCs w:val="24"/>
          <w:lang w:val="en-US"/>
        </w:rPr>
        <w:t>up</w:t>
      </w:r>
      <w:proofErr w:type="spellEnd"/>
      <w:r>
        <w:rPr>
          <w:rFonts w:eastAsia="Times New Roman" w:cs="Times New Roman"/>
          <w:szCs w:val="24"/>
        </w:rPr>
        <w:t>, έχει απόφαση του Κυβερνητικού Συμβουλίου Οικονομικής Πολιτικής, το αναρτήσαμε για διαβούλευση, το βάλαμε στην Επιτροπή Περιβάλλοντος της Βουλής, έχει ήδη τοποθετηθεί η ΟΚΕ, γιατί πράγματι δεν πρέπει να μείνει μόνο μέσα σε εμάς γιατί δεν είναι κυβερνητι</w:t>
      </w:r>
      <w:r>
        <w:rPr>
          <w:rFonts w:eastAsia="Times New Roman" w:cs="Times New Roman"/>
          <w:szCs w:val="24"/>
        </w:rPr>
        <w:t>κό εργαλείο. Η Οικονομική και Κοινωνική Επιτροπή το ανέλαβε να το επεξεργαστεί για να είναι οριζόντιο πολιτικό στοιχείο της χώρας μας. Και είναι ένα οικονομικό εργαλείο το οποίο έχει και περιφερειακή διάσταση, αλλά ταυτόχρονα τροφοδοτεί όλους τους τομείς τ</w:t>
      </w:r>
      <w:r>
        <w:rPr>
          <w:rFonts w:eastAsia="Times New Roman" w:cs="Times New Roman"/>
          <w:szCs w:val="24"/>
        </w:rPr>
        <w:t xml:space="preserve">ης οικονομίας, γιατί αναφέρεται και στον ιδιωτικό τομέα, και στον κοινωνικό τομέα και στον </w:t>
      </w:r>
      <w:proofErr w:type="spellStart"/>
      <w:r>
        <w:rPr>
          <w:rFonts w:eastAsia="Times New Roman" w:cs="Times New Roman"/>
          <w:szCs w:val="24"/>
        </w:rPr>
        <w:t>αυτοδιοικητικό</w:t>
      </w:r>
      <w:proofErr w:type="spellEnd"/>
      <w:r>
        <w:rPr>
          <w:rFonts w:eastAsia="Times New Roman" w:cs="Times New Roman"/>
          <w:szCs w:val="24"/>
        </w:rPr>
        <w:t xml:space="preserve">, και στον συνεταιριστικό. </w:t>
      </w:r>
    </w:p>
    <w:p w14:paraId="439D9F7A"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Επίσης μας δίνει την πολύ μεγάλη δυνατότητα να μειώσουμε και τα μεγάλα προβλήματα που έχουμε στη διαχείριση των απορριμμάτω</w:t>
      </w:r>
      <w:r>
        <w:rPr>
          <w:rFonts w:eastAsia="Times New Roman" w:cs="Times New Roman"/>
          <w:szCs w:val="24"/>
        </w:rPr>
        <w:t xml:space="preserve">ν. Διότι δεν είναι μυστικό ότι η χώρας μας, όταν αναλάβαμε την διακυβέρνηση, είχε τριακόσιους ΧΑΔΑ. Αυτή ήταν, αν θέλετε, η αριστεία της </w:t>
      </w:r>
      <w:r>
        <w:rPr>
          <w:rFonts w:eastAsia="Times New Roman" w:cs="Times New Roman"/>
          <w:szCs w:val="24"/>
        </w:rPr>
        <w:t xml:space="preserve">κυβέρνησης </w:t>
      </w:r>
      <w:r>
        <w:rPr>
          <w:rFonts w:eastAsia="Times New Roman" w:cs="Times New Roman"/>
          <w:szCs w:val="24"/>
        </w:rPr>
        <w:t xml:space="preserve">Σαμαρά-Βενιζέλου. Ήταν τριακόσιοι χώροι ανεξέλεγκτης διάθεσης απορριμμάτων </w:t>
      </w:r>
      <w:r>
        <w:rPr>
          <w:rFonts w:eastAsia="Times New Roman" w:cs="Times New Roman"/>
          <w:szCs w:val="24"/>
        </w:rPr>
        <w:lastRenderedPageBreak/>
        <w:t>και πρόστιμα 50 εκατομμυρίων ευρώ</w:t>
      </w:r>
      <w:r>
        <w:rPr>
          <w:rFonts w:eastAsia="Times New Roman" w:cs="Times New Roman"/>
          <w:szCs w:val="24"/>
        </w:rPr>
        <w:t xml:space="preserve"> για αυτά, για να μην βάλω τα υπόλοιπα 30 </w:t>
      </w:r>
      <w:r>
        <w:rPr>
          <w:rFonts w:eastAsia="Times New Roman" w:cs="Times New Roman"/>
          <w:szCs w:val="24"/>
        </w:rPr>
        <w:t xml:space="preserve">εκατομμύρια </w:t>
      </w:r>
      <w:r>
        <w:rPr>
          <w:rFonts w:eastAsia="Times New Roman" w:cs="Times New Roman"/>
          <w:szCs w:val="24"/>
        </w:rPr>
        <w:t xml:space="preserve">που ήταν για βιολογικούς χωρίς δίκτυο αποχέτευσης, δες </w:t>
      </w:r>
      <w:proofErr w:type="spellStart"/>
      <w:r>
        <w:rPr>
          <w:rFonts w:eastAsia="Times New Roman" w:cs="Times New Roman"/>
          <w:szCs w:val="24"/>
        </w:rPr>
        <w:t>Θριάσιο</w:t>
      </w:r>
      <w:proofErr w:type="spellEnd"/>
      <w:r>
        <w:rPr>
          <w:rFonts w:eastAsia="Times New Roman" w:cs="Times New Roman"/>
          <w:szCs w:val="24"/>
        </w:rPr>
        <w:t xml:space="preserve"> Πεδίο ή για την </w:t>
      </w:r>
      <w:r>
        <w:rPr>
          <w:rFonts w:eastAsia="Times New Roman" w:cs="Times New Roman"/>
          <w:szCs w:val="24"/>
        </w:rPr>
        <w:t xml:space="preserve">ανατολική </w:t>
      </w:r>
      <w:r>
        <w:rPr>
          <w:rFonts w:eastAsia="Times New Roman" w:cs="Times New Roman"/>
          <w:szCs w:val="24"/>
        </w:rPr>
        <w:t xml:space="preserve">Αττική και το χάος της έλλειψης αποχέτευσης. </w:t>
      </w:r>
    </w:p>
    <w:p w14:paraId="439D9F7B"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Αυτό, λοιπόν, πρέπει να αλλάξει με δημιουργία θέσεων εργασίας στην </w:t>
      </w:r>
      <w:r>
        <w:rPr>
          <w:rFonts w:eastAsia="Times New Roman" w:cs="Times New Roman"/>
          <w:szCs w:val="24"/>
        </w:rPr>
        <w:t xml:space="preserve">πράσινη οικονομία και για μικρομεσαίες επιχειρήσεις, αλλά και για νέες δεξιότητες. Γι’ αυτό και εμείς θεωρούμε πολύ σημαντικό ότι μέσα στη Βουλή γίνεται αυτή η συζήτηση και παραμένει οριζόντια για όλους με μια τουλάχιστον εικοσαετή προοπτική. </w:t>
      </w:r>
    </w:p>
    <w:p w14:paraId="439D9F7C"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εθνικό σχ</w:t>
      </w:r>
      <w:r>
        <w:rPr>
          <w:rFonts w:eastAsia="Times New Roman" w:cs="Times New Roman"/>
          <w:szCs w:val="24"/>
        </w:rPr>
        <w:t xml:space="preserve">έδιο δράσης </w:t>
      </w:r>
      <w:r>
        <w:rPr>
          <w:rFonts w:eastAsia="Times New Roman" w:cs="Times New Roman"/>
          <w:szCs w:val="24"/>
        </w:rPr>
        <w:t xml:space="preserve">για την </w:t>
      </w:r>
      <w:r>
        <w:rPr>
          <w:rFonts w:eastAsia="Times New Roman" w:cs="Times New Roman"/>
          <w:szCs w:val="24"/>
        </w:rPr>
        <w:t>κ</w:t>
      </w:r>
      <w:r>
        <w:rPr>
          <w:rFonts w:eastAsia="Times New Roman" w:cs="Times New Roman"/>
          <w:szCs w:val="24"/>
        </w:rPr>
        <w:t xml:space="preserve">υκλική </w:t>
      </w:r>
      <w:r>
        <w:rPr>
          <w:rFonts w:eastAsia="Times New Roman" w:cs="Times New Roman"/>
          <w:szCs w:val="24"/>
        </w:rPr>
        <w:t>ο</w:t>
      </w:r>
      <w:r>
        <w:rPr>
          <w:rFonts w:eastAsia="Times New Roman" w:cs="Times New Roman"/>
          <w:szCs w:val="24"/>
        </w:rPr>
        <w:t>ικονομία περιλαμβάνει τον οικολογικό μετασχηματισμό, όμως, όχι μόνο από τη μεριά του ιδιωτικού τομέα, που πρέπει να ξεκινήσουμε από εκεί, αλλά και από του δημόσιου. Δεν μπορεί το δημόσιο να μην έχει κριτήρια πράσινων δημόσιων σ</w:t>
      </w:r>
      <w:r>
        <w:rPr>
          <w:rFonts w:eastAsia="Times New Roman" w:cs="Times New Roman"/>
          <w:szCs w:val="24"/>
        </w:rPr>
        <w:t xml:space="preserve">υμβάσεων. Είναι ανεπίτρεπτο να μην υπάρχουν τέτοια κριτήρια, </w:t>
      </w:r>
      <w:r>
        <w:rPr>
          <w:rFonts w:eastAsia="Times New Roman" w:cs="Times New Roman"/>
          <w:szCs w:val="24"/>
        </w:rPr>
        <w:t xml:space="preserve">γι’ </w:t>
      </w:r>
      <w:r>
        <w:rPr>
          <w:rFonts w:eastAsia="Times New Roman" w:cs="Times New Roman"/>
          <w:szCs w:val="24"/>
        </w:rPr>
        <w:t>αυτό και ενεργοποιήσαμε την ειδική ομάδα εργασίας.</w:t>
      </w:r>
    </w:p>
    <w:p w14:paraId="439D9F7D"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lastRenderedPageBreak/>
        <w:t>Και το άλλο ζήτημα, που έχει μείνει στα χαρτιά εδώ και καιρό, είναι ότι δεν μπορεί να μην κάνουμε ανακύκλωση και περιορισμό των οργανικών απ</w:t>
      </w:r>
      <w:r>
        <w:rPr>
          <w:rFonts w:eastAsia="Times New Roman" w:cs="Times New Roman"/>
          <w:szCs w:val="24"/>
        </w:rPr>
        <w:t xml:space="preserve">οβλήτων. Τα απόβλητα τροφής είναι και μία κοινωνική προσβολή. Δεν μπορεί στην Ελλάδα της κρίσης και στον πλανήτη της έλλειψης τροφής να πετάς τόσα τρόφιμα, να καταναλώνεις τόσα τρόφιμα αδιάθετα και αχρησιμοποίητα. </w:t>
      </w:r>
    </w:p>
    <w:p w14:paraId="439D9F7E"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Μάλιστα ξεκινήσατε, κύριε </w:t>
      </w:r>
      <w:proofErr w:type="spellStart"/>
      <w:r>
        <w:rPr>
          <w:rFonts w:eastAsia="Times New Roman" w:cs="Times New Roman"/>
          <w:szCs w:val="24"/>
        </w:rPr>
        <w:t>Μαυρωτά</w:t>
      </w:r>
      <w:proofErr w:type="spellEnd"/>
      <w:r>
        <w:rPr>
          <w:rFonts w:eastAsia="Times New Roman" w:cs="Times New Roman"/>
          <w:szCs w:val="24"/>
        </w:rPr>
        <w:t>, από τη</w:t>
      </w:r>
      <w:r>
        <w:rPr>
          <w:rFonts w:eastAsia="Times New Roman" w:cs="Times New Roman"/>
          <w:szCs w:val="24"/>
        </w:rPr>
        <w:t>ν περιβαλλοντική εκπαίδευση χρησιμοποιώντας ένα παράδειγμα στις δικές μου τοποθετήσεις, όταν έκανα περιβαλλοντική εκπαίδευση, ότι δεν μπορούμε τα παιδιά να τα εκπαιδεύουμε ή να τα στηρίζουμε στο σχολείο με λίγα ή πολλά εργαλεία και στη συνέχεια ο μπαμπάς ν</w:t>
      </w:r>
      <w:r>
        <w:rPr>
          <w:rFonts w:eastAsia="Times New Roman" w:cs="Times New Roman"/>
          <w:szCs w:val="24"/>
        </w:rPr>
        <w:t>α πετάει το πακέτο με τα τσιγάρα από το αυτοκίνητο και η μαμά το μισό φαΐ ή αντίστροφα η μαμά το πακέτο από τα τσιγάρα και ο μπαμπάς το μισό φαΐ στα σκουπίδια το μεσημέρι. Είναι μια συνολική διαδικασία περιβαλλοντικής συνειδητοποίησης που πρέπει όλοι να εν</w:t>
      </w:r>
      <w:r>
        <w:rPr>
          <w:rFonts w:eastAsia="Times New Roman" w:cs="Times New Roman"/>
          <w:szCs w:val="24"/>
        </w:rPr>
        <w:t>σωματώσουμε.</w:t>
      </w:r>
    </w:p>
    <w:p w14:paraId="439D9F7F"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σ</w:t>
      </w:r>
      <w:r>
        <w:rPr>
          <w:rFonts w:eastAsia="Times New Roman" w:cs="Times New Roman"/>
          <w:szCs w:val="24"/>
        </w:rPr>
        <w:t xml:space="preserve">χέδιο </w:t>
      </w:r>
      <w:r>
        <w:rPr>
          <w:rFonts w:eastAsia="Times New Roman" w:cs="Times New Roman"/>
          <w:szCs w:val="24"/>
        </w:rPr>
        <w:t>δ</w:t>
      </w:r>
      <w:r>
        <w:rPr>
          <w:rFonts w:eastAsia="Times New Roman" w:cs="Times New Roman"/>
          <w:szCs w:val="24"/>
        </w:rPr>
        <w:t xml:space="preserve">ράσης για την </w:t>
      </w:r>
      <w:r>
        <w:rPr>
          <w:rFonts w:eastAsia="Times New Roman" w:cs="Times New Roman"/>
          <w:szCs w:val="24"/>
        </w:rPr>
        <w:t>κ</w:t>
      </w:r>
      <w:r>
        <w:rPr>
          <w:rFonts w:eastAsia="Times New Roman" w:cs="Times New Roman"/>
          <w:szCs w:val="24"/>
        </w:rPr>
        <w:t xml:space="preserve">υκλική </w:t>
      </w:r>
      <w:r>
        <w:rPr>
          <w:rFonts w:eastAsia="Times New Roman" w:cs="Times New Roman"/>
          <w:szCs w:val="24"/>
        </w:rPr>
        <w:t>ο</w:t>
      </w:r>
      <w:r>
        <w:rPr>
          <w:rFonts w:eastAsia="Times New Roman" w:cs="Times New Roman"/>
          <w:szCs w:val="24"/>
        </w:rPr>
        <w:t xml:space="preserve">ικονομία, που και η Ευρώπη έχει αντιληφθεί ότι είναι απαραίτητο στοιχείο επιβίωσής </w:t>
      </w:r>
      <w:r>
        <w:rPr>
          <w:rFonts w:eastAsia="Times New Roman" w:cs="Times New Roman"/>
          <w:szCs w:val="24"/>
        </w:rPr>
        <w:lastRenderedPageBreak/>
        <w:t>της, υπάρχει ειδική προτεραιότητα για τα πλαστικά. Και μάλιστα τα πλαστικά πρέπει, πλέον, να τα αντιμετωπίζουμε μόνο υπό ένα πρίσμα, αυτό της δυνατότητας ανακύκλωσής τους, τ</w:t>
      </w:r>
      <w:r>
        <w:rPr>
          <w:rFonts w:eastAsia="Times New Roman" w:cs="Times New Roman"/>
          <w:szCs w:val="24"/>
        </w:rPr>
        <w:t xml:space="preserve">ης </w:t>
      </w:r>
      <w:proofErr w:type="spellStart"/>
      <w:r>
        <w:rPr>
          <w:rFonts w:eastAsia="Times New Roman" w:cs="Times New Roman"/>
          <w:szCs w:val="24"/>
        </w:rPr>
        <w:t>ανακυκλωσιμότητας</w:t>
      </w:r>
      <w:proofErr w:type="spellEnd"/>
      <w:r>
        <w:rPr>
          <w:rFonts w:eastAsia="Times New Roman" w:cs="Times New Roman"/>
          <w:szCs w:val="24"/>
        </w:rPr>
        <w:t xml:space="preserve"> και της επαναχρησιμοποίησής τους, γιατί χρειάζονται σοβαρές αλλαγές στην παραγωγική διαδικασία έτσι ώστε τελικά αυτά να είναι και </w:t>
      </w:r>
      <w:proofErr w:type="spellStart"/>
      <w:r>
        <w:rPr>
          <w:rFonts w:eastAsia="Times New Roman" w:cs="Times New Roman"/>
          <w:szCs w:val="24"/>
        </w:rPr>
        <w:t>επισκευάσιμα</w:t>
      </w:r>
      <w:proofErr w:type="spellEnd"/>
      <w:r>
        <w:rPr>
          <w:rFonts w:eastAsia="Times New Roman" w:cs="Times New Roman"/>
          <w:szCs w:val="24"/>
        </w:rPr>
        <w:t xml:space="preserve"> και επαναχρησιμοποιήσιμα. </w:t>
      </w:r>
    </w:p>
    <w:p w14:paraId="439D9F80"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Δυστυχώς, αυτήν τη στιγμή ένα πολύ σπουδαίο υλικό για την επιβίωσ</w:t>
      </w:r>
      <w:r>
        <w:rPr>
          <w:rFonts w:eastAsia="Times New Roman" w:cs="Times New Roman"/>
          <w:szCs w:val="24"/>
        </w:rPr>
        <w:t xml:space="preserve">η του ανθρώπου, το πλαστικό, έχει </w:t>
      </w:r>
      <w:proofErr w:type="spellStart"/>
      <w:r>
        <w:rPr>
          <w:rFonts w:eastAsia="Times New Roman" w:cs="Times New Roman"/>
          <w:szCs w:val="24"/>
        </w:rPr>
        <w:t>υπερχρησιμοποιηθεί</w:t>
      </w:r>
      <w:proofErr w:type="spellEnd"/>
      <w:r>
        <w:rPr>
          <w:rFonts w:eastAsia="Times New Roman" w:cs="Times New Roman"/>
          <w:szCs w:val="24"/>
        </w:rPr>
        <w:t xml:space="preserve"> ή αν θέλετε καταναλώνεται με έναν τρόπο ο οποίος προσβάλλει το περιβάλλον. Γιατί δεν πρέπει να </w:t>
      </w:r>
      <w:proofErr w:type="spellStart"/>
      <w:r>
        <w:rPr>
          <w:rFonts w:eastAsia="Times New Roman" w:cs="Times New Roman"/>
          <w:szCs w:val="24"/>
        </w:rPr>
        <w:t>δαιμονοποιήσουμε</w:t>
      </w:r>
      <w:proofErr w:type="spellEnd"/>
      <w:r>
        <w:rPr>
          <w:rFonts w:eastAsia="Times New Roman" w:cs="Times New Roman"/>
          <w:szCs w:val="24"/>
        </w:rPr>
        <w:t xml:space="preserve"> την τεχνολογία πλαστικού και πολυμερών και τις δυνατότητες που δίνει, παραδείγματος χάριν, </w:t>
      </w:r>
      <w:r>
        <w:rPr>
          <w:rFonts w:eastAsia="Times New Roman" w:cs="Times New Roman"/>
          <w:szCs w:val="24"/>
        </w:rPr>
        <w:t>στην υγεία του ανθρώπου, γιατί παρά πολλά εργαλεία νοσοκομείων και υγείας στηρίζονται στο πλαστικό και στα πολυμερή. Όμως είναι ο τρόπος χρήσης του και είναι και ο τρόπος παραγωγής</w:t>
      </w:r>
      <w:r>
        <w:rPr>
          <w:rFonts w:eastAsia="Times New Roman" w:cs="Times New Roman"/>
          <w:szCs w:val="24"/>
        </w:rPr>
        <w:t xml:space="preserve"> -</w:t>
      </w:r>
      <w:r>
        <w:rPr>
          <w:rFonts w:eastAsia="Times New Roman" w:cs="Times New Roman"/>
          <w:szCs w:val="24"/>
        </w:rPr>
        <w:t xml:space="preserve">που είναι </w:t>
      </w:r>
      <w:r>
        <w:rPr>
          <w:rFonts w:eastAsia="Times New Roman" w:cs="Times New Roman"/>
          <w:szCs w:val="24"/>
        </w:rPr>
        <w:t xml:space="preserve">προσανατολισμένος </w:t>
      </w:r>
      <w:r>
        <w:rPr>
          <w:rFonts w:eastAsia="Times New Roman" w:cs="Times New Roman"/>
          <w:szCs w:val="24"/>
        </w:rPr>
        <w:t>στην ευκαιριακή χρήση ενός υλικού, στη μία χρή</w:t>
      </w:r>
      <w:r>
        <w:rPr>
          <w:rFonts w:eastAsia="Times New Roman" w:cs="Times New Roman"/>
          <w:szCs w:val="24"/>
        </w:rPr>
        <w:t>ση</w:t>
      </w:r>
      <w:r>
        <w:rPr>
          <w:rFonts w:eastAsia="Times New Roman" w:cs="Times New Roman"/>
          <w:szCs w:val="24"/>
        </w:rPr>
        <w:t xml:space="preserve">- </w:t>
      </w:r>
      <w:r>
        <w:rPr>
          <w:rFonts w:eastAsia="Times New Roman" w:cs="Times New Roman"/>
          <w:szCs w:val="24"/>
        </w:rPr>
        <w:t>που δημιουργεί σοβαρότατα προβλήματα</w:t>
      </w:r>
      <w:r>
        <w:rPr>
          <w:rFonts w:eastAsia="Times New Roman" w:cs="Times New Roman"/>
          <w:szCs w:val="24"/>
        </w:rPr>
        <w:t>,</w:t>
      </w:r>
      <w:r>
        <w:rPr>
          <w:rFonts w:eastAsia="Times New Roman" w:cs="Times New Roman"/>
          <w:szCs w:val="24"/>
        </w:rPr>
        <w:t xml:space="preserve"> και ίσως και η συνείδηση η οποία υπήρχε μέχρι τώρα της απόρριψης των υλικών αυτών στο </w:t>
      </w:r>
      <w:r>
        <w:rPr>
          <w:rFonts w:eastAsia="Times New Roman" w:cs="Times New Roman"/>
          <w:szCs w:val="24"/>
        </w:rPr>
        <w:lastRenderedPageBreak/>
        <w:t>περιβάλλον.</w:t>
      </w:r>
      <w:r>
        <w:rPr>
          <w:rFonts w:eastAsia="Times New Roman" w:cs="Times New Roman"/>
          <w:szCs w:val="24"/>
        </w:rPr>
        <w:t xml:space="preserve"> </w:t>
      </w:r>
      <w:r>
        <w:rPr>
          <w:rFonts w:eastAsia="Times New Roman" w:cs="Times New Roman"/>
          <w:szCs w:val="24"/>
        </w:rPr>
        <w:t xml:space="preserve">Ας γνωρίζουμε ότι τα προβλήματα αυτά σε άλλες περιοχές είναι τραγικότερα. </w:t>
      </w:r>
    </w:p>
    <w:p w14:paraId="439D9F81"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Δεν θέλουμε να πούμε ότι είμαστε καλά, γι</w:t>
      </w:r>
      <w:r>
        <w:rPr>
          <w:rFonts w:eastAsia="Times New Roman" w:cs="Times New Roman"/>
          <w:szCs w:val="24"/>
        </w:rPr>
        <w:t xml:space="preserve">ατί πράγματι είπατε κι εσείς, κύριε </w:t>
      </w:r>
      <w:proofErr w:type="spellStart"/>
      <w:r>
        <w:rPr>
          <w:rFonts w:eastAsia="Times New Roman" w:cs="Times New Roman"/>
          <w:szCs w:val="24"/>
        </w:rPr>
        <w:t>Αμυρά</w:t>
      </w:r>
      <w:proofErr w:type="spellEnd"/>
      <w:r>
        <w:rPr>
          <w:rFonts w:eastAsia="Times New Roman" w:cs="Times New Roman"/>
          <w:szCs w:val="24"/>
        </w:rPr>
        <w:t>, ότι βρήκατε πολλά πλαστικά σε μια</w:t>
      </w:r>
      <w:r w:rsidRPr="007F3F5B">
        <w:rPr>
          <w:rFonts w:eastAsia="Times New Roman" w:cs="Times New Roman"/>
          <w:b/>
          <w:szCs w:val="24"/>
        </w:rPr>
        <w:t xml:space="preserve"> </w:t>
      </w:r>
      <w:r w:rsidRPr="008B0178">
        <w:rPr>
          <w:rFonts w:eastAsia="Times New Roman" w:cs="Times New Roman"/>
          <w:szCs w:val="24"/>
        </w:rPr>
        <w:t xml:space="preserve">εγκαταλελειμμένη </w:t>
      </w:r>
      <w:r>
        <w:rPr>
          <w:rFonts w:eastAsia="Times New Roman" w:cs="Times New Roman"/>
          <w:szCs w:val="24"/>
        </w:rPr>
        <w:t xml:space="preserve">παραλία. Υπάρχουν, δυστυχώς, νησιά στον Ειρηνικό που είναι </w:t>
      </w:r>
      <w:r>
        <w:rPr>
          <w:rFonts w:eastAsia="Times New Roman" w:cs="Times New Roman"/>
          <w:szCs w:val="24"/>
        </w:rPr>
        <w:t xml:space="preserve">γεμάτα </w:t>
      </w:r>
      <w:r>
        <w:rPr>
          <w:rFonts w:eastAsia="Times New Roman" w:cs="Times New Roman"/>
          <w:szCs w:val="24"/>
        </w:rPr>
        <w:t>από το πλαστικό, υπάρχουν κράτη ολόκληρα που δεν έχουν καθαρή ακτή πουθενά και είναι σημαντικότε</w:t>
      </w:r>
      <w:r>
        <w:rPr>
          <w:rFonts w:eastAsia="Times New Roman" w:cs="Times New Roman"/>
          <w:szCs w:val="24"/>
        </w:rPr>
        <w:t>ρα τα προβλήματα εκεί, όμως, πρέπει να συμβάλουμε σε μια παγκόσμια προσπάθεια και να δράσουμε τοπικά.</w:t>
      </w:r>
    </w:p>
    <w:p w14:paraId="439D9F82"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Για τον λόγο</w:t>
      </w:r>
      <w:r>
        <w:rPr>
          <w:rFonts w:eastAsia="Times New Roman" w:cs="Times New Roman"/>
          <w:szCs w:val="24"/>
        </w:rPr>
        <w:t xml:space="preserve"> αυτό</w:t>
      </w:r>
      <w:r>
        <w:rPr>
          <w:rFonts w:eastAsia="Times New Roman" w:cs="Times New Roman"/>
          <w:szCs w:val="24"/>
        </w:rPr>
        <w:t xml:space="preserve">, λοιπόν, η Ευρωπαϊκή Επιτροπή εισηγήθηκε πρόσφατα μια πρόταση </w:t>
      </w:r>
      <w:r>
        <w:rPr>
          <w:rFonts w:eastAsia="Times New Roman" w:cs="Times New Roman"/>
          <w:szCs w:val="24"/>
        </w:rPr>
        <w:t xml:space="preserve">οδηγίας </w:t>
      </w:r>
      <w:r>
        <w:rPr>
          <w:rFonts w:eastAsia="Times New Roman" w:cs="Times New Roman"/>
          <w:szCs w:val="24"/>
        </w:rPr>
        <w:t>την οποία  συζητάμε στο Συμβούλιο Υπουργών, που θα ήθελα επί αυτής</w:t>
      </w:r>
      <w:r>
        <w:rPr>
          <w:rFonts w:eastAsia="Times New Roman" w:cs="Times New Roman"/>
          <w:szCs w:val="24"/>
        </w:rPr>
        <w:t xml:space="preserve"> να κάνουμε μια συζήτηση, γιατί εκπροσωπώντας την χώρα στα Συμβούλια Υπουργών -θα γίνουν τρία το δεύτερο εξάμηνο για το πλαστικό- καλό θα είναι να δούμε και τις δικές σας προτάσεις -εννοώ της Βουλής- και να το βάλουμε στο Υπουργείο Περιβάλλοντος σε μια ακό</w:t>
      </w:r>
      <w:r>
        <w:rPr>
          <w:rFonts w:eastAsia="Times New Roman" w:cs="Times New Roman"/>
          <w:szCs w:val="24"/>
        </w:rPr>
        <w:t xml:space="preserve">μη </w:t>
      </w:r>
      <w:proofErr w:type="spellStart"/>
      <w:r>
        <w:rPr>
          <w:rFonts w:eastAsia="Times New Roman" w:cs="Times New Roman"/>
          <w:szCs w:val="24"/>
        </w:rPr>
        <w:t>στοχευμένη</w:t>
      </w:r>
      <w:proofErr w:type="spellEnd"/>
      <w:r>
        <w:rPr>
          <w:rFonts w:eastAsia="Times New Roman" w:cs="Times New Roman"/>
          <w:szCs w:val="24"/>
        </w:rPr>
        <w:t xml:space="preserve"> κουβέντα στο τι να προτείνουμε. </w:t>
      </w:r>
    </w:p>
    <w:p w14:paraId="439D9F83"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lastRenderedPageBreak/>
        <w:t>Εδώ, λοιπόν, η Ευρωπαϊκή Επιτροπή προτείνει για τη μείωση, προφανώς, της ρύπανσης</w:t>
      </w:r>
      <w:r w:rsidRPr="00872374">
        <w:rPr>
          <w:rFonts w:eastAsia="Times New Roman" w:cs="Times New Roman"/>
          <w:szCs w:val="24"/>
        </w:rPr>
        <w:t xml:space="preserve"> </w:t>
      </w:r>
      <w:r>
        <w:rPr>
          <w:rFonts w:eastAsia="Times New Roman" w:cs="Times New Roman"/>
          <w:szCs w:val="24"/>
        </w:rPr>
        <w:t xml:space="preserve">τα εξής: Μείωση της κατανάλωσης πλαστικών προϊόντων μιας χρήσης, όπως είναι όλοι οι </w:t>
      </w:r>
      <w:proofErr w:type="spellStart"/>
      <w:r>
        <w:rPr>
          <w:rFonts w:eastAsia="Times New Roman" w:cs="Times New Roman"/>
          <w:szCs w:val="24"/>
        </w:rPr>
        <w:t>περιέκτες</w:t>
      </w:r>
      <w:proofErr w:type="spellEnd"/>
      <w:r>
        <w:rPr>
          <w:rFonts w:eastAsia="Times New Roman" w:cs="Times New Roman"/>
          <w:szCs w:val="24"/>
        </w:rPr>
        <w:t xml:space="preserve"> τροφίμων, την απαγόρευση στην αγο</w:t>
      </w:r>
      <w:r>
        <w:rPr>
          <w:rFonts w:eastAsia="Times New Roman" w:cs="Times New Roman"/>
          <w:szCs w:val="24"/>
        </w:rPr>
        <w:t xml:space="preserve">ρά διάθεσης πλαστικών προϊόντων, όπως είναι οι </w:t>
      </w:r>
      <w:proofErr w:type="spellStart"/>
      <w:r>
        <w:rPr>
          <w:rFonts w:eastAsia="Times New Roman" w:cs="Times New Roman"/>
          <w:szCs w:val="24"/>
        </w:rPr>
        <w:t>μπατονέτες</w:t>
      </w:r>
      <w:proofErr w:type="spellEnd"/>
      <w:r>
        <w:rPr>
          <w:rFonts w:eastAsia="Times New Roman" w:cs="Times New Roman"/>
          <w:szCs w:val="24"/>
        </w:rPr>
        <w:t xml:space="preserve">, τα μαχαιροπίρουνα, τα πιάτα και τα ποτήρια μιας χρήσης, η θέσπιση ειδικών απαιτήσεων για προϊόντα όπως είναι οι φιάλες ποτών, παραδείγματος </w:t>
      </w:r>
      <w:r>
        <w:rPr>
          <w:rFonts w:eastAsia="Times New Roman" w:cs="Times New Roman"/>
          <w:szCs w:val="24"/>
        </w:rPr>
        <w:t>χάριν</w:t>
      </w:r>
      <w:r>
        <w:rPr>
          <w:rFonts w:eastAsia="Times New Roman" w:cs="Times New Roman"/>
          <w:szCs w:val="24"/>
        </w:rPr>
        <w:t>, και η υποχρεωτική ανακύκλωσή τους σε υψηλότατα ποσ</w:t>
      </w:r>
      <w:r>
        <w:rPr>
          <w:rFonts w:eastAsia="Times New Roman" w:cs="Times New Roman"/>
          <w:szCs w:val="24"/>
        </w:rPr>
        <w:t xml:space="preserve">οστά, στο 90% </w:t>
      </w:r>
      <w:r w:rsidRPr="008B0178">
        <w:rPr>
          <w:rFonts w:eastAsia="Times New Roman" w:cs="Times New Roman"/>
          <w:szCs w:val="24"/>
        </w:rPr>
        <w:t>-</w:t>
      </w:r>
      <w:r>
        <w:rPr>
          <w:rFonts w:eastAsia="Times New Roman" w:cs="Times New Roman"/>
          <w:szCs w:val="24"/>
        </w:rPr>
        <w:t xml:space="preserve">υπάρχουν προτάσεις και πολύ κοντά για το 2025- αλλά και ταυτόχρονα, αν θέλετε, η απαγόρευση και άλλων προϊόντων από τα μαντηλάκια –μπορεί να αναφερθεί κάποιος </w:t>
      </w:r>
      <w:r>
        <w:rPr>
          <w:rFonts w:eastAsia="Times New Roman" w:cs="Times New Roman"/>
          <w:szCs w:val="24"/>
        </w:rPr>
        <w:t xml:space="preserve">σ’ </w:t>
      </w:r>
      <w:r>
        <w:rPr>
          <w:rFonts w:eastAsia="Times New Roman" w:cs="Times New Roman"/>
          <w:szCs w:val="24"/>
        </w:rPr>
        <w:t>αυτά- στις γόπες από τα τσιγάρα, επίσης, αλλά και σε άλλα προϊόντα με μια λογικ</w:t>
      </w:r>
      <w:r>
        <w:rPr>
          <w:rFonts w:eastAsia="Times New Roman" w:cs="Times New Roman"/>
          <w:szCs w:val="24"/>
        </w:rPr>
        <w:t xml:space="preserve">ή να μπουν παντού είτε συστήματα εγγυοδοσίας είτε συστήματα διευρυμένης ευθύνης του παραγωγού. </w:t>
      </w:r>
    </w:p>
    <w:p w14:paraId="439D9F84"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Είτε το ένα είτε το άλλο, πρακτικά σημαίνει να εισαχθούν και κάποια οικονομικά αντικίνητρα, ώστε οι παραγωγοί των προϊόντων να είναι υπεύθυνοι για την ανακύκλωσ</w:t>
      </w:r>
      <w:r>
        <w:rPr>
          <w:rFonts w:eastAsia="Times New Roman" w:cs="Times New Roman"/>
          <w:szCs w:val="24"/>
        </w:rPr>
        <w:t xml:space="preserve">η και επαναχρησιμοποίηση των υλικών αυτών. Και εδώ κρύβεται μια πάρα </w:t>
      </w:r>
      <w:r>
        <w:rPr>
          <w:rFonts w:eastAsia="Times New Roman" w:cs="Times New Roman"/>
          <w:szCs w:val="24"/>
        </w:rPr>
        <w:lastRenderedPageBreak/>
        <w:t xml:space="preserve">πολύ μεγάλη αλλαγή, πλέον και οικονομική. Άρα, ο χρήστης του προϊόντος θα πρέπει να </w:t>
      </w:r>
      <w:proofErr w:type="spellStart"/>
      <w:r>
        <w:rPr>
          <w:rFonts w:eastAsia="Times New Roman" w:cs="Times New Roman"/>
          <w:szCs w:val="24"/>
        </w:rPr>
        <w:t>βαρύνεται</w:t>
      </w:r>
      <w:proofErr w:type="spellEnd"/>
      <w:r>
        <w:rPr>
          <w:rFonts w:eastAsia="Times New Roman" w:cs="Times New Roman"/>
          <w:szCs w:val="24"/>
        </w:rPr>
        <w:t xml:space="preserve"> ενός κόστους, το οποίο θα μεταφέρεται στον παραγωγό ή σε σύστημα που θα δημιουργεί αυτός για </w:t>
      </w:r>
      <w:r>
        <w:rPr>
          <w:rFonts w:eastAsia="Times New Roman" w:cs="Times New Roman"/>
          <w:szCs w:val="24"/>
        </w:rPr>
        <w:t xml:space="preserve">να ανακυκλώνει ή να προλαμβάνει, αν θέλετε, την απόρριψη του υλικού αυτού. Εκ των προτέρων, σας λέω ότι αυτή είναι η συζήτηση στην οποία συμμετέχουμε κι εμείς. </w:t>
      </w:r>
    </w:p>
    <w:p w14:paraId="439D9F85"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σ’ αυτήν την κατεύθυνση θα </w:t>
      </w:r>
      <w:r>
        <w:rPr>
          <w:rFonts w:eastAsia="Times New Roman" w:cs="Times New Roman"/>
          <w:szCs w:val="24"/>
        </w:rPr>
        <w:t>κινηθούμε</w:t>
      </w:r>
      <w:r>
        <w:rPr>
          <w:rFonts w:eastAsia="Times New Roman" w:cs="Times New Roman"/>
          <w:szCs w:val="24"/>
        </w:rPr>
        <w:t>. Όμως, θέλω αυτή η συζήτηση να γίνει με</w:t>
      </w:r>
      <w:r>
        <w:rPr>
          <w:rFonts w:eastAsia="Times New Roman" w:cs="Times New Roman"/>
          <w:szCs w:val="24"/>
        </w:rPr>
        <w:t xml:space="preserve"> μια δικαιοσύνη και για την ελληνική παραγωγή, γιατί η ελληνική παραγωγή καλώς ή κακώς αναπτύχθηκε διαχρονικά προσανατολισμένη στα προϊόντα μιας χρήσης. Έχουμε μεγάλες βιομηχανίες και για ποτήρια και για πιάτα και για καλαμάκια, όπως είχαμε και για πλαστικ</w:t>
      </w:r>
      <w:r>
        <w:rPr>
          <w:rFonts w:eastAsia="Times New Roman" w:cs="Times New Roman"/>
          <w:szCs w:val="24"/>
        </w:rPr>
        <w:t xml:space="preserve">ή σακούλα, και πρέπει να συζητήσουμε πώς θα εξασφαλίσουμε την </w:t>
      </w:r>
      <w:proofErr w:type="spellStart"/>
      <w:r>
        <w:rPr>
          <w:rFonts w:eastAsia="Times New Roman" w:cs="Times New Roman"/>
          <w:szCs w:val="24"/>
        </w:rPr>
        <w:t>αειφορία</w:t>
      </w:r>
      <w:proofErr w:type="spellEnd"/>
      <w:r>
        <w:rPr>
          <w:rFonts w:eastAsia="Times New Roman" w:cs="Times New Roman"/>
          <w:szCs w:val="24"/>
        </w:rPr>
        <w:t xml:space="preserve"> της εργασίας στην χώρα μας και αυτό και σε σχέση με τον ευρωπαϊκό ανταγωνισμό που έχει επενδύσει ίσως σε προϊόντα υψηλότερης προστιθέμενης αξίας με </w:t>
      </w:r>
      <w:r>
        <w:rPr>
          <w:rFonts w:eastAsia="Times New Roman" w:cs="Times New Roman"/>
          <w:szCs w:val="24"/>
        </w:rPr>
        <w:t xml:space="preserve">πιθανά </w:t>
      </w:r>
      <w:r>
        <w:rPr>
          <w:rFonts w:eastAsia="Times New Roman" w:cs="Times New Roman"/>
          <w:szCs w:val="24"/>
        </w:rPr>
        <w:t>μικρότερό περιβαλλοντικό αποτύ</w:t>
      </w:r>
      <w:r>
        <w:rPr>
          <w:rFonts w:eastAsia="Times New Roman" w:cs="Times New Roman"/>
          <w:szCs w:val="24"/>
        </w:rPr>
        <w:t xml:space="preserve">πωμα, αλλά σίγουρα και σ’ αυτές τις χώρες υπάρχουν θέματα που πρέπει να δούμε. </w:t>
      </w:r>
    </w:p>
    <w:p w14:paraId="439D9F86"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πρακτικά υποδηλώνει εκ μέρους μας την ανάγκη η </w:t>
      </w:r>
      <w:r>
        <w:rPr>
          <w:rFonts w:eastAsia="Times New Roman" w:cs="Times New Roman"/>
          <w:szCs w:val="24"/>
        </w:rPr>
        <w:t xml:space="preserve">ευρωπαϊκή οδηγία </w:t>
      </w:r>
      <w:r>
        <w:rPr>
          <w:rFonts w:eastAsia="Times New Roman" w:cs="Times New Roman"/>
          <w:szCs w:val="24"/>
        </w:rPr>
        <w:t>να διαμορφωθεί ισότιμα στις ευρωπαϊκές χώρες και όχι ανισότιμα σε βάρος μόνο Ελλήνων παραγωγών. Από την άλλ</w:t>
      </w:r>
      <w:r>
        <w:rPr>
          <w:rFonts w:eastAsia="Times New Roman" w:cs="Times New Roman"/>
          <w:szCs w:val="24"/>
        </w:rPr>
        <w:t>η μεριά, υποδηλώνει και την υποχρέωση των Ελλήνων παραγωγών να πάρουν μέτρα. Όταν πριν από δύο χρόνια είχαμε καλέσει τους Έλληνες παραγωγούς πλαστικού και πλαστικής σακούλας μίας χρήσης να τροποποιήσουν την γραμμή παραγωγής για υλικά</w:t>
      </w:r>
      <w:r w:rsidRPr="00265B12">
        <w:rPr>
          <w:rFonts w:eastAsia="Times New Roman" w:cs="Times New Roman"/>
          <w:szCs w:val="24"/>
        </w:rPr>
        <w:t xml:space="preserve"> </w:t>
      </w:r>
      <w:proofErr w:type="spellStart"/>
      <w:r w:rsidRPr="00265B12">
        <w:rPr>
          <w:rFonts w:eastAsia="Times New Roman" w:cs="Times New Roman"/>
          <w:szCs w:val="24"/>
        </w:rPr>
        <w:t>βιοαποδομήσιμα</w:t>
      </w:r>
      <w:proofErr w:type="spellEnd"/>
      <w:r>
        <w:rPr>
          <w:rFonts w:eastAsia="Times New Roman" w:cs="Times New Roman"/>
          <w:szCs w:val="24"/>
        </w:rPr>
        <w:t>, όπως α</w:t>
      </w:r>
      <w:r>
        <w:rPr>
          <w:rFonts w:eastAsia="Times New Roman" w:cs="Times New Roman"/>
          <w:szCs w:val="24"/>
        </w:rPr>
        <w:t>πό άμυλο ή μεγαλύτερου πάχους για να είναι πολλαπλών χρήσεων, η πρώτη εντύπωση που μου δόθηκε ήταν ότι ναι, μεν, το άκουσαν, αλλά δεν είδαμε τις αλλαγές αυτές να γίνονται. Και αυτό το διαπιστώσαμε όταν φτάσαμε πλέον στην εφαρμογή του μέτρου, που φάνηκε σαν</w:t>
      </w:r>
      <w:r>
        <w:rPr>
          <w:rFonts w:eastAsia="Times New Roman" w:cs="Times New Roman"/>
          <w:szCs w:val="24"/>
        </w:rPr>
        <w:t xml:space="preserve"> να αιφνιδιάζει την ελληνική αγορά που ήξερε, όμως, εδώ και ενάμιση χρόνο εκ μέρους μου, σας το λέω προσωπικά, ότι θα αλλάξει αυτή η διαδικασία υπερκατανάλωσης πλαστικής σακούλας που ήταν και </w:t>
      </w:r>
      <w:r>
        <w:rPr>
          <w:rFonts w:eastAsia="Times New Roman" w:cs="Times New Roman"/>
          <w:szCs w:val="24"/>
        </w:rPr>
        <w:t>ευρωπαϊκή οδηγία</w:t>
      </w:r>
      <w:r>
        <w:rPr>
          <w:rFonts w:eastAsia="Times New Roman" w:cs="Times New Roman"/>
          <w:szCs w:val="24"/>
        </w:rPr>
        <w:t xml:space="preserve">. </w:t>
      </w:r>
    </w:p>
    <w:p w14:paraId="439D9F87"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Το κάναμε και υποχρεωτικά, κυρίες και κύριοι </w:t>
      </w:r>
      <w:r>
        <w:rPr>
          <w:rFonts w:eastAsia="Times New Roman" w:cs="Times New Roman"/>
          <w:szCs w:val="24"/>
        </w:rPr>
        <w:t xml:space="preserve">Βουλευτές. Δεν θέλω να υπερηφανευτούμε ότι το κάναμε μόνο με δική μας </w:t>
      </w:r>
      <w:r>
        <w:rPr>
          <w:rFonts w:eastAsia="Times New Roman" w:cs="Times New Roman"/>
          <w:szCs w:val="24"/>
        </w:rPr>
        <w:lastRenderedPageBreak/>
        <w:t>πρωτοβουλία. Προφανώς, έπρεπε να γίνει μια τομή στην παραγωγή, όμως, αυτά τα ζητήματα είναι πάρα πολύ σημαντικά και έπρεπε να τα αλλάξουμε. Το ζητούσε και η Ευρωπαϊκή Ένωση, διότι η αγορ</w:t>
      </w:r>
      <w:r>
        <w:rPr>
          <w:rFonts w:eastAsia="Times New Roman" w:cs="Times New Roman"/>
          <w:szCs w:val="24"/>
        </w:rPr>
        <w:t xml:space="preserve">ά τροποποιείται παγκοσμίως. </w:t>
      </w:r>
    </w:p>
    <w:p w14:paraId="439D9F88"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Θέλω να σας βάλω και ορισμένα άλλα στοιχεία που είναι πολύ σημαντικά. Η Κίνα πρόσφατα τροποποίησε το πλαίσιο εισαγωγών επαναχρησιμοποιούμενου ή </w:t>
      </w:r>
      <w:proofErr w:type="spellStart"/>
      <w:r>
        <w:rPr>
          <w:rFonts w:eastAsia="Times New Roman" w:cs="Times New Roman"/>
          <w:szCs w:val="24"/>
        </w:rPr>
        <w:t>ανακυκλούμενου</w:t>
      </w:r>
      <w:proofErr w:type="spellEnd"/>
      <w:r>
        <w:rPr>
          <w:rFonts w:eastAsia="Times New Roman" w:cs="Times New Roman"/>
          <w:szCs w:val="24"/>
        </w:rPr>
        <w:t xml:space="preserve"> πλαστικού. Αυτό σημαίνει ότι άλλαξε η παγκόσμια αγορά στο πλαστικό σ</w:t>
      </w:r>
      <w:r>
        <w:rPr>
          <w:rFonts w:eastAsia="Times New Roman" w:cs="Times New Roman"/>
          <w:szCs w:val="24"/>
        </w:rPr>
        <w:t xml:space="preserve">ε μια </w:t>
      </w:r>
      <w:r>
        <w:rPr>
          <w:rFonts w:eastAsia="Times New Roman" w:cs="Times New Roman"/>
          <w:szCs w:val="24"/>
        </w:rPr>
        <w:t xml:space="preserve">νύκτα </w:t>
      </w:r>
      <w:r>
        <w:rPr>
          <w:rFonts w:eastAsia="Times New Roman" w:cs="Times New Roman"/>
          <w:szCs w:val="24"/>
        </w:rPr>
        <w:t>ουσιαστικά και πάρα πολλές ευρωπαϊκές επιχειρήσεις στη διαχείριση απορριμμάτων έμειναν με χιλιάδες, για να μην πω εκατομμύρια, τόνους υλικού αδιάθετους, όπως και η ελληνική αγορά έχει πάθει ένα μεγάλο σοκ από την αλλαγή αυτή, η οποία προφανώς ε</w:t>
      </w:r>
      <w:r>
        <w:rPr>
          <w:rFonts w:eastAsia="Times New Roman" w:cs="Times New Roman"/>
          <w:szCs w:val="24"/>
        </w:rPr>
        <w:t xml:space="preserve">ίχε να κάνει με την εισαγωγή αυστηρών περιβαλλοντικών προτύπων στις πρώτες ύλες που εισάγονται στην Κίνα ή που επεξεργάζονται ή και στο πώς θέλει η Κίνα να παρέμβει στον παγκόσμιο ανταγωνισμό. </w:t>
      </w:r>
    </w:p>
    <w:p w14:paraId="439D9F89"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Εμάς αυτό μας υποχρεώνει να βάλουμε δύο νέα κριτήρια, για τα οποία πρέπει να είμαστε απόλυτα, αν θέλετε, σοβαροί στην εισαγωγή τους. Το ένα αφορά </w:t>
      </w:r>
      <w:r>
        <w:rPr>
          <w:rFonts w:eastAsia="Times New Roman" w:cs="Times New Roman"/>
          <w:szCs w:val="24"/>
        </w:rPr>
        <w:t>σ</w:t>
      </w:r>
      <w:r>
        <w:rPr>
          <w:rFonts w:eastAsia="Times New Roman" w:cs="Times New Roman"/>
          <w:szCs w:val="24"/>
        </w:rPr>
        <w:t xml:space="preserve">τον οικολογικό σχεδιασμό. </w:t>
      </w:r>
      <w:r>
        <w:rPr>
          <w:rFonts w:eastAsia="Times New Roman" w:cs="Times New Roman"/>
          <w:szCs w:val="24"/>
        </w:rPr>
        <w:lastRenderedPageBreak/>
        <w:t xml:space="preserve">Προϊόντα, τα οποία είτε είναι μιας χρήσης είτε δεν είναι μιας χρήσης, τα οποία έχουν πολλαπλά είδη πλαστικών ή υλικών που δεν μπορούν να ανακυκλωθούν ταυτόχρονα, θα πρέπει να έχουν ένα διαφορετικό οικονομικό βάρος. </w:t>
      </w:r>
    </w:p>
    <w:p w14:paraId="439D9F8A" w14:textId="77777777" w:rsidR="00E72EC4" w:rsidRDefault="000B79C9">
      <w:pPr>
        <w:tabs>
          <w:tab w:val="left" w:pos="6677"/>
        </w:tabs>
        <w:spacing w:line="600" w:lineRule="auto"/>
        <w:ind w:firstLine="720"/>
        <w:jc w:val="both"/>
        <w:rPr>
          <w:rFonts w:eastAsia="Times New Roman" w:cs="Times New Roman"/>
          <w:szCs w:val="24"/>
        </w:rPr>
      </w:pPr>
      <w:r>
        <w:rPr>
          <w:rFonts w:eastAsia="Times New Roman" w:cs="Times New Roman"/>
          <w:szCs w:val="24"/>
        </w:rPr>
        <w:t>Δεν μπορούμε δ</w:t>
      </w:r>
      <w:r>
        <w:rPr>
          <w:rFonts w:eastAsia="Times New Roman" w:cs="Times New Roman"/>
          <w:szCs w:val="24"/>
        </w:rPr>
        <w:t xml:space="preserve">ηλαδή να έχουμε σε ένα μπουκάλι διαφορετικό πλαστικό στο μπουκάλι, διαφορετικό στο πώμα, διαφορετικό στην ετικέτα και αυτό να μην μπορεί να ανακυκλωθεί με μια τεχνολογία. </w:t>
      </w:r>
    </w:p>
    <w:p w14:paraId="439D9F8B" w14:textId="77777777" w:rsidR="00E72EC4" w:rsidRDefault="000B79C9">
      <w:pPr>
        <w:tabs>
          <w:tab w:val="left" w:pos="6677"/>
        </w:tabs>
        <w:spacing w:line="600" w:lineRule="auto"/>
        <w:ind w:firstLine="720"/>
        <w:jc w:val="both"/>
        <w:rPr>
          <w:rFonts w:eastAsia="Times New Roman" w:cs="Times New Roman"/>
          <w:szCs w:val="24"/>
        </w:rPr>
      </w:pPr>
      <w:r>
        <w:rPr>
          <w:rFonts w:eastAsia="Times New Roman" w:cs="Times New Roman"/>
          <w:szCs w:val="24"/>
        </w:rPr>
        <w:t>Επίσης, θα πρέπει τα συστήματα ανακύκλωσης να μην κοιτάνε μόνο πώς θα χρηματοδοτήσου</w:t>
      </w:r>
      <w:r>
        <w:rPr>
          <w:rFonts w:eastAsia="Times New Roman" w:cs="Times New Roman"/>
          <w:szCs w:val="24"/>
        </w:rPr>
        <w:t>ν από τον κάδο του δήμου μέχρι τη μονάδα ανακύκλωσης, αλλά πρέπει να χρηματοδοτούν όλη τη ζωή του προϊόντος. Είναι η λεγόμενη «ανάλυση κύκλου ζωής», το «</w:t>
      </w:r>
      <w:r>
        <w:rPr>
          <w:rFonts w:eastAsia="Times New Roman" w:cs="Times New Roman"/>
          <w:szCs w:val="24"/>
          <w:lang w:val="en-GB"/>
        </w:rPr>
        <w:t>life</w:t>
      </w:r>
      <w:r w:rsidRPr="006257AE">
        <w:rPr>
          <w:rFonts w:eastAsia="Times New Roman" w:cs="Times New Roman"/>
          <w:szCs w:val="24"/>
        </w:rPr>
        <w:t xml:space="preserve"> </w:t>
      </w:r>
      <w:r>
        <w:rPr>
          <w:rFonts w:eastAsia="Times New Roman" w:cs="Times New Roman"/>
          <w:szCs w:val="24"/>
          <w:lang w:val="en-GB"/>
        </w:rPr>
        <w:t>cycle</w:t>
      </w:r>
      <w:r w:rsidRPr="006257AE">
        <w:rPr>
          <w:rFonts w:eastAsia="Times New Roman" w:cs="Times New Roman"/>
          <w:szCs w:val="24"/>
        </w:rPr>
        <w:t xml:space="preserve"> </w:t>
      </w:r>
      <w:r>
        <w:rPr>
          <w:rFonts w:eastAsia="Times New Roman" w:cs="Times New Roman"/>
          <w:szCs w:val="24"/>
          <w:lang w:val="en-GB"/>
        </w:rPr>
        <w:t>analysis</w:t>
      </w:r>
      <w:r>
        <w:rPr>
          <w:rFonts w:eastAsia="Times New Roman" w:cs="Times New Roman"/>
          <w:szCs w:val="24"/>
        </w:rPr>
        <w:t>» και θα πρέπει πλέον το τέλος, το οποιοδήποτε οικονομικό αντικίνητρο</w:t>
      </w:r>
      <w:r w:rsidRPr="005B20FA">
        <w:rPr>
          <w:rFonts w:eastAsia="Times New Roman" w:cs="Times New Roman"/>
          <w:szCs w:val="24"/>
        </w:rPr>
        <w:t>,</w:t>
      </w:r>
      <w:r>
        <w:rPr>
          <w:rFonts w:eastAsia="Times New Roman" w:cs="Times New Roman"/>
          <w:szCs w:val="24"/>
        </w:rPr>
        <w:t xml:space="preserve"> να απευθύνετα</w:t>
      </w:r>
      <w:r>
        <w:rPr>
          <w:rFonts w:eastAsia="Times New Roman" w:cs="Times New Roman"/>
          <w:szCs w:val="24"/>
        </w:rPr>
        <w:t xml:space="preserve">ι σε όλη τη ζωή του προϊόντος. Μόνο έτσι έχουμε ολιστική διαχείριση </w:t>
      </w:r>
      <w:r>
        <w:rPr>
          <w:rFonts w:eastAsia="Times New Roman" w:cs="Times New Roman"/>
          <w:szCs w:val="24"/>
        </w:rPr>
        <w:t xml:space="preserve">σ’ </w:t>
      </w:r>
      <w:r>
        <w:rPr>
          <w:rFonts w:eastAsia="Times New Roman" w:cs="Times New Roman"/>
          <w:szCs w:val="24"/>
        </w:rPr>
        <w:t>αυτά τα μεγάλα προβλήματα και καλύτερα εργαλεία αγοράς.</w:t>
      </w:r>
    </w:p>
    <w:p w14:paraId="439D9F8C" w14:textId="77777777" w:rsidR="00E72EC4" w:rsidRDefault="000B79C9">
      <w:pPr>
        <w:tabs>
          <w:tab w:val="left" w:pos="6677"/>
        </w:tabs>
        <w:spacing w:line="600" w:lineRule="auto"/>
        <w:ind w:firstLine="720"/>
        <w:jc w:val="both"/>
        <w:rPr>
          <w:rFonts w:eastAsia="Times New Roman" w:cs="Times New Roman"/>
          <w:szCs w:val="24"/>
        </w:rPr>
      </w:pPr>
      <w:r>
        <w:rPr>
          <w:rFonts w:eastAsia="Times New Roman" w:cs="Times New Roman"/>
          <w:szCs w:val="24"/>
        </w:rPr>
        <w:t>Εμείς από τη μεριά μας έχουμε επιλέξει το εξής</w:t>
      </w:r>
      <w:r w:rsidRPr="006257AE">
        <w:rPr>
          <w:rFonts w:eastAsia="Times New Roman" w:cs="Times New Roman"/>
          <w:szCs w:val="24"/>
        </w:rPr>
        <w:t xml:space="preserve">: </w:t>
      </w:r>
      <w:r>
        <w:rPr>
          <w:rFonts w:eastAsia="Times New Roman" w:cs="Times New Roman"/>
          <w:szCs w:val="24"/>
        </w:rPr>
        <w:t xml:space="preserve">Με τη νέα τιμολογιακή πολιτική που έχουμε θεσπίσει για τους δήμους, να </w:t>
      </w:r>
      <w:r>
        <w:rPr>
          <w:rFonts w:eastAsia="Times New Roman" w:cs="Times New Roman"/>
          <w:szCs w:val="24"/>
        </w:rPr>
        <w:lastRenderedPageBreak/>
        <w:t>υπάρχει αν</w:t>
      </w:r>
      <w:r>
        <w:rPr>
          <w:rFonts w:eastAsia="Times New Roman" w:cs="Times New Roman"/>
          <w:szCs w:val="24"/>
        </w:rPr>
        <w:t>τανάκλαση του κόστους επεξεργασίας που πληρώνουν οι ΟΤΑ, σε σχέση με την ποσότητα της ανακύκλωσης που επιτυγχάνουν. Αυτό έχει νομοθετηθεί. Όπως έχει νομοθετηθεί και το τοπικό σχέδιο διαχείρισης απορριμμάτων, όπως νομοθετήθηκε νέος νόμος ανακύκλωσης, όπως ν</w:t>
      </w:r>
      <w:r>
        <w:rPr>
          <w:rFonts w:eastAsia="Times New Roman" w:cs="Times New Roman"/>
          <w:szCs w:val="24"/>
        </w:rPr>
        <w:t xml:space="preserve">ομοθετήθηκε ο εθνικός σχεδιασμός διαχείρισης απορριμμάτων, όπως νομοθετήθηκε το εθνικό σχέδιο πρόληψης και πάρα πολλά που θα τα πω στη δευτερολογία μου, γιατί ρωτάτε για το τι εργαλεία θεσμικά έχουμε λάβει, αλλά επέλεξα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να παραμείνω στη</w:t>
      </w:r>
      <w:r>
        <w:rPr>
          <w:rFonts w:eastAsia="Times New Roman" w:cs="Times New Roman"/>
          <w:szCs w:val="24"/>
        </w:rPr>
        <w:t>ν αλλαγή της παραγωγικής και καταναλωτικής λειτουργίας.</w:t>
      </w:r>
    </w:p>
    <w:p w14:paraId="439D9F8D" w14:textId="77777777" w:rsidR="00E72EC4" w:rsidRDefault="000B79C9">
      <w:pPr>
        <w:tabs>
          <w:tab w:val="left" w:pos="6677"/>
        </w:tabs>
        <w:spacing w:line="600" w:lineRule="auto"/>
        <w:ind w:firstLine="720"/>
        <w:jc w:val="both"/>
        <w:rPr>
          <w:rFonts w:eastAsia="Times New Roman" w:cs="Times New Roman"/>
          <w:szCs w:val="24"/>
        </w:rPr>
      </w:pPr>
      <w:r>
        <w:rPr>
          <w:rFonts w:eastAsia="Times New Roman" w:cs="Times New Roman"/>
          <w:szCs w:val="24"/>
        </w:rPr>
        <w:t>Η άποψή μας, λοιπόν, είναι –και αυτό μέχρι το τέλος του χρόνου θα εφαρμοστεί- ότι η τιμολογιακή πολιτική των δήμων δεν θα πρέπει να συνδέεται με το τέλος ταφής ως αντικίνητρο. Να βάλουμε, δηλαδή, έναν</w:t>
      </w:r>
      <w:r>
        <w:rPr>
          <w:rFonts w:eastAsia="Times New Roman" w:cs="Times New Roman"/>
          <w:szCs w:val="24"/>
        </w:rPr>
        <w:t xml:space="preserve"> μπαμπούλα –να το πω έτσι- στο τέλος της διαδρομής, αλλά να χρηματοδοτήσουμε την επαναχρησιμοποίηση. Αντί</w:t>
      </w:r>
      <w:r w:rsidRPr="005B20FA">
        <w:rPr>
          <w:rFonts w:eastAsia="Times New Roman" w:cs="Times New Roman"/>
          <w:szCs w:val="24"/>
        </w:rPr>
        <w:t>,</w:t>
      </w:r>
      <w:r>
        <w:rPr>
          <w:rFonts w:eastAsia="Times New Roman" w:cs="Times New Roman"/>
          <w:szCs w:val="24"/>
        </w:rPr>
        <w:t xml:space="preserve"> δηλαδή</w:t>
      </w:r>
      <w:r w:rsidRPr="005B20FA">
        <w:rPr>
          <w:rFonts w:eastAsia="Times New Roman" w:cs="Times New Roman"/>
          <w:szCs w:val="24"/>
        </w:rPr>
        <w:t>,</w:t>
      </w:r>
      <w:r>
        <w:rPr>
          <w:rFonts w:eastAsia="Times New Roman" w:cs="Times New Roman"/>
          <w:szCs w:val="24"/>
        </w:rPr>
        <w:t xml:space="preserve"> να βάλουμε ένα αρνητικό εργαλείο στην αγορά, να δημιουργήσουμε θετικά εργαλεία. Να χρηματοδοτήσουμε όλοι εμείς που δεν ανακυκλώνουμε –να το π</w:t>
      </w:r>
      <w:r>
        <w:rPr>
          <w:rFonts w:eastAsia="Times New Roman" w:cs="Times New Roman"/>
          <w:szCs w:val="24"/>
        </w:rPr>
        <w:t xml:space="preserve">ω έτσι, επιτρέψτε μου τη μεταφορά- όλους αυτούς που ανακυκλώνουν, </w:t>
      </w:r>
      <w:r>
        <w:rPr>
          <w:rFonts w:eastAsia="Times New Roman" w:cs="Times New Roman"/>
          <w:szCs w:val="24"/>
        </w:rPr>
        <w:lastRenderedPageBreak/>
        <w:t>για να μπορέσουμε να έχουμε ελληνική βιομηχανία ανακύκλωσης. Γιατί το ζητούμενο είναι να τροποποιήσουμε και το παραγωγικό μοντέλο για να έχουμε εργασία εδώ. Διότι μπορεί να επιδιώκουμε –να τ</w:t>
      </w:r>
      <w:r>
        <w:rPr>
          <w:rFonts w:eastAsia="Times New Roman" w:cs="Times New Roman"/>
          <w:szCs w:val="24"/>
        </w:rPr>
        <w:t>ο πω και αυτό μεταφορικά- μια τέλεια χώρα περιβαλλοντικά, αλλά μια τέλεια χώρα περιβαλλοντικά που να έχει και εργασία.</w:t>
      </w:r>
    </w:p>
    <w:p w14:paraId="439D9F8E" w14:textId="77777777" w:rsidR="00E72EC4" w:rsidRDefault="000B79C9">
      <w:pPr>
        <w:tabs>
          <w:tab w:val="left" w:pos="6677"/>
        </w:tabs>
        <w:spacing w:line="600" w:lineRule="auto"/>
        <w:ind w:firstLine="720"/>
        <w:jc w:val="both"/>
        <w:rPr>
          <w:rFonts w:eastAsia="Times New Roman" w:cs="Times New Roman"/>
          <w:szCs w:val="24"/>
        </w:rPr>
      </w:pPr>
      <w:r>
        <w:rPr>
          <w:rFonts w:eastAsia="Times New Roman" w:cs="Times New Roman"/>
          <w:szCs w:val="24"/>
        </w:rPr>
        <w:t>Πρέπει, λοιπόν, να δούμε πώς να συνδέσουμε αυτές τις δύο μεγάλες αλλαγές, οι οποίες θεωρώ ότι και εσάς σας ικανοποιούν και θεωρείτε ότι έ</w:t>
      </w:r>
      <w:r>
        <w:rPr>
          <w:rFonts w:eastAsia="Times New Roman" w:cs="Times New Roman"/>
          <w:szCs w:val="24"/>
        </w:rPr>
        <w:t xml:space="preserve">τσι πρέπει να γίνει. Αυτό παραδείγματος </w:t>
      </w:r>
      <w:r>
        <w:rPr>
          <w:rFonts w:eastAsia="Times New Roman" w:cs="Times New Roman"/>
          <w:szCs w:val="24"/>
        </w:rPr>
        <w:t xml:space="preserve">χάριν </w:t>
      </w:r>
      <w:r>
        <w:rPr>
          <w:rFonts w:eastAsia="Times New Roman" w:cs="Times New Roman"/>
          <w:szCs w:val="24"/>
        </w:rPr>
        <w:t>μπορεί να αφορά και άλλα υλικά. Να σας δώσω ένα παράδειγμα. Τα φύλλα θερμοκηπίων. Μια τεράστια ποσότητα πλαστικού που πρέπει να μπει σε ένα καθεστώς εγγυοδοσίας και ανακύκλωσης. Να επιστρέφονται δηλαδή με κάποι</w:t>
      </w:r>
      <w:r>
        <w:rPr>
          <w:rFonts w:eastAsia="Times New Roman" w:cs="Times New Roman"/>
          <w:szCs w:val="24"/>
        </w:rPr>
        <w:t>ον τρόπο στον παραγωγό και να συνδέονται πιθανά και με ένα τέλος. Όπως και τα πλαστικά μπουκαλάκια που μπορεί να συνδεθούν με μια εγγυοδοσία, όπως παραδείγματος χάρ</w:t>
      </w:r>
      <w:r>
        <w:rPr>
          <w:rFonts w:eastAsia="Times New Roman" w:cs="Times New Roman"/>
          <w:szCs w:val="24"/>
        </w:rPr>
        <w:t>ιν</w:t>
      </w:r>
      <w:r>
        <w:rPr>
          <w:rFonts w:eastAsia="Times New Roman" w:cs="Times New Roman"/>
          <w:szCs w:val="24"/>
        </w:rPr>
        <w:t xml:space="preserve"> είναι οι μπύρες, τα γυάλινα μπουκάλια.</w:t>
      </w:r>
    </w:p>
    <w:p w14:paraId="439D9F8F" w14:textId="77777777" w:rsidR="00E72EC4" w:rsidRDefault="000B79C9">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Ολοκληρώνω την </w:t>
      </w:r>
      <w:proofErr w:type="spellStart"/>
      <w:r>
        <w:rPr>
          <w:rFonts w:eastAsia="Times New Roman" w:cs="Times New Roman"/>
          <w:szCs w:val="24"/>
        </w:rPr>
        <w:t>πρωτομιλία</w:t>
      </w:r>
      <w:proofErr w:type="spellEnd"/>
      <w:r>
        <w:rPr>
          <w:rFonts w:eastAsia="Times New Roman" w:cs="Times New Roman"/>
          <w:szCs w:val="24"/>
        </w:rPr>
        <w:t xml:space="preserve"> μου, κύριε Πρόεδρε, λέγο</w:t>
      </w:r>
      <w:r>
        <w:rPr>
          <w:rFonts w:eastAsia="Times New Roman" w:cs="Times New Roman"/>
          <w:szCs w:val="24"/>
        </w:rPr>
        <w:t xml:space="preserve">ντας ότι ταυτόχρονα με τις δράσεις έρευνας και εκπαίδευσης που </w:t>
      </w:r>
      <w:r>
        <w:rPr>
          <w:rFonts w:eastAsia="Times New Roman" w:cs="Times New Roman"/>
          <w:szCs w:val="24"/>
        </w:rPr>
        <w:lastRenderedPageBreak/>
        <w:t>θα παρουσιάσει η συνάδελφός μου, θεωρούμε ότι πρέπει να υπάρχουν και οι εθελοντικές συμφωνίες στην αγορά. Ο τρόπος και ο λόγος για τον οποίο συζητάμε τώρα με τη βιομηχανία, είναι ότι μέχρι να γ</w:t>
      </w:r>
      <w:r>
        <w:rPr>
          <w:rFonts w:eastAsia="Times New Roman" w:cs="Times New Roman"/>
          <w:szCs w:val="24"/>
        </w:rPr>
        <w:t xml:space="preserve">ίνει η </w:t>
      </w:r>
      <w:r>
        <w:rPr>
          <w:rFonts w:eastAsia="Times New Roman" w:cs="Times New Roman"/>
          <w:szCs w:val="24"/>
        </w:rPr>
        <w:t xml:space="preserve">οδηγία </w:t>
      </w:r>
      <w:r>
        <w:rPr>
          <w:rFonts w:eastAsia="Times New Roman" w:cs="Times New Roman"/>
          <w:szCs w:val="24"/>
        </w:rPr>
        <w:t xml:space="preserve">έγγραφο της Ευρωπαϊκής Ένωσης -θεσμικά δεν έχει ακόμη ολοκληρωθεί, είναι σκέτη </w:t>
      </w:r>
      <w:r>
        <w:rPr>
          <w:rFonts w:eastAsia="Times New Roman" w:cs="Times New Roman"/>
          <w:szCs w:val="24"/>
        </w:rPr>
        <w:t>οδηγία</w:t>
      </w:r>
      <w:r>
        <w:rPr>
          <w:rFonts w:eastAsia="Times New Roman" w:cs="Times New Roman"/>
          <w:szCs w:val="24"/>
        </w:rPr>
        <w:t xml:space="preserve">- θα πρέπει να προχωρήσουμε σε αλλαγές, όπως οι ακτές χωρίς πλαστικό. </w:t>
      </w:r>
    </w:p>
    <w:p w14:paraId="439D9F90" w14:textId="77777777" w:rsidR="00E72EC4" w:rsidRDefault="000B79C9">
      <w:pPr>
        <w:tabs>
          <w:tab w:val="left" w:pos="6677"/>
        </w:tabs>
        <w:spacing w:line="600" w:lineRule="auto"/>
        <w:ind w:firstLine="720"/>
        <w:jc w:val="both"/>
        <w:rPr>
          <w:rFonts w:eastAsia="Times New Roman" w:cs="Times New Roman"/>
          <w:szCs w:val="24"/>
        </w:rPr>
      </w:pPr>
      <w:r>
        <w:rPr>
          <w:rFonts w:eastAsia="Times New Roman" w:cs="Times New Roman"/>
          <w:szCs w:val="24"/>
        </w:rPr>
        <w:t>Το έχω προτείνει επανειλημμένα και σε δημόσιες τοποθετήσεις. Είναι μια πρωτοβουλία που</w:t>
      </w:r>
      <w:r>
        <w:rPr>
          <w:rFonts w:eastAsia="Times New Roman" w:cs="Times New Roman"/>
          <w:szCs w:val="24"/>
        </w:rPr>
        <w:t xml:space="preserve"> μπορεί να ξεκινήσει ο Σύνδεσμος Τουριστικών Βιομηχανιών. Το έχω συζητήσει και με τη θεσμική πολιτική ηγεσία του Υπουργείου Τουρισμού ως μια εθελοντική, αν θέλετε, προσπάθεια, να αλλάξει το προφίλ της χώρας και να δώσει και ένα νέο προϊόν προς τον διεθνή χ</w:t>
      </w:r>
      <w:r>
        <w:rPr>
          <w:rFonts w:eastAsia="Times New Roman" w:cs="Times New Roman"/>
          <w:szCs w:val="24"/>
        </w:rPr>
        <w:t xml:space="preserve">ώρο. Να αυξήσουμε, δηλαδή, το ενδιαφέρον που έχει η οικονομία της χώρας. Προφανώς το περιβάλλον έτσι και αλλιώς έχει ένα πολύ μεγάλο ενδιαφέρον και είναι στοιχεία τα οποία εμείς θα πρέπει να λάβουμε </w:t>
      </w:r>
      <w:r>
        <w:rPr>
          <w:rFonts w:eastAsia="Times New Roman" w:cs="Times New Roman"/>
          <w:szCs w:val="24"/>
        </w:rPr>
        <w:t xml:space="preserve">υπόψιν </w:t>
      </w:r>
      <w:r>
        <w:rPr>
          <w:rFonts w:eastAsia="Times New Roman" w:cs="Times New Roman"/>
          <w:szCs w:val="24"/>
        </w:rPr>
        <w:t>μας.</w:t>
      </w:r>
    </w:p>
    <w:p w14:paraId="439D9F91" w14:textId="77777777" w:rsidR="00E72EC4" w:rsidRDefault="000B79C9">
      <w:pPr>
        <w:tabs>
          <w:tab w:val="left" w:pos="6677"/>
        </w:tabs>
        <w:spacing w:line="600" w:lineRule="auto"/>
        <w:ind w:firstLine="720"/>
        <w:jc w:val="both"/>
        <w:rPr>
          <w:rFonts w:eastAsia="Times New Roman" w:cs="Times New Roman"/>
          <w:szCs w:val="24"/>
        </w:rPr>
      </w:pPr>
      <w:r>
        <w:rPr>
          <w:rFonts w:eastAsia="Times New Roman" w:cs="Times New Roman"/>
          <w:szCs w:val="24"/>
        </w:rPr>
        <w:t>Στη δεύτερη τοποθέτησή μου θα σας πω ειδικότε</w:t>
      </w:r>
      <w:r>
        <w:rPr>
          <w:rFonts w:eastAsia="Times New Roman" w:cs="Times New Roman"/>
          <w:szCs w:val="24"/>
        </w:rPr>
        <w:t xml:space="preserve">ρα στοιχεία πολιτικής, όπως και τη μεγάλη τομή που κάναμε για την </w:t>
      </w:r>
      <w:r>
        <w:rPr>
          <w:rFonts w:eastAsia="Times New Roman" w:cs="Times New Roman"/>
          <w:szCs w:val="24"/>
        </w:rPr>
        <w:lastRenderedPageBreak/>
        <w:t>πλαστική σακούλα, που αποδεικνύει ότι αυτά τα εργαλεία τα οποία ανοίξατε, πράγματι συνηγορούμε ότι πρέπει να μπουν και στην κατανάλωση και στην παραγωγή.</w:t>
      </w:r>
    </w:p>
    <w:p w14:paraId="439D9F92" w14:textId="77777777" w:rsidR="00E72EC4" w:rsidRDefault="000B79C9">
      <w:pPr>
        <w:tabs>
          <w:tab w:val="left" w:pos="6677"/>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39D9F93" w14:textId="77777777" w:rsidR="00E72EC4" w:rsidRDefault="000B79C9">
      <w:pPr>
        <w:tabs>
          <w:tab w:val="left" w:pos="6677"/>
        </w:tabs>
        <w:spacing w:line="600" w:lineRule="auto"/>
        <w:ind w:firstLine="720"/>
        <w:jc w:val="center"/>
        <w:rPr>
          <w:rFonts w:eastAsia="Times New Roman" w:cs="Times New Roman"/>
          <w:szCs w:val="24"/>
        </w:rPr>
      </w:pPr>
      <w:r>
        <w:rPr>
          <w:rFonts w:eastAsia="Times New Roman" w:cs="Times New Roman"/>
          <w:szCs w:val="24"/>
        </w:rPr>
        <w:t>(Χειροκροτήματα)</w:t>
      </w:r>
    </w:p>
    <w:p w14:paraId="439D9F94" w14:textId="77777777" w:rsidR="00E72EC4" w:rsidRDefault="000B79C9">
      <w:pPr>
        <w:tabs>
          <w:tab w:val="left" w:pos="6677"/>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sidRPr="00022B3A">
        <w:rPr>
          <w:rFonts w:eastAsia="Times New Roman" w:cs="Times New Roman"/>
          <w:b/>
          <w:szCs w:val="24"/>
        </w:rPr>
        <w:t>:</w:t>
      </w:r>
      <w:r>
        <w:rPr>
          <w:rFonts w:eastAsia="Times New Roman" w:cs="Times New Roman"/>
          <w:szCs w:val="24"/>
        </w:rPr>
        <w:t xml:space="preserve"> Κι εμείς σας ευχαριστούμε.</w:t>
      </w:r>
    </w:p>
    <w:p w14:paraId="439D9F95" w14:textId="77777777" w:rsidR="00E72EC4" w:rsidRDefault="000B79C9">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Κυρία Υπουργέ, θέλετε να μιλήσετε τώρα ή μετά; </w:t>
      </w:r>
    </w:p>
    <w:p w14:paraId="439D9F96" w14:textId="77777777" w:rsidR="00E72EC4" w:rsidRDefault="000B79C9">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Κύριε Θεοδωράκη, να προηγηθεί η </w:t>
      </w:r>
      <w:r>
        <w:rPr>
          <w:rFonts w:eastAsia="Times New Roman" w:cs="Times New Roman"/>
          <w:szCs w:val="24"/>
        </w:rPr>
        <w:t xml:space="preserve">κ. </w:t>
      </w:r>
      <w:proofErr w:type="spellStart"/>
      <w:r>
        <w:rPr>
          <w:rFonts w:eastAsia="Times New Roman" w:cs="Times New Roman"/>
          <w:szCs w:val="24"/>
        </w:rPr>
        <w:t>Τζούφη</w:t>
      </w:r>
      <w:proofErr w:type="spellEnd"/>
      <w:r>
        <w:rPr>
          <w:rFonts w:eastAsia="Times New Roman" w:cs="Times New Roman"/>
          <w:szCs w:val="24"/>
        </w:rPr>
        <w:t>;</w:t>
      </w:r>
    </w:p>
    <w:p w14:paraId="439D9F97" w14:textId="77777777" w:rsidR="00E72EC4" w:rsidRDefault="000B79C9">
      <w:pPr>
        <w:tabs>
          <w:tab w:val="left" w:pos="6677"/>
        </w:tabs>
        <w:spacing w:line="600" w:lineRule="auto"/>
        <w:ind w:firstLine="720"/>
        <w:jc w:val="both"/>
        <w:rPr>
          <w:rFonts w:eastAsia="Times New Roman" w:cs="Times New Roman"/>
          <w:szCs w:val="24"/>
        </w:rPr>
      </w:pPr>
      <w:r>
        <w:rPr>
          <w:rFonts w:eastAsia="Times New Roman" w:cs="Times New Roman"/>
          <w:b/>
          <w:szCs w:val="24"/>
        </w:rPr>
        <w:t>ΣΤΑΥΡΟΣ ΘΕΟΔΩΡΑΚΗΣ</w:t>
      </w:r>
      <w:r w:rsidRPr="00022B3A">
        <w:rPr>
          <w:rFonts w:eastAsia="Times New Roman" w:cs="Times New Roman"/>
          <w:b/>
          <w:szCs w:val="24"/>
        </w:rPr>
        <w:t xml:space="preserve"> (</w:t>
      </w:r>
      <w:r>
        <w:rPr>
          <w:rFonts w:eastAsia="Times New Roman" w:cs="Times New Roman"/>
          <w:b/>
          <w:szCs w:val="24"/>
        </w:rPr>
        <w:t>Πρόεδρος του Κόμματος Το Ποτάμι)</w:t>
      </w:r>
      <w:r w:rsidRPr="00022B3A">
        <w:rPr>
          <w:rFonts w:eastAsia="Times New Roman" w:cs="Times New Roman"/>
          <w:b/>
          <w:szCs w:val="24"/>
        </w:rPr>
        <w:t>:</w:t>
      </w:r>
      <w:r w:rsidRPr="00022B3A">
        <w:rPr>
          <w:rFonts w:eastAsia="Times New Roman" w:cs="Times New Roman"/>
          <w:szCs w:val="24"/>
        </w:rPr>
        <w:t xml:space="preserve"> </w:t>
      </w:r>
      <w:r>
        <w:rPr>
          <w:rFonts w:eastAsia="Times New Roman" w:cs="Times New Roman"/>
          <w:szCs w:val="24"/>
        </w:rPr>
        <w:t>Παρακαλώ!</w:t>
      </w:r>
    </w:p>
    <w:p w14:paraId="439D9F98" w14:textId="77777777" w:rsidR="00E72EC4" w:rsidRDefault="000B79C9">
      <w:pPr>
        <w:tabs>
          <w:tab w:val="left" w:pos="6677"/>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sidRPr="00022B3A">
        <w:rPr>
          <w:rFonts w:eastAsia="Times New Roman" w:cs="Times New Roman"/>
          <w:b/>
          <w:szCs w:val="24"/>
        </w:rPr>
        <w:t>:</w:t>
      </w:r>
      <w:r>
        <w:rPr>
          <w:rFonts w:eastAsia="Times New Roman" w:cs="Times New Roman"/>
          <w:szCs w:val="24"/>
        </w:rPr>
        <w:t xml:space="preserve"> Ορίστε, κυρία Υπουργέ, έχετε τον λόγο.</w:t>
      </w:r>
    </w:p>
    <w:p w14:paraId="439D9F99" w14:textId="77777777" w:rsidR="00E72EC4" w:rsidRDefault="000B79C9">
      <w:pPr>
        <w:tabs>
          <w:tab w:val="left" w:pos="6677"/>
        </w:tabs>
        <w:spacing w:line="600" w:lineRule="auto"/>
        <w:ind w:firstLine="720"/>
        <w:jc w:val="both"/>
        <w:rPr>
          <w:rFonts w:eastAsia="Times New Roman" w:cs="Times New Roman"/>
          <w:szCs w:val="24"/>
        </w:rPr>
      </w:pPr>
      <w:r>
        <w:rPr>
          <w:rFonts w:eastAsia="Times New Roman" w:cs="Times New Roman"/>
          <w:b/>
          <w:szCs w:val="24"/>
        </w:rPr>
        <w:t xml:space="preserve">ΜΕΡΟΠΗ ΤΖΟΥΦΗ (Υφυπουργός </w:t>
      </w:r>
      <w:r>
        <w:rPr>
          <w:rFonts w:eastAsia="Times New Roman" w:cs="Times New Roman"/>
          <w:b/>
          <w:szCs w:val="24"/>
        </w:rPr>
        <w:t>Παιδείας</w:t>
      </w:r>
      <w:r>
        <w:rPr>
          <w:rFonts w:eastAsia="Times New Roman" w:cs="Times New Roman"/>
          <w:b/>
          <w:szCs w:val="24"/>
        </w:rPr>
        <w:t xml:space="preserve">, </w:t>
      </w:r>
      <w:r>
        <w:rPr>
          <w:rFonts w:eastAsia="Times New Roman" w:cs="Times New Roman"/>
          <w:b/>
          <w:szCs w:val="24"/>
        </w:rPr>
        <w:t>Έρευνας</w:t>
      </w:r>
      <w:r w:rsidDel="00200C44">
        <w:rPr>
          <w:rFonts w:eastAsia="Times New Roman" w:cs="Times New Roman"/>
          <w:b/>
          <w:szCs w:val="24"/>
        </w:rPr>
        <w:t xml:space="preserve"> </w:t>
      </w:r>
      <w:r>
        <w:rPr>
          <w:rFonts w:eastAsia="Times New Roman" w:cs="Times New Roman"/>
          <w:b/>
          <w:szCs w:val="24"/>
        </w:rPr>
        <w:t>και Θρησκευμάτων)</w:t>
      </w:r>
      <w:r w:rsidRPr="00022B3A">
        <w:rPr>
          <w:rFonts w:eastAsia="Times New Roman" w:cs="Times New Roman"/>
          <w:b/>
          <w:szCs w:val="24"/>
        </w:rPr>
        <w:t xml:space="preserve">: </w:t>
      </w:r>
      <w:r>
        <w:rPr>
          <w:rFonts w:eastAsia="Times New Roman" w:cs="Times New Roman"/>
          <w:szCs w:val="24"/>
        </w:rPr>
        <w:t xml:space="preserve">Κύριε Πρόεδρε, νομίζω ότι θα χρειαστώ </w:t>
      </w:r>
      <w:r>
        <w:rPr>
          <w:rFonts w:eastAsia="Times New Roman" w:cs="Times New Roman"/>
          <w:szCs w:val="24"/>
        </w:rPr>
        <w:lastRenderedPageBreak/>
        <w:t>λίγο περισσότερο χρόνο και θα κάνω χρήση και της δευτερολογίας μου, για να ολοκληρώσω και την τοποθέτηση του Υπουργ</w:t>
      </w:r>
      <w:r>
        <w:rPr>
          <w:rFonts w:eastAsia="Times New Roman" w:cs="Times New Roman"/>
          <w:szCs w:val="24"/>
        </w:rPr>
        <w:t>είου Παιδείας.</w:t>
      </w:r>
    </w:p>
    <w:p w14:paraId="439D9F9A" w14:textId="77777777" w:rsidR="00E72EC4" w:rsidRDefault="000B79C9">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Κατ’ </w:t>
      </w:r>
      <w:r>
        <w:rPr>
          <w:rFonts w:eastAsia="Times New Roman" w:cs="Times New Roman"/>
          <w:szCs w:val="24"/>
        </w:rPr>
        <w:t>αρχάς</w:t>
      </w:r>
      <w:r>
        <w:rPr>
          <w:rFonts w:eastAsia="Times New Roman" w:cs="Times New Roman"/>
          <w:szCs w:val="24"/>
        </w:rPr>
        <w:t>, να πω κι εγώ ότι είναι μια πολύ σημαντική συνεδρίαση που γίνεται σε ένα πολύ θετικό κλίμα για ένα πράγμα για το οποίο μπορεί να υπάρξουν και να βρεθούν ευρύτερες συναινέσεις. Να ευχαριστήσω κι εγώ για την επερώτηση όλης της Κοινο</w:t>
      </w:r>
      <w:r>
        <w:rPr>
          <w:rFonts w:eastAsia="Times New Roman" w:cs="Times New Roman"/>
          <w:szCs w:val="24"/>
        </w:rPr>
        <w:t>βουλευτικής Ομάδας του Ποταμιού.</w:t>
      </w:r>
    </w:p>
    <w:p w14:paraId="439D9F9B" w14:textId="77777777" w:rsidR="00E72EC4" w:rsidRDefault="000B79C9">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Να πω την αλήθεια, στη σελίδα 5 έψαχνα να βρω πού είναι η ερώτηση προς το Υπουργείο Παιδείας. Λέτε «να μας πείτε πώς θα υπάρξει συνεργασία με επιστημονικούς και εκπαιδευτικούς φορείς, προκειμένου να εκπαιδευτούν οι πολίτες </w:t>
      </w:r>
      <w:r>
        <w:rPr>
          <w:rFonts w:eastAsia="Times New Roman" w:cs="Times New Roman"/>
          <w:szCs w:val="24"/>
        </w:rPr>
        <w:t xml:space="preserve">και οι μαθητές στη λελογισμένη χρήση πλαστικών». Καταλαβαίνω, όμως, από την αρχική τοποθέτηση του αγαπητού συναδέλφου κ. </w:t>
      </w:r>
      <w:proofErr w:type="spellStart"/>
      <w:r>
        <w:rPr>
          <w:rFonts w:eastAsia="Times New Roman" w:cs="Times New Roman"/>
          <w:szCs w:val="24"/>
        </w:rPr>
        <w:t>Μαυρωτά</w:t>
      </w:r>
      <w:proofErr w:type="spellEnd"/>
      <w:r>
        <w:rPr>
          <w:rFonts w:eastAsia="Times New Roman" w:cs="Times New Roman"/>
          <w:szCs w:val="24"/>
        </w:rPr>
        <w:t xml:space="preserve"> πόσο ψηλά σηκώσατε το θέμα τι κάνει και πώς συμβάλλει το Υπουργείο Παιδείας προς αυτήν την κατεύθυνση και αναφέρθηκε και ο κ. </w:t>
      </w:r>
      <w:proofErr w:type="spellStart"/>
      <w:r>
        <w:rPr>
          <w:rFonts w:eastAsia="Times New Roman" w:cs="Times New Roman"/>
          <w:szCs w:val="24"/>
        </w:rPr>
        <w:t>Μ</w:t>
      </w:r>
      <w:r>
        <w:rPr>
          <w:rFonts w:eastAsia="Times New Roman" w:cs="Times New Roman"/>
          <w:szCs w:val="24"/>
        </w:rPr>
        <w:t>αυρωτάς</w:t>
      </w:r>
      <w:proofErr w:type="spellEnd"/>
      <w:r>
        <w:rPr>
          <w:rFonts w:eastAsia="Times New Roman" w:cs="Times New Roman"/>
          <w:szCs w:val="24"/>
        </w:rPr>
        <w:t xml:space="preserve"> σε αυτό. </w:t>
      </w:r>
    </w:p>
    <w:p w14:paraId="439D9F9C" w14:textId="77777777" w:rsidR="00E72EC4" w:rsidRDefault="000B79C9">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νομίζω ότι το Υπουργείο Παιδείας εκ της </w:t>
      </w:r>
      <w:proofErr w:type="spellStart"/>
      <w:r>
        <w:rPr>
          <w:rFonts w:eastAsia="Times New Roman" w:cs="Times New Roman"/>
          <w:szCs w:val="24"/>
        </w:rPr>
        <w:t>θέσεώς</w:t>
      </w:r>
      <w:proofErr w:type="spellEnd"/>
      <w:r>
        <w:rPr>
          <w:rFonts w:eastAsia="Times New Roman" w:cs="Times New Roman"/>
          <w:szCs w:val="24"/>
        </w:rPr>
        <w:t xml:space="preserve"> του οφείλει να απαντήσει </w:t>
      </w:r>
      <w:r>
        <w:rPr>
          <w:rFonts w:eastAsia="Times New Roman" w:cs="Times New Roman"/>
          <w:szCs w:val="24"/>
        </w:rPr>
        <w:t xml:space="preserve">σ’ </w:t>
      </w:r>
      <w:r>
        <w:rPr>
          <w:rFonts w:eastAsia="Times New Roman" w:cs="Times New Roman"/>
          <w:szCs w:val="24"/>
        </w:rPr>
        <w:t xml:space="preserve">αυτά τα θέματα και πρέπει να πω ότι επιδιώκει και οφείλει να δημιουργήσει το σχολείο </w:t>
      </w:r>
      <w:r>
        <w:rPr>
          <w:rFonts w:eastAsia="Times New Roman" w:cs="Times New Roman"/>
          <w:szCs w:val="24"/>
        </w:rPr>
        <w:t xml:space="preserve">σταδιακά και </w:t>
      </w:r>
      <w:r>
        <w:rPr>
          <w:rFonts w:eastAsia="Times New Roman" w:cs="Times New Roman"/>
          <w:szCs w:val="24"/>
        </w:rPr>
        <w:t>μακροχρόνια μια περιβαλλοντική κουλτούρα, προσανατολισμ</w:t>
      </w:r>
      <w:r>
        <w:rPr>
          <w:rFonts w:eastAsia="Times New Roman" w:cs="Times New Roman"/>
          <w:szCs w:val="24"/>
        </w:rPr>
        <w:t xml:space="preserve">ένη προς την </w:t>
      </w:r>
      <w:proofErr w:type="spellStart"/>
      <w:r>
        <w:rPr>
          <w:rFonts w:eastAsia="Times New Roman" w:cs="Times New Roman"/>
          <w:szCs w:val="24"/>
        </w:rPr>
        <w:t>αειφορία</w:t>
      </w:r>
      <w:proofErr w:type="spellEnd"/>
      <w:r>
        <w:rPr>
          <w:rFonts w:eastAsia="Times New Roman" w:cs="Times New Roman"/>
          <w:szCs w:val="24"/>
        </w:rPr>
        <w:t>, που στόχο θα έχει, όμως, να αλλάξει την καθημερινή πρακτική και στάση της ζωής των μαθητών και των εκπαιδευτικών.</w:t>
      </w:r>
    </w:p>
    <w:p w14:paraId="439D9F9D"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Έρχομαι στους τομείς, λοιπόν, που άπτονται της αρμοδιότητάς μου. Θα αναφερθώ πρώτα στην ύπαρξη υποστηρικτικών εκπαιδευτ</w:t>
      </w:r>
      <w:r>
        <w:rPr>
          <w:rFonts w:eastAsia="Times New Roman" w:cs="Times New Roman"/>
          <w:szCs w:val="24"/>
        </w:rPr>
        <w:t>ικών δομών, που είναι υπεύθυνες, για να σχεδιάζουν και να υλοποιούν τα σχετικά εκπαιδευτικά προγράμματα.</w:t>
      </w:r>
    </w:p>
    <w:p w14:paraId="439D9F9E"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Αναγνωρίζοντας τη σημασία αυτών των ζητημάτων, το Υπουργείο συμπεριέλαβε στο νέο του οργανισμό τη Διεύθυνση Υποστήριξης Προγραμμάτων και Εκπαίδευσης γι</w:t>
      </w:r>
      <w:r>
        <w:rPr>
          <w:rFonts w:eastAsia="Times New Roman" w:cs="Times New Roman"/>
          <w:szCs w:val="24"/>
        </w:rPr>
        <w:t xml:space="preserve">α την </w:t>
      </w:r>
      <w:proofErr w:type="spellStart"/>
      <w:r>
        <w:rPr>
          <w:rFonts w:eastAsia="Times New Roman" w:cs="Times New Roman"/>
          <w:szCs w:val="24"/>
        </w:rPr>
        <w:t>Αειφορία</w:t>
      </w:r>
      <w:proofErr w:type="spellEnd"/>
      <w:r>
        <w:rPr>
          <w:rFonts w:eastAsia="Times New Roman" w:cs="Times New Roman"/>
          <w:szCs w:val="24"/>
        </w:rPr>
        <w:t xml:space="preserve">. Έτσι, σύμφωνα με τον πρόσφατα ψηφισμένο νόμο, τον ν.4547/2018,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π</w:t>
      </w:r>
      <w:r>
        <w:rPr>
          <w:rFonts w:eastAsia="Times New Roman" w:cs="Times New Roman"/>
          <w:szCs w:val="24"/>
        </w:rPr>
        <w:t xml:space="preserve">εριβαλλοντικής </w:t>
      </w:r>
      <w:r>
        <w:rPr>
          <w:rFonts w:eastAsia="Times New Roman" w:cs="Times New Roman"/>
          <w:szCs w:val="24"/>
        </w:rPr>
        <w:t>ε</w:t>
      </w:r>
      <w:r>
        <w:rPr>
          <w:rFonts w:eastAsia="Times New Roman" w:cs="Times New Roman"/>
          <w:szCs w:val="24"/>
        </w:rPr>
        <w:t xml:space="preserve">κπαίδευσης που υπήρχαν μετατρέπονται σε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ε</w:t>
      </w:r>
      <w:r>
        <w:rPr>
          <w:rFonts w:eastAsia="Times New Roman" w:cs="Times New Roman"/>
          <w:szCs w:val="24"/>
        </w:rPr>
        <w:t xml:space="preserve">κπαίδευσης για την </w:t>
      </w:r>
      <w:proofErr w:type="spellStart"/>
      <w:r>
        <w:rPr>
          <w:rFonts w:eastAsia="Times New Roman" w:cs="Times New Roman"/>
          <w:szCs w:val="24"/>
        </w:rPr>
        <w:t>α</w:t>
      </w:r>
      <w:r>
        <w:rPr>
          <w:rFonts w:eastAsia="Times New Roman" w:cs="Times New Roman"/>
          <w:szCs w:val="24"/>
        </w:rPr>
        <w:t>ειφορία</w:t>
      </w:r>
      <w:proofErr w:type="spellEnd"/>
      <w:r>
        <w:rPr>
          <w:rFonts w:eastAsia="Times New Roman" w:cs="Times New Roman"/>
          <w:szCs w:val="24"/>
        </w:rPr>
        <w:t>, στα οποία αναφερθήκατε. Θεωρητικά αυξάνει ο αριθμός τους, διότι υπήρχαν κ</w:t>
      </w:r>
      <w:r>
        <w:rPr>
          <w:rFonts w:eastAsia="Times New Roman" w:cs="Times New Roman"/>
          <w:szCs w:val="24"/>
        </w:rPr>
        <w:t xml:space="preserve">αι κάποια τα οποία δεν λειτουργούσαν και είναι </w:t>
      </w:r>
      <w:r>
        <w:rPr>
          <w:rFonts w:eastAsia="Times New Roman" w:cs="Times New Roman"/>
          <w:szCs w:val="24"/>
        </w:rPr>
        <w:lastRenderedPageBreak/>
        <w:t xml:space="preserve">ανενεργά. Το προσωπικό μπορεί να χρειαστεί να ανακατανεμηθεί, αλλά θα είναι το ίδιο ή και περισσότερο για τη στελέχωσή τους και θα συνεργάζονται με τα </w:t>
      </w:r>
      <w:r>
        <w:rPr>
          <w:rFonts w:eastAsia="Times New Roman" w:cs="Times New Roman"/>
          <w:szCs w:val="24"/>
        </w:rPr>
        <w:t>π</w:t>
      </w:r>
      <w:r>
        <w:rPr>
          <w:rFonts w:eastAsia="Times New Roman" w:cs="Times New Roman"/>
          <w:szCs w:val="24"/>
        </w:rPr>
        <w:t xml:space="preserve">εριφερειακά </w:t>
      </w:r>
      <w:r>
        <w:rPr>
          <w:rFonts w:eastAsia="Times New Roman" w:cs="Times New Roman"/>
          <w:szCs w:val="24"/>
        </w:rPr>
        <w:t>κ</w:t>
      </w:r>
      <w:r>
        <w:rPr>
          <w:rFonts w:eastAsia="Times New Roman" w:cs="Times New Roman"/>
          <w:szCs w:val="24"/>
        </w:rPr>
        <w:t>έντρα, τα ΠΕΚΕΣ όπως ονομάζονται, ακριβώς γι</w:t>
      </w:r>
      <w:r>
        <w:rPr>
          <w:rFonts w:eastAsia="Times New Roman" w:cs="Times New Roman"/>
          <w:szCs w:val="24"/>
        </w:rPr>
        <w:t xml:space="preserve">α να υποστηρίζουν τις σχολικές μονάδες σε θέματα που θα είναι σχετικά με την εκπαίδευση για την </w:t>
      </w:r>
      <w:proofErr w:type="spellStart"/>
      <w:r>
        <w:rPr>
          <w:rFonts w:eastAsia="Times New Roman" w:cs="Times New Roman"/>
          <w:szCs w:val="24"/>
        </w:rPr>
        <w:t>αειφορία</w:t>
      </w:r>
      <w:proofErr w:type="spellEnd"/>
      <w:r>
        <w:rPr>
          <w:rFonts w:eastAsia="Times New Roman" w:cs="Times New Roman"/>
          <w:szCs w:val="24"/>
        </w:rPr>
        <w:t>, με έμφαση στο περιβάλλον και στους τομείς που σχετίζονται με την αειφόρο ανάπτυξη.</w:t>
      </w:r>
    </w:p>
    <w:p w14:paraId="439D9F9F"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w:t>
      </w:r>
      <w:r>
        <w:rPr>
          <w:rFonts w:eastAsia="Times New Roman" w:cs="Times New Roman"/>
          <w:szCs w:val="24"/>
        </w:rPr>
        <w:t xml:space="preserve">ιεύθυνση του </w:t>
      </w:r>
      <w:r>
        <w:rPr>
          <w:rFonts w:eastAsia="Times New Roman" w:cs="Times New Roman"/>
          <w:szCs w:val="24"/>
        </w:rPr>
        <w:t>υ</w:t>
      </w:r>
      <w:r>
        <w:rPr>
          <w:rFonts w:eastAsia="Times New Roman" w:cs="Times New Roman"/>
          <w:szCs w:val="24"/>
        </w:rPr>
        <w:t>πουργείου θα συνεργάζεται με αυτές τις δομές, αλλά</w:t>
      </w:r>
      <w:r>
        <w:rPr>
          <w:rFonts w:eastAsia="Times New Roman" w:cs="Times New Roman"/>
          <w:szCs w:val="24"/>
        </w:rPr>
        <w:t xml:space="preserve"> και με τις διευθύνσεις πρωτοβάθμιας και δευτεροβάθμιας εκπαίδευσης, με στόχο τον σχεδιασμό, την οργάνωση, την εποπτεία, αλλά και την υποστήριξη προγραμμάτων, δράσεων, ημερίδων και σεμιναρίων.</w:t>
      </w:r>
    </w:p>
    <w:p w14:paraId="439D9FA0"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Βεβαίως το Υπουργείο οφείλει να συνεργάζεται -και ειπώθηκε σε ό</w:t>
      </w:r>
      <w:r>
        <w:rPr>
          <w:rFonts w:eastAsia="Times New Roman" w:cs="Times New Roman"/>
          <w:szCs w:val="24"/>
        </w:rPr>
        <w:t xml:space="preserve">λους τους τόνους- και με τα άλλα Υπουργεία και με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με δημόσιους και μη δημόσιους φορείς και με μη κυβερνητικές οργανώσεις και κάθε σχολικό έτος εγκρίνει –και είναι γνωστό αυτό- συνεργασίες, προκειμένου να υλοποιηθούν εκπαιδευτικά πρ</w:t>
      </w:r>
      <w:r>
        <w:rPr>
          <w:rFonts w:eastAsia="Times New Roman" w:cs="Times New Roman"/>
          <w:szCs w:val="24"/>
        </w:rPr>
        <w:t xml:space="preserve">ογράμματα και ενημερωτικές επισκέψεις </w:t>
      </w:r>
      <w:r>
        <w:rPr>
          <w:rFonts w:eastAsia="Times New Roman" w:cs="Times New Roman"/>
          <w:szCs w:val="24"/>
        </w:rPr>
        <w:lastRenderedPageBreak/>
        <w:t xml:space="preserve">στα σχολεία με στόχο την ευαισθητοποίηση της σχολικής κοινότητας. </w:t>
      </w:r>
    </w:p>
    <w:p w14:paraId="439D9FA1"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Για να δούμε, είχαμε τέτοια προγράμματα που υλοποιήθηκαν την τελευταία χρονιά 2017</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2018 στην πρωτοβάθμια και δευτεροβάθμια εκπαίδευση; </w:t>
      </w:r>
    </w:p>
    <w:p w14:paraId="439D9FA2"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Όσον αφορά στη ρύπανση από πλαστικά απόβλητα, που είναι το συγκεκριμένο θέμα για το οποίο ερωτόμαστε και τον περιορισμό της χρήσης πλαστικών προϊόντων για την προστασία ιδιαίτερα του θαλάσσιου περιβάλλοντος, το </w:t>
      </w:r>
      <w:r>
        <w:rPr>
          <w:rFonts w:eastAsia="Times New Roman" w:cs="Times New Roman"/>
          <w:szCs w:val="24"/>
        </w:rPr>
        <w:t>Τ</w:t>
      </w:r>
      <w:r>
        <w:rPr>
          <w:rFonts w:eastAsia="Times New Roman" w:cs="Times New Roman"/>
          <w:szCs w:val="24"/>
        </w:rPr>
        <w:t>μήμα Α</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κπαίδευσης για το </w:t>
      </w:r>
      <w:r>
        <w:rPr>
          <w:rFonts w:eastAsia="Times New Roman" w:cs="Times New Roman"/>
          <w:szCs w:val="24"/>
        </w:rPr>
        <w:t>Π</w:t>
      </w:r>
      <w:r>
        <w:rPr>
          <w:rFonts w:eastAsia="Times New Roman" w:cs="Times New Roman"/>
          <w:szCs w:val="24"/>
        </w:rPr>
        <w:t>εριβάλλον και τη</w:t>
      </w:r>
      <w:r>
        <w:rPr>
          <w:rFonts w:eastAsia="Times New Roman" w:cs="Times New Roman"/>
          <w:szCs w:val="24"/>
        </w:rPr>
        <w:t xml:space="preserve">ν </w:t>
      </w:r>
      <w:proofErr w:type="spellStart"/>
      <w:r>
        <w:rPr>
          <w:rFonts w:eastAsia="Times New Roman" w:cs="Times New Roman"/>
          <w:szCs w:val="24"/>
        </w:rPr>
        <w:t>Α</w:t>
      </w:r>
      <w:r>
        <w:rPr>
          <w:rFonts w:eastAsia="Times New Roman" w:cs="Times New Roman"/>
          <w:szCs w:val="24"/>
        </w:rPr>
        <w:t>ειφορία</w:t>
      </w:r>
      <w:proofErr w:type="spellEnd"/>
      <w:r>
        <w:rPr>
          <w:rFonts w:eastAsia="Times New Roman" w:cs="Times New Roman"/>
          <w:szCs w:val="24"/>
        </w:rPr>
        <w:t xml:space="preserve"> ενέκρινε την υλοποίηση των παρακάτω προγραμμάτων: Ήταν το πρόγραμμα «Μια φορά και έναν καιρό ήταν η πλαστική σακούλα» του δικτύου «Μεσόγειος </w:t>
      </w:r>
      <w:r>
        <w:rPr>
          <w:rFonts w:eastAsia="Times New Roman" w:cs="Times New Roman"/>
          <w:szCs w:val="24"/>
          <w:lang w:val="en-US"/>
        </w:rPr>
        <w:t>SOS</w:t>
      </w:r>
      <w:r>
        <w:rPr>
          <w:rFonts w:eastAsia="Times New Roman" w:cs="Times New Roman"/>
          <w:szCs w:val="24"/>
        </w:rPr>
        <w:t>» και τα προγράμματα με τίτλους</w:t>
      </w:r>
      <w:r>
        <w:rPr>
          <w:rFonts w:eastAsia="Times New Roman" w:cs="Times New Roman"/>
          <w:szCs w:val="24"/>
        </w:rPr>
        <w:t>:</w:t>
      </w:r>
      <w:r>
        <w:rPr>
          <w:rFonts w:eastAsia="Times New Roman" w:cs="Times New Roman"/>
          <w:szCs w:val="24"/>
        </w:rPr>
        <w:t xml:space="preserve"> «Προστασία των θαλάσσιων και παράκτιων οικοσυστημάτων, </w:t>
      </w:r>
      <w:r>
        <w:rPr>
          <w:rFonts w:eastAsia="Times New Roman" w:cs="Times New Roman"/>
          <w:szCs w:val="24"/>
          <w:lang w:val="en-US"/>
        </w:rPr>
        <w:t>save</w:t>
      </w:r>
      <w:r w:rsidRPr="00AB5C11">
        <w:rPr>
          <w:rFonts w:eastAsia="Times New Roman" w:cs="Times New Roman"/>
          <w:szCs w:val="24"/>
        </w:rPr>
        <w:t xml:space="preserve"> </w:t>
      </w:r>
      <w:r>
        <w:rPr>
          <w:rFonts w:eastAsia="Times New Roman" w:cs="Times New Roman"/>
          <w:szCs w:val="24"/>
          <w:lang w:val="en-US"/>
        </w:rPr>
        <w:t>the</w:t>
      </w:r>
      <w:r w:rsidRPr="00AB5C11">
        <w:rPr>
          <w:rFonts w:eastAsia="Times New Roman" w:cs="Times New Roman"/>
          <w:szCs w:val="24"/>
        </w:rPr>
        <w:t xml:space="preserve"> </w:t>
      </w:r>
      <w:r>
        <w:rPr>
          <w:rFonts w:eastAsia="Times New Roman" w:cs="Times New Roman"/>
          <w:szCs w:val="24"/>
          <w:lang w:val="en-US"/>
        </w:rPr>
        <w:t>Med</w:t>
      </w:r>
      <w:r>
        <w:rPr>
          <w:rFonts w:eastAsia="Times New Roman" w:cs="Times New Roman"/>
          <w:szCs w:val="24"/>
        </w:rPr>
        <w:t>»</w:t>
      </w:r>
      <w:r>
        <w:rPr>
          <w:rFonts w:eastAsia="Times New Roman" w:cs="Times New Roman"/>
          <w:szCs w:val="24"/>
        </w:rPr>
        <w:t xml:space="preserve">, «Θαλάσσια απορρίμματα: το αποτύπωμα των επισκεπτών στις ακτές», «Λέμε </w:t>
      </w:r>
      <w:r>
        <w:rPr>
          <w:rFonts w:eastAsia="Times New Roman" w:cs="Times New Roman"/>
          <w:szCs w:val="24"/>
        </w:rPr>
        <w:t>α</w:t>
      </w:r>
      <w:r>
        <w:rPr>
          <w:rFonts w:eastAsia="Times New Roman" w:cs="Times New Roman"/>
          <w:szCs w:val="24"/>
        </w:rPr>
        <w:t xml:space="preserve">ντίο στην πλαστική σακούλα», πάλι από το δίκτυο «Μεσόγειος </w:t>
      </w:r>
      <w:r>
        <w:rPr>
          <w:rFonts w:eastAsia="Times New Roman" w:cs="Times New Roman"/>
          <w:szCs w:val="24"/>
          <w:lang w:val="en-US"/>
        </w:rPr>
        <w:t>SOS</w:t>
      </w:r>
      <w:r>
        <w:rPr>
          <w:rFonts w:eastAsia="Times New Roman" w:cs="Times New Roman"/>
          <w:szCs w:val="24"/>
        </w:rPr>
        <w:t xml:space="preserve">». </w:t>
      </w:r>
    </w:p>
    <w:p w14:paraId="439D9FA3"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τι έχουν κάνει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π</w:t>
      </w:r>
      <w:r>
        <w:rPr>
          <w:rFonts w:eastAsia="Times New Roman" w:cs="Times New Roman"/>
          <w:szCs w:val="24"/>
        </w:rPr>
        <w:t xml:space="preserve">εριβαλλοντικής </w:t>
      </w:r>
      <w:r>
        <w:rPr>
          <w:rFonts w:eastAsia="Times New Roman" w:cs="Times New Roman"/>
          <w:szCs w:val="24"/>
        </w:rPr>
        <w:t>ε</w:t>
      </w:r>
      <w:r>
        <w:rPr>
          <w:rFonts w:eastAsia="Times New Roman" w:cs="Times New Roman"/>
          <w:szCs w:val="24"/>
        </w:rPr>
        <w:t>κπαίδευσης; Υλοποίησαν και αυτά εκπαιδευτικά προγράμματα περιβαλλοντι</w:t>
      </w:r>
      <w:r>
        <w:rPr>
          <w:rFonts w:eastAsia="Times New Roman" w:cs="Times New Roman"/>
          <w:szCs w:val="24"/>
        </w:rPr>
        <w:t xml:space="preserve">κής εκπαίδευσης με μαθητές και εκπαιδευτικούς. Είναι αρκετά. Υπάρχει ένας -ας τον πούμε- </w:t>
      </w:r>
      <w:proofErr w:type="spellStart"/>
      <w:r>
        <w:rPr>
          <w:rFonts w:eastAsia="Times New Roman" w:cs="Times New Roman"/>
          <w:szCs w:val="24"/>
        </w:rPr>
        <w:t>διακτινισμός</w:t>
      </w:r>
      <w:proofErr w:type="spellEnd"/>
      <w:r>
        <w:rPr>
          <w:rFonts w:eastAsia="Times New Roman" w:cs="Times New Roman"/>
          <w:szCs w:val="24"/>
        </w:rPr>
        <w:t>. Έχουμε προγράμματα για το νερό από το ΚΠΕ Κορδελιού</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Βερτίσκου με τίτλο «Το νερό και η θάλασσα», από το ΚΠΕ Αργυρούπολης έχουμε το πρόγραμμα «Μια θάλασσ</w:t>
      </w:r>
      <w:r>
        <w:rPr>
          <w:rFonts w:eastAsia="Times New Roman" w:cs="Times New Roman"/>
          <w:szCs w:val="24"/>
        </w:rPr>
        <w:t xml:space="preserve">α για εμάς και τις μελλοντικές γενιές». Έχουμε, επίσης, το πρόγραμμα «Αλιεία, τουρισμός και παράκτια Ελευσίνα, μια γειτονιά του Σαρωνικού» από το ΚΠΕ Ελευσίνας και αναφερθήκατε ήδη και γι’ αυτές τις δράσεις που γίνονται εκεί. Επίσης έχουμε τα προγράμματα: </w:t>
      </w:r>
      <w:r>
        <w:rPr>
          <w:rFonts w:eastAsia="Times New Roman" w:cs="Times New Roman"/>
          <w:szCs w:val="24"/>
        </w:rPr>
        <w:t xml:space="preserve">«Ορθή διαχείριση των απορριμμάτων» από το ΚΠΕ </w:t>
      </w:r>
      <w:proofErr w:type="spellStart"/>
      <w:r>
        <w:rPr>
          <w:rFonts w:eastAsia="Times New Roman" w:cs="Times New Roman"/>
          <w:szCs w:val="24"/>
        </w:rPr>
        <w:t>Παρανεστίου</w:t>
      </w:r>
      <w:proofErr w:type="spellEnd"/>
      <w:r>
        <w:rPr>
          <w:rFonts w:eastAsia="Times New Roman" w:cs="Times New Roman"/>
          <w:szCs w:val="24"/>
        </w:rPr>
        <w:t>, «Θαλάσσιο περιβάλλον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απειλούμενα είδη, τα σκουπίδια μου μειώνω, το νησί μου δεν λερώνω» από το ΚΠΕ </w:t>
      </w:r>
      <w:proofErr w:type="spellStart"/>
      <w:r>
        <w:rPr>
          <w:rFonts w:eastAsia="Times New Roman" w:cs="Times New Roman"/>
          <w:szCs w:val="24"/>
        </w:rPr>
        <w:t>Λιθακιάς</w:t>
      </w:r>
      <w:proofErr w:type="spellEnd"/>
      <w:r>
        <w:rPr>
          <w:rFonts w:eastAsia="Times New Roman" w:cs="Times New Roman"/>
          <w:szCs w:val="24"/>
        </w:rPr>
        <w:t xml:space="preserve"> Ζακύνθου, «Θαλάσσιο περιβάλλον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απειλούμενα είδη: Μα δεν υπάρχουν καθόλου σκουπίδια;»,</w:t>
      </w:r>
      <w:r>
        <w:rPr>
          <w:rFonts w:eastAsia="Times New Roman" w:cs="Times New Roman"/>
          <w:szCs w:val="24"/>
        </w:rPr>
        <w:t xml:space="preserve"> «Ανακυκλώνω και επιβιώνω» του ΚΠΕ Αχαρνών, «Ζώντας </w:t>
      </w:r>
      <w:proofErr w:type="spellStart"/>
      <w:r>
        <w:rPr>
          <w:rFonts w:eastAsia="Times New Roman" w:cs="Times New Roman"/>
          <w:szCs w:val="24"/>
        </w:rPr>
        <w:t>αειφορικά</w:t>
      </w:r>
      <w:proofErr w:type="spellEnd"/>
      <w:r>
        <w:rPr>
          <w:rFonts w:eastAsia="Times New Roman" w:cs="Times New Roman"/>
          <w:szCs w:val="24"/>
        </w:rPr>
        <w:t xml:space="preserve">, μειώνοντας το οικολογικό μας αποτύπωμα», του ΚΠΕ Ανωγείων, «Θάλασσα, </w:t>
      </w:r>
      <w:proofErr w:type="spellStart"/>
      <w:r>
        <w:rPr>
          <w:rFonts w:eastAsia="Times New Roman" w:cs="Times New Roman"/>
          <w:szCs w:val="24"/>
        </w:rPr>
        <w:t>θαλασσάκι</w:t>
      </w:r>
      <w:proofErr w:type="spellEnd"/>
      <w:r>
        <w:rPr>
          <w:rFonts w:eastAsia="Times New Roman" w:cs="Times New Roman"/>
          <w:szCs w:val="24"/>
        </w:rPr>
        <w:t xml:space="preserve"> μου» του </w:t>
      </w:r>
      <w:r>
        <w:rPr>
          <w:rFonts w:eastAsia="Times New Roman" w:cs="Times New Roman"/>
          <w:szCs w:val="24"/>
        </w:rPr>
        <w:lastRenderedPageBreak/>
        <w:t xml:space="preserve">ΚΠΕ Χίου, «Η θάλασσα ο καθρέφτης μας, όταν ο γλάρος συνάντησε τη </w:t>
      </w:r>
      <w:proofErr w:type="spellStart"/>
      <w:r>
        <w:rPr>
          <w:rFonts w:eastAsia="Times New Roman" w:cs="Times New Roman"/>
          <w:szCs w:val="24"/>
        </w:rPr>
        <w:t>Φρύνη</w:t>
      </w:r>
      <w:proofErr w:type="spellEnd"/>
      <w:r>
        <w:rPr>
          <w:rFonts w:eastAsia="Times New Roman" w:cs="Times New Roman"/>
          <w:szCs w:val="24"/>
        </w:rPr>
        <w:t xml:space="preserve"> το δελφίνι» από το ΚΠΕ </w:t>
      </w:r>
      <w:proofErr w:type="spellStart"/>
      <w:r>
        <w:rPr>
          <w:rFonts w:eastAsia="Times New Roman" w:cs="Times New Roman"/>
          <w:szCs w:val="24"/>
        </w:rPr>
        <w:t>Κορθίου</w:t>
      </w:r>
      <w:proofErr w:type="spellEnd"/>
      <w:r>
        <w:rPr>
          <w:rFonts w:eastAsia="Times New Roman" w:cs="Times New Roman"/>
          <w:szCs w:val="24"/>
        </w:rPr>
        <w:t xml:space="preserve"> Άνδ</w:t>
      </w:r>
      <w:r>
        <w:rPr>
          <w:rFonts w:eastAsia="Times New Roman" w:cs="Times New Roman"/>
          <w:szCs w:val="24"/>
        </w:rPr>
        <w:t>ρου, «Η αξία του νερού, θαλάσσια οικολογία» από το ΚΠΕ Πεταλούδων Ρόδου.</w:t>
      </w:r>
    </w:p>
    <w:p w14:paraId="439D9FA4"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Αναφέρθηκα σε κάποια απ’ αυτά. Βλέπετε και πόσο εμβληματικούς τίτλους έχουν και πόσο αυτά μπορούν να περάσουν ευρύτερα στην κοινωνία. </w:t>
      </w:r>
    </w:p>
    <w:p w14:paraId="439D9FA5"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Με αφορμή την Παγκόσμια Ημέρα Περιβάλλοντος, που</w:t>
      </w:r>
      <w:r>
        <w:rPr>
          <w:rFonts w:eastAsia="Times New Roman" w:cs="Times New Roman"/>
          <w:szCs w:val="24"/>
        </w:rPr>
        <w:t xml:space="preserve"> ήταν στις 5 Ιουνίου 2018, τα ΚΠΕ διοργάνωσαν και άλλες δράσεις, όπως «Αποχαιρετώντας τις πλαστικές σακούλες», «Οι πλαστικές σακούλες και ο Κορινθιακός Κόλπος ως περιοχή</w:t>
      </w:r>
      <w:r w:rsidRPr="0023061C">
        <w:rPr>
          <w:rFonts w:eastAsia="Times New Roman" w:cs="Times New Roman"/>
          <w:szCs w:val="24"/>
        </w:rPr>
        <w:t xml:space="preserve"> </w:t>
      </w:r>
      <w:r>
        <w:rPr>
          <w:rFonts w:eastAsia="Times New Roman" w:cs="Times New Roman"/>
          <w:szCs w:val="24"/>
          <w:lang w:val="en-US"/>
        </w:rPr>
        <w:t>NATURA</w:t>
      </w:r>
      <w:r>
        <w:rPr>
          <w:rFonts w:eastAsia="Times New Roman" w:cs="Times New Roman"/>
          <w:szCs w:val="24"/>
        </w:rPr>
        <w:t xml:space="preserve">», «Φτιάχνω τη δική μου οικολογική τσάντα» από το ΚΠΕ </w:t>
      </w:r>
      <w:proofErr w:type="spellStart"/>
      <w:r>
        <w:rPr>
          <w:rFonts w:eastAsia="Times New Roman" w:cs="Times New Roman"/>
          <w:szCs w:val="24"/>
        </w:rPr>
        <w:t>Κλειτορίας</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Ακράτας</w:t>
      </w:r>
      <w:proofErr w:type="spellEnd"/>
      <w:r>
        <w:rPr>
          <w:rFonts w:eastAsia="Times New Roman" w:cs="Times New Roman"/>
          <w:szCs w:val="24"/>
        </w:rPr>
        <w:t xml:space="preserve"> στις </w:t>
      </w:r>
      <w:r>
        <w:rPr>
          <w:rFonts w:eastAsia="Times New Roman" w:cs="Times New Roman"/>
          <w:szCs w:val="24"/>
        </w:rPr>
        <w:t xml:space="preserve">5 και 6 Ιουνίου. </w:t>
      </w:r>
    </w:p>
    <w:p w14:paraId="439D9FA6"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Ειδικότερα τώρα, στο κομμάτι της επιμόρφωσης των εκπαιδευτικών συντόνισαν τα παρακάτω εθνικά θεματικά δίκτυα περιβαλλοντικής εκπαίδευσης: «Νερό και βιώσιμη ανάπτυξη», «Απορρίμματα, τα χρήσιμα άχρηστα» από το ΚΠΕ Έδεσσας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Γιαννιτσών, «Ρήμ</w:t>
      </w:r>
      <w:r>
        <w:rPr>
          <w:rFonts w:eastAsia="Times New Roman" w:cs="Times New Roman"/>
          <w:szCs w:val="24"/>
        </w:rPr>
        <w:t xml:space="preserve">ατα και απορρίμματα: Μειώνω, επαναχρησιμοποιώ, ανακυκλώνω» από το ΚΠΕ Καλαμάτας, «Αλλάξτε συμπεριφορές, ανακυκλώστε </w:t>
      </w:r>
      <w:r>
        <w:rPr>
          <w:rFonts w:eastAsia="Times New Roman" w:cs="Times New Roman"/>
          <w:szCs w:val="24"/>
          <w:lang w:val="en-US"/>
        </w:rPr>
        <w:t>SOS</w:t>
      </w:r>
      <w:r>
        <w:rPr>
          <w:rFonts w:eastAsia="Times New Roman" w:cs="Times New Roman"/>
          <w:szCs w:val="24"/>
        </w:rPr>
        <w:t xml:space="preserve">» από το ΚΠΕ </w:t>
      </w:r>
      <w:proofErr w:type="spellStart"/>
      <w:r>
        <w:rPr>
          <w:rFonts w:eastAsia="Times New Roman" w:cs="Times New Roman"/>
          <w:szCs w:val="24"/>
        </w:rPr>
        <w:t>Βάμου</w:t>
      </w:r>
      <w:proofErr w:type="spellEnd"/>
      <w:r>
        <w:rPr>
          <w:rFonts w:eastAsia="Times New Roman" w:cs="Times New Roman"/>
          <w:szCs w:val="24"/>
        </w:rPr>
        <w:t xml:space="preserve">. </w:t>
      </w:r>
    </w:p>
    <w:p w14:paraId="439D9FA7" w14:textId="77777777" w:rsidR="00E72EC4" w:rsidRDefault="000B79C9">
      <w:pPr>
        <w:spacing w:line="600" w:lineRule="auto"/>
        <w:ind w:firstLine="720"/>
        <w:contextualSpacing/>
        <w:jc w:val="both"/>
        <w:rPr>
          <w:rFonts w:eastAsia="Times New Roman" w:cs="Times New Roman"/>
          <w:szCs w:val="24"/>
        </w:rPr>
      </w:pPr>
      <w:r>
        <w:rPr>
          <w:rFonts w:eastAsia="Times New Roman" w:cs="Times New Roman"/>
          <w:szCs w:val="24"/>
        </w:rPr>
        <w:t>Επομένως έχουν υπάρξει δράσεις. Βεβαίως</w:t>
      </w:r>
      <w:r w:rsidRPr="001C02B7">
        <w:rPr>
          <w:rFonts w:eastAsia="Times New Roman" w:cs="Times New Roman"/>
          <w:szCs w:val="24"/>
        </w:rPr>
        <w:t>,</w:t>
      </w:r>
      <w:r>
        <w:rPr>
          <w:rFonts w:eastAsia="Times New Roman" w:cs="Times New Roman"/>
          <w:szCs w:val="24"/>
        </w:rPr>
        <w:t xml:space="preserve"> ποτέ δεν είναι αρκετές. Χρειαζόμαστε πολύ περισσότερες. </w:t>
      </w:r>
    </w:p>
    <w:p w14:paraId="439D9FA8" w14:textId="77777777" w:rsidR="00E72EC4" w:rsidRDefault="000B79C9">
      <w:pPr>
        <w:spacing w:line="600" w:lineRule="auto"/>
        <w:ind w:firstLine="720"/>
        <w:contextualSpacing/>
        <w:jc w:val="both"/>
        <w:rPr>
          <w:rFonts w:eastAsia="Times New Roman" w:cs="Times New Roman"/>
          <w:szCs w:val="24"/>
        </w:rPr>
      </w:pPr>
      <w:r>
        <w:rPr>
          <w:rFonts w:eastAsia="Times New Roman" w:cs="Times New Roman"/>
          <w:szCs w:val="24"/>
        </w:rPr>
        <w:t xml:space="preserve">Τώρα, </w:t>
      </w:r>
      <w:r w:rsidRPr="00022913">
        <w:rPr>
          <w:rFonts w:eastAsia="Times New Roman"/>
          <w:bCs/>
          <w:shd w:val="clear" w:color="auto" w:fill="FFFFFF"/>
        </w:rPr>
        <w:t>θα</w:t>
      </w:r>
      <w:r>
        <w:rPr>
          <w:rFonts w:eastAsia="Times New Roman" w:cs="Times New Roman"/>
          <w:szCs w:val="24"/>
        </w:rPr>
        <w:t xml:space="preserve"> αναφερθώ στο τι κάνει το ίδιο το Υπουργείο και πώς εντάσσει τα περιβαλλοντικά θέματα στα προγράμματα σπουδών του σχολείου. Αναφέρθηκε σε αυτό και ο κ. </w:t>
      </w:r>
      <w:proofErr w:type="spellStart"/>
      <w:r>
        <w:rPr>
          <w:rFonts w:eastAsia="Times New Roman" w:cs="Times New Roman"/>
          <w:szCs w:val="24"/>
        </w:rPr>
        <w:t>Μαυρωτάς</w:t>
      </w:r>
      <w:proofErr w:type="spellEnd"/>
      <w:r>
        <w:rPr>
          <w:rFonts w:eastAsia="Times New Roman" w:cs="Times New Roman"/>
          <w:szCs w:val="24"/>
        </w:rPr>
        <w:t xml:space="preserve">. Θα μου επιτρέψετε να είμαι λίγο πιο αναλυτική. </w:t>
      </w:r>
    </w:p>
    <w:p w14:paraId="439D9FA9" w14:textId="77777777" w:rsidR="00E72EC4" w:rsidRDefault="000B79C9">
      <w:pPr>
        <w:spacing w:line="600" w:lineRule="auto"/>
        <w:ind w:firstLine="720"/>
        <w:contextualSpacing/>
        <w:jc w:val="both"/>
        <w:rPr>
          <w:rFonts w:eastAsia="Times New Roman" w:cs="Times New Roman"/>
          <w:szCs w:val="24"/>
        </w:rPr>
      </w:pPr>
      <w:r>
        <w:rPr>
          <w:rFonts w:eastAsia="Times New Roman" w:cs="Times New Roman"/>
          <w:szCs w:val="24"/>
        </w:rPr>
        <w:t>Πράγματι είμαστε υποχρεωμένοι να έχουμε αυτή τ</w:t>
      </w:r>
      <w:r>
        <w:rPr>
          <w:rFonts w:eastAsia="Times New Roman" w:cs="Times New Roman"/>
          <w:szCs w:val="24"/>
        </w:rPr>
        <w:t xml:space="preserve">ην ένταξη. Η περιβαλλοντική εκπαίδευση, δηλαδή, αντιμετωπίζεται στην πρωτοβάθμια και δευτεροβάθμια εκπαίδευση διαθεματικά </w:t>
      </w:r>
      <w:r w:rsidRPr="00F331DF">
        <w:rPr>
          <w:rFonts w:eastAsia="Times New Roman"/>
          <w:bCs/>
        </w:rPr>
        <w:t>και</w:t>
      </w:r>
      <w:r>
        <w:rPr>
          <w:rFonts w:eastAsia="Times New Roman" w:cs="Times New Roman"/>
          <w:szCs w:val="24"/>
        </w:rPr>
        <w:t xml:space="preserve"> διεπιστημονικά και υπάρχει ως βασικός άξονας που διατρέχει τα ίδια τα προγράμματα σπουδών. </w:t>
      </w:r>
    </w:p>
    <w:p w14:paraId="439D9FAA" w14:textId="77777777" w:rsidR="00E72EC4" w:rsidRDefault="000B79C9">
      <w:pPr>
        <w:spacing w:line="600" w:lineRule="auto"/>
        <w:ind w:firstLine="720"/>
        <w:contextualSpacing/>
        <w:jc w:val="both"/>
        <w:rPr>
          <w:rFonts w:eastAsia="Times New Roman" w:cs="Times New Roman"/>
          <w:szCs w:val="24"/>
        </w:rPr>
      </w:pPr>
      <w:r>
        <w:rPr>
          <w:rFonts w:eastAsia="Times New Roman" w:cs="Times New Roman"/>
          <w:szCs w:val="24"/>
        </w:rPr>
        <w:t>Να το δούμε λίγο πιο συγκεκριμένα. Η π</w:t>
      </w:r>
      <w:r>
        <w:rPr>
          <w:rFonts w:eastAsia="Times New Roman" w:cs="Times New Roman"/>
          <w:szCs w:val="24"/>
        </w:rPr>
        <w:t xml:space="preserve">ροσέγγιση αυτών των ζητημάτων στο σχολείο είναι κυρίως υποχρεωτικής φύσης. Βεβαίως μπορούν τα σχολεία να κάνουν και  άλλες δράσεις, που δεν έχουν υποχρεωτικό χαρακτήρα. </w:t>
      </w:r>
    </w:p>
    <w:p w14:paraId="439D9FAB" w14:textId="77777777" w:rsidR="00E72EC4" w:rsidRDefault="000B79C9">
      <w:pPr>
        <w:spacing w:line="600" w:lineRule="auto"/>
        <w:ind w:firstLine="720"/>
        <w:contextualSpacing/>
        <w:jc w:val="both"/>
        <w:rPr>
          <w:rFonts w:eastAsia="Times New Roman" w:cs="Times New Roman"/>
          <w:szCs w:val="24"/>
        </w:rPr>
      </w:pPr>
      <w:r>
        <w:rPr>
          <w:rFonts w:eastAsia="Times New Roman" w:cs="Times New Roman"/>
          <w:szCs w:val="24"/>
        </w:rPr>
        <w:lastRenderedPageBreak/>
        <w:t>Εντάσσονται, όμως, ως άξονες, που διατρέχουν τα προγράμματα σπουδών διαφόρων διδακτικώ</w:t>
      </w:r>
      <w:r>
        <w:rPr>
          <w:rFonts w:eastAsia="Times New Roman" w:cs="Times New Roman"/>
          <w:szCs w:val="24"/>
        </w:rPr>
        <w:t>ν αντικειμένων, όπως το πλαίσιο της ευέλικτης ζώνης στο δημοτικό, η νεοελληνική γλώσσα, η κοινωνική και πολιτική αγωγή του γυμνασίου. Εξειδικεύονται μέσω διαθεματικών δραστηριοτήτων ή σχεδίων εργασίας που προτείνονται προς υλοποίηση στο πλαίσιο διαφόρων μα</w:t>
      </w:r>
      <w:r>
        <w:rPr>
          <w:rFonts w:eastAsia="Times New Roman" w:cs="Times New Roman"/>
          <w:szCs w:val="24"/>
        </w:rPr>
        <w:t xml:space="preserve">θημάτων. </w:t>
      </w:r>
    </w:p>
    <w:p w14:paraId="439D9FAC" w14:textId="77777777" w:rsidR="00E72EC4" w:rsidRDefault="000B79C9">
      <w:pPr>
        <w:spacing w:line="600" w:lineRule="auto"/>
        <w:ind w:firstLine="720"/>
        <w:contextualSpacing/>
        <w:jc w:val="both"/>
        <w:rPr>
          <w:rFonts w:eastAsia="Times New Roman" w:cs="Times New Roman"/>
          <w:szCs w:val="24"/>
        </w:rPr>
      </w:pPr>
      <w:r>
        <w:rPr>
          <w:rFonts w:eastAsia="Times New Roman" w:cs="Times New Roman"/>
          <w:szCs w:val="24"/>
        </w:rPr>
        <w:t xml:space="preserve">Διδάσκονται ακόμη και στο πλαίσιο ανεξάρτητων διδακτικών αντικειμένων, όπως είναι η μελέτη περιβάλλοντος στο δημοτικό, η γεωλογία-γεωγραφία στο γυμνάσιο και η γεωλογία και διαχείριση φυσικών πόρων στο λύκειο. </w:t>
      </w:r>
    </w:p>
    <w:p w14:paraId="439D9FAD" w14:textId="77777777" w:rsidR="00E72EC4" w:rsidRDefault="000B79C9">
      <w:pPr>
        <w:spacing w:line="600" w:lineRule="auto"/>
        <w:ind w:firstLine="720"/>
        <w:contextualSpacing/>
        <w:jc w:val="both"/>
        <w:rPr>
          <w:rFonts w:eastAsia="Times New Roman" w:cs="Times New Roman"/>
          <w:szCs w:val="24"/>
        </w:rPr>
      </w:pPr>
      <w:r>
        <w:rPr>
          <w:rFonts w:eastAsia="Times New Roman" w:cs="Times New Roman"/>
          <w:szCs w:val="24"/>
        </w:rPr>
        <w:t>Επιπλέον τα ζητήματα που αφορούν αυτ</w:t>
      </w:r>
      <w:r>
        <w:rPr>
          <w:rFonts w:eastAsia="Times New Roman" w:cs="Times New Roman"/>
          <w:szCs w:val="24"/>
        </w:rPr>
        <w:t xml:space="preserve">ό το θέμα μπορούν να εντάσσονται -και εντάσσονται αρκετές φορές- στο πλαίσιο του διδακτικού αντικειμένου των ερευνητικών εργασιών, των </w:t>
      </w:r>
      <w:r>
        <w:rPr>
          <w:rFonts w:eastAsia="Times New Roman" w:cs="Times New Roman"/>
          <w:szCs w:val="24"/>
          <w:lang w:val="en-US"/>
        </w:rPr>
        <w:t>project</w:t>
      </w:r>
      <w:r>
        <w:rPr>
          <w:rFonts w:eastAsia="Times New Roman" w:cs="Times New Roman"/>
          <w:szCs w:val="24"/>
        </w:rPr>
        <w:t>,</w:t>
      </w:r>
      <w:r w:rsidRPr="00E57E58">
        <w:rPr>
          <w:rFonts w:eastAsia="Times New Roman" w:cs="Times New Roman"/>
          <w:szCs w:val="24"/>
        </w:rPr>
        <w:t xml:space="preserve"> </w:t>
      </w:r>
      <w:r>
        <w:rPr>
          <w:rFonts w:eastAsia="Times New Roman" w:cs="Times New Roman"/>
          <w:szCs w:val="24"/>
        </w:rPr>
        <w:t xml:space="preserve">που εκπονούνται εντός του ωρολογίου προγράμματος στο λύκειο. Μίλησε ήδη ο κ. </w:t>
      </w:r>
      <w:proofErr w:type="spellStart"/>
      <w:r>
        <w:rPr>
          <w:rFonts w:eastAsia="Times New Roman" w:cs="Times New Roman"/>
          <w:szCs w:val="24"/>
        </w:rPr>
        <w:t>Μαυρωτάς</w:t>
      </w:r>
      <w:proofErr w:type="spellEnd"/>
      <w:r>
        <w:rPr>
          <w:rFonts w:eastAsia="Times New Roman" w:cs="Times New Roman"/>
          <w:szCs w:val="24"/>
        </w:rPr>
        <w:t xml:space="preserve"> για την ανάγκη βιωματικών </w:t>
      </w:r>
      <w:r>
        <w:rPr>
          <w:rFonts w:eastAsia="Times New Roman" w:cs="Times New Roman"/>
          <w:szCs w:val="24"/>
        </w:rPr>
        <w:t>εμπειριών και για την ενσωμάτωση αυτών των παραδειγμάτων εντός των σχολείων.</w:t>
      </w:r>
    </w:p>
    <w:p w14:paraId="439D9FAE" w14:textId="77777777" w:rsidR="00E72EC4" w:rsidRDefault="000B79C9">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στη Θεματική Εβδομάδα, που υποστηρίζεται από το Ινστιτούτο Εκπαιδευτικής Πολιτικής, δεν έχουν τεθεί αμιγώς περιβαλλοντικά θέματα. Υπάρχουν, όμως, ως διακριτοί βασικοί άξονε</w:t>
      </w:r>
      <w:r>
        <w:rPr>
          <w:rFonts w:eastAsia="Times New Roman" w:cs="Times New Roman"/>
          <w:szCs w:val="24"/>
        </w:rPr>
        <w:t>ς. Στον άξονα «Διατροφή και Ποιότητα Ζωής» προτείνονται η θεματική ενότητα «Το Οικολογικό Αποτύπωμα της Διατροφής» και σχετικές δράσεις. Στο νέο άξονα «Κυκλοφοριακή Αγωγή και Εκπαίδευση» προτείνεται η θεματική ενότητα «Κυκλοφοριακή Συμπεριφορά-Οικονομία κα</w:t>
      </w:r>
      <w:r>
        <w:rPr>
          <w:rFonts w:eastAsia="Times New Roman" w:cs="Times New Roman"/>
          <w:szCs w:val="24"/>
        </w:rPr>
        <w:t>ι Περιβάλλον». Ακόμη και στον άξονα «</w:t>
      </w:r>
      <w:proofErr w:type="spellStart"/>
      <w:r>
        <w:rPr>
          <w:rFonts w:eastAsia="Times New Roman" w:cs="Times New Roman"/>
          <w:szCs w:val="24"/>
        </w:rPr>
        <w:t>Έμφυλες</w:t>
      </w:r>
      <w:proofErr w:type="spellEnd"/>
      <w:r>
        <w:rPr>
          <w:rFonts w:eastAsia="Times New Roman" w:cs="Times New Roman"/>
          <w:szCs w:val="24"/>
        </w:rPr>
        <w:t xml:space="preserve"> Ταυτότητες» προτείνονται υλικά και δράσεις σχετικά με το περιβάλλον μέσα από την οπτική του φύλου. </w:t>
      </w:r>
    </w:p>
    <w:p w14:paraId="439D9FAF" w14:textId="77777777" w:rsidR="00E72EC4" w:rsidRDefault="000B79C9">
      <w:pPr>
        <w:spacing w:line="600" w:lineRule="auto"/>
        <w:ind w:firstLine="720"/>
        <w:contextualSpacing/>
        <w:jc w:val="both"/>
        <w:rPr>
          <w:rFonts w:eastAsia="Times New Roman" w:cs="Times New Roman"/>
          <w:szCs w:val="24"/>
        </w:rPr>
      </w:pPr>
      <w:r>
        <w:rPr>
          <w:rFonts w:eastAsia="Times New Roman" w:cs="Times New Roman"/>
          <w:szCs w:val="24"/>
        </w:rPr>
        <w:t>Ανέφερα, λοιπόν, συνοπτικά και ενδεικτικά τους φορείς και τις εκπαιδευτικές δομές του Υπουργείου, καθώς και προ</w:t>
      </w:r>
      <w:r>
        <w:rPr>
          <w:rFonts w:eastAsia="Times New Roman" w:cs="Times New Roman"/>
          <w:szCs w:val="24"/>
        </w:rPr>
        <w:t xml:space="preserve">γράμματα που στοχεύουν στη δημιουργία ενός γνωστικού και </w:t>
      </w:r>
      <w:proofErr w:type="spellStart"/>
      <w:r>
        <w:rPr>
          <w:rFonts w:eastAsia="Times New Roman" w:cs="Times New Roman"/>
          <w:szCs w:val="24"/>
        </w:rPr>
        <w:t>αξιακού</w:t>
      </w:r>
      <w:proofErr w:type="spellEnd"/>
      <w:r>
        <w:rPr>
          <w:rFonts w:eastAsia="Times New Roman" w:cs="Times New Roman"/>
          <w:szCs w:val="24"/>
        </w:rPr>
        <w:t xml:space="preserve"> υπόβαθρου στους μαθητές και τους νέους, ώστε να μπορέσουν να αναπτυχθούν υπεύθυνες στάσεις και συμμετοχικές συμπεριφορές, που να μπορούν να συμβάλουν στο ζητούμενο, που είναι η προστασία της </w:t>
      </w:r>
      <w:r>
        <w:rPr>
          <w:rFonts w:eastAsia="Times New Roman" w:cs="Times New Roman"/>
          <w:szCs w:val="24"/>
        </w:rPr>
        <w:t xml:space="preserve">οικολογικής ισορροπίας, της ποιότητας ζωής και της βιώσιμης ανάπτυξης. </w:t>
      </w:r>
    </w:p>
    <w:p w14:paraId="439D9FB0" w14:textId="77777777" w:rsidR="00E72EC4" w:rsidRDefault="000B79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ενδιαφέρον άκουσα την τοποθέτηση που αφορούσε το τι κάνουμε στα </w:t>
      </w:r>
      <w:r>
        <w:rPr>
          <w:rFonts w:eastAsia="Times New Roman" w:cs="Times New Roman"/>
          <w:szCs w:val="24"/>
        </w:rPr>
        <w:t>α</w:t>
      </w:r>
      <w:r>
        <w:rPr>
          <w:rFonts w:eastAsia="Times New Roman" w:cs="Times New Roman"/>
          <w:szCs w:val="24"/>
        </w:rPr>
        <w:t xml:space="preserve">νώτατα </w:t>
      </w:r>
      <w:r>
        <w:rPr>
          <w:rFonts w:eastAsia="Times New Roman" w:cs="Times New Roman"/>
          <w:szCs w:val="24"/>
        </w:rPr>
        <w:t>ε</w:t>
      </w:r>
      <w:r>
        <w:rPr>
          <w:rFonts w:eastAsia="Times New Roman" w:cs="Times New Roman"/>
          <w:szCs w:val="24"/>
        </w:rPr>
        <w:t xml:space="preserve">κπαιδευτικά </w:t>
      </w:r>
      <w:r>
        <w:rPr>
          <w:rFonts w:eastAsia="Times New Roman" w:cs="Times New Roman"/>
          <w:szCs w:val="24"/>
        </w:rPr>
        <w:t>ι</w:t>
      </w:r>
      <w:r>
        <w:rPr>
          <w:rFonts w:eastAsia="Times New Roman" w:cs="Times New Roman"/>
          <w:szCs w:val="24"/>
        </w:rPr>
        <w:t>δρύματα. Νομίζω ότι γίνονται διάφορες επιμέρους δράσεις και προσπάθειες. Αυτό που λείπει στο επ</w:t>
      </w:r>
      <w:r>
        <w:rPr>
          <w:rFonts w:eastAsia="Times New Roman" w:cs="Times New Roman"/>
          <w:szCs w:val="24"/>
        </w:rPr>
        <w:t xml:space="preserve">ίπεδο των </w:t>
      </w:r>
      <w:r>
        <w:rPr>
          <w:rFonts w:eastAsia="Times New Roman" w:cs="Times New Roman"/>
          <w:szCs w:val="24"/>
        </w:rPr>
        <w:t>α</w:t>
      </w:r>
      <w:r>
        <w:rPr>
          <w:rFonts w:eastAsia="Times New Roman" w:cs="Times New Roman"/>
          <w:szCs w:val="24"/>
        </w:rPr>
        <w:t xml:space="preserve">νώτατων </w:t>
      </w:r>
      <w:r>
        <w:rPr>
          <w:rFonts w:eastAsia="Times New Roman" w:cs="Times New Roman"/>
          <w:szCs w:val="24"/>
        </w:rPr>
        <w:t>ε</w:t>
      </w:r>
      <w:r>
        <w:rPr>
          <w:rFonts w:eastAsia="Times New Roman" w:cs="Times New Roman"/>
          <w:szCs w:val="24"/>
        </w:rPr>
        <w:t xml:space="preserve">κπαιδευτικών </w:t>
      </w:r>
      <w:r>
        <w:rPr>
          <w:rFonts w:eastAsia="Times New Roman" w:cs="Times New Roman"/>
          <w:szCs w:val="24"/>
        </w:rPr>
        <w:t>ι</w:t>
      </w:r>
      <w:r>
        <w:rPr>
          <w:rFonts w:eastAsia="Times New Roman" w:cs="Times New Roman"/>
          <w:szCs w:val="24"/>
        </w:rPr>
        <w:t xml:space="preserve">δρυμάτων είναι ένας κεντρικός συντονισμός. </w:t>
      </w:r>
    </w:p>
    <w:p w14:paraId="439D9FB1" w14:textId="77777777" w:rsidR="00E72EC4" w:rsidRDefault="000B79C9">
      <w:pPr>
        <w:spacing w:line="600" w:lineRule="auto"/>
        <w:ind w:firstLine="720"/>
        <w:contextualSpacing/>
        <w:jc w:val="both"/>
        <w:rPr>
          <w:rFonts w:eastAsia="Times New Roman" w:cs="Times New Roman"/>
          <w:szCs w:val="24"/>
        </w:rPr>
      </w:pPr>
      <w:r>
        <w:rPr>
          <w:rFonts w:eastAsia="Times New Roman" w:cs="Times New Roman"/>
          <w:szCs w:val="24"/>
        </w:rPr>
        <w:t xml:space="preserve">Είχα την ευκαιρία στην τελευταία </w:t>
      </w:r>
      <w:r>
        <w:rPr>
          <w:rFonts w:eastAsia="Times New Roman" w:cs="Times New Roman"/>
          <w:szCs w:val="24"/>
        </w:rPr>
        <w:t>σ</w:t>
      </w:r>
      <w:r>
        <w:rPr>
          <w:rFonts w:eastAsia="Times New Roman" w:cs="Times New Roman"/>
          <w:szCs w:val="24"/>
        </w:rPr>
        <w:t xml:space="preserve">ύνοδο των </w:t>
      </w:r>
      <w:r>
        <w:rPr>
          <w:rFonts w:eastAsia="Times New Roman" w:cs="Times New Roman"/>
          <w:szCs w:val="24"/>
        </w:rPr>
        <w:t>π</w:t>
      </w:r>
      <w:r>
        <w:rPr>
          <w:rFonts w:eastAsia="Times New Roman" w:cs="Times New Roman"/>
          <w:szCs w:val="24"/>
        </w:rPr>
        <w:t xml:space="preserve">ρυτάνεων να συζητήσουμε και πράγματα πέραν των αμιγώς πανεπιστημιακών. Είπαμε, λοιπόν, ότι τα </w:t>
      </w:r>
      <w:r>
        <w:rPr>
          <w:rFonts w:eastAsia="Times New Roman" w:cs="Times New Roman"/>
          <w:szCs w:val="24"/>
        </w:rPr>
        <w:t>α</w:t>
      </w:r>
      <w:r>
        <w:rPr>
          <w:rFonts w:eastAsia="Times New Roman" w:cs="Times New Roman"/>
          <w:szCs w:val="24"/>
        </w:rPr>
        <w:t xml:space="preserve">νώτατα </w:t>
      </w:r>
      <w:r>
        <w:rPr>
          <w:rFonts w:eastAsia="Times New Roman" w:cs="Times New Roman"/>
          <w:szCs w:val="24"/>
        </w:rPr>
        <w:t>ε</w:t>
      </w:r>
      <w:r>
        <w:rPr>
          <w:rFonts w:eastAsia="Times New Roman" w:cs="Times New Roman"/>
          <w:szCs w:val="24"/>
        </w:rPr>
        <w:t xml:space="preserve">κπαιδευτικά </w:t>
      </w:r>
      <w:r>
        <w:rPr>
          <w:rFonts w:eastAsia="Times New Roman" w:cs="Times New Roman"/>
          <w:szCs w:val="24"/>
        </w:rPr>
        <w:t>ι</w:t>
      </w:r>
      <w:r>
        <w:rPr>
          <w:rFonts w:eastAsia="Times New Roman" w:cs="Times New Roman"/>
          <w:szCs w:val="24"/>
        </w:rPr>
        <w:t>δρύματα στο σύνολ</w:t>
      </w:r>
      <w:r>
        <w:rPr>
          <w:rFonts w:eastAsia="Times New Roman" w:cs="Times New Roman"/>
          <w:szCs w:val="24"/>
        </w:rPr>
        <w:t>ό τους πρέπει να αποτελέσουν τον άξονα και για άλλες δράσεις. Για παράδειγμα, να έχουν προσανατολισμό στο τι κάνουμε τις δράσεις του πολιτισμού. Υπήρξε δέσμευση να δημιουργηθεί ένα ενιαίο πλαίσιο πανεπιστημιακών μουσείων, τα οποία να είναι ανοικτά προς την</w:t>
      </w:r>
      <w:r>
        <w:rPr>
          <w:rFonts w:eastAsia="Times New Roman" w:cs="Times New Roman"/>
          <w:szCs w:val="24"/>
        </w:rPr>
        <w:t xml:space="preserve"> κοινωνία, αλλά να συνδεθούν και με τα υπόλοιπα μουσεία και με το ίδιο εισιτήριο να υπάρχει δυνατότητα </w:t>
      </w:r>
      <w:proofErr w:type="spellStart"/>
      <w:r>
        <w:rPr>
          <w:rFonts w:eastAsia="Times New Roman" w:cs="Times New Roman"/>
          <w:szCs w:val="24"/>
        </w:rPr>
        <w:t>επισκεψιμότητας</w:t>
      </w:r>
      <w:proofErr w:type="spellEnd"/>
      <w:r>
        <w:rPr>
          <w:rFonts w:eastAsia="Times New Roman" w:cs="Times New Roman"/>
          <w:szCs w:val="24"/>
        </w:rPr>
        <w:t xml:space="preserve">, διότι υπάρχει ένας σημαντικός πλούτος. </w:t>
      </w:r>
    </w:p>
    <w:p w14:paraId="439D9FB2" w14:textId="77777777" w:rsidR="00E72EC4" w:rsidRDefault="000B79C9">
      <w:pPr>
        <w:spacing w:line="600" w:lineRule="auto"/>
        <w:ind w:firstLine="720"/>
        <w:contextualSpacing/>
        <w:jc w:val="both"/>
        <w:rPr>
          <w:rFonts w:eastAsia="Times New Roman" w:cs="Times New Roman"/>
          <w:szCs w:val="24"/>
        </w:rPr>
      </w:pPr>
      <w:r>
        <w:rPr>
          <w:rFonts w:eastAsia="Times New Roman" w:cs="Times New Roman"/>
          <w:szCs w:val="24"/>
        </w:rPr>
        <w:t>Έθεσα εκεί δημόσια στην ατζέντα το θέμα του τι κάνουμε με τους ανθρώπους με αναπηρία, είτε είναι</w:t>
      </w:r>
      <w:r>
        <w:rPr>
          <w:rFonts w:eastAsia="Times New Roman" w:cs="Times New Roman"/>
          <w:szCs w:val="24"/>
        </w:rPr>
        <w:t xml:space="preserve"> φοιτητές είτε είναι εργαζόμενοι. Γίνονται επιμέρους δράσεις, αλλά είπαμε ότι στην </w:t>
      </w:r>
      <w:r>
        <w:rPr>
          <w:rFonts w:eastAsia="Times New Roman" w:cs="Times New Roman"/>
          <w:szCs w:val="24"/>
        </w:rPr>
        <w:lastRenderedPageBreak/>
        <w:t xml:space="preserve">επόμενη </w:t>
      </w:r>
      <w:r>
        <w:rPr>
          <w:rFonts w:eastAsia="Times New Roman" w:cs="Times New Roman"/>
          <w:szCs w:val="24"/>
        </w:rPr>
        <w:t>σ</w:t>
      </w:r>
      <w:r>
        <w:rPr>
          <w:rFonts w:eastAsia="Times New Roman" w:cs="Times New Roman"/>
          <w:szCs w:val="24"/>
        </w:rPr>
        <w:t xml:space="preserve">ύνοδο των </w:t>
      </w:r>
      <w:r>
        <w:rPr>
          <w:rFonts w:eastAsia="Times New Roman" w:cs="Times New Roman"/>
          <w:szCs w:val="24"/>
        </w:rPr>
        <w:t>π</w:t>
      </w:r>
      <w:r>
        <w:rPr>
          <w:rFonts w:eastAsia="Times New Roman" w:cs="Times New Roman"/>
          <w:szCs w:val="24"/>
        </w:rPr>
        <w:t xml:space="preserve">ρυτάνεων </w:t>
      </w:r>
      <w:r w:rsidRPr="00BA34D7">
        <w:rPr>
          <w:rFonts w:eastAsia="Times New Roman" w:cs="Times New Roman"/>
        </w:rPr>
        <w:t>πρέπει</w:t>
      </w:r>
      <w:r>
        <w:rPr>
          <w:rFonts w:eastAsia="Times New Roman" w:cs="Times New Roman"/>
          <w:szCs w:val="24"/>
        </w:rPr>
        <w:t xml:space="preserve"> να υπάρξει ένας κεντρικός συντονισμός αυτών των δράσεων, που θα μας προσφέρει στη συνέχεια τη δυνατότητα να επικοινωνήσουμε με τους φορεί</w:t>
      </w:r>
      <w:r>
        <w:rPr>
          <w:rFonts w:eastAsia="Times New Roman" w:cs="Times New Roman"/>
          <w:szCs w:val="24"/>
        </w:rPr>
        <w:t xml:space="preserve">ς της αναπηρίας και όλο αυτό το πράγμα να περάσει ως γνώση και στην κοινωνία. </w:t>
      </w:r>
    </w:p>
    <w:p w14:paraId="439D9FB3" w14:textId="77777777" w:rsidR="00E72EC4" w:rsidRDefault="000B79C9">
      <w:pPr>
        <w:spacing w:line="600" w:lineRule="auto"/>
        <w:ind w:firstLine="720"/>
        <w:contextualSpacing/>
        <w:jc w:val="both"/>
        <w:rPr>
          <w:rFonts w:eastAsia="Times New Roman" w:cs="Times New Roman"/>
          <w:szCs w:val="24"/>
        </w:rPr>
      </w:pPr>
      <w:r>
        <w:rPr>
          <w:rFonts w:eastAsia="Times New Roman" w:cs="Times New Roman"/>
          <w:szCs w:val="24"/>
        </w:rPr>
        <w:t xml:space="preserve">Θεωρώ ότι το ζήτημα του περιβάλλοντος μπορεί να αποτελέσει ένα από τα επόμενα θέματα συζήτησης για το πώς συντονίζονται οι δράσεις που γίνονται επιμέρους στα </w:t>
      </w:r>
      <w:r>
        <w:rPr>
          <w:rFonts w:eastAsia="Times New Roman" w:cs="Times New Roman"/>
          <w:szCs w:val="24"/>
        </w:rPr>
        <w:t>α</w:t>
      </w:r>
      <w:r>
        <w:rPr>
          <w:rFonts w:eastAsia="Times New Roman" w:cs="Times New Roman"/>
          <w:szCs w:val="24"/>
        </w:rPr>
        <w:t xml:space="preserve">νώτατα </w:t>
      </w:r>
      <w:r>
        <w:rPr>
          <w:rFonts w:eastAsia="Times New Roman" w:cs="Times New Roman"/>
          <w:szCs w:val="24"/>
        </w:rPr>
        <w:t>ε</w:t>
      </w:r>
      <w:r>
        <w:rPr>
          <w:rFonts w:eastAsia="Times New Roman" w:cs="Times New Roman"/>
          <w:szCs w:val="24"/>
        </w:rPr>
        <w:t xml:space="preserve">κπαιδευτικά </w:t>
      </w:r>
      <w:r>
        <w:rPr>
          <w:rFonts w:eastAsia="Times New Roman" w:cs="Times New Roman"/>
          <w:szCs w:val="24"/>
        </w:rPr>
        <w:t>ι</w:t>
      </w:r>
      <w:r>
        <w:rPr>
          <w:rFonts w:eastAsia="Times New Roman" w:cs="Times New Roman"/>
          <w:szCs w:val="24"/>
        </w:rPr>
        <w:t xml:space="preserve">δρύματα. Δημιουργείται ένα δίκτυο που θα συμβάλει σε αυτή την κατεύθυνση. Βεβαίως όλες οι προτάσεις που μπορεί να γίνουν προς αυτή την κατεύθυνση θα μας βρουν αρωγούς και περιμένουμε να τις ακούσουμε. </w:t>
      </w:r>
    </w:p>
    <w:p w14:paraId="439D9FB4" w14:textId="77777777" w:rsidR="00E72EC4" w:rsidRDefault="000B79C9">
      <w:pPr>
        <w:spacing w:line="600" w:lineRule="auto"/>
        <w:ind w:firstLine="720"/>
        <w:contextualSpacing/>
        <w:jc w:val="both"/>
        <w:rPr>
          <w:rFonts w:eastAsia="Times New Roman"/>
          <w:color w:val="000000"/>
          <w:szCs w:val="24"/>
          <w:shd w:val="clear" w:color="auto" w:fill="FFFFFF"/>
        </w:rPr>
      </w:pPr>
      <w:r>
        <w:rPr>
          <w:rFonts w:eastAsia="Times New Roman" w:cs="Times New Roman"/>
          <w:szCs w:val="24"/>
        </w:rPr>
        <w:t>Στα λίγα λεπτά που μου μένουν θα αναφερθώ</w:t>
      </w:r>
      <w:r>
        <w:rPr>
          <w:rFonts w:eastAsia="Times New Roman" w:cs="Times New Roman"/>
          <w:szCs w:val="24"/>
        </w:rPr>
        <w:t xml:space="preserve"> στους άξονες και τις δράσεις της Γενικής Γραμματείας Έρευνας και Τεχνολογίας. </w:t>
      </w:r>
      <w:r>
        <w:rPr>
          <w:rFonts w:eastAsia="Times New Roman"/>
          <w:color w:val="000000"/>
          <w:szCs w:val="24"/>
          <w:shd w:val="clear" w:color="auto" w:fill="FFFFFF"/>
        </w:rPr>
        <w:t>Βεβαίως έχετε λάβει τη γραπτή απάντηση, που είναι πιο αναλυτική. Θα προσπαθήσω απλώς να τη συμπυκνώσω.</w:t>
      </w:r>
    </w:p>
    <w:p w14:paraId="439D9FB5" w14:textId="77777777" w:rsidR="00E72EC4" w:rsidRDefault="000B79C9">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Γενική Γραμματεία Έρευνας και Τεχνολογίας έχει στο επίκεντρο της δραστηρ</w:t>
      </w:r>
      <w:r>
        <w:rPr>
          <w:rFonts w:eastAsia="Times New Roman"/>
          <w:color w:val="000000"/>
          <w:szCs w:val="24"/>
          <w:shd w:val="clear" w:color="auto" w:fill="FFFFFF"/>
        </w:rPr>
        <w:t xml:space="preserve">ιότητάς της τις δράσεις που στοχεύουν </w:t>
      </w:r>
      <w:r>
        <w:rPr>
          <w:rFonts w:eastAsia="Times New Roman"/>
          <w:color w:val="000000"/>
          <w:szCs w:val="24"/>
          <w:shd w:val="clear" w:color="auto" w:fill="FFFFFF"/>
        </w:rPr>
        <w:lastRenderedPageBreak/>
        <w:t>στην ανάπτυξη νέων υλικών προς αντικατάσταση των πλαστικών σε μια σειρά εφαρμογών και την ανάπτυξη περιβαλλοντικών τεχνολογιών για να αντιμετωπίσουμε τις μεγάλες προκλήσεις του σήμερα, την κλιματική αλλαγή, καθαρές θάλ</w:t>
      </w:r>
      <w:r>
        <w:rPr>
          <w:rFonts w:eastAsia="Times New Roman"/>
          <w:color w:val="000000"/>
          <w:szCs w:val="24"/>
          <w:shd w:val="clear" w:color="auto" w:fill="FFFFFF"/>
        </w:rPr>
        <w:t>ασσες χωρίς πλαστικά κ.λπ.</w:t>
      </w:r>
      <w:r>
        <w:rPr>
          <w:rFonts w:eastAsia="Times New Roman"/>
          <w:color w:val="000000"/>
          <w:szCs w:val="24"/>
          <w:shd w:val="clear" w:color="auto" w:fill="FFFFFF"/>
        </w:rPr>
        <w:t>.</w:t>
      </w:r>
    </w:p>
    <w:p w14:paraId="439D9FB6" w14:textId="77777777" w:rsidR="00E72EC4" w:rsidRDefault="000B79C9">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Αυτές οι δράσεις χρηματοδοτούνται τόσο μέσω του ΕΣΠΑ 2014 – 2020, όσο και μέσω του Προγράμματος Δημοσίων Επενδύσεων. Εκεί μπορούν να γίνουν πολύ περισσότερα πράγματα. </w:t>
      </w:r>
    </w:p>
    <w:p w14:paraId="439D9FB7" w14:textId="77777777" w:rsidR="00E72EC4" w:rsidRDefault="000B79C9">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Πιο συγκεκριμένα, στο πλαίσιο της Εθνικής Στρατηγικής Έρευνα</w:t>
      </w:r>
      <w:r>
        <w:rPr>
          <w:rFonts w:eastAsia="Times New Roman"/>
          <w:color w:val="000000"/>
          <w:szCs w:val="24"/>
          <w:shd w:val="clear" w:color="auto" w:fill="FFFFFF"/>
        </w:rPr>
        <w:t>ς και Καινοτομίας για την Έξυπνη Εξειδίκευση κεντρικοί στόχοι του άξονα δράσης «Περιβάλλον και Βιώσιμη Ανάπτυξη» αποτελούν: Πρώτον, η ενίσχυση επιχειρήσεων για την έρευνα και την ανάπτυξη τεχνολογιών συλλογής, διαλογής, διαχωρισμού και αξιοποίησης των προϊ</w:t>
      </w:r>
      <w:r>
        <w:rPr>
          <w:rFonts w:eastAsia="Times New Roman"/>
          <w:color w:val="000000"/>
          <w:szCs w:val="24"/>
          <w:shd w:val="clear" w:color="auto" w:fill="FFFFFF"/>
        </w:rPr>
        <w:t>όντων που προκύπτουν από τα προς ανακύκλωση υλικά. Δεύτερον, η ανάπτυξη τεχνολογιών ανάκτησης, ανακύκλωσης και επαναχρησιμοποίησης υλικών. Τρίτον, η ανάπτυξη εναλλακτικών λύσεων για την απορρόφηση και την οικονομική αξιοποίηση των ανακτηθέντων υλικών από ε</w:t>
      </w:r>
      <w:r>
        <w:rPr>
          <w:rFonts w:eastAsia="Times New Roman"/>
          <w:color w:val="000000"/>
          <w:szCs w:val="24"/>
          <w:shd w:val="clear" w:color="auto" w:fill="FFFFFF"/>
        </w:rPr>
        <w:t xml:space="preserve">ιδικά ρεύματα αποβλήτων, η ανάπτυξη καινοτόμων εφαρμογών και </w:t>
      </w:r>
      <w:r>
        <w:rPr>
          <w:rFonts w:eastAsia="Times New Roman"/>
          <w:color w:val="000000"/>
          <w:szCs w:val="24"/>
          <w:shd w:val="clear" w:color="auto" w:fill="FFFFFF"/>
        </w:rPr>
        <w:lastRenderedPageBreak/>
        <w:t xml:space="preserve">τεχνολογιών αιχμής για τη διαχείριση αστικών απορριμμάτων, με έμφαση στα </w:t>
      </w:r>
      <w:proofErr w:type="spellStart"/>
      <w:r>
        <w:rPr>
          <w:rFonts w:eastAsia="Times New Roman"/>
          <w:color w:val="000000"/>
          <w:szCs w:val="24"/>
          <w:shd w:val="clear" w:color="auto" w:fill="FFFFFF"/>
        </w:rPr>
        <w:t>βιοαπόβλητα</w:t>
      </w:r>
      <w:proofErr w:type="spellEnd"/>
      <w:r>
        <w:rPr>
          <w:rFonts w:eastAsia="Times New Roman"/>
          <w:color w:val="000000"/>
          <w:szCs w:val="24"/>
          <w:shd w:val="clear" w:color="auto" w:fill="FFFFFF"/>
        </w:rPr>
        <w:t xml:space="preserve"> –αναφέρθηκε σε αυτό και ο αρμόδιος Υπουργός- βιομηχανικών αποβλήτων και ειδικών ρευμάτων αποβλήτων, όπως, για </w:t>
      </w:r>
      <w:r>
        <w:rPr>
          <w:rFonts w:eastAsia="Times New Roman"/>
          <w:color w:val="000000"/>
          <w:szCs w:val="24"/>
          <w:shd w:val="clear" w:color="auto" w:fill="FFFFFF"/>
        </w:rPr>
        <w:t xml:space="preserve">παράδειγμα, </w:t>
      </w:r>
      <w:proofErr w:type="spellStart"/>
      <w:r>
        <w:rPr>
          <w:rFonts w:eastAsia="Times New Roman"/>
          <w:color w:val="000000"/>
          <w:szCs w:val="24"/>
          <w:shd w:val="clear" w:color="auto" w:fill="FFFFFF"/>
        </w:rPr>
        <w:t>αγροκτηνοτροφικών</w:t>
      </w:r>
      <w:proofErr w:type="spellEnd"/>
      <w:r>
        <w:rPr>
          <w:rFonts w:eastAsia="Times New Roman"/>
          <w:color w:val="000000"/>
          <w:szCs w:val="24"/>
          <w:shd w:val="clear" w:color="auto" w:fill="FFFFFF"/>
        </w:rPr>
        <w:t xml:space="preserve"> αποβλήτων και ελαστικών. Τέταρτον, </w:t>
      </w:r>
      <w:proofErr w:type="spellStart"/>
      <w:r>
        <w:rPr>
          <w:rFonts w:eastAsia="Times New Roman"/>
          <w:color w:val="000000"/>
          <w:szCs w:val="24"/>
          <w:shd w:val="clear" w:color="auto" w:fill="FFFFFF"/>
        </w:rPr>
        <w:t>οικοσυστημική</w:t>
      </w:r>
      <w:proofErr w:type="spellEnd"/>
      <w:r>
        <w:rPr>
          <w:rFonts w:eastAsia="Times New Roman"/>
          <w:color w:val="000000"/>
          <w:szCs w:val="24"/>
          <w:shd w:val="clear" w:color="auto" w:fill="FFFFFF"/>
        </w:rPr>
        <w:t xml:space="preserve"> προσέγγιση βιώσιμης ανάπτυξης μέσω της δημιουργίας πρότυπων κέντρων έρευνας, παραδείγματος χάριν αναβάθμιση εργαστηριακού εξοπλισμού για μετρήσεις στερεών καυσίμων, </w:t>
      </w:r>
      <w:proofErr w:type="spellStart"/>
      <w:r>
        <w:rPr>
          <w:rFonts w:eastAsia="Times New Roman"/>
          <w:color w:val="000000"/>
          <w:szCs w:val="24"/>
          <w:shd w:val="clear" w:color="auto" w:fill="FFFFFF"/>
        </w:rPr>
        <w:t>βιοκαυσίμων</w:t>
      </w:r>
      <w:proofErr w:type="spellEnd"/>
      <w:r>
        <w:rPr>
          <w:rFonts w:eastAsia="Times New Roman"/>
          <w:color w:val="000000"/>
          <w:szCs w:val="24"/>
          <w:shd w:val="clear" w:color="auto" w:fill="FFFFFF"/>
        </w:rPr>
        <w:t xml:space="preserve"> </w:t>
      </w:r>
      <w:r>
        <w:rPr>
          <w:rFonts w:eastAsia="Times New Roman"/>
          <w:color w:val="000000"/>
          <w:szCs w:val="24"/>
          <w:shd w:val="clear" w:color="auto" w:fill="FFFFFF"/>
        </w:rPr>
        <w:t xml:space="preserve">και δευτερογενών καυσίμων από αστικά απορρίμματα, της οικονομικής χαρτογράφησης </w:t>
      </w:r>
      <w:proofErr w:type="spellStart"/>
      <w:r>
        <w:rPr>
          <w:rFonts w:eastAsia="Times New Roman"/>
          <w:color w:val="000000"/>
          <w:szCs w:val="24"/>
          <w:shd w:val="clear" w:color="auto" w:fill="FFFFFF"/>
        </w:rPr>
        <w:t>οικοσυστημικών</w:t>
      </w:r>
      <w:proofErr w:type="spellEnd"/>
      <w:r>
        <w:rPr>
          <w:rFonts w:eastAsia="Times New Roman"/>
          <w:color w:val="000000"/>
          <w:szCs w:val="24"/>
          <w:shd w:val="clear" w:color="auto" w:fill="FFFFFF"/>
        </w:rPr>
        <w:t xml:space="preserve"> υπηρεσιών κ.λπ.</w:t>
      </w:r>
      <w:r>
        <w:rPr>
          <w:rFonts w:eastAsia="Times New Roman"/>
          <w:color w:val="000000"/>
          <w:szCs w:val="24"/>
          <w:shd w:val="clear" w:color="auto" w:fill="FFFFFF"/>
        </w:rPr>
        <w:t>.</w:t>
      </w:r>
    </w:p>
    <w:p w14:paraId="439D9FB8" w14:textId="77777777" w:rsidR="00E72EC4" w:rsidRDefault="000B79C9">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Επίσης ενδεικτικά αναφέρω ότι στην πρόσφατη προκήρυξη του πρώτου κύκλου της ενιαίας δράσης κρατικών ενισχύσεων</w:t>
      </w:r>
      <w:r>
        <w:rPr>
          <w:rFonts w:eastAsia="Times New Roman"/>
          <w:color w:val="000000"/>
          <w:szCs w:val="24"/>
          <w:shd w:val="clear" w:color="auto" w:fill="FFFFFF"/>
        </w:rPr>
        <w:t>:</w:t>
      </w:r>
      <w:r>
        <w:rPr>
          <w:rFonts w:eastAsia="Times New Roman"/>
          <w:color w:val="000000"/>
          <w:szCs w:val="24"/>
          <w:shd w:val="clear" w:color="auto" w:fill="FFFFFF"/>
        </w:rPr>
        <w:t xml:space="preserve"> «Ερευνώ, δημιουργώ, καινοτομώ» ε</w:t>
      </w:r>
      <w:r>
        <w:rPr>
          <w:rFonts w:eastAsia="Times New Roman"/>
          <w:color w:val="000000"/>
          <w:szCs w:val="24"/>
          <w:shd w:val="clear" w:color="auto" w:fill="FFFFFF"/>
        </w:rPr>
        <w:t>γκρίθηκαν προς χρηματοδότηση δεκαεπτά προτάσεις που συμπίπτουν στις άνωθεν προτεραιότητες, με συνολική δημόσια δαπάνη 10,2 εκατομμύρια ευρώ και στις οποίες μοχλεύεται και η ιδιωτική συμμετοχή ύψους 1,65 εκατομμυρίων ευρώ. Παράλληλα, βρίσκεται στο τελικό στ</w:t>
      </w:r>
      <w:r>
        <w:rPr>
          <w:rFonts w:eastAsia="Times New Roman"/>
          <w:color w:val="000000"/>
          <w:szCs w:val="24"/>
          <w:shd w:val="clear" w:color="auto" w:fill="FFFFFF"/>
        </w:rPr>
        <w:t xml:space="preserve">άδιο αξιολόγησης η ειδική δράση «Βιομηχανικά Υλικά», η οποία περιλαμβάνει τις άνωθεν χρηματοδοτικές προτεραιότητες στον </w:t>
      </w:r>
      <w:r>
        <w:rPr>
          <w:rFonts w:eastAsia="Times New Roman"/>
          <w:color w:val="000000"/>
          <w:szCs w:val="24"/>
          <w:shd w:val="clear" w:color="auto" w:fill="FFFFFF"/>
        </w:rPr>
        <w:lastRenderedPageBreak/>
        <w:t xml:space="preserve">τομέα υλικών, με συνολική δημόσια δαπάνη 6 εκατομμύρια ευρώ. </w:t>
      </w:r>
    </w:p>
    <w:p w14:paraId="439D9FB9" w14:textId="77777777" w:rsidR="00E72EC4" w:rsidRDefault="000B79C9">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 σημαντικός διεπιστημονικός τομέας της κυκλικής οικονομίας είναι επίσης σ</w:t>
      </w:r>
      <w:r>
        <w:rPr>
          <w:rFonts w:eastAsia="Times New Roman"/>
          <w:color w:val="000000"/>
          <w:szCs w:val="24"/>
          <w:shd w:val="clear" w:color="auto" w:fill="FFFFFF"/>
        </w:rPr>
        <w:t>το επίκεντρο της προσοχής μας -τα είπε πολύ καλύτερα από εμένα ο αρμόδιος Υπουργός- όσον αφορά στον αναπτυξιακό σχεδιασμό της χώρας και σε συνεργασία με τα αρμόδια Υπουργεία, γιατί απαιτείται ένα μείγμα πολιτικής, καθώς και αυτό στο οποίο όλοι αναφερθήκατε</w:t>
      </w:r>
      <w:r w:rsidRPr="00055E18">
        <w:rPr>
          <w:rFonts w:eastAsia="Times New Roman"/>
          <w:color w:val="000000"/>
          <w:szCs w:val="24"/>
          <w:shd w:val="clear" w:color="auto" w:fill="FFFFFF"/>
        </w:rPr>
        <w:t xml:space="preserve"> </w:t>
      </w:r>
      <w:r>
        <w:rPr>
          <w:rFonts w:eastAsia="Times New Roman"/>
          <w:color w:val="000000"/>
          <w:szCs w:val="24"/>
          <w:shd w:val="clear" w:color="auto" w:fill="FFFFFF"/>
        </w:rPr>
        <w:t>όλοι, μια περιβαλλοντική εκπαίδευση της κοινωνίας και των πολιτών για μια βιώσιμη ανάπτυξη και για την οικονομία της γνώσης.</w:t>
      </w:r>
    </w:p>
    <w:p w14:paraId="439D9FBA" w14:textId="77777777" w:rsidR="00E72EC4" w:rsidRDefault="000B79C9">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Σας ευχαριστώ πολύ.</w:t>
      </w:r>
    </w:p>
    <w:p w14:paraId="439D9FBB" w14:textId="77777777" w:rsidR="00E72EC4" w:rsidRDefault="000B79C9">
      <w:pPr>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w:t>
      </w:r>
    </w:p>
    <w:p w14:paraId="439D9FBC" w14:textId="77777777" w:rsidR="00E72EC4" w:rsidRDefault="000B79C9">
      <w:pPr>
        <w:spacing w:line="600" w:lineRule="auto"/>
        <w:ind w:firstLine="720"/>
        <w:jc w:val="both"/>
        <w:rPr>
          <w:rFonts w:eastAsia="Times New Roman"/>
          <w:color w:val="000000"/>
          <w:szCs w:val="24"/>
          <w:shd w:val="clear" w:color="auto" w:fill="FFFFFF"/>
        </w:rPr>
      </w:pPr>
      <w:r w:rsidRPr="00CE6749">
        <w:rPr>
          <w:rFonts w:eastAsia="Times New Roman"/>
          <w:b/>
          <w:color w:val="000000"/>
          <w:szCs w:val="24"/>
          <w:shd w:val="clear" w:color="auto" w:fill="FFFFFF"/>
        </w:rPr>
        <w:t xml:space="preserve">ΠΡΟΕΔΡΕΥΩΝ (Δημήτριος </w:t>
      </w:r>
      <w:proofErr w:type="spellStart"/>
      <w:r w:rsidRPr="00CE6749">
        <w:rPr>
          <w:rFonts w:eastAsia="Times New Roman"/>
          <w:b/>
          <w:color w:val="000000"/>
          <w:szCs w:val="24"/>
          <w:shd w:val="clear" w:color="auto" w:fill="FFFFFF"/>
        </w:rPr>
        <w:t>Κρεμαστινός</w:t>
      </w:r>
      <w:proofErr w:type="spellEnd"/>
      <w:r w:rsidRPr="00CE6749">
        <w:rPr>
          <w:rFonts w:eastAsia="Times New Roman"/>
          <w:b/>
          <w:color w:val="000000"/>
          <w:szCs w:val="24"/>
          <w:shd w:val="clear" w:color="auto" w:fill="FFFFFF"/>
        </w:rPr>
        <w:t xml:space="preserve">): </w:t>
      </w:r>
      <w:r>
        <w:rPr>
          <w:rFonts w:eastAsia="Times New Roman"/>
          <w:color w:val="000000"/>
          <w:szCs w:val="24"/>
          <w:shd w:val="clear" w:color="auto" w:fill="FFFFFF"/>
        </w:rPr>
        <w:t>Και εγώ ευχαριστώ.</w:t>
      </w:r>
    </w:p>
    <w:p w14:paraId="439D9FBD" w14:textId="77777777" w:rsidR="00E72EC4" w:rsidRDefault="000B79C9">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Κυρία </w:t>
      </w:r>
      <w:proofErr w:type="spellStart"/>
      <w:r>
        <w:rPr>
          <w:rFonts w:eastAsia="Times New Roman"/>
          <w:color w:val="000000"/>
          <w:szCs w:val="24"/>
          <w:shd w:val="clear" w:color="auto" w:fill="FFFFFF"/>
        </w:rPr>
        <w:t>Τζούφη</w:t>
      </w:r>
      <w:proofErr w:type="spellEnd"/>
      <w:r>
        <w:rPr>
          <w:rFonts w:eastAsia="Times New Roman"/>
          <w:color w:val="000000"/>
          <w:szCs w:val="24"/>
          <w:shd w:val="clear" w:color="auto" w:fill="FFFFFF"/>
        </w:rPr>
        <w:t>, διερωτώμαι εάν το μάθημα</w:t>
      </w:r>
      <w:r>
        <w:rPr>
          <w:rFonts w:eastAsia="Times New Roman"/>
          <w:color w:val="000000"/>
          <w:szCs w:val="24"/>
          <w:shd w:val="clear" w:color="auto" w:fill="FFFFFF"/>
        </w:rPr>
        <w:t xml:space="preserve"> της Αγωγής του Πολίτη, από το δημοτικό μέχρι τα πανεπιστήμια, θα έπρεπε να αλλάξει τελείως, να μπει δηλαδή ο προβληματισμός πώς πρέ</w:t>
      </w:r>
      <w:r>
        <w:rPr>
          <w:rFonts w:eastAsia="Times New Roman"/>
          <w:color w:val="000000"/>
          <w:szCs w:val="24"/>
          <w:shd w:val="clear" w:color="auto" w:fill="FFFFFF"/>
        </w:rPr>
        <w:lastRenderedPageBreak/>
        <w:t xml:space="preserve">πει να συμπεριφέρεται το άτομο στον εαυτό του, στο περιβάλλον, τι πρέπει να κάνει. Και θεωρώ ότι πρέπει να είναι ελεύθερη η </w:t>
      </w:r>
      <w:r>
        <w:rPr>
          <w:rFonts w:eastAsia="Times New Roman"/>
          <w:color w:val="000000"/>
          <w:szCs w:val="24"/>
          <w:shd w:val="clear" w:color="auto" w:fill="FFFFFF"/>
        </w:rPr>
        <w:t>συζήτηση στα πανεπιστήμια. Νομίζω, δηλαδή, ότι πρέπει να γίνουν θεμελιακές μεταβολές για να φτάσουμε και στα πλαστικά.</w:t>
      </w:r>
    </w:p>
    <w:p w14:paraId="439D9FBE" w14:textId="77777777" w:rsidR="00E72EC4" w:rsidRDefault="000B79C9">
      <w:pPr>
        <w:spacing w:line="600" w:lineRule="auto"/>
        <w:ind w:firstLine="720"/>
        <w:jc w:val="both"/>
        <w:rPr>
          <w:rFonts w:eastAsia="Times New Roman"/>
          <w:color w:val="000000"/>
          <w:szCs w:val="24"/>
          <w:shd w:val="clear" w:color="auto" w:fill="FFFFFF"/>
        </w:rPr>
      </w:pPr>
      <w:r w:rsidRPr="00CE6749">
        <w:rPr>
          <w:rFonts w:eastAsia="Times New Roman"/>
          <w:b/>
          <w:color w:val="000000"/>
          <w:szCs w:val="24"/>
          <w:shd w:val="clear" w:color="auto" w:fill="FFFFFF"/>
        </w:rPr>
        <w:t>ΜΕΡΟΠΗ ΤΖΟΥΦΗ (Υφυπουργός Παιδείας, Έρευνας και Θρησκευμάτων):</w:t>
      </w:r>
      <w:r>
        <w:rPr>
          <w:rFonts w:eastAsia="Times New Roman"/>
          <w:b/>
          <w:color w:val="000000"/>
          <w:szCs w:val="24"/>
          <w:shd w:val="clear" w:color="auto" w:fill="FFFFFF"/>
        </w:rPr>
        <w:t xml:space="preserve"> </w:t>
      </w:r>
      <w:r>
        <w:rPr>
          <w:rFonts w:eastAsia="Times New Roman"/>
          <w:color w:val="000000"/>
          <w:szCs w:val="24"/>
          <w:shd w:val="clear" w:color="auto" w:fill="FFFFFF"/>
        </w:rPr>
        <w:t>Νομίζω πως δεν είναι τόσο μεγάλη η διαδρομή. Όπως είπα και πριν, έχουν υπά</w:t>
      </w:r>
      <w:r>
        <w:rPr>
          <w:rFonts w:eastAsia="Times New Roman"/>
          <w:color w:val="000000"/>
          <w:szCs w:val="24"/>
          <w:shd w:val="clear" w:color="auto" w:fill="FFFFFF"/>
        </w:rPr>
        <w:t xml:space="preserve">ρξει αλλαγές στα σχολικά βιβλία. Βεβαίως, όμως, χρειάζονται –και γι’ αυτό υπάρχει το ειδικό ινστιτούτο το οποίο είναι αρμόδιο ακριβώς για να προτείνει αυτού του τύπου τις μεταβολές- αλλαγές τις οποίες, θα συμφωνήσω μαζί σας, κύριε Πρόεδρε, ότι πρέπει όσον </w:t>
      </w:r>
      <w:r>
        <w:rPr>
          <w:rFonts w:eastAsia="Times New Roman"/>
          <w:color w:val="000000"/>
          <w:szCs w:val="24"/>
          <w:shd w:val="clear" w:color="auto" w:fill="FFFFFF"/>
        </w:rPr>
        <w:t>το δυνατόν ταχύτερα να μπορέσουμε να τις ενσωματώσουμε και να εκπαιδεύσουμε και τους εκπαιδευτικούς μας να έχουν αυτόν τον προσανατολισμό. Ένα κίνητρο είναι το πώς δούλεψε η Θεματική Εβδομάδα</w:t>
      </w:r>
      <w:r>
        <w:rPr>
          <w:rFonts w:eastAsia="Times New Roman"/>
          <w:color w:val="000000"/>
          <w:szCs w:val="24"/>
          <w:shd w:val="clear" w:color="auto" w:fill="FFFFFF"/>
        </w:rPr>
        <w:t>.</w:t>
      </w:r>
      <w:r>
        <w:rPr>
          <w:rFonts w:eastAsia="Times New Roman"/>
          <w:color w:val="000000"/>
          <w:szCs w:val="24"/>
          <w:shd w:val="clear" w:color="auto" w:fill="FFFFFF"/>
        </w:rPr>
        <w:t xml:space="preserve"> Την χάρηκαν, παρά τις αμφιβολίες που είχαν, και οι εκπαιδευτικοί και τα ίδια τα παιδιά. Νομίζω ότι πρέπει να κάνουμε πολύ περισσότερα.</w:t>
      </w:r>
    </w:p>
    <w:p w14:paraId="439D9FBF" w14:textId="77777777" w:rsidR="00E72EC4" w:rsidRDefault="000B79C9">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(Δημήτριος </w:t>
      </w:r>
      <w:proofErr w:type="spellStart"/>
      <w:r>
        <w:rPr>
          <w:rFonts w:eastAsia="Times New Roman"/>
          <w:b/>
          <w:color w:val="000000"/>
          <w:szCs w:val="24"/>
          <w:shd w:val="clear" w:color="auto" w:fill="FFFFFF"/>
        </w:rPr>
        <w:t>Κρεμαστινός</w:t>
      </w:r>
      <w:proofErr w:type="spellEnd"/>
      <w:r>
        <w:rPr>
          <w:rFonts w:eastAsia="Times New Roman"/>
          <w:b/>
          <w:color w:val="000000"/>
          <w:szCs w:val="24"/>
          <w:shd w:val="clear" w:color="auto" w:fill="FFFFFF"/>
        </w:rPr>
        <w:t>):</w:t>
      </w:r>
      <w:r>
        <w:rPr>
          <w:rFonts w:eastAsia="Times New Roman"/>
          <w:color w:val="000000"/>
          <w:szCs w:val="24"/>
          <w:shd w:val="clear" w:color="auto" w:fill="FFFFFF"/>
        </w:rPr>
        <w:t xml:space="preserve"> Ευχαριστώ.</w:t>
      </w:r>
    </w:p>
    <w:p w14:paraId="439D9FC0" w14:textId="77777777" w:rsidR="00E72EC4" w:rsidRDefault="000B79C9">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Τον λόγο έχει ο Πρόεδρος του </w:t>
      </w:r>
      <w:r>
        <w:rPr>
          <w:rFonts w:eastAsia="Times New Roman"/>
          <w:color w:val="000000"/>
          <w:szCs w:val="24"/>
          <w:shd w:val="clear" w:color="auto" w:fill="FFFFFF"/>
        </w:rPr>
        <w:t xml:space="preserve">κόμματος </w:t>
      </w:r>
      <w:r>
        <w:rPr>
          <w:rFonts w:eastAsia="Times New Roman"/>
          <w:color w:val="000000"/>
          <w:szCs w:val="24"/>
          <w:shd w:val="clear" w:color="auto" w:fill="FFFFFF"/>
        </w:rPr>
        <w:t>Το Ποτάμι κ. Θεοδωράκης.</w:t>
      </w:r>
    </w:p>
    <w:p w14:paraId="439D9FC1" w14:textId="77777777" w:rsidR="00E72EC4" w:rsidRDefault="000B79C9">
      <w:pPr>
        <w:spacing w:line="600" w:lineRule="auto"/>
        <w:ind w:firstLine="720"/>
        <w:jc w:val="both"/>
        <w:rPr>
          <w:rFonts w:eastAsia="Times New Roman" w:cs="Times New Roman"/>
          <w:szCs w:val="24"/>
        </w:rPr>
      </w:pPr>
      <w:r w:rsidRPr="00E67560">
        <w:rPr>
          <w:rFonts w:eastAsia="Times New Roman" w:cs="Times New Roman"/>
          <w:b/>
        </w:rPr>
        <w:t>ΣΤΑΥΡΟΣ ΘΕ</w:t>
      </w:r>
      <w:r w:rsidRPr="00E67560">
        <w:rPr>
          <w:rFonts w:eastAsia="Times New Roman" w:cs="Times New Roman"/>
          <w:b/>
        </w:rPr>
        <w:t>ΟΔΩΡΑΚΗΣ (Πρόεδρος του κόμματος Το Ποτάμι):</w:t>
      </w:r>
      <w:r>
        <w:rPr>
          <w:rFonts w:eastAsia="Times New Roman" w:cs="Times New Roman"/>
          <w:szCs w:val="24"/>
        </w:rPr>
        <w:t xml:space="preserve"> Νομίζω ότι η ρουτίνα της παλιάς πολιτικής επιβραδύνει το βήμα της Ελλάδας. Γιατί το λέω; Όλη μέρα, κάθε μέρα κάνουμε περίπου την ίδια δημόσια συζήτηση για την ημερομηνία των εκλογών, για τις συντάξεις που δεν θέλ</w:t>
      </w:r>
      <w:r>
        <w:rPr>
          <w:rFonts w:eastAsia="Times New Roman" w:cs="Times New Roman"/>
          <w:szCs w:val="24"/>
        </w:rPr>
        <w:t xml:space="preserve">ουμε να κοπούν, αλλά τελικά θα κοπούν, για τις </w:t>
      </w:r>
      <w:proofErr w:type="spellStart"/>
      <w:r>
        <w:rPr>
          <w:rFonts w:eastAsia="Times New Roman" w:cs="Times New Roman"/>
          <w:szCs w:val="24"/>
        </w:rPr>
        <w:t>χουλιγκανικές</w:t>
      </w:r>
      <w:proofErr w:type="spellEnd"/>
      <w:r>
        <w:rPr>
          <w:rFonts w:eastAsia="Times New Roman" w:cs="Times New Roman"/>
          <w:szCs w:val="24"/>
        </w:rPr>
        <w:t xml:space="preserve"> επιδόσεις στα Εξάρχεια, για τη γραφειοκρατία της διοίκησης, για τη δικαιοσύνη που είναι αργή κ.λπ</w:t>
      </w:r>
      <w:r>
        <w:rPr>
          <w:rFonts w:eastAsia="Times New Roman" w:cs="Times New Roman"/>
          <w:szCs w:val="24"/>
        </w:rPr>
        <w:t>.</w:t>
      </w:r>
      <w:r>
        <w:rPr>
          <w:rFonts w:eastAsia="Times New Roman" w:cs="Times New Roman"/>
          <w:szCs w:val="24"/>
        </w:rPr>
        <w:t>, κ.λπ</w:t>
      </w:r>
      <w:r>
        <w:rPr>
          <w:rFonts w:eastAsia="Times New Roman" w:cs="Times New Roman"/>
          <w:szCs w:val="24"/>
        </w:rPr>
        <w:t>.</w:t>
      </w:r>
      <w:r>
        <w:rPr>
          <w:rFonts w:eastAsia="Times New Roman" w:cs="Times New Roman"/>
          <w:szCs w:val="24"/>
        </w:rPr>
        <w:t>, κ.λπ.</w:t>
      </w:r>
      <w:r>
        <w:rPr>
          <w:rFonts w:eastAsia="Times New Roman" w:cs="Times New Roman"/>
          <w:szCs w:val="24"/>
        </w:rPr>
        <w:t>.</w:t>
      </w:r>
      <w:r>
        <w:rPr>
          <w:rFonts w:eastAsia="Times New Roman" w:cs="Times New Roman"/>
          <w:szCs w:val="24"/>
        </w:rPr>
        <w:t xml:space="preserve"> </w:t>
      </w:r>
    </w:p>
    <w:p w14:paraId="439D9FC2"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Είναι μια, αν το θέλετε, συνεχής επανάληψη των ίδιων και των ίδιων προβλημάτων χ</w:t>
      </w:r>
      <w:r>
        <w:rPr>
          <w:rFonts w:eastAsia="Times New Roman" w:cs="Times New Roman"/>
          <w:szCs w:val="24"/>
        </w:rPr>
        <w:t>ωρίς λύσεις, λύσεις που θα μας επέτρεπαν να δώσουμε χώρο και να επικεντρώσουμε την προσοχή μας στα σύγχρονα προβλήματα, στα μεγάλα προβλήματα μάλλον που απασχολούν τον σύγχρονο κόσμο.</w:t>
      </w:r>
    </w:p>
    <w:p w14:paraId="439D9FC3"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Αρκετές ευρωπαϊκές χώρες, τώρα και τα ευρωπαϊκά όργανα</w:t>
      </w:r>
      <w:r>
        <w:rPr>
          <w:rFonts w:eastAsia="Times New Roman" w:cs="Times New Roman"/>
          <w:szCs w:val="24"/>
        </w:rPr>
        <w:t>,</w:t>
      </w:r>
      <w:r>
        <w:rPr>
          <w:rFonts w:eastAsia="Times New Roman" w:cs="Times New Roman"/>
          <w:szCs w:val="24"/>
        </w:rPr>
        <w:t xml:space="preserve"> αναπτύσσουν δυνα</w:t>
      </w:r>
      <w:r>
        <w:rPr>
          <w:rFonts w:eastAsia="Times New Roman" w:cs="Times New Roman"/>
          <w:szCs w:val="24"/>
        </w:rPr>
        <w:t xml:space="preserve">μικές πολιτικές για την προστασία του </w:t>
      </w:r>
      <w:r>
        <w:rPr>
          <w:rFonts w:eastAsia="Times New Roman" w:cs="Times New Roman"/>
          <w:szCs w:val="24"/>
        </w:rPr>
        <w:lastRenderedPageBreak/>
        <w:t xml:space="preserve">περιβάλλοντος και τον περιορισμό των πλαστικών. Τα βήματα είναι αργά, όχι για την Ελλάδα, θα πάμε μετά στην Ελλάδα. </w:t>
      </w:r>
    </w:p>
    <w:p w14:paraId="439D9FC4"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Όπως ίσως θα ξέρετε, η διεθνής κοινότητα δεν κατάφερε να επιβάλει </w:t>
      </w:r>
      <w:r>
        <w:rPr>
          <w:rFonts w:eastAsia="Times New Roman" w:cs="Times New Roman"/>
          <w:szCs w:val="24"/>
        </w:rPr>
        <w:t>–</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ότι το προσπάθησε- έναν μετασ</w:t>
      </w:r>
      <w:r>
        <w:rPr>
          <w:rFonts w:eastAsia="Times New Roman" w:cs="Times New Roman"/>
          <w:szCs w:val="24"/>
        </w:rPr>
        <w:t>χηματιστή για όλους τους τύπους των κινητών. Νομοθέτησε η Ευρώπη, προσπάθησε να το επιβάλει, όμως οι εταιρείες δεν υπάκουσαν. Έτσι, όμως, κάθε μέρα που κάποιος αλλάζει ένα κινητό, προφανώς γιατί έχει διαφορετικές εκτιμήσεις για τις επιδόσεις του και όχι γι</w:t>
      </w:r>
      <w:r>
        <w:rPr>
          <w:rFonts w:eastAsia="Times New Roman" w:cs="Times New Roman"/>
          <w:szCs w:val="24"/>
        </w:rPr>
        <w:t>ατί έχει διαφορετικές εκτιμήσεις για τον μετασχηματιστή του, έχουμε νέους τόνους πλαστικού στις χωματερές όλου του κόσμου.</w:t>
      </w:r>
    </w:p>
    <w:p w14:paraId="439D9FC5"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Τα στοιχεία παρουσιάστηκαν. Δέκα προϊόντα καθημερινής χρήσης, από πλαστικά μπουκάλια μέχρι καλαμάκια, μαζί με τα αλιευτικά εργαλεία π</w:t>
      </w:r>
      <w:r>
        <w:rPr>
          <w:rFonts w:eastAsia="Times New Roman" w:cs="Times New Roman"/>
          <w:szCs w:val="24"/>
        </w:rPr>
        <w:t xml:space="preserve">ου εγκαταλείπονται στη θάλασσα είναι το 70% των θαλάσσιων απορριμμάτων. Σύμφωνα με την έκθεση του Ευρωπαϊκού Οργανισμού Περιβάλλοντος, σε κάθε εκατό μέτρα παραλίας στη Μεσόγειο, θα βρει κάποιος </w:t>
      </w:r>
      <w:proofErr w:type="spellStart"/>
      <w:r>
        <w:rPr>
          <w:rFonts w:eastAsia="Times New Roman" w:cs="Times New Roman"/>
          <w:szCs w:val="24"/>
        </w:rPr>
        <w:t>εκατόν</w:t>
      </w:r>
      <w:proofErr w:type="spellEnd"/>
      <w:r>
        <w:rPr>
          <w:rFonts w:eastAsia="Times New Roman" w:cs="Times New Roman"/>
          <w:szCs w:val="24"/>
        </w:rPr>
        <w:t xml:space="preserve"> δέκα πλαστικά ποτήρια, ενενήντα πλαστικά μπουκάλια και </w:t>
      </w:r>
      <w:proofErr w:type="spellStart"/>
      <w:r>
        <w:rPr>
          <w:rFonts w:eastAsia="Times New Roman" w:cs="Times New Roman"/>
          <w:szCs w:val="24"/>
        </w:rPr>
        <w:t>εκατόν</w:t>
      </w:r>
      <w:proofErr w:type="spellEnd"/>
      <w:r>
        <w:rPr>
          <w:rFonts w:eastAsia="Times New Roman" w:cs="Times New Roman"/>
          <w:szCs w:val="24"/>
        </w:rPr>
        <w:t xml:space="preserve"> τριάντα καλαμάκια. Για να το πω διαφορετικά, κάθε βήμα σε ακτή της </w:t>
      </w:r>
      <w:r>
        <w:rPr>
          <w:rFonts w:eastAsia="Times New Roman" w:cs="Times New Roman"/>
          <w:szCs w:val="24"/>
        </w:rPr>
        <w:lastRenderedPageBreak/>
        <w:t>Μεσογείου σημαίνει ότι συναντάς δύο ποτήρια, ένα πλαστικό μπουκάλι και τρία καλαμάκια.</w:t>
      </w:r>
    </w:p>
    <w:p w14:paraId="439D9FC6"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Η συζήτηση, λοιπόν, για τα πλαστικά θα έπρεπε, κυρίες και κύριοι, να συγκεντρώνει το ενδιαφέρον</w:t>
      </w:r>
      <w:r>
        <w:rPr>
          <w:rFonts w:eastAsia="Times New Roman" w:cs="Times New Roman"/>
          <w:szCs w:val="24"/>
        </w:rPr>
        <w:t xml:space="preserve"> όλων των κομμάτων, όλων των </w:t>
      </w:r>
      <w:r>
        <w:rPr>
          <w:rFonts w:eastAsia="Times New Roman" w:cs="Times New Roman"/>
          <w:szCs w:val="24"/>
        </w:rPr>
        <w:t>μ</w:t>
      </w:r>
      <w:r>
        <w:rPr>
          <w:rFonts w:eastAsia="Times New Roman" w:cs="Times New Roman"/>
          <w:szCs w:val="24"/>
        </w:rPr>
        <w:t>έσων, όχι από μια ονειροπόλα οικολογική διάθεση, αλλά γιατί η μείωση του πλαστικού θα κρίνει αν θα κερδίσουμε τα στοιχήματα του παρόντος και του μέλλοντος, στοιχήματα που συνδέονται με την υγεία μας και με την οικονομική ανάπτ</w:t>
      </w:r>
      <w:r>
        <w:rPr>
          <w:rFonts w:eastAsia="Times New Roman" w:cs="Times New Roman"/>
          <w:szCs w:val="24"/>
        </w:rPr>
        <w:t xml:space="preserve">υξη της χώρας. Αναφέρθηκαν σε πολλά από αυτά οι συνάδελφοί μου από το Ποτάμι και δεν θα τα επαναλάβω. </w:t>
      </w:r>
    </w:p>
    <w:p w14:paraId="439D9FC7"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Η χώρα είναι γνωστό ότι έχει τη μεγαλύτερη ακτογραμμή -υπερηφανευόμαστε γι’ αυτό- σε όλη την Ευρώπη, όπως και τα περισσότερα νησιά και θα έπρεπε να είναι</w:t>
      </w:r>
      <w:r>
        <w:rPr>
          <w:rFonts w:eastAsia="Times New Roman" w:cs="Times New Roman"/>
          <w:szCs w:val="24"/>
        </w:rPr>
        <w:t xml:space="preserve"> ο πρωταγωνιστής στην προσπάθεια μείωσης του πλαστικού.</w:t>
      </w:r>
    </w:p>
    <w:p w14:paraId="439D9FC8"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Στη Γαλλία, όπως ξέρετε, έχουν αποφασίσει ήδη το 2020, δηλαδή σε δύο χρόνια, τα αναλώσιμα επιτραπέζια σκεύη να είναι κατασκευασμένα με υλικά που θα μπορούν να </w:t>
      </w:r>
      <w:proofErr w:type="spellStart"/>
      <w:r>
        <w:rPr>
          <w:rFonts w:eastAsia="Times New Roman" w:cs="Times New Roman"/>
          <w:szCs w:val="24"/>
        </w:rPr>
        <w:t>κομποστοποιηθούν</w:t>
      </w:r>
      <w:proofErr w:type="spellEnd"/>
      <w:r>
        <w:rPr>
          <w:rFonts w:eastAsia="Times New Roman" w:cs="Times New Roman"/>
          <w:szCs w:val="24"/>
        </w:rPr>
        <w:t xml:space="preserve"> μέσα στο σπίτι. Στη Βρετ</w:t>
      </w:r>
      <w:r>
        <w:rPr>
          <w:rFonts w:eastAsia="Times New Roman" w:cs="Times New Roman"/>
          <w:szCs w:val="24"/>
        </w:rPr>
        <w:t xml:space="preserve">ανία απαγορεύτηκαν πλέον τα </w:t>
      </w:r>
      <w:r>
        <w:rPr>
          <w:rFonts w:eastAsia="Times New Roman" w:cs="Times New Roman"/>
          <w:szCs w:val="24"/>
        </w:rPr>
        <w:lastRenderedPageBreak/>
        <w:t xml:space="preserve">πλαστικά καλαμάκια, οι πλαστικοί αναδευτήρες, οι </w:t>
      </w:r>
      <w:proofErr w:type="spellStart"/>
      <w:r>
        <w:rPr>
          <w:rFonts w:eastAsia="Times New Roman" w:cs="Times New Roman"/>
          <w:szCs w:val="24"/>
        </w:rPr>
        <w:t>μπατονέτες</w:t>
      </w:r>
      <w:proofErr w:type="spellEnd"/>
      <w:r>
        <w:rPr>
          <w:rFonts w:eastAsia="Times New Roman" w:cs="Times New Roman"/>
          <w:szCs w:val="24"/>
        </w:rPr>
        <w:t xml:space="preserve"> και τα υγρά μαντηλάκια. </w:t>
      </w:r>
    </w:p>
    <w:p w14:paraId="439D9FC9"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Στην Ισπανία, που είναι μια χώρα ανταγωνιστική τουριστικά με τη χώρα μας, σε τουριστικούς προορισμούς από το 2019, του χρόνου</w:t>
      </w:r>
      <w:r>
        <w:rPr>
          <w:rFonts w:eastAsia="Times New Roman" w:cs="Times New Roman"/>
          <w:szCs w:val="24"/>
        </w:rPr>
        <w:t>,</w:t>
      </w:r>
      <w:r>
        <w:rPr>
          <w:rFonts w:eastAsia="Times New Roman" w:cs="Times New Roman"/>
          <w:szCs w:val="24"/>
        </w:rPr>
        <w:t xml:space="preserve"> δηλαδή, σε λίγους μήνες, απαγορεύεται στα ξενοδοχεία και στους χώρους εστίασης να διαθέτουν πλαστικά μπουκάλια. Προφανώς ξέρετε ότι στα αμερικάνικα πανεπιστήμια, σχεδόν σε όλα, έχει απαγορευτεί η κατανάλωση πλαστικών μπουκαλιών νερού. </w:t>
      </w:r>
    </w:p>
    <w:p w14:paraId="439D9FCA"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Στην Αυστραλία οι π</w:t>
      </w:r>
      <w:r>
        <w:rPr>
          <w:rFonts w:eastAsia="Times New Roman" w:cs="Times New Roman"/>
          <w:szCs w:val="24"/>
        </w:rPr>
        <w:t>όλεις, η μία μετά την άλλη, απαγορεύουν την πώληση πλαστικού μπουκαλιού, ενώ στη Γερμανία πολλές πόλεις ακολουθούν την πολιτική που έχει αποφασίσει το Μόναχο, που εδώ και δεκαο</w:t>
      </w:r>
      <w:r>
        <w:rPr>
          <w:rFonts w:eastAsia="Times New Roman" w:cs="Times New Roman"/>
          <w:szCs w:val="24"/>
        </w:rPr>
        <w:t>κ</w:t>
      </w:r>
      <w:r>
        <w:rPr>
          <w:rFonts w:eastAsia="Times New Roman" w:cs="Times New Roman"/>
          <w:szCs w:val="24"/>
        </w:rPr>
        <w:t xml:space="preserve">τώ χρόνια απαγορεύει τη χρήση ποτηριών ή μπουκαλιών μιας χρήσης σε οποιαδήποτε </w:t>
      </w:r>
      <w:r>
        <w:rPr>
          <w:rFonts w:eastAsia="Times New Roman" w:cs="Times New Roman"/>
          <w:szCs w:val="24"/>
        </w:rPr>
        <w:t xml:space="preserve">δημόσια εκδήλωση. </w:t>
      </w:r>
    </w:p>
    <w:p w14:paraId="439D9FCB"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Το πρόβλημα είναι πολύ μεγάλο για την Ευρώπη</w:t>
      </w:r>
      <w:r>
        <w:rPr>
          <w:rFonts w:eastAsia="Times New Roman" w:cs="Times New Roman"/>
          <w:szCs w:val="24"/>
        </w:rPr>
        <w:t>,</w:t>
      </w:r>
      <w:r>
        <w:rPr>
          <w:rFonts w:eastAsia="Times New Roman" w:cs="Times New Roman"/>
          <w:szCs w:val="24"/>
        </w:rPr>
        <w:t xml:space="preserve"> γιατί</w:t>
      </w:r>
      <w:r>
        <w:rPr>
          <w:rFonts w:eastAsia="Times New Roman" w:cs="Times New Roman"/>
          <w:szCs w:val="24"/>
        </w:rPr>
        <w:t>,</w:t>
      </w:r>
      <w:r>
        <w:rPr>
          <w:rFonts w:eastAsia="Times New Roman" w:cs="Times New Roman"/>
          <w:szCs w:val="24"/>
        </w:rPr>
        <w:t xml:space="preserve"> όπως θα ξέρετε</w:t>
      </w:r>
      <w:r>
        <w:rPr>
          <w:rFonts w:eastAsia="Times New Roman" w:cs="Times New Roman"/>
          <w:szCs w:val="24"/>
        </w:rPr>
        <w:t>,</w:t>
      </w:r>
      <w:r>
        <w:rPr>
          <w:rFonts w:eastAsia="Times New Roman" w:cs="Times New Roman"/>
          <w:szCs w:val="24"/>
        </w:rPr>
        <w:t xml:space="preserve"> η Κίνα, που μέχρι </w:t>
      </w:r>
      <w:proofErr w:type="spellStart"/>
      <w:r>
        <w:rPr>
          <w:rFonts w:eastAsia="Times New Roman" w:cs="Times New Roman"/>
          <w:szCs w:val="24"/>
        </w:rPr>
        <w:t>πρόπερσι</w:t>
      </w:r>
      <w:proofErr w:type="spellEnd"/>
      <w:r>
        <w:rPr>
          <w:rFonts w:eastAsia="Times New Roman" w:cs="Times New Roman"/>
          <w:szCs w:val="24"/>
        </w:rPr>
        <w:t xml:space="preserve"> απορροφούσε το </w:t>
      </w:r>
      <w:r>
        <w:rPr>
          <w:rFonts w:eastAsia="Times New Roman" w:cs="Times New Roman"/>
          <w:szCs w:val="24"/>
        </w:rPr>
        <w:lastRenderedPageBreak/>
        <w:t>50% των πλαστικών και τα έθαβε αυτή, αναλάμβανε αυτή δηλαδή την ευθύνη για την Ευρώπη, αποφάσισε να απαγορεύσει πλέον την εισα</w:t>
      </w:r>
      <w:r>
        <w:rPr>
          <w:rFonts w:eastAsia="Times New Roman" w:cs="Times New Roman"/>
          <w:szCs w:val="24"/>
        </w:rPr>
        <w:t>γωγή, γεγονός που κάνει δυσβάσταχτη τη διαχείριση των πλαστικών απορριμμάτων της Ευρώπης.</w:t>
      </w:r>
    </w:p>
    <w:p w14:paraId="439D9FCC"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Τα στοιχεία για την Ελλάδα είναι γνωστά, σχετικά με το τι καταναλώνουμε. Δεν θέλω να αναφερθώ σ’ αυτά. Αυτό που έχει, όμως, πολύ μεγάλη σημασία και είναι θέμα πολιτικ</w:t>
      </w:r>
      <w:r>
        <w:rPr>
          <w:rFonts w:eastAsia="Times New Roman" w:cs="Times New Roman"/>
          <w:szCs w:val="24"/>
        </w:rPr>
        <w:t>ής ευθύνης είναι ότι η χώρα μας έχει πολύ χαμηλό ποσοστό ανακύκλωσης. Έχει μόλις 16%, ενώ σε πολλές χώρες της Ευρώπης το ποσοστό ξεπερνά το 50%. Βέβαια, οι θάλασσές μας, το Αιγαίο, το Ιόνιο, το Κρητικό Πέλαγος έχουν γίνει σκουπιδότοποι. Το 60% των απορριμμ</w:t>
      </w:r>
      <w:r>
        <w:rPr>
          <w:rFonts w:eastAsia="Times New Roman" w:cs="Times New Roman"/>
          <w:szCs w:val="24"/>
        </w:rPr>
        <w:t>άτων που συλλέγονται έχουν σχέση με το πλαστικό. Τα στοιχεία και οι φωτογραφίες που δίνει το «</w:t>
      </w:r>
      <w:r>
        <w:rPr>
          <w:rFonts w:eastAsia="Times New Roman" w:cs="Times New Roman"/>
          <w:szCs w:val="24"/>
        </w:rPr>
        <w:t>ΑΡΧΙΠΕΛΑΓΟΣ</w:t>
      </w:r>
      <w:r>
        <w:rPr>
          <w:rFonts w:eastAsia="Times New Roman" w:cs="Times New Roman"/>
          <w:szCs w:val="24"/>
        </w:rPr>
        <w:t>» νομίζω ότι είναι γνωστά σε όλους και είναι ανατριχιαστικά.</w:t>
      </w:r>
    </w:p>
    <w:p w14:paraId="439D9FCD"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Προσέξτε, έχουμε κάνει έναν υπολογισμό. Ο καθένας από εμάς, ο κάθε άνθρωπος και, καλύτερα,</w:t>
      </w:r>
      <w:r>
        <w:rPr>
          <w:rFonts w:eastAsia="Times New Roman" w:cs="Times New Roman"/>
          <w:szCs w:val="24"/>
        </w:rPr>
        <w:t xml:space="preserve"> ο κάθε Έλληνας</w:t>
      </w:r>
      <w:r>
        <w:rPr>
          <w:rFonts w:eastAsia="Times New Roman" w:cs="Times New Roman"/>
          <w:szCs w:val="24"/>
        </w:rPr>
        <w:t>,</w:t>
      </w:r>
      <w:r>
        <w:rPr>
          <w:rFonts w:eastAsia="Times New Roman" w:cs="Times New Roman"/>
          <w:szCs w:val="24"/>
        </w:rPr>
        <w:t xml:space="preserve"> γιατί είναι με βάση τις </w:t>
      </w:r>
      <w:proofErr w:type="spellStart"/>
      <w:r>
        <w:rPr>
          <w:rFonts w:eastAsia="Times New Roman" w:cs="Times New Roman"/>
          <w:szCs w:val="24"/>
        </w:rPr>
        <w:t>συνήθειές</w:t>
      </w:r>
      <w:proofErr w:type="spellEnd"/>
      <w:r>
        <w:rPr>
          <w:rFonts w:eastAsia="Times New Roman" w:cs="Times New Roman"/>
          <w:szCs w:val="24"/>
        </w:rPr>
        <w:t xml:space="preserve"> μας, εναποθέτει στο περιβάλλον κάθε πέντε χρόνια το βάρος του σε πλαστικό. Υπολογίστε: Είναι δέκα κιλά σακούλες τα πέντε χρόνια, σύμφωνα με τη στατιστική </w:t>
      </w:r>
      <w:r>
        <w:rPr>
          <w:rFonts w:eastAsia="Times New Roman" w:cs="Times New Roman"/>
          <w:szCs w:val="24"/>
        </w:rPr>
        <w:lastRenderedPageBreak/>
        <w:t>και τη συμβολή των σο</w:t>
      </w:r>
      <w:r>
        <w:rPr>
          <w:rFonts w:eastAsia="Times New Roman" w:cs="Times New Roman"/>
          <w:szCs w:val="24"/>
        </w:rPr>
        <w:t>υ</w:t>
      </w:r>
      <w:r>
        <w:rPr>
          <w:rFonts w:eastAsia="Times New Roman" w:cs="Times New Roman"/>
          <w:szCs w:val="24"/>
        </w:rPr>
        <w:t>περμάρκετ, δηλαδή το πόσες σα</w:t>
      </w:r>
      <w:r>
        <w:rPr>
          <w:rFonts w:eastAsia="Times New Roman" w:cs="Times New Roman"/>
          <w:szCs w:val="24"/>
        </w:rPr>
        <w:t xml:space="preserve">κούλες δίνουν στους ανθρώπους. Είναι δέκα κιλά σακούλες, δέκα κιλά συσκευασίες φαγητού, δέκα κιλά πλαστικά ποτηράκια, τριάντα κιλά πλαστικά μπουκάλια, πέντε κιλά καλαμάκια, πέντε κιλά </w:t>
      </w:r>
      <w:proofErr w:type="spellStart"/>
      <w:r>
        <w:rPr>
          <w:rFonts w:eastAsia="Times New Roman" w:cs="Times New Roman"/>
          <w:szCs w:val="24"/>
        </w:rPr>
        <w:t>μπατονέτες</w:t>
      </w:r>
      <w:proofErr w:type="spellEnd"/>
      <w:r>
        <w:rPr>
          <w:rFonts w:eastAsia="Times New Roman" w:cs="Times New Roman"/>
          <w:szCs w:val="24"/>
        </w:rPr>
        <w:t>, δέκα κιλά είδη καθημερινής υγιεινής. Αυτό γίνεται κάθε πέντε</w:t>
      </w:r>
      <w:r>
        <w:rPr>
          <w:rFonts w:eastAsia="Times New Roman" w:cs="Times New Roman"/>
          <w:szCs w:val="24"/>
        </w:rPr>
        <w:t xml:space="preserve"> χρόνια. Δηλαδή, μέχρι να φύγουμε από τον μάταιο τούτο κόσμο, ο κ</w:t>
      </w:r>
      <w:r>
        <w:rPr>
          <w:rFonts w:eastAsia="Times New Roman" w:cs="Times New Roman"/>
          <w:szCs w:val="24"/>
        </w:rPr>
        <w:t>αθ</w:t>
      </w:r>
      <w:r>
        <w:rPr>
          <w:rFonts w:eastAsia="Times New Roman" w:cs="Times New Roman"/>
          <w:szCs w:val="24"/>
        </w:rPr>
        <w:t>ένας από εμάς εναποθέτει στη φύση έναν τόνο πλαστικό και εκατομμύρια τόνους πλαστικού όλοι μαζί.</w:t>
      </w:r>
    </w:p>
    <w:p w14:paraId="439D9FCE"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Ας ξεκινήσουμε, λοιπόν</w:t>
      </w:r>
      <w:r>
        <w:rPr>
          <w:rFonts w:eastAsia="Times New Roman" w:cs="Times New Roman"/>
          <w:szCs w:val="24"/>
        </w:rPr>
        <w:t>,</w:t>
      </w:r>
      <w:r>
        <w:rPr>
          <w:rFonts w:eastAsia="Times New Roman" w:cs="Times New Roman"/>
          <w:szCs w:val="24"/>
        </w:rPr>
        <w:t xml:space="preserve"> και ας μεταφέρουμε γρήγορα τη συζήτηση στα δημοτικά σχολεία, με σκοπ</w:t>
      </w:r>
      <w:r>
        <w:rPr>
          <w:rFonts w:eastAsia="Times New Roman" w:cs="Times New Roman"/>
          <w:szCs w:val="24"/>
        </w:rPr>
        <w:t>ό τα παιδιά να μεγαλώνουν έχοντας ως δεδομένο την ανακύκλωση, την πράσινη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οικολογική τσάντα, τις οικολογικές συσκευασίες. Αλλιώς, θα πρέπει να σκεφτούμε τα παιδιά μας να κολυμπούν σε λίγα χρόνια μόνο μέσα σε πλαστικά μπουκάλια και πλαστικά καλαμάκια.</w:t>
      </w:r>
    </w:p>
    <w:p w14:paraId="439D9FCF"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Όμω</w:t>
      </w:r>
      <w:r>
        <w:rPr>
          <w:rFonts w:eastAsia="Times New Roman" w:cs="Times New Roman"/>
          <w:szCs w:val="24"/>
        </w:rPr>
        <w:t>ς, πρέπει να δώσουμε το παράδειγμα. Πριν από λίγες εβδομάδες, κυρίες και κύριοι, την Παγκόσμια Ημέρα Περιβάλλοντος, προτείναμε στον Πρόεδρο της Βουλής τη σταδιακή κατάργηση όλων των πλαστικών ειδών μίας χρήσης –ποτήρια, καλαμάκια, μπουκάλια, πιάτα, τα ξέρε</w:t>
      </w:r>
      <w:r>
        <w:rPr>
          <w:rFonts w:eastAsia="Times New Roman" w:cs="Times New Roman"/>
          <w:szCs w:val="24"/>
        </w:rPr>
        <w:t xml:space="preserve">τε, όλοι αναγκαστικά τα </w:t>
      </w:r>
      <w:r>
        <w:rPr>
          <w:rFonts w:eastAsia="Times New Roman" w:cs="Times New Roman"/>
          <w:szCs w:val="24"/>
        </w:rPr>
        <w:lastRenderedPageBreak/>
        <w:t xml:space="preserve">χρησιμοποιούμε- από τα κυλικεία και τα εστιατόρια της Βουλής. Επαναφέραμε, επίσης, μία πρόταση που είχαμε κάνει από την αρχή με τον Γιώργο </w:t>
      </w:r>
      <w:proofErr w:type="spellStart"/>
      <w:r>
        <w:rPr>
          <w:rFonts w:eastAsia="Times New Roman" w:cs="Times New Roman"/>
          <w:szCs w:val="24"/>
        </w:rPr>
        <w:t>Αμυρά</w:t>
      </w:r>
      <w:proofErr w:type="spellEnd"/>
      <w:r>
        <w:rPr>
          <w:rFonts w:eastAsia="Times New Roman" w:cs="Times New Roman"/>
          <w:szCs w:val="24"/>
        </w:rPr>
        <w:t>, να τοποθετηθούν επιτέλους κάδοι ανακύκλωσης σε όλους τους χώρους</w:t>
      </w:r>
      <w:r>
        <w:rPr>
          <w:rFonts w:eastAsia="Times New Roman" w:cs="Times New Roman"/>
          <w:szCs w:val="24"/>
        </w:rPr>
        <w:t>,</w:t>
      </w:r>
      <w:r>
        <w:rPr>
          <w:rFonts w:eastAsia="Times New Roman" w:cs="Times New Roman"/>
          <w:szCs w:val="24"/>
        </w:rPr>
        <w:t xml:space="preserve"> τόσο του κεντρικού μ</w:t>
      </w:r>
      <w:r>
        <w:rPr>
          <w:rFonts w:eastAsia="Times New Roman" w:cs="Times New Roman"/>
          <w:szCs w:val="24"/>
        </w:rPr>
        <w:t>εγάρου όσο και των άλλων χώρων. Και δεν εννοώ μόνο το χαρτί, αλλά όλη τη σύγχρονη ανακύκλωση. Δεν έχουμε πάρει καμ</w:t>
      </w:r>
      <w:r>
        <w:rPr>
          <w:rFonts w:eastAsia="Times New Roman" w:cs="Times New Roman"/>
          <w:szCs w:val="24"/>
        </w:rPr>
        <w:t>μ</w:t>
      </w:r>
      <w:r>
        <w:rPr>
          <w:rFonts w:eastAsia="Times New Roman" w:cs="Times New Roman"/>
          <w:szCs w:val="24"/>
        </w:rPr>
        <w:t>ία απάντηση από το Προεδρείο της Βουλής, από τον Πρόεδρο της Βουλής και γενικά δεν είδαμε να υπάρχει κανένα ενδιαφέρον από όλους όσοι θα έπρε</w:t>
      </w:r>
      <w:r>
        <w:rPr>
          <w:rFonts w:eastAsia="Times New Roman" w:cs="Times New Roman"/>
          <w:szCs w:val="24"/>
        </w:rPr>
        <w:t xml:space="preserve">πε να είχαν λόγο και άποψη, γιατί, ξέρετε, πολλές φορές η συζήτηση για την προστασία του περιβάλλοντος είναι στην Ελλάδα μία περιττή συζήτηση. </w:t>
      </w:r>
    </w:p>
    <w:p w14:paraId="439D9FD0"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Όμως, εμείς πιστεύουμε ότι είναι μια στιγμή που θα πρέπει να υπάρξει μία εθνική στρατηγική απεξάρτησης από τα πλ</w:t>
      </w:r>
      <w:r>
        <w:rPr>
          <w:rFonts w:eastAsia="Times New Roman" w:cs="Times New Roman"/>
          <w:szCs w:val="24"/>
        </w:rPr>
        <w:t>αστικά και αυτό θα πρέπει να είναι απόλυτη προτεραιότητά μας. Υπάρχουν νησιά που έχουν δώσει το παράδειγμα. Ξέρετε για την Αλόννησο, τη Σίφνο, τη Χίο, τη Σαντορίνη. Στη Σ</w:t>
      </w:r>
      <w:r>
        <w:rPr>
          <w:rFonts w:eastAsia="Times New Roman" w:cs="Times New Roman"/>
          <w:szCs w:val="24"/>
        </w:rPr>
        <w:t>ί</w:t>
      </w:r>
      <w:r>
        <w:rPr>
          <w:rFonts w:eastAsia="Times New Roman" w:cs="Times New Roman"/>
          <w:szCs w:val="24"/>
        </w:rPr>
        <w:t xml:space="preserve">κινο γίνεται μία τεράστια προσπάθεια και μάλλον από φέτος –δεν πήρα τηλέφωνο, για να </w:t>
      </w:r>
      <w:r>
        <w:rPr>
          <w:rFonts w:eastAsia="Times New Roman" w:cs="Times New Roman"/>
          <w:szCs w:val="24"/>
        </w:rPr>
        <w:t xml:space="preserve">δω αν έχει ισχύσει, αλλά μας είχαν πει ότι από </w:t>
      </w:r>
      <w:r>
        <w:rPr>
          <w:rFonts w:eastAsia="Times New Roman" w:cs="Times New Roman"/>
          <w:szCs w:val="24"/>
        </w:rPr>
        <w:lastRenderedPageBreak/>
        <w:t>την άνοιξη θα γίνει- δεν θα κυκλοφορεί και δεν θα υπάρχει καλαμάκι. Είναι ένα πιλοτικό πρόγραμμα που χρηματοδοτείται από το Ίδρυμα Λασκαρίδη. Πρόκειται για μία πολύ ενδιαφέρουσα προσπάθεια που γίνεται στη Σ</w:t>
      </w:r>
      <w:r>
        <w:rPr>
          <w:rFonts w:eastAsia="Times New Roman" w:cs="Times New Roman"/>
          <w:szCs w:val="24"/>
        </w:rPr>
        <w:t>ί</w:t>
      </w:r>
      <w:r>
        <w:rPr>
          <w:rFonts w:eastAsia="Times New Roman" w:cs="Times New Roman"/>
          <w:szCs w:val="24"/>
        </w:rPr>
        <w:t>κι</w:t>
      </w:r>
      <w:r>
        <w:rPr>
          <w:rFonts w:eastAsia="Times New Roman" w:cs="Times New Roman"/>
          <w:szCs w:val="24"/>
        </w:rPr>
        <w:t>νο.</w:t>
      </w:r>
    </w:p>
    <w:p w14:paraId="439D9FD1"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Πρέπει, λοιπόν, η πολιτεία να προωθήσει την επαναχρησιμοποίηση και την ανακύκλωση πλαστικών υλικών. Πρέπει να βοηθήσουμε τη βιομηχανία να πάει στο επόμενο στάδιο, να παράγει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φιλικότερα προς το περιβάλλον προϊόντα. Πρέπει να ενισχύσουμε οικονομ</w:t>
      </w:r>
      <w:r>
        <w:rPr>
          <w:rFonts w:eastAsia="Times New Roman" w:cs="Times New Roman"/>
          <w:szCs w:val="24"/>
        </w:rPr>
        <w:t xml:space="preserve">ικά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ξεχωριστά, όταν αναλαμβάνει πρωτοβουλίες για πράσινες πολιτικές. Είχαμε πει κάτι πολύ συγκεκριμένο. Τα Υπουργεία αυτή την εποχή δίνουν αρκετά λεφτά για διάφορες πολιτιστικές, θρησκευτικές εκδηλώσεις ανά την Ελλάδα. Είχαμε προτεί</w:t>
      </w:r>
      <w:r>
        <w:rPr>
          <w:rFonts w:eastAsia="Times New Roman" w:cs="Times New Roman"/>
          <w:szCs w:val="24"/>
        </w:rPr>
        <w:t>νει, λοιπόν, να συνδεθεί η οικονομική ενίσχυση των τοπικών πολιτιστικών και θρησκευτικών εκδηλώσεων με την αποφυγή της χρήσης πλαστικών ποτηριών, πιάτων και μαχαιροπήρουνων και να κάνουμε, τέλος</w:t>
      </w:r>
      <w:r>
        <w:rPr>
          <w:rFonts w:eastAsia="Times New Roman" w:cs="Times New Roman"/>
          <w:szCs w:val="24"/>
        </w:rPr>
        <w:t>,</w:t>
      </w:r>
      <w:r>
        <w:rPr>
          <w:rFonts w:eastAsia="Times New Roman" w:cs="Times New Roman"/>
          <w:szCs w:val="24"/>
        </w:rPr>
        <w:t xml:space="preserve"> επιτρέψτε μου</w:t>
      </w:r>
      <w:r>
        <w:rPr>
          <w:rFonts w:eastAsia="Times New Roman" w:cs="Times New Roman"/>
          <w:szCs w:val="24"/>
        </w:rPr>
        <w:t>,</w:t>
      </w:r>
      <w:r>
        <w:rPr>
          <w:rFonts w:eastAsia="Times New Roman" w:cs="Times New Roman"/>
          <w:szCs w:val="24"/>
        </w:rPr>
        <w:t xml:space="preserve"> μια έντιμη και ειλικρινή συζήτηση για τα σκου</w:t>
      </w:r>
      <w:r>
        <w:rPr>
          <w:rFonts w:eastAsia="Times New Roman" w:cs="Times New Roman"/>
          <w:szCs w:val="24"/>
        </w:rPr>
        <w:t>πίδια.</w:t>
      </w:r>
    </w:p>
    <w:p w14:paraId="439D9FD2"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lastRenderedPageBreak/>
        <w:t xml:space="preserve">Εδώ, κύριοι του ΣΥΡΙΖΑ, πρέπει να κάνετε και μια αυτοκριτική για τη στάση σας στην υπόθεση Κερατέα. </w:t>
      </w:r>
    </w:p>
    <w:p w14:paraId="439D9FD3" w14:textId="77777777" w:rsidR="00E72EC4" w:rsidRDefault="000B79C9">
      <w:pPr>
        <w:tabs>
          <w:tab w:val="left" w:pos="2608"/>
        </w:tabs>
        <w:spacing w:line="600" w:lineRule="auto"/>
        <w:ind w:firstLine="720"/>
        <w:jc w:val="both"/>
        <w:rPr>
          <w:rFonts w:eastAsia="Times New Roman"/>
          <w:szCs w:val="24"/>
        </w:rPr>
      </w:pPr>
      <w:r>
        <w:rPr>
          <w:rFonts w:eastAsia="Times New Roman"/>
          <w:szCs w:val="24"/>
        </w:rPr>
        <w:t>Δεν θα αναφερθώ αναλυτικά. Ξέρετε, όμως, όλοι ότι οι χώροι υγειονομικής ταφής απουσιάζουν σε πολλές περιοχές της χώρας, απουσιάζουν σε πολλά νησιά κ</w:t>
      </w:r>
      <w:r>
        <w:rPr>
          <w:rFonts w:eastAsia="Times New Roman"/>
          <w:szCs w:val="24"/>
        </w:rPr>
        <w:t xml:space="preserve">αι η έκρηξη των σκουπιδιών στην Αττική απλώς αναβάλλεται. Είναι η περίπτωση που πραγματικά το σκουπίδι κρύβεται κάτω από το χαλί, το χαλί της Φυλής. </w:t>
      </w:r>
    </w:p>
    <w:p w14:paraId="439D9FD4" w14:textId="77777777" w:rsidR="00E72EC4" w:rsidRDefault="000B79C9">
      <w:pPr>
        <w:tabs>
          <w:tab w:val="left" w:pos="2608"/>
        </w:tabs>
        <w:spacing w:line="600" w:lineRule="auto"/>
        <w:ind w:firstLine="720"/>
        <w:jc w:val="both"/>
        <w:rPr>
          <w:rFonts w:eastAsia="Times New Roman"/>
          <w:szCs w:val="24"/>
        </w:rPr>
      </w:pPr>
      <w:r>
        <w:rPr>
          <w:rFonts w:eastAsia="Times New Roman"/>
          <w:szCs w:val="24"/>
        </w:rPr>
        <w:t xml:space="preserve">Ως πότε, όμως; Πρέπει να πάρουμε μια ευθύνη, όπως πρέπει να δώσουμε και μια απάντηση σχετικά με το τι </w:t>
      </w:r>
      <w:r>
        <w:rPr>
          <w:rFonts w:eastAsia="Times New Roman"/>
          <w:szCs w:val="24"/>
        </w:rPr>
        <w:t>κάνουμε με τα σκουπίδια μας. Εμείς ως Ποτάμι έχουμε αναλάβει την ευθύνη από την ίδρυσή μας, γιατί ξέρετε ότι από την αρχή έχουμε πει ότι πολιτικός δεν είναι αυτός που εντοπίζει το σκουπίδι στη θάλασσα, πολιτικός είναι αυτός που έχει πρόταση πώς θα καθαρίσε</w:t>
      </w:r>
      <w:r>
        <w:rPr>
          <w:rFonts w:eastAsia="Times New Roman"/>
          <w:szCs w:val="24"/>
        </w:rPr>
        <w:t>ι η θάλασσα.</w:t>
      </w:r>
    </w:p>
    <w:p w14:paraId="439D9FD5" w14:textId="77777777" w:rsidR="00E72EC4" w:rsidRDefault="000B79C9">
      <w:pPr>
        <w:tabs>
          <w:tab w:val="left" w:pos="2608"/>
        </w:tabs>
        <w:spacing w:line="600" w:lineRule="auto"/>
        <w:ind w:firstLine="720"/>
        <w:jc w:val="both"/>
        <w:rPr>
          <w:rFonts w:eastAsia="Times New Roman"/>
          <w:szCs w:val="24"/>
        </w:rPr>
      </w:pPr>
      <w:r>
        <w:rPr>
          <w:rFonts w:eastAsia="Times New Roman"/>
          <w:szCs w:val="24"/>
        </w:rPr>
        <w:t>Σας ευχαριστώ.</w:t>
      </w:r>
    </w:p>
    <w:p w14:paraId="439D9FD6" w14:textId="77777777" w:rsidR="00E72EC4" w:rsidRDefault="000B79C9">
      <w:pPr>
        <w:tabs>
          <w:tab w:val="left" w:pos="2608"/>
        </w:tabs>
        <w:spacing w:line="600" w:lineRule="auto"/>
        <w:ind w:firstLine="720"/>
        <w:jc w:val="center"/>
        <w:rPr>
          <w:rFonts w:eastAsia="Times New Roman"/>
          <w:szCs w:val="24"/>
        </w:rPr>
      </w:pPr>
      <w:r>
        <w:rPr>
          <w:rFonts w:eastAsia="Times New Roman"/>
          <w:szCs w:val="24"/>
        </w:rPr>
        <w:t>(Χειροκροτήματα)</w:t>
      </w:r>
    </w:p>
    <w:p w14:paraId="439D9FD7" w14:textId="77777777" w:rsidR="00E72EC4" w:rsidRDefault="000B79C9">
      <w:pPr>
        <w:tabs>
          <w:tab w:val="left" w:pos="2608"/>
        </w:tabs>
        <w:spacing w:line="600" w:lineRule="auto"/>
        <w:ind w:firstLine="720"/>
        <w:jc w:val="both"/>
        <w:rPr>
          <w:rFonts w:eastAsia="Times New Roman"/>
          <w:szCs w:val="24"/>
        </w:rPr>
      </w:pPr>
      <w:r w:rsidRPr="009A2D01">
        <w:rPr>
          <w:rFonts w:eastAsia="Times New Roman"/>
          <w:b/>
          <w:szCs w:val="24"/>
        </w:rPr>
        <w:lastRenderedPageBreak/>
        <w:t xml:space="preserve">ΠΡΟΕΔΡΕΥΩΝ (Δημήτριος </w:t>
      </w:r>
      <w:proofErr w:type="spellStart"/>
      <w:r w:rsidRPr="009A2D01">
        <w:rPr>
          <w:rFonts w:eastAsia="Times New Roman"/>
          <w:b/>
          <w:szCs w:val="24"/>
        </w:rPr>
        <w:t>Κρεμαστινός</w:t>
      </w:r>
      <w:proofErr w:type="spellEnd"/>
      <w:r w:rsidRPr="009A2D01">
        <w:rPr>
          <w:rFonts w:eastAsia="Times New Roman"/>
          <w:b/>
          <w:szCs w:val="24"/>
        </w:rPr>
        <w:t>):</w:t>
      </w:r>
      <w:r>
        <w:rPr>
          <w:rFonts w:eastAsia="Times New Roman"/>
          <w:szCs w:val="24"/>
        </w:rPr>
        <w:t xml:space="preserve"> Για να δούμε πόσο δύσκολα είναι τα πράγματα, κύριε Θεοδωράκη, φτάνει να δούμε ότι στην προηγούμενη Βουλή, θα το θυμάστε…</w:t>
      </w:r>
    </w:p>
    <w:p w14:paraId="439D9FD8" w14:textId="77777777" w:rsidR="00E72EC4" w:rsidRDefault="000B79C9">
      <w:pPr>
        <w:tabs>
          <w:tab w:val="left" w:pos="2608"/>
        </w:tabs>
        <w:spacing w:line="600" w:lineRule="auto"/>
        <w:ind w:firstLine="720"/>
        <w:jc w:val="both"/>
        <w:rPr>
          <w:rFonts w:eastAsia="Times New Roman"/>
          <w:szCs w:val="24"/>
        </w:rPr>
      </w:pPr>
      <w:r w:rsidRPr="001F016F">
        <w:rPr>
          <w:rFonts w:eastAsia="Times New Roman"/>
          <w:b/>
          <w:szCs w:val="24"/>
        </w:rPr>
        <w:t xml:space="preserve">ΣΤΑΥΡΟΣ ΘΕΟΔΩΡΑΚΗΣ (Πρόεδρος του κόμματος Το Ποτάμι): </w:t>
      </w:r>
      <w:r>
        <w:rPr>
          <w:rFonts w:eastAsia="Times New Roman"/>
          <w:szCs w:val="24"/>
        </w:rPr>
        <w:t>Πότε</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ο 2015;</w:t>
      </w:r>
    </w:p>
    <w:p w14:paraId="439D9FD9" w14:textId="77777777" w:rsidR="00E72EC4" w:rsidRDefault="000B79C9">
      <w:pPr>
        <w:tabs>
          <w:tab w:val="left" w:pos="2608"/>
        </w:tabs>
        <w:spacing w:line="600" w:lineRule="auto"/>
        <w:ind w:firstLine="720"/>
        <w:jc w:val="both"/>
        <w:rPr>
          <w:rFonts w:eastAsia="Times New Roman"/>
          <w:szCs w:val="24"/>
        </w:rPr>
      </w:pPr>
      <w:r w:rsidRPr="007A3DDE">
        <w:rPr>
          <w:rFonts w:eastAsia="Times New Roman"/>
          <w:b/>
          <w:szCs w:val="24"/>
        </w:rPr>
        <w:t xml:space="preserve">ΠΡΟΕΔΡΕΥΩΝ (Δημήτριος </w:t>
      </w:r>
      <w:proofErr w:type="spellStart"/>
      <w:r w:rsidRPr="007A3DDE">
        <w:rPr>
          <w:rFonts w:eastAsia="Times New Roman"/>
          <w:b/>
          <w:szCs w:val="24"/>
        </w:rPr>
        <w:t>Κρεμαστινός</w:t>
      </w:r>
      <w:proofErr w:type="spellEnd"/>
      <w:r w:rsidRPr="007A3DDE">
        <w:rPr>
          <w:rFonts w:eastAsia="Times New Roman"/>
          <w:b/>
          <w:szCs w:val="24"/>
        </w:rPr>
        <w:t>):</w:t>
      </w:r>
      <w:r>
        <w:rPr>
          <w:rFonts w:eastAsia="Times New Roman"/>
          <w:szCs w:val="24"/>
        </w:rPr>
        <w:t xml:space="preserve"> Όχι το 2015, στην προηγούμενη </w:t>
      </w:r>
      <w:r>
        <w:rPr>
          <w:rFonts w:eastAsia="Times New Roman"/>
          <w:szCs w:val="24"/>
        </w:rPr>
        <w:t>κ</w:t>
      </w:r>
      <w:r>
        <w:rPr>
          <w:rFonts w:eastAsia="Times New Roman"/>
          <w:szCs w:val="24"/>
        </w:rPr>
        <w:t>υβέρνηση, ας το πούμε διαφορετικά, ογδόντα Βουλευτές είχαν ζητήσει να εφαρμοστεί ο αντικαπνιστικός νόμος μέσα στη Βουλή. Έγινε μια ολόκληρη συζήτηση και φασαρία ο νόμος που ι</w:t>
      </w:r>
      <w:r>
        <w:rPr>
          <w:rFonts w:eastAsia="Times New Roman"/>
          <w:szCs w:val="24"/>
        </w:rPr>
        <w:t>σχύει σε όλον τον κόσμο να εφαρμοστεί κι εδώ και να απαγορεύεται το κάπνισμα. Η αντιπρόταση που υπήρξε ήταν να βάλουμε τασάκια</w:t>
      </w:r>
      <w:r>
        <w:rPr>
          <w:rFonts w:eastAsia="Times New Roman"/>
          <w:szCs w:val="24"/>
        </w:rPr>
        <w:t>,</w:t>
      </w:r>
      <w:r>
        <w:rPr>
          <w:rFonts w:eastAsia="Times New Roman"/>
          <w:szCs w:val="24"/>
        </w:rPr>
        <w:t xml:space="preserve"> για να μην πετάνε τα αποτσίγαρα οι Βουλευτές. Τελικά δεν έγινε τίποτα από όλα αυτά και η κατάσταση είναι έτσι όπως βλέπετε.</w:t>
      </w:r>
    </w:p>
    <w:p w14:paraId="439D9FDA" w14:textId="77777777" w:rsidR="00E72EC4" w:rsidRDefault="000B79C9">
      <w:pPr>
        <w:tabs>
          <w:tab w:val="left" w:pos="2608"/>
        </w:tabs>
        <w:spacing w:line="600" w:lineRule="auto"/>
        <w:ind w:firstLine="720"/>
        <w:jc w:val="both"/>
        <w:rPr>
          <w:rFonts w:eastAsia="Times New Roman"/>
          <w:szCs w:val="24"/>
        </w:rPr>
      </w:pPr>
      <w:r>
        <w:rPr>
          <w:rFonts w:eastAsia="Times New Roman"/>
          <w:szCs w:val="24"/>
        </w:rPr>
        <w:t>Αυτό</w:t>
      </w:r>
      <w:r>
        <w:rPr>
          <w:rFonts w:eastAsia="Times New Roman"/>
          <w:szCs w:val="24"/>
        </w:rPr>
        <w:t xml:space="preserve"> που θέλω να πω είναι πόσο δύσκολο είναι να προχωρήσουν ένα βήμα παραπέρα ακόμα και τα αυτονόητα. </w:t>
      </w:r>
    </w:p>
    <w:p w14:paraId="439D9FDB" w14:textId="77777777" w:rsidR="00E72EC4" w:rsidRDefault="000B79C9">
      <w:pPr>
        <w:tabs>
          <w:tab w:val="left" w:pos="2608"/>
        </w:tabs>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Εύκολο είναι αν έχουμε θέληση.</w:t>
      </w:r>
    </w:p>
    <w:p w14:paraId="439D9FDC" w14:textId="77777777" w:rsidR="00E72EC4" w:rsidRDefault="000B79C9">
      <w:pPr>
        <w:tabs>
          <w:tab w:val="left" w:pos="2608"/>
        </w:tabs>
        <w:spacing w:line="600" w:lineRule="auto"/>
        <w:ind w:firstLine="720"/>
        <w:jc w:val="both"/>
        <w:rPr>
          <w:rFonts w:eastAsia="Times New Roman"/>
          <w:szCs w:val="24"/>
        </w:rPr>
      </w:pPr>
      <w:r>
        <w:rPr>
          <w:rFonts w:eastAsia="Times New Roman"/>
          <w:b/>
          <w:szCs w:val="24"/>
        </w:rPr>
        <w:lastRenderedPageBreak/>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Προχωρούμε στους Κοινοβουλευτικούς Εκπροσώπους με πρώτο τον κ. </w:t>
      </w:r>
      <w:proofErr w:type="spellStart"/>
      <w:r>
        <w:rPr>
          <w:rFonts w:eastAsia="Times New Roman"/>
          <w:szCs w:val="24"/>
        </w:rPr>
        <w:t>Δανέλλη</w:t>
      </w:r>
      <w:proofErr w:type="spellEnd"/>
      <w:r>
        <w:rPr>
          <w:rFonts w:eastAsia="Times New Roman"/>
          <w:szCs w:val="24"/>
        </w:rPr>
        <w:t>, Κ</w:t>
      </w:r>
      <w:r>
        <w:rPr>
          <w:rFonts w:eastAsia="Times New Roman"/>
          <w:szCs w:val="24"/>
        </w:rPr>
        <w:t xml:space="preserve">οινοβουλευτικό Εκπρόσωπο από το Ποτάμι. </w:t>
      </w:r>
    </w:p>
    <w:p w14:paraId="439D9FDD" w14:textId="77777777" w:rsidR="00E72EC4" w:rsidRDefault="000B79C9">
      <w:pPr>
        <w:tabs>
          <w:tab w:val="left" w:pos="2608"/>
        </w:tabs>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Δανέλλη</w:t>
      </w:r>
      <w:proofErr w:type="spellEnd"/>
      <w:r>
        <w:rPr>
          <w:rFonts w:eastAsia="Times New Roman"/>
          <w:szCs w:val="24"/>
        </w:rPr>
        <w:t>, κατά τον Κανονισμό πρέπει να μιλήσετε τον μισό χρόνο,</w:t>
      </w:r>
      <w:r w:rsidRPr="00BD164A">
        <w:rPr>
          <w:rFonts w:eastAsia="Times New Roman"/>
          <w:szCs w:val="24"/>
        </w:rPr>
        <w:t xml:space="preserve"> </w:t>
      </w:r>
      <w:r>
        <w:rPr>
          <w:rFonts w:eastAsia="Times New Roman"/>
          <w:szCs w:val="24"/>
        </w:rPr>
        <w:t xml:space="preserve">επειδή μίλησε ο Πρόεδρος του κόμματός σας. Έχετε, όμως, έξι λεπτά στην </w:t>
      </w:r>
      <w:proofErr w:type="spellStart"/>
      <w:r>
        <w:rPr>
          <w:rFonts w:eastAsia="Times New Roman"/>
          <w:szCs w:val="24"/>
        </w:rPr>
        <w:t>πρωτολογία</w:t>
      </w:r>
      <w:proofErr w:type="spellEnd"/>
      <w:r>
        <w:rPr>
          <w:rFonts w:eastAsia="Times New Roman"/>
          <w:szCs w:val="24"/>
        </w:rPr>
        <w:t xml:space="preserve">, τρία στη δευτερολογία και δύο στην </w:t>
      </w:r>
      <w:proofErr w:type="spellStart"/>
      <w:r>
        <w:rPr>
          <w:rFonts w:eastAsia="Times New Roman"/>
          <w:szCs w:val="24"/>
        </w:rPr>
        <w:t>τριτολογία</w:t>
      </w:r>
      <w:proofErr w:type="spellEnd"/>
      <w:r>
        <w:rPr>
          <w:rFonts w:eastAsia="Times New Roman"/>
          <w:szCs w:val="24"/>
        </w:rPr>
        <w:t xml:space="preserve">, που μπορούμε να </w:t>
      </w:r>
      <w:r>
        <w:rPr>
          <w:rFonts w:eastAsia="Times New Roman"/>
          <w:szCs w:val="24"/>
        </w:rPr>
        <w:t xml:space="preserve">τα βάλουμε όλα μαζί αν θέλετε. </w:t>
      </w:r>
    </w:p>
    <w:p w14:paraId="439D9FDE" w14:textId="77777777" w:rsidR="00E72EC4" w:rsidRDefault="000B79C9">
      <w:pPr>
        <w:tabs>
          <w:tab w:val="left" w:pos="2608"/>
        </w:tabs>
        <w:spacing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Θα χρησιμοποιήσω όλο</w:t>
      </w:r>
      <w:r>
        <w:rPr>
          <w:rFonts w:eastAsia="Times New Roman"/>
          <w:szCs w:val="24"/>
        </w:rPr>
        <w:t>ν</w:t>
      </w:r>
      <w:r>
        <w:rPr>
          <w:rFonts w:eastAsia="Times New Roman"/>
          <w:szCs w:val="24"/>
        </w:rPr>
        <w:t xml:space="preserve"> τον χρόνο που θα μου διαθέσετε στην </w:t>
      </w:r>
      <w:proofErr w:type="spellStart"/>
      <w:r>
        <w:rPr>
          <w:rFonts w:eastAsia="Times New Roman"/>
          <w:szCs w:val="24"/>
        </w:rPr>
        <w:t>πρωτολογία</w:t>
      </w:r>
      <w:proofErr w:type="spellEnd"/>
      <w:r>
        <w:rPr>
          <w:rFonts w:eastAsia="Times New Roman"/>
          <w:szCs w:val="24"/>
        </w:rPr>
        <w:t xml:space="preserve"> μου, κύριε Πρόεδρε. Δεν θα επεκταθώ. </w:t>
      </w:r>
    </w:p>
    <w:p w14:paraId="439D9FDF" w14:textId="77777777" w:rsidR="00E72EC4" w:rsidRDefault="000B79C9">
      <w:pPr>
        <w:tabs>
          <w:tab w:val="left" w:pos="2608"/>
        </w:tabs>
        <w:spacing w:line="600" w:lineRule="auto"/>
        <w:ind w:firstLine="720"/>
        <w:jc w:val="both"/>
        <w:rPr>
          <w:rFonts w:eastAsia="Times New Roman"/>
          <w:szCs w:val="24"/>
        </w:rPr>
      </w:pPr>
      <w:r>
        <w:rPr>
          <w:rFonts w:eastAsia="Times New Roman"/>
          <w:szCs w:val="24"/>
        </w:rPr>
        <w:t>Κυρίες και κύριοι συνάδελφοι, η πολιτική περιορισμού των πλαστικών απορριμμάτων και η ανάπτυξη και</w:t>
      </w:r>
      <w:r>
        <w:rPr>
          <w:rFonts w:eastAsia="Times New Roman"/>
          <w:szCs w:val="24"/>
        </w:rPr>
        <w:t xml:space="preserve">νοτόμων τεχνολογιών, εκτός από καλές προθέσεις για την επιτυχή υλοποίηση των στόχων </w:t>
      </w:r>
      <w:r>
        <w:rPr>
          <w:rFonts w:eastAsia="Times New Roman"/>
          <w:szCs w:val="24"/>
        </w:rPr>
        <w:t>της,</w:t>
      </w:r>
      <w:r>
        <w:rPr>
          <w:rFonts w:eastAsia="Times New Roman"/>
          <w:szCs w:val="24"/>
        </w:rPr>
        <w:t xml:space="preserve"> απαιτεί, βεβαίως, και διάθεση πόρων. Πρέπει πλέον και η ίδια η πολιτεία, αλλά σε συνεργασία με την αυτοδιοίκηση -και η αυτοδιοίκηση είναι αυτή που πρέπει να το αντιληφ</w:t>
      </w:r>
      <w:r>
        <w:rPr>
          <w:rFonts w:eastAsia="Times New Roman"/>
          <w:szCs w:val="24"/>
        </w:rPr>
        <w:t>θεί-</w:t>
      </w:r>
      <w:r>
        <w:rPr>
          <w:rFonts w:eastAsia="Times New Roman"/>
          <w:szCs w:val="24"/>
        </w:rPr>
        <w:t>,</w:t>
      </w:r>
      <w:r>
        <w:rPr>
          <w:rFonts w:eastAsia="Times New Roman"/>
          <w:szCs w:val="24"/>
        </w:rPr>
        <w:t xml:space="preserve"> να συμβάλλει στην προσπάθεια κατεύθυνσης των </w:t>
      </w:r>
      <w:r>
        <w:rPr>
          <w:rFonts w:eastAsia="Times New Roman"/>
          <w:szCs w:val="24"/>
        </w:rPr>
        <w:lastRenderedPageBreak/>
        <w:t xml:space="preserve">διαθέσιμων πόρων σε δράσεις που εξυπηρετούν τον σκοπό αυτό. </w:t>
      </w:r>
    </w:p>
    <w:p w14:paraId="439D9FE0" w14:textId="77777777" w:rsidR="00E72EC4" w:rsidRDefault="000B79C9">
      <w:pPr>
        <w:tabs>
          <w:tab w:val="left" w:pos="2608"/>
        </w:tabs>
        <w:spacing w:line="600" w:lineRule="auto"/>
        <w:ind w:firstLine="720"/>
        <w:jc w:val="both"/>
        <w:rPr>
          <w:rFonts w:eastAsia="Times New Roman"/>
          <w:szCs w:val="24"/>
        </w:rPr>
      </w:pPr>
      <w:r>
        <w:rPr>
          <w:rFonts w:eastAsia="Times New Roman"/>
          <w:szCs w:val="24"/>
        </w:rPr>
        <w:t xml:space="preserve">Άραγε αυτό συνεπάγεται αυτόματα και επιπλέον επιβάρυνση του κρατικού </w:t>
      </w:r>
      <w:r>
        <w:rPr>
          <w:rFonts w:eastAsia="Times New Roman"/>
          <w:szCs w:val="24"/>
        </w:rPr>
        <w:t>π</w:t>
      </w:r>
      <w:r>
        <w:rPr>
          <w:rFonts w:eastAsia="Times New Roman"/>
          <w:szCs w:val="24"/>
        </w:rPr>
        <w:t>ροϋπολογισμού; Όχι απαραίτητα, καθώς υπάρχουν διαθέσιμοι κοινοτικοί πόροι</w:t>
      </w:r>
      <w:r>
        <w:rPr>
          <w:rFonts w:eastAsia="Times New Roman"/>
          <w:szCs w:val="24"/>
        </w:rPr>
        <w:t>,</w:t>
      </w:r>
      <w:r>
        <w:rPr>
          <w:rFonts w:eastAsia="Times New Roman"/>
          <w:szCs w:val="24"/>
        </w:rPr>
        <w:t xml:space="preserve"> οι οποίοι όμως πρέπει να αξιοποιούνται άμεσα</w:t>
      </w:r>
      <w:r>
        <w:rPr>
          <w:rFonts w:eastAsia="Times New Roman"/>
          <w:szCs w:val="24"/>
        </w:rPr>
        <w:t>,</w:t>
      </w:r>
      <w:r>
        <w:rPr>
          <w:rFonts w:eastAsia="Times New Roman"/>
          <w:szCs w:val="24"/>
        </w:rPr>
        <w:t xml:space="preserve"> χωρίς καθυστερήσεις, </w:t>
      </w:r>
      <w:proofErr w:type="spellStart"/>
      <w:r>
        <w:rPr>
          <w:rFonts w:eastAsia="Times New Roman"/>
          <w:szCs w:val="24"/>
        </w:rPr>
        <w:t>στοχοθετημένα</w:t>
      </w:r>
      <w:proofErr w:type="spellEnd"/>
      <w:r>
        <w:rPr>
          <w:rFonts w:eastAsia="Times New Roman"/>
          <w:szCs w:val="24"/>
        </w:rPr>
        <w:t xml:space="preserve"> και άρα αποτελεσματικά. Συγκεκριμένα </w:t>
      </w:r>
      <w:r>
        <w:rPr>
          <w:rFonts w:eastAsia="Times New Roman"/>
          <w:szCs w:val="24"/>
        </w:rPr>
        <w:t>σ</w:t>
      </w:r>
      <w:r>
        <w:rPr>
          <w:rFonts w:eastAsia="Times New Roman"/>
          <w:szCs w:val="24"/>
        </w:rPr>
        <w:t xml:space="preserve">το επιχειρησιακό πρόγραμμα «Υποδομές </w:t>
      </w:r>
      <w:r>
        <w:rPr>
          <w:rFonts w:eastAsia="Times New Roman"/>
          <w:szCs w:val="24"/>
        </w:rPr>
        <w:t>Μ</w:t>
      </w:r>
      <w:r>
        <w:rPr>
          <w:rFonts w:eastAsia="Times New Roman"/>
          <w:szCs w:val="24"/>
        </w:rPr>
        <w:t xml:space="preserve">εταφορών, </w:t>
      </w:r>
      <w:r>
        <w:rPr>
          <w:rFonts w:eastAsia="Times New Roman"/>
          <w:szCs w:val="24"/>
        </w:rPr>
        <w:t>Π</w:t>
      </w:r>
      <w:r>
        <w:rPr>
          <w:rFonts w:eastAsia="Times New Roman"/>
          <w:szCs w:val="24"/>
        </w:rPr>
        <w:t xml:space="preserve">εριβάλλον και </w:t>
      </w:r>
      <w:r>
        <w:rPr>
          <w:rFonts w:eastAsia="Times New Roman"/>
          <w:szCs w:val="24"/>
        </w:rPr>
        <w:t>Α</w:t>
      </w:r>
      <w:r>
        <w:rPr>
          <w:rFonts w:eastAsia="Times New Roman"/>
          <w:szCs w:val="24"/>
        </w:rPr>
        <w:t xml:space="preserve">ειφόρος </w:t>
      </w:r>
      <w:r>
        <w:rPr>
          <w:rFonts w:eastAsia="Times New Roman"/>
          <w:szCs w:val="24"/>
        </w:rPr>
        <w:t>Α</w:t>
      </w:r>
      <w:r>
        <w:rPr>
          <w:rFonts w:eastAsia="Times New Roman"/>
          <w:szCs w:val="24"/>
        </w:rPr>
        <w:t>νάπτυξη» και ειδικά στον άξονα προτεραιότητας 14 η συνολική δημ</w:t>
      </w:r>
      <w:r>
        <w:rPr>
          <w:rFonts w:eastAsia="Times New Roman"/>
          <w:szCs w:val="24"/>
        </w:rPr>
        <w:t xml:space="preserve">όσια δαπάνη είναι άνω των δύο δισεκατομμυρίων ευρώ. </w:t>
      </w:r>
    </w:p>
    <w:p w14:paraId="439D9FE1" w14:textId="77777777" w:rsidR="00E72EC4" w:rsidRDefault="000B79C9">
      <w:pPr>
        <w:tabs>
          <w:tab w:val="left" w:pos="2608"/>
        </w:tabs>
        <w:spacing w:line="600" w:lineRule="auto"/>
        <w:ind w:firstLine="720"/>
        <w:jc w:val="both"/>
        <w:rPr>
          <w:rFonts w:eastAsia="Times New Roman"/>
          <w:szCs w:val="24"/>
        </w:rPr>
      </w:pPr>
      <w:r>
        <w:rPr>
          <w:rFonts w:eastAsia="Times New Roman"/>
          <w:szCs w:val="24"/>
        </w:rPr>
        <w:t xml:space="preserve">Επιπλέον υπάρχουν δράσεις διαχείρισης </w:t>
      </w:r>
      <w:proofErr w:type="spellStart"/>
      <w:r>
        <w:rPr>
          <w:rFonts w:eastAsia="Times New Roman"/>
          <w:szCs w:val="24"/>
        </w:rPr>
        <w:t>βιοαποβλήτων</w:t>
      </w:r>
      <w:proofErr w:type="spellEnd"/>
      <w:r>
        <w:rPr>
          <w:rFonts w:eastAsia="Times New Roman"/>
          <w:szCs w:val="24"/>
        </w:rPr>
        <w:t xml:space="preserve"> με συνολική δημόσια δαπάνη αρκετών εκατομμυρίων ευρώ και δικαιούχους κυρίως τους δήμους. Είναι δράσεις που</w:t>
      </w:r>
      <w:r>
        <w:rPr>
          <w:rFonts w:eastAsia="Times New Roman"/>
          <w:szCs w:val="24"/>
        </w:rPr>
        <w:t>,</w:t>
      </w:r>
      <w:r>
        <w:rPr>
          <w:rFonts w:eastAsia="Times New Roman"/>
          <w:szCs w:val="24"/>
        </w:rPr>
        <w:t xml:space="preserve"> μεταξύ άλλων</w:t>
      </w:r>
      <w:r>
        <w:rPr>
          <w:rFonts w:eastAsia="Times New Roman"/>
          <w:szCs w:val="24"/>
        </w:rPr>
        <w:t>,</w:t>
      </w:r>
      <w:r>
        <w:rPr>
          <w:rFonts w:eastAsia="Times New Roman"/>
          <w:szCs w:val="24"/>
        </w:rPr>
        <w:t xml:space="preserve"> αφορούν την προμήθεια κάδων οικιακής </w:t>
      </w:r>
      <w:proofErr w:type="spellStart"/>
      <w:r>
        <w:rPr>
          <w:rFonts w:eastAsia="Times New Roman"/>
          <w:szCs w:val="24"/>
        </w:rPr>
        <w:t>κομποστοποίησης</w:t>
      </w:r>
      <w:proofErr w:type="spellEnd"/>
      <w:r>
        <w:rPr>
          <w:rFonts w:eastAsia="Times New Roman"/>
          <w:szCs w:val="24"/>
        </w:rPr>
        <w:t xml:space="preserve">, την προμήθεια κάδων και άλλων μέσων συλλογής για την εφαρμογή προγραμμάτων χωριστής συλλογής αστικών </w:t>
      </w:r>
      <w:proofErr w:type="spellStart"/>
      <w:r>
        <w:rPr>
          <w:rFonts w:eastAsia="Times New Roman"/>
          <w:szCs w:val="24"/>
        </w:rPr>
        <w:t>βιοαποβλήτων</w:t>
      </w:r>
      <w:proofErr w:type="spellEnd"/>
      <w:r>
        <w:rPr>
          <w:rFonts w:eastAsia="Times New Roman"/>
          <w:szCs w:val="24"/>
        </w:rPr>
        <w:t>, όπως οι καφέ κάδοι και τα αντίστοιχα απορριμματοφόρα, καθώς και δράσεις ευαισθητοποίησ</w:t>
      </w:r>
      <w:r>
        <w:rPr>
          <w:rFonts w:eastAsia="Times New Roman"/>
          <w:szCs w:val="24"/>
        </w:rPr>
        <w:t>ης και δημοσιότητας</w:t>
      </w:r>
      <w:r>
        <w:rPr>
          <w:rFonts w:eastAsia="Times New Roman"/>
          <w:szCs w:val="24"/>
        </w:rPr>
        <w:t>,</w:t>
      </w:r>
      <w:r>
        <w:rPr>
          <w:rFonts w:eastAsia="Times New Roman"/>
          <w:szCs w:val="24"/>
        </w:rPr>
        <w:t xml:space="preserve"> με στόχο την ευαισθητοποίηση και ενημέρωση των πολιτών για </w:t>
      </w:r>
      <w:r>
        <w:rPr>
          <w:rFonts w:eastAsia="Times New Roman"/>
          <w:szCs w:val="24"/>
        </w:rPr>
        <w:lastRenderedPageBreak/>
        <w:t xml:space="preserve">τη συμμετοχή αλλά και την ορθή εφαρμογή των συστημάτων χωριστής συλλογής </w:t>
      </w:r>
      <w:proofErr w:type="spellStart"/>
      <w:r>
        <w:rPr>
          <w:rFonts w:eastAsia="Times New Roman"/>
          <w:szCs w:val="24"/>
        </w:rPr>
        <w:t>βιοαποβλήτων</w:t>
      </w:r>
      <w:proofErr w:type="spellEnd"/>
      <w:r>
        <w:rPr>
          <w:rFonts w:eastAsia="Times New Roman"/>
          <w:szCs w:val="24"/>
        </w:rPr>
        <w:t xml:space="preserve">. </w:t>
      </w:r>
    </w:p>
    <w:p w14:paraId="439D9FE2" w14:textId="77777777" w:rsidR="00E72EC4" w:rsidRDefault="000B79C9">
      <w:pPr>
        <w:tabs>
          <w:tab w:val="left" w:pos="2608"/>
        </w:tabs>
        <w:spacing w:line="600" w:lineRule="auto"/>
        <w:ind w:firstLine="720"/>
        <w:jc w:val="both"/>
        <w:rPr>
          <w:rFonts w:eastAsia="Times New Roman"/>
          <w:szCs w:val="24"/>
        </w:rPr>
      </w:pPr>
      <w:r>
        <w:rPr>
          <w:rFonts w:eastAsia="Times New Roman"/>
          <w:szCs w:val="24"/>
        </w:rPr>
        <w:t xml:space="preserve">Η πολιτεία, όμως, πέρα από το </w:t>
      </w:r>
      <w:r>
        <w:rPr>
          <w:rFonts w:eastAsia="Times New Roman"/>
          <w:szCs w:val="24"/>
        </w:rPr>
        <w:t>τ</w:t>
      </w:r>
      <w:r>
        <w:rPr>
          <w:rFonts w:eastAsia="Times New Roman"/>
          <w:szCs w:val="24"/>
        </w:rPr>
        <w:t xml:space="preserve">ομεακό </w:t>
      </w:r>
      <w:r>
        <w:rPr>
          <w:rFonts w:eastAsia="Times New Roman"/>
          <w:szCs w:val="24"/>
        </w:rPr>
        <w:t>ε</w:t>
      </w:r>
      <w:r>
        <w:rPr>
          <w:rFonts w:eastAsia="Times New Roman"/>
          <w:szCs w:val="24"/>
        </w:rPr>
        <w:t xml:space="preserve">πιχειρησιακό </w:t>
      </w:r>
      <w:r>
        <w:rPr>
          <w:rFonts w:eastAsia="Times New Roman"/>
          <w:szCs w:val="24"/>
        </w:rPr>
        <w:t>π</w:t>
      </w:r>
      <w:r>
        <w:rPr>
          <w:rFonts w:eastAsia="Times New Roman"/>
          <w:szCs w:val="24"/>
        </w:rPr>
        <w:t>ρόγραμμα του Υπουργείου Περιβάλλοντ</w:t>
      </w:r>
      <w:r>
        <w:rPr>
          <w:rFonts w:eastAsia="Times New Roman"/>
          <w:szCs w:val="24"/>
        </w:rPr>
        <w:t>ος μπορεί βεβαίως να αξιοποιήσει και άλλες επιλογές που έχει στη διάθεσή της. Συγκεκριμένα, κατά την περίοδο 2014</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2020 υλοποιούνται στη χώρα μας επιπλέον άλλα έξι τομεακά επιχειρησιακά προγράμματα και δεκατρία περιφερειακά επιχειρησιακά προγράμματα</w:t>
      </w:r>
      <w:r>
        <w:rPr>
          <w:rFonts w:eastAsia="Times New Roman"/>
          <w:szCs w:val="24"/>
        </w:rPr>
        <w:t>,</w:t>
      </w:r>
      <w:r>
        <w:rPr>
          <w:rFonts w:eastAsia="Times New Roman"/>
          <w:szCs w:val="24"/>
        </w:rPr>
        <w:t xml:space="preserve"> ΠΕΠ.</w:t>
      </w:r>
      <w:r>
        <w:rPr>
          <w:rFonts w:eastAsia="Times New Roman"/>
          <w:szCs w:val="24"/>
        </w:rPr>
        <w:t xml:space="preserve"> </w:t>
      </w:r>
    </w:p>
    <w:p w14:paraId="439D9FE3" w14:textId="77777777" w:rsidR="00E72EC4" w:rsidRDefault="000B79C9">
      <w:pPr>
        <w:tabs>
          <w:tab w:val="left" w:pos="2608"/>
        </w:tabs>
        <w:spacing w:line="600" w:lineRule="auto"/>
        <w:ind w:firstLine="720"/>
        <w:jc w:val="both"/>
        <w:rPr>
          <w:rFonts w:eastAsia="Times New Roman"/>
          <w:szCs w:val="24"/>
        </w:rPr>
      </w:pPr>
      <w:r>
        <w:rPr>
          <w:rFonts w:eastAsia="Times New Roman"/>
          <w:szCs w:val="24"/>
        </w:rPr>
        <w:t>Στο πλαίσιο των προγραμμάτων αυτών θα ήταν δυνατόν να κατευθυνθούν πόροι σε δράσεις που σχετίζονται με τη στρατηγική περιορισμού της ρύπανσης από τα πλαστικά και ιδιαίτερα σε καινοτόμες δράσεις για την ανάπτυξη νέων τεχνολογιών στον τομέα της παραγωγής π</w:t>
      </w:r>
      <w:r>
        <w:rPr>
          <w:rFonts w:eastAsia="Times New Roman"/>
          <w:szCs w:val="24"/>
        </w:rPr>
        <w:t xml:space="preserve">λαστικών προϊόντων. </w:t>
      </w:r>
    </w:p>
    <w:p w14:paraId="439D9FE4" w14:textId="77777777" w:rsidR="00E72EC4" w:rsidRDefault="000B79C9">
      <w:pPr>
        <w:tabs>
          <w:tab w:val="left" w:pos="2608"/>
        </w:tabs>
        <w:spacing w:line="600" w:lineRule="auto"/>
        <w:ind w:firstLine="720"/>
        <w:jc w:val="both"/>
        <w:rPr>
          <w:rFonts w:eastAsia="Times New Roman"/>
          <w:szCs w:val="24"/>
        </w:rPr>
      </w:pPr>
      <w:r>
        <w:rPr>
          <w:rFonts w:eastAsia="Times New Roman"/>
          <w:szCs w:val="24"/>
        </w:rPr>
        <w:t>Αναφέρθηκαν πριν και ο Υπουργός και ο επικεφαλής μας για τη νέα πραγματικότητα στη διεθνή αγορά των πλαστικών, μετά την αλλαγή στρατηγικής της Κίνας και τις αυξημένες απαιτήσεις της με τις αυξημένες προδιαγραφές που θέτει. Για να συμ</w:t>
      </w:r>
      <w:r>
        <w:rPr>
          <w:rFonts w:eastAsia="Times New Roman"/>
          <w:szCs w:val="24"/>
        </w:rPr>
        <w:lastRenderedPageBreak/>
        <w:t>βε</w:t>
      </w:r>
      <w:r>
        <w:rPr>
          <w:rFonts w:eastAsia="Times New Roman"/>
          <w:szCs w:val="24"/>
        </w:rPr>
        <w:t>ί, όμως, αυτό</w:t>
      </w:r>
      <w:r>
        <w:rPr>
          <w:rFonts w:eastAsia="Times New Roman"/>
          <w:szCs w:val="24"/>
        </w:rPr>
        <w:t>,</w:t>
      </w:r>
      <w:r>
        <w:rPr>
          <w:rFonts w:eastAsia="Times New Roman"/>
          <w:szCs w:val="24"/>
        </w:rPr>
        <w:t xml:space="preserve"> θα πρέπει να υιοθετηθεί ο στόχος αυτός ως βασική προτεραιότητα, έτσι ώστε οι συγκεκριμένες δράσεις να </w:t>
      </w:r>
      <w:proofErr w:type="spellStart"/>
      <w:r>
        <w:rPr>
          <w:rFonts w:eastAsia="Times New Roman"/>
          <w:szCs w:val="24"/>
        </w:rPr>
        <w:t>πριμοδοτούνται</w:t>
      </w:r>
      <w:proofErr w:type="spellEnd"/>
      <w:r>
        <w:rPr>
          <w:rFonts w:eastAsia="Times New Roman"/>
          <w:szCs w:val="24"/>
        </w:rPr>
        <w:t xml:space="preserve"> κατά τη φάση της αξιολόγησης των προτάσεων.</w:t>
      </w:r>
    </w:p>
    <w:p w14:paraId="439D9FE5"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Είναι ενδεικτικό ότι ήδη η Ευρωπαϊκή Επιτροπή για τη στήριξη της στρατηγικής για</w:t>
      </w:r>
      <w:r>
        <w:rPr>
          <w:rFonts w:eastAsia="Times New Roman" w:cs="Times New Roman"/>
          <w:szCs w:val="24"/>
        </w:rPr>
        <w:t xml:space="preserve"> τον περιορισμό των απορριμμάτων από πλαστικά προϊόντα και τη μετάβαση σε ένα σύστημα κυκλικής οικονομίας, μεταξύ άλλων</w:t>
      </w:r>
      <w:r>
        <w:rPr>
          <w:rFonts w:eastAsia="Times New Roman" w:cs="Times New Roman"/>
          <w:szCs w:val="24"/>
        </w:rPr>
        <w:t>,</w:t>
      </w:r>
      <w:r>
        <w:rPr>
          <w:rFonts w:eastAsia="Times New Roman" w:cs="Times New Roman"/>
          <w:szCs w:val="24"/>
        </w:rPr>
        <w:t xml:space="preserve"> θα κλιμακώσει την υποστήριξή της προς την καινοτομία. Προς αυτή την κατεύθυνση, θα προσφέρει πρόσθετη χρηματοδότηση ύψους 100 εκατομμυρ</w:t>
      </w:r>
      <w:r>
        <w:rPr>
          <w:rFonts w:eastAsia="Times New Roman" w:cs="Times New Roman"/>
          <w:szCs w:val="24"/>
        </w:rPr>
        <w:t>ίων ευρώ για την ανάπτυξη πιο έξυπνων και ανακυκλώσιμων πλαστικών υλικών, τη βελτίωση της αποδοτικότητας των διεργασιών ανακύκλωσης και άλλες παρόμοιες ενέργειες.</w:t>
      </w:r>
    </w:p>
    <w:p w14:paraId="439D9FE6"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Προφανώς, αντιστοίχως θα πρέπει να κινηθούμε και εμείς ως χώρα, κύριε Υπουργέ. Μια πρόταση εί</w:t>
      </w:r>
      <w:r>
        <w:rPr>
          <w:rFonts w:eastAsia="Times New Roman" w:cs="Times New Roman"/>
          <w:szCs w:val="24"/>
        </w:rPr>
        <w:t>ναι να δοθούν κίνητρα για τις επιχειρήσεις που χρηματοδοτούνται από το ΕΣΠΑ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2020 και ιδιαίτερα τις τουριστικές επιχειρήσεις. Έτσι οι δράσεις οι οποίες συμβάλλουν στην καλύτερη διαχείριση απορριμμάτων, όπως η απόκτηση οικολογικού σήματος, εκτιμάται ό</w:t>
      </w:r>
      <w:r>
        <w:rPr>
          <w:rFonts w:eastAsia="Times New Roman" w:cs="Times New Roman"/>
          <w:szCs w:val="24"/>
        </w:rPr>
        <w:t>τι θα πρέπει να αποτελούν επιλέξιμες δαπάνες στις επιμέρους προσκλήσεις.</w:t>
      </w:r>
    </w:p>
    <w:p w14:paraId="439D9FE7"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lastRenderedPageBreak/>
        <w:t>Αναφέρεται ενδεικτικά ότι υπάρχουν εκτιμήσεις σε επίπεδο Ευρωπαϊκής Ένωσης ότι το 7% των απορριμμάτων παράγεται από τα ξενοδοχεία και περίπου το 7% με 10% αυτών αφορά σε πλαστικά απορ</w:t>
      </w:r>
      <w:r>
        <w:rPr>
          <w:rFonts w:eastAsia="Times New Roman" w:cs="Times New Roman"/>
          <w:szCs w:val="24"/>
        </w:rPr>
        <w:t>ρίμματα. Άρα η χώρα μας, ως κατ</w:t>
      </w:r>
      <w:r>
        <w:rPr>
          <w:rFonts w:eastAsia="Times New Roman" w:cs="Times New Roman"/>
          <w:szCs w:val="24"/>
        </w:rPr>
        <w:t xml:space="preserve">’ </w:t>
      </w:r>
      <w:r>
        <w:rPr>
          <w:rFonts w:eastAsia="Times New Roman" w:cs="Times New Roman"/>
          <w:szCs w:val="24"/>
        </w:rPr>
        <w:t>εξοχήν τουριστικός προορισμός, θα μπορούσε να κινηθεί άμεσα, ώστε ο τουριστικός κλάδος να αποκτήσει περιβαλλοντική κουλτούρα.</w:t>
      </w:r>
    </w:p>
    <w:p w14:paraId="439D9FE8"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Θυμάμαι, όταν ήμουν δήμαρχος στις αρχές της δεκαετίας του 1990, ότι ήδη είχαμε υιοθετήσει ένα σύσ</w:t>
      </w:r>
      <w:r>
        <w:rPr>
          <w:rFonts w:eastAsia="Times New Roman" w:cs="Times New Roman"/>
          <w:szCs w:val="24"/>
        </w:rPr>
        <w:t>τημα με τις τοπικές ξενοδοχειακές επιχειρήσεις, τις μεσαίες και τις μεγάλες. Ο Δήμος Χερσονήσου είναι από τους πλέον τουριστικούς της χώρας. Τα περισσότερα ξενοδοχεία αποτελούν τους μεγάλους παραγωγούς απορριμμάτων.</w:t>
      </w:r>
    </w:p>
    <w:p w14:paraId="439D9FE9"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Εκεί είχαμε υιοθετήσει ένα πρόγραμμα ανα</w:t>
      </w:r>
      <w:r>
        <w:rPr>
          <w:rFonts w:eastAsia="Times New Roman" w:cs="Times New Roman"/>
          <w:szCs w:val="24"/>
        </w:rPr>
        <w:t xml:space="preserve">κύκλωσης στην πηγή, με προφανές αμοιβαίο όφελος. Τα ξενοδοχεία παρήγαν πράσινες δράσεις, άρα έπαιρναν πιστοποίηση από τον δήμο τότε. Δεν υπήρχαν άλλα συστήματα. Αυτές, όμως, οι αναγνωρίσεις ήταν ιδιαιτέρως </w:t>
      </w:r>
      <w:proofErr w:type="spellStart"/>
      <w:r>
        <w:rPr>
          <w:rFonts w:eastAsia="Times New Roman" w:cs="Times New Roman"/>
          <w:szCs w:val="24"/>
        </w:rPr>
        <w:t>εκτιμητέες</w:t>
      </w:r>
      <w:proofErr w:type="spellEnd"/>
      <w:r>
        <w:rPr>
          <w:rFonts w:eastAsia="Times New Roman" w:cs="Times New Roman"/>
          <w:szCs w:val="24"/>
        </w:rPr>
        <w:t xml:space="preserve"> από τους πελάτες των ξενοδο</w:t>
      </w:r>
      <w:r>
        <w:rPr>
          <w:rFonts w:eastAsia="Times New Roman" w:cs="Times New Roman"/>
          <w:szCs w:val="24"/>
        </w:rPr>
        <w:lastRenderedPageBreak/>
        <w:t>χείων και</w:t>
      </w:r>
      <w:r>
        <w:rPr>
          <w:rFonts w:eastAsia="Times New Roman" w:cs="Times New Roman"/>
          <w:szCs w:val="24"/>
        </w:rPr>
        <w:t>,</w:t>
      </w:r>
      <w:r>
        <w:rPr>
          <w:rFonts w:eastAsia="Times New Roman" w:cs="Times New Roman"/>
          <w:szCs w:val="24"/>
        </w:rPr>
        <w:t xml:space="preserve"> β</w:t>
      </w:r>
      <w:r>
        <w:rPr>
          <w:rFonts w:eastAsia="Times New Roman" w:cs="Times New Roman"/>
          <w:szCs w:val="24"/>
        </w:rPr>
        <w:t>εβαίως, ήταν η μείωση των απορριμμάτων που οδηγούνταν στον ΧΥΤΑ και η αύξηση των προς πώληση ανακυκλώσιμων υλικών για τον δήμο.</w:t>
      </w:r>
    </w:p>
    <w:p w14:paraId="439D9FEA"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Οι φορείς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οφείλουν να ασκήσουν υπεύθυνη πολιτική απέναντι στη διαχείριση των απορριμμάτων. Δεν είναι δ</w:t>
      </w:r>
      <w:r>
        <w:rPr>
          <w:rFonts w:eastAsia="Times New Roman" w:cs="Times New Roman"/>
          <w:szCs w:val="24"/>
        </w:rPr>
        <w:t>υνατόν το 2018 να υπάρχουν ακόμη δημοτικές ενότητες στις οποίες ο δημότης ή ο απλός επισκέπτης να μην έχει πρόσβαση σε κάδους ανακύκλωσης.</w:t>
      </w:r>
    </w:p>
    <w:p w14:paraId="439D9FEB"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Θα αναφερθώ </w:t>
      </w:r>
      <w:r>
        <w:rPr>
          <w:rFonts w:eastAsia="Times New Roman" w:cs="Times New Roman"/>
          <w:szCs w:val="24"/>
        </w:rPr>
        <w:t>-</w:t>
      </w:r>
      <w:r>
        <w:rPr>
          <w:rFonts w:eastAsia="Times New Roman" w:cs="Times New Roman"/>
          <w:szCs w:val="24"/>
        </w:rPr>
        <w:t>πέραν του συνόλου και πέραν των κακών πρακτικών</w:t>
      </w:r>
      <w:r>
        <w:rPr>
          <w:rFonts w:eastAsia="Times New Roman" w:cs="Times New Roman"/>
          <w:szCs w:val="24"/>
        </w:rPr>
        <w:t>,</w:t>
      </w:r>
      <w:r>
        <w:rPr>
          <w:rFonts w:eastAsia="Times New Roman" w:cs="Times New Roman"/>
          <w:szCs w:val="24"/>
        </w:rPr>
        <w:t xml:space="preserve"> που είναι, δυστυχώς, πάρα πολύ διαδεδομένες ανά την ελλ</w:t>
      </w:r>
      <w:r>
        <w:rPr>
          <w:rFonts w:eastAsia="Times New Roman" w:cs="Times New Roman"/>
          <w:szCs w:val="24"/>
        </w:rPr>
        <w:t>ηνική επικράτεια- σε τρεις καλές περιπτώσεις δήμων</w:t>
      </w:r>
      <w:r>
        <w:rPr>
          <w:rFonts w:eastAsia="Times New Roman" w:cs="Times New Roman"/>
          <w:szCs w:val="24"/>
        </w:rPr>
        <w:t>,</w:t>
      </w:r>
      <w:r>
        <w:rPr>
          <w:rFonts w:eastAsia="Times New Roman" w:cs="Times New Roman"/>
          <w:szCs w:val="24"/>
        </w:rPr>
        <w:t xml:space="preserve"> οι οποίοι έχουν αναλάβει ελπιδοφόρες πρωτοβουλίες που φέρνουν αποτελέσματα.</w:t>
      </w:r>
    </w:p>
    <w:p w14:paraId="439D9FEC"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Ο Δήμος Ελευσίνας σε συνεργασία με την οικολογική εταιρεία υλοποίησε ένα πρόγραμμα ενημέρωσης «πόρτα-πόρτα» για την ολοκληρωμένη</w:t>
      </w:r>
      <w:r>
        <w:rPr>
          <w:rFonts w:eastAsia="Times New Roman" w:cs="Times New Roman"/>
          <w:szCs w:val="24"/>
        </w:rPr>
        <w:t xml:space="preserve"> διαχείριση απορριμμάτων τον περ</w:t>
      </w:r>
      <w:r>
        <w:rPr>
          <w:rFonts w:eastAsia="Times New Roman" w:cs="Times New Roman"/>
          <w:szCs w:val="24"/>
        </w:rPr>
        <w:t>υ</w:t>
      </w:r>
      <w:r>
        <w:rPr>
          <w:rFonts w:eastAsia="Times New Roman" w:cs="Times New Roman"/>
          <w:szCs w:val="24"/>
        </w:rPr>
        <w:t xml:space="preserve">σινό χρόνο και εκτιμάται ότι μπορεί να προκύψει από αυτό το πρόγραμμα ενημέρωσης για το 2018 μια αύξηση εκτροπής από την </w:t>
      </w:r>
      <w:r>
        <w:rPr>
          <w:rFonts w:eastAsia="Times New Roman" w:cs="Times New Roman"/>
          <w:szCs w:val="24"/>
        </w:rPr>
        <w:lastRenderedPageBreak/>
        <w:t xml:space="preserve">ταφή τουλάχιστον τριακοσίων είκοσι έξι τόνων ετησίως για τον </w:t>
      </w:r>
      <w:r>
        <w:rPr>
          <w:rFonts w:eastAsia="Times New Roman" w:cs="Times New Roman"/>
          <w:szCs w:val="24"/>
        </w:rPr>
        <w:t>δ</w:t>
      </w:r>
      <w:r>
        <w:rPr>
          <w:rFonts w:eastAsia="Times New Roman" w:cs="Times New Roman"/>
          <w:szCs w:val="24"/>
        </w:rPr>
        <w:t>ήμο διαφόρων υλικών προς ανακύκλωση.</w:t>
      </w:r>
    </w:p>
    <w:p w14:paraId="439D9FED"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Δήμος Λειψών έχει κάνει την ολοκληρωμένη διαχείριση απορριμμάτων πράξη στο νησί και εφαρμόζει προγράμματα ανακύκλωσης με το σύστημα διαλογής στην πηγή και συλλογή «πόρτα-πόρτα». Έχουν καταργηθεί οι κάδοι και έχει επιτευχθεί η πλήρης ανακύκλωση των απορριμμ</w:t>
      </w:r>
      <w:r>
        <w:rPr>
          <w:rFonts w:eastAsia="Times New Roman" w:cs="Times New Roman"/>
          <w:szCs w:val="24"/>
        </w:rPr>
        <w:t>άτων και η υγειονομική ταφή των υπολειμμάτων καθώς και η τριτοβάθμια επεξεργασία υγρών λυμάτων. Είναι μια ολοκληρωμένη αντιμετώπιση-διαχείριση.</w:t>
      </w:r>
    </w:p>
    <w:p w14:paraId="439D9FEE"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Ο Δήμος Χερσονήσου ολοκληρώνει μ</w:t>
      </w:r>
      <w:r>
        <w:rPr>
          <w:rFonts w:eastAsia="Times New Roman" w:cs="Times New Roman"/>
          <w:szCs w:val="24"/>
        </w:rPr>
        <w:t>ί</w:t>
      </w:r>
      <w:r>
        <w:rPr>
          <w:rFonts w:eastAsia="Times New Roman" w:cs="Times New Roman"/>
          <w:szCs w:val="24"/>
        </w:rPr>
        <w:t>α καινοτόμο μελέτη «</w:t>
      </w:r>
      <w:r>
        <w:rPr>
          <w:rFonts w:eastAsia="Times New Roman" w:cs="Times New Roman"/>
          <w:szCs w:val="24"/>
          <w:lang w:val="en-US"/>
        </w:rPr>
        <w:t>Pay</w:t>
      </w:r>
      <w:r w:rsidRPr="002C51CB">
        <w:rPr>
          <w:rFonts w:eastAsia="Times New Roman" w:cs="Times New Roman"/>
          <w:szCs w:val="24"/>
        </w:rPr>
        <w:t xml:space="preserve"> </w:t>
      </w:r>
      <w:r>
        <w:rPr>
          <w:rFonts w:eastAsia="Times New Roman" w:cs="Times New Roman"/>
          <w:szCs w:val="24"/>
          <w:lang w:val="en-US"/>
        </w:rPr>
        <w:t>as</w:t>
      </w:r>
      <w:r w:rsidRPr="002C51CB">
        <w:rPr>
          <w:rFonts w:eastAsia="Times New Roman" w:cs="Times New Roman"/>
          <w:szCs w:val="24"/>
        </w:rPr>
        <w:t xml:space="preserve"> </w:t>
      </w:r>
      <w:r>
        <w:rPr>
          <w:rFonts w:eastAsia="Times New Roman" w:cs="Times New Roman"/>
          <w:szCs w:val="24"/>
          <w:lang w:val="en-US"/>
        </w:rPr>
        <w:t>you</w:t>
      </w:r>
      <w:r w:rsidRPr="002C51CB">
        <w:rPr>
          <w:rFonts w:eastAsia="Times New Roman" w:cs="Times New Roman"/>
          <w:szCs w:val="24"/>
        </w:rPr>
        <w:t xml:space="preserve"> </w:t>
      </w:r>
      <w:r>
        <w:rPr>
          <w:rFonts w:eastAsia="Times New Roman" w:cs="Times New Roman"/>
          <w:szCs w:val="24"/>
          <w:lang w:val="en-US"/>
        </w:rPr>
        <w:t>throw</w:t>
      </w:r>
      <w:r>
        <w:rPr>
          <w:rFonts w:eastAsia="Times New Roman" w:cs="Times New Roman"/>
          <w:szCs w:val="24"/>
        </w:rPr>
        <w:t xml:space="preserve">» και νομίζω, κύριε Υπουργέ, ότι μια πάγια </w:t>
      </w:r>
      <w:r>
        <w:rPr>
          <w:rFonts w:eastAsia="Times New Roman" w:cs="Times New Roman"/>
          <w:szCs w:val="24"/>
        </w:rPr>
        <w:t>διαπίστωση δεκαετιών είναι ότι αυτό αποτελεί το καλύτερο σύστημα που θα μπορούσε να μειώσει την παραγωγή απορριμμάτων.</w:t>
      </w:r>
    </w:p>
    <w:p w14:paraId="439D9FEF"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Επίσης, θέλω να αναφερθώ, κυρία Υπουργέ, σε ένα πρόγραμμα που τρέχει ο Δήμος Χερσονήσου. Είναι ένα σχολικό πρωτάθλημα ανακύκλωσης, </w:t>
      </w:r>
      <w:r>
        <w:rPr>
          <w:rFonts w:eastAsia="Times New Roman" w:cs="Times New Roman"/>
          <w:szCs w:val="24"/>
        </w:rPr>
        <w:t>στο οπ</w:t>
      </w:r>
      <w:r>
        <w:rPr>
          <w:rFonts w:eastAsia="Times New Roman" w:cs="Times New Roman"/>
          <w:szCs w:val="24"/>
        </w:rPr>
        <w:t xml:space="preserve">οίο </w:t>
      </w:r>
      <w:r>
        <w:rPr>
          <w:rFonts w:eastAsia="Times New Roman" w:cs="Times New Roman"/>
          <w:szCs w:val="24"/>
        </w:rPr>
        <w:t xml:space="preserve">σχεδόν το σύνολο των </w:t>
      </w:r>
      <w:r>
        <w:rPr>
          <w:rFonts w:eastAsia="Times New Roman" w:cs="Times New Roman"/>
          <w:szCs w:val="24"/>
        </w:rPr>
        <w:lastRenderedPageBreak/>
        <w:t>σχολείων όλων των βαθμίδων συμμετέχει σε αυτό το σύστημα. Ανά τρίμηνο μαζεύουν και ανακυκλώνουν ένα συγκεκριμένο υλικό και στο τέλος του τριμήνου επιβραβεύονται τα σχολεία και οι ίδιοι οι μαθητές, διαιρώντας τον όγκο των απορριμμάτ</w:t>
      </w:r>
      <w:r>
        <w:rPr>
          <w:rFonts w:eastAsia="Times New Roman" w:cs="Times New Roman"/>
          <w:szCs w:val="24"/>
        </w:rPr>
        <w:t>ων που έχουν συλλέξει με τον αριθμό των μαθητών. Άρα είναι και μ</w:t>
      </w:r>
      <w:r>
        <w:rPr>
          <w:rFonts w:eastAsia="Times New Roman" w:cs="Times New Roman"/>
          <w:szCs w:val="24"/>
        </w:rPr>
        <w:t>ι</w:t>
      </w:r>
      <w:r>
        <w:rPr>
          <w:rFonts w:eastAsia="Times New Roman" w:cs="Times New Roman"/>
          <w:szCs w:val="24"/>
        </w:rPr>
        <w:t>α λογική που βάζει σε μ</w:t>
      </w:r>
      <w:r>
        <w:rPr>
          <w:rFonts w:eastAsia="Times New Roman" w:cs="Times New Roman"/>
          <w:szCs w:val="24"/>
        </w:rPr>
        <w:t>ι</w:t>
      </w:r>
      <w:r>
        <w:rPr>
          <w:rFonts w:eastAsia="Times New Roman" w:cs="Times New Roman"/>
          <w:szCs w:val="24"/>
        </w:rPr>
        <w:t>α άλλη διαδικασία, κουλτούρα, πρακτική.</w:t>
      </w:r>
    </w:p>
    <w:p w14:paraId="439D9FF0"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Να θυμηθώ εγώ και να σας μεταφέρω ότι εκείνα τα χρόνια, όταν αρχίσαμε το πρόγραμμα της ανακύκλωσης, ο καλύτερος βοηθός μας ήταν</w:t>
      </w:r>
      <w:r>
        <w:rPr>
          <w:rFonts w:eastAsia="Times New Roman" w:cs="Times New Roman"/>
          <w:szCs w:val="24"/>
        </w:rPr>
        <w:t xml:space="preserve"> τα παιδιά. Όταν παραλάβαμε το πρώτο απορριμματοφόρο ανακύκλωσης και τους πρώτους κάδους, μαζέψαμε τα παιδιά όλων των </w:t>
      </w:r>
      <w:r>
        <w:rPr>
          <w:rFonts w:eastAsia="Times New Roman" w:cs="Times New Roman"/>
          <w:szCs w:val="24"/>
        </w:rPr>
        <w:t xml:space="preserve">εκπαιδευτικών </w:t>
      </w:r>
      <w:r>
        <w:rPr>
          <w:rFonts w:eastAsia="Times New Roman" w:cs="Times New Roman"/>
          <w:szCs w:val="24"/>
        </w:rPr>
        <w:t>βαθμίδων ή πηγαίναμε ανά περιοχή και τους λέγαμε όλη τη διαδικασία και τη λογική. Οι γονείς πολύ γρήγορα μας έλεγαν: «Τι μας</w:t>
      </w:r>
      <w:r>
        <w:rPr>
          <w:rFonts w:eastAsia="Times New Roman" w:cs="Times New Roman"/>
          <w:szCs w:val="24"/>
        </w:rPr>
        <w:t xml:space="preserve"> κάνετε; Διότι στο σπίτι έχουμε ‘‘ελεγκτές’’. </w:t>
      </w:r>
      <w:proofErr w:type="spellStart"/>
      <w:r>
        <w:rPr>
          <w:rFonts w:eastAsia="Times New Roman" w:cs="Times New Roman"/>
          <w:szCs w:val="24"/>
        </w:rPr>
        <w:t>Αλίμονό</w:t>
      </w:r>
      <w:proofErr w:type="spellEnd"/>
      <w:r>
        <w:rPr>
          <w:rFonts w:eastAsia="Times New Roman" w:cs="Times New Roman"/>
          <w:szCs w:val="24"/>
        </w:rPr>
        <w:t xml:space="preserve"> μας αν πετάμε απορρίμματα που δεν πρέπει στον χώρο συλλογής των ανακυκλώσιμων».</w:t>
      </w:r>
    </w:p>
    <w:p w14:paraId="439D9FF1" w14:textId="77777777" w:rsidR="00E72EC4" w:rsidRDefault="000B79C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Τέλος, αναφερόμενος στους πόρους που έχουμε στη διάθεσή μας, δεν μπορώ να μην αναφερθώ και στο πρόγραμμα </w:t>
      </w:r>
      <w:r>
        <w:rPr>
          <w:rFonts w:eastAsia="Times New Roman" w:cs="Times New Roman"/>
          <w:szCs w:val="24"/>
        </w:rPr>
        <w:lastRenderedPageBreak/>
        <w:t>«</w:t>
      </w:r>
      <w:r>
        <w:rPr>
          <w:rFonts w:eastAsia="Times New Roman" w:cs="Times New Roman"/>
          <w:szCs w:val="24"/>
        </w:rPr>
        <w:t>ΦΙΛΟΔΗΜΟΣ</w:t>
      </w:r>
      <w:r>
        <w:rPr>
          <w:rFonts w:eastAsia="Times New Roman" w:cs="Times New Roman"/>
          <w:szCs w:val="24"/>
        </w:rPr>
        <w:t>» και τ</w:t>
      </w:r>
      <w:r>
        <w:rPr>
          <w:rFonts w:eastAsia="Times New Roman" w:cs="Times New Roman"/>
          <w:szCs w:val="24"/>
        </w:rPr>
        <w:t xml:space="preserve">ο </w:t>
      </w:r>
      <w:r w:rsidRPr="001B3A1E">
        <w:rPr>
          <w:rFonts w:eastAsia="Times New Roman" w:cs="Times New Roman"/>
          <w:szCs w:val="24"/>
        </w:rPr>
        <w:t>«</w:t>
      </w:r>
      <w:r w:rsidRPr="001B3A1E">
        <w:rPr>
          <w:rFonts w:eastAsia="Times New Roman" w:cs="Times New Roman"/>
          <w:szCs w:val="24"/>
        </w:rPr>
        <w:t>ΦΙΛΟ</w:t>
      </w:r>
      <w:r>
        <w:rPr>
          <w:rFonts w:eastAsia="Times New Roman" w:cs="Times New Roman"/>
          <w:szCs w:val="24"/>
        </w:rPr>
        <w:t>Δ</w:t>
      </w:r>
      <w:r w:rsidRPr="001B3A1E">
        <w:rPr>
          <w:rFonts w:eastAsia="Times New Roman" w:cs="Times New Roman"/>
          <w:szCs w:val="24"/>
        </w:rPr>
        <w:t>ΗΜΟΣ</w:t>
      </w:r>
      <w:r w:rsidRPr="001B3A1E">
        <w:rPr>
          <w:rFonts w:eastAsia="Times New Roman" w:cs="Times New Roman"/>
          <w:szCs w:val="24"/>
        </w:rPr>
        <w:t xml:space="preserve"> ΙΙ»</w:t>
      </w:r>
      <w:r>
        <w:rPr>
          <w:rFonts w:eastAsia="Times New Roman" w:cs="Times New Roman"/>
          <w:szCs w:val="24"/>
        </w:rPr>
        <w:t xml:space="preserve">, όπου με πρωτοβουλία των Υπουργών Εσωτερικών και του Αναπληρωτή Υπουργού </w:t>
      </w:r>
      <w:r w:rsidRPr="00A42664">
        <w:rPr>
          <w:rFonts w:eastAsia="Times New Roman" w:cs="Times New Roman"/>
          <w:szCs w:val="24"/>
        </w:rPr>
        <w:t>Οικονομία</w:t>
      </w:r>
      <w:r>
        <w:rPr>
          <w:rFonts w:eastAsia="Times New Roman" w:cs="Times New Roman"/>
          <w:szCs w:val="24"/>
        </w:rPr>
        <w:t xml:space="preserve">ς και Ανάπτυξης έχουμε τη διάθεση σημαντικών ποσών. Έχουν εγκριθεί 740 </w:t>
      </w:r>
      <w:r w:rsidRPr="00E6430E">
        <w:rPr>
          <w:rFonts w:eastAsia="Times New Roman" w:cs="Times New Roman"/>
          <w:szCs w:val="24"/>
        </w:rPr>
        <w:t>εκατομμύρια</w:t>
      </w:r>
      <w:r>
        <w:rPr>
          <w:rFonts w:eastAsia="Times New Roman" w:cs="Times New Roman"/>
          <w:szCs w:val="24"/>
        </w:rPr>
        <w:t xml:space="preserve"> για το 2018 -έτσι δεν είναι;- και συνολικά 2,3 δισ</w:t>
      </w:r>
      <w:r w:rsidRPr="00E6430E">
        <w:rPr>
          <w:rFonts w:eastAsia="Times New Roman" w:cs="Times New Roman"/>
          <w:szCs w:val="24"/>
        </w:rPr>
        <w:t>εκατομμύρια</w:t>
      </w:r>
      <w:r>
        <w:rPr>
          <w:rFonts w:eastAsia="Times New Roman" w:cs="Times New Roman"/>
          <w:szCs w:val="24"/>
        </w:rPr>
        <w:t xml:space="preserve"> με ορίζοντα </w:t>
      </w:r>
      <w:r>
        <w:rPr>
          <w:rFonts w:eastAsia="Times New Roman" w:cs="Times New Roman"/>
          <w:szCs w:val="24"/>
        </w:rPr>
        <w:t xml:space="preserve">πενταετίας, με σκοπό την υποβοήθηση των ΟΤΑ για τη δανειοδότησή τους από την </w:t>
      </w:r>
      <w:r w:rsidRPr="006F21CD">
        <w:rPr>
          <w:rFonts w:eastAsia="Times New Roman" w:cs="Times New Roman"/>
          <w:szCs w:val="24"/>
        </w:rPr>
        <w:t xml:space="preserve">Ευρωπαϊκή </w:t>
      </w:r>
      <w:r>
        <w:rPr>
          <w:rFonts w:eastAsia="Times New Roman" w:cs="Times New Roman"/>
          <w:szCs w:val="24"/>
        </w:rPr>
        <w:t>Τράπεζα Επενδύσεων, μέσω του Ταμείου Παρακαταθηκών και Δανείων, για χρηματοδότηση έργων διαχείρισης απορριμμάτων.</w:t>
      </w:r>
    </w:p>
    <w:p w14:paraId="439D9FF2" w14:textId="77777777" w:rsidR="00E72EC4" w:rsidRDefault="000B79C9">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το κουδούνι λήξεως του χρόνου </w:t>
      </w:r>
      <w:r w:rsidRPr="005143EC">
        <w:rPr>
          <w:rFonts w:eastAsia="Times New Roman" w:cs="Times New Roman"/>
          <w:szCs w:val="24"/>
        </w:rPr>
        <w:t>ομιλίας του κυρίου Βουλευτή)</w:t>
      </w:r>
    </w:p>
    <w:p w14:paraId="439D9FF3" w14:textId="77777777" w:rsidR="00E72EC4" w:rsidRDefault="000B79C9">
      <w:pPr>
        <w:tabs>
          <w:tab w:val="left" w:pos="3873"/>
        </w:tabs>
        <w:spacing w:line="600" w:lineRule="auto"/>
        <w:ind w:firstLine="720"/>
        <w:jc w:val="both"/>
        <w:rPr>
          <w:rFonts w:eastAsia="Times New Roman" w:cs="Times New Roman"/>
          <w:szCs w:val="24"/>
        </w:rPr>
      </w:pPr>
      <w:r>
        <w:rPr>
          <w:rFonts w:eastAsia="Times New Roman" w:cs="Times New Roman"/>
          <w:szCs w:val="24"/>
        </w:rPr>
        <w:t>Κ</w:t>
      </w:r>
      <w:r w:rsidRPr="00A341B8">
        <w:rPr>
          <w:rFonts w:eastAsia="Times New Roman" w:cs="Times New Roman"/>
          <w:szCs w:val="24"/>
        </w:rPr>
        <w:t>ύριε Πρόεδρε</w:t>
      </w:r>
      <w:r>
        <w:rPr>
          <w:rFonts w:eastAsia="Times New Roman" w:cs="Times New Roman"/>
          <w:szCs w:val="24"/>
        </w:rPr>
        <w:t>, θέλω ακόμη ένα λεπτό.</w:t>
      </w:r>
    </w:p>
    <w:p w14:paraId="439D9FF4" w14:textId="77777777" w:rsidR="00E72EC4" w:rsidRDefault="000B79C9">
      <w:pPr>
        <w:tabs>
          <w:tab w:val="left" w:pos="3873"/>
        </w:tabs>
        <w:spacing w:line="600" w:lineRule="auto"/>
        <w:ind w:firstLine="720"/>
        <w:jc w:val="both"/>
        <w:rPr>
          <w:rFonts w:eastAsia="Times New Roman" w:cs="Times New Roman"/>
          <w:szCs w:val="24"/>
        </w:rPr>
      </w:pPr>
      <w:r>
        <w:rPr>
          <w:rFonts w:eastAsia="Times New Roman" w:cs="Times New Roman"/>
          <w:szCs w:val="24"/>
        </w:rPr>
        <w:t>Θα κλείσω, συνοψίζοντας αυτή τη σύντομη παρέμβαση, απευθυνόμενος προς τον κύριο Υπουργό, με τρία ερωτήματα:</w:t>
      </w:r>
    </w:p>
    <w:p w14:paraId="439D9FF5" w14:textId="77777777" w:rsidR="00E72EC4" w:rsidRDefault="000B79C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Σε ποιες ενέργειες, </w:t>
      </w:r>
      <w:r w:rsidRPr="00390D90">
        <w:rPr>
          <w:rFonts w:eastAsia="Times New Roman" w:cs="Times New Roman"/>
          <w:szCs w:val="24"/>
        </w:rPr>
        <w:t>κύριε Υπουργέ,</w:t>
      </w:r>
      <w:r>
        <w:rPr>
          <w:rFonts w:eastAsia="Times New Roman" w:cs="Times New Roman"/>
          <w:szCs w:val="24"/>
        </w:rPr>
        <w:t xml:space="preserve"> θα προβείτε για τη σταδιακή προσαρμογή της βιομηχανίας πλαστικών στα νέα δεδομένα που δρομολογούν οι αποφάσεις και οι περιορισμοί της </w:t>
      </w:r>
      <w:r>
        <w:rPr>
          <w:rFonts w:eastAsia="Times New Roman" w:cs="Times New Roman"/>
          <w:szCs w:val="24"/>
        </w:rPr>
        <w:lastRenderedPageBreak/>
        <w:t>Ευρωπαϊκής Επιτροπής; Έχουν αναζητηθεί κοινοτικοί πόροι για τον σκοπό αυτό;</w:t>
      </w:r>
    </w:p>
    <w:p w14:paraId="439D9FF6" w14:textId="77777777" w:rsidR="00E72EC4" w:rsidRDefault="000B79C9">
      <w:pPr>
        <w:tabs>
          <w:tab w:val="left" w:pos="3873"/>
        </w:tabs>
        <w:spacing w:line="600" w:lineRule="auto"/>
        <w:ind w:firstLine="720"/>
        <w:jc w:val="both"/>
        <w:rPr>
          <w:rFonts w:eastAsia="Times New Roman" w:cs="Times New Roman"/>
          <w:szCs w:val="24"/>
        </w:rPr>
      </w:pPr>
      <w:r>
        <w:rPr>
          <w:rFonts w:eastAsia="Times New Roman" w:cs="Times New Roman"/>
          <w:szCs w:val="24"/>
        </w:rPr>
        <w:t>Το δεύτερό ερώτημ</w:t>
      </w:r>
      <w:r>
        <w:rPr>
          <w:rFonts w:eastAsia="Times New Roman" w:cs="Times New Roman"/>
          <w:szCs w:val="24"/>
        </w:rPr>
        <w:t>ά</w:t>
      </w:r>
      <w:r>
        <w:rPr>
          <w:rFonts w:eastAsia="Times New Roman" w:cs="Times New Roman"/>
          <w:szCs w:val="24"/>
        </w:rPr>
        <w:t xml:space="preserve"> </w:t>
      </w:r>
      <w:r>
        <w:rPr>
          <w:rFonts w:eastAsia="Times New Roman" w:cs="Times New Roman"/>
          <w:szCs w:val="24"/>
        </w:rPr>
        <w:t>μου</w:t>
      </w:r>
      <w:r>
        <w:rPr>
          <w:rFonts w:eastAsia="Times New Roman" w:cs="Times New Roman"/>
          <w:szCs w:val="24"/>
        </w:rPr>
        <w:t xml:space="preserve"> είναι το εξής</w:t>
      </w:r>
      <w:r>
        <w:rPr>
          <w:rFonts w:eastAsia="Times New Roman" w:cs="Times New Roman"/>
          <w:szCs w:val="24"/>
        </w:rPr>
        <w:t>:</w:t>
      </w:r>
      <w:r>
        <w:rPr>
          <w:rFonts w:eastAsia="Times New Roman" w:cs="Times New Roman"/>
          <w:szCs w:val="24"/>
        </w:rPr>
        <w:t xml:space="preserve"> Θα ενισ</w:t>
      </w:r>
      <w:r>
        <w:rPr>
          <w:rFonts w:eastAsia="Times New Roman" w:cs="Times New Roman"/>
          <w:szCs w:val="24"/>
        </w:rPr>
        <w:t xml:space="preserve">χυθούν </w:t>
      </w:r>
      <w:r w:rsidRPr="00A42664">
        <w:rPr>
          <w:rFonts w:eastAsia="Times New Roman" w:cs="Times New Roman"/>
          <w:szCs w:val="24"/>
        </w:rPr>
        <w:t>οικονομ</w:t>
      </w:r>
      <w:r>
        <w:rPr>
          <w:rFonts w:eastAsia="Times New Roman" w:cs="Times New Roman"/>
          <w:szCs w:val="24"/>
        </w:rPr>
        <w:t xml:space="preserve">ικά φορείς της αυτοδιοίκησης που αναλαμβάνουν πρωτοβουλίες για πράσινες </w:t>
      </w:r>
      <w:r w:rsidRPr="00911877">
        <w:rPr>
          <w:rFonts w:eastAsia="Times New Roman" w:cs="Times New Roman"/>
          <w:szCs w:val="24"/>
        </w:rPr>
        <w:t>πολιτικ</w:t>
      </w:r>
      <w:r>
        <w:rPr>
          <w:rFonts w:eastAsia="Times New Roman" w:cs="Times New Roman"/>
          <w:szCs w:val="24"/>
        </w:rPr>
        <w:t>ές;</w:t>
      </w:r>
    </w:p>
    <w:p w14:paraId="439D9FF7" w14:textId="77777777" w:rsidR="00E72EC4" w:rsidRDefault="000B79C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Θα συνδεθεί η </w:t>
      </w:r>
      <w:r w:rsidRPr="00A42664">
        <w:rPr>
          <w:rFonts w:eastAsia="Times New Roman" w:cs="Times New Roman"/>
          <w:szCs w:val="24"/>
        </w:rPr>
        <w:t>οικονομ</w:t>
      </w:r>
      <w:r>
        <w:rPr>
          <w:rFonts w:eastAsia="Times New Roman" w:cs="Times New Roman"/>
          <w:szCs w:val="24"/>
        </w:rPr>
        <w:t>ική ενίσχυση τοπικών, πολιτιστικών και θρησκευτικών εκδηλώσεων ή αθλητικών –αναφέρθηκε και ο επικεφαλής μας- ιδιαίτερα κατά την καλοκαιριν</w:t>
      </w:r>
      <w:r>
        <w:rPr>
          <w:rFonts w:eastAsia="Times New Roman" w:cs="Times New Roman"/>
          <w:szCs w:val="24"/>
        </w:rPr>
        <w:t xml:space="preserve">ή περίοδο, με την αποφυγή της χρήσης πλαστικών ποτηριών, πιάτων, μαχαιροπήρουνων μιας χρήσης; Η σύνδεση δηλαδή των χρηματοδοτήσεων με αυτό τον περιορισμό </w:t>
      </w:r>
      <w:r w:rsidRPr="001878DA">
        <w:rPr>
          <w:rFonts w:eastAsia="Times New Roman" w:cs="Times New Roman"/>
          <w:szCs w:val="24"/>
        </w:rPr>
        <w:t>νομίζω ότι</w:t>
      </w:r>
      <w:r>
        <w:rPr>
          <w:rFonts w:eastAsia="Times New Roman" w:cs="Times New Roman"/>
          <w:szCs w:val="24"/>
        </w:rPr>
        <w:t xml:space="preserve"> θα φέρει αποτελέσματα.</w:t>
      </w:r>
    </w:p>
    <w:p w14:paraId="439D9FF8" w14:textId="77777777" w:rsidR="00E72EC4" w:rsidRDefault="000B79C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 τρίτη μου ερώτηση είναι η εξής. Θα ενισχυθούν </w:t>
      </w:r>
      <w:r w:rsidRPr="00A42664">
        <w:rPr>
          <w:rFonts w:eastAsia="Times New Roman" w:cs="Times New Roman"/>
          <w:szCs w:val="24"/>
        </w:rPr>
        <w:t>οικονομ</w:t>
      </w:r>
      <w:r>
        <w:rPr>
          <w:rFonts w:eastAsia="Times New Roman" w:cs="Times New Roman"/>
          <w:szCs w:val="24"/>
        </w:rPr>
        <w:t>ικά από διαθέ</w:t>
      </w:r>
      <w:r>
        <w:rPr>
          <w:rFonts w:eastAsia="Times New Roman" w:cs="Times New Roman"/>
          <w:szCs w:val="24"/>
        </w:rPr>
        <w:t xml:space="preserve">σιμους κοινοτικούς πόρους τουριστικές επιχειρήσεις για την απόκτηση </w:t>
      </w:r>
      <w:r>
        <w:rPr>
          <w:rFonts w:eastAsia="Times New Roman" w:cs="Times New Roman"/>
          <w:szCs w:val="24"/>
        </w:rPr>
        <w:t>ο</w:t>
      </w:r>
      <w:r>
        <w:rPr>
          <w:rFonts w:eastAsia="Times New Roman" w:cs="Times New Roman"/>
          <w:szCs w:val="24"/>
        </w:rPr>
        <w:t xml:space="preserve">ικολογικού </w:t>
      </w:r>
      <w:r>
        <w:rPr>
          <w:rFonts w:eastAsia="Times New Roman" w:cs="Times New Roman"/>
          <w:szCs w:val="24"/>
        </w:rPr>
        <w:t>σ</w:t>
      </w:r>
      <w:r>
        <w:rPr>
          <w:rFonts w:eastAsia="Times New Roman" w:cs="Times New Roman"/>
          <w:szCs w:val="24"/>
        </w:rPr>
        <w:t>ήματος;</w:t>
      </w:r>
    </w:p>
    <w:p w14:paraId="439D9FF9" w14:textId="77777777" w:rsidR="00E72EC4" w:rsidRDefault="000B79C9">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bCs/>
        </w:rPr>
        <w:t>επανειλημμένα</w:t>
      </w:r>
      <w:r w:rsidRPr="005143EC">
        <w:rPr>
          <w:rFonts w:eastAsia="Times New Roman" w:cs="Times New Roman"/>
          <w:szCs w:val="24"/>
        </w:rPr>
        <w:t xml:space="preserve"> το κουδούνι λήξεως του χρόνου ομιλίας του κυρίου Βουλευτή)</w:t>
      </w:r>
    </w:p>
    <w:p w14:paraId="439D9FFA" w14:textId="77777777" w:rsidR="00E72EC4" w:rsidRDefault="000B79C9">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Τελειώνω με μία επισήμανση, κύριε Πρόεδρε. Η επισήμανση αυτή </w:t>
      </w:r>
      <w:r w:rsidRPr="001878DA">
        <w:rPr>
          <w:rFonts w:eastAsia="Times New Roman" w:cs="Times New Roman"/>
          <w:szCs w:val="24"/>
        </w:rPr>
        <w:t>νομίζω ό</w:t>
      </w:r>
      <w:r w:rsidRPr="001878DA">
        <w:rPr>
          <w:rFonts w:eastAsia="Times New Roman" w:cs="Times New Roman"/>
          <w:szCs w:val="24"/>
        </w:rPr>
        <w:t>τι</w:t>
      </w:r>
      <w:r>
        <w:rPr>
          <w:rFonts w:eastAsia="Times New Roman" w:cs="Times New Roman"/>
          <w:szCs w:val="24"/>
        </w:rPr>
        <w:t xml:space="preserve"> θα </w:t>
      </w:r>
      <w:r w:rsidRPr="00E57B5A">
        <w:rPr>
          <w:rFonts w:eastAsia="Times New Roman" w:cs="Times New Roman"/>
          <w:szCs w:val="24"/>
        </w:rPr>
        <w:t>πρέπει να</w:t>
      </w:r>
      <w:r>
        <w:rPr>
          <w:rFonts w:eastAsia="Times New Roman" w:cs="Times New Roman"/>
          <w:szCs w:val="24"/>
        </w:rPr>
        <w:t xml:space="preserve"> σας έχει απασχολήσει ή </w:t>
      </w:r>
      <w:r w:rsidRPr="00E57B5A">
        <w:rPr>
          <w:rFonts w:eastAsia="Times New Roman" w:cs="Times New Roman"/>
          <w:szCs w:val="24"/>
        </w:rPr>
        <w:t>πρέπει να</w:t>
      </w:r>
      <w:r>
        <w:rPr>
          <w:rFonts w:eastAsia="Times New Roman" w:cs="Times New Roman"/>
          <w:szCs w:val="24"/>
        </w:rPr>
        <w:t xml:space="preserve"> σας απασχολήσει, </w:t>
      </w:r>
      <w:r w:rsidRPr="00390D90">
        <w:rPr>
          <w:rFonts w:eastAsia="Times New Roman" w:cs="Times New Roman"/>
          <w:szCs w:val="24"/>
        </w:rPr>
        <w:t>κύριε Υπουργέ,</w:t>
      </w:r>
      <w:r>
        <w:rPr>
          <w:rFonts w:eastAsia="Times New Roman" w:cs="Times New Roman"/>
          <w:szCs w:val="24"/>
        </w:rPr>
        <w:t xml:space="preserve"> γιατί δημιουργούνται τεράστιες στρεβλώσεις στον ανταγωνισμό και κατασπατάληση των διαθέσιμων πόρων με τη μοιραία δημιουργία, λόγω ενός ολιγοπωλίου, επιχειρήσεων, κατασκευαστικ</w:t>
      </w:r>
      <w:r>
        <w:rPr>
          <w:rFonts w:eastAsia="Times New Roman" w:cs="Times New Roman"/>
          <w:szCs w:val="24"/>
        </w:rPr>
        <w:t>ών κυρίως, που ασχολούνται με τη διαχείριση των απορριμμάτων ανά την Ελλάδα.</w:t>
      </w:r>
    </w:p>
    <w:p w14:paraId="439D9FFB" w14:textId="77777777" w:rsidR="00E72EC4" w:rsidRDefault="000B79C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Αυτό το ολιγοπώλιο ουσιαστικά έχει μοιράσει την επικράτεια σε περιφέρειες, όπου στις περιφέρειες </w:t>
      </w:r>
      <w:proofErr w:type="spellStart"/>
      <w:r>
        <w:rPr>
          <w:rFonts w:eastAsia="Times New Roman" w:cs="Times New Roman"/>
          <w:szCs w:val="24"/>
        </w:rPr>
        <w:t>ολιγοπωλιακά</w:t>
      </w:r>
      <w:proofErr w:type="spellEnd"/>
      <w:r>
        <w:rPr>
          <w:rFonts w:eastAsia="Times New Roman" w:cs="Times New Roman"/>
          <w:szCs w:val="24"/>
        </w:rPr>
        <w:t xml:space="preserve"> εμφανιζόμενη μία κυρίως εταιρεία εμφανίζει το φαινόμενο των εργολαβικ</w:t>
      </w:r>
      <w:r>
        <w:rPr>
          <w:rFonts w:eastAsia="Times New Roman" w:cs="Times New Roman"/>
          <w:szCs w:val="24"/>
        </w:rPr>
        <w:t>ών εργολάβων της περιφέρειας, όπου επί δεκαετίες τώρα το σύνολο των πόρων που διατίθενται για τη διαχείριση των αποβλήτων, των απορριμμάτων πηγαίνει σε έναν εργολαβικό εργολάβο είτε για μελέτες μιλάμε είτε για έργα είτε για προμήθειες είτε για τη διαχείρισ</w:t>
      </w:r>
      <w:r>
        <w:rPr>
          <w:rFonts w:eastAsia="Times New Roman" w:cs="Times New Roman"/>
          <w:szCs w:val="24"/>
        </w:rPr>
        <w:t>η των διαφόρων τύπων εγκαταστάσεων.</w:t>
      </w:r>
    </w:p>
    <w:p w14:paraId="439D9FFC" w14:textId="77777777" w:rsidR="00E72EC4" w:rsidRDefault="000B79C9">
      <w:pPr>
        <w:tabs>
          <w:tab w:val="left" w:pos="3873"/>
        </w:tabs>
        <w:spacing w:line="600" w:lineRule="auto"/>
        <w:ind w:firstLine="720"/>
        <w:jc w:val="both"/>
        <w:rPr>
          <w:rFonts w:eastAsia="Times New Roman" w:cs="Times New Roman"/>
          <w:szCs w:val="24"/>
        </w:rPr>
      </w:pPr>
      <w:r w:rsidRPr="0002696C">
        <w:rPr>
          <w:rFonts w:eastAsia="Times New Roman"/>
          <w:b/>
          <w:bCs/>
        </w:rPr>
        <w:t>ΠΡΟΕΔΡΕΥΩΝ (</w:t>
      </w:r>
      <w:r w:rsidRPr="0002696C">
        <w:rPr>
          <w:rFonts w:eastAsia="Times New Roman" w:cs="Times New Roman"/>
          <w:b/>
          <w:szCs w:val="24"/>
        </w:rPr>
        <w:t xml:space="preserve">Δημήτριος </w:t>
      </w:r>
      <w:proofErr w:type="spellStart"/>
      <w:r w:rsidRPr="0002696C">
        <w:rPr>
          <w:rFonts w:eastAsia="Times New Roman" w:cs="Times New Roman"/>
          <w:b/>
          <w:szCs w:val="24"/>
        </w:rPr>
        <w:t>Κρεμαστινός</w:t>
      </w:r>
      <w:proofErr w:type="spellEnd"/>
      <w:r w:rsidRPr="0002696C">
        <w:rPr>
          <w:rFonts w:eastAsia="Times New Roman"/>
          <w:b/>
          <w:bCs/>
        </w:rPr>
        <w:t>):</w:t>
      </w:r>
      <w:r>
        <w:rPr>
          <w:rFonts w:eastAsia="Times New Roman" w:cs="Times New Roman"/>
          <w:szCs w:val="24"/>
        </w:rPr>
        <w:t xml:space="preserve"> Παρακαλώ ολοκληρώστε, κύριε </w:t>
      </w:r>
      <w:proofErr w:type="spellStart"/>
      <w:r>
        <w:rPr>
          <w:rFonts w:eastAsia="Times New Roman" w:cs="Times New Roman"/>
          <w:szCs w:val="24"/>
        </w:rPr>
        <w:t>Δανέλλη</w:t>
      </w:r>
      <w:proofErr w:type="spellEnd"/>
      <w:r>
        <w:rPr>
          <w:rFonts w:eastAsia="Times New Roman" w:cs="Times New Roman"/>
          <w:szCs w:val="24"/>
        </w:rPr>
        <w:t>.</w:t>
      </w:r>
    </w:p>
    <w:p w14:paraId="439D9FFD" w14:textId="77777777" w:rsidR="00E72EC4" w:rsidRDefault="000B79C9">
      <w:pPr>
        <w:tabs>
          <w:tab w:val="left" w:pos="3873"/>
        </w:tabs>
        <w:spacing w:line="600" w:lineRule="auto"/>
        <w:ind w:firstLine="720"/>
        <w:jc w:val="both"/>
        <w:rPr>
          <w:rFonts w:eastAsia="Times New Roman" w:cs="Times New Roman"/>
          <w:szCs w:val="24"/>
        </w:rPr>
      </w:pPr>
      <w:r>
        <w:rPr>
          <w:rFonts w:eastAsia="Times New Roman" w:cs="Times New Roman"/>
          <w:b/>
          <w:szCs w:val="24"/>
        </w:rPr>
        <w:lastRenderedPageBreak/>
        <w:t xml:space="preserve">ΣΠΥΡΙΔΩΝ ΔΑΝΕΛΛΗΣ: </w:t>
      </w:r>
      <w:r w:rsidRPr="00224BE3">
        <w:rPr>
          <w:rFonts w:eastAsia="Times New Roman" w:cs="Times New Roman"/>
          <w:szCs w:val="24"/>
        </w:rPr>
        <w:t>Μπορεί να</w:t>
      </w:r>
      <w:r>
        <w:rPr>
          <w:rFonts w:eastAsia="Times New Roman" w:cs="Times New Roman"/>
          <w:szCs w:val="24"/>
        </w:rPr>
        <w:t xml:space="preserve"> λειτουργεί νομότυπα αυτή η διαδικασία, </w:t>
      </w:r>
      <w:r w:rsidRPr="00390D90">
        <w:rPr>
          <w:rFonts w:eastAsia="Times New Roman" w:cs="Times New Roman"/>
          <w:szCs w:val="24"/>
        </w:rPr>
        <w:t>κύριε Υπουργέ,</w:t>
      </w:r>
      <w:r>
        <w:rPr>
          <w:rFonts w:eastAsia="Times New Roman" w:cs="Times New Roman"/>
          <w:szCs w:val="24"/>
        </w:rPr>
        <w:t xml:space="preserve"> αλλά είναι ένα πρόβλημα και για το κόστος των έργων και για την αναγκαιότητα των έργων που επιλέγονται κάθε φορά και βεβαίως για τη συνολική αξιοποίηση των διαθέσιμων πόρων και την ορθολογική τους διάθεση και βεβαίως για τον ορθολογικό και αποτελεσματικό </w:t>
      </w:r>
      <w:r>
        <w:rPr>
          <w:rFonts w:eastAsia="Times New Roman" w:cs="Times New Roman"/>
          <w:szCs w:val="24"/>
        </w:rPr>
        <w:t>σχεδιασμό της διαχείρισης των απορριμμάτων.</w:t>
      </w:r>
    </w:p>
    <w:p w14:paraId="439D9FFE" w14:textId="77777777" w:rsidR="00E72EC4" w:rsidRDefault="000B79C9">
      <w:pPr>
        <w:tabs>
          <w:tab w:val="left" w:pos="3873"/>
        </w:tabs>
        <w:spacing w:line="600" w:lineRule="auto"/>
        <w:ind w:firstLine="720"/>
        <w:jc w:val="both"/>
        <w:rPr>
          <w:rFonts w:eastAsia="Times New Roman" w:cs="Times New Roman"/>
          <w:szCs w:val="24"/>
        </w:rPr>
      </w:pPr>
      <w:r>
        <w:rPr>
          <w:rFonts w:eastAsia="Times New Roman" w:cs="Times New Roman"/>
          <w:szCs w:val="24"/>
        </w:rPr>
        <w:t>Σας ε</w:t>
      </w:r>
      <w:r w:rsidRPr="00AC365A">
        <w:rPr>
          <w:rFonts w:eastAsia="Times New Roman"/>
          <w:szCs w:val="24"/>
        </w:rPr>
        <w:t>υχαριστώ</w:t>
      </w:r>
      <w:r>
        <w:rPr>
          <w:rFonts w:eastAsia="Times New Roman"/>
          <w:szCs w:val="24"/>
        </w:rPr>
        <w:t>.</w:t>
      </w:r>
      <w:r>
        <w:rPr>
          <w:rFonts w:eastAsia="Times New Roman" w:cs="Times New Roman"/>
          <w:szCs w:val="24"/>
        </w:rPr>
        <w:t xml:space="preserve"> </w:t>
      </w:r>
    </w:p>
    <w:p w14:paraId="439D9FFF" w14:textId="77777777" w:rsidR="00E72EC4" w:rsidRDefault="000B79C9">
      <w:pPr>
        <w:spacing w:line="600" w:lineRule="auto"/>
        <w:ind w:firstLine="720"/>
        <w:jc w:val="center"/>
        <w:rPr>
          <w:rFonts w:eastAsia="Times New Roman" w:cs="Times New Roman"/>
          <w:szCs w:val="24"/>
        </w:rPr>
      </w:pPr>
      <w:r w:rsidRPr="00FE24C6">
        <w:rPr>
          <w:rFonts w:eastAsia="Times New Roman"/>
          <w:bCs/>
        </w:rPr>
        <w:t>(Χειροκροτήματα</w:t>
      </w:r>
      <w:r>
        <w:rPr>
          <w:rFonts w:eastAsia="Times New Roman"/>
          <w:bCs/>
        </w:rPr>
        <w:t>)</w:t>
      </w:r>
    </w:p>
    <w:p w14:paraId="439DA000" w14:textId="77777777" w:rsidR="00E72EC4" w:rsidRDefault="000B79C9">
      <w:pPr>
        <w:tabs>
          <w:tab w:val="left" w:pos="3873"/>
        </w:tabs>
        <w:spacing w:line="600" w:lineRule="auto"/>
        <w:ind w:firstLine="720"/>
        <w:jc w:val="both"/>
        <w:rPr>
          <w:rFonts w:eastAsia="Times New Roman" w:cs="Times New Roman"/>
          <w:szCs w:val="24"/>
        </w:rPr>
      </w:pPr>
      <w:r w:rsidRPr="0002696C">
        <w:rPr>
          <w:rFonts w:eastAsia="Times New Roman"/>
          <w:b/>
          <w:bCs/>
        </w:rPr>
        <w:t>ΠΡΟΕΔΡΕΥΩΝ (</w:t>
      </w:r>
      <w:r w:rsidRPr="0002696C">
        <w:rPr>
          <w:rFonts w:eastAsia="Times New Roman" w:cs="Times New Roman"/>
          <w:b/>
          <w:szCs w:val="24"/>
        </w:rPr>
        <w:t xml:space="preserve">Δημήτριος </w:t>
      </w:r>
      <w:proofErr w:type="spellStart"/>
      <w:r w:rsidRPr="0002696C">
        <w:rPr>
          <w:rFonts w:eastAsia="Times New Roman" w:cs="Times New Roman"/>
          <w:b/>
          <w:szCs w:val="24"/>
        </w:rPr>
        <w:t>Κρεμαστινός</w:t>
      </w:r>
      <w:proofErr w:type="spellEnd"/>
      <w:r w:rsidRPr="0002696C">
        <w:rPr>
          <w:rFonts w:eastAsia="Times New Roman"/>
          <w:b/>
          <w:bCs/>
        </w:rPr>
        <w:t>):</w:t>
      </w:r>
      <w:r>
        <w:rPr>
          <w:rFonts w:eastAsia="Times New Roman" w:cs="Times New Roman"/>
          <w:szCs w:val="24"/>
        </w:rPr>
        <w:t xml:space="preserve"> Επειδή επανειλημμένα αναφέρθηκε ο Δήμος Λειψών, </w:t>
      </w:r>
      <w:r w:rsidRPr="00E57B5A">
        <w:rPr>
          <w:rFonts w:eastAsia="Times New Roman" w:cs="Times New Roman"/>
          <w:szCs w:val="24"/>
        </w:rPr>
        <w:t>πρέπει να</w:t>
      </w:r>
      <w:r>
        <w:rPr>
          <w:rFonts w:eastAsia="Times New Roman" w:cs="Times New Roman"/>
          <w:szCs w:val="24"/>
        </w:rPr>
        <w:t xml:space="preserve"> πω ότι αυτό οφείλεται στον καλό τους </w:t>
      </w:r>
      <w:r>
        <w:rPr>
          <w:rFonts w:eastAsia="Times New Roman" w:cs="Times New Roman"/>
          <w:szCs w:val="24"/>
        </w:rPr>
        <w:t>δ</w:t>
      </w:r>
      <w:r>
        <w:rPr>
          <w:rFonts w:eastAsia="Times New Roman" w:cs="Times New Roman"/>
          <w:szCs w:val="24"/>
        </w:rPr>
        <w:t xml:space="preserve">ήμαρχο, </w:t>
      </w:r>
      <w:r w:rsidRPr="00FE6FE7">
        <w:rPr>
          <w:rFonts w:eastAsia="Times New Roman" w:cs="Times New Roman"/>
          <w:szCs w:val="24"/>
        </w:rPr>
        <w:t>ο οποίος</w:t>
      </w:r>
      <w:r>
        <w:rPr>
          <w:rFonts w:eastAsia="Times New Roman" w:cs="Times New Roman"/>
          <w:szCs w:val="24"/>
        </w:rPr>
        <w:t xml:space="preserve"> τώρα βέβαια δεν είναι δήμαρχος</w:t>
      </w:r>
      <w:r>
        <w:rPr>
          <w:rFonts w:eastAsia="Times New Roman" w:cs="Times New Roman"/>
          <w:szCs w:val="24"/>
        </w:rPr>
        <w:t xml:space="preserve"> ούτε υποψήφιος. Δεν γίνονται αυτόματα.</w:t>
      </w:r>
    </w:p>
    <w:p w14:paraId="439DA001" w14:textId="77777777" w:rsidR="00E72EC4" w:rsidRDefault="000B79C9">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Πάντα.</w:t>
      </w:r>
    </w:p>
    <w:p w14:paraId="439DA002" w14:textId="77777777" w:rsidR="00E72EC4" w:rsidRDefault="000B79C9">
      <w:pPr>
        <w:tabs>
          <w:tab w:val="left" w:pos="3873"/>
        </w:tabs>
        <w:spacing w:line="600" w:lineRule="auto"/>
        <w:ind w:firstLine="720"/>
        <w:jc w:val="both"/>
        <w:rPr>
          <w:rFonts w:eastAsia="Times New Roman" w:cs="Times New Roman"/>
          <w:szCs w:val="24"/>
        </w:rPr>
      </w:pPr>
      <w:r w:rsidRPr="0002696C">
        <w:rPr>
          <w:rFonts w:eastAsia="Times New Roman"/>
          <w:b/>
          <w:bCs/>
        </w:rPr>
        <w:t>ΠΡΟΕΔΡΕΥΩΝ (</w:t>
      </w:r>
      <w:r w:rsidRPr="0002696C">
        <w:rPr>
          <w:rFonts w:eastAsia="Times New Roman" w:cs="Times New Roman"/>
          <w:b/>
          <w:szCs w:val="24"/>
        </w:rPr>
        <w:t xml:space="preserve">Δημήτριος </w:t>
      </w:r>
      <w:proofErr w:type="spellStart"/>
      <w:r w:rsidRPr="0002696C">
        <w:rPr>
          <w:rFonts w:eastAsia="Times New Roman" w:cs="Times New Roman"/>
          <w:b/>
          <w:szCs w:val="24"/>
        </w:rPr>
        <w:t>Κρεμαστινός</w:t>
      </w:r>
      <w:proofErr w:type="spellEnd"/>
      <w:r w:rsidRPr="0002696C">
        <w:rPr>
          <w:rFonts w:eastAsia="Times New Roman"/>
          <w:b/>
          <w:bCs/>
        </w:rPr>
        <w:t>):</w:t>
      </w:r>
      <w:r>
        <w:rPr>
          <w:rFonts w:eastAsia="Times New Roman" w:cs="Times New Roman"/>
          <w:szCs w:val="24"/>
        </w:rPr>
        <w:t xml:space="preserve"> Θα </w:t>
      </w:r>
      <w:r w:rsidRPr="00E57B5A">
        <w:rPr>
          <w:rFonts w:eastAsia="Times New Roman" w:cs="Times New Roman"/>
          <w:szCs w:val="24"/>
        </w:rPr>
        <w:t>πρέπει να</w:t>
      </w:r>
      <w:r>
        <w:rPr>
          <w:rFonts w:eastAsia="Times New Roman" w:cs="Times New Roman"/>
          <w:szCs w:val="24"/>
        </w:rPr>
        <w:t xml:space="preserve"> πω για ιστορικούς λόγους ότι στην Τήλο ο τότε δήμαρχος, ο αείμνηστος Τάσος </w:t>
      </w:r>
      <w:proofErr w:type="spellStart"/>
      <w:r>
        <w:rPr>
          <w:rFonts w:eastAsia="Times New Roman" w:cs="Times New Roman"/>
          <w:szCs w:val="24"/>
        </w:rPr>
        <w:t>Αλιφέρης</w:t>
      </w:r>
      <w:proofErr w:type="spellEnd"/>
      <w:r>
        <w:rPr>
          <w:rFonts w:eastAsia="Times New Roman" w:cs="Times New Roman"/>
          <w:szCs w:val="24"/>
        </w:rPr>
        <w:t>, έκανε πραγματικά επαναστατικές αλλαγές.</w:t>
      </w:r>
    </w:p>
    <w:p w14:paraId="439DA003" w14:textId="77777777" w:rsidR="00E72EC4" w:rsidRDefault="000B79C9">
      <w:pPr>
        <w:tabs>
          <w:tab w:val="left" w:pos="3873"/>
        </w:tabs>
        <w:spacing w:line="600" w:lineRule="auto"/>
        <w:ind w:firstLine="720"/>
        <w:jc w:val="both"/>
        <w:rPr>
          <w:rFonts w:eastAsia="Times New Roman" w:cs="Times New Roman"/>
          <w:szCs w:val="24"/>
        </w:rPr>
      </w:pPr>
      <w:r>
        <w:rPr>
          <w:rFonts w:eastAsia="Times New Roman" w:cs="Times New Roman"/>
          <w:b/>
          <w:szCs w:val="24"/>
        </w:rPr>
        <w:lastRenderedPageBreak/>
        <w:t>ΣΠΥΡΙΔΩΝ ΔΑΝΕΛΛΗ</w:t>
      </w:r>
      <w:r>
        <w:rPr>
          <w:rFonts w:eastAsia="Times New Roman" w:cs="Times New Roman"/>
          <w:b/>
          <w:szCs w:val="24"/>
        </w:rPr>
        <w:t xml:space="preserve">Σ: </w:t>
      </w:r>
      <w:r>
        <w:rPr>
          <w:rFonts w:eastAsia="Times New Roman" w:cs="Times New Roman"/>
          <w:szCs w:val="24"/>
        </w:rPr>
        <w:t>Βεβαίως.</w:t>
      </w:r>
    </w:p>
    <w:p w14:paraId="439DA004" w14:textId="77777777" w:rsidR="00E72EC4" w:rsidRDefault="000B79C9">
      <w:pPr>
        <w:tabs>
          <w:tab w:val="left" w:pos="3873"/>
        </w:tabs>
        <w:spacing w:line="600" w:lineRule="auto"/>
        <w:ind w:firstLine="720"/>
        <w:jc w:val="both"/>
        <w:rPr>
          <w:rFonts w:eastAsia="Times New Roman" w:cs="Times New Roman"/>
          <w:szCs w:val="24"/>
        </w:rPr>
      </w:pPr>
      <w:r w:rsidRPr="0002696C">
        <w:rPr>
          <w:rFonts w:eastAsia="Times New Roman"/>
          <w:b/>
          <w:bCs/>
        </w:rPr>
        <w:t>ΠΡΟΕΔΡΕΥΩΝ (</w:t>
      </w:r>
      <w:r w:rsidRPr="0002696C">
        <w:rPr>
          <w:rFonts w:eastAsia="Times New Roman" w:cs="Times New Roman"/>
          <w:b/>
          <w:szCs w:val="24"/>
        </w:rPr>
        <w:t xml:space="preserve">Δημήτριος </w:t>
      </w:r>
      <w:proofErr w:type="spellStart"/>
      <w:r w:rsidRPr="0002696C">
        <w:rPr>
          <w:rFonts w:eastAsia="Times New Roman" w:cs="Times New Roman"/>
          <w:b/>
          <w:szCs w:val="24"/>
        </w:rPr>
        <w:t>Κρεμαστινός</w:t>
      </w:r>
      <w:proofErr w:type="spellEnd"/>
      <w:r w:rsidRPr="0002696C">
        <w:rPr>
          <w:rFonts w:eastAsia="Times New Roman"/>
          <w:b/>
          <w:bCs/>
        </w:rPr>
        <w:t>):</w:t>
      </w:r>
      <w:r>
        <w:rPr>
          <w:rFonts w:eastAsia="Times New Roman" w:cs="Times New Roman"/>
          <w:szCs w:val="24"/>
        </w:rPr>
        <w:t xml:space="preserve"> Π</w:t>
      </w:r>
      <w:r w:rsidRPr="00E57B5A">
        <w:rPr>
          <w:rFonts w:eastAsia="Times New Roman" w:cs="Times New Roman"/>
          <w:szCs w:val="24"/>
        </w:rPr>
        <w:t>ρέπει να</w:t>
      </w:r>
      <w:r>
        <w:rPr>
          <w:rFonts w:eastAsia="Times New Roman" w:cs="Times New Roman"/>
          <w:szCs w:val="24"/>
        </w:rPr>
        <w:t xml:space="preserve"> τα λέμε αυτά προς παραδειγματισμό.</w:t>
      </w:r>
    </w:p>
    <w:p w14:paraId="439DA005" w14:textId="77777777" w:rsidR="00E72EC4" w:rsidRDefault="000B79C9">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Οι φωτισμένοι δήμαρχοι βάζουν τη σφραγίδα τους.</w:t>
      </w:r>
    </w:p>
    <w:p w14:paraId="439DA006" w14:textId="77777777" w:rsidR="00E72EC4" w:rsidRDefault="000B79C9">
      <w:pPr>
        <w:tabs>
          <w:tab w:val="left" w:pos="3873"/>
        </w:tabs>
        <w:spacing w:line="600" w:lineRule="auto"/>
        <w:ind w:firstLine="720"/>
        <w:jc w:val="both"/>
        <w:rPr>
          <w:rFonts w:eastAsia="Times New Roman" w:cs="Times New Roman"/>
          <w:szCs w:val="24"/>
        </w:rPr>
      </w:pPr>
      <w:r w:rsidRPr="0002696C">
        <w:rPr>
          <w:rFonts w:eastAsia="Times New Roman"/>
          <w:b/>
          <w:bCs/>
        </w:rPr>
        <w:t>ΠΡΟΕΔΡΕΥΩΝ (</w:t>
      </w:r>
      <w:r w:rsidRPr="0002696C">
        <w:rPr>
          <w:rFonts w:eastAsia="Times New Roman" w:cs="Times New Roman"/>
          <w:b/>
          <w:szCs w:val="24"/>
        </w:rPr>
        <w:t xml:space="preserve">Δημήτριος </w:t>
      </w:r>
      <w:proofErr w:type="spellStart"/>
      <w:r w:rsidRPr="0002696C">
        <w:rPr>
          <w:rFonts w:eastAsia="Times New Roman" w:cs="Times New Roman"/>
          <w:b/>
          <w:szCs w:val="24"/>
        </w:rPr>
        <w:t>Κρεμαστινός</w:t>
      </w:r>
      <w:proofErr w:type="spellEnd"/>
      <w:r w:rsidRPr="0002696C">
        <w:rPr>
          <w:rFonts w:eastAsia="Times New Roman"/>
          <w:b/>
          <w:bCs/>
        </w:rPr>
        <w:t>):</w:t>
      </w:r>
      <w:r>
        <w:rPr>
          <w:rFonts w:eastAsia="Times New Roman" w:cs="Times New Roman"/>
          <w:szCs w:val="24"/>
        </w:rPr>
        <w:t xml:space="preserve"> Ο κ. Δημαράς, ο </w:t>
      </w:r>
      <w:r w:rsidRPr="00B1670E">
        <w:rPr>
          <w:rFonts w:eastAsia="Times New Roman" w:cs="Times New Roman"/>
          <w:szCs w:val="24"/>
        </w:rPr>
        <w:t>Κοινοβουλευτικός Εκπρόσωπος</w:t>
      </w:r>
      <w:r>
        <w:rPr>
          <w:rFonts w:eastAsia="Times New Roman" w:cs="Times New Roman"/>
          <w:szCs w:val="24"/>
        </w:rPr>
        <w:t xml:space="preserve"> του </w:t>
      </w:r>
      <w:r w:rsidRPr="009E3DD6">
        <w:rPr>
          <w:rFonts w:eastAsia="Times New Roman" w:cs="Times New Roman"/>
          <w:szCs w:val="24"/>
        </w:rPr>
        <w:t>ΣΥΡΙΖΑ</w:t>
      </w:r>
      <w:r>
        <w:rPr>
          <w:rFonts w:eastAsia="Times New Roman" w:cs="Times New Roman"/>
          <w:szCs w:val="24"/>
        </w:rPr>
        <w:t>, έχει</w:t>
      </w:r>
      <w:r>
        <w:rPr>
          <w:rFonts w:eastAsia="Times New Roman" w:cs="Times New Roman"/>
          <w:szCs w:val="24"/>
        </w:rPr>
        <w:t xml:space="preserve"> τον λόγο. Όλοι οι Κοινοβουλευτικοί</w:t>
      </w:r>
      <w:r w:rsidRPr="00B1670E">
        <w:rPr>
          <w:rFonts w:eastAsia="Times New Roman" w:cs="Times New Roman"/>
          <w:szCs w:val="24"/>
        </w:rPr>
        <w:t xml:space="preserve"> Εκπρόσωπο</w:t>
      </w:r>
      <w:r>
        <w:rPr>
          <w:rFonts w:eastAsia="Times New Roman" w:cs="Times New Roman"/>
          <w:szCs w:val="24"/>
        </w:rPr>
        <w:t>ι, κατά τον Κανονισμό, έχουν τον λόγο για έξι λεπτά. Ο Κανονισμός το γράφει αυτό, κύριε Δημαρά, δεν το λέω εγώ.</w:t>
      </w:r>
    </w:p>
    <w:p w14:paraId="439DA007" w14:textId="77777777" w:rsidR="00E72EC4" w:rsidRDefault="000B79C9">
      <w:pPr>
        <w:spacing w:line="600" w:lineRule="auto"/>
        <w:ind w:firstLine="720"/>
        <w:jc w:val="both"/>
        <w:rPr>
          <w:rFonts w:eastAsia="Times New Roman" w:cs="Times New Roman"/>
          <w:szCs w:val="24"/>
        </w:rPr>
      </w:pPr>
      <w:r>
        <w:rPr>
          <w:rFonts w:eastAsia="Times New Roman" w:cs="Times New Roman"/>
          <w:b/>
          <w:szCs w:val="24"/>
        </w:rPr>
        <w:t xml:space="preserve">ΜΕΡΟΠΗ ΤΖΟΥΦΗ (Υφυπουργός Παιδείας, Έρευνας και Θρησκευμάτων): </w:t>
      </w:r>
      <w:r>
        <w:rPr>
          <w:rFonts w:eastAsia="Times New Roman" w:cs="Times New Roman"/>
          <w:szCs w:val="24"/>
        </w:rPr>
        <w:t>Κ</w:t>
      </w:r>
      <w:r w:rsidRPr="00A341B8">
        <w:rPr>
          <w:rFonts w:eastAsia="Times New Roman" w:cs="Times New Roman"/>
          <w:szCs w:val="24"/>
        </w:rPr>
        <w:t>ύριε Πρόεδρε,</w:t>
      </w:r>
      <w:r>
        <w:rPr>
          <w:rFonts w:eastAsia="Times New Roman" w:cs="Times New Roman"/>
          <w:szCs w:val="24"/>
        </w:rPr>
        <w:t xml:space="preserve"> μπορώ να έχω τον λόγο</w:t>
      </w:r>
      <w:r>
        <w:rPr>
          <w:rFonts w:eastAsia="Times New Roman" w:cs="Times New Roman"/>
          <w:szCs w:val="24"/>
        </w:rPr>
        <w:t xml:space="preserve"> για ένα λεπτό;</w:t>
      </w:r>
    </w:p>
    <w:p w14:paraId="439DA008" w14:textId="77777777" w:rsidR="00E72EC4" w:rsidRDefault="000B79C9">
      <w:pPr>
        <w:spacing w:line="600" w:lineRule="auto"/>
        <w:ind w:firstLine="720"/>
        <w:jc w:val="both"/>
        <w:rPr>
          <w:rFonts w:eastAsia="Times New Roman" w:cs="Times New Roman"/>
          <w:szCs w:val="24"/>
        </w:rPr>
      </w:pPr>
      <w:r w:rsidRPr="0002696C">
        <w:rPr>
          <w:rFonts w:eastAsia="Times New Roman"/>
          <w:b/>
          <w:bCs/>
        </w:rPr>
        <w:t>ΠΡΟΕΔΡΕΥΩΝ (</w:t>
      </w:r>
      <w:r w:rsidRPr="0002696C">
        <w:rPr>
          <w:rFonts w:eastAsia="Times New Roman" w:cs="Times New Roman"/>
          <w:b/>
          <w:szCs w:val="24"/>
        </w:rPr>
        <w:t xml:space="preserve">Δημήτριος </w:t>
      </w:r>
      <w:proofErr w:type="spellStart"/>
      <w:r w:rsidRPr="0002696C">
        <w:rPr>
          <w:rFonts w:eastAsia="Times New Roman" w:cs="Times New Roman"/>
          <w:b/>
          <w:szCs w:val="24"/>
        </w:rPr>
        <w:t>Κρεμαστινός</w:t>
      </w:r>
      <w:proofErr w:type="spellEnd"/>
      <w:r w:rsidRPr="0002696C">
        <w:rPr>
          <w:rFonts w:eastAsia="Times New Roman"/>
          <w:b/>
          <w:bCs/>
        </w:rPr>
        <w:t>):</w:t>
      </w:r>
      <w:r>
        <w:rPr>
          <w:rFonts w:eastAsia="Times New Roman" w:cs="Times New Roman"/>
          <w:szCs w:val="24"/>
        </w:rPr>
        <w:t xml:space="preserve"> Μισό λεπτό, κύριε Δημαρά. </w:t>
      </w:r>
    </w:p>
    <w:p w14:paraId="439DA009"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Ορίστε, κυρία Υφυπουργέ, έχετε τον λόγο.</w:t>
      </w:r>
    </w:p>
    <w:p w14:paraId="439DA00A" w14:textId="77777777" w:rsidR="00E72EC4" w:rsidRDefault="000B79C9">
      <w:pPr>
        <w:spacing w:line="600" w:lineRule="auto"/>
        <w:ind w:firstLine="720"/>
        <w:jc w:val="both"/>
        <w:rPr>
          <w:rFonts w:eastAsia="Times New Roman" w:cs="Times New Roman"/>
          <w:szCs w:val="24"/>
        </w:rPr>
      </w:pPr>
      <w:r>
        <w:rPr>
          <w:rFonts w:eastAsia="Times New Roman" w:cs="Times New Roman"/>
          <w:b/>
          <w:szCs w:val="24"/>
        </w:rPr>
        <w:lastRenderedPageBreak/>
        <w:t xml:space="preserve">ΜΕΡΟΠΗ ΤΖΟΥΦΗ (Υφυπουργός Παιδείας, Έρευνας και Θρησκευμάτων): </w:t>
      </w:r>
      <w:r>
        <w:rPr>
          <w:rFonts w:eastAsia="Times New Roman" w:cs="Times New Roman"/>
          <w:szCs w:val="24"/>
        </w:rPr>
        <w:t>Για λόγους μη παράλειψης, επειδή αναφερθήκατε στους δήμους και αναφέρθηκε</w:t>
      </w:r>
      <w:r>
        <w:rPr>
          <w:rFonts w:eastAsia="Times New Roman" w:cs="Times New Roman"/>
          <w:szCs w:val="24"/>
        </w:rPr>
        <w:t xml:space="preserve"> και σε εμένα ο κ. </w:t>
      </w:r>
      <w:proofErr w:type="spellStart"/>
      <w:r>
        <w:rPr>
          <w:rFonts w:eastAsia="Times New Roman" w:cs="Times New Roman"/>
          <w:szCs w:val="24"/>
        </w:rPr>
        <w:t>Δανέλλης</w:t>
      </w:r>
      <w:proofErr w:type="spellEnd"/>
      <w:r>
        <w:rPr>
          <w:rFonts w:eastAsia="Times New Roman" w:cs="Times New Roman"/>
          <w:szCs w:val="24"/>
        </w:rPr>
        <w:t xml:space="preserve">, θα ήθελα να πω ότι πράγματι υπάρχουν πολλές πρωτοβουλίες στους δήμους που κάνουν αυτού του τύπου τα σχολικά πρωταθλήματα. Για να μην ξεχνάμε και από πού </w:t>
      </w:r>
      <w:r>
        <w:rPr>
          <w:rFonts w:eastAsia="Times New Roman" w:cs="Times New Roman"/>
          <w:szCs w:val="24"/>
        </w:rPr>
        <w:t>προ</w:t>
      </w:r>
      <w:r>
        <w:rPr>
          <w:rFonts w:eastAsia="Times New Roman" w:cs="Times New Roman"/>
          <w:szCs w:val="24"/>
        </w:rPr>
        <w:t>έρχεται ο καθένας μας, να πω ότι και ο Δήμος Ιωαννιτών έχει συμμετάσχει</w:t>
      </w:r>
      <w:r>
        <w:rPr>
          <w:rFonts w:eastAsia="Times New Roman" w:cs="Times New Roman"/>
          <w:szCs w:val="24"/>
        </w:rPr>
        <w:t xml:space="preserve"> σε τέτοιες πρωτοβουλίες. Είχαμε πάρα πολύ μεγάλη συμμετοχή από τα παιδιά τα οποία πρωτοπορούσαν και τα οποία πράγματι προσπαθούσαν να περάσουν αυτό το μοντέλο και στους γονείς τους. Πράγματι υπάρχουν.</w:t>
      </w:r>
    </w:p>
    <w:p w14:paraId="439DA00B" w14:textId="77777777" w:rsidR="00E72EC4" w:rsidRDefault="000B79C9">
      <w:pPr>
        <w:spacing w:line="600" w:lineRule="auto"/>
        <w:ind w:firstLine="720"/>
        <w:jc w:val="both"/>
        <w:rPr>
          <w:rFonts w:eastAsia="Times New Roman" w:cs="Times New Roman"/>
          <w:szCs w:val="24"/>
        </w:rPr>
      </w:pPr>
      <w:r w:rsidRPr="00480689">
        <w:rPr>
          <w:rFonts w:eastAsia="Times New Roman"/>
          <w:color w:val="000000"/>
          <w:szCs w:val="24"/>
        </w:rPr>
        <w:t>Ευχαριστώ, κύριε Πρόεδρε</w:t>
      </w:r>
      <w:r>
        <w:rPr>
          <w:rFonts w:eastAsia="Times New Roman"/>
          <w:color w:val="000000"/>
          <w:szCs w:val="24"/>
        </w:rPr>
        <w:t>, για τη δυνατότητα</w:t>
      </w:r>
      <w:r w:rsidRPr="00480689">
        <w:rPr>
          <w:rFonts w:eastAsia="Times New Roman"/>
          <w:color w:val="000000"/>
          <w:szCs w:val="24"/>
        </w:rPr>
        <w:t>.</w:t>
      </w:r>
    </w:p>
    <w:p w14:paraId="439DA00C"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Συγγνώμη,</w:t>
      </w:r>
      <w:r>
        <w:rPr>
          <w:rFonts w:eastAsia="Times New Roman" w:cs="Times New Roman"/>
          <w:szCs w:val="24"/>
        </w:rPr>
        <w:t xml:space="preserve"> αγαπητέ συνάδελφε.</w:t>
      </w:r>
    </w:p>
    <w:p w14:paraId="439DA00D" w14:textId="77777777" w:rsidR="00E72EC4" w:rsidRDefault="000B79C9">
      <w:pPr>
        <w:spacing w:line="600" w:lineRule="auto"/>
        <w:ind w:firstLine="720"/>
        <w:jc w:val="both"/>
        <w:rPr>
          <w:rFonts w:eastAsia="Times New Roman" w:cs="Times New Roman"/>
          <w:szCs w:val="24"/>
        </w:rPr>
      </w:pPr>
      <w:r w:rsidRPr="0002696C">
        <w:rPr>
          <w:rFonts w:eastAsia="Times New Roman"/>
          <w:b/>
          <w:bCs/>
        </w:rPr>
        <w:t>ΠΡΟΕΔΡΕΥΩΝ (</w:t>
      </w:r>
      <w:r w:rsidRPr="0002696C">
        <w:rPr>
          <w:rFonts w:eastAsia="Times New Roman" w:cs="Times New Roman"/>
          <w:b/>
          <w:szCs w:val="24"/>
        </w:rPr>
        <w:t xml:space="preserve">Δημήτριος </w:t>
      </w:r>
      <w:proofErr w:type="spellStart"/>
      <w:r w:rsidRPr="0002696C">
        <w:rPr>
          <w:rFonts w:eastAsia="Times New Roman" w:cs="Times New Roman"/>
          <w:b/>
          <w:szCs w:val="24"/>
        </w:rPr>
        <w:t>Κρεμαστινός</w:t>
      </w:r>
      <w:proofErr w:type="spellEnd"/>
      <w:r w:rsidRPr="0002696C">
        <w:rPr>
          <w:rFonts w:eastAsia="Times New Roman"/>
          <w:b/>
          <w:bCs/>
        </w:rPr>
        <w:t>):</w:t>
      </w:r>
      <w:r>
        <w:rPr>
          <w:rFonts w:eastAsia="Times New Roman" w:cs="Times New Roman"/>
          <w:szCs w:val="24"/>
        </w:rPr>
        <w:t xml:space="preserve"> Ορίστε, κύριε Δημαρά, έχετε τώρα τον λόγο.</w:t>
      </w:r>
    </w:p>
    <w:p w14:paraId="439DA00E" w14:textId="77777777" w:rsidR="00E72EC4" w:rsidRDefault="000B79C9">
      <w:pPr>
        <w:spacing w:line="600" w:lineRule="auto"/>
        <w:ind w:firstLine="720"/>
        <w:jc w:val="both"/>
        <w:rPr>
          <w:rFonts w:eastAsia="Times New Roman" w:cs="Times New Roman"/>
          <w:szCs w:val="24"/>
        </w:rPr>
      </w:pPr>
      <w:r>
        <w:rPr>
          <w:rFonts w:eastAsia="Times New Roman" w:cs="Times New Roman"/>
          <w:b/>
          <w:szCs w:val="24"/>
        </w:rPr>
        <w:t xml:space="preserve">ΓΕΩΡΓΙΟΣ ΔΗΜΑΡΑΣ: </w:t>
      </w:r>
      <w:r>
        <w:rPr>
          <w:rFonts w:eastAsia="Times New Roman" w:cs="Times New Roman"/>
          <w:szCs w:val="24"/>
        </w:rPr>
        <w:t xml:space="preserve">Κύριε Θεοδωράκη, </w:t>
      </w:r>
      <w:r w:rsidRPr="00A341B8">
        <w:rPr>
          <w:rFonts w:eastAsia="Times New Roman" w:cs="Times New Roman"/>
          <w:szCs w:val="24"/>
        </w:rPr>
        <w:t>κύριε Πρόεδρε</w:t>
      </w:r>
      <w:r>
        <w:rPr>
          <w:rFonts w:eastAsia="Times New Roman" w:cs="Times New Roman"/>
          <w:szCs w:val="24"/>
        </w:rPr>
        <w:t xml:space="preserve"> του Ποταμιού, κύριοι συνάδελφοι, σας συγχαίρω πραγματικά για τη σημερινή ερώτηση, γιατί το περιβάλλον μάς εν</w:t>
      </w:r>
      <w:r>
        <w:rPr>
          <w:rFonts w:eastAsia="Times New Roman" w:cs="Times New Roman"/>
          <w:szCs w:val="24"/>
        </w:rPr>
        <w:t xml:space="preserve">ώνει. Η </w:t>
      </w:r>
      <w:r>
        <w:rPr>
          <w:rFonts w:eastAsia="Times New Roman" w:cs="Times New Roman"/>
          <w:szCs w:val="24"/>
        </w:rPr>
        <w:lastRenderedPageBreak/>
        <w:t xml:space="preserve">ζωή η δική μας και η ζωή των επόμενων γενεών δεν </w:t>
      </w:r>
      <w:r w:rsidRPr="00224BE3">
        <w:rPr>
          <w:rFonts w:eastAsia="Times New Roman" w:cs="Times New Roman"/>
          <w:szCs w:val="24"/>
        </w:rPr>
        <w:t xml:space="preserve">μπορεί </w:t>
      </w:r>
      <w:r>
        <w:rPr>
          <w:rFonts w:eastAsia="Times New Roman" w:cs="Times New Roman"/>
          <w:szCs w:val="24"/>
        </w:rPr>
        <w:t>παρά να ενώνει όλους τους υγιείς, σοβαρούς και υπεύθυνους ανθρώπους σε έναν διάλογο για το πώς θα τη διασφαλίσουν και θα την πάνε παραπέρα.</w:t>
      </w:r>
    </w:p>
    <w:p w14:paraId="439DA00F"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Δυστυχώς, όπως σωστά είπε ο κ. Θεοδωράκης, η καθημερ</w:t>
      </w:r>
      <w:r>
        <w:rPr>
          <w:rFonts w:eastAsia="Times New Roman" w:cs="Times New Roman"/>
          <w:szCs w:val="24"/>
        </w:rPr>
        <w:t>ινότητα του εκφυλισμένου πολιτικού διαλόγου όπως γίνεται στα πάνελ των τηλεοπτικών καναλιών -αυτές οι κοκορομαχίες- για συζήτηση στα μεγάλα προβλήματα του πλανήτη δεν αφήνει ούτε χώρο ούτε χρόνο. Αναλώνουμε άπειρο χρόνο για να συζητάμε πότε θα γίνουν εκλογ</w:t>
      </w:r>
      <w:r>
        <w:rPr>
          <w:rFonts w:eastAsia="Times New Roman" w:cs="Times New Roman"/>
          <w:szCs w:val="24"/>
        </w:rPr>
        <w:t xml:space="preserve">ές, πώς το είπε ο </w:t>
      </w:r>
      <w:proofErr w:type="spellStart"/>
      <w:r>
        <w:rPr>
          <w:rFonts w:eastAsia="Times New Roman" w:cs="Times New Roman"/>
          <w:szCs w:val="24"/>
        </w:rPr>
        <w:t>Μοσκοβισί</w:t>
      </w:r>
      <w:proofErr w:type="spellEnd"/>
      <w:r>
        <w:rPr>
          <w:rFonts w:eastAsia="Times New Roman" w:cs="Times New Roman"/>
          <w:szCs w:val="24"/>
        </w:rPr>
        <w:t xml:space="preserve">, αν το λένε </w:t>
      </w:r>
      <w:r>
        <w:rPr>
          <w:rFonts w:eastAsia="Times New Roman" w:cs="Times New Roman"/>
          <w:szCs w:val="24"/>
        </w:rPr>
        <w:t>τέταρτο</w:t>
      </w:r>
      <w:r>
        <w:rPr>
          <w:rFonts w:eastAsia="Times New Roman" w:cs="Times New Roman"/>
          <w:szCs w:val="24"/>
        </w:rPr>
        <w:t xml:space="preserve"> </w:t>
      </w:r>
      <w:r>
        <w:rPr>
          <w:rFonts w:eastAsia="Times New Roman" w:cs="Times New Roman"/>
          <w:szCs w:val="24"/>
        </w:rPr>
        <w:t>μ</w:t>
      </w:r>
      <w:r>
        <w:rPr>
          <w:rFonts w:eastAsia="Times New Roman" w:cs="Times New Roman"/>
          <w:szCs w:val="24"/>
        </w:rPr>
        <w:t>νημόνιο ή αν είναι αυστηρή επιτήρηση και δεν συζητάμε σοβαρά ούτε στην κοινωνία έξω ούτε και στο Κοινοβούλιο για το σχέδιο παραγωγικής ανασυγκρότησης της χώρας σε βιώσιμη κατεύθυνση.</w:t>
      </w:r>
    </w:p>
    <w:p w14:paraId="439DA010"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Η βιώσιμη κατεύθυνση, όμ</w:t>
      </w:r>
      <w:r>
        <w:rPr>
          <w:rFonts w:eastAsia="Times New Roman" w:cs="Times New Roman"/>
          <w:szCs w:val="24"/>
        </w:rPr>
        <w:t>ως, έχει συγκεκριμένα χαρακτηριστικά: Το πρώτο είναι η ορθή διαχείριση των φυσικών πόρων. Ο πλανήτης είναι πεπερασμένος. Οι πόροι είναι συγκεκριμένοι. Ο πληθυσμός, παρ’ όλο που στη χώρα μας και στην Ευ</w:t>
      </w:r>
      <w:r>
        <w:rPr>
          <w:rFonts w:eastAsia="Times New Roman" w:cs="Times New Roman"/>
          <w:szCs w:val="24"/>
        </w:rPr>
        <w:lastRenderedPageBreak/>
        <w:t>ρώπη γηράσκει και μειώνεται, στον πλανήτη αυξάνεται ένα</w:t>
      </w:r>
      <w:r>
        <w:rPr>
          <w:rFonts w:eastAsia="Times New Roman" w:cs="Times New Roman"/>
          <w:szCs w:val="24"/>
        </w:rPr>
        <w:t xml:space="preserve"> δισεκατομμύριο κάθε δεκατρία χρόνια. Κι επειδή ο πλανήτης είναι το κοινό μας σπίτι, οι συνέπειες είναι μετρήσιμες και σε εμάς. Και το βλέπουμε </w:t>
      </w:r>
      <w:r>
        <w:rPr>
          <w:rFonts w:eastAsia="Times New Roman" w:cs="Times New Roman"/>
          <w:szCs w:val="24"/>
        </w:rPr>
        <w:t>σ</w:t>
      </w:r>
      <w:r>
        <w:rPr>
          <w:rFonts w:eastAsia="Times New Roman" w:cs="Times New Roman"/>
          <w:szCs w:val="24"/>
        </w:rPr>
        <w:t>τα μεγάλα κύματα μετανάστευσης που έρχονται προς τα εδώ.</w:t>
      </w:r>
    </w:p>
    <w:p w14:paraId="439DA011"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Πρέπει, λοιπόν, από το Κοινοβούλιο να ξεκινήσουν πολλά</w:t>
      </w:r>
      <w:r>
        <w:rPr>
          <w:rFonts w:eastAsia="Times New Roman" w:cs="Times New Roman"/>
          <w:szCs w:val="24"/>
        </w:rPr>
        <w:t xml:space="preserve"> πράγματα. Είμαστε -και να αισθανθούμε έτσι- υπεύθυνοι εκφραστές των Ελλήνων για να πάρουμε τις αποφάσεις για τα μεγάλα πράγματα που αφορούν και το παρόν</w:t>
      </w:r>
      <w:r>
        <w:rPr>
          <w:rFonts w:eastAsia="Times New Roman" w:cs="Times New Roman"/>
          <w:szCs w:val="24"/>
        </w:rPr>
        <w:t xml:space="preserve"> </w:t>
      </w:r>
      <w:r>
        <w:rPr>
          <w:rFonts w:eastAsia="Times New Roman" w:cs="Times New Roman"/>
          <w:szCs w:val="24"/>
        </w:rPr>
        <w:t>αλλά και το μέλλον της χώρας. Και εγώ έστειλα επιστολές τον πρώτο μήνα που εξελέγην Βουλευτής στην Πρό</w:t>
      </w:r>
      <w:r>
        <w:rPr>
          <w:rFonts w:eastAsia="Times New Roman" w:cs="Times New Roman"/>
          <w:szCs w:val="24"/>
        </w:rPr>
        <w:t>εδρο τότε της Βουλής για την ανακύκλωση -δεν υπήρχε ούτε ανακύκλωση χαρτιού μέσα στο Κοινοβούλιο- για τα πλαστικά και για το τσιγάρο. Απάντηση δεν έλαβα. Έχω επαναλάβει επιστολή και στον νυν Πρόεδρο. Φαίνεται ότι είναι πολύ δύσκολο. Και αντέδρασαν και πάρα</w:t>
      </w:r>
      <w:r>
        <w:rPr>
          <w:rFonts w:eastAsia="Times New Roman" w:cs="Times New Roman"/>
          <w:szCs w:val="24"/>
        </w:rPr>
        <w:t xml:space="preserve"> πολλοί συνάδελφοι όταν έμαθαν ότι έθεσα θέμα πολλές φορές να μην καπνίζουμε μέσα στο κτήριο της Βουλής. Φαίνεται ότι έχουμε πολύ κακές συνήθειες και </w:t>
      </w:r>
      <w:r>
        <w:rPr>
          <w:rFonts w:eastAsia="Times New Roman" w:cs="Times New Roman"/>
          <w:szCs w:val="24"/>
        </w:rPr>
        <w:t xml:space="preserve">δυσκολευόμαστε </w:t>
      </w:r>
      <w:r>
        <w:rPr>
          <w:rFonts w:eastAsia="Times New Roman" w:cs="Times New Roman"/>
          <w:szCs w:val="24"/>
        </w:rPr>
        <w:t>ως χαρακτήρες οι Έλληνες να τις αποβάλουμε.</w:t>
      </w:r>
    </w:p>
    <w:p w14:paraId="439DA012"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lastRenderedPageBreak/>
        <w:t xml:space="preserve">Είμαστε, λοιπόν, σύμμαχοι στη μεγάλη υπόθεση </w:t>
      </w:r>
      <w:r>
        <w:rPr>
          <w:rFonts w:eastAsia="Times New Roman" w:cs="Times New Roman"/>
          <w:szCs w:val="24"/>
        </w:rPr>
        <w:t xml:space="preserve">για τη ζωή του πλανήτη. Εδώ ισχύει το «σκέψου πλανητικά, δράσε τοπικά». Ο καθένας να δει τη χώρα του, να δει τον δήμο στον οποίον ζει, τη γειτονιά στην οποία ζει. Και να πάρουμε ατομική ευθύνη. Μην τα μεταθέτουμε όλα στο κράτος. Να σκεφθούμε τι παραλάβαμε </w:t>
      </w:r>
      <w:r>
        <w:rPr>
          <w:rFonts w:eastAsia="Times New Roman" w:cs="Times New Roman"/>
          <w:szCs w:val="24"/>
        </w:rPr>
        <w:t>από τους παππούδες μας και πώς θα το παραδώσουμε εμείς στα εγγόνια μας.</w:t>
      </w:r>
    </w:p>
    <w:p w14:paraId="439DA013"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Στο χωριό μου που ήταν δίπλα στον Εύηνο ποτίζαμε και τα ζώα μας και πίναμε οι ίδιοι. Και το πιο καλό νερό από τις πηγές που είχαμε ήταν το νερό του ποταμιού. Από τον Εύηνο τώρα το πάνω</w:t>
      </w:r>
      <w:r>
        <w:rPr>
          <w:rFonts w:eastAsia="Times New Roman" w:cs="Times New Roman"/>
          <w:szCs w:val="24"/>
        </w:rPr>
        <w:t xml:space="preserve"> κομμάτι έρχεται στην Αθήνα και με το άλλο ούτε τα ζώα δεν θέλουν καν να ποτίσουν οι συγχωριανοί μου εκεί από τον</w:t>
      </w:r>
      <w:r>
        <w:rPr>
          <w:rFonts w:eastAsia="Times New Roman" w:cs="Times New Roman"/>
          <w:szCs w:val="24"/>
        </w:rPr>
        <w:t xml:space="preserve"> ποταμό</w:t>
      </w:r>
      <w:r>
        <w:rPr>
          <w:rFonts w:eastAsia="Times New Roman" w:cs="Times New Roman"/>
          <w:szCs w:val="24"/>
        </w:rPr>
        <w:t>.</w:t>
      </w:r>
    </w:p>
    <w:p w14:paraId="439DA014"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Να δούμε τα ποτάμια της Αττικής; Πώς ήταν ο Κηφισός και ο Ιλισός και πώς κατάντησαν; Να δούμε τις θάλασσες; Τον Θερμαϊκό, τον Κορινθια</w:t>
      </w:r>
      <w:r>
        <w:rPr>
          <w:rFonts w:eastAsia="Times New Roman" w:cs="Times New Roman"/>
          <w:szCs w:val="24"/>
        </w:rPr>
        <w:t xml:space="preserve">κό; Να δούμε τα υπόγεια νερά; Εδώ ήταν ο συνάδελφος ο κ. Παπαδόπουλος. Στον Θεσσαλικό </w:t>
      </w:r>
      <w:r>
        <w:rPr>
          <w:rFonts w:eastAsia="Times New Roman" w:cs="Times New Roman"/>
          <w:szCs w:val="24"/>
        </w:rPr>
        <w:t>Κ</w:t>
      </w:r>
      <w:r>
        <w:rPr>
          <w:rFonts w:eastAsia="Times New Roman" w:cs="Times New Roman"/>
          <w:szCs w:val="24"/>
        </w:rPr>
        <w:t xml:space="preserve">άμπο ήταν στα τριάντα, στα σαράντα, στα πενήντα μέτρα και τώρα τα </w:t>
      </w:r>
      <w:r>
        <w:rPr>
          <w:rFonts w:eastAsia="Times New Roman" w:cs="Times New Roman"/>
          <w:szCs w:val="24"/>
        </w:rPr>
        <w:lastRenderedPageBreak/>
        <w:t>φτάσαμε στα πεντακόσια μέτρα και διαρκώς υποβαθμίζεται ο υδροφόρος ορίζοντας.</w:t>
      </w:r>
    </w:p>
    <w:p w14:paraId="439DA015"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Έχουμε, λοιπόν, δύο όψεις</w:t>
      </w:r>
      <w:r>
        <w:rPr>
          <w:rFonts w:eastAsia="Times New Roman" w:cs="Times New Roman"/>
          <w:szCs w:val="24"/>
        </w:rPr>
        <w:t xml:space="preserve"> στα θέματα του πλανήτη και της οικονομίας: Η μία είναι η ρύπανση του περιβάλλοντος και η άλλη είναι η ορθή διαχείριση των φυσικών πόρων. Δεν μπορούμε να σπαταλάμε τα πάντα, όπως τα σπαταλάμε. Κι αυτό είναι ένα γενικό μεγάλο ζήτημα που θα αντιμετωπιστεί εά</w:t>
      </w:r>
      <w:r>
        <w:rPr>
          <w:rFonts w:eastAsia="Times New Roman" w:cs="Times New Roman"/>
          <w:szCs w:val="24"/>
        </w:rPr>
        <w:t xml:space="preserve">ν δούμε ξανά το μοντέλο της ζωής και το μοντέλο της παραγωγής -πώς γίνεται η παραγωγή- και το μοντέλο της κατανάλωσης. Θυμάμαι τη δεκαετία του 1970 που διάβαζα το βιβλίο του </w:t>
      </w:r>
      <w:proofErr w:type="spellStart"/>
      <w:r>
        <w:rPr>
          <w:rFonts w:eastAsia="Times New Roman" w:cs="Times New Roman"/>
          <w:szCs w:val="24"/>
        </w:rPr>
        <w:t>Γκαλμπρέιθ</w:t>
      </w:r>
      <w:proofErr w:type="spellEnd"/>
      <w:r>
        <w:rPr>
          <w:rFonts w:eastAsia="Times New Roman" w:cs="Times New Roman"/>
          <w:szCs w:val="24"/>
        </w:rPr>
        <w:t xml:space="preserve"> </w:t>
      </w:r>
      <w:r>
        <w:rPr>
          <w:rFonts w:eastAsia="Times New Roman" w:cs="Times New Roman"/>
          <w:szCs w:val="24"/>
        </w:rPr>
        <w:t xml:space="preserve">με τίτλο </w:t>
      </w:r>
      <w:r>
        <w:rPr>
          <w:rFonts w:eastAsia="Times New Roman" w:cs="Times New Roman"/>
          <w:szCs w:val="24"/>
        </w:rPr>
        <w:t xml:space="preserve">«Η κοινωνία της αφθονίας». Από τότε είχε επισημάνει ο </w:t>
      </w:r>
      <w:proofErr w:type="spellStart"/>
      <w:r>
        <w:rPr>
          <w:rFonts w:eastAsia="Times New Roman" w:cs="Times New Roman"/>
          <w:szCs w:val="24"/>
        </w:rPr>
        <w:t>Γκαλμπρέ</w:t>
      </w:r>
      <w:r>
        <w:rPr>
          <w:rFonts w:eastAsia="Times New Roman" w:cs="Times New Roman"/>
          <w:szCs w:val="24"/>
        </w:rPr>
        <w:t>ιθ</w:t>
      </w:r>
      <w:proofErr w:type="spellEnd"/>
      <w:r>
        <w:rPr>
          <w:rFonts w:eastAsia="Times New Roman" w:cs="Times New Roman"/>
          <w:szCs w:val="24"/>
        </w:rPr>
        <w:t xml:space="preserve"> τα προβλήματα και ότι δημιουργεί το σύστημα ψεύτικες ανάγκες. Κυνηγάμε αυτές τις ψεύτικες ανάγκες, καταστρέφουμε τον πλανήτη, αλλά στο τέλος χαλάμε και την ίδια την ουσία της ποιότητας ζωής. Επομένως πρέπει να ξαναδούμε το ίδιο το μοντέλο παραγωγής και </w:t>
      </w:r>
      <w:r>
        <w:rPr>
          <w:rFonts w:eastAsia="Times New Roman" w:cs="Times New Roman"/>
          <w:szCs w:val="24"/>
        </w:rPr>
        <w:t>κατανάλωσης.</w:t>
      </w:r>
    </w:p>
    <w:p w14:paraId="439DA016" w14:textId="77777777" w:rsidR="00E72EC4" w:rsidRDefault="000B79C9">
      <w:pPr>
        <w:spacing w:line="600" w:lineRule="auto"/>
        <w:ind w:firstLine="720"/>
        <w:contextualSpacing/>
        <w:jc w:val="both"/>
        <w:rPr>
          <w:rFonts w:eastAsia="Times New Roman"/>
          <w:szCs w:val="24"/>
        </w:rPr>
      </w:pPr>
      <w:r>
        <w:rPr>
          <w:rFonts w:eastAsia="Times New Roman"/>
          <w:szCs w:val="24"/>
        </w:rPr>
        <w:t>Έχουμε σπατάλη τόσων πολλών αγαθών, όπως ενέργεια, ξύλο, χαρτί, νερό, τα υπόγεια νερά, όπως είπα, λιγνίτη, μέταλλα. Τα θάβουμε στους ΧΥΤΥ και στους ΧΥΤΑ.</w:t>
      </w:r>
    </w:p>
    <w:p w14:paraId="439DA017" w14:textId="77777777" w:rsidR="00E72EC4" w:rsidRDefault="000B79C9">
      <w:pPr>
        <w:spacing w:line="600" w:lineRule="auto"/>
        <w:ind w:firstLine="720"/>
        <w:contextualSpacing/>
        <w:jc w:val="both"/>
        <w:rPr>
          <w:rFonts w:eastAsia="Times New Roman"/>
          <w:szCs w:val="24"/>
        </w:rPr>
      </w:pPr>
      <w:r>
        <w:rPr>
          <w:rFonts w:eastAsia="Times New Roman"/>
          <w:szCs w:val="24"/>
        </w:rPr>
        <w:lastRenderedPageBreak/>
        <w:t>Πλαστικές σακούλες</w:t>
      </w:r>
      <w:r w:rsidRPr="00C943A5">
        <w:rPr>
          <w:rFonts w:eastAsia="Times New Roman"/>
          <w:szCs w:val="24"/>
        </w:rPr>
        <w:t>:</w:t>
      </w:r>
      <w:r>
        <w:rPr>
          <w:rFonts w:eastAsia="Times New Roman"/>
          <w:szCs w:val="24"/>
        </w:rPr>
        <w:t xml:space="preserve"> Θα κριθούμε από το ένα και για τη συμπεριφορά μας σε όλα τα άλλα. Ξέρ</w:t>
      </w:r>
      <w:r>
        <w:rPr>
          <w:rFonts w:eastAsia="Times New Roman"/>
          <w:szCs w:val="24"/>
        </w:rPr>
        <w:t>ουμε όλοι ότι για να διαλυθεί το πλαστικό θέλει περί τα πεντακόσια χρόνια. Κι όμως, ο Κορινθιακός είναι γεμάτος από πλαστικές σακούλες. Τις πετάνε στα ρέματα, φτάνουν εκεί ή τις πετάνε κατευθείαν. Το πρώτο είναι η αγωγή του πολίτη. Ευθύνη έχουν και οι επιχ</w:t>
      </w:r>
      <w:r>
        <w:rPr>
          <w:rFonts w:eastAsia="Times New Roman"/>
          <w:szCs w:val="24"/>
        </w:rPr>
        <w:t>ειρήσεις και το κράτος και οι δήμοι αλλά και ο καθένας μας ατομικά. Μπουκάλια, μαχαιροπήρουνα, ποτήρια πεταμένα. Κολυμπάς σε διάφανα νερά και έρχεται το ποτηράκι πάνω σου!</w:t>
      </w:r>
    </w:p>
    <w:p w14:paraId="439DA018" w14:textId="77777777" w:rsidR="00E72EC4" w:rsidRDefault="000B79C9">
      <w:pPr>
        <w:spacing w:line="600" w:lineRule="auto"/>
        <w:ind w:firstLine="720"/>
        <w:contextualSpacing/>
        <w:jc w:val="both"/>
        <w:rPr>
          <w:rFonts w:eastAsia="Times New Roman"/>
          <w:szCs w:val="24"/>
        </w:rPr>
      </w:pPr>
      <w:r>
        <w:rPr>
          <w:rFonts w:eastAsia="Times New Roman"/>
          <w:szCs w:val="24"/>
        </w:rPr>
        <w:t>Επομένως πρέπει να πάρουμε μέτρα. Η Κυβέρνηση πράγματι πήρε μέτρα. Πρέπει να το πούμ</w:t>
      </w:r>
      <w:r>
        <w:rPr>
          <w:rFonts w:eastAsia="Times New Roman"/>
          <w:szCs w:val="24"/>
        </w:rPr>
        <w:t>ε. Άλλαξε τον εθνικό σχεδιασμό διαχείρισης.</w:t>
      </w:r>
    </w:p>
    <w:p w14:paraId="439DA019" w14:textId="77777777" w:rsidR="00E72EC4" w:rsidRDefault="000B79C9">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439DA01A" w14:textId="77777777" w:rsidR="00E72EC4" w:rsidRDefault="000B79C9">
      <w:pPr>
        <w:spacing w:line="600" w:lineRule="auto"/>
        <w:ind w:firstLine="720"/>
        <w:contextualSpacing/>
        <w:jc w:val="both"/>
        <w:rPr>
          <w:rFonts w:eastAsia="Times New Roman"/>
          <w:szCs w:val="24"/>
        </w:rPr>
      </w:pPr>
      <w:r>
        <w:rPr>
          <w:rFonts w:eastAsia="Times New Roman"/>
          <w:szCs w:val="24"/>
        </w:rPr>
        <w:t>Κύριε Πρόεδρε, λίγο την ανοχή σας.</w:t>
      </w:r>
    </w:p>
    <w:p w14:paraId="439DA01B" w14:textId="77777777" w:rsidR="00E72EC4" w:rsidRDefault="000B79C9">
      <w:pPr>
        <w:spacing w:line="600" w:lineRule="auto"/>
        <w:ind w:firstLine="720"/>
        <w:contextualSpacing/>
        <w:jc w:val="both"/>
        <w:rPr>
          <w:rFonts w:eastAsia="Times New Roman"/>
          <w:szCs w:val="24"/>
        </w:rPr>
      </w:pPr>
      <w:r w:rsidRPr="00E80459">
        <w:rPr>
          <w:rFonts w:eastAsia="Times New Roman"/>
          <w:b/>
          <w:szCs w:val="24"/>
        </w:rPr>
        <w:t xml:space="preserve">ΠΡΟΕΔΡΕΥΩΝ (Δημήτριος </w:t>
      </w:r>
      <w:proofErr w:type="spellStart"/>
      <w:r w:rsidRPr="00E80459">
        <w:rPr>
          <w:rFonts w:eastAsia="Times New Roman"/>
          <w:b/>
          <w:szCs w:val="24"/>
        </w:rPr>
        <w:t>Κρεμαστινός</w:t>
      </w:r>
      <w:proofErr w:type="spellEnd"/>
      <w:r w:rsidRPr="00E80459">
        <w:rPr>
          <w:rFonts w:eastAsia="Times New Roman"/>
          <w:b/>
          <w:szCs w:val="24"/>
        </w:rPr>
        <w:t>):</w:t>
      </w:r>
      <w:r>
        <w:rPr>
          <w:rFonts w:eastAsia="Times New Roman"/>
          <w:szCs w:val="24"/>
        </w:rPr>
        <w:t xml:space="preserve"> Έχετε και δευτερολογία. Να προσθέσουμε τον χρόνο;</w:t>
      </w:r>
    </w:p>
    <w:p w14:paraId="439DA01C" w14:textId="77777777" w:rsidR="00E72EC4" w:rsidRDefault="000B79C9">
      <w:pPr>
        <w:spacing w:line="600" w:lineRule="auto"/>
        <w:ind w:firstLine="720"/>
        <w:contextualSpacing/>
        <w:jc w:val="both"/>
        <w:rPr>
          <w:rFonts w:eastAsia="Times New Roman"/>
          <w:szCs w:val="24"/>
        </w:rPr>
      </w:pPr>
      <w:r w:rsidRPr="00E80459">
        <w:rPr>
          <w:rFonts w:eastAsia="Times New Roman"/>
          <w:b/>
          <w:szCs w:val="24"/>
        </w:rPr>
        <w:t>ΓΕΩΡΓΙΟ</w:t>
      </w:r>
      <w:r w:rsidRPr="00E80459">
        <w:rPr>
          <w:rFonts w:eastAsia="Times New Roman"/>
          <w:b/>
          <w:szCs w:val="24"/>
        </w:rPr>
        <w:t xml:space="preserve">Σ ΔΗΜΑΡΑΣ: </w:t>
      </w:r>
      <w:r>
        <w:rPr>
          <w:rFonts w:eastAsia="Times New Roman"/>
          <w:szCs w:val="24"/>
        </w:rPr>
        <w:t>Θα την πάρω τώρα, κύριε Πρόεδρε. Να προσθέσουμε τον χρόνο.</w:t>
      </w:r>
    </w:p>
    <w:p w14:paraId="439DA01D" w14:textId="77777777" w:rsidR="00E72EC4" w:rsidRDefault="000B79C9">
      <w:pPr>
        <w:spacing w:line="600" w:lineRule="auto"/>
        <w:ind w:firstLine="720"/>
        <w:contextualSpacing/>
        <w:jc w:val="both"/>
        <w:rPr>
          <w:rFonts w:eastAsia="Times New Roman"/>
          <w:szCs w:val="24"/>
        </w:rPr>
      </w:pPr>
      <w:r>
        <w:rPr>
          <w:rFonts w:eastAsia="Times New Roman"/>
          <w:szCs w:val="24"/>
        </w:rPr>
        <w:lastRenderedPageBreak/>
        <w:t xml:space="preserve">Η Κυβέρνηση, λοιπόν, πήρε μέτρα. Έκανε τον νόμο για την ανακύκλωση, που περιλαμβάνει και τα μέτρα για την πλαστική σακούλα. Έκανε τον νόμο για την κυκλική οικονομία. Οι προθέσεις </w:t>
      </w:r>
      <w:r>
        <w:rPr>
          <w:rFonts w:eastAsia="Times New Roman"/>
          <w:szCs w:val="24"/>
        </w:rPr>
        <w:t>φαίνονται. Έκανε νέο εθνικό σχεδιασμό διαχείρισης απορριμμάτων με άλλη λογική.</w:t>
      </w:r>
    </w:p>
    <w:p w14:paraId="439DA01E" w14:textId="77777777" w:rsidR="00E72EC4" w:rsidRDefault="000B79C9">
      <w:pPr>
        <w:spacing w:line="600" w:lineRule="auto"/>
        <w:ind w:firstLine="720"/>
        <w:contextualSpacing/>
        <w:jc w:val="both"/>
        <w:rPr>
          <w:rFonts w:eastAsia="Times New Roman"/>
          <w:szCs w:val="24"/>
        </w:rPr>
      </w:pPr>
      <w:r>
        <w:rPr>
          <w:rFonts w:eastAsia="Times New Roman"/>
          <w:szCs w:val="24"/>
        </w:rPr>
        <w:t>Πρέπει, όμως, από τη νομοθεσία να περάσουμε στην πράξη. Τον σπουδαίο ρόλο -που πρέπει να τον καταλάβουν- στο θέμα ανακύκλωσης-διαχείρισης απορριμμάτων αλλά και πλαστικής σακούλα</w:t>
      </w:r>
      <w:r>
        <w:rPr>
          <w:rFonts w:eastAsia="Times New Roman"/>
          <w:szCs w:val="24"/>
        </w:rPr>
        <w:t>ς, τον έχουν οι δήμοι. Πρέπει να γίνουμε σαφείς με τη νομοθεσία και τους μηχανισμούς ότι πρέπει να δώσουμε και κίνητρα και αντικίνητρα. Προβλέπεται από τον νόμο να δούμε αν θα υλοποιηθούν ποτέ τα πρόστιμα σ</w:t>
      </w:r>
      <w:r>
        <w:rPr>
          <w:rFonts w:eastAsia="Times New Roman"/>
          <w:szCs w:val="24"/>
        </w:rPr>
        <w:t>ε</w:t>
      </w:r>
      <w:r>
        <w:rPr>
          <w:rFonts w:eastAsia="Times New Roman"/>
          <w:szCs w:val="24"/>
        </w:rPr>
        <w:t xml:space="preserve"> αυτούς που δεν κάνουν ανακύκλωση. Θα δώσουμε ποτ</w:t>
      </w:r>
      <w:r>
        <w:rPr>
          <w:rFonts w:eastAsia="Times New Roman"/>
          <w:szCs w:val="24"/>
        </w:rPr>
        <w:t>έ τα κίνητρα και τα χρήματα σ</w:t>
      </w:r>
      <w:r>
        <w:rPr>
          <w:rFonts w:eastAsia="Times New Roman"/>
          <w:szCs w:val="24"/>
        </w:rPr>
        <w:t>ε</w:t>
      </w:r>
      <w:r>
        <w:rPr>
          <w:rFonts w:eastAsia="Times New Roman"/>
          <w:szCs w:val="24"/>
        </w:rPr>
        <w:t xml:space="preserve"> αυτούς που πετυχαίνουν τους στόχους της ανακύκλωσης, στον κάθε δήμο;</w:t>
      </w:r>
    </w:p>
    <w:p w14:paraId="439DA01F" w14:textId="77777777" w:rsidR="00E72EC4" w:rsidRDefault="000B79C9">
      <w:pPr>
        <w:spacing w:line="600" w:lineRule="auto"/>
        <w:ind w:firstLine="720"/>
        <w:contextualSpacing/>
        <w:jc w:val="both"/>
        <w:rPr>
          <w:rFonts w:eastAsia="Times New Roman"/>
          <w:szCs w:val="24"/>
        </w:rPr>
      </w:pPr>
      <w:r>
        <w:rPr>
          <w:rFonts w:eastAsia="Times New Roman"/>
          <w:szCs w:val="24"/>
        </w:rPr>
        <w:t>Επομένως έχουμε το νομοθετικό πλαίσιο. Έχουμε ενισχύσει τον Εθνικό Οργανισμό Ανακύκλωσης. Θα έχει και πόρους τώρα. Υπολογίζεται ότι γύρω στα έξι εκατομμύρια</w:t>
      </w:r>
      <w:r>
        <w:rPr>
          <w:rFonts w:eastAsia="Times New Roman"/>
          <w:szCs w:val="24"/>
        </w:rPr>
        <w:t xml:space="preserve"> είχε μόνο από την πλαστική σακούλα. Επομένως θα τα διαθέσει πια για τον ίδιο </w:t>
      </w:r>
      <w:r>
        <w:rPr>
          <w:rFonts w:eastAsia="Times New Roman"/>
          <w:szCs w:val="24"/>
        </w:rPr>
        <w:lastRenderedPageBreak/>
        <w:t>τον σκοπό. Έχουμε τρόπους, λοιπόν. Πρέπει να δράσουμε συγκεκριμένα.</w:t>
      </w:r>
    </w:p>
    <w:p w14:paraId="439DA020" w14:textId="77777777" w:rsidR="00E72EC4" w:rsidRDefault="000B79C9">
      <w:pPr>
        <w:spacing w:line="600" w:lineRule="auto"/>
        <w:ind w:firstLine="720"/>
        <w:contextualSpacing/>
        <w:jc w:val="both"/>
        <w:rPr>
          <w:rFonts w:eastAsia="Times New Roman"/>
          <w:szCs w:val="24"/>
        </w:rPr>
      </w:pPr>
      <w:r w:rsidRPr="00D612AB">
        <w:rPr>
          <w:rFonts w:eastAsia="Times New Roman"/>
          <w:color w:val="000000" w:themeColor="text1"/>
          <w:szCs w:val="24"/>
        </w:rPr>
        <w:t>Εγώ, κυρία Υφυπουργέ της Παιδείας, λέω ότι αυτή η περιβαλλοντική εκπαίδευση που έχουμε για τα παιδιά μας δεν α</w:t>
      </w:r>
      <w:r w:rsidRPr="00D612AB">
        <w:rPr>
          <w:rFonts w:eastAsia="Times New Roman"/>
          <w:color w:val="000000" w:themeColor="text1"/>
          <w:szCs w:val="24"/>
        </w:rPr>
        <w:t xml:space="preserve">ρκεί. Πρέπει να προσθέσουμε και χρόνο, ώστε όλοι οι μαθητές, όχι μόνο αυτοί που πάνε στα </w:t>
      </w:r>
      <w:r w:rsidRPr="00D612AB">
        <w:rPr>
          <w:rFonts w:eastAsia="Times New Roman"/>
          <w:color w:val="000000" w:themeColor="text1"/>
          <w:szCs w:val="24"/>
        </w:rPr>
        <w:t>κέντρα περιβαλλοντικής εκπαίδευσης</w:t>
      </w:r>
      <w:r w:rsidRPr="00D612AB">
        <w:rPr>
          <w:rFonts w:eastAsia="Times New Roman"/>
          <w:color w:val="000000" w:themeColor="text1"/>
          <w:szCs w:val="24"/>
        </w:rPr>
        <w:t xml:space="preserve"> κ.λπ., να παίρνουν και την εμπειρία διαχείρισης, </w:t>
      </w:r>
      <w:r>
        <w:rPr>
          <w:rFonts w:eastAsia="Times New Roman"/>
          <w:szCs w:val="24"/>
        </w:rPr>
        <w:t>αλλά να μ</w:t>
      </w:r>
      <w:r>
        <w:rPr>
          <w:rFonts w:eastAsia="Times New Roman"/>
          <w:szCs w:val="24"/>
        </w:rPr>
        <w:t>αθαίνουν</w:t>
      </w:r>
      <w:r>
        <w:rPr>
          <w:rFonts w:eastAsia="Times New Roman"/>
          <w:szCs w:val="24"/>
        </w:rPr>
        <w:t xml:space="preserve"> και βασικά ζητήματα επιστημονικής προσέγγισης για τα ζητήματα της</w:t>
      </w:r>
      <w:r>
        <w:rPr>
          <w:rFonts w:eastAsia="Times New Roman"/>
          <w:szCs w:val="24"/>
        </w:rPr>
        <w:t xml:space="preserve"> </w:t>
      </w:r>
      <w:proofErr w:type="spellStart"/>
      <w:r>
        <w:rPr>
          <w:rFonts w:eastAsia="Times New Roman"/>
          <w:szCs w:val="24"/>
        </w:rPr>
        <w:t>αειφορικής</w:t>
      </w:r>
      <w:proofErr w:type="spellEnd"/>
      <w:r>
        <w:rPr>
          <w:rFonts w:eastAsia="Times New Roman"/>
          <w:szCs w:val="24"/>
        </w:rPr>
        <w:t xml:space="preserve"> διαχείρισης των φυσικών πόρων.</w:t>
      </w:r>
    </w:p>
    <w:p w14:paraId="439DA021" w14:textId="77777777" w:rsidR="00E72EC4" w:rsidRDefault="000B79C9">
      <w:pPr>
        <w:spacing w:line="600" w:lineRule="auto"/>
        <w:ind w:firstLine="720"/>
        <w:contextualSpacing/>
        <w:jc w:val="both"/>
        <w:rPr>
          <w:rFonts w:eastAsia="Times New Roman"/>
          <w:szCs w:val="24"/>
        </w:rPr>
      </w:pPr>
      <w:r>
        <w:rPr>
          <w:rFonts w:eastAsia="Times New Roman"/>
          <w:szCs w:val="24"/>
        </w:rPr>
        <w:t>Ευχαριστώ, κύριε Πρόεδρε, για την ανοχή.</w:t>
      </w:r>
    </w:p>
    <w:p w14:paraId="439DA022" w14:textId="77777777" w:rsidR="00E72EC4" w:rsidRDefault="000B79C9">
      <w:pPr>
        <w:spacing w:line="600" w:lineRule="auto"/>
        <w:ind w:firstLine="720"/>
        <w:contextualSpacing/>
        <w:jc w:val="center"/>
        <w:rPr>
          <w:rFonts w:eastAsia="Times New Roman"/>
          <w:szCs w:val="24"/>
        </w:rPr>
      </w:pPr>
      <w:r>
        <w:rPr>
          <w:rFonts w:eastAsia="Times New Roman"/>
          <w:szCs w:val="24"/>
        </w:rPr>
        <w:t>(Χειροκροτήματα)</w:t>
      </w:r>
    </w:p>
    <w:p w14:paraId="439DA023" w14:textId="77777777" w:rsidR="00E72EC4" w:rsidRDefault="000B79C9">
      <w:pPr>
        <w:spacing w:line="600" w:lineRule="auto"/>
        <w:ind w:firstLine="720"/>
        <w:contextualSpacing/>
        <w:jc w:val="both"/>
        <w:rPr>
          <w:rFonts w:eastAsia="Times New Roman"/>
          <w:szCs w:val="24"/>
        </w:rPr>
      </w:pPr>
      <w:r w:rsidRPr="00E80459">
        <w:rPr>
          <w:rFonts w:eastAsia="Times New Roman"/>
          <w:b/>
          <w:szCs w:val="24"/>
        </w:rPr>
        <w:t xml:space="preserve">ΠΡΟΕΔΡΕΥΩΝ (Δημήτριος </w:t>
      </w:r>
      <w:proofErr w:type="spellStart"/>
      <w:r w:rsidRPr="00E80459">
        <w:rPr>
          <w:rFonts w:eastAsia="Times New Roman"/>
          <w:b/>
          <w:szCs w:val="24"/>
        </w:rPr>
        <w:t>Κρεμαστινός</w:t>
      </w:r>
      <w:proofErr w:type="spellEnd"/>
      <w:r w:rsidRPr="00E80459">
        <w:rPr>
          <w:rFonts w:eastAsia="Times New Roman"/>
          <w:b/>
          <w:szCs w:val="24"/>
        </w:rPr>
        <w:t>):</w:t>
      </w:r>
      <w:r>
        <w:rPr>
          <w:rFonts w:eastAsia="Times New Roman"/>
          <w:szCs w:val="24"/>
        </w:rPr>
        <w:t xml:space="preserve"> Τον λόγο έχει ο Κοινοβουλευτικός Εκπρόσωπος της Νέας Δημοκρατίας κ. Κατσαφάδος.</w:t>
      </w:r>
    </w:p>
    <w:p w14:paraId="439DA024" w14:textId="77777777" w:rsidR="00E72EC4" w:rsidRDefault="000B79C9">
      <w:pPr>
        <w:spacing w:line="600" w:lineRule="auto"/>
        <w:ind w:firstLine="720"/>
        <w:contextualSpacing/>
        <w:jc w:val="both"/>
        <w:rPr>
          <w:rFonts w:eastAsia="Times New Roman"/>
          <w:szCs w:val="24"/>
        </w:rPr>
      </w:pPr>
      <w:r w:rsidRPr="00E80459">
        <w:rPr>
          <w:rFonts w:eastAsia="Times New Roman"/>
          <w:b/>
          <w:szCs w:val="24"/>
        </w:rPr>
        <w:t>ΚΩΝΣΤΑΝΤΙΝΟΣ ΚΑΤΣΑΦΑΔΟΣ:</w:t>
      </w:r>
      <w:r w:rsidRPr="00FA3A9D">
        <w:rPr>
          <w:rFonts w:eastAsia="Times New Roman"/>
          <w:szCs w:val="24"/>
        </w:rPr>
        <w:t xml:space="preserve"> </w:t>
      </w:r>
      <w:r>
        <w:rPr>
          <w:rFonts w:eastAsia="Times New Roman"/>
          <w:szCs w:val="24"/>
        </w:rPr>
        <w:t xml:space="preserve">Ευχαριστώ </w:t>
      </w:r>
      <w:r>
        <w:rPr>
          <w:rFonts w:eastAsia="Times New Roman"/>
          <w:szCs w:val="24"/>
        </w:rPr>
        <w:t>πολύ, κύριε Πρόεδρε.</w:t>
      </w:r>
    </w:p>
    <w:p w14:paraId="439DA025" w14:textId="77777777" w:rsidR="00E72EC4" w:rsidRDefault="000B79C9">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προφανώς και ο περιορισμός της χρήσης των πλαστικών συσκευασιών, πέραν του ότι </w:t>
      </w:r>
      <w:r>
        <w:rPr>
          <w:rFonts w:eastAsia="Times New Roman"/>
          <w:szCs w:val="24"/>
        </w:rPr>
        <w:lastRenderedPageBreak/>
        <w:t>αποτελεί ένα κορυφαίο περιβαλλοντικό ζήτημα, μπορεί και πρέπει να αποτελέσει ένα κοινό πεδίο συνεννόησης και άσκησης πολιτικών</w:t>
      </w:r>
      <w:r>
        <w:rPr>
          <w:rFonts w:eastAsia="Times New Roman"/>
          <w:szCs w:val="24"/>
        </w:rPr>
        <w:t xml:space="preserve">. Αυτό το άκουσα απ’ όλους τους συναδέλφους που πήραν τον λόγο πριν, αρκεί όμως αυτό να το εφαρμόσουμε στην πράξη και όχι να μένει μόνο στα λόγια. </w:t>
      </w:r>
    </w:p>
    <w:p w14:paraId="439DA026" w14:textId="77777777" w:rsidR="00E72EC4" w:rsidRDefault="000B79C9">
      <w:pPr>
        <w:spacing w:line="600" w:lineRule="auto"/>
        <w:ind w:firstLine="720"/>
        <w:contextualSpacing/>
        <w:jc w:val="both"/>
        <w:rPr>
          <w:rFonts w:eastAsia="Times New Roman"/>
          <w:szCs w:val="24"/>
        </w:rPr>
      </w:pPr>
      <w:r>
        <w:rPr>
          <w:rFonts w:eastAsia="Times New Roman"/>
          <w:szCs w:val="24"/>
        </w:rPr>
        <w:t xml:space="preserve">Κύριε Πρόεδρε, υπενθυμίζω ότι ο ομιλών είχε καταθέσει για το ίδιο θέμα μία ερώτηση από τον Νοέμβριο. </w:t>
      </w:r>
    </w:p>
    <w:p w14:paraId="439DA027" w14:textId="77777777" w:rsidR="00E72EC4" w:rsidRDefault="000B79C9">
      <w:pPr>
        <w:spacing w:line="600" w:lineRule="auto"/>
        <w:ind w:firstLine="720"/>
        <w:contextualSpacing/>
        <w:jc w:val="both"/>
        <w:rPr>
          <w:rFonts w:eastAsia="Times New Roman"/>
          <w:szCs w:val="24"/>
        </w:rPr>
      </w:pPr>
      <w:r>
        <w:rPr>
          <w:rFonts w:eastAsia="Times New Roman"/>
          <w:szCs w:val="24"/>
        </w:rPr>
        <w:t>Πρόσφα</w:t>
      </w:r>
      <w:r>
        <w:rPr>
          <w:rFonts w:eastAsia="Times New Roman"/>
          <w:szCs w:val="24"/>
        </w:rPr>
        <w:t xml:space="preserve">τα, λοιπόν, κυρίες και κύριοι συνάδελφοι, πραγματοποιήθηκε μια έρευνα με κοινοτική χρηματοδότηση για το εύρος της χρήσης πλαστικών συσκευασιών από μία </w:t>
      </w:r>
      <w:r>
        <w:rPr>
          <w:rFonts w:eastAsia="Times New Roman"/>
          <w:szCs w:val="24"/>
        </w:rPr>
        <w:t>μη κυβερνητική οργάνωση</w:t>
      </w:r>
      <w:r>
        <w:rPr>
          <w:rFonts w:eastAsia="Times New Roman"/>
          <w:szCs w:val="24"/>
        </w:rPr>
        <w:t xml:space="preserve">, τη </w:t>
      </w:r>
      <w:r>
        <w:rPr>
          <w:rFonts w:eastAsia="Times New Roman"/>
          <w:szCs w:val="24"/>
        </w:rPr>
        <w:t>«</w:t>
      </w:r>
      <w:r>
        <w:rPr>
          <w:rFonts w:eastAsia="Times New Roman"/>
          <w:szCs w:val="24"/>
          <w:lang w:val="en-US"/>
        </w:rPr>
        <w:t>Seas</w:t>
      </w:r>
      <w:r w:rsidRPr="00710691">
        <w:rPr>
          <w:rFonts w:eastAsia="Times New Roman"/>
          <w:szCs w:val="24"/>
        </w:rPr>
        <w:t xml:space="preserve"> </w:t>
      </w:r>
      <w:r>
        <w:rPr>
          <w:rFonts w:eastAsia="Times New Roman"/>
          <w:szCs w:val="24"/>
          <w:lang w:val="en-US"/>
        </w:rPr>
        <w:t>at</w:t>
      </w:r>
      <w:r w:rsidRPr="00710691">
        <w:rPr>
          <w:rFonts w:eastAsia="Times New Roman"/>
          <w:szCs w:val="24"/>
        </w:rPr>
        <w:t xml:space="preserve"> </w:t>
      </w:r>
      <w:r>
        <w:rPr>
          <w:rFonts w:eastAsia="Times New Roman"/>
          <w:szCs w:val="24"/>
          <w:lang w:val="en-US"/>
        </w:rPr>
        <w:t>Risk</w:t>
      </w:r>
      <w:r>
        <w:rPr>
          <w:rFonts w:eastAsia="Times New Roman"/>
          <w:szCs w:val="24"/>
        </w:rPr>
        <w:t>»</w:t>
      </w:r>
      <w:r w:rsidRPr="0039162D">
        <w:rPr>
          <w:rFonts w:eastAsia="Times New Roman"/>
          <w:szCs w:val="24"/>
        </w:rPr>
        <w:t xml:space="preserve">. </w:t>
      </w:r>
      <w:r>
        <w:rPr>
          <w:rFonts w:eastAsia="Times New Roman"/>
          <w:szCs w:val="24"/>
        </w:rPr>
        <w:t>Σύμφωνα μ</w:t>
      </w:r>
      <w:r>
        <w:rPr>
          <w:rFonts w:eastAsia="Times New Roman"/>
          <w:szCs w:val="24"/>
        </w:rPr>
        <w:t>ε</w:t>
      </w:r>
      <w:r>
        <w:rPr>
          <w:rFonts w:eastAsia="Times New Roman"/>
          <w:szCs w:val="24"/>
        </w:rPr>
        <w:t xml:space="preserve"> αυτή την έρευνα, στη χώρα μας σε ετήσια βάση καταν</w:t>
      </w:r>
      <w:r>
        <w:rPr>
          <w:rFonts w:eastAsia="Times New Roman"/>
          <w:szCs w:val="24"/>
        </w:rPr>
        <w:t xml:space="preserve">αλώνονται τουλάχιστον </w:t>
      </w:r>
      <w:r>
        <w:rPr>
          <w:rFonts w:eastAsia="Times New Roman"/>
          <w:szCs w:val="24"/>
        </w:rPr>
        <w:t xml:space="preserve">εξακόσια εξήντα έξι εκατομμύρια </w:t>
      </w:r>
      <w:r>
        <w:rPr>
          <w:rFonts w:eastAsia="Times New Roman"/>
          <w:szCs w:val="24"/>
        </w:rPr>
        <w:t xml:space="preserve">πλαστικά μπουκάλια νερού, </w:t>
      </w:r>
      <w:r>
        <w:rPr>
          <w:rFonts w:eastAsia="Times New Roman"/>
          <w:szCs w:val="24"/>
        </w:rPr>
        <w:t xml:space="preserve">διακόσια δύο εκατομμύρια </w:t>
      </w:r>
      <w:r>
        <w:rPr>
          <w:rFonts w:eastAsia="Times New Roman"/>
          <w:szCs w:val="24"/>
        </w:rPr>
        <w:t xml:space="preserve">πλαστικά ποτήρια καφέ, </w:t>
      </w:r>
      <w:r>
        <w:rPr>
          <w:rFonts w:eastAsia="Times New Roman"/>
          <w:szCs w:val="24"/>
        </w:rPr>
        <w:t xml:space="preserve">εννιακόσια εκατομμύρια </w:t>
      </w:r>
      <w:r>
        <w:rPr>
          <w:rFonts w:eastAsia="Times New Roman"/>
          <w:szCs w:val="24"/>
        </w:rPr>
        <w:t xml:space="preserve">καλαμάκια, </w:t>
      </w:r>
      <w:r>
        <w:rPr>
          <w:rFonts w:eastAsia="Times New Roman"/>
          <w:szCs w:val="24"/>
        </w:rPr>
        <w:t xml:space="preserve">τριάντα επτά εκατομμύρια </w:t>
      </w:r>
      <w:r>
        <w:rPr>
          <w:rFonts w:eastAsia="Times New Roman"/>
          <w:szCs w:val="24"/>
        </w:rPr>
        <w:t xml:space="preserve">πλαστικά </w:t>
      </w:r>
      <w:proofErr w:type="spellStart"/>
      <w:r>
        <w:rPr>
          <w:rFonts w:eastAsia="Times New Roman"/>
          <w:szCs w:val="24"/>
        </w:rPr>
        <w:t>ταπεράκια</w:t>
      </w:r>
      <w:proofErr w:type="spellEnd"/>
      <w:r>
        <w:rPr>
          <w:rFonts w:eastAsia="Times New Roman"/>
          <w:szCs w:val="24"/>
        </w:rPr>
        <w:t xml:space="preserve"> φαγητού ή γλυκού, καθώς και </w:t>
      </w:r>
      <w:r>
        <w:rPr>
          <w:rFonts w:eastAsia="Times New Roman"/>
          <w:szCs w:val="24"/>
        </w:rPr>
        <w:t>εννέα δισεκατομμύρια</w:t>
      </w:r>
      <w:r>
        <w:rPr>
          <w:rFonts w:eastAsia="Times New Roman"/>
          <w:szCs w:val="24"/>
        </w:rPr>
        <w:t xml:space="preserve"> τ</w:t>
      </w:r>
      <w:r>
        <w:rPr>
          <w:rFonts w:eastAsia="Times New Roman"/>
          <w:szCs w:val="24"/>
        </w:rPr>
        <w:t xml:space="preserve">σιγάρα και αποτσίγαρα, που οι γόπες τους έχουν πλαστικές ίνες. Η έρευνα αποτελεί μια πρώτη απόπειρα καταγραφής της έκτασης του προβλήματος των πλαστικών μίας χρήσης στις </w:t>
      </w:r>
      <w:r>
        <w:rPr>
          <w:rFonts w:eastAsia="Times New Roman"/>
          <w:szCs w:val="24"/>
        </w:rPr>
        <w:lastRenderedPageBreak/>
        <w:t>χώρες της Ευρωπαϊκής Ένωσης και εξετάζει τη χρήση ορισμένων από τις πιο δημοφιλείς κατ</w:t>
      </w:r>
      <w:r>
        <w:rPr>
          <w:rFonts w:eastAsia="Times New Roman"/>
          <w:szCs w:val="24"/>
        </w:rPr>
        <w:t>ηγορίες προϊόντων μίας χρήσης, όπως αυτές που προανέφερα.</w:t>
      </w:r>
    </w:p>
    <w:p w14:paraId="439DA028"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Ωστόσο, ελλείψει αναλυτικών δεδομένων, η μελέτη έγινε με βάση τα διαθέσιμα στοιχεία ανά προϊόν σε όσες χώρες υπάρχουν αυτά, κάνοντας αναγωγή στις υπόλοιπες με βάση τον πληθυσμό ή το κ</w:t>
      </w:r>
      <w:r w:rsidRPr="0006456B">
        <w:rPr>
          <w:rFonts w:eastAsia="Times New Roman" w:cs="Times New Roman"/>
          <w:szCs w:val="24"/>
        </w:rPr>
        <w:t>ατά κεφαλήν εισ</w:t>
      </w:r>
      <w:r w:rsidRPr="0006456B">
        <w:rPr>
          <w:rFonts w:eastAsia="Times New Roman" w:cs="Times New Roman"/>
          <w:szCs w:val="24"/>
        </w:rPr>
        <w:t>όδημα</w:t>
      </w:r>
      <w:r>
        <w:rPr>
          <w:rFonts w:eastAsia="Times New Roman" w:cs="Times New Roman"/>
          <w:szCs w:val="24"/>
        </w:rPr>
        <w:t>.</w:t>
      </w:r>
      <w:r w:rsidRPr="0006456B">
        <w:rPr>
          <w:rFonts w:eastAsia="Times New Roman" w:cs="Times New Roman"/>
          <w:szCs w:val="24"/>
        </w:rPr>
        <w:t xml:space="preserve"> Αυτό σημαίνει</w:t>
      </w:r>
      <w:r>
        <w:rPr>
          <w:rFonts w:eastAsia="Times New Roman" w:cs="Times New Roman"/>
          <w:szCs w:val="24"/>
        </w:rPr>
        <w:t>,</w:t>
      </w:r>
      <w:r w:rsidRPr="0006456B">
        <w:rPr>
          <w:rFonts w:eastAsia="Times New Roman" w:cs="Times New Roman"/>
          <w:szCs w:val="24"/>
        </w:rPr>
        <w:t xml:space="preserve"> </w:t>
      </w:r>
      <w:r>
        <w:rPr>
          <w:rFonts w:eastAsia="Times New Roman" w:cs="Times New Roman"/>
          <w:szCs w:val="24"/>
        </w:rPr>
        <w:t>δ</w:t>
      </w:r>
      <w:r w:rsidRPr="0006456B">
        <w:rPr>
          <w:rFonts w:eastAsia="Times New Roman" w:cs="Times New Roman"/>
          <w:szCs w:val="24"/>
        </w:rPr>
        <w:t>υστυχώς</w:t>
      </w:r>
      <w:r>
        <w:rPr>
          <w:rFonts w:eastAsia="Times New Roman" w:cs="Times New Roman"/>
          <w:szCs w:val="24"/>
        </w:rPr>
        <w:t>,</w:t>
      </w:r>
      <w:r w:rsidRPr="0006456B">
        <w:rPr>
          <w:rFonts w:eastAsia="Times New Roman" w:cs="Times New Roman"/>
          <w:szCs w:val="24"/>
        </w:rPr>
        <w:t xml:space="preserve"> για την Ελλάδα </w:t>
      </w:r>
      <w:r>
        <w:rPr>
          <w:rFonts w:eastAsia="Times New Roman" w:cs="Times New Roman"/>
          <w:szCs w:val="24"/>
        </w:rPr>
        <w:t xml:space="preserve">ότι </w:t>
      </w:r>
      <w:r w:rsidRPr="0006456B">
        <w:rPr>
          <w:rFonts w:eastAsia="Times New Roman" w:cs="Times New Roman"/>
          <w:szCs w:val="24"/>
        </w:rPr>
        <w:t>τα αποτελέσματα αυτά είναι πολύ χειρότερα</w:t>
      </w:r>
      <w:r>
        <w:rPr>
          <w:rFonts w:eastAsia="Times New Roman" w:cs="Times New Roman"/>
          <w:szCs w:val="24"/>
        </w:rPr>
        <w:t>,</w:t>
      </w:r>
      <w:r w:rsidRPr="0006456B">
        <w:rPr>
          <w:rFonts w:eastAsia="Times New Roman" w:cs="Times New Roman"/>
          <w:szCs w:val="24"/>
        </w:rPr>
        <w:t xml:space="preserve"> όπως καταλαβαίνετε</w:t>
      </w:r>
      <w:r>
        <w:rPr>
          <w:rFonts w:eastAsia="Times New Roman" w:cs="Times New Roman"/>
          <w:szCs w:val="24"/>
        </w:rPr>
        <w:t>,</w:t>
      </w:r>
      <w:r w:rsidRPr="0006456B">
        <w:rPr>
          <w:rFonts w:eastAsia="Times New Roman" w:cs="Times New Roman"/>
          <w:szCs w:val="24"/>
        </w:rPr>
        <w:t xml:space="preserve"> γιατί μέσα δεν συμπεριλαμβάνονται τα </w:t>
      </w:r>
      <w:r>
        <w:rPr>
          <w:rFonts w:eastAsia="Times New Roman" w:cs="Times New Roman"/>
          <w:szCs w:val="24"/>
        </w:rPr>
        <w:t>είκοσι</w:t>
      </w:r>
      <w:r w:rsidRPr="0006456B">
        <w:rPr>
          <w:rFonts w:eastAsia="Times New Roman" w:cs="Times New Roman"/>
          <w:szCs w:val="24"/>
        </w:rPr>
        <w:t xml:space="preserve"> εκατομμύρια τουρίστες που επισκέπτονται τη χώρα μας και που χρησιμοποιού</w:t>
      </w:r>
      <w:r>
        <w:rPr>
          <w:rFonts w:eastAsia="Times New Roman" w:cs="Times New Roman"/>
          <w:szCs w:val="24"/>
        </w:rPr>
        <w:t>ν</w:t>
      </w:r>
      <w:r w:rsidRPr="0006456B">
        <w:rPr>
          <w:rFonts w:eastAsia="Times New Roman" w:cs="Times New Roman"/>
          <w:szCs w:val="24"/>
        </w:rPr>
        <w:t xml:space="preserve"> αυτές </w:t>
      </w:r>
      <w:r>
        <w:rPr>
          <w:rFonts w:eastAsia="Times New Roman" w:cs="Times New Roman"/>
          <w:szCs w:val="24"/>
        </w:rPr>
        <w:t>τις πλαστικές συσκ</w:t>
      </w:r>
      <w:r>
        <w:rPr>
          <w:rFonts w:eastAsia="Times New Roman" w:cs="Times New Roman"/>
          <w:szCs w:val="24"/>
        </w:rPr>
        <w:t xml:space="preserve">ευές. </w:t>
      </w:r>
    </w:p>
    <w:p w14:paraId="439DA029"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w:t>
      </w:r>
      <w:r>
        <w:rPr>
          <w:rFonts w:eastAsia="Times New Roman" w:cs="Times New Roman"/>
          <w:szCs w:val="24"/>
          <w:lang w:val="en-US"/>
        </w:rPr>
        <w:t>GREENPEACE</w:t>
      </w:r>
      <w:r>
        <w:rPr>
          <w:rFonts w:eastAsia="Times New Roman" w:cs="Times New Roman"/>
          <w:szCs w:val="24"/>
        </w:rPr>
        <w:t>»</w:t>
      </w:r>
      <w:r w:rsidRPr="008C7ECB">
        <w:rPr>
          <w:rFonts w:eastAsia="Times New Roman" w:cs="Times New Roman"/>
          <w:szCs w:val="24"/>
        </w:rPr>
        <w:t xml:space="preserve"> </w:t>
      </w:r>
      <w:r>
        <w:rPr>
          <w:rFonts w:eastAsia="Times New Roman" w:cs="Times New Roman"/>
          <w:szCs w:val="24"/>
        </w:rPr>
        <w:t>π</w:t>
      </w:r>
      <w:r w:rsidRPr="0006456B">
        <w:rPr>
          <w:rFonts w:eastAsia="Times New Roman" w:cs="Times New Roman"/>
          <w:szCs w:val="24"/>
        </w:rPr>
        <w:t>ροσπάθησε</w:t>
      </w:r>
      <w:r>
        <w:rPr>
          <w:rFonts w:eastAsia="Times New Roman" w:cs="Times New Roman"/>
          <w:szCs w:val="24"/>
        </w:rPr>
        <w:t>,</w:t>
      </w:r>
      <w:r w:rsidRPr="0006456B">
        <w:rPr>
          <w:rFonts w:eastAsia="Times New Roman" w:cs="Times New Roman"/>
          <w:szCs w:val="24"/>
        </w:rPr>
        <w:t xml:space="preserve"> </w:t>
      </w:r>
      <w:r>
        <w:rPr>
          <w:rFonts w:eastAsia="Times New Roman" w:cs="Times New Roman"/>
          <w:szCs w:val="24"/>
        </w:rPr>
        <w:t>επίσης,</w:t>
      </w:r>
      <w:r w:rsidRPr="0006456B">
        <w:rPr>
          <w:rFonts w:eastAsia="Times New Roman" w:cs="Times New Roman"/>
          <w:szCs w:val="24"/>
        </w:rPr>
        <w:t xml:space="preserve"> πριν από μερικούς μήνες να συγκεντρώσει στοιχεία για την ίδια κατηγορία προϊόντων</w:t>
      </w:r>
      <w:r>
        <w:rPr>
          <w:rFonts w:eastAsia="Times New Roman" w:cs="Times New Roman"/>
          <w:szCs w:val="24"/>
        </w:rPr>
        <w:t>,</w:t>
      </w:r>
      <w:r w:rsidRPr="0006456B">
        <w:rPr>
          <w:rFonts w:eastAsia="Times New Roman" w:cs="Times New Roman"/>
          <w:szCs w:val="24"/>
        </w:rPr>
        <w:t xml:space="preserve"> χρησιμοποιώντας στοιχεία για την κατανάλωση καφέ στη χώρα μας εκτός σπιτιού</w:t>
      </w:r>
      <w:r>
        <w:rPr>
          <w:rFonts w:eastAsia="Times New Roman" w:cs="Times New Roman"/>
          <w:szCs w:val="24"/>
        </w:rPr>
        <w:t xml:space="preserve">: </w:t>
      </w:r>
      <w:r>
        <w:rPr>
          <w:rFonts w:eastAsia="Times New Roman" w:cs="Times New Roman"/>
          <w:szCs w:val="24"/>
        </w:rPr>
        <w:t xml:space="preserve">τριακόσιες δεκαπέντε χιλιάδες </w:t>
      </w:r>
      <w:r>
        <w:rPr>
          <w:rFonts w:eastAsia="Times New Roman" w:cs="Times New Roman"/>
          <w:szCs w:val="24"/>
        </w:rPr>
        <w:t xml:space="preserve">σάκοι </w:t>
      </w:r>
      <w:r w:rsidRPr="0006456B">
        <w:rPr>
          <w:rFonts w:eastAsia="Times New Roman" w:cs="Times New Roman"/>
          <w:szCs w:val="24"/>
        </w:rPr>
        <w:t xml:space="preserve">καφέ </w:t>
      </w:r>
      <w:r>
        <w:rPr>
          <w:rFonts w:eastAsia="Times New Roman" w:cs="Times New Roman"/>
          <w:szCs w:val="24"/>
        </w:rPr>
        <w:t>τον χρόνο,</w:t>
      </w:r>
      <w:r w:rsidRPr="0006456B">
        <w:rPr>
          <w:rFonts w:eastAsia="Times New Roman" w:cs="Times New Roman"/>
          <w:szCs w:val="24"/>
        </w:rPr>
        <w:t xml:space="preserve"> που σημαίνει </w:t>
      </w:r>
      <w:r>
        <w:rPr>
          <w:rFonts w:eastAsia="Times New Roman" w:cs="Times New Roman"/>
          <w:szCs w:val="24"/>
        </w:rPr>
        <w:t xml:space="preserve">ένα δισεκατομμύριο τριακόσια εκατομμύρια </w:t>
      </w:r>
      <w:r w:rsidRPr="0006456B">
        <w:rPr>
          <w:rFonts w:eastAsia="Times New Roman" w:cs="Times New Roman"/>
          <w:szCs w:val="24"/>
        </w:rPr>
        <w:t>καφέδες</w:t>
      </w:r>
      <w:r>
        <w:rPr>
          <w:rFonts w:eastAsia="Times New Roman" w:cs="Times New Roman"/>
          <w:szCs w:val="24"/>
        </w:rPr>
        <w:t>. Αυτά είναι</w:t>
      </w:r>
      <w:r w:rsidRPr="0006456B">
        <w:rPr>
          <w:rFonts w:eastAsia="Times New Roman" w:cs="Times New Roman"/>
          <w:szCs w:val="24"/>
        </w:rPr>
        <w:t xml:space="preserve"> στοιχεία </w:t>
      </w:r>
      <w:r>
        <w:rPr>
          <w:rFonts w:eastAsia="Times New Roman" w:cs="Times New Roman"/>
          <w:szCs w:val="24"/>
        </w:rPr>
        <w:t xml:space="preserve">από τις πωλήσεις </w:t>
      </w:r>
      <w:r w:rsidRPr="0006456B">
        <w:rPr>
          <w:rFonts w:eastAsia="Times New Roman" w:cs="Times New Roman"/>
          <w:szCs w:val="24"/>
        </w:rPr>
        <w:t>καφέ</w:t>
      </w:r>
      <w:r>
        <w:rPr>
          <w:rFonts w:eastAsia="Times New Roman" w:cs="Times New Roman"/>
          <w:szCs w:val="24"/>
        </w:rPr>
        <w:t xml:space="preserve"> </w:t>
      </w:r>
      <w:r>
        <w:rPr>
          <w:rFonts w:eastAsia="Times New Roman" w:cs="Times New Roman"/>
          <w:szCs w:val="24"/>
          <w:lang w:val="en-US"/>
        </w:rPr>
        <w:t>takeaway</w:t>
      </w:r>
      <w:r>
        <w:rPr>
          <w:rFonts w:eastAsia="Times New Roman" w:cs="Times New Roman"/>
          <w:szCs w:val="24"/>
        </w:rPr>
        <w:t>.</w:t>
      </w:r>
      <w:r w:rsidRPr="003A1931">
        <w:rPr>
          <w:rFonts w:eastAsia="Times New Roman" w:cs="Times New Roman"/>
          <w:szCs w:val="24"/>
        </w:rPr>
        <w:t xml:space="preserve"> </w:t>
      </w:r>
      <w:r>
        <w:rPr>
          <w:rFonts w:eastAsia="Times New Roman" w:cs="Times New Roman"/>
          <w:szCs w:val="24"/>
        </w:rPr>
        <w:t>Κ</w:t>
      </w:r>
      <w:r w:rsidRPr="0006456B">
        <w:rPr>
          <w:rFonts w:eastAsia="Times New Roman" w:cs="Times New Roman"/>
          <w:szCs w:val="24"/>
        </w:rPr>
        <w:t>ατέληξε ότι ετησίως χρησιμοποιούνται περισ</w:t>
      </w:r>
      <w:r w:rsidRPr="0006456B">
        <w:rPr>
          <w:rFonts w:eastAsia="Times New Roman" w:cs="Times New Roman"/>
          <w:szCs w:val="24"/>
        </w:rPr>
        <w:lastRenderedPageBreak/>
        <w:t xml:space="preserve">σότερα από </w:t>
      </w:r>
      <w:r>
        <w:rPr>
          <w:rFonts w:eastAsia="Times New Roman" w:cs="Times New Roman"/>
          <w:szCs w:val="24"/>
        </w:rPr>
        <w:t>τριακόσια</w:t>
      </w:r>
      <w:r w:rsidRPr="0006456B">
        <w:rPr>
          <w:rFonts w:eastAsia="Times New Roman" w:cs="Times New Roman"/>
          <w:szCs w:val="24"/>
        </w:rPr>
        <w:t xml:space="preserve"> </w:t>
      </w:r>
      <w:r w:rsidRPr="0006456B">
        <w:rPr>
          <w:rFonts w:eastAsia="Times New Roman" w:cs="Times New Roman"/>
          <w:szCs w:val="24"/>
        </w:rPr>
        <w:t>εκατομμύρια πλαστικά ποτήρια μιας χρήσης</w:t>
      </w:r>
      <w:r>
        <w:rPr>
          <w:rFonts w:eastAsia="Times New Roman" w:cs="Times New Roman"/>
          <w:szCs w:val="24"/>
        </w:rPr>
        <w:t>,</w:t>
      </w:r>
      <w:r w:rsidRPr="0006456B">
        <w:rPr>
          <w:rFonts w:eastAsia="Times New Roman" w:cs="Times New Roman"/>
          <w:szCs w:val="24"/>
        </w:rPr>
        <w:t xml:space="preserve"> περίπου δηλαδή </w:t>
      </w:r>
      <w:r>
        <w:rPr>
          <w:rFonts w:eastAsia="Times New Roman" w:cs="Times New Roman"/>
          <w:szCs w:val="24"/>
        </w:rPr>
        <w:t>ένα</w:t>
      </w:r>
      <w:r w:rsidRPr="0006456B">
        <w:rPr>
          <w:rFonts w:eastAsia="Times New Roman" w:cs="Times New Roman"/>
          <w:szCs w:val="24"/>
        </w:rPr>
        <w:t xml:space="preserve"> εκατομμύριο ποτ</w:t>
      </w:r>
      <w:r w:rsidRPr="0006456B">
        <w:rPr>
          <w:rFonts w:eastAsia="Times New Roman" w:cs="Times New Roman"/>
          <w:szCs w:val="24"/>
        </w:rPr>
        <w:t>ήρια την ημέρα</w:t>
      </w:r>
      <w:r>
        <w:rPr>
          <w:rFonts w:eastAsia="Times New Roman" w:cs="Times New Roman"/>
          <w:szCs w:val="24"/>
        </w:rPr>
        <w:t>.</w:t>
      </w:r>
      <w:r w:rsidRPr="0006456B">
        <w:rPr>
          <w:rFonts w:eastAsia="Times New Roman" w:cs="Times New Roman"/>
          <w:szCs w:val="24"/>
        </w:rPr>
        <w:t xml:space="preserve"> </w:t>
      </w:r>
      <w:r>
        <w:rPr>
          <w:rFonts w:eastAsia="Times New Roman" w:cs="Times New Roman"/>
          <w:szCs w:val="24"/>
        </w:rPr>
        <w:t xml:space="preserve">Καταλαβαίνετε τι σημαίνουν όλα </w:t>
      </w:r>
      <w:r w:rsidRPr="0006456B">
        <w:rPr>
          <w:rFonts w:eastAsia="Times New Roman" w:cs="Times New Roman"/>
          <w:szCs w:val="24"/>
        </w:rPr>
        <w:t xml:space="preserve">αυτά τα νούμερα </w:t>
      </w:r>
      <w:r>
        <w:rPr>
          <w:rFonts w:eastAsia="Times New Roman" w:cs="Times New Roman"/>
          <w:szCs w:val="24"/>
        </w:rPr>
        <w:t xml:space="preserve">για μια χώρα </w:t>
      </w:r>
      <w:r w:rsidRPr="0006456B">
        <w:rPr>
          <w:rFonts w:eastAsia="Times New Roman" w:cs="Times New Roman"/>
          <w:szCs w:val="24"/>
        </w:rPr>
        <w:t>η οποία</w:t>
      </w:r>
      <w:r>
        <w:rPr>
          <w:rFonts w:eastAsia="Times New Roman" w:cs="Times New Roman"/>
          <w:szCs w:val="24"/>
        </w:rPr>
        <w:t>,</w:t>
      </w:r>
      <w:r w:rsidRPr="0006456B">
        <w:rPr>
          <w:rFonts w:eastAsia="Times New Roman" w:cs="Times New Roman"/>
          <w:szCs w:val="24"/>
        </w:rPr>
        <w:t xml:space="preserve"> δυστυχώς</w:t>
      </w:r>
      <w:r>
        <w:rPr>
          <w:rFonts w:eastAsia="Times New Roman" w:cs="Times New Roman"/>
          <w:szCs w:val="24"/>
        </w:rPr>
        <w:t>,</w:t>
      </w:r>
      <w:r w:rsidRPr="0006456B">
        <w:rPr>
          <w:rFonts w:eastAsia="Times New Roman" w:cs="Times New Roman"/>
          <w:szCs w:val="24"/>
        </w:rPr>
        <w:t xml:space="preserve"> δεν ανακυκλών</w:t>
      </w:r>
      <w:r>
        <w:rPr>
          <w:rFonts w:eastAsia="Times New Roman" w:cs="Times New Roman"/>
          <w:szCs w:val="24"/>
        </w:rPr>
        <w:t xml:space="preserve">ει. </w:t>
      </w:r>
    </w:p>
    <w:p w14:paraId="439DA02A" w14:textId="77777777" w:rsidR="00E72EC4" w:rsidRDefault="000B79C9">
      <w:pPr>
        <w:spacing w:line="600" w:lineRule="auto"/>
        <w:ind w:firstLine="720"/>
        <w:jc w:val="both"/>
        <w:rPr>
          <w:rFonts w:eastAsia="Times New Roman" w:cs="Times New Roman"/>
          <w:szCs w:val="24"/>
        </w:rPr>
      </w:pPr>
      <w:r w:rsidRPr="0006456B">
        <w:rPr>
          <w:rFonts w:eastAsia="Times New Roman" w:cs="Times New Roman"/>
          <w:szCs w:val="24"/>
        </w:rPr>
        <w:t>Γιατί</w:t>
      </w:r>
      <w:r>
        <w:rPr>
          <w:rFonts w:eastAsia="Times New Roman" w:cs="Times New Roman"/>
          <w:szCs w:val="24"/>
        </w:rPr>
        <w:t>,</w:t>
      </w:r>
      <w:r w:rsidRPr="0006456B">
        <w:rPr>
          <w:rFonts w:eastAsia="Times New Roman" w:cs="Times New Roman"/>
          <w:szCs w:val="24"/>
        </w:rPr>
        <w:t xml:space="preserve"> δυστυχώς</w:t>
      </w:r>
      <w:r>
        <w:rPr>
          <w:rFonts w:eastAsia="Times New Roman" w:cs="Times New Roman"/>
          <w:szCs w:val="24"/>
        </w:rPr>
        <w:t>,</w:t>
      </w:r>
      <w:r w:rsidRPr="0006456B">
        <w:rPr>
          <w:rFonts w:eastAsia="Times New Roman" w:cs="Times New Roman"/>
          <w:szCs w:val="24"/>
        </w:rPr>
        <w:t xml:space="preserve"> οι επιδόσεις της χώρας μας σε ό</w:t>
      </w:r>
      <w:r>
        <w:rPr>
          <w:rFonts w:eastAsia="Times New Roman" w:cs="Times New Roman"/>
          <w:szCs w:val="24"/>
        </w:rPr>
        <w:t>,</w:t>
      </w:r>
      <w:r w:rsidRPr="0006456B">
        <w:rPr>
          <w:rFonts w:eastAsia="Times New Roman" w:cs="Times New Roman"/>
          <w:szCs w:val="24"/>
        </w:rPr>
        <w:t>τι έχ</w:t>
      </w:r>
      <w:r>
        <w:rPr>
          <w:rFonts w:eastAsia="Times New Roman" w:cs="Times New Roman"/>
          <w:szCs w:val="24"/>
        </w:rPr>
        <w:t>ει</w:t>
      </w:r>
      <w:r w:rsidRPr="0006456B">
        <w:rPr>
          <w:rFonts w:eastAsia="Times New Roman" w:cs="Times New Roman"/>
          <w:szCs w:val="24"/>
        </w:rPr>
        <w:t xml:space="preserve"> να κάν</w:t>
      </w:r>
      <w:r>
        <w:rPr>
          <w:rFonts w:eastAsia="Times New Roman" w:cs="Times New Roman"/>
          <w:szCs w:val="24"/>
        </w:rPr>
        <w:t>ει</w:t>
      </w:r>
      <w:r w:rsidRPr="0006456B">
        <w:rPr>
          <w:rFonts w:eastAsia="Times New Roman" w:cs="Times New Roman"/>
          <w:szCs w:val="24"/>
        </w:rPr>
        <w:t xml:space="preserve"> με την ανακύκλωση είναι απογοητευτικές</w:t>
      </w:r>
      <w:r>
        <w:rPr>
          <w:rFonts w:eastAsia="Times New Roman" w:cs="Times New Roman"/>
          <w:szCs w:val="24"/>
        </w:rPr>
        <w:t>,</w:t>
      </w:r>
      <w:r w:rsidRPr="0006456B">
        <w:rPr>
          <w:rFonts w:eastAsia="Times New Roman" w:cs="Times New Roman"/>
          <w:szCs w:val="24"/>
        </w:rPr>
        <w:t xml:space="preserve"> καθώς το ποσοστό ανακύκλωσης και </w:t>
      </w:r>
      <w:r>
        <w:rPr>
          <w:rFonts w:eastAsia="Times New Roman" w:cs="Times New Roman"/>
          <w:szCs w:val="24"/>
        </w:rPr>
        <w:t xml:space="preserve">ανάκτησης </w:t>
      </w:r>
      <w:r w:rsidRPr="0006456B">
        <w:rPr>
          <w:rFonts w:eastAsia="Times New Roman" w:cs="Times New Roman"/>
          <w:szCs w:val="24"/>
        </w:rPr>
        <w:t xml:space="preserve">απορριμμάτων </w:t>
      </w:r>
      <w:r>
        <w:rPr>
          <w:rFonts w:eastAsia="Times New Roman" w:cs="Times New Roman"/>
          <w:szCs w:val="24"/>
        </w:rPr>
        <w:t>κινείται οριακά</w:t>
      </w:r>
      <w:r w:rsidRPr="0006456B">
        <w:rPr>
          <w:rFonts w:eastAsia="Times New Roman" w:cs="Times New Roman"/>
          <w:szCs w:val="24"/>
        </w:rPr>
        <w:t xml:space="preserve"> στο 16%</w:t>
      </w:r>
      <w:r>
        <w:rPr>
          <w:rFonts w:eastAsia="Times New Roman" w:cs="Times New Roman"/>
          <w:szCs w:val="24"/>
        </w:rPr>
        <w:t xml:space="preserve">, όταν ο </w:t>
      </w:r>
      <w:r w:rsidRPr="0006456B">
        <w:rPr>
          <w:rFonts w:eastAsia="Times New Roman" w:cs="Times New Roman"/>
          <w:szCs w:val="24"/>
        </w:rPr>
        <w:t>ευρωπαϊκός μέσος όρος</w:t>
      </w:r>
      <w:r>
        <w:rPr>
          <w:rFonts w:eastAsia="Times New Roman" w:cs="Times New Roman"/>
          <w:szCs w:val="24"/>
        </w:rPr>
        <w:t xml:space="preserve"> ξεπερνάει το </w:t>
      </w:r>
      <w:r w:rsidRPr="0006456B">
        <w:rPr>
          <w:rFonts w:eastAsia="Times New Roman" w:cs="Times New Roman"/>
          <w:szCs w:val="24"/>
        </w:rPr>
        <w:t>70%</w:t>
      </w:r>
      <w:r>
        <w:rPr>
          <w:rFonts w:eastAsia="Times New Roman" w:cs="Times New Roman"/>
          <w:szCs w:val="24"/>
        </w:rPr>
        <w:t xml:space="preserve">. Συγκεκριμένα, </w:t>
      </w:r>
      <w:r w:rsidRPr="0006456B">
        <w:rPr>
          <w:rFonts w:eastAsia="Times New Roman" w:cs="Times New Roman"/>
          <w:szCs w:val="24"/>
        </w:rPr>
        <w:t>στην Ελλάδα</w:t>
      </w:r>
      <w:r>
        <w:rPr>
          <w:rFonts w:eastAsia="Times New Roman" w:cs="Times New Roman"/>
          <w:szCs w:val="24"/>
        </w:rPr>
        <w:t xml:space="preserve"> ανακυκλώνονται</w:t>
      </w:r>
      <w:r w:rsidRPr="0006456B">
        <w:rPr>
          <w:rFonts w:eastAsia="Times New Roman" w:cs="Times New Roman"/>
          <w:szCs w:val="24"/>
        </w:rPr>
        <w:t xml:space="preserve"> </w:t>
      </w:r>
      <w:r>
        <w:rPr>
          <w:rFonts w:eastAsia="Times New Roman" w:cs="Times New Roman"/>
          <w:szCs w:val="24"/>
        </w:rPr>
        <w:t>1</w:t>
      </w:r>
      <w:r w:rsidRPr="0006456B">
        <w:rPr>
          <w:rFonts w:eastAsia="Times New Roman" w:cs="Times New Roman"/>
          <w:szCs w:val="24"/>
        </w:rPr>
        <w:t>5,8</w:t>
      </w:r>
      <w:r>
        <w:rPr>
          <w:rFonts w:eastAsia="Times New Roman" w:cs="Times New Roman"/>
          <w:szCs w:val="24"/>
        </w:rPr>
        <w:t>1 κιλά απορριμμάτων ανά κάτοικο,</w:t>
      </w:r>
      <w:r w:rsidRPr="0006456B">
        <w:rPr>
          <w:rFonts w:eastAsia="Times New Roman" w:cs="Times New Roman"/>
          <w:szCs w:val="24"/>
        </w:rPr>
        <w:t xml:space="preserve"> όταν ο ευρωπαϊκός μέσος </w:t>
      </w:r>
      <w:r>
        <w:rPr>
          <w:rFonts w:eastAsia="Times New Roman" w:cs="Times New Roman"/>
          <w:szCs w:val="24"/>
        </w:rPr>
        <w:t xml:space="preserve">όρος </w:t>
      </w:r>
      <w:r w:rsidRPr="0006456B">
        <w:rPr>
          <w:rFonts w:eastAsia="Times New Roman" w:cs="Times New Roman"/>
          <w:szCs w:val="24"/>
        </w:rPr>
        <w:t xml:space="preserve">είναι στα </w:t>
      </w:r>
      <w:proofErr w:type="spellStart"/>
      <w:r>
        <w:rPr>
          <w:rFonts w:eastAsia="Times New Roman" w:cs="Times New Roman"/>
          <w:szCs w:val="24"/>
        </w:rPr>
        <w:t>εκατόν</w:t>
      </w:r>
      <w:proofErr w:type="spellEnd"/>
      <w:r>
        <w:rPr>
          <w:rFonts w:eastAsia="Times New Roman" w:cs="Times New Roman"/>
          <w:szCs w:val="24"/>
        </w:rPr>
        <w:t xml:space="preserve"> δέκα</w:t>
      </w:r>
      <w:r w:rsidRPr="0006456B">
        <w:rPr>
          <w:rFonts w:eastAsia="Times New Roman" w:cs="Times New Roman"/>
          <w:szCs w:val="24"/>
        </w:rPr>
        <w:t xml:space="preserve"> </w:t>
      </w:r>
      <w:r w:rsidRPr="0006456B">
        <w:rPr>
          <w:rFonts w:eastAsia="Times New Roman" w:cs="Times New Roman"/>
          <w:szCs w:val="24"/>
        </w:rPr>
        <w:t>κιλά</w:t>
      </w:r>
      <w:r>
        <w:rPr>
          <w:rFonts w:eastAsia="Times New Roman" w:cs="Times New Roman"/>
          <w:szCs w:val="24"/>
        </w:rPr>
        <w:t>. Βρισκόμαστε στην</w:t>
      </w:r>
      <w:r>
        <w:rPr>
          <w:rFonts w:eastAsia="Times New Roman" w:cs="Times New Roman"/>
          <w:szCs w:val="24"/>
          <w:vertAlign w:val="superscript"/>
        </w:rPr>
        <w:t xml:space="preserve"> </w:t>
      </w:r>
      <w:r>
        <w:rPr>
          <w:rFonts w:eastAsia="Times New Roman" w:cs="Times New Roman"/>
          <w:szCs w:val="24"/>
        </w:rPr>
        <w:t>εικοστή δ</w:t>
      </w:r>
      <w:r>
        <w:rPr>
          <w:rFonts w:eastAsia="Times New Roman" w:cs="Times New Roman"/>
          <w:szCs w:val="24"/>
        </w:rPr>
        <w:t>εύτερη</w:t>
      </w:r>
      <w:r w:rsidRPr="0006456B">
        <w:rPr>
          <w:rFonts w:eastAsia="Times New Roman" w:cs="Times New Roman"/>
          <w:szCs w:val="24"/>
        </w:rPr>
        <w:t xml:space="preserve"> θέση</w:t>
      </w:r>
      <w:r>
        <w:rPr>
          <w:rFonts w:eastAsia="Times New Roman" w:cs="Times New Roman"/>
          <w:szCs w:val="24"/>
        </w:rPr>
        <w:t xml:space="preserve"> επί συνόλου </w:t>
      </w:r>
      <w:r>
        <w:rPr>
          <w:rFonts w:eastAsia="Times New Roman" w:cs="Times New Roman"/>
          <w:szCs w:val="24"/>
        </w:rPr>
        <w:t>είκοσι οκτώ</w:t>
      </w:r>
      <w:r>
        <w:rPr>
          <w:rFonts w:eastAsia="Times New Roman" w:cs="Times New Roman"/>
          <w:szCs w:val="24"/>
        </w:rPr>
        <w:t xml:space="preserve"> χωρών</w:t>
      </w:r>
      <w:r w:rsidRPr="0006456B">
        <w:rPr>
          <w:rFonts w:eastAsia="Times New Roman" w:cs="Times New Roman"/>
          <w:szCs w:val="24"/>
        </w:rPr>
        <w:t xml:space="preserve"> της Ευρωπαϊκής Ένωσης</w:t>
      </w:r>
      <w:r>
        <w:rPr>
          <w:rFonts w:eastAsia="Times New Roman" w:cs="Times New Roman"/>
          <w:szCs w:val="24"/>
        </w:rPr>
        <w:t>. Είναι μια εξαιρετικά αρνητική επίδοση</w:t>
      </w:r>
      <w:r>
        <w:rPr>
          <w:rFonts w:eastAsia="Times New Roman" w:cs="Times New Roman"/>
          <w:szCs w:val="24"/>
        </w:rPr>
        <w:t>,</w:t>
      </w:r>
      <w:r>
        <w:rPr>
          <w:rFonts w:eastAsia="Times New Roman" w:cs="Times New Roman"/>
          <w:szCs w:val="24"/>
        </w:rPr>
        <w:t xml:space="preserve"> </w:t>
      </w:r>
      <w:r w:rsidRPr="0006456B">
        <w:rPr>
          <w:rFonts w:eastAsia="Times New Roman" w:cs="Times New Roman"/>
          <w:szCs w:val="24"/>
        </w:rPr>
        <w:t xml:space="preserve">η οποία </w:t>
      </w:r>
      <w:r>
        <w:rPr>
          <w:rFonts w:eastAsia="Times New Roman" w:cs="Times New Roman"/>
          <w:szCs w:val="24"/>
        </w:rPr>
        <w:t>καταδεικνύει την υστέρηση</w:t>
      </w:r>
      <w:r w:rsidRPr="0006456B">
        <w:rPr>
          <w:rFonts w:eastAsia="Times New Roman" w:cs="Times New Roman"/>
          <w:szCs w:val="24"/>
        </w:rPr>
        <w:t xml:space="preserve"> </w:t>
      </w:r>
      <w:r>
        <w:rPr>
          <w:rFonts w:eastAsia="Times New Roman" w:cs="Times New Roman"/>
          <w:szCs w:val="24"/>
        </w:rPr>
        <w:t>την οποία έχουμε στον συγκεκριμένο τομέα. Κ</w:t>
      </w:r>
      <w:r w:rsidRPr="0006456B">
        <w:rPr>
          <w:rFonts w:eastAsia="Times New Roman" w:cs="Times New Roman"/>
          <w:szCs w:val="24"/>
        </w:rPr>
        <w:t>ατά τη γνώμη μου</w:t>
      </w:r>
      <w:r>
        <w:rPr>
          <w:rFonts w:eastAsia="Times New Roman" w:cs="Times New Roman"/>
          <w:szCs w:val="24"/>
        </w:rPr>
        <w:t xml:space="preserve">, </w:t>
      </w:r>
      <w:r w:rsidRPr="003D4D6E">
        <w:rPr>
          <w:rFonts w:eastAsia="Times New Roman" w:cs="Times New Roman"/>
          <w:szCs w:val="24"/>
        </w:rPr>
        <w:t>κυρίες και κύριοι συνάδελφοι,</w:t>
      </w:r>
      <w:r>
        <w:rPr>
          <w:rFonts w:eastAsia="Times New Roman" w:cs="Times New Roman"/>
          <w:szCs w:val="24"/>
        </w:rPr>
        <w:t xml:space="preserve"> εκεί ακριβώς θα πρέπει να ε</w:t>
      </w:r>
      <w:r>
        <w:rPr>
          <w:rFonts w:eastAsia="Times New Roman" w:cs="Times New Roman"/>
          <w:szCs w:val="24"/>
        </w:rPr>
        <w:t xml:space="preserve">πικεντρώσουμε. </w:t>
      </w:r>
    </w:p>
    <w:p w14:paraId="439DA02B"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Η βελτίωση των επιδόσεων της χώρας μας στον τομέα της ανακύκλωσης περνάει μέσα από την αναμόρφωση του κα</w:t>
      </w:r>
      <w:r>
        <w:rPr>
          <w:rFonts w:eastAsia="Times New Roman" w:cs="Times New Roman"/>
          <w:szCs w:val="24"/>
        </w:rPr>
        <w:lastRenderedPageBreak/>
        <w:t>νονιστικού και λειτουργικού πλαισίου</w:t>
      </w:r>
      <w:r>
        <w:rPr>
          <w:rFonts w:eastAsia="Times New Roman" w:cs="Times New Roman"/>
          <w:szCs w:val="24"/>
        </w:rPr>
        <w:t>,</w:t>
      </w:r>
      <w:r>
        <w:rPr>
          <w:rFonts w:eastAsia="Times New Roman" w:cs="Times New Roman"/>
          <w:szCs w:val="24"/>
        </w:rPr>
        <w:t xml:space="preserve"> για να ενισχυθούν οι υποδομές ανακύκλωσης </w:t>
      </w:r>
      <w:r w:rsidRPr="0006456B">
        <w:rPr>
          <w:rFonts w:eastAsia="Times New Roman" w:cs="Times New Roman"/>
          <w:szCs w:val="24"/>
        </w:rPr>
        <w:t xml:space="preserve">αλλά και </w:t>
      </w:r>
      <w:r>
        <w:rPr>
          <w:rFonts w:eastAsia="Times New Roman" w:cs="Times New Roman"/>
          <w:szCs w:val="24"/>
        </w:rPr>
        <w:t xml:space="preserve">να </w:t>
      </w:r>
      <w:r>
        <w:rPr>
          <w:rFonts w:eastAsia="Times New Roman" w:cs="Times New Roman"/>
          <w:szCs w:val="24"/>
        </w:rPr>
        <w:t>αλλάξει ο τρόπος</w:t>
      </w:r>
      <w:r w:rsidRPr="0006456B">
        <w:rPr>
          <w:rFonts w:eastAsia="Times New Roman" w:cs="Times New Roman"/>
          <w:szCs w:val="24"/>
        </w:rPr>
        <w:t xml:space="preserve"> με τον οποίον οι Έλληνες πο</w:t>
      </w:r>
      <w:r w:rsidRPr="0006456B">
        <w:rPr>
          <w:rFonts w:eastAsia="Times New Roman" w:cs="Times New Roman"/>
          <w:szCs w:val="24"/>
        </w:rPr>
        <w:t>λίτες προσεγγίζουν την ίδια την ιδέα της ανακύκλωσης</w:t>
      </w:r>
      <w:r>
        <w:rPr>
          <w:rFonts w:eastAsia="Times New Roman" w:cs="Times New Roman"/>
          <w:szCs w:val="24"/>
        </w:rPr>
        <w:t>.</w:t>
      </w:r>
      <w:r w:rsidRPr="0006456B">
        <w:rPr>
          <w:rFonts w:eastAsia="Times New Roman" w:cs="Times New Roman"/>
          <w:szCs w:val="24"/>
        </w:rPr>
        <w:t xml:space="preserve"> </w:t>
      </w:r>
    </w:p>
    <w:p w14:paraId="439DA02C"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Φέρατε, κύριε Υπουργέ, ένα νομοσχέδιο πριν από μερικούς μήνες για την ανακύκλωση το οποίο εμείς, </w:t>
      </w:r>
      <w:r w:rsidRPr="0006456B">
        <w:rPr>
          <w:rFonts w:eastAsia="Times New Roman" w:cs="Times New Roman"/>
          <w:szCs w:val="24"/>
        </w:rPr>
        <w:t>η Νέα Δημοκρατία</w:t>
      </w:r>
      <w:r>
        <w:rPr>
          <w:rFonts w:eastAsia="Times New Roman" w:cs="Times New Roman"/>
          <w:szCs w:val="24"/>
        </w:rPr>
        <w:t>,</w:t>
      </w:r>
      <w:r w:rsidRPr="0006456B">
        <w:rPr>
          <w:rFonts w:eastAsia="Times New Roman" w:cs="Times New Roman"/>
          <w:szCs w:val="24"/>
        </w:rPr>
        <w:t xml:space="preserve"> είχα</w:t>
      </w:r>
      <w:r>
        <w:rPr>
          <w:rFonts w:eastAsia="Times New Roman" w:cs="Times New Roman"/>
          <w:szCs w:val="24"/>
        </w:rPr>
        <w:t>με</w:t>
      </w:r>
      <w:r w:rsidRPr="0006456B">
        <w:rPr>
          <w:rFonts w:eastAsia="Times New Roman" w:cs="Times New Roman"/>
          <w:szCs w:val="24"/>
        </w:rPr>
        <w:t xml:space="preserve"> </w:t>
      </w:r>
      <w:r>
        <w:rPr>
          <w:rFonts w:eastAsia="Times New Roman" w:cs="Times New Roman"/>
          <w:szCs w:val="24"/>
        </w:rPr>
        <w:t xml:space="preserve">όλη την </w:t>
      </w:r>
      <w:r w:rsidRPr="0006456B">
        <w:rPr>
          <w:rFonts w:eastAsia="Times New Roman" w:cs="Times New Roman"/>
          <w:szCs w:val="24"/>
        </w:rPr>
        <w:t>καλή διάθεση να το υπερψηφίσου</w:t>
      </w:r>
      <w:r>
        <w:rPr>
          <w:rFonts w:eastAsia="Times New Roman" w:cs="Times New Roman"/>
          <w:szCs w:val="24"/>
        </w:rPr>
        <w:t>με.</w:t>
      </w:r>
      <w:r w:rsidRPr="0006456B">
        <w:rPr>
          <w:rFonts w:eastAsia="Times New Roman" w:cs="Times New Roman"/>
          <w:szCs w:val="24"/>
        </w:rPr>
        <w:t xml:space="preserve"> Δυστυχώς</w:t>
      </w:r>
      <w:r>
        <w:rPr>
          <w:rFonts w:eastAsia="Times New Roman" w:cs="Times New Roman"/>
          <w:szCs w:val="24"/>
        </w:rPr>
        <w:t>,</w:t>
      </w:r>
      <w:r w:rsidRPr="0006456B">
        <w:rPr>
          <w:rFonts w:eastAsia="Times New Roman" w:cs="Times New Roman"/>
          <w:szCs w:val="24"/>
        </w:rPr>
        <w:t xml:space="preserve"> </w:t>
      </w:r>
      <w:r>
        <w:rPr>
          <w:rFonts w:eastAsia="Times New Roman" w:cs="Times New Roman"/>
          <w:szCs w:val="24"/>
        </w:rPr>
        <w:t>όμως,</w:t>
      </w:r>
      <w:r w:rsidRPr="0006456B">
        <w:rPr>
          <w:rFonts w:eastAsia="Times New Roman" w:cs="Times New Roman"/>
          <w:szCs w:val="24"/>
        </w:rPr>
        <w:t xml:space="preserve"> αντί να είναι ένα </w:t>
      </w:r>
      <w:proofErr w:type="spellStart"/>
      <w:r w:rsidRPr="0006456B">
        <w:rPr>
          <w:rFonts w:eastAsia="Times New Roman" w:cs="Times New Roman"/>
          <w:szCs w:val="24"/>
        </w:rPr>
        <w:t>στο</w:t>
      </w:r>
      <w:r w:rsidRPr="0006456B">
        <w:rPr>
          <w:rFonts w:eastAsia="Times New Roman" w:cs="Times New Roman"/>
          <w:szCs w:val="24"/>
        </w:rPr>
        <w:t>χευμένο</w:t>
      </w:r>
      <w:proofErr w:type="spellEnd"/>
      <w:r w:rsidRPr="0006456B">
        <w:rPr>
          <w:rFonts w:eastAsia="Times New Roman" w:cs="Times New Roman"/>
          <w:szCs w:val="24"/>
        </w:rPr>
        <w:t xml:space="preserve"> νομοσχέδιο</w:t>
      </w:r>
      <w:r>
        <w:rPr>
          <w:rFonts w:eastAsia="Times New Roman" w:cs="Times New Roman"/>
          <w:szCs w:val="24"/>
        </w:rPr>
        <w:t>,</w:t>
      </w:r>
      <w:r w:rsidRPr="0006456B">
        <w:rPr>
          <w:rFonts w:eastAsia="Times New Roman" w:cs="Times New Roman"/>
          <w:szCs w:val="24"/>
        </w:rPr>
        <w:t xml:space="preserve"> που θα αποτελούσε προϊόν διαλόγου</w:t>
      </w:r>
      <w:r>
        <w:rPr>
          <w:rFonts w:eastAsia="Times New Roman" w:cs="Times New Roman"/>
          <w:szCs w:val="24"/>
        </w:rPr>
        <w:t>,</w:t>
      </w:r>
      <w:r w:rsidRPr="0006456B">
        <w:rPr>
          <w:rFonts w:eastAsia="Times New Roman" w:cs="Times New Roman"/>
          <w:szCs w:val="24"/>
        </w:rPr>
        <w:t xml:space="preserve"> </w:t>
      </w:r>
      <w:r>
        <w:rPr>
          <w:rFonts w:eastAsia="Times New Roman" w:cs="Times New Roman"/>
          <w:szCs w:val="24"/>
        </w:rPr>
        <w:t>μ</w:t>
      </w:r>
      <w:r w:rsidRPr="0006456B">
        <w:rPr>
          <w:rFonts w:eastAsia="Times New Roman" w:cs="Times New Roman"/>
          <w:szCs w:val="24"/>
        </w:rPr>
        <w:t>ελέτης και συνεννόησης</w:t>
      </w:r>
      <w:r>
        <w:rPr>
          <w:rFonts w:eastAsia="Times New Roman" w:cs="Times New Roman"/>
          <w:szCs w:val="24"/>
        </w:rPr>
        <w:t>,</w:t>
      </w:r>
      <w:r w:rsidRPr="0006456B">
        <w:rPr>
          <w:rFonts w:eastAsia="Times New Roman" w:cs="Times New Roman"/>
          <w:szCs w:val="24"/>
        </w:rPr>
        <w:t xml:space="preserve"> τα στοιχεία που το χαρακτήρισαν ήταν οι αοριστίες και </w:t>
      </w:r>
      <w:r>
        <w:rPr>
          <w:rFonts w:eastAsia="Times New Roman" w:cs="Times New Roman"/>
          <w:szCs w:val="24"/>
        </w:rPr>
        <w:t xml:space="preserve">οι </w:t>
      </w:r>
      <w:r w:rsidRPr="0006456B">
        <w:rPr>
          <w:rFonts w:eastAsia="Times New Roman" w:cs="Times New Roman"/>
          <w:szCs w:val="24"/>
        </w:rPr>
        <w:t>γραφειοκρατικές αγκυλώσεις</w:t>
      </w:r>
      <w:r>
        <w:rPr>
          <w:rFonts w:eastAsia="Times New Roman" w:cs="Times New Roman"/>
          <w:szCs w:val="24"/>
        </w:rPr>
        <w:t>,</w:t>
      </w:r>
      <w:r w:rsidRPr="0006456B">
        <w:rPr>
          <w:rFonts w:eastAsia="Times New Roman" w:cs="Times New Roman"/>
          <w:szCs w:val="24"/>
        </w:rPr>
        <w:t xml:space="preserve"> που καθιστούν αδύνατη σήμερα την εφαρμογή του</w:t>
      </w:r>
      <w:r>
        <w:rPr>
          <w:rFonts w:eastAsia="Times New Roman" w:cs="Times New Roman"/>
          <w:szCs w:val="24"/>
        </w:rPr>
        <w:t>.</w:t>
      </w:r>
    </w:p>
    <w:p w14:paraId="439DA02D"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Θ</w:t>
      </w:r>
      <w:r w:rsidRPr="0006456B">
        <w:rPr>
          <w:rFonts w:eastAsia="Times New Roman" w:cs="Times New Roman"/>
          <w:szCs w:val="24"/>
        </w:rPr>
        <w:t>α ήθελα</w:t>
      </w:r>
      <w:r>
        <w:rPr>
          <w:rFonts w:eastAsia="Times New Roman" w:cs="Times New Roman"/>
          <w:szCs w:val="24"/>
        </w:rPr>
        <w:t>,</w:t>
      </w:r>
      <w:r w:rsidRPr="0006456B">
        <w:rPr>
          <w:rFonts w:eastAsia="Times New Roman" w:cs="Times New Roman"/>
          <w:szCs w:val="24"/>
        </w:rPr>
        <w:t xml:space="preserve"> λοιπόν</w:t>
      </w:r>
      <w:r>
        <w:rPr>
          <w:rFonts w:eastAsia="Times New Roman" w:cs="Times New Roman"/>
          <w:szCs w:val="24"/>
        </w:rPr>
        <w:t>,</w:t>
      </w:r>
      <w:r w:rsidRPr="0006456B">
        <w:rPr>
          <w:rFonts w:eastAsia="Times New Roman" w:cs="Times New Roman"/>
          <w:szCs w:val="24"/>
        </w:rPr>
        <w:t xml:space="preserve"> να σας ρωτήσω</w:t>
      </w:r>
      <w:r>
        <w:rPr>
          <w:rFonts w:eastAsia="Times New Roman" w:cs="Times New Roman"/>
          <w:szCs w:val="24"/>
        </w:rPr>
        <w:t xml:space="preserve">, κύριε </w:t>
      </w:r>
      <w:r>
        <w:rPr>
          <w:rFonts w:eastAsia="Times New Roman" w:cs="Times New Roman"/>
          <w:szCs w:val="24"/>
        </w:rPr>
        <w:t>Υπουργέ</w:t>
      </w:r>
      <w:r w:rsidRPr="0006456B">
        <w:rPr>
          <w:rFonts w:eastAsia="Times New Roman" w:cs="Times New Roman"/>
          <w:szCs w:val="24"/>
        </w:rPr>
        <w:t xml:space="preserve"> και να μου απαντήσετε </w:t>
      </w:r>
      <w:r>
        <w:rPr>
          <w:rFonts w:eastAsia="Times New Roman" w:cs="Times New Roman"/>
          <w:szCs w:val="24"/>
        </w:rPr>
        <w:t xml:space="preserve">στη δευτερολογία </w:t>
      </w:r>
      <w:r>
        <w:rPr>
          <w:rFonts w:eastAsia="Times New Roman" w:cs="Times New Roman"/>
          <w:szCs w:val="24"/>
        </w:rPr>
        <w:t>σας στα εξής:</w:t>
      </w:r>
      <w:r>
        <w:rPr>
          <w:rFonts w:eastAsia="Times New Roman" w:cs="Times New Roman"/>
          <w:szCs w:val="24"/>
        </w:rPr>
        <w:t xml:space="preserve"> </w:t>
      </w:r>
      <w:r>
        <w:rPr>
          <w:rFonts w:eastAsia="Times New Roman" w:cs="Times New Roman"/>
          <w:szCs w:val="24"/>
        </w:rPr>
        <w:t>Ε</w:t>
      </w:r>
      <w:r>
        <w:rPr>
          <w:rFonts w:eastAsia="Times New Roman" w:cs="Times New Roman"/>
          <w:szCs w:val="24"/>
        </w:rPr>
        <w:t>ννιά μήνες μετά τη</w:t>
      </w:r>
      <w:r>
        <w:rPr>
          <w:rFonts w:eastAsia="Times New Roman" w:cs="Times New Roman"/>
          <w:szCs w:val="24"/>
        </w:rPr>
        <w:t>ν</w:t>
      </w:r>
      <w:r w:rsidRPr="0006456B">
        <w:rPr>
          <w:rFonts w:eastAsia="Times New Roman" w:cs="Times New Roman"/>
          <w:szCs w:val="24"/>
        </w:rPr>
        <w:t xml:space="preserve"> ψήφιση του συγκεκριμένου νόμου </w:t>
      </w:r>
      <w:r>
        <w:rPr>
          <w:rFonts w:eastAsia="Times New Roman" w:cs="Times New Roman"/>
          <w:szCs w:val="24"/>
        </w:rPr>
        <w:t>τ</w:t>
      </w:r>
      <w:r w:rsidRPr="0006456B">
        <w:rPr>
          <w:rFonts w:eastAsia="Times New Roman" w:cs="Times New Roman"/>
          <w:szCs w:val="24"/>
        </w:rPr>
        <w:t>ι από όλα αυτά έχει εφαρμοστεί</w:t>
      </w:r>
      <w:r>
        <w:rPr>
          <w:rFonts w:eastAsia="Times New Roman" w:cs="Times New Roman"/>
          <w:szCs w:val="24"/>
        </w:rPr>
        <w:t>;</w:t>
      </w:r>
      <w:r w:rsidRPr="0006456B">
        <w:rPr>
          <w:rFonts w:eastAsia="Times New Roman" w:cs="Times New Roman"/>
          <w:szCs w:val="24"/>
        </w:rPr>
        <w:t xml:space="preserve"> </w:t>
      </w:r>
      <w:r>
        <w:rPr>
          <w:rFonts w:eastAsia="Times New Roman" w:cs="Times New Roman"/>
          <w:szCs w:val="24"/>
        </w:rPr>
        <w:t>Π</w:t>
      </w:r>
      <w:r w:rsidRPr="0006456B">
        <w:rPr>
          <w:rFonts w:eastAsia="Times New Roman" w:cs="Times New Roman"/>
          <w:szCs w:val="24"/>
        </w:rPr>
        <w:t>όσες από τις υπουργικές αποφάσεις που απαιτούνταν εκδόθηκαν</w:t>
      </w:r>
      <w:r>
        <w:rPr>
          <w:rFonts w:eastAsia="Times New Roman" w:cs="Times New Roman"/>
          <w:szCs w:val="24"/>
        </w:rPr>
        <w:t>;</w:t>
      </w:r>
      <w:r w:rsidRPr="0006456B">
        <w:rPr>
          <w:rFonts w:eastAsia="Times New Roman" w:cs="Times New Roman"/>
          <w:szCs w:val="24"/>
        </w:rPr>
        <w:t xml:space="preserve"> </w:t>
      </w:r>
      <w:r>
        <w:rPr>
          <w:rFonts w:eastAsia="Times New Roman" w:cs="Times New Roman"/>
          <w:szCs w:val="24"/>
        </w:rPr>
        <w:t>Τ</w:t>
      </w:r>
      <w:r w:rsidRPr="0006456B">
        <w:rPr>
          <w:rFonts w:eastAsia="Times New Roman" w:cs="Times New Roman"/>
          <w:szCs w:val="24"/>
        </w:rPr>
        <w:t>ο νομοσχέδιο έχει λάβει υπ</w:t>
      </w:r>
      <w:r>
        <w:rPr>
          <w:rFonts w:eastAsia="Times New Roman" w:cs="Times New Roman"/>
          <w:szCs w:val="24"/>
        </w:rPr>
        <w:t xml:space="preserve">’ </w:t>
      </w:r>
      <w:proofErr w:type="spellStart"/>
      <w:r w:rsidRPr="0006456B">
        <w:rPr>
          <w:rFonts w:eastAsia="Times New Roman" w:cs="Times New Roman"/>
          <w:szCs w:val="24"/>
        </w:rPr>
        <w:t>όψ</w:t>
      </w:r>
      <w:r>
        <w:rPr>
          <w:rFonts w:eastAsia="Times New Roman" w:cs="Times New Roman"/>
          <w:szCs w:val="24"/>
        </w:rPr>
        <w:t>ιν</w:t>
      </w:r>
      <w:proofErr w:type="spellEnd"/>
      <w:r w:rsidRPr="0006456B">
        <w:rPr>
          <w:rFonts w:eastAsia="Times New Roman" w:cs="Times New Roman"/>
          <w:szCs w:val="24"/>
        </w:rPr>
        <w:t xml:space="preserve"> του τις νησιωτ</w:t>
      </w:r>
      <w:r w:rsidRPr="0006456B">
        <w:rPr>
          <w:rFonts w:eastAsia="Times New Roman" w:cs="Times New Roman"/>
          <w:szCs w:val="24"/>
        </w:rPr>
        <w:t>ικές περιοχές</w:t>
      </w:r>
      <w:r>
        <w:rPr>
          <w:rFonts w:eastAsia="Times New Roman" w:cs="Times New Roman"/>
          <w:szCs w:val="24"/>
        </w:rPr>
        <w:t>,</w:t>
      </w:r>
      <w:r w:rsidRPr="0006456B">
        <w:rPr>
          <w:rFonts w:eastAsia="Times New Roman" w:cs="Times New Roman"/>
          <w:szCs w:val="24"/>
        </w:rPr>
        <w:t xml:space="preserve"> για τις οποίες κάναμε ιδιαίτερη αναφορά</w:t>
      </w:r>
      <w:r>
        <w:rPr>
          <w:rFonts w:eastAsia="Times New Roman" w:cs="Times New Roman"/>
          <w:szCs w:val="24"/>
        </w:rPr>
        <w:t>;</w:t>
      </w:r>
      <w:r w:rsidRPr="0006456B">
        <w:rPr>
          <w:rFonts w:eastAsia="Times New Roman" w:cs="Times New Roman"/>
          <w:szCs w:val="24"/>
        </w:rPr>
        <w:t xml:space="preserve"> Φοβάμαι πως όχι</w:t>
      </w:r>
      <w:r>
        <w:rPr>
          <w:rFonts w:eastAsia="Times New Roman" w:cs="Times New Roman"/>
          <w:szCs w:val="24"/>
        </w:rPr>
        <w:t>,</w:t>
      </w:r>
      <w:r w:rsidRPr="0006456B">
        <w:rPr>
          <w:rFonts w:eastAsia="Times New Roman" w:cs="Times New Roman"/>
          <w:szCs w:val="24"/>
        </w:rPr>
        <w:t xml:space="preserve"> </w:t>
      </w:r>
      <w:r>
        <w:rPr>
          <w:rFonts w:eastAsia="Times New Roman" w:cs="Times New Roman"/>
          <w:szCs w:val="24"/>
        </w:rPr>
        <w:t>γ</w:t>
      </w:r>
      <w:r w:rsidRPr="0006456B">
        <w:rPr>
          <w:rFonts w:eastAsia="Times New Roman" w:cs="Times New Roman"/>
          <w:szCs w:val="24"/>
        </w:rPr>
        <w:t>ιατί δεν υπάρχει καμ</w:t>
      </w:r>
      <w:r>
        <w:rPr>
          <w:rFonts w:eastAsia="Times New Roman" w:cs="Times New Roman"/>
          <w:szCs w:val="24"/>
        </w:rPr>
        <w:t>μ</w:t>
      </w:r>
      <w:r w:rsidRPr="0006456B">
        <w:rPr>
          <w:rFonts w:eastAsia="Times New Roman" w:cs="Times New Roman"/>
          <w:szCs w:val="24"/>
        </w:rPr>
        <w:t xml:space="preserve">ία πρόβλεψη για τα νησιά </w:t>
      </w:r>
      <w:r w:rsidRPr="0006456B">
        <w:rPr>
          <w:rFonts w:eastAsia="Times New Roman" w:cs="Times New Roman"/>
          <w:szCs w:val="24"/>
        </w:rPr>
        <w:lastRenderedPageBreak/>
        <w:t xml:space="preserve">και ιδιαίτερα </w:t>
      </w:r>
      <w:r>
        <w:rPr>
          <w:rFonts w:eastAsia="Times New Roman" w:cs="Times New Roman"/>
          <w:szCs w:val="24"/>
        </w:rPr>
        <w:t>για τα μικρά νησιά, όπου δεν είναι μεγάλος ο παραγόμενος όγκος ανακυκλώσιμων απορριμμάτων και υπάρχει σαφές ζήτημα κόστους</w:t>
      </w:r>
      <w:r>
        <w:rPr>
          <w:rFonts w:eastAsia="Times New Roman" w:cs="Times New Roman"/>
          <w:szCs w:val="24"/>
        </w:rPr>
        <w:t xml:space="preserve">, </w:t>
      </w:r>
      <w:r w:rsidRPr="0006456B">
        <w:rPr>
          <w:rFonts w:eastAsia="Times New Roman" w:cs="Times New Roman"/>
          <w:szCs w:val="24"/>
        </w:rPr>
        <w:t>τεχνικές δυσκολίες για τη δημιουργία υποδομών</w:t>
      </w:r>
      <w:r>
        <w:rPr>
          <w:rFonts w:eastAsia="Times New Roman" w:cs="Times New Roman"/>
          <w:szCs w:val="24"/>
        </w:rPr>
        <w:t xml:space="preserve"> και</w:t>
      </w:r>
      <w:r w:rsidRPr="0006456B">
        <w:rPr>
          <w:rFonts w:eastAsia="Times New Roman" w:cs="Times New Roman"/>
          <w:szCs w:val="24"/>
        </w:rPr>
        <w:t xml:space="preserve"> προβλήματα στη μεταφορά</w:t>
      </w:r>
      <w:r>
        <w:rPr>
          <w:rFonts w:eastAsia="Times New Roman" w:cs="Times New Roman"/>
          <w:szCs w:val="24"/>
        </w:rPr>
        <w:t>, καθώς εκτινάσσουν το κόστος και συνιστούν ασύμφορη την όποια δραστηριότητα στον τομέα της ανακύκλωσης. Α</w:t>
      </w:r>
      <w:r w:rsidRPr="0006456B">
        <w:rPr>
          <w:rFonts w:eastAsia="Times New Roman" w:cs="Times New Roman"/>
          <w:szCs w:val="24"/>
        </w:rPr>
        <w:t>υτό</w:t>
      </w:r>
      <w:r>
        <w:rPr>
          <w:rFonts w:eastAsia="Times New Roman" w:cs="Times New Roman"/>
          <w:szCs w:val="24"/>
        </w:rPr>
        <w:t>,</w:t>
      </w:r>
      <w:r w:rsidRPr="0006456B">
        <w:rPr>
          <w:rFonts w:eastAsia="Times New Roman" w:cs="Times New Roman"/>
          <w:szCs w:val="24"/>
        </w:rPr>
        <w:t xml:space="preserve"> λοιπόν</w:t>
      </w:r>
      <w:r>
        <w:rPr>
          <w:rFonts w:eastAsia="Times New Roman" w:cs="Times New Roman"/>
          <w:szCs w:val="24"/>
        </w:rPr>
        <w:t>,</w:t>
      </w:r>
      <w:r w:rsidRPr="0006456B">
        <w:rPr>
          <w:rFonts w:eastAsia="Times New Roman" w:cs="Times New Roman"/>
          <w:szCs w:val="24"/>
        </w:rPr>
        <w:t xml:space="preserve"> που αποδεικνύεται είναι η μεγάλη παθογένεια την οποία αντιμετω</w:t>
      </w:r>
      <w:r w:rsidRPr="0006456B">
        <w:rPr>
          <w:rFonts w:eastAsia="Times New Roman" w:cs="Times New Roman"/>
          <w:szCs w:val="24"/>
        </w:rPr>
        <w:t xml:space="preserve">πίζουν στο </w:t>
      </w:r>
      <w:r>
        <w:rPr>
          <w:rFonts w:eastAsia="Times New Roman" w:cs="Times New Roman"/>
          <w:szCs w:val="24"/>
        </w:rPr>
        <w:t>π</w:t>
      </w:r>
      <w:r w:rsidRPr="0006456B">
        <w:rPr>
          <w:rFonts w:eastAsia="Times New Roman" w:cs="Times New Roman"/>
          <w:szCs w:val="24"/>
        </w:rPr>
        <w:t>εδίο της εφαρμογής</w:t>
      </w:r>
      <w:r>
        <w:rPr>
          <w:rFonts w:eastAsia="Times New Roman" w:cs="Times New Roman"/>
          <w:szCs w:val="24"/>
        </w:rPr>
        <w:t xml:space="preserve">. </w:t>
      </w:r>
    </w:p>
    <w:p w14:paraId="439DA02E"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Θα κάνω μια σύντομη αναφορά για το μέτρο για τις πλαστικές σακούλες αλλά και την επιβολή του περιβαλλοντικού τέλους. Υπολογίζεται ότι</w:t>
      </w:r>
      <w:r w:rsidRPr="0006456B">
        <w:rPr>
          <w:rFonts w:eastAsia="Times New Roman" w:cs="Times New Roman"/>
          <w:szCs w:val="24"/>
        </w:rPr>
        <w:t xml:space="preserve"> έχουν εισπραχθεί </w:t>
      </w:r>
      <w:r>
        <w:rPr>
          <w:rFonts w:eastAsia="Times New Roman" w:cs="Times New Roman"/>
          <w:szCs w:val="24"/>
        </w:rPr>
        <w:t>μέχρι σ</w:t>
      </w:r>
      <w:r w:rsidRPr="0006456B">
        <w:rPr>
          <w:rFonts w:eastAsia="Times New Roman" w:cs="Times New Roman"/>
          <w:szCs w:val="24"/>
        </w:rPr>
        <w:t>ήμερα</w:t>
      </w:r>
      <w:r>
        <w:rPr>
          <w:rFonts w:eastAsia="Times New Roman" w:cs="Times New Roman"/>
          <w:szCs w:val="24"/>
        </w:rPr>
        <w:t>,</w:t>
      </w:r>
      <w:r w:rsidRPr="0006456B">
        <w:rPr>
          <w:rFonts w:eastAsia="Times New Roman" w:cs="Times New Roman"/>
          <w:szCs w:val="24"/>
        </w:rPr>
        <w:t xml:space="preserve"> τους </w:t>
      </w:r>
      <w:r>
        <w:rPr>
          <w:rFonts w:eastAsia="Times New Roman" w:cs="Times New Roman"/>
          <w:szCs w:val="24"/>
        </w:rPr>
        <w:t xml:space="preserve">πρώτους τρεις μήνες, γύρω στα </w:t>
      </w:r>
      <w:r w:rsidRPr="0006456B">
        <w:rPr>
          <w:rFonts w:eastAsia="Times New Roman" w:cs="Times New Roman"/>
          <w:szCs w:val="24"/>
        </w:rPr>
        <w:t>4 εκατομμύρια ευρώ</w:t>
      </w:r>
      <w:r>
        <w:rPr>
          <w:rFonts w:eastAsia="Times New Roman" w:cs="Times New Roman"/>
          <w:szCs w:val="24"/>
        </w:rPr>
        <w:t xml:space="preserve">. Το </w:t>
      </w:r>
      <w:r>
        <w:rPr>
          <w:rFonts w:eastAsia="Times New Roman" w:cs="Times New Roman"/>
          <w:szCs w:val="24"/>
        </w:rPr>
        <w:t xml:space="preserve">είπε και ο κ. Δημαράς. Το ερώτημα, όμως, που υπάρχει είναι εάν </w:t>
      </w:r>
      <w:r w:rsidRPr="0006456B">
        <w:rPr>
          <w:rFonts w:eastAsia="Times New Roman" w:cs="Times New Roman"/>
          <w:szCs w:val="24"/>
        </w:rPr>
        <w:t>έχει αποφασιστεί πώς θα αξιοποιηθούν</w:t>
      </w:r>
      <w:r>
        <w:rPr>
          <w:rFonts w:eastAsia="Times New Roman" w:cs="Times New Roman"/>
          <w:szCs w:val="24"/>
        </w:rPr>
        <w:t xml:space="preserve"> αυτά τα χρήματα από τον ΕΟΑΝ. Σε ποιες δράσεις θα αξιοποιηθούν;</w:t>
      </w:r>
      <w:r w:rsidRPr="0006456B">
        <w:rPr>
          <w:rFonts w:eastAsia="Times New Roman" w:cs="Times New Roman"/>
          <w:szCs w:val="24"/>
        </w:rPr>
        <w:t xml:space="preserve"> </w:t>
      </w:r>
      <w:r>
        <w:rPr>
          <w:rFonts w:eastAsia="Times New Roman" w:cs="Times New Roman"/>
          <w:szCs w:val="24"/>
        </w:rPr>
        <w:t xml:space="preserve">Ή θα </w:t>
      </w:r>
      <w:r w:rsidRPr="0006456B">
        <w:rPr>
          <w:rFonts w:eastAsia="Times New Roman" w:cs="Times New Roman"/>
          <w:szCs w:val="24"/>
        </w:rPr>
        <w:t xml:space="preserve">συνεχίσουν να </w:t>
      </w:r>
      <w:r>
        <w:rPr>
          <w:rFonts w:eastAsia="Times New Roman" w:cs="Times New Roman"/>
          <w:szCs w:val="24"/>
        </w:rPr>
        <w:t xml:space="preserve">λιμνάζουν; Σε αυτό θα ήταν χρήσιμο να έχουμε μια απάντηση σήμερα. </w:t>
      </w:r>
    </w:p>
    <w:p w14:paraId="439DA02F"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Υ</w:t>
      </w:r>
      <w:r w:rsidRPr="0006456B">
        <w:rPr>
          <w:rFonts w:eastAsia="Times New Roman" w:cs="Times New Roman"/>
          <w:szCs w:val="24"/>
        </w:rPr>
        <w:t>πάρχε</w:t>
      </w:r>
      <w:r w:rsidRPr="0006456B">
        <w:rPr>
          <w:rFonts w:eastAsia="Times New Roman" w:cs="Times New Roman"/>
          <w:szCs w:val="24"/>
        </w:rPr>
        <w:t>ι και ένα ακόμα ζήτημα</w:t>
      </w:r>
      <w:r>
        <w:rPr>
          <w:rFonts w:eastAsia="Times New Roman" w:cs="Times New Roman"/>
          <w:szCs w:val="24"/>
        </w:rPr>
        <w:t>:</w:t>
      </w:r>
      <w:r w:rsidRPr="0006456B">
        <w:rPr>
          <w:rFonts w:eastAsia="Times New Roman" w:cs="Times New Roman"/>
          <w:szCs w:val="24"/>
        </w:rPr>
        <w:t xml:space="preserve"> </w:t>
      </w:r>
      <w:r>
        <w:rPr>
          <w:rFonts w:eastAsia="Times New Roman" w:cs="Times New Roman"/>
          <w:szCs w:val="24"/>
        </w:rPr>
        <w:t>Υ</w:t>
      </w:r>
      <w:r w:rsidRPr="0006456B">
        <w:rPr>
          <w:rFonts w:eastAsia="Times New Roman" w:cs="Times New Roman"/>
          <w:szCs w:val="24"/>
        </w:rPr>
        <w:t>πάρχει αξιολόγη</w:t>
      </w:r>
      <w:r>
        <w:rPr>
          <w:rFonts w:eastAsia="Times New Roman" w:cs="Times New Roman"/>
          <w:szCs w:val="24"/>
        </w:rPr>
        <w:t>ση αλλά</w:t>
      </w:r>
      <w:r w:rsidRPr="0006456B">
        <w:rPr>
          <w:rFonts w:eastAsia="Times New Roman" w:cs="Times New Roman"/>
          <w:szCs w:val="24"/>
        </w:rPr>
        <w:t xml:space="preserve"> και </w:t>
      </w:r>
      <w:proofErr w:type="spellStart"/>
      <w:r w:rsidRPr="0006456B">
        <w:rPr>
          <w:rFonts w:eastAsia="Times New Roman" w:cs="Times New Roman"/>
          <w:szCs w:val="24"/>
        </w:rPr>
        <w:t>επικαιροποίηση</w:t>
      </w:r>
      <w:proofErr w:type="spellEnd"/>
      <w:r w:rsidRPr="0006456B">
        <w:rPr>
          <w:rFonts w:eastAsia="Times New Roman" w:cs="Times New Roman"/>
          <w:szCs w:val="24"/>
        </w:rPr>
        <w:t xml:space="preserve"> του </w:t>
      </w:r>
      <w:r>
        <w:rPr>
          <w:rFonts w:eastAsia="Times New Roman" w:cs="Times New Roman"/>
          <w:szCs w:val="24"/>
        </w:rPr>
        <w:t>μέτρου του περιβαλλοντικού</w:t>
      </w:r>
      <w:r w:rsidRPr="0006456B">
        <w:rPr>
          <w:rFonts w:eastAsia="Times New Roman" w:cs="Times New Roman"/>
          <w:szCs w:val="24"/>
        </w:rPr>
        <w:t xml:space="preserve"> τέλους για </w:t>
      </w:r>
      <w:r w:rsidRPr="0006456B">
        <w:rPr>
          <w:rFonts w:eastAsia="Times New Roman" w:cs="Times New Roman"/>
          <w:szCs w:val="24"/>
        </w:rPr>
        <w:lastRenderedPageBreak/>
        <w:t>να δούμε</w:t>
      </w:r>
      <w:r>
        <w:rPr>
          <w:rFonts w:eastAsia="Times New Roman" w:cs="Times New Roman"/>
          <w:szCs w:val="24"/>
        </w:rPr>
        <w:t xml:space="preserve"> εάν και</w:t>
      </w:r>
      <w:r w:rsidRPr="0006456B">
        <w:rPr>
          <w:rFonts w:eastAsia="Times New Roman" w:cs="Times New Roman"/>
          <w:szCs w:val="24"/>
        </w:rPr>
        <w:t xml:space="preserve"> </w:t>
      </w:r>
      <w:r>
        <w:rPr>
          <w:rFonts w:eastAsia="Times New Roman" w:cs="Times New Roman"/>
          <w:szCs w:val="24"/>
        </w:rPr>
        <w:t>πόσο</w:t>
      </w:r>
      <w:r w:rsidRPr="0006456B">
        <w:rPr>
          <w:rFonts w:eastAsia="Times New Roman" w:cs="Times New Roman"/>
          <w:szCs w:val="24"/>
        </w:rPr>
        <w:t xml:space="preserve"> αποδίδει αλλά και πο</w:t>
      </w:r>
      <w:r>
        <w:rPr>
          <w:rFonts w:eastAsia="Times New Roman" w:cs="Times New Roman"/>
          <w:szCs w:val="24"/>
        </w:rPr>
        <w:t>ύ</w:t>
      </w:r>
      <w:r w:rsidRPr="0006456B">
        <w:rPr>
          <w:rFonts w:eastAsia="Times New Roman" w:cs="Times New Roman"/>
          <w:szCs w:val="24"/>
        </w:rPr>
        <w:t xml:space="preserve"> υπάρχουν κενά</w:t>
      </w:r>
      <w:r>
        <w:rPr>
          <w:rFonts w:eastAsia="Times New Roman" w:cs="Times New Roman"/>
          <w:szCs w:val="24"/>
        </w:rPr>
        <w:t>;</w:t>
      </w:r>
      <w:r w:rsidRPr="0006456B">
        <w:rPr>
          <w:rFonts w:eastAsia="Times New Roman" w:cs="Times New Roman"/>
          <w:szCs w:val="24"/>
        </w:rPr>
        <w:t xml:space="preserve"> </w:t>
      </w:r>
      <w:r>
        <w:rPr>
          <w:rFonts w:eastAsia="Times New Roman" w:cs="Times New Roman"/>
          <w:szCs w:val="24"/>
        </w:rPr>
        <w:t>Πολύ φοβάμαι, κύριε Δημαρά, ότι ούτε και γι</w:t>
      </w:r>
      <w:r>
        <w:rPr>
          <w:rFonts w:eastAsia="Times New Roman" w:cs="Times New Roman"/>
          <w:szCs w:val="24"/>
        </w:rPr>
        <w:t>’</w:t>
      </w:r>
      <w:r>
        <w:rPr>
          <w:rFonts w:eastAsia="Times New Roman" w:cs="Times New Roman"/>
          <w:szCs w:val="24"/>
        </w:rPr>
        <w:t xml:space="preserve"> αυτό υπάρχει </w:t>
      </w:r>
      <w:r w:rsidRPr="0006456B">
        <w:rPr>
          <w:rFonts w:eastAsia="Times New Roman" w:cs="Times New Roman"/>
          <w:szCs w:val="24"/>
        </w:rPr>
        <w:t>κάποια απάντηση</w:t>
      </w:r>
      <w:r>
        <w:rPr>
          <w:rFonts w:eastAsia="Times New Roman" w:cs="Times New Roman"/>
          <w:szCs w:val="24"/>
        </w:rPr>
        <w:t>.</w:t>
      </w:r>
      <w:r w:rsidRPr="0006456B">
        <w:rPr>
          <w:rFonts w:eastAsia="Times New Roman" w:cs="Times New Roman"/>
          <w:szCs w:val="24"/>
        </w:rPr>
        <w:t xml:space="preserve"> </w:t>
      </w:r>
      <w:r>
        <w:rPr>
          <w:rFonts w:eastAsia="Times New Roman" w:cs="Times New Roman"/>
          <w:szCs w:val="24"/>
        </w:rPr>
        <w:t>Γ</w:t>
      </w:r>
      <w:r w:rsidRPr="0006456B">
        <w:rPr>
          <w:rFonts w:eastAsia="Times New Roman" w:cs="Times New Roman"/>
          <w:szCs w:val="24"/>
        </w:rPr>
        <w:t xml:space="preserve">ιατί το </w:t>
      </w:r>
      <w:r w:rsidRPr="0006456B">
        <w:rPr>
          <w:rFonts w:eastAsia="Times New Roman" w:cs="Times New Roman"/>
          <w:szCs w:val="24"/>
        </w:rPr>
        <w:t>μέτρο δεν αφορά μόνο στα σο</w:t>
      </w:r>
      <w:r>
        <w:rPr>
          <w:rFonts w:eastAsia="Times New Roman" w:cs="Times New Roman"/>
          <w:szCs w:val="24"/>
        </w:rPr>
        <w:t>υ</w:t>
      </w:r>
      <w:r w:rsidRPr="0006456B">
        <w:rPr>
          <w:rFonts w:eastAsia="Times New Roman" w:cs="Times New Roman"/>
          <w:szCs w:val="24"/>
        </w:rPr>
        <w:t>περμάρκετ</w:t>
      </w:r>
      <w:r>
        <w:rPr>
          <w:rFonts w:eastAsia="Times New Roman" w:cs="Times New Roman"/>
          <w:szCs w:val="24"/>
        </w:rPr>
        <w:t>.</w:t>
      </w:r>
      <w:r w:rsidRPr="0006456B">
        <w:rPr>
          <w:rFonts w:eastAsia="Times New Roman" w:cs="Times New Roman"/>
          <w:szCs w:val="24"/>
        </w:rPr>
        <w:t xml:space="preserve"> </w:t>
      </w:r>
      <w:r>
        <w:rPr>
          <w:rFonts w:eastAsia="Times New Roman" w:cs="Times New Roman"/>
          <w:szCs w:val="24"/>
        </w:rPr>
        <w:t>Ε</w:t>
      </w:r>
      <w:r w:rsidRPr="0006456B">
        <w:rPr>
          <w:rFonts w:eastAsia="Times New Roman" w:cs="Times New Roman"/>
          <w:szCs w:val="24"/>
        </w:rPr>
        <w:t>γώ θα σας έλεγα ότι η απόδοσή του σε άλλα καταστήματα εστίασης είναι πάρα πολύ χαμηλή</w:t>
      </w:r>
      <w:r>
        <w:rPr>
          <w:rFonts w:eastAsia="Times New Roman" w:cs="Times New Roman"/>
          <w:szCs w:val="24"/>
        </w:rPr>
        <w:t>.</w:t>
      </w:r>
      <w:r w:rsidRPr="0006456B">
        <w:rPr>
          <w:rFonts w:eastAsia="Times New Roman" w:cs="Times New Roman"/>
          <w:szCs w:val="24"/>
        </w:rPr>
        <w:t xml:space="preserve"> </w:t>
      </w:r>
      <w:r>
        <w:rPr>
          <w:rFonts w:eastAsia="Times New Roman" w:cs="Times New Roman"/>
          <w:szCs w:val="24"/>
        </w:rPr>
        <w:t>Ό</w:t>
      </w:r>
      <w:r w:rsidRPr="0006456B">
        <w:rPr>
          <w:rFonts w:eastAsia="Times New Roman" w:cs="Times New Roman"/>
          <w:szCs w:val="24"/>
        </w:rPr>
        <w:t xml:space="preserve">λοι </w:t>
      </w:r>
      <w:r>
        <w:rPr>
          <w:rFonts w:eastAsia="Times New Roman" w:cs="Times New Roman"/>
          <w:szCs w:val="24"/>
        </w:rPr>
        <w:t>κ</w:t>
      </w:r>
      <w:r w:rsidRPr="0006456B">
        <w:rPr>
          <w:rFonts w:eastAsia="Times New Roman" w:cs="Times New Roman"/>
          <w:szCs w:val="24"/>
        </w:rPr>
        <w:t xml:space="preserve">ινούμαστε έξω στην κοινωνία </w:t>
      </w:r>
      <w:r>
        <w:rPr>
          <w:rFonts w:eastAsia="Times New Roman" w:cs="Times New Roman"/>
          <w:szCs w:val="24"/>
        </w:rPr>
        <w:t xml:space="preserve">και </w:t>
      </w:r>
      <w:r w:rsidRPr="0006456B">
        <w:rPr>
          <w:rFonts w:eastAsia="Times New Roman" w:cs="Times New Roman"/>
          <w:szCs w:val="24"/>
        </w:rPr>
        <w:t>όλοι βλέπου</w:t>
      </w:r>
      <w:r>
        <w:rPr>
          <w:rFonts w:eastAsia="Times New Roman" w:cs="Times New Roman"/>
          <w:szCs w:val="24"/>
        </w:rPr>
        <w:t xml:space="preserve">με τι γίνεται. </w:t>
      </w:r>
      <w:r w:rsidRPr="0006456B">
        <w:rPr>
          <w:rFonts w:eastAsia="Times New Roman" w:cs="Times New Roman"/>
          <w:szCs w:val="24"/>
        </w:rPr>
        <w:t>Ακόμα όμως και να περιοριστεί κατά 65% η χρήση της πλαστικής σακο</w:t>
      </w:r>
      <w:r w:rsidRPr="0006456B">
        <w:rPr>
          <w:rFonts w:eastAsia="Times New Roman" w:cs="Times New Roman"/>
          <w:szCs w:val="24"/>
        </w:rPr>
        <w:t>ύλας σε όλα τα καταστήματα</w:t>
      </w:r>
      <w:r>
        <w:rPr>
          <w:rFonts w:eastAsia="Times New Roman" w:cs="Times New Roman"/>
          <w:szCs w:val="24"/>
        </w:rPr>
        <w:t>,</w:t>
      </w:r>
      <w:r w:rsidRPr="0006456B">
        <w:rPr>
          <w:rFonts w:eastAsia="Times New Roman" w:cs="Times New Roman"/>
          <w:szCs w:val="24"/>
        </w:rPr>
        <w:t xml:space="preserve"> θα πάμε σε ένα νούμερο της τάξης των </w:t>
      </w:r>
      <w:proofErr w:type="spellStart"/>
      <w:r>
        <w:rPr>
          <w:rFonts w:eastAsia="Times New Roman" w:cs="Times New Roman"/>
          <w:szCs w:val="24"/>
        </w:rPr>
        <w:t>εκατόν</w:t>
      </w:r>
      <w:proofErr w:type="spellEnd"/>
      <w:r>
        <w:rPr>
          <w:rFonts w:eastAsia="Times New Roman" w:cs="Times New Roman"/>
          <w:szCs w:val="24"/>
        </w:rPr>
        <w:t xml:space="preserve"> τριάντα πέντε</w:t>
      </w:r>
      <w:r w:rsidRPr="0006456B">
        <w:rPr>
          <w:rFonts w:eastAsia="Times New Roman" w:cs="Times New Roman"/>
          <w:szCs w:val="24"/>
        </w:rPr>
        <w:t xml:space="preserve"> </w:t>
      </w:r>
      <w:r>
        <w:rPr>
          <w:rFonts w:eastAsia="Times New Roman" w:cs="Times New Roman"/>
          <w:szCs w:val="24"/>
        </w:rPr>
        <w:t xml:space="preserve">πλαστικών </w:t>
      </w:r>
      <w:proofErr w:type="spellStart"/>
      <w:r>
        <w:rPr>
          <w:rFonts w:eastAsia="Times New Roman" w:cs="Times New Roman"/>
          <w:szCs w:val="24"/>
        </w:rPr>
        <w:t>σακουλών</w:t>
      </w:r>
      <w:proofErr w:type="spellEnd"/>
      <w:r>
        <w:rPr>
          <w:rFonts w:eastAsia="Times New Roman" w:cs="Times New Roman"/>
          <w:szCs w:val="24"/>
        </w:rPr>
        <w:t xml:space="preserve"> ανά κάτοικο, </w:t>
      </w:r>
      <w:r w:rsidRPr="0006456B">
        <w:rPr>
          <w:rFonts w:eastAsia="Times New Roman" w:cs="Times New Roman"/>
          <w:szCs w:val="24"/>
        </w:rPr>
        <w:t xml:space="preserve">ενώ </w:t>
      </w:r>
      <w:r>
        <w:rPr>
          <w:rFonts w:eastAsia="Times New Roman" w:cs="Times New Roman"/>
          <w:szCs w:val="24"/>
        </w:rPr>
        <w:t xml:space="preserve">ο </w:t>
      </w:r>
      <w:r w:rsidRPr="0006456B">
        <w:rPr>
          <w:rFonts w:eastAsia="Times New Roman" w:cs="Times New Roman"/>
          <w:szCs w:val="24"/>
        </w:rPr>
        <w:t>ευρωπαϊκός μέσος όρος για το 2019 υπολογίζεται</w:t>
      </w:r>
      <w:r>
        <w:rPr>
          <w:rFonts w:eastAsia="Times New Roman" w:cs="Times New Roman"/>
          <w:szCs w:val="24"/>
        </w:rPr>
        <w:t xml:space="preserve"> στις </w:t>
      </w:r>
      <w:r>
        <w:rPr>
          <w:rFonts w:eastAsia="Times New Roman" w:cs="Times New Roman"/>
          <w:szCs w:val="24"/>
        </w:rPr>
        <w:t>ενενήντα</w:t>
      </w:r>
      <w:r>
        <w:rPr>
          <w:rFonts w:eastAsia="Times New Roman" w:cs="Times New Roman"/>
          <w:szCs w:val="24"/>
        </w:rPr>
        <w:t xml:space="preserve"> πλαστικές σακούλες ανά κάτοικο. </w:t>
      </w:r>
    </w:p>
    <w:p w14:paraId="439DA030" w14:textId="77777777" w:rsidR="00E72EC4" w:rsidRDefault="000B79C9">
      <w:pPr>
        <w:spacing w:line="600" w:lineRule="auto"/>
        <w:ind w:firstLine="720"/>
        <w:jc w:val="both"/>
        <w:rPr>
          <w:rFonts w:eastAsia="Times New Roman" w:cs="Times New Roman"/>
          <w:szCs w:val="24"/>
        </w:rPr>
      </w:pPr>
      <w:r w:rsidRPr="003D4D6E">
        <w:rPr>
          <w:rFonts w:eastAsia="Times New Roman" w:cs="Times New Roman"/>
          <w:szCs w:val="24"/>
        </w:rPr>
        <w:t>Κυρίες και κύριοι συνάδελφοι,</w:t>
      </w:r>
      <w:r>
        <w:rPr>
          <w:rFonts w:eastAsia="Times New Roman" w:cs="Times New Roman"/>
          <w:szCs w:val="24"/>
        </w:rPr>
        <w:t xml:space="preserve"> η ανακύκ</w:t>
      </w:r>
      <w:r>
        <w:rPr>
          <w:rFonts w:eastAsia="Times New Roman" w:cs="Times New Roman"/>
          <w:szCs w:val="24"/>
        </w:rPr>
        <w:t xml:space="preserve">λωση δεν είναι ένα ζήτημα που ρυθμίζεται μόνο με νόμους. Ο νόμος </w:t>
      </w:r>
      <w:r>
        <w:rPr>
          <w:rFonts w:eastAsia="Times New Roman" w:cs="Times New Roman"/>
          <w:szCs w:val="24"/>
        </w:rPr>
        <w:t>θέτ</w:t>
      </w:r>
      <w:r>
        <w:rPr>
          <w:rFonts w:eastAsia="Times New Roman" w:cs="Times New Roman"/>
          <w:szCs w:val="24"/>
        </w:rPr>
        <w:t xml:space="preserve">ει το πλαίσιο. Το να καταφέρουμε, όμως, ως κοινωνία να διαχειριστούμε με σύνεση τους περιορισμένους πόρους που διαθέτουμε </w:t>
      </w:r>
      <w:r w:rsidRPr="0006456B">
        <w:rPr>
          <w:rFonts w:eastAsia="Times New Roman" w:cs="Times New Roman"/>
          <w:szCs w:val="24"/>
        </w:rPr>
        <w:t>και να ανακυκλώνουμε</w:t>
      </w:r>
      <w:r>
        <w:rPr>
          <w:rFonts w:eastAsia="Times New Roman" w:cs="Times New Roman"/>
          <w:szCs w:val="24"/>
        </w:rPr>
        <w:t>, είναι</w:t>
      </w:r>
      <w:r w:rsidRPr="0006456B">
        <w:rPr>
          <w:rFonts w:eastAsia="Times New Roman" w:cs="Times New Roman"/>
          <w:szCs w:val="24"/>
        </w:rPr>
        <w:t xml:space="preserve"> ένα θέμα</w:t>
      </w:r>
      <w:r>
        <w:rPr>
          <w:rFonts w:eastAsia="Times New Roman" w:cs="Times New Roman"/>
          <w:szCs w:val="24"/>
        </w:rPr>
        <w:t xml:space="preserve"> αντίληψης των πραγμάτων, είνα</w:t>
      </w:r>
      <w:r>
        <w:rPr>
          <w:rFonts w:eastAsia="Times New Roman" w:cs="Times New Roman"/>
          <w:szCs w:val="24"/>
        </w:rPr>
        <w:t>ι τρόπος ζωής. Και πώς μπορεί να αλλάξει αυτό; Αλλάζει με ενημέρωση,</w:t>
      </w:r>
      <w:r w:rsidRPr="0006456B">
        <w:rPr>
          <w:rFonts w:eastAsia="Times New Roman" w:cs="Times New Roman"/>
          <w:szCs w:val="24"/>
        </w:rPr>
        <w:t xml:space="preserve"> με </w:t>
      </w:r>
      <w:r>
        <w:rPr>
          <w:rFonts w:eastAsia="Times New Roman" w:cs="Times New Roman"/>
          <w:szCs w:val="24"/>
        </w:rPr>
        <w:t>ευαισθητο</w:t>
      </w:r>
      <w:r w:rsidRPr="0006456B">
        <w:rPr>
          <w:rFonts w:eastAsia="Times New Roman" w:cs="Times New Roman"/>
          <w:szCs w:val="24"/>
        </w:rPr>
        <w:t>ποίηση</w:t>
      </w:r>
      <w:r>
        <w:rPr>
          <w:rFonts w:eastAsia="Times New Roman" w:cs="Times New Roman"/>
          <w:szCs w:val="24"/>
        </w:rPr>
        <w:t xml:space="preserve">, με παιδεία και ένταξη προγραμμάτων στο </w:t>
      </w:r>
      <w:r w:rsidRPr="0006456B">
        <w:rPr>
          <w:rFonts w:eastAsia="Times New Roman" w:cs="Times New Roman"/>
          <w:szCs w:val="24"/>
        </w:rPr>
        <w:t>εκπαιδευτικό σύστημα</w:t>
      </w:r>
      <w:r>
        <w:rPr>
          <w:rFonts w:eastAsia="Times New Roman" w:cs="Times New Roman"/>
          <w:szCs w:val="24"/>
        </w:rPr>
        <w:t>,</w:t>
      </w:r>
      <w:r w:rsidRPr="0006456B">
        <w:rPr>
          <w:rFonts w:eastAsia="Times New Roman" w:cs="Times New Roman"/>
          <w:szCs w:val="24"/>
        </w:rPr>
        <w:t xml:space="preserve"> με παροχή κινήτρων στους </w:t>
      </w:r>
      <w:r w:rsidRPr="0006456B">
        <w:rPr>
          <w:rFonts w:eastAsia="Times New Roman" w:cs="Times New Roman"/>
          <w:szCs w:val="24"/>
        </w:rPr>
        <w:lastRenderedPageBreak/>
        <w:t xml:space="preserve">πολίτες και </w:t>
      </w:r>
      <w:r>
        <w:rPr>
          <w:rFonts w:eastAsia="Times New Roman" w:cs="Times New Roman"/>
          <w:szCs w:val="24"/>
        </w:rPr>
        <w:t>σ</w:t>
      </w:r>
      <w:r w:rsidRPr="0006456B">
        <w:rPr>
          <w:rFonts w:eastAsia="Times New Roman" w:cs="Times New Roman"/>
          <w:szCs w:val="24"/>
        </w:rPr>
        <w:t>τις επιχειρήσεις</w:t>
      </w:r>
      <w:r>
        <w:rPr>
          <w:rFonts w:eastAsia="Times New Roman" w:cs="Times New Roman"/>
          <w:szCs w:val="24"/>
        </w:rPr>
        <w:t>. Τι όμως από όλα αυτά έχετε κάνει στα τριάμισι χρόν</w:t>
      </w:r>
      <w:r>
        <w:rPr>
          <w:rFonts w:eastAsia="Times New Roman" w:cs="Times New Roman"/>
          <w:szCs w:val="24"/>
        </w:rPr>
        <w:t>ια; Και σε αυτό θα θέλαμε μια απάντηση. Γιατί πιστεύουμε ότι δεν έχετε κάνει τίποτα. Και όχι μόνο δεν κάνατε τίποτα, αλλά ακυρώσατε και ό,τι είχε γίνει, ιδιαίτερα στον τομέα των απορριμμάτων.</w:t>
      </w:r>
    </w:p>
    <w:p w14:paraId="439DA031" w14:textId="77777777" w:rsidR="00E72EC4" w:rsidRDefault="000B79C9">
      <w:pPr>
        <w:spacing w:after="0" w:line="600" w:lineRule="auto"/>
        <w:ind w:firstLine="720"/>
        <w:jc w:val="both"/>
        <w:rPr>
          <w:rFonts w:eastAsia="Times New Roman" w:cs="Times New Roman"/>
          <w:szCs w:val="24"/>
        </w:rPr>
      </w:pPr>
      <w:r>
        <w:rPr>
          <w:rFonts w:eastAsia="Times New Roman" w:cs="Times New Roman"/>
          <w:szCs w:val="24"/>
        </w:rPr>
        <w:t>Παραλάβατε έτοιμο ένα πλαίσιο ολοκληρωμένης διαχείρισης απορριμμ</w:t>
      </w:r>
      <w:r>
        <w:rPr>
          <w:rFonts w:eastAsia="Times New Roman" w:cs="Times New Roman"/>
          <w:szCs w:val="24"/>
        </w:rPr>
        <w:t xml:space="preserve">άτων, ενώ είχαν δρομολογηθεί μια σειρά από μεγάλα έργα διαχείρισης αστικών στερεών αποβλήτων με τη συμμετοχή του ιδιωτικού τομέα. </w:t>
      </w:r>
    </w:p>
    <w:p w14:paraId="439DA032" w14:textId="77777777" w:rsidR="00E72EC4" w:rsidRDefault="000B79C9">
      <w:pPr>
        <w:spacing w:after="0" w:line="600" w:lineRule="auto"/>
        <w:jc w:val="both"/>
        <w:rPr>
          <w:rFonts w:eastAsia="Times New Roman"/>
          <w:szCs w:val="24"/>
        </w:rPr>
      </w:pPr>
      <w:r>
        <w:rPr>
          <w:rFonts w:eastAsia="Times New Roman"/>
          <w:szCs w:val="24"/>
        </w:rPr>
        <w:t>Να σας θυμίσω ότι το 2014 υπήρχαν δεκατρία έργα ΣΔΙΤ έτοιμα και τα ακύρωσε 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Δυστυχώς η χώρα </w:t>
      </w:r>
      <w:r>
        <w:rPr>
          <w:rFonts w:eastAsia="Times New Roman"/>
          <w:szCs w:val="24"/>
        </w:rPr>
        <w:t>πληρώνει και σ’ αυτόν τον τομέα τις ιδεοληψίες σας.</w:t>
      </w:r>
    </w:p>
    <w:p w14:paraId="439DA033" w14:textId="77777777" w:rsidR="00E72EC4" w:rsidRDefault="000B79C9">
      <w:pPr>
        <w:spacing w:line="600" w:lineRule="auto"/>
        <w:ind w:firstLine="720"/>
        <w:jc w:val="both"/>
        <w:rPr>
          <w:rFonts w:eastAsia="Times New Roman"/>
          <w:szCs w:val="24"/>
        </w:rPr>
      </w:pPr>
      <w:r>
        <w:rPr>
          <w:rFonts w:eastAsia="Times New Roman"/>
          <w:szCs w:val="24"/>
        </w:rPr>
        <w:t xml:space="preserve">Το πρώτο πράγμα που κάνατε ως Κυβέρνηση ήταν να ακυρώσετε την κατασκευή τεσσάρων μονάδων επεξεργασίας σύμμεικτων απορριμμάτων σε Φυλή, Άνω Λιόσια, Γραμματικό και Κερατέα με τους αντίστοιχους </w:t>
      </w:r>
      <w:r>
        <w:rPr>
          <w:rFonts w:eastAsia="Times New Roman"/>
          <w:szCs w:val="24"/>
        </w:rPr>
        <w:t xml:space="preserve">χώρους </w:t>
      </w:r>
      <w:r>
        <w:rPr>
          <w:rFonts w:eastAsia="Times New Roman"/>
          <w:szCs w:val="24"/>
        </w:rPr>
        <w:t>υγειονομικής ταφή</w:t>
      </w:r>
      <w:r>
        <w:rPr>
          <w:rFonts w:eastAsia="Times New Roman"/>
          <w:szCs w:val="24"/>
        </w:rPr>
        <w:t>ς. Αυτή τη στιγμή</w:t>
      </w:r>
      <w:r>
        <w:rPr>
          <w:rFonts w:eastAsia="Times New Roman"/>
          <w:szCs w:val="24"/>
        </w:rPr>
        <w:t>,</w:t>
      </w:r>
      <w:r>
        <w:rPr>
          <w:rFonts w:eastAsia="Times New Roman"/>
          <w:szCs w:val="24"/>
        </w:rPr>
        <w:t xml:space="preserve"> ενώ γνωρίζετε ότι ο ΧΥΤΑ της Φυλής αναμένεται να </w:t>
      </w:r>
      <w:proofErr w:type="spellStart"/>
      <w:r>
        <w:rPr>
          <w:rFonts w:eastAsia="Times New Roman"/>
          <w:szCs w:val="24"/>
        </w:rPr>
        <w:t>υπερκορεστεί</w:t>
      </w:r>
      <w:proofErr w:type="spellEnd"/>
      <w:r>
        <w:rPr>
          <w:rFonts w:eastAsia="Times New Roman"/>
          <w:szCs w:val="24"/>
        </w:rPr>
        <w:t xml:space="preserve"> στις αρχές του 2019 και θα αδυνατεί να δεχθεί </w:t>
      </w:r>
      <w:r>
        <w:rPr>
          <w:rFonts w:eastAsia="Times New Roman"/>
          <w:szCs w:val="24"/>
        </w:rPr>
        <w:lastRenderedPageBreak/>
        <w:t>άλλα απορρίμματα</w:t>
      </w:r>
      <w:r>
        <w:rPr>
          <w:rFonts w:eastAsia="Times New Roman"/>
          <w:szCs w:val="24"/>
        </w:rPr>
        <w:t>,</w:t>
      </w:r>
      <w:r>
        <w:rPr>
          <w:rFonts w:eastAsia="Times New Roman"/>
          <w:szCs w:val="24"/>
        </w:rPr>
        <w:t xml:space="preserve"> δεν έχετε κάνει τίποτα. Οδηγούμαστε, λοιπόν, προφανώς σε ένα αδιέξοδο κι αυτό είναι δική σας ε</w:t>
      </w:r>
      <w:r>
        <w:rPr>
          <w:rFonts w:eastAsia="Times New Roman"/>
          <w:szCs w:val="24"/>
        </w:rPr>
        <w:t xml:space="preserve">υθύνη. </w:t>
      </w:r>
    </w:p>
    <w:p w14:paraId="439DA034" w14:textId="77777777" w:rsidR="00E72EC4" w:rsidRDefault="000B79C9">
      <w:pPr>
        <w:spacing w:line="600" w:lineRule="auto"/>
        <w:ind w:firstLine="720"/>
        <w:jc w:val="both"/>
        <w:rPr>
          <w:rFonts w:eastAsia="Times New Roman"/>
          <w:szCs w:val="24"/>
        </w:rPr>
      </w:pPr>
      <w:r>
        <w:rPr>
          <w:rFonts w:eastAsia="Times New Roman"/>
          <w:szCs w:val="24"/>
        </w:rPr>
        <w:t>Η χώρα λοιπόν, χρειάζεται μια ολοκληρωμένη πολιτική, μια ρεαλιστική πολιτική σε ό,τι έχει να κάνει με τη διαχείριση των απορριμμάτων. Θα πρέπει να υιοθετήσουμε υποδείγματα και βέλτιστες πρακτικές που εφαρμόζονται στις υπόλοιπες χώρες της Ευρωπαϊκής</w:t>
      </w:r>
      <w:r>
        <w:rPr>
          <w:rFonts w:eastAsia="Times New Roman"/>
          <w:szCs w:val="24"/>
        </w:rPr>
        <w:t xml:space="preserve"> Ένωσης για τον διαχωρισμό των υλικών με διαλογή στην πηγή και με την οικιακή ανακύκλωση. </w:t>
      </w:r>
    </w:p>
    <w:p w14:paraId="439DA035" w14:textId="77777777" w:rsidR="00E72EC4" w:rsidRDefault="000B79C9">
      <w:pPr>
        <w:spacing w:line="600" w:lineRule="auto"/>
        <w:ind w:firstLine="720"/>
        <w:jc w:val="both"/>
        <w:rPr>
          <w:rFonts w:eastAsia="Times New Roman"/>
          <w:szCs w:val="24"/>
        </w:rPr>
      </w:pPr>
      <w:r>
        <w:rPr>
          <w:rFonts w:eastAsia="Times New Roman"/>
          <w:szCs w:val="24"/>
        </w:rPr>
        <w:t>Παράλληλα θα πρέπει να δοθεί ιδιαίτερη έμφαση στην αξιοποίηση των οργανικών αποβλήτων με κίνητρα που θα δοθούν σε πολίτες και επιχειρήσεις αλλά και λήψη μέτρων για τ</w:t>
      </w:r>
      <w:r>
        <w:rPr>
          <w:rFonts w:eastAsia="Times New Roman"/>
          <w:szCs w:val="24"/>
        </w:rPr>
        <w:t>ον περιορισμό των καθημερινών προϊόντων μιας χρήσης</w:t>
      </w:r>
      <w:r>
        <w:rPr>
          <w:rFonts w:eastAsia="Times New Roman"/>
          <w:szCs w:val="24"/>
        </w:rPr>
        <w:t>,</w:t>
      </w:r>
      <w:r>
        <w:rPr>
          <w:rFonts w:eastAsia="Times New Roman"/>
          <w:szCs w:val="24"/>
        </w:rPr>
        <w:t xml:space="preserve"> καθώς μεγάλο μέρος απ’ αυτά καταλήγει</w:t>
      </w:r>
      <w:r>
        <w:rPr>
          <w:rFonts w:eastAsia="Times New Roman"/>
          <w:szCs w:val="24"/>
        </w:rPr>
        <w:t>,</w:t>
      </w:r>
      <w:r>
        <w:rPr>
          <w:rFonts w:eastAsia="Times New Roman"/>
          <w:szCs w:val="24"/>
        </w:rPr>
        <w:t xml:space="preserve"> δυστυχώς</w:t>
      </w:r>
      <w:r>
        <w:rPr>
          <w:rFonts w:eastAsia="Times New Roman"/>
          <w:szCs w:val="24"/>
        </w:rPr>
        <w:t>,</w:t>
      </w:r>
      <w:r>
        <w:rPr>
          <w:rFonts w:eastAsia="Times New Roman"/>
          <w:szCs w:val="24"/>
        </w:rPr>
        <w:t xml:space="preserve"> στη θάλασσα. </w:t>
      </w:r>
    </w:p>
    <w:p w14:paraId="439DA036" w14:textId="77777777" w:rsidR="00E72EC4" w:rsidRDefault="000B79C9">
      <w:pPr>
        <w:spacing w:line="600" w:lineRule="auto"/>
        <w:ind w:firstLine="720"/>
        <w:jc w:val="both"/>
        <w:rPr>
          <w:rFonts w:eastAsia="Times New Roman"/>
          <w:szCs w:val="24"/>
        </w:rPr>
      </w:pPr>
      <w:r>
        <w:rPr>
          <w:rFonts w:eastAsia="Times New Roman"/>
          <w:szCs w:val="24"/>
        </w:rPr>
        <w:t xml:space="preserve">Θα πρέπει να δοθεί έμφαση στο τρίπτυχο «ελάττωση, </w:t>
      </w:r>
      <w:proofErr w:type="spellStart"/>
      <w:r>
        <w:rPr>
          <w:rFonts w:eastAsia="Times New Roman"/>
          <w:szCs w:val="24"/>
        </w:rPr>
        <w:t>επανάθεση</w:t>
      </w:r>
      <w:proofErr w:type="spellEnd"/>
      <w:r>
        <w:rPr>
          <w:rFonts w:eastAsia="Times New Roman"/>
          <w:szCs w:val="24"/>
        </w:rPr>
        <w:t>, ανακύκλωση» αλλά και στις αρχές της κυκλικής οικονομίας</w:t>
      </w:r>
      <w:r>
        <w:rPr>
          <w:rFonts w:eastAsia="Times New Roman"/>
          <w:szCs w:val="24"/>
        </w:rPr>
        <w:t>,</w:t>
      </w:r>
      <w:r>
        <w:rPr>
          <w:rFonts w:eastAsia="Times New Roman"/>
          <w:szCs w:val="24"/>
        </w:rPr>
        <w:t xml:space="preserve"> που αποτελούν τους βασ</w:t>
      </w:r>
      <w:r>
        <w:rPr>
          <w:rFonts w:eastAsia="Times New Roman"/>
          <w:szCs w:val="24"/>
        </w:rPr>
        <w:t>ικούς άξονες του νέου παραγωγικού μοντέλου της βιώσιμης ανάπτυξης. Τα έργα</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αυτά και οι υποδομές που θα πρέπει να δημιουργηθούν δεν </w:t>
      </w:r>
      <w:r>
        <w:rPr>
          <w:rFonts w:eastAsia="Times New Roman"/>
          <w:szCs w:val="24"/>
        </w:rPr>
        <w:lastRenderedPageBreak/>
        <w:t>μπορεί να γίνουν χωρίς την προσέλκυση ιδιωτικών κεφαλαίων και χωρίς τη σύμπραξη δημοσίου και ιδιωτικού τομέα. Αυτό ελπ</w:t>
      </w:r>
      <w:r>
        <w:rPr>
          <w:rFonts w:eastAsia="Times New Roman"/>
          <w:szCs w:val="24"/>
        </w:rPr>
        <w:t>ίζω κάποια στιγμή να το αντιληφθείτε, κυρίες και κύριοι συνάδελφοι της Κυβέρνησης</w:t>
      </w:r>
      <w:r>
        <w:rPr>
          <w:rFonts w:eastAsia="Times New Roman"/>
          <w:szCs w:val="24"/>
        </w:rPr>
        <w:t>,</w:t>
      </w:r>
      <w:r>
        <w:rPr>
          <w:rFonts w:eastAsia="Times New Roman"/>
          <w:szCs w:val="24"/>
        </w:rPr>
        <w:t xml:space="preserve"> και να μην είναι ένα ακόμα πεδίο της δικής σας αυταπάτης. </w:t>
      </w:r>
    </w:p>
    <w:p w14:paraId="439DA037" w14:textId="77777777" w:rsidR="00E72EC4" w:rsidRDefault="000B79C9">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ΣΤ΄ Αντιπρόεδρος της Βουλής κ. </w:t>
      </w:r>
      <w:r w:rsidRPr="009A0C06">
        <w:rPr>
          <w:rFonts w:eastAsia="Times New Roman"/>
          <w:b/>
          <w:szCs w:val="24"/>
        </w:rPr>
        <w:t>ΓΕΩΡΓΙΟΣ ΛΑΜΠΡΟΥΛΗΣ</w:t>
      </w:r>
      <w:r>
        <w:rPr>
          <w:rFonts w:eastAsia="Times New Roman"/>
          <w:szCs w:val="24"/>
        </w:rPr>
        <w:t>)</w:t>
      </w:r>
    </w:p>
    <w:p w14:paraId="439DA038" w14:textId="77777777" w:rsidR="00E72EC4" w:rsidRDefault="000B79C9">
      <w:pPr>
        <w:spacing w:line="600" w:lineRule="auto"/>
        <w:ind w:firstLine="720"/>
        <w:jc w:val="both"/>
        <w:rPr>
          <w:rFonts w:eastAsia="Times New Roman"/>
          <w:szCs w:val="24"/>
        </w:rPr>
      </w:pPr>
      <w:r>
        <w:rPr>
          <w:rFonts w:eastAsia="Times New Roman"/>
          <w:szCs w:val="24"/>
        </w:rPr>
        <w:t xml:space="preserve">Κυρίες και </w:t>
      </w:r>
      <w:r>
        <w:rPr>
          <w:rFonts w:eastAsia="Times New Roman"/>
          <w:szCs w:val="24"/>
        </w:rPr>
        <w:t>κύριοι συνάδελφοι, κλείνοντας θα πω ότι προφανώς και το περιβάλλον δεν έχει χρώμα και προφανώς και δεν υπάρχουν ιδεολογίες. Είναι ένα αγαθό το οποίο οφείλουμε να περιφρουρήσουμε. Είναι ένα αγαθό το οποίο οφείλουμε να παραδώσουμε στις επόμενες γενιές σε πολ</w:t>
      </w:r>
      <w:r>
        <w:rPr>
          <w:rFonts w:eastAsia="Times New Roman"/>
          <w:szCs w:val="24"/>
        </w:rPr>
        <w:t>ύ καλύτερη κατάσταση από εκεί που το βρήκαμε. Αλλά αυτό που πρέπει να γίνει και μπορεί να γίνει είναι με συνεννόηση, με διάλογο, με συνεργασία, να οικειοποιηθούμε τις καλύτερες πρακτικές που εφαρμόζονται ανά τον κόσμο</w:t>
      </w:r>
      <w:r>
        <w:rPr>
          <w:rFonts w:eastAsia="Times New Roman"/>
          <w:szCs w:val="24"/>
        </w:rPr>
        <w:t>,</w:t>
      </w:r>
      <w:r>
        <w:rPr>
          <w:rFonts w:eastAsia="Times New Roman"/>
          <w:szCs w:val="24"/>
        </w:rPr>
        <w:t xml:space="preserve"> ούτως ώστε να μπορέσουμε να προσφέρου</w:t>
      </w:r>
      <w:r>
        <w:rPr>
          <w:rFonts w:eastAsia="Times New Roman"/>
          <w:szCs w:val="24"/>
        </w:rPr>
        <w:t>με στην επόμενη γενιά το περιβάλλον που πραγματικά θα της αξίζει.</w:t>
      </w:r>
    </w:p>
    <w:p w14:paraId="439DA039" w14:textId="77777777" w:rsidR="00E72EC4" w:rsidRDefault="000B79C9">
      <w:pPr>
        <w:spacing w:line="600" w:lineRule="auto"/>
        <w:ind w:firstLine="720"/>
        <w:jc w:val="both"/>
        <w:rPr>
          <w:rFonts w:eastAsia="Times New Roman"/>
          <w:szCs w:val="24"/>
        </w:rPr>
      </w:pPr>
      <w:r>
        <w:rPr>
          <w:rFonts w:eastAsia="Times New Roman"/>
          <w:szCs w:val="24"/>
        </w:rPr>
        <w:lastRenderedPageBreak/>
        <w:t>Σας ευχαριστώ πολύ.</w:t>
      </w:r>
    </w:p>
    <w:p w14:paraId="439DA03A" w14:textId="77777777" w:rsidR="00E72EC4" w:rsidRDefault="000B79C9">
      <w:pPr>
        <w:spacing w:line="600" w:lineRule="auto"/>
        <w:ind w:firstLine="720"/>
        <w:jc w:val="center"/>
        <w:rPr>
          <w:rFonts w:eastAsia="Times New Roman"/>
          <w:szCs w:val="24"/>
        </w:rPr>
      </w:pPr>
      <w:r>
        <w:rPr>
          <w:rFonts w:eastAsia="Times New Roman"/>
          <w:szCs w:val="24"/>
        </w:rPr>
        <w:t>(Χειροκροτήματα)</w:t>
      </w:r>
    </w:p>
    <w:p w14:paraId="439DA03B" w14:textId="77777777" w:rsidR="00E72EC4" w:rsidRDefault="000B79C9">
      <w:pPr>
        <w:spacing w:line="600" w:lineRule="auto"/>
        <w:ind w:firstLine="720"/>
        <w:jc w:val="both"/>
        <w:rPr>
          <w:rFonts w:eastAsia="Times New Roman"/>
          <w:szCs w:val="24"/>
        </w:rPr>
      </w:pPr>
      <w:r w:rsidRPr="004155D5">
        <w:rPr>
          <w:rFonts w:eastAsia="Times New Roman"/>
          <w:b/>
          <w:szCs w:val="24"/>
        </w:rPr>
        <w:t xml:space="preserve">ΠΡΟΕΔΡΕΥΩΝ (Γεώργιος </w:t>
      </w:r>
      <w:proofErr w:type="spellStart"/>
      <w:r w:rsidRPr="004155D5">
        <w:rPr>
          <w:rFonts w:eastAsia="Times New Roman"/>
          <w:b/>
          <w:szCs w:val="24"/>
        </w:rPr>
        <w:t>Λαμπρούλης</w:t>
      </w:r>
      <w:proofErr w:type="spellEnd"/>
      <w:r w:rsidRPr="004155D5">
        <w:rPr>
          <w:rFonts w:eastAsia="Times New Roman"/>
          <w:b/>
          <w:szCs w:val="24"/>
        </w:rPr>
        <w:t>):</w:t>
      </w:r>
      <w:r>
        <w:rPr>
          <w:rFonts w:eastAsia="Times New Roman"/>
          <w:szCs w:val="24"/>
        </w:rPr>
        <w:t xml:space="preserve"> Τον λόγο έχει η Κοινοβουλευτική Εκπρόσωπος της Δημοκρατικής Συμπαράταξης κ. </w:t>
      </w:r>
      <w:proofErr w:type="spellStart"/>
      <w:r>
        <w:rPr>
          <w:rFonts w:eastAsia="Times New Roman"/>
          <w:szCs w:val="24"/>
        </w:rPr>
        <w:t>Κεφαλίδου</w:t>
      </w:r>
      <w:proofErr w:type="spellEnd"/>
      <w:r>
        <w:rPr>
          <w:rFonts w:eastAsia="Times New Roman"/>
          <w:szCs w:val="24"/>
        </w:rPr>
        <w:t>.</w:t>
      </w:r>
    </w:p>
    <w:p w14:paraId="439DA03C" w14:textId="77777777" w:rsidR="00E72EC4" w:rsidRDefault="000B79C9">
      <w:pPr>
        <w:spacing w:line="600" w:lineRule="auto"/>
        <w:ind w:firstLine="720"/>
        <w:jc w:val="both"/>
        <w:rPr>
          <w:rFonts w:eastAsia="Times New Roman"/>
          <w:szCs w:val="24"/>
        </w:rPr>
      </w:pPr>
      <w:r>
        <w:rPr>
          <w:rFonts w:eastAsia="Times New Roman"/>
          <w:b/>
          <w:szCs w:val="24"/>
        </w:rPr>
        <w:t>ΧΑΡΟΥΛΑ (ΧΑΡΑ) ΚΕΦΑΛΙΔΟΥ:</w:t>
      </w:r>
      <w:r>
        <w:rPr>
          <w:rFonts w:eastAsia="Times New Roman"/>
          <w:szCs w:val="24"/>
        </w:rPr>
        <w:t xml:space="preserve"> Ευχαρι</w:t>
      </w:r>
      <w:r>
        <w:rPr>
          <w:rFonts w:eastAsia="Times New Roman"/>
          <w:szCs w:val="24"/>
        </w:rPr>
        <w:t xml:space="preserve">στώ, κύριε Πρόεδρε. </w:t>
      </w:r>
    </w:p>
    <w:p w14:paraId="439DA03D" w14:textId="77777777" w:rsidR="00E72EC4" w:rsidRDefault="000B79C9">
      <w:pPr>
        <w:spacing w:line="600" w:lineRule="auto"/>
        <w:ind w:firstLine="720"/>
        <w:jc w:val="both"/>
        <w:rPr>
          <w:rFonts w:eastAsia="Times New Roman"/>
          <w:szCs w:val="24"/>
        </w:rPr>
      </w:pPr>
      <w:r>
        <w:rPr>
          <w:rFonts w:eastAsia="Times New Roman"/>
          <w:szCs w:val="24"/>
        </w:rPr>
        <w:t>Κύριε Υπουργέ, κυρίες και κύριοι συνάδελφοι, άκουσα με πολύ μεγάλη προσοχή όσα ειπώθηκαν μέχρι στιγμής σ’ αυτή την Αίθουσα και νομίζω ότι είναι κοινός τόπος όλων. Πρέπει να σταματήσουμε πια τις ωραίες εκθέσεις ιδεών, πρέπει να προχωρήσ</w:t>
      </w:r>
      <w:r>
        <w:rPr>
          <w:rFonts w:eastAsia="Times New Roman"/>
          <w:szCs w:val="24"/>
        </w:rPr>
        <w:t xml:space="preserve">ουμε σε ουσιαστικές και </w:t>
      </w:r>
      <w:proofErr w:type="spellStart"/>
      <w:r>
        <w:rPr>
          <w:rFonts w:eastAsia="Times New Roman"/>
          <w:szCs w:val="24"/>
        </w:rPr>
        <w:t>στοχευμένες</w:t>
      </w:r>
      <w:proofErr w:type="spellEnd"/>
      <w:r>
        <w:rPr>
          <w:rFonts w:eastAsia="Times New Roman"/>
          <w:szCs w:val="24"/>
        </w:rPr>
        <w:t xml:space="preserve"> πρωτοβουλίες. Είναι μια εξαιρετική ευκαιρία αυτή που δίνεται σήμερα μέσα από την επερώτηση της Κοινοβουλευτικής Ομάδας του Ποταμιού να συζητηθούν προβλήματα που ξεφεύγουν από τον μικρόκοσμο της Ελλάδας και αφορούν ευρύτε</w:t>
      </w:r>
      <w:r>
        <w:rPr>
          <w:rFonts w:eastAsia="Times New Roman"/>
          <w:szCs w:val="24"/>
        </w:rPr>
        <w:t xml:space="preserve">ρα τη διεθνή κοινότητα και τον τρόπο, τη νοοτροπία, τις συμπεριφορές με τις οποίες έχουμε μέχρι σήμερα φέρει τα πράγματα. </w:t>
      </w:r>
    </w:p>
    <w:p w14:paraId="439DA03E" w14:textId="77777777" w:rsidR="00E72EC4" w:rsidRDefault="000B79C9">
      <w:pPr>
        <w:spacing w:line="600" w:lineRule="auto"/>
        <w:ind w:firstLine="720"/>
        <w:jc w:val="both"/>
        <w:rPr>
          <w:rFonts w:eastAsia="Times New Roman"/>
          <w:szCs w:val="24"/>
        </w:rPr>
      </w:pPr>
      <w:r>
        <w:rPr>
          <w:rFonts w:eastAsia="Times New Roman"/>
          <w:szCs w:val="24"/>
        </w:rPr>
        <w:lastRenderedPageBreak/>
        <w:t>Δεν είναι κάτι καινούριο ή κάτι πρωτότυπο ότι η χρήση των πλαστικών, είτε μιλάμε για πλαστικές σακούλες είτε για καλαμάκια, μπουκαλάκ</w:t>
      </w:r>
      <w:r>
        <w:rPr>
          <w:rFonts w:eastAsia="Times New Roman"/>
          <w:szCs w:val="24"/>
        </w:rPr>
        <w:t>ια νερού κ</w:t>
      </w:r>
      <w:r>
        <w:rPr>
          <w:rFonts w:eastAsia="Times New Roman"/>
          <w:szCs w:val="24"/>
        </w:rPr>
        <w:t>.</w:t>
      </w:r>
      <w:r>
        <w:rPr>
          <w:rFonts w:eastAsia="Times New Roman"/>
          <w:szCs w:val="24"/>
        </w:rPr>
        <w:t>λπ</w:t>
      </w:r>
      <w:r>
        <w:rPr>
          <w:rFonts w:eastAsia="Times New Roman"/>
          <w:szCs w:val="24"/>
        </w:rPr>
        <w:t>.</w:t>
      </w:r>
      <w:r>
        <w:rPr>
          <w:rFonts w:eastAsia="Times New Roman"/>
          <w:szCs w:val="24"/>
        </w:rPr>
        <w:t>, είναι μέσα στην κουλτούρα και μέσα στο μυαλό του καταναλωτή, του όποιου καταναλωτή. Κι αυτό γιατί είναι ένα πολύ φ</w:t>
      </w:r>
      <w:r>
        <w:rPr>
          <w:rFonts w:eastAsia="Times New Roman"/>
          <w:szCs w:val="24"/>
        </w:rPr>
        <w:t>θ</w:t>
      </w:r>
      <w:r>
        <w:rPr>
          <w:rFonts w:eastAsia="Times New Roman"/>
          <w:szCs w:val="24"/>
        </w:rPr>
        <w:t>ηνό και πολύ εύκολο στη χρήση προϊόν. Επειδή, δε, είναι πρακτικό και διευκολύνει</w:t>
      </w:r>
      <w:r>
        <w:rPr>
          <w:rFonts w:eastAsia="Times New Roman"/>
          <w:szCs w:val="24"/>
        </w:rPr>
        <w:t>,</w:t>
      </w:r>
      <w:r>
        <w:rPr>
          <w:rFonts w:eastAsia="Times New Roman"/>
          <w:szCs w:val="24"/>
        </w:rPr>
        <w:t xml:space="preserve"> έγινε και πάρα πολύ δημοφιλές στην πορεία τ</w:t>
      </w:r>
      <w:r>
        <w:rPr>
          <w:rFonts w:eastAsia="Times New Roman"/>
          <w:szCs w:val="24"/>
        </w:rPr>
        <w:t xml:space="preserve">ων χρόνων. </w:t>
      </w:r>
    </w:p>
    <w:p w14:paraId="439DA03F" w14:textId="77777777" w:rsidR="00E72EC4" w:rsidRDefault="000B79C9">
      <w:pPr>
        <w:spacing w:line="600" w:lineRule="auto"/>
        <w:ind w:firstLine="720"/>
        <w:jc w:val="both"/>
        <w:rPr>
          <w:rFonts w:eastAsia="Times New Roman"/>
          <w:szCs w:val="24"/>
        </w:rPr>
      </w:pPr>
      <w:r>
        <w:rPr>
          <w:rFonts w:eastAsia="Times New Roman"/>
          <w:szCs w:val="24"/>
        </w:rPr>
        <w:t xml:space="preserve">Τα στοιχεία, οι αριθμοί, οι στατιστικές είναι εφιαλτικά έτσι κι αλλιώς και γνωστά σε όλους. Εγώ θέλω όμως να εστιάσω σε ορισμένες μετρήσεις που έχουν γίνει από το Ελληνικό Κέντρο Θαλασσίων Ερευνών και θα σας έλεγα ότι σοκάρουν. Ακούστηκαν μέσα </w:t>
      </w:r>
      <w:r>
        <w:rPr>
          <w:rFonts w:eastAsia="Times New Roman"/>
          <w:szCs w:val="24"/>
        </w:rPr>
        <w:t>στην Αίθουσα. Μιλάμε για έναν ετήσιο ρυθμό απόθεσης πλαστικών στις παραλίες της χώρας που κυμαίνεται από διακόσια κιλά ως έναν τόνο ανά χιλιόμετρο παραλίας. Φανταστείτε μια χώρα σαν την Ελλάδα που έχει δεκατέσσερις χιλιάδες χιλιόμετρα ακτογραμμή. Είναι η μ</w:t>
      </w:r>
      <w:r>
        <w:rPr>
          <w:rFonts w:eastAsia="Times New Roman"/>
          <w:szCs w:val="24"/>
        </w:rPr>
        <w:t xml:space="preserve">εγαλύτερη της Μεσογείου. Απ’ αυτά το 70% -όταν ακούει κανείς το ποσοστό </w:t>
      </w:r>
      <w:proofErr w:type="spellStart"/>
      <w:r>
        <w:rPr>
          <w:rFonts w:eastAsia="Times New Roman"/>
          <w:szCs w:val="24"/>
        </w:rPr>
        <w:t>σοκάρεται</w:t>
      </w:r>
      <w:proofErr w:type="spellEnd"/>
      <w:r>
        <w:rPr>
          <w:rFonts w:eastAsia="Times New Roman"/>
          <w:szCs w:val="24"/>
        </w:rPr>
        <w:t xml:space="preserve">- προέρχεται από πλαστικά μπουκάλια νερού, αναψυκτικών, συσκευασίες φιλμ μέσα στις οποίες είναι συνήθως τα πατατάκια, τα </w:t>
      </w:r>
      <w:r>
        <w:rPr>
          <w:rFonts w:eastAsia="Times New Roman"/>
          <w:szCs w:val="24"/>
        </w:rPr>
        <w:lastRenderedPageBreak/>
        <w:t>«</w:t>
      </w:r>
      <w:proofErr w:type="spellStart"/>
      <w:r>
        <w:rPr>
          <w:rFonts w:eastAsia="Times New Roman"/>
          <w:szCs w:val="24"/>
        </w:rPr>
        <w:t>τζανκ</w:t>
      </w:r>
      <w:proofErr w:type="spellEnd"/>
      <w:r>
        <w:rPr>
          <w:rFonts w:eastAsia="Times New Roman"/>
          <w:szCs w:val="24"/>
        </w:rPr>
        <w:t xml:space="preserve"> </w:t>
      </w:r>
      <w:proofErr w:type="spellStart"/>
      <w:r>
        <w:rPr>
          <w:rFonts w:eastAsia="Times New Roman"/>
          <w:szCs w:val="24"/>
        </w:rPr>
        <w:t>φουντ</w:t>
      </w:r>
      <w:proofErr w:type="spellEnd"/>
      <w:r>
        <w:rPr>
          <w:rFonts w:eastAsia="Times New Roman"/>
          <w:szCs w:val="24"/>
        </w:rPr>
        <w:t>», τα τσιπς, ποτήρια καφέ και πλαστικές σα</w:t>
      </w:r>
      <w:r>
        <w:rPr>
          <w:rFonts w:eastAsia="Times New Roman"/>
          <w:szCs w:val="24"/>
        </w:rPr>
        <w:t xml:space="preserve">κούλες. Μάλιστα, οι ερευνητές βρίσκουν πλαστικά ακόμα και σε βάθος χιλίων μέτρων μέσα στη θάλασσα. </w:t>
      </w:r>
    </w:p>
    <w:p w14:paraId="439DA040" w14:textId="77777777" w:rsidR="00E72EC4" w:rsidRDefault="000B79C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Όσον αφορά, λένε δε, την επιφάνεια των ελληνικών θαλασσών</w:t>
      </w:r>
      <w:r>
        <w:rPr>
          <w:rFonts w:eastAsia="Times New Roman"/>
          <w:szCs w:val="24"/>
        </w:rPr>
        <w:t>,</w:t>
      </w:r>
      <w:r>
        <w:rPr>
          <w:rFonts w:eastAsia="Times New Roman"/>
          <w:szCs w:val="24"/>
        </w:rPr>
        <w:t xml:space="preserve"> εκεί επιπλέουν περίπου τριακόσιες πενήντα χιλιάδες </w:t>
      </w:r>
      <w:proofErr w:type="spellStart"/>
      <w:r>
        <w:rPr>
          <w:rFonts w:eastAsia="Times New Roman"/>
          <w:szCs w:val="24"/>
        </w:rPr>
        <w:t>μικροπλαστικά</w:t>
      </w:r>
      <w:proofErr w:type="spellEnd"/>
      <w:r>
        <w:rPr>
          <w:rFonts w:eastAsia="Times New Roman"/>
          <w:szCs w:val="24"/>
        </w:rPr>
        <w:t xml:space="preserve"> ανά τετραγωνικό χιλιόμετρο. Για να το κάνουμε πολύ απλό: </w:t>
      </w:r>
      <w:r>
        <w:rPr>
          <w:rFonts w:eastAsia="Times New Roman"/>
          <w:szCs w:val="24"/>
        </w:rPr>
        <w:t>τ</w:t>
      </w:r>
      <w:r>
        <w:rPr>
          <w:rFonts w:eastAsia="Times New Roman"/>
          <w:szCs w:val="24"/>
        </w:rPr>
        <w:t>α πλαστικά πνίγουν τις θάλασσές μας. Και αν εξακολουθήσουμε να τα χρησιμοποιούμε και να τα πετάμε με τον ίδιο ρυθμό και με τις ίδιες</w:t>
      </w:r>
      <w:r>
        <w:rPr>
          <w:rFonts w:eastAsia="Times New Roman"/>
          <w:szCs w:val="24"/>
        </w:rPr>
        <w:t xml:space="preserve"> τεράστιες ποσότητες, τότε η κατάσταση για το περιβάλλον θα είναι μη αναστρέψιμη, με ό,τι αυτό συνεπάγεται και για την υγεία μας.</w:t>
      </w:r>
    </w:p>
    <w:p w14:paraId="439DA041" w14:textId="77777777" w:rsidR="00E72EC4" w:rsidRDefault="000B79C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Άκουσα τον Υπουργό και θεωρητικά υπάρχει αυτή η νέα στρατηγική της Ευρωπαϊκής Ένωσης που εγκρίθηκε τον Γενάρη που μας πέρασε κ</w:t>
      </w:r>
      <w:r>
        <w:rPr>
          <w:rFonts w:eastAsia="Times New Roman"/>
          <w:szCs w:val="24"/>
        </w:rPr>
        <w:t>αι ήδη βρισκόμαστε μπροστά σε μια νέα πραγματικότητα. Αυτή η νέα στρατηγική αποτελεί μέρος της μετάβασης σε μια πιο αποτελεσματική κυκλική οικονομία και εστιάζεται στη ριζική αλλαγή του τρόπου σχεδίασης, παραγωγής, χρήσης και ανακύκλωσης των προϊόντων. Υπά</w:t>
      </w:r>
      <w:r>
        <w:rPr>
          <w:rFonts w:eastAsia="Times New Roman"/>
          <w:szCs w:val="24"/>
        </w:rPr>
        <w:t>ρχει κι ένας εξαιρετικά φι</w:t>
      </w:r>
      <w:r>
        <w:rPr>
          <w:rFonts w:eastAsia="Times New Roman"/>
          <w:szCs w:val="24"/>
        </w:rPr>
        <w:lastRenderedPageBreak/>
        <w:t xml:space="preserve">λόδοξος στόχος, το 2030 να διατίθενται πλέον μόνο ανακυκλώσιμες πλαστικές συσκευασίες στην αγορά της Ευρωπαϊκής Ένωσης, να μειωθεί η κατανάλωση πλαστικών μιας χρήσης και να περιοριστεί η χρήση </w:t>
      </w:r>
      <w:proofErr w:type="spellStart"/>
      <w:r>
        <w:rPr>
          <w:rFonts w:eastAsia="Times New Roman"/>
          <w:szCs w:val="24"/>
        </w:rPr>
        <w:t>μικροπλαστικών</w:t>
      </w:r>
      <w:proofErr w:type="spellEnd"/>
      <w:r>
        <w:rPr>
          <w:rFonts w:eastAsia="Times New Roman"/>
          <w:szCs w:val="24"/>
        </w:rPr>
        <w:t xml:space="preserve">. </w:t>
      </w:r>
    </w:p>
    <w:p w14:paraId="439DA042" w14:textId="77777777" w:rsidR="00E72EC4" w:rsidRDefault="000B79C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Πάρα πολύ ωραίες οι </w:t>
      </w:r>
      <w:r>
        <w:rPr>
          <w:rFonts w:eastAsia="Times New Roman"/>
          <w:szCs w:val="24"/>
        </w:rPr>
        <w:t xml:space="preserve">ευρωπαϊκές εξαγγελίες, πολύ σημαντικές, χρειάζονται όμως και μια σοβαρή προετοιμασία -θα σας έλεγα- σε εθνικό επίπεδο. Τα σχέδια, οι προτάσεις, οι ιδέες, οι στρατηγικές, είναι καλές, αλλά -πάντα αυτό το μεγάλο «αλλά»- τι γίνεται στην πράξη; Τι γίνεται στη </w:t>
      </w:r>
      <w:r>
        <w:rPr>
          <w:rFonts w:eastAsia="Times New Roman"/>
          <w:szCs w:val="24"/>
        </w:rPr>
        <w:t xml:space="preserve">χώρα μας; Τι ισχύει από όλα αυτά στην Ελλάδα; Και για να μην πάμε πολύ μακριά: Εμείς εδώ, στο ελληνικό Κοινοβούλιο, ανακυκλώνουμε; Αυτή είναι μια ερώτηση που, πραγματικά, νομίζω πολύ εύστοχα πέρασε από το μυαλό όλων. Πόσο </w:t>
      </w:r>
      <w:proofErr w:type="spellStart"/>
      <w:r>
        <w:rPr>
          <w:rFonts w:eastAsia="Times New Roman"/>
          <w:szCs w:val="24"/>
        </w:rPr>
        <w:t>προσβάσιμοι</w:t>
      </w:r>
      <w:proofErr w:type="spellEnd"/>
      <w:r>
        <w:rPr>
          <w:rFonts w:eastAsia="Times New Roman"/>
          <w:szCs w:val="24"/>
        </w:rPr>
        <w:t xml:space="preserve"> είναι οι κάδοι ανακύκλ</w:t>
      </w:r>
      <w:r>
        <w:rPr>
          <w:rFonts w:eastAsia="Times New Roman"/>
          <w:szCs w:val="24"/>
        </w:rPr>
        <w:t xml:space="preserve">ωσης στον πολίτη; Γιατί καλώς ψηφίζουμε τους νόμους που ψηφίζουμε για την προστασία του περιβάλλοντος, αλλά πρέπει κι εμείς οι ίδιοι να δίνουμε το παράδειγμα. Και αυτό πρακτικά τι σημαίνει; Να γίνει η ανακύκλωση καθημερινή συνήθεια. </w:t>
      </w:r>
    </w:p>
    <w:p w14:paraId="439DA043" w14:textId="77777777" w:rsidR="00E72EC4" w:rsidRDefault="000B79C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Καθώς ερχόμουν από το </w:t>
      </w:r>
      <w:r>
        <w:rPr>
          <w:rFonts w:eastAsia="Times New Roman"/>
          <w:szCs w:val="24"/>
        </w:rPr>
        <w:t>γραφείο μου στη</w:t>
      </w:r>
      <w:r>
        <w:rPr>
          <w:rFonts w:eastAsia="Times New Roman"/>
          <w:szCs w:val="24"/>
        </w:rPr>
        <w:t>ν οδό</w:t>
      </w:r>
      <w:r>
        <w:rPr>
          <w:rFonts w:eastAsia="Times New Roman"/>
          <w:szCs w:val="24"/>
        </w:rPr>
        <w:t xml:space="preserve"> Βουλής, παρατήρησα -κι εδώ και πάρα πολύ καιρό προσπαθώ αυτό να </w:t>
      </w:r>
      <w:r>
        <w:rPr>
          <w:rFonts w:eastAsia="Times New Roman"/>
          <w:szCs w:val="24"/>
        </w:rPr>
        <w:lastRenderedPageBreak/>
        <w:t>το βάλω καλά στο μυαλό μου και να το συνειδητοποιήσω- ότι στο κεντρικότερο σημείο της χώρας, που είναι η πλατεία Συντάγματος, δεν υπάρχουν καν κάδοι ανακύκλωσης. Το ξέρετε</w:t>
      </w:r>
      <w:r>
        <w:rPr>
          <w:rFonts w:eastAsia="Times New Roman"/>
          <w:szCs w:val="24"/>
        </w:rPr>
        <w:t xml:space="preserve"> ότι ο μόνος μπλε κάδος που υπάρχει είναι στην Ερμού; Άρα για ποια ανακύκλωση μιλάμε; </w:t>
      </w:r>
    </w:p>
    <w:p w14:paraId="439DA044" w14:textId="77777777" w:rsidR="00E72EC4" w:rsidRDefault="000B79C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Στη χώρα μας από την αρχή του έτους εφαρμόστηκε ο νόμος για το ειδικό τέλος χρήσης της πλαστικής σακούλας. Και όντως ο περιορισμός που υπήρξε ήταν έως και 50%. Δεν θα μι</w:t>
      </w:r>
      <w:r>
        <w:rPr>
          <w:rFonts w:eastAsia="Times New Roman"/>
          <w:szCs w:val="24"/>
        </w:rPr>
        <w:t xml:space="preserve">λήσω για την καθυστέρηση στην </w:t>
      </w:r>
      <w:r>
        <w:rPr>
          <w:rFonts w:eastAsia="Times New Roman"/>
          <w:szCs w:val="24"/>
        </w:rPr>
        <w:t>ο</w:t>
      </w:r>
      <w:r>
        <w:rPr>
          <w:rFonts w:eastAsia="Times New Roman"/>
          <w:szCs w:val="24"/>
        </w:rPr>
        <w:t xml:space="preserve">δηγία </w:t>
      </w:r>
      <w:r w:rsidRPr="00D97F4F">
        <w:rPr>
          <w:rFonts w:eastAsia="Times New Roman"/>
          <w:color w:val="000000" w:themeColor="text1"/>
          <w:szCs w:val="24"/>
        </w:rPr>
        <w:t xml:space="preserve">που είναι από το 2015 και μας πήρε τρία χρόνια να ευθυγραμμιστούμε με αυτή, αλλά θέλω να σας ρωτήσω: Πρακτικά τι σημαίνει το ότι ψηφίσαμε αυτή την </w:t>
      </w:r>
      <w:r w:rsidRPr="00D97F4F">
        <w:rPr>
          <w:rFonts w:eastAsia="Times New Roman"/>
          <w:color w:val="000000" w:themeColor="text1"/>
          <w:szCs w:val="24"/>
        </w:rPr>
        <w:t>ο</w:t>
      </w:r>
      <w:r w:rsidRPr="00D97F4F">
        <w:rPr>
          <w:rFonts w:eastAsia="Times New Roman"/>
          <w:color w:val="000000" w:themeColor="text1"/>
          <w:szCs w:val="24"/>
        </w:rPr>
        <w:t>δηγία; Ότι ξαφνικά ως Έλληνες καταναλωτές αποκτήσαμε περιβαλλοντική συν</w:t>
      </w:r>
      <w:r w:rsidRPr="00D97F4F">
        <w:rPr>
          <w:rFonts w:eastAsia="Times New Roman"/>
          <w:color w:val="000000" w:themeColor="text1"/>
          <w:szCs w:val="24"/>
        </w:rPr>
        <w:t xml:space="preserve">είδηση ή ότι η πολιτεία μέσω των αρμόδιων </w:t>
      </w:r>
      <w:r w:rsidRPr="00D97F4F">
        <w:rPr>
          <w:rFonts w:eastAsia="Times New Roman"/>
          <w:color w:val="000000" w:themeColor="text1"/>
          <w:szCs w:val="24"/>
        </w:rPr>
        <w:t>Υ</w:t>
      </w:r>
      <w:r w:rsidRPr="00D97F4F">
        <w:rPr>
          <w:rFonts w:eastAsia="Times New Roman"/>
          <w:color w:val="000000" w:themeColor="text1"/>
          <w:szCs w:val="24"/>
        </w:rPr>
        <w:t>πουργείων προσάρμοσε το θεσμικό πλαίσιο της ανακύκλωσης</w:t>
      </w:r>
      <w:r w:rsidRPr="00D97F4F">
        <w:rPr>
          <w:rFonts w:eastAsia="Times New Roman"/>
          <w:color w:val="000000" w:themeColor="text1"/>
          <w:szCs w:val="24"/>
        </w:rPr>
        <w:t>,</w:t>
      </w:r>
      <w:r w:rsidRPr="00D97F4F">
        <w:rPr>
          <w:rFonts w:eastAsia="Times New Roman"/>
          <w:color w:val="000000" w:themeColor="text1"/>
          <w:szCs w:val="24"/>
        </w:rPr>
        <w:t xml:space="preserve"> ώστε να ελαχιστοποιούνται οι </w:t>
      </w:r>
      <w:r w:rsidRPr="00F26498">
        <w:rPr>
          <w:rFonts w:eastAsia="Times New Roman"/>
          <w:szCs w:val="24"/>
        </w:rPr>
        <w:t xml:space="preserve">περιβαλλοντικές επιβαρύνσεις; </w:t>
      </w:r>
    </w:p>
    <w:p w14:paraId="439DA045" w14:textId="77777777" w:rsidR="00E72EC4" w:rsidRDefault="000B79C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F26498">
        <w:rPr>
          <w:rFonts w:eastAsia="Times New Roman"/>
          <w:szCs w:val="24"/>
        </w:rPr>
        <w:t>Θα σας πω πολύ απλά ότι τίποτα από τα δύο δεν ισχύει. Δυστυχώς η απάντηση είναι και στα δύο αρνη</w:t>
      </w:r>
      <w:r w:rsidRPr="00F26498">
        <w:rPr>
          <w:rFonts w:eastAsia="Times New Roman"/>
          <w:szCs w:val="24"/>
        </w:rPr>
        <w:t>τική.</w:t>
      </w:r>
    </w:p>
    <w:p w14:paraId="439DA046" w14:textId="77777777" w:rsidR="00E72EC4" w:rsidRDefault="000B79C9">
      <w:pPr>
        <w:spacing w:line="600" w:lineRule="auto"/>
        <w:ind w:firstLine="720"/>
        <w:jc w:val="both"/>
        <w:rPr>
          <w:rFonts w:eastAsia="Times New Roman" w:cs="Times New Roman"/>
          <w:szCs w:val="24"/>
        </w:rPr>
      </w:pPr>
      <w:r w:rsidRPr="00F26498">
        <w:rPr>
          <w:rFonts w:eastAsia="Times New Roman" w:cs="Times New Roman"/>
          <w:szCs w:val="24"/>
        </w:rPr>
        <w:lastRenderedPageBreak/>
        <w:t>(Στο σημείο αυτό κτυπάει το κουδούνι λήξεως του χρόνου ομιλίας της κυρίας Βουλευτού)</w:t>
      </w:r>
    </w:p>
    <w:p w14:paraId="439DA047" w14:textId="77777777" w:rsidR="00E72EC4" w:rsidRDefault="000B79C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F26498">
        <w:rPr>
          <w:rFonts w:eastAsia="Times New Roman"/>
          <w:szCs w:val="24"/>
        </w:rPr>
        <w:t>Θα χρειαστώ λίγο χρόνο, κύριε Πρόεδρε.</w:t>
      </w:r>
    </w:p>
    <w:p w14:paraId="439DA048" w14:textId="77777777" w:rsidR="00E72EC4" w:rsidRDefault="000B79C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Η μόνη λύση, θεωρώ, για να κάνουμε πράξη ως χώρα τόσο την απεξάρτηση από τα πλαστικά όσο και την υιοθέτηση ουσιαστικής περιβαλ</w:t>
      </w:r>
      <w:r>
        <w:rPr>
          <w:rFonts w:eastAsia="Times New Roman"/>
          <w:szCs w:val="24"/>
        </w:rPr>
        <w:t>λοντικής συνείδησης, είναι η αλλαγή προτύπων, η αλλαγή νοοτροπίας μέσα από την ενημέρωση αλλά κυρίως μέσα από την παιδεία. Γι’ αυτό το σχολείο και τα παιδιά μας μπορούν</w:t>
      </w:r>
      <w:r>
        <w:rPr>
          <w:rFonts w:eastAsia="Times New Roman"/>
          <w:szCs w:val="24"/>
        </w:rPr>
        <w:t>,</w:t>
      </w:r>
      <w:r>
        <w:rPr>
          <w:rFonts w:eastAsia="Times New Roman"/>
          <w:szCs w:val="24"/>
        </w:rPr>
        <w:t xml:space="preserve"> νομίζω</w:t>
      </w:r>
      <w:r>
        <w:rPr>
          <w:rFonts w:eastAsia="Times New Roman"/>
          <w:szCs w:val="24"/>
        </w:rPr>
        <w:t>,</w:t>
      </w:r>
      <w:r>
        <w:rPr>
          <w:rFonts w:eastAsia="Times New Roman"/>
          <w:szCs w:val="24"/>
        </w:rPr>
        <w:t xml:space="preserve"> να μας δείξουν τον δρόμο. </w:t>
      </w:r>
    </w:p>
    <w:p w14:paraId="439DA049" w14:textId="77777777" w:rsidR="00E72EC4" w:rsidRDefault="000B79C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Υπάρχουν πολλά φωτεινά παραδείγματα. Η Υπουργός η ο</w:t>
      </w:r>
      <w:r>
        <w:rPr>
          <w:rFonts w:eastAsia="Times New Roman"/>
          <w:szCs w:val="24"/>
        </w:rPr>
        <w:t>ποία έφυγε, είπε κάποια από αυτά. Εγώ έμεινα σε ένα που μου έκανε ιδιαίτερη εντύπωση</w:t>
      </w:r>
      <w:r>
        <w:rPr>
          <w:rFonts w:eastAsia="Times New Roman"/>
          <w:szCs w:val="24"/>
        </w:rPr>
        <w:t>,</w:t>
      </w:r>
      <w:r>
        <w:rPr>
          <w:rFonts w:eastAsia="Times New Roman"/>
          <w:szCs w:val="24"/>
        </w:rPr>
        <w:t xml:space="preserve"> γιατί δείχνει ότι σε αυτές τις μικρές ηλικίες τα πράγματα </w:t>
      </w:r>
      <w:r>
        <w:rPr>
          <w:rFonts w:eastAsia="Times New Roman"/>
          <w:szCs w:val="24"/>
        </w:rPr>
        <w:t xml:space="preserve">είναι </w:t>
      </w:r>
      <w:r>
        <w:rPr>
          <w:rFonts w:eastAsia="Times New Roman"/>
          <w:szCs w:val="24"/>
        </w:rPr>
        <w:t>πολύ απλά. Θέλω να σας μιλήσω για τον σχολικό μαραθώνιο ανακύκλωσης που έγινε μέσα σε δύο εβδομάδες, αφορο</w:t>
      </w:r>
      <w:r>
        <w:rPr>
          <w:rFonts w:eastAsia="Times New Roman"/>
          <w:szCs w:val="24"/>
        </w:rPr>
        <w:t>ύσε τέσσερις χιλιάδες μαθητές, δεκαπέντε δημοτικά σχολεία, έναν δήμο της Αττικής και ακούστε νούμερα</w:t>
      </w:r>
      <w:r>
        <w:rPr>
          <w:rFonts w:eastAsia="Times New Roman"/>
          <w:szCs w:val="24"/>
        </w:rPr>
        <w:t>.</w:t>
      </w:r>
      <w:r>
        <w:rPr>
          <w:rFonts w:eastAsia="Times New Roman"/>
          <w:szCs w:val="24"/>
        </w:rPr>
        <w:t xml:space="preserve"> Ανακύκλωσαν εννιακόσια τριάντα πέντε κιλά χαρτιού, που ισοδυ</w:t>
      </w:r>
      <w:r>
        <w:rPr>
          <w:rFonts w:eastAsia="Times New Roman"/>
          <w:szCs w:val="24"/>
        </w:rPr>
        <w:lastRenderedPageBreak/>
        <w:t>ναμούν με τη διάσωση δεκαεπτά δέντρων, ανακύκλωσαν πεντακόσια εβδομήντα τέσσερα κιλά πλαστικού</w:t>
      </w:r>
      <w:r>
        <w:rPr>
          <w:rFonts w:eastAsia="Times New Roman"/>
          <w:szCs w:val="24"/>
        </w:rPr>
        <w:t xml:space="preserve"> από καπάκια και μπουκάλια, που ισοδυναμούν με τετρακόσια είκοσι κιλά επιβλαβών αερίων και δεκατέσσερα κιλά αλουμινίου που</w:t>
      </w:r>
      <w:r>
        <w:rPr>
          <w:rFonts w:eastAsia="Times New Roman"/>
          <w:szCs w:val="24"/>
        </w:rPr>
        <w:t>,</w:t>
      </w:r>
      <w:r>
        <w:rPr>
          <w:rFonts w:eastAsia="Times New Roman"/>
          <w:szCs w:val="24"/>
        </w:rPr>
        <w:t xml:space="preserve"> εντάξει</w:t>
      </w:r>
      <w:r>
        <w:rPr>
          <w:rFonts w:eastAsia="Times New Roman"/>
          <w:szCs w:val="24"/>
        </w:rPr>
        <w:t>,</w:t>
      </w:r>
      <w:r>
        <w:rPr>
          <w:rFonts w:eastAsia="Times New Roman"/>
          <w:szCs w:val="24"/>
        </w:rPr>
        <w:t xml:space="preserve"> δεν έχ</w:t>
      </w:r>
      <w:r>
        <w:rPr>
          <w:rFonts w:eastAsia="Times New Roman"/>
          <w:szCs w:val="24"/>
        </w:rPr>
        <w:t>ουν</w:t>
      </w:r>
      <w:r>
        <w:rPr>
          <w:rFonts w:eastAsia="Times New Roman"/>
          <w:szCs w:val="24"/>
        </w:rPr>
        <w:t xml:space="preserve"> καμμ</w:t>
      </w:r>
      <w:r>
        <w:rPr>
          <w:rFonts w:eastAsia="Times New Roman"/>
          <w:szCs w:val="24"/>
        </w:rPr>
        <w:t>ιά</w:t>
      </w:r>
      <w:r>
        <w:rPr>
          <w:rFonts w:eastAsia="Times New Roman"/>
          <w:szCs w:val="24"/>
        </w:rPr>
        <w:t xml:space="preserve"> επιβάρυνση για την ατμόσφαιρα. </w:t>
      </w:r>
      <w:r>
        <w:rPr>
          <w:rFonts w:eastAsia="Times New Roman"/>
          <w:szCs w:val="24"/>
        </w:rPr>
        <w:t>Ό</w:t>
      </w:r>
      <w:r>
        <w:rPr>
          <w:rFonts w:eastAsia="Times New Roman"/>
          <w:szCs w:val="24"/>
        </w:rPr>
        <w:t>ταν</w:t>
      </w:r>
      <w:r>
        <w:rPr>
          <w:rFonts w:eastAsia="Times New Roman"/>
          <w:szCs w:val="24"/>
        </w:rPr>
        <w:t>,</w:t>
      </w:r>
      <w:r>
        <w:rPr>
          <w:rFonts w:eastAsia="Times New Roman"/>
          <w:szCs w:val="24"/>
        </w:rPr>
        <w:t xml:space="preserve"> τελικά</w:t>
      </w:r>
      <w:r>
        <w:rPr>
          <w:rFonts w:eastAsia="Times New Roman"/>
          <w:szCs w:val="24"/>
        </w:rPr>
        <w:t>,</w:t>
      </w:r>
      <w:r>
        <w:rPr>
          <w:rFonts w:eastAsia="Times New Roman"/>
          <w:szCs w:val="24"/>
        </w:rPr>
        <w:t xml:space="preserve"> τα μικρά παιδιά φέρουν αυτή τη περιβαλλοντική συνήθεια στο σπ</w:t>
      </w:r>
      <w:r>
        <w:rPr>
          <w:rFonts w:eastAsia="Times New Roman"/>
          <w:szCs w:val="24"/>
        </w:rPr>
        <w:t>ίτι, όταν γίνουν αυτοί το λαμπρό παράδειγμα, όταν καταστούν αυτοί οι «Δούρειοι Ίπποι», τότε όλοι στην οικογένεια πιστεύω ότι θα ακολουθήσουν.</w:t>
      </w:r>
    </w:p>
    <w:p w14:paraId="439DA04A" w14:textId="77777777" w:rsidR="00E72EC4" w:rsidRDefault="000B79C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D02108">
        <w:rPr>
          <w:rFonts w:eastAsia="Times New Roman"/>
          <w:b/>
          <w:szCs w:val="24"/>
        </w:rPr>
        <w:t xml:space="preserve">ΠΡΟΕΔΡΕΥΩΝ (Γεώργιος </w:t>
      </w:r>
      <w:proofErr w:type="spellStart"/>
      <w:r w:rsidRPr="00D02108">
        <w:rPr>
          <w:rFonts w:eastAsia="Times New Roman"/>
          <w:b/>
          <w:szCs w:val="24"/>
        </w:rPr>
        <w:t>Λαμπρούλης</w:t>
      </w:r>
      <w:proofErr w:type="spellEnd"/>
      <w:r w:rsidRPr="00D02108">
        <w:rPr>
          <w:rFonts w:eastAsia="Times New Roman"/>
          <w:b/>
          <w:szCs w:val="24"/>
        </w:rPr>
        <w:t>):</w:t>
      </w:r>
      <w:r>
        <w:rPr>
          <w:rFonts w:eastAsia="Times New Roman"/>
          <w:szCs w:val="24"/>
        </w:rPr>
        <w:t xml:space="preserve"> Κυρία </w:t>
      </w:r>
      <w:proofErr w:type="spellStart"/>
      <w:r>
        <w:rPr>
          <w:rFonts w:eastAsia="Times New Roman"/>
          <w:szCs w:val="24"/>
        </w:rPr>
        <w:t>Κεφαλίδου</w:t>
      </w:r>
      <w:proofErr w:type="spellEnd"/>
      <w:r>
        <w:rPr>
          <w:rFonts w:eastAsia="Times New Roman"/>
          <w:szCs w:val="24"/>
        </w:rPr>
        <w:t>, να ολοκληρώνουμε, παρακαλώ.</w:t>
      </w:r>
    </w:p>
    <w:p w14:paraId="439DA04B" w14:textId="77777777" w:rsidR="00E72EC4" w:rsidRDefault="000B79C9">
      <w:pPr>
        <w:spacing w:line="600" w:lineRule="auto"/>
        <w:ind w:firstLine="720"/>
        <w:jc w:val="both"/>
        <w:rPr>
          <w:rFonts w:eastAsia="Times New Roman" w:cs="Times New Roman"/>
          <w:szCs w:val="24"/>
        </w:rPr>
      </w:pPr>
      <w:r w:rsidRPr="002529B9">
        <w:rPr>
          <w:rFonts w:eastAsia="Times New Roman" w:cs="Times New Roman"/>
          <w:b/>
          <w:szCs w:val="24"/>
        </w:rPr>
        <w:t>ΧΑΡΟΥΛΑ (ΧΑΡΑ) ΚΕΦΑΛΙΔΟΥ:</w:t>
      </w:r>
      <w:r>
        <w:rPr>
          <w:rFonts w:eastAsia="Times New Roman" w:cs="Times New Roman"/>
          <w:szCs w:val="24"/>
        </w:rPr>
        <w:t xml:space="preserve"> Είμαστε λίγοι, κύριε Πρόεδρε, και συζητάμε κάτι σημαντικό.</w:t>
      </w:r>
    </w:p>
    <w:p w14:paraId="439DA04C" w14:textId="77777777" w:rsidR="00E72EC4" w:rsidRDefault="000B79C9">
      <w:pPr>
        <w:spacing w:line="600" w:lineRule="auto"/>
        <w:ind w:firstLine="720"/>
        <w:jc w:val="both"/>
        <w:rPr>
          <w:rFonts w:eastAsia="Times New Roman" w:cs="Times New Roman"/>
          <w:szCs w:val="24"/>
        </w:rPr>
      </w:pPr>
      <w:r w:rsidRPr="002529B9">
        <w:rPr>
          <w:rFonts w:eastAsia="Times New Roman" w:cs="Times New Roman"/>
          <w:b/>
          <w:szCs w:val="24"/>
        </w:rPr>
        <w:t xml:space="preserve">ΠΡΟΕΔΡΕΥΩΝ (Γεώργιος </w:t>
      </w:r>
      <w:proofErr w:type="spellStart"/>
      <w:r w:rsidRPr="002529B9">
        <w:rPr>
          <w:rFonts w:eastAsia="Times New Roman" w:cs="Times New Roman"/>
          <w:b/>
          <w:szCs w:val="24"/>
        </w:rPr>
        <w:t>Λαμπρούλης</w:t>
      </w:r>
      <w:proofErr w:type="spellEnd"/>
      <w:r w:rsidRPr="002529B9">
        <w:rPr>
          <w:rFonts w:eastAsia="Times New Roman" w:cs="Times New Roman"/>
          <w:b/>
          <w:szCs w:val="24"/>
        </w:rPr>
        <w:t>):</w:t>
      </w:r>
      <w:r>
        <w:rPr>
          <w:rFonts w:eastAsia="Times New Roman" w:cs="Times New Roman"/>
          <w:szCs w:val="24"/>
        </w:rPr>
        <w:t xml:space="preserve"> Δεν έχει σημασία. Ο χρόνος πρέπει να τηρείται. Το Προεδρείο σάς έχει δώσει περίπου δύο λεπτά</w:t>
      </w:r>
      <w:r w:rsidRPr="00F2423E">
        <w:rPr>
          <w:rFonts w:eastAsia="Times New Roman" w:cs="Times New Roman"/>
          <w:szCs w:val="24"/>
        </w:rPr>
        <w:t xml:space="preserve"> </w:t>
      </w:r>
      <w:r>
        <w:rPr>
          <w:rFonts w:eastAsia="Times New Roman" w:cs="Times New Roman"/>
          <w:szCs w:val="24"/>
        </w:rPr>
        <w:t>και φτάνουμε τα οκτώ λεπτά. Σας παρακαλώ πολύ.</w:t>
      </w:r>
    </w:p>
    <w:p w14:paraId="439DA04D" w14:textId="77777777" w:rsidR="00E72EC4" w:rsidRDefault="000B79C9">
      <w:pPr>
        <w:spacing w:line="600" w:lineRule="auto"/>
        <w:ind w:firstLine="720"/>
        <w:jc w:val="both"/>
        <w:rPr>
          <w:rFonts w:eastAsia="Times New Roman" w:cs="Times New Roman"/>
          <w:szCs w:val="24"/>
        </w:rPr>
      </w:pPr>
      <w:r w:rsidRPr="002529B9">
        <w:rPr>
          <w:rFonts w:eastAsia="Times New Roman" w:cs="Times New Roman"/>
          <w:b/>
          <w:szCs w:val="24"/>
        </w:rPr>
        <w:lastRenderedPageBreak/>
        <w:t>ΧΑΡΟΥΛΑ (ΧΑΡΑ) ΚΕΦΑΛΙΔ</w:t>
      </w:r>
      <w:r w:rsidRPr="002529B9">
        <w:rPr>
          <w:rFonts w:eastAsia="Times New Roman" w:cs="Times New Roman"/>
          <w:b/>
          <w:szCs w:val="24"/>
        </w:rPr>
        <w:t>ΟΥ:</w:t>
      </w:r>
      <w:r>
        <w:rPr>
          <w:rFonts w:eastAsia="Times New Roman" w:cs="Times New Roman"/>
          <w:szCs w:val="24"/>
        </w:rPr>
        <w:t xml:space="preserve"> Έχετε δίκιο. Σας ευχαριστώ.</w:t>
      </w:r>
    </w:p>
    <w:p w14:paraId="439DA04E"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Και τώρα ερχόμαστε στον τομέα την εκπαίδευσης. Ναι και γραφεία περιβαλλοντικής εκπαίδευσης υπάρχουν και μαθήματα περιβαλλοντικής αγωγής γίνονται. Όμως πρέπει να σταματήσουν να είναι αποσπασματικά και μεμονωμένα. Πρέπει να στ</w:t>
      </w:r>
      <w:r>
        <w:rPr>
          <w:rFonts w:eastAsia="Times New Roman" w:cs="Times New Roman"/>
          <w:szCs w:val="24"/>
        </w:rPr>
        <w:t>αματήσουμε να έχουμε την αίσθηση ότι τελειώσαμε το καθήκον μας μόλις χτυπήσει το κουδούνι του σχολείου και τα παιδιά φεύγουν από αυτό. Δεν μπορούμε να περιοριζόμαστε σε εγκυκλίους και σε γραφειοκρατικές διαδικασίες, δεν μπορούμε να στηριζόμαστε μόνο σε εμπ</w:t>
      </w:r>
      <w:r>
        <w:rPr>
          <w:rFonts w:eastAsia="Times New Roman" w:cs="Times New Roman"/>
          <w:szCs w:val="24"/>
        </w:rPr>
        <w:t>νευσμένους εκπαιδευτικούς που κάνουν σωστά τη δουλειά τους.</w:t>
      </w:r>
    </w:p>
    <w:p w14:paraId="439DA04F"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Δεν χρειάζεται, λοιπόν, πιστεύω, να ανακαλύπτουμε κάθε φορά τον τροχό από την αρχή. Παραδείγματα και καλές πρακτικές υπάρχουν σε όλες τις χώρες και στη δική μας χώρα. Σίγουρα χρειάζεται πολιτική β</w:t>
      </w:r>
      <w:r>
        <w:rPr>
          <w:rFonts w:eastAsia="Times New Roman" w:cs="Times New Roman"/>
          <w:szCs w:val="24"/>
        </w:rPr>
        <w:t xml:space="preserve">ούληση, που είναι απαραίτητη προϋπόθεση για να υπάρξουν νομοθετικές πρωτοβουλίες και ουσιαστικές συνεργασίες αρμοδίων Υπουργείων και τοπικής αυτοδιοίκησης. Σίγουρα χρειάζεται ένα νέο εθνικό σχέδιο διαχείρισης των </w:t>
      </w:r>
      <w:r>
        <w:rPr>
          <w:rFonts w:eastAsia="Times New Roman" w:cs="Times New Roman"/>
          <w:szCs w:val="24"/>
        </w:rPr>
        <w:lastRenderedPageBreak/>
        <w:t>απορριμμάτων μας και όχι οι γνωστές γραφικό</w:t>
      </w:r>
      <w:r>
        <w:rPr>
          <w:rFonts w:eastAsia="Times New Roman" w:cs="Times New Roman"/>
          <w:szCs w:val="24"/>
        </w:rPr>
        <w:t xml:space="preserve">τητες: </w:t>
      </w:r>
      <w:proofErr w:type="spellStart"/>
      <w:r>
        <w:rPr>
          <w:rFonts w:eastAsia="Times New Roman" w:cs="Times New Roman"/>
          <w:szCs w:val="24"/>
        </w:rPr>
        <w:t>μνημονιακοί</w:t>
      </w:r>
      <w:proofErr w:type="spellEnd"/>
      <w:r>
        <w:rPr>
          <w:rFonts w:eastAsia="Times New Roman" w:cs="Times New Roman"/>
          <w:szCs w:val="24"/>
        </w:rPr>
        <w:t>–</w:t>
      </w:r>
      <w:proofErr w:type="spellStart"/>
      <w:r>
        <w:rPr>
          <w:rFonts w:eastAsia="Times New Roman" w:cs="Times New Roman"/>
          <w:szCs w:val="24"/>
        </w:rPr>
        <w:t>αντιμνημονιακοί</w:t>
      </w:r>
      <w:proofErr w:type="spellEnd"/>
      <w:r>
        <w:rPr>
          <w:rFonts w:eastAsia="Times New Roman" w:cs="Times New Roman"/>
          <w:szCs w:val="24"/>
        </w:rPr>
        <w:t xml:space="preserve">, πώς μαζεύουμε τα σκουπίδια, γιατί και </w:t>
      </w:r>
      <w:proofErr w:type="spellStart"/>
      <w:r>
        <w:rPr>
          <w:rFonts w:eastAsia="Times New Roman" w:cs="Times New Roman"/>
          <w:szCs w:val="24"/>
        </w:rPr>
        <w:t>μνημονιακοί</w:t>
      </w:r>
      <w:proofErr w:type="spellEnd"/>
      <w:r>
        <w:rPr>
          <w:rFonts w:eastAsia="Times New Roman" w:cs="Times New Roman"/>
          <w:szCs w:val="24"/>
        </w:rPr>
        <w:t xml:space="preserve"> γίνατε και τα σκουπίδια μάς πνίγουν.</w:t>
      </w:r>
    </w:p>
    <w:p w14:paraId="439DA050"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Άρα τι χρειάζεται; Κίνητρα, παρακολούθηση, επιβράβευση και όλα αυτά με απώτερο στόχο η βιωματική προσέγγιση, η ενημέρωση, η ευαισθητο</w:t>
      </w:r>
      <w:r>
        <w:rPr>
          <w:rFonts w:eastAsia="Times New Roman" w:cs="Times New Roman"/>
          <w:szCs w:val="24"/>
        </w:rPr>
        <w:t>ποίηση και η ενεργοποίηση να μας προετοιμάσει, και τα παιδιά μας και εμάς, να είμαστε οι αυριανοί ενεργοί πολίτες, αλλά και περιβαλλοντικά ευαίσθητοι, γιατί για να αλλάξει η χώρα, πρέπει πρώτα να αλλάξουμε εμείς, να αλλάξουμε νοοτροπία και συνήθειες. Και ε</w:t>
      </w:r>
      <w:r>
        <w:rPr>
          <w:rFonts w:eastAsia="Times New Roman" w:cs="Times New Roman"/>
          <w:szCs w:val="24"/>
        </w:rPr>
        <w:t>πειδή αυτό δεν είναι εύκολο, ας σκεφτούμε λίγο προοπτικά, ας σκεφτούμε τι χώρα θα παραδώσουμε στα παιδιά μας.</w:t>
      </w:r>
    </w:p>
    <w:p w14:paraId="439DA051"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Ευχαριστώ.</w:t>
      </w:r>
    </w:p>
    <w:p w14:paraId="439DA052" w14:textId="77777777" w:rsidR="00E72EC4" w:rsidRDefault="000B79C9">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439DA053" w14:textId="77777777" w:rsidR="00E72EC4" w:rsidRDefault="000B79C9">
      <w:pPr>
        <w:spacing w:line="600" w:lineRule="auto"/>
        <w:ind w:firstLine="720"/>
        <w:jc w:val="both"/>
        <w:rPr>
          <w:rFonts w:eastAsia="Times New Roman" w:cs="Times New Roman"/>
          <w:szCs w:val="24"/>
        </w:rPr>
      </w:pPr>
      <w:r w:rsidRPr="002529B9">
        <w:rPr>
          <w:rFonts w:eastAsia="Times New Roman" w:cs="Times New Roman"/>
          <w:b/>
          <w:szCs w:val="24"/>
        </w:rPr>
        <w:t xml:space="preserve">ΠΡΟΕΔΡΕΥΩΝ (Γεώργιος </w:t>
      </w:r>
      <w:proofErr w:type="spellStart"/>
      <w:r w:rsidRPr="002529B9">
        <w:rPr>
          <w:rFonts w:eastAsia="Times New Roman" w:cs="Times New Roman"/>
          <w:b/>
          <w:szCs w:val="24"/>
        </w:rPr>
        <w:t>Λαμπρούλης</w:t>
      </w:r>
      <w:proofErr w:type="spellEnd"/>
      <w:r w:rsidRPr="002529B9">
        <w:rPr>
          <w:rFonts w:eastAsia="Times New Roman" w:cs="Times New Roman"/>
          <w:b/>
          <w:szCs w:val="24"/>
        </w:rPr>
        <w:t>):</w:t>
      </w:r>
      <w:r>
        <w:rPr>
          <w:rFonts w:eastAsia="Times New Roman" w:cs="Times New Roman"/>
          <w:szCs w:val="24"/>
        </w:rPr>
        <w:t xml:space="preserve"> Ευχαριστούμε.</w:t>
      </w:r>
    </w:p>
    <w:p w14:paraId="439DA054"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Χρυσής Αυγής κ. </w:t>
      </w:r>
      <w:proofErr w:type="spellStart"/>
      <w:r>
        <w:rPr>
          <w:rFonts w:eastAsia="Times New Roman" w:cs="Times New Roman"/>
          <w:szCs w:val="24"/>
        </w:rPr>
        <w:t>Αϊβατί</w:t>
      </w:r>
      <w:r>
        <w:rPr>
          <w:rFonts w:eastAsia="Times New Roman" w:cs="Times New Roman"/>
          <w:szCs w:val="24"/>
        </w:rPr>
        <w:t>δης</w:t>
      </w:r>
      <w:proofErr w:type="spellEnd"/>
      <w:r>
        <w:rPr>
          <w:rFonts w:eastAsia="Times New Roman" w:cs="Times New Roman"/>
          <w:szCs w:val="24"/>
        </w:rPr>
        <w:t>.</w:t>
      </w:r>
    </w:p>
    <w:p w14:paraId="439DA055" w14:textId="77777777" w:rsidR="00E72EC4" w:rsidRDefault="000B79C9">
      <w:pPr>
        <w:spacing w:line="600" w:lineRule="auto"/>
        <w:ind w:firstLine="720"/>
        <w:jc w:val="both"/>
        <w:rPr>
          <w:rFonts w:eastAsia="Times New Roman" w:cs="Times New Roman"/>
          <w:szCs w:val="24"/>
        </w:rPr>
      </w:pPr>
      <w:r w:rsidRPr="005476D3">
        <w:rPr>
          <w:rFonts w:eastAsia="Times New Roman" w:cs="Times New Roman"/>
          <w:b/>
          <w:szCs w:val="24"/>
        </w:rPr>
        <w:lastRenderedPageBreak/>
        <w:t>ΙΩΑΝΝΗΣ ΑΪΒΑΤΙΔΗΣ:</w:t>
      </w:r>
      <w:r>
        <w:rPr>
          <w:rFonts w:eastAsia="Times New Roman" w:cs="Times New Roman"/>
          <w:szCs w:val="24"/>
        </w:rPr>
        <w:t xml:space="preserve"> Ευχαριστώ, κύριε Πρόεδρε.</w:t>
      </w:r>
    </w:p>
    <w:p w14:paraId="439DA056"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Θα ξεκινήσω με μία αναφορά-ανακοίνωση, παλαιά σχετικώς, του Ινστιτούτου Θαλάσσιας Προστασίας Αρχιπέλαγος</w:t>
      </w:r>
      <w:r>
        <w:rPr>
          <w:rFonts w:eastAsia="Times New Roman" w:cs="Times New Roman"/>
          <w:szCs w:val="24"/>
        </w:rPr>
        <w:t>,</w:t>
      </w:r>
      <w:r>
        <w:rPr>
          <w:rFonts w:eastAsia="Times New Roman" w:cs="Times New Roman"/>
          <w:szCs w:val="24"/>
        </w:rPr>
        <w:t xml:space="preserve"> που αφορούσε στην έξαρση θανάτων θαλασσίων χελωνών στο Αιγαίο</w:t>
      </w:r>
      <w:r>
        <w:rPr>
          <w:rFonts w:eastAsia="Times New Roman" w:cs="Times New Roman"/>
          <w:szCs w:val="24"/>
        </w:rPr>
        <w:t>,</w:t>
      </w:r>
      <w:r>
        <w:rPr>
          <w:rFonts w:eastAsia="Times New Roman" w:cs="Times New Roman"/>
          <w:szCs w:val="24"/>
        </w:rPr>
        <w:t xml:space="preserve"> και όχι μόνο</w:t>
      </w:r>
      <w:r>
        <w:rPr>
          <w:rFonts w:eastAsia="Times New Roman" w:cs="Times New Roman"/>
          <w:szCs w:val="24"/>
        </w:rPr>
        <w:t>,</w:t>
      </w:r>
      <w:r>
        <w:rPr>
          <w:rFonts w:eastAsia="Times New Roman" w:cs="Times New Roman"/>
          <w:szCs w:val="24"/>
        </w:rPr>
        <w:t xml:space="preserve"> πολλούς εκβρασμούς</w:t>
      </w:r>
      <w:r>
        <w:rPr>
          <w:rFonts w:eastAsia="Times New Roman" w:cs="Times New Roman"/>
          <w:szCs w:val="24"/>
        </w:rPr>
        <w:t>,</w:t>
      </w:r>
      <w:r>
        <w:rPr>
          <w:rFonts w:eastAsia="Times New Roman" w:cs="Times New Roman"/>
          <w:szCs w:val="24"/>
        </w:rPr>
        <w:t xml:space="preserve"> και</w:t>
      </w:r>
      <w:r>
        <w:rPr>
          <w:rFonts w:eastAsia="Times New Roman" w:cs="Times New Roman"/>
          <w:szCs w:val="24"/>
        </w:rPr>
        <w:t xml:space="preserve"> πιστοποιήθηκε ότι κομμάτια πλαστικού βρέθηκαν στο στομάχι και στο λοιπό γαστρεντερικό σύστημα των χελωνών. Ο θάνατος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συνδεόταν αιτιωδώς με την πλαστική ρύπανση. Το ίδιο ακριβώς διαπιστώθηκε και σε θανάτους δελφινιών. Μάλιστα σε μια περίπτωση ένα </w:t>
      </w:r>
      <w:proofErr w:type="spellStart"/>
      <w:r>
        <w:rPr>
          <w:rFonts w:eastAsia="Times New Roman" w:cs="Times New Roman"/>
          <w:szCs w:val="24"/>
        </w:rPr>
        <w:t>ευμεγέθες</w:t>
      </w:r>
      <w:proofErr w:type="spellEnd"/>
      <w:r>
        <w:rPr>
          <w:rFonts w:eastAsia="Times New Roman" w:cs="Times New Roman"/>
          <w:szCs w:val="24"/>
        </w:rPr>
        <w:t xml:space="preserve"> κομμάτι, σχεδόν ενός μέτρου, βρέθηκε στον οισοφάγο του θαλάσσιου αυτού θηλαστικού. </w:t>
      </w:r>
    </w:p>
    <w:p w14:paraId="439DA057"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Αυτό καταδεικνύει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την αναγκαιότητα να υπάρξει άμεσος περιορισμός στη χρήση των πλαστικών και των συναφών συνθετικών ουσιών. Θα πρέπει να υπάρξει πλήρης </w:t>
      </w:r>
      <w:r>
        <w:rPr>
          <w:rFonts w:eastAsia="Times New Roman" w:cs="Times New Roman"/>
          <w:szCs w:val="24"/>
        </w:rPr>
        <w:t>ενημέρωση των πολιτών, μια περιβαλλοντική ευαισθητοποίηση ήδη από τη σχολική ηλικία, κάτι το οποίο γίνεται σε έναν βαθμό, θα πρέπει όμως να ενταθεί.</w:t>
      </w:r>
    </w:p>
    <w:p w14:paraId="439DA058"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lastRenderedPageBreak/>
        <w:t>Κλειδί, κατά τη γνώμη μας, είναι η ανακύκλωση στην πηγή η εθελοντική αλλά και με κίνητρα ενδεχομένως. Χρειά</w:t>
      </w:r>
      <w:r>
        <w:rPr>
          <w:rFonts w:eastAsia="Times New Roman" w:cs="Times New Roman"/>
          <w:szCs w:val="24"/>
        </w:rPr>
        <w:t>ζεται μια τολμηρή νομοθετική ρύθμιση</w:t>
      </w:r>
      <w:r>
        <w:rPr>
          <w:rFonts w:eastAsia="Times New Roman" w:cs="Times New Roman"/>
          <w:szCs w:val="24"/>
        </w:rPr>
        <w:t>,</w:t>
      </w:r>
      <w:r>
        <w:rPr>
          <w:rFonts w:eastAsia="Times New Roman" w:cs="Times New Roman"/>
          <w:szCs w:val="24"/>
        </w:rPr>
        <w:t xml:space="preserve"> με την οποία θα παύεται η κυκλοφορία κάποιων πλαστικών προϊόντων μιας χρήσης</w:t>
      </w:r>
      <w:r>
        <w:rPr>
          <w:rFonts w:eastAsia="Times New Roman" w:cs="Times New Roman"/>
          <w:szCs w:val="24"/>
        </w:rPr>
        <w:t>,</w:t>
      </w:r>
      <w:r>
        <w:rPr>
          <w:rFonts w:eastAsia="Times New Roman" w:cs="Times New Roman"/>
          <w:szCs w:val="24"/>
        </w:rPr>
        <w:t xml:space="preserve"> που μπορούν όμως να αντικατασταθούν από προϊόντα, επί παραδείγματι, πεπιεσμένου </w:t>
      </w:r>
      <w:proofErr w:type="spellStart"/>
      <w:r>
        <w:rPr>
          <w:rFonts w:eastAsia="Times New Roman" w:cs="Times New Roman"/>
          <w:szCs w:val="24"/>
        </w:rPr>
        <w:t>χάρτου</w:t>
      </w:r>
      <w:proofErr w:type="spellEnd"/>
      <w:r>
        <w:rPr>
          <w:rFonts w:eastAsia="Times New Roman" w:cs="Times New Roman"/>
          <w:szCs w:val="24"/>
        </w:rPr>
        <w:t>.</w:t>
      </w:r>
    </w:p>
    <w:p w14:paraId="439DA059"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Θα ήθελα να επισημάνω, επίσης, τις καταστροφικές βιο</w:t>
      </w:r>
      <w:r>
        <w:rPr>
          <w:rFonts w:eastAsia="Times New Roman" w:cs="Times New Roman"/>
          <w:szCs w:val="24"/>
        </w:rPr>
        <w:t>μηχανικές πρακτικές, οι οποίες θα πρέπει να παταχθούν, διότι το κράτος τις ανέχεται. Χιλιάδες τόνοι πλαστικών και λοιπών απορριμμάτων οι οποίοι βρίσκονται στις άκρες των δρόμων, τελικώς καταλήγουν στη θάλασσα.</w:t>
      </w:r>
    </w:p>
    <w:p w14:paraId="439DA05A"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Θα πρέπει στη χώρα μας να εφαρμοστούν πρωτοπορ</w:t>
      </w:r>
      <w:r>
        <w:rPr>
          <w:rFonts w:eastAsia="Times New Roman" w:cs="Times New Roman"/>
          <w:szCs w:val="24"/>
        </w:rPr>
        <w:t>ιακές μέθοδοι για τα πλαστικά όπως η αεριοποίηση. Με την αεριοποίηση παράγεται ενέργεια ή ανακτάται καύσιμη ύλη από τα πλαστικά, γίνεται θέρμανση, κύριε Υπουργέ, των πλαστικών</w:t>
      </w:r>
      <w:r>
        <w:rPr>
          <w:rFonts w:eastAsia="Times New Roman" w:cs="Times New Roman"/>
          <w:szCs w:val="24"/>
        </w:rPr>
        <w:t>,</w:t>
      </w:r>
      <w:r>
        <w:rPr>
          <w:rFonts w:eastAsia="Times New Roman" w:cs="Times New Roman"/>
          <w:szCs w:val="24"/>
        </w:rPr>
        <w:t xml:space="preserve"> που οδηγεί σε έκλυση βιομηχανικών αερίων και μπορεί να παραχθεί ηλεκτρική ενέργ</w:t>
      </w:r>
      <w:r>
        <w:rPr>
          <w:rFonts w:eastAsia="Times New Roman" w:cs="Times New Roman"/>
          <w:szCs w:val="24"/>
        </w:rPr>
        <w:t xml:space="preserve">εια ή να αναπαραχθεί καύσιμη ύλη. </w:t>
      </w:r>
    </w:p>
    <w:p w14:paraId="439DA05B"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lastRenderedPageBreak/>
        <w:t>Ίσως με την αναφορά που θα ακολουθήσει</w:t>
      </w:r>
      <w:r>
        <w:rPr>
          <w:rFonts w:eastAsia="Times New Roman" w:cs="Times New Roman"/>
          <w:szCs w:val="24"/>
        </w:rPr>
        <w:t>,</w:t>
      </w:r>
      <w:r>
        <w:rPr>
          <w:rFonts w:eastAsia="Times New Roman" w:cs="Times New Roman"/>
          <w:szCs w:val="24"/>
        </w:rPr>
        <w:t xml:space="preserve"> χαλάσω αυτή την ωραία ατμόσφαιρα που δημιουργήθηκε. Φαίνεται πως όλα τα κόμματα είναι προς την ίδια κατεύθυνση. Κύριε Υπουργέ, ίσως δεν το γνωρίζετε, η εκλογική μου περιφέρεια είναι</w:t>
      </w:r>
      <w:r>
        <w:rPr>
          <w:rFonts w:eastAsia="Times New Roman" w:cs="Times New Roman"/>
          <w:szCs w:val="24"/>
        </w:rPr>
        <w:t xml:space="preserve"> η Κέρκυρα. Ο κερκυραϊκός λαός διαμαρτύρεται έντονα για την απουσία σας. Φρονεί ότι ασκείτε τα καθήκοντα σας </w:t>
      </w:r>
      <w:r>
        <w:rPr>
          <w:rFonts w:eastAsia="Times New Roman" w:cs="Times New Roman"/>
          <w:szCs w:val="24"/>
          <w:lang w:val="en-US"/>
        </w:rPr>
        <w:t>ex</w:t>
      </w:r>
      <w:r w:rsidRPr="00DA6F6C">
        <w:rPr>
          <w:rFonts w:eastAsia="Times New Roman" w:cs="Times New Roman"/>
          <w:szCs w:val="24"/>
        </w:rPr>
        <w:t xml:space="preserve"> </w:t>
      </w:r>
      <w:r>
        <w:rPr>
          <w:rFonts w:eastAsia="Times New Roman" w:cs="Times New Roman"/>
          <w:szCs w:val="24"/>
          <w:lang w:val="en-US"/>
        </w:rPr>
        <w:t>cathedra</w:t>
      </w:r>
      <w:r w:rsidRPr="00DA6F6C">
        <w:rPr>
          <w:rFonts w:eastAsia="Times New Roman" w:cs="Times New Roman"/>
          <w:szCs w:val="24"/>
        </w:rPr>
        <w:t xml:space="preserve"> </w:t>
      </w:r>
      <w:r>
        <w:rPr>
          <w:rFonts w:eastAsia="Times New Roman" w:cs="Times New Roman"/>
          <w:szCs w:val="24"/>
        </w:rPr>
        <w:t xml:space="preserve">και δεν προσέρχεστε στην Κέρκυρα που αντιμετωπίζει το μείζον ζήτημα με τον ΧΥΤΑ της Λευκίμμης. </w:t>
      </w:r>
    </w:p>
    <w:p w14:paraId="439DA05C"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Η συμπεριφορά σας αυτή συνδυάζεται με μια άλλη αντικοινοβουλευτική συμπεριφορά </w:t>
      </w:r>
      <w:r>
        <w:rPr>
          <w:rFonts w:eastAsia="Times New Roman" w:cs="Times New Roman"/>
          <w:szCs w:val="24"/>
        </w:rPr>
        <w:t>σας,</w:t>
      </w:r>
      <w:r>
        <w:rPr>
          <w:rFonts w:eastAsia="Times New Roman" w:cs="Times New Roman"/>
          <w:szCs w:val="24"/>
        </w:rPr>
        <w:t xml:space="preserve"> που θα αναδείξω με την ευκαιρία. Έχω εδώ την «απάντησή» σας σε ερώτηση που σας έχω κάνει. Δεν απαντάτε επί της ουσίας του ζητήματος και λέτε ότι απέχετε από τις απαντήσεις </w:t>
      </w:r>
      <w:r>
        <w:rPr>
          <w:rFonts w:eastAsia="Times New Roman" w:cs="Times New Roman"/>
          <w:szCs w:val="24"/>
        </w:rPr>
        <w:t xml:space="preserve">στις ερωτήσεις και αναφορές καθώς και από τις επίκαιρες ερωτήσεις των Βουλευτών της Χρυσής Αυγής για λόγους συνταγματικής και κοινοβουλευτικής τάξης. Θέλω να σας πω ότι αυτή η συμπεριφορά είναι και αντικοινοβουλευτική και αντισυνταγματική. </w:t>
      </w:r>
    </w:p>
    <w:p w14:paraId="439DA05D"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Καταθέτω στα Πρ</w:t>
      </w:r>
      <w:r>
        <w:rPr>
          <w:rFonts w:eastAsia="Times New Roman" w:cs="Times New Roman"/>
          <w:szCs w:val="24"/>
        </w:rPr>
        <w:t xml:space="preserve">ακτικά το σχετικό έγγραφο. </w:t>
      </w:r>
    </w:p>
    <w:p w14:paraId="439DA05E" w14:textId="77777777" w:rsidR="00E72EC4" w:rsidRDefault="000B79C9">
      <w:pPr>
        <w:spacing w:line="600" w:lineRule="auto"/>
        <w:ind w:firstLine="720"/>
        <w:jc w:val="both"/>
        <w:rPr>
          <w:rFonts w:eastAsia="Times New Roman" w:cs="Times New Roman"/>
          <w:szCs w:val="24"/>
        </w:rPr>
      </w:pPr>
      <w:r w:rsidRPr="008A1899">
        <w:rPr>
          <w:rFonts w:eastAsia="Times New Roman" w:cs="Times New Roman"/>
          <w:szCs w:val="24"/>
        </w:rPr>
        <w:lastRenderedPageBreak/>
        <w:t>(Στο σημείο αυτό ο Βουλευτής κ.</w:t>
      </w:r>
      <w:r>
        <w:rPr>
          <w:rFonts w:eastAsia="Times New Roman" w:cs="Times New Roman"/>
          <w:szCs w:val="24"/>
        </w:rPr>
        <w:t xml:space="preserve"> Ιωάννης </w:t>
      </w:r>
      <w:proofErr w:type="spellStart"/>
      <w:r>
        <w:rPr>
          <w:rFonts w:eastAsia="Times New Roman" w:cs="Times New Roman"/>
          <w:szCs w:val="24"/>
        </w:rPr>
        <w:t>Αϊβατίδης</w:t>
      </w:r>
      <w:proofErr w:type="spellEnd"/>
      <w:r w:rsidRPr="008A1899">
        <w:rPr>
          <w:rFonts w:eastAsia="Times New Roman" w:cs="Times New Roman"/>
          <w:szCs w:val="24"/>
        </w:rPr>
        <w:t xml:space="preserve"> καταθέτει για τα Πρακτικά </w:t>
      </w:r>
      <w:r>
        <w:rPr>
          <w:rFonts w:eastAsia="Times New Roman" w:cs="Times New Roman"/>
          <w:szCs w:val="24"/>
        </w:rPr>
        <w:t>το προαναφερθέν έγγραφο</w:t>
      </w:r>
      <w:r w:rsidRPr="008A1899">
        <w:rPr>
          <w:rFonts w:eastAsia="Times New Roman" w:cs="Times New Roman"/>
          <w:szCs w:val="24"/>
        </w:rPr>
        <w:t xml:space="preserve">, </w:t>
      </w:r>
      <w:r>
        <w:rPr>
          <w:rFonts w:eastAsia="Times New Roman" w:cs="Times New Roman"/>
          <w:szCs w:val="24"/>
        </w:rPr>
        <w:t>το οποίο βρίσκεται</w:t>
      </w:r>
      <w:r w:rsidRPr="008A1899">
        <w:rPr>
          <w:rFonts w:eastAsia="Times New Roman" w:cs="Times New Roman"/>
          <w:szCs w:val="24"/>
        </w:rPr>
        <w:t xml:space="preserve"> στο </w:t>
      </w:r>
      <w:r>
        <w:rPr>
          <w:rFonts w:eastAsia="Times New Roman" w:cs="Times New Roman"/>
          <w:szCs w:val="24"/>
        </w:rPr>
        <w:t>α</w:t>
      </w:r>
      <w:r w:rsidRPr="008A1899">
        <w:rPr>
          <w:rFonts w:eastAsia="Times New Roman" w:cs="Times New Roman"/>
          <w:szCs w:val="24"/>
        </w:rPr>
        <w:t>ρχείο του Τμήματος Γραμματείας της Διεύθυνσης Στενογραφίας και Πρακτικών της Βουλής)</w:t>
      </w:r>
    </w:p>
    <w:p w14:paraId="439DA05F"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Επίσης καταθέτω έν</w:t>
      </w:r>
      <w:r>
        <w:rPr>
          <w:rFonts w:eastAsia="Times New Roman" w:cs="Times New Roman"/>
          <w:szCs w:val="24"/>
        </w:rPr>
        <w:t xml:space="preserve">α δημοσίευμα και μια φωτογραφία από τον ΧΥΤΑ Λευκίμμης, κύριε Υπουργέ, ο οποίος κατά τη διάρκεια των εκσκαφών είχε μετατραπεί σε λίμνη, διότι υπάρχουν υπόγεια ύδατα. Υπάρχει υδροφόρος ορίζοντας από κάτω. </w:t>
      </w:r>
    </w:p>
    <w:p w14:paraId="439DA060"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Θυμίζω ότι ο Πρωθυπουργός το 2013, το καλοκαίρι, εί</w:t>
      </w:r>
      <w:r>
        <w:rPr>
          <w:rFonts w:eastAsia="Times New Roman" w:cs="Times New Roman"/>
          <w:szCs w:val="24"/>
        </w:rPr>
        <w:t>χε προσέλθει στη Λευκίμμη και είχε πει</w:t>
      </w:r>
      <w:r>
        <w:rPr>
          <w:rFonts w:eastAsia="Times New Roman" w:cs="Times New Roman"/>
          <w:szCs w:val="24"/>
        </w:rPr>
        <w:t>:</w:t>
      </w:r>
      <w:r>
        <w:rPr>
          <w:rFonts w:eastAsia="Times New Roman" w:cs="Times New Roman"/>
          <w:szCs w:val="24"/>
        </w:rPr>
        <w:t xml:space="preserve"> «στον παράνομο ΧΥΤΑ ούτε χαρτοπετσέτα δεν θα πέσει». </w:t>
      </w:r>
    </w:p>
    <w:p w14:paraId="439DA061"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Καταθέτω</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στα Πρακτικά αυτά τα δύο έγγραφα επίσης. </w:t>
      </w:r>
    </w:p>
    <w:p w14:paraId="439DA062" w14:textId="77777777" w:rsidR="00E72EC4" w:rsidRDefault="000B79C9">
      <w:pPr>
        <w:spacing w:line="600" w:lineRule="auto"/>
        <w:ind w:firstLine="720"/>
        <w:jc w:val="both"/>
        <w:rPr>
          <w:rFonts w:eastAsia="Times New Roman" w:cs="Times New Roman"/>
          <w:szCs w:val="24"/>
        </w:rPr>
      </w:pPr>
      <w:r w:rsidRPr="008A1899">
        <w:rPr>
          <w:rFonts w:eastAsia="Times New Roman" w:cs="Times New Roman"/>
          <w:szCs w:val="24"/>
        </w:rPr>
        <w:t>(Στο σημείο αυτό ο Βουλευτής κ.</w:t>
      </w:r>
      <w:r w:rsidRPr="000631FB">
        <w:rPr>
          <w:rFonts w:eastAsia="Times New Roman" w:cs="Times New Roman"/>
          <w:szCs w:val="24"/>
        </w:rPr>
        <w:t xml:space="preserve"> </w:t>
      </w:r>
      <w:r>
        <w:rPr>
          <w:rFonts w:eastAsia="Times New Roman" w:cs="Times New Roman"/>
          <w:szCs w:val="24"/>
        </w:rPr>
        <w:t xml:space="preserve">Ιωάννης </w:t>
      </w:r>
      <w:proofErr w:type="spellStart"/>
      <w:r>
        <w:rPr>
          <w:rFonts w:eastAsia="Times New Roman" w:cs="Times New Roman"/>
          <w:szCs w:val="24"/>
        </w:rPr>
        <w:t>Αϊβατίδης</w:t>
      </w:r>
      <w:proofErr w:type="spellEnd"/>
      <w:r w:rsidRPr="008A1899">
        <w:rPr>
          <w:rFonts w:eastAsia="Times New Roman" w:cs="Times New Roman"/>
          <w:szCs w:val="24"/>
        </w:rPr>
        <w:t xml:space="preserve"> καταθέτει για τα Πρακτικά τα προαναφερθέντα έγγραφα,</w:t>
      </w:r>
      <w:r w:rsidRPr="008A1899">
        <w:rPr>
          <w:rFonts w:eastAsia="Times New Roman" w:cs="Times New Roman"/>
          <w:szCs w:val="24"/>
        </w:rPr>
        <w:t xml:space="preserve"> τα οποία βρίσκονται στο </w:t>
      </w:r>
      <w:r>
        <w:rPr>
          <w:rFonts w:eastAsia="Times New Roman" w:cs="Times New Roman"/>
          <w:szCs w:val="24"/>
        </w:rPr>
        <w:t>α</w:t>
      </w:r>
      <w:r w:rsidRPr="008A1899">
        <w:rPr>
          <w:rFonts w:eastAsia="Times New Roman" w:cs="Times New Roman"/>
          <w:szCs w:val="24"/>
        </w:rPr>
        <w:t>ρχείο του Τμήματος Γραμματείας της Διεύθυνσης Στενογραφίας και Πρακτικών της Βουλής)</w:t>
      </w:r>
    </w:p>
    <w:p w14:paraId="439DA063"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επιχειρείτε</w:t>
      </w:r>
      <w:r w:rsidRPr="001E610F">
        <w:rPr>
          <w:rFonts w:eastAsia="Times New Roman" w:cs="Times New Roman"/>
          <w:szCs w:val="24"/>
        </w:rPr>
        <w:t>,</w:t>
      </w:r>
      <w:r>
        <w:rPr>
          <w:rFonts w:eastAsia="Times New Roman" w:cs="Times New Roman"/>
          <w:szCs w:val="24"/>
        </w:rPr>
        <w:t xml:space="preserve"> επαναλαμβάνω λειτουργώντας </w:t>
      </w:r>
      <w:r>
        <w:rPr>
          <w:rFonts w:eastAsia="Times New Roman" w:cs="Times New Roman"/>
          <w:szCs w:val="24"/>
          <w:lang w:val="en-US"/>
        </w:rPr>
        <w:t>ex</w:t>
      </w:r>
      <w:r w:rsidRPr="00DA6F6C">
        <w:rPr>
          <w:rFonts w:eastAsia="Times New Roman" w:cs="Times New Roman"/>
          <w:szCs w:val="24"/>
        </w:rPr>
        <w:t xml:space="preserve"> </w:t>
      </w:r>
      <w:r>
        <w:rPr>
          <w:rFonts w:eastAsia="Times New Roman" w:cs="Times New Roman"/>
          <w:szCs w:val="24"/>
          <w:lang w:val="en-US"/>
        </w:rPr>
        <w:t>cathedra</w:t>
      </w:r>
      <w:r>
        <w:rPr>
          <w:rFonts w:eastAsia="Times New Roman" w:cs="Times New Roman"/>
          <w:szCs w:val="24"/>
        </w:rPr>
        <w:t>,</w:t>
      </w:r>
      <w:r w:rsidRPr="00DA6F6C">
        <w:rPr>
          <w:rFonts w:eastAsia="Times New Roman" w:cs="Times New Roman"/>
          <w:szCs w:val="24"/>
        </w:rPr>
        <w:t xml:space="preserve"> </w:t>
      </w:r>
      <w:r>
        <w:rPr>
          <w:rFonts w:eastAsia="Times New Roman" w:cs="Times New Roman"/>
          <w:szCs w:val="24"/>
        </w:rPr>
        <w:t xml:space="preserve">να μετατρέψετε τη Λευκίμμη σε ένα νέο </w:t>
      </w:r>
      <w:proofErr w:type="spellStart"/>
      <w:r>
        <w:rPr>
          <w:rFonts w:eastAsia="Times New Roman" w:cs="Times New Roman"/>
          <w:szCs w:val="24"/>
        </w:rPr>
        <w:t>Τεμπλόνι</w:t>
      </w:r>
      <w:proofErr w:type="spellEnd"/>
      <w:r>
        <w:rPr>
          <w:rFonts w:eastAsia="Times New Roman" w:cs="Times New Roman"/>
          <w:szCs w:val="24"/>
        </w:rPr>
        <w:t>. Το ΙΓΜΕ είχε αποφανθεί ότι υπ</w:t>
      </w:r>
      <w:r>
        <w:rPr>
          <w:rFonts w:eastAsia="Times New Roman" w:cs="Times New Roman"/>
          <w:szCs w:val="24"/>
        </w:rPr>
        <w:t>άρχει ρηχή υδροφορία η οποία επικοινωνεί με πηγάδια και μολύνεται ο υδροφόρος ορίζοντας</w:t>
      </w:r>
      <w:r>
        <w:rPr>
          <w:rFonts w:eastAsia="Times New Roman" w:cs="Times New Roman"/>
          <w:szCs w:val="24"/>
        </w:rPr>
        <w:t>,</w:t>
      </w:r>
      <w:r>
        <w:rPr>
          <w:rFonts w:eastAsia="Times New Roman" w:cs="Times New Roman"/>
          <w:szCs w:val="24"/>
        </w:rPr>
        <w:t xml:space="preserve"> οι καλλιέργειες. Οι τότε απαλλοτριώσεις ήταν αποτέλεσμα διαπλοκής. Ο ΧΥΤΑ αυτός</w:t>
      </w:r>
      <w:r w:rsidRPr="001E610F">
        <w:rPr>
          <w:rFonts w:eastAsia="Times New Roman" w:cs="Times New Roman"/>
          <w:szCs w:val="24"/>
        </w:rPr>
        <w:t>,</w:t>
      </w:r>
      <w:r>
        <w:rPr>
          <w:rFonts w:eastAsia="Times New Roman" w:cs="Times New Roman"/>
          <w:szCs w:val="24"/>
        </w:rPr>
        <w:t xml:space="preserve"> στη Λευκίμμη, στα </w:t>
      </w:r>
      <w:proofErr w:type="spellStart"/>
      <w:r>
        <w:rPr>
          <w:rFonts w:eastAsia="Times New Roman" w:cs="Times New Roman"/>
          <w:szCs w:val="24"/>
        </w:rPr>
        <w:t>Μεσοράχια</w:t>
      </w:r>
      <w:proofErr w:type="spellEnd"/>
      <w:r w:rsidRPr="00223AF2">
        <w:rPr>
          <w:rFonts w:eastAsia="Times New Roman" w:cs="Times New Roman"/>
          <w:szCs w:val="24"/>
        </w:rPr>
        <w:t>,</w:t>
      </w:r>
      <w:r>
        <w:rPr>
          <w:rFonts w:eastAsia="Times New Roman" w:cs="Times New Roman"/>
          <w:szCs w:val="24"/>
        </w:rPr>
        <w:t xml:space="preserve"> είναι ουσιαστικά σε κατοικημένη περιοχή, είναι παράνομος.</w:t>
      </w:r>
      <w:r>
        <w:rPr>
          <w:rFonts w:eastAsia="Times New Roman" w:cs="Times New Roman"/>
          <w:szCs w:val="24"/>
        </w:rPr>
        <w:t xml:space="preserve"> Θα πρέπει, λοιπόν, να μεταβείτε άμεσα στο σημείο να δώσετε το «παρών»</w:t>
      </w:r>
      <w:r w:rsidRPr="001E610F">
        <w:rPr>
          <w:rFonts w:eastAsia="Times New Roman" w:cs="Times New Roman"/>
          <w:szCs w:val="24"/>
        </w:rPr>
        <w:t>,</w:t>
      </w:r>
      <w:r>
        <w:rPr>
          <w:rFonts w:eastAsia="Times New Roman" w:cs="Times New Roman"/>
          <w:szCs w:val="24"/>
        </w:rPr>
        <w:t xml:space="preserve"> διότι η συμπεριφορά σας εκλαμβάνεται ως πολιτική δειλία. Δεν θέλω να το πιστέψω ούτε το υιοθετώ. </w:t>
      </w:r>
    </w:p>
    <w:p w14:paraId="439DA064"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Θυμίζω, όμως, ότι ο κ. Τσιρώνης ο προκάτοχός σας, μου είχε δηλώσει σε επίκαιρη ερώτηση</w:t>
      </w:r>
      <w:r>
        <w:rPr>
          <w:rFonts w:eastAsia="Times New Roman" w:cs="Times New Roman"/>
          <w:szCs w:val="24"/>
        </w:rPr>
        <w:t xml:space="preserve"> ότι θα προσέλθει στο πολύπαθο </w:t>
      </w:r>
      <w:proofErr w:type="spellStart"/>
      <w:r>
        <w:rPr>
          <w:rFonts w:eastAsia="Times New Roman" w:cs="Times New Roman"/>
          <w:szCs w:val="24"/>
        </w:rPr>
        <w:t>Τεμπλόνι</w:t>
      </w:r>
      <w:proofErr w:type="spellEnd"/>
      <w:r>
        <w:rPr>
          <w:rFonts w:eastAsia="Times New Roman" w:cs="Times New Roman"/>
          <w:szCs w:val="24"/>
        </w:rPr>
        <w:t xml:space="preserve"> και στη Λευκίμμη και μετά από λίγες ημέρες στον ανασχηματισμό αντικαταστάθηκε από εσάς. Στις 26 Ιουνίου έλαβε χώρα η έναρξη της παρουσίασης ισχυρών επίλεκτων αστυνομικών δυνάμεων στην περιοχή της Λευκίμμης. Έγιναν δι</w:t>
      </w:r>
      <w:r>
        <w:rPr>
          <w:rFonts w:eastAsia="Times New Roman" w:cs="Times New Roman"/>
          <w:szCs w:val="24"/>
        </w:rPr>
        <w:t xml:space="preserve">άφορες παρανομίες, αλλά η εντολή είναι δική σας, είναι κυβερνητική, </w:t>
      </w:r>
      <w:r>
        <w:rPr>
          <w:rFonts w:eastAsia="Times New Roman" w:cs="Times New Roman"/>
          <w:szCs w:val="24"/>
        </w:rPr>
        <w:lastRenderedPageBreak/>
        <w:t>δεν ευθύνονται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οι αστυνομικοί ούτε αυτοί οι οποίοι ηγούνται της επιχείρησης ούτε οι απλοί αξιωματικοί ή οι αστυνομικοί. </w:t>
      </w:r>
    </w:p>
    <w:p w14:paraId="439DA065"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Αποτελεί, λοιπόν, κεντρική κυβερνητική επιλογή. Έγινε ρίψη χημικών σε γυναίκες σε παιδιά, σε ηλικιωμένους ανθρώπους, ρίψη βομβίδων κρότου λάμψης και φυσικά ο </w:t>
      </w:r>
      <w:r w:rsidRPr="00C0242A">
        <w:rPr>
          <w:rFonts w:eastAsia="Times New Roman" w:cs="Times New Roman"/>
          <w:szCs w:val="24"/>
        </w:rPr>
        <w:t>ΣΥΡΙΖΑ</w:t>
      </w:r>
      <w:r>
        <w:rPr>
          <w:rFonts w:eastAsia="Times New Roman" w:cs="Times New Roman"/>
          <w:szCs w:val="24"/>
        </w:rPr>
        <w:t xml:space="preserve"> ήταν απών. Θα θυμίσω, ίσως το ξέρετε... </w:t>
      </w:r>
    </w:p>
    <w:p w14:paraId="439DA066" w14:textId="77777777" w:rsidR="00E72EC4" w:rsidRDefault="000B79C9">
      <w:pPr>
        <w:spacing w:line="600" w:lineRule="auto"/>
        <w:ind w:firstLine="720"/>
        <w:jc w:val="both"/>
        <w:rPr>
          <w:rFonts w:eastAsia="Times New Roman" w:cs="Times New Roman"/>
          <w:szCs w:val="24"/>
        </w:rPr>
      </w:pPr>
      <w:r w:rsidRPr="00B90CC5">
        <w:rPr>
          <w:rFonts w:eastAsia="Times New Roman" w:cs="Times New Roman"/>
          <w:szCs w:val="24"/>
        </w:rPr>
        <w:t>(Στο σημείο αυτό κτυπάει το κουδούνι λήξεως του χρ</w:t>
      </w:r>
      <w:r w:rsidRPr="00B90CC5">
        <w:rPr>
          <w:rFonts w:eastAsia="Times New Roman" w:cs="Times New Roman"/>
          <w:szCs w:val="24"/>
        </w:rPr>
        <w:t>όνου ομιλίας του κυρίου Βουλευτή)</w:t>
      </w:r>
    </w:p>
    <w:p w14:paraId="439DA067"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Κύριε Πρόεδρε, δώστε μου όσο χρόνο δώσατε στην προηγούμενη ομιλήτρια. Είναι πολύ σημαντικό το ζήτημα και θα μου επιτρέψετε να το εξαντλήσω. </w:t>
      </w:r>
    </w:p>
    <w:p w14:paraId="439DA068" w14:textId="77777777" w:rsidR="00E72EC4" w:rsidRDefault="000B79C9">
      <w:pPr>
        <w:spacing w:line="600" w:lineRule="auto"/>
        <w:ind w:firstLine="720"/>
        <w:jc w:val="both"/>
        <w:rPr>
          <w:rFonts w:eastAsia="Times New Roman" w:cs="Times New Roman"/>
          <w:szCs w:val="24"/>
        </w:rPr>
      </w:pPr>
      <w:r w:rsidRPr="00382E82">
        <w:rPr>
          <w:rFonts w:eastAsia="Times New Roman" w:cs="Times New Roman"/>
          <w:b/>
          <w:szCs w:val="24"/>
        </w:rPr>
        <w:t xml:space="preserve">ΠΡΟΕΔΡΕΥΩΝ (Γεώργιος </w:t>
      </w:r>
      <w:proofErr w:type="spellStart"/>
      <w:r w:rsidRPr="00382E82">
        <w:rPr>
          <w:rFonts w:eastAsia="Times New Roman" w:cs="Times New Roman"/>
          <w:b/>
          <w:szCs w:val="24"/>
        </w:rPr>
        <w:t>Λαμπρούλης</w:t>
      </w:r>
      <w:proofErr w:type="spellEnd"/>
      <w:r w:rsidRPr="00382E82">
        <w:rPr>
          <w:rFonts w:eastAsia="Times New Roman" w:cs="Times New Roman"/>
          <w:b/>
          <w:szCs w:val="24"/>
        </w:rPr>
        <w:t xml:space="preserve">): </w:t>
      </w:r>
      <w:r>
        <w:rPr>
          <w:rFonts w:eastAsia="Times New Roman" w:cs="Times New Roman"/>
          <w:szCs w:val="24"/>
        </w:rPr>
        <w:t xml:space="preserve">Κοιτάξτε, όλα τα θέματα είναι σημαντικά. </w:t>
      </w:r>
    </w:p>
    <w:p w14:paraId="439DA069" w14:textId="77777777" w:rsidR="00E72EC4" w:rsidRDefault="000B79C9">
      <w:pPr>
        <w:spacing w:line="600" w:lineRule="auto"/>
        <w:ind w:firstLine="720"/>
        <w:jc w:val="both"/>
        <w:rPr>
          <w:rFonts w:eastAsia="Times New Roman" w:cs="Times New Roman"/>
          <w:szCs w:val="24"/>
        </w:rPr>
      </w:pPr>
      <w:r w:rsidRPr="00641980">
        <w:rPr>
          <w:rFonts w:eastAsia="Times New Roman" w:cs="Times New Roman"/>
          <w:b/>
          <w:szCs w:val="24"/>
        </w:rPr>
        <w:t>ΙΩΑΝΝ</w:t>
      </w:r>
      <w:r w:rsidRPr="00641980">
        <w:rPr>
          <w:rFonts w:eastAsia="Times New Roman" w:cs="Times New Roman"/>
          <w:b/>
          <w:szCs w:val="24"/>
        </w:rPr>
        <w:t>ΗΣ ΑΪΒΑΤΙΔΗΣ:</w:t>
      </w:r>
      <w:r>
        <w:rPr>
          <w:rFonts w:eastAsia="Times New Roman" w:cs="Times New Roman"/>
          <w:szCs w:val="24"/>
        </w:rPr>
        <w:t xml:space="preserve"> Μη με διακόπτετε, κύριε Πρόεδρε.</w:t>
      </w:r>
    </w:p>
    <w:p w14:paraId="439DA06A" w14:textId="77777777" w:rsidR="00E72EC4" w:rsidRDefault="000B79C9">
      <w:pPr>
        <w:spacing w:line="600" w:lineRule="auto"/>
        <w:ind w:firstLine="720"/>
        <w:jc w:val="both"/>
        <w:rPr>
          <w:rFonts w:eastAsia="Times New Roman" w:cs="Times New Roman"/>
          <w:szCs w:val="24"/>
        </w:rPr>
      </w:pPr>
      <w:r w:rsidRPr="00382E82">
        <w:rPr>
          <w:rFonts w:eastAsia="Times New Roman" w:cs="Times New Roman"/>
          <w:b/>
          <w:szCs w:val="24"/>
        </w:rPr>
        <w:lastRenderedPageBreak/>
        <w:t xml:space="preserve">ΠΡΟΕΔΡΕΥΩΝ (Γεώργιος </w:t>
      </w:r>
      <w:proofErr w:type="spellStart"/>
      <w:r w:rsidRPr="00382E82">
        <w:rPr>
          <w:rFonts w:eastAsia="Times New Roman" w:cs="Times New Roman"/>
          <w:b/>
          <w:szCs w:val="24"/>
        </w:rPr>
        <w:t>Λαμπρούλης</w:t>
      </w:r>
      <w:proofErr w:type="spellEnd"/>
      <w:r w:rsidRPr="00382E82">
        <w:rPr>
          <w:rFonts w:eastAsia="Times New Roman" w:cs="Times New Roman"/>
          <w:b/>
          <w:szCs w:val="24"/>
        </w:rPr>
        <w:t xml:space="preserve">): </w:t>
      </w:r>
      <w:r>
        <w:rPr>
          <w:rFonts w:eastAsia="Times New Roman" w:cs="Times New Roman"/>
          <w:szCs w:val="24"/>
        </w:rPr>
        <w:t xml:space="preserve">Απλώς σας λέω το εξής: Ότι η επίκαιρη επερώτηση έχει συγκεκριμένο αντικείμενο. </w:t>
      </w:r>
    </w:p>
    <w:p w14:paraId="439DA06B" w14:textId="77777777" w:rsidR="00E72EC4" w:rsidRDefault="000B79C9">
      <w:pPr>
        <w:spacing w:line="600" w:lineRule="auto"/>
        <w:ind w:firstLine="720"/>
        <w:jc w:val="both"/>
        <w:rPr>
          <w:rFonts w:eastAsia="Times New Roman" w:cs="Times New Roman"/>
          <w:szCs w:val="24"/>
        </w:rPr>
      </w:pPr>
      <w:r w:rsidRPr="00641980">
        <w:rPr>
          <w:rFonts w:eastAsia="Times New Roman" w:cs="Times New Roman"/>
          <w:b/>
          <w:szCs w:val="24"/>
        </w:rPr>
        <w:t>ΙΩΑΝΝΗΣ ΑΪΒΑΤΙΔΗΣ:</w:t>
      </w:r>
      <w:r>
        <w:rPr>
          <w:rFonts w:eastAsia="Times New Roman" w:cs="Times New Roman"/>
          <w:szCs w:val="24"/>
        </w:rPr>
        <w:t xml:space="preserve"> Ευχαριστώ για την ανοχή σας. Είναι άμεσα συνυφασμένο. Μη με διακόπτετε. </w:t>
      </w:r>
    </w:p>
    <w:p w14:paraId="439DA06C" w14:textId="77777777" w:rsidR="00E72EC4" w:rsidRDefault="000B79C9">
      <w:pPr>
        <w:spacing w:line="600" w:lineRule="auto"/>
        <w:ind w:firstLine="720"/>
        <w:jc w:val="both"/>
        <w:rPr>
          <w:rFonts w:eastAsia="Times New Roman" w:cs="Times New Roman"/>
          <w:szCs w:val="24"/>
        </w:rPr>
      </w:pPr>
      <w:r w:rsidRPr="00382E82">
        <w:rPr>
          <w:rFonts w:eastAsia="Times New Roman" w:cs="Times New Roman"/>
          <w:b/>
          <w:szCs w:val="24"/>
        </w:rPr>
        <w:t>ΠΡΟ</w:t>
      </w:r>
      <w:r w:rsidRPr="00382E82">
        <w:rPr>
          <w:rFonts w:eastAsia="Times New Roman" w:cs="Times New Roman"/>
          <w:b/>
          <w:szCs w:val="24"/>
        </w:rPr>
        <w:t xml:space="preserve">ΕΔΡΕΥΩΝ (Γεώργιος </w:t>
      </w:r>
      <w:proofErr w:type="spellStart"/>
      <w:r w:rsidRPr="00382E82">
        <w:rPr>
          <w:rFonts w:eastAsia="Times New Roman" w:cs="Times New Roman"/>
          <w:b/>
          <w:szCs w:val="24"/>
        </w:rPr>
        <w:t>Λαμπρούλης</w:t>
      </w:r>
      <w:proofErr w:type="spellEnd"/>
      <w:r w:rsidRPr="00382E82">
        <w:rPr>
          <w:rFonts w:eastAsia="Times New Roman" w:cs="Times New Roman"/>
          <w:b/>
          <w:szCs w:val="24"/>
        </w:rPr>
        <w:t xml:space="preserve">): </w:t>
      </w:r>
      <w:r>
        <w:rPr>
          <w:rFonts w:eastAsia="Times New Roman" w:cs="Times New Roman"/>
          <w:szCs w:val="24"/>
        </w:rPr>
        <w:t>Εσείς βάζετε ένα συγκεκριμένο θέμα -δικαίωμά σας-, αλλά το Προεδρείο είναι υποχρεωμένο να σας υπενθυμίσει ότι κάνουμε μια συγκεκριμένη συζήτηση σήμερα με αφορμή την επίκαιρη επερώτηση του Ποταμιού.</w:t>
      </w:r>
    </w:p>
    <w:p w14:paraId="439DA06D" w14:textId="77777777" w:rsidR="00E72EC4" w:rsidRDefault="000B79C9">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Μάλιστα.</w:t>
      </w:r>
      <w:r>
        <w:rPr>
          <w:rFonts w:eastAsia="Times New Roman"/>
          <w:szCs w:val="24"/>
        </w:rPr>
        <w:t xml:space="preserve"> Ακριβώς. Σε συνέχεια, λοιπόν. Είναι συναφές το ζήτημα. Μη με διακόπτετε.</w:t>
      </w:r>
    </w:p>
    <w:p w14:paraId="439DA06E" w14:textId="77777777" w:rsidR="00E72EC4" w:rsidRDefault="000B79C9">
      <w:pPr>
        <w:spacing w:line="600" w:lineRule="auto"/>
        <w:ind w:firstLine="720"/>
        <w:jc w:val="both"/>
        <w:rPr>
          <w:rFonts w:eastAsia="Times New Roman"/>
          <w:szCs w:val="24"/>
        </w:rPr>
      </w:pPr>
      <w:r w:rsidRPr="00F4390F">
        <w:rPr>
          <w:rFonts w:eastAsia="Times New Roman"/>
          <w:b/>
          <w:szCs w:val="24"/>
        </w:rPr>
        <w:t>ΠΡΟΕΔΡΕΥΩΝ (</w:t>
      </w:r>
      <w:r>
        <w:rPr>
          <w:rFonts w:eastAsia="Times New Roman"/>
          <w:b/>
          <w:szCs w:val="24"/>
        </w:rPr>
        <w:t xml:space="preserve">Γεώργιος </w:t>
      </w:r>
      <w:proofErr w:type="spellStart"/>
      <w:r>
        <w:rPr>
          <w:rFonts w:eastAsia="Times New Roman"/>
          <w:b/>
          <w:szCs w:val="24"/>
        </w:rPr>
        <w:t>Λαμπρούλης</w:t>
      </w:r>
      <w:proofErr w:type="spellEnd"/>
      <w:r w:rsidRPr="00F4390F">
        <w:rPr>
          <w:rFonts w:eastAsia="Times New Roman"/>
          <w:b/>
          <w:szCs w:val="24"/>
        </w:rPr>
        <w:t xml:space="preserve">): </w:t>
      </w:r>
      <w:r>
        <w:rPr>
          <w:rFonts w:eastAsia="Times New Roman"/>
          <w:szCs w:val="24"/>
        </w:rPr>
        <w:t>Περιοριστείτε, λοιπόν, στην αναφορά σας επί της επίκαιρης επερώτησης και να συντομεύετε σας παρακαλώ.</w:t>
      </w:r>
    </w:p>
    <w:p w14:paraId="439DA06F" w14:textId="77777777" w:rsidR="00E72EC4" w:rsidRDefault="000B79C9">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Ήδη μου έχετε «υποκλέψει», </w:t>
      </w:r>
      <w:r>
        <w:rPr>
          <w:rFonts w:eastAsia="Times New Roman"/>
          <w:szCs w:val="24"/>
        </w:rPr>
        <w:t xml:space="preserve">με την ιατρική έννοια του όρου, ένα λεπτό. Επειδή είστε ιατρός κι εσείς. </w:t>
      </w:r>
    </w:p>
    <w:p w14:paraId="439DA070" w14:textId="77777777" w:rsidR="00E72EC4" w:rsidRDefault="000B79C9">
      <w:pPr>
        <w:spacing w:line="600" w:lineRule="auto"/>
        <w:ind w:firstLine="720"/>
        <w:jc w:val="both"/>
        <w:rPr>
          <w:rFonts w:eastAsia="Times New Roman"/>
          <w:szCs w:val="24"/>
        </w:rPr>
      </w:pPr>
      <w:r>
        <w:rPr>
          <w:rFonts w:eastAsia="Times New Roman"/>
          <w:szCs w:val="24"/>
        </w:rPr>
        <w:lastRenderedPageBreak/>
        <w:t xml:space="preserve">Εκρηκτικός μηχανισμός, ικανής ισχύος, </w:t>
      </w:r>
      <w:proofErr w:type="spellStart"/>
      <w:r>
        <w:rPr>
          <w:rFonts w:eastAsia="Times New Roman"/>
          <w:szCs w:val="24"/>
        </w:rPr>
        <w:t>ερρίφθη</w:t>
      </w:r>
      <w:proofErr w:type="spellEnd"/>
      <w:r>
        <w:rPr>
          <w:rFonts w:eastAsia="Times New Roman"/>
          <w:szCs w:val="24"/>
        </w:rPr>
        <w:t xml:space="preserve"> στο Αστυνομικό Τμήμα Λευκίμμης.</w:t>
      </w:r>
    </w:p>
    <w:p w14:paraId="439DA071" w14:textId="77777777" w:rsidR="00E72EC4" w:rsidRDefault="000B79C9">
      <w:pPr>
        <w:spacing w:line="600" w:lineRule="auto"/>
        <w:ind w:firstLine="720"/>
        <w:jc w:val="both"/>
        <w:rPr>
          <w:rFonts w:eastAsia="Times New Roman"/>
          <w:szCs w:val="24"/>
        </w:rPr>
      </w:pPr>
      <w:r w:rsidRPr="00F4390F">
        <w:rPr>
          <w:rFonts w:eastAsia="Times New Roman"/>
          <w:b/>
          <w:szCs w:val="24"/>
        </w:rPr>
        <w:t>ΠΡΟΕΔΡΕΥΩΝ (</w:t>
      </w:r>
      <w:r>
        <w:rPr>
          <w:rFonts w:eastAsia="Times New Roman"/>
          <w:b/>
          <w:szCs w:val="24"/>
        </w:rPr>
        <w:t xml:space="preserve">Γεώργιος </w:t>
      </w:r>
      <w:proofErr w:type="spellStart"/>
      <w:r>
        <w:rPr>
          <w:rFonts w:eastAsia="Times New Roman"/>
          <w:b/>
          <w:szCs w:val="24"/>
        </w:rPr>
        <w:t>Λαμπρούλης</w:t>
      </w:r>
      <w:proofErr w:type="spellEnd"/>
      <w:r w:rsidRPr="00F4390F">
        <w:rPr>
          <w:rFonts w:eastAsia="Times New Roman"/>
          <w:b/>
          <w:szCs w:val="24"/>
        </w:rPr>
        <w:t xml:space="preserve">): </w:t>
      </w:r>
      <w:r>
        <w:rPr>
          <w:rFonts w:eastAsia="Times New Roman"/>
          <w:szCs w:val="24"/>
        </w:rPr>
        <w:t xml:space="preserve">Το ότι είμαι ιατρός δεν το κατάλαβα. Τι εννοείτε, κύριε </w:t>
      </w:r>
      <w:proofErr w:type="spellStart"/>
      <w:r>
        <w:rPr>
          <w:rFonts w:eastAsia="Times New Roman"/>
          <w:szCs w:val="24"/>
        </w:rPr>
        <w:t>Αϊβατίδη</w:t>
      </w:r>
      <w:proofErr w:type="spellEnd"/>
      <w:r>
        <w:rPr>
          <w:rFonts w:eastAsia="Times New Roman"/>
          <w:szCs w:val="24"/>
        </w:rPr>
        <w:t>; Η επ</w:t>
      </w:r>
      <w:r>
        <w:rPr>
          <w:rFonts w:eastAsia="Times New Roman"/>
          <w:szCs w:val="24"/>
        </w:rPr>
        <w:t xml:space="preserve">αγγελματική ή οποιαδήποτε άλλη ιδιότητα δεν χρειάζεται να αναφερθεί. </w:t>
      </w:r>
    </w:p>
    <w:p w14:paraId="439DA072" w14:textId="77777777" w:rsidR="00E72EC4" w:rsidRDefault="000B79C9">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Ανέφερα, κύριε Πρόεδρε, ότι μου «υποκλέψατε» με την έννοια του ιατρικού όρου…</w:t>
      </w:r>
    </w:p>
    <w:p w14:paraId="439DA073" w14:textId="77777777" w:rsidR="00E72EC4" w:rsidRDefault="000B79C9">
      <w:pPr>
        <w:spacing w:line="600" w:lineRule="auto"/>
        <w:ind w:firstLine="720"/>
        <w:jc w:val="both"/>
        <w:rPr>
          <w:rFonts w:eastAsia="Times New Roman"/>
          <w:szCs w:val="24"/>
        </w:rPr>
      </w:pPr>
      <w:r w:rsidRPr="00F4390F">
        <w:rPr>
          <w:rFonts w:eastAsia="Times New Roman"/>
          <w:b/>
          <w:szCs w:val="24"/>
        </w:rPr>
        <w:t>ΠΡΟΕΔΡΕΥΩΝ (</w:t>
      </w:r>
      <w:r>
        <w:rPr>
          <w:rFonts w:eastAsia="Times New Roman"/>
          <w:b/>
          <w:szCs w:val="24"/>
        </w:rPr>
        <w:t xml:space="preserve">Γεώργιος </w:t>
      </w:r>
      <w:proofErr w:type="spellStart"/>
      <w:r>
        <w:rPr>
          <w:rFonts w:eastAsia="Times New Roman"/>
          <w:b/>
          <w:szCs w:val="24"/>
        </w:rPr>
        <w:t>Λαμπρούλης</w:t>
      </w:r>
      <w:proofErr w:type="spellEnd"/>
      <w:r w:rsidRPr="00F4390F">
        <w:rPr>
          <w:rFonts w:eastAsia="Times New Roman"/>
          <w:b/>
          <w:szCs w:val="24"/>
        </w:rPr>
        <w:t xml:space="preserve">): </w:t>
      </w:r>
      <w:r>
        <w:rPr>
          <w:rFonts w:eastAsia="Times New Roman"/>
          <w:szCs w:val="24"/>
        </w:rPr>
        <w:t>Εδώ είμαι ως Αντιπρόεδρος της Βουλής και διευθύνω μία δ</w:t>
      </w:r>
      <w:r>
        <w:rPr>
          <w:rFonts w:eastAsia="Times New Roman"/>
          <w:szCs w:val="24"/>
        </w:rPr>
        <w:t>ιαδικασία και σας παρακαλώ πολύ να ολοκληρώνετε.</w:t>
      </w:r>
    </w:p>
    <w:p w14:paraId="439DA074" w14:textId="77777777" w:rsidR="00E72EC4" w:rsidRDefault="000B79C9">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Σας ευχαριστώ. </w:t>
      </w:r>
    </w:p>
    <w:p w14:paraId="439DA075" w14:textId="77777777" w:rsidR="00E72EC4" w:rsidRDefault="000B79C9">
      <w:pPr>
        <w:spacing w:line="600" w:lineRule="auto"/>
        <w:ind w:firstLine="720"/>
        <w:jc w:val="both"/>
        <w:rPr>
          <w:rFonts w:eastAsia="Times New Roman"/>
          <w:szCs w:val="24"/>
        </w:rPr>
      </w:pPr>
      <w:r>
        <w:rPr>
          <w:rFonts w:eastAsia="Times New Roman"/>
          <w:szCs w:val="24"/>
        </w:rPr>
        <w:t>Τα φαινόμενα, λοιπόν, αυτά όπως η ρίψη εκρηκτικού μηχανισμού στο Αστυνομικό Τμήμα της Λευκίμμης, όπως είπε ο Πρόεδρος των Αστυνομικών Υπαλλήλων Κερκύρας, θυμίζουν Εξάρχεια.</w:t>
      </w:r>
      <w:r>
        <w:rPr>
          <w:rFonts w:eastAsia="Times New Roman"/>
          <w:szCs w:val="24"/>
        </w:rPr>
        <w:t xml:space="preserve"> </w:t>
      </w:r>
    </w:p>
    <w:p w14:paraId="439DA076" w14:textId="77777777" w:rsidR="00E72EC4" w:rsidRDefault="000B79C9">
      <w:pPr>
        <w:spacing w:line="600" w:lineRule="auto"/>
        <w:ind w:firstLine="720"/>
        <w:jc w:val="both"/>
        <w:rPr>
          <w:rFonts w:eastAsia="Times New Roman"/>
          <w:szCs w:val="24"/>
        </w:rPr>
      </w:pPr>
      <w:r>
        <w:rPr>
          <w:rFonts w:eastAsia="Times New Roman"/>
          <w:szCs w:val="24"/>
        </w:rPr>
        <w:t xml:space="preserve">Σας κάνω, λοιπόν, έκκληση να προσέλθετε στην Κέρκυρα. Θα πρέπει να αναθεωρήσετε αυτή την </w:t>
      </w:r>
      <w:proofErr w:type="spellStart"/>
      <w:r>
        <w:rPr>
          <w:rFonts w:eastAsia="Times New Roman"/>
          <w:szCs w:val="24"/>
        </w:rPr>
        <w:t>εμμονική</w:t>
      </w:r>
      <w:proofErr w:type="spellEnd"/>
      <w:r>
        <w:rPr>
          <w:rFonts w:eastAsia="Times New Roman"/>
          <w:szCs w:val="24"/>
        </w:rPr>
        <w:t xml:space="preserve"> στάση </w:t>
      </w:r>
      <w:r>
        <w:rPr>
          <w:rFonts w:eastAsia="Times New Roman"/>
          <w:szCs w:val="24"/>
        </w:rPr>
        <w:lastRenderedPageBreak/>
        <w:t xml:space="preserve">σας για τη λειτουργία του ΧΥΤΑ, να είστε ακόλουθοι με αυτά που είχατε υποσχεθεί. Να αποχωρήσουν άμεσα οι αστυνομικές δυνάμεις, οι ειδικές μονάδες της </w:t>
      </w:r>
      <w:r>
        <w:rPr>
          <w:rFonts w:eastAsia="Times New Roman"/>
          <w:szCs w:val="24"/>
        </w:rPr>
        <w:t>α</w:t>
      </w:r>
      <w:r>
        <w:rPr>
          <w:rFonts w:eastAsia="Times New Roman"/>
          <w:szCs w:val="24"/>
        </w:rPr>
        <w:t xml:space="preserve">στυνομικής </w:t>
      </w:r>
      <w:r>
        <w:rPr>
          <w:rFonts w:eastAsia="Times New Roman"/>
          <w:szCs w:val="24"/>
        </w:rPr>
        <w:t>α</w:t>
      </w:r>
      <w:r>
        <w:rPr>
          <w:rFonts w:eastAsia="Times New Roman"/>
          <w:szCs w:val="24"/>
        </w:rPr>
        <w:t xml:space="preserve">ρχής, οι οποίες έχουν μεταφερθεί κι από άλλες περιοχές στην Κέρκυρα. </w:t>
      </w:r>
    </w:p>
    <w:p w14:paraId="439DA077" w14:textId="77777777" w:rsidR="00E72EC4" w:rsidRDefault="000B79C9">
      <w:pPr>
        <w:spacing w:line="600" w:lineRule="auto"/>
        <w:ind w:firstLine="720"/>
        <w:jc w:val="both"/>
        <w:rPr>
          <w:rFonts w:eastAsia="Times New Roman"/>
          <w:szCs w:val="24"/>
        </w:rPr>
      </w:pPr>
      <w:r>
        <w:rPr>
          <w:rFonts w:eastAsia="Times New Roman"/>
          <w:szCs w:val="24"/>
        </w:rPr>
        <w:t>Και να υπάρξει μία συνεννόηση, γιατί ο μόνος τρόπος για να λυθεί προσωρινά το ζήτημα</w:t>
      </w:r>
      <w:r>
        <w:rPr>
          <w:rFonts w:eastAsia="Times New Roman"/>
          <w:szCs w:val="24"/>
        </w:rPr>
        <w:t>,</w:t>
      </w:r>
      <w:r>
        <w:rPr>
          <w:rFonts w:eastAsia="Times New Roman"/>
          <w:szCs w:val="24"/>
        </w:rPr>
        <w:t xml:space="preserve"> είναι να μεταφερθούν τα απορρίμματα στα Ιωάννινα. Σύντομα, </w:t>
      </w:r>
      <w:proofErr w:type="spellStart"/>
      <w:r w:rsidRPr="00562F63">
        <w:rPr>
          <w:rFonts w:eastAsia="Times New Roman"/>
          <w:szCs w:val="24"/>
        </w:rPr>
        <w:t>οσονούπω</w:t>
      </w:r>
      <w:proofErr w:type="spellEnd"/>
      <w:r>
        <w:rPr>
          <w:rFonts w:eastAsia="Times New Roman"/>
          <w:szCs w:val="24"/>
        </w:rPr>
        <w:t xml:space="preserve">, θα λειτουργήσει εκεί το εργοστάσιο. Κάντε νομοθετική ρύθμιση να μεταφερθούν εκεί για έναν-ενάμιση χρόνο, μέχρι να υπάρξει εργοστάσιο ολοκληρωμένης διαχείρισης στην Κέρκυρα. </w:t>
      </w:r>
    </w:p>
    <w:p w14:paraId="439DA078" w14:textId="77777777" w:rsidR="00E72EC4" w:rsidRDefault="000B79C9">
      <w:pPr>
        <w:spacing w:line="600" w:lineRule="auto"/>
        <w:ind w:firstLine="720"/>
        <w:jc w:val="both"/>
        <w:rPr>
          <w:rFonts w:eastAsia="Times New Roman"/>
          <w:szCs w:val="24"/>
        </w:rPr>
      </w:pPr>
      <w:r>
        <w:rPr>
          <w:rFonts w:eastAsia="Times New Roman"/>
          <w:szCs w:val="24"/>
        </w:rPr>
        <w:t>Παραβλάπτεται η δημόσια υγεία, κύριε Υπουργέ. Αυτή η στάση σας είναι το μαρτύριο</w:t>
      </w:r>
      <w:r>
        <w:rPr>
          <w:rFonts w:eastAsia="Times New Roman"/>
          <w:szCs w:val="24"/>
        </w:rPr>
        <w:t xml:space="preserve"> της σταγόνας για την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όσον αφορά στην Κέρκυρα, με την οποία εσείς </w:t>
      </w:r>
      <w:r>
        <w:rPr>
          <w:rFonts w:eastAsia="Times New Roman"/>
          <w:szCs w:val="24"/>
        </w:rPr>
        <w:t>-</w:t>
      </w:r>
      <w:r>
        <w:rPr>
          <w:rFonts w:eastAsia="Times New Roman"/>
          <w:szCs w:val="24"/>
        </w:rPr>
        <w:t>έχοντας επιβάλει την παρουσία των αστυνομικών δυνάμεων</w:t>
      </w:r>
      <w:r>
        <w:rPr>
          <w:rFonts w:eastAsia="Times New Roman"/>
          <w:szCs w:val="24"/>
        </w:rPr>
        <w:t>-</w:t>
      </w:r>
      <w:r>
        <w:rPr>
          <w:rFonts w:eastAsia="Times New Roman"/>
          <w:szCs w:val="24"/>
        </w:rPr>
        <w:t xml:space="preserve"> θέλετε να κάνετε μία καθαρά αντιλαϊκή και επιβλαβή για το περιβάλλον άσκηση πολιτικής.</w:t>
      </w:r>
    </w:p>
    <w:p w14:paraId="439DA079" w14:textId="77777777" w:rsidR="00E72EC4" w:rsidRDefault="000B79C9">
      <w:pPr>
        <w:spacing w:line="600" w:lineRule="auto"/>
        <w:ind w:firstLine="720"/>
        <w:jc w:val="both"/>
        <w:rPr>
          <w:rFonts w:eastAsia="Times New Roman"/>
          <w:szCs w:val="24"/>
        </w:rPr>
      </w:pPr>
      <w:r>
        <w:rPr>
          <w:rFonts w:eastAsia="Times New Roman"/>
          <w:szCs w:val="24"/>
        </w:rPr>
        <w:lastRenderedPageBreak/>
        <w:t>Ελάτε, λοιπόν, στην Κ</w:t>
      </w:r>
      <w:r>
        <w:rPr>
          <w:rFonts w:eastAsia="Times New Roman"/>
          <w:szCs w:val="24"/>
        </w:rPr>
        <w:t>έρκυρα να λύσετε το ζήτημα. Συνεννοηθείτε με τους κατοίκους, με το «</w:t>
      </w:r>
      <w:proofErr w:type="spellStart"/>
      <w:r>
        <w:rPr>
          <w:rFonts w:eastAsia="Times New Roman"/>
          <w:szCs w:val="24"/>
        </w:rPr>
        <w:t>Αλεύχιμον</w:t>
      </w:r>
      <w:proofErr w:type="spellEnd"/>
      <w:r>
        <w:rPr>
          <w:rFonts w:eastAsia="Times New Roman"/>
          <w:szCs w:val="24"/>
        </w:rPr>
        <w:t xml:space="preserve">», και προχωρήστε σε λύση για το καλό και το δικό σας αλλά κυρίως της Κέρκυρας. </w:t>
      </w:r>
    </w:p>
    <w:p w14:paraId="439DA07A" w14:textId="77777777" w:rsidR="00E72EC4" w:rsidRDefault="000B79C9">
      <w:pPr>
        <w:spacing w:line="600" w:lineRule="auto"/>
        <w:ind w:firstLine="720"/>
        <w:jc w:val="both"/>
        <w:rPr>
          <w:rFonts w:eastAsia="Times New Roman"/>
          <w:szCs w:val="24"/>
        </w:rPr>
      </w:pPr>
      <w:r>
        <w:rPr>
          <w:rFonts w:eastAsia="Times New Roman"/>
          <w:szCs w:val="24"/>
        </w:rPr>
        <w:t>Ευχαριστώ.</w:t>
      </w:r>
    </w:p>
    <w:p w14:paraId="439DA07B" w14:textId="77777777" w:rsidR="00E72EC4" w:rsidRDefault="000B79C9">
      <w:pPr>
        <w:spacing w:line="600" w:lineRule="auto"/>
        <w:ind w:firstLine="720"/>
        <w:jc w:val="both"/>
        <w:rPr>
          <w:rFonts w:eastAsia="Times New Roman"/>
          <w:szCs w:val="24"/>
        </w:rPr>
      </w:pPr>
      <w:r w:rsidRPr="00F4390F">
        <w:rPr>
          <w:rFonts w:eastAsia="Times New Roman"/>
          <w:b/>
          <w:szCs w:val="24"/>
        </w:rPr>
        <w:t>ΠΡΟΕΔΡΕΥΩΝ (</w:t>
      </w:r>
      <w:r>
        <w:rPr>
          <w:rFonts w:eastAsia="Times New Roman"/>
          <w:b/>
          <w:szCs w:val="24"/>
        </w:rPr>
        <w:t xml:space="preserve">Γεώργιος </w:t>
      </w:r>
      <w:proofErr w:type="spellStart"/>
      <w:r>
        <w:rPr>
          <w:rFonts w:eastAsia="Times New Roman"/>
          <w:b/>
          <w:szCs w:val="24"/>
        </w:rPr>
        <w:t>Λαμπρούλης</w:t>
      </w:r>
      <w:proofErr w:type="spellEnd"/>
      <w:r w:rsidRPr="00F4390F">
        <w:rPr>
          <w:rFonts w:eastAsia="Times New Roman"/>
          <w:b/>
          <w:szCs w:val="24"/>
        </w:rPr>
        <w:t xml:space="preserve">): </w:t>
      </w:r>
      <w:r>
        <w:rPr>
          <w:rFonts w:eastAsia="Times New Roman"/>
          <w:szCs w:val="24"/>
        </w:rPr>
        <w:t>Ολοκληρώθηκαν οι παρεμβάσεις των Κοινοβουλευτικών Εκπ</w:t>
      </w:r>
      <w:r>
        <w:rPr>
          <w:rFonts w:eastAsia="Times New Roman"/>
          <w:szCs w:val="24"/>
        </w:rPr>
        <w:t xml:space="preserve">ροσώπων, οπότε περνάμε τώρα στον κύκλο των επερωτώντων Βουλευτών, όσοι εκ των οποίων επιθυμούν να δευτερολογήσουν. Απ’ ό,τι με ενημερώνουν, μόνο ο κ. </w:t>
      </w:r>
      <w:proofErr w:type="spellStart"/>
      <w:r>
        <w:rPr>
          <w:rFonts w:eastAsia="Times New Roman"/>
          <w:szCs w:val="24"/>
        </w:rPr>
        <w:t>Μαυρωτάς</w:t>
      </w:r>
      <w:proofErr w:type="spellEnd"/>
      <w:r>
        <w:rPr>
          <w:rFonts w:eastAsia="Times New Roman"/>
          <w:szCs w:val="24"/>
        </w:rPr>
        <w:t xml:space="preserve"> θα δευτερολογήσει.</w:t>
      </w:r>
    </w:p>
    <w:p w14:paraId="439DA07C" w14:textId="77777777" w:rsidR="00E72EC4" w:rsidRDefault="000B79C9">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Μαυρωτά</w:t>
      </w:r>
      <w:proofErr w:type="spellEnd"/>
      <w:r>
        <w:rPr>
          <w:rFonts w:eastAsia="Times New Roman"/>
          <w:szCs w:val="24"/>
        </w:rPr>
        <w:t xml:space="preserve">, έχετε τον λόγο. </w:t>
      </w:r>
    </w:p>
    <w:p w14:paraId="439DA07D" w14:textId="77777777" w:rsidR="00E72EC4" w:rsidRDefault="000B79C9">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Μόνο εγώ θα είμαι από τους </w:t>
      </w:r>
      <w:r>
        <w:rPr>
          <w:rFonts w:eastAsia="Times New Roman"/>
          <w:szCs w:val="24"/>
        </w:rPr>
        <w:t>επερωτώντες Βουλευτές και θα είμαι και σχετικά σύντομος.</w:t>
      </w:r>
    </w:p>
    <w:p w14:paraId="439DA07E" w14:textId="77777777" w:rsidR="00E72EC4" w:rsidRDefault="000B79C9">
      <w:pPr>
        <w:spacing w:line="600" w:lineRule="auto"/>
        <w:ind w:firstLine="720"/>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αρχάς να ευχαριστήσω όλους τους συναδέλφους</w:t>
      </w:r>
      <w:r>
        <w:rPr>
          <w:rFonts w:eastAsia="Times New Roman"/>
          <w:szCs w:val="24"/>
        </w:rPr>
        <w:t>,</w:t>
      </w:r>
      <w:r>
        <w:rPr>
          <w:rFonts w:eastAsia="Times New Roman"/>
          <w:szCs w:val="24"/>
        </w:rPr>
        <w:t xml:space="preserve"> για την πολύ καρποφόρα συμβολή που είχαν σε αυτή τη συζήτηση</w:t>
      </w:r>
      <w:r>
        <w:rPr>
          <w:rFonts w:eastAsia="Times New Roman"/>
          <w:szCs w:val="24"/>
        </w:rPr>
        <w:t>,</w:t>
      </w:r>
      <w:r>
        <w:rPr>
          <w:rFonts w:eastAsia="Times New Roman"/>
          <w:szCs w:val="24"/>
        </w:rPr>
        <w:t xml:space="preserve"> καθώς και τους Υπουργούς. </w:t>
      </w:r>
    </w:p>
    <w:p w14:paraId="439DA07F" w14:textId="77777777" w:rsidR="00E72EC4" w:rsidRDefault="000B79C9">
      <w:pPr>
        <w:spacing w:line="600" w:lineRule="auto"/>
        <w:ind w:firstLine="720"/>
        <w:jc w:val="both"/>
        <w:rPr>
          <w:rFonts w:eastAsia="Times New Roman"/>
          <w:szCs w:val="24"/>
        </w:rPr>
      </w:pPr>
      <w:r>
        <w:rPr>
          <w:rFonts w:eastAsia="Times New Roman"/>
          <w:szCs w:val="24"/>
        </w:rPr>
        <w:t xml:space="preserve">Θα ήθελα μόνο να θέσω δύο-τρία θέματα. Το ένα έχει να κάνει </w:t>
      </w:r>
      <w:r>
        <w:rPr>
          <w:rFonts w:eastAsia="Times New Roman"/>
          <w:szCs w:val="24"/>
        </w:rPr>
        <w:t xml:space="preserve">με το θέμα της  περιβαλλοντικής εκπαίδευσης. Άκουσα με </w:t>
      </w:r>
      <w:r>
        <w:rPr>
          <w:rFonts w:eastAsia="Times New Roman"/>
          <w:szCs w:val="24"/>
        </w:rPr>
        <w:lastRenderedPageBreak/>
        <w:t>πολλή προσοχή αυτά που είπε η κ</w:t>
      </w:r>
      <w:r>
        <w:rPr>
          <w:rFonts w:eastAsia="Times New Roman"/>
          <w:szCs w:val="24"/>
        </w:rPr>
        <w:t>.</w:t>
      </w:r>
      <w:r>
        <w:rPr>
          <w:rFonts w:eastAsia="Times New Roman"/>
          <w:szCs w:val="24"/>
        </w:rPr>
        <w:t xml:space="preserve"> </w:t>
      </w:r>
      <w:proofErr w:type="spellStart"/>
      <w:r>
        <w:rPr>
          <w:rFonts w:eastAsia="Times New Roman"/>
          <w:szCs w:val="24"/>
        </w:rPr>
        <w:t>Τζούφη</w:t>
      </w:r>
      <w:proofErr w:type="spellEnd"/>
      <w:r>
        <w:rPr>
          <w:rFonts w:eastAsia="Times New Roman"/>
          <w:szCs w:val="24"/>
        </w:rPr>
        <w:t>. Αυτό που έχω να παρατηρήσω</w:t>
      </w:r>
      <w:r>
        <w:rPr>
          <w:rFonts w:eastAsia="Times New Roman"/>
          <w:szCs w:val="24"/>
        </w:rPr>
        <w:t>,</w:t>
      </w:r>
      <w:r>
        <w:rPr>
          <w:rFonts w:eastAsia="Times New Roman"/>
          <w:szCs w:val="24"/>
        </w:rPr>
        <w:t xml:space="preserve"> είναι ότι το θέμα της περιβαλλοντικής εκπαίδευσης θα πρέπει να το στηρίξουμε όχι μόνο στο μεράκι κάποιων φωτισμένων καθηγητών και δα</w:t>
      </w:r>
      <w:r>
        <w:rPr>
          <w:rFonts w:eastAsia="Times New Roman"/>
          <w:szCs w:val="24"/>
        </w:rPr>
        <w:t xml:space="preserve">σκάλων αλλά να το εντάξουμε μέσα στην οργανωμένη εκπαιδευτική διαδικασία με διάφορους τρόπους που έχουν ξεκινήσει να γίνονται. Αυτό θα πρέπει να το εντείνουμε. </w:t>
      </w:r>
    </w:p>
    <w:p w14:paraId="439DA080" w14:textId="77777777" w:rsidR="00E72EC4" w:rsidRDefault="000B79C9">
      <w:pPr>
        <w:spacing w:line="600" w:lineRule="auto"/>
        <w:ind w:firstLine="720"/>
        <w:jc w:val="both"/>
        <w:rPr>
          <w:rFonts w:eastAsia="Times New Roman"/>
          <w:szCs w:val="24"/>
        </w:rPr>
      </w:pPr>
      <w:r>
        <w:rPr>
          <w:rFonts w:eastAsia="Times New Roman"/>
          <w:szCs w:val="24"/>
        </w:rPr>
        <w:t xml:space="preserve">Σε σχέση τώρα με τα όσα είπε ο κ. </w:t>
      </w:r>
      <w:proofErr w:type="spellStart"/>
      <w:r>
        <w:rPr>
          <w:rFonts w:eastAsia="Times New Roman"/>
          <w:szCs w:val="24"/>
        </w:rPr>
        <w:t>Φάμελλος</w:t>
      </w:r>
      <w:proofErr w:type="spellEnd"/>
      <w:r>
        <w:rPr>
          <w:rFonts w:eastAsia="Times New Roman"/>
          <w:szCs w:val="24"/>
        </w:rPr>
        <w:t xml:space="preserve"> για τη συζήτηση που γίνεται στην Ευρωπαϊκή Επιτροπή </w:t>
      </w:r>
      <w:r>
        <w:rPr>
          <w:rFonts w:eastAsia="Times New Roman"/>
          <w:szCs w:val="24"/>
        </w:rPr>
        <w:t xml:space="preserve">για την </w:t>
      </w:r>
      <w:r>
        <w:rPr>
          <w:rFonts w:eastAsia="Times New Roman"/>
          <w:szCs w:val="24"/>
        </w:rPr>
        <w:t>ε</w:t>
      </w:r>
      <w:r>
        <w:rPr>
          <w:rFonts w:eastAsia="Times New Roman"/>
          <w:szCs w:val="24"/>
        </w:rPr>
        <w:t xml:space="preserve">υρωπαϊκή </w:t>
      </w:r>
      <w:r>
        <w:rPr>
          <w:rFonts w:eastAsia="Times New Roman"/>
          <w:szCs w:val="24"/>
        </w:rPr>
        <w:t>ο</w:t>
      </w:r>
      <w:r>
        <w:rPr>
          <w:rFonts w:eastAsia="Times New Roman"/>
          <w:szCs w:val="24"/>
        </w:rPr>
        <w:t>δηγία για τα πλαστικά κ</w:t>
      </w:r>
      <w:r>
        <w:rPr>
          <w:rFonts w:eastAsia="Times New Roman"/>
          <w:szCs w:val="24"/>
        </w:rPr>
        <w:t>.</w:t>
      </w:r>
      <w:r>
        <w:rPr>
          <w:rFonts w:eastAsia="Times New Roman"/>
          <w:szCs w:val="24"/>
        </w:rPr>
        <w:t xml:space="preserve">λπ., μία καλή ιδέα που προτείνουμε εμείς –να προτείνει κι ο ίδιος, αν θέλει- είναι μία κοινή συνεδρίαση της Επιτροπής Περιβάλλοντος με τη Διαρκή Επιτροπή Παραγωγής και Εμπορίου. </w:t>
      </w:r>
    </w:p>
    <w:p w14:paraId="439DA081" w14:textId="77777777" w:rsidR="00E72EC4" w:rsidRDefault="000B79C9">
      <w:pPr>
        <w:spacing w:line="600" w:lineRule="auto"/>
        <w:ind w:firstLine="720"/>
        <w:jc w:val="both"/>
        <w:rPr>
          <w:rFonts w:eastAsia="Times New Roman"/>
          <w:szCs w:val="24"/>
        </w:rPr>
      </w:pPr>
      <w:r w:rsidRPr="00F4390F">
        <w:rPr>
          <w:rFonts w:eastAsia="Times New Roman"/>
          <w:b/>
          <w:szCs w:val="24"/>
        </w:rPr>
        <w:t xml:space="preserve">ΣΩΚΡΑΤΗΣ ΦΑΜΕΛΛΟΣ (Αναπληρωτής Υπουργός Περιβάλλοντος και Ενέργειας): </w:t>
      </w:r>
      <w:r>
        <w:rPr>
          <w:rFonts w:eastAsia="Times New Roman"/>
          <w:szCs w:val="24"/>
        </w:rPr>
        <w:t xml:space="preserve">Αυτό είπα. </w:t>
      </w:r>
    </w:p>
    <w:p w14:paraId="439DA082" w14:textId="77777777" w:rsidR="00E72EC4" w:rsidRDefault="000B79C9">
      <w:pPr>
        <w:spacing w:line="600" w:lineRule="auto"/>
        <w:ind w:firstLine="720"/>
        <w:jc w:val="both"/>
        <w:rPr>
          <w:rFonts w:eastAsia="Times New Roman"/>
          <w:szCs w:val="24"/>
        </w:rPr>
      </w:pPr>
      <w:r>
        <w:rPr>
          <w:rFonts w:eastAsia="Times New Roman"/>
          <w:b/>
          <w:szCs w:val="24"/>
        </w:rPr>
        <w:lastRenderedPageBreak/>
        <w:t xml:space="preserve">ΓΕΩΡΓΙΟΣ ΜΑΥΡΩΤΑΣ: </w:t>
      </w:r>
      <w:r>
        <w:rPr>
          <w:rFonts w:eastAsia="Times New Roman"/>
          <w:szCs w:val="24"/>
        </w:rPr>
        <w:t xml:space="preserve">Να γίνει μια ειδική συνεδρίαση, </w:t>
      </w:r>
      <w:r>
        <w:rPr>
          <w:rFonts w:eastAsia="Times New Roman"/>
          <w:szCs w:val="24"/>
          <w:lang w:val="en-US"/>
        </w:rPr>
        <w:t>ad</w:t>
      </w:r>
      <w:r w:rsidRPr="003A1720">
        <w:rPr>
          <w:rFonts w:eastAsia="Times New Roman"/>
          <w:szCs w:val="24"/>
        </w:rPr>
        <w:t xml:space="preserve"> </w:t>
      </w:r>
      <w:r>
        <w:rPr>
          <w:rFonts w:eastAsia="Times New Roman"/>
          <w:szCs w:val="24"/>
          <w:lang w:val="en-US"/>
        </w:rPr>
        <w:t>hoc</w:t>
      </w:r>
      <w:r>
        <w:rPr>
          <w:rFonts w:eastAsia="Times New Roman"/>
          <w:szCs w:val="24"/>
        </w:rPr>
        <w:t>, για το συγκεκριμένο, έτσι ώστε να υπάρξει μία συνολικότερη διακομματική τοποθέτηση που θα κάνει και πιο εύρωστη την</w:t>
      </w:r>
      <w:r>
        <w:rPr>
          <w:rFonts w:eastAsia="Times New Roman"/>
          <w:szCs w:val="24"/>
        </w:rPr>
        <w:t xml:space="preserve"> οποιαδήποτε στάση της χώρας μας. </w:t>
      </w:r>
    </w:p>
    <w:p w14:paraId="439DA083" w14:textId="77777777" w:rsidR="00E72EC4" w:rsidRDefault="000B79C9">
      <w:pPr>
        <w:spacing w:line="600" w:lineRule="auto"/>
        <w:ind w:firstLine="720"/>
        <w:jc w:val="both"/>
        <w:rPr>
          <w:rFonts w:eastAsia="Times New Roman"/>
          <w:szCs w:val="24"/>
        </w:rPr>
      </w:pPr>
      <w:r>
        <w:rPr>
          <w:rFonts w:eastAsia="Times New Roman"/>
          <w:szCs w:val="24"/>
        </w:rPr>
        <w:t xml:space="preserve">Να κλείσω με το θέμα των σκουπιδιών που το έθιξε και ο Πρόεδρος του Ποταμιού, ο κ. Θεοδωράκης. Πρέπει να φύγουμε από το σύνδρομο </w:t>
      </w:r>
      <w:r>
        <w:rPr>
          <w:rFonts w:eastAsia="Times New Roman"/>
          <w:szCs w:val="24"/>
          <w:lang w:val="en-US"/>
        </w:rPr>
        <w:t>NIMBY</w:t>
      </w:r>
      <w:r w:rsidRPr="005F023A">
        <w:rPr>
          <w:rFonts w:eastAsia="Times New Roman"/>
          <w:szCs w:val="24"/>
        </w:rPr>
        <w:t xml:space="preserve">, </w:t>
      </w:r>
      <w:r>
        <w:rPr>
          <w:rFonts w:eastAsia="Times New Roman"/>
          <w:szCs w:val="24"/>
        </w:rPr>
        <w:t>«</w:t>
      </w:r>
      <w:r>
        <w:rPr>
          <w:rFonts w:eastAsia="Times New Roman"/>
          <w:szCs w:val="24"/>
          <w:lang w:val="en-US"/>
        </w:rPr>
        <w:t>Not</w:t>
      </w:r>
      <w:r w:rsidRPr="005F023A">
        <w:rPr>
          <w:rFonts w:eastAsia="Times New Roman"/>
          <w:szCs w:val="24"/>
        </w:rPr>
        <w:t xml:space="preserve"> </w:t>
      </w:r>
      <w:r>
        <w:rPr>
          <w:rFonts w:eastAsia="Times New Roman"/>
          <w:szCs w:val="24"/>
          <w:lang w:val="en-US"/>
        </w:rPr>
        <w:t>In</w:t>
      </w:r>
      <w:r w:rsidRPr="005F023A">
        <w:rPr>
          <w:rFonts w:eastAsia="Times New Roman"/>
          <w:szCs w:val="24"/>
        </w:rPr>
        <w:t xml:space="preserve"> </w:t>
      </w:r>
      <w:r>
        <w:rPr>
          <w:rFonts w:eastAsia="Times New Roman"/>
          <w:szCs w:val="24"/>
          <w:lang w:val="en-US"/>
        </w:rPr>
        <w:t>My</w:t>
      </w:r>
      <w:r w:rsidRPr="005F023A">
        <w:rPr>
          <w:rFonts w:eastAsia="Times New Roman"/>
          <w:szCs w:val="24"/>
        </w:rPr>
        <w:t xml:space="preserve"> </w:t>
      </w:r>
      <w:r>
        <w:rPr>
          <w:rFonts w:eastAsia="Times New Roman"/>
          <w:szCs w:val="24"/>
          <w:lang w:val="en-US"/>
        </w:rPr>
        <w:t>Back</w:t>
      </w:r>
      <w:r w:rsidRPr="008E66BD">
        <w:rPr>
          <w:rFonts w:eastAsia="Times New Roman"/>
          <w:szCs w:val="24"/>
        </w:rPr>
        <w:t xml:space="preserve"> </w:t>
      </w:r>
      <w:r>
        <w:rPr>
          <w:rFonts w:eastAsia="Times New Roman"/>
          <w:szCs w:val="24"/>
          <w:lang w:val="en-US"/>
        </w:rPr>
        <w:t>Yard</w:t>
      </w:r>
      <w:r>
        <w:rPr>
          <w:rFonts w:eastAsia="Times New Roman"/>
          <w:szCs w:val="24"/>
        </w:rPr>
        <w:t>»</w:t>
      </w:r>
      <w:r w:rsidRPr="008E66BD">
        <w:rPr>
          <w:rFonts w:eastAsia="Times New Roman"/>
          <w:szCs w:val="24"/>
        </w:rPr>
        <w:t xml:space="preserve">, </w:t>
      </w:r>
      <w:r>
        <w:rPr>
          <w:rFonts w:eastAsia="Times New Roman"/>
          <w:szCs w:val="24"/>
        </w:rPr>
        <w:t>«όχι στον κήπο μου», και να πάμε λίγο σε λύσεις που υπάρχουν με τεχνολογίες ολοκληρωμένης διαχείρισης των αστικών στερεών αποβλήτων. Ιδίως εδώ στην Αττική νομίζουμε ότι δεν μπορούμε να κρύβουμε άλλο τα σκουπίδια κάτω από το χαλί της Φυλής, η οποία έχει ήδη</w:t>
      </w:r>
      <w:r>
        <w:rPr>
          <w:rFonts w:eastAsia="Times New Roman"/>
          <w:szCs w:val="24"/>
        </w:rPr>
        <w:t xml:space="preserve"> </w:t>
      </w:r>
      <w:proofErr w:type="spellStart"/>
      <w:r>
        <w:rPr>
          <w:rFonts w:eastAsia="Times New Roman"/>
          <w:szCs w:val="24"/>
        </w:rPr>
        <w:t>κορεστεί</w:t>
      </w:r>
      <w:proofErr w:type="spellEnd"/>
      <w:r>
        <w:rPr>
          <w:rFonts w:eastAsia="Times New Roman"/>
          <w:szCs w:val="24"/>
        </w:rPr>
        <w:t xml:space="preserve">. </w:t>
      </w:r>
    </w:p>
    <w:p w14:paraId="439DA084" w14:textId="77777777" w:rsidR="00E72EC4" w:rsidRDefault="000B79C9">
      <w:pPr>
        <w:spacing w:line="600" w:lineRule="auto"/>
        <w:ind w:firstLine="720"/>
        <w:jc w:val="both"/>
        <w:rPr>
          <w:rFonts w:eastAsia="Times New Roman"/>
          <w:szCs w:val="24"/>
        </w:rPr>
      </w:pPr>
      <w:r>
        <w:rPr>
          <w:rFonts w:eastAsia="Times New Roman"/>
          <w:szCs w:val="24"/>
        </w:rPr>
        <w:t>Θα πρέπει με μία επιστημονική, διακομματική συναίνεση να προτείνουμε πράγματα, να προτείνουμε λύσεις, γιατί τα έχει ανάγκη ο τόπος, τα έχει ανάγκη η Ελλάδα.</w:t>
      </w:r>
    </w:p>
    <w:p w14:paraId="439DA085" w14:textId="77777777" w:rsidR="00E72EC4" w:rsidRDefault="000B79C9">
      <w:pPr>
        <w:spacing w:line="600" w:lineRule="auto"/>
        <w:ind w:firstLine="720"/>
        <w:jc w:val="both"/>
        <w:rPr>
          <w:rFonts w:eastAsia="Times New Roman"/>
          <w:szCs w:val="24"/>
        </w:rPr>
      </w:pPr>
      <w:r>
        <w:rPr>
          <w:rFonts w:eastAsia="Times New Roman"/>
          <w:szCs w:val="24"/>
        </w:rPr>
        <w:t>Ευχαριστώ.</w:t>
      </w:r>
      <w:r w:rsidRPr="005F023A">
        <w:rPr>
          <w:rFonts w:eastAsia="Times New Roman"/>
          <w:szCs w:val="24"/>
        </w:rPr>
        <w:t xml:space="preserve"> </w:t>
      </w:r>
    </w:p>
    <w:p w14:paraId="439DA086" w14:textId="77777777" w:rsidR="00E72EC4" w:rsidRDefault="000B79C9">
      <w:pPr>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τον κ. </w:t>
      </w:r>
      <w:proofErr w:type="spellStart"/>
      <w:r>
        <w:rPr>
          <w:rFonts w:eastAsia="Times New Roman"/>
          <w:szCs w:val="24"/>
        </w:rPr>
        <w:t>Μαυρωτά</w:t>
      </w:r>
      <w:proofErr w:type="spellEnd"/>
      <w:r>
        <w:rPr>
          <w:rFonts w:eastAsia="Times New Roman"/>
          <w:szCs w:val="24"/>
        </w:rPr>
        <w:t>, με τον οποίο</w:t>
      </w:r>
      <w:r>
        <w:rPr>
          <w:rFonts w:eastAsia="Times New Roman"/>
          <w:szCs w:val="24"/>
        </w:rPr>
        <w:t xml:space="preserve">ν ολοκληρώνονται και οι δευτερολογίες </w:t>
      </w:r>
      <w:r>
        <w:rPr>
          <w:rFonts w:eastAsia="Times New Roman"/>
          <w:szCs w:val="24"/>
        </w:rPr>
        <w:t xml:space="preserve">των ομιλητών </w:t>
      </w:r>
      <w:r>
        <w:rPr>
          <w:rFonts w:eastAsia="Times New Roman"/>
          <w:szCs w:val="24"/>
        </w:rPr>
        <w:t xml:space="preserve">του Ποταμιού. </w:t>
      </w:r>
    </w:p>
    <w:p w14:paraId="439DA087" w14:textId="77777777" w:rsidR="00E72EC4" w:rsidRDefault="000B79C9">
      <w:pPr>
        <w:spacing w:line="600" w:lineRule="auto"/>
        <w:ind w:firstLine="720"/>
        <w:jc w:val="both"/>
        <w:rPr>
          <w:rFonts w:eastAsia="Times New Roman"/>
          <w:szCs w:val="24"/>
        </w:rPr>
      </w:pPr>
      <w:r>
        <w:rPr>
          <w:rFonts w:eastAsia="Times New Roman"/>
          <w:szCs w:val="24"/>
        </w:rPr>
        <w:t xml:space="preserve">Πριν δώσω τον λόγο στον κ. </w:t>
      </w:r>
      <w:proofErr w:type="spellStart"/>
      <w:r>
        <w:rPr>
          <w:rFonts w:eastAsia="Times New Roman"/>
          <w:szCs w:val="24"/>
        </w:rPr>
        <w:t>Φάμελλο</w:t>
      </w:r>
      <w:proofErr w:type="spellEnd"/>
      <w:r>
        <w:rPr>
          <w:rFonts w:eastAsia="Times New Roman"/>
          <w:szCs w:val="24"/>
        </w:rPr>
        <w:t xml:space="preserve">, επιτρέψτε μου μία ανακοίνωση προς το Τμήμα. </w:t>
      </w:r>
    </w:p>
    <w:p w14:paraId="439DA088" w14:textId="77777777" w:rsidR="00E72EC4" w:rsidRDefault="000B79C9">
      <w:pPr>
        <w:spacing w:line="600" w:lineRule="auto"/>
        <w:ind w:firstLine="720"/>
        <w:jc w:val="both"/>
        <w:rPr>
          <w:rFonts w:eastAsia="Times New Roman"/>
          <w:szCs w:val="24"/>
        </w:rPr>
      </w:pPr>
      <w:r>
        <w:rPr>
          <w:rFonts w:eastAsia="Times New Roman"/>
          <w:szCs w:val="24"/>
        </w:rPr>
        <w:t xml:space="preserve">Η Διαρκής Επιτροπή Κοινωνικών υποθέσεων καταθέτει την </w:t>
      </w:r>
      <w:r>
        <w:rPr>
          <w:rFonts w:eastAsia="Times New Roman"/>
          <w:szCs w:val="24"/>
        </w:rPr>
        <w:t xml:space="preserve">έκθεσή </w:t>
      </w:r>
      <w:r>
        <w:rPr>
          <w:rFonts w:eastAsia="Times New Roman"/>
          <w:szCs w:val="24"/>
        </w:rPr>
        <w:t>της στο σχέδιο νόμου του Υπουργείου Υγείας</w:t>
      </w:r>
      <w:r>
        <w:rPr>
          <w:rFonts w:eastAsia="Times New Roman"/>
          <w:szCs w:val="24"/>
        </w:rPr>
        <w:t>:</w:t>
      </w:r>
      <w:r>
        <w:rPr>
          <w:rFonts w:eastAsia="Times New Roman"/>
          <w:szCs w:val="24"/>
        </w:rPr>
        <w:t xml:space="preserve"> «Κύρ</w:t>
      </w:r>
      <w:r>
        <w:rPr>
          <w:rFonts w:eastAsia="Times New Roman"/>
          <w:szCs w:val="24"/>
        </w:rPr>
        <w:t xml:space="preserve">ωση συμβάσεων μεταξύ του Ελληνικού Δημοσίου και του Γενικού Νοσοκομείου Χανίων και της Επιτροπής Εκτελεστών Διαθήκης Γ.Γ. </w:t>
      </w:r>
      <w:proofErr w:type="spellStart"/>
      <w:r>
        <w:rPr>
          <w:rFonts w:eastAsia="Times New Roman"/>
          <w:szCs w:val="24"/>
        </w:rPr>
        <w:t>Μαλινάκη</w:t>
      </w:r>
      <w:proofErr w:type="spellEnd"/>
      <w:r>
        <w:rPr>
          <w:rFonts w:eastAsia="Times New Roman"/>
          <w:szCs w:val="24"/>
        </w:rPr>
        <w:t xml:space="preserve"> και του Γενικού Νοσοκομείου Κεφαλληνίας και των Εκτελεστών της διαθήκης της Μαρίας (</w:t>
      </w:r>
      <w:proofErr w:type="spellStart"/>
      <w:r>
        <w:rPr>
          <w:rFonts w:eastAsia="Times New Roman"/>
          <w:szCs w:val="24"/>
        </w:rPr>
        <w:t>Μάρης</w:t>
      </w:r>
      <w:proofErr w:type="spellEnd"/>
      <w:r>
        <w:rPr>
          <w:rFonts w:eastAsia="Times New Roman"/>
          <w:szCs w:val="24"/>
        </w:rPr>
        <w:t xml:space="preserve">) Βεργωτή αντίστοιχα». </w:t>
      </w:r>
    </w:p>
    <w:p w14:paraId="439DA089"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Τον λόγο έχε</w:t>
      </w:r>
      <w:r>
        <w:rPr>
          <w:rFonts w:eastAsia="Times New Roman" w:cs="Times New Roman"/>
          <w:szCs w:val="24"/>
        </w:rPr>
        <w:t>ι ο</w:t>
      </w:r>
      <w:r>
        <w:rPr>
          <w:rFonts w:eastAsia="Times New Roman" w:cs="Times New Roman"/>
          <w:szCs w:val="24"/>
        </w:rPr>
        <w:t xml:space="preserve"> Αναπληρωτής</w:t>
      </w:r>
      <w:r>
        <w:rPr>
          <w:rFonts w:eastAsia="Times New Roman" w:cs="Times New Roman"/>
          <w:szCs w:val="24"/>
        </w:rPr>
        <w:t xml:space="preserve"> Υπουργός κ. </w:t>
      </w:r>
      <w:proofErr w:type="spellStart"/>
      <w:r>
        <w:rPr>
          <w:rFonts w:eastAsia="Times New Roman" w:cs="Times New Roman"/>
          <w:szCs w:val="24"/>
        </w:rPr>
        <w:t>Φάμελλος</w:t>
      </w:r>
      <w:proofErr w:type="spellEnd"/>
      <w:r>
        <w:rPr>
          <w:rFonts w:eastAsia="Times New Roman" w:cs="Times New Roman"/>
          <w:szCs w:val="24"/>
        </w:rPr>
        <w:t xml:space="preserve"> για τη δευτερολογία του. Έχετε και δικαίωμα </w:t>
      </w:r>
      <w:proofErr w:type="spellStart"/>
      <w:r>
        <w:rPr>
          <w:rFonts w:eastAsia="Times New Roman" w:cs="Times New Roman"/>
          <w:szCs w:val="24"/>
        </w:rPr>
        <w:t>τριτολογίας</w:t>
      </w:r>
      <w:proofErr w:type="spellEnd"/>
      <w:r>
        <w:rPr>
          <w:rFonts w:eastAsia="Times New Roman" w:cs="Times New Roman"/>
          <w:szCs w:val="24"/>
        </w:rPr>
        <w:t>, αλλά προφανώς θα κλείσετε εσείς τη συζήτηση.</w:t>
      </w:r>
    </w:p>
    <w:p w14:paraId="439DA08A" w14:textId="77777777" w:rsidR="00E72EC4" w:rsidRDefault="000B79C9">
      <w:pPr>
        <w:spacing w:line="600" w:lineRule="auto"/>
        <w:ind w:firstLine="720"/>
        <w:jc w:val="both"/>
        <w:rPr>
          <w:rFonts w:eastAsia="Times New Roman" w:cs="Times New Roman"/>
          <w:szCs w:val="24"/>
        </w:rPr>
      </w:pPr>
      <w:r w:rsidRPr="00D12DCA">
        <w:rPr>
          <w:rFonts w:eastAsia="Times New Roman" w:cs="Times New Roman"/>
          <w:b/>
          <w:szCs w:val="24"/>
        </w:rPr>
        <w:t>ΣΩΚΡΑΤΗΣ ΦΑΜΕΛΛΟΣ (Ανα</w:t>
      </w:r>
      <w:r>
        <w:rPr>
          <w:rFonts w:eastAsia="Times New Roman" w:cs="Times New Roman"/>
          <w:b/>
          <w:szCs w:val="24"/>
        </w:rPr>
        <w:t>πληρωτής Υπουργός Περιβάλλοντος</w:t>
      </w:r>
      <w:r w:rsidRPr="00D12DCA">
        <w:rPr>
          <w:rFonts w:eastAsia="Times New Roman" w:cs="Times New Roman"/>
          <w:b/>
          <w:szCs w:val="24"/>
        </w:rPr>
        <w:t xml:space="preserve"> </w:t>
      </w:r>
      <w:r>
        <w:rPr>
          <w:rFonts w:eastAsia="Times New Roman" w:cs="Times New Roman"/>
          <w:b/>
          <w:szCs w:val="24"/>
        </w:rPr>
        <w:t xml:space="preserve">και </w:t>
      </w:r>
      <w:r w:rsidRPr="00D12DCA">
        <w:rPr>
          <w:rFonts w:eastAsia="Times New Roman" w:cs="Times New Roman"/>
          <w:b/>
          <w:szCs w:val="24"/>
        </w:rPr>
        <w:t>Ενέργειας):</w:t>
      </w:r>
      <w:r>
        <w:rPr>
          <w:rFonts w:eastAsia="Times New Roman" w:cs="Times New Roman"/>
          <w:szCs w:val="24"/>
        </w:rPr>
        <w:t xml:space="preserve"> Ναι, μάλλον δεν θα υπάρχει </w:t>
      </w:r>
      <w:r>
        <w:rPr>
          <w:rFonts w:eastAsia="Times New Roman" w:cs="Times New Roman"/>
          <w:szCs w:val="24"/>
        </w:rPr>
        <w:lastRenderedPageBreak/>
        <w:t xml:space="preserve">κάτι άλλο. Γι’ αυτό </w:t>
      </w:r>
      <w:r>
        <w:rPr>
          <w:rFonts w:eastAsia="Times New Roman" w:cs="Times New Roman"/>
          <w:szCs w:val="24"/>
        </w:rPr>
        <w:t>έλεγα να κάνω μία τοποθέτηση, κύριε Πρόεδρε, και να ολοκληρώσουμε.</w:t>
      </w:r>
    </w:p>
    <w:p w14:paraId="439DA08B" w14:textId="77777777" w:rsidR="00E72EC4" w:rsidRDefault="000B79C9">
      <w:pPr>
        <w:spacing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Ναι. Δεν θα τοποθετηθεί ο Κοινοβουλευτικός Εκπρόσωπος από το Ποτάμι. Οπότε θα κλείσετε εσείς, κύριε Υπουργέ.</w:t>
      </w:r>
    </w:p>
    <w:p w14:paraId="439DA08C" w14:textId="77777777" w:rsidR="00E72EC4" w:rsidRDefault="000B79C9">
      <w:pPr>
        <w:spacing w:line="600" w:lineRule="auto"/>
        <w:ind w:firstLine="720"/>
        <w:jc w:val="both"/>
        <w:rPr>
          <w:rFonts w:eastAsia="Times New Roman"/>
          <w:bCs/>
          <w:szCs w:val="24"/>
        </w:rPr>
      </w:pPr>
      <w:r>
        <w:rPr>
          <w:rFonts w:eastAsia="Times New Roman"/>
          <w:bCs/>
          <w:szCs w:val="24"/>
        </w:rPr>
        <w:t>Ορίστε, έχετε τον λόγο.</w:t>
      </w:r>
    </w:p>
    <w:p w14:paraId="439DA08D" w14:textId="77777777" w:rsidR="00E72EC4" w:rsidRDefault="000B79C9">
      <w:pPr>
        <w:spacing w:line="600" w:lineRule="auto"/>
        <w:ind w:firstLine="720"/>
        <w:jc w:val="both"/>
        <w:rPr>
          <w:rFonts w:eastAsia="Times New Roman" w:cs="Times New Roman"/>
          <w:szCs w:val="24"/>
        </w:rPr>
      </w:pPr>
      <w:r w:rsidRPr="00D12DCA">
        <w:rPr>
          <w:rFonts w:eastAsia="Times New Roman" w:cs="Times New Roman"/>
          <w:b/>
          <w:szCs w:val="24"/>
        </w:rPr>
        <w:t>ΣΩΚΡΑΤΗΣ ΦΑΜΕΛΛΟΣ (Ανα</w:t>
      </w:r>
      <w:r w:rsidRPr="00D12DCA">
        <w:rPr>
          <w:rFonts w:eastAsia="Times New Roman" w:cs="Times New Roman"/>
          <w:b/>
          <w:szCs w:val="24"/>
        </w:rPr>
        <w:t>π</w:t>
      </w:r>
      <w:r>
        <w:rPr>
          <w:rFonts w:eastAsia="Times New Roman" w:cs="Times New Roman"/>
          <w:b/>
          <w:szCs w:val="24"/>
        </w:rPr>
        <w:t xml:space="preserve">ληρωτής Υπουργός Περιβάλλοντος  και </w:t>
      </w:r>
      <w:r w:rsidRPr="00D12DCA">
        <w:rPr>
          <w:rFonts w:eastAsia="Times New Roman" w:cs="Times New Roman"/>
          <w:b/>
          <w:szCs w:val="24"/>
        </w:rPr>
        <w:t>Ενέργειας):</w:t>
      </w:r>
      <w:r>
        <w:rPr>
          <w:rFonts w:eastAsia="Times New Roman" w:cs="Times New Roman"/>
          <w:szCs w:val="24"/>
        </w:rPr>
        <w:t xml:space="preserve"> Ευχαριστώ, κύριε Πρόεδρε.</w:t>
      </w:r>
    </w:p>
    <w:p w14:paraId="439DA08E" w14:textId="77777777" w:rsidR="00E72EC4" w:rsidRDefault="000B79C9">
      <w:pPr>
        <w:spacing w:line="600" w:lineRule="auto"/>
        <w:ind w:firstLine="720"/>
        <w:jc w:val="both"/>
        <w:rPr>
          <w:rFonts w:eastAsia="Times New Roman"/>
          <w:bCs/>
          <w:szCs w:val="24"/>
        </w:rPr>
      </w:pPr>
      <w:r>
        <w:rPr>
          <w:rFonts w:eastAsia="Times New Roman"/>
          <w:bCs/>
          <w:szCs w:val="24"/>
        </w:rPr>
        <w:t xml:space="preserve">Κυρίες και κύριοι Βουλευτές, κάνουμε μία πολύ σημαντική συζήτηση –το είπα εξαρχής- και θα επαναφέρω ορισμένες βασικές αφετηρίες. </w:t>
      </w:r>
    </w:p>
    <w:p w14:paraId="439DA08F" w14:textId="77777777" w:rsidR="00E72EC4" w:rsidRDefault="000B79C9">
      <w:pPr>
        <w:spacing w:line="600" w:lineRule="auto"/>
        <w:ind w:firstLine="720"/>
        <w:jc w:val="both"/>
        <w:rPr>
          <w:rFonts w:eastAsia="Times New Roman"/>
          <w:bCs/>
          <w:szCs w:val="24"/>
        </w:rPr>
      </w:pPr>
      <w:r>
        <w:rPr>
          <w:rFonts w:eastAsia="Times New Roman"/>
          <w:bCs/>
          <w:szCs w:val="24"/>
        </w:rPr>
        <w:t xml:space="preserve">Το πρώτο και σημαντικότερο είναι το σχέδιο </w:t>
      </w:r>
      <w:r>
        <w:rPr>
          <w:rFonts w:eastAsia="Times New Roman"/>
          <w:bCs/>
          <w:szCs w:val="24"/>
        </w:rPr>
        <w:t>πρόληψης. Νομίζω ότι πρέπει να ξεκινάμε από εκεί, γιατί ακούμε διάφορα όσο</w:t>
      </w:r>
      <w:r>
        <w:rPr>
          <w:rFonts w:eastAsia="Times New Roman"/>
          <w:bCs/>
          <w:szCs w:val="24"/>
        </w:rPr>
        <w:t>ν</w:t>
      </w:r>
      <w:r>
        <w:rPr>
          <w:rFonts w:eastAsia="Times New Roman"/>
          <w:bCs/>
          <w:szCs w:val="24"/>
        </w:rPr>
        <w:t xml:space="preserve"> αφορά ακόμα και το </w:t>
      </w:r>
      <w:r>
        <w:rPr>
          <w:rFonts w:eastAsia="Times New Roman"/>
          <w:bCs/>
          <w:szCs w:val="24"/>
          <w:lang w:val="en-US"/>
        </w:rPr>
        <w:t>NIMBY</w:t>
      </w:r>
      <w:r>
        <w:rPr>
          <w:rFonts w:eastAsia="Times New Roman"/>
          <w:bCs/>
          <w:szCs w:val="24"/>
        </w:rPr>
        <w:t xml:space="preserve">, που είπε ο κ. </w:t>
      </w:r>
      <w:proofErr w:type="spellStart"/>
      <w:r>
        <w:rPr>
          <w:rFonts w:eastAsia="Times New Roman"/>
          <w:bCs/>
          <w:szCs w:val="24"/>
        </w:rPr>
        <w:t>Μαυρωτάς</w:t>
      </w:r>
      <w:proofErr w:type="spellEnd"/>
      <w:r>
        <w:rPr>
          <w:rFonts w:eastAsia="Times New Roman"/>
          <w:bCs/>
          <w:szCs w:val="24"/>
        </w:rPr>
        <w:t xml:space="preserve">. Αλλά η πρόληψη παραγωγής αποβλήτων και η πρόβλεψη επικινδυνότητας στα παραγόμενα απόβλητα είναι το πρώτο και σημαντικότερο βήμα. </w:t>
      </w:r>
    </w:p>
    <w:p w14:paraId="439DA090" w14:textId="77777777" w:rsidR="00E72EC4" w:rsidRDefault="000B79C9">
      <w:pPr>
        <w:spacing w:line="600" w:lineRule="auto"/>
        <w:ind w:firstLine="720"/>
        <w:jc w:val="both"/>
        <w:rPr>
          <w:rFonts w:eastAsia="Times New Roman"/>
          <w:bCs/>
          <w:szCs w:val="24"/>
        </w:rPr>
      </w:pPr>
      <w:r>
        <w:rPr>
          <w:rFonts w:eastAsia="Times New Roman"/>
          <w:bCs/>
          <w:szCs w:val="24"/>
        </w:rPr>
        <w:lastRenderedPageBreak/>
        <w:t>Αυτό προϋποθέτει ή –αν θέλετε- υποδηλώνει την αλλαγή στάσεως όσο</w:t>
      </w:r>
      <w:r>
        <w:rPr>
          <w:rFonts w:eastAsia="Times New Roman"/>
          <w:bCs/>
          <w:szCs w:val="24"/>
        </w:rPr>
        <w:t>ν</w:t>
      </w:r>
      <w:r>
        <w:rPr>
          <w:rFonts w:eastAsia="Times New Roman"/>
          <w:bCs/>
          <w:szCs w:val="24"/>
        </w:rPr>
        <w:t xml:space="preserve"> αφορά τις καταναλωτικές μας συνήθειες. Μιλάμε, όμως, για καταναλωτικά πρότυπα, τα οποία δεν αλλάζουν μόνο με αντικίνητρα. Δεν αλλάζουν, δηλαδή, μόνο με ρυθμίσεις εκ μέρους της οικονομίας. Χρ</w:t>
      </w:r>
      <w:r>
        <w:rPr>
          <w:rFonts w:eastAsia="Times New Roman"/>
          <w:bCs/>
          <w:szCs w:val="24"/>
        </w:rPr>
        <w:t>ειάζονται και άλλες ρυθμίσεις, που μπορεί η κυκλική οικονομία να μας βοηθήσει για να τις ολοκληρώσουμε. Πρέπει, όμως, σαφέστατα να τις συζητήσουμε και εδώ.</w:t>
      </w:r>
    </w:p>
    <w:p w14:paraId="439DA091" w14:textId="77777777" w:rsidR="00E72EC4" w:rsidRDefault="000B79C9">
      <w:pPr>
        <w:spacing w:line="600" w:lineRule="auto"/>
        <w:ind w:firstLine="720"/>
        <w:jc w:val="both"/>
        <w:rPr>
          <w:rFonts w:eastAsia="Times New Roman"/>
          <w:bCs/>
          <w:szCs w:val="24"/>
        </w:rPr>
      </w:pPr>
      <w:r>
        <w:rPr>
          <w:rFonts w:eastAsia="Times New Roman"/>
          <w:bCs/>
          <w:szCs w:val="24"/>
        </w:rPr>
        <w:t>Εδώ θα ήθελα να σας πω ότι υπάρχει ένα σημαντικό ζήτημα. Δεν ξέρω εάν το έχετε διαπιστώσει. Εμείς, ε</w:t>
      </w:r>
      <w:r>
        <w:rPr>
          <w:rFonts w:eastAsia="Times New Roman"/>
          <w:bCs/>
          <w:szCs w:val="24"/>
        </w:rPr>
        <w:t>πειδή συζητάμε με τη βιομηχανία των πλαστικών, το επαναφέρουμε εδώ στη συζήτηση. Δεν είναι τόσο εύκολα τα πράγματα, όπως τα είπατε από το Βήμα όλοι, σε σχέση με την παραγωγή και τη βιομηχανία.</w:t>
      </w:r>
    </w:p>
    <w:p w14:paraId="439DA092" w14:textId="77777777" w:rsidR="00E72EC4" w:rsidRDefault="000B79C9">
      <w:pPr>
        <w:spacing w:line="600" w:lineRule="auto"/>
        <w:ind w:firstLine="720"/>
        <w:jc w:val="both"/>
        <w:rPr>
          <w:rFonts w:eastAsia="Times New Roman"/>
          <w:bCs/>
          <w:szCs w:val="24"/>
        </w:rPr>
      </w:pPr>
      <w:r>
        <w:rPr>
          <w:rFonts w:eastAsia="Times New Roman"/>
          <w:bCs/>
          <w:szCs w:val="24"/>
        </w:rPr>
        <w:t>Γι’ αυτό και θα ζητήσω –όπως αναφέρθηκα και δεχτήκατε και εσείς</w:t>
      </w:r>
      <w:r>
        <w:rPr>
          <w:rFonts w:eastAsia="Times New Roman"/>
          <w:bCs/>
          <w:szCs w:val="24"/>
        </w:rPr>
        <w:t xml:space="preserve"> ότι είναι ενδιαφέρον- στην Επιτροπή Περιβάλλοντος της Βουλής, που θα συνεδριάσει μαζί με την Επιτροπή Παραγωγής και Εμπορίου, να έρθει και η βιομηχανία. Γιατί εκεί πρέπει να γίνουν οι μεγάλες αλλαγές. Και επειδή η ελληνική βιομηχανία διεκδικεί -ας το αποδ</w:t>
      </w:r>
      <w:r>
        <w:rPr>
          <w:rFonts w:eastAsia="Times New Roman"/>
          <w:bCs/>
          <w:szCs w:val="24"/>
        </w:rPr>
        <w:t xml:space="preserve">είξει εδώ, εμείς λέμε να τους καλέσουμε, </w:t>
      </w:r>
      <w:r>
        <w:rPr>
          <w:rFonts w:eastAsia="Times New Roman"/>
          <w:bCs/>
          <w:szCs w:val="24"/>
        </w:rPr>
        <w:lastRenderedPageBreak/>
        <w:t xml:space="preserve">γιατί μαζί τους θα κάνουμε την ημερίδα στην </w:t>
      </w:r>
      <w:r>
        <w:rPr>
          <w:rFonts w:eastAsia="Times New Roman"/>
          <w:bCs/>
          <w:szCs w:val="24"/>
        </w:rPr>
        <w:t>έκθεση</w:t>
      </w:r>
      <w:r>
        <w:rPr>
          <w:rFonts w:eastAsia="Times New Roman"/>
          <w:bCs/>
          <w:szCs w:val="24"/>
        </w:rPr>
        <w:t xml:space="preserve">- έναν ειδικό ρόλο στην ευρωπαϊκή αγορά, εμείς θέλουμε να την ακούσουμε. Το ίδιο κάνουμε και για άλλους ελληνικούς κλάδους και εμείς σαφέστατα θέλουμε να το κάνουμε </w:t>
      </w:r>
      <w:r>
        <w:rPr>
          <w:rFonts w:eastAsia="Times New Roman"/>
          <w:bCs/>
          <w:szCs w:val="24"/>
        </w:rPr>
        <w:t>αυτό για να τους στηρίξουμε.</w:t>
      </w:r>
    </w:p>
    <w:p w14:paraId="439DA093" w14:textId="77777777" w:rsidR="00E72EC4" w:rsidRDefault="000B79C9">
      <w:pPr>
        <w:spacing w:line="600" w:lineRule="auto"/>
        <w:ind w:firstLine="720"/>
        <w:jc w:val="both"/>
        <w:rPr>
          <w:rFonts w:eastAsia="Times New Roman"/>
          <w:bCs/>
          <w:szCs w:val="24"/>
        </w:rPr>
      </w:pPr>
      <w:r>
        <w:rPr>
          <w:rFonts w:eastAsia="Times New Roman"/>
          <w:bCs/>
          <w:szCs w:val="24"/>
        </w:rPr>
        <w:t>Η συζήτηση, όμως, εδώ έχει συνδεθεί πάρα πολύ με τα ζητήματα της διαχείρισης των απορριμμάτων, τα οποία εγώ δεν ανέφερα πολύ στην αρχή, και θα μου επιτρέψετε να πω κάποια πράγματα τώρα εδώ στην δεύτερη τοποθέτησή μου.</w:t>
      </w:r>
    </w:p>
    <w:p w14:paraId="439DA094" w14:textId="77777777" w:rsidR="00E72EC4" w:rsidRDefault="000B79C9">
      <w:pPr>
        <w:spacing w:line="600" w:lineRule="auto"/>
        <w:ind w:firstLine="720"/>
        <w:jc w:val="both"/>
        <w:rPr>
          <w:rFonts w:eastAsia="Times New Roman"/>
          <w:bCs/>
          <w:szCs w:val="24"/>
        </w:rPr>
      </w:pPr>
      <w:r>
        <w:rPr>
          <w:rFonts w:eastAsia="Times New Roman"/>
          <w:bCs/>
          <w:szCs w:val="24"/>
        </w:rPr>
        <w:t>Η λύση εί</w:t>
      </w:r>
      <w:r>
        <w:rPr>
          <w:rFonts w:eastAsia="Times New Roman"/>
          <w:bCs/>
          <w:szCs w:val="24"/>
        </w:rPr>
        <w:t>ναι πάρα πολύ απλή. Θέλουμε καλύτερη διαλογή στην πηγή και περισσότερη ανακύκλωση. Είναι κάτι το οποίο εμείς το έχουμε θεσμοθετήσει –το είπε ο κ. Δημαράς- από το 2015. Γιατί, μέσα στις μεγάλες αλλαγές τότε των διαπραγματεύσεων, του μνημονίου και του δημοψη</w:t>
      </w:r>
      <w:r>
        <w:rPr>
          <w:rFonts w:eastAsia="Times New Roman"/>
          <w:bCs/>
          <w:szCs w:val="24"/>
        </w:rPr>
        <w:t xml:space="preserve">φίσματος, εμείς κάναμε νέο εθνικό σχεδιασμό, ο οποίος ήταν για πρώτη φορά σύμφωνος με την ευρωπαϊκή </w:t>
      </w:r>
      <w:r>
        <w:rPr>
          <w:rFonts w:eastAsia="Times New Roman"/>
          <w:bCs/>
          <w:szCs w:val="24"/>
        </w:rPr>
        <w:t xml:space="preserve">οδηγία </w:t>
      </w:r>
      <w:r>
        <w:rPr>
          <w:rFonts w:eastAsia="Times New Roman"/>
          <w:bCs/>
          <w:szCs w:val="24"/>
        </w:rPr>
        <w:t>του 2008 και έβαζε σε προτεραιότητα τη διαλογή στην πηγή, που τώρα έχει έρθει η ώρα να το υλοποιήσουμε. Γιατί –επιτρέψτε μου να σας πω- κύριοι συνάδε</w:t>
      </w:r>
      <w:r>
        <w:rPr>
          <w:rFonts w:eastAsia="Times New Roman"/>
          <w:bCs/>
          <w:szCs w:val="24"/>
        </w:rPr>
        <w:t xml:space="preserve">λφοι, τέτοιες αλλαγές δεν γίνονται σε μια μέρα, ούτε κάποιος μπορεί να </w:t>
      </w:r>
      <w:r>
        <w:rPr>
          <w:rFonts w:eastAsia="Times New Roman"/>
          <w:bCs/>
          <w:szCs w:val="24"/>
        </w:rPr>
        <w:lastRenderedPageBreak/>
        <w:t>μου πει, «γιατί δεν το νομοθέτησες χθες, για να εφαρμοστεί σήμερα».</w:t>
      </w:r>
    </w:p>
    <w:p w14:paraId="439DA095" w14:textId="77777777" w:rsidR="00E72EC4" w:rsidRDefault="000B79C9">
      <w:pPr>
        <w:spacing w:line="600" w:lineRule="auto"/>
        <w:ind w:firstLine="720"/>
        <w:jc w:val="both"/>
        <w:rPr>
          <w:rFonts w:eastAsia="Times New Roman"/>
          <w:bCs/>
          <w:szCs w:val="24"/>
        </w:rPr>
      </w:pPr>
      <w:r>
        <w:rPr>
          <w:rFonts w:eastAsia="Times New Roman"/>
          <w:bCs/>
          <w:szCs w:val="24"/>
        </w:rPr>
        <w:t>Έτσι, λοιπόν, μετά από πάρα πολλές αλλαγές -που είναι όλα τα περιφερειακά σχέδια σε όλη την Ελλάδα με στρατηγικές μελ</w:t>
      </w:r>
      <w:r>
        <w:rPr>
          <w:rFonts w:eastAsia="Times New Roman"/>
          <w:bCs/>
          <w:szCs w:val="24"/>
        </w:rPr>
        <w:t>έτες περιβαλλοντικών επιπτώσεων, ο νέος νόμος για την ανακύκλωση, ο «Κ</w:t>
      </w:r>
      <w:r>
        <w:rPr>
          <w:rFonts w:eastAsia="Times New Roman"/>
          <w:bCs/>
          <w:szCs w:val="24"/>
        </w:rPr>
        <w:t>ΛΕΙΣΘΕΝΗΣ</w:t>
      </w:r>
      <w:r>
        <w:rPr>
          <w:rFonts w:eastAsia="Times New Roman"/>
          <w:bCs/>
          <w:szCs w:val="24"/>
        </w:rPr>
        <w:t xml:space="preserve">», ο </w:t>
      </w:r>
      <w:r>
        <w:rPr>
          <w:rFonts w:eastAsia="Times New Roman"/>
          <w:bCs/>
          <w:szCs w:val="24"/>
        </w:rPr>
        <w:t>ν.</w:t>
      </w:r>
      <w:r>
        <w:rPr>
          <w:rFonts w:eastAsia="Times New Roman"/>
          <w:bCs/>
          <w:szCs w:val="24"/>
        </w:rPr>
        <w:t>4555/2018 που έχει αρμοδιότητα ΦΟΔΣΑ και ολοκληρώνει τις αρμοδιότητες των ΟΤΑ- ερχόμαστε τώρα στο τέλος του 2018 στην διαλογή στην πηγή του οργανικού.</w:t>
      </w:r>
    </w:p>
    <w:p w14:paraId="439DA096" w14:textId="77777777" w:rsidR="00E72EC4" w:rsidRDefault="000B79C9">
      <w:pPr>
        <w:spacing w:line="600" w:lineRule="auto"/>
        <w:ind w:firstLine="720"/>
        <w:jc w:val="both"/>
        <w:rPr>
          <w:rFonts w:eastAsia="Times New Roman"/>
          <w:bCs/>
          <w:szCs w:val="24"/>
        </w:rPr>
      </w:pPr>
      <w:r>
        <w:rPr>
          <w:rFonts w:eastAsia="Times New Roman"/>
          <w:bCs/>
          <w:szCs w:val="24"/>
        </w:rPr>
        <w:t>Αυτό που έχουμε πει</w:t>
      </w:r>
      <w:r>
        <w:rPr>
          <w:rFonts w:eastAsia="Times New Roman"/>
          <w:bCs/>
          <w:szCs w:val="24"/>
        </w:rPr>
        <w:t>, λοιπόν, είναι ότι η μεγάλη αλλαγή θα είναι η διαλογή στην πηγή του οργανικού υποχρεωτική από το τέλος του 2018, για να εφαρμοστεί το 2019 σε όλους τους δήμους. Και έχουμε ζητήσει από τους Φορείς Διαχείρισης Στερεών Αποβλήτων και τα ΠΕΠ όλης της Ελλάδος ν</w:t>
      </w:r>
      <w:r>
        <w:rPr>
          <w:rFonts w:eastAsia="Times New Roman"/>
          <w:bCs/>
          <w:szCs w:val="24"/>
        </w:rPr>
        <w:t>α υπάρχουν το 2019 μονάδες οργανικού σε όλες τις περιφέρειες, για να μπορούν να πάνε οι δήμοι.</w:t>
      </w:r>
    </w:p>
    <w:p w14:paraId="439DA097" w14:textId="77777777" w:rsidR="00E72EC4" w:rsidRDefault="000B79C9">
      <w:pPr>
        <w:spacing w:line="600" w:lineRule="auto"/>
        <w:ind w:firstLine="720"/>
        <w:jc w:val="both"/>
        <w:rPr>
          <w:rFonts w:eastAsia="Times New Roman"/>
          <w:bCs/>
          <w:szCs w:val="24"/>
        </w:rPr>
      </w:pPr>
      <w:r>
        <w:rPr>
          <w:rFonts w:eastAsia="Times New Roman"/>
          <w:bCs/>
          <w:szCs w:val="24"/>
        </w:rPr>
        <w:lastRenderedPageBreak/>
        <w:t xml:space="preserve">Υπάρχουν τρεις δήμοι στην Αθήνα που, επειδή έχουν στα Λιόσια μονάδα οργανικού –η Αττική είναι μία από τις λίγες Περιφέρειες που έχει,- έχουν μείωση κατά 1/3 στη </w:t>
      </w:r>
      <w:r>
        <w:rPr>
          <w:rFonts w:eastAsia="Times New Roman"/>
          <w:bCs/>
          <w:szCs w:val="24"/>
        </w:rPr>
        <w:t xml:space="preserve">διαχείριση των ανταποδοτικών δημοτικών τελών. Είναι πάρα πολύ σημαντικό. </w:t>
      </w:r>
    </w:p>
    <w:p w14:paraId="439DA098" w14:textId="77777777" w:rsidR="00E72EC4" w:rsidRDefault="000B79C9">
      <w:pPr>
        <w:spacing w:line="600" w:lineRule="auto"/>
        <w:ind w:firstLine="720"/>
        <w:jc w:val="both"/>
        <w:rPr>
          <w:rFonts w:eastAsia="Times New Roman"/>
          <w:bCs/>
          <w:szCs w:val="24"/>
        </w:rPr>
      </w:pPr>
      <w:r>
        <w:rPr>
          <w:rFonts w:eastAsia="Times New Roman"/>
          <w:bCs/>
          <w:szCs w:val="24"/>
        </w:rPr>
        <w:t xml:space="preserve">Και ξέρετε, όταν βγει το οργανικό από τον κάδο του σύμμεικτου, τότε ο κάδος του σύμμεικτου μέχρι και στην μονάδα ανακύκλωσης μπορεί να πάει. Είναι μία μεταφορά την οποία τη συζητάμε </w:t>
      </w:r>
      <w:r>
        <w:rPr>
          <w:rFonts w:eastAsia="Times New Roman"/>
          <w:bCs/>
          <w:szCs w:val="24"/>
        </w:rPr>
        <w:t>πολύ συχνά.</w:t>
      </w:r>
    </w:p>
    <w:p w14:paraId="439DA099" w14:textId="77777777" w:rsidR="00E72EC4" w:rsidRDefault="000B79C9">
      <w:pPr>
        <w:spacing w:line="600" w:lineRule="auto"/>
        <w:ind w:firstLine="720"/>
        <w:jc w:val="both"/>
        <w:rPr>
          <w:rFonts w:eastAsia="Times New Roman"/>
          <w:bCs/>
          <w:szCs w:val="24"/>
        </w:rPr>
      </w:pPr>
      <w:r>
        <w:rPr>
          <w:rFonts w:eastAsia="Times New Roman"/>
          <w:bCs/>
          <w:szCs w:val="24"/>
        </w:rPr>
        <w:t>Το Στρατηγικό Σχέδιο Πρόληψης, επίσης, έγινε το 2015, όπως και τα έργα απορριμμάτων μπήκαν σε ένα δρομολόγιο από τότε, από το 2015. Εμείς, λοιπόν, ήρθαμε μετά, το 2017 -εάν δεν κάνω λάθος- και κάναμε την πρώτη απόφαση του κυβερνητικού συμβουλίο</w:t>
      </w:r>
      <w:r>
        <w:rPr>
          <w:rFonts w:eastAsia="Times New Roman"/>
          <w:bCs/>
          <w:szCs w:val="24"/>
        </w:rPr>
        <w:t>υ οικονομικής πολιτικής για την κυκλική οικονομία. Τώρα πλέον έχει τελειώσει και η διαβούλευσή της.</w:t>
      </w:r>
    </w:p>
    <w:p w14:paraId="439DA09A" w14:textId="77777777" w:rsidR="00E72EC4" w:rsidRDefault="000B79C9">
      <w:pPr>
        <w:spacing w:line="600" w:lineRule="auto"/>
        <w:ind w:firstLine="720"/>
        <w:jc w:val="both"/>
        <w:rPr>
          <w:rFonts w:eastAsia="Times New Roman"/>
          <w:bCs/>
          <w:szCs w:val="24"/>
        </w:rPr>
      </w:pPr>
      <w:r>
        <w:rPr>
          <w:rFonts w:eastAsia="Times New Roman"/>
          <w:bCs/>
          <w:szCs w:val="24"/>
        </w:rPr>
        <w:t xml:space="preserve">Τι προβλέπεται στην κυκλική οικονομία; Προβλέπεται η άρση των γραφειοκρατικών εμποδίων. Είναι τουλάχιστον τριάντα οι θεσμικές δράσεις που προβλέπονται, για </w:t>
      </w:r>
      <w:r>
        <w:rPr>
          <w:rFonts w:eastAsia="Times New Roman"/>
          <w:bCs/>
          <w:szCs w:val="24"/>
        </w:rPr>
        <w:t xml:space="preserve">να επιτραπεί ακόμα και η μεταφορά παραπροϊόντων, για να χρησιμοποιηθούν </w:t>
      </w:r>
      <w:r>
        <w:rPr>
          <w:rFonts w:eastAsia="Times New Roman"/>
          <w:bCs/>
          <w:szCs w:val="24"/>
        </w:rPr>
        <w:lastRenderedPageBreak/>
        <w:t xml:space="preserve">σε μια άλλη βιομηχανία ως πρώτη ύλη. Όλα αυτά είναι μέσα εκεί και τα έχουμε προβλέψει. Και είμαστε και τυχεροί –αν θέλετε- διότι μπορούμε να σας τα καταθέσουμε άμεσα στην ενδιαφέρουσα </w:t>
      </w:r>
      <w:r>
        <w:rPr>
          <w:rFonts w:eastAsia="Times New Roman"/>
          <w:bCs/>
          <w:szCs w:val="24"/>
        </w:rPr>
        <w:t xml:space="preserve">ερώτηση που κάνατε. </w:t>
      </w:r>
    </w:p>
    <w:p w14:paraId="439DA09B" w14:textId="77777777" w:rsidR="00E72EC4" w:rsidRDefault="000B79C9">
      <w:pPr>
        <w:spacing w:line="600" w:lineRule="auto"/>
        <w:ind w:firstLine="720"/>
        <w:jc w:val="both"/>
        <w:rPr>
          <w:rFonts w:eastAsia="Times New Roman"/>
          <w:bCs/>
          <w:szCs w:val="24"/>
        </w:rPr>
      </w:pPr>
      <w:r>
        <w:rPr>
          <w:rFonts w:eastAsia="Times New Roman"/>
          <w:bCs/>
          <w:szCs w:val="24"/>
        </w:rPr>
        <w:t>Εκεί, όμως, προβλέπονται και οικονομικά εργαλεία, κίνητρα.</w:t>
      </w:r>
      <w:r w:rsidRPr="009D18A9">
        <w:rPr>
          <w:rFonts w:eastAsia="Times New Roman"/>
          <w:bCs/>
          <w:szCs w:val="24"/>
        </w:rPr>
        <w:t xml:space="preserve"> </w:t>
      </w:r>
      <w:r>
        <w:rPr>
          <w:rFonts w:eastAsia="Times New Roman"/>
          <w:bCs/>
          <w:szCs w:val="24"/>
        </w:rPr>
        <w:t xml:space="preserve">Τι σημαίνει αυτό; Για παράδειγμα τον Σεπτέμβριο προκηρύσσεται στο </w:t>
      </w:r>
      <w:r>
        <w:rPr>
          <w:rFonts w:eastAsia="Times New Roman"/>
          <w:bCs/>
          <w:szCs w:val="24"/>
        </w:rPr>
        <w:t xml:space="preserve">ΕΠΑΝΕΚ </w:t>
      </w:r>
      <w:r>
        <w:rPr>
          <w:rFonts w:eastAsia="Times New Roman"/>
          <w:bCs/>
          <w:szCs w:val="24"/>
        </w:rPr>
        <w:t>ένα μέτρο 80 εκατομμυρίων ευρώ για την ελληνική περιβαλλοντική βιομηχανία. Διότι το ζητούμενο δεν είναι</w:t>
      </w:r>
      <w:r>
        <w:rPr>
          <w:rFonts w:eastAsia="Times New Roman"/>
          <w:bCs/>
          <w:szCs w:val="24"/>
        </w:rPr>
        <w:t xml:space="preserve"> να πεις μόνο στον πολίτη «κάνε ανακύκλωση», αλλά είναι να έχεις και τη βιομηχανία που θα το παραλάβει, θα το διαχωρίσει, θα αξιοποιήσει πολύ πιο καθαρά ρεύματα –μακάρι να έχουμε- και θα δημιουργήσει ελληνικό προϊόν. </w:t>
      </w:r>
    </w:p>
    <w:p w14:paraId="439DA09C"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Το τρίτο είναι η δράση της γνώσης. Ξεκ</w:t>
      </w:r>
      <w:r>
        <w:rPr>
          <w:rFonts w:eastAsia="Times New Roman" w:cs="Times New Roman"/>
          <w:szCs w:val="24"/>
        </w:rPr>
        <w:t xml:space="preserve">ινήσατε με την εκπαίδευση. Εγώ θεωρώ ότι και η γνώση ως έρευνα είναι και τα δύο αυτά σημαντικά ως βραχίονες. Γιατί έχουμε πολύ σημαντικά προγράμματα στο «Ερευνώ-Καινοτομώ-Δημιουργώ» που πρέπει να μπουν στην παραγωγή όμως. </w:t>
      </w:r>
    </w:p>
    <w:p w14:paraId="439DA09D"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lastRenderedPageBreak/>
        <w:t xml:space="preserve">Δημιουργούμε, λοιπόν, ένα φόρουμ κυκλικής οικονομίας με </w:t>
      </w:r>
      <w:r>
        <w:rPr>
          <w:rFonts w:eastAsia="Times New Roman" w:cs="Times New Roman"/>
          <w:szCs w:val="24"/>
          <w:lang w:val="en-US"/>
        </w:rPr>
        <w:t>open</w:t>
      </w:r>
      <w:r w:rsidRPr="00AF00D7">
        <w:rPr>
          <w:rFonts w:eastAsia="Times New Roman" w:cs="Times New Roman"/>
          <w:szCs w:val="24"/>
        </w:rPr>
        <w:t xml:space="preserve"> </w:t>
      </w:r>
      <w:r>
        <w:rPr>
          <w:rFonts w:eastAsia="Times New Roman" w:cs="Times New Roman"/>
          <w:szCs w:val="24"/>
          <w:lang w:val="en-US"/>
        </w:rPr>
        <w:t>data</w:t>
      </w:r>
      <w:r>
        <w:rPr>
          <w:rFonts w:eastAsia="Times New Roman" w:cs="Times New Roman"/>
          <w:szCs w:val="24"/>
        </w:rPr>
        <w:t>, δηλαδή με ανοικτά δεδομένα, για να μπορεί ο καθένας επιχειρηματίας, επαγγελματίας, επιστήμονας να φτιάξει δουλειά ή μία ΚΟΙΝΣΕΠ γύρω από το ζήτημα. Και βέβαια έχουμε τη διακυβέρνηση του σχε</w:t>
      </w:r>
      <w:r>
        <w:rPr>
          <w:rFonts w:eastAsia="Times New Roman" w:cs="Times New Roman"/>
          <w:szCs w:val="24"/>
        </w:rPr>
        <w:t>δίου όπου νομίζω είναι σημαντικό ότι υπάρχει μόνιμη Διυπουργική Γραμματεία Κυκλικής Οικονομίας, στελεχωμένη ήδη από τώρα.</w:t>
      </w:r>
    </w:p>
    <w:p w14:paraId="439DA09E"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Στον εθνικό σχεδιασμό μπήκαν τα ρεύματα της χωριστής διαλογής και μπήκε ένα ερώτημα –το έβαλε ο κ. Κατσαφάδος, ο οποίος δεν είναι εδώ </w:t>
      </w:r>
      <w:r>
        <w:rPr>
          <w:rFonts w:eastAsia="Times New Roman" w:cs="Times New Roman"/>
          <w:szCs w:val="24"/>
        </w:rPr>
        <w:t xml:space="preserve">βέβαια- «τι κάνατε από εκεί και μετά; Θεσμικές πράξεις». </w:t>
      </w:r>
    </w:p>
    <w:p w14:paraId="439DA09F"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Θα μου επιτρέψετε να πω μόνο τίτλους, γιατί ο χρόνος είναι περιορισμένος. Στον ν.4496, τον νόμο για την εναλλακτική διαχείριση, υπάρχουν πλέον ειδικές προδιαγραφές για τη μείωση των αποβλήτων συσκευ</w:t>
      </w:r>
      <w:r>
        <w:rPr>
          <w:rFonts w:eastAsia="Times New Roman" w:cs="Times New Roman"/>
          <w:szCs w:val="24"/>
        </w:rPr>
        <w:t xml:space="preserve">ασίας. Στον ίδιο νόμο υπάρχει η υποχρέωση στους παραγωγούς να παραλαμβάνουν τα υλικά των συσκευασιών τους και άρα να τα ανακυκλώνουν εντός Ελλάδος. Στον ίδιο νόμο επίσης υπάρχουν προδιαγραφές για τη μείωση του περιβαλλοντικού αποτυπώματος των συσκευασιών. </w:t>
      </w:r>
    </w:p>
    <w:p w14:paraId="439DA0A0"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lastRenderedPageBreak/>
        <w:t xml:space="preserve">Στον ν.4496 και στον </w:t>
      </w:r>
      <w:r>
        <w:rPr>
          <w:rFonts w:eastAsia="Times New Roman" w:cs="Times New Roman"/>
          <w:szCs w:val="24"/>
        </w:rPr>
        <w:t>«</w:t>
      </w:r>
      <w:r>
        <w:rPr>
          <w:rFonts w:eastAsia="Times New Roman" w:cs="Times New Roman"/>
          <w:szCs w:val="24"/>
        </w:rPr>
        <w:t>ΚΛΕΙΣΘΕΝΗ</w:t>
      </w:r>
      <w:r>
        <w:rPr>
          <w:rFonts w:eastAsia="Times New Roman" w:cs="Times New Roman"/>
          <w:szCs w:val="24"/>
        </w:rPr>
        <w:t>»</w:t>
      </w:r>
      <w:r>
        <w:rPr>
          <w:rFonts w:eastAsia="Times New Roman" w:cs="Times New Roman"/>
          <w:szCs w:val="24"/>
        </w:rPr>
        <w:t>, τον ν.4555, υπάρχει αρμοδιότητα τοπικού σχεδίου. Δεν υπήρχε αρμοδιότητα στους δήμους να εκπονούν τοπικό σχέδιο απορριμμάτων, γιατί μας το «παίζουν και έξυπνοι» –συγχωρήστε με για αυτήν την έκφραση. Οι αρμοδιότητες των δήμ</w:t>
      </w:r>
      <w:r>
        <w:rPr>
          <w:rFonts w:eastAsia="Times New Roman" w:cs="Times New Roman"/>
          <w:szCs w:val="24"/>
        </w:rPr>
        <w:t xml:space="preserve">ων επίσης στον ν.4555, στον </w:t>
      </w:r>
      <w:r>
        <w:rPr>
          <w:rFonts w:eastAsia="Times New Roman" w:cs="Times New Roman"/>
          <w:szCs w:val="24"/>
        </w:rPr>
        <w:t>«</w:t>
      </w:r>
      <w:r>
        <w:rPr>
          <w:rFonts w:eastAsia="Times New Roman" w:cs="Times New Roman"/>
          <w:szCs w:val="24"/>
        </w:rPr>
        <w:t>ΚΛΕΙΣΘΕΝΗ</w:t>
      </w:r>
      <w:r>
        <w:rPr>
          <w:rFonts w:eastAsia="Times New Roman" w:cs="Times New Roman"/>
          <w:szCs w:val="24"/>
        </w:rPr>
        <w:t>»</w:t>
      </w:r>
      <w:r>
        <w:rPr>
          <w:rFonts w:eastAsia="Times New Roman" w:cs="Times New Roman"/>
          <w:szCs w:val="24"/>
        </w:rPr>
        <w:t xml:space="preserve">, ξεκαθαρίστηκαν, διότι –ακούστε- μιλάμε για ανακύκλωση και οι δήμοι στην Ελλάδα δεν είχαν αρμοδιότητα να κάνουν Πράσινο Σημείο, μεταφόρτωση, </w:t>
      </w:r>
      <w:proofErr w:type="spellStart"/>
      <w:r>
        <w:rPr>
          <w:rFonts w:eastAsia="Times New Roman" w:cs="Times New Roman"/>
          <w:szCs w:val="24"/>
        </w:rPr>
        <w:t>κομποστοποίηση</w:t>
      </w:r>
      <w:proofErr w:type="spellEnd"/>
      <w:r>
        <w:rPr>
          <w:rFonts w:eastAsia="Times New Roman" w:cs="Times New Roman"/>
          <w:szCs w:val="24"/>
        </w:rPr>
        <w:t>, δεν είχαν αρμοδιότητα να κάνουν επεξεργασία οργανικού και μετά μιλάμε εμείς τώρα για κυκλική οικον</w:t>
      </w:r>
      <w:r>
        <w:rPr>
          <w:rFonts w:eastAsia="Times New Roman" w:cs="Times New Roman"/>
          <w:szCs w:val="24"/>
        </w:rPr>
        <w:t xml:space="preserve">ομία. Ξεκαθαρίστηκαν στον ν.4555. Και έγινε υποχρεωτική η διαλογή του οργανικού. </w:t>
      </w:r>
    </w:p>
    <w:p w14:paraId="439DA0A1"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Στην τιμολογιακή πολιτική, η οποία επίσης με τον </w:t>
      </w:r>
      <w:r>
        <w:rPr>
          <w:rFonts w:eastAsia="Times New Roman" w:cs="Times New Roman"/>
          <w:szCs w:val="24"/>
        </w:rPr>
        <w:t>«</w:t>
      </w:r>
      <w:r>
        <w:rPr>
          <w:rFonts w:eastAsia="Times New Roman" w:cs="Times New Roman"/>
          <w:szCs w:val="24"/>
        </w:rPr>
        <w:t>ΚΛΕΙΣΘΕΝΗ</w:t>
      </w:r>
      <w:r>
        <w:rPr>
          <w:rFonts w:eastAsia="Times New Roman" w:cs="Times New Roman"/>
          <w:szCs w:val="24"/>
        </w:rPr>
        <w:t>»</w:t>
      </w:r>
      <w:r>
        <w:rPr>
          <w:rFonts w:eastAsia="Times New Roman" w:cs="Times New Roman"/>
          <w:szCs w:val="24"/>
        </w:rPr>
        <w:t xml:space="preserve"> ολοκληρώνεται, θα εφαρμοστεί το «πληρώνω όσο πετάω», που επίσης είναι στη λογική της πρόληψης. </w:t>
      </w:r>
    </w:p>
    <w:p w14:paraId="439DA0A2"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Σημαντικό, όμως, </w:t>
      </w:r>
      <w:r>
        <w:rPr>
          <w:rFonts w:eastAsia="Times New Roman" w:cs="Times New Roman"/>
          <w:szCs w:val="24"/>
        </w:rPr>
        <w:t xml:space="preserve">είναι -και το αναφέρατε για τα τουριστικά και όλες τις υπόλοιπες δραστηριότητες- ότι με τον ν.4496, που ψηφίστηκε τον Νοέμβριο, όλοι οι χώροι συνάθροισης κοινού και η τουριστική βιομηχανία θα πρέπει μέχρι τον Νοέμβριο φέτος </w:t>
      </w:r>
      <w:r>
        <w:rPr>
          <w:rFonts w:eastAsia="Times New Roman" w:cs="Times New Roman"/>
          <w:szCs w:val="24"/>
        </w:rPr>
        <w:lastRenderedPageBreak/>
        <w:t>να εφαρμόσει σχέδια διαλογής στη</w:t>
      </w:r>
      <w:r>
        <w:rPr>
          <w:rFonts w:eastAsia="Times New Roman" w:cs="Times New Roman"/>
          <w:szCs w:val="24"/>
        </w:rPr>
        <w:t xml:space="preserve">ν πηγή καθαρών τεσσάρων υλικών, άρα και το πλαστικό χωριστά. </w:t>
      </w:r>
    </w:p>
    <w:p w14:paraId="439DA0A3"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Επίσης, τα πλοία, τα αεροδρόμια και οι μεγάλες επιχειρήσεις, με πάνω από εκατό εργαζόμενους και προφανώς και η Βουλή μέχρι τον Νοέμβριο θα έχουν χωριστά ρεύματα υποχρεωτικά, είναι νομοθετημένο, </w:t>
      </w:r>
      <w:r>
        <w:rPr>
          <w:rFonts w:eastAsia="Times New Roman" w:cs="Times New Roman"/>
          <w:szCs w:val="24"/>
        </w:rPr>
        <w:t xml:space="preserve">το έχουμε κάνει ήδη. Δηλαδή δεν είναι κάτι το οποίο το είπα μόνο για την ερώτησή σας. </w:t>
      </w:r>
    </w:p>
    <w:p w14:paraId="439DA0A4"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Στον ίδιο νόμο, τον ν.4496, ο οικολογικός σχεδιασμός πλέον, δηλαδή τα ήδη του πλαστικού, μπαίνουν στο κόστος διαχείρισης, είναι υποχρεωτικό. Και με βάση αυτό -ο κ. Κατσα</w:t>
      </w:r>
      <w:r>
        <w:rPr>
          <w:rFonts w:eastAsia="Times New Roman" w:cs="Times New Roman"/>
          <w:szCs w:val="24"/>
        </w:rPr>
        <w:t xml:space="preserve">φάδος λέει ότι δεν έγινε τίποτα με τον ν.4496- όλα τα συστήματα ανακύκλωσης έχουν ήδη υποβάλει νέα υπηρεσιακά σχέδια, όλα! Έχουν γίνει αυτά ήδη μέσα στους πρώτους έξι μήνες. </w:t>
      </w:r>
    </w:p>
    <w:p w14:paraId="439DA0A5"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Η πλαστική σακούλα δεν ήταν στον ν.4496 και εφαρμόστηκε; Και μάλιστα έκανε ένα με</w:t>
      </w:r>
      <w:r>
        <w:rPr>
          <w:rFonts w:eastAsia="Times New Roman" w:cs="Times New Roman"/>
          <w:szCs w:val="24"/>
        </w:rPr>
        <w:t>γάλο λάθος. Είπε για 4 εκατομμύρια ευρώ. Είναι λάθος. Είναι 6 εκατομμύρια. Οι Έλληνες χρησιμοποιήσαμε διακόσια δύο τεμάχια λεπτής πλαστικής σακού</w:t>
      </w:r>
      <w:r>
        <w:rPr>
          <w:rFonts w:eastAsia="Times New Roman" w:cs="Times New Roman"/>
          <w:szCs w:val="24"/>
        </w:rPr>
        <w:lastRenderedPageBreak/>
        <w:t>λας το πρώτο τρίμηνο, όλα αυτά είναι ανακοινωμένα. Από αυτούς τους πόρους όλοι θα δοθούν για νέους τρόπους μετα</w:t>
      </w:r>
      <w:r>
        <w:rPr>
          <w:rFonts w:eastAsia="Times New Roman" w:cs="Times New Roman"/>
          <w:szCs w:val="24"/>
        </w:rPr>
        <w:t xml:space="preserve">φοράς των καταναλωτικών προϊόντων στους πολίτες. Η πολιτεία δεν θα κρατήσει ούτε ένα ευρώ! </w:t>
      </w:r>
    </w:p>
    <w:p w14:paraId="439DA0A6"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Αναφέρθηκε ο κ. Κατσαφάδος -και δυστυχώς είχε κριτική διάθεση- για τον ν.4496, που ήταν μία από τις πρώτες μεγάλες </w:t>
      </w:r>
      <w:proofErr w:type="spellStart"/>
      <w:r>
        <w:rPr>
          <w:rFonts w:eastAsia="Times New Roman" w:cs="Times New Roman"/>
          <w:szCs w:val="24"/>
        </w:rPr>
        <w:t>κωλοτούμπες</w:t>
      </w:r>
      <w:proofErr w:type="spellEnd"/>
      <w:r>
        <w:rPr>
          <w:rFonts w:eastAsia="Times New Roman" w:cs="Times New Roman"/>
          <w:szCs w:val="24"/>
        </w:rPr>
        <w:t xml:space="preserve"> της Νέας Δημοκρατίας. Ο εισηγητής είπ</w:t>
      </w:r>
      <w:r>
        <w:rPr>
          <w:rFonts w:eastAsia="Times New Roman" w:cs="Times New Roman"/>
          <w:szCs w:val="24"/>
        </w:rPr>
        <w:t>ε «</w:t>
      </w:r>
      <w:r>
        <w:rPr>
          <w:rFonts w:eastAsia="Times New Roman" w:cs="Times New Roman"/>
          <w:szCs w:val="24"/>
        </w:rPr>
        <w:t>ναι</w:t>
      </w:r>
      <w:r>
        <w:rPr>
          <w:rFonts w:eastAsia="Times New Roman" w:cs="Times New Roman"/>
          <w:szCs w:val="24"/>
        </w:rPr>
        <w:t xml:space="preserve">» στην πρώτη συνεδρίαση και τον πήρε τηλέφωνο ο Άδωνις Γεωργιάδης και το άλλαξαν στην Ολομέλεια, ενώ εσείς </w:t>
      </w:r>
      <w:r>
        <w:rPr>
          <w:rFonts w:eastAsia="Times New Roman" w:cs="Times New Roman"/>
          <w:szCs w:val="24"/>
        </w:rPr>
        <w:t xml:space="preserve">το </w:t>
      </w:r>
      <w:r>
        <w:rPr>
          <w:rFonts w:eastAsia="Times New Roman" w:cs="Times New Roman"/>
          <w:szCs w:val="24"/>
        </w:rPr>
        <w:t xml:space="preserve">στηρίξατε και το θυμάμαι. </w:t>
      </w:r>
    </w:p>
    <w:p w14:paraId="439DA0A7"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Ο ΕΟΑΝ, λοιπόν, έχει προχωρήσει ήδη σε στελέχωση δέκα ατόμων μέχρι τον Σεπτέμβριο. Ανησυχούσατε τότε τι γίνεται μ</w:t>
      </w:r>
      <w:r>
        <w:rPr>
          <w:rFonts w:eastAsia="Times New Roman" w:cs="Times New Roman"/>
          <w:szCs w:val="24"/>
        </w:rPr>
        <w:t xml:space="preserve">ε τα στελέχη, το είχατε ρωτήσει. Έχει βγει υπουργική απόφαση για τον κανονισμό προσωπικού, γιατί με ρωτούσατε ποια υπουργική απόφαση θα βγει. Και βγήκε και η πράξη </w:t>
      </w:r>
      <w:r>
        <w:rPr>
          <w:rFonts w:eastAsia="Times New Roman" w:cs="Times New Roman"/>
          <w:szCs w:val="24"/>
        </w:rPr>
        <w:t>Υπουργικού Συμβουλίου</w:t>
      </w:r>
      <w:r>
        <w:rPr>
          <w:rFonts w:eastAsia="Times New Roman" w:cs="Times New Roman"/>
          <w:szCs w:val="24"/>
        </w:rPr>
        <w:t xml:space="preserve"> για τις προσλήψεις, όπως και η παραμετροποίηση προστίμων, το είχατε βά</w:t>
      </w:r>
      <w:r>
        <w:rPr>
          <w:rFonts w:eastAsia="Times New Roman" w:cs="Times New Roman"/>
          <w:szCs w:val="24"/>
        </w:rPr>
        <w:t xml:space="preserve">λει τότε το θέμα πώς θα υπολογίζονται τα </w:t>
      </w:r>
      <w:r>
        <w:rPr>
          <w:rFonts w:eastAsia="Times New Roman" w:cs="Times New Roman"/>
          <w:szCs w:val="24"/>
        </w:rPr>
        <w:lastRenderedPageBreak/>
        <w:t>πρόστιμα. Έχουν τελειώσει όλα αυτά. Και βέβαια έχουν υποβληθεί όλα τα συστήματα, έχουν κάνει σχέδια τα οποία τα εξετάζουμε επιχειρησιακά.</w:t>
      </w:r>
    </w:p>
    <w:p w14:paraId="439DA0A8"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Η σακούλα, όμως, δεν είναι μόνο αυτοί οι πόροι </w:t>
      </w:r>
      <w:r>
        <w:rPr>
          <w:rFonts w:eastAsia="Times New Roman" w:cs="Times New Roman"/>
          <w:szCs w:val="24"/>
        </w:rPr>
        <w:t xml:space="preserve">οι οποίοι </w:t>
      </w:r>
      <w:r>
        <w:rPr>
          <w:rFonts w:eastAsia="Times New Roman" w:cs="Times New Roman"/>
          <w:szCs w:val="24"/>
        </w:rPr>
        <w:t>μαζεύονται από τα με</w:t>
      </w:r>
      <w:r>
        <w:rPr>
          <w:rFonts w:eastAsia="Times New Roman" w:cs="Times New Roman"/>
          <w:szCs w:val="24"/>
        </w:rPr>
        <w:t xml:space="preserve">γάλα σούπερ </w:t>
      </w:r>
      <w:proofErr w:type="spellStart"/>
      <w:r>
        <w:rPr>
          <w:rFonts w:eastAsia="Times New Roman" w:cs="Times New Roman"/>
          <w:szCs w:val="24"/>
        </w:rPr>
        <w:t>μάρκετ</w:t>
      </w:r>
      <w:proofErr w:type="spellEnd"/>
      <w:r>
        <w:rPr>
          <w:rFonts w:eastAsia="Times New Roman" w:cs="Times New Roman"/>
          <w:szCs w:val="24"/>
        </w:rPr>
        <w:t xml:space="preserve"> και από τις αλυσίδες λιανικής. Το σημαντικότερο που έχουμε κάνει ήδη και εφαρμόζεται, αλλά θέλουμε τα αποτελέσματά του, είναι ότι μπαίνει </w:t>
      </w:r>
      <w:r>
        <w:rPr>
          <w:rFonts w:eastAsia="Times New Roman" w:cs="Times New Roman"/>
          <w:szCs w:val="24"/>
          <w:lang w:val="en-US"/>
        </w:rPr>
        <w:t>barcode</w:t>
      </w:r>
      <w:r>
        <w:rPr>
          <w:rFonts w:eastAsia="Times New Roman" w:cs="Times New Roman"/>
          <w:szCs w:val="24"/>
        </w:rPr>
        <w:t xml:space="preserve"> στη σακούλα και οι παραγωγοί σακούλας και οι έμποροι σακούλας μπαίνουν στο Εθνικό Μητρώο Πα</w:t>
      </w:r>
      <w:r>
        <w:rPr>
          <w:rFonts w:eastAsia="Times New Roman" w:cs="Times New Roman"/>
          <w:szCs w:val="24"/>
        </w:rPr>
        <w:t xml:space="preserve">ραγωγών, άρα στις υποχρεώσεις των παραγωγών συσκευασίας. Έτσι θα απογράψουμε και της λαϊκής αγοράς και του περίπτερου την πλαστική σακούλα και στο τέλος του χρόνου θα έχουμε νούμερα, για </w:t>
      </w:r>
      <w:r>
        <w:rPr>
          <w:rFonts w:eastAsia="Times New Roman" w:cs="Times New Roman"/>
          <w:szCs w:val="24"/>
        </w:rPr>
        <w:t xml:space="preserve">να </w:t>
      </w:r>
      <w:r>
        <w:rPr>
          <w:rFonts w:eastAsia="Times New Roman" w:cs="Times New Roman"/>
          <w:szCs w:val="24"/>
        </w:rPr>
        <w:t>πούμε πού πάει η Ελλάδα και σε ποιο ποσοστό βρίσκεται. Τώρα είμαστ</w:t>
      </w:r>
      <w:r>
        <w:rPr>
          <w:rFonts w:eastAsia="Times New Roman" w:cs="Times New Roman"/>
          <w:szCs w:val="24"/>
        </w:rPr>
        <w:t xml:space="preserve">ε στο 75% στις μεγάλες αλυσίδες, που το </w:t>
      </w:r>
      <w:proofErr w:type="spellStart"/>
      <w:r>
        <w:rPr>
          <w:rFonts w:eastAsia="Times New Roman" w:cs="Times New Roman"/>
          <w:szCs w:val="24"/>
        </w:rPr>
        <w:t>ποσοτικοποίησαμε</w:t>
      </w:r>
      <w:proofErr w:type="spellEnd"/>
      <w:r>
        <w:rPr>
          <w:rFonts w:eastAsia="Times New Roman" w:cs="Times New Roman"/>
          <w:szCs w:val="24"/>
        </w:rPr>
        <w:t>.</w:t>
      </w:r>
    </w:p>
    <w:p w14:paraId="439DA0A9"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Εδώ είναι σημαντικό το ότι έχουμε κάνει δύο μεγάλες πρωτοβουλίες, μία με τη Θήρα και μία με την Τήνο στα νησιά. Ρωτήσατε για τα νησιά. Είναι μια μεγάλη καμπάνια στις στάσεις </w:t>
      </w:r>
      <w:r>
        <w:rPr>
          <w:rFonts w:eastAsia="Times New Roman" w:cs="Times New Roman"/>
          <w:szCs w:val="24"/>
        </w:rPr>
        <w:lastRenderedPageBreak/>
        <w:t>λεωφορείων για τη σακούλ</w:t>
      </w:r>
      <w:r>
        <w:rPr>
          <w:rFonts w:eastAsia="Times New Roman" w:cs="Times New Roman"/>
          <w:szCs w:val="24"/>
        </w:rPr>
        <w:t xml:space="preserve">α. Μοιράσαμε δέκα χιλιάδες τεμάχια από τον Οργανισμό Ανακύκλωσης. </w:t>
      </w:r>
    </w:p>
    <w:p w14:paraId="439DA0AA"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Θέλω να επικροτήσω την πρωτοβουλία της Εθνικής Συνομοσπονδίας Εμπορίου. Πήρα και προσωπικά τον κ. </w:t>
      </w:r>
      <w:proofErr w:type="spellStart"/>
      <w:r>
        <w:rPr>
          <w:rFonts w:eastAsia="Times New Roman" w:cs="Times New Roman"/>
          <w:szCs w:val="24"/>
        </w:rPr>
        <w:t>Κροκίδη</w:t>
      </w:r>
      <w:proofErr w:type="spellEnd"/>
      <w:r>
        <w:rPr>
          <w:rFonts w:eastAsia="Times New Roman" w:cs="Times New Roman"/>
          <w:szCs w:val="24"/>
        </w:rPr>
        <w:t xml:space="preserve"> και τον ευχαρίστησα, γιατί μοιράσανε πενήντα χιλιάδες τσάντες την πρώτη ημέρα των ε</w:t>
      </w:r>
      <w:r>
        <w:rPr>
          <w:rFonts w:eastAsia="Times New Roman" w:cs="Times New Roman"/>
          <w:szCs w:val="24"/>
        </w:rPr>
        <w:t xml:space="preserve">κπτώσεων και πρέπει να τα λέμε. Ήταν μια πρωτοβουλία. Δεν την κάναμε μαζί και μπράβο </w:t>
      </w:r>
      <w:r>
        <w:rPr>
          <w:rFonts w:eastAsia="Times New Roman" w:cs="Times New Roman"/>
          <w:szCs w:val="24"/>
        </w:rPr>
        <w:t>τους,</w:t>
      </w:r>
      <w:r>
        <w:rPr>
          <w:rFonts w:eastAsia="Times New Roman" w:cs="Times New Roman"/>
          <w:szCs w:val="24"/>
        </w:rPr>
        <w:t xml:space="preserve"> που την έκαναν οι ίδιοι οι παραγωγοί.</w:t>
      </w:r>
    </w:p>
    <w:p w14:paraId="439DA0AB" w14:textId="77777777" w:rsidR="00E72EC4" w:rsidRDefault="000B79C9">
      <w:pPr>
        <w:spacing w:line="600" w:lineRule="auto"/>
        <w:ind w:firstLine="720"/>
        <w:contextualSpacing/>
        <w:jc w:val="both"/>
        <w:rPr>
          <w:rFonts w:eastAsia="Times New Roman" w:cs="Times New Roman"/>
          <w:szCs w:val="24"/>
        </w:rPr>
      </w:pPr>
      <w:r>
        <w:rPr>
          <w:rFonts w:eastAsia="Times New Roman" w:cs="Times New Roman"/>
          <w:szCs w:val="24"/>
        </w:rPr>
        <w:t xml:space="preserve">Στα Πράσινα Σημεία δεν υπήρχε αρμοδιότητα των δήμων και περιβαλλοντική </w:t>
      </w:r>
      <w:proofErr w:type="spellStart"/>
      <w:r>
        <w:rPr>
          <w:rFonts w:eastAsia="Times New Roman" w:cs="Times New Roman"/>
          <w:szCs w:val="24"/>
        </w:rPr>
        <w:t>αδειοδότηση</w:t>
      </w:r>
      <w:proofErr w:type="spellEnd"/>
      <w:r>
        <w:rPr>
          <w:rFonts w:eastAsia="Times New Roman" w:cs="Times New Roman"/>
          <w:szCs w:val="24"/>
        </w:rPr>
        <w:t>. Το κάναμε με τον ν.4447.</w:t>
      </w:r>
      <w:r w:rsidRPr="00D13A03">
        <w:rPr>
          <w:rFonts w:eastAsia="Times New Roman" w:cs="Times New Roman"/>
          <w:szCs w:val="24"/>
        </w:rPr>
        <w:t xml:space="preserve"> </w:t>
      </w:r>
      <w:r>
        <w:rPr>
          <w:rFonts w:eastAsia="Times New Roman" w:cs="Times New Roman"/>
          <w:szCs w:val="24"/>
        </w:rPr>
        <w:t>Με τον ν.4483, επί</w:t>
      </w:r>
      <w:r>
        <w:rPr>
          <w:rFonts w:eastAsia="Times New Roman" w:cs="Times New Roman"/>
          <w:szCs w:val="24"/>
        </w:rPr>
        <w:t xml:space="preserve">σης, νομοθετήθηκαν τα έσοδα των ΟΤΑ από την ανακύκλωση, το να πουλάνε πλαστικά απευθείας οι δήμοι. Το Πράσινο Ταμείο πληρώνει μια καινούργια πρωτοβουλία -νομίζω ότι είναι το δίκτυο ΜΕΣΟΓΕΙΟΣ </w:t>
      </w:r>
      <w:r>
        <w:rPr>
          <w:rFonts w:eastAsia="Times New Roman" w:cs="Times New Roman"/>
          <w:szCs w:val="24"/>
          <w:lang w:val="en-US"/>
        </w:rPr>
        <w:t>SOS</w:t>
      </w:r>
      <w:r>
        <w:rPr>
          <w:rFonts w:eastAsia="Times New Roman" w:cs="Times New Roman"/>
          <w:szCs w:val="24"/>
        </w:rPr>
        <w:t>- για δημόσιες κρήνες. Τι σημαίνει αυτό; Θα υπάρχουν βρύσες κα</w:t>
      </w:r>
      <w:r>
        <w:rPr>
          <w:rFonts w:eastAsia="Times New Roman" w:cs="Times New Roman"/>
          <w:szCs w:val="24"/>
        </w:rPr>
        <w:t xml:space="preserve">ι αυτό περιορίζει πάρα πολύ τη συσκευασία πλαστικού μπουκαλιού. Ήδη, νομίζω ότι τρεις έχουν τοποθετηθεί στον Δήμο Αθηναίων. Είναι μια καλή πρωτοβουλία </w:t>
      </w:r>
      <w:r w:rsidRPr="00B364AB">
        <w:rPr>
          <w:rFonts w:eastAsia="Times New Roman" w:cs="Times New Roman"/>
          <w:szCs w:val="24"/>
        </w:rPr>
        <w:t>που χρηματοδοτείται</w:t>
      </w:r>
      <w:r>
        <w:rPr>
          <w:rFonts w:eastAsia="Times New Roman" w:cs="Times New Roman"/>
          <w:szCs w:val="24"/>
        </w:rPr>
        <w:t xml:space="preserve"> από το Πράσινο Ταμείο. </w:t>
      </w:r>
    </w:p>
    <w:p w14:paraId="439DA0AC" w14:textId="77777777" w:rsidR="00E72EC4" w:rsidRDefault="000B79C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Είναι και ευρωπαϊκή αυτή. </w:t>
      </w:r>
    </w:p>
    <w:p w14:paraId="439DA0AD" w14:textId="77777777" w:rsidR="00E72EC4" w:rsidRDefault="000B79C9">
      <w:pPr>
        <w:spacing w:line="600" w:lineRule="auto"/>
        <w:ind w:firstLine="720"/>
        <w:contextualSpacing/>
        <w:jc w:val="both"/>
        <w:rPr>
          <w:rFonts w:eastAsia="Times New Roman" w:cs="Times New Roman"/>
          <w:szCs w:val="24"/>
        </w:rPr>
      </w:pPr>
      <w:r>
        <w:rPr>
          <w:rFonts w:eastAsia="Times New Roman" w:cs="Times New Roman"/>
          <w:b/>
          <w:szCs w:val="24"/>
        </w:rPr>
        <w:lastRenderedPageBreak/>
        <w:t>ΣΩΚΡΑΤΗΣ ΦΑΜΕΛΛΟΣ</w:t>
      </w:r>
      <w:r w:rsidRPr="00D13A03">
        <w:rPr>
          <w:rFonts w:eastAsia="Times New Roman" w:cs="Times New Roman"/>
          <w:b/>
          <w:szCs w:val="24"/>
        </w:rPr>
        <w:t xml:space="preserve"> </w:t>
      </w:r>
      <w:r>
        <w:rPr>
          <w:rFonts w:eastAsia="Times New Roman" w:cs="Times New Roman"/>
          <w:b/>
          <w:szCs w:val="24"/>
        </w:rPr>
        <w:t xml:space="preserve">(Αναπληρωτής Υπουργός Περιβάλλοντος και Ενέργειας): </w:t>
      </w:r>
      <w:r>
        <w:rPr>
          <w:rFonts w:eastAsia="Times New Roman" w:cs="Times New Roman"/>
          <w:szCs w:val="24"/>
        </w:rPr>
        <w:t xml:space="preserve">Είναι πολύ σημαντική πρωτοβουλία. </w:t>
      </w:r>
    </w:p>
    <w:p w14:paraId="439DA0AE" w14:textId="77777777" w:rsidR="00E72EC4" w:rsidRDefault="000B79C9">
      <w:pPr>
        <w:spacing w:line="600" w:lineRule="auto"/>
        <w:ind w:firstLine="720"/>
        <w:contextualSpacing/>
        <w:jc w:val="both"/>
        <w:rPr>
          <w:rFonts w:eastAsia="Times New Roman" w:cs="Times New Roman"/>
          <w:szCs w:val="24"/>
        </w:rPr>
      </w:pPr>
      <w:r>
        <w:rPr>
          <w:rFonts w:eastAsia="Times New Roman" w:cs="Times New Roman"/>
          <w:szCs w:val="24"/>
        </w:rPr>
        <w:t xml:space="preserve">Σας είπα για το </w:t>
      </w:r>
      <w:proofErr w:type="spellStart"/>
      <w:r w:rsidRPr="002052D0">
        <w:rPr>
          <w:rFonts w:eastAsia="Times New Roman" w:cs="Times New Roman"/>
          <w:szCs w:val="24"/>
        </w:rPr>
        <w:t>ΕΠΑνΕΚ</w:t>
      </w:r>
      <w:proofErr w:type="spellEnd"/>
      <w:r w:rsidRPr="002052D0">
        <w:rPr>
          <w:rFonts w:eastAsia="Times New Roman" w:cs="Times New Roman"/>
          <w:szCs w:val="24"/>
        </w:rPr>
        <w:t>.</w:t>
      </w:r>
      <w:r>
        <w:rPr>
          <w:rFonts w:eastAsia="Times New Roman" w:cs="Times New Roman"/>
          <w:szCs w:val="24"/>
        </w:rPr>
        <w:t xml:space="preserve"> Αυτό που πρέπει να πω είναι ότι ανέφερα για τριακόσιους ΧΑΔΑ του </w:t>
      </w:r>
      <w:r w:rsidRPr="00B364AB">
        <w:rPr>
          <w:rFonts w:eastAsia="Times New Roman" w:cs="Times New Roman"/>
          <w:szCs w:val="24"/>
        </w:rPr>
        <w:t>τέλους 2014</w:t>
      </w:r>
      <w:r>
        <w:rPr>
          <w:rFonts w:eastAsia="Times New Roman" w:cs="Times New Roman"/>
          <w:szCs w:val="24"/>
        </w:rPr>
        <w:t xml:space="preserve">. Σήμερα οι ΧΑΔΑ είναι πενήντα και υπάρχει </w:t>
      </w:r>
      <w:r w:rsidRPr="002052D0">
        <w:rPr>
          <w:rFonts w:eastAsia="Times New Roman" w:cs="Times New Roman"/>
          <w:szCs w:val="24"/>
        </w:rPr>
        <w:t xml:space="preserve">προκήρυξη του </w:t>
      </w:r>
      <w:r>
        <w:rPr>
          <w:rFonts w:eastAsia="Times New Roman" w:cs="Times New Roman"/>
          <w:szCs w:val="24"/>
        </w:rPr>
        <w:t>«</w:t>
      </w:r>
      <w:r w:rsidRPr="002052D0">
        <w:rPr>
          <w:rFonts w:eastAsia="Times New Roman" w:cs="Times New Roman"/>
          <w:szCs w:val="24"/>
        </w:rPr>
        <w:t>ΦΙΛΟΔΗΜΟΥ</w:t>
      </w:r>
      <w:r>
        <w:rPr>
          <w:rFonts w:eastAsia="Times New Roman" w:cs="Times New Roman"/>
          <w:szCs w:val="24"/>
        </w:rPr>
        <w:t>»</w:t>
      </w:r>
      <w:r w:rsidRPr="00B364AB">
        <w:rPr>
          <w:rFonts w:eastAsia="Times New Roman" w:cs="Times New Roman"/>
          <w:szCs w:val="24"/>
        </w:rPr>
        <w:t>,</w:t>
      </w:r>
      <w:r>
        <w:rPr>
          <w:rFonts w:eastAsia="Times New Roman" w:cs="Times New Roman"/>
          <w:szCs w:val="24"/>
        </w:rPr>
        <w:t xml:space="preserve"> 25 εκατομμύρια, για να κλείσουν φέτος και οι τελευταίοι ΧΑΔΑ της Ελλάδας -έχουμε έτοιμα 10 εκατομμύρια- και θα προκηρυχθεί τον Σεπτέμβριο για τοπικά σχέδια απορριμμάτων από τους δήμους. </w:t>
      </w:r>
    </w:p>
    <w:p w14:paraId="439DA0AF" w14:textId="77777777" w:rsidR="00E72EC4" w:rsidRDefault="000B79C9">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 xml:space="preserve">το κουδούνι λήξεως του χρόνου ομιλίας του </w:t>
      </w:r>
      <w:r w:rsidRPr="00F81B27">
        <w:rPr>
          <w:rFonts w:eastAsia="Times New Roman" w:cs="Times New Roman"/>
          <w:szCs w:val="24"/>
        </w:rPr>
        <w:t xml:space="preserve">κυρίου </w:t>
      </w:r>
      <w:r>
        <w:rPr>
          <w:rFonts w:eastAsia="Times New Roman" w:cs="Times New Roman"/>
          <w:szCs w:val="24"/>
        </w:rPr>
        <w:t>Αναπληρωτή Υπουργού</w:t>
      </w:r>
      <w:r w:rsidRPr="00F81B27">
        <w:rPr>
          <w:rFonts w:eastAsia="Times New Roman" w:cs="Times New Roman"/>
          <w:szCs w:val="24"/>
        </w:rPr>
        <w:t>)</w:t>
      </w:r>
    </w:p>
    <w:p w14:paraId="439DA0B0" w14:textId="77777777" w:rsidR="00E72EC4" w:rsidRDefault="000B79C9">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ολοκληρώνω. </w:t>
      </w:r>
    </w:p>
    <w:p w14:paraId="439DA0B1" w14:textId="77777777" w:rsidR="00E72EC4" w:rsidRDefault="000B79C9">
      <w:pPr>
        <w:spacing w:line="600" w:lineRule="auto"/>
        <w:ind w:firstLine="720"/>
        <w:contextualSpacing/>
        <w:jc w:val="both"/>
        <w:rPr>
          <w:rFonts w:eastAsia="Times New Roman" w:cs="Times New Roman"/>
          <w:szCs w:val="24"/>
        </w:rPr>
      </w:pPr>
      <w:r>
        <w:rPr>
          <w:rFonts w:eastAsia="Times New Roman" w:cs="Times New Roman"/>
          <w:szCs w:val="24"/>
        </w:rPr>
        <w:t xml:space="preserve">Λειτουργεί το </w:t>
      </w:r>
      <w:r>
        <w:rPr>
          <w:rFonts w:eastAsia="Times New Roman" w:cs="Times New Roman"/>
          <w:szCs w:val="24"/>
        </w:rPr>
        <w:t>Η</w:t>
      </w:r>
      <w:r>
        <w:rPr>
          <w:rFonts w:eastAsia="Times New Roman" w:cs="Times New Roman"/>
          <w:szCs w:val="24"/>
        </w:rPr>
        <w:t>λεκτρονικό Μητρώο Αποβλήτων, που είναι μια καινούργια θεσμική πρωτοβουλία με πάρα πολλές επιχειρήσεις εγγεγραμμένες -είναι τριάντα χιλιάδες, αν δεν κάνω λάθος-, το Εθνικό Μητρώο Παραγωγ</w:t>
      </w:r>
      <w:r>
        <w:rPr>
          <w:rFonts w:eastAsia="Times New Roman" w:cs="Times New Roman"/>
          <w:szCs w:val="24"/>
        </w:rPr>
        <w:t xml:space="preserve">ών και έχουμε ξεκινήσει με το δίκτυο «ΔΑΦΝΗ» μια συζήτηση για σαράντα τέσσερα νησιά για </w:t>
      </w:r>
      <w:r>
        <w:rPr>
          <w:rFonts w:eastAsia="Times New Roman" w:cs="Times New Roman"/>
          <w:szCs w:val="24"/>
        </w:rPr>
        <w:lastRenderedPageBreak/>
        <w:t xml:space="preserve">την κυκλική οικονομία. Ήταν πριν ένα μήνα στο γραφείο μου, σαν να ήξεραν ότι θα κάνατε την ερώτηση. </w:t>
      </w:r>
    </w:p>
    <w:p w14:paraId="439DA0B2" w14:textId="77777777" w:rsidR="00E72EC4" w:rsidRDefault="000B79C9">
      <w:pPr>
        <w:spacing w:line="600" w:lineRule="auto"/>
        <w:ind w:firstLine="720"/>
        <w:contextualSpacing/>
        <w:jc w:val="both"/>
        <w:rPr>
          <w:rFonts w:eastAsia="Times New Roman" w:cs="Times New Roman"/>
          <w:szCs w:val="24"/>
        </w:rPr>
      </w:pPr>
      <w:r>
        <w:rPr>
          <w:rFonts w:eastAsia="Times New Roman" w:cs="Times New Roman"/>
          <w:szCs w:val="24"/>
        </w:rPr>
        <w:t>Προφανώς</w:t>
      </w:r>
      <w:r>
        <w:rPr>
          <w:rFonts w:eastAsia="Times New Roman" w:cs="Times New Roman"/>
          <w:szCs w:val="24"/>
        </w:rPr>
        <w:t>,</w:t>
      </w:r>
      <w:r>
        <w:rPr>
          <w:rFonts w:eastAsia="Times New Roman" w:cs="Times New Roman"/>
          <w:szCs w:val="24"/>
        </w:rPr>
        <w:t xml:space="preserve"> </w:t>
      </w:r>
      <w:r>
        <w:rPr>
          <w:rFonts w:eastAsia="Times New Roman" w:cs="Times New Roman"/>
          <w:szCs w:val="24"/>
        </w:rPr>
        <w:t>δεν εκκρεμεί κα</w:t>
      </w:r>
      <w:r>
        <w:rPr>
          <w:rFonts w:eastAsia="Times New Roman" w:cs="Times New Roman"/>
          <w:szCs w:val="24"/>
        </w:rPr>
        <w:t>μ</w:t>
      </w:r>
      <w:r>
        <w:rPr>
          <w:rFonts w:eastAsia="Times New Roman" w:cs="Times New Roman"/>
          <w:szCs w:val="24"/>
        </w:rPr>
        <w:t>μία ΚΥΑ, όμως, αν κάποιος σκεφτεί ότι σήμ</w:t>
      </w:r>
      <w:r>
        <w:rPr>
          <w:rFonts w:eastAsia="Times New Roman" w:cs="Times New Roman"/>
          <w:szCs w:val="24"/>
        </w:rPr>
        <w:t xml:space="preserve">ερα η </w:t>
      </w:r>
      <w:r w:rsidRPr="00B364AB">
        <w:rPr>
          <w:rFonts w:eastAsia="Times New Roman" w:cs="Times New Roman"/>
          <w:szCs w:val="24"/>
        </w:rPr>
        <w:t>ανακύκλωση</w:t>
      </w:r>
      <w:r>
        <w:rPr>
          <w:rFonts w:eastAsia="Times New Roman" w:cs="Times New Roman"/>
          <w:szCs w:val="24"/>
        </w:rPr>
        <w:t xml:space="preserve"> της συσκευασίας </w:t>
      </w:r>
      <w:r w:rsidRPr="00B364AB">
        <w:rPr>
          <w:rFonts w:eastAsia="Times New Roman" w:cs="Times New Roman"/>
          <w:szCs w:val="24"/>
        </w:rPr>
        <w:t>πλαστικού</w:t>
      </w:r>
      <w:r>
        <w:rPr>
          <w:rFonts w:eastAsia="Times New Roman" w:cs="Times New Roman"/>
          <w:szCs w:val="24"/>
        </w:rPr>
        <w:t xml:space="preserve"> είναι στο 38% και ήταν στο 30% πριν από τρία χρόνια -ανέβηκε λίγο</w:t>
      </w:r>
      <w:r>
        <w:rPr>
          <w:rFonts w:eastAsia="Times New Roman" w:cs="Times New Roman"/>
          <w:szCs w:val="24"/>
        </w:rPr>
        <w:t>,</w:t>
      </w:r>
      <w:r>
        <w:rPr>
          <w:rFonts w:eastAsia="Times New Roman" w:cs="Times New Roman"/>
          <w:szCs w:val="24"/>
        </w:rPr>
        <w:t xml:space="preserve"> αλλά πάλι είμαστε μακριά- το να φτάσουμε στο 55% ή στο 90%</w:t>
      </w:r>
      <w:r>
        <w:rPr>
          <w:rFonts w:eastAsia="Times New Roman" w:cs="Times New Roman"/>
          <w:szCs w:val="24"/>
        </w:rPr>
        <w:t>,</w:t>
      </w:r>
      <w:r>
        <w:rPr>
          <w:rFonts w:eastAsia="Times New Roman" w:cs="Times New Roman"/>
          <w:szCs w:val="24"/>
        </w:rPr>
        <w:t xml:space="preserve"> που θέλουμε για τα μπουκάλια</w:t>
      </w:r>
      <w:r>
        <w:rPr>
          <w:rFonts w:eastAsia="Times New Roman" w:cs="Times New Roman"/>
          <w:szCs w:val="24"/>
        </w:rPr>
        <w:t>,</w:t>
      </w:r>
      <w:r>
        <w:rPr>
          <w:rFonts w:eastAsia="Times New Roman" w:cs="Times New Roman"/>
          <w:szCs w:val="24"/>
        </w:rPr>
        <w:t xml:space="preserve"> είναι πολλή δουλειά. </w:t>
      </w:r>
      <w:r>
        <w:rPr>
          <w:rFonts w:eastAsia="Times New Roman" w:cs="Times New Roman"/>
          <w:szCs w:val="24"/>
        </w:rPr>
        <w:t>Α</w:t>
      </w:r>
      <w:r>
        <w:rPr>
          <w:rFonts w:eastAsia="Times New Roman" w:cs="Times New Roman"/>
          <w:szCs w:val="24"/>
        </w:rPr>
        <w:t xml:space="preserve">υτή η δουλειά μπορεί να γίνει και </w:t>
      </w:r>
      <w:r>
        <w:rPr>
          <w:rFonts w:eastAsia="Times New Roman" w:cs="Times New Roman"/>
          <w:szCs w:val="24"/>
        </w:rPr>
        <w:t xml:space="preserve">μέσα από την διαχείριση των απορριμμάτων. </w:t>
      </w:r>
    </w:p>
    <w:p w14:paraId="439DA0B3" w14:textId="77777777" w:rsidR="00E72EC4" w:rsidRDefault="000B79C9">
      <w:pPr>
        <w:spacing w:line="600" w:lineRule="auto"/>
        <w:ind w:firstLine="720"/>
        <w:contextualSpacing/>
        <w:jc w:val="both"/>
        <w:rPr>
          <w:rFonts w:eastAsia="Times New Roman" w:cs="Times New Roman"/>
          <w:szCs w:val="24"/>
        </w:rPr>
      </w:pPr>
      <w:r>
        <w:rPr>
          <w:rFonts w:eastAsia="Times New Roman" w:cs="Times New Roman"/>
          <w:szCs w:val="24"/>
        </w:rPr>
        <w:t>Πο</w:t>
      </w:r>
      <w:r>
        <w:rPr>
          <w:rFonts w:eastAsia="Times New Roman" w:cs="Times New Roman"/>
          <w:szCs w:val="24"/>
        </w:rPr>
        <w:t>ύ</w:t>
      </w:r>
      <w:r>
        <w:rPr>
          <w:rFonts w:eastAsia="Times New Roman" w:cs="Times New Roman"/>
          <w:szCs w:val="24"/>
        </w:rPr>
        <w:t xml:space="preserve"> βρισκόμαστε, λοιπόν, εδώ</w:t>
      </w:r>
      <w:r>
        <w:rPr>
          <w:rFonts w:eastAsia="Times New Roman" w:cs="Times New Roman"/>
          <w:szCs w:val="24"/>
        </w:rPr>
        <w:t xml:space="preserve"> -</w:t>
      </w:r>
      <w:r>
        <w:rPr>
          <w:rFonts w:eastAsia="Times New Roman" w:cs="Times New Roman"/>
          <w:szCs w:val="24"/>
        </w:rPr>
        <w:t>για να κλείσω με αυτό, κύριε Πρόεδρε</w:t>
      </w:r>
      <w:r>
        <w:rPr>
          <w:rFonts w:eastAsia="Times New Roman" w:cs="Times New Roman"/>
          <w:szCs w:val="24"/>
        </w:rPr>
        <w:t xml:space="preserve">- </w:t>
      </w:r>
      <w:r>
        <w:rPr>
          <w:rFonts w:eastAsia="Times New Roman" w:cs="Times New Roman"/>
          <w:szCs w:val="24"/>
        </w:rPr>
        <w:t>γιατί έγινε ένα ερώτημα; Θα αναφερθώ λίγο στην τουριστική βιομηχανία, επειδή το έβαλε ο Κοινοβουλευτικός σας Εκπρόσωπος. Έχουμε ήδη χίλια τριακόσ</w:t>
      </w:r>
      <w:r>
        <w:rPr>
          <w:rFonts w:eastAsia="Times New Roman" w:cs="Times New Roman"/>
          <w:szCs w:val="24"/>
        </w:rPr>
        <w:t>ια ενενήντα σχέδια εκσυγχρονισμού και επτά χιλιάδες τριακόσια σχέδια νέων τουριστικών μικρομεσαίων επιχειρήσεων</w:t>
      </w:r>
      <w:r>
        <w:rPr>
          <w:rFonts w:eastAsia="Times New Roman" w:cs="Times New Roman"/>
          <w:szCs w:val="24"/>
        </w:rPr>
        <w:t>,</w:t>
      </w:r>
      <w:r>
        <w:rPr>
          <w:rFonts w:eastAsia="Times New Roman" w:cs="Times New Roman"/>
          <w:szCs w:val="24"/>
        </w:rPr>
        <w:t xml:space="preserve"> που έχουν μια δημόσια δαπάνη 1,2 δισεκατομμυρίων ευρώ, όπου το περιβαλλοντικό αποτύπωμα είναι πλέον κριτήριο αξιολόγησης. Αυτά</w:t>
      </w:r>
      <w:r>
        <w:rPr>
          <w:rFonts w:eastAsia="Times New Roman" w:cs="Times New Roman"/>
          <w:szCs w:val="24"/>
        </w:rPr>
        <w:t>,</w:t>
      </w:r>
      <w:r>
        <w:rPr>
          <w:rFonts w:eastAsia="Times New Roman" w:cs="Times New Roman"/>
          <w:szCs w:val="24"/>
        </w:rPr>
        <w:t xml:space="preserve"> γιατί ζητήσατε </w:t>
      </w:r>
      <w:r>
        <w:rPr>
          <w:rFonts w:eastAsia="Times New Roman" w:cs="Times New Roman"/>
          <w:szCs w:val="24"/>
        </w:rPr>
        <w:t xml:space="preserve">το τι γίνεται στην τουριστική βιομηχανία. </w:t>
      </w:r>
    </w:p>
    <w:p w14:paraId="439DA0B4" w14:textId="77777777" w:rsidR="00E72EC4" w:rsidRDefault="000B79C9">
      <w:pPr>
        <w:spacing w:line="600" w:lineRule="auto"/>
        <w:ind w:firstLine="720"/>
        <w:contextualSpacing/>
        <w:jc w:val="both"/>
        <w:rPr>
          <w:rFonts w:eastAsia="Times New Roman" w:cs="Times New Roman"/>
          <w:szCs w:val="24"/>
        </w:rPr>
      </w:pPr>
      <w:r>
        <w:rPr>
          <w:rFonts w:eastAsia="Times New Roman" w:cs="Times New Roman"/>
          <w:szCs w:val="24"/>
        </w:rPr>
        <w:lastRenderedPageBreak/>
        <w:t>Θα κλείσω με τα θέματα των απορριμμάτων. Είναι γεγονός ότι παραλάβαμε έναν μονόδρομο στη χώρα μας, εγώ θα έλεγα,</w:t>
      </w:r>
      <w:r w:rsidRPr="00400327">
        <w:rPr>
          <w:rFonts w:eastAsia="Times New Roman" w:cs="Times New Roman"/>
          <w:szCs w:val="24"/>
        </w:rPr>
        <w:t xml:space="preserve"> </w:t>
      </w:r>
      <w:r>
        <w:rPr>
          <w:rFonts w:eastAsia="Times New Roman" w:cs="Times New Roman"/>
          <w:szCs w:val="24"/>
        </w:rPr>
        <w:t xml:space="preserve">αρνητικό. Ας αφήσουμε την κρίση και την χρεοκοπία προς το παρόν να περιμένει λίγο, παράλληλα με την </w:t>
      </w:r>
      <w:r>
        <w:rPr>
          <w:rFonts w:eastAsia="Times New Roman" w:cs="Times New Roman"/>
          <w:szCs w:val="24"/>
        </w:rPr>
        <w:t xml:space="preserve">συζήτηση που κάνουμε, γιατί και εδώ είχαμε μια χρεοκοπία στο θέμα των απορριμμάτων. </w:t>
      </w:r>
    </w:p>
    <w:p w14:paraId="439DA0B5" w14:textId="77777777" w:rsidR="00E72EC4" w:rsidRDefault="000B79C9">
      <w:pPr>
        <w:spacing w:line="600" w:lineRule="auto"/>
        <w:ind w:firstLine="720"/>
        <w:contextualSpacing/>
        <w:jc w:val="both"/>
        <w:rPr>
          <w:rFonts w:eastAsia="Times New Roman" w:cs="Times New Roman"/>
          <w:szCs w:val="24"/>
        </w:rPr>
      </w:pPr>
      <w:r>
        <w:rPr>
          <w:rFonts w:eastAsia="Times New Roman" w:cs="Times New Roman"/>
          <w:szCs w:val="24"/>
        </w:rPr>
        <w:t>Τι είχαμε; Είχαμε μόνο ΧΥΤΑ, ταφή και μονόδρομος ΣΔΙΤ. Δεν θα σας κάνω τώρα θεωρητική συζήτηση για τα ΣΔΙΤ, αλλά προσέξτε τι λάθος έκρυβαν τα ΣΔΙΤ</w:t>
      </w:r>
      <w:r>
        <w:rPr>
          <w:rFonts w:eastAsia="Times New Roman" w:cs="Times New Roman"/>
          <w:szCs w:val="24"/>
        </w:rPr>
        <w:t>,</w:t>
      </w:r>
      <w:r>
        <w:rPr>
          <w:rFonts w:eastAsia="Times New Roman" w:cs="Times New Roman"/>
          <w:szCs w:val="24"/>
        </w:rPr>
        <w:t xml:space="preserve"> παράλληλα με όλα τα υπό</w:t>
      </w:r>
      <w:r>
        <w:rPr>
          <w:rFonts w:eastAsia="Times New Roman" w:cs="Times New Roman"/>
          <w:szCs w:val="24"/>
        </w:rPr>
        <w:t xml:space="preserve">λοιπα οικονομικά. Είχαν την λογική «παρ’ το μακριά από τα μάτια μου, να μην το βλέπω», δηλαδή να μην το διαχειρίζομαι εγώ ως πολίτης, ως κοινωνία, ως δήμος, παρ’ το εσύ, ιδιώτη, και διαχειρίσου το όπως θες για να μην έχω μπελά». Αυτό ήταν </w:t>
      </w:r>
      <w:r>
        <w:rPr>
          <w:rFonts w:eastAsia="Times New Roman" w:cs="Times New Roman"/>
          <w:szCs w:val="24"/>
        </w:rPr>
        <w:t>τ</w:t>
      </w:r>
      <w:r>
        <w:rPr>
          <w:rFonts w:eastAsia="Times New Roman" w:cs="Times New Roman"/>
          <w:szCs w:val="24"/>
        </w:rPr>
        <w:t xml:space="preserve">ο μεγάλο μειονέκτημα που είχαν. </w:t>
      </w:r>
    </w:p>
    <w:p w14:paraId="439DA0B6" w14:textId="77777777" w:rsidR="00E72EC4" w:rsidRDefault="000B79C9">
      <w:pPr>
        <w:spacing w:line="600" w:lineRule="auto"/>
        <w:ind w:firstLine="720"/>
        <w:contextualSpacing/>
        <w:jc w:val="both"/>
        <w:rPr>
          <w:rFonts w:eastAsia="Times New Roman" w:cs="Times New Roman"/>
          <w:szCs w:val="24"/>
        </w:rPr>
      </w:pPr>
      <w:r>
        <w:rPr>
          <w:rFonts w:eastAsia="Times New Roman" w:cs="Times New Roman"/>
          <w:szCs w:val="24"/>
        </w:rPr>
        <w:t>Εμείς επιλέξαμε να κάνουμε την μεγάλη αλλαγή με τον εθνικό σχεδιασμό και τι κάναμε πρακτικά; Πήραμε και επιλέξαμε διακόσια περίπου εκατομμύρια να είναι στις δράσεις ανακύκλωσης στην πηγή, δηλαδή έχουμε πενήντα εκατομμύρια σ</w:t>
      </w:r>
      <w:r>
        <w:rPr>
          <w:rFonts w:eastAsia="Times New Roman" w:cs="Times New Roman"/>
          <w:szCs w:val="24"/>
        </w:rPr>
        <w:t xml:space="preserve">το </w:t>
      </w:r>
      <w:r w:rsidRPr="00B364AB">
        <w:rPr>
          <w:rFonts w:eastAsia="Times New Roman" w:cs="Times New Roman"/>
          <w:szCs w:val="24"/>
        </w:rPr>
        <w:t>ΥΜΕΠΕΡΑΑ</w:t>
      </w:r>
      <w:r>
        <w:rPr>
          <w:rFonts w:eastAsia="Times New Roman" w:cs="Times New Roman"/>
          <w:szCs w:val="24"/>
        </w:rPr>
        <w:t xml:space="preserve"> και </w:t>
      </w:r>
      <w:proofErr w:type="spellStart"/>
      <w:r>
        <w:rPr>
          <w:rFonts w:eastAsia="Times New Roman" w:cs="Times New Roman"/>
          <w:szCs w:val="24"/>
        </w:rPr>
        <w:t>εκατόν</w:t>
      </w:r>
      <w:proofErr w:type="spellEnd"/>
      <w:r>
        <w:rPr>
          <w:rFonts w:eastAsia="Times New Roman" w:cs="Times New Roman"/>
          <w:szCs w:val="24"/>
        </w:rPr>
        <w:t xml:space="preserve"> πενήντα εκατομμύρια στις περιφέρειες. Ήδη </w:t>
      </w:r>
      <w:r>
        <w:rPr>
          <w:rFonts w:eastAsia="Times New Roman" w:cs="Times New Roman"/>
          <w:szCs w:val="24"/>
        </w:rPr>
        <w:lastRenderedPageBreak/>
        <w:t xml:space="preserve">ζητήσαμε να δημοπρατηθούν την προηγούμενη εβδομάδα, πριν ένα μήνα για τα Πράσινα Σημεία οι καφέ κάδοι του οργανικού, τον θρυμματισμό κλαδιών και τη μεταφορά των υλικών αυτών σε μονάδες </w:t>
      </w:r>
      <w:proofErr w:type="spellStart"/>
      <w:r>
        <w:rPr>
          <w:rFonts w:eastAsia="Times New Roman" w:cs="Times New Roman"/>
          <w:szCs w:val="24"/>
        </w:rPr>
        <w:t>κομποσ</w:t>
      </w:r>
      <w:r>
        <w:rPr>
          <w:rFonts w:eastAsia="Times New Roman" w:cs="Times New Roman"/>
          <w:szCs w:val="24"/>
        </w:rPr>
        <w:t>τοποίησης</w:t>
      </w:r>
      <w:proofErr w:type="spellEnd"/>
      <w:r>
        <w:rPr>
          <w:rFonts w:eastAsia="Times New Roman" w:cs="Times New Roman"/>
          <w:szCs w:val="24"/>
        </w:rPr>
        <w:t>,</w:t>
      </w:r>
      <w:r>
        <w:rPr>
          <w:rFonts w:eastAsia="Times New Roman" w:cs="Times New Roman"/>
          <w:szCs w:val="24"/>
        </w:rPr>
        <w:t xml:space="preserve"> με μικρή </w:t>
      </w:r>
      <w:proofErr w:type="spellStart"/>
      <w:r>
        <w:rPr>
          <w:rFonts w:eastAsia="Times New Roman" w:cs="Times New Roman"/>
          <w:szCs w:val="24"/>
        </w:rPr>
        <w:t>κομποστοποίηση</w:t>
      </w:r>
      <w:proofErr w:type="spellEnd"/>
      <w:r>
        <w:rPr>
          <w:rFonts w:eastAsia="Times New Roman" w:cs="Times New Roman"/>
          <w:szCs w:val="24"/>
        </w:rPr>
        <w:t xml:space="preserve">. </w:t>
      </w:r>
    </w:p>
    <w:p w14:paraId="439DA0B7" w14:textId="77777777" w:rsidR="00E72EC4" w:rsidRDefault="000B79C9">
      <w:pPr>
        <w:spacing w:line="600" w:lineRule="auto"/>
        <w:ind w:firstLine="720"/>
        <w:contextualSpacing/>
        <w:jc w:val="both"/>
        <w:rPr>
          <w:rFonts w:eastAsia="Times New Roman" w:cs="Times New Roman"/>
          <w:szCs w:val="24"/>
        </w:rPr>
      </w:pPr>
      <w:r>
        <w:rPr>
          <w:rFonts w:eastAsia="Times New Roman" w:cs="Times New Roman"/>
          <w:szCs w:val="24"/>
        </w:rPr>
        <w:t>Αυτό είναι το πιο κρίσιμο εργαλείο</w:t>
      </w:r>
      <w:r>
        <w:rPr>
          <w:rFonts w:eastAsia="Times New Roman" w:cs="Times New Roman"/>
          <w:szCs w:val="24"/>
        </w:rPr>
        <w:t>,</w:t>
      </w:r>
      <w:r>
        <w:rPr>
          <w:rFonts w:eastAsia="Times New Roman" w:cs="Times New Roman"/>
          <w:szCs w:val="24"/>
        </w:rPr>
        <w:t xml:space="preserve"> που πρέπει να υλοποιήσουμε το επόμενο εξάμηνο και γι</w:t>
      </w:r>
      <w:r>
        <w:rPr>
          <w:rFonts w:eastAsia="Times New Roman" w:cs="Times New Roman"/>
          <w:szCs w:val="24"/>
        </w:rPr>
        <w:t>’</w:t>
      </w:r>
      <w:r>
        <w:rPr>
          <w:rFonts w:eastAsia="Times New Roman" w:cs="Times New Roman"/>
          <w:szCs w:val="24"/>
        </w:rPr>
        <w:t xml:space="preserve"> αυτό ίσως κάποιες πρωτοβουλίες για το πλαστικό μπορεί να καθυστερούν και γιατί δεν έχει τελειώσει η </w:t>
      </w:r>
      <w:r>
        <w:rPr>
          <w:rFonts w:eastAsia="Times New Roman" w:cs="Times New Roman"/>
          <w:szCs w:val="24"/>
        </w:rPr>
        <w:t>ο</w:t>
      </w:r>
      <w:r>
        <w:rPr>
          <w:rFonts w:eastAsia="Times New Roman" w:cs="Times New Roman"/>
          <w:szCs w:val="24"/>
        </w:rPr>
        <w:t xml:space="preserve">δηγία -για να είμαστε </w:t>
      </w:r>
      <w:r>
        <w:rPr>
          <w:rFonts w:eastAsia="Times New Roman" w:cs="Times New Roman"/>
          <w:szCs w:val="24"/>
        </w:rPr>
        <w:t xml:space="preserve">ειλικρινείς- αλλά όταν έχουμε να αλλάξουμε την καταναλωτική λειτουργία και τη διαχείριση απορριμμάτων με το οργανικό για το δεύτερο εξάμηνο του 2018, κύριοι συνάδελφοι, νομίζω ότι είναι μεγάλη προσπάθεια και πρέπει να ρίξουμε το βάρος εκεί. </w:t>
      </w:r>
    </w:p>
    <w:p w14:paraId="439DA0B8" w14:textId="77777777" w:rsidR="00E72EC4" w:rsidRDefault="000B79C9">
      <w:pPr>
        <w:spacing w:line="600" w:lineRule="auto"/>
        <w:ind w:firstLine="720"/>
        <w:contextualSpacing/>
        <w:jc w:val="both"/>
        <w:rPr>
          <w:rFonts w:eastAsia="Times New Roman" w:cs="Times New Roman"/>
          <w:szCs w:val="24"/>
        </w:rPr>
      </w:pPr>
      <w:r>
        <w:rPr>
          <w:rFonts w:eastAsia="Times New Roman" w:cs="Times New Roman"/>
          <w:szCs w:val="24"/>
        </w:rPr>
        <w:t>Επίσης, πρέπει</w:t>
      </w:r>
      <w:r>
        <w:rPr>
          <w:rFonts w:eastAsia="Times New Roman" w:cs="Times New Roman"/>
          <w:szCs w:val="24"/>
        </w:rPr>
        <w:t xml:space="preserve"> να ετοιμαστούμε και για το άλλο, για την συζήτηση που είπατε στη Βουλή και στην Ευρωπαϊκή Ένωση. Ταυτόχρονα</w:t>
      </w:r>
      <w:r>
        <w:rPr>
          <w:rFonts w:eastAsia="Times New Roman" w:cs="Times New Roman"/>
          <w:szCs w:val="24"/>
        </w:rPr>
        <w:t>,</w:t>
      </w:r>
      <w:r>
        <w:rPr>
          <w:rFonts w:eastAsia="Times New Roman" w:cs="Times New Roman"/>
          <w:szCs w:val="24"/>
        </w:rPr>
        <w:t xml:space="preserve"> υλοποιείται ένα πρόγραμμα έργων επτακοσίων ογδόντα εκατομμυρίων ευρώ στον εθνικό σχεδιασμό για τις μονάδες. Αναφέρω χαρακτηριστικά: Χερσόνησος Κρή</w:t>
      </w:r>
      <w:r>
        <w:rPr>
          <w:rFonts w:eastAsia="Times New Roman" w:cs="Times New Roman"/>
          <w:szCs w:val="24"/>
        </w:rPr>
        <w:t xml:space="preserve">της, </w:t>
      </w:r>
      <w:proofErr w:type="spellStart"/>
      <w:r>
        <w:rPr>
          <w:rFonts w:eastAsia="Times New Roman" w:cs="Times New Roman"/>
          <w:szCs w:val="24"/>
        </w:rPr>
        <w:t>Αμάρι</w:t>
      </w:r>
      <w:proofErr w:type="spellEnd"/>
      <w:r>
        <w:rPr>
          <w:rFonts w:eastAsia="Times New Roman" w:cs="Times New Roman"/>
          <w:szCs w:val="24"/>
        </w:rPr>
        <w:t xml:space="preserve">, </w:t>
      </w:r>
      <w:proofErr w:type="spellStart"/>
      <w:r>
        <w:rPr>
          <w:rFonts w:eastAsia="Times New Roman" w:cs="Times New Roman"/>
          <w:szCs w:val="24"/>
        </w:rPr>
        <w:t>Παρανέστι</w:t>
      </w:r>
      <w:proofErr w:type="spellEnd"/>
      <w:r>
        <w:rPr>
          <w:rFonts w:eastAsia="Times New Roman" w:cs="Times New Roman"/>
          <w:szCs w:val="24"/>
        </w:rPr>
        <w:t xml:space="preserve"> Αλεξανδρούπολης, Σέρρες, Χανιά, Θήβα, Μήλος, Λέ</w:t>
      </w:r>
      <w:r>
        <w:rPr>
          <w:rFonts w:eastAsia="Times New Roman" w:cs="Times New Roman"/>
          <w:szCs w:val="24"/>
        </w:rPr>
        <w:lastRenderedPageBreak/>
        <w:t xml:space="preserve">ρος, Λευκάδα, Νάξος, Νότια Ρόδος, Κέα, Ναύπακτος, Ηλεία, Πελοπόννησος. Όλα αυτά είναι σύγχρονα εργοστάσια απορριμμάτων με διαλογή </w:t>
      </w:r>
      <w:r w:rsidRPr="00B364AB">
        <w:rPr>
          <w:rFonts w:eastAsia="Times New Roman" w:cs="Times New Roman"/>
          <w:szCs w:val="24"/>
        </w:rPr>
        <w:t>μέσα</w:t>
      </w:r>
      <w:r>
        <w:rPr>
          <w:rFonts w:eastAsia="Times New Roman" w:cs="Times New Roman"/>
          <w:szCs w:val="24"/>
        </w:rPr>
        <w:t>,</w:t>
      </w:r>
      <w:r w:rsidRPr="00DE0D5C">
        <w:rPr>
          <w:rFonts w:eastAsia="Times New Roman" w:cs="Times New Roman"/>
          <w:b/>
          <w:szCs w:val="24"/>
        </w:rPr>
        <w:t xml:space="preserve"> </w:t>
      </w:r>
      <w:r>
        <w:rPr>
          <w:rFonts w:eastAsia="Times New Roman" w:cs="Times New Roman"/>
          <w:szCs w:val="24"/>
        </w:rPr>
        <w:t xml:space="preserve">μετά όμως από την διαλογή στην πηγή και έχουμε την </w:t>
      </w:r>
      <w:r>
        <w:rPr>
          <w:rFonts w:eastAsia="Times New Roman" w:cs="Times New Roman"/>
          <w:szCs w:val="24"/>
        </w:rPr>
        <w:t xml:space="preserve">προκήρυξη των </w:t>
      </w:r>
      <w:proofErr w:type="spellStart"/>
      <w:r>
        <w:rPr>
          <w:rFonts w:eastAsia="Times New Roman" w:cs="Times New Roman"/>
          <w:szCs w:val="24"/>
        </w:rPr>
        <w:t>εκατόν</w:t>
      </w:r>
      <w:proofErr w:type="spellEnd"/>
      <w:r>
        <w:rPr>
          <w:rFonts w:eastAsia="Times New Roman" w:cs="Times New Roman"/>
          <w:szCs w:val="24"/>
        </w:rPr>
        <w:t xml:space="preserve"> πενήντα εκατομμυρίων ήδη για την Αθήνα</w:t>
      </w:r>
      <w:r>
        <w:rPr>
          <w:rFonts w:eastAsia="Times New Roman" w:cs="Times New Roman"/>
          <w:szCs w:val="24"/>
        </w:rPr>
        <w:t>,</w:t>
      </w:r>
      <w:r>
        <w:rPr>
          <w:rFonts w:eastAsia="Times New Roman" w:cs="Times New Roman"/>
          <w:szCs w:val="24"/>
        </w:rPr>
        <w:t xml:space="preserve"> εδώ και ενάμιση μήνα, αν δεν κάνω λάθος. Το λέω αυτό</w:t>
      </w:r>
      <w:r>
        <w:rPr>
          <w:rFonts w:eastAsia="Times New Roman" w:cs="Times New Roman"/>
          <w:szCs w:val="24"/>
        </w:rPr>
        <w:t>,</w:t>
      </w:r>
      <w:r>
        <w:rPr>
          <w:rFonts w:eastAsia="Times New Roman" w:cs="Times New Roman"/>
          <w:szCs w:val="24"/>
        </w:rPr>
        <w:t xml:space="preserve"> γιατί ακούστηκε ότι στην Αθήνα δεν προχωράνε τα πράγματα και δεν είναι έτσι. Άλλαξε και εδώ ο σχεδιασμός και έχει γίνει ήδη προκήρυξη για δύο</w:t>
      </w:r>
      <w:r>
        <w:rPr>
          <w:rFonts w:eastAsia="Times New Roman" w:cs="Times New Roman"/>
          <w:szCs w:val="24"/>
        </w:rPr>
        <w:t xml:space="preserve"> μονάδες επεξεργασίας στην Αττική </w:t>
      </w:r>
      <w:proofErr w:type="spellStart"/>
      <w:r>
        <w:rPr>
          <w:rFonts w:eastAsia="Times New Roman" w:cs="Times New Roman"/>
          <w:szCs w:val="24"/>
        </w:rPr>
        <w:t>εκατόν</w:t>
      </w:r>
      <w:proofErr w:type="spellEnd"/>
      <w:r>
        <w:rPr>
          <w:rFonts w:eastAsia="Times New Roman" w:cs="Times New Roman"/>
          <w:szCs w:val="24"/>
        </w:rPr>
        <w:t xml:space="preserve"> πενήντα εκατομμυρίων, αλλά για να μην καταναλώσουμε πολύ χρόνο για την Αττική, έχουμε ήδη δεσμευτεί –το πρότεινα εγώ στην Επιτροπή Περιβάλλοντος- ότι με το που θα ανοίξει η Βουλή μετά τα Θερινά Τμήματα, η πρώτη συνε</w:t>
      </w:r>
      <w:r>
        <w:rPr>
          <w:rFonts w:eastAsia="Times New Roman" w:cs="Times New Roman"/>
          <w:szCs w:val="24"/>
        </w:rPr>
        <w:t>δρίαση της Επιτροπής Περιβάλλοντος της Βουλής θα είναι για τις μονάδες της Αττικής. Έχω δεσμευτεί ότι θα ζητήσουμε και από τον αρμόδιο φορέα</w:t>
      </w:r>
      <w:r>
        <w:rPr>
          <w:rFonts w:eastAsia="Times New Roman" w:cs="Times New Roman"/>
          <w:szCs w:val="24"/>
        </w:rPr>
        <w:t xml:space="preserve"> -</w:t>
      </w:r>
      <w:r>
        <w:rPr>
          <w:rFonts w:eastAsia="Times New Roman" w:cs="Times New Roman"/>
          <w:szCs w:val="24"/>
        </w:rPr>
        <w:t xml:space="preserve">γιατί είναι </w:t>
      </w:r>
      <w:proofErr w:type="spellStart"/>
      <w:r>
        <w:rPr>
          <w:rFonts w:eastAsia="Times New Roman" w:cs="Times New Roman"/>
          <w:szCs w:val="24"/>
        </w:rPr>
        <w:t>αυτοδιοικητική</w:t>
      </w:r>
      <w:proofErr w:type="spellEnd"/>
      <w:r>
        <w:rPr>
          <w:rFonts w:eastAsia="Times New Roman" w:cs="Times New Roman"/>
          <w:szCs w:val="24"/>
        </w:rPr>
        <w:t xml:space="preserve"> η ευθύνη αυτή</w:t>
      </w:r>
      <w:r>
        <w:rPr>
          <w:rFonts w:eastAsia="Times New Roman" w:cs="Times New Roman"/>
          <w:szCs w:val="24"/>
        </w:rPr>
        <w:t>-</w:t>
      </w:r>
      <w:r>
        <w:rPr>
          <w:rFonts w:eastAsia="Times New Roman" w:cs="Times New Roman"/>
          <w:szCs w:val="24"/>
        </w:rPr>
        <w:t xml:space="preserve"> να έχει ανακοινώσει και τις </w:t>
      </w:r>
      <w:proofErr w:type="spellStart"/>
      <w:r>
        <w:rPr>
          <w:rFonts w:eastAsia="Times New Roman" w:cs="Times New Roman"/>
          <w:szCs w:val="24"/>
        </w:rPr>
        <w:t>χωροθετήσεις</w:t>
      </w:r>
      <w:proofErr w:type="spellEnd"/>
      <w:r>
        <w:rPr>
          <w:rFonts w:eastAsia="Times New Roman" w:cs="Times New Roman"/>
          <w:szCs w:val="24"/>
        </w:rPr>
        <w:t xml:space="preserve"> και να είναι η συζήτηση ολοκληρ</w:t>
      </w:r>
      <w:r>
        <w:rPr>
          <w:rFonts w:eastAsia="Times New Roman" w:cs="Times New Roman"/>
          <w:szCs w:val="24"/>
        </w:rPr>
        <w:t xml:space="preserve">ωμένη, γιατί δεν καθυστερούμε, κατά την άποψή μου, με τις αλλαγές που πρέπει να γίνουν. </w:t>
      </w:r>
    </w:p>
    <w:p w14:paraId="439DA0B9" w14:textId="77777777" w:rsidR="00E72EC4" w:rsidRDefault="000B79C9">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προσέξτε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πό την μια πλευρά, θέλουμε μια </w:t>
      </w:r>
      <w:r>
        <w:rPr>
          <w:rFonts w:eastAsia="Times New Roman" w:cs="Times New Roman"/>
          <w:szCs w:val="24"/>
        </w:rPr>
        <w:t>α</w:t>
      </w:r>
      <w:r>
        <w:rPr>
          <w:rFonts w:eastAsia="Times New Roman" w:cs="Times New Roman"/>
          <w:szCs w:val="24"/>
        </w:rPr>
        <w:t xml:space="preserve">υτοδιοίκηση, η οποία θα είναι υπεύθυνη και να της ζητάμε να αποδεικνύει ότι μπορεί να διαχειριστεί τα απορρίμματα -το </w:t>
      </w:r>
      <w:r>
        <w:rPr>
          <w:rFonts w:eastAsia="Times New Roman" w:cs="Times New Roman"/>
          <w:szCs w:val="24"/>
        </w:rPr>
        <w:t xml:space="preserve">θέλει και η </w:t>
      </w:r>
      <w:r>
        <w:rPr>
          <w:rFonts w:eastAsia="Times New Roman" w:cs="Times New Roman"/>
          <w:szCs w:val="24"/>
        </w:rPr>
        <w:t>α</w:t>
      </w:r>
      <w:r>
        <w:rPr>
          <w:rFonts w:eastAsia="Times New Roman" w:cs="Times New Roman"/>
          <w:szCs w:val="24"/>
        </w:rPr>
        <w:t>υτοδιοίκηση- και από την άλλη, όπου υπάρχει πρόβλημα, έχουμε τη λογική</w:t>
      </w:r>
      <w:r>
        <w:rPr>
          <w:rFonts w:eastAsia="Times New Roman" w:cs="Times New Roman"/>
          <w:szCs w:val="24"/>
        </w:rPr>
        <w:t>:</w:t>
      </w:r>
      <w:r>
        <w:rPr>
          <w:rFonts w:eastAsia="Times New Roman" w:cs="Times New Roman"/>
          <w:szCs w:val="24"/>
        </w:rPr>
        <w:t xml:space="preserve"> «όχι, στην αυλή μου και έλα, Υπουργέ, να λύσεις το πρόβλημα». Δεν υπάρχει αυτή η δυνατότητα. </w:t>
      </w:r>
    </w:p>
    <w:p w14:paraId="439DA0BA" w14:textId="77777777" w:rsidR="00E72EC4" w:rsidRDefault="000B79C9">
      <w:pPr>
        <w:spacing w:line="600" w:lineRule="auto"/>
        <w:ind w:firstLine="720"/>
        <w:contextualSpacing/>
        <w:jc w:val="both"/>
        <w:rPr>
          <w:rFonts w:eastAsia="Times New Roman" w:cs="Times New Roman"/>
          <w:szCs w:val="24"/>
        </w:rPr>
      </w:pPr>
      <w:r>
        <w:rPr>
          <w:rFonts w:eastAsia="Times New Roman" w:cs="Times New Roman"/>
          <w:szCs w:val="24"/>
        </w:rPr>
        <w:t>Η περίπτωση της Κέρκυρας είναι μια περίπτωση</w:t>
      </w:r>
      <w:r>
        <w:rPr>
          <w:rFonts w:eastAsia="Times New Roman" w:cs="Times New Roman"/>
          <w:szCs w:val="24"/>
        </w:rPr>
        <w:t>,</w:t>
      </w:r>
      <w:r>
        <w:rPr>
          <w:rFonts w:eastAsia="Times New Roman" w:cs="Times New Roman"/>
          <w:szCs w:val="24"/>
        </w:rPr>
        <w:t xml:space="preserve"> στην οποία έχουμε ένα έργο κατα</w:t>
      </w:r>
      <w:r>
        <w:rPr>
          <w:rFonts w:eastAsia="Times New Roman" w:cs="Times New Roman"/>
          <w:szCs w:val="24"/>
        </w:rPr>
        <w:t>σκευασμένο με ευρωπαϊκούς πόρους, όπου η Ευρωπαϊκή Ένωση μας ζητάει πίσω τα λεφτά, και έναν ΧΑΔΑ, για τον οποίο έχουμε ήδη καταδίκες στο Ευρωπαϊκό Δικαστήριο και η Ευρωπαϊκή Ένωση μας ζητάει άλλα λεφτά και ταυτόχρονα, η τοπική κοινωνία, η οποία πολλές φορέ</w:t>
      </w:r>
      <w:r>
        <w:rPr>
          <w:rFonts w:eastAsia="Times New Roman" w:cs="Times New Roman"/>
          <w:szCs w:val="24"/>
        </w:rPr>
        <w:t xml:space="preserve">ς συναντήθηκε μαζί μας στο Υπουργείο, να μην θέλει να βρει τη λύση εντός των δικών της ορίων και να μην πιστεύει στην ανακύκλωση ή στη διαλογή στην πηγή ή στην </w:t>
      </w:r>
      <w:proofErr w:type="spellStart"/>
      <w:r>
        <w:rPr>
          <w:rFonts w:eastAsia="Times New Roman" w:cs="Times New Roman"/>
          <w:szCs w:val="24"/>
        </w:rPr>
        <w:t>κομποστοποίηση</w:t>
      </w:r>
      <w:proofErr w:type="spellEnd"/>
      <w:r>
        <w:rPr>
          <w:rFonts w:eastAsia="Times New Roman" w:cs="Times New Roman"/>
          <w:szCs w:val="24"/>
        </w:rPr>
        <w:t>, αν αυτό που κατατέθηκε εδώ στη Βουλή είναι ειλικρινές, δηλαδή να θέλει να φύγουν</w:t>
      </w:r>
      <w:r>
        <w:rPr>
          <w:rFonts w:eastAsia="Times New Roman" w:cs="Times New Roman"/>
          <w:szCs w:val="24"/>
        </w:rPr>
        <w:t xml:space="preserve"> τα απορρίμματα εκτός Κέρκυρας, όταν όλοι συνηγορούμε ότι τα απορρίμματα είναι και ο πλούτος μιας περιοχής και είναι και νέες θέσεις εργασίας. </w:t>
      </w:r>
    </w:p>
    <w:p w14:paraId="439DA0BB"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lastRenderedPageBreak/>
        <w:t>Εμείς θα στηρίξουμε την αυτοδιοίκηση</w:t>
      </w:r>
      <w:r>
        <w:rPr>
          <w:rFonts w:eastAsia="Times New Roman" w:cs="Times New Roman"/>
          <w:szCs w:val="24"/>
        </w:rPr>
        <w:t>,</w:t>
      </w:r>
      <w:r>
        <w:rPr>
          <w:rFonts w:eastAsia="Times New Roman" w:cs="Times New Roman"/>
          <w:szCs w:val="24"/>
        </w:rPr>
        <w:t xml:space="preserve"> να λύσει το πρόβλημα. Δεν υπάρχει ούτε ο καλός «πατερούλης» ούτε ο μπαμπού</w:t>
      </w:r>
      <w:r>
        <w:rPr>
          <w:rFonts w:eastAsia="Times New Roman" w:cs="Times New Roman"/>
          <w:szCs w:val="24"/>
        </w:rPr>
        <w:t>λας</w:t>
      </w:r>
      <w:r>
        <w:rPr>
          <w:rFonts w:eastAsia="Times New Roman" w:cs="Times New Roman"/>
          <w:szCs w:val="24"/>
        </w:rPr>
        <w:t>,</w:t>
      </w:r>
      <w:r>
        <w:rPr>
          <w:rFonts w:eastAsia="Times New Roman" w:cs="Times New Roman"/>
          <w:szCs w:val="24"/>
        </w:rPr>
        <w:t xml:space="preserve"> που θα πηγαίνει ή θα φεύγει για να λύνει προβλήματα,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ότι</w:t>
      </w:r>
      <w:proofErr w:type="spellEnd"/>
      <w:r>
        <w:rPr>
          <w:rFonts w:eastAsia="Times New Roman" w:cs="Times New Roman"/>
          <w:szCs w:val="24"/>
        </w:rPr>
        <w:t xml:space="preserve"> ο Γενικός Γραμματέας Συντονισμού Αποβλήτων έχει πάει πολλές φορές στην Κέρκυρα</w:t>
      </w:r>
      <w:r w:rsidRPr="005A13D7">
        <w:rPr>
          <w:rFonts w:eastAsia="Times New Roman" w:cs="Times New Roman"/>
          <w:szCs w:val="24"/>
        </w:rPr>
        <w:t>,</w:t>
      </w:r>
      <w:r>
        <w:rPr>
          <w:rFonts w:eastAsia="Times New Roman" w:cs="Times New Roman"/>
          <w:szCs w:val="24"/>
        </w:rPr>
        <w:t xml:space="preserve"> για να λύσει επιτόπου το πρόβλημα. </w:t>
      </w:r>
    </w:p>
    <w:p w14:paraId="439DA0BC"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Αν, όμως, υποτιμά κάποιος όλη την κοινωνία και όλους τους θεσμούς και </w:t>
      </w:r>
      <w:r>
        <w:rPr>
          <w:rFonts w:eastAsia="Times New Roman" w:cs="Times New Roman"/>
          <w:szCs w:val="24"/>
        </w:rPr>
        <w:t>όλους Έλληνες επιστήμονες και τους ελεγκτές περιβάλλοντος και θέλει τον Υπουργό να πηγαίνει να βλέπει το κάθε έργο</w:t>
      </w:r>
      <w:r w:rsidRPr="005A13D7">
        <w:rPr>
          <w:rFonts w:eastAsia="Times New Roman" w:cs="Times New Roman"/>
          <w:szCs w:val="24"/>
        </w:rPr>
        <w:t>,</w:t>
      </w:r>
      <w:r>
        <w:rPr>
          <w:rFonts w:eastAsia="Times New Roman" w:cs="Times New Roman"/>
          <w:szCs w:val="24"/>
        </w:rPr>
        <w:t xml:space="preserve"> νομίζω ότι θα έχουμε αποτύχει ως κοινωνία. Εμείς πρέπει να κάνουμε μια ισχυρή διοίκηση και όχι να αντικαθιστούμε την διοίκηση.</w:t>
      </w:r>
    </w:p>
    <w:p w14:paraId="439DA0BD"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Από την άλλη </w:t>
      </w:r>
      <w:r>
        <w:rPr>
          <w:rFonts w:eastAsia="Times New Roman" w:cs="Times New Roman"/>
          <w:szCs w:val="24"/>
        </w:rPr>
        <w:t xml:space="preserve">μεριά, όμως, υπάρχει και ένα ουσιαστικό θέμα δημοκρατίας. Η διαχείριση των απορριμμάτων είναι ένα ουσιαστικό ζήτημα δημοκρατίας κι αυτό πρέπει να το συζητάμε εμείς μέσα στη Βουλή. </w:t>
      </w:r>
    </w:p>
    <w:p w14:paraId="439DA0BE"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να δώσουμε τη δυνατότητα συμμετοχής του πολίτη και του παραγωγού σε </w:t>
      </w:r>
      <w:r>
        <w:rPr>
          <w:rFonts w:eastAsia="Times New Roman" w:cs="Times New Roman"/>
          <w:szCs w:val="24"/>
        </w:rPr>
        <w:t>αυτή τη συζήτηση, αλλά με τη συμφωνία, αν θέλετε, ότι αυτή η συζήτηση θα οδηγήσει σε αλλαγές. Δεν μπορούμε, δηλαδή, να κάνουμε αυτή τη συζήτηση μόνο με ηθικούς όρους ή με όρους εντυπωσιασμού, για να δημιουργήσουμε εντυπώσεις. Πρέπει αυτή η συζήτηση να γίνε</w:t>
      </w:r>
      <w:r>
        <w:rPr>
          <w:rFonts w:eastAsia="Times New Roman" w:cs="Times New Roman"/>
          <w:szCs w:val="24"/>
        </w:rPr>
        <w:t xml:space="preserve">ται με το ότι η παράμετρος του περιβάλλοντος θα είναι ουσιαστική παράμετρος των αποφάσεών μας και των προσωπικών μας αποφάσεων. </w:t>
      </w:r>
    </w:p>
    <w:p w14:paraId="439DA0BF"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Όταν μιλάμε για οικολογικό σχεδιασμό, προφανώς αυτό σημαίνει ότι οτιδήποτε επιλέγουμε στη ζωή μας και ως προϊόν</w:t>
      </w:r>
      <w:r>
        <w:rPr>
          <w:rFonts w:eastAsia="Times New Roman" w:cs="Times New Roman"/>
          <w:szCs w:val="24"/>
        </w:rPr>
        <w:t>,</w:t>
      </w:r>
      <w:r>
        <w:rPr>
          <w:rFonts w:eastAsia="Times New Roman" w:cs="Times New Roman"/>
          <w:szCs w:val="24"/>
        </w:rPr>
        <w:t xml:space="preserve"> να έχει αυτά τ</w:t>
      </w:r>
      <w:r>
        <w:rPr>
          <w:rFonts w:eastAsia="Times New Roman" w:cs="Times New Roman"/>
          <w:szCs w:val="24"/>
        </w:rPr>
        <w:t>α χαρακτηριστικά. Όταν μιλάμε, αν θέλετε, για τη βιώσιμη ανάπτυξη, σημαίνει ότι και οι λειτουργίες της Βουλής και οι λειτουργίες του δήμου και οι λειτουργίες της παραγωγής θα έχουν το ίδιο πρότυπο</w:t>
      </w:r>
      <w:r>
        <w:rPr>
          <w:rFonts w:eastAsia="Times New Roman" w:cs="Times New Roman"/>
          <w:szCs w:val="24"/>
        </w:rPr>
        <w:t>. Κ</w:t>
      </w:r>
      <w:r>
        <w:rPr>
          <w:rFonts w:eastAsia="Times New Roman" w:cs="Times New Roman"/>
          <w:szCs w:val="24"/>
        </w:rPr>
        <w:t>αι δεν ζητάμε μόνο από τον άλλον</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να κάνει αυτέ</w:t>
      </w:r>
      <w:r>
        <w:rPr>
          <w:rFonts w:eastAsia="Times New Roman" w:cs="Times New Roman"/>
          <w:szCs w:val="24"/>
        </w:rPr>
        <w:t>ς τις επιλογές και γι</w:t>
      </w:r>
      <w:r>
        <w:rPr>
          <w:rFonts w:eastAsia="Times New Roman" w:cs="Times New Roman"/>
          <w:szCs w:val="24"/>
        </w:rPr>
        <w:t>’</w:t>
      </w:r>
      <w:r>
        <w:rPr>
          <w:rFonts w:eastAsia="Times New Roman" w:cs="Times New Roman"/>
          <w:szCs w:val="24"/>
        </w:rPr>
        <w:t xml:space="preserve"> αυτό θα πρέπει να ξεκινάμε από το σπίτι μας.</w:t>
      </w:r>
    </w:p>
    <w:p w14:paraId="439DA0C0"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w:t>
      </w:r>
      <w:r>
        <w:rPr>
          <w:rFonts w:eastAsia="Times New Roman" w:cs="Times New Roman"/>
          <w:szCs w:val="24"/>
        </w:rPr>
        <w:t xml:space="preserve"> αυτό</w:t>
      </w:r>
      <w:r>
        <w:rPr>
          <w:rFonts w:eastAsia="Times New Roman" w:cs="Times New Roman"/>
          <w:szCs w:val="24"/>
        </w:rPr>
        <w:t xml:space="preserve"> </w:t>
      </w:r>
      <w:r>
        <w:rPr>
          <w:rFonts w:eastAsia="Times New Roman" w:cs="Times New Roman"/>
          <w:szCs w:val="24"/>
        </w:rPr>
        <w:t xml:space="preserve">είναι πολύ σημαντικό σε όλες τις τοπικές υποθέσεις πρώτα να λύνουμε τα </w:t>
      </w:r>
      <w:r>
        <w:rPr>
          <w:rFonts w:eastAsia="Times New Roman" w:cs="Times New Roman"/>
          <w:szCs w:val="24"/>
        </w:rPr>
        <w:t xml:space="preserve">προβλήματα </w:t>
      </w:r>
      <w:r>
        <w:rPr>
          <w:rFonts w:eastAsia="Times New Roman" w:cs="Times New Roman"/>
          <w:szCs w:val="24"/>
        </w:rPr>
        <w:t xml:space="preserve">της περιοχής </w:t>
      </w:r>
      <w:r>
        <w:rPr>
          <w:rFonts w:eastAsia="Times New Roman" w:cs="Times New Roman"/>
          <w:szCs w:val="24"/>
        </w:rPr>
        <w:t xml:space="preserve">μας </w:t>
      </w:r>
      <w:r>
        <w:rPr>
          <w:rFonts w:eastAsia="Times New Roman" w:cs="Times New Roman"/>
          <w:szCs w:val="24"/>
        </w:rPr>
        <w:t xml:space="preserve">και </w:t>
      </w:r>
      <w:r>
        <w:rPr>
          <w:rFonts w:eastAsia="Times New Roman" w:cs="Times New Roman"/>
          <w:szCs w:val="24"/>
        </w:rPr>
        <w:lastRenderedPageBreak/>
        <w:t>μετά να συζητάμε για τις αλλαγές στις υπόλοιπες περιοχές, στις παραγωγικές δ</w:t>
      </w:r>
      <w:r>
        <w:rPr>
          <w:rFonts w:eastAsia="Times New Roman" w:cs="Times New Roman"/>
          <w:szCs w:val="24"/>
        </w:rPr>
        <w:t>ομές. Δηλαδή, να συζητάμε για την απόδοση την ενεργειακή, την περιβαλλοντική, την ανακύκλωση των Υπουργείων, της Βουλής, του σπιτιού μας και να ζητάμε μετά και από τη βιομηχανία να κάνει τις σχετικές αλλαγές.</w:t>
      </w:r>
    </w:p>
    <w:p w14:paraId="439DA0C1"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Αυτή τη συζήτηση θα την κάνουμε στην Επιτροπή Π</w:t>
      </w:r>
      <w:r>
        <w:rPr>
          <w:rFonts w:eastAsia="Times New Roman" w:cs="Times New Roman"/>
          <w:szCs w:val="24"/>
        </w:rPr>
        <w:t>εριβάλλοντος της Βουλής και στην Επιτροπή Παραγωγής Εμπορίου. Θα την κάνουμε μαζί προφανώς, γιατί πράγματι η συζήτηση που κάνουμε αυτή τη στιγμή με την Ελληνική Βιομηχανία, τη Βιομηχανία Πλαστικού, είναι αρκετά σημαντική και κρίσιμη και μας επηρεάζει όλους</w:t>
      </w:r>
      <w:r>
        <w:rPr>
          <w:rFonts w:eastAsia="Times New Roman" w:cs="Times New Roman"/>
          <w:szCs w:val="24"/>
        </w:rPr>
        <w:t xml:space="preserve">. </w:t>
      </w:r>
    </w:p>
    <w:p w14:paraId="439DA0C2"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Σε κάθε περίπτωση</w:t>
      </w:r>
      <w:r>
        <w:rPr>
          <w:rFonts w:eastAsia="Times New Roman" w:cs="Times New Roman"/>
          <w:szCs w:val="24"/>
        </w:rPr>
        <w:t>,</w:t>
      </w:r>
      <w:r>
        <w:rPr>
          <w:rFonts w:eastAsia="Times New Roman" w:cs="Times New Roman"/>
          <w:szCs w:val="24"/>
        </w:rPr>
        <w:t xml:space="preserve"> νομίζω ότι το μόνο για το οποίο δεν μπορεί να κατηγορήσει κανείς την περίοδο αυτής της τριετίας το Υπουργείο Περιβάλλοντος</w:t>
      </w:r>
      <w:r>
        <w:rPr>
          <w:rFonts w:eastAsia="Times New Roman" w:cs="Times New Roman"/>
          <w:szCs w:val="24"/>
        </w:rPr>
        <w:t>,</w:t>
      </w:r>
      <w:r>
        <w:rPr>
          <w:rFonts w:eastAsia="Times New Roman" w:cs="Times New Roman"/>
          <w:szCs w:val="24"/>
        </w:rPr>
        <w:t xml:space="preserve"> είναι ότι δεν έχουμε κάνει μεγάλες τομές και μεγάλες προσπάθειες.</w:t>
      </w:r>
    </w:p>
    <w:p w14:paraId="439DA0C3"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Ίσως ένα μειονέκτημα είναι ότι έχουμε ανοίξε</w:t>
      </w:r>
      <w:r>
        <w:rPr>
          <w:rFonts w:eastAsia="Times New Roman" w:cs="Times New Roman"/>
          <w:szCs w:val="24"/>
        </w:rPr>
        <w:t xml:space="preserve">ι πολλά ζητήματα, τα οποία μπορεί να δημιουργούν ένα θετικό σοκ, που </w:t>
      </w:r>
      <w:r>
        <w:rPr>
          <w:rFonts w:eastAsia="Times New Roman" w:cs="Times New Roman"/>
          <w:szCs w:val="24"/>
        </w:rPr>
        <w:lastRenderedPageBreak/>
        <w:t>μπορεί, όμως, να έχει και αρνητικές αντανακλάσεις. Δηλαδή, είναι πάρα πολλές οι υποχρεώσεις, είναι πάρα πολλές οι αλλαγές</w:t>
      </w:r>
      <w:r>
        <w:rPr>
          <w:rFonts w:eastAsia="Times New Roman" w:cs="Times New Roman"/>
          <w:szCs w:val="24"/>
        </w:rPr>
        <w:t>,</w:t>
      </w:r>
      <w:r>
        <w:rPr>
          <w:rFonts w:eastAsia="Times New Roman" w:cs="Times New Roman"/>
          <w:szCs w:val="24"/>
        </w:rPr>
        <w:t xml:space="preserve"> που πρέπει να γίνουν. Και αυτό προς την κοινωνία, προς την αυτοδ</w:t>
      </w:r>
      <w:r>
        <w:rPr>
          <w:rFonts w:eastAsia="Times New Roman" w:cs="Times New Roman"/>
          <w:szCs w:val="24"/>
        </w:rPr>
        <w:t>ιοίκηση, προς την παραγωγή, μπορεί να δημιουργήσει μια αδράνεια</w:t>
      </w:r>
      <w:r>
        <w:rPr>
          <w:rFonts w:eastAsia="Times New Roman" w:cs="Times New Roman"/>
          <w:szCs w:val="24"/>
        </w:rPr>
        <w:t>,</w:t>
      </w:r>
      <w:r>
        <w:rPr>
          <w:rFonts w:eastAsia="Times New Roman" w:cs="Times New Roman"/>
          <w:szCs w:val="24"/>
        </w:rPr>
        <w:t xml:space="preserve"> εξαιτίας του σοκ των μεγάλων αλλαγών, γι</w:t>
      </w:r>
      <w:r>
        <w:rPr>
          <w:rFonts w:eastAsia="Times New Roman" w:cs="Times New Roman"/>
          <w:szCs w:val="24"/>
        </w:rPr>
        <w:t>’</w:t>
      </w:r>
      <w:r>
        <w:rPr>
          <w:rFonts w:eastAsia="Times New Roman" w:cs="Times New Roman"/>
          <w:szCs w:val="24"/>
        </w:rPr>
        <w:t xml:space="preserve"> αυτό και απαιτείται να έχουμε πολύ μεγάλη συνεργασία γι</w:t>
      </w:r>
      <w:r>
        <w:rPr>
          <w:rFonts w:eastAsia="Times New Roman" w:cs="Times New Roman"/>
          <w:szCs w:val="24"/>
        </w:rPr>
        <w:t>’</w:t>
      </w:r>
      <w:r>
        <w:rPr>
          <w:rFonts w:eastAsia="Times New Roman" w:cs="Times New Roman"/>
          <w:szCs w:val="24"/>
        </w:rPr>
        <w:t xml:space="preserve"> αυτά τα ζητήματα.</w:t>
      </w:r>
    </w:p>
    <w:p w14:paraId="439DA0C4"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Εμείς, λοιπόν, έχουμε επιλέξει να κλείσουμε, αν θέλετε, τον κύκλο ΧΑΔΑ </w:t>
      </w:r>
      <w:r>
        <w:rPr>
          <w:rFonts w:eastAsia="Times New Roman" w:cs="Times New Roman"/>
          <w:szCs w:val="24"/>
        </w:rPr>
        <w:t>-α</w:t>
      </w:r>
      <w:r>
        <w:rPr>
          <w:rFonts w:eastAsia="Times New Roman" w:cs="Times New Roman"/>
          <w:szCs w:val="24"/>
        </w:rPr>
        <w:t>ν</w:t>
      </w:r>
      <w:r>
        <w:rPr>
          <w:rFonts w:eastAsia="Times New Roman" w:cs="Times New Roman"/>
          <w:szCs w:val="24"/>
        </w:rPr>
        <w:t>ακύκλωση-</w:t>
      </w:r>
      <w:r>
        <w:rPr>
          <w:rFonts w:eastAsia="Times New Roman" w:cs="Times New Roman"/>
          <w:szCs w:val="24"/>
        </w:rPr>
        <w:t>δ</w:t>
      </w:r>
      <w:r>
        <w:rPr>
          <w:rFonts w:eastAsia="Times New Roman" w:cs="Times New Roman"/>
          <w:szCs w:val="24"/>
        </w:rPr>
        <w:t xml:space="preserve">ιαλογή στην πηγή, μέχρι το τέλος του </w:t>
      </w:r>
      <w:r>
        <w:rPr>
          <w:rFonts w:eastAsia="Times New Roman" w:cs="Times New Roman"/>
          <w:szCs w:val="24"/>
        </w:rPr>
        <w:t>20</w:t>
      </w:r>
      <w:r>
        <w:rPr>
          <w:rFonts w:eastAsia="Times New Roman" w:cs="Times New Roman"/>
          <w:szCs w:val="24"/>
        </w:rPr>
        <w:t>18, για να μπορέσουμε να βάλουμε τις αλλαγές κυκλικής οικονομία, που ήδη τις έχουμε θεσμοθετήσει, στην εφαρμογή του 2019. Άρα, τη συζήτηση δεν θα τη συνεχίσουμε μαζί και θέλω</w:t>
      </w:r>
      <w:r>
        <w:rPr>
          <w:rFonts w:eastAsia="Times New Roman" w:cs="Times New Roman"/>
          <w:szCs w:val="24"/>
        </w:rPr>
        <w:t>,</w:t>
      </w:r>
      <w:r>
        <w:rPr>
          <w:rFonts w:eastAsia="Times New Roman" w:cs="Times New Roman"/>
          <w:szCs w:val="24"/>
        </w:rPr>
        <w:t xml:space="preserve"> για μια ακόμη φορά</w:t>
      </w:r>
      <w:r>
        <w:rPr>
          <w:rFonts w:eastAsia="Times New Roman" w:cs="Times New Roman"/>
          <w:szCs w:val="24"/>
        </w:rPr>
        <w:t>,</w:t>
      </w:r>
      <w:r>
        <w:rPr>
          <w:rFonts w:eastAsia="Times New Roman" w:cs="Times New Roman"/>
          <w:szCs w:val="24"/>
        </w:rPr>
        <w:t xml:space="preserve"> να σας ευχα</w:t>
      </w:r>
      <w:r>
        <w:rPr>
          <w:rFonts w:eastAsia="Times New Roman" w:cs="Times New Roman"/>
          <w:szCs w:val="24"/>
        </w:rPr>
        <w:t>ριστήσω για την πρωτοβουλία, γιατί ανοίξατε ένα πεδίο ουσιαστικό. Είναι ένα ουσιαστικό πολιτικό πεδίο. Έτσι αλλάζει η κοινωνία μας!</w:t>
      </w:r>
    </w:p>
    <w:p w14:paraId="439DA0C5" w14:textId="77777777" w:rsidR="00E72EC4" w:rsidRDefault="000B79C9">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39DA0C6" w14:textId="77777777" w:rsidR="00E72EC4" w:rsidRDefault="000B79C9">
      <w:pPr>
        <w:spacing w:line="600" w:lineRule="auto"/>
        <w:ind w:firstLine="720"/>
        <w:jc w:val="center"/>
        <w:rPr>
          <w:rFonts w:eastAsia="Times New Roman"/>
          <w:bCs/>
        </w:rPr>
      </w:pPr>
      <w:r w:rsidRPr="006651D3">
        <w:rPr>
          <w:rFonts w:eastAsia="Times New Roman"/>
          <w:bCs/>
        </w:rPr>
        <w:t>(Χειροκροτή</w:t>
      </w:r>
      <w:r>
        <w:rPr>
          <w:rFonts w:eastAsia="Times New Roman"/>
          <w:bCs/>
        </w:rPr>
        <w:t>ματα)</w:t>
      </w:r>
    </w:p>
    <w:p w14:paraId="439DA0C7" w14:textId="77777777" w:rsidR="00E72EC4" w:rsidRDefault="000B79C9">
      <w:pPr>
        <w:spacing w:line="600" w:lineRule="auto"/>
        <w:ind w:firstLine="720"/>
        <w:contextualSpacing/>
        <w:jc w:val="both"/>
        <w:rPr>
          <w:rFonts w:eastAsia="Times New Roman" w:cs="Times New Roman"/>
          <w:szCs w:val="24"/>
        </w:rPr>
      </w:pPr>
      <w:r w:rsidRPr="00F713EC">
        <w:rPr>
          <w:rFonts w:eastAsia="Times New Roman" w:cs="Times New Roman"/>
          <w:b/>
          <w:szCs w:val="24"/>
        </w:rPr>
        <w:lastRenderedPageBreak/>
        <w:t xml:space="preserve">ΠΡΟΕΔΡΕΥΩΝ (Γεώργιος </w:t>
      </w:r>
      <w:proofErr w:type="spellStart"/>
      <w:r w:rsidRPr="00F713EC">
        <w:rPr>
          <w:rFonts w:eastAsia="Times New Roman" w:cs="Times New Roman"/>
          <w:b/>
          <w:szCs w:val="24"/>
        </w:rPr>
        <w:t>Λαμπρούλης</w:t>
      </w:r>
      <w:proofErr w:type="spellEnd"/>
      <w:r w:rsidRPr="00F713EC">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Ευχαριστούμε τον κύριο Υπουργό. </w:t>
      </w:r>
    </w:p>
    <w:p w14:paraId="439DA0C8" w14:textId="77777777" w:rsidR="00E72EC4" w:rsidRDefault="000B79C9">
      <w:pPr>
        <w:spacing w:line="600" w:lineRule="auto"/>
        <w:ind w:firstLine="720"/>
        <w:contextualSpacing/>
        <w:jc w:val="both"/>
        <w:rPr>
          <w:rFonts w:eastAsia="Times New Roman"/>
          <w:szCs w:val="24"/>
        </w:rPr>
      </w:pPr>
      <w:r>
        <w:rPr>
          <w:rFonts w:eastAsia="Times New Roman" w:cs="Times New Roman"/>
          <w:szCs w:val="24"/>
        </w:rPr>
        <w:t xml:space="preserve">Κηρύσσεται περαιωμένη η συζήτηση επί της υπ’ αριθμόν </w:t>
      </w:r>
      <w:r>
        <w:rPr>
          <w:rFonts w:eastAsia="Times New Roman"/>
          <w:szCs w:val="24"/>
        </w:rPr>
        <w:t>1/1/17-7-2018 επίκαιρης επερώτησης με θέμα</w:t>
      </w:r>
      <w:r w:rsidRPr="00AB305C">
        <w:rPr>
          <w:rFonts w:eastAsia="Times New Roman"/>
          <w:szCs w:val="24"/>
        </w:rPr>
        <w:t>:</w:t>
      </w:r>
      <w:r>
        <w:rPr>
          <w:rFonts w:eastAsia="Times New Roman"/>
          <w:szCs w:val="24"/>
        </w:rPr>
        <w:t xml:space="preserve"> «Απεξάρτηση από τα πλαστικά … αν όχι τώρα, πότε;».</w:t>
      </w:r>
    </w:p>
    <w:p w14:paraId="439DA0C9" w14:textId="77777777" w:rsidR="00E72EC4" w:rsidRDefault="000B79C9">
      <w:pPr>
        <w:spacing w:line="600" w:lineRule="auto"/>
        <w:ind w:firstLine="720"/>
        <w:jc w:val="both"/>
        <w:rPr>
          <w:rFonts w:eastAsia="Times New Roman" w:cs="Times New Roman"/>
          <w:szCs w:val="24"/>
        </w:rPr>
      </w:pPr>
      <w:r w:rsidRPr="00456A25">
        <w:rPr>
          <w:rFonts w:eastAsia="Times New Roman" w:cs="Times New Roman"/>
          <w:szCs w:val="24"/>
        </w:rPr>
        <w:t>Κ</w:t>
      </w:r>
      <w:r>
        <w:rPr>
          <w:rFonts w:eastAsia="Times New Roman" w:cs="Times New Roman"/>
          <w:szCs w:val="24"/>
        </w:rPr>
        <w:t>υρίες και κ</w:t>
      </w:r>
      <w:r w:rsidRPr="00456A25">
        <w:rPr>
          <w:rFonts w:eastAsia="Times New Roman" w:cs="Times New Roman"/>
          <w:szCs w:val="24"/>
        </w:rPr>
        <w:t>ύριοι συνάδελφοι, δέχεστε στο σημείο αυτό να λύσουμε τη συνεδρίαση;</w:t>
      </w:r>
    </w:p>
    <w:p w14:paraId="439DA0CA" w14:textId="77777777" w:rsidR="00E72EC4" w:rsidRDefault="000B79C9">
      <w:pPr>
        <w:spacing w:line="600" w:lineRule="auto"/>
        <w:ind w:firstLine="720"/>
        <w:jc w:val="both"/>
        <w:rPr>
          <w:rFonts w:eastAsia="Times New Roman" w:cs="Times New Roman"/>
          <w:szCs w:val="24"/>
        </w:rPr>
      </w:pPr>
      <w:r w:rsidRPr="00456A25">
        <w:rPr>
          <w:rFonts w:eastAsia="Times New Roman" w:cs="Times New Roman"/>
          <w:b/>
          <w:bCs/>
          <w:szCs w:val="24"/>
        </w:rPr>
        <w:t xml:space="preserve">ΟΛΟΙ ΟΙ ΒΟΥΛΕΥΤΕΣ: </w:t>
      </w:r>
      <w:r w:rsidRPr="00456A25">
        <w:rPr>
          <w:rFonts w:eastAsia="Times New Roman" w:cs="Times New Roman"/>
          <w:szCs w:val="24"/>
        </w:rPr>
        <w:t xml:space="preserve">Μάλιστα, </w:t>
      </w:r>
      <w:r w:rsidRPr="00456A25">
        <w:rPr>
          <w:rFonts w:eastAsia="Times New Roman" w:cs="Times New Roman"/>
          <w:szCs w:val="24"/>
        </w:rPr>
        <w:t>μάλιστα.</w:t>
      </w:r>
    </w:p>
    <w:p w14:paraId="439DA0CB" w14:textId="77777777" w:rsidR="00E72EC4" w:rsidRDefault="000B79C9">
      <w:pPr>
        <w:spacing w:line="600" w:lineRule="auto"/>
        <w:ind w:firstLine="720"/>
        <w:jc w:val="both"/>
        <w:rPr>
          <w:rFonts w:eastAsia="Times New Roman" w:cs="Times New Roman"/>
          <w:szCs w:val="24"/>
        </w:rPr>
      </w:pPr>
      <w:r w:rsidRPr="00F713EC">
        <w:rPr>
          <w:rFonts w:eastAsia="Times New Roman" w:cs="Times New Roman"/>
          <w:b/>
          <w:szCs w:val="24"/>
        </w:rPr>
        <w:t xml:space="preserve">ΠΡΟΕΔΡΕΥΩΝ (Γεώργιος </w:t>
      </w:r>
      <w:proofErr w:type="spellStart"/>
      <w:r w:rsidRPr="00F713EC">
        <w:rPr>
          <w:rFonts w:eastAsia="Times New Roman" w:cs="Times New Roman"/>
          <w:b/>
          <w:szCs w:val="24"/>
        </w:rPr>
        <w:t>Λαμπρούλης</w:t>
      </w:r>
      <w:proofErr w:type="spellEnd"/>
      <w:r w:rsidRPr="00F713EC">
        <w:rPr>
          <w:rFonts w:eastAsia="Times New Roman" w:cs="Times New Roman"/>
          <w:b/>
          <w:szCs w:val="24"/>
        </w:rPr>
        <w:t>):</w:t>
      </w:r>
      <w:r>
        <w:rPr>
          <w:rFonts w:eastAsia="Times New Roman" w:cs="Times New Roman"/>
          <w:b/>
          <w:szCs w:val="24"/>
        </w:rPr>
        <w:t xml:space="preserve"> </w:t>
      </w:r>
      <w:r w:rsidRPr="00456A25">
        <w:rPr>
          <w:rFonts w:eastAsia="Times New Roman" w:cs="Times New Roman"/>
          <w:szCs w:val="24"/>
        </w:rPr>
        <w:t>Με τη συναίνεση του</w:t>
      </w:r>
      <w:r>
        <w:rPr>
          <w:rFonts w:eastAsia="Times New Roman" w:cs="Times New Roman"/>
          <w:szCs w:val="24"/>
        </w:rPr>
        <w:t xml:space="preserve"> Τμήματος και ώρα 12.43</w:t>
      </w:r>
      <w:r w:rsidRPr="00456A25">
        <w:rPr>
          <w:rFonts w:eastAsia="Times New Roman" w:cs="Times New Roman"/>
          <w:szCs w:val="24"/>
        </w:rPr>
        <w:t xml:space="preserve">’ </w:t>
      </w:r>
      <w:proofErr w:type="spellStart"/>
      <w:r w:rsidRPr="00456A25">
        <w:rPr>
          <w:rFonts w:eastAsia="Times New Roman" w:cs="Times New Roman"/>
          <w:szCs w:val="24"/>
        </w:rPr>
        <w:t>λύεται</w:t>
      </w:r>
      <w:proofErr w:type="spellEnd"/>
      <w:r w:rsidRPr="00456A25">
        <w:rPr>
          <w:rFonts w:eastAsia="Times New Roman" w:cs="Times New Roman"/>
          <w:szCs w:val="24"/>
        </w:rPr>
        <w:t xml:space="preserve"> η συνεδρίαση για </w:t>
      </w:r>
      <w:r>
        <w:rPr>
          <w:rFonts w:eastAsia="Times New Roman" w:cs="Times New Roman"/>
          <w:szCs w:val="24"/>
        </w:rPr>
        <w:t>την Τρίτη 24 Ιουλίου 2018 και ώρα 17.0</w:t>
      </w:r>
      <w:r w:rsidRPr="00456A25">
        <w:rPr>
          <w:rFonts w:eastAsia="Times New Roman" w:cs="Times New Roman"/>
          <w:szCs w:val="24"/>
        </w:rPr>
        <w:t>0΄, με αντικείμενο εργασιών του Σώματος</w:t>
      </w:r>
      <w:r>
        <w:rPr>
          <w:rFonts w:eastAsia="Times New Roman" w:cs="Times New Roman"/>
          <w:szCs w:val="24"/>
        </w:rPr>
        <w:t>:</w:t>
      </w:r>
      <w:r w:rsidRPr="00456A25">
        <w:rPr>
          <w:rFonts w:eastAsia="Times New Roman" w:cs="Times New Roman"/>
          <w:szCs w:val="24"/>
        </w:rPr>
        <w:t xml:space="preserve"> </w:t>
      </w:r>
      <w:r>
        <w:rPr>
          <w:rFonts w:eastAsia="Times New Roman" w:cs="Times New Roman"/>
          <w:szCs w:val="24"/>
        </w:rPr>
        <w:t>κοινοβουλευτικό έλεγχο, συζήτηση επικαίρων ερωτήσεων.</w:t>
      </w:r>
    </w:p>
    <w:p w14:paraId="439DA0CC" w14:textId="77777777" w:rsidR="00E72EC4" w:rsidRDefault="00E72EC4">
      <w:pPr>
        <w:spacing w:line="600" w:lineRule="auto"/>
        <w:ind w:firstLine="720"/>
        <w:jc w:val="both"/>
        <w:rPr>
          <w:rFonts w:eastAsia="Times New Roman" w:cs="Times New Roman"/>
          <w:szCs w:val="24"/>
        </w:rPr>
      </w:pPr>
    </w:p>
    <w:p w14:paraId="439DA0CD" w14:textId="77777777" w:rsidR="00E72EC4" w:rsidRDefault="000B79C9">
      <w:pPr>
        <w:spacing w:line="600" w:lineRule="auto"/>
        <w:ind w:left="720"/>
        <w:jc w:val="both"/>
        <w:rPr>
          <w:rFonts w:eastAsia="Times New Roman" w:cs="Times New Roman"/>
          <w:szCs w:val="24"/>
        </w:rPr>
      </w:pPr>
      <w:r w:rsidRPr="00456A25">
        <w:rPr>
          <w:rFonts w:eastAsia="Times New Roman" w:cs="Times New Roman"/>
          <w:b/>
          <w:bCs/>
          <w:szCs w:val="24"/>
        </w:rPr>
        <w:t xml:space="preserve">    Ο ΠΡΟΕΔ</w:t>
      </w:r>
      <w:r w:rsidRPr="00456A25">
        <w:rPr>
          <w:rFonts w:eastAsia="Times New Roman" w:cs="Times New Roman"/>
          <w:b/>
          <w:bCs/>
          <w:szCs w:val="24"/>
        </w:rPr>
        <w:t xml:space="preserve">ΡΟΣ            </w:t>
      </w:r>
      <w:r>
        <w:rPr>
          <w:rFonts w:eastAsia="Times New Roman" w:cs="Times New Roman"/>
          <w:b/>
          <w:bCs/>
          <w:szCs w:val="24"/>
        </w:rPr>
        <w:t xml:space="preserve">   </w:t>
      </w:r>
      <w:r w:rsidRPr="00456A25">
        <w:rPr>
          <w:rFonts w:eastAsia="Times New Roman" w:cs="Times New Roman"/>
          <w:b/>
          <w:bCs/>
          <w:szCs w:val="24"/>
        </w:rPr>
        <w:t xml:space="preserve"> </w:t>
      </w:r>
      <w:r>
        <w:rPr>
          <w:rFonts w:eastAsia="Times New Roman" w:cs="Times New Roman"/>
          <w:b/>
          <w:bCs/>
          <w:szCs w:val="24"/>
        </w:rPr>
        <w:t xml:space="preserve">    </w:t>
      </w:r>
      <w:r w:rsidRPr="00456A25">
        <w:rPr>
          <w:rFonts w:eastAsia="Times New Roman" w:cs="Times New Roman"/>
          <w:b/>
          <w:bCs/>
          <w:szCs w:val="24"/>
        </w:rPr>
        <w:t xml:space="preserve">                                  ΟΙ ΓΡΑΜΜΑΤΕΙΣ</w:t>
      </w:r>
      <w:r w:rsidRPr="00456A25">
        <w:rPr>
          <w:rFonts w:eastAsia="Times New Roman" w:cs="Times New Roman"/>
          <w:szCs w:val="24"/>
        </w:rPr>
        <w:t xml:space="preserve">  </w:t>
      </w:r>
    </w:p>
    <w:p w14:paraId="439DA0CE" w14:textId="77777777" w:rsidR="00E72EC4" w:rsidRDefault="00E72EC4">
      <w:pPr>
        <w:spacing w:line="600" w:lineRule="auto"/>
        <w:ind w:firstLine="720"/>
        <w:jc w:val="both"/>
        <w:rPr>
          <w:rFonts w:eastAsia="Times New Roman" w:cs="Times New Roman"/>
          <w:szCs w:val="24"/>
        </w:rPr>
      </w:pPr>
    </w:p>
    <w:sectPr w:rsidR="00E72EC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nkQdnNnhQVAv2vNbxuDWF5Nrhng=" w:salt="wbrACiCdqwho5rOKyLS9b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EC4"/>
    <w:rsid w:val="000B2642"/>
    <w:rsid w:val="000B79C9"/>
    <w:rsid w:val="00E72EC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D9EF5"/>
  <w15:docId w15:val="{B77F1968-9B00-47EB-A2EA-705A41E3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92CF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92CF2"/>
    <w:rPr>
      <w:rFonts w:ascii="Segoe UI" w:hAnsi="Segoe UI" w:cs="Segoe UI"/>
      <w:sz w:val="18"/>
      <w:szCs w:val="18"/>
    </w:rPr>
  </w:style>
  <w:style w:type="paragraph" w:styleId="a4">
    <w:name w:val="header"/>
    <w:basedOn w:val="a"/>
    <w:link w:val="Char0"/>
    <w:uiPriority w:val="99"/>
    <w:semiHidden/>
    <w:unhideWhenUsed/>
    <w:rsid w:val="00550BD2"/>
    <w:pPr>
      <w:tabs>
        <w:tab w:val="center" w:pos="4153"/>
        <w:tab w:val="right" w:pos="8306"/>
      </w:tabs>
      <w:spacing w:after="0" w:line="240" w:lineRule="auto"/>
    </w:pPr>
  </w:style>
  <w:style w:type="character" w:customStyle="1" w:styleId="Char0">
    <w:name w:val="Κεφαλίδα Char"/>
    <w:basedOn w:val="a0"/>
    <w:link w:val="a4"/>
    <w:uiPriority w:val="99"/>
    <w:semiHidden/>
    <w:rsid w:val="00550BD2"/>
  </w:style>
  <w:style w:type="paragraph" w:styleId="a5">
    <w:name w:val="footer"/>
    <w:basedOn w:val="a"/>
    <w:link w:val="Char1"/>
    <w:uiPriority w:val="99"/>
    <w:semiHidden/>
    <w:unhideWhenUsed/>
    <w:rsid w:val="00550BD2"/>
    <w:pPr>
      <w:tabs>
        <w:tab w:val="center" w:pos="4153"/>
        <w:tab w:val="right" w:pos="8306"/>
      </w:tabs>
      <w:spacing w:after="0" w:line="240" w:lineRule="auto"/>
    </w:pPr>
  </w:style>
  <w:style w:type="character" w:customStyle="1" w:styleId="Char1">
    <w:name w:val="Υποσέλιδο Char"/>
    <w:basedOn w:val="a0"/>
    <w:link w:val="a5"/>
    <w:uiPriority w:val="99"/>
    <w:semiHidden/>
    <w:rsid w:val="00550BD2"/>
  </w:style>
  <w:style w:type="paragraph" w:customStyle="1" w:styleId="pt-grpjhusq000003">
    <w:name w:val="pt-grpjhusq_000003"/>
    <w:basedOn w:val="a"/>
    <w:rsid w:val="00550BD2"/>
    <w:pPr>
      <w:spacing w:before="100" w:beforeAutospacing="1" w:after="100" w:afterAutospacing="1" w:line="240" w:lineRule="auto"/>
    </w:pPr>
    <w:rPr>
      <w:rFonts w:ascii="Times New Roman" w:eastAsia="Times New Roman" w:hAnsi="Times New Roman" w:cs="Times New Roman"/>
      <w:szCs w:val="24"/>
    </w:rPr>
  </w:style>
  <w:style w:type="character" w:customStyle="1" w:styleId="pt-grpjhusq000001">
    <w:name w:val="pt-grpjhusq_000001"/>
    <w:basedOn w:val="a0"/>
    <w:rsid w:val="00550BD2"/>
  </w:style>
  <w:style w:type="character" w:customStyle="1" w:styleId="pt-grpjhusq000004">
    <w:name w:val="pt-grpjhusq_000004"/>
    <w:basedOn w:val="a0"/>
    <w:rsid w:val="00550BD2"/>
  </w:style>
  <w:style w:type="character" w:customStyle="1" w:styleId="pt-grpjhusq000002">
    <w:name w:val="pt-grpjhusq_000002"/>
    <w:basedOn w:val="a0"/>
    <w:rsid w:val="00550BD2"/>
  </w:style>
  <w:style w:type="character" w:customStyle="1" w:styleId="pt-grpjhusq000006">
    <w:name w:val="pt-grpjhusq_000006"/>
    <w:basedOn w:val="a0"/>
    <w:rsid w:val="00550BD2"/>
  </w:style>
  <w:style w:type="paragraph" w:customStyle="1" w:styleId="pt-grpjhusq000007">
    <w:name w:val="pt-grpjhusq_000007"/>
    <w:basedOn w:val="a"/>
    <w:rsid w:val="00550BD2"/>
    <w:pPr>
      <w:spacing w:before="100" w:beforeAutospacing="1" w:after="100" w:afterAutospacing="1" w:line="240" w:lineRule="auto"/>
    </w:pPr>
    <w:rPr>
      <w:rFonts w:ascii="Times New Roman" w:eastAsia="Times New Roman" w:hAnsi="Times New Roman" w:cs="Times New Roman"/>
      <w:szCs w:val="24"/>
    </w:rPr>
  </w:style>
  <w:style w:type="character" w:customStyle="1" w:styleId="pt-grpjhusq000008">
    <w:name w:val="pt-grpjhusq_000008"/>
    <w:basedOn w:val="a0"/>
    <w:rsid w:val="00550BD2"/>
  </w:style>
  <w:style w:type="paragraph" w:customStyle="1" w:styleId="pt-grpjhusq000009">
    <w:name w:val="pt-grpjhusq_000009"/>
    <w:basedOn w:val="a"/>
    <w:rsid w:val="00550BD2"/>
    <w:pPr>
      <w:spacing w:before="100" w:beforeAutospacing="1" w:after="100" w:afterAutospacing="1" w:line="240" w:lineRule="auto"/>
    </w:pPr>
    <w:rPr>
      <w:rFonts w:ascii="Times New Roman" w:eastAsia="Times New Roman" w:hAnsi="Times New Roman" w:cs="Times New Roman"/>
      <w:szCs w:val="24"/>
    </w:rPr>
  </w:style>
  <w:style w:type="paragraph" w:customStyle="1" w:styleId="pt-grpjhusq000010">
    <w:name w:val="pt-grpjhusq_000010"/>
    <w:basedOn w:val="a"/>
    <w:rsid w:val="00550BD2"/>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5</Recordings>
    <Meeting xmlns="641f345b-441b-4b81-9152-adc2e73ba5e1">Γ´</Meeting>
    <MetadataID xmlns="641f345b-441b-4b81-9152-adc2e73ba5e1">677</MetadataID>
    <Status xmlns="641f345b-441b-4b81-9152-adc2e73ba5e1">
      <Url>https://intra.parliament.gr/praktika/Lists/Incoming_Metadata/EditForm.aspx?ID=677&amp;Source=/praktika/Recordings_Library/Forms/AllItems.aspx</Url>
      <Description>Δημοσιεύτηκε</Description>
    </Status>
    <Date xmlns="641f345b-441b-4b81-9152-adc2e73ba5e1">2018-07-19T21:00:00+00:00</Date>
    <Session xmlns="641f345b-441b-4b81-9152-adc2e73ba5e1">Α´</Session>
  </documentManagement>
</p:properties>
</file>

<file path=customXml/itemProps1.xml><?xml version="1.0" encoding="utf-8"?>
<ds:datastoreItem xmlns:ds="http://schemas.openxmlformats.org/officeDocument/2006/customXml" ds:itemID="{6893E11B-2938-45A3-9303-B226F17B76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7AEBAC-0E90-4CD5-9243-3D3497FF72B2}">
  <ds:schemaRefs>
    <ds:schemaRef ds:uri="http://schemas.microsoft.com/sharepoint/v3/contenttype/forms"/>
  </ds:schemaRefs>
</ds:datastoreItem>
</file>

<file path=customXml/itemProps3.xml><?xml version="1.0" encoding="utf-8"?>
<ds:datastoreItem xmlns:ds="http://schemas.openxmlformats.org/officeDocument/2006/customXml" ds:itemID="{D0CA8AD4-9EF6-4C25-9AA8-1E7B7CF1BBF6}">
  <ds:schemaRefs>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641f345b-441b-4b81-9152-adc2e73ba5e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125</Pages>
  <Words>23242</Words>
  <Characters>125512</Characters>
  <Application>Microsoft Office Word</Application>
  <DocSecurity>0</DocSecurity>
  <Lines>1045</Lines>
  <Paragraphs>296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148458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2018-07-30T11:07:00Z</dcterms:created>
  <dcterms:modified xsi:type="dcterms:W3CDTF">2018-07-30T11:07:00Z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