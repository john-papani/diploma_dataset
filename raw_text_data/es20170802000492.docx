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9B51" w14:textId="77777777" w:rsidR="008A1C0A" w:rsidRPr="008A1C0A" w:rsidRDefault="008A1C0A" w:rsidP="008A1C0A">
      <w:pPr>
        <w:spacing w:after="0" w:line="360" w:lineRule="auto"/>
        <w:rPr>
          <w:ins w:id="0" w:author="Φλούδα Χριστίνα" w:date="2017-08-29T13:04:00Z"/>
          <w:rFonts w:eastAsia="Times New Roman"/>
          <w:szCs w:val="24"/>
          <w:lang w:eastAsia="en-US"/>
        </w:rPr>
      </w:pPr>
      <w:bookmarkStart w:id="1" w:name="_GoBack"/>
      <w:bookmarkEnd w:id="1"/>
      <w:ins w:id="2" w:author="Φλούδα Χριστίνα" w:date="2017-08-29T13:04:00Z">
        <w:r w:rsidRPr="008A1C0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CA44393" w14:textId="77777777" w:rsidR="008A1C0A" w:rsidRPr="008A1C0A" w:rsidRDefault="008A1C0A" w:rsidP="008A1C0A">
      <w:pPr>
        <w:spacing w:after="0" w:line="360" w:lineRule="auto"/>
        <w:rPr>
          <w:ins w:id="3" w:author="Φλούδα Χριστίνα" w:date="2017-08-29T13:04:00Z"/>
          <w:rFonts w:eastAsia="Times New Roman"/>
          <w:szCs w:val="24"/>
          <w:lang w:eastAsia="en-US"/>
        </w:rPr>
      </w:pPr>
    </w:p>
    <w:p w14:paraId="64C12D60" w14:textId="77777777" w:rsidR="008A1C0A" w:rsidRPr="008A1C0A" w:rsidRDefault="008A1C0A" w:rsidP="008A1C0A">
      <w:pPr>
        <w:spacing w:after="0" w:line="360" w:lineRule="auto"/>
        <w:rPr>
          <w:ins w:id="4" w:author="Φλούδα Χριστίνα" w:date="2017-08-29T13:04:00Z"/>
          <w:rFonts w:eastAsia="Times New Roman"/>
          <w:szCs w:val="24"/>
          <w:lang w:eastAsia="en-US"/>
        </w:rPr>
      </w:pPr>
      <w:ins w:id="5" w:author="Φλούδα Χριστίνα" w:date="2017-08-29T13:04:00Z">
        <w:r w:rsidRPr="008A1C0A">
          <w:rPr>
            <w:rFonts w:eastAsia="Times New Roman"/>
            <w:szCs w:val="24"/>
            <w:lang w:eastAsia="en-US"/>
          </w:rPr>
          <w:t>ΠΙΝΑΚΑΣ ΠΕΡΙΕΧΟΜΕΝΩΝ</w:t>
        </w:r>
      </w:ins>
    </w:p>
    <w:p w14:paraId="61F6A6F2" w14:textId="77777777" w:rsidR="008A1C0A" w:rsidRPr="008A1C0A" w:rsidRDefault="008A1C0A" w:rsidP="008A1C0A">
      <w:pPr>
        <w:spacing w:after="0" w:line="360" w:lineRule="auto"/>
        <w:rPr>
          <w:ins w:id="6" w:author="Φλούδα Χριστίνα" w:date="2017-08-29T13:04:00Z"/>
          <w:rFonts w:eastAsia="Times New Roman"/>
          <w:szCs w:val="24"/>
          <w:lang w:eastAsia="en-US"/>
        </w:rPr>
      </w:pPr>
      <w:ins w:id="7" w:author="Φλούδα Χριστίνα" w:date="2017-08-29T13:04:00Z">
        <w:r w:rsidRPr="008A1C0A">
          <w:rPr>
            <w:rFonts w:eastAsia="Times New Roman"/>
            <w:szCs w:val="24"/>
            <w:lang w:eastAsia="en-US"/>
          </w:rPr>
          <w:t xml:space="preserve">ΙΖ΄ ΠΕΡΙΟΔΟΣ </w:t>
        </w:r>
      </w:ins>
    </w:p>
    <w:p w14:paraId="4E6F8168" w14:textId="77777777" w:rsidR="008A1C0A" w:rsidRPr="008A1C0A" w:rsidRDefault="008A1C0A" w:rsidP="008A1C0A">
      <w:pPr>
        <w:spacing w:after="0" w:line="360" w:lineRule="auto"/>
        <w:rPr>
          <w:ins w:id="8" w:author="Φλούδα Χριστίνα" w:date="2017-08-29T13:04:00Z"/>
          <w:rFonts w:eastAsia="Times New Roman"/>
          <w:szCs w:val="24"/>
          <w:lang w:eastAsia="en-US"/>
        </w:rPr>
      </w:pPr>
      <w:ins w:id="9" w:author="Φλούδα Χριστίνα" w:date="2017-08-29T13:04:00Z">
        <w:r w:rsidRPr="008A1C0A">
          <w:rPr>
            <w:rFonts w:eastAsia="Times New Roman"/>
            <w:szCs w:val="24"/>
            <w:lang w:eastAsia="en-US"/>
          </w:rPr>
          <w:t>ΠΡΟΕΔΡΕΥΟΜΕΝΗΣ ΚΟΙΝΟΒΟΥΛΕΥΤΙΚΗΣ ΔΗΜΟΚΡΑΤΙΑΣ</w:t>
        </w:r>
      </w:ins>
    </w:p>
    <w:p w14:paraId="26C45769" w14:textId="77777777" w:rsidR="008A1C0A" w:rsidRPr="008A1C0A" w:rsidRDefault="008A1C0A" w:rsidP="008A1C0A">
      <w:pPr>
        <w:spacing w:after="0" w:line="360" w:lineRule="auto"/>
        <w:rPr>
          <w:ins w:id="10" w:author="Φλούδα Χριστίνα" w:date="2017-08-29T13:04:00Z"/>
          <w:rFonts w:eastAsia="Times New Roman"/>
          <w:szCs w:val="24"/>
          <w:lang w:eastAsia="en-US"/>
        </w:rPr>
      </w:pPr>
      <w:ins w:id="11" w:author="Φλούδα Χριστίνα" w:date="2017-08-29T13:04:00Z">
        <w:r w:rsidRPr="008A1C0A">
          <w:rPr>
            <w:rFonts w:eastAsia="Times New Roman"/>
            <w:szCs w:val="24"/>
            <w:lang w:eastAsia="en-US"/>
          </w:rPr>
          <w:t>ΣΥΝΟΔΟΣ Β΄</w:t>
        </w:r>
      </w:ins>
    </w:p>
    <w:p w14:paraId="555A2ECF" w14:textId="77777777" w:rsidR="008A1C0A" w:rsidRPr="008A1C0A" w:rsidRDefault="008A1C0A" w:rsidP="008A1C0A">
      <w:pPr>
        <w:spacing w:after="0" w:line="360" w:lineRule="auto"/>
        <w:rPr>
          <w:ins w:id="12" w:author="Φλούδα Χριστίνα" w:date="2017-08-29T13:04:00Z"/>
          <w:rFonts w:eastAsia="Times New Roman"/>
          <w:szCs w:val="24"/>
          <w:lang w:eastAsia="en-US"/>
        </w:rPr>
      </w:pPr>
    </w:p>
    <w:p w14:paraId="7FC2A8F7" w14:textId="77777777" w:rsidR="008A1C0A" w:rsidRPr="008A1C0A" w:rsidRDefault="008A1C0A" w:rsidP="008A1C0A">
      <w:pPr>
        <w:spacing w:after="0" w:line="360" w:lineRule="auto"/>
        <w:rPr>
          <w:ins w:id="13" w:author="Φλούδα Χριστίνα" w:date="2017-08-29T13:04:00Z"/>
          <w:rFonts w:eastAsia="Times New Roman"/>
          <w:szCs w:val="24"/>
          <w:lang w:eastAsia="en-US"/>
        </w:rPr>
      </w:pPr>
      <w:ins w:id="14" w:author="Φλούδα Χριστίνα" w:date="2017-08-29T13:04:00Z">
        <w:r w:rsidRPr="008A1C0A">
          <w:rPr>
            <w:rFonts w:eastAsia="Times New Roman"/>
            <w:szCs w:val="24"/>
            <w:lang w:eastAsia="en-US"/>
          </w:rPr>
          <w:t>ΣΥΝΕΔΡΙΑΣΗ ΡΞΔ΄</w:t>
        </w:r>
      </w:ins>
    </w:p>
    <w:p w14:paraId="69D90FE7" w14:textId="77777777" w:rsidR="008A1C0A" w:rsidRPr="008A1C0A" w:rsidRDefault="008A1C0A" w:rsidP="008A1C0A">
      <w:pPr>
        <w:spacing w:after="0" w:line="360" w:lineRule="auto"/>
        <w:rPr>
          <w:ins w:id="15" w:author="Φλούδα Χριστίνα" w:date="2017-08-29T13:04:00Z"/>
          <w:rFonts w:eastAsia="Times New Roman"/>
          <w:szCs w:val="24"/>
          <w:lang w:eastAsia="en-US"/>
        </w:rPr>
      </w:pPr>
      <w:ins w:id="16" w:author="Φλούδα Χριστίνα" w:date="2017-08-29T13:04:00Z">
        <w:r w:rsidRPr="008A1C0A">
          <w:rPr>
            <w:rFonts w:eastAsia="Times New Roman"/>
            <w:szCs w:val="24"/>
            <w:lang w:eastAsia="en-US"/>
          </w:rPr>
          <w:t>Τετάρτη  2 Αυγούστου 2017</w:t>
        </w:r>
      </w:ins>
    </w:p>
    <w:p w14:paraId="4743FAA4" w14:textId="77777777" w:rsidR="008A1C0A" w:rsidRPr="008A1C0A" w:rsidRDefault="008A1C0A" w:rsidP="008A1C0A">
      <w:pPr>
        <w:spacing w:after="0" w:line="360" w:lineRule="auto"/>
        <w:rPr>
          <w:ins w:id="17" w:author="Φλούδα Χριστίνα" w:date="2017-08-29T13:04:00Z"/>
          <w:rFonts w:eastAsia="Times New Roman"/>
          <w:szCs w:val="24"/>
          <w:lang w:eastAsia="en-US"/>
        </w:rPr>
      </w:pPr>
    </w:p>
    <w:p w14:paraId="15F34ABC" w14:textId="77777777" w:rsidR="008A1C0A" w:rsidRPr="008A1C0A" w:rsidRDefault="008A1C0A" w:rsidP="008A1C0A">
      <w:pPr>
        <w:spacing w:after="0" w:line="360" w:lineRule="auto"/>
        <w:rPr>
          <w:ins w:id="18" w:author="Φλούδα Χριστίνα" w:date="2017-08-29T13:04:00Z"/>
          <w:rFonts w:eastAsia="Times New Roman"/>
          <w:szCs w:val="24"/>
          <w:lang w:eastAsia="en-US"/>
        </w:rPr>
      </w:pPr>
      <w:ins w:id="19" w:author="Φλούδα Χριστίνα" w:date="2017-08-29T13:04:00Z">
        <w:r w:rsidRPr="008A1C0A">
          <w:rPr>
            <w:rFonts w:eastAsia="Times New Roman"/>
            <w:szCs w:val="24"/>
            <w:lang w:eastAsia="en-US"/>
          </w:rPr>
          <w:t>ΘΕΜΑΤΑ</w:t>
        </w:r>
      </w:ins>
    </w:p>
    <w:p w14:paraId="3186CA04" w14:textId="77777777" w:rsidR="008A1C0A" w:rsidRPr="008A1C0A" w:rsidRDefault="008A1C0A" w:rsidP="008A1C0A">
      <w:pPr>
        <w:spacing w:after="0" w:line="360" w:lineRule="auto"/>
        <w:rPr>
          <w:ins w:id="20" w:author="Φλούδα Χριστίνα" w:date="2017-08-29T13:04:00Z"/>
          <w:rFonts w:eastAsia="Times New Roman"/>
          <w:szCs w:val="24"/>
          <w:lang w:eastAsia="en-US"/>
        </w:rPr>
      </w:pPr>
      <w:ins w:id="21" w:author="Φλούδα Χριστίνα" w:date="2017-08-29T13:04:00Z">
        <w:r w:rsidRPr="008A1C0A">
          <w:rPr>
            <w:rFonts w:eastAsia="Times New Roman"/>
            <w:szCs w:val="24"/>
            <w:lang w:eastAsia="en-US"/>
          </w:rPr>
          <w:t xml:space="preserve"> </w:t>
        </w:r>
        <w:r w:rsidRPr="008A1C0A">
          <w:rPr>
            <w:rFonts w:eastAsia="Times New Roman"/>
            <w:szCs w:val="24"/>
            <w:lang w:eastAsia="en-US"/>
          </w:rPr>
          <w:br/>
          <w:t xml:space="preserve">Α. ΕΙΔΙΚΑ ΘΕΜΑΤΑ </w:t>
        </w:r>
        <w:r w:rsidRPr="008A1C0A">
          <w:rPr>
            <w:rFonts w:eastAsia="Times New Roman"/>
            <w:szCs w:val="24"/>
            <w:lang w:eastAsia="en-US"/>
          </w:rPr>
          <w:br/>
          <w:t xml:space="preserve">1. Επικύρωση Πρακτικών, σελ. </w:t>
        </w:r>
        <w:r w:rsidRPr="008A1C0A">
          <w:rPr>
            <w:rFonts w:eastAsia="Times New Roman"/>
            <w:szCs w:val="24"/>
            <w:lang w:eastAsia="en-US"/>
          </w:rPr>
          <w:br/>
          <w:t xml:space="preserve">2. Επί διαδικαστικού θέματος, σελ. </w:t>
        </w:r>
        <w:r w:rsidRPr="008A1C0A">
          <w:rPr>
            <w:rFonts w:eastAsia="Times New Roman"/>
            <w:szCs w:val="24"/>
            <w:lang w:eastAsia="en-US"/>
          </w:rPr>
          <w:br/>
          <w:t xml:space="preserve"> </w:t>
        </w:r>
        <w:r w:rsidRPr="008A1C0A">
          <w:rPr>
            <w:rFonts w:eastAsia="Times New Roman"/>
            <w:szCs w:val="24"/>
            <w:lang w:eastAsia="en-US"/>
          </w:rPr>
          <w:br/>
          <w:t xml:space="preserve">Β. ΝΟΜΟΘΕΤΙΚΗ ΕΡΓΑΣΙΑ </w:t>
        </w:r>
        <w:r w:rsidRPr="008A1C0A">
          <w:rPr>
            <w:rFonts w:eastAsia="Times New Roman"/>
            <w:szCs w:val="24"/>
            <w:lang w:eastAsia="en-US"/>
          </w:rPr>
          <w:br/>
          <w:t xml:space="preserve">1. Αίτηση διεξαγωγής ονομαστικής ψηφοφορίας Βουλευτών της Νέας Δημοκρατίας επί της αρχής, επί των άρθρων 3, 15, 32, 34 και 36 και επί της τροπολογίας 1177/119 του σχεδίου νόμου του Υπουργείου Παιδείας,  Έρευνας και Θρησκευμάτων: «Οργάνωση και λειτουργία της ανώτατης εκπαίδευσης, ρυθμίσεις για την έρευνα και άλλες διατάξεις», σελ. </w:t>
        </w:r>
        <w:r w:rsidRPr="008A1C0A">
          <w:rPr>
            <w:rFonts w:eastAsia="Times New Roman"/>
            <w:szCs w:val="24"/>
            <w:lang w:eastAsia="en-US"/>
          </w:rPr>
          <w:br/>
          <w:t xml:space="preserve">2. Ονομαστική ψηφοφορία επί της αρχής, επί των άρθρων 3, 15, 32, 34, 36 και επί της τροπολογίας με γενικό αριθμό 1177 του σχεδίου νόμου του Υπουργείου Παιδείας,  Έρευνας και Θρησκευμάτων: «Οργάνωση και λειτουργία της ανώτατης εκπαίδευσης, ρυθμίσεις για την έρευνα και άλλες διατάξεις», σελ. </w:t>
        </w:r>
        <w:r w:rsidRPr="008A1C0A">
          <w:rPr>
            <w:rFonts w:eastAsia="Times New Roman"/>
            <w:szCs w:val="24"/>
            <w:lang w:eastAsia="en-US"/>
          </w:rPr>
          <w:br/>
          <w:t xml:space="preserve">3. Επιστολικές ψήφοι επί της ονομαστικής ψηφοφορίας, σελ. </w:t>
        </w:r>
        <w:r w:rsidRPr="008A1C0A">
          <w:rPr>
            <w:rFonts w:eastAsia="Times New Roman"/>
            <w:szCs w:val="24"/>
            <w:lang w:eastAsia="en-US"/>
          </w:rPr>
          <w:br/>
          <w:t xml:space="preserve">4. Συζήτηση και ψήφιση στο σύνολο του σχεδίου νόμου του Υπουργείου Παιδείας,  Έρευνας και Θρησκευμάτων: «Οργάνωση και λειτουργία της ανώτατης εκπαίδευσης, ρυθμίσεις για την έρευνα και άλλες διατάξεις», σελ. </w:t>
        </w:r>
        <w:r w:rsidRPr="008A1C0A">
          <w:rPr>
            <w:rFonts w:eastAsia="Times New Roman"/>
            <w:szCs w:val="24"/>
            <w:lang w:eastAsia="en-US"/>
          </w:rPr>
          <w:br/>
          <w:t xml:space="preserve">5. Συζήτηση επί της αρχής, των άρθρων, των τροπολογιών του σχεδίου νόμου του Υπουργείου Υγείας: «Μεταρρύθμιση της Πρωτοβάθμιας Φροντίδας Υγείας, επείγουσες ρυθμίσεις αρμοδιότητας Υπουργείου Υγείας και άλλες διατάξεις», σελ. </w:t>
        </w:r>
        <w:r w:rsidRPr="008A1C0A">
          <w:rPr>
            <w:rFonts w:eastAsia="Times New Roman"/>
            <w:szCs w:val="24"/>
            <w:lang w:eastAsia="en-US"/>
          </w:rPr>
          <w:br/>
          <w:t xml:space="preserve">6.  Ένσταση αντισυνταγματικότητας που ετέθη από τον Βουλευτή της Νέας Δημοκρατίας κ. Ι. Φωτήλα, επί του σχεδίου νόμου του υπουργείου Υγείας, σελ. </w:t>
        </w:r>
        <w:r w:rsidRPr="008A1C0A">
          <w:rPr>
            <w:rFonts w:eastAsia="Times New Roman"/>
            <w:szCs w:val="24"/>
            <w:lang w:eastAsia="en-US"/>
          </w:rPr>
          <w:br/>
          <w:t xml:space="preserve">7. Συζήτηση και ψηφοφορία επί της ενστάσεως αντισυνταγματικότητας, σελ. </w:t>
        </w:r>
        <w:r w:rsidRPr="008A1C0A">
          <w:rPr>
            <w:rFonts w:eastAsia="Times New Roman"/>
            <w:szCs w:val="24"/>
            <w:lang w:eastAsia="en-US"/>
          </w:rPr>
          <w:br/>
          <w:t xml:space="preserve"> </w:t>
        </w:r>
        <w:r w:rsidRPr="008A1C0A">
          <w:rPr>
            <w:rFonts w:eastAsia="Times New Roman"/>
            <w:szCs w:val="24"/>
            <w:lang w:eastAsia="en-US"/>
          </w:rPr>
          <w:br/>
          <w:t>ΠΡΟΕΔΡΕΥΟΝΤΕΣ</w:t>
        </w:r>
      </w:ins>
    </w:p>
    <w:p w14:paraId="1B00CC61" w14:textId="77777777" w:rsidR="008A1C0A" w:rsidRPr="008A1C0A" w:rsidRDefault="008A1C0A" w:rsidP="008A1C0A">
      <w:pPr>
        <w:spacing w:after="0" w:line="360" w:lineRule="auto"/>
        <w:rPr>
          <w:ins w:id="22" w:author="Φλούδα Χριστίνα" w:date="2017-08-29T13:04:00Z"/>
          <w:rFonts w:eastAsia="Times New Roman"/>
          <w:szCs w:val="24"/>
          <w:lang w:eastAsia="en-US"/>
        </w:rPr>
      </w:pPr>
      <w:ins w:id="23" w:author="Φλούδα Χριστίνα" w:date="2017-08-29T13:04:00Z">
        <w:r w:rsidRPr="008A1C0A">
          <w:rPr>
            <w:rFonts w:eastAsia="Times New Roman"/>
            <w:szCs w:val="24"/>
            <w:lang w:eastAsia="en-US"/>
          </w:rPr>
          <w:t>ΒΑΡΕΜΕΝΟΣ Γ. , σελ.</w:t>
        </w:r>
        <w:r w:rsidRPr="008A1C0A">
          <w:rPr>
            <w:rFonts w:eastAsia="Times New Roman"/>
            <w:szCs w:val="24"/>
            <w:lang w:eastAsia="en-US"/>
          </w:rPr>
          <w:br/>
          <w:t>ΓΕΩΡΓΙΑΔΗΣ Μ. , σελ.</w:t>
        </w:r>
        <w:r w:rsidRPr="008A1C0A">
          <w:rPr>
            <w:rFonts w:eastAsia="Times New Roman"/>
            <w:szCs w:val="24"/>
            <w:lang w:eastAsia="en-US"/>
          </w:rPr>
          <w:br/>
          <w:t>ΚΑΚΛΑΜΑΝΗΣ Ν. , σελ.</w:t>
        </w:r>
        <w:r w:rsidRPr="008A1C0A">
          <w:rPr>
            <w:rFonts w:eastAsia="Times New Roman"/>
            <w:szCs w:val="24"/>
            <w:lang w:eastAsia="en-US"/>
          </w:rPr>
          <w:br/>
          <w:t>ΚΑΜΜΕΝΟΣ Δ. , σελ.</w:t>
        </w:r>
        <w:r w:rsidRPr="008A1C0A">
          <w:rPr>
            <w:rFonts w:eastAsia="Times New Roman"/>
            <w:szCs w:val="24"/>
            <w:lang w:eastAsia="en-US"/>
          </w:rPr>
          <w:br/>
          <w:t>ΚΡΕΜΑΣΤΙΝΟΣ Δ. , σελ.</w:t>
        </w:r>
        <w:r w:rsidRPr="008A1C0A">
          <w:rPr>
            <w:rFonts w:eastAsia="Times New Roman"/>
            <w:szCs w:val="24"/>
            <w:lang w:eastAsia="en-US"/>
          </w:rPr>
          <w:br/>
          <w:t>ΧΡΙΣΤΟΔΟΥΛΟΠΟΥΛΟΥ Α. , σελ.</w:t>
        </w:r>
        <w:r w:rsidRPr="008A1C0A">
          <w:rPr>
            <w:rFonts w:eastAsia="Times New Roman"/>
            <w:szCs w:val="24"/>
            <w:lang w:eastAsia="en-US"/>
          </w:rPr>
          <w:br/>
        </w:r>
        <w:r w:rsidRPr="008A1C0A">
          <w:rPr>
            <w:rFonts w:eastAsia="Times New Roman"/>
            <w:szCs w:val="24"/>
            <w:lang w:eastAsia="en-US"/>
          </w:rPr>
          <w:br/>
        </w:r>
      </w:ins>
    </w:p>
    <w:p w14:paraId="08AD5F50" w14:textId="77777777" w:rsidR="008A1C0A" w:rsidRPr="008A1C0A" w:rsidRDefault="008A1C0A" w:rsidP="008A1C0A">
      <w:pPr>
        <w:spacing w:after="0" w:line="360" w:lineRule="auto"/>
        <w:rPr>
          <w:ins w:id="24" w:author="Φλούδα Χριστίνα" w:date="2017-08-29T13:04:00Z"/>
          <w:rFonts w:eastAsia="Times New Roman"/>
          <w:szCs w:val="24"/>
          <w:lang w:eastAsia="en-US"/>
        </w:rPr>
      </w:pPr>
      <w:ins w:id="25" w:author="Φλούδα Χριστίνα" w:date="2017-08-29T13:04:00Z">
        <w:r w:rsidRPr="008A1C0A">
          <w:rPr>
            <w:rFonts w:eastAsia="Times New Roman"/>
            <w:szCs w:val="24"/>
            <w:lang w:eastAsia="en-US"/>
          </w:rPr>
          <w:t>ΟΜΙΛΗΤΕΣ</w:t>
        </w:r>
      </w:ins>
    </w:p>
    <w:p w14:paraId="7E2E2AC5" w14:textId="77777777" w:rsidR="008A1C0A" w:rsidRPr="008A1C0A" w:rsidRDefault="008A1C0A" w:rsidP="008A1C0A">
      <w:pPr>
        <w:spacing w:after="0" w:line="360" w:lineRule="auto"/>
        <w:rPr>
          <w:ins w:id="26" w:author="Φλούδα Χριστίνα" w:date="2017-08-29T13:04:00Z"/>
          <w:rFonts w:eastAsia="Times New Roman"/>
          <w:szCs w:val="24"/>
          <w:lang w:eastAsia="en-US"/>
        </w:rPr>
      </w:pPr>
      <w:ins w:id="27" w:author="Φλούδα Χριστίνα" w:date="2017-08-29T13:04:00Z">
        <w:r w:rsidRPr="008A1C0A">
          <w:rPr>
            <w:rFonts w:eastAsia="Times New Roman"/>
            <w:szCs w:val="24"/>
            <w:lang w:eastAsia="en-US"/>
          </w:rPr>
          <w:br/>
          <w:t>Α. Επί διαδικαστικού θέματος:</w:t>
        </w:r>
        <w:r w:rsidRPr="008A1C0A">
          <w:rPr>
            <w:rFonts w:eastAsia="Times New Roman"/>
            <w:szCs w:val="24"/>
            <w:lang w:eastAsia="en-US"/>
          </w:rPr>
          <w:br/>
          <w:t>ΒΑΡΕΜΕΝΟΣ Γ. , σελ.</w:t>
        </w:r>
        <w:r w:rsidRPr="008A1C0A">
          <w:rPr>
            <w:rFonts w:eastAsia="Times New Roman"/>
            <w:szCs w:val="24"/>
            <w:lang w:eastAsia="en-US"/>
          </w:rPr>
          <w:br/>
          <w:t>ΓΕΩΡΓΙΑΔΗΣ Μ. , σελ.</w:t>
        </w:r>
        <w:r w:rsidRPr="008A1C0A">
          <w:rPr>
            <w:rFonts w:eastAsia="Times New Roman"/>
            <w:szCs w:val="24"/>
            <w:lang w:eastAsia="en-US"/>
          </w:rPr>
          <w:br/>
          <w:t>ΓΕΩΡΓΙΑΔΗΣ Σ. , σελ.</w:t>
        </w:r>
        <w:r w:rsidRPr="008A1C0A">
          <w:rPr>
            <w:rFonts w:eastAsia="Times New Roman"/>
            <w:szCs w:val="24"/>
            <w:lang w:eastAsia="en-US"/>
          </w:rPr>
          <w:br/>
          <w:t>ΓΡΕΓΟΣ Α. , σελ.</w:t>
        </w:r>
        <w:r w:rsidRPr="008A1C0A">
          <w:rPr>
            <w:rFonts w:eastAsia="Times New Roman"/>
            <w:szCs w:val="24"/>
            <w:lang w:eastAsia="en-US"/>
          </w:rPr>
          <w:br/>
          <w:t>ΔΕΛΗΣ Ι. , σελ.</w:t>
        </w:r>
        <w:r w:rsidRPr="008A1C0A">
          <w:rPr>
            <w:rFonts w:eastAsia="Times New Roman"/>
            <w:szCs w:val="24"/>
            <w:lang w:eastAsia="en-US"/>
          </w:rPr>
          <w:br/>
          <w:t>ΗΓΟΥΜΕΝΙΔΗΣ Ν. , σελ.</w:t>
        </w:r>
        <w:r w:rsidRPr="008A1C0A">
          <w:rPr>
            <w:rFonts w:eastAsia="Times New Roman"/>
            <w:szCs w:val="24"/>
            <w:lang w:eastAsia="en-US"/>
          </w:rPr>
          <w:br/>
          <w:t>ΚΑΚΛΑΜΑΝΗΣ Ν. , σελ.</w:t>
        </w:r>
        <w:r w:rsidRPr="008A1C0A">
          <w:rPr>
            <w:rFonts w:eastAsia="Times New Roman"/>
            <w:szCs w:val="24"/>
            <w:lang w:eastAsia="en-US"/>
          </w:rPr>
          <w:br/>
          <w:t>ΚΑΜΜΕΝΟΣ Δ. , σελ.</w:t>
        </w:r>
        <w:r w:rsidRPr="008A1C0A">
          <w:rPr>
            <w:rFonts w:eastAsia="Times New Roman"/>
            <w:szCs w:val="24"/>
            <w:lang w:eastAsia="en-US"/>
          </w:rPr>
          <w:br/>
          <w:t>ΚΑΡΑΘΑΝΑΣΟΠΟΥΛΟΣ Ν. , σελ.</w:t>
        </w:r>
        <w:r w:rsidRPr="008A1C0A">
          <w:rPr>
            <w:rFonts w:eastAsia="Times New Roman"/>
            <w:szCs w:val="24"/>
            <w:lang w:eastAsia="en-US"/>
          </w:rPr>
          <w:br/>
          <w:t>ΚΑΦΑΝΤΑΡΗ Χ. , σελ.</w:t>
        </w:r>
        <w:r w:rsidRPr="008A1C0A">
          <w:rPr>
            <w:rFonts w:eastAsia="Times New Roman"/>
            <w:szCs w:val="24"/>
            <w:lang w:eastAsia="en-US"/>
          </w:rPr>
          <w:br/>
          <w:t>ΚΕΡΑΜΕΩΣ Ν. , σελ.</w:t>
        </w:r>
        <w:r w:rsidRPr="008A1C0A">
          <w:rPr>
            <w:rFonts w:eastAsia="Times New Roman"/>
            <w:szCs w:val="24"/>
            <w:lang w:eastAsia="en-US"/>
          </w:rPr>
          <w:br/>
          <w:t>ΚΡΕΜΑΣΤΙΝΟΣ Δ. , σελ.</w:t>
        </w:r>
        <w:r w:rsidRPr="008A1C0A">
          <w:rPr>
            <w:rFonts w:eastAsia="Times New Roman"/>
            <w:szCs w:val="24"/>
            <w:lang w:eastAsia="en-US"/>
          </w:rPr>
          <w:br/>
          <w:t>ΚΩΝΣΤΑΝΤΟΠΟΥΛΟΣ Δ. , σελ.</w:t>
        </w:r>
        <w:r w:rsidRPr="008A1C0A">
          <w:rPr>
            <w:rFonts w:eastAsia="Times New Roman"/>
            <w:szCs w:val="24"/>
            <w:lang w:eastAsia="en-US"/>
          </w:rPr>
          <w:br/>
          <w:t>ΛΑΜΠΡΟΥΛΗΣ Γ. , σελ.</w:t>
        </w:r>
        <w:r w:rsidRPr="008A1C0A">
          <w:rPr>
            <w:rFonts w:eastAsia="Times New Roman"/>
            <w:szCs w:val="24"/>
            <w:lang w:eastAsia="en-US"/>
          </w:rPr>
          <w:br/>
          <w:t>ΛΟΒΕΡΔΟΣ Α. , σελ.</w:t>
        </w:r>
        <w:r w:rsidRPr="008A1C0A">
          <w:rPr>
            <w:rFonts w:eastAsia="Times New Roman"/>
            <w:szCs w:val="24"/>
            <w:lang w:eastAsia="en-US"/>
          </w:rPr>
          <w:br/>
          <w:t>ΜΑΝΤΑΣ Χ. , σελ.</w:t>
        </w:r>
        <w:r w:rsidRPr="008A1C0A">
          <w:rPr>
            <w:rFonts w:eastAsia="Times New Roman"/>
            <w:szCs w:val="24"/>
            <w:lang w:eastAsia="en-US"/>
          </w:rPr>
          <w:br/>
          <w:t>ΜΗΤΑΡΑΚΗΣ Π. , σελ.</w:t>
        </w:r>
        <w:r w:rsidRPr="008A1C0A">
          <w:rPr>
            <w:rFonts w:eastAsia="Times New Roman"/>
            <w:szCs w:val="24"/>
            <w:lang w:eastAsia="en-US"/>
          </w:rPr>
          <w:br/>
          <w:t>ΜΠΑΡΚΑΣ Κ. , σελ.</w:t>
        </w:r>
        <w:r w:rsidRPr="008A1C0A">
          <w:rPr>
            <w:rFonts w:eastAsia="Times New Roman"/>
            <w:szCs w:val="24"/>
            <w:lang w:eastAsia="en-US"/>
          </w:rPr>
          <w:br/>
          <w:t>ΟΙΚΟΝΟΜΟΥ Β. , σελ.</w:t>
        </w:r>
        <w:r w:rsidRPr="008A1C0A">
          <w:rPr>
            <w:rFonts w:eastAsia="Times New Roman"/>
            <w:szCs w:val="24"/>
            <w:lang w:eastAsia="en-US"/>
          </w:rPr>
          <w:br/>
          <w:t>ΠΑΠΠΑΣ Χ. , σελ.</w:t>
        </w:r>
        <w:r w:rsidRPr="008A1C0A">
          <w:rPr>
            <w:rFonts w:eastAsia="Times New Roman"/>
            <w:szCs w:val="24"/>
            <w:lang w:eastAsia="en-US"/>
          </w:rPr>
          <w:br/>
          <w:t>ΠΟΛΑΚΗΣ Π. , σελ.</w:t>
        </w:r>
        <w:r w:rsidRPr="008A1C0A">
          <w:rPr>
            <w:rFonts w:eastAsia="Times New Roman"/>
            <w:szCs w:val="24"/>
            <w:lang w:eastAsia="en-US"/>
          </w:rPr>
          <w:br/>
          <w:t>ΡΙΖΟΣ Δ. , σελ.</w:t>
        </w:r>
        <w:r w:rsidRPr="008A1C0A">
          <w:rPr>
            <w:rFonts w:eastAsia="Times New Roman"/>
            <w:szCs w:val="24"/>
            <w:lang w:eastAsia="en-US"/>
          </w:rPr>
          <w:br/>
          <w:t>ΣΤΑΜΑΤΗΣ Δ. , σελ.</w:t>
        </w:r>
        <w:r w:rsidRPr="008A1C0A">
          <w:rPr>
            <w:rFonts w:eastAsia="Times New Roman"/>
            <w:szCs w:val="24"/>
            <w:lang w:eastAsia="en-US"/>
          </w:rPr>
          <w:br/>
          <w:t>ΤΖΟΥΦΗ Μ. , σελ.</w:t>
        </w:r>
        <w:r w:rsidRPr="008A1C0A">
          <w:rPr>
            <w:rFonts w:eastAsia="Times New Roman"/>
            <w:szCs w:val="24"/>
            <w:lang w:eastAsia="en-US"/>
          </w:rPr>
          <w:br/>
          <w:t>ΧΑΤΖΗΣΑΒΒΑΣ Χ. , σελ.</w:t>
        </w:r>
        <w:r w:rsidRPr="008A1C0A">
          <w:rPr>
            <w:rFonts w:eastAsia="Times New Roman"/>
            <w:szCs w:val="24"/>
            <w:lang w:eastAsia="en-US"/>
          </w:rPr>
          <w:br/>
          <w:t>ΧΡΙΣΤΟΔΟΥΛΟΠΟΥΛΟΥ Α. , σελ.</w:t>
        </w:r>
        <w:r w:rsidRPr="008A1C0A">
          <w:rPr>
            <w:rFonts w:eastAsia="Times New Roman"/>
            <w:szCs w:val="24"/>
            <w:lang w:eastAsia="en-US"/>
          </w:rPr>
          <w:br/>
        </w:r>
        <w:r w:rsidRPr="008A1C0A">
          <w:rPr>
            <w:rFonts w:eastAsia="Times New Roman"/>
            <w:szCs w:val="24"/>
            <w:lang w:eastAsia="en-US"/>
          </w:rPr>
          <w:br/>
          <w:t>Β. Επί του σχεδίου νόμου του Υπουργείου Παιδείας,  Έρευνας και Θρησκευμάτων:</w:t>
        </w:r>
        <w:r w:rsidRPr="008A1C0A">
          <w:rPr>
            <w:rFonts w:eastAsia="Times New Roman"/>
            <w:szCs w:val="24"/>
            <w:lang w:eastAsia="en-US"/>
          </w:rPr>
          <w:br/>
          <w:t>ΓΡΕΓΟΣ Α. , σελ.</w:t>
        </w:r>
        <w:r w:rsidRPr="008A1C0A">
          <w:rPr>
            <w:rFonts w:eastAsia="Times New Roman"/>
            <w:szCs w:val="24"/>
            <w:lang w:eastAsia="en-US"/>
          </w:rPr>
          <w:br/>
          <w:t>ΔΕΛΗΣ Ι. , σελ.</w:t>
        </w:r>
        <w:r w:rsidRPr="008A1C0A">
          <w:rPr>
            <w:rFonts w:eastAsia="Times New Roman"/>
            <w:szCs w:val="24"/>
            <w:lang w:eastAsia="en-US"/>
          </w:rPr>
          <w:br/>
          <w:t>ΚΑΚΛΑΜΑΝΗΣ Ν. , σελ.</w:t>
        </w:r>
        <w:r w:rsidRPr="008A1C0A">
          <w:rPr>
            <w:rFonts w:eastAsia="Times New Roman"/>
            <w:szCs w:val="24"/>
            <w:lang w:eastAsia="en-US"/>
          </w:rPr>
          <w:br/>
          <w:t>ΚΕΡΑΜΕΩΣ Ν. , σελ.</w:t>
        </w:r>
        <w:r w:rsidRPr="008A1C0A">
          <w:rPr>
            <w:rFonts w:eastAsia="Times New Roman"/>
            <w:szCs w:val="24"/>
            <w:lang w:eastAsia="en-US"/>
          </w:rPr>
          <w:br/>
          <w:t>ΚΩΝΣΤΑΝΤΟΠΟΥΛΟΣ Δ. , σελ.</w:t>
        </w:r>
        <w:r w:rsidRPr="008A1C0A">
          <w:rPr>
            <w:rFonts w:eastAsia="Times New Roman"/>
            <w:szCs w:val="24"/>
            <w:lang w:eastAsia="en-US"/>
          </w:rPr>
          <w:br/>
          <w:t>ΜΑΥΡΩΤΑΣ Γ. , σελ.</w:t>
        </w:r>
        <w:r w:rsidRPr="008A1C0A">
          <w:rPr>
            <w:rFonts w:eastAsia="Times New Roman"/>
            <w:szCs w:val="24"/>
            <w:lang w:eastAsia="en-US"/>
          </w:rPr>
          <w:br/>
        </w:r>
        <w:r w:rsidRPr="008A1C0A">
          <w:rPr>
            <w:rFonts w:eastAsia="Times New Roman"/>
            <w:szCs w:val="24"/>
            <w:lang w:eastAsia="en-US"/>
          </w:rPr>
          <w:br/>
          <w:t>Γ. Επί του σχεδίου νόμου του Υπουργείου Υγείας:</w:t>
        </w:r>
        <w:r w:rsidRPr="008A1C0A">
          <w:rPr>
            <w:rFonts w:eastAsia="Times New Roman"/>
            <w:szCs w:val="24"/>
            <w:lang w:eastAsia="en-US"/>
          </w:rPr>
          <w:br/>
          <w:t>ΑΪΒΑΤΙΔΗΣ Ι. , σελ.</w:t>
        </w:r>
        <w:r w:rsidRPr="008A1C0A">
          <w:rPr>
            <w:rFonts w:eastAsia="Times New Roman"/>
            <w:szCs w:val="24"/>
            <w:lang w:eastAsia="en-US"/>
          </w:rPr>
          <w:br/>
          <w:t>ΑΝΑΣΤΑΣΙΑΔΗΣ Σ. , σελ.</w:t>
        </w:r>
        <w:r w:rsidRPr="008A1C0A">
          <w:rPr>
            <w:rFonts w:eastAsia="Times New Roman"/>
            <w:szCs w:val="24"/>
            <w:lang w:eastAsia="en-US"/>
          </w:rPr>
          <w:br/>
          <w:t>ΑΥΛΩΝΙΤΟΥ Ε. , σελ.</w:t>
        </w:r>
        <w:r w:rsidRPr="008A1C0A">
          <w:rPr>
            <w:rFonts w:eastAsia="Times New Roman"/>
            <w:szCs w:val="24"/>
            <w:lang w:eastAsia="en-US"/>
          </w:rPr>
          <w:br/>
          <w:t>ΒΑΓΙΩΝΑΣ Γ. , σελ.</w:t>
        </w:r>
        <w:r w:rsidRPr="008A1C0A">
          <w:rPr>
            <w:rFonts w:eastAsia="Times New Roman"/>
            <w:szCs w:val="24"/>
            <w:lang w:eastAsia="en-US"/>
          </w:rPr>
          <w:br/>
          <w:t>ΒΛΑΧΟΥ Σ. , σελ.</w:t>
        </w:r>
        <w:r w:rsidRPr="008A1C0A">
          <w:rPr>
            <w:rFonts w:eastAsia="Times New Roman"/>
            <w:szCs w:val="24"/>
            <w:lang w:eastAsia="en-US"/>
          </w:rPr>
          <w:br/>
          <w:t>ΓΕΩΡΓΙΑΔΗΣ Σ. , σελ.</w:t>
        </w:r>
        <w:r w:rsidRPr="008A1C0A">
          <w:rPr>
            <w:rFonts w:eastAsia="Times New Roman"/>
            <w:szCs w:val="24"/>
            <w:lang w:eastAsia="en-US"/>
          </w:rPr>
          <w:br/>
          <w:t>ΓΙΟΓΙΑΚΑΣ Β. , σελ.</w:t>
        </w:r>
        <w:r w:rsidRPr="008A1C0A">
          <w:rPr>
            <w:rFonts w:eastAsia="Times New Roman"/>
            <w:szCs w:val="24"/>
            <w:lang w:eastAsia="en-US"/>
          </w:rPr>
          <w:br/>
          <w:t>ΓΡΕΓΟΣ Α. , σελ.</w:t>
        </w:r>
        <w:r w:rsidRPr="008A1C0A">
          <w:rPr>
            <w:rFonts w:eastAsia="Times New Roman"/>
            <w:szCs w:val="24"/>
            <w:lang w:eastAsia="en-US"/>
          </w:rPr>
          <w:br/>
          <w:t>ΓΡΗΓΟΡΑΚΟΣ Λ. , σελ.</w:t>
        </w:r>
        <w:r w:rsidRPr="008A1C0A">
          <w:rPr>
            <w:rFonts w:eastAsia="Times New Roman"/>
            <w:szCs w:val="24"/>
            <w:lang w:eastAsia="en-US"/>
          </w:rPr>
          <w:br/>
          <w:t>ΔΑΝΕΛΛΗΣ Σ. , σελ.</w:t>
        </w:r>
        <w:r w:rsidRPr="008A1C0A">
          <w:rPr>
            <w:rFonts w:eastAsia="Times New Roman"/>
            <w:szCs w:val="24"/>
            <w:lang w:eastAsia="en-US"/>
          </w:rPr>
          <w:br/>
          <w:t>ΔΗΜΟΣΧΑΚΗΣ Α. , σελ.</w:t>
        </w:r>
        <w:r w:rsidRPr="008A1C0A">
          <w:rPr>
            <w:rFonts w:eastAsia="Times New Roman"/>
            <w:szCs w:val="24"/>
            <w:lang w:eastAsia="en-US"/>
          </w:rPr>
          <w:br/>
          <w:t>ΕΜΜΑΝΟΥΗΛΙΔΗΣ Δ. , σελ.</w:t>
        </w:r>
        <w:r w:rsidRPr="008A1C0A">
          <w:rPr>
            <w:rFonts w:eastAsia="Times New Roman"/>
            <w:szCs w:val="24"/>
            <w:lang w:eastAsia="en-US"/>
          </w:rPr>
          <w:br/>
          <w:t>ΖΕΪΜΠΕΚ Χ. , σελ.</w:t>
        </w:r>
        <w:r w:rsidRPr="008A1C0A">
          <w:rPr>
            <w:rFonts w:eastAsia="Times New Roman"/>
            <w:szCs w:val="24"/>
            <w:lang w:eastAsia="en-US"/>
          </w:rPr>
          <w:br/>
          <w:t>ΘΕΛΕΡΙΤΗ Μ. , σελ.</w:t>
        </w:r>
        <w:r w:rsidRPr="008A1C0A">
          <w:rPr>
            <w:rFonts w:eastAsia="Times New Roman"/>
            <w:szCs w:val="24"/>
            <w:lang w:eastAsia="en-US"/>
          </w:rPr>
          <w:br/>
          <w:t>ΘΕΟΦΥΛΑΚΤΟΣ Ι. , σελ.</w:t>
        </w:r>
        <w:r w:rsidRPr="008A1C0A">
          <w:rPr>
            <w:rFonts w:eastAsia="Times New Roman"/>
            <w:szCs w:val="24"/>
            <w:lang w:eastAsia="en-US"/>
          </w:rPr>
          <w:br/>
          <w:t>ΘΕΟΧΑΡΗΣ Θ. , σελ.</w:t>
        </w:r>
        <w:r w:rsidRPr="008A1C0A">
          <w:rPr>
            <w:rFonts w:eastAsia="Times New Roman"/>
            <w:szCs w:val="24"/>
            <w:lang w:eastAsia="en-US"/>
          </w:rPr>
          <w:br/>
          <w:t>ΘΡΑΨΑΝΙΩΤΗΣ Ε. , σελ.</w:t>
        </w:r>
        <w:r w:rsidRPr="008A1C0A">
          <w:rPr>
            <w:rFonts w:eastAsia="Times New Roman"/>
            <w:szCs w:val="24"/>
            <w:lang w:eastAsia="en-US"/>
          </w:rPr>
          <w:br/>
          <w:t>ΚΑΪΣΑΣ Γ. , σελ.</w:t>
        </w:r>
        <w:r w:rsidRPr="008A1C0A">
          <w:rPr>
            <w:rFonts w:eastAsia="Times New Roman"/>
            <w:szCs w:val="24"/>
            <w:lang w:eastAsia="en-US"/>
          </w:rPr>
          <w:br/>
          <w:t>ΚΑΛΑΦΑΤΗΣ Σ. , σελ.</w:t>
        </w:r>
      </w:ins>
    </w:p>
    <w:p w14:paraId="7881F449" w14:textId="4C2BB5EF" w:rsidR="008A1C0A" w:rsidRDefault="008A1C0A" w:rsidP="008A1C0A">
      <w:pPr>
        <w:spacing w:line="600" w:lineRule="auto"/>
        <w:ind w:firstLine="720"/>
        <w:jc w:val="both"/>
        <w:rPr>
          <w:ins w:id="28" w:author="Φλούδα Χριστίνα" w:date="2017-08-29T13:04:00Z"/>
          <w:rFonts w:eastAsia="Times New Roman"/>
          <w:szCs w:val="24"/>
        </w:rPr>
        <w:pPrChange w:id="29" w:author="Φλούδα Χριστίνα" w:date="2017-08-29T13:04:00Z">
          <w:pPr>
            <w:spacing w:line="600" w:lineRule="auto"/>
            <w:ind w:firstLine="720"/>
            <w:jc w:val="center"/>
          </w:pPr>
        </w:pPrChange>
      </w:pPr>
      <w:ins w:id="30" w:author="Φλούδα Χριστίνα" w:date="2017-08-29T13:04:00Z">
        <w:r w:rsidRPr="008A1C0A">
          <w:rPr>
            <w:rFonts w:eastAsia="Times New Roman"/>
            <w:szCs w:val="24"/>
            <w:lang w:eastAsia="en-US"/>
          </w:rPr>
          <w:t xml:space="preserve">ΚΑΜΑΤΕΡΟΣ Η. , σελ. </w:t>
        </w:r>
        <w:r w:rsidRPr="008A1C0A">
          <w:rPr>
            <w:rFonts w:eastAsia="Times New Roman"/>
            <w:szCs w:val="24"/>
            <w:lang w:eastAsia="en-US"/>
          </w:rPr>
          <w:br/>
          <w:t>ΚΑΡΑΘΑΝΑΣΟΠΟΥΛΟΣ Ν. , σελ.</w:t>
        </w:r>
        <w:r w:rsidRPr="008A1C0A">
          <w:rPr>
            <w:rFonts w:eastAsia="Times New Roman"/>
            <w:szCs w:val="24"/>
            <w:lang w:eastAsia="en-US"/>
          </w:rPr>
          <w:br/>
          <w:t>ΚΑΡΑΚΩΣΤΑ Ε. , σελ.</w:t>
        </w:r>
        <w:r w:rsidRPr="008A1C0A">
          <w:rPr>
            <w:rFonts w:eastAsia="Times New Roman"/>
            <w:szCs w:val="24"/>
            <w:lang w:eastAsia="en-US"/>
          </w:rPr>
          <w:br/>
          <w:t>ΚΑΡΑΣΑΡΛΙΔΟΥ Ε. , σελ.</w:t>
        </w:r>
        <w:r w:rsidRPr="008A1C0A">
          <w:rPr>
            <w:rFonts w:eastAsia="Times New Roman"/>
            <w:szCs w:val="24"/>
            <w:lang w:eastAsia="en-US"/>
          </w:rPr>
          <w:br/>
          <w:t>ΚΑΣΤΟΡΗΣ Α. , σελ.</w:t>
        </w:r>
        <w:r w:rsidRPr="008A1C0A">
          <w:rPr>
            <w:rFonts w:eastAsia="Times New Roman"/>
            <w:szCs w:val="24"/>
            <w:lang w:eastAsia="en-US"/>
          </w:rPr>
          <w:br/>
          <w:t>ΚΑΤΣΑΒΡΙΑ - ΣΙΩΡΟΠΟΥΛΟΥ Χ. , σελ.</w:t>
        </w:r>
        <w:r w:rsidRPr="008A1C0A">
          <w:rPr>
            <w:rFonts w:eastAsia="Times New Roman"/>
            <w:szCs w:val="24"/>
            <w:lang w:eastAsia="en-US"/>
          </w:rPr>
          <w:br/>
          <w:t>ΚΑΦΑΝΤΑΡΗ Χ. , σελ.</w:t>
        </w:r>
        <w:r w:rsidRPr="008A1C0A">
          <w:rPr>
            <w:rFonts w:eastAsia="Times New Roman"/>
            <w:szCs w:val="24"/>
            <w:lang w:eastAsia="en-US"/>
          </w:rPr>
          <w:br/>
          <w:t>ΚΕΛΛΑΣ Χ. , σελ.</w:t>
        </w:r>
        <w:r w:rsidRPr="008A1C0A">
          <w:rPr>
            <w:rFonts w:eastAsia="Times New Roman"/>
            <w:szCs w:val="24"/>
            <w:lang w:eastAsia="en-US"/>
          </w:rPr>
          <w:br/>
          <w:t>ΚΟΝΣΟΛΑΣ Ε. , σελ.</w:t>
        </w:r>
        <w:r w:rsidRPr="008A1C0A">
          <w:rPr>
            <w:rFonts w:eastAsia="Times New Roman"/>
            <w:szCs w:val="24"/>
            <w:lang w:eastAsia="en-US"/>
          </w:rPr>
          <w:br/>
          <w:t>ΚΩΝΣΤΑΝΤΙΝΕΑΣ Π. , σελ.</w:t>
        </w:r>
        <w:r w:rsidRPr="008A1C0A">
          <w:rPr>
            <w:rFonts w:eastAsia="Times New Roman"/>
            <w:szCs w:val="24"/>
            <w:lang w:eastAsia="en-US"/>
          </w:rPr>
          <w:br/>
          <w:t>ΛΑΜΠΡΟΥΛΗΣ Γ. , σελ.</w:t>
        </w:r>
        <w:r w:rsidRPr="008A1C0A">
          <w:rPr>
            <w:rFonts w:eastAsia="Times New Roman"/>
            <w:szCs w:val="24"/>
            <w:lang w:eastAsia="en-US"/>
          </w:rPr>
          <w:br/>
          <w:t>ΛΙΒΑΝΙΟΥ Ζ. , σελ.</w:t>
        </w:r>
        <w:r w:rsidRPr="008A1C0A">
          <w:rPr>
            <w:rFonts w:eastAsia="Times New Roman"/>
            <w:szCs w:val="24"/>
            <w:lang w:eastAsia="en-US"/>
          </w:rPr>
          <w:br/>
          <w:t>ΛΟΒΕΡΔΟΣ Α. , σελ.</w:t>
        </w:r>
        <w:r w:rsidRPr="008A1C0A">
          <w:rPr>
            <w:rFonts w:eastAsia="Times New Roman"/>
            <w:szCs w:val="24"/>
            <w:lang w:eastAsia="en-US"/>
          </w:rPr>
          <w:br/>
          <w:t>ΜΑΝΙΟΣ Ν. , σελ.</w:t>
        </w:r>
        <w:r w:rsidRPr="008A1C0A">
          <w:rPr>
            <w:rFonts w:eastAsia="Times New Roman"/>
            <w:szCs w:val="24"/>
            <w:lang w:eastAsia="en-US"/>
          </w:rPr>
          <w:br/>
          <w:t>ΜΑΝΤΑΣ Χ. , σελ.</w:t>
        </w:r>
        <w:r w:rsidRPr="008A1C0A">
          <w:rPr>
            <w:rFonts w:eastAsia="Times New Roman"/>
            <w:szCs w:val="24"/>
            <w:lang w:eastAsia="en-US"/>
          </w:rPr>
          <w:br/>
          <w:t>ΜΑΥΡΩΤΑΣ Γ. , σελ.</w:t>
        </w:r>
        <w:r w:rsidRPr="008A1C0A">
          <w:rPr>
            <w:rFonts w:eastAsia="Times New Roman"/>
            <w:szCs w:val="24"/>
            <w:lang w:eastAsia="en-US"/>
          </w:rPr>
          <w:br/>
          <w:t>ΜΕΓΑΛΟΟΙΚΟΝΟΜΟΥ Θ. , σελ.</w:t>
        </w:r>
        <w:r w:rsidRPr="008A1C0A">
          <w:rPr>
            <w:rFonts w:eastAsia="Times New Roman"/>
            <w:szCs w:val="24"/>
            <w:lang w:eastAsia="en-US"/>
          </w:rPr>
          <w:br/>
          <w:t>ΜΗΤΑΡΑΚΗΣ Π. , σελ.</w:t>
        </w:r>
        <w:r w:rsidRPr="008A1C0A">
          <w:rPr>
            <w:rFonts w:eastAsia="Times New Roman"/>
            <w:szCs w:val="24"/>
            <w:lang w:eastAsia="en-US"/>
          </w:rPr>
          <w:br/>
          <w:t>ΜΟΡΦΙΔΗΣ Κ. , σελ.</w:t>
        </w:r>
        <w:r w:rsidRPr="008A1C0A">
          <w:rPr>
            <w:rFonts w:eastAsia="Times New Roman"/>
            <w:szCs w:val="24"/>
            <w:lang w:eastAsia="en-US"/>
          </w:rPr>
          <w:br/>
          <w:t>ΜΟΥΣΤΑΦΑ Μ. , σελ.</w:t>
        </w:r>
        <w:r w:rsidRPr="008A1C0A">
          <w:rPr>
            <w:rFonts w:eastAsia="Times New Roman"/>
            <w:szCs w:val="24"/>
            <w:lang w:eastAsia="en-US"/>
          </w:rPr>
          <w:br/>
          <w:t>ΜΠΑΡΓΙΩΤΑΣ Κ. , σελ.</w:t>
        </w:r>
        <w:r w:rsidRPr="008A1C0A">
          <w:rPr>
            <w:rFonts w:eastAsia="Times New Roman"/>
            <w:szCs w:val="24"/>
            <w:lang w:eastAsia="en-US"/>
          </w:rPr>
          <w:br/>
          <w:t>ΜΠΑΡΜΠΑΡΟΥΣΗΣ Κ. , σελ.</w:t>
        </w:r>
        <w:r w:rsidRPr="008A1C0A">
          <w:rPr>
            <w:rFonts w:eastAsia="Times New Roman"/>
            <w:szCs w:val="24"/>
            <w:lang w:eastAsia="en-US"/>
          </w:rPr>
          <w:br/>
          <w:t>ΞΑΝΘΟΣ Α. , σελ.</w:t>
        </w:r>
        <w:r w:rsidRPr="008A1C0A">
          <w:rPr>
            <w:rFonts w:eastAsia="Times New Roman"/>
            <w:szCs w:val="24"/>
            <w:lang w:eastAsia="en-US"/>
          </w:rPr>
          <w:br/>
          <w:t>ΟΙΚΟΝΟΜΟΥ Β. , σελ.</w:t>
        </w:r>
        <w:r w:rsidRPr="008A1C0A">
          <w:rPr>
            <w:rFonts w:eastAsia="Times New Roman"/>
            <w:szCs w:val="24"/>
            <w:lang w:eastAsia="en-US"/>
          </w:rPr>
          <w:br/>
          <w:t>ΟΥΡΣΟΥΖΙΔΗΣ Γ. , σελ.</w:t>
        </w:r>
        <w:r w:rsidRPr="008A1C0A">
          <w:rPr>
            <w:rFonts w:eastAsia="Times New Roman"/>
            <w:szCs w:val="24"/>
            <w:lang w:eastAsia="en-US"/>
          </w:rPr>
          <w:br/>
          <w:t>ΠΑΛΛΗΣ Γ. , σελ.</w:t>
        </w:r>
        <w:r w:rsidRPr="008A1C0A">
          <w:rPr>
            <w:rFonts w:eastAsia="Times New Roman"/>
            <w:szCs w:val="24"/>
            <w:lang w:eastAsia="en-US"/>
          </w:rPr>
          <w:br/>
          <w:t>ΠΑΠΑΔΟΠΟΥΛΟΣ Α. , σελ.</w:t>
        </w:r>
        <w:r w:rsidRPr="008A1C0A">
          <w:rPr>
            <w:rFonts w:eastAsia="Times New Roman"/>
            <w:szCs w:val="24"/>
            <w:lang w:eastAsia="en-US"/>
          </w:rPr>
          <w:br/>
          <w:t>ΠΑΠΑΗΛΙΟΥ Γ. , σελ.</w:t>
        </w:r>
        <w:r w:rsidRPr="008A1C0A">
          <w:rPr>
            <w:rFonts w:eastAsia="Times New Roman"/>
            <w:szCs w:val="24"/>
            <w:lang w:eastAsia="en-US"/>
          </w:rPr>
          <w:br/>
          <w:t>ΠΑΠΑΧΡΙΣΤΟΠΟΥΛΟΣ Α. , σελ.</w:t>
        </w:r>
        <w:r w:rsidRPr="008A1C0A">
          <w:rPr>
            <w:rFonts w:eastAsia="Times New Roman"/>
            <w:szCs w:val="24"/>
            <w:lang w:eastAsia="en-US"/>
          </w:rPr>
          <w:br/>
          <w:t>ΠΟΛΑΚΗΣ Π. , σελ.</w:t>
        </w:r>
        <w:r w:rsidRPr="008A1C0A">
          <w:rPr>
            <w:rFonts w:eastAsia="Times New Roman"/>
            <w:szCs w:val="24"/>
            <w:lang w:eastAsia="en-US"/>
          </w:rPr>
          <w:br/>
          <w:t>ΡΙΖΟΣ Δ. , σελ.</w:t>
        </w:r>
        <w:r w:rsidRPr="008A1C0A">
          <w:rPr>
            <w:rFonts w:eastAsia="Times New Roman"/>
            <w:szCs w:val="24"/>
            <w:lang w:eastAsia="en-US"/>
          </w:rPr>
          <w:br/>
          <w:t>ΣΑΡΙΔΗΣ Ι. , σελ.</w:t>
        </w:r>
        <w:r w:rsidRPr="008A1C0A">
          <w:rPr>
            <w:rFonts w:eastAsia="Times New Roman"/>
            <w:szCs w:val="24"/>
            <w:lang w:eastAsia="en-US"/>
          </w:rPr>
          <w:br/>
          <w:t>ΣΙΜΟΡΕΛΗΣ Χ. , σελ.</w:t>
        </w:r>
        <w:r w:rsidRPr="008A1C0A">
          <w:rPr>
            <w:rFonts w:eastAsia="Times New Roman"/>
            <w:szCs w:val="24"/>
            <w:lang w:eastAsia="en-US"/>
          </w:rPr>
          <w:br/>
          <w:t>ΣΚΟΥΦΑ Ε. , σελ.</w:t>
        </w:r>
        <w:r w:rsidRPr="008A1C0A">
          <w:rPr>
            <w:rFonts w:eastAsia="Times New Roman"/>
            <w:szCs w:val="24"/>
            <w:lang w:eastAsia="en-US"/>
          </w:rPr>
          <w:br/>
          <w:t>ΣΤΟΓΙΑΝΝΙΔΗΣ Γ. , σελ.</w:t>
        </w:r>
        <w:r w:rsidRPr="008A1C0A">
          <w:rPr>
            <w:rFonts w:eastAsia="Times New Roman"/>
            <w:szCs w:val="24"/>
            <w:lang w:eastAsia="en-US"/>
          </w:rPr>
          <w:br/>
          <w:t>ΤΣΟΓΚΑΣ Γ. , σελ.</w:t>
        </w:r>
        <w:r w:rsidRPr="008A1C0A">
          <w:rPr>
            <w:rFonts w:eastAsia="Times New Roman"/>
            <w:szCs w:val="24"/>
            <w:lang w:eastAsia="en-US"/>
          </w:rPr>
          <w:br/>
          <w:t>ΦΩΚΑΣ Α. , σελ.</w:t>
        </w:r>
        <w:r w:rsidRPr="008A1C0A">
          <w:rPr>
            <w:rFonts w:eastAsia="Times New Roman"/>
            <w:szCs w:val="24"/>
            <w:lang w:eastAsia="en-US"/>
          </w:rPr>
          <w:br/>
          <w:t>ΦΩΤΗΛΑΣ Ι. , σελ.</w:t>
        </w:r>
        <w:r w:rsidRPr="008A1C0A">
          <w:rPr>
            <w:rFonts w:eastAsia="Times New Roman"/>
            <w:szCs w:val="24"/>
            <w:lang w:eastAsia="en-US"/>
          </w:rPr>
          <w:br/>
          <w:t>ΧΑΤΖΗΣΑΒΒΑΣ Χ. , σελ.</w:t>
        </w:r>
        <w:r w:rsidRPr="008A1C0A">
          <w:rPr>
            <w:rFonts w:eastAsia="Times New Roman"/>
            <w:szCs w:val="24"/>
            <w:lang w:eastAsia="en-US"/>
          </w:rPr>
          <w:br/>
          <w:t>ΨΥΧΟΓΙΟΣ Γ. , σελ.</w:t>
        </w:r>
        <w:r w:rsidRPr="008A1C0A">
          <w:rPr>
            <w:rFonts w:eastAsia="Times New Roman"/>
            <w:szCs w:val="24"/>
            <w:lang w:eastAsia="en-US"/>
          </w:rPr>
          <w:br/>
        </w:r>
        <w:r w:rsidRPr="008A1C0A">
          <w:rPr>
            <w:rFonts w:eastAsia="Times New Roman"/>
            <w:szCs w:val="24"/>
            <w:lang w:eastAsia="en-US"/>
          </w:rPr>
          <w:br/>
          <w:t>Δ. Επί της ενστάσεως αντισυνταγματικότητας:</w:t>
        </w:r>
        <w:r w:rsidRPr="008A1C0A">
          <w:rPr>
            <w:rFonts w:eastAsia="Times New Roman"/>
            <w:szCs w:val="24"/>
            <w:lang w:eastAsia="en-US"/>
          </w:rPr>
          <w:br/>
          <w:t>ΓΕΩΡΓΑΝΤΑΣ Γ. , σελ.</w:t>
        </w:r>
        <w:r w:rsidRPr="008A1C0A">
          <w:rPr>
            <w:rFonts w:eastAsia="Times New Roman"/>
            <w:szCs w:val="24"/>
            <w:lang w:eastAsia="en-US"/>
          </w:rPr>
          <w:br/>
          <w:t>ΚΑΡΑΘΑΝΑΣΟΠΟΥΛΟΣ Ν. , σελ.</w:t>
        </w:r>
        <w:r w:rsidRPr="008A1C0A">
          <w:rPr>
            <w:rFonts w:eastAsia="Times New Roman"/>
            <w:szCs w:val="24"/>
            <w:lang w:eastAsia="en-US"/>
          </w:rPr>
          <w:br/>
          <w:t>ΛΟΒΕΡΔΟΣ Α. , σελ.</w:t>
        </w:r>
        <w:r w:rsidRPr="008A1C0A">
          <w:rPr>
            <w:rFonts w:eastAsia="Times New Roman"/>
            <w:szCs w:val="24"/>
            <w:lang w:eastAsia="en-US"/>
          </w:rPr>
          <w:br/>
          <w:t>ΠΑΡΑΣΚΕΥΟΠΟΥΛΟΣ Ν. , σελ.</w:t>
        </w:r>
        <w:r w:rsidRPr="008A1C0A">
          <w:rPr>
            <w:rFonts w:eastAsia="Times New Roman"/>
            <w:szCs w:val="24"/>
            <w:lang w:eastAsia="en-US"/>
          </w:rPr>
          <w:br/>
          <w:t>ΠΟΛΑΚΗΣ Π. , σελ.</w:t>
        </w:r>
        <w:r w:rsidRPr="008A1C0A">
          <w:rPr>
            <w:rFonts w:eastAsia="Times New Roman"/>
            <w:szCs w:val="24"/>
            <w:lang w:eastAsia="en-US"/>
          </w:rPr>
          <w:br/>
          <w:t>ΧΑΤΖΗΣΑΒΒΑΣ Χ. , σελ.</w:t>
        </w:r>
        <w:r w:rsidRPr="008A1C0A">
          <w:rPr>
            <w:rFonts w:eastAsia="Times New Roman"/>
            <w:szCs w:val="24"/>
            <w:lang w:eastAsia="en-US"/>
          </w:rPr>
          <w:br/>
        </w:r>
        <w:r w:rsidRPr="008A1C0A">
          <w:rPr>
            <w:rFonts w:eastAsia="Times New Roman"/>
            <w:szCs w:val="24"/>
            <w:lang w:eastAsia="en-US"/>
          </w:rPr>
          <w:br/>
          <w:t>ΠΑΡΕΜΒΑΣΕΙΣ:</w:t>
        </w:r>
        <w:r w:rsidRPr="008A1C0A">
          <w:rPr>
            <w:rFonts w:eastAsia="Times New Roman"/>
            <w:szCs w:val="24"/>
            <w:lang w:eastAsia="en-US"/>
          </w:rPr>
          <w:br/>
          <w:t>ΓΕΩΡΓΑΝΤΑΣ Γ. , σελ.</w:t>
        </w:r>
        <w:r w:rsidRPr="008A1C0A">
          <w:rPr>
            <w:rFonts w:eastAsia="Times New Roman"/>
            <w:szCs w:val="24"/>
            <w:lang w:eastAsia="en-US"/>
          </w:rPr>
          <w:br/>
        </w:r>
      </w:ins>
    </w:p>
    <w:p w14:paraId="428C2E0B" w14:textId="77777777" w:rsidR="00CF256A" w:rsidRDefault="008A1C0A">
      <w:pPr>
        <w:spacing w:line="600" w:lineRule="auto"/>
        <w:ind w:firstLine="720"/>
        <w:jc w:val="center"/>
        <w:rPr>
          <w:rFonts w:eastAsia="Times New Roman"/>
          <w:szCs w:val="24"/>
        </w:rPr>
      </w:pPr>
      <w:r>
        <w:rPr>
          <w:rFonts w:eastAsia="Times New Roman"/>
          <w:szCs w:val="24"/>
        </w:rPr>
        <w:t>ΠΡΑΚΤΙΚΑ ΒΟΥΛΗΣ</w:t>
      </w:r>
    </w:p>
    <w:p w14:paraId="428C2E0C" w14:textId="77777777" w:rsidR="00CF256A" w:rsidRDefault="008A1C0A">
      <w:pPr>
        <w:spacing w:line="600" w:lineRule="auto"/>
        <w:ind w:firstLine="720"/>
        <w:jc w:val="center"/>
        <w:rPr>
          <w:rFonts w:eastAsia="Times New Roman"/>
          <w:szCs w:val="24"/>
        </w:rPr>
      </w:pPr>
      <w:r>
        <w:rPr>
          <w:rFonts w:eastAsia="Times New Roman"/>
          <w:szCs w:val="24"/>
        </w:rPr>
        <w:t xml:space="preserve">ΙΖ΄ ΠΕΡΙΟΔΟΣ </w:t>
      </w:r>
    </w:p>
    <w:p w14:paraId="428C2E0D" w14:textId="77777777" w:rsidR="00CF256A" w:rsidRDefault="008A1C0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28C2E0E" w14:textId="77777777" w:rsidR="00CF256A" w:rsidRDefault="008A1C0A">
      <w:pPr>
        <w:spacing w:line="600" w:lineRule="auto"/>
        <w:ind w:firstLine="720"/>
        <w:jc w:val="center"/>
        <w:rPr>
          <w:rFonts w:eastAsia="Times New Roman"/>
          <w:szCs w:val="24"/>
        </w:rPr>
      </w:pPr>
      <w:r>
        <w:rPr>
          <w:rFonts w:eastAsia="Times New Roman"/>
          <w:szCs w:val="24"/>
        </w:rPr>
        <w:t>ΣΥΝΟΔΟΣ Β΄</w:t>
      </w:r>
    </w:p>
    <w:p w14:paraId="428C2E0F" w14:textId="77777777" w:rsidR="00CF256A" w:rsidRDefault="008A1C0A">
      <w:pPr>
        <w:spacing w:line="600" w:lineRule="auto"/>
        <w:ind w:firstLine="720"/>
        <w:jc w:val="center"/>
        <w:rPr>
          <w:rFonts w:eastAsia="Times New Roman"/>
          <w:szCs w:val="24"/>
        </w:rPr>
      </w:pPr>
      <w:r>
        <w:rPr>
          <w:rFonts w:eastAsia="Times New Roman"/>
          <w:szCs w:val="24"/>
        </w:rPr>
        <w:t>ΣΥΝΕΔΡΙΑΣΗ ΡΞΔ΄</w:t>
      </w:r>
    </w:p>
    <w:p w14:paraId="428C2E10" w14:textId="77777777" w:rsidR="00CF256A" w:rsidRDefault="008A1C0A">
      <w:pPr>
        <w:spacing w:line="600" w:lineRule="auto"/>
        <w:ind w:firstLine="720"/>
        <w:jc w:val="center"/>
        <w:rPr>
          <w:rFonts w:eastAsia="Times New Roman"/>
          <w:szCs w:val="24"/>
        </w:rPr>
      </w:pPr>
      <w:r>
        <w:rPr>
          <w:rFonts w:eastAsia="Times New Roman"/>
          <w:szCs w:val="24"/>
        </w:rPr>
        <w:t>Τετάρτη 2 Αυγούστου 2017</w:t>
      </w:r>
    </w:p>
    <w:p w14:paraId="428C2E11" w14:textId="77777777" w:rsidR="00CF256A" w:rsidRDefault="008A1C0A">
      <w:pPr>
        <w:spacing w:line="600" w:lineRule="auto"/>
        <w:ind w:firstLine="720"/>
        <w:jc w:val="both"/>
        <w:rPr>
          <w:rFonts w:eastAsia="Times New Roman"/>
          <w:szCs w:val="24"/>
        </w:rPr>
      </w:pPr>
      <w:r>
        <w:rPr>
          <w:rFonts w:eastAsia="Times New Roman"/>
          <w:szCs w:val="24"/>
        </w:rPr>
        <w:t>Αθήνα, σήμερα στις 2 Αυγούστου 2017, ημέρα Τετάρτη και ώρα 10.20΄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EF207B">
        <w:rPr>
          <w:rFonts w:eastAsia="Times New Roman"/>
          <w:b/>
          <w:szCs w:val="24"/>
        </w:rPr>
        <w:t>ΝΙΚΗΤΑ ΚΑΚΛΑΜΑΝΗ</w:t>
      </w:r>
      <w:r w:rsidRPr="006C371F">
        <w:rPr>
          <w:rFonts w:eastAsia="Times New Roman"/>
          <w:szCs w:val="24"/>
        </w:rPr>
        <w:t>.</w:t>
      </w:r>
    </w:p>
    <w:p w14:paraId="428C2E12" w14:textId="77777777" w:rsidR="00CF256A" w:rsidRDefault="008A1C0A">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Κυρίες και κύριοι συνάδελφοι, </w:t>
      </w:r>
      <w:r>
        <w:rPr>
          <w:rFonts w:eastAsia="Times New Roman"/>
          <w:szCs w:val="24"/>
        </w:rPr>
        <w:t>α</w:t>
      </w:r>
      <w:r>
        <w:rPr>
          <w:rFonts w:eastAsia="Times New Roman"/>
          <w:szCs w:val="24"/>
        </w:rPr>
        <w:t xml:space="preserve">ρχίζει η συνεδρίαση. </w:t>
      </w:r>
    </w:p>
    <w:p w14:paraId="428C2E13" w14:textId="77777777" w:rsidR="00CF256A" w:rsidRDefault="008A1C0A">
      <w:pPr>
        <w:spacing w:line="600" w:lineRule="auto"/>
        <w:ind w:firstLine="720"/>
        <w:jc w:val="both"/>
        <w:rPr>
          <w:rFonts w:eastAsia="Times New Roman"/>
          <w:szCs w:val="24"/>
        </w:rPr>
      </w:pPr>
      <w:r>
        <w:rPr>
          <w:rFonts w:eastAsia="Times New Roman"/>
          <w:szCs w:val="24"/>
        </w:rPr>
        <w:t>Εισερχόμασ</w:t>
      </w:r>
      <w:r>
        <w:rPr>
          <w:rFonts w:eastAsia="Times New Roman"/>
          <w:szCs w:val="24"/>
        </w:rPr>
        <w:t xml:space="preserve">τε στην ημερήσια διάταξη της </w:t>
      </w:r>
    </w:p>
    <w:p w14:paraId="428C2E14" w14:textId="77777777" w:rsidR="00CF256A" w:rsidRDefault="008A1C0A">
      <w:pPr>
        <w:spacing w:line="600" w:lineRule="auto"/>
        <w:ind w:firstLine="720"/>
        <w:jc w:val="center"/>
        <w:rPr>
          <w:rFonts w:eastAsia="Times New Roman"/>
          <w:b/>
          <w:szCs w:val="24"/>
        </w:rPr>
      </w:pPr>
      <w:r>
        <w:rPr>
          <w:rFonts w:eastAsia="Times New Roman"/>
          <w:b/>
          <w:szCs w:val="24"/>
        </w:rPr>
        <w:t>ΝΟΜΟΘΕΤΙΚΗΣ ΕΡΓΑΣΙΑΣ</w:t>
      </w:r>
    </w:p>
    <w:p w14:paraId="428C2E15" w14:textId="77777777" w:rsidR="00CF256A" w:rsidRDefault="008A1C0A">
      <w:pPr>
        <w:spacing w:line="600" w:lineRule="auto"/>
        <w:ind w:firstLine="720"/>
        <w:jc w:val="both"/>
        <w:rPr>
          <w:rFonts w:eastAsia="Times New Roman"/>
          <w:szCs w:val="24"/>
        </w:rPr>
      </w:pPr>
      <w:r>
        <w:rPr>
          <w:rFonts w:eastAsia="Times New Roman"/>
          <w:szCs w:val="24"/>
        </w:rPr>
        <w:lastRenderedPageBreak/>
        <w:t>Ψή</w:t>
      </w:r>
      <w:r>
        <w:rPr>
          <w:rFonts w:eastAsia="Times New Roman"/>
          <w:szCs w:val="24"/>
        </w:rPr>
        <w:t>φ</w:t>
      </w:r>
      <w:r>
        <w:rPr>
          <w:rFonts w:eastAsia="Times New Roman"/>
          <w:szCs w:val="24"/>
        </w:rPr>
        <w:t>ιση</w:t>
      </w:r>
      <w:r>
        <w:rPr>
          <w:rFonts w:eastAsia="Times New Roman"/>
          <w:szCs w:val="24"/>
        </w:rPr>
        <w:t xml:space="preserve"> </w:t>
      </w:r>
      <w:r>
        <w:rPr>
          <w:rFonts w:eastAsia="Times New Roman"/>
          <w:szCs w:val="24"/>
        </w:rPr>
        <w:t>επί της αρχής</w:t>
      </w:r>
      <w:r>
        <w:rPr>
          <w:rFonts w:eastAsia="Times New Roman"/>
          <w:szCs w:val="24"/>
        </w:rPr>
        <w:t>,</w:t>
      </w:r>
      <w:r>
        <w:rPr>
          <w:rFonts w:eastAsia="Times New Roman"/>
          <w:szCs w:val="24"/>
        </w:rPr>
        <w:t xml:space="preserve"> των άρθρων και του συνόλου </w:t>
      </w:r>
      <w:r>
        <w:rPr>
          <w:rFonts w:eastAsia="Times New Roman"/>
          <w:szCs w:val="24"/>
        </w:rPr>
        <w:t>το</w:t>
      </w:r>
      <w:r>
        <w:rPr>
          <w:rFonts w:eastAsia="Times New Roman"/>
          <w:szCs w:val="24"/>
        </w:rPr>
        <w:t>υ</w:t>
      </w:r>
      <w:r>
        <w:rPr>
          <w:rFonts w:eastAsia="Times New Roman"/>
          <w:szCs w:val="24"/>
        </w:rPr>
        <w:t xml:space="preserve"> </w:t>
      </w:r>
      <w:r>
        <w:rPr>
          <w:rFonts w:eastAsia="Times New Roman"/>
          <w:szCs w:val="24"/>
        </w:rPr>
        <w:t>σχεδίου νόμου</w:t>
      </w:r>
      <w:r>
        <w:rPr>
          <w:rFonts w:eastAsia="Times New Roman"/>
          <w:szCs w:val="24"/>
        </w:rPr>
        <w:t xml:space="preserve"> του Υπουργείου Παιδείας, Έρευνας και Θρησκευμάτων</w:t>
      </w:r>
      <w:r>
        <w:rPr>
          <w:rFonts w:eastAsia="Times New Roman"/>
          <w:szCs w:val="24"/>
        </w:rPr>
        <w:t>:</w:t>
      </w:r>
      <w:r>
        <w:rPr>
          <w:rFonts w:eastAsia="Times New Roman"/>
          <w:szCs w:val="24"/>
        </w:rPr>
        <w:t xml:space="preserve"> «Οργάνωση και λειτουργία της ανώτατης εκπαίδευσης, ρυθμίσεις για την έρευνα και άλλες δ</w:t>
      </w:r>
      <w:r>
        <w:rPr>
          <w:rFonts w:eastAsia="Times New Roman"/>
          <w:szCs w:val="24"/>
        </w:rPr>
        <w:t>ιατάξεις».</w:t>
      </w:r>
      <w:r>
        <w:rPr>
          <w:rFonts w:eastAsia="Times New Roman"/>
          <w:szCs w:val="24"/>
        </w:rPr>
        <w:t xml:space="preserve"> Όπως ανακοινώθηκε στη χθεσινή συνεδρίαση, </w:t>
      </w:r>
      <w:r>
        <w:rPr>
          <w:rFonts w:eastAsia="Times New Roman"/>
          <w:szCs w:val="24"/>
        </w:rPr>
        <w:t>ξεκινούμε με</w:t>
      </w:r>
      <w:r>
        <w:rPr>
          <w:rFonts w:eastAsia="Times New Roman"/>
          <w:szCs w:val="24"/>
        </w:rPr>
        <w:t xml:space="preserve"> ονομαστική ψηφοφορία.</w:t>
      </w:r>
    </w:p>
    <w:p w14:paraId="428C2E16" w14:textId="77777777" w:rsidR="00CF256A" w:rsidRDefault="008A1C0A">
      <w:pPr>
        <w:spacing w:line="600" w:lineRule="auto"/>
        <w:ind w:firstLine="720"/>
        <w:jc w:val="both"/>
        <w:rPr>
          <w:rFonts w:eastAsia="Times New Roman"/>
          <w:szCs w:val="24"/>
        </w:rPr>
      </w:pPr>
      <w:r>
        <w:rPr>
          <w:rFonts w:eastAsia="Times New Roman"/>
          <w:szCs w:val="24"/>
        </w:rPr>
        <w:t xml:space="preserve">Έχει υποβληθεί αίτηση ονομαστικής ψηφοφορίας </w:t>
      </w:r>
      <w:r>
        <w:rPr>
          <w:rFonts w:eastAsia="Times New Roman"/>
          <w:szCs w:val="24"/>
        </w:rPr>
        <w:t xml:space="preserve">Βουλευτών της Νέας Δημοκρατίας </w:t>
      </w:r>
      <w:r>
        <w:rPr>
          <w:rFonts w:eastAsia="Times New Roman"/>
          <w:szCs w:val="24"/>
        </w:rPr>
        <w:t xml:space="preserve">επί της αρχής, επί των άρθρων 3, 15, 32, 34 και 36 και επί της τροπολογίας </w:t>
      </w:r>
      <w:r>
        <w:rPr>
          <w:rFonts w:eastAsia="Times New Roman"/>
          <w:szCs w:val="24"/>
        </w:rPr>
        <w:t xml:space="preserve">με </w:t>
      </w:r>
      <w:r>
        <w:rPr>
          <w:rFonts w:eastAsia="Times New Roman"/>
          <w:szCs w:val="24"/>
        </w:rPr>
        <w:t xml:space="preserve">γενικό </w:t>
      </w:r>
      <w:r>
        <w:rPr>
          <w:rFonts w:eastAsia="Times New Roman"/>
          <w:szCs w:val="24"/>
        </w:rPr>
        <w:t xml:space="preserve">αριθμό </w:t>
      </w:r>
      <w:r>
        <w:rPr>
          <w:rFonts w:eastAsia="Times New Roman"/>
          <w:szCs w:val="24"/>
        </w:rPr>
        <w:t>1177</w:t>
      </w:r>
      <w:r>
        <w:rPr>
          <w:rFonts w:eastAsia="Times New Roman"/>
          <w:szCs w:val="24"/>
        </w:rPr>
        <w:t xml:space="preserve"> και ειδικό </w:t>
      </w:r>
      <w:r>
        <w:rPr>
          <w:rFonts w:eastAsia="Times New Roman"/>
          <w:szCs w:val="24"/>
        </w:rPr>
        <w:t xml:space="preserve">119 </w:t>
      </w:r>
      <w:r>
        <w:rPr>
          <w:rFonts w:eastAsia="Times New Roman"/>
          <w:szCs w:val="24"/>
        </w:rPr>
        <w:t>,</w:t>
      </w:r>
      <w:r>
        <w:rPr>
          <w:rFonts w:eastAsia="Times New Roman"/>
          <w:szCs w:val="24"/>
        </w:rPr>
        <w:t xml:space="preserve"> της οποίας το κείμενο έχει ως εξής:</w:t>
      </w:r>
    </w:p>
    <w:p w14:paraId="428C2E17" w14:textId="77777777" w:rsidR="00CF256A" w:rsidRDefault="008A1C0A">
      <w:pPr>
        <w:spacing w:line="600" w:lineRule="auto"/>
        <w:jc w:val="center"/>
        <w:rPr>
          <w:rFonts w:eastAsia="Times New Roman"/>
          <w:color w:val="FF0000"/>
          <w:szCs w:val="24"/>
        </w:rPr>
      </w:pPr>
      <w:r w:rsidRPr="00AB3C64">
        <w:rPr>
          <w:rFonts w:eastAsia="Times New Roman"/>
          <w:color w:val="FF0000"/>
          <w:szCs w:val="24"/>
        </w:rPr>
        <w:t>(ΑΛΛΑΓΗ ΣΕΛΙΔΑΣ)</w:t>
      </w:r>
    </w:p>
    <w:p w14:paraId="428C2E18" w14:textId="77777777" w:rsidR="00CF256A" w:rsidRDefault="008A1C0A">
      <w:pPr>
        <w:spacing w:line="600" w:lineRule="auto"/>
        <w:jc w:val="center"/>
        <w:rPr>
          <w:rFonts w:eastAsia="Times New Roman"/>
          <w:szCs w:val="24"/>
        </w:rPr>
      </w:pPr>
      <w:r w:rsidRPr="00F220A0">
        <w:rPr>
          <w:rFonts w:eastAsia="Times New Roman"/>
          <w:szCs w:val="24"/>
        </w:rPr>
        <w:t>(Να μπει η σελίδα 2α)</w:t>
      </w:r>
    </w:p>
    <w:p w14:paraId="428C2E19" w14:textId="77777777" w:rsidR="00CF256A" w:rsidRDefault="008A1C0A">
      <w:pPr>
        <w:spacing w:line="600" w:lineRule="auto"/>
        <w:jc w:val="center"/>
        <w:rPr>
          <w:rFonts w:eastAsia="Times New Roman"/>
          <w:color w:val="FF0000"/>
          <w:szCs w:val="24"/>
        </w:rPr>
      </w:pPr>
      <w:r w:rsidRPr="00266279">
        <w:rPr>
          <w:rFonts w:eastAsia="Times New Roman"/>
          <w:color w:val="FF0000"/>
          <w:szCs w:val="24"/>
        </w:rPr>
        <w:t>(ΑΛΛΑΓΗ ΣΕΛΙΔΑΣ)</w:t>
      </w:r>
      <w:r w:rsidRPr="00266279">
        <w:rPr>
          <w:rFonts w:eastAsia="Times New Roman"/>
          <w:color w:val="FF0000"/>
          <w:szCs w:val="24"/>
        </w:rPr>
        <w:t xml:space="preserve"> </w:t>
      </w:r>
    </w:p>
    <w:p w14:paraId="428C2E1A" w14:textId="77777777" w:rsidR="00CF256A" w:rsidRDefault="008A1C0A">
      <w:pPr>
        <w:spacing w:line="600" w:lineRule="auto"/>
        <w:ind w:firstLine="720"/>
        <w:jc w:val="both"/>
        <w:rPr>
          <w:rFonts w:eastAsia="Times New Roman"/>
          <w:szCs w:val="24"/>
        </w:rPr>
      </w:pPr>
      <w:r w:rsidRPr="00EF58D3">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ονομαστικής ψηφοφορίας</w:t>
      </w:r>
      <w:r>
        <w:rPr>
          <w:rFonts w:eastAsia="Times New Roman"/>
          <w:szCs w:val="24"/>
        </w:rPr>
        <w:t>,</w:t>
      </w:r>
      <w:r>
        <w:rPr>
          <w:rFonts w:eastAsia="Times New Roman"/>
          <w:szCs w:val="24"/>
        </w:rPr>
        <w:t xml:space="preserve"> </w:t>
      </w:r>
      <w:r>
        <w:rPr>
          <w:rFonts w:eastAsia="Times New Roman"/>
          <w:szCs w:val="24"/>
        </w:rPr>
        <w:t xml:space="preserve">για να διαπιστωθεί αν υπάρχει ο απαιτούμενος από τον Κανονισμό αριθμός για την υποβολή της. </w:t>
      </w:r>
    </w:p>
    <w:p w14:paraId="428C2E1B" w14:textId="77777777" w:rsidR="00CF256A" w:rsidRDefault="008A1C0A">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Κεραμέως</w:t>
      </w:r>
      <w:proofErr w:type="spellEnd"/>
      <w:r>
        <w:rPr>
          <w:rFonts w:eastAsia="Times New Roman"/>
          <w:szCs w:val="24"/>
        </w:rPr>
        <w:t xml:space="preserve"> Νίκη. Παρούσα. </w:t>
      </w:r>
    </w:p>
    <w:p w14:paraId="428C2E1C" w14:textId="77777777" w:rsidR="00CF256A" w:rsidRDefault="008A1C0A">
      <w:pPr>
        <w:spacing w:line="600" w:lineRule="auto"/>
        <w:ind w:firstLine="720"/>
        <w:jc w:val="both"/>
        <w:rPr>
          <w:rFonts w:eastAsia="Times New Roman"/>
          <w:szCs w:val="24"/>
        </w:rPr>
      </w:pPr>
      <w:r>
        <w:rPr>
          <w:rFonts w:eastAsia="Times New Roman"/>
          <w:szCs w:val="24"/>
        </w:rPr>
        <w:t xml:space="preserve">Ο κ. Τζαβάρας Κωνσταντίνος. Παρών. </w:t>
      </w:r>
    </w:p>
    <w:p w14:paraId="428C2E1D"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Ο κ. Τσιάρας Κωνσταντίνος. Παρών. </w:t>
      </w:r>
    </w:p>
    <w:p w14:paraId="428C2E1E" w14:textId="77777777" w:rsidR="00CF256A" w:rsidRDefault="008A1C0A">
      <w:pPr>
        <w:spacing w:line="600" w:lineRule="auto"/>
        <w:ind w:firstLine="720"/>
        <w:jc w:val="both"/>
        <w:rPr>
          <w:rFonts w:eastAsia="Times New Roman"/>
          <w:szCs w:val="24"/>
        </w:rPr>
      </w:pPr>
      <w:r>
        <w:rPr>
          <w:rFonts w:eastAsia="Times New Roman"/>
          <w:szCs w:val="24"/>
        </w:rPr>
        <w:t xml:space="preserve">Ο κ. Αθανασίου Χαράλαμπος. Παρών. </w:t>
      </w:r>
    </w:p>
    <w:p w14:paraId="428C2E1F" w14:textId="77777777" w:rsidR="00CF256A" w:rsidRDefault="008A1C0A">
      <w:pPr>
        <w:spacing w:line="600" w:lineRule="auto"/>
        <w:ind w:firstLine="720"/>
        <w:jc w:val="both"/>
        <w:rPr>
          <w:rFonts w:eastAsia="Times New Roman"/>
          <w:szCs w:val="24"/>
        </w:rPr>
      </w:pPr>
      <w:r>
        <w:rPr>
          <w:rFonts w:eastAsia="Times New Roman"/>
          <w:szCs w:val="24"/>
        </w:rPr>
        <w:t>Ο κ. Οικονόμου Βασίλειος. Π</w:t>
      </w:r>
      <w:r>
        <w:rPr>
          <w:rFonts w:eastAsia="Times New Roman"/>
          <w:szCs w:val="24"/>
        </w:rPr>
        <w:t xml:space="preserve">αρών. </w:t>
      </w:r>
    </w:p>
    <w:p w14:paraId="428C2E20" w14:textId="77777777" w:rsidR="00CF256A" w:rsidRDefault="008A1C0A">
      <w:pPr>
        <w:spacing w:line="600" w:lineRule="auto"/>
        <w:ind w:firstLine="720"/>
        <w:jc w:val="both"/>
        <w:rPr>
          <w:rFonts w:eastAsia="Times New Roman"/>
          <w:szCs w:val="24"/>
        </w:rPr>
      </w:pPr>
      <w:r>
        <w:rPr>
          <w:rFonts w:eastAsia="Times New Roman"/>
          <w:szCs w:val="24"/>
        </w:rPr>
        <w:t xml:space="preserve">Ο κ. Φωτήλας Ιάσων. Παρών. </w:t>
      </w:r>
    </w:p>
    <w:p w14:paraId="428C2E21" w14:textId="77777777" w:rsidR="00CF256A" w:rsidRDefault="008A1C0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Στύλιος</w:t>
      </w:r>
      <w:proofErr w:type="spellEnd"/>
      <w:r>
        <w:rPr>
          <w:rFonts w:eastAsia="Times New Roman"/>
          <w:szCs w:val="24"/>
        </w:rPr>
        <w:t xml:space="preserve"> Γεώργιος. Παρών. </w:t>
      </w:r>
    </w:p>
    <w:p w14:paraId="428C2E22" w14:textId="77777777" w:rsidR="00CF256A" w:rsidRDefault="008A1C0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Χαρακόπουλος</w:t>
      </w:r>
      <w:proofErr w:type="spellEnd"/>
      <w:r>
        <w:rPr>
          <w:rFonts w:eastAsia="Times New Roman"/>
          <w:szCs w:val="24"/>
        </w:rPr>
        <w:t xml:space="preserve"> Μάξιμος. Παρών. </w:t>
      </w:r>
    </w:p>
    <w:p w14:paraId="428C2E23" w14:textId="77777777" w:rsidR="00CF256A" w:rsidRDefault="008A1C0A">
      <w:pPr>
        <w:spacing w:line="600" w:lineRule="auto"/>
        <w:ind w:firstLine="720"/>
        <w:jc w:val="both"/>
        <w:rPr>
          <w:rFonts w:eastAsia="Times New Roman"/>
          <w:szCs w:val="24"/>
        </w:rPr>
      </w:pPr>
      <w:r>
        <w:rPr>
          <w:rFonts w:eastAsia="Times New Roman"/>
          <w:szCs w:val="24"/>
        </w:rPr>
        <w:t xml:space="preserve">Η κ. Μαρτίνου Γεωργία. Παρούσα. </w:t>
      </w:r>
    </w:p>
    <w:p w14:paraId="428C2E24" w14:textId="77777777" w:rsidR="00CF256A" w:rsidRDefault="008A1C0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Κουτσούμπας</w:t>
      </w:r>
      <w:proofErr w:type="spellEnd"/>
      <w:r>
        <w:rPr>
          <w:rFonts w:eastAsia="Times New Roman"/>
          <w:szCs w:val="24"/>
        </w:rPr>
        <w:t xml:space="preserve"> Ανδρέας. Παρών. </w:t>
      </w:r>
    </w:p>
    <w:p w14:paraId="428C2E25" w14:textId="77777777" w:rsidR="00CF256A" w:rsidRDefault="008A1C0A">
      <w:pPr>
        <w:spacing w:line="600" w:lineRule="auto"/>
        <w:ind w:firstLine="720"/>
        <w:jc w:val="both"/>
        <w:rPr>
          <w:rFonts w:eastAsia="Times New Roman"/>
          <w:szCs w:val="24"/>
        </w:rPr>
      </w:pPr>
      <w:r>
        <w:rPr>
          <w:rFonts w:eastAsia="Times New Roman"/>
          <w:szCs w:val="24"/>
        </w:rPr>
        <w:t xml:space="preserve">Ο κ. Γεωργαντάς Γεώργιος. Παρών. </w:t>
      </w:r>
    </w:p>
    <w:p w14:paraId="428C2E26" w14:textId="77777777" w:rsidR="00CF256A" w:rsidRDefault="008A1C0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Κεδίκογλου</w:t>
      </w:r>
      <w:proofErr w:type="spellEnd"/>
      <w:r>
        <w:rPr>
          <w:rFonts w:eastAsia="Times New Roman"/>
          <w:szCs w:val="24"/>
        </w:rPr>
        <w:t xml:space="preserve"> Σίμος. Παρών. </w:t>
      </w:r>
    </w:p>
    <w:p w14:paraId="428C2E27" w14:textId="77777777" w:rsidR="00CF256A" w:rsidRDefault="008A1C0A">
      <w:pPr>
        <w:spacing w:line="600" w:lineRule="auto"/>
        <w:ind w:firstLine="720"/>
        <w:jc w:val="both"/>
        <w:rPr>
          <w:rFonts w:eastAsia="Times New Roman"/>
          <w:szCs w:val="24"/>
        </w:rPr>
      </w:pPr>
      <w:r>
        <w:rPr>
          <w:rFonts w:eastAsia="Times New Roman"/>
          <w:szCs w:val="24"/>
        </w:rPr>
        <w:t xml:space="preserve">Ο κ. Μπούρας Αθανάσιος. Παρών. </w:t>
      </w:r>
    </w:p>
    <w:p w14:paraId="428C2E28" w14:textId="77777777" w:rsidR="00CF256A" w:rsidRDefault="008A1C0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Δημοσχάκης</w:t>
      </w:r>
      <w:proofErr w:type="spellEnd"/>
      <w:r>
        <w:rPr>
          <w:rFonts w:eastAsia="Times New Roman"/>
          <w:szCs w:val="24"/>
        </w:rPr>
        <w:t xml:space="preserve"> Αναστάσιος. Παρών. </w:t>
      </w:r>
    </w:p>
    <w:p w14:paraId="428C2E29" w14:textId="77777777" w:rsidR="00CF256A" w:rsidRDefault="008A1C0A">
      <w:pPr>
        <w:spacing w:line="600" w:lineRule="auto"/>
        <w:ind w:firstLine="720"/>
        <w:jc w:val="both"/>
        <w:rPr>
          <w:rFonts w:eastAsia="Times New Roman"/>
          <w:szCs w:val="24"/>
        </w:rPr>
      </w:pPr>
      <w:r>
        <w:rPr>
          <w:rFonts w:eastAsia="Times New Roman"/>
          <w:szCs w:val="24"/>
        </w:rPr>
        <w:t xml:space="preserve">Ο κ. Γκιουλέκας Κωνσταντίνος. Παρών. </w:t>
      </w:r>
    </w:p>
    <w:p w14:paraId="428C2E2A" w14:textId="77777777" w:rsidR="00CF256A" w:rsidRDefault="008A1C0A">
      <w:pPr>
        <w:spacing w:line="600" w:lineRule="auto"/>
        <w:ind w:firstLine="720"/>
        <w:jc w:val="both"/>
        <w:rPr>
          <w:rFonts w:eastAsia="Times New Roman"/>
          <w:szCs w:val="24"/>
        </w:rPr>
      </w:pPr>
      <w:r>
        <w:rPr>
          <w:rFonts w:eastAsia="Times New Roman"/>
          <w:szCs w:val="24"/>
        </w:rPr>
        <w:t xml:space="preserve">Ο κ. Ανδριανός Ιωάννης. Παρών. </w:t>
      </w:r>
    </w:p>
    <w:p w14:paraId="428C2E2B" w14:textId="77777777" w:rsidR="00CF256A" w:rsidRDefault="008A1C0A">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w:t>
      </w:r>
      <w:r>
        <w:rPr>
          <w:rFonts w:eastAsia="Times New Roman"/>
          <w:szCs w:val="24"/>
        </w:rPr>
        <w:t>ύριοι συνάδελφοι, υπάρχει ο απαιτούμενος από τον Κανονισμό αριθμός υπογραφόντων την αίτηση ονομαστικής ψηφ</w:t>
      </w:r>
      <w:r>
        <w:rPr>
          <w:rFonts w:eastAsia="Times New Roman"/>
          <w:szCs w:val="24"/>
        </w:rPr>
        <w:t>οφορίας Βουλευτών</w:t>
      </w:r>
      <w:r>
        <w:rPr>
          <w:rFonts w:eastAsia="Times New Roman"/>
          <w:szCs w:val="24"/>
        </w:rPr>
        <w:t>.</w:t>
      </w:r>
    </w:p>
    <w:p w14:paraId="428C2E2C"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Συνεπώς διακόπτουμε τη συνεδρίαση για δέκα (10΄) λεπτά, σύμφωνα με τον Κανονισμό. </w:t>
      </w:r>
    </w:p>
    <w:p w14:paraId="428C2E2D" w14:textId="77777777" w:rsidR="00CF256A" w:rsidRDefault="008A1C0A">
      <w:pPr>
        <w:spacing w:line="600" w:lineRule="auto"/>
        <w:ind w:firstLine="720"/>
        <w:jc w:val="center"/>
        <w:rPr>
          <w:rFonts w:eastAsia="Times New Roman" w:cs="Times New Roman"/>
          <w:szCs w:val="24"/>
        </w:rPr>
      </w:pPr>
      <w:r>
        <w:rPr>
          <w:rFonts w:eastAsia="Times New Roman"/>
          <w:szCs w:val="24"/>
        </w:rPr>
        <w:t>(ΔΙΑΚΟΠΗ)</w:t>
      </w:r>
      <w:r>
        <w:rPr>
          <w:rFonts w:eastAsia="Times New Roman" w:cs="Times New Roman"/>
          <w:szCs w:val="24"/>
        </w:rPr>
        <w:t xml:space="preserve"> </w:t>
      </w:r>
    </w:p>
    <w:p w14:paraId="428C2E2E"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428C2E2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η </w:t>
      </w:r>
      <w:r>
        <w:rPr>
          <w:rFonts w:eastAsia="Times New Roman" w:cs="Times New Roman"/>
          <w:szCs w:val="24"/>
        </w:rPr>
        <w:t xml:space="preserve">συνεδρίαση. </w:t>
      </w:r>
    </w:p>
    <w:p w14:paraId="428C2E3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διεξαχθεί ονομαστική ψηφοφορία επί της αρχής, επί των άρθρων 3, 15, 32, 34, 36 και επί της τροπολογίας με γενικό αριθμό 1177 </w:t>
      </w:r>
      <w:r>
        <w:rPr>
          <w:rFonts w:eastAsia="Times New Roman" w:cs="Times New Roman"/>
          <w:szCs w:val="24"/>
        </w:rPr>
        <w:t xml:space="preserve">και ειδικό 119 </w:t>
      </w:r>
      <w:r>
        <w:rPr>
          <w:rFonts w:eastAsia="Times New Roman" w:cs="Times New Roman"/>
          <w:szCs w:val="24"/>
        </w:rPr>
        <w:t>του σχεδίου νόμου του Υπουργείου Παιδείας, Έρευνας και Θρησκευμάτων: «Οργάνωση και λειτουργία της ανώτατης εκπαίδ</w:t>
      </w:r>
      <w:r>
        <w:rPr>
          <w:rFonts w:eastAsia="Times New Roman" w:cs="Times New Roman"/>
          <w:szCs w:val="24"/>
        </w:rPr>
        <w:t>ευσης, ρυθμίσεις για την έρευνα και άλλες διατάξεις».</w:t>
      </w:r>
    </w:p>
    <w:p w14:paraId="428C2E3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την αρχή, τα άρθρα και την τροπολογία του νομοσχεδίου λέγουν «ΝΑΙ». </w:t>
      </w:r>
    </w:p>
    <w:p w14:paraId="428C2E3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μη αποδεχόμενοι την αρχή, τα άρθρα και την τροπολογία του νομοσχεδίου λέγουν «ΟΧΙ».</w:t>
      </w:r>
    </w:p>
    <w:p w14:paraId="428C2E3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αρνούμενοι ψήφο λέγουν «ΠΑΡ</w:t>
      </w:r>
      <w:r>
        <w:rPr>
          <w:rFonts w:eastAsia="Times New Roman" w:cs="Times New Roman"/>
          <w:szCs w:val="24"/>
        </w:rPr>
        <w:t xml:space="preserve">ΩΝ». </w:t>
      </w:r>
    </w:p>
    <w:p w14:paraId="428C2E3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Σας ενημερώνω, επίσης, ότι έχ</w:t>
      </w:r>
      <w:r>
        <w:rPr>
          <w:rFonts w:eastAsia="Times New Roman" w:cs="Times New Roman"/>
          <w:szCs w:val="24"/>
        </w:rPr>
        <w:t>ει</w:t>
      </w:r>
      <w:r>
        <w:rPr>
          <w:rFonts w:eastAsia="Times New Roman" w:cs="Times New Roman"/>
          <w:szCs w:val="24"/>
        </w:rPr>
        <w:t xml:space="preserve"> έρθει στο Προεδρείο τηλεομοιοτυπ</w:t>
      </w:r>
      <w:r>
        <w:rPr>
          <w:rFonts w:eastAsia="Times New Roman" w:cs="Times New Roman"/>
          <w:szCs w:val="24"/>
        </w:rPr>
        <w:t>ία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w:t>
      </w:r>
      <w:r>
        <w:rPr>
          <w:rFonts w:eastAsia="Times New Roman" w:cs="Times New Roman"/>
          <w:szCs w:val="24"/>
        </w:rPr>
        <w:t>φου</w:t>
      </w:r>
      <w:r>
        <w:rPr>
          <w:rFonts w:eastAsia="Times New Roman" w:cs="Times New Roman"/>
          <w:szCs w:val="24"/>
        </w:rPr>
        <w:t>, σύμφωνα με το άρθρο 70Α του Κανονισμού της Βουλής, με τ</w:t>
      </w:r>
      <w:r>
        <w:rPr>
          <w:rFonts w:eastAsia="Times New Roman" w:cs="Times New Roman"/>
          <w:szCs w:val="24"/>
        </w:rPr>
        <w:t>ην</w:t>
      </w:r>
      <w:r>
        <w:rPr>
          <w:rFonts w:eastAsia="Times New Roman" w:cs="Times New Roman"/>
          <w:szCs w:val="24"/>
        </w:rPr>
        <w:t xml:space="preserve"> οποί</w:t>
      </w:r>
      <w:r>
        <w:rPr>
          <w:rFonts w:eastAsia="Times New Roman" w:cs="Times New Roman"/>
          <w:szCs w:val="24"/>
        </w:rPr>
        <w:t>α</w:t>
      </w:r>
      <w:r>
        <w:rPr>
          <w:rFonts w:eastAsia="Times New Roman" w:cs="Times New Roman"/>
          <w:szCs w:val="24"/>
        </w:rPr>
        <w:t xml:space="preserve"> γνωστοποι</w:t>
      </w:r>
      <w:r>
        <w:rPr>
          <w:rFonts w:eastAsia="Times New Roman" w:cs="Times New Roman"/>
          <w:szCs w:val="24"/>
        </w:rPr>
        <w:t>εί</w:t>
      </w:r>
      <w:r>
        <w:rPr>
          <w:rFonts w:eastAsia="Times New Roman" w:cs="Times New Roman"/>
          <w:szCs w:val="24"/>
        </w:rPr>
        <w:t xml:space="preserve"> την ψήφο του επί της αρχής, των άρθρων και της τροπολογίας του νομοσχεδίου. </w:t>
      </w:r>
      <w:r>
        <w:rPr>
          <w:rFonts w:eastAsia="Times New Roman" w:cs="Times New Roman"/>
          <w:szCs w:val="24"/>
        </w:rPr>
        <w:t>Η</w:t>
      </w:r>
      <w:r>
        <w:rPr>
          <w:rFonts w:eastAsia="Times New Roman" w:cs="Times New Roman"/>
          <w:szCs w:val="24"/>
        </w:rPr>
        <w:t xml:space="preserve"> ψήφο</w:t>
      </w:r>
      <w:r>
        <w:rPr>
          <w:rFonts w:eastAsia="Times New Roman" w:cs="Times New Roman"/>
          <w:szCs w:val="24"/>
        </w:rPr>
        <w:t>ς</w:t>
      </w:r>
      <w:r>
        <w:rPr>
          <w:rFonts w:eastAsia="Times New Roman" w:cs="Times New Roman"/>
          <w:szCs w:val="24"/>
        </w:rPr>
        <w:t xml:space="preserve"> αυτ</w:t>
      </w:r>
      <w:r>
        <w:rPr>
          <w:rFonts w:eastAsia="Times New Roman" w:cs="Times New Roman"/>
          <w:szCs w:val="24"/>
        </w:rPr>
        <w:t>ή</w:t>
      </w:r>
      <w:r>
        <w:rPr>
          <w:rFonts w:eastAsia="Times New Roman" w:cs="Times New Roman"/>
          <w:szCs w:val="24"/>
        </w:rPr>
        <w:t xml:space="preserve"> </w:t>
      </w:r>
      <w:r>
        <w:rPr>
          <w:rFonts w:eastAsia="Times New Roman" w:cs="Times New Roman"/>
          <w:szCs w:val="24"/>
        </w:rPr>
        <w:t>θα ανακοινωθ</w:t>
      </w:r>
      <w:r>
        <w:rPr>
          <w:rFonts w:eastAsia="Times New Roman" w:cs="Times New Roman"/>
          <w:szCs w:val="24"/>
        </w:rPr>
        <w:t>εί</w:t>
      </w:r>
      <w:r>
        <w:rPr>
          <w:rFonts w:eastAsia="Times New Roman" w:cs="Times New Roman"/>
          <w:szCs w:val="24"/>
        </w:rPr>
        <w:t xml:space="preserve"> και θα συνυπολογιστ</w:t>
      </w:r>
      <w:r>
        <w:rPr>
          <w:rFonts w:eastAsia="Times New Roman" w:cs="Times New Roman"/>
          <w:szCs w:val="24"/>
        </w:rPr>
        <w:t>εί</w:t>
      </w:r>
      <w:r>
        <w:rPr>
          <w:rFonts w:eastAsia="Times New Roman" w:cs="Times New Roman"/>
          <w:szCs w:val="24"/>
        </w:rPr>
        <w:t xml:space="preserve"> στην καταμέτρηση, η οποία θα ακολουθήσει. </w:t>
      </w:r>
    </w:p>
    <w:p w14:paraId="428C2E3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Αφού ολοκληρωθεί η ανάγνωση, κατά την ώρα της καταμέτρησης θα κάνουμε την ψηφοφορία επί των άρθρων, ώστε να κερδίσουμε χρόνο. Οι συνάδελφοι θα κάνουν την καταμέτρηση κι εγώ θα </w:t>
      </w:r>
      <w:r>
        <w:rPr>
          <w:rFonts w:eastAsia="Times New Roman" w:cs="Times New Roman"/>
          <w:szCs w:val="24"/>
        </w:rPr>
        <w:t xml:space="preserve">εκφωνώ τα άρθρα με τους </w:t>
      </w:r>
      <w:r>
        <w:rPr>
          <w:rFonts w:eastAsia="Times New Roman" w:cs="Times New Roman"/>
          <w:szCs w:val="24"/>
        </w:rPr>
        <w:t>ε</w:t>
      </w:r>
      <w:r>
        <w:rPr>
          <w:rFonts w:eastAsia="Times New Roman" w:cs="Times New Roman"/>
          <w:szCs w:val="24"/>
        </w:rPr>
        <w:t>ισηγητές, ώστε να κερδίσουμε λίγο χρόνο και να αρχίσουμε το συντομότερο δυνατόν το επόμενο νομοσχέδιο.</w:t>
      </w:r>
      <w:r w:rsidRPr="00E704E1">
        <w:rPr>
          <w:rFonts w:eastAsia="Times New Roman" w:cs="Times New Roman"/>
          <w:szCs w:val="24"/>
        </w:rPr>
        <w:t xml:space="preserve"> </w:t>
      </w:r>
    </w:p>
    <w:p w14:paraId="428C2E3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w:t>
      </w:r>
    </w:p>
    <w:p w14:paraId="428C2E37"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ΠΑ</w:t>
      </w:r>
      <w:r>
        <w:rPr>
          <w:rFonts w:eastAsia="Times New Roman"/>
          <w:b/>
          <w:color w:val="000000" w:themeColor="text1"/>
          <w:szCs w:val="24"/>
        </w:rPr>
        <w:t xml:space="preserve">ΠΠΑΣ: </w:t>
      </w:r>
      <w:r>
        <w:rPr>
          <w:rFonts w:eastAsia="Times New Roman"/>
          <w:color w:val="000000" w:themeColor="text1"/>
          <w:szCs w:val="24"/>
        </w:rPr>
        <w:t>Κύριε Πρόεδρε, για διευκόλυνσή σας και επειδή μπορεί να δημιουργηθεί κάποιο μπέρδεμα στην καταμέτρηση των ψήφων, από την πλευρά της Χρυσής Αυγής επί της αρχής και στα άρθρα 3, 32 και 36 ψηφίζουμε «</w:t>
      </w:r>
      <w:r>
        <w:rPr>
          <w:rFonts w:eastAsia="Times New Roman"/>
          <w:color w:val="000000" w:themeColor="text1"/>
          <w:szCs w:val="24"/>
        </w:rPr>
        <w:t>όχι</w:t>
      </w:r>
      <w:r>
        <w:rPr>
          <w:rFonts w:eastAsia="Times New Roman"/>
          <w:color w:val="000000" w:themeColor="text1"/>
          <w:szCs w:val="24"/>
        </w:rPr>
        <w:t>», καθώς και στην τροπολογία 1177.</w:t>
      </w:r>
    </w:p>
    <w:p w14:paraId="428C2E38"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Στα άρθρα 15 </w:t>
      </w:r>
      <w:r>
        <w:rPr>
          <w:rFonts w:eastAsia="Times New Roman"/>
          <w:color w:val="000000" w:themeColor="text1"/>
          <w:szCs w:val="24"/>
        </w:rPr>
        <w:t>και 34, στο μεν 15 ψηφίζουμε «</w:t>
      </w:r>
      <w:r>
        <w:rPr>
          <w:rFonts w:eastAsia="Times New Roman"/>
          <w:color w:val="000000" w:themeColor="text1"/>
          <w:szCs w:val="24"/>
        </w:rPr>
        <w:t>παρών</w:t>
      </w:r>
      <w:r>
        <w:rPr>
          <w:rFonts w:eastAsia="Times New Roman"/>
          <w:color w:val="000000" w:themeColor="text1"/>
          <w:szCs w:val="24"/>
        </w:rPr>
        <w:t>», επειδή έχει διάταξη για τα ΑΜΕΑ και μόνο και στο άρθρο 34 ψηφίζουμε «</w:t>
      </w:r>
      <w:r>
        <w:rPr>
          <w:rFonts w:eastAsia="Times New Roman"/>
          <w:color w:val="000000" w:themeColor="text1"/>
          <w:szCs w:val="24"/>
        </w:rPr>
        <w:t>παρών</w:t>
      </w:r>
      <w:r>
        <w:rPr>
          <w:rFonts w:eastAsia="Times New Roman"/>
          <w:color w:val="000000" w:themeColor="text1"/>
          <w:szCs w:val="24"/>
        </w:rPr>
        <w:t>», επειδή δεν θέλουμε να συμμετέχουμε σε δικές σας εκλογικές συντεχνιακές καταστάσεις.</w:t>
      </w:r>
    </w:p>
    <w:p w14:paraId="428C2E39"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Επομένως, κύριε Παππά, π</w:t>
      </w:r>
      <w:r>
        <w:rPr>
          <w:rFonts w:eastAsia="Times New Roman"/>
          <w:color w:val="000000" w:themeColor="text1"/>
          <w:szCs w:val="24"/>
        </w:rPr>
        <w:t>λην των δύο άρθρων που είπατε ότι ψηφίζετε «</w:t>
      </w:r>
      <w:r>
        <w:rPr>
          <w:rFonts w:eastAsia="Times New Roman"/>
          <w:color w:val="000000" w:themeColor="text1"/>
          <w:szCs w:val="24"/>
        </w:rPr>
        <w:t>παρών</w:t>
      </w:r>
      <w:r>
        <w:rPr>
          <w:rFonts w:eastAsia="Times New Roman"/>
          <w:color w:val="000000" w:themeColor="text1"/>
          <w:szCs w:val="24"/>
        </w:rPr>
        <w:t>», στα άλλα ψηφίζετε «</w:t>
      </w:r>
      <w:r>
        <w:rPr>
          <w:rFonts w:eastAsia="Times New Roman"/>
          <w:color w:val="000000" w:themeColor="text1"/>
          <w:szCs w:val="24"/>
        </w:rPr>
        <w:t>όχι</w:t>
      </w:r>
      <w:r>
        <w:rPr>
          <w:rFonts w:eastAsia="Times New Roman"/>
          <w:color w:val="000000" w:themeColor="text1"/>
          <w:szCs w:val="24"/>
        </w:rPr>
        <w:t>».</w:t>
      </w:r>
    </w:p>
    <w:p w14:paraId="428C2E3A"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Παρακαλώ να ξεκινήσει η ανάγνωση του καταλόγου.</w:t>
      </w:r>
    </w:p>
    <w:p w14:paraId="428C2E3B" w14:textId="77777777" w:rsidR="00CF256A" w:rsidRDefault="008A1C0A">
      <w:pPr>
        <w:spacing w:line="480" w:lineRule="auto"/>
        <w:jc w:val="center"/>
        <w:rPr>
          <w:rFonts w:eastAsia="Times New Roman"/>
          <w:color w:val="000000" w:themeColor="text1"/>
          <w:szCs w:val="24"/>
        </w:rPr>
      </w:pPr>
      <w:r>
        <w:rPr>
          <w:rFonts w:eastAsia="Times New Roman"/>
          <w:color w:val="000000" w:themeColor="text1"/>
          <w:szCs w:val="24"/>
        </w:rPr>
        <w:t>(ΨΗΦΟΦΟΡΙΑ)</w:t>
      </w:r>
    </w:p>
    <w:p w14:paraId="428C2E3C" w14:textId="77777777" w:rsidR="00CF256A" w:rsidRDefault="008A1C0A">
      <w:pPr>
        <w:spacing w:line="600" w:lineRule="auto"/>
        <w:jc w:val="center"/>
        <w:rPr>
          <w:rFonts w:eastAsia="Times New Roman"/>
          <w:szCs w:val="24"/>
        </w:rPr>
      </w:pPr>
      <w:r>
        <w:rPr>
          <w:rFonts w:eastAsia="Times New Roman"/>
          <w:szCs w:val="24"/>
        </w:rPr>
        <w:t>(ΜΕΤΑ ΚΑΙ ΤΗ ΔΕΥΤΕΡΗ ΑΝΑΓΝΩΣΗ ΤΟΥ ΚΑΤΑΛΟΓΟΥ)</w:t>
      </w:r>
    </w:p>
    <w:p w14:paraId="428C2E3D" w14:textId="77777777" w:rsidR="00CF256A" w:rsidRDefault="008A1C0A">
      <w:pPr>
        <w:spacing w:line="600" w:lineRule="auto"/>
        <w:ind w:firstLine="720"/>
        <w:jc w:val="both"/>
        <w:rPr>
          <w:rFonts w:eastAsia="Times New Roman"/>
          <w:szCs w:val="24"/>
        </w:rPr>
      </w:pPr>
      <w:r>
        <w:rPr>
          <w:rFonts w:eastAsia="Times New Roman"/>
          <w:b/>
          <w:color w:val="000000" w:themeColor="text1"/>
          <w:szCs w:val="24"/>
        </w:rPr>
        <w:t xml:space="preserve">ΠΡΟΕΔΡΕΥΩΝ (Νικήτας Κακλαμάνης): </w:t>
      </w:r>
      <w:r>
        <w:rPr>
          <w:rFonts w:eastAsia="Times New Roman"/>
          <w:szCs w:val="24"/>
        </w:rPr>
        <w:t>Υπάρχει συνάδελφος</w:t>
      </w:r>
      <w:r>
        <w:rPr>
          <w:rFonts w:eastAsia="Times New Roman"/>
          <w:szCs w:val="24"/>
        </w:rPr>
        <w:t>, ο οποίος</w:t>
      </w:r>
      <w:r>
        <w:rPr>
          <w:rFonts w:eastAsia="Times New Roman"/>
          <w:szCs w:val="24"/>
        </w:rPr>
        <w:t xml:space="preserve"> δεν άκουσε τ</w:t>
      </w:r>
      <w:r>
        <w:rPr>
          <w:rFonts w:eastAsia="Times New Roman"/>
          <w:szCs w:val="24"/>
        </w:rPr>
        <w:t xml:space="preserve">ο όνομά του; </w:t>
      </w:r>
      <w:r>
        <w:rPr>
          <w:rFonts w:eastAsia="Times New Roman"/>
          <w:szCs w:val="24"/>
        </w:rPr>
        <w:t>Κανείς</w:t>
      </w:r>
      <w:r>
        <w:rPr>
          <w:rFonts w:eastAsia="Times New Roman"/>
          <w:szCs w:val="24"/>
        </w:rPr>
        <w:t>.</w:t>
      </w:r>
    </w:p>
    <w:p w14:paraId="428C2E3E" w14:textId="77777777" w:rsidR="00CF256A" w:rsidRDefault="008A1C0A">
      <w:pPr>
        <w:spacing w:line="600" w:lineRule="auto"/>
        <w:ind w:firstLine="720"/>
        <w:jc w:val="both"/>
        <w:rPr>
          <w:rFonts w:eastAsia="Times New Roman"/>
          <w:szCs w:val="24"/>
        </w:rPr>
      </w:pPr>
      <w:r>
        <w:rPr>
          <w:rFonts w:eastAsia="Times New Roman"/>
          <w:szCs w:val="24"/>
        </w:rPr>
        <w:t>Η επιστολή</w:t>
      </w:r>
      <w:r>
        <w:rPr>
          <w:rFonts w:eastAsia="Times New Roman"/>
          <w:szCs w:val="24"/>
        </w:rPr>
        <w:t>,</w:t>
      </w:r>
      <w:r>
        <w:rPr>
          <w:rFonts w:eastAsia="Times New Roman"/>
          <w:szCs w:val="24"/>
        </w:rPr>
        <w:t xml:space="preserve"> η οποία απεστάλη στο Προεδρείο από τον συνάδελφο κ. Αλέξανδρο </w:t>
      </w:r>
      <w:proofErr w:type="spellStart"/>
      <w:r>
        <w:rPr>
          <w:rFonts w:eastAsia="Times New Roman"/>
          <w:szCs w:val="24"/>
        </w:rPr>
        <w:t>Τριανταφυλλόπουλο</w:t>
      </w:r>
      <w:proofErr w:type="spellEnd"/>
      <w:r>
        <w:rPr>
          <w:rFonts w:eastAsia="Times New Roman"/>
          <w:szCs w:val="24"/>
        </w:rPr>
        <w:t xml:space="preserve">, σύμφωνα με το άρθρο 70Α του Κανονισμού της Βουλής, </w:t>
      </w:r>
      <w:r>
        <w:rPr>
          <w:rFonts w:eastAsia="Times New Roman"/>
          <w:szCs w:val="24"/>
        </w:rPr>
        <w:t xml:space="preserve">θα καταχωριστεί </w:t>
      </w:r>
      <w:r>
        <w:rPr>
          <w:rFonts w:eastAsia="Times New Roman"/>
          <w:szCs w:val="24"/>
        </w:rPr>
        <w:t>στα Πρακτικά.</w:t>
      </w:r>
    </w:p>
    <w:p w14:paraId="428C2E3F" w14:textId="77777777" w:rsidR="00CF256A" w:rsidRDefault="008A1C0A">
      <w:pPr>
        <w:spacing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 xml:space="preserve">καταχωρίζεται στα Πρακτικά και </w:t>
      </w:r>
      <w:r>
        <w:rPr>
          <w:rFonts w:eastAsia="Times New Roman"/>
          <w:szCs w:val="24"/>
        </w:rPr>
        <w:t>έχει ως εξής:</w:t>
      </w:r>
    </w:p>
    <w:p w14:paraId="428C2E40" w14:textId="77777777" w:rsidR="00CF256A" w:rsidRDefault="008A1C0A">
      <w:pPr>
        <w:spacing w:line="600" w:lineRule="auto"/>
        <w:jc w:val="center"/>
        <w:rPr>
          <w:rFonts w:eastAsia="Times New Roman"/>
          <w:color w:val="FF0000"/>
          <w:szCs w:val="24"/>
        </w:rPr>
      </w:pPr>
      <w:r w:rsidRPr="0039260A">
        <w:rPr>
          <w:rFonts w:eastAsia="Times New Roman"/>
          <w:color w:val="FF0000"/>
          <w:szCs w:val="24"/>
        </w:rPr>
        <w:lastRenderedPageBreak/>
        <w:t>(ΑΛΛΑΓΗ ΣΕΛΙΔΑΣ)</w:t>
      </w:r>
    </w:p>
    <w:p w14:paraId="428C2E41" w14:textId="77777777" w:rsidR="00CF256A" w:rsidRDefault="008A1C0A">
      <w:pPr>
        <w:spacing w:line="600" w:lineRule="auto"/>
        <w:jc w:val="center"/>
        <w:rPr>
          <w:rFonts w:ascii="Tahoma" w:eastAsia="Times New Roman" w:hAnsi="Tahoma" w:cs="Tahoma"/>
          <w:color w:val="FF0000"/>
          <w:szCs w:val="24"/>
        </w:rPr>
      </w:pPr>
      <w:r w:rsidRPr="00AB3C64">
        <w:rPr>
          <w:rFonts w:ascii="Tahoma" w:eastAsia="Times New Roman" w:hAnsi="Tahoma" w:cs="Tahoma"/>
          <w:szCs w:val="24"/>
        </w:rPr>
        <w:t>(Να μπει η σελίδα 8)</w:t>
      </w:r>
    </w:p>
    <w:p w14:paraId="428C2E42" w14:textId="77777777" w:rsidR="00CF256A" w:rsidRDefault="008A1C0A">
      <w:pPr>
        <w:spacing w:line="600" w:lineRule="auto"/>
        <w:jc w:val="center"/>
        <w:rPr>
          <w:rFonts w:eastAsia="Times New Roman" w:cs="Times New Roman"/>
          <w:color w:val="FF0000"/>
          <w:szCs w:val="24"/>
        </w:rPr>
      </w:pPr>
      <w:r w:rsidRPr="0039260A">
        <w:rPr>
          <w:rFonts w:eastAsia="Times New Roman" w:cs="Times New Roman"/>
          <w:color w:val="FF0000"/>
          <w:szCs w:val="24"/>
        </w:rPr>
        <w:t>(ΑΛΛΑΓΗ ΣΕΛΙΔΑΣ)</w:t>
      </w:r>
    </w:p>
    <w:p w14:paraId="428C2E43" w14:textId="77777777" w:rsidR="00CF256A" w:rsidRDefault="008A1C0A">
      <w:pPr>
        <w:spacing w:line="600" w:lineRule="auto"/>
        <w:ind w:firstLine="720"/>
        <w:jc w:val="both"/>
        <w:rPr>
          <w:rFonts w:eastAsia="Times New Roman"/>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Κ</w:t>
      </w:r>
      <w:r>
        <w:rPr>
          <w:rFonts w:eastAsia="Times New Roman"/>
          <w:szCs w:val="24"/>
        </w:rPr>
        <w:t xml:space="preserve">υρίες και κύριοι συνάδελφοι, </w:t>
      </w:r>
      <w:r>
        <w:rPr>
          <w:rFonts w:eastAsia="Times New Roman"/>
          <w:szCs w:val="24"/>
        </w:rPr>
        <w:t xml:space="preserve">σας ενημερώνω ότι οι συνάδελφοι κ.κ. Πάνος Καμμένος, Γεώργιος </w:t>
      </w:r>
      <w:proofErr w:type="spellStart"/>
      <w:r>
        <w:rPr>
          <w:rFonts w:eastAsia="Times New Roman"/>
          <w:szCs w:val="24"/>
        </w:rPr>
        <w:t>Αμυράς</w:t>
      </w:r>
      <w:proofErr w:type="spellEnd"/>
      <w:r>
        <w:rPr>
          <w:rFonts w:eastAsia="Times New Roman"/>
          <w:szCs w:val="24"/>
        </w:rPr>
        <w:t xml:space="preserve">, Σπυρίδων Λυκούδης, Παναγιώτα </w:t>
      </w:r>
      <w:proofErr w:type="spellStart"/>
      <w:r>
        <w:rPr>
          <w:rFonts w:eastAsia="Times New Roman"/>
          <w:szCs w:val="24"/>
        </w:rPr>
        <w:t>Βράντζα</w:t>
      </w:r>
      <w:proofErr w:type="spellEnd"/>
      <w:r>
        <w:rPr>
          <w:rFonts w:eastAsia="Times New Roman"/>
          <w:szCs w:val="24"/>
        </w:rPr>
        <w:t xml:space="preserve">, Νικόλαος </w:t>
      </w:r>
      <w:r>
        <w:rPr>
          <w:rFonts w:eastAsia="Times New Roman"/>
          <w:szCs w:val="24"/>
        </w:rPr>
        <w:t xml:space="preserve">Κοτζιάς, Ανδρέας Μιχαηλίδης, Αικατερίνη Μάρκου, Μαρία Αντωνίου, Άννα - Μισέλ Ασημακοπούλου, Ελευθέριος </w:t>
      </w:r>
      <w:proofErr w:type="spellStart"/>
      <w:r>
        <w:rPr>
          <w:rFonts w:eastAsia="Times New Roman"/>
          <w:szCs w:val="24"/>
        </w:rPr>
        <w:t>Αυγενάκης</w:t>
      </w:r>
      <w:proofErr w:type="spellEnd"/>
      <w:r>
        <w:rPr>
          <w:rFonts w:eastAsia="Times New Roman"/>
          <w:szCs w:val="24"/>
        </w:rPr>
        <w:t xml:space="preserve">, Μαυρουδής Βορίδης, Νικόλαος </w:t>
      </w:r>
      <w:proofErr w:type="spellStart"/>
      <w:r>
        <w:rPr>
          <w:rFonts w:eastAsia="Times New Roman"/>
          <w:szCs w:val="24"/>
        </w:rPr>
        <w:t>Δένδιας</w:t>
      </w:r>
      <w:proofErr w:type="spellEnd"/>
      <w:r>
        <w:rPr>
          <w:rFonts w:eastAsia="Times New Roman"/>
          <w:szCs w:val="24"/>
        </w:rPr>
        <w:t xml:space="preserve">, Γεώργιος </w:t>
      </w:r>
      <w:proofErr w:type="spellStart"/>
      <w:r>
        <w:rPr>
          <w:rFonts w:eastAsia="Times New Roman"/>
          <w:szCs w:val="24"/>
        </w:rPr>
        <w:t>Καρασμάνης</w:t>
      </w:r>
      <w:proofErr w:type="spellEnd"/>
      <w:r>
        <w:rPr>
          <w:rFonts w:eastAsia="Times New Roman"/>
          <w:szCs w:val="24"/>
        </w:rPr>
        <w:t>, Ιωάννης Κεφαλογιάννης, Κωνσταντίνος Κουκοδήμος, Θεοδώρα Μπακογιάννη, Έλενα Ράπτη, Κω</w:t>
      </w:r>
      <w:r>
        <w:rPr>
          <w:rFonts w:eastAsia="Times New Roman"/>
          <w:szCs w:val="24"/>
        </w:rPr>
        <w:t xml:space="preserve">νσταντίνος Σκρέκας, Όλγα Κεφαλογιάννη, Ευάγγελος Βενιζέλος, Οδυσσέας Κωνσταντινόπουλος, Κωνσταντίνος Σκανδαλίδης, Μιχάλης Τζελέπης, Κωνσταντίνος </w:t>
      </w:r>
      <w:proofErr w:type="spellStart"/>
      <w:r>
        <w:rPr>
          <w:rFonts w:eastAsia="Times New Roman"/>
          <w:szCs w:val="24"/>
        </w:rPr>
        <w:t>Κοντογεώργος</w:t>
      </w:r>
      <w:proofErr w:type="spellEnd"/>
      <w:r>
        <w:rPr>
          <w:rFonts w:eastAsia="Times New Roman"/>
          <w:szCs w:val="24"/>
        </w:rPr>
        <w:t xml:space="preserve">, Μάριος </w:t>
      </w:r>
      <w:proofErr w:type="spellStart"/>
      <w:r>
        <w:rPr>
          <w:rFonts w:eastAsia="Times New Roman"/>
          <w:szCs w:val="24"/>
        </w:rPr>
        <w:t>Σαλμάς</w:t>
      </w:r>
      <w:proofErr w:type="spellEnd"/>
      <w:r>
        <w:rPr>
          <w:rFonts w:eastAsia="Times New Roman"/>
          <w:szCs w:val="24"/>
        </w:rPr>
        <w:t xml:space="preserve"> και Ανδρέας </w:t>
      </w:r>
      <w:proofErr w:type="spellStart"/>
      <w:r>
        <w:rPr>
          <w:rFonts w:eastAsia="Times New Roman"/>
          <w:szCs w:val="24"/>
        </w:rPr>
        <w:t>Κατσανιώτης</w:t>
      </w:r>
      <w:proofErr w:type="spellEnd"/>
      <w:r>
        <w:rPr>
          <w:rFonts w:eastAsia="Times New Roman"/>
          <w:szCs w:val="24"/>
        </w:rPr>
        <w:t xml:space="preserve">, απουσιάζουν από την ψηφοφορία και </w:t>
      </w:r>
      <w:r>
        <w:rPr>
          <w:rFonts w:eastAsia="Times New Roman"/>
          <w:szCs w:val="24"/>
        </w:rPr>
        <w:t>μας γνωστοποιούν με επισ</w:t>
      </w:r>
      <w:r>
        <w:rPr>
          <w:rFonts w:eastAsia="Times New Roman"/>
          <w:szCs w:val="24"/>
        </w:rPr>
        <w:t xml:space="preserve">τολή την ψήφο τους. </w:t>
      </w:r>
    </w:p>
    <w:p w14:paraId="428C2E44" w14:textId="77777777" w:rsidR="00CF256A" w:rsidRDefault="008A1C0A">
      <w:pPr>
        <w:spacing w:line="600" w:lineRule="auto"/>
        <w:ind w:firstLine="720"/>
        <w:jc w:val="both"/>
        <w:rPr>
          <w:rFonts w:eastAsia="Times New Roman"/>
          <w:szCs w:val="24"/>
        </w:rPr>
      </w:pPr>
      <w:r>
        <w:rPr>
          <w:rFonts w:eastAsia="Times New Roman"/>
          <w:szCs w:val="24"/>
        </w:rPr>
        <w:t>Οι επιστολές αυτές</w:t>
      </w:r>
      <w:r>
        <w:rPr>
          <w:rFonts w:eastAsia="Times New Roman"/>
          <w:szCs w:val="24"/>
        </w:rPr>
        <w:t>, οι οποίες</w:t>
      </w:r>
      <w:r>
        <w:rPr>
          <w:rFonts w:eastAsia="Times New Roman"/>
          <w:szCs w:val="24"/>
        </w:rPr>
        <w:t xml:space="preserve"> εκφράζουν πρόθεση ψήφου, </w:t>
      </w:r>
      <w:r>
        <w:rPr>
          <w:rFonts w:eastAsia="Times New Roman"/>
          <w:szCs w:val="24"/>
        </w:rPr>
        <w:t xml:space="preserve">θα καταχωριστούν στα Πρακτικά της σημερινής συνεδρίασης, αλλά </w:t>
      </w:r>
      <w:r>
        <w:rPr>
          <w:rFonts w:eastAsia="Times New Roman"/>
          <w:szCs w:val="24"/>
        </w:rPr>
        <w:t xml:space="preserve">δεν συνυπολογίζονται στην καταμέτρηση των ψήφων. </w:t>
      </w:r>
    </w:p>
    <w:p w14:paraId="428C2E45" w14:textId="77777777" w:rsidR="00CF256A" w:rsidRDefault="008A1C0A">
      <w:pPr>
        <w:spacing w:line="600" w:lineRule="auto"/>
        <w:ind w:firstLine="720"/>
        <w:jc w:val="both"/>
        <w:rPr>
          <w:rFonts w:eastAsia="Times New Roman"/>
          <w:color w:val="FF0000"/>
          <w:szCs w:val="24"/>
        </w:rPr>
      </w:pPr>
      <w:r w:rsidDel="00894537">
        <w:rPr>
          <w:rFonts w:eastAsia="Times New Roman"/>
          <w:szCs w:val="24"/>
        </w:rPr>
        <w:lastRenderedPageBreak/>
        <w:t xml:space="preserve"> </w:t>
      </w:r>
      <w:r>
        <w:rPr>
          <w:rFonts w:eastAsia="Times New Roman"/>
          <w:szCs w:val="24"/>
        </w:rPr>
        <w:t>(Οι προαναφερθείσες επιστολές καταχωρίζονται στα Πρακτικά και έχουν</w:t>
      </w:r>
      <w:r>
        <w:rPr>
          <w:rFonts w:eastAsia="Times New Roman"/>
          <w:szCs w:val="24"/>
        </w:rPr>
        <w:t xml:space="preserve"> ως εξής:</w:t>
      </w:r>
    </w:p>
    <w:p w14:paraId="428C2E46" w14:textId="77777777" w:rsidR="00CF256A" w:rsidRDefault="008A1C0A">
      <w:pPr>
        <w:spacing w:line="600" w:lineRule="auto"/>
        <w:jc w:val="center"/>
        <w:rPr>
          <w:rFonts w:eastAsia="Times New Roman"/>
          <w:color w:val="FF0000"/>
          <w:szCs w:val="24"/>
        </w:rPr>
      </w:pPr>
      <w:r w:rsidRPr="00FF52AD">
        <w:rPr>
          <w:rFonts w:eastAsia="Times New Roman"/>
          <w:color w:val="FF0000"/>
          <w:szCs w:val="24"/>
        </w:rPr>
        <w:t>(ΑΛΛΑΓΗ ΣΕΛΙΔΑΣ)</w:t>
      </w:r>
    </w:p>
    <w:p w14:paraId="428C2E47" w14:textId="77777777" w:rsidR="00CF256A" w:rsidRDefault="008A1C0A">
      <w:pPr>
        <w:spacing w:line="600" w:lineRule="auto"/>
        <w:jc w:val="center"/>
        <w:rPr>
          <w:rFonts w:eastAsia="Times New Roman"/>
          <w:szCs w:val="24"/>
        </w:rPr>
      </w:pPr>
      <w:r w:rsidRPr="00AB3C64">
        <w:rPr>
          <w:rFonts w:eastAsia="Times New Roman"/>
          <w:szCs w:val="24"/>
        </w:rPr>
        <w:t>(Να μπουν οι σελίδες 10</w:t>
      </w:r>
      <w:r>
        <w:rPr>
          <w:rFonts w:eastAsia="Times New Roman"/>
          <w:szCs w:val="24"/>
        </w:rPr>
        <w:t xml:space="preserve"> έως </w:t>
      </w:r>
      <w:r w:rsidRPr="00AB3C64">
        <w:rPr>
          <w:rFonts w:eastAsia="Times New Roman"/>
          <w:szCs w:val="24"/>
        </w:rPr>
        <w:t>35)</w:t>
      </w:r>
    </w:p>
    <w:p w14:paraId="428C2E48" w14:textId="77777777" w:rsidR="00CF256A" w:rsidRDefault="008A1C0A">
      <w:pPr>
        <w:spacing w:line="600" w:lineRule="auto"/>
        <w:jc w:val="center"/>
        <w:rPr>
          <w:rFonts w:eastAsia="Times New Roman"/>
          <w:color w:val="FF0000"/>
          <w:szCs w:val="24"/>
        </w:rPr>
      </w:pPr>
      <w:r w:rsidRPr="00FF52AD">
        <w:rPr>
          <w:rFonts w:eastAsia="Times New Roman"/>
          <w:color w:val="FF0000"/>
          <w:szCs w:val="24"/>
        </w:rPr>
        <w:t>(ΑΛΛΑΓΗ ΣΕΛΙΔΑΣ)</w:t>
      </w:r>
    </w:p>
    <w:p w14:paraId="428C2E49" w14:textId="77777777" w:rsidR="00CF256A" w:rsidRDefault="008A1C0A">
      <w:pPr>
        <w:spacing w:line="600" w:lineRule="auto"/>
        <w:ind w:firstLine="720"/>
        <w:jc w:val="both"/>
        <w:rPr>
          <w:rFonts w:eastAsia="Times New Roman"/>
          <w:szCs w:val="24"/>
        </w:rPr>
      </w:pPr>
      <w:r>
        <w:rPr>
          <w:rFonts w:eastAsia="Times New Roman"/>
          <w:b/>
          <w:color w:val="000000" w:themeColor="text1"/>
          <w:szCs w:val="24"/>
        </w:rPr>
        <w:t xml:space="preserve">ΠΡΟΕΔΡΕΥΩΝ (Νικήτας Κακλαμάνης): </w:t>
      </w:r>
      <w:r>
        <w:rPr>
          <w:rFonts w:eastAsia="Times New Roman"/>
          <w:szCs w:val="24"/>
        </w:rPr>
        <w:t>Κ</w:t>
      </w:r>
      <w:r>
        <w:rPr>
          <w:rFonts w:eastAsia="Times New Roman"/>
          <w:szCs w:val="24"/>
        </w:rPr>
        <w:t>υρίες και κύριοι συνάδελφοι, κ</w:t>
      </w:r>
      <w:r>
        <w:rPr>
          <w:rFonts w:eastAsia="Times New Roman"/>
          <w:szCs w:val="24"/>
        </w:rPr>
        <w:t xml:space="preserve">ηρύσσεται περαιωμένη η ψηφοφορία και παρακαλώ τους κυρίους ψηφολέκτες να προβούν στην καταμέτρηση των ψήφων και την </w:t>
      </w:r>
      <w:r>
        <w:rPr>
          <w:rFonts w:eastAsia="Times New Roman"/>
          <w:szCs w:val="24"/>
        </w:rPr>
        <w:t>εξαγωγή του αποτελέσματος.</w:t>
      </w:r>
    </w:p>
    <w:p w14:paraId="428C2E4A" w14:textId="77777777" w:rsidR="00CF256A" w:rsidRDefault="008A1C0A">
      <w:pPr>
        <w:spacing w:line="600" w:lineRule="auto"/>
        <w:jc w:val="center"/>
        <w:rPr>
          <w:rFonts w:eastAsia="Times New Roman"/>
          <w:szCs w:val="24"/>
        </w:rPr>
      </w:pPr>
      <w:r>
        <w:rPr>
          <w:rFonts w:eastAsia="Times New Roman"/>
          <w:szCs w:val="24"/>
        </w:rPr>
        <w:t>(ΚΑΤΑΜΕΤΡΗΣΗ)</w:t>
      </w:r>
    </w:p>
    <w:p w14:paraId="428C2E4B" w14:textId="77777777" w:rsidR="00CF256A" w:rsidRDefault="008A1C0A">
      <w:pPr>
        <w:spacing w:line="600" w:lineRule="auto"/>
        <w:ind w:firstLine="720"/>
        <w:jc w:val="both"/>
        <w:rPr>
          <w:rFonts w:eastAsia="Times New Roman"/>
          <w:szCs w:val="24"/>
        </w:rPr>
      </w:pPr>
      <w:r w:rsidRPr="001810D0">
        <w:rPr>
          <w:rFonts w:eastAsia="Times New Roman" w:cs="Times New Roman"/>
          <w:szCs w:val="24"/>
        </w:rPr>
        <w:t>Μ</w:t>
      </w:r>
      <w:r>
        <w:rPr>
          <w:rFonts w:eastAsia="Times New Roman"/>
          <w:szCs w:val="24"/>
        </w:rPr>
        <w:t>έχρι την ολοκλ</w:t>
      </w:r>
      <w:r>
        <w:rPr>
          <w:rFonts w:eastAsia="Times New Roman"/>
          <w:szCs w:val="24"/>
        </w:rPr>
        <w:t>ήρωση της καταμέτρησης και τη</w:t>
      </w:r>
      <w:r>
        <w:rPr>
          <w:rFonts w:eastAsia="Times New Roman"/>
          <w:szCs w:val="24"/>
        </w:rPr>
        <w:t>ν</w:t>
      </w:r>
      <w:r>
        <w:rPr>
          <w:rFonts w:eastAsia="Times New Roman"/>
          <w:szCs w:val="24"/>
        </w:rPr>
        <w:t xml:space="preserve"> </w:t>
      </w:r>
      <w:r>
        <w:rPr>
          <w:rFonts w:eastAsia="Times New Roman"/>
          <w:szCs w:val="24"/>
        </w:rPr>
        <w:t xml:space="preserve">εξαγωγή του αποτελέσματος </w:t>
      </w:r>
      <w:r>
        <w:rPr>
          <w:rFonts w:eastAsia="Times New Roman"/>
          <w:szCs w:val="24"/>
        </w:rPr>
        <w:t>θα προχωρήσουμε στην ψήφιση των υπόλοιπων άρθρων.</w:t>
      </w:r>
    </w:p>
    <w:p w14:paraId="428C2E4C"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428C2E4D"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4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4F"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50"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 </w:t>
      </w:r>
    </w:p>
    <w:p w14:paraId="428C2E5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5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53"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5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55"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1 έγινε δεκτό ως έχει κατά πλειοψηφία. </w:t>
      </w:r>
    </w:p>
    <w:p w14:paraId="428C2E56" w14:textId="77777777" w:rsidR="00CF256A" w:rsidRDefault="008A1C0A">
      <w:pPr>
        <w:spacing w:line="600" w:lineRule="auto"/>
        <w:ind w:firstLine="720"/>
        <w:jc w:val="both"/>
        <w:rPr>
          <w:rFonts w:eastAsia="Times New Roman"/>
          <w:szCs w:val="24"/>
        </w:rPr>
      </w:pPr>
      <w:r>
        <w:rPr>
          <w:rFonts w:eastAsia="Times New Roman"/>
          <w:szCs w:val="24"/>
        </w:rPr>
        <w:t>Ερωτάται το Σώμ</w:t>
      </w:r>
      <w:r>
        <w:rPr>
          <w:rFonts w:eastAsia="Times New Roman"/>
          <w:szCs w:val="24"/>
        </w:rPr>
        <w:t>α: Γίνεται δεκτό το άρθρο 2 ως έχει;</w:t>
      </w:r>
    </w:p>
    <w:p w14:paraId="428C2E57"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5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59"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E5A"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5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5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5D"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5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Ναι.</w:t>
      </w:r>
    </w:p>
    <w:p w14:paraId="428C2E5F" w14:textId="77777777" w:rsidR="00CF256A" w:rsidRDefault="008A1C0A">
      <w:pPr>
        <w:spacing w:line="600" w:lineRule="auto"/>
        <w:ind w:firstLine="720"/>
        <w:jc w:val="both"/>
        <w:rPr>
          <w:rFonts w:eastAsia="Times New Roman"/>
          <w:szCs w:val="24"/>
        </w:rPr>
      </w:pPr>
      <w:r>
        <w:rPr>
          <w:rFonts w:eastAsia="Times New Roman" w:cs="Times New Roman"/>
          <w:b/>
          <w:szCs w:val="24"/>
        </w:rPr>
        <w:lastRenderedPageBreak/>
        <w:t xml:space="preserve">ΠΡΟΕΔΡΕΥΩΝ (Νικήτας </w:t>
      </w:r>
      <w:r>
        <w:rPr>
          <w:rFonts w:eastAsia="Times New Roman" w:cs="Times New Roman"/>
          <w:b/>
          <w:szCs w:val="24"/>
        </w:rPr>
        <w:t>Κακλαμάνης):</w:t>
      </w:r>
      <w:r>
        <w:rPr>
          <w:rFonts w:eastAsia="Times New Roman" w:cs="Times New Roman"/>
          <w:szCs w:val="24"/>
        </w:rPr>
        <w:t xml:space="preserve"> </w:t>
      </w:r>
      <w:r>
        <w:rPr>
          <w:rFonts w:eastAsia="Times New Roman"/>
          <w:szCs w:val="24"/>
        </w:rPr>
        <w:t xml:space="preserve">Συνεπώς το άρθρο 2 έγινε δεκτό ως έχει κατά πλειοψηφία. </w:t>
      </w:r>
    </w:p>
    <w:p w14:paraId="428C2E60" w14:textId="77777777" w:rsidR="00CF256A" w:rsidRDefault="008A1C0A">
      <w:pPr>
        <w:spacing w:line="600" w:lineRule="auto"/>
        <w:ind w:firstLine="720"/>
        <w:jc w:val="both"/>
        <w:rPr>
          <w:rFonts w:eastAsia="Times New Roman"/>
          <w:szCs w:val="24"/>
        </w:rPr>
      </w:pPr>
      <w:r>
        <w:rPr>
          <w:rFonts w:eastAsia="Times New Roman" w:cs="Times New Roman"/>
          <w:szCs w:val="24"/>
        </w:rPr>
        <w:t>Το άρθρο 3 έχει τεθεί σε ονομαστική ψηφοφορία.</w:t>
      </w:r>
    </w:p>
    <w:p w14:paraId="428C2E61"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428C2E6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6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6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2E65" w14:textId="77777777" w:rsidR="00CF256A" w:rsidRDefault="008A1C0A">
      <w:pPr>
        <w:spacing w:line="600" w:lineRule="auto"/>
        <w:ind w:firstLine="720"/>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ΓΡΕΓΟΣ:</w:t>
      </w:r>
      <w:r>
        <w:rPr>
          <w:rFonts w:eastAsia="Times New Roman" w:cs="Times New Roman"/>
          <w:szCs w:val="24"/>
        </w:rPr>
        <w:t xml:space="preserve"> Όχι. </w:t>
      </w:r>
    </w:p>
    <w:p w14:paraId="428C2E6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6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68"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6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Όχι.</w:t>
      </w:r>
    </w:p>
    <w:p w14:paraId="428C2E6A"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4 έγινε δεκτό ως έχει κατά πλειοψηφία. </w:t>
      </w:r>
    </w:p>
    <w:p w14:paraId="428C2E6B"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428C2E6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w:t>
      </w:r>
      <w:r>
        <w:rPr>
          <w:rFonts w:eastAsia="Times New Roman" w:cs="Times New Roman"/>
          <w:b/>
          <w:szCs w:val="24"/>
        </w:rPr>
        <w:t xml:space="preserve"> ΤΖΟΥΦΗ:</w:t>
      </w:r>
      <w:r>
        <w:rPr>
          <w:rFonts w:eastAsia="Times New Roman" w:cs="Times New Roman"/>
          <w:szCs w:val="24"/>
        </w:rPr>
        <w:t xml:space="preserve"> Ναι.</w:t>
      </w:r>
    </w:p>
    <w:p w14:paraId="428C2E6D"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ΝΙΚΗ ΚΕΡΑΜΕΩΣ:</w:t>
      </w:r>
      <w:r>
        <w:rPr>
          <w:rFonts w:eastAsia="Times New Roman"/>
          <w:szCs w:val="24"/>
        </w:rPr>
        <w:t xml:space="preserve"> Ναι.</w:t>
      </w:r>
    </w:p>
    <w:p w14:paraId="428C2E6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E6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7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7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72"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7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74"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5 έγινε δεκτό ως έχει κατά πλειοψηφία. </w:t>
      </w:r>
    </w:p>
    <w:p w14:paraId="428C2E75"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428C2E7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7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7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7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7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Ναι.</w:t>
      </w:r>
    </w:p>
    <w:p w14:paraId="428C2E7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7C"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ΙΩΑΝΝΗΣ ΣΑΡ</w:t>
      </w:r>
      <w:r>
        <w:rPr>
          <w:rFonts w:eastAsia="Times New Roman" w:cs="Times New Roman"/>
          <w:b/>
          <w:szCs w:val="24"/>
        </w:rPr>
        <w:t>ΙΔΗΣ:</w:t>
      </w:r>
      <w:r>
        <w:rPr>
          <w:rFonts w:eastAsia="Times New Roman" w:cs="Times New Roman"/>
          <w:szCs w:val="24"/>
        </w:rPr>
        <w:t xml:space="preserve"> Ναι.</w:t>
      </w:r>
    </w:p>
    <w:p w14:paraId="428C2E7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Ναι.</w:t>
      </w:r>
    </w:p>
    <w:p w14:paraId="428C2E7E"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6 έγινε δεκτό ως έχει κατά πλειοψηφία. </w:t>
      </w:r>
    </w:p>
    <w:p w14:paraId="428C2E7F"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428C2E80"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8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82"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83"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8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8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86"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8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88"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7 έγινε δεκτό ως έχει κατά πλειοψηφία. </w:t>
      </w:r>
    </w:p>
    <w:p w14:paraId="428C2E89"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8 ως</w:t>
      </w:r>
      <w:r>
        <w:rPr>
          <w:rFonts w:eastAsia="Times New Roman"/>
          <w:szCs w:val="24"/>
        </w:rPr>
        <w:t xml:space="preserve"> έχει;</w:t>
      </w:r>
    </w:p>
    <w:p w14:paraId="428C2E8A"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2E8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8C"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8D"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8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8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90"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9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92"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8 έγινε δεκτό ως έχει κατά πλειοψηφία. </w:t>
      </w:r>
    </w:p>
    <w:p w14:paraId="428C2E93"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428C2E94"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9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96"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97"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9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Ναι.</w:t>
      </w:r>
    </w:p>
    <w:p w14:paraId="428C2E99"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428C2E9A" w14:textId="77777777" w:rsidR="00CF256A" w:rsidRDefault="008A1C0A">
      <w:pPr>
        <w:spacing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Ναι.</w:t>
      </w:r>
    </w:p>
    <w:p w14:paraId="428C2E9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Ναι.</w:t>
      </w:r>
    </w:p>
    <w:p w14:paraId="428C2E9C"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9 έγινε δεκτό ως έχει κατά πλειοψηφία. </w:t>
      </w:r>
    </w:p>
    <w:p w14:paraId="428C2E9D"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10, όπως τροποποιήθηκε από τον κύριο Υπουργό;</w:t>
      </w:r>
    </w:p>
    <w:p w14:paraId="428C2E9E"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9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A0" w14:textId="77777777" w:rsidR="00CF256A" w:rsidRDefault="008A1C0A">
      <w:pPr>
        <w:spacing w:line="600" w:lineRule="auto"/>
        <w:ind w:firstLine="720"/>
        <w:rPr>
          <w:rFonts w:eastAsia="Times New Roman" w:cs="Times New Roman"/>
          <w:szCs w:val="24"/>
        </w:rPr>
      </w:pPr>
      <w:r>
        <w:rPr>
          <w:rFonts w:eastAsia="Times New Roman" w:cs="Times New Roman"/>
          <w:b/>
          <w:szCs w:val="24"/>
        </w:rPr>
        <w:t>Δ</w:t>
      </w:r>
      <w:r>
        <w:rPr>
          <w:rFonts w:eastAsia="Times New Roman" w:cs="Times New Roman"/>
          <w:b/>
          <w:szCs w:val="24"/>
        </w:rPr>
        <w:t>ΗΜΗΤΡΙΟΣ ΚΩΝΣΤΑΝΤΟΠΟΥΛΟΣ:</w:t>
      </w:r>
      <w:r>
        <w:rPr>
          <w:rFonts w:eastAsia="Times New Roman" w:cs="Times New Roman"/>
          <w:szCs w:val="24"/>
        </w:rPr>
        <w:t xml:space="preserve"> Παρών.</w:t>
      </w:r>
    </w:p>
    <w:p w14:paraId="428C2EA1"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A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A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A4"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A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A6" w14:textId="77777777" w:rsidR="00CF256A" w:rsidRDefault="008A1C0A">
      <w:pPr>
        <w:spacing w:line="600" w:lineRule="auto"/>
        <w:ind w:firstLine="720"/>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szCs w:val="24"/>
        </w:rPr>
        <w:t>Συνεπώς το άρθρο 10 έγινε δεκτό, όπως τροποποιήθηκε από τον κύριο Υπουρ</w:t>
      </w:r>
      <w:r>
        <w:rPr>
          <w:rFonts w:eastAsia="Times New Roman"/>
          <w:szCs w:val="24"/>
        </w:rPr>
        <w:t xml:space="preserve">γό, κατά πλειοψηφία. </w:t>
      </w:r>
    </w:p>
    <w:p w14:paraId="428C2EA7"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428C2EA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A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A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A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A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Παρών.</w:t>
      </w:r>
    </w:p>
    <w:p w14:paraId="428C2EA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AE"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AF"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szCs w:val="24"/>
        </w:rPr>
        <w:t xml:space="preserve"> Ναι.</w:t>
      </w:r>
    </w:p>
    <w:p w14:paraId="428C2EB0"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11 έγινε δεκτό ως έχει κατά πλειοψηφία. </w:t>
      </w:r>
    </w:p>
    <w:p w14:paraId="428C2EB1"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428C2EB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B3"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ΝΙΚΗ ΚΕΡΑΜΕΩΣ:</w:t>
      </w:r>
      <w:r>
        <w:rPr>
          <w:rFonts w:eastAsia="Times New Roman"/>
          <w:szCs w:val="24"/>
        </w:rPr>
        <w:t xml:space="preserve"> Όχι.</w:t>
      </w:r>
    </w:p>
    <w:p w14:paraId="428C2EB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2EB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B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Παρών.</w:t>
      </w:r>
    </w:p>
    <w:p w14:paraId="428C2EB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B8"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B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Όχι.</w:t>
      </w:r>
    </w:p>
    <w:p w14:paraId="428C2EBA"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12 έγινε δεκτό ως έχει κατά πλειοψηφία. </w:t>
      </w:r>
    </w:p>
    <w:p w14:paraId="428C2EBB"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13, όπως τροποποιήθηκε από τ</w:t>
      </w:r>
      <w:r>
        <w:rPr>
          <w:rFonts w:eastAsia="Times New Roman"/>
          <w:szCs w:val="24"/>
        </w:rPr>
        <w:t>ον κύριο Υπουργό;</w:t>
      </w:r>
    </w:p>
    <w:p w14:paraId="428C2EB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B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Όχι.</w:t>
      </w:r>
    </w:p>
    <w:p w14:paraId="428C2EB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EB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C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Παρών.</w:t>
      </w:r>
    </w:p>
    <w:p w14:paraId="428C2EC1"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428C2EC2"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428C2EC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Όχι.</w:t>
      </w:r>
    </w:p>
    <w:p w14:paraId="428C2EC4"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13 έγινε δεκτό, όπως τροποποιήθηκε από τον κύριο Υπουργό, κατά πλειοψηφία. </w:t>
      </w:r>
    </w:p>
    <w:p w14:paraId="428C2EC5"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428C2EC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C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Όχι.</w:t>
      </w:r>
    </w:p>
    <w:p w14:paraId="428C2EC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w:t>
      </w:r>
      <w:r>
        <w:rPr>
          <w:rFonts w:eastAsia="Times New Roman"/>
          <w:szCs w:val="24"/>
        </w:rPr>
        <w:t>Όχι.</w:t>
      </w:r>
    </w:p>
    <w:p w14:paraId="428C2EC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C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Όχι.</w:t>
      </w:r>
    </w:p>
    <w:p w14:paraId="428C2EC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w:t>
      </w:r>
      <w:r>
        <w:rPr>
          <w:rFonts w:eastAsia="Times New Roman" w:cs="Times New Roman"/>
          <w:b/>
          <w:szCs w:val="24"/>
        </w:rPr>
        <w:t>ΝΣΤΑΝΤΙΝΟΣ ΚΑΤΣΙΚΗΣ:</w:t>
      </w:r>
      <w:r>
        <w:rPr>
          <w:rFonts w:eastAsia="Times New Roman" w:cs="Times New Roman"/>
          <w:szCs w:val="24"/>
        </w:rPr>
        <w:t xml:space="preserve"> Ναι.</w:t>
      </w:r>
    </w:p>
    <w:p w14:paraId="428C2ECC"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C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Όχι.</w:t>
      </w:r>
    </w:p>
    <w:p w14:paraId="428C2ECE" w14:textId="77777777" w:rsidR="00CF256A" w:rsidRDefault="008A1C0A">
      <w:pPr>
        <w:spacing w:line="600" w:lineRule="auto"/>
        <w:ind w:firstLine="720"/>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szCs w:val="24"/>
        </w:rPr>
        <w:t xml:space="preserve">Συνεπώς το άρθρο 14 έγινε δεκτό ως έχει κατά πλειοψηφία. </w:t>
      </w:r>
    </w:p>
    <w:p w14:paraId="428C2ECF" w14:textId="77777777" w:rsidR="00CF256A" w:rsidRDefault="008A1C0A">
      <w:pPr>
        <w:spacing w:line="600" w:lineRule="auto"/>
        <w:ind w:firstLine="720"/>
        <w:jc w:val="both"/>
        <w:rPr>
          <w:rFonts w:eastAsia="Times New Roman"/>
          <w:szCs w:val="24"/>
        </w:rPr>
      </w:pPr>
      <w:r>
        <w:rPr>
          <w:rFonts w:eastAsia="Times New Roman" w:cs="Times New Roman"/>
          <w:szCs w:val="24"/>
        </w:rPr>
        <w:t>Το άρθρο 15 έχει τεθεί σε ονομαστική ψηφοφορία.</w:t>
      </w:r>
    </w:p>
    <w:p w14:paraId="428C2ED0" w14:textId="77777777" w:rsidR="00CF256A" w:rsidRDefault="008A1C0A">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16 </w:t>
      </w:r>
      <w:r>
        <w:rPr>
          <w:rFonts w:eastAsia="Times New Roman"/>
          <w:szCs w:val="24"/>
        </w:rPr>
        <w:t>ως έχει;</w:t>
      </w:r>
    </w:p>
    <w:p w14:paraId="428C2ED1"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D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D3"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D4"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D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Παρών.</w:t>
      </w:r>
    </w:p>
    <w:p w14:paraId="428C2ED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D7"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D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Ναι.</w:t>
      </w:r>
    </w:p>
    <w:p w14:paraId="428C2ED9"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Συνεπώς το άρθρο 16 έγι</w:t>
      </w:r>
      <w:r>
        <w:rPr>
          <w:rFonts w:eastAsia="Times New Roman"/>
          <w:szCs w:val="24"/>
        </w:rPr>
        <w:t xml:space="preserve">νε δεκτό ως έχει κατά πλειοψηφία. </w:t>
      </w:r>
    </w:p>
    <w:p w14:paraId="428C2EDA"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17, όπως τροποποιήθηκε από τον κύριο Υπουργό;</w:t>
      </w:r>
    </w:p>
    <w:p w14:paraId="428C2EDB"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2ED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Όχι.</w:t>
      </w:r>
    </w:p>
    <w:p w14:paraId="428C2EDD"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EDE"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ED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Παρών.</w:t>
      </w:r>
    </w:p>
    <w:p w14:paraId="428C2EE0"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ΚΩΝΣΤΑΝΤΙΝΟΣ </w:t>
      </w:r>
      <w:r>
        <w:rPr>
          <w:rFonts w:eastAsia="Times New Roman" w:cs="Times New Roman"/>
          <w:b/>
          <w:szCs w:val="24"/>
        </w:rPr>
        <w:t>ΚΑΤΣΙΚΗΣ:</w:t>
      </w:r>
      <w:r>
        <w:rPr>
          <w:rFonts w:eastAsia="Times New Roman" w:cs="Times New Roman"/>
          <w:szCs w:val="24"/>
        </w:rPr>
        <w:t xml:space="preserve"> Ναι.</w:t>
      </w:r>
    </w:p>
    <w:p w14:paraId="428C2EE1"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E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E3"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17 έγινε δεκτό, όπως τροποποιήθηκε από τον κύριο Υπουργό, κατά πλειοψηφία. </w:t>
      </w:r>
    </w:p>
    <w:p w14:paraId="428C2EE4"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18, όπως τροποποιήθηκε από</w:t>
      </w:r>
      <w:r>
        <w:rPr>
          <w:rFonts w:eastAsia="Times New Roman"/>
          <w:szCs w:val="24"/>
        </w:rPr>
        <w:t xml:space="preserve"> τον κύριο Υπουργό;</w:t>
      </w:r>
    </w:p>
    <w:p w14:paraId="428C2EE5"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E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Όχι.</w:t>
      </w:r>
    </w:p>
    <w:p w14:paraId="428C2EE7"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EE8"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 </w:t>
      </w:r>
    </w:p>
    <w:p w14:paraId="428C2EE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Παρών.</w:t>
      </w:r>
    </w:p>
    <w:p w14:paraId="428C2EE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EB"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E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Παρών.</w:t>
      </w:r>
    </w:p>
    <w:p w14:paraId="428C2EED" w14:textId="77777777" w:rsidR="00CF256A" w:rsidRDefault="008A1C0A">
      <w:pPr>
        <w:spacing w:line="600" w:lineRule="auto"/>
        <w:ind w:firstLine="720"/>
        <w:jc w:val="both"/>
        <w:rPr>
          <w:rFonts w:eastAsia="Times New Roman"/>
          <w:szCs w:val="24"/>
        </w:rPr>
      </w:pPr>
      <w:r w:rsidRPr="00A64AC2">
        <w:rPr>
          <w:rFonts w:eastAsia="Times New Roman"/>
          <w:b/>
          <w:szCs w:val="24"/>
        </w:rPr>
        <w:t>ΠΡΟ</w:t>
      </w:r>
      <w:r>
        <w:rPr>
          <w:rFonts w:eastAsia="Times New Roman"/>
          <w:b/>
          <w:szCs w:val="24"/>
        </w:rPr>
        <w:t>Ε</w:t>
      </w:r>
      <w:r w:rsidRPr="00A64AC2">
        <w:rPr>
          <w:rFonts w:eastAsia="Times New Roman"/>
          <w:b/>
          <w:szCs w:val="24"/>
        </w:rPr>
        <w:t>ΔΡΕΥΩΝ (Νικήτας Κακλαμάνης):</w:t>
      </w:r>
      <w:r>
        <w:rPr>
          <w:rFonts w:eastAsia="Times New Roman"/>
          <w:szCs w:val="24"/>
        </w:rPr>
        <w:t>Συνεπώς</w:t>
      </w:r>
      <w:r>
        <w:rPr>
          <w:rFonts w:eastAsia="Times New Roman"/>
          <w:szCs w:val="24"/>
        </w:rPr>
        <w:t xml:space="preserve"> το άρθρο 18 έγινε δεκτό, όπως τροποποιήθηκε από τον κύριο Υπουργό, κατά πλειοψηφία. </w:t>
      </w:r>
    </w:p>
    <w:p w14:paraId="428C2EEE"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428C2EEF"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F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F1" w14:textId="77777777" w:rsidR="00CF256A" w:rsidRDefault="008A1C0A">
      <w:pPr>
        <w:spacing w:line="600" w:lineRule="auto"/>
        <w:ind w:firstLine="720"/>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428C2EF2"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F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w:t>
      </w:r>
      <w:r>
        <w:rPr>
          <w:rFonts w:eastAsia="Times New Roman" w:cs="Times New Roman"/>
          <w:szCs w:val="24"/>
        </w:rPr>
        <w:t>Παρών</w:t>
      </w:r>
      <w:r>
        <w:rPr>
          <w:rFonts w:eastAsia="Times New Roman" w:cs="Times New Roman"/>
          <w:szCs w:val="24"/>
        </w:rPr>
        <w:t>.</w:t>
      </w:r>
    </w:p>
    <w:p w14:paraId="428C2EF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F5"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EF6"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szCs w:val="24"/>
        </w:rPr>
        <w:t xml:space="preserve"> Παρών.</w:t>
      </w:r>
    </w:p>
    <w:p w14:paraId="428C2EF7"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19 έγινε δεκτό ως έχει κατά πλειοψηφία. </w:t>
      </w:r>
    </w:p>
    <w:p w14:paraId="428C2EF8" w14:textId="77777777" w:rsidR="00CF256A" w:rsidRDefault="008A1C0A">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428C2EF9"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EF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szCs w:val="24"/>
        </w:rPr>
        <w:t xml:space="preserve"> Ναι.</w:t>
      </w:r>
    </w:p>
    <w:p w14:paraId="428C2EFB" w14:textId="77777777" w:rsidR="00CF256A" w:rsidRDefault="008A1C0A">
      <w:pPr>
        <w:spacing w:line="600" w:lineRule="auto"/>
        <w:ind w:firstLine="720"/>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Παρών.</w:t>
      </w:r>
    </w:p>
    <w:p w14:paraId="428C2EFC"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EF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szCs w:val="24"/>
        </w:rPr>
        <w:t xml:space="preserve"> </w:t>
      </w:r>
      <w:r>
        <w:rPr>
          <w:rFonts w:eastAsia="Times New Roman" w:cs="Times New Roman"/>
          <w:szCs w:val="24"/>
        </w:rPr>
        <w:t>Παρών.</w:t>
      </w:r>
    </w:p>
    <w:p w14:paraId="428C2EF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EFF" w14:textId="77777777" w:rsidR="00CF256A" w:rsidRDefault="008A1C0A">
      <w:pPr>
        <w:spacing w:line="600" w:lineRule="auto"/>
        <w:ind w:firstLine="720"/>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0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szCs w:val="24"/>
        </w:rPr>
        <w:t xml:space="preserve"> Ναι.</w:t>
      </w:r>
    </w:p>
    <w:p w14:paraId="428C2F01" w14:textId="77777777" w:rsidR="00CF256A" w:rsidRDefault="008A1C0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20 έγινε δεκτό ως έχει κατά πλειοψηφία. </w:t>
      </w:r>
    </w:p>
    <w:p w14:paraId="428C2F0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όπως τροποποιήθηκε από τον κύριο Υπουργό;</w:t>
      </w:r>
    </w:p>
    <w:p w14:paraId="428C2F03"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2F0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2F05"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06"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0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0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09"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0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0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21 έγινε δεκτό, όπως τροποποιήθηκε από τον κύριο Υπουργό, κατά πλειοψηφία. </w:t>
      </w:r>
    </w:p>
    <w:p w14:paraId="428C2F0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όπως τροποποιήθηκε από τον κύριο Υπουργό;</w:t>
      </w:r>
    </w:p>
    <w:p w14:paraId="428C2F0D"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w:t>
      </w:r>
      <w:r>
        <w:rPr>
          <w:rFonts w:eastAsia="Times New Roman" w:cs="Times New Roman"/>
          <w:szCs w:val="24"/>
        </w:rPr>
        <w:t>αι.</w:t>
      </w:r>
    </w:p>
    <w:p w14:paraId="428C2F0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0F"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10"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 </w:t>
      </w:r>
    </w:p>
    <w:p w14:paraId="428C2F1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1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13"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1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1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22 έγινε δεκτό, όπως τροποποιήθηκε από τον κύριο Υπουργό, κατά πλειοψηφία. </w:t>
      </w:r>
    </w:p>
    <w:p w14:paraId="428C2F1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428C2F17"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1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19"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1A"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F1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r>
        <w:rPr>
          <w:rFonts w:eastAsia="Times New Roman" w:cs="Times New Roman"/>
          <w:szCs w:val="24"/>
        </w:rPr>
        <w:t>.</w:t>
      </w:r>
    </w:p>
    <w:p w14:paraId="428C2F1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1D"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1E"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428C2F1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23 έγινε δεκτό ως έχει κατά πλειοψηφία. </w:t>
      </w:r>
    </w:p>
    <w:p w14:paraId="428C2F2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όπως τροποποιήθηκε από τον κύριο Υπουργό;</w:t>
      </w:r>
    </w:p>
    <w:p w14:paraId="428C2F21"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2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2F23"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24"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2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2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27"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2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2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24 έγινε δε</w:t>
      </w:r>
      <w:r>
        <w:rPr>
          <w:rFonts w:eastAsia="Times New Roman" w:cs="Times New Roman"/>
          <w:szCs w:val="24"/>
        </w:rPr>
        <w:t>κτό, όπως τροποποιήθηκε από τον κύριο Υπουργό, κατά πλειοψηφία.</w:t>
      </w:r>
    </w:p>
    <w:p w14:paraId="428C2F2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428C2F2B"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2F2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2D"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2E"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2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3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31"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3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2F3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25 έγινε δεκτό ως έχει κατά πλειοψηφία.</w:t>
      </w:r>
    </w:p>
    <w:p w14:paraId="428C2F3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όπως τροποποιήθηκε από τον κύριο Υπουργό;</w:t>
      </w:r>
    </w:p>
    <w:p w14:paraId="428C2F35"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3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w:t>
      </w:r>
      <w:r>
        <w:rPr>
          <w:rFonts w:eastAsia="Times New Roman" w:cs="Times New Roman"/>
          <w:b/>
          <w:szCs w:val="24"/>
        </w:rPr>
        <w:t>ΕΡΑΜΕΩΣ:</w:t>
      </w:r>
      <w:r>
        <w:rPr>
          <w:rFonts w:eastAsia="Times New Roman" w:cs="Times New Roman"/>
          <w:szCs w:val="24"/>
        </w:rPr>
        <w:t xml:space="preserve"> Όχι.</w:t>
      </w:r>
    </w:p>
    <w:p w14:paraId="428C2F37"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38"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39"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428C2F3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3B"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3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3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26 έγινε δεκτό, όπως τροποποιήθηκε από τον κύριο Υπουργό, κατά πλειοψηφία. </w:t>
      </w:r>
    </w:p>
    <w:p w14:paraId="428C2F3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428C2F3F"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4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41"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42"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F4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r>
        <w:rPr>
          <w:rFonts w:eastAsia="Times New Roman" w:cs="Times New Roman"/>
          <w:szCs w:val="24"/>
        </w:rPr>
        <w:t>.</w:t>
      </w:r>
    </w:p>
    <w:p w14:paraId="428C2F4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45"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4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4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Συνεπώς το άρθρο 27 έγινε δεκτό ως έχει κατά πλειοψηφία. </w:t>
      </w:r>
    </w:p>
    <w:p w14:paraId="428C2F4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όπως τροποποιήθηκε από τον κύριο Υπουργό;</w:t>
      </w:r>
    </w:p>
    <w:p w14:paraId="428C2F49"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4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4B"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4C"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4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4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4F"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5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2F5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28 έγινε δεκτό, όπως τροποποιήθηκε από τον κύριο Υπουργό, κατά πλειοψηφία.</w:t>
      </w:r>
    </w:p>
    <w:p w14:paraId="428C2F5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όπως τροποποιήθηκε από τον κύριο Υπουργό;</w:t>
      </w:r>
    </w:p>
    <w:p w14:paraId="428C2F53"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2F5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55"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56"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w:t>
      </w:r>
      <w:r>
        <w:rPr>
          <w:rFonts w:eastAsia="Times New Roman" w:cs="Times New Roman"/>
          <w:b/>
          <w:szCs w:val="24"/>
        </w:rPr>
        <w:t>ΓΟΣ:</w:t>
      </w:r>
      <w:r>
        <w:rPr>
          <w:rFonts w:eastAsia="Times New Roman" w:cs="Times New Roman"/>
          <w:szCs w:val="24"/>
        </w:rPr>
        <w:t xml:space="preserve"> Όχι. </w:t>
      </w:r>
    </w:p>
    <w:p w14:paraId="428C2F5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5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59"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r>
        <w:rPr>
          <w:rFonts w:eastAsia="Times New Roman" w:cs="Times New Roman"/>
          <w:b/>
          <w:szCs w:val="24"/>
        </w:rPr>
        <w:t xml:space="preserve"> </w:t>
      </w:r>
    </w:p>
    <w:p w14:paraId="428C2F5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2F5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29 έγινε δεκτό, όπως τροποποιήθηκε από τον κύριο Υπουργό, κατά πλειοψηφία. </w:t>
      </w:r>
    </w:p>
    <w:p w14:paraId="428C2F5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30, όπως τροποποιήθηκε από τον κύριο Υπουργό;</w:t>
      </w:r>
    </w:p>
    <w:p w14:paraId="428C2F5D"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5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2F5F"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2F60"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Παρών. </w:t>
      </w:r>
    </w:p>
    <w:p w14:paraId="428C2F6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2F6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63"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6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w:t>
      </w:r>
      <w:r>
        <w:rPr>
          <w:rFonts w:eastAsia="Times New Roman" w:cs="Times New Roman"/>
          <w:szCs w:val="24"/>
        </w:rPr>
        <w:t>Όχι.</w:t>
      </w:r>
    </w:p>
    <w:p w14:paraId="428C2F6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30 έγινε δεκτό, όπως τροποποιήθηκε από τον κύριο Υπουργό, κατά πλειοψηφία.</w:t>
      </w:r>
    </w:p>
    <w:p w14:paraId="428C2F6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428C2F67"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6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69"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6A"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6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6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6D"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6E"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Όχι.</w:t>
      </w:r>
    </w:p>
    <w:p w14:paraId="428C2F6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31 έγινε δεκτό ως έχει κατά πλειοψηφία.</w:t>
      </w:r>
    </w:p>
    <w:p w14:paraId="428C2F7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32 τέθηκε σε ονομαστική ψηφοφορία.</w:t>
      </w:r>
    </w:p>
    <w:p w14:paraId="428C2F7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33 ως έχει;</w:t>
      </w:r>
    </w:p>
    <w:p w14:paraId="428C2F7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7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7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7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F7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2F7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7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7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7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33 έγινε δεκτό ως έχει κατά πλειοψηφία.</w:t>
      </w:r>
    </w:p>
    <w:p w14:paraId="428C2F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34 τέθηκε σε ονομαστική ψηφοφορία.</w:t>
      </w:r>
    </w:p>
    <w:p w14:paraId="428C2F7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28C2F7D"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7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w:t>
      </w:r>
      <w:r>
        <w:rPr>
          <w:rFonts w:eastAsia="Times New Roman" w:cs="Times New Roman"/>
          <w:szCs w:val="24"/>
        </w:rPr>
        <w:t>Ναι.</w:t>
      </w:r>
    </w:p>
    <w:p w14:paraId="428C2F7F"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80"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8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2F8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83"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r>
        <w:rPr>
          <w:rFonts w:eastAsia="Times New Roman" w:cs="Times New Roman"/>
          <w:b/>
          <w:szCs w:val="24"/>
        </w:rPr>
        <w:t xml:space="preserve"> </w:t>
      </w:r>
    </w:p>
    <w:p w14:paraId="428C2F8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2F8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35</w:t>
      </w:r>
      <w:r>
        <w:rPr>
          <w:rFonts w:eastAsia="Times New Roman" w:cs="Times New Roman"/>
          <w:szCs w:val="24"/>
        </w:rPr>
        <w:t xml:space="preserve"> έγινε δεκτό, όπως τροποποιήθηκε από τον κύριο Υπουργό, κατά πλειοψηφία.</w:t>
      </w:r>
    </w:p>
    <w:p w14:paraId="428C2F8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36 τέθηκε σε ονομαστική ψηφοφορία.</w:t>
      </w:r>
    </w:p>
    <w:p w14:paraId="428C2F8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428C2F8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89"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ΝΙΚΗ ΚΕΡΑΜΕΩΣ:</w:t>
      </w:r>
      <w:r>
        <w:rPr>
          <w:rFonts w:eastAsia="Times New Roman" w:cs="Times New Roman"/>
          <w:szCs w:val="24"/>
        </w:rPr>
        <w:t xml:space="preserve"> Ναι.</w:t>
      </w:r>
    </w:p>
    <w:p w14:paraId="428C2F8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8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w:t>
      </w:r>
      <w:r>
        <w:rPr>
          <w:rFonts w:eastAsia="Times New Roman" w:cs="Times New Roman"/>
          <w:b/>
          <w:szCs w:val="24"/>
        </w:rPr>
        <w:t>ΓΟΣ:</w:t>
      </w:r>
      <w:r>
        <w:rPr>
          <w:rFonts w:eastAsia="Times New Roman" w:cs="Times New Roman"/>
          <w:szCs w:val="24"/>
        </w:rPr>
        <w:t xml:space="preserve"> Όχι. </w:t>
      </w:r>
    </w:p>
    <w:p w14:paraId="428C2F8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2F8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8E"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8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9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37 έγινε δεκτό ως έχει κατά πλειοψηφία.</w:t>
      </w:r>
    </w:p>
    <w:p w14:paraId="428C2F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428C2F9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9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9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9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2F9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9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98"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 xml:space="preserve">ΙΩΑΝΝΗΣ ΣΑΡΙΔΗΣ: </w:t>
      </w:r>
      <w:r>
        <w:rPr>
          <w:rFonts w:eastAsia="Times New Roman" w:cs="Times New Roman"/>
          <w:szCs w:val="24"/>
        </w:rPr>
        <w:t>Ναι.</w:t>
      </w:r>
      <w:r>
        <w:rPr>
          <w:rFonts w:eastAsia="Times New Roman" w:cs="Times New Roman"/>
          <w:b/>
          <w:szCs w:val="24"/>
        </w:rPr>
        <w:t xml:space="preserve"> </w:t>
      </w:r>
    </w:p>
    <w:p w14:paraId="428C2F9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2F9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38 έγινε δεκτό</w:t>
      </w:r>
      <w:r>
        <w:rPr>
          <w:rFonts w:eastAsia="Times New Roman" w:cs="Times New Roman"/>
          <w:szCs w:val="24"/>
        </w:rPr>
        <w:t xml:space="preserve"> ως έχει κατά πλειοψηφία.</w:t>
      </w:r>
    </w:p>
    <w:p w14:paraId="428C2F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428C2F9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9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9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9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2FA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A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A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A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2FA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39 έγινε δεκτό ως έχει κατά πλειοψηφία.</w:t>
      </w:r>
    </w:p>
    <w:p w14:paraId="428C2FA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428C2FA6"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2FA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2FA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A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Pr>
          <w:rFonts w:eastAsia="Times New Roman" w:cs="Times New Roman"/>
          <w:szCs w:val="24"/>
        </w:rPr>
        <w:t xml:space="preserve">Παρών. </w:t>
      </w:r>
    </w:p>
    <w:p w14:paraId="428C2FA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2FA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AC"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2FA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2FA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40 έγινε δεκτό ως έχει κατά πλειοψηφία.</w:t>
      </w:r>
    </w:p>
    <w:p w14:paraId="428C2FA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428C2FB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ΜΕΡΟΠΗ </w:t>
      </w:r>
      <w:r>
        <w:rPr>
          <w:rFonts w:eastAsia="Times New Roman" w:cs="Times New Roman"/>
          <w:b/>
          <w:szCs w:val="24"/>
        </w:rPr>
        <w:t>ΤΖΟΥΦΗ:</w:t>
      </w:r>
      <w:r>
        <w:rPr>
          <w:rFonts w:eastAsia="Times New Roman" w:cs="Times New Roman"/>
          <w:szCs w:val="24"/>
        </w:rPr>
        <w:t xml:space="preserve"> Ναι.</w:t>
      </w:r>
    </w:p>
    <w:p w14:paraId="428C2FB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2FB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B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2FB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428C2FB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428C2FB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B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28C2FB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41 έγινε δεκτό ως έχει κατά πλειοψηφία.</w:t>
      </w:r>
    </w:p>
    <w:p w14:paraId="428C2FB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428C2FB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B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2FB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B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2FB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428C2FB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C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ΣΑΡΙΔΗΣ:</w:t>
      </w:r>
      <w:r>
        <w:rPr>
          <w:rFonts w:eastAsia="Times New Roman" w:cs="Times New Roman"/>
          <w:szCs w:val="24"/>
        </w:rPr>
        <w:t xml:space="preserve"> Ναι.</w:t>
      </w:r>
    </w:p>
    <w:p w14:paraId="428C2FC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28C2FC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42 έγινε δεκτό ως έχει κατά πλειοψηφία.</w:t>
      </w:r>
    </w:p>
    <w:p w14:paraId="428C2F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43, όπως τροποποιήθηκε από τον κύριο Υπουργό;</w:t>
      </w:r>
    </w:p>
    <w:p w14:paraId="428C2FC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C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2FC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C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2FC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2FC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C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C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 </w:t>
      </w:r>
    </w:p>
    <w:p w14:paraId="428C2FC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43 έγινε δεκτό, όπως τροποποιήθηκε από τον κύριο Υπουργό, κατά πλειοψηφία.</w:t>
      </w:r>
    </w:p>
    <w:p w14:paraId="428C2FC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όπως τροποποιήθηκε από τον κύριο Υπουργό;</w:t>
      </w:r>
    </w:p>
    <w:p w14:paraId="428C2FC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C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2FD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Όχι.</w:t>
      </w:r>
    </w:p>
    <w:p w14:paraId="428C2FD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w:t>
      </w:r>
      <w:r>
        <w:rPr>
          <w:rFonts w:eastAsia="Times New Roman" w:cs="Times New Roman"/>
          <w:b/>
          <w:szCs w:val="24"/>
        </w:rPr>
        <w:t>ΓΟΣ:</w:t>
      </w:r>
      <w:r>
        <w:rPr>
          <w:rFonts w:eastAsia="Times New Roman" w:cs="Times New Roman"/>
          <w:szCs w:val="24"/>
        </w:rPr>
        <w:t xml:space="preserve"> Όχι.</w:t>
      </w:r>
    </w:p>
    <w:p w14:paraId="428C2FD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2FD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D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D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2FD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44 έγινε δεκτό, όπως τροποποιήθηκε από τον κύριο Υπουργό, κατά πλειοψηφία.</w:t>
      </w:r>
    </w:p>
    <w:p w14:paraId="428C2FD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45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28C2FD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D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2FD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D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2FD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2FD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428C2FD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D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2FE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(Νικήτας Κακλαμάνης): </w:t>
      </w:r>
      <w:r>
        <w:rPr>
          <w:rFonts w:eastAsia="Times New Roman" w:cs="Times New Roman"/>
          <w:szCs w:val="24"/>
        </w:rPr>
        <w:t>Συνεπώς το άρθρο 45 έγινε δεκτό, όπως τροποποιήθηκε από τον κύριο Υπουργό, κατά πλειοψηφία.</w:t>
      </w:r>
    </w:p>
    <w:p w14:paraId="428C2FE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428C2FE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E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Παρών.</w:t>
      </w:r>
    </w:p>
    <w:p w14:paraId="428C2FE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E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w:t>
      </w:r>
      <w:r>
        <w:rPr>
          <w:rFonts w:eastAsia="Times New Roman" w:cs="Times New Roman"/>
          <w:b/>
          <w:szCs w:val="24"/>
        </w:rPr>
        <w:t>Σ ΓΡΕΓΟΣ:</w:t>
      </w:r>
      <w:r>
        <w:rPr>
          <w:rFonts w:eastAsia="Times New Roman" w:cs="Times New Roman"/>
          <w:szCs w:val="24"/>
        </w:rPr>
        <w:t xml:space="preserve"> Παρών.</w:t>
      </w:r>
    </w:p>
    <w:p w14:paraId="428C2FE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428C2FE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E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428C2FE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E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το άρθρο 46 έγινε δεκτό ως έχει κατά πλειοψηφία.</w:t>
      </w:r>
    </w:p>
    <w:p w14:paraId="428C2FE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47 ως </w:t>
      </w:r>
      <w:r>
        <w:rPr>
          <w:rFonts w:eastAsia="Times New Roman" w:cs="Times New Roman"/>
          <w:szCs w:val="24"/>
        </w:rPr>
        <w:t>έχει;</w:t>
      </w:r>
    </w:p>
    <w:p w14:paraId="428C2FE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E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2FE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2FE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2FF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428C2FF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2FF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F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428C2FF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47 έγινε δεκτό ως έχει κατά πλειοψηφία.</w:t>
      </w:r>
    </w:p>
    <w:p w14:paraId="428C2FF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όπως τροποποιήθηκε από τον κύριο Υπουργό;</w:t>
      </w:r>
    </w:p>
    <w:p w14:paraId="428C2FF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2FF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Όχι.</w:t>
      </w:r>
    </w:p>
    <w:p w14:paraId="428C2FF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2FF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2FF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2FF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ΚΑΤΣΙΚΗΣ:</w:t>
      </w:r>
      <w:r>
        <w:rPr>
          <w:rFonts w:eastAsia="Times New Roman" w:cs="Times New Roman"/>
          <w:szCs w:val="24"/>
        </w:rPr>
        <w:t xml:space="preserve"> Ναι.</w:t>
      </w:r>
    </w:p>
    <w:p w14:paraId="428C2FF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2FF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28C2FF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48 έγινε δεκτό, όπως τροποποιήθηκε από τον κύριο Υπουργό, κατά πλειοψηφία.</w:t>
      </w:r>
    </w:p>
    <w:p w14:paraId="428C2FF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όπως τροποποι</w:t>
      </w:r>
      <w:r>
        <w:rPr>
          <w:rFonts w:eastAsia="Times New Roman" w:cs="Times New Roman"/>
          <w:szCs w:val="24"/>
        </w:rPr>
        <w:t xml:space="preserve">ήθηκε από τον κύριο Υπουργό; </w:t>
      </w:r>
    </w:p>
    <w:p w14:paraId="428C300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0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Όχι.</w:t>
      </w:r>
    </w:p>
    <w:p w14:paraId="428C300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0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0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Όχι.</w:t>
      </w:r>
    </w:p>
    <w:p w14:paraId="428C300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0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0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0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49 έγινε δεκτό, όπως τροποποιήθηκε από τον κύριο Υπουργό, κατά πλειοψηφία.</w:t>
      </w:r>
    </w:p>
    <w:p w14:paraId="428C300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428C300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0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0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0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0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0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1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1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1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το άρθρο 50 έγινε δεκτό ως έχει κατά πλειοψηφία.</w:t>
      </w:r>
    </w:p>
    <w:p w14:paraId="428C301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όπως τροποποιήθηκε από τον κύριο Υπουργό;</w:t>
      </w:r>
      <w:r>
        <w:rPr>
          <w:rFonts w:eastAsia="Times New Roman" w:cs="Times New Roman"/>
          <w:szCs w:val="24"/>
        </w:rPr>
        <w:t xml:space="preserve"> </w:t>
      </w:r>
    </w:p>
    <w:p w14:paraId="428C301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1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1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1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1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1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1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1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428C301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 </w:t>
      </w:r>
      <w:r>
        <w:rPr>
          <w:rFonts w:eastAsia="Times New Roman" w:cs="Times New Roman"/>
          <w:szCs w:val="24"/>
        </w:rPr>
        <w:t>κατά πλειοψηφία.</w:t>
      </w:r>
    </w:p>
    <w:p w14:paraId="428C301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428C301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1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Ναι.</w:t>
      </w:r>
    </w:p>
    <w:p w14:paraId="428C302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2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2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2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2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ΣΑΡΙΔΗΣ:</w:t>
      </w:r>
      <w:r>
        <w:rPr>
          <w:rFonts w:eastAsia="Times New Roman" w:cs="Times New Roman"/>
          <w:szCs w:val="24"/>
        </w:rPr>
        <w:t xml:space="preserve"> Ναι.</w:t>
      </w:r>
    </w:p>
    <w:p w14:paraId="428C302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2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52 έγινε δεκτό ως έχει κατά πλειοψηφία.</w:t>
      </w:r>
    </w:p>
    <w:p w14:paraId="428C302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428C302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2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2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2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2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2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2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428C302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428C303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53 έγινε δεκτό ως έχει κατά πλειοψηφία.</w:t>
      </w:r>
    </w:p>
    <w:p w14:paraId="428C303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w:t>
      </w:r>
      <w:r>
        <w:rPr>
          <w:rFonts w:eastAsia="Times New Roman" w:cs="Times New Roman"/>
          <w:szCs w:val="24"/>
        </w:rPr>
        <w:t xml:space="preserve"> ως έχει;</w:t>
      </w:r>
    </w:p>
    <w:p w14:paraId="428C303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3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3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3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3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3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3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3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3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54 έγινε</w:t>
      </w:r>
      <w:r>
        <w:rPr>
          <w:rFonts w:eastAsia="Times New Roman" w:cs="Times New Roman"/>
          <w:szCs w:val="24"/>
        </w:rPr>
        <w:t xml:space="preserve"> δεκτό ως έχει κατά πλειοψηφία.</w:t>
      </w:r>
    </w:p>
    <w:p w14:paraId="428C303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428C303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303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3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3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4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4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4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4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4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55 έγινε δεκτό ως έχει κατά πλειοψηφία.</w:t>
      </w:r>
    </w:p>
    <w:p w14:paraId="428C304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428C304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4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4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4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4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4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428C304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4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w:t>
      </w:r>
    </w:p>
    <w:p w14:paraId="428C304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56 έγινε δεκτό ως έχει κατά πλειοψηφία.</w:t>
      </w:r>
    </w:p>
    <w:p w14:paraId="428C304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428C305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w:t>
      </w:r>
      <w:r>
        <w:rPr>
          <w:rFonts w:eastAsia="Times New Roman" w:cs="Times New Roman"/>
          <w:b/>
          <w:szCs w:val="24"/>
        </w:rPr>
        <w:t>Η:</w:t>
      </w:r>
      <w:r>
        <w:rPr>
          <w:rFonts w:eastAsia="Times New Roman" w:cs="Times New Roman"/>
          <w:szCs w:val="24"/>
        </w:rPr>
        <w:t xml:space="preserve"> Ναι.</w:t>
      </w:r>
    </w:p>
    <w:p w14:paraId="428C305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5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5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5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5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5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5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5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57 έγινε δεκτό ως έχει κατά πλ</w:t>
      </w:r>
      <w:r>
        <w:rPr>
          <w:rFonts w:eastAsia="Times New Roman" w:cs="Times New Roman"/>
          <w:szCs w:val="24"/>
        </w:rPr>
        <w:t>ειοψηφία.</w:t>
      </w:r>
    </w:p>
    <w:p w14:paraId="428C305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58 ως έχει;</w:t>
      </w:r>
    </w:p>
    <w:p w14:paraId="428C305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5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5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5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5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5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6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6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6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58 έγινε δεκτό ως έχει κατά πλειοψηφία.</w:t>
      </w:r>
    </w:p>
    <w:p w14:paraId="428C306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όπως τροποποιήθηκε από τον κύριο Υπουργό;</w:t>
      </w:r>
    </w:p>
    <w:p w14:paraId="428C306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6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6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6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w:t>
      </w:r>
    </w:p>
    <w:p w14:paraId="428C306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6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6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428C306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06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59 έγινε δεκτό, όπως τροποποιήθηκε από τον κύριο Υπουργό, κατά πλειοψηφία.</w:t>
      </w:r>
    </w:p>
    <w:p w14:paraId="428C306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w:t>
      </w:r>
      <w:r>
        <w:rPr>
          <w:rFonts w:eastAsia="Times New Roman" w:cs="Times New Roman"/>
          <w:szCs w:val="24"/>
        </w:rPr>
        <w:t xml:space="preserve">α: Γίνεται δεκτό το άρθρο 60, όπως τροποποιήθηκε από τον κύριο Υπουργό; </w:t>
      </w:r>
    </w:p>
    <w:p w14:paraId="428C306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6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Ναι.</w:t>
      </w:r>
    </w:p>
    <w:p w14:paraId="428C307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7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7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14:paraId="428C307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7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Ναι.</w:t>
      </w:r>
    </w:p>
    <w:p w14:paraId="428C307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w:t>
      </w:r>
      <w:r>
        <w:rPr>
          <w:rFonts w:eastAsia="Times New Roman" w:cs="Times New Roman"/>
          <w:szCs w:val="24"/>
        </w:rPr>
        <w:t xml:space="preserve">Όχι. </w:t>
      </w:r>
    </w:p>
    <w:p w14:paraId="428C307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60 έγινε δεκτό, όπως τροποποιήθηκε από τον κύριο Υπουργό, κατά πλειοψηφία.</w:t>
      </w:r>
    </w:p>
    <w:p w14:paraId="428C307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61 ως έχει;</w:t>
      </w:r>
    </w:p>
    <w:p w14:paraId="428C307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7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7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7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7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07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7E"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7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8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61 έγινε δεκτό ως έχει κατά πλειοψηφία. </w:t>
      </w:r>
    </w:p>
    <w:p w14:paraId="428C308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62, </w:t>
      </w:r>
      <w:r>
        <w:rPr>
          <w:rFonts w:eastAsia="Times New Roman" w:cs="Times New Roman"/>
          <w:szCs w:val="24"/>
        </w:rPr>
        <w:t>όπως τροποποιήθηκε από τον κύριο Υπουργό;</w:t>
      </w:r>
    </w:p>
    <w:p w14:paraId="428C308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8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8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8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8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08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8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8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8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 xml:space="preserve">αμάνης): </w:t>
      </w:r>
      <w:r>
        <w:rPr>
          <w:rFonts w:eastAsia="Times New Roman" w:cs="Times New Roman"/>
          <w:szCs w:val="24"/>
        </w:rPr>
        <w:t xml:space="preserve">Συνεπώς το άρθρο 62 έγινε δεκτό, όπως τροποποιήθηκε από τον κύριο Υπουργό, κατά πλειοψηφία. </w:t>
      </w:r>
    </w:p>
    <w:p w14:paraId="428C308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63 ως έχει;</w:t>
      </w:r>
    </w:p>
    <w:p w14:paraId="428C308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8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8E"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Όχι.</w:t>
      </w:r>
    </w:p>
    <w:p w14:paraId="428C308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9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w:t>
      </w:r>
      <w:r>
        <w:rPr>
          <w:rFonts w:eastAsia="Times New Roman" w:cs="Times New Roman"/>
          <w:b/>
          <w:szCs w:val="24"/>
        </w:rPr>
        <w:t>Σ ΔΕΛΗΣ:</w:t>
      </w:r>
      <w:r>
        <w:rPr>
          <w:rFonts w:eastAsia="Times New Roman" w:cs="Times New Roman"/>
          <w:szCs w:val="24"/>
        </w:rPr>
        <w:t xml:space="preserve"> Όχι.</w:t>
      </w:r>
    </w:p>
    <w:p w14:paraId="428C309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9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9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9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63 έγινε δεκτό ως έχει κατά πλειοψηφία. </w:t>
      </w:r>
    </w:p>
    <w:p w14:paraId="428C309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64, όπως τροποποιήθηκε από τον </w:t>
      </w:r>
      <w:r>
        <w:rPr>
          <w:rFonts w:eastAsia="Times New Roman" w:cs="Times New Roman"/>
          <w:szCs w:val="24"/>
        </w:rPr>
        <w:t>κύριο Υπουργό;</w:t>
      </w:r>
    </w:p>
    <w:p w14:paraId="428C309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9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9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9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9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09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9C"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 xml:space="preserve">ΙΩΑΝΝΗΣ ΣΑΡΙΔΗΣ: </w:t>
      </w:r>
      <w:r>
        <w:rPr>
          <w:rFonts w:eastAsia="Times New Roman" w:cs="Times New Roman"/>
          <w:szCs w:val="24"/>
        </w:rPr>
        <w:t>Ναι.</w:t>
      </w:r>
      <w:r>
        <w:rPr>
          <w:rFonts w:eastAsia="Times New Roman" w:cs="Times New Roman"/>
          <w:b/>
          <w:szCs w:val="24"/>
        </w:rPr>
        <w:t xml:space="preserve"> </w:t>
      </w:r>
    </w:p>
    <w:p w14:paraId="428C309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9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64 έγινε δεκτό, όπως τροποποιήθηκε από τον κύριο Υπουργό, κατά πλειοψηφία. </w:t>
      </w:r>
    </w:p>
    <w:p w14:paraId="428C309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65 ως έχει;</w:t>
      </w:r>
    </w:p>
    <w:p w14:paraId="428C30A0"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A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A2"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A3"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A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0A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A6"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A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A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65 έγινε δεκτό ως έχει κατά πλειοψηφία. </w:t>
      </w:r>
    </w:p>
    <w:p w14:paraId="428C30A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66 ως έχει;</w:t>
      </w:r>
    </w:p>
    <w:p w14:paraId="428C30AA"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A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w:t>
      </w:r>
      <w:r>
        <w:rPr>
          <w:rFonts w:eastAsia="Times New Roman" w:cs="Times New Roman"/>
          <w:szCs w:val="24"/>
        </w:rPr>
        <w:t>ι.</w:t>
      </w:r>
    </w:p>
    <w:p w14:paraId="428C30AC"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AD"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A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0A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B0"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B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B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66 έγινε δεκτό ως έχει κατά πλειοψηφία. </w:t>
      </w:r>
    </w:p>
    <w:p w14:paraId="428C30B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67, όπως τροποποιήθηκε από τον κύριο Υπουργό;</w:t>
      </w:r>
    </w:p>
    <w:p w14:paraId="428C30B4"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B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B6"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B7"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 </w:t>
      </w:r>
    </w:p>
    <w:p w14:paraId="428C30B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0B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BA"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BB"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Όχι.</w:t>
      </w:r>
    </w:p>
    <w:p w14:paraId="428C30B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67 έγινε δεκτό, όπως τροποποιήθηκε από τον κύριο Υπουργό, κατά πλειοψηφία. </w:t>
      </w:r>
    </w:p>
    <w:p w14:paraId="428C30BD" w14:textId="77777777" w:rsidR="00CF256A" w:rsidRDefault="008A1C0A">
      <w:pPr>
        <w:spacing w:line="600" w:lineRule="auto"/>
        <w:ind w:firstLine="720"/>
        <w:jc w:val="both"/>
        <w:rPr>
          <w:rFonts w:eastAsia="Times New Roman" w:cs="Times New Roman"/>
          <w:b/>
          <w:szCs w:val="24"/>
        </w:rPr>
      </w:pPr>
      <w:r>
        <w:rPr>
          <w:rFonts w:eastAsia="Times New Roman" w:cs="Times New Roman"/>
          <w:szCs w:val="24"/>
        </w:rPr>
        <w:t>Ερωτάται το Σώμα: Γίνεται δεκτό το άρθρο 68 ως έχει;</w:t>
      </w:r>
      <w:r>
        <w:rPr>
          <w:rFonts w:eastAsia="Times New Roman" w:cs="Times New Roman"/>
          <w:b/>
          <w:szCs w:val="24"/>
        </w:rPr>
        <w:t xml:space="preserve"> </w:t>
      </w:r>
    </w:p>
    <w:p w14:paraId="428C30B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B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C0"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w:t>
      </w:r>
      <w:r>
        <w:rPr>
          <w:rFonts w:eastAsia="Times New Roman" w:cs="Times New Roman"/>
          <w:b/>
          <w:szCs w:val="24"/>
        </w:rPr>
        <w:t>ΥΛΟΣ:</w:t>
      </w:r>
      <w:r>
        <w:rPr>
          <w:rFonts w:eastAsia="Times New Roman" w:cs="Times New Roman"/>
          <w:szCs w:val="24"/>
        </w:rPr>
        <w:t xml:space="preserve"> Όχι.</w:t>
      </w:r>
    </w:p>
    <w:p w14:paraId="428C30C1"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C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0C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C4"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C5"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Όχι.</w:t>
      </w:r>
    </w:p>
    <w:p w14:paraId="428C30C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68 έγινε δεκτό ως έχει κατά πλειοψηφία. </w:t>
      </w:r>
    </w:p>
    <w:p w14:paraId="428C30C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69, όπως τροποποιήθηκε από τον κύριο Υπουργό;</w:t>
      </w:r>
    </w:p>
    <w:p w14:paraId="428C30C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C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0C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30C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0C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0C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CE"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C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0D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69 έγινε δεκτό, όπως τροποποιήθηκε από τον κύριο Υπουργό, κατά πλειοψηφία. </w:t>
      </w:r>
    </w:p>
    <w:p w14:paraId="428C30D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70, όπως τροποποιήθηκε από τον κύριο Υπουργό;</w:t>
      </w:r>
    </w:p>
    <w:p w14:paraId="428C30D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D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D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w:t>
      </w:r>
      <w:r>
        <w:rPr>
          <w:rFonts w:eastAsia="Times New Roman" w:cs="Times New Roman"/>
          <w:b/>
          <w:szCs w:val="24"/>
        </w:rPr>
        <w:t>ΗΤΡΙΟΣ ΚΩΝΣΤΑΝΤΟΠΟΥΛΟΣ:</w:t>
      </w:r>
      <w:r>
        <w:rPr>
          <w:rFonts w:eastAsia="Times New Roman" w:cs="Times New Roman"/>
          <w:szCs w:val="24"/>
        </w:rPr>
        <w:t xml:space="preserve"> Παρών.</w:t>
      </w:r>
    </w:p>
    <w:p w14:paraId="428C30D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D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428C30D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D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D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0D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70 έγινε δεκτό, όπως τροποποιήθηκε από τον κύριο Υπουργό, κατά πλειοψηφία. </w:t>
      </w:r>
    </w:p>
    <w:p w14:paraId="428C30DB" w14:textId="77777777" w:rsidR="00CF256A" w:rsidRDefault="008A1C0A">
      <w:pPr>
        <w:spacing w:line="600" w:lineRule="auto"/>
        <w:ind w:firstLine="720"/>
        <w:jc w:val="both"/>
        <w:rPr>
          <w:rFonts w:eastAsia="Times New Roman" w:cs="Times New Roman"/>
          <w:b/>
          <w:szCs w:val="24"/>
        </w:rPr>
      </w:pPr>
      <w:r>
        <w:rPr>
          <w:rFonts w:eastAsia="Times New Roman" w:cs="Times New Roman"/>
          <w:szCs w:val="24"/>
        </w:rPr>
        <w:t>Ερωτάται το Σώμα: Γίνεται δεκτό το άρθρο 71 ως έχει;</w:t>
      </w:r>
      <w:r>
        <w:rPr>
          <w:rFonts w:eastAsia="Times New Roman" w:cs="Times New Roman"/>
          <w:b/>
          <w:szCs w:val="24"/>
        </w:rPr>
        <w:t xml:space="preserve"> </w:t>
      </w:r>
    </w:p>
    <w:p w14:paraId="428C30D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D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DE"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Παρών.</w:t>
      </w:r>
    </w:p>
    <w:p w14:paraId="428C30D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0E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r>
        <w:rPr>
          <w:rFonts w:eastAsia="Times New Roman" w:cs="Times New Roman"/>
          <w:szCs w:val="24"/>
        </w:rPr>
        <w:t>.</w:t>
      </w:r>
    </w:p>
    <w:p w14:paraId="428C30E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E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E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0E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71 ως έχει κατά πλειοψηφία. </w:t>
      </w:r>
    </w:p>
    <w:p w14:paraId="428C30E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72 ως έχει;</w:t>
      </w:r>
    </w:p>
    <w:p w14:paraId="428C30E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E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0E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E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0E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0E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EC"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r>
        <w:rPr>
          <w:rFonts w:eastAsia="Times New Roman" w:cs="Times New Roman"/>
          <w:b/>
          <w:szCs w:val="24"/>
        </w:rPr>
        <w:t xml:space="preserve"> </w:t>
      </w:r>
    </w:p>
    <w:p w14:paraId="428C30ED"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428C30E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72 έγινε δεκτό ως έχει κατά πλειοψηφία. </w:t>
      </w:r>
    </w:p>
    <w:p w14:paraId="428C30E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73 ως έχει;</w:t>
      </w:r>
    </w:p>
    <w:p w14:paraId="428C30F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0F1" w14:textId="77777777" w:rsidR="00CF256A" w:rsidRDefault="008A1C0A">
      <w:pPr>
        <w:spacing w:line="600" w:lineRule="auto"/>
        <w:ind w:firstLine="720"/>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Παρών.</w:t>
      </w:r>
    </w:p>
    <w:p w14:paraId="428C30F2"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F3"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30F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0F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0F6"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0F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0F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73 έγινε δεκτό ως έχει κατά πλειοψηφία. </w:t>
      </w:r>
    </w:p>
    <w:p w14:paraId="428C30F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74, όπως τροποποιήθηκε από τον κύριο Υπουργό;</w:t>
      </w:r>
    </w:p>
    <w:p w14:paraId="428C30F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30F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Παρών.</w:t>
      </w:r>
    </w:p>
    <w:p w14:paraId="428C30FC"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0FD"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w:t>
      </w:r>
      <w:r>
        <w:rPr>
          <w:rFonts w:eastAsia="Times New Roman" w:cs="Times New Roman"/>
          <w:b/>
          <w:szCs w:val="24"/>
        </w:rPr>
        <w:t>ΝΙΟΣ ΓΡΕΓΟΣ:</w:t>
      </w:r>
      <w:r>
        <w:rPr>
          <w:rFonts w:eastAsia="Times New Roman" w:cs="Times New Roman"/>
          <w:szCs w:val="24"/>
        </w:rPr>
        <w:t xml:space="preserve"> Παρών. </w:t>
      </w:r>
    </w:p>
    <w:p w14:paraId="428C30F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0F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00"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0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0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74 έγινε δεκτό, όπως τροποποιήθηκε από τον κύριο Υπουργό, κατά πλειοψηφία. </w:t>
      </w:r>
    </w:p>
    <w:p w14:paraId="428C310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75, όπως τροποποιήθηκε από τον κύριο Υπουργό;</w:t>
      </w:r>
    </w:p>
    <w:p w14:paraId="428C3104"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0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06"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 </w:t>
      </w:r>
    </w:p>
    <w:p w14:paraId="428C3107"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Παρών.</w:t>
      </w:r>
    </w:p>
    <w:p w14:paraId="428C310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0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0A"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 xml:space="preserve">Όχι. </w:t>
      </w:r>
      <w:r>
        <w:rPr>
          <w:rFonts w:eastAsia="Times New Roman" w:cs="Times New Roman"/>
          <w:b/>
          <w:szCs w:val="24"/>
        </w:rPr>
        <w:t xml:space="preserve"> </w:t>
      </w:r>
    </w:p>
    <w:p w14:paraId="428C310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w:t>
      </w:r>
      <w:r>
        <w:rPr>
          <w:rFonts w:eastAsia="Times New Roman" w:cs="Times New Roman"/>
          <w:b/>
          <w:szCs w:val="24"/>
        </w:rPr>
        <w:t>Σ ΜΑΥΡΩΤΑΣ:</w:t>
      </w:r>
      <w:r>
        <w:rPr>
          <w:rFonts w:eastAsia="Times New Roman" w:cs="Times New Roman"/>
          <w:szCs w:val="24"/>
        </w:rPr>
        <w:t xml:space="preserve"> Παρών.</w:t>
      </w:r>
    </w:p>
    <w:p w14:paraId="428C310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75 έγινε δεκτό, όπως τροποποιήθηκε από τον κύριο Υπουργό, κατά πλειοψηφία. </w:t>
      </w:r>
    </w:p>
    <w:p w14:paraId="428C310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76, όπως τροποποιήθηκε από τον κύριο Υπουργό;</w:t>
      </w:r>
    </w:p>
    <w:p w14:paraId="428C310E"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0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w:t>
      </w:r>
      <w:r>
        <w:rPr>
          <w:rFonts w:eastAsia="Times New Roman" w:cs="Times New Roman"/>
          <w:b/>
          <w:szCs w:val="24"/>
        </w:rPr>
        <w:t xml:space="preserve"> ΚΕΡΑΜΕΩΣ:</w:t>
      </w:r>
      <w:r>
        <w:rPr>
          <w:rFonts w:eastAsia="Times New Roman" w:cs="Times New Roman"/>
          <w:szCs w:val="24"/>
        </w:rPr>
        <w:t xml:space="preserve"> Ναι.</w:t>
      </w:r>
    </w:p>
    <w:p w14:paraId="428C3110"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11"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311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1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14"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 xml:space="preserve">ΙΩΑΝΝΗΣ ΣΑΡΙΔΗΣ: </w:t>
      </w:r>
      <w:r>
        <w:rPr>
          <w:rFonts w:eastAsia="Times New Roman" w:cs="Times New Roman"/>
          <w:szCs w:val="24"/>
        </w:rPr>
        <w:t>Ναι.</w:t>
      </w:r>
      <w:r>
        <w:rPr>
          <w:rFonts w:eastAsia="Times New Roman" w:cs="Times New Roman"/>
          <w:b/>
          <w:szCs w:val="24"/>
        </w:rPr>
        <w:t xml:space="preserve"> </w:t>
      </w:r>
    </w:p>
    <w:p w14:paraId="428C311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1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76 έγινε δεκτό, όπως τροποποιήθηκε από τον κύριο Υπουργό, κατά πλειοψηφία. </w:t>
      </w:r>
    </w:p>
    <w:p w14:paraId="428C311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77, όπως τροποποιήθηκε από τον κύριο Υπουργό;</w:t>
      </w:r>
    </w:p>
    <w:p w14:paraId="428C311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1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1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1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w:t>
      </w:r>
      <w:r>
        <w:rPr>
          <w:rFonts w:eastAsia="Times New Roman" w:cs="Times New Roman"/>
          <w:b/>
          <w:szCs w:val="24"/>
        </w:rPr>
        <w:t>ΕΓΟΣ:</w:t>
      </w:r>
      <w:r>
        <w:rPr>
          <w:rFonts w:eastAsia="Times New Roman" w:cs="Times New Roman"/>
          <w:szCs w:val="24"/>
        </w:rPr>
        <w:t xml:space="preserve"> Παρών.</w:t>
      </w:r>
    </w:p>
    <w:p w14:paraId="428C311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1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1E"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1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2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Συνεπώς το άρθρο 77 έγινε δεκτό, όπως τροποποιήθηκε από τον κύριο Υπουργό, κατά πλειοψηφία. </w:t>
      </w:r>
    </w:p>
    <w:p w14:paraId="428C312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78 ως έχει;</w:t>
      </w:r>
    </w:p>
    <w:p w14:paraId="428C312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2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2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312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 </w:t>
      </w:r>
    </w:p>
    <w:p w14:paraId="428C312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2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2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2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12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 xml:space="preserve">μάνης): </w:t>
      </w:r>
      <w:r>
        <w:rPr>
          <w:rFonts w:eastAsia="Times New Roman" w:cs="Times New Roman"/>
          <w:szCs w:val="24"/>
        </w:rPr>
        <w:t xml:space="preserve">Συνεπώς το άρθρο 78 έγινε δεκτό ως έχει κατά πλειοψηφία. </w:t>
      </w:r>
    </w:p>
    <w:p w14:paraId="428C312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 όπως τροποποιήθηκε από τον κύριο Υπουργό;</w:t>
      </w:r>
    </w:p>
    <w:p w14:paraId="428C312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2D"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ΝΙΚΗ ΚΕΡΑΜΕΩΣ:</w:t>
      </w:r>
      <w:r>
        <w:rPr>
          <w:rFonts w:eastAsia="Times New Roman" w:cs="Times New Roman"/>
          <w:szCs w:val="24"/>
        </w:rPr>
        <w:t xml:space="preserve"> Ναι.</w:t>
      </w:r>
    </w:p>
    <w:p w14:paraId="428C312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2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13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w:t>
      </w:r>
      <w:r>
        <w:rPr>
          <w:rFonts w:eastAsia="Times New Roman" w:cs="Times New Roman"/>
          <w:b/>
          <w:szCs w:val="24"/>
        </w:rPr>
        <w:t xml:space="preserve"> ΔΕΛΗΣ:</w:t>
      </w:r>
      <w:r>
        <w:rPr>
          <w:rFonts w:eastAsia="Times New Roman" w:cs="Times New Roman"/>
          <w:szCs w:val="24"/>
        </w:rPr>
        <w:t xml:space="preserve"> Όχι.</w:t>
      </w:r>
    </w:p>
    <w:p w14:paraId="428C313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3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3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3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79 έγινε δεκτό, όπως τροποποιήθηκε από τον κύριο Υπουργό, κατά πλειοψηφία. </w:t>
      </w:r>
    </w:p>
    <w:p w14:paraId="428C313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80, όπως τροποποιήθηκε από τον κύριο Υπουργό;</w:t>
      </w:r>
    </w:p>
    <w:p w14:paraId="428C313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3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3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3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3A"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ΙΩΑΝΝΗΣ ΔΕΛΗΣ:</w:t>
      </w:r>
      <w:r>
        <w:rPr>
          <w:rFonts w:eastAsia="Times New Roman" w:cs="Times New Roman"/>
          <w:szCs w:val="24"/>
        </w:rPr>
        <w:t xml:space="preserve"> Όχι.</w:t>
      </w:r>
    </w:p>
    <w:p w14:paraId="428C313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3C"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3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3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80 έγινε δεκτό, όπως τροποποιήθηκε από τον κύριο Υπουργό, κατά πλειοψηφία. </w:t>
      </w:r>
    </w:p>
    <w:p w14:paraId="428C313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81 ως έχει;</w:t>
      </w:r>
    </w:p>
    <w:p w14:paraId="428C3140"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4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Παρών.</w:t>
      </w:r>
    </w:p>
    <w:p w14:paraId="428C3142"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43"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w:t>
      </w:r>
      <w:r>
        <w:rPr>
          <w:rFonts w:eastAsia="Times New Roman" w:cs="Times New Roman"/>
          <w:b/>
          <w:szCs w:val="24"/>
        </w:rPr>
        <w:t>ΩΝΙΟΣ ΓΡΕΓΟΣ:</w:t>
      </w:r>
      <w:r>
        <w:rPr>
          <w:rFonts w:eastAsia="Times New Roman" w:cs="Times New Roman"/>
          <w:szCs w:val="24"/>
        </w:rPr>
        <w:t xml:space="preserve"> Όχι. </w:t>
      </w:r>
    </w:p>
    <w:p w14:paraId="428C314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4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46"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4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14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το άρθρο 81 έγινε δεκτό ως έχει κατά πλειοψηφία.</w:t>
      </w:r>
    </w:p>
    <w:p w14:paraId="428C314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82, όπως τ</w:t>
      </w:r>
      <w:r>
        <w:rPr>
          <w:rFonts w:eastAsia="Times New Roman" w:cs="Times New Roman"/>
          <w:szCs w:val="24"/>
        </w:rPr>
        <w:t>ροποποιήθηκε από τον κύριο Υπουργό;</w:t>
      </w:r>
    </w:p>
    <w:p w14:paraId="428C314A"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4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4C"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4D"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14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4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50"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5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5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82 έγινε δεκτό, όπως τροποποιήθηκε από τον κύριο Υπουργό, κατά πλειοψηφία. </w:t>
      </w:r>
    </w:p>
    <w:p w14:paraId="428C315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83, όπως τροποποιήθηκε από τον κύριο Υπουργό;</w:t>
      </w:r>
    </w:p>
    <w:p w14:paraId="428C3154"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w:t>
      </w:r>
    </w:p>
    <w:p w14:paraId="428C315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56"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w:t>
      </w:r>
      <w:r>
        <w:rPr>
          <w:rFonts w:eastAsia="Times New Roman" w:cs="Times New Roman"/>
          <w:b/>
          <w:szCs w:val="24"/>
        </w:rPr>
        <w:t>ΗΤΡΙΟΣ ΚΩΝΣΤΑΝΤΟΠΟΥΛΟΣ:</w:t>
      </w:r>
      <w:r>
        <w:rPr>
          <w:rFonts w:eastAsia="Times New Roman" w:cs="Times New Roman"/>
          <w:szCs w:val="24"/>
        </w:rPr>
        <w:t xml:space="preserve"> Όχι.</w:t>
      </w:r>
    </w:p>
    <w:p w14:paraId="428C3157"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15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5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5A"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5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5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83 έγινε δεκτό, όπως τροποποιήθηκε από τον κύριο Υπουργό</w:t>
      </w:r>
      <w:r>
        <w:rPr>
          <w:rFonts w:eastAsia="Times New Roman" w:cs="Times New Roman"/>
          <w:szCs w:val="24"/>
        </w:rPr>
        <w:t xml:space="preserve">, κατά πλειοψηφία. </w:t>
      </w:r>
    </w:p>
    <w:p w14:paraId="428C315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84, όπως τροποποιήθηκε από τον κύριο Υπουργό;</w:t>
      </w:r>
    </w:p>
    <w:p w14:paraId="428C315E"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5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60"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3161"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Όχι. </w:t>
      </w:r>
    </w:p>
    <w:p w14:paraId="428C316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6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6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w:t>
      </w:r>
      <w:r>
        <w:rPr>
          <w:rFonts w:eastAsia="Times New Roman" w:cs="Times New Roman"/>
          <w:b/>
          <w:szCs w:val="24"/>
        </w:rPr>
        <w:t xml:space="preserve">ΑΝΝΗΣ ΣΑΡΙΔΗΣ: </w:t>
      </w:r>
      <w:r>
        <w:rPr>
          <w:rFonts w:eastAsia="Times New Roman" w:cs="Times New Roman"/>
          <w:szCs w:val="24"/>
        </w:rPr>
        <w:t>Ναι.</w:t>
      </w:r>
      <w:r>
        <w:rPr>
          <w:rFonts w:eastAsia="Times New Roman" w:cs="Times New Roman"/>
          <w:b/>
          <w:szCs w:val="24"/>
        </w:rPr>
        <w:t xml:space="preserve"> </w:t>
      </w:r>
    </w:p>
    <w:p w14:paraId="428C3165" w14:textId="77777777" w:rsidR="00CF256A" w:rsidRDefault="008A1C0A">
      <w:pPr>
        <w:spacing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428C3166" w14:textId="77777777" w:rsidR="00CF256A" w:rsidRDefault="008A1C0A">
      <w:pPr>
        <w:spacing w:line="600" w:lineRule="auto"/>
        <w:ind w:firstLine="720"/>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84 έγινε δεκτό, όπως τροποποιήθηκε από τον κύριο Υπουργό, κατά πλειοψηφία. </w:t>
      </w:r>
    </w:p>
    <w:p w14:paraId="428C316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85, όπως τροποποιήθηκε από τον κύριο Υπουργό</w:t>
      </w:r>
      <w:r>
        <w:rPr>
          <w:rFonts w:eastAsia="Times New Roman" w:cs="Times New Roman"/>
          <w:szCs w:val="24"/>
        </w:rPr>
        <w:t>;</w:t>
      </w:r>
    </w:p>
    <w:p w14:paraId="428C316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6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6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6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6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6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6E"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 xml:space="preserve">ΙΩΑΝΝΗΣ ΣΑΡΙΔΗΣ: </w:t>
      </w:r>
      <w:r>
        <w:rPr>
          <w:rFonts w:eastAsia="Times New Roman" w:cs="Times New Roman"/>
          <w:szCs w:val="24"/>
        </w:rPr>
        <w:t>Ναι.</w:t>
      </w:r>
      <w:r>
        <w:rPr>
          <w:rFonts w:eastAsia="Times New Roman" w:cs="Times New Roman"/>
          <w:b/>
          <w:szCs w:val="24"/>
        </w:rPr>
        <w:t xml:space="preserve"> </w:t>
      </w:r>
    </w:p>
    <w:p w14:paraId="428C316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7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85 έγινε δεκτό, όπως τροποποιήθηκε από τον κύριο Υπουργό, κατά πλειοψηφία. </w:t>
      </w:r>
    </w:p>
    <w:p w14:paraId="428C317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86 ως έχει;</w:t>
      </w:r>
    </w:p>
    <w:p w14:paraId="428C317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7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7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7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7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7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w:t>
      </w:r>
      <w:r>
        <w:rPr>
          <w:rFonts w:eastAsia="Times New Roman" w:cs="Times New Roman"/>
          <w:b/>
          <w:szCs w:val="24"/>
        </w:rPr>
        <w:t>ΝΣΤΑΝΤΙΝΟΣ ΚΑΤΣΙΚΗΣ:</w:t>
      </w:r>
      <w:r>
        <w:rPr>
          <w:rFonts w:eastAsia="Times New Roman" w:cs="Times New Roman"/>
          <w:szCs w:val="24"/>
        </w:rPr>
        <w:t xml:space="preserve"> Ναι.</w:t>
      </w:r>
    </w:p>
    <w:p w14:paraId="428C317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7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7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86 έγινε δεκτό ως έχει κατά πλειοψηφία.</w:t>
      </w:r>
    </w:p>
    <w:p w14:paraId="428C31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87, όπως τροποποιήθηκε από τον κύριο Υπουργό;</w:t>
      </w:r>
    </w:p>
    <w:p w14:paraId="428C317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w:t>
      </w:r>
      <w:r>
        <w:rPr>
          <w:rFonts w:eastAsia="Times New Roman" w:cs="Times New Roman"/>
          <w:b/>
          <w:szCs w:val="24"/>
        </w:rPr>
        <w:t xml:space="preserve"> ΤΖΟΥΦΗ:</w:t>
      </w:r>
      <w:r>
        <w:rPr>
          <w:rFonts w:eastAsia="Times New Roman" w:cs="Times New Roman"/>
          <w:szCs w:val="24"/>
        </w:rPr>
        <w:t xml:space="preserve"> Ναι.</w:t>
      </w:r>
    </w:p>
    <w:p w14:paraId="428C317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7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7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8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8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8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8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8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87 έγινε δεκτό, όπως τροποποιήθηκε από τον κύριο Υπουργό, κατά πλειοψηφία. </w:t>
      </w:r>
    </w:p>
    <w:p w14:paraId="428C318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88, όπως τροποποιήθηκε από τον κύριο Υπουργό;</w:t>
      </w:r>
    </w:p>
    <w:p w14:paraId="428C318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8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88" w14:textId="77777777" w:rsidR="00CF256A" w:rsidRDefault="008A1C0A">
      <w:pPr>
        <w:spacing w:line="600" w:lineRule="auto"/>
        <w:ind w:firstLine="720"/>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Όχι.</w:t>
      </w:r>
    </w:p>
    <w:p w14:paraId="428C3189" w14:textId="77777777" w:rsidR="00CF256A" w:rsidRDefault="008A1C0A">
      <w:pPr>
        <w:spacing w:line="600" w:lineRule="auto"/>
        <w:ind w:firstLine="720"/>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ΓΡΕΓΟΣ:</w:t>
      </w:r>
      <w:r>
        <w:rPr>
          <w:rFonts w:eastAsia="Times New Roman" w:cs="Times New Roman"/>
          <w:szCs w:val="24"/>
        </w:rPr>
        <w:t xml:space="preserve"> Όχι. </w:t>
      </w:r>
    </w:p>
    <w:p w14:paraId="428C318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8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8C"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8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8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άρθρο 88 έγινε δεκτό, όπως τροποποιήθηκε από τον κύριο Υπουργό, κατά πλειοψηφία. </w:t>
      </w:r>
    </w:p>
    <w:p w14:paraId="428C318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ίνεται δεκτή η τροπολογία με γενικό αριθμό 1181 και ειδικό 123 ως έχει, η οποία αν ψηφιστεί θα γίνει άρθρο 89;</w:t>
      </w:r>
    </w:p>
    <w:p w14:paraId="428C3190"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9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92"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193"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9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95"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428C3196"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9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19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με γενικό αριθμό 1181 και ειδικό 123 έγινε δεκτή ως έχει κατά πλειοψηφία και εντάσσεται στο νομοσχέδιο ως ίδιο άρθρο.</w:t>
      </w:r>
    </w:p>
    <w:p w14:paraId="428C319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w:t>
      </w:r>
      <w:r>
        <w:rPr>
          <w:rFonts w:eastAsia="Times New Roman" w:cs="Times New Roman"/>
          <w:szCs w:val="24"/>
        </w:rPr>
        <w:t>πολογία με γενικό αριθμό 1197 και ειδικό 138, όπως τροποποιήθηκε από τον κύριο Υπουργό, η οποία αν ψηφιστεί θα γίνει άρθρα 90, 91,92, 93;</w:t>
      </w:r>
    </w:p>
    <w:p w14:paraId="428C319A"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9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9C"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19D"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9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9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w:t>
      </w:r>
      <w:r>
        <w:rPr>
          <w:rFonts w:eastAsia="Times New Roman" w:cs="Times New Roman"/>
          <w:b/>
          <w:szCs w:val="24"/>
        </w:rPr>
        <w:t>ΩΝΣΤΑΝΤΙΝΟΣ ΚΑΤΣΙΚΗΣ:</w:t>
      </w:r>
      <w:r>
        <w:rPr>
          <w:rFonts w:eastAsia="Times New Roman" w:cs="Times New Roman"/>
          <w:szCs w:val="24"/>
        </w:rPr>
        <w:t xml:space="preserve"> Ναι.</w:t>
      </w:r>
    </w:p>
    <w:p w14:paraId="428C31A0"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A1" w14:textId="77777777" w:rsidR="00CF256A" w:rsidRDefault="008A1C0A">
      <w:pPr>
        <w:spacing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428C31A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η τροπολογία με γενικό αριθμό 1197 και ειδικό 138 έγινε δεκτή, όπως τροποποιήθηκε από τον κύριο Υπουργό, κατά πλειοψηφία και εντάσσεται στο νομοσχέδιο ως ίδι</w:t>
      </w:r>
      <w:r>
        <w:rPr>
          <w:rFonts w:eastAsia="Times New Roman" w:cs="Times New Roman"/>
          <w:szCs w:val="24"/>
        </w:rPr>
        <w:t>α</w:t>
      </w:r>
      <w:r>
        <w:rPr>
          <w:rFonts w:eastAsia="Times New Roman" w:cs="Times New Roman"/>
          <w:szCs w:val="24"/>
        </w:rPr>
        <w:t xml:space="preserve"> </w:t>
      </w:r>
      <w:r>
        <w:rPr>
          <w:rFonts w:eastAsia="Times New Roman" w:cs="Times New Roman"/>
          <w:szCs w:val="24"/>
        </w:rPr>
        <w:t>άρθρα</w:t>
      </w:r>
      <w:r>
        <w:rPr>
          <w:rFonts w:eastAsia="Times New Roman" w:cs="Times New Roman"/>
          <w:szCs w:val="24"/>
        </w:rPr>
        <w:t>.</w:t>
      </w:r>
    </w:p>
    <w:p w14:paraId="428C31A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1183 και ειδικό 125 ως </w:t>
      </w:r>
      <w:r>
        <w:rPr>
          <w:rFonts w:eastAsia="Times New Roman" w:cs="Times New Roman"/>
          <w:szCs w:val="24"/>
        </w:rPr>
        <w:t>έχει, η οποία αν ψηφιστεί θα γίνει άρθρο 94;</w:t>
      </w:r>
    </w:p>
    <w:p w14:paraId="428C31A4"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A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Παρών.</w:t>
      </w:r>
    </w:p>
    <w:p w14:paraId="428C31A6"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31A7"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A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A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AA"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A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w:t>
      </w:r>
      <w:r>
        <w:rPr>
          <w:rFonts w:eastAsia="Times New Roman" w:cs="Times New Roman"/>
          <w:b/>
          <w:szCs w:val="24"/>
        </w:rPr>
        <w:t xml:space="preserve">ήτας Κακλαμάνης): </w:t>
      </w:r>
      <w:r>
        <w:rPr>
          <w:rFonts w:eastAsia="Times New Roman" w:cs="Times New Roman"/>
          <w:szCs w:val="24"/>
        </w:rPr>
        <w:t>Συνεπώς η τροπολογία με γενικό αριθμό 1183 και ειδικό 125 έγινε δεκτή ως έχει κατά πλειοψηφία και εντάσσεται στο νομοσχέδιο ως ίδιο άρθρο.</w:t>
      </w:r>
    </w:p>
    <w:p w14:paraId="428C31A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1175 και ειδικό 117 ως έχει, η οποία </w:t>
      </w:r>
      <w:r>
        <w:rPr>
          <w:rFonts w:eastAsia="Times New Roman" w:cs="Times New Roman"/>
          <w:szCs w:val="24"/>
        </w:rPr>
        <w:t>αν ψηφιστεί θα γίνει άρθρο 95;</w:t>
      </w:r>
    </w:p>
    <w:p w14:paraId="428C31AE"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A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B0"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1B1"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B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B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B4"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B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1B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τροπολογία με γενικό αριθμό 1175 και ειδικό 117 έγινε δεκτή ως </w:t>
      </w:r>
      <w:r>
        <w:rPr>
          <w:rFonts w:eastAsia="Times New Roman" w:cs="Times New Roman"/>
          <w:szCs w:val="24"/>
        </w:rPr>
        <w:lastRenderedPageBreak/>
        <w:t>έχει κατά πλειοψηφία και εντάσσεται στο νομοσχέδιο ως ίδιο άρθρο.</w:t>
      </w:r>
    </w:p>
    <w:p w14:paraId="428C31B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1198 και ειδικό 139, όπως τροποποιήθηκε από τον κύριο Υ</w:t>
      </w:r>
      <w:r>
        <w:rPr>
          <w:rFonts w:eastAsia="Times New Roman" w:cs="Times New Roman"/>
          <w:szCs w:val="24"/>
        </w:rPr>
        <w:t>πουργό, η οποία αν ψηφιστεί εντάσσεται στο άρθρο 13 του νομοσχεδίου;</w:t>
      </w:r>
    </w:p>
    <w:p w14:paraId="428C31B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B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B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1B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B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B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BE"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B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C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η τροπολογία με γενικό αριθμό 1198 και ειδικό 139 έγινε δεκτή,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w:t>
      </w:r>
      <w:r>
        <w:rPr>
          <w:rFonts w:eastAsia="Times New Roman" w:cs="Times New Roman"/>
          <w:szCs w:val="24"/>
        </w:rPr>
        <w:t>στο ά</w:t>
      </w:r>
      <w:r>
        <w:rPr>
          <w:rFonts w:eastAsia="Times New Roman" w:cs="Times New Roman"/>
          <w:szCs w:val="24"/>
        </w:rPr>
        <w:t>ρθρο</w:t>
      </w:r>
      <w:r>
        <w:rPr>
          <w:rFonts w:eastAsia="Times New Roman" w:cs="Times New Roman"/>
          <w:szCs w:val="24"/>
        </w:rPr>
        <w:t xml:space="preserve"> 13</w:t>
      </w:r>
      <w:r>
        <w:rPr>
          <w:rFonts w:eastAsia="Times New Roman" w:cs="Times New Roman"/>
          <w:szCs w:val="24"/>
        </w:rPr>
        <w:t>.</w:t>
      </w:r>
    </w:p>
    <w:p w14:paraId="428C31C1" w14:textId="77777777" w:rsidR="00CF256A" w:rsidRDefault="008A1C0A">
      <w:pPr>
        <w:spacing w:line="600" w:lineRule="auto"/>
        <w:ind w:firstLine="720"/>
        <w:jc w:val="both"/>
        <w:rPr>
          <w:rFonts w:eastAsia="Times New Roman" w:cs="Times New Roman"/>
          <w:b/>
          <w:szCs w:val="24"/>
        </w:rPr>
      </w:pPr>
      <w:r>
        <w:rPr>
          <w:rFonts w:eastAsia="Times New Roman" w:cs="Times New Roman"/>
          <w:szCs w:val="24"/>
        </w:rPr>
        <w:t>Ερωτάται το Σώμα: Γίνεται δεκτή η τροπολογία με γενικό αριθ</w:t>
      </w:r>
      <w:r>
        <w:rPr>
          <w:rFonts w:eastAsia="Times New Roman" w:cs="Times New Roman"/>
          <w:szCs w:val="24"/>
        </w:rPr>
        <w:t>μό 1201 και ειδικό 141, όπως τροποποιήθηκε από τον κύριο Υπουργό, η οποία αν ψηφιστεί εντάσσεται στο άρθρο 83 του νομοσχεδίου;</w:t>
      </w:r>
      <w:r>
        <w:rPr>
          <w:rFonts w:eastAsia="Times New Roman" w:cs="Times New Roman"/>
          <w:b/>
          <w:szCs w:val="24"/>
        </w:rPr>
        <w:t xml:space="preserve"> </w:t>
      </w:r>
    </w:p>
    <w:p w14:paraId="428C31C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C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C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1C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C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428C31C7"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ΚΩΝΣΤΑΝΤΙΝΟΣ </w:t>
      </w:r>
      <w:r>
        <w:rPr>
          <w:rFonts w:eastAsia="Times New Roman" w:cs="Times New Roman"/>
          <w:b/>
          <w:szCs w:val="24"/>
        </w:rPr>
        <w:t>ΚΑΤΣΙΚΗΣ:</w:t>
      </w:r>
      <w:r>
        <w:rPr>
          <w:rFonts w:eastAsia="Times New Roman" w:cs="Times New Roman"/>
          <w:szCs w:val="24"/>
        </w:rPr>
        <w:t xml:space="preserve"> Ναι.</w:t>
      </w:r>
    </w:p>
    <w:p w14:paraId="428C31C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C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1C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η τροπολογία με γενικό αριθμό 1201 και ειδικό 141 έγινε δεκτή,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άρθρο</w:t>
      </w:r>
      <w:r>
        <w:rPr>
          <w:rFonts w:eastAsia="Times New Roman" w:cs="Times New Roman"/>
          <w:szCs w:val="24"/>
        </w:rPr>
        <w:t xml:space="preserve"> 83</w:t>
      </w:r>
      <w:r>
        <w:rPr>
          <w:rFonts w:eastAsia="Times New Roman" w:cs="Times New Roman"/>
          <w:szCs w:val="24"/>
        </w:rPr>
        <w:t>.</w:t>
      </w:r>
    </w:p>
    <w:p w14:paraId="428C31CB" w14:textId="77777777" w:rsidR="00CF256A" w:rsidRDefault="008A1C0A">
      <w:pPr>
        <w:spacing w:line="600" w:lineRule="auto"/>
        <w:ind w:firstLine="720"/>
        <w:jc w:val="both"/>
        <w:rPr>
          <w:rFonts w:eastAsia="Times New Roman" w:cs="Times New Roman"/>
          <w:b/>
          <w:szCs w:val="24"/>
        </w:rPr>
      </w:pPr>
      <w:r>
        <w:rPr>
          <w:rFonts w:eastAsia="Times New Roman" w:cs="Times New Roman"/>
          <w:szCs w:val="24"/>
        </w:rPr>
        <w:t>Ερω</w:t>
      </w:r>
      <w:r>
        <w:rPr>
          <w:rFonts w:eastAsia="Times New Roman" w:cs="Times New Roman"/>
          <w:szCs w:val="24"/>
        </w:rPr>
        <w:t>τάται το Σώμα: Γίνεται δεκτή η τροπολογία με γενικό αριθμό 1182 και ειδικό 124, όπως τροποποιήθηκε από τον κύριο Υπουργό, η οποία αν ψηφιστεί εντάσσεται στο άρθρο 74 του νομοσχεδίου;</w:t>
      </w:r>
      <w:r>
        <w:rPr>
          <w:rFonts w:eastAsia="Times New Roman" w:cs="Times New Roman"/>
          <w:b/>
          <w:szCs w:val="24"/>
        </w:rPr>
        <w:t xml:space="preserve"> </w:t>
      </w:r>
    </w:p>
    <w:p w14:paraId="428C31C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C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C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r>
        <w:rPr>
          <w:rFonts w:eastAsia="Times New Roman" w:cs="Times New Roman"/>
          <w:szCs w:val="24"/>
        </w:rPr>
        <w:t>.</w:t>
      </w:r>
    </w:p>
    <w:p w14:paraId="428C31C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D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428C31D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D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r>
        <w:rPr>
          <w:rFonts w:eastAsia="Times New Roman" w:cs="Times New Roman"/>
          <w:b/>
          <w:szCs w:val="24"/>
        </w:rPr>
        <w:t xml:space="preserve"> </w:t>
      </w:r>
    </w:p>
    <w:p w14:paraId="428C31D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D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η τροπολογία με γενικό αριθμό 1182 και ειδικό 124 έγινε δεκτή,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άρθρο</w:t>
      </w:r>
      <w:r>
        <w:rPr>
          <w:rFonts w:eastAsia="Times New Roman" w:cs="Times New Roman"/>
          <w:szCs w:val="24"/>
        </w:rPr>
        <w:t xml:space="preserve"> 74</w:t>
      </w:r>
      <w:r>
        <w:rPr>
          <w:rFonts w:eastAsia="Times New Roman" w:cs="Times New Roman"/>
          <w:szCs w:val="24"/>
        </w:rPr>
        <w:t>.</w:t>
      </w:r>
    </w:p>
    <w:p w14:paraId="428C31D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1176 και ειδικό 118 ως έχει, η οποία αν ψηφ</w:t>
      </w:r>
      <w:r>
        <w:rPr>
          <w:rFonts w:eastAsia="Times New Roman" w:cs="Times New Roman"/>
          <w:szCs w:val="24"/>
        </w:rPr>
        <w:t>ιστεί θα γίνει άρθρα 96, 97, 98;</w:t>
      </w:r>
    </w:p>
    <w:p w14:paraId="428C31D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D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D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D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D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1D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DC"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1D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D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τροπολογία με γενικό αριθμό 1176 και ειδικό 118 έγινε δεκτή ως </w:t>
      </w:r>
      <w:r>
        <w:rPr>
          <w:rFonts w:eastAsia="Times New Roman" w:cs="Times New Roman"/>
          <w:szCs w:val="24"/>
        </w:rPr>
        <w:lastRenderedPageBreak/>
        <w:t xml:space="preserve">έχει κατά πλειοψηφία και εντάσσεται στο νομοσχέδιο ως </w:t>
      </w:r>
      <w:r>
        <w:rPr>
          <w:rFonts w:eastAsia="Times New Roman" w:cs="Times New Roman"/>
          <w:szCs w:val="24"/>
        </w:rPr>
        <w:t xml:space="preserve">ίδια </w:t>
      </w:r>
      <w:r>
        <w:rPr>
          <w:rFonts w:eastAsia="Times New Roman" w:cs="Times New Roman"/>
          <w:szCs w:val="24"/>
        </w:rPr>
        <w:t>άρθρ</w:t>
      </w:r>
      <w:r>
        <w:rPr>
          <w:rFonts w:eastAsia="Times New Roman" w:cs="Times New Roman"/>
          <w:szCs w:val="24"/>
        </w:rPr>
        <w:t>α</w:t>
      </w:r>
      <w:r>
        <w:rPr>
          <w:rFonts w:eastAsia="Times New Roman" w:cs="Times New Roman"/>
          <w:szCs w:val="24"/>
        </w:rPr>
        <w:t>.</w:t>
      </w:r>
    </w:p>
    <w:p w14:paraId="428C31D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1184 και ειδικό 126 ως</w:t>
      </w:r>
      <w:r>
        <w:rPr>
          <w:rFonts w:eastAsia="Times New Roman" w:cs="Times New Roman"/>
          <w:szCs w:val="24"/>
        </w:rPr>
        <w:t xml:space="preserve"> έχει, η οποία αν ψηφιστεί θα γίνει άρθρο 100;</w:t>
      </w:r>
    </w:p>
    <w:p w14:paraId="428C31E0"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E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Ναι.</w:t>
      </w:r>
    </w:p>
    <w:p w14:paraId="428C31E2"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1E3"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428C31E4"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Ναι.</w:t>
      </w:r>
    </w:p>
    <w:p w14:paraId="428C31E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E6"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1E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1E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 </w:t>
      </w:r>
      <w:r>
        <w:rPr>
          <w:rFonts w:eastAsia="Times New Roman" w:cs="Times New Roman"/>
          <w:szCs w:val="24"/>
        </w:rPr>
        <w:t>Συνεπώς η τροπολογία με γενικό αριθμό 1184 και ειδικό 126 έγινε δεκτή ως έχει κατά πλειοψηφία και εντάσσεται στο νομοσχέδιο ως ίδιο άρθρο.</w:t>
      </w:r>
    </w:p>
    <w:p w14:paraId="428C31E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1185 και ειδικό 127 ως έχει, η οποία αν ψ</w:t>
      </w:r>
      <w:r>
        <w:rPr>
          <w:rFonts w:eastAsia="Times New Roman" w:cs="Times New Roman"/>
          <w:szCs w:val="24"/>
        </w:rPr>
        <w:t>ηφιστεί θα γίνει άρθρο 101;</w:t>
      </w:r>
    </w:p>
    <w:p w14:paraId="428C31EA"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E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EC"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31ED"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EE"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E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F0"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1F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1F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με γενικό αριθμό 1185 και ειδικό 127 έγινε δεκτή ως έχει κατά πλειοψηφία και εντάσσεται στο νομοσχέδιο ως ίδιο άρθρο.</w:t>
      </w:r>
    </w:p>
    <w:p w14:paraId="428C31F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1186 και ειδικό 128 ως έχει, η οποία αν ψηφιστεί θα γίν</w:t>
      </w:r>
      <w:r>
        <w:rPr>
          <w:rFonts w:eastAsia="Times New Roman" w:cs="Times New Roman"/>
          <w:szCs w:val="24"/>
        </w:rPr>
        <w:t>ει άρθρο 102;</w:t>
      </w:r>
    </w:p>
    <w:p w14:paraId="428C31F4"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F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1F6"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428C31F7"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 </w:t>
      </w:r>
    </w:p>
    <w:p w14:paraId="428C31F8"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1F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1FA"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1F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428C31F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η τροπολογία με γενικό αριθμό 1186 και ειδικό 128 έγινε δεκτή ως έχει κατά πλειοψηφία και εντάσσεται στο νομοσχέδιο ως ίδιο άρθρο.</w:t>
      </w:r>
    </w:p>
    <w:p w14:paraId="428C31F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1187 και ειδικό 129 ως έχει, η οποία αν ψηφιστεί θα γίνει άρθρ</w:t>
      </w:r>
      <w:r>
        <w:rPr>
          <w:rFonts w:eastAsia="Times New Roman" w:cs="Times New Roman"/>
          <w:szCs w:val="24"/>
        </w:rPr>
        <w:t>ο 103;</w:t>
      </w:r>
    </w:p>
    <w:p w14:paraId="428C31FE"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1F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200"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201"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202"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20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204"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205"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20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w:t>
      </w:r>
      <w:r>
        <w:rPr>
          <w:rFonts w:eastAsia="Times New Roman" w:cs="Times New Roman"/>
          <w:szCs w:val="24"/>
        </w:rPr>
        <w:t>ε γενικό αριθμό 1189 και ειδικό 130 έγινε δεκτή ως έχει κατά πλειοψηφία και εντάσσεται στο νομοσχέδιο ως ίδιο άρθρο.</w:t>
      </w:r>
    </w:p>
    <w:p w14:paraId="428C320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1189 και ειδικό 130 ως έχει, η οποία αν ψηφιστεί θα γίνει άρθρα 104, 105, 106</w:t>
      </w:r>
      <w:r>
        <w:rPr>
          <w:rFonts w:eastAsia="Times New Roman" w:cs="Times New Roman"/>
          <w:szCs w:val="24"/>
        </w:rPr>
        <w:t xml:space="preserve"> και 107; </w:t>
      </w:r>
    </w:p>
    <w:p w14:paraId="428C3208"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20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Παρών.</w:t>
      </w:r>
    </w:p>
    <w:p w14:paraId="428C320A"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20B"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20C"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20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20E"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20F"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21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η τροπολογία με γενικό αριθμό 1189 και ειδικό 130 έγινε δεκτή ως έχει κατά πλειοψηφία και εντάσσεται στο νομοσχέδιο ως ίδια άρθρα.</w:t>
      </w:r>
    </w:p>
    <w:p w14:paraId="428C321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1190 και ειδικό 131 ως έχει, η οποία αν ψηφιστεί θα γίνει άρθρ</w:t>
      </w:r>
      <w:r>
        <w:rPr>
          <w:rFonts w:eastAsia="Times New Roman" w:cs="Times New Roman"/>
          <w:szCs w:val="24"/>
        </w:rPr>
        <w:t xml:space="preserve">ο 108; </w:t>
      </w:r>
    </w:p>
    <w:p w14:paraId="428C3212"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21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Παρών.</w:t>
      </w:r>
    </w:p>
    <w:p w14:paraId="428C3214"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215"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28C3216"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21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218"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219"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428C321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w:t>
      </w:r>
      <w:r>
        <w:rPr>
          <w:rFonts w:eastAsia="Times New Roman" w:cs="Times New Roman"/>
          <w:szCs w:val="24"/>
        </w:rPr>
        <w:t>α με γενικό αριθμό 1190 και ειδικό 131 έγινε δεκτή ως έχει κατά πλειοψηφία και εντάσσεται στο νομοσχέδιο ως ίδιο άρθρο.</w:t>
      </w:r>
    </w:p>
    <w:p w14:paraId="428C321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1191 και ειδικό 132 ως έχει, η οποία αν ψηφιστεί θα γίνει άρθρα 109, 110, </w:t>
      </w:r>
      <w:r>
        <w:rPr>
          <w:rFonts w:eastAsia="Times New Roman" w:cs="Times New Roman"/>
          <w:szCs w:val="24"/>
        </w:rPr>
        <w:t xml:space="preserve">111, 112 και 113; </w:t>
      </w:r>
    </w:p>
    <w:p w14:paraId="428C321C"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21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21E"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428C321F"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428C3220"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Παρών.</w:t>
      </w:r>
    </w:p>
    <w:p w14:paraId="428C3221"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222"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223"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22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 xml:space="preserve">η τροπολογία με γενικό αριθμό 1191 και ειδικό 132 έγινε δεκτή ως έχει κατά πλειοψηφία και εντάσσεται στο νομοσχέδιο ως </w:t>
      </w:r>
      <w:r>
        <w:rPr>
          <w:rFonts w:eastAsia="Times New Roman" w:cs="Times New Roman"/>
          <w:szCs w:val="24"/>
        </w:rPr>
        <w:t xml:space="preserve">ίδια </w:t>
      </w:r>
      <w:r>
        <w:rPr>
          <w:rFonts w:eastAsia="Times New Roman" w:cs="Times New Roman"/>
          <w:szCs w:val="24"/>
        </w:rPr>
        <w:t>άρθρ</w:t>
      </w:r>
      <w:r>
        <w:rPr>
          <w:rFonts w:eastAsia="Times New Roman" w:cs="Times New Roman"/>
          <w:szCs w:val="24"/>
        </w:rPr>
        <w:t>α</w:t>
      </w:r>
      <w:r>
        <w:rPr>
          <w:rFonts w:eastAsia="Times New Roman" w:cs="Times New Roman"/>
          <w:szCs w:val="24"/>
        </w:rPr>
        <w:t>.</w:t>
      </w:r>
    </w:p>
    <w:p w14:paraId="428C322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1192 και ειδικό 133, όπως τροποποιήθηκε από τον κύριο Υπουργό, η οποία αν ψηφιστεί θα γίνει άρθρο 114; </w:t>
      </w:r>
    </w:p>
    <w:p w14:paraId="428C3226" w14:textId="77777777" w:rsidR="00CF256A" w:rsidRDefault="008A1C0A">
      <w:pPr>
        <w:spacing w:line="600" w:lineRule="auto"/>
        <w:ind w:firstLine="720"/>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428C3227" w14:textId="77777777" w:rsidR="00CF256A" w:rsidRDefault="008A1C0A">
      <w:pPr>
        <w:spacing w:line="600" w:lineRule="auto"/>
        <w:ind w:firstLine="720"/>
        <w:rPr>
          <w:rFonts w:eastAsia="Times New Roman" w:cs="Times New Roman"/>
          <w:b/>
          <w:szCs w:val="24"/>
        </w:rPr>
      </w:pPr>
      <w:r>
        <w:rPr>
          <w:rFonts w:eastAsia="Times New Roman" w:cs="Times New Roman"/>
          <w:b/>
          <w:szCs w:val="24"/>
        </w:rPr>
        <w:t>ΝΙΚΗ ΚΕΡΑΜΕΩΣ:</w:t>
      </w:r>
      <w:r>
        <w:rPr>
          <w:rFonts w:eastAsia="Times New Roman" w:cs="Times New Roman"/>
          <w:szCs w:val="24"/>
        </w:rPr>
        <w:t xml:space="preserve"> Όχι.</w:t>
      </w:r>
    </w:p>
    <w:p w14:paraId="428C3228" w14:textId="77777777" w:rsidR="00CF256A" w:rsidRDefault="008A1C0A">
      <w:pPr>
        <w:spacing w:line="600" w:lineRule="auto"/>
        <w:ind w:firstLine="720"/>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428C3229" w14:textId="77777777" w:rsidR="00CF256A" w:rsidRDefault="008A1C0A">
      <w:pPr>
        <w:spacing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w:t>
      </w:r>
      <w:r>
        <w:rPr>
          <w:rFonts w:eastAsia="Times New Roman" w:cs="Times New Roman"/>
          <w:szCs w:val="24"/>
        </w:rPr>
        <w:t>αρών.</w:t>
      </w:r>
    </w:p>
    <w:p w14:paraId="428C322A" w14:textId="77777777" w:rsidR="00CF256A" w:rsidRDefault="008A1C0A">
      <w:pPr>
        <w:spacing w:line="600" w:lineRule="auto"/>
        <w:ind w:firstLine="720"/>
        <w:rPr>
          <w:rFonts w:eastAsia="Times New Roman" w:cs="Times New Roman"/>
          <w:b/>
          <w:szCs w:val="24"/>
        </w:rPr>
      </w:pPr>
      <w:r>
        <w:rPr>
          <w:rFonts w:eastAsia="Times New Roman" w:cs="Times New Roman"/>
          <w:b/>
          <w:szCs w:val="24"/>
        </w:rPr>
        <w:t>ΙΩΑΝΝΗΣ ΔΕΛΗΣ:</w:t>
      </w:r>
      <w:r>
        <w:rPr>
          <w:rFonts w:eastAsia="Times New Roman" w:cs="Times New Roman"/>
          <w:szCs w:val="24"/>
        </w:rPr>
        <w:t xml:space="preserve"> Όχι.</w:t>
      </w:r>
    </w:p>
    <w:p w14:paraId="428C322B" w14:textId="77777777" w:rsidR="00CF256A" w:rsidRDefault="008A1C0A">
      <w:pPr>
        <w:spacing w:line="600" w:lineRule="auto"/>
        <w:ind w:firstLine="720"/>
        <w:rPr>
          <w:rFonts w:eastAsia="Times New Roman" w:cs="Times New Roman"/>
          <w:b/>
          <w:szCs w:val="24"/>
        </w:rPr>
      </w:pPr>
      <w:r>
        <w:rPr>
          <w:rFonts w:eastAsia="Times New Roman" w:cs="Times New Roman"/>
          <w:b/>
          <w:szCs w:val="24"/>
        </w:rPr>
        <w:t>ΚΩΝΣΤΑΝΤΙΝΟΣ ΚΑΤΣΙΚΗΣ:</w:t>
      </w:r>
      <w:r>
        <w:rPr>
          <w:rFonts w:eastAsia="Times New Roman" w:cs="Times New Roman"/>
          <w:szCs w:val="24"/>
        </w:rPr>
        <w:t xml:space="preserve"> Ναι.</w:t>
      </w:r>
    </w:p>
    <w:p w14:paraId="428C322C" w14:textId="77777777" w:rsidR="00CF256A" w:rsidRDefault="008A1C0A">
      <w:pPr>
        <w:spacing w:line="600" w:lineRule="auto"/>
        <w:ind w:firstLine="720"/>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428C322D" w14:textId="77777777" w:rsidR="00CF256A" w:rsidRDefault="008A1C0A">
      <w:pPr>
        <w:spacing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428C322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η τροπολογία με γενικό αριθμό 1192 και ειδικό 133 έγινε δεκτή, όπως τροποποιήθηκε από τον κύριο Υπουργό, κατά πλειοψηφία και εντάσσεται στο νομοσχέδιο ως ίδιο άρθρο.</w:t>
      </w:r>
    </w:p>
    <w:p w14:paraId="428C322F"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428C3230" w14:textId="77777777" w:rsidR="00CF256A" w:rsidRDefault="008A1C0A">
      <w:pPr>
        <w:spacing w:line="600" w:lineRule="auto"/>
        <w:ind w:firstLine="720"/>
        <w:jc w:val="both"/>
        <w:rPr>
          <w:rFonts w:eastAsia="Times New Roman" w:cs="Times New Roman"/>
          <w:szCs w:val="24"/>
        </w:rPr>
      </w:pPr>
      <w:r>
        <w:rPr>
          <w:rFonts w:eastAsia="Times New Roman"/>
          <w:b/>
          <w:szCs w:val="24"/>
        </w:rPr>
        <w:lastRenderedPageBreak/>
        <w:t xml:space="preserve">ΠΡΟΕΔΡΕΥΩΝ </w:t>
      </w:r>
      <w:r w:rsidRPr="00997A3C">
        <w:rPr>
          <w:rFonts w:eastAsia="Times New Roman"/>
          <w:b/>
          <w:szCs w:val="24"/>
        </w:rPr>
        <w:t>(Νικήτας Κακλαμάνης):</w:t>
      </w:r>
      <w:r>
        <w:rPr>
          <w:rFonts w:eastAsia="Times New Roman"/>
          <w:szCs w:val="24"/>
        </w:rPr>
        <w:t xml:space="preserve"> </w:t>
      </w:r>
      <w:r>
        <w:rPr>
          <w:rFonts w:eastAsia="Times New Roman"/>
          <w:szCs w:val="24"/>
        </w:rPr>
        <w:t>Κυρίες και κύριοι συνάδελφοι, έχω</w:t>
      </w:r>
      <w:r>
        <w:rPr>
          <w:rFonts w:eastAsia="Times New Roman"/>
          <w:szCs w:val="24"/>
        </w:rPr>
        <w:t xml:space="preserve"> την τιμή να σας ανακοινώσω το αποτέλεσμα της διεξαχθείσης ψηφοφορίας. </w:t>
      </w:r>
    </w:p>
    <w:p w14:paraId="428C3231" w14:textId="77777777" w:rsidR="00CF256A" w:rsidRDefault="008A1C0A">
      <w:pPr>
        <w:spacing w:line="600" w:lineRule="auto"/>
        <w:ind w:firstLine="720"/>
        <w:jc w:val="both"/>
        <w:rPr>
          <w:rFonts w:eastAsia="Times New Roman"/>
          <w:szCs w:val="24"/>
        </w:rPr>
      </w:pPr>
      <w:r>
        <w:rPr>
          <w:rFonts w:eastAsia="Times New Roman"/>
          <w:szCs w:val="24"/>
        </w:rPr>
        <w:t xml:space="preserve">Ψήφισαν συνολικά 258 Βουλευτές. </w:t>
      </w:r>
    </w:p>
    <w:p w14:paraId="428C3232" w14:textId="77777777" w:rsidR="00CF256A" w:rsidRDefault="008A1C0A">
      <w:pPr>
        <w:spacing w:line="600" w:lineRule="auto"/>
        <w:ind w:firstLine="720"/>
        <w:jc w:val="both"/>
        <w:rPr>
          <w:rFonts w:eastAsia="Times New Roman"/>
          <w:szCs w:val="24"/>
        </w:rPr>
      </w:pPr>
      <w:r>
        <w:rPr>
          <w:rFonts w:eastAsia="Times New Roman"/>
          <w:szCs w:val="24"/>
        </w:rPr>
        <w:t xml:space="preserve">Υπέρ της αρχής του σχεδίου νόμου, δηλαδή «ΝΑΙ», ψήφισαν 149 Βουλευτές. </w:t>
      </w:r>
    </w:p>
    <w:p w14:paraId="428C3233" w14:textId="77777777" w:rsidR="00CF256A" w:rsidRDefault="008A1C0A">
      <w:pPr>
        <w:spacing w:line="600" w:lineRule="auto"/>
        <w:ind w:firstLine="720"/>
        <w:jc w:val="both"/>
        <w:rPr>
          <w:rFonts w:eastAsia="Times New Roman"/>
          <w:szCs w:val="24"/>
        </w:rPr>
      </w:pPr>
      <w:r>
        <w:rPr>
          <w:rFonts w:eastAsia="Times New Roman"/>
          <w:szCs w:val="24"/>
        </w:rPr>
        <w:t xml:space="preserve">Κατά της αρχής του </w:t>
      </w:r>
      <w:r>
        <w:rPr>
          <w:rFonts w:eastAsia="Times New Roman"/>
          <w:szCs w:val="24"/>
        </w:rPr>
        <w:t>σχεδίου νόμου</w:t>
      </w:r>
      <w:r>
        <w:rPr>
          <w:rFonts w:eastAsia="Times New Roman"/>
          <w:szCs w:val="24"/>
        </w:rPr>
        <w:t>, δηλαδή «ΟΧΙ», ψήφισαν 104 Βουλευτές.</w:t>
      </w:r>
    </w:p>
    <w:p w14:paraId="428C3234" w14:textId="77777777" w:rsidR="00CF256A" w:rsidRDefault="008A1C0A">
      <w:pPr>
        <w:spacing w:line="600" w:lineRule="auto"/>
        <w:ind w:firstLine="720"/>
        <w:jc w:val="both"/>
        <w:rPr>
          <w:rFonts w:eastAsia="Times New Roman"/>
          <w:szCs w:val="24"/>
        </w:rPr>
      </w:pPr>
      <w:r>
        <w:rPr>
          <w:rFonts w:eastAsia="Times New Roman"/>
          <w:szCs w:val="24"/>
        </w:rPr>
        <w:t xml:space="preserve"> «ΠΑΡΩΝ»</w:t>
      </w:r>
      <w:r>
        <w:rPr>
          <w:rFonts w:eastAsia="Times New Roman"/>
          <w:szCs w:val="24"/>
        </w:rPr>
        <w:t xml:space="preserve"> </w:t>
      </w:r>
      <w:r>
        <w:rPr>
          <w:rFonts w:eastAsia="Times New Roman"/>
          <w:szCs w:val="24"/>
        </w:rPr>
        <w:t xml:space="preserve">ψήφισαν </w:t>
      </w:r>
      <w:r>
        <w:rPr>
          <w:rFonts w:eastAsia="Times New Roman"/>
          <w:szCs w:val="24"/>
        </w:rPr>
        <w:t xml:space="preserve">5 Βουλευτές. </w:t>
      </w:r>
    </w:p>
    <w:p w14:paraId="428C3235" w14:textId="77777777" w:rsidR="00CF256A" w:rsidRDefault="008A1C0A">
      <w:pPr>
        <w:spacing w:line="600" w:lineRule="auto"/>
        <w:ind w:firstLine="720"/>
        <w:jc w:val="both"/>
        <w:rPr>
          <w:rFonts w:eastAsia="Times New Roman"/>
          <w:szCs w:val="24"/>
        </w:rPr>
      </w:pPr>
      <w:r>
        <w:rPr>
          <w:rFonts w:eastAsia="Times New Roman"/>
          <w:szCs w:val="24"/>
        </w:rPr>
        <w:t xml:space="preserve">Συνεπώς το </w:t>
      </w:r>
      <w:r>
        <w:rPr>
          <w:rFonts w:eastAsia="Times New Roman"/>
          <w:szCs w:val="24"/>
        </w:rPr>
        <w:t xml:space="preserve">σχέδιο νόμου </w:t>
      </w:r>
      <w:r>
        <w:rPr>
          <w:rFonts w:eastAsia="Times New Roman"/>
          <w:szCs w:val="24"/>
        </w:rPr>
        <w:t>του Υπουργείου Παιδείας, Έρευνας και Θρησκευμάτων</w:t>
      </w:r>
      <w:r>
        <w:rPr>
          <w:rFonts w:eastAsia="Times New Roman"/>
          <w:szCs w:val="24"/>
        </w:rPr>
        <w:t>:</w:t>
      </w:r>
      <w:r>
        <w:rPr>
          <w:rFonts w:eastAsia="Times New Roman"/>
          <w:szCs w:val="24"/>
        </w:rPr>
        <w:t xml:space="preserve"> «Οργάνωση και λειτουργία της ανώτατης εκπαίδευσης, ρυθμίσεις για την έρευνα και άλλες διατάξεις» έγινε δεκτό επί της αρχής κατά πλειοψηφία.</w:t>
      </w:r>
    </w:p>
    <w:p w14:paraId="428C3236" w14:textId="77777777" w:rsidR="00CF256A" w:rsidRDefault="008A1C0A">
      <w:pPr>
        <w:spacing w:line="600" w:lineRule="auto"/>
        <w:ind w:firstLine="720"/>
        <w:jc w:val="both"/>
        <w:rPr>
          <w:rFonts w:eastAsia="Times New Roman"/>
          <w:szCs w:val="24"/>
        </w:rPr>
      </w:pPr>
      <w:r>
        <w:rPr>
          <w:rFonts w:eastAsia="Times New Roman"/>
          <w:szCs w:val="24"/>
        </w:rPr>
        <w:t>Επί του άρθρου 3 τ</w:t>
      </w:r>
      <w:r>
        <w:rPr>
          <w:rFonts w:eastAsia="Times New Roman"/>
          <w:szCs w:val="24"/>
        </w:rPr>
        <w:t>ου σχεδίου νόμου</w:t>
      </w:r>
      <w:r>
        <w:rPr>
          <w:rFonts w:eastAsia="Times New Roman"/>
          <w:szCs w:val="24"/>
        </w:rPr>
        <w:t>:</w:t>
      </w:r>
    </w:p>
    <w:p w14:paraId="428C3237" w14:textId="77777777" w:rsidR="00CF256A" w:rsidRDefault="008A1C0A">
      <w:pPr>
        <w:spacing w:line="600" w:lineRule="auto"/>
        <w:ind w:firstLine="720"/>
        <w:jc w:val="both"/>
        <w:rPr>
          <w:rFonts w:eastAsia="Times New Roman"/>
          <w:szCs w:val="24"/>
        </w:rPr>
      </w:pPr>
      <w:r>
        <w:rPr>
          <w:rFonts w:eastAsia="Times New Roman"/>
          <w:szCs w:val="24"/>
        </w:rPr>
        <w:t xml:space="preserve">Υπέρ του άρθρου 3, δηλαδή «ΝΑΙ», ψήφισαν 148 Βουλευτές. </w:t>
      </w:r>
    </w:p>
    <w:p w14:paraId="428C3238" w14:textId="77777777" w:rsidR="00CF256A" w:rsidRDefault="008A1C0A">
      <w:pPr>
        <w:spacing w:line="600" w:lineRule="auto"/>
        <w:ind w:firstLine="720"/>
        <w:jc w:val="both"/>
        <w:rPr>
          <w:rFonts w:eastAsia="Times New Roman"/>
          <w:szCs w:val="24"/>
        </w:rPr>
      </w:pPr>
      <w:r>
        <w:rPr>
          <w:rFonts w:eastAsia="Times New Roman"/>
          <w:szCs w:val="24"/>
        </w:rPr>
        <w:t>Κατά του άρθρου 3, δηλαδή «ΟΧΙ», ψήφισαν 98 Βουλευτές.</w:t>
      </w:r>
    </w:p>
    <w:p w14:paraId="428C3239"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 «ΠΑΡΩΝ» </w:t>
      </w:r>
      <w:r>
        <w:rPr>
          <w:rFonts w:eastAsia="Times New Roman"/>
          <w:szCs w:val="24"/>
        </w:rPr>
        <w:t xml:space="preserve">ψήφισαν </w:t>
      </w:r>
      <w:r>
        <w:rPr>
          <w:rFonts w:eastAsia="Times New Roman"/>
          <w:szCs w:val="24"/>
        </w:rPr>
        <w:t xml:space="preserve">12 Βουλευτές. </w:t>
      </w:r>
    </w:p>
    <w:p w14:paraId="428C323A" w14:textId="77777777" w:rsidR="00CF256A" w:rsidRDefault="008A1C0A">
      <w:pPr>
        <w:spacing w:line="600" w:lineRule="auto"/>
        <w:ind w:firstLine="720"/>
        <w:jc w:val="both"/>
        <w:rPr>
          <w:rFonts w:eastAsia="Times New Roman"/>
          <w:szCs w:val="24"/>
        </w:rPr>
      </w:pPr>
      <w:r>
        <w:rPr>
          <w:rFonts w:eastAsia="Times New Roman"/>
          <w:szCs w:val="24"/>
        </w:rPr>
        <w:t xml:space="preserve">Συνεπώς το άρθρο 3 έγινε δεκτό ως έχει κατά πλειοψηφία. </w:t>
      </w:r>
    </w:p>
    <w:p w14:paraId="428C323B" w14:textId="77777777" w:rsidR="00CF256A" w:rsidRDefault="008A1C0A">
      <w:pPr>
        <w:spacing w:line="600" w:lineRule="auto"/>
        <w:ind w:firstLine="720"/>
        <w:jc w:val="both"/>
        <w:rPr>
          <w:rFonts w:eastAsia="Times New Roman"/>
          <w:szCs w:val="24"/>
        </w:rPr>
      </w:pPr>
      <w:r>
        <w:rPr>
          <w:rFonts w:eastAsia="Times New Roman"/>
          <w:szCs w:val="24"/>
        </w:rPr>
        <w:t>Επί του άρθρου 15 του σχεδίου νόμου</w:t>
      </w:r>
      <w:r>
        <w:rPr>
          <w:rFonts w:eastAsia="Times New Roman"/>
          <w:szCs w:val="24"/>
        </w:rPr>
        <w:t>:</w:t>
      </w:r>
    </w:p>
    <w:p w14:paraId="428C323C" w14:textId="77777777" w:rsidR="00CF256A" w:rsidRDefault="008A1C0A">
      <w:pPr>
        <w:spacing w:line="600" w:lineRule="auto"/>
        <w:ind w:firstLine="720"/>
        <w:jc w:val="both"/>
        <w:rPr>
          <w:rFonts w:eastAsia="Times New Roman"/>
          <w:szCs w:val="24"/>
        </w:rPr>
      </w:pPr>
      <w:r>
        <w:rPr>
          <w:rFonts w:eastAsia="Times New Roman"/>
          <w:szCs w:val="24"/>
        </w:rPr>
        <w:t xml:space="preserve">Υπέρ του άρθρου 15, δηλαδή «ΝΑΙ», ψήφισαν 149 Βουλευτές. </w:t>
      </w:r>
    </w:p>
    <w:p w14:paraId="428C323D" w14:textId="77777777" w:rsidR="00CF256A" w:rsidRDefault="008A1C0A">
      <w:pPr>
        <w:spacing w:line="600" w:lineRule="auto"/>
        <w:ind w:firstLine="720"/>
        <w:jc w:val="both"/>
        <w:rPr>
          <w:rFonts w:eastAsia="Times New Roman"/>
          <w:szCs w:val="24"/>
        </w:rPr>
      </w:pPr>
      <w:r>
        <w:rPr>
          <w:rFonts w:eastAsia="Times New Roman"/>
          <w:szCs w:val="24"/>
        </w:rPr>
        <w:t>Κατά του άρθρου 15, δηλαδή «ΟΧΙ», ψήφισαν 89 Βουλευτές.</w:t>
      </w:r>
    </w:p>
    <w:p w14:paraId="428C323E" w14:textId="77777777" w:rsidR="00CF256A" w:rsidRDefault="008A1C0A">
      <w:pPr>
        <w:spacing w:line="600" w:lineRule="auto"/>
        <w:ind w:firstLine="720"/>
        <w:jc w:val="both"/>
        <w:rPr>
          <w:rFonts w:eastAsia="Times New Roman"/>
          <w:szCs w:val="24"/>
        </w:rPr>
      </w:pPr>
      <w:r>
        <w:rPr>
          <w:rFonts w:eastAsia="Times New Roman"/>
          <w:szCs w:val="24"/>
        </w:rPr>
        <w:t xml:space="preserve"> «ΠΑΡΩΝ» </w:t>
      </w:r>
      <w:r>
        <w:rPr>
          <w:rFonts w:eastAsia="Times New Roman"/>
          <w:szCs w:val="24"/>
        </w:rPr>
        <w:t xml:space="preserve">ψήφισαν </w:t>
      </w:r>
      <w:r>
        <w:rPr>
          <w:rFonts w:eastAsia="Times New Roman"/>
          <w:szCs w:val="24"/>
        </w:rPr>
        <w:t xml:space="preserve">20 Βουλευτές. </w:t>
      </w:r>
    </w:p>
    <w:p w14:paraId="428C323F" w14:textId="77777777" w:rsidR="00CF256A" w:rsidRDefault="008A1C0A">
      <w:pPr>
        <w:spacing w:line="600" w:lineRule="auto"/>
        <w:ind w:firstLine="720"/>
        <w:jc w:val="both"/>
        <w:rPr>
          <w:rFonts w:eastAsia="Times New Roman" w:cs="Times New Roman"/>
          <w:szCs w:val="24"/>
        </w:rPr>
      </w:pPr>
      <w:r>
        <w:rPr>
          <w:rFonts w:eastAsia="Times New Roman"/>
          <w:szCs w:val="24"/>
        </w:rPr>
        <w:t xml:space="preserve">Συνεπώς το άρθρο 15 έγινε δεκτό, όπως τροποποιήθηκε από τον κύριο Υπουργό, κατά πλειοψηφία. </w:t>
      </w:r>
    </w:p>
    <w:p w14:paraId="428C3240" w14:textId="77777777" w:rsidR="00CF256A" w:rsidRDefault="008A1C0A">
      <w:pPr>
        <w:spacing w:line="600" w:lineRule="auto"/>
        <w:ind w:firstLine="720"/>
        <w:jc w:val="both"/>
        <w:rPr>
          <w:rFonts w:eastAsia="Times New Roman"/>
          <w:szCs w:val="24"/>
        </w:rPr>
      </w:pPr>
      <w:r>
        <w:rPr>
          <w:rFonts w:eastAsia="Times New Roman"/>
          <w:szCs w:val="24"/>
        </w:rPr>
        <w:t>Επί του άρθρου 32</w:t>
      </w:r>
      <w:r>
        <w:rPr>
          <w:rFonts w:eastAsia="Times New Roman"/>
          <w:szCs w:val="24"/>
        </w:rPr>
        <w:t xml:space="preserve"> του σχεδίου νόμου</w:t>
      </w:r>
      <w:r>
        <w:rPr>
          <w:rFonts w:eastAsia="Times New Roman"/>
          <w:szCs w:val="24"/>
        </w:rPr>
        <w:t>:</w:t>
      </w:r>
    </w:p>
    <w:p w14:paraId="428C3241" w14:textId="77777777" w:rsidR="00CF256A" w:rsidRDefault="008A1C0A">
      <w:pPr>
        <w:spacing w:line="600" w:lineRule="auto"/>
        <w:ind w:firstLine="720"/>
        <w:jc w:val="both"/>
        <w:rPr>
          <w:rFonts w:eastAsia="Times New Roman"/>
          <w:szCs w:val="24"/>
        </w:rPr>
      </w:pPr>
      <w:r>
        <w:rPr>
          <w:rFonts w:eastAsia="Times New Roman"/>
          <w:szCs w:val="24"/>
        </w:rPr>
        <w:t xml:space="preserve">Υπέρ του άρθρου 32, δηλαδή «ΝΑΙ», ψήφισαν 149 Βουλευτές. </w:t>
      </w:r>
    </w:p>
    <w:p w14:paraId="428C3242" w14:textId="77777777" w:rsidR="00CF256A" w:rsidRDefault="008A1C0A">
      <w:pPr>
        <w:spacing w:line="600" w:lineRule="auto"/>
        <w:ind w:firstLine="720"/>
        <w:jc w:val="both"/>
        <w:rPr>
          <w:rFonts w:eastAsia="Times New Roman"/>
          <w:szCs w:val="24"/>
        </w:rPr>
      </w:pPr>
      <w:r>
        <w:rPr>
          <w:rFonts w:eastAsia="Times New Roman"/>
          <w:szCs w:val="24"/>
        </w:rPr>
        <w:t>Κατά του άρθρου 32, δηλαδή «ΟΧΙ», ψήφισαν 104 Βουλευτές.</w:t>
      </w:r>
    </w:p>
    <w:p w14:paraId="428C3243" w14:textId="77777777" w:rsidR="00CF256A" w:rsidRDefault="008A1C0A">
      <w:pPr>
        <w:spacing w:line="600" w:lineRule="auto"/>
        <w:ind w:firstLine="720"/>
        <w:jc w:val="both"/>
        <w:rPr>
          <w:rFonts w:eastAsia="Times New Roman"/>
          <w:szCs w:val="24"/>
        </w:rPr>
      </w:pPr>
      <w:r>
        <w:rPr>
          <w:rFonts w:eastAsia="Times New Roman"/>
          <w:szCs w:val="24"/>
        </w:rPr>
        <w:t xml:space="preserve"> «ΠΑΡΩΝ» </w:t>
      </w:r>
      <w:r>
        <w:rPr>
          <w:rFonts w:eastAsia="Times New Roman"/>
          <w:szCs w:val="24"/>
        </w:rPr>
        <w:t xml:space="preserve">ψήφισαν </w:t>
      </w:r>
      <w:r>
        <w:rPr>
          <w:rFonts w:eastAsia="Times New Roman"/>
          <w:szCs w:val="24"/>
        </w:rPr>
        <w:t xml:space="preserve">5 Βουλευτές. </w:t>
      </w:r>
    </w:p>
    <w:p w14:paraId="428C3244" w14:textId="77777777" w:rsidR="00CF256A" w:rsidRDefault="008A1C0A">
      <w:pPr>
        <w:spacing w:line="600" w:lineRule="auto"/>
        <w:ind w:firstLine="720"/>
        <w:jc w:val="both"/>
        <w:rPr>
          <w:rFonts w:eastAsia="Times New Roman" w:cs="Times New Roman"/>
          <w:szCs w:val="24"/>
        </w:rPr>
      </w:pPr>
      <w:r>
        <w:rPr>
          <w:rFonts w:eastAsia="Times New Roman"/>
          <w:szCs w:val="24"/>
        </w:rPr>
        <w:t>Συνεπώς</w:t>
      </w:r>
      <w:r>
        <w:rPr>
          <w:rFonts w:eastAsia="Times New Roman"/>
          <w:szCs w:val="24"/>
        </w:rPr>
        <w:t xml:space="preserve"> το άρθρο 32 έγινε δεκτό, όπως τροποποιήθηκε από τον κύριο Υπουργό, κατά πλειοψηφία. </w:t>
      </w:r>
    </w:p>
    <w:p w14:paraId="428C3245" w14:textId="77777777" w:rsidR="00CF256A" w:rsidRDefault="008A1C0A">
      <w:pPr>
        <w:spacing w:line="600" w:lineRule="auto"/>
        <w:ind w:firstLine="720"/>
        <w:jc w:val="both"/>
        <w:rPr>
          <w:rFonts w:eastAsia="Times New Roman"/>
          <w:szCs w:val="24"/>
        </w:rPr>
      </w:pPr>
      <w:r>
        <w:rPr>
          <w:rFonts w:eastAsia="Times New Roman"/>
          <w:szCs w:val="24"/>
        </w:rPr>
        <w:lastRenderedPageBreak/>
        <w:t>Επί του άρθρου 34 του σχεδίου νόμου</w:t>
      </w:r>
      <w:r>
        <w:rPr>
          <w:rFonts w:eastAsia="Times New Roman"/>
          <w:szCs w:val="24"/>
        </w:rPr>
        <w:t>:</w:t>
      </w:r>
      <w:r>
        <w:rPr>
          <w:rFonts w:eastAsia="Times New Roman"/>
          <w:szCs w:val="24"/>
        </w:rPr>
        <w:t>.</w:t>
      </w:r>
    </w:p>
    <w:p w14:paraId="428C3246" w14:textId="77777777" w:rsidR="00CF256A" w:rsidRDefault="008A1C0A">
      <w:pPr>
        <w:spacing w:line="600" w:lineRule="auto"/>
        <w:ind w:firstLine="720"/>
        <w:jc w:val="both"/>
        <w:rPr>
          <w:rFonts w:eastAsia="Times New Roman"/>
          <w:szCs w:val="24"/>
        </w:rPr>
      </w:pPr>
      <w:r>
        <w:rPr>
          <w:rFonts w:eastAsia="Times New Roman"/>
          <w:szCs w:val="24"/>
        </w:rPr>
        <w:t xml:space="preserve">Υπέρ του άρθρου 34, δηλαδή «ΝΑΙ», ψήφισαν 163 Βουλευτές. </w:t>
      </w:r>
    </w:p>
    <w:p w14:paraId="428C3247" w14:textId="77777777" w:rsidR="00CF256A" w:rsidRDefault="008A1C0A">
      <w:pPr>
        <w:spacing w:line="600" w:lineRule="auto"/>
        <w:ind w:firstLine="720"/>
        <w:jc w:val="both"/>
        <w:rPr>
          <w:rFonts w:eastAsia="Times New Roman"/>
          <w:szCs w:val="24"/>
        </w:rPr>
      </w:pPr>
      <w:r>
        <w:rPr>
          <w:rFonts w:eastAsia="Times New Roman"/>
          <w:szCs w:val="24"/>
        </w:rPr>
        <w:t>Κατά του άρθρου 34, δηλαδή «ΟΧΙ», ψήφισαν 74 Βουλευτές.</w:t>
      </w:r>
    </w:p>
    <w:p w14:paraId="428C3248" w14:textId="77777777" w:rsidR="00CF256A" w:rsidRDefault="008A1C0A">
      <w:pPr>
        <w:spacing w:line="600" w:lineRule="auto"/>
        <w:ind w:firstLine="720"/>
        <w:jc w:val="both"/>
        <w:rPr>
          <w:rFonts w:eastAsia="Times New Roman"/>
          <w:szCs w:val="24"/>
        </w:rPr>
      </w:pPr>
      <w:r>
        <w:rPr>
          <w:rFonts w:eastAsia="Times New Roman"/>
          <w:szCs w:val="24"/>
        </w:rPr>
        <w:t xml:space="preserve"> «ΠΑΡΩΝ» </w:t>
      </w:r>
      <w:r>
        <w:rPr>
          <w:rFonts w:eastAsia="Times New Roman"/>
          <w:szCs w:val="24"/>
        </w:rPr>
        <w:t xml:space="preserve">ψήφισαν </w:t>
      </w:r>
      <w:r>
        <w:rPr>
          <w:rFonts w:eastAsia="Times New Roman"/>
          <w:szCs w:val="24"/>
        </w:rPr>
        <w:t>2</w:t>
      </w:r>
      <w:r>
        <w:rPr>
          <w:rFonts w:eastAsia="Times New Roman"/>
          <w:szCs w:val="24"/>
        </w:rPr>
        <w:t xml:space="preserve">1 Βουλευτές. </w:t>
      </w:r>
    </w:p>
    <w:p w14:paraId="428C3249" w14:textId="77777777" w:rsidR="00CF256A" w:rsidRDefault="008A1C0A">
      <w:pPr>
        <w:spacing w:line="600" w:lineRule="auto"/>
        <w:ind w:firstLine="720"/>
        <w:jc w:val="both"/>
        <w:rPr>
          <w:rFonts w:eastAsia="Times New Roman" w:cs="Times New Roman"/>
          <w:szCs w:val="24"/>
        </w:rPr>
      </w:pPr>
      <w:r>
        <w:rPr>
          <w:rFonts w:eastAsia="Times New Roman"/>
          <w:szCs w:val="24"/>
        </w:rPr>
        <w:t xml:space="preserve">Συνεπώς το άρθρο 34 έγινε δεκτό, όπως τροποποιήθηκε από τον κύριο Υπουργό, κατά πλειοψηφία. </w:t>
      </w:r>
    </w:p>
    <w:p w14:paraId="428C324A" w14:textId="77777777" w:rsidR="00CF256A" w:rsidRDefault="008A1C0A">
      <w:pPr>
        <w:spacing w:line="600" w:lineRule="auto"/>
        <w:ind w:firstLine="720"/>
        <w:jc w:val="both"/>
        <w:rPr>
          <w:rFonts w:eastAsia="Times New Roman"/>
          <w:szCs w:val="24"/>
        </w:rPr>
      </w:pPr>
      <w:r>
        <w:rPr>
          <w:rFonts w:eastAsia="Times New Roman"/>
          <w:szCs w:val="24"/>
        </w:rPr>
        <w:t>Επί του άρθρου 36 του σχεδίου νόμου</w:t>
      </w:r>
      <w:r>
        <w:rPr>
          <w:rFonts w:eastAsia="Times New Roman"/>
          <w:szCs w:val="24"/>
        </w:rPr>
        <w:t>:</w:t>
      </w:r>
    </w:p>
    <w:p w14:paraId="428C324B" w14:textId="77777777" w:rsidR="00CF256A" w:rsidRDefault="008A1C0A">
      <w:pPr>
        <w:spacing w:line="600" w:lineRule="auto"/>
        <w:ind w:firstLine="720"/>
        <w:jc w:val="both"/>
        <w:rPr>
          <w:rFonts w:eastAsia="Times New Roman"/>
          <w:szCs w:val="24"/>
        </w:rPr>
      </w:pPr>
      <w:r>
        <w:rPr>
          <w:rFonts w:eastAsia="Times New Roman"/>
          <w:szCs w:val="24"/>
        </w:rPr>
        <w:t xml:space="preserve">Υπέρ του άρθρου 36, δηλαδή «ΝΑΙ», ψήφισαν 149 Βουλευτές. </w:t>
      </w:r>
    </w:p>
    <w:p w14:paraId="428C324C" w14:textId="77777777" w:rsidR="00CF256A" w:rsidRDefault="008A1C0A">
      <w:pPr>
        <w:spacing w:line="600" w:lineRule="auto"/>
        <w:ind w:firstLine="720"/>
        <w:jc w:val="both"/>
        <w:rPr>
          <w:rFonts w:eastAsia="Times New Roman"/>
          <w:szCs w:val="24"/>
        </w:rPr>
      </w:pPr>
      <w:r>
        <w:rPr>
          <w:rFonts w:eastAsia="Times New Roman"/>
          <w:szCs w:val="24"/>
        </w:rPr>
        <w:t>Κατά του άρθρου 36, δηλαδή «ΟΧΙ», ψήφισαν 104 Βουλευτέ</w:t>
      </w:r>
      <w:r>
        <w:rPr>
          <w:rFonts w:eastAsia="Times New Roman"/>
          <w:szCs w:val="24"/>
        </w:rPr>
        <w:t>ς.</w:t>
      </w:r>
    </w:p>
    <w:p w14:paraId="428C324D" w14:textId="77777777" w:rsidR="00CF256A" w:rsidRDefault="008A1C0A">
      <w:pPr>
        <w:spacing w:line="600" w:lineRule="auto"/>
        <w:ind w:firstLine="720"/>
        <w:jc w:val="both"/>
        <w:rPr>
          <w:rFonts w:eastAsia="Times New Roman"/>
          <w:szCs w:val="24"/>
        </w:rPr>
      </w:pPr>
      <w:r>
        <w:rPr>
          <w:rFonts w:eastAsia="Times New Roman"/>
          <w:szCs w:val="24"/>
        </w:rPr>
        <w:t xml:space="preserve"> «ΠΑΡΩΝ» </w:t>
      </w:r>
      <w:r>
        <w:rPr>
          <w:rFonts w:eastAsia="Times New Roman"/>
          <w:szCs w:val="24"/>
        </w:rPr>
        <w:t xml:space="preserve">ψήφισαν </w:t>
      </w:r>
      <w:r>
        <w:rPr>
          <w:rFonts w:eastAsia="Times New Roman"/>
          <w:szCs w:val="24"/>
        </w:rPr>
        <w:t xml:space="preserve">5 Βουλευτές. </w:t>
      </w:r>
    </w:p>
    <w:p w14:paraId="428C324E" w14:textId="77777777" w:rsidR="00CF256A" w:rsidRDefault="008A1C0A">
      <w:pPr>
        <w:spacing w:line="600" w:lineRule="auto"/>
        <w:ind w:firstLine="720"/>
        <w:jc w:val="both"/>
        <w:rPr>
          <w:rFonts w:eastAsia="Times New Roman"/>
          <w:szCs w:val="24"/>
        </w:rPr>
      </w:pPr>
      <w:r>
        <w:rPr>
          <w:rFonts w:eastAsia="Times New Roman"/>
          <w:szCs w:val="24"/>
        </w:rPr>
        <w:t xml:space="preserve">Συνεπώς το άρθρο 36 έγινε δεκτό, όπως τροποποιήθηκε από τον κύριο Υπουργό, κατά πλειοψηφία. </w:t>
      </w:r>
    </w:p>
    <w:p w14:paraId="428C324F" w14:textId="77777777" w:rsidR="00CF256A" w:rsidRDefault="008A1C0A">
      <w:pPr>
        <w:spacing w:line="600" w:lineRule="auto"/>
        <w:ind w:firstLine="720"/>
        <w:jc w:val="both"/>
        <w:rPr>
          <w:rFonts w:eastAsia="Times New Roman"/>
          <w:szCs w:val="24"/>
        </w:rPr>
      </w:pPr>
      <w:r>
        <w:rPr>
          <w:rFonts w:eastAsia="Times New Roman"/>
          <w:szCs w:val="24"/>
        </w:rPr>
        <w:t>Επί της τροπολογίας με γενικό αριθμό 1177 και ειδικό 119 του σχεδίου νόμου</w:t>
      </w:r>
      <w:r>
        <w:rPr>
          <w:rFonts w:eastAsia="Times New Roman"/>
          <w:szCs w:val="24"/>
        </w:rPr>
        <w:t>:</w:t>
      </w:r>
    </w:p>
    <w:p w14:paraId="428C3250" w14:textId="77777777" w:rsidR="00CF256A" w:rsidRDefault="008A1C0A">
      <w:pPr>
        <w:spacing w:line="600" w:lineRule="auto"/>
        <w:ind w:firstLine="720"/>
        <w:jc w:val="both"/>
        <w:rPr>
          <w:rFonts w:eastAsia="Times New Roman"/>
          <w:szCs w:val="24"/>
        </w:rPr>
      </w:pPr>
      <w:r>
        <w:rPr>
          <w:rFonts w:eastAsia="Times New Roman"/>
          <w:szCs w:val="24"/>
        </w:rPr>
        <w:lastRenderedPageBreak/>
        <w:t>Υπέρ της τροπολογίας, δηλαδή «ΝΑΙ», ψήφισαν 149 Βουλε</w:t>
      </w:r>
      <w:r>
        <w:rPr>
          <w:rFonts w:eastAsia="Times New Roman"/>
          <w:szCs w:val="24"/>
        </w:rPr>
        <w:t xml:space="preserve">υτές. </w:t>
      </w:r>
    </w:p>
    <w:p w14:paraId="428C3251" w14:textId="77777777" w:rsidR="00CF256A" w:rsidRDefault="008A1C0A">
      <w:pPr>
        <w:spacing w:line="600" w:lineRule="auto"/>
        <w:ind w:firstLine="720"/>
        <w:jc w:val="both"/>
        <w:rPr>
          <w:rFonts w:eastAsia="Times New Roman"/>
          <w:szCs w:val="24"/>
        </w:rPr>
      </w:pPr>
      <w:r>
        <w:rPr>
          <w:rFonts w:eastAsia="Times New Roman"/>
          <w:szCs w:val="24"/>
        </w:rPr>
        <w:t>Κατά της τροπολογίας, δηλαδή «ΟΧΙ», ψήφισαν 104 Βουλευτές.</w:t>
      </w:r>
    </w:p>
    <w:p w14:paraId="428C3252" w14:textId="77777777" w:rsidR="00CF256A" w:rsidRDefault="008A1C0A">
      <w:pPr>
        <w:spacing w:line="600" w:lineRule="auto"/>
        <w:ind w:firstLine="720"/>
        <w:jc w:val="both"/>
        <w:rPr>
          <w:rFonts w:eastAsia="Times New Roman"/>
          <w:szCs w:val="24"/>
        </w:rPr>
      </w:pPr>
      <w:r>
        <w:rPr>
          <w:rFonts w:eastAsia="Times New Roman"/>
          <w:szCs w:val="24"/>
        </w:rPr>
        <w:t xml:space="preserve"> «ΠΑΡΩΝ» </w:t>
      </w:r>
      <w:r>
        <w:rPr>
          <w:rFonts w:eastAsia="Times New Roman"/>
          <w:szCs w:val="24"/>
        </w:rPr>
        <w:t xml:space="preserve">ψήφισαν </w:t>
      </w:r>
      <w:r>
        <w:rPr>
          <w:rFonts w:eastAsia="Times New Roman"/>
          <w:szCs w:val="24"/>
        </w:rPr>
        <w:t xml:space="preserve">5 Βουλευτές. </w:t>
      </w:r>
    </w:p>
    <w:p w14:paraId="428C3253" w14:textId="77777777" w:rsidR="00CF256A" w:rsidRDefault="008A1C0A">
      <w:pPr>
        <w:spacing w:line="600" w:lineRule="auto"/>
        <w:ind w:firstLine="720"/>
        <w:jc w:val="both"/>
        <w:rPr>
          <w:rFonts w:eastAsia="Times New Roman"/>
          <w:szCs w:val="24"/>
        </w:rPr>
      </w:pPr>
      <w:r>
        <w:rPr>
          <w:rFonts w:eastAsia="Times New Roman"/>
          <w:szCs w:val="24"/>
        </w:rPr>
        <w:t>Συνεπώς η τροπολογία με γενικό αριθμό 1177 και ειδικό 119 έγινε δεκτή, όπως τροποποιήθηκε από τον κύριο Υπουργό, κατά πλειοψηφία</w:t>
      </w:r>
      <w:r>
        <w:rPr>
          <w:rFonts w:eastAsia="Times New Roman"/>
          <w:szCs w:val="24"/>
        </w:rPr>
        <w:t>.</w:t>
      </w:r>
    </w:p>
    <w:p w14:paraId="428C3254" w14:textId="77777777" w:rsidR="00CF256A" w:rsidRDefault="008A1C0A">
      <w:pPr>
        <w:spacing w:line="600" w:lineRule="auto"/>
        <w:ind w:firstLine="720"/>
        <w:jc w:val="both"/>
        <w:rPr>
          <w:rFonts w:eastAsia="Times New Roman"/>
          <w:szCs w:val="24"/>
        </w:rPr>
      </w:pPr>
      <w:r>
        <w:rPr>
          <w:rFonts w:eastAsia="Times New Roman"/>
          <w:szCs w:val="24"/>
        </w:rPr>
        <w:t>(Τ</w:t>
      </w:r>
      <w:r>
        <w:rPr>
          <w:rFonts w:eastAsia="Times New Roman"/>
          <w:szCs w:val="24"/>
        </w:rPr>
        <w:t xml:space="preserve">ο </w:t>
      </w:r>
      <w:r>
        <w:rPr>
          <w:rFonts w:eastAsia="Times New Roman"/>
          <w:szCs w:val="24"/>
        </w:rPr>
        <w:t>πρωτόκολλο της διεξαχθείσ</w:t>
      </w:r>
      <w:r>
        <w:rPr>
          <w:rFonts w:eastAsia="Times New Roman"/>
          <w:szCs w:val="24"/>
        </w:rPr>
        <w:t>ης ονομαστικής</w:t>
      </w:r>
      <w:r>
        <w:rPr>
          <w:rFonts w:eastAsia="Times New Roman"/>
          <w:szCs w:val="24"/>
        </w:rPr>
        <w:t xml:space="preserve"> ψηφοφορ</w:t>
      </w:r>
      <w:r>
        <w:rPr>
          <w:rFonts w:eastAsia="Times New Roman"/>
          <w:szCs w:val="24"/>
        </w:rPr>
        <w:t>ίας καταχωρίζεται στα Πρακτικά και έχει ως εξής:</w:t>
      </w:r>
    </w:p>
    <w:p w14:paraId="428C3255" w14:textId="77777777" w:rsidR="00CF256A" w:rsidRDefault="008A1C0A">
      <w:pPr>
        <w:spacing w:line="600" w:lineRule="auto"/>
        <w:ind w:firstLine="720"/>
        <w:jc w:val="center"/>
        <w:rPr>
          <w:rFonts w:eastAsia="Times New Roman"/>
          <w:color w:val="FF0000"/>
          <w:szCs w:val="24"/>
        </w:rPr>
      </w:pPr>
      <w:r w:rsidRPr="0039260A">
        <w:rPr>
          <w:rFonts w:eastAsia="Times New Roman"/>
          <w:color w:val="FF0000"/>
          <w:szCs w:val="24"/>
        </w:rPr>
        <w:t>(ΑΛΛΑΓΗ ΣΕΛΙΔΑΣ)</w:t>
      </w:r>
    </w:p>
    <w:p w14:paraId="428C3256" w14:textId="77777777" w:rsidR="00CF256A" w:rsidRDefault="008A1C0A">
      <w:pPr>
        <w:spacing w:line="600" w:lineRule="auto"/>
        <w:ind w:firstLine="720"/>
        <w:jc w:val="center"/>
        <w:rPr>
          <w:rFonts w:eastAsia="Times New Roman"/>
          <w:szCs w:val="24"/>
        </w:rPr>
      </w:pPr>
      <w:r w:rsidRPr="00650C72">
        <w:rPr>
          <w:rFonts w:eastAsia="Times New Roman"/>
          <w:szCs w:val="24"/>
        </w:rPr>
        <w:t>(Να μπει η σελίδα 100α )</w:t>
      </w:r>
    </w:p>
    <w:p w14:paraId="428C3257" w14:textId="77777777" w:rsidR="00CF256A" w:rsidRDefault="008A1C0A">
      <w:pPr>
        <w:spacing w:line="600" w:lineRule="auto"/>
        <w:ind w:firstLine="720"/>
        <w:jc w:val="center"/>
        <w:rPr>
          <w:rFonts w:eastAsia="Times New Roman" w:cs="Times New Roman"/>
          <w:color w:val="FF0000"/>
          <w:szCs w:val="24"/>
        </w:rPr>
      </w:pPr>
      <w:r w:rsidRPr="0039260A">
        <w:rPr>
          <w:rFonts w:eastAsia="Times New Roman" w:cs="Times New Roman"/>
          <w:color w:val="FF0000"/>
          <w:szCs w:val="24"/>
        </w:rPr>
        <w:t>(ΑΛΛΑΓΗ ΣΕΛΙΔΑΣ)</w:t>
      </w:r>
    </w:p>
    <w:p w14:paraId="428C3258" w14:textId="77777777" w:rsidR="00CF256A" w:rsidRDefault="008A1C0A">
      <w:pPr>
        <w:spacing w:line="600" w:lineRule="auto"/>
        <w:ind w:firstLine="720"/>
        <w:jc w:val="both"/>
        <w:rPr>
          <w:rFonts w:eastAsia="Times New Roman"/>
          <w:bCs/>
          <w:szCs w:val="24"/>
        </w:rPr>
      </w:pPr>
      <w:r w:rsidRPr="00650C72">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bCs/>
          <w:szCs w:val="24"/>
        </w:rPr>
        <w:t>Κυρίες και κύριοι συνάδελφοι, εισερχόμαστε στην ψήφιση του ακροτελεύτιου άρθρου.</w:t>
      </w:r>
    </w:p>
    <w:p w14:paraId="428C3259" w14:textId="77777777" w:rsidR="00CF256A" w:rsidRDefault="008A1C0A">
      <w:pPr>
        <w:spacing w:line="600" w:lineRule="auto"/>
        <w:ind w:firstLine="720"/>
        <w:jc w:val="both"/>
        <w:rPr>
          <w:rFonts w:eastAsia="Times New Roman"/>
          <w:bCs/>
          <w:szCs w:val="24"/>
        </w:rPr>
      </w:pPr>
      <w:r>
        <w:rPr>
          <w:rFonts w:eastAsia="Times New Roman"/>
          <w:b/>
          <w:bCs/>
          <w:szCs w:val="24"/>
        </w:rPr>
        <w:t>ΝΙΚΗ ΚΕΡΑΜΕΩ</w:t>
      </w:r>
      <w:r>
        <w:rPr>
          <w:rFonts w:eastAsia="Times New Roman"/>
          <w:b/>
          <w:bCs/>
          <w:szCs w:val="24"/>
        </w:rPr>
        <w:t>Σ:</w:t>
      </w:r>
      <w:r>
        <w:rPr>
          <w:rFonts w:eastAsia="Times New Roman"/>
          <w:bCs/>
          <w:szCs w:val="24"/>
        </w:rPr>
        <w:t xml:space="preserve"> Κύριε Πρόεδρε, μου επιτρέπετε να κάνω μια διευκρίνιση;</w:t>
      </w:r>
    </w:p>
    <w:p w14:paraId="428C325A"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Αυτό θα γίνει μετά. Όταν θα ρωτήσω τον εκπρόσωπο του κάθε κόμματος για την ψήφιση στο σύνολο, θα μπορεί για ένα με δύο λεπτά, κατά παρέκκλιση του Κανονισμού, να πάρε</w:t>
      </w:r>
      <w:r>
        <w:rPr>
          <w:rFonts w:eastAsia="Times New Roman"/>
          <w:bCs/>
          <w:szCs w:val="24"/>
        </w:rPr>
        <w:t>ι τον λόγο. Το λέω</w:t>
      </w:r>
      <w:r>
        <w:rPr>
          <w:rFonts w:eastAsia="Times New Roman"/>
          <w:bCs/>
          <w:szCs w:val="24"/>
        </w:rPr>
        <w:t>,</w:t>
      </w:r>
      <w:r>
        <w:rPr>
          <w:rFonts w:eastAsia="Times New Roman"/>
          <w:bCs/>
          <w:szCs w:val="24"/>
        </w:rPr>
        <w:t xml:space="preserve"> γιατί αντιλήφθηκα ότι όλοι θέλετε κάτι να πείτε για τις τροπολογίες και θα σας δώσω από δύο λεπτά τον λόγο για να καταγραφεί στα Πρακτικά.</w:t>
      </w:r>
    </w:p>
    <w:p w14:paraId="428C325B" w14:textId="77777777" w:rsidR="00CF256A" w:rsidRDefault="008A1C0A">
      <w:pPr>
        <w:spacing w:line="600" w:lineRule="auto"/>
        <w:ind w:firstLine="720"/>
        <w:jc w:val="both"/>
        <w:rPr>
          <w:rFonts w:eastAsia="Times New Roman"/>
          <w:bCs/>
          <w:szCs w:val="24"/>
        </w:rPr>
      </w:pPr>
      <w:r>
        <w:rPr>
          <w:rFonts w:eastAsia="Times New Roman"/>
          <w:bCs/>
          <w:szCs w:val="24"/>
        </w:rPr>
        <w:t>Ερωτάται το Σώμα: Γίνεται δεκτό το ακροτελεύτιο άρθρο;</w:t>
      </w:r>
    </w:p>
    <w:p w14:paraId="428C325C" w14:textId="77777777" w:rsidR="00CF256A" w:rsidRDefault="008A1C0A">
      <w:pPr>
        <w:spacing w:line="600" w:lineRule="auto"/>
        <w:ind w:firstLine="720"/>
        <w:jc w:val="both"/>
        <w:rPr>
          <w:rFonts w:eastAsia="Times New Roman"/>
          <w:bCs/>
          <w:szCs w:val="24"/>
        </w:rPr>
      </w:pPr>
      <w:r>
        <w:rPr>
          <w:rFonts w:eastAsia="Times New Roman"/>
          <w:b/>
          <w:bCs/>
          <w:szCs w:val="24"/>
        </w:rPr>
        <w:t>ΜΕΡΟΠΗ ΤΖΟΥΦΗ:</w:t>
      </w:r>
      <w:r>
        <w:rPr>
          <w:rFonts w:eastAsia="Times New Roman"/>
          <w:bCs/>
          <w:szCs w:val="24"/>
        </w:rPr>
        <w:t xml:space="preserve"> Ναι.</w:t>
      </w:r>
    </w:p>
    <w:p w14:paraId="428C325D" w14:textId="77777777" w:rsidR="00CF256A" w:rsidRDefault="008A1C0A">
      <w:pPr>
        <w:spacing w:line="600" w:lineRule="auto"/>
        <w:ind w:firstLine="720"/>
        <w:jc w:val="both"/>
        <w:rPr>
          <w:rFonts w:eastAsia="Times New Roman"/>
          <w:bCs/>
          <w:szCs w:val="24"/>
        </w:rPr>
      </w:pPr>
      <w:r>
        <w:rPr>
          <w:rFonts w:eastAsia="Times New Roman"/>
          <w:b/>
          <w:bCs/>
          <w:szCs w:val="24"/>
        </w:rPr>
        <w:t>ΝΙΚΗ ΚΕΡΑΜΕΩΣ:</w:t>
      </w:r>
      <w:r>
        <w:rPr>
          <w:rFonts w:eastAsia="Times New Roman"/>
          <w:bCs/>
          <w:szCs w:val="24"/>
        </w:rPr>
        <w:t xml:space="preserve"> Όχι.</w:t>
      </w:r>
    </w:p>
    <w:p w14:paraId="428C325E" w14:textId="77777777" w:rsidR="00CF256A" w:rsidRDefault="008A1C0A">
      <w:pPr>
        <w:spacing w:line="600" w:lineRule="auto"/>
        <w:ind w:firstLine="720"/>
        <w:jc w:val="both"/>
        <w:rPr>
          <w:rFonts w:eastAsia="Times New Roman"/>
          <w:bCs/>
          <w:szCs w:val="24"/>
        </w:rPr>
      </w:pPr>
      <w:r>
        <w:rPr>
          <w:rFonts w:eastAsia="Times New Roman"/>
          <w:b/>
          <w:bCs/>
          <w:szCs w:val="24"/>
        </w:rPr>
        <w:t xml:space="preserve">ΔΗΜΗΤΡΙΟΣ ΚΩΝΣΤΑΝΤΟΠΟΥΛΟΣ: </w:t>
      </w:r>
      <w:r>
        <w:rPr>
          <w:rFonts w:eastAsia="Times New Roman"/>
          <w:bCs/>
          <w:szCs w:val="24"/>
        </w:rPr>
        <w:t>Παρών.</w:t>
      </w:r>
    </w:p>
    <w:p w14:paraId="428C325F" w14:textId="77777777" w:rsidR="00CF256A" w:rsidRDefault="008A1C0A">
      <w:pPr>
        <w:spacing w:line="600" w:lineRule="auto"/>
        <w:ind w:firstLine="720"/>
        <w:jc w:val="both"/>
        <w:rPr>
          <w:rFonts w:eastAsia="Times New Roman"/>
          <w:bCs/>
          <w:szCs w:val="24"/>
        </w:rPr>
      </w:pPr>
      <w:r>
        <w:rPr>
          <w:rFonts w:eastAsia="Times New Roman"/>
          <w:b/>
          <w:bCs/>
          <w:szCs w:val="24"/>
        </w:rPr>
        <w:t>ΑΝΤΩΝΙΟΣ ΓΡΕΓΟΣ:</w:t>
      </w:r>
      <w:r>
        <w:rPr>
          <w:rFonts w:eastAsia="Times New Roman"/>
          <w:bCs/>
          <w:szCs w:val="24"/>
        </w:rPr>
        <w:t xml:space="preserve"> Όχι.</w:t>
      </w:r>
    </w:p>
    <w:p w14:paraId="428C3260" w14:textId="77777777" w:rsidR="00CF256A" w:rsidRDefault="008A1C0A">
      <w:pPr>
        <w:spacing w:line="600" w:lineRule="auto"/>
        <w:ind w:firstLine="720"/>
        <w:jc w:val="both"/>
        <w:rPr>
          <w:rFonts w:eastAsia="Times New Roman"/>
          <w:bCs/>
          <w:szCs w:val="24"/>
        </w:rPr>
      </w:pPr>
      <w:r>
        <w:rPr>
          <w:rFonts w:eastAsia="Times New Roman"/>
          <w:b/>
          <w:bCs/>
          <w:szCs w:val="24"/>
        </w:rPr>
        <w:t xml:space="preserve">ΙΩΑΝΝΗΣ ΔΕΛΗΣ: </w:t>
      </w:r>
      <w:r>
        <w:rPr>
          <w:rFonts w:eastAsia="Times New Roman"/>
          <w:bCs/>
          <w:szCs w:val="24"/>
        </w:rPr>
        <w:t>Όχι.</w:t>
      </w:r>
    </w:p>
    <w:p w14:paraId="428C3261" w14:textId="77777777" w:rsidR="00CF256A" w:rsidRDefault="008A1C0A">
      <w:pPr>
        <w:spacing w:line="600" w:lineRule="auto"/>
        <w:ind w:firstLine="720"/>
        <w:jc w:val="both"/>
        <w:rPr>
          <w:rFonts w:eastAsia="Times New Roman"/>
          <w:bCs/>
          <w:szCs w:val="24"/>
        </w:rPr>
      </w:pPr>
      <w:r>
        <w:rPr>
          <w:rFonts w:eastAsia="Times New Roman"/>
          <w:b/>
          <w:bCs/>
          <w:szCs w:val="24"/>
        </w:rPr>
        <w:t>ΚΩΝΣΤΑΝΤΙΝΟΣ ΚΑΤΣΙΚΗΣ:</w:t>
      </w:r>
      <w:r>
        <w:rPr>
          <w:rFonts w:eastAsia="Times New Roman"/>
          <w:bCs/>
          <w:szCs w:val="24"/>
        </w:rPr>
        <w:t xml:space="preserve"> Ναι.</w:t>
      </w:r>
    </w:p>
    <w:p w14:paraId="428C3262" w14:textId="77777777" w:rsidR="00CF256A" w:rsidRDefault="008A1C0A">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428C3263" w14:textId="77777777" w:rsidR="00CF256A" w:rsidRDefault="008A1C0A">
      <w:pPr>
        <w:spacing w:line="600" w:lineRule="auto"/>
        <w:ind w:firstLine="720"/>
        <w:jc w:val="both"/>
        <w:rPr>
          <w:rFonts w:eastAsia="Times New Roman"/>
          <w:bCs/>
          <w:szCs w:val="24"/>
        </w:rPr>
      </w:pPr>
      <w:r>
        <w:rPr>
          <w:rFonts w:eastAsia="Times New Roman"/>
          <w:b/>
          <w:bCs/>
          <w:szCs w:val="24"/>
        </w:rPr>
        <w:t>ΓΕΩΡΓΙΟΣ ΜΑΥΡΩΤΑΣ:</w:t>
      </w:r>
      <w:r>
        <w:rPr>
          <w:rFonts w:eastAsia="Times New Roman"/>
          <w:bCs/>
          <w:szCs w:val="24"/>
        </w:rPr>
        <w:t xml:space="preserve"> Παρών.</w:t>
      </w:r>
    </w:p>
    <w:p w14:paraId="428C3264"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Το ακροτελεύτιο άρθρο έγινε δεκτό κατά πλειοψηφία.</w:t>
      </w:r>
    </w:p>
    <w:p w14:paraId="428C3265" w14:textId="77777777" w:rsidR="00CF256A" w:rsidRDefault="008A1C0A">
      <w:pPr>
        <w:spacing w:line="600" w:lineRule="auto"/>
        <w:ind w:firstLine="720"/>
        <w:jc w:val="both"/>
        <w:rPr>
          <w:rFonts w:eastAsia="Times New Roman" w:cs="Times New Roman"/>
          <w:szCs w:val="24"/>
        </w:rPr>
      </w:pPr>
      <w:r>
        <w:rPr>
          <w:rFonts w:eastAsia="Times New Roman"/>
          <w:bCs/>
          <w:szCs w:val="24"/>
        </w:rPr>
        <w:t>Συνεπώς</w:t>
      </w:r>
      <w:r>
        <w:rPr>
          <w:rFonts w:eastAsia="Times New Roman"/>
          <w:bCs/>
          <w:szCs w:val="24"/>
        </w:rPr>
        <w:t xml:space="preserve"> το νομοσχέδιο του Υπουργείου Παιδείας, Έρευνας και Θρησκευμάτων</w:t>
      </w:r>
      <w:r>
        <w:rPr>
          <w:rFonts w:eastAsia="Times New Roman"/>
          <w:bCs/>
          <w:szCs w:val="24"/>
        </w:rPr>
        <w:t>:</w:t>
      </w:r>
      <w:r>
        <w:rPr>
          <w:rFonts w:eastAsia="Times New Roman"/>
          <w:bCs/>
          <w:szCs w:val="24"/>
        </w:rPr>
        <w:t xml:space="preserve"> </w:t>
      </w:r>
      <w:r>
        <w:rPr>
          <w:rFonts w:eastAsia="Times New Roman" w:cs="Times New Roman"/>
          <w:szCs w:val="24"/>
        </w:rPr>
        <w:t xml:space="preserve">«Οργάνωση και λειτουργία της ανώτατης εκπαίδευσης, ρυθμίσεις για την έρευνα και άλλες διατάξεις», έγινε δεκτό επί της αρχής και επί των άρθρων. </w:t>
      </w:r>
    </w:p>
    <w:p w14:paraId="428C326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ροχωρούμε στην ψήφιση του νομοσχεδίου και στ</w:t>
      </w:r>
      <w:r>
        <w:rPr>
          <w:rFonts w:eastAsia="Times New Roman" w:cs="Times New Roman"/>
          <w:szCs w:val="24"/>
        </w:rPr>
        <w:t>ο σύνολο.</w:t>
      </w:r>
      <w:r>
        <w:rPr>
          <w:rFonts w:eastAsia="Times New Roman" w:cs="Times New Roman"/>
          <w:szCs w:val="24"/>
        </w:rPr>
        <w:t xml:space="preserve"> </w:t>
      </w:r>
    </w:p>
    <w:p w14:paraId="428C326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κάθε κόμμα που θα φωνάζω και θα βάζω δίπλα το «ναι» ή το «όχι», εφόσον ο εκπρόσωπός του το επιθυμεί, θα του δίνω και τον λόγο για δύο λεπτά, για να πει αυτά που δεν τον άφησα να πει προηγουμένως. </w:t>
      </w:r>
    </w:p>
    <w:p w14:paraId="428C326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εσείς, κυρία </w:t>
      </w:r>
      <w:proofErr w:type="spellStart"/>
      <w:r>
        <w:rPr>
          <w:rFonts w:eastAsia="Times New Roman" w:cs="Times New Roman"/>
          <w:szCs w:val="24"/>
        </w:rPr>
        <w:t>Τζούφη</w:t>
      </w:r>
      <w:proofErr w:type="spellEnd"/>
      <w:r>
        <w:rPr>
          <w:rFonts w:eastAsia="Times New Roman" w:cs="Times New Roman"/>
          <w:szCs w:val="24"/>
        </w:rPr>
        <w:t>, εάν θέλετε θα πάρετε</w:t>
      </w:r>
      <w:r>
        <w:rPr>
          <w:rFonts w:eastAsia="Times New Roman" w:cs="Times New Roman"/>
          <w:szCs w:val="24"/>
        </w:rPr>
        <w:t xml:space="preserve"> τον λόγο άσχετα εάν ψηφίσατε «ναι» σε όλα. Έχετε και εσείς το δικαίωμα. </w:t>
      </w:r>
    </w:p>
    <w:p w14:paraId="428C326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428C326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Ψηφίζουμε «</w:t>
      </w:r>
      <w:r>
        <w:rPr>
          <w:rFonts w:eastAsia="Times New Roman" w:cs="Times New Roman"/>
          <w:szCs w:val="24"/>
        </w:rPr>
        <w:t>ναι</w:t>
      </w:r>
      <w:r>
        <w:rPr>
          <w:rFonts w:eastAsia="Times New Roman" w:cs="Times New Roman"/>
          <w:szCs w:val="24"/>
        </w:rPr>
        <w:t xml:space="preserve">». </w:t>
      </w:r>
    </w:p>
    <w:p w14:paraId="428C326B" w14:textId="77777777" w:rsidR="00CF256A" w:rsidRDefault="008A1C0A">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Τζούφη</w:t>
      </w:r>
      <w:proofErr w:type="spellEnd"/>
      <w:r>
        <w:rPr>
          <w:rFonts w:eastAsia="Times New Roman" w:cs="Times New Roman"/>
          <w:szCs w:val="24"/>
        </w:rPr>
        <w:t xml:space="preserve">, θέλετε να προσθέσετε κάτι; </w:t>
      </w:r>
    </w:p>
    <w:p w14:paraId="428C326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ΜΕΡΟΠΗ ΤΖΟΥ</w:t>
      </w:r>
      <w:r>
        <w:rPr>
          <w:rFonts w:eastAsia="Times New Roman" w:cs="Times New Roman"/>
          <w:b/>
          <w:szCs w:val="24"/>
        </w:rPr>
        <w:t>ΦΗ:</w:t>
      </w:r>
      <w:r>
        <w:rPr>
          <w:rFonts w:eastAsia="Times New Roman" w:cs="Times New Roman"/>
          <w:szCs w:val="24"/>
        </w:rPr>
        <w:t xml:space="preserve"> Όχι, κύριε Πρόεδρε. </w:t>
      </w:r>
    </w:p>
    <w:p w14:paraId="428C326D"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Η Νέα Δημοκρατία τι ψηφίζει στο σύνολο του νομοσχεδίου;</w:t>
      </w:r>
    </w:p>
    <w:p w14:paraId="428C326E" w14:textId="77777777" w:rsidR="00CF256A" w:rsidRDefault="008A1C0A">
      <w:pPr>
        <w:spacing w:line="600" w:lineRule="auto"/>
        <w:ind w:firstLine="720"/>
        <w:jc w:val="both"/>
        <w:rPr>
          <w:rFonts w:eastAsia="Times New Roman"/>
          <w:bCs/>
          <w:szCs w:val="24"/>
        </w:rPr>
      </w:pPr>
      <w:r>
        <w:rPr>
          <w:rFonts w:eastAsia="Times New Roman"/>
          <w:b/>
          <w:bCs/>
          <w:szCs w:val="24"/>
        </w:rPr>
        <w:t xml:space="preserve">ΝΙΚΗ ΚΕΡΑΜΕΩΣ: </w:t>
      </w:r>
      <w:r>
        <w:rPr>
          <w:rFonts w:eastAsia="Times New Roman"/>
          <w:bCs/>
          <w:szCs w:val="24"/>
        </w:rPr>
        <w:t>Στο σύνολο ψηφίζουμε «</w:t>
      </w:r>
      <w:r>
        <w:rPr>
          <w:rFonts w:eastAsia="Times New Roman"/>
          <w:bCs/>
          <w:szCs w:val="24"/>
        </w:rPr>
        <w:t>όχι</w:t>
      </w:r>
      <w:r>
        <w:rPr>
          <w:rFonts w:eastAsia="Times New Roman"/>
          <w:bCs/>
          <w:szCs w:val="24"/>
        </w:rPr>
        <w:t>».</w:t>
      </w:r>
    </w:p>
    <w:p w14:paraId="428C326F" w14:textId="77777777" w:rsidR="00CF256A" w:rsidRDefault="008A1C0A">
      <w:pPr>
        <w:spacing w:line="600" w:lineRule="auto"/>
        <w:ind w:firstLine="720"/>
        <w:jc w:val="both"/>
        <w:rPr>
          <w:rFonts w:eastAsia="Times New Roman"/>
          <w:bCs/>
          <w:szCs w:val="24"/>
        </w:rPr>
      </w:pPr>
      <w:r>
        <w:rPr>
          <w:rFonts w:eastAsia="Times New Roman"/>
          <w:bCs/>
          <w:szCs w:val="24"/>
        </w:rPr>
        <w:t>Πρώτα απ’ όλα θέλω μια διευκρίνιση, κύριε Πρόεδρε. Έχω την εντύπωση με επιφύλαξη –μπορεί να κάνω λά</w:t>
      </w:r>
      <w:r>
        <w:rPr>
          <w:rFonts w:eastAsia="Times New Roman"/>
          <w:bCs/>
          <w:szCs w:val="24"/>
        </w:rPr>
        <w:t xml:space="preserve">θος- ότι δεν ψηφίστηκε η τροπολογία </w:t>
      </w:r>
      <w:r>
        <w:rPr>
          <w:rFonts w:eastAsia="Times New Roman"/>
          <w:bCs/>
          <w:szCs w:val="24"/>
        </w:rPr>
        <w:t xml:space="preserve">με αριθμό </w:t>
      </w:r>
      <w:r>
        <w:rPr>
          <w:rFonts w:eastAsia="Times New Roman"/>
          <w:bCs/>
          <w:szCs w:val="24"/>
        </w:rPr>
        <w:t>1194/135 που αφορά στην απόσπαση εκπαιδευτικών ιερωμένων.</w:t>
      </w:r>
    </w:p>
    <w:p w14:paraId="428C3270"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proofErr w:type="spellStart"/>
      <w:r>
        <w:rPr>
          <w:rFonts w:eastAsia="Times New Roman"/>
          <w:bCs/>
          <w:szCs w:val="24"/>
        </w:rPr>
        <w:t>Απεσύρθη</w:t>
      </w:r>
      <w:proofErr w:type="spellEnd"/>
      <w:r>
        <w:rPr>
          <w:rFonts w:eastAsia="Times New Roman"/>
          <w:bCs/>
          <w:szCs w:val="24"/>
        </w:rPr>
        <w:t xml:space="preserve"> η τροπολογία αυτή. Δεν έγινε δεκτή από τον Υπουργό και κατόπιν τούτου </w:t>
      </w:r>
      <w:proofErr w:type="spellStart"/>
      <w:r>
        <w:rPr>
          <w:rFonts w:eastAsia="Times New Roman"/>
          <w:bCs/>
          <w:szCs w:val="24"/>
        </w:rPr>
        <w:t>απεσύρθη</w:t>
      </w:r>
      <w:proofErr w:type="spellEnd"/>
      <w:r>
        <w:rPr>
          <w:rFonts w:eastAsia="Times New Roman"/>
          <w:bCs/>
          <w:szCs w:val="24"/>
        </w:rPr>
        <w:t>.</w:t>
      </w:r>
    </w:p>
    <w:p w14:paraId="428C3271" w14:textId="77777777" w:rsidR="00CF256A" w:rsidRDefault="008A1C0A">
      <w:pPr>
        <w:spacing w:line="600" w:lineRule="auto"/>
        <w:ind w:firstLine="720"/>
        <w:jc w:val="both"/>
        <w:rPr>
          <w:rFonts w:eastAsia="Times New Roman"/>
          <w:bCs/>
          <w:szCs w:val="24"/>
        </w:rPr>
      </w:pPr>
      <w:r>
        <w:rPr>
          <w:rFonts w:eastAsia="Times New Roman"/>
          <w:b/>
          <w:bCs/>
          <w:szCs w:val="24"/>
        </w:rPr>
        <w:t xml:space="preserve">ΝΙΚΗ ΚΕΡΑΜΕΩΣ: </w:t>
      </w:r>
      <w:r>
        <w:rPr>
          <w:rFonts w:eastAsia="Times New Roman"/>
          <w:bCs/>
          <w:szCs w:val="24"/>
        </w:rPr>
        <w:t>Την έκανε δεκτή</w:t>
      </w:r>
      <w:r>
        <w:rPr>
          <w:rFonts w:eastAsia="Times New Roman"/>
          <w:bCs/>
          <w:szCs w:val="24"/>
        </w:rPr>
        <w:t>, αλλά δεν ξέρω εάν άλλαξε γνώμη.</w:t>
      </w:r>
    </w:p>
    <w:p w14:paraId="428C3272"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Απ’ ό,τι ενημερώνομαι, την πρώτη μέρα έγινε αυτό που λέτε. Την επόμενη, όμως, την απέσυρε και δεν έγινε δεκτή για να την επαναφέρουν αργότερα. Επομένως, ορθώς δεν μπήκε στην ψηφοφορία. </w:t>
      </w:r>
    </w:p>
    <w:p w14:paraId="428C3273" w14:textId="77777777" w:rsidR="00CF256A" w:rsidRDefault="008A1C0A">
      <w:pPr>
        <w:spacing w:line="600" w:lineRule="auto"/>
        <w:ind w:firstLine="720"/>
        <w:jc w:val="both"/>
        <w:rPr>
          <w:rFonts w:eastAsia="Times New Roman"/>
          <w:bCs/>
          <w:szCs w:val="24"/>
        </w:rPr>
      </w:pPr>
      <w:r>
        <w:rPr>
          <w:rFonts w:eastAsia="Times New Roman"/>
          <w:b/>
          <w:bCs/>
          <w:szCs w:val="24"/>
        </w:rPr>
        <w:t xml:space="preserve">ΝΙΚΗ ΚΕΡΑΜΕΩΣ: </w:t>
      </w:r>
      <w:r>
        <w:rPr>
          <w:rFonts w:eastAsia="Times New Roman"/>
          <w:bCs/>
          <w:szCs w:val="24"/>
        </w:rPr>
        <w:t>Ως προς τις τροπολογίες τώρα, για την τροπολογία 1176 που αφορά στο μεταναστευτικό, όπως δήλωσα, ψηφίζουμε στο σύνολό της «</w:t>
      </w:r>
      <w:r>
        <w:rPr>
          <w:rFonts w:eastAsia="Times New Roman"/>
          <w:bCs/>
          <w:szCs w:val="24"/>
        </w:rPr>
        <w:t>όχι</w:t>
      </w:r>
      <w:r>
        <w:rPr>
          <w:rFonts w:eastAsia="Times New Roman"/>
          <w:bCs/>
          <w:szCs w:val="24"/>
        </w:rPr>
        <w:t xml:space="preserve">». Πλην όμως, εάν η ψηφοφορία ήταν κατ’ </w:t>
      </w:r>
      <w:proofErr w:type="spellStart"/>
      <w:r>
        <w:rPr>
          <w:rFonts w:eastAsia="Times New Roman"/>
          <w:bCs/>
          <w:szCs w:val="24"/>
        </w:rPr>
        <w:t>άρθρον</w:t>
      </w:r>
      <w:proofErr w:type="spellEnd"/>
      <w:r>
        <w:rPr>
          <w:rFonts w:eastAsia="Times New Roman"/>
          <w:bCs/>
          <w:szCs w:val="24"/>
        </w:rPr>
        <w:t xml:space="preserve">, στο τελευταίο άρθρο της τροπολογίας που αφορά αποζημιώσεις σχετικά </w:t>
      </w:r>
      <w:r>
        <w:rPr>
          <w:rFonts w:eastAsia="Times New Roman"/>
          <w:bCs/>
          <w:szCs w:val="24"/>
        </w:rPr>
        <w:t xml:space="preserve">με την </w:t>
      </w:r>
      <w:proofErr w:type="spellStart"/>
      <w:r>
        <w:rPr>
          <w:rFonts w:eastAsia="Times New Roman"/>
          <w:bCs/>
          <w:szCs w:val="24"/>
        </w:rPr>
        <w:t>Ειδομένη</w:t>
      </w:r>
      <w:proofErr w:type="spellEnd"/>
      <w:r>
        <w:rPr>
          <w:rFonts w:eastAsia="Times New Roman"/>
          <w:bCs/>
          <w:szCs w:val="24"/>
        </w:rPr>
        <w:t>, θα είχαμε ψηφίσει «</w:t>
      </w:r>
      <w:r>
        <w:rPr>
          <w:rFonts w:eastAsia="Times New Roman"/>
          <w:bCs/>
          <w:szCs w:val="24"/>
        </w:rPr>
        <w:t>ναι</w:t>
      </w:r>
      <w:r>
        <w:rPr>
          <w:rFonts w:eastAsia="Times New Roman"/>
          <w:bCs/>
          <w:szCs w:val="24"/>
        </w:rPr>
        <w:t>».</w:t>
      </w:r>
    </w:p>
    <w:p w14:paraId="428C3274" w14:textId="77777777" w:rsidR="00CF256A" w:rsidRDefault="008A1C0A">
      <w:pPr>
        <w:spacing w:line="600" w:lineRule="auto"/>
        <w:ind w:firstLine="720"/>
        <w:jc w:val="both"/>
        <w:rPr>
          <w:rFonts w:eastAsia="Times New Roman"/>
          <w:bCs/>
          <w:szCs w:val="24"/>
        </w:rPr>
      </w:pPr>
      <w:r>
        <w:rPr>
          <w:rFonts w:eastAsia="Times New Roman"/>
          <w:bCs/>
          <w:szCs w:val="24"/>
        </w:rPr>
        <w:t>Επίσης, στην τροπολογία 1189/130 που αφορά τις μελέτες και τις κατασκευές της ΔΕΥΑ, των Δημοτικών επιχειρήσεων Ύδρευσης και Αποχέτευσης είμαστε αρνητικοί, όπως και στην τροπολογία εν συνόλω είμαστε αρνητικοί. Στα ά</w:t>
      </w:r>
      <w:r>
        <w:rPr>
          <w:rFonts w:eastAsia="Times New Roman"/>
          <w:bCs/>
          <w:szCs w:val="24"/>
        </w:rPr>
        <w:t xml:space="preserve">λλα άρθρα της τροπολογίας, που αφορούν το Πρόγραμμα Δημοσίων Επενδύσεων, τη ΜΟΔ </w:t>
      </w:r>
      <w:proofErr w:type="spellStart"/>
      <w:r>
        <w:rPr>
          <w:rFonts w:eastAsia="Times New Roman"/>
          <w:bCs/>
          <w:szCs w:val="24"/>
        </w:rPr>
        <w:t>κ.ο.κ.</w:t>
      </w:r>
      <w:proofErr w:type="spellEnd"/>
      <w:r>
        <w:rPr>
          <w:rFonts w:eastAsia="Times New Roman"/>
          <w:bCs/>
          <w:szCs w:val="24"/>
        </w:rPr>
        <w:t>, είμαστε θετικοί, παρά το γεγονός ότι στο σύνολο της τροπολογίας ψηφίσαμε «</w:t>
      </w:r>
      <w:r>
        <w:rPr>
          <w:rFonts w:eastAsia="Times New Roman"/>
          <w:bCs/>
          <w:szCs w:val="24"/>
        </w:rPr>
        <w:t>όχι</w:t>
      </w:r>
      <w:r>
        <w:rPr>
          <w:rFonts w:eastAsia="Times New Roman"/>
          <w:bCs/>
          <w:szCs w:val="24"/>
        </w:rPr>
        <w:t>».</w:t>
      </w:r>
    </w:p>
    <w:p w14:paraId="428C3275"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Στην τροπολογία του Υπουργείου Εργασίας είμαστε αρνητικοί στο σύνολο και όσον αφορά το Β</w:t>
      </w:r>
      <w:r>
        <w:rPr>
          <w:rFonts w:eastAsia="Times New Roman"/>
          <w:bCs/>
          <w:szCs w:val="24"/>
        </w:rPr>
        <w:t>ιβλίο Ημερήσιων Δελτίων Απασχολουμένου. Πλην, όμως, στα άλλα άρθρα ΟΜΕΔ…</w:t>
      </w:r>
    </w:p>
    <w:p w14:paraId="428C327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χρειάζεται να τα ονοματίζετε. Πείτε ότι στα υπόλοιπα άρθρα…</w:t>
      </w:r>
    </w:p>
    <w:p w14:paraId="428C327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λέμε «όχι» σε όλα, γι’ αυτό ήθελα να τα ονοματίσω. </w:t>
      </w:r>
    </w:p>
    <w:p w14:paraId="428C327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Στην Ελληνική Β</w:t>
      </w:r>
      <w:r>
        <w:rPr>
          <w:rFonts w:eastAsia="Times New Roman" w:cs="Times New Roman"/>
          <w:szCs w:val="24"/>
        </w:rPr>
        <w:t>ιομηχανία Ζάχαρης είμαστε θετικοί. Στον ιατρό εργασίας είμαστε θετικοί. Στα άλλα λέμε «όχι».</w:t>
      </w:r>
    </w:p>
    <w:p w14:paraId="428C327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28C327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Πάμε τώρα στη Δημοκρατική Συμπαράταξη.</w:t>
      </w:r>
    </w:p>
    <w:p w14:paraId="428C32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Τι ψηφίζετε </w:t>
      </w:r>
      <w:r>
        <w:rPr>
          <w:rFonts w:eastAsia="Times New Roman" w:cs="Times New Roman"/>
          <w:szCs w:val="24"/>
        </w:rPr>
        <w:t>επί του συνόλου</w:t>
      </w:r>
      <w:r>
        <w:rPr>
          <w:rFonts w:eastAsia="Times New Roman" w:cs="Times New Roman"/>
          <w:szCs w:val="24"/>
        </w:rPr>
        <w:t>;</w:t>
      </w:r>
    </w:p>
    <w:p w14:paraId="428C327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Ψηφίζουμε «</w:t>
      </w:r>
      <w:r>
        <w:rPr>
          <w:rFonts w:eastAsia="Times New Roman" w:cs="Times New Roman"/>
          <w:szCs w:val="24"/>
        </w:rPr>
        <w:t>όχι</w:t>
      </w:r>
      <w:r>
        <w:rPr>
          <w:rFonts w:eastAsia="Times New Roman" w:cs="Times New Roman"/>
          <w:szCs w:val="24"/>
        </w:rPr>
        <w:t>», κύριε Πρόεδρε.</w:t>
      </w:r>
    </w:p>
    <w:p w14:paraId="428C327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Θέλετε να αιτιολογήσετε κάποια ψήφο;</w:t>
      </w:r>
    </w:p>
    <w:p w14:paraId="428C327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Όχι, κύριε Πρόεδρε. </w:t>
      </w:r>
    </w:p>
    <w:p w14:paraId="428C327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ήθελα ωστόσο να ρωτήσω για την τροπολογία 1181/123, που αφορά τροποποίηση-συμπλήρωση διατάξεων και επα</w:t>
      </w:r>
      <w:r>
        <w:rPr>
          <w:rFonts w:eastAsia="Times New Roman" w:cs="Times New Roman"/>
          <w:szCs w:val="24"/>
        </w:rPr>
        <w:t>ναπροσδιορισμό…</w:t>
      </w:r>
    </w:p>
    <w:p w14:paraId="428C328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να ρωτήσετε; Τώρα η ψηφοφορία έχει γίνει. Αιτιολογία ψήφου ρωτώ αν θέλετε να κάνετε. Ερώτηση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απάντηση δεν υπάρχει πια, ψηφίστηκε.</w:t>
      </w:r>
    </w:p>
    <w:p w14:paraId="428C328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Καλώς. Ευχαριστώ.</w:t>
      </w:r>
    </w:p>
    <w:p w14:paraId="428C328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νης):</w:t>
      </w:r>
      <w:r>
        <w:rPr>
          <w:rFonts w:eastAsia="Times New Roman" w:cs="Times New Roman"/>
          <w:szCs w:val="24"/>
        </w:rPr>
        <w:t xml:space="preserve"> Η Χρυσή Αυγή τι ψηφίζει επί του συνόλου;</w:t>
      </w:r>
    </w:p>
    <w:p w14:paraId="428C328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Επί του συνόλου ψηφίζουμε «</w:t>
      </w:r>
      <w:r>
        <w:rPr>
          <w:rFonts w:eastAsia="Times New Roman" w:cs="Times New Roman"/>
          <w:szCs w:val="24"/>
        </w:rPr>
        <w:t>όχι</w:t>
      </w:r>
      <w:r>
        <w:rPr>
          <w:rFonts w:eastAsia="Times New Roman" w:cs="Times New Roman"/>
          <w:szCs w:val="24"/>
        </w:rPr>
        <w:t xml:space="preserve">». </w:t>
      </w:r>
    </w:p>
    <w:p w14:paraId="428C328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δύο λεπτά κι εσείς, αν θέλετε, για τυχόν διευκρινίσεις.</w:t>
      </w:r>
    </w:p>
    <w:p w14:paraId="428C328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Στην τροπολογία 1176/118 που ψηφίσαμε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θα ψηφίζαμε «</w:t>
      </w:r>
      <w:r>
        <w:rPr>
          <w:rFonts w:eastAsia="Times New Roman" w:cs="Times New Roman"/>
          <w:szCs w:val="24"/>
        </w:rPr>
        <w:t>ναι</w:t>
      </w:r>
      <w:r>
        <w:rPr>
          <w:rFonts w:eastAsia="Times New Roman" w:cs="Times New Roman"/>
          <w:szCs w:val="24"/>
        </w:rPr>
        <w:t xml:space="preserve">» σε ό,τι αφορά τις αποζημιώσεις των φυσικών προσώπων για τις καταστροφές στην </w:t>
      </w:r>
      <w:proofErr w:type="spellStart"/>
      <w:r>
        <w:rPr>
          <w:rFonts w:eastAsia="Times New Roman" w:cs="Times New Roman"/>
          <w:szCs w:val="24"/>
        </w:rPr>
        <w:t>Ειδομένη</w:t>
      </w:r>
      <w:proofErr w:type="spellEnd"/>
      <w:r>
        <w:rPr>
          <w:rFonts w:eastAsia="Times New Roman" w:cs="Times New Roman"/>
          <w:szCs w:val="24"/>
        </w:rPr>
        <w:t xml:space="preserve"> και στο </w:t>
      </w:r>
      <w:proofErr w:type="spellStart"/>
      <w:r>
        <w:rPr>
          <w:rFonts w:eastAsia="Times New Roman" w:cs="Times New Roman"/>
          <w:szCs w:val="24"/>
        </w:rPr>
        <w:t>Πολύκαστρο</w:t>
      </w:r>
      <w:proofErr w:type="spellEnd"/>
      <w:r>
        <w:rPr>
          <w:rFonts w:eastAsia="Times New Roman" w:cs="Times New Roman"/>
          <w:szCs w:val="24"/>
        </w:rPr>
        <w:t>, εάν ήταν χωριστά άρθρα.</w:t>
      </w:r>
    </w:p>
    <w:p w14:paraId="428C328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την τροπολογία 1191/132 όπου ψηφίσαμε επίσης «</w:t>
      </w:r>
      <w:r>
        <w:rPr>
          <w:rFonts w:eastAsia="Times New Roman" w:cs="Times New Roman"/>
          <w:szCs w:val="24"/>
        </w:rPr>
        <w:t>όχι</w:t>
      </w:r>
      <w:r>
        <w:rPr>
          <w:rFonts w:eastAsia="Times New Roman" w:cs="Times New Roman"/>
          <w:szCs w:val="24"/>
        </w:rPr>
        <w:t>» ψηφίζουμε «</w:t>
      </w:r>
      <w:r>
        <w:rPr>
          <w:rFonts w:eastAsia="Times New Roman" w:cs="Times New Roman"/>
          <w:szCs w:val="24"/>
        </w:rPr>
        <w:t>παρών</w:t>
      </w:r>
      <w:r>
        <w:rPr>
          <w:rFonts w:eastAsia="Times New Roman" w:cs="Times New Roman"/>
          <w:szCs w:val="24"/>
        </w:rPr>
        <w:t>» σε ό,τι αφορά τη Βιομηχανία Ζάχαρης</w:t>
      </w:r>
      <w:r>
        <w:rPr>
          <w:rFonts w:eastAsia="Times New Roman" w:cs="Times New Roman"/>
          <w:szCs w:val="24"/>
        </w:rPr>
        <w:t>. Και να καταγραφεί, παρακαλώ, ότι στο άρθρο 101 ψηφίζουμε «</w:t>
      </w:r>
      <w:r>
        <w:rPr>
          <w:rFonts w:eastAsia="Times New Roman" w:cs="Times New Roman"/>
          <w:szCs w:val="24"/>
        </w:rPr>
        <w:t>όχι</w:t>
      </w:r>
      <w:r>
        <w:rPr>
          <w:rFonts w:eastAsia="Times New Roman" w:cs="Times New Roman"/>
          <w:szCs w:val="24"/>
        </w:rPr>
        <w:t>», για το άρθρο 104 «</w:t>
      </w:r>
      <w:r>
        <w:rPr>
          <w:rFonts w:eastAsia="Times New Roman" w:cs="Times New Roman"/>
          <w:szCs w:val="24"/>
        </w:rPr>
        <w:t>παρών</w:t>
      </w:r>
      <w:r>
        <w:rPr>
          <w:rFonts w:eastAsia="Times New Roman" w:cs="Times New Roman"/>
          <w:szCs w:val="24"/>
        </w:rPr>
        <w:t>», για το άρθρο 105 «</w:t>
      </w:r>
      <w:r>
        <w:rPr>
          <w:rFonts w:eastAsia="Times New Roman" w:cs="Times New Roman"/>
          <w:szCs w:val="24"/>
        </w:rPr>
        <w:t>παρών</w:t>
      </w:r>
      <w:r>
        <w:rPr>
          <w:rFonts w:eastAsia="Times New Roman" w:cs="Times New Roman"/>
          <w:szCs w:val="24"/>
        </w:rPr>
        <w:t>», για το άρθρο 106 «</w:t>
      </w:r>
      <w:r>
        <w:rPr>
          <w:rFonts w:eastAsia="Times New Roman" w:cs="Times New Roman"/>
          <w:szCs w:val="24"/>
        </w:rPr>
        <w:t>όχι</w:t>
      </w:r>
      <w:r>
        <w:rPr>
          <w:rFonts w:eastAsia="Times New Roman" w:cs="Times New Roman"/>
          <w:szCs w:val="24"/>
        </w:rPr>
        <w:t>», για το άρθρο 108 «</w:t>
      </w:r>
      <w:r>
        <w:rPr>
          <w:rFonts w:eastAsia="Times New Roman" w:cs="Times New Roman"/>
          <w:szCs w:val="24"/>
        </w:rPr>
        <w:t>παρών</w:t>
      </w:r>
      <w:r>
        <w:rPr>
          <w:rFonts w:eastAsia="Times New Roman" w:cs="Times New Roman"/>
          <w:szCs w:val="24"/>
        </w:rPr>
        <w:t>», στην τροπολογία 1190 «</w:t>
      </w:r>
      <w:r>
        <w:rPr>
          <w:rFonts w:eastAsia="Times New Roman" w:cs="Times New Roman"/>
          <w:szCs w:val="24"/>
        </w:rPr>
        <w:t>παρών</w:t>
      </w:r>
      <w:r>
        <w:rPr>
          <w:rFonts w:eastAsia="Times New Roman" w:cs="Times New Roman"/>
          <w:szCs w:val="24"/>
        </w:rPr>
        <w:t>», για το άρθρο 107 «</w:t>
      </w:r>
      <w:r>
        <w:rPr>
          <w:rFonts w:eastAsia="Times New Roman" w:cs="Times New Roman"/>
          <w:szCs w:val="24"/>
        </w:rPr>
        <w:t>όχι</w:t>
      </w:r>
      <w:r>
        <w:rPr>
          <w:rFonts w:eastAsia="Times New Roman" w:cs="Times New Roman"/>
          <w:szCs w:val="24"/>
        </w:rPr>
        <w:t>».</w:t>
      </w:r>
    </w:p>
    <w:p w14:paraId="428C328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w:t>
      </w:r>
      <w:r>
        <w:rPr>
          <w:rFonts w:eastAsia="Times New Roman" w:cs="Times New Roman"/>
          <w:szCs w:val="24"/>
        </w:rPr>
        <w:t>εν έχει νόημα αυτό. Για αιτιολόγηση, όπως τα αρχικά που είπατε, γι’ αυτό σας δίνω τον λόγο, όχι για να λέτε αναλυτικά τα άρθρα.</w:t>
      </w:r>
    </w:p>
    <w:p w14:paraId="428C328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Εντάξει, το λέω για να μη γίνει κάποια παρανόηση. </w:t>
      </w:r>
    </w:p>
    <w:p w14:paraId="428C328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w:t>
      </w:r>
    </w:p>
    <w:p w14:paraId="428C328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Πάμε στο Κομμουν</w:t>
      </w:r>
      <w:r>
        <w:rPr>
          <w:rFonts w:eastAsia="Times New Roman" w:cs="Times New Roman"/>
          <w:szCs w:val="24"/>
        </w:rPr>
        <w:t xml:space="preserve">ιστικό Κόμμα Ελλάδας. </w:t>
      </w:r>
    </w:p>
    <w:p w14:paraId="428C328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Επί του συνόλου του νομοσχεδίου, κύριε Δελή, τι ψηφίζετε;</w:t>
      </w:r>
    </w:p>
    <w:p w14:paraId="428C328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Επί του συνόλου, κύριε Πρόεδρε, λέμε «</w:t>
      </w:r>
      <w:r>
        <w:rPr>
          <w:rFonts w:eastAsia="Times New Roman" w:cs="Times New Roman"/>
          <w:szCs w:val="24"/>
        </w:rPr>
        <w:t>όχι</w:t>
      </w:r>
      <w:r>
        <w:rPr>
          <w:rFonts w:eastAsia="Times New Roman" w:cs="Times New Roman"/>
          <w:szCs w:val="24"/>
        </w:rPr>
        <w:t>».</w:t>
      </w:r>
    </w:p>
    <w:p w14:paraId="428C328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τον λόγο για δύο λεπτά για τυχόν διευκρινίσεις.</w:t>
      </w:r>
    </w:p>
    <w:p w14:paraId="428C328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w:t>
      </w:r>
    </w:p>
    <w:p w14:paraId="428C328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την υπουργική τροπολογία με αριθμό 1197, η οποία αναλύεται σε επιμέρους άρθρα, στο άρθρο 90 ψηφίζουμε «</w:t>
      </w:r>
      <w:r>
        <w:rPr>
          <w:rFonts w:eastAsia="Times New Roman" w:cs="Times New Roman"/>
          <w:szCs w:val="24"/>
        </w:rPr>
        <w:t>παρών</w:t>
      </w:r>
      <w:r>
        <w:rPr>
          <w:rFonts w:eastAsia="Times New Roman" w:cs="Times New Roman"/>
          <w:szCs w:val="24"/>
        </w:rPr>
        <w:t>» εκτός από την παράγραφο 4, η οποία αν υπήρχε ως ξεχωριστό άρθρο, θα την υπερψηφίζαμε διότι προβλέπει την αναγνώριση της προϋπηρεσίας των ιδιωτικώ</w:t>
      </w:r>
      <w:r>
        <w:rPr>
          <w:rFonts w:eastAsia="Times New Roman" w:cs="Times New Roman"/>
          <w:szCs w:val="24"/>
        </w:rPr>
        <w:t>ν εκπαιδευτικών.</w:t>
      </w:r>
    </w:p>
    <w:p w14:paraId="428C329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άρθρο 91, που είναι τμήμα της τροπολογίας, λέμε «</w:t>
      </w:r>
      <w:r>
        <w:rPr>
          <w:rFonts w:eastAsia="Times New Roman" w:cs="Times New Roman"/>
          <w:szCs w:val="24"/>
        </w:rPr>
        <w:t>όχι</w:t>
      </w:r>
      <w:r>
        <w:rPr>
          <w:rFonts w:eastAsia="Times New Roman" w:cs="Times New Roman"/>
          <w:szCs w:val="24"/>
        </w:rPr>
        <w:t>».</w:t>
      </w:r>
    </w:p>
    <w:p w14:paraId="428C32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άρθρο 92 επίσης λέμε «</w:t>
      </w:r>
      <w:r>
        <w:rPr>
          <w:rFonts w:eastAsia="Times New Roman" w:cs="Times New Roman"/>
          <w:szCs w:val="24"/>
        </w:rPr>
        <w:t>όχι</w:t>
      </w:r>
      <w:r>
        <w:rPr>
          <w:rFonts w:eastAsia="Times New Roman" w:cs="Times New Roman"/>
          <w:szCs w:val="24"/>
        </w:rPr>
        <w:t>», όπως και στο άρθρο 93 λέμε «</w:t>
      </w:r>
      <w:r>
        <w:rPr>
          <w:rFonts w:eastAsia="Times New Roman" w:cs="Times New Roman"/>
          <w:szCs w:val="24"/>
        </w:rPr>
        <w:t>όχι</w:t>
      </w:r>
      <w:r>
        <w:rPr>
          <w:rFonts w:eastAsia="Times New Roman" w:cs="Times New Roman"/>
          <w:szCs w:val="24"/>
        </w:rPr>
        <w:t xml:space="preserve">». </w:t>
      </w:r>
    </w:p>
    <w:p w14:paraId="428C329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Στην τροπολογία με αριθμό 1176/118 του Υπουργείου Μεταναστευτικής Πολιτικής είχαμε ψηφίσει επί του συνόλου «</w:t>
      </w:r>
      <w:r>
        <w:rPr>
          <w:rFonts w:eastAsia="Times New Roman" w:cs="Times New Roman"/>
          <w:szCs w:val="24"/>
        </w:rPr>
        <w:t>παρών</w:t>
      </w:r>
      <w:r>
        <w:rPr>
          <w:rFonts w:eastAsia="Times New Roman" w:cs="Times New Roman"/>
          <w:szCs w:val="24"/>
        </w:rPr>
        <w:t>». Θέλουμε να διευκρινίσουμε εδώ ότι τη δεύτερη παράγραφο θα την ψηφίζαμε.</w:t>
      </w:r>
    </w:p>
    <w:p w14:paraId="428C329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άρθρο 97 λέμε «</w:t>
      </w:r>
      <w:r>
        <w:rPr>
          <w:rFonts w:eastAsia="Times New Roman" w:cs="Times New Roman"/>
          <w:szCs w:val="24"/>
        </w:rPr>
        <w:t>ναι</w:t>
      </w:r>
      <w:r>
        <w:rPr>
          <w:rFonts w:eastAsia="Times New Roman" w:cs="Times New Roman"/>
          <w:szCs w:val="24"/>
        </w:rPr>
        <w:t xml:space="preserve">» και στο 98, που είναι οι αποζημιώσεις των κατοίκων </w:t>
      </w:r>
      <w:proofErr w:type="spellStart"/>
      <w:r>
        <w:rPr>
          <w:rFonts w:eastAsia="Times New Roman" w:cs="Times New Roman"/>
          <w:szCs w:val="24"/>
        </w:rPr>
        <w:t>Ειδομένης</w:t>
      </w:r>
      <w:proofErr w:type="spellEnd"/>
      <w:r>
        <w:rPr>
          <w:rFonts w:eastAsia="Times New Roman" w:cs="Times New Roman"/>
          <w:szCs w:val="24"/>
        </w:rPr>
        <w:t xml:space="preserve"> και Ευζώνων του Δήμου </w:t>
      </w:r>
      <w:proofErr w:type="spellStart"/>
      <w:r>
        <w:rPr>
          <w:rFonts w:eastAsia="Times New Roman" w:cs="Times New Roman"/>
          <w:szCs w:val="24"/>
        </w:rPr>
        <w:t>Παιονίας</w:t>
      </w:r>
      <w:proofErr w:type="spellEnd"/>
      <w:r>
        <w:rPr>
          <w:rFonts w:eastAsia="Times New Roman" w:cs="Times New Roman"/>
          <w:szCs w:val="24"/>
        </w:rPr>
        <w:t>, λέμε επίσης «</w:t>
      </w:r>
      <w:r>
        <w:rPr>
          <w:rFonts w:eastAsia="Times New Roman" w:cs="Times New Roman"/>
          <w:szCs w:val="24"/>
        </w:rPr>
        <w:t>ναι</w:t>
      </w:r>
      <w:r>
        <w:rPr>
          <w:rFonts w:eastAsia="Times New Roman" w:cs="Times New Roman"/>
          <w:szCs w:val="24"/>
        </w:rPr>
        <w:t xml:space="preserve">». </w:t>
      </w:r>
    </w:p>
    <w:p w14:paraId="428C329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θα πάμε, όμως, σε μία-μία τροπολογία, κύριε Δελή. Δεν μπορεί να γίνει αυτό.</w:t>
      </w:r>
    </w:p>
    <w:p w14:paraId="428C329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Τελειώνω, κύριε Πρόεδρε.</w:t>
      </w:r>
    </w:p>
    <w:p w14:paraId="428C329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Στην τροπολογία 1190 στην οποία είχαμε ψηφίσει «</w:t>
      </w:r>
      <w:r>
        <w:rPr>
          <w:rFonts w:eastAsia="Times New Roman" w:cs="Times New Roman"/>
          <w:szCs w:val="24"/>
        </w:rPr>
        <w:t>παρών</w:t>
      </w:r>
      <w:r>
        <w:rPr>
          <w:rFonts w:eastAsia="Times New Roman" w:cs="Times New Roman"/>
          <w:szCs w:val="24"/>
        </w:rPr>
        <w:t xml:space="preserve">» στο σύνολό της, θέλουμε να πούμε ότι ψηφίζουμε το άρθρο 109, όπως προκύπτει από </w:t>
      </w:r>
      <w:r>
        <w:rPr>
          <w:rFonts w:eastAsia="Times New Roman" w:cs="Times New Roman"/>
          <w:szCs w:val="24"/>
        </w:rPr>
        <w:t>αυτήν την τροπολογία.</w:t>
      </w:r>
    </w:p>
    <w:p w14:paraId="428C329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παρών</w:t>
      </w:r>
      <w:r>
        <w:rPr>
          <w:rFonts w:eastAsia="Times New Roman" w:cs="Times New Roman"/>
          <w:szCs w:val="24"/>
        </w:rPr>
        <w:t xml:space="preserve">» στο άρθρο 110. </w:t>
      </w:r>
    </w:p>
    <w:p w14:paraId="428C329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παρών</w:t>
      </w:r>
      <w:r>
        <w:rPr>
          <w:rFonts w:eastAsia="Times New Roman" w:cs="Times New Roman"/>
          <w:szCs w:val="24"/>
        </w:rPr>
        <w:t>» στο άρθρο 111.</w:t>
      </w:r>
    </w:p>
    <w:p w14:paraId="428C329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ναι</w:t>
      </w:r>
      <w:r>
        <w:rPr>
          <w:rFonts w:eastAsia="Times New Roman" w:cs="Times New Roman"/>
          <w:szCs w:val="24"/>
        </w:rPr>
        <w:t>» στο άρθρο 112 για τους πρώην εργαζομένους της Βιομηχανίας Ζάχαρης.</w:t>
      </w:r>
    </w:p>
    <w:p w14:paraId="428C329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Ψηφίζουμε «</w:t>
      </w:r>
      <w:r>
        <w:rPr>
          <w:rFonts w:eastAsia="Times New Roman" w:cs="Times New Roman"/>
          <w:szCs w:val="24"/>
        </w:rPr>
        <w:t>όχι</w:t>
      </w:r>
      <w:r>
        <w:rPr>
          <w:rFonts w:eastAsia="Times New Roman" w:cs="Times New Roman"/>
          <w:szCs w:val="24"/>
        </w:rPr>
        <w:t xml:space="preserve">» στο άρθρο 113, έτσι όπως προκύπτει από αυτήν. </w:t>
      </w:r>
    </w:p>
    <w:p w14:paraId="428C32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 κύριε Πρόε</w:t>
      </w:r>
      <w:r>
        <w:rPr>
          <w:rFonts w:eastAsia="Times New Roman" w:cs="Times New Roman"/>
          <w:szCs w:val="24"/>
        </w:rPr>
        <w:t>δρε.</w:t>
      </w:r>
    </w:p>
    <w:p w14:paraId="428C329C"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Απλώς ήθελα να κάνω μία παράκληση στους συναδέλφους. Εγώ, κατά παρέκκλιση τώρα, ως παλαιότερος το έκανα αυτό, αλλά όταν έρχονται και συζητούνται οι τροπολογίες, τότε δηλώνει το κάθε κόμμα ότι εάν ήταν σε ξεχωριστές τρο</w:t>
      </w:r>
      <w:r>
        <w:rPr>
          <w:rFonts w:eastAsia="Times New Roman"/>
          <w:bCs/>
          <w:szCs w:val="24"/>
        </w:rPr>
        <w:t xml:space="preserve">πολογίες εγώ, το κόμμα μου δηλαδή, θα ψήφιζα το άρθρο 2 και 3, ενώ τώρα που είναι </w:t>
      </w:r>
      <w:r>
        <w:rPr>
          <w:rFonts w:eastAsia="Times New Roman"/>
          <w:bCs/>
          <w:szCs w:val="24"/>
          <w:lang w:val="en-US"/>
        </w:rPr>
        <w:t>un</w:t>
      </w:r>
      <w:r>
        <w:rPr>
          <w:rFonts w:eastAsia="Times New Roman"/>
          <w:bCs/>
          <w:szCs w:val="24"/>
        </w:rPr>
        <w:t xml:space="preserve"> </w:t>
      </w:r>
      <w:r>
        <w:rPr>
          <w:rFonts w:eastAsia="Times New Roman"/>
          <w:bCs/>
          <w:szCs w:val="24"/>
          <w:lang w:val="en-US"/>
        </w:rPr>
        <w:t>bloc</w:t>
      </w:r>
      <w:r>
        <w:rPr>
          <w:rFonts w:eastAsia="Times New Roman"/>
          <w:bCs/>
          <w:szCs w:val="24"/>
        </w:rPr>
        <w:t xml:space="preserve"> δυστυχώς καταψηφίζω όλη την τροπολογία. Όταν ξεκινάει η ψηφοφορία δεν επιτρέπονται αιτιολογήσεις ψήφων, αλλά</w:t>
      </w:r>
      <w:r>
        <w:rPr>
          <w:rFonts w:eastAsia="Times New Roman"/>
          <w:bCs/>
          <w:szCs w:val="24"/>
        </w:rPr>
        <w:t>,</w:t>
      </w:r>
      <w:r>
        <w:rPr>
          <w:rFonts w:eastAsia="Times New Roman"/>
          <w:bCs/>
          <w:szCs w:val="24"/>
        </w:rPr>
        <w:t xml:space="preserve"> εν πάση </w:t>
      </w:r>
      <w:proofErr w:type="spellStart"/>
      <w:r>
        <w:rPr>
          <w:rFonts w:eastAsia="Times New Roman"/>
          <w:bCs/>
          <w:szCs w:val="24"/>
        </w:rPr>
        <w:t>περιπτώσει</w:t>
      </w:r>
      <w:proofErr w:type="spellEnd"/>
      <w:r>
        <w:rPr>
          <w:rFonts w:eastAsia="Times New Roman"/>
          <w:bCs/>
          <w:szCs w:val="24"/>
        </w:rPr>
        <w:t>,</w:t>
      </w:r>
      <w:r>
        <w:rPr>
          <w:rFonts w:eastAsia="Times New Roman"/>
          <w:bCs/>
          <w:szCs w:val="24"/>
        </w:rPr>
        <w:t xml:space="preserve"> για να γραφτεί στα Πρακτικά το άφησα</w:t>
      </w:r>
      <w:r>
        <w:rPr>
          <w:rFonts w:eastAsia="Times New Roman"/>
          <w:bCs/>
          <w:szCs w:val="24"/>
        </w:rPr>
        <w:t xml:space="preserve"> να γίνει. </w:t>
      </w:r>
    </w:p>
    <w:p w14:paraId="428C329D" w14:textId="77777777" w:rsidR="00CF256A" w:rsidRDefault="008A1C0A">
      <w:pPr>
        <w:spacing w:line="600" w:lineRule="auto"/>
        <w:ind w:firstLine="720"/>
        <w:jc w:val="both"/>
        <w:rPr>
          <w:rFonts w:eastAsia="Times New Roman"/>
          <w:bCs/>
          <w:szCs w:val="24"/>
        </w:rPr>
      </w:pPr>
      <w:r>
        <w:rPr>
          <w:rFonts w:eastAsia="Times New Roman"/>
          <w:b/>
          <w:bCs/>
          <w:szCs w:val="24"/>
        </w:rPr>
        <w:t>ΝΟΤΗΣ ΜΗΤΑΡΑΚΗΣ:</w:t>
      </w:r>
      <w:r>
        <w:rPr>
          <w:rFonts w:eastAsia="Times New Roman"/>
          <w:bCs/>
          <w:szCs w:val="24"/>
        </w:rPr>
        <w:t xml:space="preserve"> Μα, είναι τόσες πολλές οι τροπολογίες!</w:t>
      </w:r>
    </w:p>
    <w:p w14:paraId="428C329E"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Αυτό είναι άλλο θέμα. Μην ανοίγουμε θέμα το οποίο είναι γνωστό. Λέω πώς είναι η κοινοβουλευτική τάξη. Την ώρα που συζητείται η τροπολογία, εκείνη τη στιγμή</w:t>
      </w:r>
      <w:r>
        <w:rPr>
          <w:rFonts w:eastAsia="Times New Roman"/>
          <w:bCs/>
          <w:szCs w:val="24"/>
        </w:rPr>
        <w:t xml:space="preserve"> το κάθε κόμμα κάνει τη διευκρίνιση της ψήφου του. Κατά τη διάρκεια της ψηφοφορίας είναι τρεις λέξεις </w:t>
      </w:r>
      <w:r>
        <w:rPr>
          <w:rFonts w:eastAsia="Times New Roman"/>
          <w:bCs/>
          <w:szCs w:val="24"/>
        </w:rPr>
        <w:lastRenderedPageBreak/>
        <w:t xml:space="preserve">που μπορούν να ειπωθούν, δηλαδή, </w:t>
      </w:r>
      <w:r>
        <w:rPr>
          <w:rFonts w:eastAsia="Times New Roman"/>
          <w:bCs/>
          <w:szCs w:val="24"/>
        </w:rPr>
        <w:t>«ναι»</w:t>
      </w:r>
      <w:r>
        <w:rPr>
          <w:rFonts w:eastAsia="Times New Roman"/>
          <w:bCs/>
          <w:szCs w:val="24"/>
        </w:rPr>
        <w:t xml:space="preserve">, </w:t>
      </w:r>
      <w:r>
        <w:rPr>
          <w:rFonts w:eastAsia="Times New Roman"/>
          <w:bCs/>
          <w:szCs w:val="24"/>
        </w:rPr>
        <w:t>«όχι»</w:t>
      </w:r>
      <w:r>
        <w:rPr>
          <w:rFonts w:eastAsia="Times New Roman"/>
          <w:bCs/>
          <w:szCs w:val="24"/>
        </w:rPr>
        <w:t xml:space="preserve">, </w:t>
      </w:r>
      <w:r>
        <w:rPr>
          <w:rFonts w:eastAsia="Times New Roman"/>
          <w:bCs/>
          <w:szCs w:val="24"/>
        </w:rPr>
        <w:t>«παρών»</w:t>
      </w:r>
      <w:r>
        <w:rPr>
          <w:rFonts w:eastAsia="Times New Roman"/>
          <w:bCs/>
          <w:szCs w:val="24"/>
        </w:rPr>
        <w:t xml:space="preserve">, και τίποτε άλλο. Ας μην καθυστερούμε όμως τώρα, γιατί έχουμε τον Υπουργό κ. Ξανθό από το πρωί και </w:t>
      </w:r>
      <w:r>
        <w:rPr>
          <w:rFonts w:eastAsia="Times New Roman"/>
          <w:bCs/>
          <w:szCs w:val="24"/>
        </w:rPr>
        <w:t xml:space="preserve">περιμένει. </w:t>
      </w:r>
    </w:p>
    <w:p w14:paraId="428C329F" w14:textId="77777777" w:rsidR="00CF256A" w:rsidRDefault="008A1C0A">
      <w:pPr>
        <w:spacing w:line="600" w:lineRule="auto"/>
        <w:ind w:firstLine="720"/>
        <w:jc w:val="both"/>
        <w:rPr>
          <w:rFonts w:eastAsia="Times New Roman"/>
          <w:bCs/>
          <w:szCs w:val="24"/>
        </w:rPr>
      </w:pPr>
      <w:r>
        <w:rPr>
          <w:rFonts w:eastAsia="Times New Roman"/>
          <w:bCs/>
          <w:szCs w:val="24"/>
        </w:rPr>
        <w:t xml:space="preserve">Προχωρούμε στην Ένωση Κεντρώων. Τι ψηφίζετε στο σύνολο του νομοσχεδίου, κύριε </w:t>
      </w:r>
      <w:proofErr w:type="spellStart"/>
      <w:r>
        <w:rPr>
          <w:rFonts w:eastAsia="Times New Roman"/>
          <w:bCs/>
          <w:szCs w:val="24"/>
        </w:rPr>
        <w:t>Σαρίδη</w:t>
      </w:r>
      <w:proofErr w:type="spellEnd"/>
      <w:r>
        <w:rPr>
          <w:rFonts w:eastAsia="Times New Roman"/>
          <w:bCs/>
          <w:szCs w:val="24"/>
        </w:rPr>
        <w:t xml:space="preserve">; </w:t>
      </w:r>
    </w:p>
    <w:p w14:paraId="428C32A0" w14:textId="77777777" w:rsidR="00CF256A" w:rsidRDefault="008A1C0A">
      <w:pPr>
        <w:spacing w:line="600" w:lineRule="auto"/>
        <w:ind w:firstLine="720"/>
        <w:jc w:val="both"/>
        <w:rPr>
          <w:rFonts w:eastAsia="Times New Roman"/>
          <w:bCs/>
          <w:szCs w:val="24"/>
        </w:rPr>
      </w:pPr>
      <w:r>
        <w:rPr>
          <w:rFonts w:eastAsia="Times New Roman"/>
          <w:b/>
          <w:bCs/>
          <w:szCs w:val="24"/>
        </w:rPr>
        <w:t xml:space="preserve">ΙΩΑΝΝΗΣ ΣΑΡΙΔΗΣ: </w:t>
      </w:r>
      <w:r>
        <w:rPr>
          <w:rFonts w:eastAsia="Times New Roman"/>
          <w:bCs/>
          <w:szCs w:val="24"/>
        </w:rPr>
        <w:t>Ψηφίζουμε «</w:t>
      </w:r>
      <w:r>
        <w:rPr>
          <w:rFonts w:eastAsia="Times New Roman"/>
          <w:bCs/>
          <w:szCs w:val="24"/>
        </w:rPr>
        <w:t>παρών</w:t>
      </w:r>
      <w:r>
        <w:rPr>
          <w:rFonts w:eastAsia="Times New Roman"/>
          <w:bCs/>
          <w:szCs w:val="24"/>
        </w:rPr>
        <w:t>».</w:t>
      </w:r>
    </w:p>
    <w:p w14:paraId="428C32A1"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Οι Ανεξάρτητοι Έλληνες; </w:t>
      </w:r>
    </w:p>
    <w:p w14:paraId="428C32A2" w14:textId="77777777" w:rsidR="00CF256A" w:rsidRDefault="008A1C0A">
      <w:pPr>
        <w:spacing w:line="600" w:lineRule="auto"/>
        <w:ind w:firstLine="720"/>
        <w:jc w:val="both"/>
        <w:rPr>
          <w:rFonts w:eastAsia="Times New Roman"/>
          <w:bCs/>
          <w:szCs w:val="24"/>
        </w:rPr>
      </w:pPr>
      <w:r>
        <w:rPr>
          <w:rFonts w:eastAsia="Times New Roman"/>
          <w:b/>
          <w:bCs/>
          <w:szCs w:val="24"/>
        </w:rPr>
        <w:t xml:space="preserve">ΚΩΝΣΤΑΝΤΙΝΟΣ ΚΑΤΣΙΚΗΣ: </w:t>
      </w:r>
      <w:r>
        <w:rPr>
          <w:rFonts w:eastAsia="Times New Roman"/>
          <w:bCs/>
          <w:szCs w:val="24"/>
        </w:rPr>
        <w:t>Ψηφίζουμε «</w:t>
      </w:r>
      <w:r>
        <w:rPr>
          <w:rFonts w:eastAsia="Times New Roman"/>
          <w:bCs/>
          <w:szCs w:val="24"/>
        </w:rPr>
        <w:t>ναι</w:t>
      </w:r>
      <w:r>
        <w:rPr>
          <w:rFonts w:eastAsia="Times New Roman"/>
          <w:bCs/>
          <w:szCs w:val="24"/>
        </w:rPr>
        <w:t>».</w:t>
      </w:r>
    </w:p>
    <w:p w14:paraId="428C32A3"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Προχωρούμε στο Ποτάμι. Τι ψηφίζετε στο σύνολο, κύριε </w:t>
      </w:r>
      <w:proofErr w:type="spellStart"/>
      <w:r>
        <w:rPr>
          <w:rFonts w:eastAsia="Times New Roman"/>
          <w:bCs/>
          <w:szCs w:val="24"/>
        </w:rPr>
        <w:t>Μαυρωτά</w:t>
      </w:r>
      <w:proofErr w:type="spellEnd"/>
      <w:r>
        <w:rPr>
          <w:rFonts w:eastAsia="Times New Roman"/>
          <w:bCs/>
          <w:szCs w:val="24"/>
        </w:rPr>
        <w:t>;</w:t>
      </w:r>
    </w:p>
    <w:p w14:paraId="428C32A4" w14:textId="77777777" w:rsidR="00CF256A" w:rsidRDefault="008A1C0A">
      <w:pPr>
        <w:spacing w:line="600" w:lineRule="auto"/>
        <w:ind w:firstLine="720"/>
        <w:jc w:val="both"/>
        <w:rPr>
          <w:rFonts w:eastAsia="Times New Roman"/>
          <w:bCs/>
          <w:szCs w:val="24"/>
        </w:rPr>
      </w:pPr>
      <w:r>
        <w:rPr>
          <w:rFonts w:eastAsia="Times New Roman"/>
          <w:b/>
          <w:bCs/>
          <w:szCs w:val="24"/>
        </w:rPr>
        <w:t>ΓΕΩΡΓΙΟΣ ΜΑΥΡΩΤΑΣ:</w:t>
      </w:r>
      <w:r>
        <w:rPr>
          <w:rFonts w:eastAsia="Times New Roman"/>
          <w:bCs/>
          <w:szCs w:val="24"/>
        </w:rPr>
        <w:t xml:space="preserve"> Στο σύνολο του νομοσχεδίου ψηφίζουμε «</w:t>
      </w:r>
      <w:r>
        <w:rPr>
          <w:rFonts w:eastAsia="Times New Roman"/>
          <w:bCs/>
          <w:szCs w:val="24"/>
        </w:rPr>
        <w:t>όχι</w:t>
      </w:r>
      <w:r>
        <w:rPr>
          <w:rFonts w:eastAsia="Times New Roman"/>
          <w:bCs/>
          <w:szCs w:val="24"/>
        </w:rPr>
        <w:t>», κύριε Πρόεδρε.</w:t>
      </w:r>
    </w:p>
    <w:p w14:paraId="428C32A5" w14:textId="77777777" w:rsidR="00CF256A" w:rsidRDefault="008A1C0A">
      <w:pPr>
        <w:spacing w:line="600" w:lineRule="auto"/>
        <w:ind w:firstLine="720"/>
        <w:jc w:val="both"/>
        <w:rPr>
          <w:rFonts w:eastAsia="Times New Roman"/>
          <w:bCs/>
          <w:szCs w:val="24"/>
        </w:rPr>
      </w:pPr>
      <w:r>
        <w:rPr>
          <w:rFonts w:eastAsia="Times New Roman"/>
          <w:bCs/>
          <w:szCs w:val="24"/>
        </w:rPr>
        <w:t xml:space="preserve">Θα ήθελα κι εγώ, καταγγέλλοντας την τακτική των </w:t>
      </w:r>
      <w:proofErr w:type="spellStart"/>
      <w:r>
        <w:rPr>
          <w:rFonts w:eastAsia="Times New Roman"/>
          <w:bCs/>
          <w:szCs w:val="24"/>
        </w:rPr>
        <w:t>πολυτροπολογιών</w:t>
      </w:r>
      <w:proofErr w:type="spellEnd"/>
      <w:r>
        <w:rPr>
          <w:rFonts w:eastAsia="Times New Roman"/>
          <w:bCs/>
          <w:szCs w:val="24"/>
        </w:rPr>
        <w:t>, να πω το εξής, ότι</w:t>
      </w:r>
      <w:r>
        <w:rPr>
          <w:rFonts w:eastAsia="Times New Roman"/>
          <w:bCs/>
          <w:szCs w:val="24"/>
        </w:rPr>
        <w:t xml:space="preserve"> στην υπουργική τροπολογία 1191/132 το Ποτάμι ψηφίζει «</w:t>
      </w:r>
      <w:r>
        <w:rPr>
          <w:rFonts w:eastAsia="Times New Roman"/>
          <w:bCs/>
          <w:szCs w:val="24"/>
        </w:rPr>
        <w:t>παρών</w:t>
      </w:r>
      <w:r>
        <w:rPr>
          <w:rFonts w:eastAsia="Times New Roman"/>
          <w:bCs/>
          <w:szCs w:val="24"/>
        </w:rPr>
        <w:t xml:space="preserve">». Επειδή εκ παραδρομής </w:t>
      </w:r>
      <w:r>
        <w:rPr>
          <w:rFonts w:eastAsia="Times New Roman"/>
          <w:bCs/>
          <w:szCs w:val="24"/>
        </w:rPr>
        <w:lastRenderedPageBreak/>
        <w:t>μπορεί να ειπώθηκε «</w:t>
      </w:r>
      <w:r>
        <w:rPr>
          <w:rFonts w:eastAsia="Times New Roman"/>
          <w:bCs/>
          <w:szCs w:val="24"/>
        </w:rPr>
        <w:t>ναι</w:t>
      </w:r>
      <w:r>
        <w:rPr>
          <w:rFonts w:eastAsia="Times New Roman"/>
          <w:bCs/>
          <w:szCs w:val="24"/>
        </w:rPr>
        <w:t>», να το διορθώσουμε. Η ψήφος μας είναι «</w:t>
      </w:r>
      <w:r>
        <w:rPr>
          <w:rFonts w:eastAsia="Times New Roman"/>
          <w:bCs/>
          <w:szCs w:val="24"/>
        </w:rPr>
        <w:t>παρών</w:t>
      </w:r>
      <w:r>
        <w:rPr>
          <w:rFonts w:eastAsia="Times New Roman"/>
          <w:bCs/>
          <w:szCs w:val="24"/>
        </w:rPr>
        <w:t xml:space="preserve">». Επειδή είναι </w:t>
      </w:r>
      <w:proofErr w:type="spellStart"/>
      <w:r>
        <w:rPr>
          <w:rFonts w:eastAsia="Times New Roman"/>
          <w:bCs/>
          <w:szCs w:val="24"/>
        </w:rPr>
        <w:t>πολυτροπολογία</w:t>
      </w:r>
      <w:proofErr w:type="spellEnd"/>
      <w:r>
        <w:rPr>
          <w:rFonts w:eastAsia="Times New Roman"/>
          <w:bCs/>
          <w:szCs w:val="24"/>
        </w:rPr>
        <w:t>, σε άλλα συμφωνούμε και σε άλλα διαφωνούμε, οπότε...</w:t>
      </w:r>
    </w:p>
    <w:p w14:paraId="428C32A6"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(Νικήτας</w:t>
      </w:r>
      <w:r>
        <w:rPr>
          <w:rFonts w:eastAsia="Times New Roman"/>
          <w:b/>
          <w:bCs/>
          <w:szCs w:val="24"/>
        </w:rPr>
        <w:t xml:space="preserve"> Κακλαμάνης): </w:t>
      </w:r>
      <w:r>
        <w:rPr>
          <w:rFonts w:eastAsia="Times New Roman"/>
          <w:bCs/>
          <w:szCs w:val="24"/>
          <w:lang w:val="en-US"/>
        </w:rPr>
        <w:t>Un</w:t>
      </w:r>
      <w:r>
        <w:rPr>
          <w:rFonts w:eastAsia="Times New Roman"/>
          <w:bCs/>
          <w:szCs w:val="24"/>
        </w:rPr>
        <w:t xml:space="preserve"> </w:t>
      </w:r>
      <w:r>
        <w:rPr>
          <w:rFonts w:eastAsia="Times New Roman"/>
          <w:bCs/>
          <w:szCs w:val="24"/>
          <w:lang w:val="en-US"/>
        </w:rPr>
        <w:t>bloc</w:t>
      </w:r>
      <w:r>
        <w:rPr>
          <w:rFonts w:eastAsia="Times New Roman"/>
          <w:bCs/>
          <w:szCs w:val="24"/>
        </w:rPr>
        <w:t xml:space="preserve"> ψηφίζετε «</w:t>
      </w:r>
      <w:r>
        <w:rPr>
          <w:rFonts w:eastAsia="Times New Roman"/>
          <w:bCs/>
          <w:szCs w:val="24"/>
        </w:rPr>
        <w:t>παρών</w:t>
      </w:r>
      <w:r>
        <w:rPr>
          <w:rFonts w:eastAsia="Times New Roman"/>
          <w:bCs/>
          <w:szCs w:val="24"/>
        </w:rPr>
        <w:t xml:space="preserve">», άσχετα αν σε κάποια κομμάτια που έχει αυτή μέσα μπορεί και να συμφωνείτε. </w:t>
      </w:r>
    </w:p>
    <w:p w14:paraId="428C32A7" w14:textId="77777777" w:rsidR="00CF256A" w:rsidRDefault="008A1C0A">
      <w:pPr>
        <w:spacing w:line="600" w:lineRule="auto"/>
        <w:ind w:firstLine="720"/>
        <w:jc w:val="both"/>
        <w:rPr>
          <w:rFonts w:eastAsia="Times New Roman"/>
          <w:bCs/>
          <w:szCs w:val="24"/>
        </w:rPr>
      </w:pPr>
      <w:r>
        <w:rPr>
          <w:rFonts w:eastAsia="Times New Roman"/>
          <w:b/>
          <w:bCs/>
          <w:szCs w:val="24"/>
        </w:rPr>
        <w:t>ΓΕΩΡΓΙΟΣ ΜΑΥΡΩΤΑΣ:</w:t>
      </w:r>
      <w:r>
        <w:rPr>
          <w:rFonts w:eastAsia="Times New Roman"/>
          <w:bCs/>
          <w:szCs w:val="24"/>
        </w:rPr>
        <w:t xml:space="preserve"> Ακριβώς. </w:t>
      </w:r>
    </w:p>
    <w:p w14:paraId="428C32A8"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 νομοσχέδιο έγινε δεκτό και στο σύνολο κατά πλειοψηφία.</w:t>
      </w:r>
    </w:p>
    <w:p w14:paraId="428C32A9" w14:textId="77777777" w:rsidR="00CF256A" w:rsidRDefault="008A1C0A">
      <w:pPr>
        <w:spacing w:line="600" w:lineRule="auto"/>
        <w:ind w:firstLine="720"/>
        <w:jc w:val="both"/>
        <w:rPr>
          <w:rFonts w:eastAsia="Times New Roman" w:cs="Times New Roman"/>
          <w:szCs w:val="24"/>
        </w:rPr>
      </w:pPr>
      <w:r>
        <w:rPr>
          <w:rFonts w:eastAsia="Times New Roman"/>
          <w:bCs/>
          <w:szCs w:val="24"/>
        </w:rPr>
        <w:t xml:space="preserve">Συνεπώς το </w:t>
      </w:r>
      <w:r>
        <w:rPr>
          <w:rFonts w:eastAsia="Times New Roman"/>
          <w:bCs/>
          <w:szCs w:val="24"/>
        </w:rPr>
        <w:t>νομοσχέδιο</w:t>
      </w:r>
      <w:r>
        <w:rPr>
          <w:rFonts w:eastAsia="Times New Roman"/>
          <w:bCs/>
          <w:szCs w:val="24"/>
        </w:rPr>
        <w:t xml:space="preserve"> του Υπουργείου Παιδείας, Έρευνας και Θρησκευμάτων</w:t>
      </w:r>
      <w:r>
        <w:rPr>
          <w:rFonts w:eastAsia="Times New Roman"/>
          <w:bCs/>
          <w:szCs w:val="24"/>
        </w:rPr>
        <w:t>:</w:t>
      </w:r>
      <w:r>
        <w:rPr>
          <w:rFonts w:eastAsia="Times New Roman"/>
          <w:bCs/>
          <w:szCs w:val="24"/>
        </w:rPr>
        <w:t xml:space="preserve"> «</w:t>
      </w:r>
      <w:r>
        <w:rPr>
          <w:rFonts w:eastAsia="Times New Roman" w:cs="Times New Roman"/>
          <w:szCs w:val="24"/>
        </w:rPr>
        <w:t>Οργάνωση και λειτουργία της ανώτατης εκπαίδευσης, ρυθμίσεις για την έρευνα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428C32AA" w14:textId="77777777" w:rsidR="00CF256A" w:rsidRDefault="008A1C0A">
      <w:pPr>
        <w:spacing w:line="600" w:lineRule="auto"/>
        <w:ind w:firstLine="720"/>
        <w:jc w:val="center"/>
        <w:rPr>
          <w:rFonts w:eastAsia="Times New Roman" w:cs="Times New Roman"/>
          <w:color w:val="FF0000"/>
          <w:szCs w:val="24"/>
        </w:rPr>
      </w:pPr>
      <w:r w:rsidRPr="00F3020B">
        <w:rPr>
          <w:rFonts w:eastAsia="Times New Roman" w:cs="Times New Roman"/>
          <w:color w:val="FF0000"/>
          <w:szCs w:val="24"/>
        </w:rPr>
        <w:t>(Να καταχωριστεί το κείμενο του νομοσχεδίου</w:t>
      </w:r>
      <w:r w:rsidRPr="00F3020B">
        <w:rPr>
          <w:rFonts w:eastAsia="Times New Roman" w:cs="Times New Roman"/>
          <w:color w:val="FF0000"/>
          <w:szCs w:val="24"/>
        </w:rPr>
        <w:t>, να μπει η σελίδα</w:t>
      </w:r>
      <w:r w:rsidRPr="00F3020B">
        <w:rPr>
          <w:rFonts w:eastAsia="Times New Roman" w:cs="Times New Roman"/>
          <w:color w:val="FF0000"/>
          <w:szCs w:val="24"/>
        </w:rPr>
        <w:t xml:space="preserve"> 111</w:t>
      </w:r>
      <w:r w:rsidRPr="00F3020B">
        <w:rPr>
          <w:rFonts w:eastAsia="Times New Roman" w:cs="Times New Roman"/>
          <w:color w:val="FF0000"/>
          <w:szCs w:val="24"/>
          <w:vertAlign w:val="superscript"/>
        </w:rPr>
        <w:t>α</w:t>
      </w:r>
      <w:r w:rsidRPr="00F3020B">
        <w:rPr>
          <w:rFonts w:eastAsia="Times New Roman" w:cs="Times New Roman"/>
          <w:color w:val="FF0000"/>
          <w:szCs w:val="24"/>
        </w:rPr>
        <w:t>)</w:t>
      </w:r>
    </w:p>
    <w:p w14:paraId="428C32AB" w14:textId="77777777" w:rsidR="00CF256A" w:rsidRDefault="008A1C0A">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(Νικήτας Κακλαμάνης):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w:t>
      </w:r>
      <w:r>
        <w:rPr>
          <w:rFonts w:eastAsia="Times New Roman" w:cs="Times New Roman"/>
          <w:szCs w:val="24"/>
        </w:rPr>
        <w:t>του παραπάνω νομοσχεδίου.</w:t>
      </w:r>
    </w:p>
    <w:p w14:paraId="428C32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428C32AD"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w:t>
      </w:r>
      <w:r>
        <w:rPr>
          <w:rFonts w:eastAsia="Times New Roman"/>
          <w:bCs/>
          <w:szCs w:val="24"/>
        </w:rPr>
        <w:t xml:space="preserve">ο Σώμα παρέσχε τη ζητηθείσα εξουσιοδότηση. </w:t>
      </w:r>
    </w:p>
    <w:p w14:paraId="428C32AE" w14:textId="77777777" w:rsidR="00CF256A" w:rsidRDefault="008A1C0A">
      <w:pPr>
        <w:spacing w:line="600" w:lineRule="auto"/>
        <w:ind w:firstLine="720"/>
        <w:jc w:val="both"/>
        <w:rPr>
          <w:rFonts w:eastAsia="Times New Roman"/>
          <w:bCs/>
          <w:szCs w:val="24"/>
        </w:rPr>
      </w:pPr>
      <w:r>
        <w:rPr>
          <w:rFonts w:eastAsia="Times New Roman"/>
          <w:bCs/>
          <w:szCs w:val="24"/>
        </w:rPr>
        <w:t>Έχουν διανεμηθεί τα Πρακτικά της Πέμπτης 8 Ιουνίου 2017, της Παρασκευής 9 Ιουνίου 2017, της Δευτέρας 12 Ιου</w:t>
      </w:r>
      <w:r>
        <w:rPr>
          <w:rFonts w:eastAsia="Times New Roman"/>
          <w:bCs/>
          <w:szCs w:val="24"/>
        </w:rPr>
        <w:t>νίου 2017, της Παρασκευής 16 Ιουνίου 2017 και της Δευτέρας 19 Ιουνίου 2017 και ερωτάται το Σώμα αν τα επικυρώνει.</w:t>
      </w:r>
    </w:p>
    <w:p w14:paraId="428C32AF" w14:textId="77777777" w:rsidR="00CF256A" w:rsidRDefault="008A1C0A">
      <w:pPr>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w:t>
      </w:r>
    </w:p>
    <w:p w14:paraId="428C32B0"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Συνεπώς τα Πρακτικά της Πέμπτης 8 Ιουνίου 2017, της Παρασκευής 9 Ιουνίου</w:t>
      </w:r>
      <w:r>
        <w:rPr>
          <w:rFonts w:eastAsia="Times New Roman"/>
          <w:bCs/>
          <w:szCs w:val="24"/>
        </w:rPr>
        <w:t xml:space="preserve"> 2017, της Δευτέρας 12 Ιουνίου 2017, της Παρασκευής 16 Ιουνίου 2017 και της Δευτέρας 19 Ιουνίου 2017 επικυρώθηκαν.</w:t>
      </w:r>
    </w:p>
    <w:p w14:paraId="428C32B1" w14:textId="77777777" w:rsidR="00CF256A" w:rsidRDefault="008A1C0A">
      <w:pPr>
        <w:spacing w:line="600" w:lineRule="auto"/>
        <w:ind w:firstLine="720"/>
        <w:jc w:val="both"/>
        <w:rPr>
          <w:rFonts w:eastAsia="Times New Roman"/>
          <w:bCs/>
          <w:szCs w:val="24"/>
        </w:rPr>
      </w:pPr>
      <w:r>
        <w:rPr>
          <w:rFonts w:eastAsia="Times New Roman"/>
          <w:bCs/>
          <w:szCs w:val="24"/>
        </w:rPr>
        <w:t xml:space="preserve">Ολοκληρώθηκε η διαδικασία σε ό,τι αφορά το σχέδιο νόμου του Υπουργείου Παιδείας. </w:t>
      </w:r>
    </w:p>
    <w:p w14:paraId="428C32B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w:t>
      </w:r>
      <w:r>
        <w:rPr>
          <w:rFonts w:eastAsia="Times New Roman" w:cs="Times New Roman"/>
          <w:szCs w:val="24"/>
        </w:rPr>
        <w:t>η ώρα</w:t>
      </w:r>
      <w:r>
        <w:rPr>
          <w:rFonts w:eastAsia="Times New Roman" w:cs="Times New Roman"/>
          <w:szCs w:val="24"/>
        </w:rPr>
        <w:t xml:space="preserve"> είναι 12.25΄ και διακόπτουμε για πέντε λεπτά ακρ</w:t>
      </w:r>
      <w:r>
        <w:rPr>
          <w:rFonts w:eastAsia="Times New Roman" w:cs="Times New Roman"/>
          <w:szCs w:val="24"/>
        </w:rPr>
        <w:t>ιβώς μέχρι τις 12.30΄, που θα ξεκινήσει η συζήτηση για το νομοσχέδιο του Υπουργείου Υγείας.</w:t>
      </w:r>
    </w:p>
    <w:p w14:paraId="428C32B3" w14:textId="77777777" w:rsidR="00CF256A" w:rsidRDefault="008A1C0A">
      <w:pPr>
        <w:spacing w:line="600" w:lineRule="auto"/>
        <w:ind w:firstLine="720"/>
        <w:jc w:val="center"/>
        <w:rPr>
          <w:rFonts w:eastAsia="Times New Roman" w:cs="Times New Roman"/>
          <w:color w:val="000000" w:themeColor="text1"/>
          <w:szCs w:val="24"/>
        </w:rPr>
      </w:pPr>
      <w:r w:rsidRPr="00922779">
        <w:rPr>
          <w:rFonts w:eastAsia="Times New Roman" w:cs="Times New Roman"/>
          <w:color w:val="000000" w:themeColor="text1"/>
          <w:szCs w:val="24"/>
        </w:rPr>
        <w:t>(ΔΙΑΚΟΠΗ)</w:t>
      </w:r>
    </w:p>
    <w:p w14:paraId="428C32B4" w14:textId="77777777" w:rsidR="00CF256A" w:rsidRDefault="008A1C0A">
      <w:pPr>
        <w:spacing w:line="600" w:lineRule="auto"/>
        <w:ind w:firstLine="720"/>
        <w:jc w:val="center"/>
        <w:rPr>
          <w:rFonts w:eastAsia="Times New Roman" w:cs="Times New Roman"/>
          <w:color w:val="FF0000"/>
          <w:szCs w:val="24"/>
        </w:rPr>
      </w:pPr>
      <w:r w:rsidRPr="008866C5">
        <w:rPr>
          <w:rFonts w:eastAsia="Times New Roman" w:cs="Times New Roman"/>
          <w:color w:val="FF0000"/>
          <w:szCs w:val="24"/>
        </w:rPr>
        <w:t>(</w:t>
      </w:r>
      <w:r w:rsidRPr="008866C5">
        <w:rPr>
          <w:rFonts w:eastAsia="Times New Roman" w:cs="Times New Roman"/>
          <w:color w:val="FF0000"/>
          <w:szCs w:val="24"/>
        </w:rPr>
        <w:t>ΑΛΛΑΓΗ ΣΕΛΙΔΑΣ ΛΟΓΩ ΑΛΛΑΓΗΣ ΘΕΜΑΤΟΣ)</w:t>
      </w:r>
    </w:p>
    <w:p w14:paraId="428C32B5" w14:textId="77777777" w:rsidR="00CF256A" w:rsidRDefault="008A1C0A">
      <w:pPr>
        <w:tabs>
          <w:tab w:val="left" w:pos="2738"/>
          <w:tab w:val="center" w:pos="4753"/>
          <w:tab w:val="left" w:pos="5723"/>
        </w:tabs>
        <w:spacing w:line="600" w:lineRule="auto"/>
        <w:ind w:firstLine="720"/>
        <w:jc w:val="center"/>
        <w:rPr>
          <w:rFonts w:eastAsia="Times New Roman" w:cs="Times New Roman"/>
          <w:color w:val="000000" w:themeColor="text1"/>
          <w:szCs w:val="24"/>
        </w:rPr>
      </w:pPr>
      <w:r w:rsidRPr="00922779">
        <w:rPr>
          <w:rFonts w:eastAsia="Times New Roman" w:cs="Times New Roman"/>
          <w:color w:val="000000" w:themeColor="text1"/>
          <w:szCs w:val="24"/>
        </w:rPr>
        <w:t>(ΜΕΤΑ ΤΗ ΔΙΑΚΟΠΗ)</w:t>
      </w:r>
    </w:p>
    <w:p w14:paraId="428C32B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656D56">
        <w:rPr>
          <w:rFonts w:eastAsia="Times New Roman" w:cs="Times New Roman"/>
          <w:szCs w:val="24"/>
        </w:rPr>
        <w:t>Κυρίες</w:t>
      </w:r>
      <w:r>
        <w:rPr>
          <w:rFonts w:eastAsia="Times New Roman" w:cs="Times New Roman"/>
          <w:b/>
          <w:szCs w:val="24"/>
        </w:rPr>
        <w:t xml:space="preserve"> </w:t>
      </w:r>
      <w:r w:rsidRPr="006D53DD">
        <w:rPr>
          <w:rFonts w:eastAsia="Times New Roman" w:cs="Times New Roman"/>
          <w:szCs w:val="24"/>
        </w:rPr>
        <w:t>και</w:t>
      </w:r>
      <w:r>
        <w:rPr>
          <w:rFonts w:eastAsia="Times New Roman" w:cs="Times New Roman"/>
          <w:szCs w:val="24"/>
        </w:rPr>
        <w:t xml:space="preserve"> κύριοι συνάδελφοι, συνεχίζεται η συνεδρίαση.</w:t>
      </w:r>
    </w:p>
    <w:p w14:paraId="428C32B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sidRPr="006D53DD">
        <w:rPr>
          <w:rFonts w:eastAsia="Times New Roman" w:cs="Times New Roman"/>
          <w:szCs w:val="24"/>
        </w:rPr>
        <w:t>Εισερχόμ</w:t>
      </w:r>
      <w:r>
        <w:rPr>
          <w:rFonts w:eastAsia="Times New Roman" w:cs="Times New Roman"/>
          <w:szCs w:val="24"/>
        </w:rPr>
        <w:t xml:space="preserve">αστε </w:t>
      </w:r>
      <w:r>
        <w:rPr>
          <w:rFonts w:eastAsia="Times New Roman" w:cs="Times New Roman"/>
          <w:szCs w:val="24"/>
        </w:rPr>
        <w:t xml:space="preserve">στη συμπληρωματική ημερήσια διάταξη της </w:t>
      </w:r>
    </w:p>
    <w:p w14:paraId="428C32B8" w14:textId="77777777" w:rsidR="00CF256A" w:rsidRDefault="008A1C0A">
      <w:pPr>
        <w:tabs>
          <w:tab w:val="left" w:pos="2738"/>
          <w:tab w:val="center" w:pos="4753"/>
          <w:tab w:val="left" w:pos="5723"/>
        </w:tabs>
        <w:spacing w:line="600" w:lineRule="auto"/>
        <w:ind w:firstLine="720"/>
        <w:jc w:val="center"/>
        <w:rPr>
          <w:rFonts w:ascii="Times New Roman" w:eastAsia="Times New Roman" w:hAnsi="Times New Roman" w:cs="Times New Roman"/>
          <w:szCs w:val="24"/>
        </w:rPr>
      </w:pPr>
      <w:r>
        <w:rPr>
          <w:rFonts w:eastAsia="Times New Roman" w:cs="Times New Roman"/>
          <w:b/>
          <w:szCs w:val="24"/>
        </w:rPr>
        <w:t>ΝΟΜΟΘΕΤΙΚΗΣ ΕΡΓΑΣΙΑΣ</w:t>
      </w:r>
    </w:p>
    <w:p w14:paraId="428C32B9" w14:textId="77777777" w:rsidR="00CF256A" w:rsidRDefault="008A1C0A">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Υγείας: «Μεταρρύθμιση της Πρωτοβάθμιας Φροντίδας Υγείας, επείγουσες ρυθμίσεις αρμοδιότητα</w:t>
      </w:r>
      <w:r>
        <w:rPr>
          <w:rFonts w:eastAsia="Times New Roman"/>
          <w:szCs w:val="24"/>
        </w:rPr>
        <w:t>ς Υπουργείου Υγείας και άλλες διατάξεις».</w:t>
      </w:r>
    </w:p>
    <w:p w14:paraId="428C32BA" w14:textId="77777777" w:rsidR="00CF256A" w:rsidRDefault="008A1C0A">
      <w:pPr>
        <w:spacing w:line="600" w:lineRule="auto"/>
        <w:ind w:firstLine="720"/>
        <w:jc w:val="both"/>
        <w:rPr>
          <w:rFonts w:eastAsia="Times New Roman"/>
          <w:szCs w:val="24"/>
        </w:rPr>
      </w:pPr>
      <w:r>
        <w:rPr>
          <w:rFonts w:eastAsia="Times New Roman"/>
          <w:szCs w:val="24"/>
        </w:rPr>
        <w:t>Η Διάσκεψη των Προέδρων απ</w:t>
      </w:r>
      <w:r>
        <w:rPr>
          <w:rFonts w:eastAsia="Times New Roman"/>
          <w:szCs w:val="24"/>
        </w:rPr>
        <w:t>ο</w:t>
      </w:r>
      <w:r>
        <w:rPr>
          <w:rFonts w:eastAsia="Times New Roman"/>
          <w:szCs w:val="24"/>
        </w:rPr>
        <w:t xml:space="preserve">φάσισε στη συνεδρίασή της </w:t>
      </w:r>
      <w:r>
        <w:rPr>
          <w:rFonts w:eastAsia="Times New Roman"/>
          <w:szCs w:val="24"/>
        </w:rPr>
        <w:t xml:space="preserve">στις </w:t>
      </w:r>
      <w:r>
        <w:rPr>
          <w:rFonts w:eastAsia="Times New Roman"/>
          <w:szCs w:val="24"/>
        </w:rPr>
        <w:t>24 Ιουλίου 2017 τη συζήτηση του νομοσχεδίου σε δ</w:t>
      </w:r>
      <w:r>
        <w:rPr>
          <w:rFonts w:eastAsia="Times New Roman"/>
          <w:szCs w:val="24"/>
        </w:rPr>
        <w:t>ύ</w:t>
      </w:r>
      <w:r>
        <w:rPr>
          <w:rFonts w:eastAsia="Times New Roman"/>
          <w:szCs w:val="24"/>
        </w:rPr>
        <w:t xml:space="preserve">ο </w:t>
      </w:r>
      <w:r>
        <w:rPr>
          <w:rFonts w:eastAsia="Times New Roman"/>
          <w:szCs w:val="24"/>
        </w:rPr>
        <w:lastRenderedPageBreak/>
        <w:t>συνεδριάσεις, ενιαία επί της αρχής, επί των άρθρων και επί των τροπολογιών. Επ’ αυτού συμφωνεί το Σώμα;</w:t>
      </w:r>
    </w:p>
    <w:p w14:paraId="428C32BB" w14:textId="77777777" w:rsidR="00CF256A" w:rsidRDefault="008A1C0A">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428C32B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428C32B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 Φωτήλας έχει καταθέσει στο Προεδρείο ένσταση αντισυνταγματικότητας, αλλά ζήτησε αυτή να συζητηθεί, σύμφωνα και με τον Κανονισμό, αφού μιλήσουν</w:t>
      </w:r>
      <w:r>
        <w:rPr>
          <w:rFonts w:eastAsia="Times New Roman" w:cs="Times New Roman"/>
          <w:szCs w:val="24"/>
        </w:rPr>
        <w:t xml:space="preserve"> οι δ</w:t>
      </w:r>
      <w:r>
        <w:rPr>
          <w:rFonts w:eastAsia="Times New Roman" w:cs="Times New Roman"/>
          <w:szCs w:val="24"/>
        </w:rPr>
        <w:t>ύ</w:t>
      </w:r>
      <w:r>
        <w:rPr>
          <w:rFonts w:eastAsia="Times New Roman" w:cs="Times New Roman"/>
          <w:szCs w:val="24"/>
        </w:rPr>
        <w:t xml:space="preserve">ο πρώτοι εισηγητές. Μετά μπορούμε να διακόψουμε και να πάμε σε αυτό το θέμα. </w:t>
      </w:r>
    </w:p>
    <w:p w14:paraId="428C32B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να μην καθυστερούμε περαιτέρω. </w:t>
      </w:r>
    </w:p>
    <w:p w14:paraId="428C32B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Ξεκινάει η </w:t>
      </w:r>
      <w:r>
        <w:rPr>
          <w:rFonts w:eastAsia="Times New Roman" w:cs="Times New Roman"/>
          <w:szCs w:val="24"/>
        </w:rPr>
        <w:t xml:space="preserve">συζήτηση </w:t>
      </w:r>
      <w:r>
        <w:rPr>
          <w:rFonts w:eastAsia="Times New Roman" w:cs="Times New Roman"/>
          <w:szCs w:val="24"/>
        </w:rPr>
        <w:t xml:space="preserve">με τον πρώτο εισηγητή, που είναι ο συνάδελφος κ. Αθανάσιος Παπαδόπουλος από τον ΣΥΡΙΖΑ. </w:t>
      </w:r>
    </w:p>
    <w:p w14:paraId="428C32C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Αρχίζει η ηλεκτρονική </w:t>
      </w:r>
      <w:r>
        <w:rPr>
          <w:rFonts w:eastAsia="Times New Roman" w:cs="Times New Roman"/>
          <w:szCs w:val="24"/>
        </w:rPr>
        <w:t xml:space="preserve">εγγραφή, η οποία θα διαρκέσει -θα είναι ανοιχτό το σύστημα- μέχρι να κατέβει από το Βήμα ο κ. Φωτήλας. Όποιοι συνάδελφοι θέλουν, μπορούν να εγγραφούν. </w:t>
      </w:r>
    </w:p>
    <w:p w14:paraId="428C32C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Παπαδόπουλε, έχετε τον λόγο. </w:t>
      </w:r>
    </w:p>
    <w:p w14:paraId="428C32C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Αγαπητοί συνάδελφοι, ο διάλογος στη </w:t>
      </w:r>
      <w:r>
        <w:rPr>
          <w:rFonts w:eastAsia="Times New Roman" w:cs="Times New Roman"/>
          <w:szCs w:val="24"/>
        </w:rPr>
        <w:t xml:space="preserve">Διαρκή Επιτροπή Κοινωνικών Υποθέσεων, που </w:t>
      </w:r>
      <w:proofErr w:type="spellStart"/>
      <w:r>
        <w:rPr>
          <w:rFonts w:eastAsia="Times New Roman" w:cs="Times New Roman"/>
          <w:szCs w:val="24"/>
        </w:rPr>
        <w:lastRenderedPageBreak/>
        <w:t>περιελάμβανε</w:t>
      </w:r>
      <w:proofErr w:type="spellEnd"/>
      <w:r>
        <w:rPr>
          <w:rFonts w:eastAsia="Times New Roman" w:cs="Times New Roman"/>
          <w:szCs w:val="24"/>
        </w:rPr>
        <w:t xml:space="preserve"> και τη διαβούλευση με τριάντα δυο φορείς που προσκλήθηκαν να καταθέσουν παρατηρήσεις, μας οδήγησε στην ανάδειξη τριών μεγάλων ζητημάτων. </w:t>
      </w:r>
    </w:p>
    <w:p w14:paraId="428C32C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Πρώτο ζήτημα: Ήταν επαρκής ο χρόνος του πολιτικού και κοινωνικο</w:t>
      </w:r>
      <w:r>
        <w:rPr>
          <w:rFonts w:eastAsia="Times New Roman" w:cs="Times New Roman"/>
          <w:szCs w:val="24"/>
        </w:rPr>
        <w:t xml:space="preserve">ύ διαλόγου για μια μεταρρύθμιση που η Κυβέρνηση θεωρεί εμβληματική των στόχων της; </w:t>
      </w:r>
    </w:p>
    <w:p w14:paraId="428C32C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Δεύτερο ζήτημα: Τι χαρακτήρα έχει η μεταρρύθμιση; Είναι </w:t>
      </w:r>
      <w:proofErr w:type="spellStart"/>
      <w:r>
        <w:rPr>
          <w:rFonts w:eastAsia="Times New Roman" w:cs="Times New Roman"/>
          <w:szCs w:val="24"/>
        </w:rPr>
        <w:t>κρατικίστικη</w:t>
      </w:r>
      <w:proofErr w:type="spellEnd"/>
      <w:r>
        <w:rPr>
          <w:rFonts w:eastAsia="Times New Roman" w:cs="Times New Roman"/>
          <w:szCs w:val="24"/>
        </w:rPr>
        <w:t xml:space="preserve">, σοβιετική, ολέθρια, άχρηστη, βόλεμα κομματικού στρατού, όπως ισχυρίζεται η Νέα Δημοκρατία και η Χρυσή </w:t>
      </w:r>
      <w:r>
        <w:rPr>
          <w:rFonts w:eastAsia="Times New Roman" w:cs="Times New Roman"/>
          <w:szCs w:val="24"/>
        </w:rPr>
        <w:t xml:space="preserve">Αυγή, ή είναι ευνοϊκή στις δυνάμεις της αγοράς, όπως ισχυρίζεται το ΚΚΕ; </w:t>
      </w:r>
    </w:p>
    <w:p w14:paraId="428C32C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Μήπως είναι απλά μια αναχρονιστική, ανεφάρμοστη στα σύγχρονα δεδομένα έκθεση ιδεών, χωρίς εξασφαλισμένη χρηματοδότηση, όπως ισχυρίστηκαν οι εκπρόσωποι του ΠΑΣΟΚ; Χρειάζεται ο οικογενειακός γιατρός, η ομάδα υγείας με νοσηλευτές, επισκέπτες υγείας, κοινωνικο</w:t>
      </w:r>
      <w:r>
        <w:rPr>
          <w:rFonts w:eastAsia="Times New Roman" w:cs="Times New Roman"/>
          <w:szCs w:val="24"/>
        </w:rPr>
        <w:t xml:space="preserve">ύς λειτουργούς; Χρειάζονται οι ΤΟΜΥ; </w:t>
      </w:r>
    </w:p>
    <w:p w14:paraId="428C32C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9B6700">
        <w:rPr>
          <w:rFonts w:eastAsia="Times New Roman" w:cs="Times New Roman"/>
          <w:b/>
          <w:szCs w:val="24"/>
        </w:rPr>
        <w:t>ΓΕΩΡΓΙΟΣ ΒΑΡΕΜΕΝΟΣ</w:t>
      </w:r>
      <w:r w:rsidRPr="00EC0B3D">
        <w:rPr>
          <w:rFonts w:eastAsia="Times New Roman" w:cs="Times New Roman"/>
          <w:szCs w:val="24"/>
        </w:rPr>
        <w:t>)</w:t>
      </w:r>
    </w:p>
    <w:p w14:paraId="428C32C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Τρίτο</w:t>
      </w:r>
      <w:r>
        <w:rPr>
          <w:rFonts w:eastAsia="Times New Roman" w:cs="Times New Roman"/>
          <w:szCs w:val="24"/>
        </w:rPr>
        <w:t xml:space="preserve"> ζήτημα</w:t>
      </w:r>
      <w:r>
        <w:rPr>
          <w:rFonts w:eastAsia="Times New Roman" w:cs="Times New Roman"/>
          <w:szCs w:val="24"/>
        </w:rPr>
        <w:t>: Το σχέδιο νόμου να αποσυρθεί; Με ποιο όραμα κατεβαίνει στη Βουλή αυτό το νομοσχέδιο, το οποίο προσαρμόζ</w:t>
      </w:r>
      <w:r>
        <w:rPr>
          <w:rFonts w:eastAsia="Times New Roman" w:cs="Times New Roman"/>
          <w:szCs w:val="24"/>
        </w:rPr>
        <w:t>εται σε αυτό που επιτάσσει το ελληνικό Σύνταγμα; Η πολιτεία να προασπίζεται την υγεία των πολιτών ως θεμελιώδες δικαίωμά τους. Με αυτή την αντίληψη οφείλουμε να προσαρμοστούμε στο τελικό αποτέλεσμα του νομοθετήματος ή με την αντίληψη των ίσων αποστάσεων απ</w:t>
      </w:r>
      <w:r>
        <w:rPr>
          <w:rFonts w:eastAsia="Times New Roman" w:cs="Times New Roman"/>
          <w:szCs w:val="24"/>
        </w:rPr>
        <w:t xml:space="preserve">ό το δημόσιο και τον ιδιωτικό τομέα, την οποία προβάλλει η Νέα Δημοκρατία; </w:t>
      </w:r>
    </w:p>
    <w:p w14:paraId="428C32C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Πρόκειται και εδώ, αγαπητοί συνάδελφοι, για ζητήματα τα οποία φέρνουν τη σύγκρουση των δύο κόσμων και στα ζητήματα που κουβεντιάζουμε εμείς και βάζουν ένα πρόσθετο ερώτημα: Είσαστε</w:t>
      </w:r>
      <w:r>
        <w:rPr>
          <w:rFonts w:eastAsia="Times New Roman" w:cs="Times New Roman"/>
          <w:szCs w:val="24"/>
        </w:rPr>
        <w:t xml:space="preserve"> με το σχέδιο για την υγεία του Ομπάμα ή με την κατάργηση που θέλει ο </w:t>
      </w:r>
      <w:proofErr w:type="spellStart"/>
      <w:r>
        <w:rPr>
          <w:rFonts w:eastAsia="Times New Roman" w:cs="Times New Roman"/>
          <w:szCs w:val="24"/>
        </w:rPr>
        <w:t>Τραμπ</w:t>
      </w:r>
      <w:proofErr w:type="spellEnd"/>
      <w:r>
        <w:rPr>
          <w:rFonts w:eastAsia="Times New Roman" w:cs="Times New Roman"/>
          <w:szCs w:val="24"/>
        </w:rPr>
        <w:t xml:space="preserve">; </w:t>
      </w:r>
    </w:p>
    <w:p w14:paraId="428C32C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Πρώτον: Ο διάλογος για ένα ολοκληρωμένο σύστημα πρωτοβάθμιας φροντίδας υγείας με οικογενειακό γιατρό και ομάδα υγείας, που να αντανακλά τις θέσεις της Συνόδου της Άλμα </w:t>
      </w:r>
      <w:proofErr w:type="spellStart"/>
      <w:r>
        <w:rPr>
          <w:rFonts w:eastAsia="Times New Roman" w:cs="Times New Roman"/>
          <w:szCs w:val="24"/>
        </w:rPr>
        <w:t>Άτα</w:t>
      </w:r>
      <w:proofErr w:type="spellEnd"/>
      <w:r>
        <w:rPr>
          <w:rFonts w:eastAsia="Times New Roman" w:cs="Times New Roman"/>
          <w:szCs w:val="24"/>
        </w:rPr>
        <w:t xml:space="preserve"> του 19</w:t>
      </w:r>
      <w:r>
        <w:rPr>
          <w:rFonts w:eastAsia="Times New Roman" w:cs="Times New Roman"/>
          <w:szCs w:val="24"/>
        </w:rPr>
        <w:t>78 για στροφή των εθνικών συστημάτων υγείας στην πρόληψη των παθήσεων, στην αγωγή και προαγωγή της υγείας, στη γενίκευση των εμβολιασμών, στην έγκαιρη διάγνωση και θε</w:t>
      </w:r>
      <w:r>
        <w:rPr>
          <w:rFonts w:eastAsia="Times New Roman" w:cs="Times New Roman"/>
          <w:szCs w:val="24"/>
        </w:rPr>
        <w:lastRenderedPageBreak/>
        <w:t xml:space="preserve">ραπεία, ανάγεται στο «σχέδιο νόμου Δοξιάδη» και στην προετοιμασία του ιδρυτικού νόμου για </w:t>
      </w:r>
      <w:r>
        <w:rPr>
          <w:rFonts w:eastAsia="Times New Roman" w:cs="Times New Roman"/>
          <w:szCs w:val="24"/>
        </w:rPr>
        <w:t>το ΕΣΥ 1397/1983. Ο Παρασκευάς Αυγερινός και ο Γιώργος Γεννηματάς έκαναν διεξοδική συζήτηση της εισηγητικής έκθεσης και των άρθρων του σχεδίου νόμου, στην οποία είχα πάρει κι εγώ μέρος ως Προεδρείο της Ένωσης Νοσοκομειακών Γιατρών Βορείου Ελλάδος και Θεσσα</w:t>
      </w:r>
      <w:r>
        <w:rPr>
          <w:rFonts w:eastAsia="Times New Roman" w:cs="Times New Roman"/>
          <w:szCs w:val="24"/>
        </w:rPr>
        <w:t xml:space="preserve">λίας. </w:t>
      </w:r>
    </w:p>
    <w:p w14:paraId="428C32C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εισηγητική έκθεση -θα την παραδώσω στα Πρακτικά- ανέφερε τις θεμελιακές αρχές του τότε ΠΑΣΟΚ: «Η υγεία είναι κοινωνικό αγαθό, που δεν υπακούει στους νόμους του κέρδους. Κάθε πολίτης, ανεξάρτητα από την κοινωνική και οικονομική του θέση και τον τόπ</w:t>
      </w:r>
      <w:r>
        <w:rPr>
          <w:rFonts w:eastAsia="Times New Roman" w:cs="Times New Roman"/>
          <w:szCs w:val="24"/>
        </w:rPr>
        <w:t xml:space="preserve">ο διαμονής του, έχει το ίδιο δικαίωμα για ίση και υψηλού επιπέδου περίθαλψη και κοινωνική φροντίδα. Η προστασία της υγείας είναι αποκλειστική ευθύνη του κράτους. Τούτο εναρμονίζεται και με την επιταγή του ελληνικού Συντάγματος στο άρθρο 21. Η αποκλειστική </w:t>
      </w:r>
      <w:r>
        <w:rPr>
          <w:rFonts w:eastAsia="Times New Roman" w:cs="Times New Roman"/>
          <w:szCs w:val="24"/>
        </w:rPr>
        <w:t xml:space="preserve">ευθύνη του κράτους υλοποιείται μέσα από ένα αποκεντρωμένο και δημοκρατικό σύστημα υγείας, που διασφαλίζει την ουσιαστικοποίηση του δικαιώματος κάθε πολίτη, καθώς και τη δυνατότητα για τη διαρκή βελτίωση των επιπέδων </w:t>
      </w:r>
      <w:r>
        <w:rPr>
          <w:rFonts w:eastAsia="Times New Roman" w:cs="Times New Roman"/>
          <w:szCs w:val="24"/>
        </w:rPr>
        <w:lastRenderedPageBreak/>
        <w:t>των παρεχόμενων υπηρεσιών υγείας και αξι</w:t>
      </w:r>
      <w:r>
        <w:rPr>
          <w:rFonts w:eastAsia="Times New Roman" w:cs="Times New Roman"/>
          <w:szCs w:val="24"/>
        </w:rPr>
        <w:t xml:space="preserve">οποιεί τα επιτεύγματα και τις εξελίξεις της επιστήμης. Αυτή είναι η έννοια του Εθνικού Συστήματος Υγείας». Αυτές ήταν οι προθέσεις των Υπουργών Υγείας του ΠΑΣΟΚ, των διακηρύξεων και αυταπατών εκείνης της περιόδου. </w:t>
      </w:r>
    </w:p>
    <w:p w14:paraId="428C32C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το ερώτημα στο σημερινό ΠΑΣΟΚ, αλλά κ</w:t>
      </w:r>
      <w:r>
        <w:rPr>
          <w:rFonts w:eastAsia="Times New Roman" w:cs="Times New Roman"/>
          <w:szCs w:val="24"/>
        </w:rPr>
        <w:t xml:space="preserve">αι στη ΔΗΜΑΡ είναι το εξής: Τι θέση παίρνετε, αγαπητοί συνάδελφοι, απέναντι σε αυτά τα ζητήματα τα οποία θέτει με τη μεταρρύθμιση το νομοσχέδιο; Θεωρείτε ότι οι αντιλήψεις του ιδρυτικού νόμου ήταν αναχρονιστικές, </w:t>
      </w:r>
      <w:proofErr w:type="spellStart"/>
      <w:r>
        <w:rPr>
          <w:rFonts w:eastAsia="Times New Roman" w:cs="Times New Roman"/>
          <w:szCs w:val="24"/>
        </w:rPr>
        <w:t>κρατικίστικες</w:t>
      </w:r>
      <w:proofErr w:type="spellEnd"/>
      <w:r>
        <w:rPr>
          <w:rFonts w:eastAsia="Times New Roman" w:cs="Times New Roman"/>
          <w:szCs w:val="24"/>
        </w:rPr>
        <w:t>, παλαιομοδίτικες, οπισθοδρομι</w:t>
      </w:r>
      <w:r>
        <w:rPr>
          <w:rFonts w:eastAsia="Times New Roman" w:cs="Times New Roman"/>
          <w:szCs w:val="24"/>
        </w:rPr>
        <w:t>κές; Μελετήστε τις αναφορές της εισηγητικής έκθεσης για την οργάνωση των πρωτοβάθμιας φροντίδας υγείας, για την αναγκαιότητα της πλήρους και αποκλειστικής απασχόλησης, για τις υγειονομικές περιφέρειες, για τα ΠΕΣΥ, για τον οικογενειακό γιατρό που δημιουργε</w:t>
      </w:r>
      <w:r>
        <w:rPr>
          <w:rFonts w:eastAsia="Times New Roman" w:cs="Times New Roman"/>
          <w:szCs w:val="24"/>
        </w:rPr>
        <w:t xml:space="preserve">ί σχέση εμπιστοσύνης και αλληλεξάρτησης με τους ασθενείς του, για την ειδική εκπαίδευση που πρέπει να έχει. </w:t>
      </w:r>
    </w:p>
    <w:p w14:paraId="428C32C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Την καταθέτω στα Πρακτικά. Μελετήστε τη.</w:t>
      </w:r>
    </w:p>
    <w:p w14:paraId="428C32C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Παπαδόπουλος καταθέτει για τα Πρακτικά την προαναφερθείσα εισηγη</w:t>
      </w:r>
      <w:r>
        <w:rPr>
          <w:rFonts w:eastAsia="Times New Roman" w:cs="Times New Roman"/>
          <w:szCs w:val="24"/>
        </w:rPr>
        <w:t xml:space="preserve">τική </w:t>
      </w:r>
      <w:r>
        <w:rPr>
          <w:rFonts w:eastAsia="Times New Roman" w:cs="Times New Roman"/>
          <w:szCs w:val="24"/>
        </w:rPr>
        <w:lastRenderedPageBreak/>
        <w:t>έκθεση, η οποία βρίσκεται στο αρχείο του Τμήματος Γραμματείας της Διεύθυνσης Στενογραφίας και Πρακτικών της Βουλής)</w:t>
      </w:r>
    </w:p>
    <w:p w14:paraId="428C32C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Μελετήστε, αγαπητοί συνάδελφοι, και όσα επόμενα ήρθαν σε αυτή τη Βουλή. Ενημερωθείτε για την πρόθεση του Μιλτιάδη Έβερτ ως Υπουργού Υγε</w:t>
      </w:r>
      <w:r>
        <w:rPr>
          <w:rFonts w:eastAsia="Times New Roman" w:cs="Times New Roman"/>
          <w:szCs w:val="24"/>
        </w:rPr>
        <w:t xml:space="preserve">ίας της </w:t>
      </w:r>
      <w:r>
        <w:rPr>
          <w:rFonts w:eastAsia="Times New Roman" w:cs="Times New Roman"/>
          <w:szCs w:val="24"/>
        </w:rPr>
        <w:t xml:space="preserve">κυβέρνησης </w:t>
      </w:r>
      <w:r>
        <w:rPr>
          <w:rFonts w:eastAsia="Times New Roman" w:cs="Times New Roman"/>
          <w:szCs w:val="24"/>
        </w:rPr>
        <w:t xml:space="preserve">Τζαννετάκη να ιδρύσει εξήντα πέντε αστικά κέντρα υγείας, την έκθεση των επτά σοφών προς τον Δημήτρη </w:t>
      </w:r>
      <w:proofErr w:type="spellStart"/>
      <w:r>
        <w:rPr>
          <w:rFonts w:eastAsia="Times New Roman" w:cs="Times New Roman"/>
          <w:szCs w:val="24"/>
        </w:rPr>
        <w:t>Κρεμαστινό</w:t>
      </w:r>
      <w:proofErr w:type="spellEnd"/>
      <w:r>
        <w:rPr>
          <w:rFonts w:eastAsia="Times New Roman" w:cs="Times New Roman"/>
          <w:szCs w:val="24"/>
        </w:rPr>
        <w:t xml:space="preserve">, που δεν τον βλέπω εδώ. Μελετήστε το </w:t>
      </w:r>
      <w:r>
        <w:rPr>
          <w:rFonts w:eastAsia="Times New Roman" w:cs="Times New Roman"/>
          <w:szCs w:val="24"/>
        </w:rPr>
        <w:t xml:space="preserve">σχέδιο νόμου του Κώστα Γείτονα για συμβούλια συντονισμού ενιαίας δράσης των υπηρεσιών υγείας. Μελετήστε τα εκατό νέα μέτρα για την υγεία του Αλέκου Παπαδόπουλου πριν ψηφίσετε. </w:t>
      </w:r>
    </w:p>
    <w:p w14:paraId="428C32C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Μελετήστε όσα προέβλεπε ο ν</w:t>
      </w:r>
      <w:r>
        <w:rPr>
          <w:rFonts w:eastAsia="Times New Roman"/>
          <w:color w:val="000000" w:themeColor="text1"/>
          <w:szCs w:val="24"/>
        </w:rPr>
        <w:t>.</w:t>
      </w:r>
      <w:r>
        <w:rPr>
          <w:rFonts w:eastAsia="Times New Roman"/>
          <w:color w:val="000000" w:themeColor="text1"/>
          <w:szCs w:val="24"/>
        </w:rPr>
        <w:t>3235/2004 για τον σκοπό, την έννοια και το περιεχόμ</w:t>
      </w:r>
      <w:r>
        <w:rPr>
          <w:rFonts w:eastAsia="Times New Roman"/>
          <w:color w:val="000000" w:themeColor="text1"/>
          <w:szCs w:val="24"/>
        </w:rPr>
        <w:t>ενο της πρωτοβάθμιας φροντίδας υγείας, για τον οικογενειακό και τον προσωπικό γιατρό, για ειδικές τομεακές επιτροπές πρωτοβάθμιας φροντίδας υγείας, για ηλεκτρονικό φάκελο, ηλεκτρονική κάρτας υγείας του πολίτη, για την πρόσβαση στη βάση δεδομένων και την αρ</w:t>
      </w:r>
      <w:r>
        <w:rPr>
          <w:rFonts w:eastAsia="Times New Roman"/>
          <w:color w:val="000000" w:themeColor="text1"/>
          <w:szCs w:val="24"/>
        </w:rPr>
        <w:t xml:space="preserve">χή της εμπιστευτικότητας, για την πιστοποίηση των κέντρων υγείας. </w:t>
      </w:r>
    </w:p>
    <w:p w14:paraId="428C32D0"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Καταθέτω για τα Πρακτικά και τον νόμο Στεφανή.</w:t>
      </w:r>
    </w:p>
    <w:p w14:paraId="428C32D1" w14:textId="77777777" w:rsidR="00CF256A" w:rsidRDefault="008A1C0A">
      <w:pPr>
        <w:spacing w:line="600" w:lineRule="auto"/>
        <w:ind w:firstLine="720"/>
        <w:jc w:val="both"/>
        <w:rPr>
          <w:rFonts w:eastAsia="Times New Roman"/>
          <w:szCs w:val="24"/>
        </w:rPr>
      </w:pPr>
      <w:r>
        <w:rPr>
          <w:rFonts w:eastAsia="Times New Roman"/>
          <w:szCs w:val="24"/>
        </w:rPr>
        <w:lastRenderedPageBreak/>
        <w:t>(Στο σημείο αυτό ο Βουλευτής κ. Αθανάσιος Παπαδόπουλος καταθέτει για τα Πρακτικά τον προαναφερθέντα νόμο, ο οποίος βρίσκεται στο αρχείο του Τμ</w:t>
      </w:r>
      <w:r>
        <w:rPr>
          <w:rFonts w:eastAsia="Times New Roman"/>
          <w:szCs w:val="24"/>
        </w:rPr>
        <w:t>ήματος Γραμματείας της Διεύθυνσης Στενογραφίας και Πρακτικών της Βουλής)</w:t>
      </w:r>
    </w:p>
    <w:p w14:paraId="428C32D2"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Δεύτερον, το Υπουργείο Υγείας και η Κυβέρνηση εκτιμούν ότι οι αλλαγές, οι τομές, η μεταρρύθμιση που κάνουμε τώρα, τριάντα τέσσερα χρόνια μετά την ψήφιση του ιδρυτικού νόμου, είναι εξα</w:t>
      </w:r>
      <w:r>
        <w:rPr>
          <w:rFonts w:eastAsia="Times New Roman"/>
          <w:color w:val="000000" w:themeColor="text1"/>
          <w:szCs w:val="24"/>
        </w:rPr>
        <w:t xml:space="preserve">ιρετικά επίκαιρες και επιτακτικές για το δημόσιο σύστημα υγείας, το οποίο βρίσκονταν επί πάρα πολλά χρόνια σε συνθήκες ανυποληψίας ως αποτέλεσμα μακροχρόνιων παθογενειών, οριζόντιων αυθαιρεσιών, με τους </w:t>
      </w:r>
      <w:proofErr w:type="spellStart"/>
      <w:r>
        <w:rPr>
          <w:rFonts w:eastAsia="Times New Roman"/>
          <w:color w:val="000000" w:themeColor="text1"/>
          <w:szCs w:val="24"/>
        </w:rPr>
        <w:t>μνημονιακούς</w:t>
      </w:r>
      <w:proofErr w:type="spellEnd"/>
      <w:r>
        <w:rPr>
          <w:rFonts w:eastAsia="Times New Roman"/>
          <w:color w:val="000000" w:themeColor="text1"/>
          <w:szCs w:val="24"/>
        </w:rPr>
        <w:t xml:space="preserve"> νόμους, </w:t>
      </w:r>
      <w:proofErr w:type="spellStart"/>
      <w:r>
        <w:rPr>
          <w:rFonts w:eastAsia="Times New Roman"/>
          <w:color w:val="000000" w:themeColor="text1"/>
          <w:szCs w:val="24"/>
        </w:rPr>
        <w:t>υποχρηματοδότησης</w:t>
      </w:r>
      <w:proofErr w:type="spellEnd"/>
      <w:r>
        <w:rPr>
          <w:rFonts w:eastAsia="Times New Roman"/>
          <w:color w:val="000000" w:themeColor="text1"/>
          <w:szCs w:val="24"/>
        </w:rPr>
        <w:t xml:space="preserve"> -στο 4,4% του </w:t>
      </w:r>
      <w:r>
        <w:rPr>
          <w:rFonts w:eastAsia="Times New Roman"/>
          <w:color w:val="000000" w:themeColor="text1"/>
          <w:szCs w:val="24"/>
        </w:rPr>
        <w:t xml:space="preserve">ΑΕΠ ήταν το 2014 και το πήγαμε εμείς 5,1%- εκπληκτικών κενών, ταυτόχρονης </w:t>
      </w:r>
      <w:proofErr w:type="spellStart"/>
      <w:r>
        <w:rPr>
          <w:rFonts w:eastAsia="Times New Roman"/>
          <w:color w:val="000000" w:themeColor="text1"/>
          <w:szCs w:val="24"/>
        </w:rPr>
        <w:t>λεηλάτησης</w:t>
      </w:r>
      <w:proofErr w:type="spellEnd"/>
      <w:r>
        <w:rPr>
          <w:rFonts w:eastAsia="Times New Roman"/>
          <w:color w:val="000000" w:themeColor="text1"/>
          <w:szCs w:val="24"/>
        </w:rPr>
        <w:t xml:space="preserve"> πόρων, </w:t>
      </w:r>
      <w:proofErr w:type="spellStart"/>
      <w:r>
        <w:rPr>
          <w:rFonts w:eastAsia="Times New Roman"/>
          <w:color w:val="000000" w:themeColor="text1"/>
          <w:szCs w:val="24"/>
        </w:rPr>
        <w:t>προκλητής</w:t>
      </w:r>
      <w:proofErr w:type="spellEnd"/>
      <w:r>
        <w:rPr>
          <w:rFonts w:eastAsia="Times New Roman"/>
          <w:color w:val="000000" w:themeColor="text1"/>
          <w:szCs w:val="24"/>
        </w:rPr>
        <w:t xml:space="preserve"> ζήτησης, σπατάλης, διασπάθισης του δημοσίου χρήματος, διαπλεκόμενης διαφθοράς, που την ελέγχουμε στην </w:t>
      </w:r>
      <w:r>
        <w:rPr>
          <w:rFonts w:eastAsia="Times New Roman"/>
          <w:color w:val="000000" w:themeColor="text1"/>
          <w:szCs w:val="24"/>
        </w:rPr>
        <w:t xml:space="preserve">εξεταστική </w:t>
      </w:r>
      <w:r>
        <w:rPr>
          <w:rFonts w:eastAsia="Times New Roman"/>
          <w:color w:val="000000" w:themeColor="text1"/>
          <w:szCs w:val="24"/>
        </w:rPr>
        <w:t>επιτροπή</w:t>
      </w:r>
      <w:r>
        <w:rPr>
          <w:rFonts w:eastAsia="Times New Roman"/>
          <w:color w:val="000000" w:themeColor="text1"/>
          <w:szCs w:val="24"/>
        </w:rPr>
        <w:t>, που έφεραν το Εθνικό Σύστημα Υγ</w:t>
      </w:r>
      <w:r>
        <w:rPr>
          <w:rFonts w:eastAsia="Times New Roman"/>
          <w:color w:val="000000" w:themeColor="text1"/>
          <w:szCs w:val="24"/>
        </w:rPr>
        <w:t>είας στα πρόθυρα της κατάρρευσης.</w:t>
      </w:r>
    </w:p>
    <w:p w14:paraId="428C32D3"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Οι παρεμβάσεις που κάνουμε είναι αποδεικτικές μιας ριζικά διαφορετικής ιδεολογικοπολιτικής αντίληψης για τα κυβερνητικά μας καθήκοντα. Αποτελούν σημαντικές συνιστώσες του </w:t>
      </w:r>
      <w:r>
        <w:rPr>
          <w:rFonts w:eastAsia="Times New Roman"/>
          <w:color w:val="000000" w:themeColor="text1"/>
          <w:szCs w:val="24"/>
        </w:rPr>
        <w:lastRenderedPageBreak/>
        <w:t>παράλληλου προγράμματός μας, της εναλλακτικής ριζοσ</w:t>
      </w:r>
      <w:r>
        <w:rPr>
          <w:rFonts w:eastAsia="Times New Roman"/>
          <w:color w:val="000000" w:themeColor="text1"/>
          <w:szCs w:val="24"/>
        </w:rPr>
        <w:t>παστικής διακυβέρνησης, που παίρνει μια άλλη δυναμική μετά το κλείσιμο της δεύτερης αξιολόγησης, αλλά και της αισιόδοξης προοπτικής για την οικονομία και την απασχόληση που βλέπουμε. Γι’ αυτό και οι τολμηρές αλλαγές, οι προοδευτικές μεταρρυθμίσεις που προω</w:t>
      </w:r>
      <w:r>
        <w:rPr>
          <w:rFonts w:eastAsia="Times New Roman"/>
          <w:color w:val="000000" w:themeColor="text1"/>
          <w:szCs w:val="24"/>
        </w:rPr>
        <w:t>θούμε, ενώ συνάδουν απόλυτα με την εισηγητική έκθεση του 1397, τις επόμενες διακηρύξεις, τις προτάσεις του ευρωπαϊκού τμήματος του Παγκόσμιου Οργανισμού Υγείας, συναντούν την απλοϊκή συκοφάντηση της Νέας Δημοκρατίας και της Χρυσής Αυγής περί σοβιετικού μον</w:t>
      </w:r>
      <w:r>
        <w:rPr>
          <w:rFonts w:eastAsia="Times New Roman"/>
          <w:color w:val="000000" w:themeColor="text1"/>
          <w:szCs w:val="24"/>
        </w:rPr>
        <w:t>τέλου, το οποίο η Νέα Δημοκρατία απειλεί να γκρεμίσει αν έρθει στην κυβέρνηση.</w:t>
      </w:r>
    </w:p>
    <w:p w14:paraId="428C32D4"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Ξέρετε, έχει ημερομηνία λήξης, μας είπε ο κ. Φωτήλας και ο κ. Οικονόμου στην Επιτροπή Κοινωνικών Υποθέσεων. Θα το γκρεμίσετε; Και παίρνετε την ίδια θέση όλοι οι Βουλευτές της Νέ</w:t>
      </w:r>
      <w:r>
        <w:rPr>
          <w:rFonts w:eastAsia="Times New Roman"/>
          <w:color w:val="000000" w:themeColor="text1"/>
          <w:szCs w:val="24"/>
        </w:rPr>
        <w:t>ας Δημοκρατίας;</w:t>
      </w:r>
    </w:p>
    <w:p w14:paraId="428C32D5"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Τρίτον, το σοβιετικό ή το κουβανέζικο μοντέλο πρωτοβάθμιας φροντίδας υγείας ήταν πρότυπα για την οργάνωση ολοκληρωμένου, ποιοτικού δωρεάν συστήματος υγείας. Εμείς, όμως, στα σημερινά δεδομένα νομοθετούμε ένα μεικτό σύστημα που αξιοποιεί συμ</w:t>
      </w:r>
      <w:r>
        <w:rPr>
          <w:rFonts w:eastAsia="Times New Roman"/>
          <w:color w:val="000000" w:themeColor="text1"/>
          <w:szCs w:val="24"/>
        </w:rPr>
        <w:t xml:space="preserve">πληρωματικά και τον ιδιωτικό τομέα υγείας και παρ’ </w:t>
      </w:r>
      <w:r>
        <w:rPr>
          <w:rFonts w:eastAsia="Times New Roman"/>
          <w:color w:val="000000" w:themeColor="text1"/>
          <w:szCs w:val="24"/>
        </w:rPr>
        <w:lastRenderedPageBreak/>
        <w:t xml:space="preserve">όλα αυτά συναντά τις αντιδράσεις πολιτικών δυνάμεων που μιλούν για μεταρρυθμίσεις, χωρίς να τις εννοούν όταν παίρνουν συγκεκριμένο ανθρωποκεντρικό και ριζοσπαστικό περιεχόμενο, που μιλούν για συνεννοήσεις </w:t>
      </w:r>
      <w:r>
        <w:rPr>
          <w:rFonts w:eastAsia="Times New Roman"/>
          <w:color w:val="000000" w:themeColor="text1"/>
          <w:szCs w:val="24"/>
        </w:rPr>
        <w:t>των δυνάμεων ευρωπαϊκού προσανατολισμού, χωρίς όμως στην πραγματικότητα να τις εννοούν ούτε καν στα ζητήματα που αφορούν το μέλλον των δικαιωμάτων της ποιότητας ζωής στην Ενωμένη Ευρώπη, αλλά ούτε και τα ζητήματα τα οποία απαιτούν καθολική πολιτική στήριξη</w:t>
      </w:r>
      <w:r>
        <w:rPr>
          <w:rFonts w:eastAsia="Times New Roman"/>
          <w:color w:val="000000" w:themeColor="text1"/>
          <w:szCs w:val="24"/>
        </w:rPr>
        <w:t>, όπως αυτά της θωράκισης του ΕΣΥ, της υπερώριμης μεταρρύθμισης στην πρωτοβάθμια φροντίδα υγείας.</w:t>
      </w:r>
    </w:p>
    <w:p w14:paraId="428C32D6"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Χθες άκουσα με προσοχή και εγώ και εσείς την κ. Γεννηματά να προτείνει ξανά τη γνωστή σκέψη του ΠΑΣΟΚ για εθνική συνεννόηση. Αγαπητοί συνάδελφοι, σε ποιο ακρι</w:t>
      </w:r>
      <w:r>
        <w:rPr>
          <w:rFonts w:eastAsia="Times New Roman"/>
          <w:color w:val="000000" w:themeColor="text1"/>
          <w:szCs w:val="24"/>
        </w:rPr>
        <w:t xml:space="preserve">βώς ζήτημα, μετά τη συνεννόηση, θα κατέληγε ένα κυβερνητικό σχήμα το οποίο ήθελε να κάνει μια μεγάλη τομή, μια μεγάλη μεταρρύθμιση στο </w:t>
      </w:r>
      <w:r>
        <w:rPr>
          <w:rFonts w:eastAsia="Times New Roman"/>
          <w:color w:val="000000" w:themeColor="text1"/>
          <w:szCs w:val="24"/>
        </w:rPr>
        <w:t xml:space="preserve">πρωτοβάθμιο </w:t>
      </w:r>
      <w:r>
        <w:rPr>
          <w:rFonts w:eastAsia="Times New Roman"/>
          <w:color w:val="000000" w:themeColor="text1"/>
          <w:szCs w:val="24"/>
        </w:rPr>
        <w:t>σύστημα υγείας; Στην αντίληψη της Νέας Δημοκρατίας ότι η υγεία δεν αποτελεί θεμελιώδες κοινωνικό αγαθό; Ότι ε</w:t>
      </w:r>
      <w:r>
        <w:rPr>
          <w:rFonts w:eastAsia="Times New Roman"/>
          <w:color w:val="000000" w:themeColor="text1"/>
          <w:szCs w:val="24"/>
        </w:rPr>
        <w:t xml:space="preserve">ίναι περίπου καταναλωτικό προϊόν; Ότι πρέπει το κράτος να παίρνει ίσες αποστάσεις από τον δημόσιο και τον ιδιωτικό τομέα; Δεν θα ολοκληρώσουμε ένα ποιοτικό, αποτελεσματικό δωρεάν </w:t>
      </w:r>
      <w:r>
        <w:rPr>
          <w:rFonts w:eastAsia="Times New Roman"/>
          <w:color w:val="000000" w:themeColor="text1"/>
          <w:szCs w:val="24"/>
        </w:rPr>
        <w:lastRenderedPageBreak/>
        <w:t>δημόσιο σύστημα υγείας με τις παρεμβάσεις που κάνουμε; Θα παίρνουμε ίσες αποσ</w:t>
      </w:r>
      <w:r>
        <w:rPr>
          <w:rFonts w:eastAsia="Times New Roman"/>
          <w:color w:val="000000" w:themeColor="text1"/>
          <w:szCs w:val="24"/>
        </w:rPr>
        <w:t>τάσεις;</w:t>
      </w:r>
    </w:p>
    <w:p w14:paraId="428C32D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το ιδεολόγημα περί ελεύθερης επιλογής γιατρού και θεραπευτηρίου -δεν είναι μύθευμα- δεν δοκιμάστηκε τόσα χρόνια με τις υποτιθέμενες εξυπηρετήσεις, με τις διακόσιες επισκέψεις στους συμβεβλημένους γιατρούς του ΕΟΠΥΥ; Ήταν εκπλήρωση δικαιώματος ε</w:t>
      </w:r>
      <w:r>
        <w:rPr>
          <w:rFonts w:eastAsia="Times New Roman" w:cs="Times New Roman"/>
          <w:szCs w:val="24"/>
        </w:rPr>
        <w:t xml:space="preserve">λεύθερης επιλογής αυτό που γινόταν; Και τα δυόμισι εκατομμύρια των ανασφάλιστων τι δικαίωμα ελεύθερης επιλογής είχαν; </w:t>
      </w:r>
    </w:p>
    <w:p w14:paraId="428C32D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παρεμβάσεις που κάνουμε εμείς, την ώρα που τα κόμματα της Αντιπολίτευσης επικαλούνται την ΠΟΕΔΗΝ για εράνους στις εκκλησίες, για ΕΣΥ π</w:t>
      </w:r>
      <w:r>
        <w:rPr>
          <w:rFonts w:eastAsia="Times New Roman" w:cs="Times New Roman"/>
          <w:szCs w:val="24"/>
        </w:rPr>
        <w:t>ου ξεχαρβαλώνεται, που αποτελειώνει, εμείς υποστηρίζουμε το Εθνικό Σύστημα Υγείας με κάλυψη σημαντικών κενών, με επιτάχυνση των κρίσεων και της ανάληψης καθηκόντων, με κίνητρα στελέχωσης των νησιών και των άγονων ιατρείων, με υλικοτεχνικό εξοπλισμό από τις</w:t>
      </w:r>
      <w:r>
        <w:rPr>
          <w:rFonts w:eastAsia="Times New Roman" w:cs="Times New Roman"/>
          <w:szCs w:val="24"/>
        </w:rPr>
        <w:t xml:space="preserve"> δημόσιες επενδύσεις και το ΕΣΠΑ, με πρόσθετη επιχορήγηση των νοσοκομείων από τον </w:t>
      </w:r>
      <w:r>
        <w:rPr>
          <w:rFonts w:eastAsia="Times New Roman" w:cs="Times New Roman"/>
          <w:szCs w:val="24"/>
        </w:rPr>
        <w:t>κρατικό προϋπολογισμό</w:t>
      </w:r>
      <w:r>
        <w:rPr>
          <w:rFonts w:eastAsia="Times New Roman" w:cs="Times New Roman"/>
          <w:szCs w:val="24"/>
        </w:rPr>
        <w:t xml:space="preserve"> κατά 300 εκατομμύρια ευρώ από τον ΕΟΠΥΥ, με 580 εκατομμύρια το 2016, περί τα </w:t>
      </w:r>
      <w:r>
        <w:rPr>
          <w:rFonts w:eastAsia="Times New Roman" w:cs="Times New Roman"/>
          <w:szCs w:val="24"/>
        </w:rPr>
        <w:lastRenderedPageBreak/>
        <w:t>700 εκατομμύρια το 2017, με παράλληλο νοικοκύρεμα των προμηθειών, των συνολ</w:t>
      </w:r>
      <w:r>
        <w:rPr>
          <w:rFonts w:eastAsia="Times New Roman" w:cs="Times New Roman"/>
          <w:szCs w:val="24"/>
        </w:rPr>
        <w:t xml:space="preserve">ικών δαπανών. </w:t>
      </w:r>
    </w:p>
    <w:p w14:paraId="428C32D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Εμείς προκηρύσσουμε άλλες διακόσιες οκτώ θέσεις σε </w:t>
      </w:r>
      <w:r>
        <w:rPr>
          <w:rFonts w:eastAsia="Times New Roman" w:cs="Times New Roman"/>
          <w:szCs w:val="24"/>
        </w:rPr>
        <w:t>μονάδες εντατικής θεραπείας</w:t>
      </w:r>
      <w:r>
        <w:rPr>
          <w:rFonts w:eastAsia="Times New Roman" w:cs="Times New Roman"/>
          <w:szCs w:val="24"/>
        </w:rPr>
        <w:t xml:space="preserve">, </w:t>
      </w:r>
      <w:proofErr w:type="spellStart"/>
      <w:r>
        <w:rPr>
          <w:rFonts w:eastAsia="Times New Roman" w:cs="Times New Roman"/>
          <w:szCs w:val="24"/>
        </w:rPr>
        <w:t>νεογνολογικές</w:t>
      </w:r>
      <w:proofErr w:type="spellEnd"/>
      <w:r>
        <w:rPr>
          <w:rFonts w:eastAsia="Times New Roman" w:cs="Times New Roman"/>
          <w:szCs w:val="24"/>
        </w:rPr>
        <w:t xml:space="preserve">, την ώρα που στην </w:t>
      </w:r>
      <w:r>
        <w:rPr>
          <w:rFonts w:eastAsia="Times New Roman" w:cs="Times New Roman"/>
          <w:szCs w:val="24"/>
        </w:rPr>
        <w:t xml:space="preserve">εξεταστική επιτροπή διερεύνησης </w:t>
      </w:r>
      <w:r>
        <w:rPr>
          <w:rFonts w:eastAsia="Times New Roman" w:cs="Times New Roman"/>
          <w:szCs w:val="24"/>
        </w:rPr>
        <w:t>των σκανδάλων αποκαλύπτεται –και βλέπω εδώ τον κ. Γεωργιάδη- ότι η μετατροπή του «Ερρίκος Ντυνάν»</w:t>
      </w:r>
      <w:r>
        <w:rPr>
          <w:rFonts w:eastAsia="Times New Roman" w:cs="Times New Roman"/>
          <w:szCs w:val="24"/>
        </w:rPr>
        <w:t xml:space="preserve"> σε ιδιωτική κλινική στέρησε τις είκοσι έξι από τις τριάντα οκτώ πολύτιμες κλίνες ΜΕΘ, που διαθέτει αυτό το υπερσύγχρονο νοσοκομείο, με τις είκοσι πέντε χειρουργικές αίθουσες στο κέντρο της Αθήνας. </w:t>
      </w:r>
    </w:p>
    <w:p w14:paraId="428C32D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νοικοκυρέψαμε, αντίθετα με αυτά που κάνατε εσείς, τ</w:t>
      </w:r>
      <w:r>
        <w:rPr>
          <w:rFonts w:eastAsia="Times New Roman" w:cs="Times New Roman"/>
          <w:szCs w:val="24"/>
        </w:rPr>
        <w:t>ις δαπάνες του «Ωνάσειου» και του «Παπαγεωργίου», ρυθμίσαμε τα χρέη τους, όταν οι Υπουργοί της Νέας Δημοκρατίας και του ΠΑΣΟΚ επέτρεπαν ένα πάρτι ρεμούλας στην υγεία και στο φάρμακο, στο «Ερρίκος Ντυνάν» που εμπόδιζε κάθε σχέδιο εξυγίανσης και μεθόδευαν τη</w:t>
      </w:r>
      <w:r>
        <w:rPr>
          <w:rFonts w:eastAsia="Times New Roman" w:cs="Times New Roman"/>
          <w:szCs w:val="24"/>
        </w:rPr>
        <w:t>ν ιδιωτικοποίηση της ανθρωπιστικής προσφοράς των δωρητών του Ελληνικού Ερυθρού Σταυρού.</w:t>
      </w:r>
    </w:p>
    <w:p w14:paraId="428C32D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Οι παρεμβάσεις που κάνουμε εδράζονται στις αξίες μας, στην πεποίθησή μας ότι η υγεία αποτελεί θεμελιώδες ανθρώπινο </w:t>
      </w:r>
      <w:r>
        <w:rPr>
          <w:rFonts w:eastAsia="Times New Roman" w:cs="Times New Roman"/>
          <w:szCs w:val="24"/>
        </w:rPr>
        <w:lastRenderedPageBreak/>
        <w:t>δικαίωμα, βασικό κοινωνικό αγαθό και όχι εμπόρευμα πρ</w:t>
      </w:r>
      <w:r>
        <w:rPr>
          <w:rFonts w:eastAsia="Times New Roman" w:cs="Times New Roman"/>
          <w:szCs w:val="24"/>
        </w:rPr>
        <w:t>ος πώληση με τους κανόνες της αγοράς.</w:t>
      </w:r>
    </w:p>
    <w:p w14:paraId="428C32D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δεν παίρνουμε ίσες αποστάσεις από αυτό που θεωρούν κάποιοι γιατροί πανεπιστημιακοί του Πανεπιστημιακού Νοσοκομείου Λάρισας ότι μπορούν να είναι και πανεπιστημιακοί γιατροί και να μπορούν να πηγαίνουν να χειρουργο</w:t>
      </w:r>
      <w:r>
        <w:rPr>
          <w:rFonts w:eastAsia="Times New Roman" w:cs="Times New Roman"/>
          <w:szCs w:val="24"/>
        </w:rPr>
        <w:t xml:space="preserve">ύν και στο </w:t>
      </w:r>
      <w:r>
        <w:rPr>
          <w:rFonts w:eastAsia="Times New Roman" w:cs="Times New Roman"/>
          <w:szCs w:val="24"/>
        </w:rPr>
        <w:t>«</w:t>
      </w:r>
      <w:r>
        <w:rPr>
          <w:rFonts w:eastAsia="Times New Roman" w:cs="Times New Roman"/>
          <w:szCs w:val="24"/>
        </w:rPr>
        <w:t>ΙΑΣΩ</w:t>
      </w:r>
      <w:r>
        <w:rPr>
          <w:rFonts w:eastAsia="Times New Roman" w:cs="Times New Roman"/>
          <w:szCs w:val="24"/>
        </w:rPr>
        <w:t>»</w:t>
      </w:r>
      <w:r>
        <w:rPr>
          <w:rFonts w:eastAsia="Times New Roman" w:cs="Times New Roman"/>
          <w:szCs w:val="24"/>
        </w:rPr>
        <w:t>. Και μάλιστα έχουν καταγγελθεί ότι μπορεί να πηγαίνουν και τις πρωινές ώρες. Αυτό δεν είναι δικαίωμα, δεν είναι ελεύθερη επιλογή.</w:t>
      </w:r>
    </w:p>
    <w:p w14:paraId="428C32D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Είναι κανείς εδώ που αμφιβάλλει αν ο Γιώργος Γεννηματάς θα ενέκρινε και θα ψήφιζε τη μεταρρύθμιση στην </w:t>
      </w:r>
      <w:r>
        <w:rPr>
          <w:rFonts w:eastAsia="Times New Roman" w:cs="Times New Roman"/>
          <w:szCs w:val="24"/>
        </w:rPr>
        <w:t>πρωτοβάθμια φροντίδα υγείας και την οργάνωση αυτοτελών τμημάτων επειγόντων περιστατικών στα νοσοκομεία;</w:t>
      </w:r>
    </w:p>
    <w:p w14:paraId="428C32D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τι περιλαμβάνει ακριβώς το σχέδιο νόμου και οι επείγουσες ρυθμίσεις που κάνουμε έχουν αναλυθεί και στις συζητήσεις που κάναμε στην Επιτροπή Κοινωνικώ</w:t>
      </w:r>
      <w:r>
        <w:rPr>
          <w:rFonts w:eastAsia="Times New Roman" w:cs="Times New Roman"/>
          <w:szCs w:val="24"/>
        </w:rPr>
        <w:t xml:space="preserve">ν Υποθέσεων, θα τα αναλύσουν οι δύο Υπουργοί. </w:t>
      </w:r>
    </w:p>
    <w:p w14:paraId="428C32D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Εγώ θέλω –επειδή δεν έχω άλλο χρόνο- να κλείσω, αγαπητοί συνάδελφοι, με το ότι με τις ρυθμίσεις του σχεδίου νόμου </w:t>
      </w:r>
      <w:r>
        <w:rPr>
          <w:rFonts w:eastAsia="Times New Roman" w:cs="Times New Roman"/>
          <w:szCs w:val="24"/>
        </w:rPr>
        <w:lastRenderedPageBreak/>
        <w:t>που συζητάμε</w:t>
      </w:r>
      <w:r>
        <w:rPr>
          <w:rFonts w:eastAsia="Times New Roman" w:cs="Times New Roman"/>
          <w:szCs w:val="24"/>
        </w:rPr>
        <w:t>,</w:t>
      </w:r>
      <w:r>
        <w:rPr>
          <w:rFonts w:eastAsia="Times New Roman" w:cs="Times New Roman"/>
          <w:szCs w:val="24"/>
        </w:rPr>
        <w:t xml:space="preserve"> επιτυγχάνεται μια στρατηγική αναμόρφωση του συστήματος υπηρεσιών στην πρωτοβάθμια φροντίδα υγείας και ταυτόχρονα η στήριξη και αναβάθμιση του ΕΣΥ με μέτρα και νομοθετικές παρεμβάσεις που ενισχύουν αυτά που ήδη έγιναν. Δεν έχω τον χρόνο να τα θυμίσω. Στις </w:t>
      </w:r>
      <w:r>
        <w:rPr>
          <w:rFonts w:eastAsia="Times New Roman" w:cs="Times New Roman"/>
          <w:szCs w:val="24"/>
        </w:rPr>
        <w:t xml:space="preserve">ρυθμίσεις που γίνονται δεν παραγνωρίζεται και ο συμπληρωματικός ρόλος του ιδιωτικού τομέα υγείας, ο οποίος έχει όμως την πρόκληση της ποιότητας υπηρεσιών με το μικρότερο κόστος για το δημόσιο και για την τσέπη των ασθενών. Ιδιωτικοί </w:t>
      </w:r>
      <w:proofErr w:type="spellStart"/>
      <w:r>
        <w:rPr>
          <w:rFonts w:eastAsia="Times New Roman" w:cs="Times New Roman"/>
          <w:szCs w:val="24"/>
        </w:rPr>
        <w:t>πάροχοι</w:t>
      </w:r>
      <w:proofErr w:type="spellEnd"/>
      <w:r>
        <w:rPr>
          <w:rFonts w:eastAsia="Times New Roman" w:cs="Times New Roman"/>
          <w:szCs w:val="24"/>
        </w:rPr>
        <w:t xml:space="preserve"> θα επιλέγονται </w:t>
      </w:r>
      <w:r>
        <w:rPr>
          <w:rFonts w:eastAsia="Times New Roman" w:cs="Times New Roman"/>
          <w:szCs w:val="24"/>
        </w:rPr>
        <w:t>για παροχές που διαπιστώνεται ανεπάρκεια δημόσιων δομών βάσει αξιολόγησης χωρητικότητας του δημόσιου τομέα από το Υπουργείο Υγείας. Για τη νοσηλεία στον ιδιωτικό τομέα θα υπάρχει σύστημα ηλεκτρονικών παραπομπών. Ως κεντρική επιλογή μας όμως προωθείται η συ</w:t>
      </w:r>
      <w:r>
        <w:rPr>
          <w:rFonts w:eastAsia="Times New Roman" w:cs="Times New Roman"/>
          <w:szCs w:val="24"/>
        </w:rPr>
        <w:t xml:space="preserve">νεχής προσπάθεια διασφάλισης δωρεάν, καθολικής, ισότιμης, χωρίς διακρίσεις πρόσβασης των πολιτών στις δημόσιες μονάδες υγείας, η διαφανής και δημοκρατική διοικητική οργάνωση και ηλεκτρονική διακυβέρνηση στην υγεία, ο κοινωνικός έλεγχος και η λογοδοσία των </w:t>
      </w:r>
      <w:r>
        <w:rPr>
          <w:rFonts w:eastAsia="Times New Roman" w:cs="Times New Roman"/>
          <w:szCs w:val="24"/>
        </w:rPr>
        <w:t>μονάδων υγείας, η συνεχής αξιολόγησή τους.</w:t>
      </w:r>
    </w:p>
    <w:p w14:paraId="428C32E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Αυτήν την επιλογή υπηρετεί το σχέδιο νόμου που προτείνουμε να ψηφίσετε, αγαπητοί συνάδελφοι, μετά τον εκτενή διάλογο που κάναμε και έδωσε σαφείς απαντήσεις και στα ερωτήματα των φορέων αλλά και στα δικά σας. </w:t>
      </w:r>
    </w:p>
    <w:p w14:paraId="428C32E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π</w:t>
      </w:r>
      <w:r>
        <w:rPr>
          <w:rFonts w:eastAsia="Times New Roman" w:cs="Times New Roman"/>
          <w:szCs w:val="24"/>
        </w:rPr>
        <w:t>αρατηρήσεις λήφθηκαν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στις νομοτεχνικές βελτιώσεις, στις υπουργικές τροπολογίες και στις βουλευτικές τροπολογίες που έρχονται. Εμείς διευκρινίσαμε τι ακριβώς θεωρούμε ως ελευθερία επιλογής γιατρού και θεραπευτηρίου για τον ασθενή. </w:t>
      </w:r>
    </w:p>
    <w:p w14:paraId="428C32E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θεμελιώδες αν</w:t>
      </w:r>
      <w:r>
        <w:rPr>
          <w:rFonts w:eastAsia="Times New Roman" w:cs="Times New Roman"/>
          <w:szCs w:val="24"/>
        </w:rPr>
        <w:t xml:space="preserve">θρώπινο δικαίωμα στην υγεία, το οποίο κατά το ελληνικό Σύνταγμα μπορεί βέβαια και να διαμορφωθεί πληρέστερα στην </w:t>
      </w:r>
      <w:r>
        <w:rPr>
          <w:rFonts w:eastAsia="Times New Roman" w:cs="Times New Roman"/>
          <w:szCs w:val="24"/>
        </w:rPr>
        <w:t xml:space="preserve">Αναθεώρηση </w:t>
      </w:r>
      <w:r>
        <w:rPr>
          <w:rFonts w:eastAsia="Times New Roman" w:cs="Times New Roman"/>
          <w:szCs w:val="24"/>
        </w:rPr>
        <w:t xml:space="preserve">του Συντάγματος, οφείλει να προασπίζεται η πολιτεία ως κοινωνικό αγαθό, ως πλήρη σωματική, ψυχική και κοινωνική ευεξία των πολιτών. </w:t>
      </w:r>
    </w:p>
    <w:p w14:paraId="428C32E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ελληνική Βουλή, οι </w:t>
      </w:r>
      <w:r>
        <w:rPr>
          <w:rFonts w:eastAsia="Times New Roman" w:cs="Times New Roman"/>
          <w:szCs w:val="24"/>
        </w:rPr>
        <w:t>Κοινοβουλευτικές Ομάδες</w:t>
      </w:r>
      <w:r>
        <w:rPr>
          <w:rFonts w:eastAsia="Times New Roman" w:cs="Times New Roman"/>
          <w:szCs w:val="24"/>
        </w:rPr>
        <w:t xml:space="preserve"> των κομμάτων και κάθε Βουλευτής οφείλουμε να απαντήσουμε καθαρά και ξάστερα εάν το σχέδιο νόμου ως σύνολο, οι διατάξεις και τα άρθρα του συνδράμουν στην εκπλήρωση της συνταγματικής επιταγής. </w:t>
      </w:r>
    </w:p>
    <w:p w14:paraId="428C32E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Κλείνοντας, αγαπητ</w:t>
      </w:r>
      <w:r>
        <w:rPr>
          <w:rFonts w:eastAsia="Times New Roman" w:cs="Times New Roman"/>
          <w:szCs w:val="24"/>
        </w:rPr>
        <w:t xml:space="preserve">οί συνάδελφοι, η Βουλή γράφει σήμερα ιστορία. Γράφει τη συνέχεια μιας ιστορίας η οποία ήρθε με μεγάλες μεταρρυθμίσεις, με πολύ μεγαλύτερες προθέσεις. Σήμερα, εκτός από την πολιτική βούληση της Κυβέρνησης, αυτό που κάνουμε εμείς είναι να έχουμε ένα </w:t>
      </w:r>
      <w:proofErr w:type="spellStart"/>
      <w:r>
        <w:rPr>
          <w:rFonts w:eastAsia="Times New Roman" w:cs="Times New Roman"/>
          <w:szCs w:val="24"/>
        </w:rPr>
        <w:t>εφαρμοστ</w:t>
      </w:r>
      <w:r>
        <w:rPr>
          <w:rFonts w:eastAsia="Times New Roman" w:cs="Times New Roman"/>
          <w:szCs w:val="24"/>
        </w:rPr>
        <w:t>ικό</w:t>
      </w:r>
      <w:proofErr w:type="spellEnd"/>
      <w:r>
        <w:rPr>
          <w:rFonts w:eastAsia="Times New Roman" w:cs="Times New Roman"/>
          <w:szCs w:val="24"/>
        </w:rPr>
        <w:t xml:space="preserve"> σχέδιο υλοποίησης. Τι θα κάνετε; Θα το καταψηφίσετε; </w:t>
      </w:r>
    </w:p>
    <w:p w14:paraId="428C32E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κάθε Βουλευτής παίρνει θέση. Παίρνουν θέση τα κόμματα και παίρνει θέση και ο καθένας Βουλευτής. Γιατί να θυμίσω λίγο; Μας το έβαλαν και οι συνάδελφοι του ΠΑΣΟΚ. Τι θέση πήραν οι πολιτικές δυνάμεις</w:t>
      </w:r>
      <w:r>
        <w:rPr>
          <w:rFonts w:eastAsia="Times New Roman" w:cs="Times New Roman"/>
          <w:szCs w:val="24"/>
        </w:rPr>
        <w:t xml:space="preserve"> στον </w:t>
      </w:r>
      <w:r>
        <w:rPr>
          <w:rFonts w:eastAsia="Times New Roman" w:cs="Times New Roman"/>
          <w:szCs w:val="24"/>
        </w:rPr>
        <w:t>ν.</w:t>
      </w:r>
      <w:r>
        <w:rPr>
          <w:rFonts w:eastAsia="Times New Roman" w:cs="Times New Roman"/>
          <w:szCs w:val="24"/>
        </w:rPr>
        <w:t xml:space="preserve">1397/1983; Σας ρωτάμε, λοιπόν, σήμερα: Τι θέση παίρνετε εσείς απέναντι σε μια μεγάλη, υπερώριμη μεταρρύθμιση η οποία πραγματοποιείται στην υγεία; </w:t>
      </w:r>
    </w:p>
    <w:p w14:paraId="428C32E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Είναι ξεπερασμένη πια. Μετά από δεκαπέντε χρόνια…</w:t>
      </w:r>
    </w:p>
    <w:p w14:paraId="428C32E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Η απάν</w:t>
      </w:r>
      <w:r>
        <w:rPr>
          <w:rFonts w:eastAsia="Times New Roman" w:cs="Times New Roman"/>
          <w:szCs w:val="24"/>
        </w:rPr>
        <w:t xml:space="preserve">τηση για λογαριασμό του ΠΑΣΟΚ δίνεται από τον φίλο Λεωνίδα Γρηγοράκο. Αλλά το ερώτημα πηγαίνει σε όλη την </w:t>
      </w:r>
      <w:r>
        <w:rPr>
          <w:rFonts w:eastAsia="Times New Roman" w:cs="Times New Roman"/>
          <w:szCs w:val="24"/>
        </w:rPr>
        <w:t xml:space="preserve">Κοινοβουλευτική </w:t>
      </w:r>
      <w:r>
        <w:rPr>
          <w:rFonts w:eastAsia="Times New Roman" w:cs="Times New Roman"/>
          <w:szCs w:val="24"/>
        </w:rPr>
        <w:t xml:space="preserve">σας </w:t>
      </w:r>
      <w:r>
        <w:rPr>
          <w:rFonts w:eastAsia="Times New Roman" w:cs="Times New Roman"/>
          <w:szCs w:val="24"/>
        </w:rPr>
        <w:t>Ομάδα</w:t>
      </w:r>
      <w:r>
        <w:rPr>
          <w:rFonts w:eastAsia="Times New Roman" w:cs="Times New Roman"/>
          <w:szCs w:val="24"/>
        </w:rPr>
        <w:t xml:space="preserve">, θα έλεγα και στο κόμμα σας, το οποίο διχάζεται ανάμεσα στην κριτική που κάνει σε αυτήν τη μεταρρύθμιση η ομάδα σας </w:t>
      </w:r>
      <w:r>
        <w:rPr>
          <w:rFonts w:eastAsia="Times New Roman" w:cs="Times New Roman"/>
          <w:szCs w:val="24"/>
        </w:rPr>
        <w:lastRenderedPageBreak/>
        <w:t>στην ΠΟΕ</w:t>
      </w:r>
      <w:r>
        <w:rPr>
          <w:rFonts w:eastAsia="Times New Roman" w:cs="Times New Roman"/>
          <w:szCs w:val="24"/>
        </w:rPr>
        <w:t xml:space="preserve">ΔΗΝ -η οποία μας κατηγορεί ότι είναι </w:t>
      </w:r>
      <w:proofErr w:type="spellStart"/>
      <w:r>
        <w:rPr>
          <w:rFonts w:eastAsia="Times New Roman" w:cs="Times New Roman"/>
          <w:szCs w:val="24"/>
        </w:rPr>
        <w:t>μνημονιακές</w:t>
      </w:r>
      <w:proofErr w:type="spellEnd"/>
      <w:r>
        <w:rPr>
          <w:rFonts w:eastAsia="Times New Roman" w:cs="Times New Roman"/>
          <w:szCs w:val="24"/>
        </w:rPr>
        <w:t xml:space="preserve"> αυτές οι αλλαγές που κάνουμε- και ανάμεσα σε εσάς που λέτε αντίστροφα ότι καταστρέφει τον ιδιωτικό τομέα. Πρέπει να διαλέξετε. Δεν μπορείτε να είστε και με τα δυο. Δεν βλέπω την κ. Γεννηματά εδώ. Θα της έκαν</w:t>
      </w:r>
      <w:r>
        <w:rPr>
          <w:rFonts w:eastAsia="Times New Roman" w:cs="Times New Roman"/>
          <w:szCs w:val="24"/>
        </w:rPr>
        <w:t xml:space="preserve">α και της ίδιας προσωπικά το ερώτημα: Ως κόρη του αείμνηστου Γεώργιου Γεννηματά, τι θέση θα πάρει σε αυτό το σχέδιο νόμου, το οποίο είναι ιστορικό και για τις επόμενες γενιές; </w:t>
      </w:r>
    </w:p>
    <w:p w14:paraId="428C32E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8C32E9"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2E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 xml:space="preserve">Και εμείς. </w:t>
      </w:r>
    </w:p>
    <w:p w14:paraId="428C32E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Ιάσονας</w:t>
      </w:r>
      <w:proofErr w:type="spellEnd"/>
      <w:r>
        <w:rPr>
          <w:rFonts w:eastAsia="Times New Roman" w:cs="Times New Roman"/>
          <w:szCs w:val="24"/>
        </w:rPr>
        <w:t xml:space="preserve"> </w:t>
      </w:r>
      <w:r>
        <w:rPr>
          <w:rFonts w:eastAsia="Times New Roman" w:cs="Times New Roman"/>
          <w:szCs w:val="24"/>
        </w:rPr>
        <w:t xml:space="preserve">Φωτήλας, ειδικός αγορητής της Νέας Δημοκρατίας. </w:t>
      </w:r>
    </w:p>
    <w:p w14:paraId="428C32E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 xml:space="preserve">Ευχαριστώ, κύριε Πρόεδρε. </w:t>
      </w:r>
    </w:p>
    <w:p w14:paraId="428C32E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αντιλαμβάνομαι τον πανικό σας να δείξετε κάτι πέραν της νομοθέτησης φόρων και ε</w:t>
      </w:r>
      <w:r>
        <w:rPr>
          <w:rFonts w:eastAsia="Times New Roman" w:cs="Times New Roman"/>
          <w:szCs w:val="24"/>
        </w:rPr>
        <w:t xml:space="preserve">ισφορών. Αντιλαμβάνομαι τον πανικό σας μετά τις αποκαλύψεις του </w:t>
      </w:r>
      <w:proofErr w:type="spellStart"/>
      <w:r>
        <w:rPr>
          <w:rFonts w:eastAsia="Times New Roman" w:cs="Times New Roman"/>
          <w:szCs w:val="24"/>
        </w:rPr>
        <w:t>Γιάνη</w:t>
      </w:r>
      <w:proofErr w:type="spellEnd"/>
      <w:r>
        <w:rPr>
          <w:rFonts w:eastAsia="Times New Roman" w:cs="Times New Roman"/>
          <w:szCs w:val="24"/>
        </w:rPr>
        <w:t xml:space="preserve">, με το ένα «νι», όπου ομολόγησε ότι μαζί τα σχεδιάζανε, οι τρεις </w:t>
      </w:r>
      <w:r>
        <w:rPr>
          <w:rFonts w:eastAsia="Times New Roman" w:cs="Times New Roman"/>
          <w:szCs w:val="24"/>
        </w:rPr>
        <w:lastRenderedPageBreak/>
        <w:t xml:space="preserve">τους, </w:t>
      </w:r>
      <w:proofErr w:type="spellStart"/>
      <w:r>
        <w:rPr>
          <w:rFonts w:eastAsia="Times New Roman" w:cs="Times New Roman"/>
          <w:szCs w:val="24"/>
        </w:rPr>
        <w:t>παρεούλα</w:t>
      </w:r>
      <w:proofErr w:type="spellEnd"/>
      <w:r>
        <w:rPr>
          <w:rFonts w:eastAsia="Times New Roman" w:cs="Times New Roman"/>
          <w:szCs w:val="24"/>
        </w:rPr>
        <w:t xml:space="preserve">, ο </w:t>
      </w:r>
      <w:proofErr w:type="spellStart"/>
      <w:r>
        <w:rPr>
          <w:rFonts w:eastAsia="Times New Roman" w:cs="Times New Roman"/>
          <w:szCs w:val="24"/>
        </w:rPr>
        <w:t>Γιάνης</w:t>
      </w:r>
      <w:proofErr w:type="spellEnd"/>
      <w:r>
        <w:rPr>
          <w:rFonts w:eastAsia="Times New Roman" w:cs="Times New Roman"/>
          <w:szCs w:val="24"/>
        </w:rPr>
        <w:t xml:space="preserve">, ο Αλέξης και ο Σόιμπλε. </w:t>
      </w:r>
      <w:proofErr w:type="spellStart"/>
      <w:r>
        <w:rPr>
          <w:rFonts w:eastAsia="Times New Roman" w:cs="Times New Roman"/>
          <w:szCs w:val="24"/>
        </w:rPr>
        <w:t>Παρεούλα</w:t>
      </w:r>
      <w:proofErr w:type="spellEnd"/>
      <w:r>
        <w:rPr>
          <w:rFonts w:eastAsia="Times New Roman" w:cs="Times New Roman"/>
          <w:szCs w:val="24"/>
        </w:rPr>
        <w:t xml:space="preserve"> τα κανονίζανε! </w:t>
      </w:r>
    </w:p>
    <w:p w14:paraId="428C32E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με το να ευτελίζετε το Κοινοβούλιο και τ</w:t>
      </w:r>
      <w:r>
        <w:rPr>
          <w:rFonts w:eastAsia="Times New Roman" w:cs="Times New Roman"/>
          <w:szCs w:val="24"/>
        </w:rPr>
        <w:t>ην κοινοβουλευτική διαδικασία φέρνοντας λίγο πριν το κλείσιμο της Βουλής σημαντικά νομοσχέδια, χωρίς διαβούλευση, χωρίς εκτιμήσεις κόστος από το Γενικό Λογιστήριο του Κράτους και με πληθώρα άσχετων τροπολογιών, δεν σας σώζει. Οι πολίτες δεν θα ξεχάσουν έτσ</w:t>
      </w:r>
      <w:r>
        <w:rPr>
          <w:rFonts w:eastAsia="Times New Roman" w:cs="Times New Roman"/>
          <w:szCs w:val="24"/>
        </w:rPr>
        <w:t xml:space="preserve">ι τη θλιβερή πολιτική σας. </w:t>
      </w:r>
    </w:p>
    <w:p w14:paraId="428C32E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πω δυο λόγια για το τι συμβαίνει σήμερα στον χώρο της υγείας, ύστερα από δυόμισι χρόνια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κατάσταση είναι πραγματικά απελπιστική. Για να κλείσει κάποιος ραντεβού στα νοσοκομεία, χρειάζεται να περι</w:t>
      </w:r>
      <w:r>
        <w:rPr>
          <w:rFonts w:eastAsia="Times New Roman" w:cs="Times New Roman"/>
          <w:szCs w:val="24"/>
        </w:rPr>
        <w:t xml:space="preserve">μένει, σε κάποιες περιπτώσεις, μέχρι και έξι μήνες. </w:t>
      </w:r>
    </w:p>
    <w:p w14:paraId="428C32F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προ ημερών ρεπορτάζ από το Λαϊκό Νοσοκομείο, όπου για να εξεταστείς στα επείγοντα χρειάζεται να περιμένεις πάνω από δέκα ώρες. Πέθανες! </w:t>
      </w:r>
    </w:p>
    <w:p w14:paraId="428C32F1" w14:textId="77777777" w:rsidR="00CF256A" w:rsidRDefault="008A1C0A">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Βουλευτής κ. </w:t>
      </w:r>
      <w:proofErr w:type="spellStart"/>
      <w:r>
        <w:rPr>
          <w:rFonts w:eastAsia="Times New Roman" w:cs="Times New Roman"/>
          <w:szCs w:val="24"/>
        </w:rPr>
        <w:t>Ιάσονας</w:t>
      </w:r>
      <w:proofErr w:type="spellEnd"/>
      <w:r>
        <w:rPr>
          <w:rFonts w:eastAsia="Times New Roman" w:cs="Times New Roman"/>
          <w:szCs w:val="24"/>
        </w:rPr>
        <w:t xml:space="preserve"> </w:t>
      </w:r>
      <w:r>
        <w:rPr>
          <w:rFonts w:eastAsia="Times New Roman" w:cs="Times New Roman"/>
          <w:szCs w:val="24"/>
        </w:rPr>
        <w:t xml:space="preserve">Φωτήλας </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28C32F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Όσον αφορά τα φάρμακα, η μεγάλη πλειοψηφία των πολιτών, εκτός των πολύ </w:t>
      </w:r>
      <w:proofErr w:type="spellStart"/>
      <w:r>
        <w:rPr>
          <w:rFonts w:eastAsia="Times New Roman" w:cs="Times New Roman"/>
          <w:szCs w:val="24"/>
        </w:rPr>
        <w:t>πολύ</w:t>
      </w:r>
      <w:proofErr w:type="spellEnd"/>
      <w:r>
        <w:rPr>
          <w:rFonts w:eastAsia="Times New Roman" w:cs="Times New Roman"/>
          <w:szCs w:val="24"/>
        </w:rPr>
        <w:t xml:space="preserve"> φτωχών και </w:t>
      </w:r>
      <w:r>
        <w:rPr>
          <w:rFonts w:eastAsia="Times New Roman" w:cs="Times New Roman"/>
          <w:szCs w:val="24"/>
        </w:rPr>
        <w:t xml:space="preserve">των ανασφάλιστων, καλούνται -παρά τις διαβεβαιώσεις- να πληρώσουν συμμετοχή 25%. </w:t>
      </w:r>
    </w:p>
    <w:p w14:paraId="428C32F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Δυο λόγια γι’ αυτή την καραμέλα των δήθεν απολύσεων των γιατρών του πρώην ΙΚΑ-ΠΕΔΥ που εσείς αντιστρέψατε. Είναι ευκαιρία και εδώ να δοθεί μια απάντηση στο θέμα και τη σχετικ</w:t>
      </w:r>
      <w:r>
        <w:rPr>
          <w:rFonts w:eastAsia="Times New Roman" w:cs="Times New Roman"/>
          <w:szCs w:val="24"/>
        </w:rPr>
        <w:t xml:space="preserve">ή σπέκουλα, γιατί το ψέμα έχει και όρια. </w:t>
      </w:r>
    </w:p>
    <w:p w14:paraId="428C32F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Τι έκανε το 2014 το Υπουργείο Υγείας επί </w:t>
      </w:r>
      <w:proofErr w:type="spellStart"/>
      <w:r>
        <w:rPr>
          <w:rFonts w:eastAsia="Times New Roman" w:cs="Times New Roman"/>
          <w:szCs w:val="24"/>
        </w:rPr>
        <w:t>Άδωνι</w:t>
      </w:r>
      <w:r>
        <w:rPr>
          <w:rFonts w:eastAsia="Times New Roman" w:cs="Times New Roman"/>
          <w:szCs w:val="24"/>
        </w:rPr>
        <w:t>δος</w:t>
      </w:r>
      <w:proofErr w:type="spellEnd"/>
      <w:r>
        <w:rPr>
          <w:rFonts w:eastAsia="Times New Roman" w:cs="Times New Roman"/>
          <w:szCs w:val="24"/>
        </w:rPr>
        <w:t xml:space="preserve"> Γεωργιάδη; Σας στοιχειώνει - όχι εσάς τόσο, όσο τον κύριο Αναπληρωτή Υπουργό που δεν είναι εδώ- το όνομά του, το ξέρω, αλλά θα το βρίσκει μπροστά του συνέχεια. Τι τ</w:t>
      </w:r>
      <w:r>
        <w:rPr>
          <w:rFonts w:eastAsia="Times New Roman" w:cs="Times New Roman"/>
          <w:szCs w:val="24"/>
        </w:rPr>
        <w:t>ους πρότεινε, λοιπόν; Κάλεσε τους γιατρούς να διαλέξουν ανάμεσα στο ιατρείο τους και στο ΕΣΥ, να γίνουν πλήρους και αποκλειστικής απασχόλησης, όπως οι γιατροί των νοσοκομείων, που δεν δικαιούνταν να έχουν ιατρείο ή να ιδιωτεύουν στο ιατρείο τους. Ξεσηκώσατ</w:t>
      </w:r>
      <w:r>
        <w:rPr>
          <w:rFonts w:eastAsia="Times New Roman" w:cs="Times New Roman"/>
          <w:szCs w:val="24"/>
        </w:rPr>
        <w:t xml:space="preserve">ε </w:t>
      </w:r>
      <w:r>
        <w:rPr>
          <w:rFonts w:eastAsia="Times New Roman" w:cs="Times New Roman"/>
          <w:szCs w:val="24"/>
        </w:rPr>
        <w:lastRenderedPageBreak/>
        <w:t xml:space="preserve">τότε τον τόπο. Μιλούσατε για απολύσεις, νεοφιλελευθερισμό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xml:space="preserve">. Τάζατε </w:t>
      </w:r>
      <w:proofErr w:type="spellStart"/>
      <w:r>
        <w:rPr>
          <w:rFonts w:eastAsia="Times New Roman" w:cs="Times New Roman"/>
          <w:szCs w:val="24"/>
        </w:rPr>
        <w:t>επαναπρόσληψή</w:t>
      </w:r>
      <w:proofErr w:type="spellEnd"/>
      <w:r>
        <w:rPr>
          <w:rFonts w:eastAsia="Times New Roman" w:cs="Times New Roman"/>
          <w:szCs w:val="24"/>
        </w:rPr>
        <w:t xml:space="preserve"> τους. </w:t>
      </w:r>
    </w:p>
    <w:p w14:paraId="428C32F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ήρθατε στην εξουσία. Τι κάνατε τελικά; Καλέσατε με το άρθρο 26 του </w:t>
      </w:r>
      <w:r>
        <w:rPr>
          <w:rFonts w:eastAsia="Times New Roman" w:cs="Times New Roman"/>
          <w:szCs w:val="24"/>
        </w:rPr>
        <w:t>ν.</w:t>
      </w:r>
      <w:r>
        <w:rPr>
          <w:rFonts w:eastAsia="Times New Roman" w:cs="Times New Roman"/>
          <w:szCs w:val="24"/>
        </w:rPr>
        <w:t>4461/2017, πριν λίγους μήνες –το θυμάστε, φαντάζομαι, κύριε Υπουργέ- τους ίδι</w:t>
      </w:r>
      <w:r>
        <w:rPr>
          <w:rFonts w:eastAsia="Times New Roman" w:cs="Times New Roman"/>
          <w:szCs w:val="24"/>
        </w:rPr>
        <w:t xml:space="preserve">ους γιατρούς να διαλέξουν ξανά μεταξύ πλήρους και αποκλειστικής στο ΕΣΥ ή να ιδιωτεύσουν. Μάλιστα όχι όλους τους δήθεν απολυμένους, αλλά μόνο όσους συνέχιζαν να έχουν εργασιακή σχέση με τον έναν ή με τον άλλον τρόπο με ασφαλιστικά μέτρα ή χωρίς. </w:t>
      </w:r>
    </w:p>
    <w:p w14:paraId="428C32F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Κάνατε, λ</w:t>
      </w:r>
      <w:r>
        <w:rPr>
          <w:rFonts w:eastAsia="Times New Roman" w:cs="Times New Roman"/>
          <w:szCs w:val="24"/>
        </w:rPr>
        <w:t xml:space="preserve">οιπόν, κάτι άλλο πέραν των υποσχέσεων; Όχι, κύριε Υπουργέ. Τους πήρατε πίσω όλους όπως υποσχόταν ο κ. </w:t>
      </w:r>
      <w:proofErr w:type="spellStart"/>
      <w:r>
        <w:rPr>
          <w:rFonts w:eastAsia="Times New Roman" w:cs="Times New Roman"/>
          <w:szCs w:val="24"/>
        </w:rPr>
        <w:t>Πολάκης</w:t>
      </w:r>
      <w:proofErr w:type="spellEnd"/>
      <w:r>
        <w:rPr>
          <w:rFonts w:eastAsia="Times New Roman" w:cs="Times New Roman"/>
          <w:szCs w:val="24"/>
        </w:rPr>
        <w:t xml:space="preserve"> στη Βουλή τον Σεπτέμβριο του 2015; Όχι. Η ελληνική γλώσσα, ξέρετε, έχει πολλές για να περιγράψει όποιον πολιτικό υπόσχεται στον λαό χωρίς να υλοπο</w:t>
      </w:r>
      <w:r>
        <w:rPr>
          <w:rFonts w:eastAsia="Times New Roman" w:cs="Times New Roman"/>
          <w:szCs w:val="24"/>
        </w:rPr>
        <w:t xml:space="preserve">ιεί τις υποσχέσεις του. Μπορείς να τον πεις πολιτικό απατεώνα, μπορείς να τον πεις ψεύτη. </w:t>
      </w:r>
      <w:r>
        <w:rPr>
          <w:rFonts w:eastAsia="Times New Roman" w:cs="Times New Roman"/>
          <w:szCs w:val="24"/>
        </w:rPr>
        <w:t>«</w:t>
      </w:r>
      <w:proofErr w:type="spellStart"/>
      <w:r>
        <w:rPr>
          <w:rFonts w:eastAsia="Times New Roman" w:cs="Times New Roman"/>
          <w:szCs w:val="24"/>
        </w:rPr>
        <w:t>Μαυρογιαλούρο</w:t>
      </w:r>
      <w:proofErr w:type="spellEnd"/>
      <w:r>
        <w:rPr>
          <w:rFonts w:eastAsia="Times New Roman" w:cs="Times New Roman"/>
          <w:szCs w:val="24"/>
        </w:rPr>
        <w:t>»</w:t>
      </w:r>
      <w:r>
        <w:rPr>
          <w:rFonts w:eastAsia="Times New Roman" w:cs="Times New Roman"/>
          <w:szCs w:val="24"/>
        </w:rPr>
        <w:t xml:space="preserve"> δεν μπορείς να τον πεις. Ο </w:t>
      </w:r>
      <w:r>
        <w:rPr>
          <w:rFonts w:eastAsia="Times New Roman" w:cs="Times New Roman"/>
          <w:szCs w:val="24"/>
        </w:rPr>
        <w:t>«</w:t>
      </w:r>
      <w:proofErr w:type="spellStart"/>
      <w:r>
        <w:rPr>
          <w:rFonts w:eastAsia="Times New Roman" w:cs="Times New Roman"/>
          <w:szCs w:val="24"/>
        </w:rPr>
        <w:t>Μαυρογιαλούρος</w:t>
      </w:r>
      <w:proofErr w:type="spellEnd"/>
      <w:r>
        <w:rPr>
          <w:rFonts w:eastAsia="Times New Roman" w:cs="Times New Roman"/>
          <w:szCs w:val="24"/>
        </w:rPr>
        <w:t>»</w:t>
      </w:r>
      <w:r>
        <w:rPr>
          <w:rFonts w:eastAsia="Times New Roman" w:cs="Times New Roman"/>
          <w:szCs w:val="24"/>
        </w:rPr>
        <w:t xml:space="preserve"> είχε τσίπα, παραιτήθηκε. Εσείς δεν έχετε.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ξεκινήσατε,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θα τελειώσ</w:t>
      </w:r>
      <w:r>
        <w:rPr>
          <w:rFonts w:eastAsia="Times New Roman" w:cs="Times New Roman"/>
          <w:szCs w:val="24"/>
        </w:rPr>
        <w:t xml:space="preserve">ετε. Αυτή είναι η πραγματικότητα. </w:t>
      </w:r>
    </w:p>
    <w:p w14:paraId="428C32F7" w14:textId="77777777" w:rsidR="00CF256A" w:rsidRDefault="008A1C0A">
      <w:pPr>
        <w:spacing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428C32F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Πονάει αλλά θα το ακούσετε. Και σαν να μην έφτανε αυτό, τι προτείνετε σήμερα με το παρόν νομοσχέδιο; Καλείτε γιατρούς να γίνουν πλήρους και αποκλειστικής στο ΕΣΥ και να κλείσουν τα ιατρεία τους. Είστε απίστευτοι. Περηφανεύτηκε επιπλέον στην επιτροπή ο κ. </w:t>
      </w:r>
      <w:proofErr w:type="spellStart"/>
      <w:r>
        <w:rPr>
          <w:rFonts w:eastAsia="Times New Roman" w:cs="Times New Roman"/>
          <w:szCs w:val="24"/>
        </w:rPr>
        <w:t>Π</w:t>
      </w:r>
      <w:r>
        <w:rPr>
          <w:rFonts w:eastAsia="Times New Roman" w:cs="Times New Roman"/>
          <w:szCs w:val="24"/>
        </w:rPr>
        <w:t>ολάκης</w:t>
      </w:r>
      <w:proofErr w:type="spellEnd"/>
      <w:r>
        <w:rPr>
          <w:rFonts w:eastAsia="Times New Roman" w:cs="Times New Roman"/>
          <w:szCs w:val="24"/>
        </w:rPr>
        <w:t xml:space="preserve"> και έρχεται στο δεύτερο μέρος, ως διάταξη, άρθρο για τη δήθεν διαγραφή χρεών που κάνατε προς τους ανασφάλιστους πολίτες αναδρομικά. Οποία πρωτοτυπία, κύριε </w:t>
      </w:r>
      <w:proofErr w:type="spellStart"/>
      <w:r>
        <w:rPr>
          <w:rFonts w:eastAsia="Times New Roman" w:cs="Times New Roman"/>
          <w:szCs w:val="24"/>
        </w:rPr>
        <w:t>Πολάκη</w:t>
      </w:r>
      <w:proofErr w:type="spellEnd"/>
      <w:r>
        <w:rPr>
          <w:rFonts w:eastAsia="Times New Roman" w:cs="Times New Roman"/>
          <w:szCs w:val="24"/>
        </w:rPr>
        <w:t xml:space="preserve">. Πατάτε σε μια διάταξη υπάρχουσα που είχε ψηφιστεί από την </w:t>
      </w:r>
      <w:r>
        <w:rPr>
          <w:rFonts w:eastAsia="Times New Roman" w:cs="Times New Roman"/>
          <w:szCs w:val="24"/>
        </w:rPr>
        <w:t xml:space="preserve">κυβέρνηση </w:t>
      </w:r>
      <w:r>
        <w:rPr>
          <w:rFonts w:eastAsia="Times New Roman" w:cs="Times New Roman"/>
          <w:szCs w:val="24"/>
        </w:rPr>
        <w:t>Σαμαρά επί υπουργ</w:t>
      </w:r>
      <w:r>
        <w:rPr>
          <w:rFonts w:eastAsia="Times New Roman" w:cs="Times New Roman"/>
          <w:szCs w:val="24"/>
        </w:rPr>
        <w:t xml:space="preserve">ίας κ. Γεωργιάδη. Δείξτε μου και φέρτε μου έστω και μια </w:t>
      </w:r>
      <w:proofErr w:type="spellStart"/>
      <w:r>
        <w:rPr>
          <w:rFonts w:eastAsia="Times New Roman" w:cs="Times New Roman"/>
          <w:szCs w:val="24"/>
        </w:rPr>
        <w:t>ριτσέτα</w:t>
      </w:r>
      <w:proofErr w:type="spellEnd"/>
      <w:r>
        <w:rPr>
          <w:rFonts w:eastAsia="Times New Roman" w:cs="Times New Roman"/>
          <w:szCs w:val="24"/>
        </w:rPr>
        <w:t>, όπως τη λέτε, έναν λογαριασμό σε φυσικό πρόσωπο μετά τον Απρίλιο 2014 που αφορά Έλληνα πολίτη ή νόμιμα διαμένοντα στη χώρα μας κι εγώ σας λέω ότι θα σας πω «μπράβο». Δεν θα φέρετε ούτε μία. Ψ</w:t>
      </w:r>
      <w:r>
        <w:rPr>
          <w:rFonts w:eastAsia="Times New Roman" w:cs="Times New Roman"/>
          <w:szCs w:val="24"/>
        </w:rPr>
        <w:t>έματα.</w:t>
      </w:r>
    </w:p>
    <w:p w14:paraId="428C32F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Έρχομαι τώρα στο κυρίως νομοσχέδιο και ειδικά στα πρώτα είκοσι έξι άρθρα που αφορούν στην πρωτοβάθμια φροντίδα υγείας. Για μας στη Νέα Δημοκρατία το έχουμε πει και το ξαναλέμε. Η πρωτοβάθμια φροντίδα υγείας βρίσκεται στο επίκεντρο της απαιτούμενης μ</w:t>
      </w:r>
      <w:r>
        <w:rPr>
          <w:rFonts w:eastAsia="Times New Roman" w:cs="Times New Roman"/>
          <w:szCs w:val="24"/>
        </w:rPr>
        <w:t xml:space="preserve">εταρρύθμισης που πρέπει να γίνει στον πολύπαθο χώρο της υγείας. </w:t>
      </w:r>
    </w:p>
    <w:p w14:paraId="428C32F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Γιατί επιμένουμε στη μεταρρύθμιση της πρωτοβάθμιας φροντίδας υγείας; Γιατί πολύ απλά αποτελεί το πρώτο σημείο επαφής του ασθενούς πολίτη με το σύστημα υγείας. Ως εκ τούτου, είναι κρίσιμο να γ</w:t>
      </w:r>
      <w:r>
        <w:rPr>
          <w:rFonts w:eastAsia="Times New Roman" w:cs="Times New Roman"/>
          <w:szCs w:val="24"/>
        </w:rPr>
        <w:t xml:space="preserve">ίνεται κάτω από σωστές προϋποθέσεις. Η παρεχόμενη φροντίδα υγείας θα πρέπει να έχει τον χαρακτήρα της καθολικότητας. Να αφορά, δηλαδή, όλους τους πολίτες και η πρόσβαση σ’ αυτή να είναι εφικτή με την ελάχιστη οικονομική επιβάρυνση. </w:t>
      </w:r>
    </w:p>
    <w:p w14:paraId="428C32F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Μη συγχέετε τα πράγματα</w:t>
      </w:r>
      <w:r>
        <w:rPr>
          <w:rFonts w:eastAsia="Times New Roman" w:cs="Times New Roman"/>
          <w:szCs w:val="24"/>
        </w:rPr>
        <w:t>. Σας το έχω ξαναπεί. Δημόσια υγεία δεν είναι κρατική υγεία σώνει και καλά. Δημόσια υγεία είναι η υγεία που παρέχεται σε όλους τους Έλληνες πολίτες και για την οποία επιβαρύνεται το κράτος. Το ποιος θα την παρέχει δεν έχει κα</w:t>
      </w:r>
      <w:r>
        <w:rPr>
          <w:rFonts w:eastAsia="Times New Roman" w:cs="Times New Roman"/>
          <w:szCs w:val="24"/>
        </w:rPr>
        <w:t>μ</w:t>
      </w:r>
      <w:r>
        <w:rPr>
          <w:rFonts w:eastAsia="Times New Roman" w:cs="Times New Roman"/>
          <w:szCs w:val="24"/>
        </w:rPr>
        <w:t>μία σημασία. Μην σας πω ότι αν</w:t>
      </w:r>
      <w:r>
        <w:rPr>
          <w:rFonts w:eastAsia="Times New Roman" w:cs="Times New Roman"/>
          <w:szCs w:val="24"/>
        </w:rPr>
        <w:t xml:space="preserve"> ένα έξυπνο κράτος ψάξει και βρει την καλύτερη υπηρεσία στην καλύτερη τιμή και αυτή του την παρέχει ο ιδιώτης ακόμα καλύτερα. Έτσι θα τονώσουμε την οικονομία μας, έτσι θα τονώσουμε την ανάπτυξη, έτσι θα δημιουργηθούν θέσεις εργασίας. </w:t>
      </w:r>
    </w:p>
    <w:p w14:paraId="428C32FC"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428C32F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Να υπάρχει, λοιπόν, σωστή λειτουργία του ήδη υπάρχοντος οικογενειακού γιατρού με ελεύθερη επιλογή του πολίτη. Ο οικογενειακός γιατρός έχει σήμερα ρόλο διευρυμένο, που περιλαμβάνει την παρακολούθηση των </w:t>
      </w:r>
      <w:proofErr w:type="spellStart"/>
      <w:r>
        <w:rPr>
          <w:rFonts w:eastAsia="Times New Roman" w:cs="Times New Roman"/>
          <w:szCs w:val="24"/>
        </w:rPr>
        <w:t>χρονίων</w:t>
      </w:r>
      <w:proofErr w:type="spellEnd"/>
      <w:r>
        <w:rPr>
          <w:rFonts w:eastAsia="Times New Roman" w:cs="Times New Roman"/>
          <w:szCs w:val="24"/>
        </w:rPr>
        <w:t xml:space="preserve"> πασχόντων, αλ</w:t>
      </w:r>
      <w:r>
        <w:rPr>
          <w:rFonts w:eastAsia="Times New Roman" w:cs="Times New Roman"/>
          <w:szCs w:val="24"/>
        </w:rPr>
        <w:t xml:space="preserve">λά και την πρόληψη και αγωγή υγείας και την κατ’ </w:t>
      </w:r>
      <w:proofErr w:type="spellStart"/>
      <w:r>
        <w:rPr>
          <w:rFonts w:eastAsia="Times New Roman" w:cs="Times New Roman"/>
          <w:szCs w:val="24"/>
        </w:rPr>
        <w:t>οίκον</w:t>
      </w:r>
      <w:proofErr w:type="spellEnd"/>
      <w:r>
        <w:rPr>
          <w:rFonts w:eastAsia="Times New Roman" w:cs="Times New Roman"/>
          <w:szCs w:val="24"/>
        </w:rPr>
        <w:t xml:space="preserve"> νοσηλεία. </w:t>
      </w:r>
    </w:p>
    <w:p w14:paraId="428C32FE" w14:textId="77777777" w:rsidR="00CF256A" w:rsidRDefault="008A1C0A">
      <w:pPr>
        <w:spacing w:line="600" w:lineRule="auto"/>
        <w:ind w:firstLine="720"/>
        <w:jc w:val="both"/>
        <w:rPr>
          <w:rFonts w:eastAsia="Times New Roman"/>
          <w:szCs w:val="24"/>
        </w:rPr>
      </w:pPr>
      <w:r>
        <w:rPr>
          <w:rFonts w:eastAsia="Times New Roman"/>
          <w:szCs w:val="24"/>
        </w:rPr>
        <w:t xml:space="preserve">Αν λειτουργήσει σωστά, θα </w:t>
      </w:r>
      <w:proofErr w:type="spellStart"/>
      <w:r>
        <w:rPr>
          <w:rFonts w:eastAsia="Times New Roman"/>
          <w:szCs w:val="24"/>
        </w:rPr>
        <w:t>αποσυμφορηθούν</w:t>
      </w:r>
      <w:proofErr w:type="spellEnd"/>
      <w:r>
        <w:rPr>
          <w:rFonts w:eastAsia="Times New Roman"/>
          <w:szCs w:val="24"/>
        </w:rPr>
        <w:t xml:space="preserve"> </w:t>
      </w:r>
      <w:r>
        <w:rPr>
          <w:rFonts w:eastAsia="Times New Roman"/>
          <w:szCs w:val="24"/>
        </w:rPr>
        <w:t xml:space="preserve">επιπλέον τα νοσοκομεία που όλοι αναγνωρίζουμε σήμερα ότι λειτουργούν στα όριά τους. </w:t>
      </w:r>
    </w:p>
    <w:p w14:paraId="428C32FF" w14:textId="77777777" w:rsidR="00CF256A" w:rsidRDefault="008A1C0A">
      <w:pPr>
        <w:spacing w:line="600" w:lineRule="auto"/>
        <w:ind w:firstLine="720"/>
        <w:jc w:val="both"/>
        <w:rPr>
          <w:rFonts w:eastAsia="Times New Roman"/>
          <w:szCs w:val="24"/>
        </w:rPr>
      </w:pPr>
      <w:r>
        <w:rPr>
          <w:rFonts w:eastAsia="Times New Roman"/>
          <w:szCs w:val="24"/>
        </w:rPr>
        <w:t>Τι μας φέρνει ως απάντηση σε αυτήν την αναγκαιότητα για την πρωτ</w:t>
      </w:r>
      <w:r>
        <w:rPr>
          <w:rFonts w:eastAsia="Times New Roman"/>
          <w:szCs w:val="24"/>
        </w:rPr>
        <w:t>οβάθμια φροντίδα υγείας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δυόμισι χρόνια μετά από την εκλογή τους; </w:t>
      </w:r>
      <w:r>
        <w:rPr>
          <w:rFonts w:eastAsia="Times New Roman"/>
          <w:szCs w:val="24"/>
          <w:lang w:val="en-US"/>
        </w:rPr>
        <w:t>Too</w:t>
      </w:r>
      <w:r>
        <w:rPr>
          <w:rFonts w:eastAsia="Times New Roman"/>
          <w:szCs w:val="24"/>
        </w:rPr>
        <w:t xml:space="preserve"> </w:t>
      </w:r>
      <w:r>
        <w:rPr>
          <w:rFonts w:eastAsia="Times New Roman"/>
          <w:szCs w:val="24"/>
          <w:lang w:val="en-US"/>
        </w:rPr>
        <w:t>little</w:t>
      </w:r>
      <w:r>
        <w:rPr>
          <w:rFonts w:eastAsia="Times New Roman"/>
          <w:szCs w:val="24"/>
        </w:rPr>
        <w:t xml:space="preserve">, </w:t>
      </w:r>
      <w:r>
        <w:rPr>
          <w:rFonts w:eastAsia="Times New Roman"/>
          <w:szCs w:val="24"/>
          <w:lang w:val="en-US"/>
        </w:rPr>
        <w:t>too</w:t>
      </w:r>
      <w:r>
        <w:rPr>
          <w:rFonts w:eastAsia="Times New Roman"/>
          <w:szCs w:val="24"/>
        </w:rPr>
        <w:t xml:space="preserve"> </w:t>
      </w:r>
      <w:r>
        <w:rPr>
          <w:rFonts w:eastAsia="Times New Roman"/>
          <w:szCs w:val="24"/>
          <w:lang w:val="en-US"/>
        </w:rPr>
        <w:t>late</w:t>
      </w:r>
      <w:r>
        <w:rPr>
          <w:rFonts w:eastAsia="Times New Roman"/>
          <w:szCs w:val="24"/>
        </w:rPr>
        <w:t xml:space="preserve"> θα έλεγα, κύριε Υπουργέ, αλλά θα σας το εξηγήσω αργότερα. Ένα νομοσχέδιο όπου η ιδεοληψία υπέρ του κρατικού και ενάντια στο ιδιωτικό συναγωνίζεται την προχειρότητα και η αποσύνδεση από την πραγματικότητα των αναγκών των πολιτών συναγωνίζεται τη μεγαλοστομ</w:t>
      </w:r>
      <w:r>
        <w:rPr>
          <w:rFonts w:eastAsia="Times New Roman"/>
          <w:szCs w:val="24"/>
        </w:rPr>
        <w:t xml:space="preserve">ία για δήθεν μεταρρύθμιση. </w:t>
      </w:r>
    </w:p>
    <w:p w14:paraId="428C3300" w14:textId="77777777" w:rsidR="00CF256A" w:rsidRDefault="008A1C0A">
      <w:pPr>
        <w:spacing w:line="600" w:lineRule="auto"/>
        <w:ind w:firstLine="720"/>
        <w:jc w:val="both"/>
        <w:rPr>
          <w:rFonts w:eastAsia="Times New Roman"/>
          <w:szCs w:val="24"/>
        </w:rPr>
      </w:pPr>
      <w:r>
        <w:rPr>
          <w:rFonts w:eastAsia="Times New Roman"/>
          <w:szCs w:val="24"/>
        </w:rPr>
        <w:t xml:space="preserve">Εξηγούμαι: Δημιουργούνται κατ’ αρχάς νέες αχρείαστες, μίζερες κρατικές δομές, οι ΤΟΜΥ. Σας πείραξε, κύριε Υπουργέ, στην </w:t>
      </w:r>
      <w:r>
        <w:rPr>
          <w:rFonts w:eastAsia="Times New Roman"/>
          <w:szCs w:val="24"/>
        </w:rPr>
        <w:t xml:space="preserve">επιτροπή </w:t>
      </w:r>
      <w:r>
        <w:rPr>
          <w:rFonts w:eastAsia="Times New Roman"/>
          <w:szCs w:val="24"/>
        </w:rPr>
        <w:t xml:space="preserve">που χρησιμοποίησα τη λέξη «μίζερες», όμως, η πραγματικότητα είναι ακριβώς αυτή. </w:t>
      </w:r>
    </w:p>
    <w:p w14:paraId="428C3301"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Οι ΤΟΜΥ εκτός του </w:t>
      </w:r>
      <w:r>
        <w:rPr>
          <w:rFonts w:eastAsia="Times New Roman"/>
          <w:szCs w:val="24"/>
        </w:rPr>
        <w:t>ότι προβλέπουν κάλυψη του 30% του πληθυσμού, θα ιδρύονται αρχικά μόνο σε μεγάλες πόλεις, όχι στην ύπαιθρο, άρα όχι καθολική κάλυψη των πολιτών. Με τη διάταξη, επιπλέον, της παραγράφου 2 του άρθρου 11 ο οικογενειακός γιατρός της ΤΟΜΥ επιβάλλεται σχεδόν υποχ</w:t>
      </w:r>
      <w:r>
        <w:rPr>
          <w:rFonts w:eastAsia="Times New Roman"/>
          <w:szCs w:val="24"/>
        </w:rPr>
        <w:t>ρεωτικά στον πολίτη και δεν αποτελεί ελεύθερη επιλογή του, αφού αναγράφεται ρητά πως μόνο όπου οι δημόσιες μονάδες παροχής υπηρεσιών πρωτοβάθμιας δεν καλύπτουν πλήρως τον πληθυσμό ευθύνης τους, καθήκοντα οικογενειακού γιατρού θα ασκούν ιδιώτες γιατροί συμβ</w:t>
      </w:r>
      <w:r>
        <w:rPr>
          <w:rFonts w:eastAsia="Times New Roman"/>
          <w:szCs w:val="24"/>
        </w:rPr>
        <w:t>εβλημένοι με τον ΕΟΠΥΥ που κατέχουν τον σχετικό τίτλο ειδικότητας. Η ελευθερία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επιλογής οικογενειακού γιατρού πάει στα σκουπίδια.</w:t>
      </w:r>
    </w:p>
    <w:p w14:paraId="428C3302" w14:textId="77777777" w:rsidR="00CF256A" w:rsidRDefault="008A1C0A">
      <w:pPr>
        <w:spacing w:line="600" w:lineRule="auto"/>
        <w:ind w:firstLine="720"/>
        <w:jc w:val="both"/>
        <w:rPr>
          <w:rFonts w:eastAsia="Times New Roman"/>
          <w:szCs w:val="24"/>
        </w:rPr>
      </w:pPr>
      <w:r>
        <w:rPr>
          <w:rFonts w:eastAsia="Times New Roman"/>
          <w:szCs w:val="24"/>
        </w:rPr>
        <w:t>Μας υπόσχεστε ότι το πρόγραμμα αυτό θα υλοποιηθεί μέσω του ΕΣΠΑ και μετά το τέλος του ΕΣΠΑ, από τον κρατικό προϋπολογ</w:t>
      </w:r>
      <w:r>
        <w:rPr>
          <w:rFonts w:eastAsia="Times New Roman"/>
          <w:szCs w:val="24"/>
        </w:rPr>
        <w:t>ισμό. Ακόμα κι έτσι αν έχουν τα πράγματα, εμείς πιστεύουμε ότι οι ίδιοι πόροι που θέλετε να ξοδέψετε μέσω του ΕΣΠΑ θα μπορούσαν να διοχετευθούν για την περαιτέρω βελτίωση του υπάρχοντος συστήματος με συμβεβλημένους οικογε</w:t>
      </w:r>
      <w:r>
        <w:rPr>
          <w:rFonts w:eastAsia="Times New Roman"/>
          <w:szCs w:val="24"/>
        </w:rPr>
        <w:lastRenderedPageBreak/>
        <w:t>νειακούς γιατρούς και ελεύθερους επ</w:t>
      </w:r>
      <w:r>
        <w:rPr>
          <w:rFonts w:eastAsia="Times New Roman"/>
          <w:szCs w:val="24"/>
        </w:rPr>
        <w:t xml:space="preserve">αγγελματίες στα </w:t>
      </w:r>
      <w:r>
        <w:rPr>
          <w:rFonts w:eastAsia="Times New Roman"/>
          <w:szCs w:val="24"/>
        </w:rPr>
        <w:t>κέντρα υγείας</w:t>
      </w:r>
      <w:r>
        <w:rPr>
          <w:rFonts w:eastAsia="Times New Roman"/>
          <w:szCs w:val="24"/>
        </w:rPr>
        <w:t xml:space="preserve"> και στα </w:t>
      </w:r>
      <w:r>
        <w:rPr>
          <w:rFonts w:eastAsia="Times New Roman"/>
          <w:szCs w:val="24"/>
        </w:rPr>
        <w:t>διαγνωστικά κέντρα</w:t>
      </w:r>
      <w:r>
        <w:rPr>
          <w:rFonts w:eastAsia="Times New Roman"/>
          <w:szCs w:val="24"/>
        </w:rPr>
        <w:t>, όπου προσφέρουν στους πολίτες ποιοτικότερη φροντίδα υγείας.</w:t>
      </w:r>
    </w:p>
    <w:p w14:paraId="428C3303" w14:textId="77777777" w:rsidR="00CF256A" w:rsidRDefault="008A1C0A">
      <w:pPr>
        <w:spacing w:line="600" w:lineRule="auto"/>
        <w:ind w:firstLine="720"/>
        <w:jc w:val="both"/>
        <w:rPr>
          <w:rFonts w:eastAsia="Times New Roman"/>
          <w:szCs w:val="24"/>
        </w:rPr>
      </w:pPr>
      <w:r>
        <w:rPr>
          <w:rFonts w:eastAsia="Times New Roman"/>
          <w:szCs w:val="24"/>
        </w:rPr>
        <w:t>Επιπλέον, ο αριθμός των δεκάδων υπουργικών αποφάσεων. Είναι τριάντα δύο, κύριοι συνάδελφοι! Τριάντα δύο υπουργικές αποφάσεις θα απαιτούντα</w:t>
      </w:r>
      <w:r>
        <w:rPr>
          <w:rFonts w:eastAsia="Times New Roman"/>
          <w:szCs w:val="24"/>
        </w:rPr>
        <w:t>ι για την υλοποίηση αυτού του σχεδίου. Εσείς δεν μπορείτε να βγάλετε μία, θα βγάλετε τριάντα δύο; Και δεν τα είπαμε μόνο εμείς αυτά. Δεν τα είπε μόνο η Νέα Δημοκρατία. Τα είπε η συντριπτική πλειοψηφία των φορέων με τις παρατηρήσεις τους, που βιώνουν τα καθ</w:t>
      </w:r>
      <w:r>
        <w:rPr>
          <w:rFonts w:eastAsia="Times New Roman"/>
          <w:szCs w:val="24"/>
        </w:rPr>
        <w:t xml:space="preserve">ημερινά προβλήματα του χώρου της υγείας. Μάλιστα, με αυτές τις διατάξεις δεν θα </w:t>
      </w:r>
      <w:proofErr w:type="spellStart"/>
      <w:r>
        <w:rPr>
          <w:rFonts w:eastAsia="Times New Roman"/>
          <w:szCs w:val="24"/>
        </w:rPr>
        <w:t>αποσυμφορηθούν</w:t>
      </w:r>
      <w:proofErr w:type="spellEnd"/>
      <w:r>
        <w:rPr>
          <w:rFonts w:eastAsia="Times New Roman"/>
          <w:szCs w:val="24"/>
        </w:rPr>
        <w:t xml:space="preserve"> τα νοσοκομεία, αλλά φαίνεται ότι το μόνο που σας απασχολεί είναι να παρακάμψετε τους ιδιώτες συμβεβλημένους γιατρούς του ΕΟΠΥΥ και τους ελεύθερους επαγγελματίες </w:t>
      </w:r>
      <w:r>
        <w:rPr>
          <w:rFonts w:eastAsia="Times New Roman"/>
          <w:szCs w:val="24"/>
        </w:rPr>
        <w:t xml:space="preserve">γιατρούς. </w:t>
      </w:r>
    </w:p>
    <w:p w14:paraId="428C3304" w14:textId="77777777" w:rsidR="00CF256A" w:rsidRDefault="008A1C0A">
      <w:pPr>
        <w:spacing w:line="600" w:lineRule="auto"/>
        <w:ind w:firstLine="720"/>
        <w:jc w:val="both"/>
        <w:rPr>
          <w:rFonts w:eastAsia="Times New Roman"/>
          <w:szCs w:val="24"/>
        </w:rPr>
      </w:pPr>
      <w:r>
        <w:rPr>
          <w:rFonts w:eastAsia="Times New Roman"/>
          <w:szCs w:val="24"/>
        </w:rPr>
        <w:t xml:space="preserve">Εσείς όμως, κύριε Υπουργέ, διά του Γενικού Γραμματέα Υγείας έχετε παραδεχθεί ότι και τα επόμενα χρόνια το σύστημα πρωτοβάθμιας θα λειτουργεί με ευρεία αξιοποίηση των συμβεβλημένων γιατρών του ΕΟΠΥΥ, άρα τι περισσότερο αποτελεί </w:t>
      </w:r>
      <w:r>
        <w:rPr>
          <w:rFonts w:eastAsia="Times New Roman"/>
          <w:szCs w:val="24"/>
        </w:rPr>
        <w:lastRenderedPageBreak/>
        <w:t>αυτό που θέλετε να</w:t>
      </w:r>
      <w:r>
        <w:rPr>
          <w:rFonts w:eastAsia="Times New Roman"/>
          <w:szCs w:val="24"/>
        </w:rPr>
        <w:t xml:space="preserve"> φτιάξετε από μια ιδεοληψία περί δήθεν κρατικών δομών; Τελικά, στο τέλος της ημέρας θα σπαταληθούν πόροι, με αποτέλεσμα οι δημόσιες δομές να μην λειτουργούν ή να υπολειτουργούν και οι πολίτες ασθενείς να τρέχουν πάλι στους ιδιώτες γιατρούς χωρίς όμως κα</w:t>
      </w:r>
      <w:r>
        <w:rPr>
          <w:rFonts w:eastAsia="Times New Roman"/>
          <w:szCs w:val="24"/>
        </w:rPr>
        <w:t>μ</w:t>
      </w:r>
      <w:r>
        <w:rPr>
          <w:rFonts w:eastAsia="Times New Roman"/>
          <w:szCs w:val="24"/>
        </w:rPr>
        <w:t>μί</w:t>
      </w:r>
      <w:r>
        <w:rPr>
          <w:rFonts w:eastAsia="Times New Roman"/>
          <w:szCs w:val="24"/>
        </w:rPr>
        <w:t xml:space="preserve">α ασφαλιστική κάλυψη αυτήν τη φορά. Θα πρέπει να τα πληρώνουν όλα από την τσέπη τους. Δηλαδή και κρατήσεις θα τους κάνετε με αυξημένη φορολογία και θα πληρώνουν όλο τον γιατρό μόνοι τους. </w:t>
      </w:r>
    </w:p>
    <w:p w14:paraId="428C3305" w14:textId="77777777" w:rsidR="00CF256A" w:rsidRDefault="008A1C0A">
      <w:pPr>
        <w:spacing w:line="600" w:lineRule="auto"/>
        <w:ind w:firstLine="720"/>
        <w:jc w:val="both"/>
        <w:rPr>
          <w:rFonts w:eastAsia="Times New Roman"/>
          <w:szCs w:val="24"/>
        </w:rPr>
      </w:pPr>
      <w:r>
        <w:rPr>
          <w:rFonts w:eastAsia="Times New Roman"/>
          <w:szCs w:val="24"/>
        </w:rPr>
        <w:t>Και ενώ επιβάλλετε έναν οικογενειακό γιατρό που θα παραπέμπει αυτός</w:t>
      </w:r>
      <w:r>
        <w:rPr>
          <w:rFonts w:eastAsia="Times New Roman"/>
          <w:szCs w:val="24"/>
        </w:rPr>
        <w:t xml:space="preserve"> όποτε θέλει, έρχεστε στο άρθρο 4 για τα κέντρα υγείας και μας λέτε ότι μπορούν να προσέρχονται σε αυτά οι πολίτες και αυτοβούλως. Τέσσερις φορές σας το έχω ρωτήσει, κύριε Υπουργέ. Και σαν να μην υπήρχα μέσα στην Αίθουσα, μία απάντηση δεν έχω πάρει. Τελικά</w:t>
      </w:r>
      <w:r>
        <w:rPr>
          <w:rFonts w:eastAsia="Times New Roman"/>
          <w:szCs w:val="24"/>
        </w:rPr>
        <w:t xml:space="preserve"> τι σημαίνει αυτό το αυτοβούλως; Είναι ή δεν είναι στην κρίση του πολίτη να παρακάμψει τον υποχρεωτικό οικογενειακό γιατρό της ΤΟΜΥ, που προβλέπεται πιο κάτω στο άρθρο 19, όπου λέτε ότι η παραπομπή από τον οικογενειακό γιατρό είναι απαραίτητη προϋπόθεση γι</w:t>
      </w:r>
      <w:r>
        <w:rPr>
          <w:rFonts w:eastAsia="Times New Roman"/>
          <w:szCs w:val="24"/>
        </w:rPr>
        <w:t xml:space="preserve">α την πρόσβαση στο </w:t>
      </w:r>
      <w:r>
        <w:rPr>
          <w:rFonts w:eastAsia="Times New Roman"/>
          <w:szCs w:val="24"/>
        </w:rPr>
        <w:t>κέντρο υγείας</w:t>
      </w:r>
      <w:r>
        <w:rPr>
          <w:rFonts w:eastAsia="Times New Roman"/>
          <w:szCs w:val="24"/>
        </w:rPr>
        <w:t xml:space="preserve">; </w:t>
      </w:r>
    </w:p>
    <w:p w14:paraId="428C3306"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Αντιθέτως, εσείς δίνετε προτεραιότητα στην κάλυψη του πληθυσμού μέσω των δημόσιων δομών και όχι στις προτιμήσεις του πολίτη, όπως εμείς πιστεύουμε και τόνισα στην εισαγωγή. </w:t>
      </w:r>
    </w:p>
    <w:p w14:paraId="428C3307" w14:textId="77777777" w:rsidR="00CF256A" w:rsidRDefault="008A1C0A">
      <w:pPr>
        <w:spacing w:line="600" w:lineRule="auto"/>
        <w:ind w:firstLine="720"/>
        <w:jc w:val="both"/>
        <w:rPr>
          <w:rFonts w:eastAsia="Times New Roman"/>
          <w:szCs w:val="24"/>
        </w:rPr>
      </w:pPr>
      <w:r>
        <w:rPr>
          <w:rFonts w:eastAsia="Times New Roman"/>
          <w:szCs w:val="24"/>
        </w:rPr>
        <w:t>Τώρα, όσον αφορά το δεύτερο μέρος του νομοσχεδί</w:t>
      </w:r>
      <w:r>
        <w:rPr>
          <w:rFonts w:eastAsia="Times New Roman"/>
          <w:szCs w:val="24"/>
        </w:rPr>
        <w:t>ου, αποτελείται από εξήντα οκτώ επιπλέον άρθρα, διατάξεις, που μερικές αποτελούν από μόνες τους χωριστά νομοσχέδια. Λίγες μέρες σας λέω πριν τη λήξη της συνεδρίασης της Βουλής. Παρ’ όλα αυτά, υπάρχουν και κάποιες διατάξεις προς τη θετική κατεύθυνση, ειδικά</w:t>
      </w:r>
      <w:r>
        <w:rPr>
          <w:rFonts w:eastAsia="Times New Roman"/>
          <w:szCs w:val="24"/>
        </w:rPr>
        <w:t xml:space="preserve"> όσες αφορούν σε αποζημιώσεις ιατρικού προσωπικού, όπως των εφημεριών των γιατρών ή των εργαζομένων στο ΕΚΑΒ που δεν έχουν πληρωθεί για παρελθόντα έτη. Υπάρχουν όμως και διατάξεις που χρήζουν ιδιαίτερης και σοβαρής κριτικής και είναι σαφώς προβληματικές. </w:t>
      </w:r>
    </w:p>
    <w:p w14:paraId="428C330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Μία από τις διατάξεις αυτές αφορά στις </w:t>
      </w:r>
      <w:r>
        <w:rPr>
          <w:rFonts w:eastAsia="Times New Roman" w:cs="Times New Roman"/>
          <w:szCs w:val="24"/>
        </w:rPr>
        <w:t>μονάδες ημερήσιας νοσηλείας</w:t>
      </w:r>
      <w:r>
        <w:rPr>
          <w:rFonts w:eastAsia="Times New Roman" w:cs="Times New Roman"/>
          <w:szCs w:val="24"/>
        </w:rPr>
        <w:t>, τις λεγόμενες ΜΗΝ, του άρθρου 30. Θέτετε, κατ</w:t>
      </w:r>
      <w:r>
        <w:rPr>
          <w:rFonts w:eastAsia="Times New Roman" w:cs="Times New Roman"/>
          <w:szCs w:val="24"/>
        </w:rPr>
        <w:t xml:space="preserve">’ </w:t>
      </w:r>
      <w:r>
        <w:rPr>
          <w:rFonts w:eastAsia="Times New Roman" w:cs="Times New Roman"/>
          <w:szCs w:val="24"/>
        </w:rPr>
        <w:t xml:space="preserve">αρχάς, όριο στις ειδικότητες που μπορούν να αναπτυχθούν σε μια αυτοτελή ιδιωτική ΜΗΝ. Δεν μπορώ να το καταλάβω. Είναι, δηλαδή, αδιανόητο για </w:t>
      </w:r>
      <w:r>
        <w:rPr>
          <w:rFonts w:eastAsia="Times New Roman" w:cs="Times New Roman"/>
          <w:szCs w:val="24"/>
        </w:rPr>
        <w:t xml:space="preserve">ποιον λόγο γίνεται αυτό, αφού επιτρέπεται πλέον ότι μόνο μία θα μπορεί να λειτουργεί. </w:t>
      </w:r>
    </w:p>
    <w:p w14:paraId="428C330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Είναι κάτι που δεν εφαρμόζεται σε κα</w:t>
      </w:r>
      <w:r>
        <w:rPr>
          <w:rFonts w:eastAsia="Times New Roman" w:cs="Times New Roman"/>
          <w:szCs w:val="24"/>
        </w:rPr>
        <w:t>μ</w:t>
      </w:r>
      <w:r>
        <w:rPr>
          <w:rFonts w:eastAsia="Times New Roman" w:cs="Times New Roman"/>
          <w:szCs w:val="24"/>
        </w:rPr>
        <w:t xml:space="preserve">μία άλλη δομή </w:t>
      </w:r>
      <w:r>
        <w:rPr>
          <w:rFonts w:eastAsia="Times New Roman" w:cs="Times New Roman"/>
          <w:szCs w:val="24"/>
        </w:rPr>
        <w:t>πρωτοβάθμιας φροντίδας υγείας</w:t>
      </w:r>
      <w:r>
        <w:rPr>
          <w:rFonts w:eastAsia="Times New Roman" w:cs="Times New Roman"/>
          <w:szCs w:val="24"/>
        </w:rPr>
        <w:t xml:space="preserve">. Δεν καταλαβαίνω, δηλαδή, γιατί στα </w:t>
      </w:r>
      <w:proofErr w:type="spellStart"/>
      <w:r>
        <w:rPr>
          <w:rFonts w:eastAsia="Times New Roman" w:cs="Times New Roman"/>
          <w:szCs w:val="24"/>
        </w:rPr>
        <w:t>πολυϊατρεία</w:t>
      </w:r>
      <w:proofErr w:type="spellEnd"/>
      <w:r>
        <w:rPr>
          <w:rFonts w:eastAsia="Times New Roman" w:cs="Times New Roman"/>
          <w:szCs w:val="24"/>
        </w:rPr>
        <w:t xml:space="preserve"> να προβλέπονται διαφορετικές ΜΗΝ και δια</w:t>
      </w:r>
      <w:r>
        <w:rPr>
          <w:rFonts w:eastAsia="Times New Roman" w:cs="Times New Roman"/>
          <w:szCs w:val="24"/>
        </w:rPr>
        <w:t xml:space="preserve">φορετικές ειδικότητες ιατρών, όπως αντίστοιχα και στα διαγνωστικά κέντρα, που μπορούν να έχουν και ακτινολογικό και μικροβιολογικό; Δεν μπορούν να υπάρχουν δύο μέτρα και δύο σταθμά στον τομέα της </w:t>
      </w:r>
      <w:r>
        <w:rPr>
          <w:rFonts w:eastAsia="Times New Roman" w:cs="Times New Roman"/>
          <w:szCs w:val="24"/>
        </w:rPr>
        <w:t>πρωτοβάθμιας</w:t>
      </w:r>
      <w:r>
        <w:rPr>
          <w:rFonts w:eastAsia="Times New Roman" w:cs="Times New Roman"/>
          <w:szCs w:val="24"/>
        </w:rPr>
        <w:t xml:space="preserve">, να δημιουργούνται ανισότητες. </w:t>
      </w:r>
    </w:p>
    <w:p w14:paraId="428C330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Πάτε, όμως, να </w:t>
      </w:r>
      <w:r>
        <w:rPr>
          <w:rFonts w:eastAsia="Times New Roman" w:cs="Times New Roman"/>
          <w:szCs w:val="24"/>
        </w:rPr>
        <w:t>κάνετε ένα ολέθριο λάθος, θέτοντας νέες πολεοδομικές και τεχνικές προδιαγραφές για τις ήδη λειτουργούσες αυτοτελείς ΜΗΝ, με νέες υπουργικές αποφάσεις. Ξέρετε, το κράτος, κύριε Υπουργέ, δεν έγινε χθες ούτε την ημέρα που Κυβέρνηση έγιναν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w:t>
      </w:r>
      <w:r>
        <w:rPr>
          <w:rFonts w:eastAsia="Times New Roman" w:cs="Times New Roman"/>
          <w:szCs w:val="24"/>
        </w:rPr>
        <w:t xml:space="preserve"> κράτος υπήρχε και προχθές και αντιπροχθές κι έχει μια συνέχεια. Δεν μπορεί, λοιπόν, το κράτος να δίνει μια σειρά από όρους με τους οποίους ο κόσμος θα έρθει να βάλει τα λεφτά του, να επενδύσει να δημιουργήσει ανάπτυξη και νέες θέσεις εργασίας, για να έρθε</w:t>
      </w:r>
      <w:r>
        <w:rPr>
          <w:rFonts w:eastAsia="Times New Roman" w:cs="Times New Roman"/>
          <w:szCs w:val="24"/>
        </w:rPr>
        <w:t xml:space="preserve">τε εσείς να κάνετε το χατίρι δεν ξέρω ποιανού και να τις καταργήσετε την επόμενη ημέρα. Δεν είστε εσείς το κράτος. </w:t>
      </w:r>
    </w:p>
    <w:p w14:paraId="428C330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Είστε εσείς το κράτος! </w:t>
      </w:r>
    </w:p>
    <w:p w14:paraId="428C330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proofErr w:type="spellStart"/>
      <w:r>
        <w:rPr>
          <w:rFonts w:eastAsia="Times New Roman" w:cs="Times New Roman"/>
          <w:szCs w:val="24"/>
        </w:rPr>
        <w:t>Αντουανέτες</w:t>
      </w:r>
      <w:proofErr w:type="spellEnd"/>
      <w:r>
        <w:rPr>
          <w:rFonts w:eastAsia="Times New Roman" w:cs="Times New Roman"/>
          <w:szCs w:val="24"/>
        </w:rPr>
        <w:t xml:space="preserve">… </w:t>
      </w:r>
    </w:p>
    <w:p w14:paraId="428C330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ΙΑΣΟΝΑΣ</w:t>
      </w:r>
      <w:r>
        <w:rPr>
          <w:rFonts w:eastAsia="Times New Roman" w:cs="Times New Roman"/>
          <w:b/>
          <w:szCs w:val="24"/>
        </w:rPr>
        <w:t xml:space="preserve"> ΦΩΤΗΛΑΣ:</w:t>
      </w:r>
      <w:r>
        <w:rPr>
          <w:rFonts w:eastAsia="Times New Roman" w:cs="Times New Roman"/>
          <w:szCs w:val="24"/>
        </w:rPr>
        <w:t xml:space="preserve"> Η αλήθεια είναι, και οφείλουμε να το πούμε, ότι τους μόνους που ευεργετείτε είναι οι ΜΗΝ των ιδιωτικών κλινικών, καθώς τους δίνετε το δικαίωμα για όλα τα είδη αναισθησίας, υποβαθμίζοντας, παράλληλα, τις αυτοτελείς ΜΗΝ σε απλά ιατρεία, με μόνο δικαίωμα ιατ</w:t>
      </w:r>
      <w:r>
        <w:rPr>
          <w:rFonts w:eastAsia="Times New Roman" w:cs="Times New Roman"/>
          <w:szCs w:val="24"/>
        </w:rPr>
        <w:t xml:space="preserve">ρικής πράξης και τοπική αναισθησία. Κι αναρωτιέμαι τι θα πείτε σε αυτούς τους γιατρούς που επένδυσαν. </w:t>
      </w:r>
    </w:p>
    <w:p w14:paraId="428C330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Επίσης, δεν καταλαβαίνω γιατί για ένα συγκεκριμένο έργο άλλη θα είναι η τιμή άμα το κάνω σε μια ιδιωτική ΜΗΝ και άλλη θα είναι η τιμή άμα το κάνω σε μια </w:t>
      </w:r>
      <w:r>
        <w:rPr>
          <w:rFonts w:eastAsia="Times New Roman" w:cs="Times New Roman"/>
          <w:szCs w:val="24"/>
        </w:rPr>
        <w:t xml:space="preserve">ΜΗΝ σε ιδιωτική κλινική. Το ένα θα έχει ΦΠΑ, το άλλο δεν θα έχει ΦΠΑ. Για την ίδια ακριβώς ιατρική πράξη μιλάμε. Δεν το αντιλαμβάνομαι. </w:t>
      </w:r>
    </w:p>
    <w:p w14:paraId="428C330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Σχετικά με το θέμα της ΕΣΑΝ, δεν βγάλατε λέξη για το άρθρο αυτό και πώς άλλωστε, αφού πρόκειται κι εδώ για άλλη μία </w:t>
      </w:r>
      <w:proofErr w:type="spellStart"/>
      <w:r>
        <w:rPr>
          <w:rFonts w:eastAsia="Times New Roman" w:cs="Times New Roman"/>
          <w:szCs w:val="24"/>
        </w:rPr>
        <w:t>κωλ</w:t>
      </w:r>
      <w:r>
        <w:rPr>
          <w:rFonts w:eastAsia="Times New Roman" w:cs="Times New Roman"/>
          <w:szCs w:val="24"/>
        </w:rPr>
        <w:t>οτούμπα</w:t>
      </w:r>
      <w:proofErr w:type="spellEnd"/>
      <w:r>
        <w:rPr>
          <w:rFonts w:eastAsia="Times New Roman" w:cs="Times New Roman"/>
          <w:szCs w:val="24"/>
        </w:rPr>
        <w:t xml:space="preserve">. Ο </w:t>
      </w:r>
      <w:proofErr w:type="spellStart"/>
      <w:r>
        <w:rPr>
          <w:rFonts w:eastAsia="Times New Roman" w:cs="Times New Roman"/>
          <w:szCs w:val="24"/>
        </w:rPr>
        <w:t>Μελισσανίδης</w:t>
      </w:r>
      <w:proofErr w:type="spellEnd"/>
      <w:r>
        <w:rPr>
          <w:rFonts w:eastAsia="Times New Roman" w:cs="Times New Roman"/>
          <w:szCs w:val="24"/>
        </w:rPr>
        <w:t xml:space="preserve">, δηλαδή, πρέπει να σας ζηλεύει; Δεν το καταλαβαίνω. Άλλη μια </w:t>
      </w:r>
      <w:proofErr w:type="spellStart"/>
      <w:r>
        <w:rPr>
          <w:rFonts w:eastAsia="Times New Roman" w:cs="Times New Roman"/>
          <w:szCs w:val="24"/>
        </w:rPr>
        <w:t>κωλοτούμπα</w:t>
      </w:r>
      <w:proofErr w:type="spellEnd"/>
      <w:r>
        <w:rPr>
          <w:rFonts w:eastAsia="Times New Roman" w:cs="Times New Roman"/>
          <w:szCs w:val="24"/>
        </w:rPr>
        <w:t xml:space="preserve">. Αλλάζετε το όνομα για την εταιρεία που καταγγέλλατε στο πρόσφατο παρελθόν, ενώ </w:t>
      </w:r>
      <w:r>
        <w:rPr>
          <w:rFonts w:eastAsia="Times New Roman" w:cs="Times New Roman"/>
          <w:szCs w:val="24"/>
        </w:rPr>
        <w:lastRenderedPageBreak/>
        <w:t>ξέρατε ότι υπάρχει ρεαλιστική ανάγκη για κοστολόγηση των υπηρεσιών των νοσοκομεί</w:t>
      </w:r>
      <w:r>
        <w:rPr>
          <w:rFonts w:eastAsia="Times New Roman" w:cs="Times New Roman"/>
          <w:szCs w:val="24"/>
        </w:rPr>
        <w:t>ων. Δεν χρειαζόταν να σας το πει η τρόικα. Διοργανώνατε, μάλιστα, μαζικούς αγώνες ενάντια στην κοστολόγηση των υπηρεσιών μέχρι το 2014. Τώρα, έρχεστε, κατά την προσφιλή σας συνήθεια, και αλλάζετε τα ονόματα και μας μιλάτε για την ίδια εταιρεία σαν να μην έ</w:t>
      </w:r>
      <w:r>
        <w:rPr>
          <w:rFonts w:eastAsia="Times New Roman" w:cs="Times New Roman"/>
          <w:szCs w:val="24"/>
        </w:rPr>
        <w:t xml:space="preserve">γινε τίποτα και χωρίς, βέβαια, κανένα ίχνος σοβαρότητας. </w:t>
      </w:r>
    </w:p>
    <w:p w14:paraId="428C331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Βέβαια, δεν ξεχνάμε ότι φάγαμε οκτώ μήνες για να πούμε την τρόικα θεσμούς. Αυτό θα μας μαράνει τώρα; Τέλος πάντων. Δεν αλλάζει καν το ΔΣ, ο Πρόεδρος, αφού παραιτήθηκε μόνος του. Αντί, όμως, όπως θα </w:t>
      </w:r>
      <w:r>
        <w:rPr>
          <w:rFonts w:eastAsia="Times New Roman" w:cs="Times New Roman"/>
          <w:szCs w:val="24"/>
        </w:rPr>
        <w:t xml:space="preserve">έπρεπε, να ξεκινήσουμε μια κοστολόγηση των υπηρεσιών, που, όπως ξέρουμε, θα χρειαστεί τουλάχιστον πέντε χρόνια, εμείς χάσαμε τρία ολόκληρα χρόνια μέχρι να αντιληφθείτε το πασιφανές. </w:t>
      </w:r>
    </w:p>
    <w:p w14:paraId="428C331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Τέλος, να κάνω ένα σχόλιο για τις τροπολογίες που φέρνετε σήμερα. Δεν ξέρ</w:t>
      </w:r>
      <w:r>
        <w:rPr>
          <w:rFonts w:eastAsia="Times New Roman" w:cs="Times New Roman"/>
          <w:szCs w:val="24"/>
        </w:rPr>
        <w:t>ω σήμερα πόσες άλλες έχετε σκοπό να φέρετε, αλλά εγώ θα σχολιάσω δύο. Κατ</w:t>
      </w:r>
      <w:r>
        <w:rPr>
          <w:rFonts w:eastAsia="Times New Roman" w:cs="Times New Roman"/>
          <w:szCs w:val="24"/>
        </w:rPr>
        <w:t xml:space="preserve">’ </w:t>
      </w:r>
      <w:r>
        <w:rPr>
          <w:rFonts w:eastAsia="Times New Roman" w:cs="Times New Roman"/>
          <w:szCs w:val="24"/>
        </w:rPr>
        <w:t xml:space="preserve">αρχάς, να πω για την τροπολογία που φέρνετε με γενικό αριθμό 1202 και ειδικό 84 ότι είναι </w:t>
      </w:r>
      <w:r>
        <w:rPr>
          <w:rFonts w:eastAsia="Times New Roman" w:cs="Times New Roman"/>
          <w:szCs w:val="24"/>
        </w:rPr>
        <w:lastRenderedPageBreak/>
        <w:t>ντροπή σας να εκμεταλλεύεστε την αγωνία του επικουρικού προσωπικού, αλλά και των πολιτών πο</w:t>
      </w:r>
      <w:r>
        <w:rPr>
          <w:rFonts w:eastAsia="Times New Roman" w:cs="Times New Roman"/>
          <w:szCs w:val="24"/>
        </w:rPr>
        <w:t xml:space="preserve">υ θα βρεθούν σε νοσοκομεία χωρίς προσωπικό. </w:t>
      </w:r>
    </w:p>
    <w:p w14:paraId="428C331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εξηγούμαι. Βάζετε αρχικά στην πρώτη παράγραφο διάταξη για την παράταση θητείας των επικουρικών γιατρών, με την οποία, προφανώς, συμφωνούμε. Δεν μπορούμε να διαφωνήσουμε. Έλα, όμως, που όπως φαίνεται </w:t>
      </w:r>
      <w:r>
        <w:rPr>
          <w:rFonts w:eastAsia="Times New Roman" w:cs="Times New Roman"/>
          <w:szCs w:val="24"/>
        </w:rPr>
        <w:t>προσθέτετε επιπλέον διάταξη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σκάνδαλο της παραγράφου 2, όπου προβλέπεται κατ’ εξαίρεση, βεβαίως, δυνατότητα μετάταξης σε δόκιμους υπαλλήλους, ακόμα και πριν το τέλος της δοκιμαστικής περιόδους θητείας τους, πριν δηλαδή τη διετία, σε κενή οργανική θέση και</w:t>
      </w:r>
      <w:r>
        <w:rPr>
          <w:rFonts w:eastAsia="Times New Roman" w:cs="Times New Roman"/>
          <w:szCs w:val="24"/>
        </w:rPr>
        <w:t xml:space="preserve"> εάν δεν υπάρχει, μεταφορά θέσης του υπαλλήλου.</w:t>
      </w:r>
    </w:p>
    <w:p w14:paraId="428C331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Τι άλλο θα σκαρφιστείτε αναρωτιέμαι για να παρακάμψετε το </w:t>
      </w:r>
      <w:r>
        <w:rPr>
          <w:rFonts w:eastAsia="Times New Roman" w:cs="Times New Roman"/>
          <w:szCs w:val="24"/>
        </w:rPr>
        <w:t>Δημοσιοϋπαλληλικό Κώδικα</w:t>
      </w:r>
      <w:r>
        <w:rPr>
          <w:rFonts w:eastAsia="Times New Roman" w:cs="Times New Roman"/>
          <w:szCs w:val="24"/>
        </w:rPr>
        <w:t xml:space="preserve">, τον οποίον κουρελιάζετε. Ποιους φωτογραφίζετε άραγε, ήθελα να ξέρω με αυτή τη διάταξη; Απαιτούμε να αποσυρθεί άμεσα και σας </w:t>
      </w:r>
      <w:r>
        <w:rPr>
          <w:rFonts w:eastAsia="Times New Roman" w:cs="Times New Roman"/>
          <w:szCs w:val="24"/>
        </w:rPr>
        <w:t>καταγγέλλουμε για την προκλητική κοινοβουλευτική σας πρακτική.</w:t>
      </w:r>
    </w:p>
    <w:p w14:paraId="428C331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Και καταλήγουμε στην τροπολογία με γενικό αριθμό 1203 και ειδικό 85, σχετικά με διάφορες ρυθμίσεις για διάφορους φορείς, όπως το ΚΕΕΛΠΝΟ για παράδειγμα, με την καθαριότητα, τη σίτιση, τη φύλαξη</w:t>
      </w:r>
      <w:r>
        <w:rPr>
          <w:rFonts w:eastAsia="Times New Roman" w:cs="Times New Roman"/>
          <w:szCs w:val="24"/>
        </w:rPr>
        <w:t xml:space="preserve"> των υπηρεσιών του Υπουργείου. </w:t>
      </w:r>
    </w:p>
    <w:p w14:paraId="428C331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αυτήν την παράγραφο, λοιπόν, τι κάνετε; Έρχεστε και χαρίζετε όλα τα χρέη που υπάρχουν απ’ αυτούς τους οργανισμούς. </w:t>
      </w:r>
    </w:p>
    <w:p w14:paraId="428C331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Ξέρετε κάτι, κύριε Υπουργέ; Εμείς λέμε ότι αυτό είναι φωτογραφικό. Πού το στηρίζουμε; Κατ’ αρχάς το κάνετ</w:t>
      </w:r>
      <w:r>
        <w:rPr>
          <w:rFonts w:eastAsia="Times New Roman" w:cs="Times New Roman"/>
          <w:szCs w:val="24"/>
        </w:rPr>
        <w:t>ε όταν υπάρχει σε εξέλιξη μια δικαστική διαδικασία. Υπάρχουν άνθρωποι, οι εργαζόμενοι, οι οποίοι έχουν κάνει καταγγελία ενώπιον του Εισαγγελέα Εφετών Διαφθοράς. Υπάρχει μια ολόκληρη καταγγελία, την οποία διερευνά το κλιμάκιο μεικτών ελέγχων και η οποία είν</w:t>
      </w:r>
      <w:r>
        <w:rPr>
          <w:rFonts w:eastAsia="Times New Roman" w:cs="Times New Roman"/>
          <w:szCs w:val="24"/>
        </w:rPr>
        <w:t xml:space="preserve">αι συγκεκριμένη ανά πεδίο, όχι αόριστα, αέρα πατέρα. Είναι συγκεκριμένη και κοστολογημένη! Κι ενώ υπάρχει μια δικαστική διαδικασία εν εξελίξει, εσείς έρχεστε και το τελειώνετε και λέτε «όχι». </w:t>
      </w:r>
    </w:p>
    <w:p w14:paraId="428C331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μπορείτε να το κάνετε αυτό. Είστε γιατρός, αλλά εγώ είμαι ν</w:t>
      </w:r>
      <w:r>
        <w:rPr>
          <w:rFonts w:eastAsia="Times New Roman" w:cs="Times New Roman"/>
          <w:szCs w:val="24"/>
        </w:rPr>
        <w:t xml:space="preserve">ομικός και σας λέω ότι δεν μπορείτε να το κάνετε αυτό. Θα με ρωτήσετε, γιατί είναι φωτογραφική. Δεν είναι μόνο για το ΚΕΕΛΠΝΟ. Είναι για πολλούς φορείς. Επειδή ο Θεός αγαπάει </w:t>
      </w:r>
      <w:r>
        <w:rPr>
          <w:rFonts w:eastAsia="Times New Roman" w:cs="Times New Roman"/>
          <w:szCs w:val="24"/>
        </w:rPr>
        <w:lastRenderedPageBreak/>
        <w:t xml:space="preserve">τον κλέφτη, αλλά αγαπάει τον νοικοκύρη λίγο περισσότερο, τι γίνεται; </w:t>
      </w:r>
    </w:p>
    <w:p w14:paraId="428C331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Κοιτάξτε τη</w:t>
      </w:r>
      <w:r>
        <w:rPr>
          <w:rFonts w:eastAsia="Times New Roman" w:cs="Times New Roman"/>
          <w:szCs w:val="24"/>
        </w:rPr>
        <w:t xml:space="preserve">ν </w:t>
      </w:r>
      <w:r>
        <w:rPr>
          <w:rFonts w:eastAsia="Times New Roman" w:cs="Times New Roman"/>
          <w:szCs w:val="24"/>
        </w:rPr>
        <w:t xml:space="preserve">έκθεση </w:t>
      </w:r>
      <w:r>
        <w:rPr>
          <w:rFonts w:eastAsia="Times New Roman" w:cs="Times New Roman"/>
          <w:szCs w:val="24"/>
        </w:rPr>
        <w:t xml:space="preserve">του </w:t>
      </w:r>
      <w:r>
        <w:rPr>
          <w:rFonts w:eastAsia="Times New Roman" w:cs="Times New Roman"/>
          <w:szCs w:val="24"/>
        </w:rPr>
        <w:t>Γενικού</w:t>
      </w:r>
      <w:r>
        <w:rPr>
          <w:rFonts w:eastAsia="Times New Roman" w:cs="Times New Roman"/>
          <w:szCs w:val="24"/>
        </w:rPr>
        <w:t xml:space="preserve"> Λογιστηρίου του Κράτους, κύριοι συνάδελφοι, εκεί που γράφει ότι το Υπουργείο δεν μπόρεσε να προσδιορίσει ποιο είναι το κόστος αυτής εδώ της διάταξης, στο κάτω μέρος. Ανοίξτε τα χαρτιά σας. Σε αυτό –που το είχατε πει «</w:t>
      </w:r>
      <w:proofErr w:type="spellStart"/>
      <w:r>
        <w:rPr>
          <w:rFonts w:eastAsia="Times New Roman" w:cs="Times New Roman"/>
          <w:szCs w:val="24"/>
        </w:rPr>
        <w:t>κόπι-πάστε</w:t>
      </w:r>
      <w:proofErr w:type="spellEnd"/>
      <w:r>
        <w:rPr>
          <w:rFonts w:eastAsia="Times New Roman" w:cs="Times New Roman"/>
          <w:szCs w:val="24"/>
        </w:rPr>
        <w:t xml:space="preserve">»- κάτω </w:t>
      </w:r>
      <w:r>
        <w:rPr>
          <w:rFonts w:eastAsia="Times New Roman" w:cs="Times New Roman"/>
          <w:szCs w:val="24"/>
        </w:rPr>
        <w:t xml:space="preserve">έχουν ξεχάσει και έχουν αφήσει τη λέξη ΚΕΕΛΠΝΟ. Ανοίξτε και κοιτάξτε το. </w:t>
      </w:r>
    </w:p>
    <w:p w14:paraId="428C3319"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8C331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έκθεση </w:t>
      </w:r>
      <w:r>
        <w:rPr>
          <w:rFonts w:eastAsia="Times New Roman" w:cs="Times New Roman"/>
          <w:szCs w:val="24"/>
        </w:rPr>
        <w:t xml:space="preserve">του </w:t>
      </w:r>
      <w:r>
        <w:rPr>
          <w:rFonts w:eastAsia="Times New Roman" w:cs="Times New Roman"/>
          <w:szCs w:val="24"/>
        </w:rPr>
        <w:t>Γενικού</w:t>
      </w:r>
      <w:r>
        <w:rPr>
          <w:rFonts w:eastAsia="Times New Roman" w:cs="Times New Roman"/>
          <w:szCs w:val="24"/>
        </w:rPr>
        <w:t xml:space="preserve"> Λογιστηρίου του Κράτους, όπως τους το έστειλε προφανώς το ΚΕΕΛΠΝΟ, από κάτω ξέχασαν να σβήσουν την ετικέ</w:t>
      </w:r>
      <w:r>
        <w:rPr>
          <w:rFonts w:eastAsia="Times New Roman" w:cs="Times New Roman"/>
          <w:szCs w:val="24"/>
        </w:rPr>
        <w:t xml:space="preserve">τα του ΚΕΕΛΠΝΟ. Κι έχουμε μια </w:t>
      </w:r>
      <w:r>
        <w:rPr>
          <w:rFonts w:eastAsia="Times New Roman" w:cs="Times New Roman"/>
          <w:szCs w:val="24"/>
        </w:rPr>
        <w:t xml:space="preserve">έκθεση </w:t>
      </w:r>
      <w:r>
        <w:rPr>
          <w:rFonts w:eastAsia="Times New Roman" w:cs="Times New Roman"/>
          <w:szCs w:val="24"/>
        </w:rPr>
        <w:t xml:space="preserve">του </w:t>
      </w:r>
      <w:r>
        <w:rPr>
          <w:rFonts w:eastAsia="Times New Roman" w:cs="Times New Roman"/>
          <w:szCs w:val="24"/>
        </w:rPr>
        <w:t>Γενικού</w:t>
      </w:r>
      <w:r>
        <w:rPr>
          <w:rFonts w:eastAsia="Times New Roman" w:cs="Times New Roman"/>
          <w:szCs w:val="24"/>
        </w:rPr>
        <w:t xml:space="preserve"> Λογιστηρίου του Κράτους με την ετικέτα του ΚΕΕΛΠΝΟ. Αυτοί είστε! </w:t>
      </w:r>
    </w:p>
    <w:p w14:paraId="428C331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Κύριοι Υπουργέ -δεν απευθύνομαι στον Αναπληρωτή, δεν θέλω καν να αναφερθώ- δεν έχω κάτι μαζί σας. Ούτε η Νέα Δημοκρατία έχει κάτι μαζί σας. Π</w:t>
      </w:r>
      <w:r>
        <w:rPr>
          <w:rFonts w:eastAsia="Times New Roman" w:cs="Times New Roman"/>
          <w:szCs w:val="24"/>
        </w:rPr>
        <w:t xml:space="preserve">άρτε την πίσω. Τίποτα άλλο δεν έχω να σας πω επ’ αυτού. </w:t>
      </w:r>
    </w:p>
    <w:p w14:paraId="428C331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λέγοντας ότι εννοείται ότι η Νέα Δημοκρατία καταψηφίζει το νομοσχέδιο επί της αρχής. </w:t>
      </w:r>
      <w:proofErr w:type="spellStart"/>
      <w:r>
        <w:rPr>
          <w:rFonts w:eastAsia="Times New Roman" w:cs="Times New Roman"/>
          <w:szCs w:val="24"/>
        </w:rPr>
        <w:t>Επιφυλασσόμεθα</w:t>
      </w:r>
      <w:proofErr w:type="spellEnd"/>
      <w:r>
        <w:rPr>
          <w:rFonts w:eastAsia="Times New Roman" w:cs="Times New Roman"/>
          <w:szCs w:val="24"/>
        </w:rPr>
        <w:t xml:space="preserve"> για τα επιμέρους άρθρα στη συνέχεια. </w:t>
      </w:r>
    </w:p>
    <w:p w14:paraId="428C331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31E"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w:t>
      </w:r>
      <w:r>
        <w:rPr>
          <w:rFonts w:eastAsia="Times New Roman" w:cs="Times New Roman"/>
          <w:szCs w:val="24"/>
        </w:rPr>
        <w:t>έας Δημοκρατίας)</w:t>
      </w:r>
    </w:p>
    <w:p w14:paraId="428C331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w:t>
      </w:r>
      <w:proofErr w:type="spellStart"/>
      <w:r>
        <w:rPr>
          <w:rFonts w:eastAsia="Times New Roman" w:cs="Times New Roman"/>
          <w:szCs w:val="24"/>
        </w:rPr>
        <w:t>κατελθών</w:t>
      </w:r>
      <w:proofErr w:type="spellEnd"/>
      <w:r>
        <w:rPr>
          <w:rFonts w:eastAsia="Times New Roman" w:cs="Times New Roman"/>
          <w:szCs w:val="24"/>
        </w:rPr>
        <w:t xml:space="preserve"> του Βήματος προβά</w:t>
      </w:r>
      <w:r>
        <w:rPr>
          <w:rFonts w:eastAsia="Times New Roman" w:cs="Times New Roman"/>
          <w:szCs w:val="24"/>
        </w:rPr>
        <w:t>λ</w:t>
      </w:r>
      <w:r>
        <w:rPr>
          <w:rFonts w:eastAsia="Times New Roman" w:cs="Times New Roman"/>
          <w:szCs w:val="24"/>
        </w:rPr>
        <w:t xml:space="preserve">λει αντιρρήσεις συνταγματικότητας και ζητά να αποφανθεί η Βουλή. Θα εφαρμόσουμε, λοιπόν, την παράγραφο 2 του άρθρου 100 του Κανονισμού της Βουλής. </w:t>
      </w:r>
    </w:p>
    <w:p w14:paraId="428C332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Έχουν δικαίωμα να μιλήσουν οι εξής: ο λέγων, ο </w:t>
      </w:r>
      <w:proofErr w:type="spellStart"/>
      <w:r>
        <w:rPr>
          <w:rFonts w:eastAsia="Times New Roman" w:cs="Times New Roman"/>
          <w:szCs w:val="24"/>
        </w:rPr>
        <w:t>αντιλέγων</w:t>
      </w:r>
      <w:proofErr w:type="spellEnd"/>
      <w:r>
        <w:rPr>
          <w:rFonts w:eastAsia="Times New Roman" w:cs="Times New Roman"/>
          <w:szCs w:val="24"/>
        </w:rPr>
        <w:t xml:space="preserve">, οι Πρόεδροι των Κοινοβουλευτικών Ομάδων ή οι Κοινοβουλευτικοί Εκπρόσωποι και οι αρμόδιοι Υπουργοί, καθένας για πέντε λεπτά της ώρας. </w:t>
      </w:r>
    </w:p>
    <w:p w14:paraId="428C332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Φωτήλα, έχετε τον λόγο.</w:t>
      </w:r>
    </w:p>
    <w:p w14:paraId="428C332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ΙΑΣΟΝ</w:t>
      </w:r>
      <w:r>
        <w:rPr>
          <w:rFonts w:eastAsia="Times New Roman" w:cs="Times New Roman"/>
          <w:b/>
          <w:szCs w:val="24"/>
        </w:rPr>
        <w:t>ΑΣ</w:t>
      </w:r>
      <w:r>
        <w:rPr>
          <w:rFonts w:eastAsia="Times New Roman" w:cs="Times New Roman"/>
          <w:b/>
          <w:szCs w:val="24"/>
        </w:rPr>
        <w:t xml:space="preserve"> </w:t>
      </w:r>
      <w:r>
        <w:rPr>
          <w:rFonts w:eastAsia="Times New Roman" w:cs="Times New Roman"/>
          <w:b/>
          <w:szCs w:val="24"/>
        </w:rPr>
        <w:t>ΦΩΤΗΛΑΣ:</w:t>
      </w:r>
      <w:r>
        <w:rPr>
          <w:rFonts w:eastAsia="Times New Roman" w:cs="Times New Roman"/>
          <w:szCs w:val="24"/>
        </w:rPr>
        <w:t xml:space="preserve"> Θα μιλήσει ο κ. Γ</w:t>
      </w:r>
      <w:r>
        <w:rPr>
          <w:rFonts w:eastAsia="Times New Roman" w:cs="Times New Roman"/>
          <w:szCs w:val="24"/>
        </w:rPr>
        <w:t>εωργαντάς.</w:t>
      </w:r>
    </w:p>
    <w:p w14:paraId="428C332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Γεωργαντά, έχετε τον λόγο.</w:t>
      </w:r>
    </w:p>
    <w:p w14:paraId="428C332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Ευχαριστώ, κύριε Πρόεδρε. </w:t>
      </w:r>
    </w:p>
    <w:p w14:paraId="428C332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Διαβάζω την τροπολογία, την παράγραφο β’, για να έχουν μια εικόνα οι συνάδελφοι: «Δαπάνες που έχουν προκύψει από ήδη </w:t>
      </w:r>
      <w:proofErr w:type="spellStart"/>
      <w:r>
        <w:rPr>
          <w:rFonts w:eastAsia="Times New Roman" w:cs="Times New Roman"/>
          <w:szCs w:val="24"/>
        </w:rPr>
        <w:t>παρασχ</w:t>
      </w:r>
      <w:r>
        <w:rPr>
          <w:rFonts w:eastAsia="Times New Roman" w:cs="Times New Roman"/>
          <w:szCs w:val="24"/>
        </w:rPr>
        <w:t>εθείσες</w:t>
      </w:r>
      <w:proofErr w:type="spellEnd"/>
      <w:r>
        <w:rPr>
          <w:rFonts w:eastAsia="Times New Roman" w:cs="Times New Roman"/>
          <w:szCs w:val="24"/>
        </w:rPr>
        <w:t xml:space="preserve"> έως τη δημοσίευση της παρούσας υπηρεσίας καθαριότητας, σίτισης, εστίασης, φύλαξης και συντήρησης ηλεκτρομηχανολογικού εξοπλισμού προς </w:t>
      </w:r>
      <w:r>
        <w:rPr>
          <w:rFonts w:eastAsia="Times New Roman" w:cs="Times New Roman"/>
          <w:szCs w:val="24"/>
        </w:rPr>
        <w:t>νομικά πρόσωπα</w:t>
      </w:r>
      <w:r>
        <w:rPr>
          <w:rFonts w:eastAsia="Times New Roman" w:cs="Times New Roman"/>
          <w:szCs w:val="24"/>
        </w:rPr>
        <w:t xml:space="preserve"> </w:t>
      </w:r>
      <w:r>
        <w:rPr>
          <w:rFonts w:eastAsia="Times New Roman" w:cs="Times New Roman"/>
          <w:szCs w:val="24"/>
        </w:rPr>
        <w:t>δημοσίου ιδιωτικού δικαίου</w:t>
      </w:r>
      <w:r>
        <w:rPr>
          <w:rFonts w:eastAsia="Times New Roman" w:cs="Times New Roman"/>
          <w:szCs w:val="24"/>
        </w:rPr>
        <w:t xml:space="preserve"> που εποπτεύονται από το Υπουργείο Υγείας, θεωρούνται σύννομες και εκκαθα</w:t>
      </w:r>
      <w:r>
        <w:rPr>
          <w:rFonts w:eastAsia="Times New Roman" w:cs="Times New Roman"/>
          <w:szCs w:val="24"/>
        </w:rPr>
        <w:t>ρίζονται σε βάρος των πιστώσεων των προϋπολογισμών των οικείων φορέων».</w:t>
      </w:r>
    </w:p>
    <w:p w14:paraId="428C332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Ερώτηση πρώτη προς τους συναδέλφους της Πλειοψηφίας: Δεν πρέπει να δούμε τι δεν ήταν σύννομο; Δεν πρέπει να ξέρουμε τι είναι έκνομο; Δεν πρέπει να ξέρουμε ποια περίοδο αφορά; Δεν πρέπε</w:t>
      </w:r>
      <w:r>
        <w:rPr>
          <w:rFonts w:eastAsia="Times New Roman" w:cs="Times New Roman"/>
          <w:szCs w:val="24"/>
        </w:rPr>
        <w:t>ι να ξέρουμε σε τι ποσά αναφερόμαστε; Δεν πρέπει να ξέρουμε με ευθύνη ποιανού δεν εφαρμόστηκε ο νόμος; Απλώς με τη φράση «θεωρούνται σύννομες», χωρίς κα</w:t>
      </w:r>
      <w:r>
        <w:rPr>
          <w:rFonts w:eastAsia="Times New Roman" w:cs="Times New Roman"/>
          <w:szCs w:val="24"/>
        </w:rPr>
        <w:t>μ</w:t>
      </w:r>
      <w:r>
        <w:rPr>
          <w:rFonts w:eastAsia="Times New Roman" w:cs="Times New Roman"/>
          <w:szCs w:val="24"/>
        </w:rPr>
        <w:t>μία αιτιολόγηση θα έρθουμε τώρα να νομιμοποιήσουμε δαπάνες που δεν ξέρουμε με ποιον τρόπο έγιναν, δεν ξ</w:t>
      </w:r>
      <w:r>
        <w:rPr>
          <w:rFonts w:eastAsia="Times New Roman" w:cs="Times New Roman"/>
          <w:szCs w:val="24"/>
        </w:rPr>
        <w:t>έρουμε ποιοι ωφελήθηκαν, δεν ξέρουμε ποιες διατάξεις παραβιάστηκαν και απλώς θα έρθουμε να τις θεωρήσουμε σύννομες, χωρίς να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μα κα</w:t>
      </w:r>
      <w:r>
        <w:rPr>
          <w:rFonts w:eastAsia="Times New Roman" w:cs="Times New Roman"/>
          <w:szCs w:val="24"/>
        </w:rPr>
        <w:t>μ</w:t>
      </w:r>
      <w:r>
        <w:rPr>
          <w:rFonts w:eastAsia="Times New Roman" w:cs="Times New Roman"/>
          <w:szCs w:val="24"/>
        </w:rPr>
        <w:t xml:space="preserve">μία αιτιολόγηση επ’ αυτού; Χωρίς να δούμε τις ευθύνες; Χωρίς να δούμε ίσως ποιοι ωφελήθηκαν; </w:t>
      </w:r>
    </w:p>
    <w:p w14:paraId="428C332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Κύριοι συνάδελφο</w:t>
      </w:r>
      <w:r>
        <w:rPr>
          <w:rFonts w:eastAsia="Times New Roman" w:cs="Times New Roman"/>
          <w:szCs w:val="24"/>
        </w:rPr>
        <w:t>ι, εδώ υπάρχουν ξεκάθαρα ζητήματα, τα οποία νομίζω ότι σε μια ένδειξη αυτοσεβασμού των μελών του Κοινοβουλίου θα έπρεπε αυτή η συγκεκριμένη τροπολογία να αποσυρθεί. Το ξέρουμε πολύ καλά. Άλλωστε η ίδια η Κυβέρνηση μάς έδωσε τη δυνατότητα να καταλάβουμε περ</w:t>
      </w:r>
      <w:r>
        <w:rPr>
          <w:rFonts w:eastAsia="Times New Roman" w:cs="Times New Roman"/>
          <w:szCs w:val="24"/>
        </w:rPr>
        <w:t xml:space="preserve">ί τίνος πρόκειται, με την υπόδειξη ότι πρόκειται για τις δαπάνες στο ΚΕΕΛΠΝΟ. Το αναφέρει η ίδια. </w:t>
      </w:r>
    </w:p>
    <w:p w14:paraId="428C332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Οπότε κάνω χρήση αυτού του πράγματος για να πω το εξής: Σε αυτό το ζήτημα υπάρχει ένα επιπλέον ηθικό θέμα. Υπάρχει μια καταγγελία από τον </w:t>
      </w:r>
      <w:r>
        <w:rPr>
          <w:rFonts w:eastAsia="Times New Roman" w:cs="Times New Roman"/>
          <w:szCs w:val="24"/>
        </w:rPr>
        <w:t xml:space="preserve">σύλλογο </w:t>
      </w:r>
      <w:r>
        <w:rPr>
          <w:rFonts w:eastAsia="Times New Roman" w:cs="Times New Roman"/>
          <w:szCs w:val="24"/>
        </w:rPr>
        <w:t>εργαζομένων</w:t>
      </w:r>
      <w:r>
        <w:rPr>
          <w:rFonts w:eastAsia="Times New Roman" w:cs="Times New Roman"/>
          <w:szCs w:val="24"/>
        </w:rPr>
        <w:t xml:space="preserve">, που έγινε πριν λίγο καιρό στην </w:t>
      </w:r>
      <w:r>
        <w:rPr>
          <w:rFonts w:eastAsia="Times New Roman" w:cs="Times New Roman"/>
          <w:szCs w:val="24"/>
        </w:rPr>
        <w:t>εισαγγελέα διαφθοράς</w:t>
      </w:r>
      <w:r>
        <w:rPr>
          <w:rFonts w:eastAsia="Times New Roman" w:cs="Times New Roman"/>
          <w:szCs w:val="24"/>
        </w:rPr>
        <w:t xml:space="preserve">. Εμείς θα έρθουμε σήμερα, ενώ η δικογραφία αυτή –η όποια δικογραφία σχηματιστεί με τα όποια συμπεράσματα βγάλει η </w:t>
      </w:r>
      <w:r>
        <w:rPr>
          <w:rFonts w:eastAsia="Times New Roman" w:cs="Times New Roman"/>
          <w:szCs w:val="24"/>
        </w:rPr>
        <w:t>εισαγγελέας διαφθοράς</w:t>
      </w:r>
      <w:r>
        <w:rPr>
          <w:rFonts w:eastAsia="Times New Roman" w:cs="Times New Roman"/>
          <w:szCs w:val="24"/>
        </w:rPr>
        <w:t xml:space="preserve"> στην πορεία- βρίσκεται ακόμη στην </w:t>
      </w:r>
      <w:r>
        <w:rPr>
          <w:rFonts w:eastAsia="Times New Roman" w:cs="Times New Roman"/>
          <w:szCs w:val="24"/>
        </w:rPr>
        <w:t>εισαγγελέα διαφθοράς</w:t>
      </w:r>
      <w:r>
        <w:rPr>
          <w:rFonts w:eastAsia="Times New Roman" w:cs="Times New Roman"/>
          <w:szCs w:val="24"/>
        </w:rPr>
        <w:t>, να ξεπλύνο</w:t>
      </w:r>
      <w:r>
        <w:rPr>
          <w:rFonts w:eastAsia="Times New Roman" w:cs="Times New Roman"/>
          <w:szCs w:val="24"/>
        </w:rPr>
        <w:t xml:space="preserve">υμε αυτές τις μη σύννομες δαπάνες; Και ενώ έχει βγει στη δημοσιότητα και ξέρουμε ότι η έχει γίνει καταγγελία από τον </w:t>
      </w:r>
      <w:r>
        <w:rPr>
          <w:rFonts w:eastAsia="Times New Roman" w:cs="Times New Roman"/>
          <w:szCs w:val="24"/>
        </w:rPr>
        <w:t xml:space="preserve">σύλλογο </w:t>
      </w:r>
      <w:r>
        <w:rPr>
          <w:rFonts w:eastAsia="Times New Roman" w:cs="Times New Roman"/>
          <w:szCs w:val="24"/>
        </w:rPr>
        <w:t>των εργαζομένων, θα έρθει η Βουλή να ξεπλύνει αυτές τις δαπάνες; Ποιος από εδώ μέσα μπορεί να το αποδεχτεί αυτό;</w:t>
      </w:r>
    </w:p>
    <w:p w14:paraId="428C332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Να δούμε το αποτέλ</w:t>
      </w:r>
      <w:r>
        <w:rPr>
          <w:rFonts w:eastAsia="Times New Roman" w:cs="Times New Roman"/>
          <w:szCs w:val="24"/>
        </w:rPr>
        <w:t xml:space="preserve">εσμα του πορίσματος της </w:t>
      </w:r>
      <w:r>
        <w:rPr>
          <w:rFonts w:eastAsia="Times New Roman" w:cs="Times New Roman"/>
          <w:szCs w:val="24"/>
        </w:rPr>
        <w:t>εισαγγελέως διαφθοράς</w:t>
      </w:r>
      <w:r>
        <w:rPr>
          <w:rFonts w:eastAsia="Times New Roman" w:cs="Times New Roman"/>
          <w:szCs w:val="24"/>
        </w:rPr>
        <w:t xml:space="preserve">, αλλά με βάση το υφιστάμενο νομοθετικό πλαίσιο και στη συνέχεια να έρθει η Βουλή να αποφανθεί. Δεν μπορεί να αποφανθεί η Βουλή, ενώ βρίσκεται η δικογραφία στην </w:t>
      </w:r>
      <w:r>
        <w:rPr>
          <w:rFonts w:eastAsia="Times New Roman" w:cs="Times New Roman"/>
          <w:szCs w:val="24"/>
        </w:rPr>
        <w:t>εισαγγελέα διαφθοράς</w:t>
      </w:r>
      <w:r>
        <w:rPr>
          <w:rFonts w:eastAsia="Times New Roman" w:cs="Times New Roman"/>
          <w:szCs w:val="24"/>
        </w:rPr>
        <w:t>. Νομίζω ότι αυτό θα βαρύνει κ</w:t>
      </w:r>
      <w:r>
        <w:rPr>
          <w:rFonts w:eastAsia="Times New Roman" w:cs="Times New Roman"/>
          <w:szCs w:val="24"/>
        </w:rPr>
        <w:t xml:space="preserve">αι τη συνείδηση όλων και την προσωπικότητα όλων. </w:t>
      </w:r>
    </w:p>
    <w:p w14:paraId="428C332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βεβαίως έχουμε και το επίσης τρομερό, να έρχεται το Γενικό Λογιστήριο και να μην μπορεί να προϋπολογίσει αυτή τη δαπάνη. Λέμε ότι είναι σύννομες οι δαπάνες, χωρίς να ξέρουμε για ποιες δαπάνες μιλάμε; Ξέ</w:t>
      </w:r>
      <w:r>
        <w:rPr>
          <w:rFonts w:eastAsia="Times New Roman" w:cs="Times New Roman"/>
          <w:szCs w:val="24"/>
        </w:rPr>
        <w:t>ρουμε πολύ καλά ότι στο ΚΕΕΛΠΝΟ υπήρχε η υποχρέωση των διαγωνισμών, γιατί από τον Δεκέμβριο του 2015 έχει ενταχθεί στο δημόσιο λογιστικό. Δεν μπορούσαν να γίνονται απευθείας αναθέσεις. Εδώ μιλάμε για δαπάνες που έχουν γίνει μη νομίμως, παρανόμως, με απευθε</w:t>
      </w:r>
      <w:r>
        <w:rPr>
          <w:rFonts w:eastAsia="Times New Roman" w:cs="Times New Roman"/>
          <w:szCs w:val="24"/>
        </w:rPr>
        <w:t xml:space="preserve">ίας αναθέσεις. Κάποιοι τις έκαναν, κάποιοι ωφελήθηκαν, κάποιοι ίσως έχουν πλουτίσει σε βάρος του </w:t>
      </w:r>
      <w:r>
        <w:rPr>
          <w:rFonts w:eastAsia="Times New Roman" w:cs="Times New Roman"/>
          <w:szCs w:val="24"/>
        </w:rPr>
        <w:t>δημοσίου</w:t>
      </w:r>
      <w:r>
        <w:rPr>
          <w:rFonts w:eastAsia="Times New Roman" w:cs="Times New Roman"/>
          <w:szCs w:val="24"/>
        </w:rPr>
        <w:t xml:space="preserve">. </w:t>
      </w:r>
    </w:p>
    <w:p w14:paraId="428C332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εμείς σήμερα χωρίς κα</w:t>
      </w:r>
      <w:r>
        <w:rPr>
          <w:rFonts w:eastAsia="Times New Roman" w:cs="Times New Roman"/>
          <w:szCs w:val="24"/>
        </w:rPr>
        <w:t>μ</w:t>
      </w:r>
      <w:r>
        <w:rPr>
          <w:rFonts w:eastAsia="Times New Roman" w:cs="Times New Roman"/>
          <w:szCs w:val="24"/>
        </w:rPr>
        <w:t>μία αιτιολόγηση, χωρίς ακριβώς να αναφέρονται εκείνες οι παραβιάσεις του νόμου οι οποίες μπορούν να δικαιολογήσουν μία τέτ</w:t>
      </w:r>
      <w:r>
        <w:rPr>
          <w:rFonts w:eastAsia="Times New Roman" w:cs="Times New Roman"/>
          <w:szCs w:val="24"/>
        </w:rPr>
        <w:t xml:space="preserve">οια τοποθέτηση από την Βουλή, ερχόμαστε να ξεπλύνουμε -αναγκάζομαι να πω δεύτερη </w:t>
      </w:r>
      <w:r>
        <w:rPr>
          <w:rFonts w:eastAsia="Times New Roman" w:cs="Times New Roman"/>
          <w:szCs w:val="24"/>
        </w:rPr>
        <w:lastRenderedPageBreak/>
        <w:t>φορά την έκφραση αυτή- με μία τέτοια φωτογραφική διάταξη, η οποία δεν είναι απλά φωτογραφική, αλλά έρχεται και σε ανοιχτή δικαστική διαδικασία, αυτούς που παρανόμησαν; Να αφήσ</w:t>
      </w:r>
      <w:r>
        <w:rPr>
          <w:rFonts w:eastAsia="Times New Roman" w:cs="Times New Roman"/>
          <w:szCs w:val="24"/>
        </w:rPr>
        <w:t xml:space="preserve">ουμε να αποφανθεί η </w:t>
      </w:r>
      <w:r>
        <w:rPr>
          <w:rFonts w:eastAsia="Times New Roman" w:cs="Times New Roman"/>
          <w:szCs w:val="24"/>
        </w:rPr>
        <w:t>δικαιοσύνη</w:t>
      </w:r>
      <w:r>
        <w:rPr>
          <w:rFonts w:eastAsia="Times New Roman" w:cs="Times New Roman"/>
          <w:szCs w:val="24"/>
        </w:rPr>
        <w:t xml:space="preserve">, να δούμε τι ζητήματα προκύπτουν. </w:t>
      </w:r>
    </w:p>
    <w:p w14:paraId="428C332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Βλέπετε, στο άρθρο </w:t>
      </w:r>
      <w:r>
        <w:rPr>
          <w:rFonts w:eastAsia="Times New Roman" w:cs="Times New Roman"/>
          <w:szCs w:val="24"/>
        </w:rPr>
        <w:t xml:space="preserve">Α </w:t>
      </w:r>
      <w:r>
        <w:rPr>
          <w:rFonts w:eastAsia="Times New Roman" w:cs="Times New Roman"/>
          <w:szCs w:val="24"/>
        </w:rPr>
        <w:t>δεν αναφέρομαι. Έχει να κάνει με τις αποζημιώσεις των εργαζομένων. Εκεί δεν αναφέρομαι. Είναι κατανοητό μέχρι ενός σημείου, εάν κάτι δεν έγινε σωστά. Αλλά, εδώ μιλάμε για τις συμβάσεις, για τις απευθείας αναθέσεις. Είναι ζήτημα τιμής για το Κοινοβούλιο σήμ</w:t>
      </w:r>
      <w:r>
        <w:rPr>
          <w:rFonts w:eastAsia="Times New Roman" w:cs="Times New Roman"/>
          <w:szCs w:val="24"/>
        </w:rPr>
        <w:t xml:space="preserve">ερα, είναι ζήτημα τιμής για την πολιτική ηγεσία του Υπουργείου -κάνω έκκληση, εάν υπάρχει, να την δούμε σήμερα εδώ- να αποσυρθεί η συγκεκριμένη διάταξη. </w:t>
      </w:r>
    </w:p>
    <w:p w14:paraId="428C332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Εμμένουμε, κύριε Πρόεδρε, στην ένσταση αντισυνταγματικότητας. Και θεωρούμε ότι επειδή η συγκεκριμένη α</w:t>
      </w:r>
      <w:r>
        <w:rPr>
          <w:rFonts w:eastAsia="Times New Roman" w:cs="Times New Roman"/>
          <w:szCs w:val="24"/>
        </w:rPr>
        <w:t>υτή διάταξη πραγματικά παραβιάζει τις διατάξεις του άρθρου 73 και επόμενα του Συντάγματος περί τρόπου νομοθέτησης και σε σχέση με το φωτογραφικό του περιεχομένου τους και σε σχέση με τη δικαστική εκκρεμότητα που υπάρχει και σε σχέση με την απουσία της έκθε</w:t>
      </w:r>
      <w:r>
        <w:rPr>
          <w:rFonts w:eastAsia="Times New Roman" w:cs="Times New Roman"/>
          <w:szCs w:val="24"/>
        </w:rPr>
        <w:t xml:space="preserve">σης του Γενικού Λογιστηρίου του Κράτους, ζητούμε να γίνει δεκτή η ένσταση </w:t>
      </w:r>
      <w:proofErr w:type="spellStart"/>
      <w:r>
        <w:rPr>
          <w:rFonts w:eastAsia="Times New Roman" w:cs="Times New Roman"/>
          <w:szCs w:val="24"/>
        </w:rPr>
        <w:t>αντισυνταγματικότητος</w:t>
      </w:r>
      <w:proofErr w:type="spellEnd"/>
      <w:r>
        <w:rPr>
          <w:rFonts w:eastAsia="Times New Roman" w:cs="Times New Roman"/>
          <w:szCs w:val="24"/>
        </w:rPr>
        <w:t>.</w:t>
      </w:r>
    </w:p>
    <w:p w14:paraId="428C332E"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28C332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τον λόγο.</w:t>
      </w:r>
    </w:p>
    <w:p w14:paraId="428C3330"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Θ</w:t>
      </w:r>
      <w:r>
        <w:rPr>
          <w:rFonts w:eastAsia="Times New Roman"/>
          <w:bCs/>
          <w:szCs w:val="24"/>
        </w:rPr>
        <w:t>έλετε τώρα ή όταν τελειώσει ο κύκλος; Θέλετε τώρα ή να προηγηθεί ο κύκλος των ομιλητών; Όποτε θέλετε.</w:t>
      </w:r>
    </w:p>
    <w:p w14:paraId="428C333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ζητούσα να προηγηθώ του κ. Παρασκευόπουλου, διότι υπάρχει μια πλήρης διαστροφή κάποιων πραγμάτων και μια </w:t>
      </w:r>
      <w:r>
        <w:rPr>
          <w:rFonts w:eastAsia="Times New Roman" w:cs="Times New Roman"/>
          <w:szCs w:val="24"/>
        </w:rPr>
        <w:t>συγκεκριμενοποίηση που δεν είναι η πραγματικότητα και θα απαντήσει και ο συνάδελφος κ. Παρασκευόπουλος επί του νομικού ζητήματος.</w:t>
      </w:r>
    </w:p>
    <w:p w14:paraId="428C3332"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Ορίστε, έχετε τον λόγο.</w:t>
      </w:r>
    </w:p>
    <w:p w14:paraId="428C333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Θα απαντήσω…</w:t>
      </w:r>
    </w:p>
    <w:p w14:paraId="428C333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στην Αίθουσα)</w:t>
      </w:r>
    </w:p>
    <w:p w14:paraId="428C333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Η διαδικασία είναι συγκεκριμένη. Ο Υπουργός κλείνει.</w:t>
      </w:r>
    </w:p>
    <w:p w14:paraId="428C333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Θα κλείσει ο Υπουργός.</w:t>
      </w:r>
    </w:p>
    <w:p w14:paraId="428C3337"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Τι σας ενοχλεί; Δεν κατάλαβα.</w:t>
      </w:r>
    </w:p>
    <w:p w14:paraId="428C3338" w14:textId="77777777" w:rsidR="00CF256A" w:rsidRDefault="008A1C0A">
      <w:pPr>
        <w:spacing w:line="600" w:lineRule="auto"/>
        <w:ind w:firstLine="720"/>
        <w:jc w:val="both"/>
        <w:rPr>
          <w:rFonts w:eastAsia="Times New Roman"/>
          <w:bCs/>
          <w:szCs w:val="24"/>
        </w:rPr>
      </w:pPr>
      <w:r>
        <w:rPr>
          <w:rFonts w:eastAsia="Times New Roman"/>
          <w:b/>
          <w:bCs/>
          <w:szCs w:val="24"/>
        </w:rPr>
        <w:t>ΔΗΜΗΤΡΙΟΣ ΣΤΑ</w:t>
      </w:r>
      <w:r>
        <w:rPr>
          <w:rFonts w:eastAsia="Times New Roman"/>
          <w:b/>
          <w:bCs/>
          <w:szCs w:val="24"/>
        </w:rPr>
        <w:t>ΜΑΤΗΣ:</w:t>
      </w:r>
      <w:r>
        <w:rPr>
          <w:rFonts w:eastAsia="Times New Roman"/>
          <w:bCs/>
          <w:szCs w:val="24"/>
        </w:rPr>
        <w:t xml:space="preserve"> Μετά θα μιλήσει ο Υπουργός. Αυτή είναι η διαδικασία!</w:t>
      </w:r>
    </w:p>
    <w:p w14:paraId="428C333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Ο Υπουργός μιλάει στο τέλος. Είναι γραπτό στον Κανονισμό.</w:t>
      </w:r>
    </w:p>
    <w:p w14:paraId="428C333A"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Δεν θεωρείτε, ότι πρέπει να ακούσετε…</w:t>
      </w:r>
    </w:p>
    <w:p w14:paraId="428C333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Μα, ο Κ</w:t>
      </w:r>
      <w:r>
        <w:rPr>
          <w:rFonts w:eastAsia="Times New Roman" w:cs="Times New Roman"/>
          <w:szCs w:val="24"/>
        </w:rPr>
        <w:t>ανονισμός λέει ότι κλείνει ο Υπουργός! Τι δεν καταλαβαίνετε;</w:t>
      </w:r>
    </w:p>
    <w:p w14:paraId="428C333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Ζήτησα να μιλήσω επειδή υπάρχει πλήρης…</w:t>
      </w:r>
    </w:p>
    <w:p w14:paraId="428C333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Έχουμε Κανονισμό ή δεν έχουμε; Πείτε του Προέδρου τι να κάνει.</w:t>
      </w:r>
    </w:p>
    <w:p w14:paraId="428C333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Ο λόγος που ζήτησα να προηγηθώ είναι –εάν βάζετε ζήτημα θα καθίσω και θα μιλήσω μετά- είναι γιατί αυτά τα οποία λέτε δεν έχουν κα</w:t>
      </w:r>
      <w:r>
        <w:rPr>
          <w:rFonts w:eastAsia="Times New Roman" w:cs="Times New Roman"/>
          <w:szCs w:val="24"/>
        </w:rPr>
        <w:t>μ</w:t>
      </w:r>
      <w:r>
        <w:rPr>
          <w:rFonts w:eastAsia="Times New Roman" w:cs="Times New Roman"/>
          <w:szCs w:val="24"/>
        </w:rPr>
        <w:t>μία σχέση με την πραγματικότητα.</w:t>
      </w:r>
    </w:p>
    <w:p w14:paraId="428C333F"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στην Αίθουσα)</w:t>
      </w:r>
    </w:p>
    <w:p w14:paraId="428C334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w:t>
      </w:r>
      <w:r>
        <w:rPr>
          <w:rFonts w:eastAsia="Times New Roman" w:cs="Times New Roman"/>
          <w:b/>
          <w:szCs w:val="24"/>
        </w:rPr>
        <w:t>ΟΒΕΡΔΟΣ:</w:t>
      </w:r>
      <w:r>
        <w:rPr>
          <w:rFonts w:eastAsia="Times New Roman" w:cs="Times New Roman"/>
          <w:szCs w:val="24"/>
        </w:rPr>
        <w:t xml:space="preserve"> Μετά!</w:t>
      </w:r>
    </w:p>
    <w:p w14:paraId="428C334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Και πριν τοποθετηθεί επί του νομικού ο κ. Παρασκευόπουλος, ήθελα να βάλω στο ζήτημα στις συγκεκριμένες διαστάσεις τις οποίες έχει.</w:t>
      </w:r>
    </w:p>
    <w:p w14:paraId="428C3342"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στην Αίθουσα)</w:t>
      </w:r>
    </w:p>
    <w:p w14:paraId="428C334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να μη δημιουργούνται ε</w:t>
      </w:r>
      <w:r>
        <w:rPr>
          <w:rFonts w:eastAsia="Times New Roman" w:cs="Times New Roman"/>
          <w:szCs w:val="24"/>
        </w:rPr>
        <w:t>ντυπώσεις, να μιλήσει ο συνάδελφος Παρασκευόπουλος και μετά να μιλήσω εγώ.</w:t>
      </w:r>
    </w:p>
    <w:p w14:paraId="428C334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Παρασκευόπουλος.</w:t>
      </w:r>
    </w:p>
    <w:p w14:paraId="428C334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Κύριε Πρόεδρε, θα μιλήσω πρώτα και εγώ για ένα διαδικαστικό θέμα, αφού τέθηκαν ήδη δια</w:t>
      </w:r>
      <w:r>
        <w:rPr>
          <w:rFonts w:eastAsia="Times New Roman" w:cs="Times New Roman"/>
          <w:szCs w:val="24"/>
        </w:rPr>
        <w:t>δικαστικά θέματα.</w:t>
      </w:r>
    </w:p>
    <w:p w14:paraId="428C334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Εδώ, τέθηκε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μου πριν από λίγο ένα αίτημα συζήτησης θέματος αντισυνταγματικότητας, όπου ο κ. Φωτήλας, ο συνάδελφος Βουλευτής της Νέας Δημοκρατίας, λέει ότι θα καταθέσει αντιρρήσεις αντισυνταγματικότητας για την τροπολογία τάδε, η οποία είναι αντίθετη με τη διάταξη του </w:t>
      </w:r>
      <w:r>
        <w:rPr>
          <w:rFonts w:eastAsia="Times New Roman" w:cs="Times New Roman"/>
          <w:szCs w:val="24"/>
        </w:rPr>
        <w:t xml:space="preserve">άρθρου 73 και επόμενα του Συντάγματος. Είναι η απόλυτη αοριστία. Πώς είναι δυνατόν στοιχειωδώς ένας </w:t>
      </w:r>
      <w:proofErr w:type="spellStart"/>
      <w:r>
        <w:rPr>
          <w:rFonts w:eastAsia="Times New Roman" w:cs="Times New Roman"/>
          <w:szCs w:val="24"/>
        </w:rPr>
        <w:t>αντιλέγων</w:t>
      </w:r>
      <w:proofErr w:type="spellEnd"/>
      <w:r>
        <w:rPr>
          <w:rFonts w:eastAsia="Times New Roman" w:cs="Times New Roman"/>
          <w:szCs w:val="24"/>
        </w:rPr>
        <w:t xml:space="preserve"> και με τη σοβαρότητα και μελέτη που χρειάζεται για να γίνει κοινοβουλευτική συζήτηση, να γνωρίζει περί τίνος πρόκειται και να μπορέσει να απαντήσε</w:t>
      </w:r>
      <w:r>
        <w:rPr>
          <w:rFonts w:eastAsia="Times New Roman" w:cs="Times New Roman"/>
          <w:szCs w:val="24"/>
        </w:rPr>
        <w:t xml:space="preserve">ι; Νομίζω, ότι μία συγκεκριμενοποίηση τουλάχιστον μιας σειράς, θα μπορούσε να διευκολύνει. </w:t>
      </w:r>
    </w:p>
    <w:p w14:paraId="428C334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 xml:space="preserve">Έγινε αυτό. </w:t>
      </w:r>
    </w:p>
    <w:p w14:paraId="428C334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Είναι απολύτως αόριστο ακριβώς όπως έχει προβληθεί. Το θέμα ποιο είναι; Για πρώτη φορά ακούστηκε πριν από λί</w:t>
      </w:r>
      <w:r>
        <w:rPr>
          <w:rFonts w:eastAsia="Times New Roman" w:cs="Times New Roman"/>
          <w:szCs w:val="24"/>
        </w:rPr>
        <w:t>γη ώρα προφορικά, χωρίς κα</w:t>
      </w:r>
      <w:r>
        <w:rPr>
          <w:rFonts w:eastAsia="Times New Roman" w:cs="Times New Roman"/>
          <w:szCs w:val="24"/>
        </w:rPr>
        <w:t>μ</w:t>
      </w:r>
      <w:r>
        <w:rPr>
          <w:rFonts w:eastAsia="Times New Roman" w:cs="Times New Roman"/>
          <w:szCs w:val="24"/>
        </w:rPr>
        <w:t xml:space="preserve">μία δυνατότητα του </w:t>
      </w:r>
      <w:proofErr w:type="spellStart"/>
      <w:r>
        <w:rPr>
          <w:rFonts w:eastAsia="Times New Roman" w:cs="Times New Roman"/>
          <w:szCs w:val="24"/>
        </w:rPr>
        <w:t>αντιλέγοντος</w:t>
      </w:r>
      <w:proofErr w:type="spellEnd"/>
      <w:r>
        <w:rPr>
          <w:rFonts w:eastAsia="Times New Roman" w:cs="Times New Roman"/>
          <w:szCs w:val="24"/>
        </w:rPr>
        <w:t xml:space="preserve"> και των υπολοίπων οι οποίοι θα μιλήσουν, να προβάλουν ένα νομικό επιχείρημα. Αυτό είναι διαδικαστικό, δεν επιμένω στην αοριστία, αλλά είναι φανερό ότι, βεβαίως, υπάρχει.</w:t>
      </w:r>
    </w:p>
    <w:p w14:paraId="428C334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Τώρα, επί της ουσίας, 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η διάταξη δεν είναι καθόλου φωτογραφική. Αναφέρεται στο σύνολο των νομικών προσώπων ιδιωτικού και δημοσίου δικαίου, που εποπτεύονται από το Υπουργείο Υγείας, χωρίς κα</w:t>
      </w:r>
      <w:r>
        <w:rPr>
          <w:rFonts w:eastAsia="Times New Roman" w:cs="Times New Roman"/>
          <w:szCs w:val="24"/>
        </w:rPr>
        <w:t>μ</w:t>
      </w:r>
      <w:r>
        <w:rPr>
          <w:rFonts w:eastAsia="Times New Roman" w:cs="Times New Roman"/>
          <w:szCs w:val="24"/>
        </w:rPr>
        <w:t xml:space="preserve">μία απολύτως διάκριση. Τώρα, εάν το ο οποιοσδήποτε υπάλληλος ή εργαζόμενος ή άλλος </w:t>
      </w:r>
      <w:r>
        <w:rPr>
          <w:rFonts w:eastAsia="Times New Roman" w:cs="Times New Roman"/>
          <w:szCs w:val="24"/>
        </w:rPr>
        <w:t>έγραψε χειρογράφως κάτι που εκείνη την ώρα μπορεί να ασχολούνταν με κάτι άλλο ή οτιδήποτε άλλο –έτσι και αλλιώς το ΚΕΕΛΠΝΟ συγκεντρώνει ένα μεγάλο μέρος της προσοχής του Υπουργείου Υγείας αυτήν την περίοδο- αυτό δεν σημαίνει ότι η μικρή σημείωση έχει οποια</w:t>
      </w:r>
      <w:r>
        <w:rPr>
          <w:rFonts w:eastAsia="Times New Roman" w:cs="Times New Roman"/>
          <w:szCs w:val="24"/>
        </w:rPr>
        <w:t xml:space="preserve">δήποτε </w:t>
      </w:r>
      <w:proofErr w:type="spellStart"/>
      <w:r>
        <w:rPr>
          <w:rFonts w:eastAsia="Times New Roman" w:cs="Times New Roman"/>
          <w:szCs w:val="24"/>
        </w:rPr>
        <w:t>κανονιστικότητα</w:t>
      </w:r>
      <w:proofErr w:type="spellEnd"/>
      <w:r>
        <w:rPr>
          <w:rFonts w:eastAsia="Times New Roman" w:cs="Times New Roman"/>
          <w:szCs w:val="24"/>
        </w:rPr>
        <w:t>. Έχουμε να κάνουμε με μία διάταξη, η οποία αναφέρεται στο σύνολο των νομικών προσώπων ιδιωτικού και δημοσίου δικαίου χωρίς να έχει καθόλου φωτογραφικό κανονιστικό περιεχόμενο.</w:t>
      </w:r>
    </w:p>
    <w:p w14:paraId="428C334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Επιπλέον, έχουμε να κάνουμε με ένα φαινόμενο το οποίο είν</w:t>
      </w:r>
      <w:r>
        <w:rPr>
          <w:rFonts w:eastAsia="Times New Roman" w:cs="Times New Roman"/>
          <w:szCs w:val="24"/>
        </w:rPr>
        <w:t>αι πολύ γνωστό σε όλη την ελληνική κοινωνία, σε όλες τις ελληνικές υπηρεσίες και, βεβαίως, στο Ελεγκτικό Συνέδριο. Είναι το φαινόμενο της αδυναμίας σε ορισμένες περιπτώσεις για λόγους γραφειοκρατίας, να γίνουν έγκαιρα κάποιες επικυρώσεις ή εγκρίσεις, οι οπ</w:t>
      </w:r>
      <w:r>
        <w:rPr>
          <w:rFonts w:eastAsia="Times New Roman" w:cs="Times New Roman"/>
          <w:szCs w:val="24"/>
        </w:rPr>
        <w:t xml:space="preserve">οίες χρειάζονται, πράγμα το οποίο δημιουργεί την ανάγκη της εκ των υστέρων «νομιμοποίησής» τους, της εκ των </w:t>
      </w:r>
      <w:r>
        <w:rPr>
          <w:rFonts w:eastAsia="Times New Roman" w:cs="Times New Roman"/>
          <w:szCs w:val="24"/>
        </w:rPr>
        <w:lastRenderedPageBreak/>
        <w:t xml:space="preserve">υστέρων έγκρισής τους, ακριβώς επειδή η ισχύουσα νομοθεσία δεν επέτρεπε έγκαιρα να γίνει κάποια προηγούμενη διαδικαστική, τυπική, ουσιαστική πράξη, </w:t>
      </w:r>
      <w:r>
        <w:rPr>
          <w:rFonts w:eastAsia="Times New Roman" w:cs="Times New Roman"/>
          <w:szCs w:val="24"/>
        </w:rPr>
        <w:t xml:space="preserve">η οποία ήταν απαραίτητη. </w:t>
      </w:r>
    </w:p>
    <w:p w14:paraId="428C334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η αδυναμία και η πιστή τήρηση των τυπικών διατυπώσεων, οδηγεί σε αδυναμία</w:t>
      </w:r>
      <w:r>
        <w:rPr>
          <w:rFonts w:eastAsia="Times New Roman" w:cs="Times New Roman"/>
          <w:b/>
          <w:szCs w:val="24"/>
        </w:rPr>
        <w:t xml:space="preserve"> </w:t>
      </w:r>
      <w:r>
        <w:rPr>
          <w:rFonts w:eastAsia="Times New Roman" w:cs="Times New Roman"/>
          <w:szCs w:val="24"/>
        </w:rPr>
        <w:t>παροχής</w:t>
      </w:r>
      <w:r>
        <w:rPr>
          <w:rFonts w:eastAsia="Times New Roman" w:cs="Times New Roman"/>
          <w:b/>
          <w:szCs w:val="24"/>
        </w:rPr>
        <w:t xml:space="preserve"> </w:t>
      </w:r>
      <w:r>
        <w:rPr>
          <w:rFonts w:eastAsia="Times New Roman" w:cs="Times New Roman"/>
          <w:szCs w:val="24"/>
        </w:rPr>
        <w:t>της υπηρεσίας, έχουμε να κάνουμε με χώρο της υγείας, όπου οι καθυστερήσεις μπορεί να είναι κρίσιμες ακόμη και για ζητήματα ζωτικά, ακόμη και ζ</w:t>
      </w:r>
      <w:r>
        <w:rPr>
          <w:rFonts w:eastAsia="Times New Roman" w:cs="Times New Roman"/>
          <w:szCs w:val="24"/>
        </w:rPr>
        <w:t xml:space="preserve">ητήματα ζωής και έτσι, σε πάρα πολλές περιπτώσεις, έχει τηρηθεί αυτή η διαδικασία. Δηλαδή, να υπάρχει έγκριση του Υπουργού και στη συνέχεια να υποβάλλεται και στο Ελεγκτικό Συνέδριο η δαπάνη η οποία έχει γίνει ή, εν πάση </w:t>
      </w:r>
      <w:proofErr w:type="spellStart"/>
      <w:r>
        <w:rPr>
          <w:rFonts w:eastAsia="Times New Roman" w:cs="Times New Roman"/>
          <w:szCs w:val="24"/>
        </w:rPr>
        <w:t>περιπτώσει</w:t>
      </w:r>
      <w:proofErr w:type="spellEnd"/>
      <w:r>
        <w:rPr>
          <w:rFonts w:eastAsia="Times New Roman" w:cs="Times New Roman"/>
          <w:szCs w:val="24"/>
        </w:rPr>
        <w:t>, η πράξη η οποία έχει γί</w:t>
      </w:r>
      <w:r>
        <w:rPr>
          <w:rFonts w:eastAsia="Times New Roman" w:cs="Times New Roman"/>
          <w:szCs w:val="24"/>
        </w:rPr>
        <w:t xml:space="preserve">νει για μία εκ των υστέρων έγκριση. Εφόσον έχει γίνει η σχετική δαπάνη για λόγους δημοσίου συμφέροντος και μάλιστα επιτακτικού, απ’ ό,τι γνωρίζω, πάντοτε το Ελεγκτικό Συνέδριο τις εγκρίνει. </w:t>
      </w:r>
    </w:p>
    <w:p w14:paraId="428C334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8C334D"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w:t>
      </w:r>
      <w:r>
        <w:rPr>
          <w:rFonts w:eastAsia="Times New Roman" w:cs="Times New Roman"/>
          <w:szCs w:val="24"/>
        </w:rPr>
        <w:t>των ΑΝΕΛ)</w:t>
      </w:r>
    </w:p>
    <w:p w14:paraId="428C334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Και εμείς ευχαριστούμε για την τήρηση του χρόνου.</w:t>
      </w:r>
    </w:p>
    <w:p w14:paraId="428C334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λόγο έχει ο κ. Μαντάς.</w:t>
      </w:r>
    </w:p>
    <w:p w14:paraId="428C335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Πάνε με τη σειρά τα κόμματα.</w:t>
      </w:r>
    </w:p>
    <w:p w14:paraId="428C335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Μετά.</w:t>
      </w:r>
    </w:p>
    <w:p w14:paraId="428C3352" w14:textId="77777777" w:rsidR="00CF256A" w:rsidRDefault="008A1C0A">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w:t>
      </w:r>
      <w:r>
        <w:rPr>
          <w:rFonts w:eastAsia="Times New Roman" w:cs="Times New Roman"/>
          <w:szCs w:val="24"/>
        </w:rPr>
        <w:t>ο κ. Λοβέρδος.</w:t>
      </w:r>
      <w:r>
        <w:rPr>
          <w:rFonts w:eastAsia="Times New Roman" w:cs="Times New Roman"/>
          <w:b/>
          <w:szCs w:val="24"/>
        </w:rPr>
        <w:t xml:space="preserve"> </w:t>
      </w:r>
    </w:p>
    <w:p w14:paraId="428C335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Εμείς θέλουμε να ακούσουμε το Υπουργείο, αλλά η σειρά των αγορεύσεων κατά το άρθρο 100, για τις αντιρρήσεις αντισυνταγματικότητας είναι αυτή, λέγων-</w:t>
      </w:r>
      <w:proofErr w:type="spellStart"/>
      <w:r>
        <w:rPr>
          <w:rFonts w:eastAsia="Times New Roman" w:cs="Times New Roman"/>
          <w:szCs w:val="24"/>
        </w:rPr>
        <w:t>αντιλέγων</w:t>
      </w:r>
      <w:proofErr w:type="spellEnd"/>
      <w:r>
        <w:rPr>
          <w:rFonts w:eastAsia="Times New Roman" w:cs="Times New Roman"/>
          <w:szCs w:val="24"/>
        </w:rPr>
        <w:t xml:space="preserve">, τα υπόλοιπα κόμματα, Κοινοβουλευτικοί Εκπρόσωποι και κλείνει ο </w:t>
      </w:r>
      <w:r>
        <w:rPr>
          <w:rFonts w:eastAsia="Times New Roman" w:cs="Times New Roman"/>
          <w:szCs w:val="24"/>
        </w:rPr>
        <w:t>Υπουργός. Προφανώς και θέλουμε να ακούσουμε.</w:t>
      </w:r>
    </w:p>
    <w:p w14:paraId="428C335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Πρόεδρε, κάνοντας το πρωί την ανάγνωση της μελέτης της Διεύθυνσης Επιστημονικών Μελετών της Βουλής, η Επιστημονική Υπηρεσία έχει κάνει τόμο ολόκληρο, είκοσι πέντε σελίδες αφιερωμένες στο σχέδιο νόμου αυτό,</w:t>
      </w:r>
      <w:r>
        <w:rPr>
          <w:rFonts w:eastAsia="Times New Roman" w:cs="Times New Roman"/>
          <w:szCs w:val="24"/>
        </w:rPr>
        <w:t xml:space="preserve"> όπου επισημαίνονται ατέλειες νομοτεχνικές, ατέλειες ουσιαστικές, αλλά και αρκετά θέματα προβλημάτων συνταγματικότητας. </w:t>
      </w:r>
    </w:p>
    <w:p w14:paraId="428C335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Είναι όμως τόσες πολλές οι παρατηρήσεις που αποφύγαμε ως Κοινοβουλευτική Ομάδα να αξιολογήσουμε ποιες από αυτές θα μπορούσαμε να προβάλ</w:t>
      </w:r>
      <w:r>
        <w:rPr>
          <w:rFonts w:eastAsia="Times New Roman" w:cs="Times New Roman"/>
          <w:szCs w:val="24"/>
        </w:rPr>
        <w:t>ουμε εδώ, γιατί υπάρχει και μια οικονομία της σχετικής συζήτησης και είπαμε να μην το κάνουμε, να μην κάνουμε κα</w:t>
      </w:r>
      <w:r>
        <w:rPr>
          <w:rFonts w:eastAsia="Times New Roman" w:cs="Times New Roman"/>
          <w:szCs w:val="24"/>
        </w:rPr>
        <w:t>μ</w:t>
      </w:r>
      <w:r>
        <w:rPr>
          <w:rFonts w:eastAsia="Times New Roman" w:cs="Times New Roman"/>
          <w:szCs w:val="24"/>
        </w:rPr>
        <w:t xml:space="preserve">μία αναφορά. Απλώς στις ομιλίες μας θα αναφέρουμε συγκεκριμένες επισημάνσεις της Διεύθυνσης Επιστημονικών Μελετών. </w:t>
      </w:r>
    </w:p>
    <w:p w14:paraId="428C335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Ωστόσο, πρέπει να εκτιμηθεί</w:t>
      </w:r>
      <w:r>
        <w:rPr>
          <w:rFonts w:eastAsia="Times New Roman" w:cs="Times New Roman"/>
          <w:szCs w:val="24"/>
        </w:rPr>
        <w:t xml:space="preserve"> από το Σώμα με αρνητικό τρόπο ότι το προκείμενο, η τροπολογία για την οποία η Νέα Δημοκρατία, ο κ. Φωτήλας, κατέθεσε τις αντιρρήσεις της είναι τροπολογία του Υπουργείου Υγείας μη </w:t>
      </w:r>
      <w:proofErr w:type="spellStart"/>
      <w:r>
        <w:rPr>
          <w:rFonts w:eastAsia="Times New Roman" w:cs="Times New Roman"/>
          <w:szCs w:val="24"/>
        </w:rPr>
        <w:t>ενσωματωθείσα</w:t>
      </w:r>
      <w:proofErr w:type="spellEnd"/>
      <w:r>
        <w:rPr>
          <w:rFonts w:eastAsia="Times New Roman" w:cs="Times New Roman"/>
          <w:szCs w:val="24"/>
        </w:rPr>
        <w:t xml:space="preserve"> όμως στο σχέδιο νόμου για να αποφευχθεί και η επ’ αυτής παρατή</w:t>
      </w:r>
      <w:r>
        <w:rPr>
          <w:rFonts w:eastAsia="Times New Roman" w:cs="Times New Roman"/>
          <w:szCs w:val="24"/>
        </w:rPr>
        <w:t>ρηση της Διεύθυνσης Επιστημονικών Μελετών. Διότι έχουν οι ίδιοι προβληματισμό στο Υπουργείο Υγείας -και δεν ξέρω αν συμφωνούν και μεταξύ τους- για την τροπολογία αυτή και ήθελαν ως τροπολογία να διαφύγει των λοιπών διαδικασιών της διαμόρφωσης ενός «καλού ν</w:t>
      </w:r>
      <w:r>
        <w:rPr>
          <w:rFonts w:eastAsia="Times New Roman" w:cs="Times New Roman"/>
          <w:szCs w:val="24"/>
        </w:rPr>
        <w:t xml:space="preserve">όμου», όπως λέμε στα νομικά. </w:t>
      </w:r>
    </w:p>
    <w:p w14:paraId="428C335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Πάμε τώρα στην εισηγητική έκθεση της συγκεκριμένης διάταξης, για την οποία ο συνάδελφος Φωτήλας έχει προβάλει </w:t>
      </w:r>
      <w:r>
        <w:rPr>
          <w:rFonts w:eastAsia="Times New Roman" w:cs="Times New Roman"/>
          <w:szCs w:val="24"/>
        </w:rPr>
        <w:lastRenderedPageBreak/>
        <w:t>αντιρρήσεις. Στην περίπτωση β΄ λέει –αναφέρομαι στην τροπολογία και στο συγκεκριμένο σημείο της- κρίνεται απαραίτητη</w:t>
      </w:r>
      <w:r>
        <w:rPr>
          <w:rFonts w:eastAsia="Times New Roman" w:cs="Times New Roman"/>
          <w:szCs w:val="24"/>
        </w:rPr>
        <w:t xml:space="preserve"> η νομιμοποίηση δαπανών από υπηρεσίες καθαριότητας, σίτισης, φύλαξης ή συντήρησης κ.λπ.</w:t>
      </w:r>
      <w:r>
        <w:rPr>
          <w:rFonts w:eastAsia="Times New Roman" w:cs="Times New Roman"/>
          <w:szCs w:val="24"/>
        </w:rPr>
        <w:t>.</w:t>
      </w:r>
      <w:r>
        <w:rPr>
          <w:rFonts w:eastAsia="Times New Roman" w:cs="Times New Roman"/>
          <w:szCs w:val="24"/>
        </w:rPr>
        <w:t xml:space="preserve"> Εάν πάμε στην αναφορά του Συλλόγου των </w:t>
      </w:r>
      <w:r>
        <w:rPr>
          <w:rFonts w:eastAsia="Times New Roman" w:cs="Times New Roman"/>
          <w:szCs w:val="24"/>
        </w:rPr>
        <w:t xml:space="preserve">Εργαζομένων </w:t>
      </w:r>
      <w:r>
        <w:rPr>
          <w:rFonts w:eastAsia="Times New Roman" w:cs="Times New Roman"/>
          <w:szCs w:val="24"/>
        </w:rPr>
        <w:t xml:space="preserve">του ΚΕΕΛΠΝΟ προς τους </w:t>
      </w:r>
      <w:r>
        <w:rPr>
          <w:rFonts w:eastAsia="Times New Roman" w:cs="Times New Roman"/>
          <w:szCs w:val="24"/>
        </w:rPr>
        <w:t xml:space="preserve">εισαγγελείς </w:t>
      </w:r>
      <w:r>
        <w:rPr>
          <w:rFonts w:eastAsia="Times New Roman" w:cs="Times New Roman"/>
          <w:szCs w:val="24"/>
        </w:rPr>
        <w:t xml:space="preserve">διαφθοράς </w:t>
      </w:r>
      <w:r>
        <w:rPr>
          <w:rFonts w:eastAsia="Times New Roman" w:cs="Times New Roman"/>
          <w:szCs w:val="24"/>
        </w:rPr>
        <w:t xml:space="preserve">θα δούμε ότι εμπεριέχονται όλα αυτά τα οποία περιλαμβάνει η τροπολογία. </w:t>
      </w:r>
      <w:r>
        <w:rPr>
          <w:rFonts w:eastAsia="Times New Roman" w:cs="Times New Roman"/>
          <w:szCs w:val="24"/>
        </w:rPr>
        <w:t xml:space="preserve">Και ενώ εμπεριέχονται εδώ, άρα είναι γνωστά τοις </w:t>
      </w:r>
      <w:proofErr w:type="spellStart"/>
      <w:r>
        <w:rPr>
          <w:rFonts w:eastAsia="Times New Roman" w:cs="Times New Roman"/>
          <w:szCs w:val="24"/>
        </w:rPr>
        <w:t>πάσι</w:t>
      </w:r>
      <w:proofErr w:type="spellEnd"/>
      <w:r>
        <w:rPr>
          <w:rFonts w:eastAsia="Times New Roman" w:cs="Times New Roman"/>
          <w:szCs w:val="24"/>
        </w:rPr>
        <w:t xml:space="preserve"> και προφανώς στο Υπουργείο, το Γενικό Λογιστήριο του Κράτους διαπιστώνει την αδυναμία του να καταγράψει το ύψος της σχετικής δαπάνης, διότι το Υπουργείο δεν του προσκόμισε στοιχεία. Δεύτερο στοιχείο, πο</w:t>
      </w:r>
      <w:r>
        <w:rPr>
          <w:rFonts w:eastAsia="Times New Roman" w:cs="Times New Roman"/>
          <w:szCs w:val="24"/>
        </w:rPr>
        <w:t xml:space="preserve">υ σε κάνει να σκέφτεσαι γιατί εδώ κατέφυγαν στη ρύθμιση αυτή οι του Υπουργείου που έχουν τη νομοθετική πρωτοβουλία. </w:t>
      </w:r>
    </w:p>
    <w:p w14:paraId="428C335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Τώρα, συνάδελφοι, αυτό που θα πω είναι μια παρένθεση στη νομική μου σκέψη, αλλά νομίζω ότι έχουμε κοινή εμπειρία τους τελευταίους μήνες εδώ</w:t>
      </w:r>
      <w:r>
        <w:rPr>
          <w:rFonts w:eastAsia="Times New Roman" w:cs="Times New Roman"/>
          <w:szCs w:val="24"/>
        </w:rPr>
        <w:t xml:space="preserve"> όλοι. Ήρθε μία τροπολογία για τη </w:t>
      </w:r>
      <w:r>
        <w:rPr>
          <w:rFonts w:eastAsia="Times New Roman" w:cs="Times New Roman"/>
          <w:szCs w:val="24"/>
        </w:rPr>
        <w:t>«</w:t>
      </w:r>
      <w:r>
        <w:rPr>
          <w:rFonts w:eastAsia="Times New Roman" w:cs="Times New Roman"/>
          <w:szCs w:val="24"/>
        </w:rPr>
        <w:t>ΣΕΚΑΠ</w:t>
      </w:r>
      <w:r>
        <w:rPr>
          <w:rFonts w:eastAsia="Times New Roman" w:cs="Times New Roman"/>
          <w:szCs w:val="24"/>
        </w:rPr>
        <w:t>»</w:t>
      </w:r>
      <w:r>
        <w:rPr>
          <w:rFonts w:eastAsia="Times New Roman" w:cs="Times New Roman"/>
          <w:szCs w:val="24"/>
        </w:rPr>
        <w:t xml:space="preserve"> Σαββίδη. Εκεί η πλειοψηφία στιγματίστηκε, με το πολιτικό αζημίωτο βέβαια, αλλά πήρε το θάρρος της γνώμης της και είπε αυτό είναι, </w:t>
      </w:r>
      <w:r>
        <w:rPr>
          <w:rFonts w:eastAsia="Times New Roman" w:cs="Times New Roman"/>
          <w:szCs w:val="24"/>
        </w:rPr>
        <w:t xml:space="preserve">Αρχηγοί </w:t>
      </w:r>
      <w:r>
        <w:rPr>
          <w:rFonts w:eastAsia="Times New Roman" w:cs="Times New Roman"/>
          <w:szCs w:val="24"/>
        </w:rPr>
        <w:t xml:space="preserve">δύο κομμάτων δηλαδή. </w:t>
      </w:r>
    </w:p>
    <w:p w14:paraId="428C335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Στην προκείμενη περίπτωση γιατί μπερδεύετε το Υπουργεί</w:t>
      </w:r>
      <w:r>
        <w:rPr>
          <w:rFonts w:eastAsia="Times New Roman" w:cs="Times New Roman"/>
          <w:szCs w:val="24"/>
        </w:rPr>
        <w:t>ο Υγείας με αυτά; Κύριε Ξανθέ, τι δουλειά έχετε με αυτό; Δηλαδή ποιο πρόβλημα θέλετε να αντιμετωπίσετε και μπαίνετε στον κόπο της υπογραφής σας στη ρύθμιση αυτή, χωρίς να στέλνετε στο Γενικό Λογιστήριο του Κράτους το ύψος της σχετικής δαπάνης; Γι’ αυτό και</w:t>
      </w:r>
      <w:r>
        <w:rPr>
          <w:rFonts w:eastAsia="Times New Roman" w:cs="Times New Roman"/>
          <w:szCs w:val="24"/>
        </w:rPr>
        <w:t xml:space="preserve"> θέλουμε να σας ακούσουμε, για να πάρουμε από πρώτο χέρι την πληροφόρηση τι ακριβώς καλείται το Σώμα να ψηφίσει. </w:t>
      </w:r>
    </w:p>
    <w:p w14:paraId="428C335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επειδή ο κ. Παρασκευόπουλος αμφέβαλε για το εάν και κατά πόσο μπορεί να τοποθετηθεί στις διατάξεις του Συντάγματος που προβάλλονται ως </w:t>
      </w:r>
      <w:proofErr w:type="spellStart"/>
      <w:r>
        <w:rPr>
          <w:rFonts w:eastAsia="Times New Roman" w:cs="Times New Roman"/>
          <w:szCs w:val="24"/>
        </w:rPr>
        <w:t>θεμ</w:t>
      </w:r>
      <w:r>
        <w:rPr>
          <w:rFonts w:eastAsia="Times New Roman" w:cs="Times New Roman"/>
          <w:szCs w:val="24"/>
        </w:rPr>
        <w:t>ελιώνουσες</w:t>
      </w:r>
      <w:proofErr w:type="spellEnd"/>
      <w:r>
        <w:rPr>
          <w:rFonts w:eastAsia="Times New Roman" w:cs="Times New Roman"/>
          <w:szCs w:val="24"/>
        </w:rPr>
        <w:t xml:space="preserve"> τις αντιρρήσεις συνταγματικότητας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Κακώς </w:t>
      </w:r>
      <w:r>
        <w:rPr>
          <w:rFonts w:eastAsia="Times New Roman" w:cs="Times New Roman"/>
          <w:szCs w:val="24"/>
        </w:rPr>
        <w:t xml:space="preserve">το λέει αυτό. Διότι το άρθρο 73 και επόμενα του Συντάγματος είναι τα άρθρα που αφορούν τη δουλειά μας εδώ ως </w:t>
      </w:r>
      <w:r>
        <w:rPr>
          <w:rFonts w:eastAsia="Times New Roman" w:cs="Times New Roman"/>
          <w:szCs w:val="24"/>
        </w:rPr>
        <w:t>Νομοθετικού Σώματος</w:t>
      </w:r>
      <w:r>
        <w:rPr>
          <w:rFonts w:eastAsia="Times New Roman" w:cs="Times New Roman"/>
          <w:szCs w:val="24"/>
        </w:rPr>
        <w:t>, από τα οποία προκύπτουν οι βασικές ιδιότητες που πρέπει να έχει ένας νόμος</w:t>
      </w:r>
      <w:r>
        <w:rPr>
          <w:rFonts w:eastAsia="Times New Roman" w:cs="Times New Roman"/>
          <w:szCs w:val="24"/>
        </w:rPr>
        <w:t xml:space="preserve">. Και βλέπω και συνάδελφό μου στα έδρανα. Ένας νόμος πρέπει να είναι κατ’ αρχάς γενικός και αφηρημένος. Αλλιώς δεν πρέπει να είναι φωτογραφία. Εδώ είναι φωτογραφία και το λέει η ίδια η εισηγητική έκθεση. Δεν πρέπει να είναι φωτογραφία. </w:t>
      </w:r>
    </w:p>
    <w:p w14:paraId="428C335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Γιατί εάν είναι φωτ</w:t>
      </w:r>
      <w:r>
        <w:rPr>
          <w:rFonts w:eastAsia="Times New Roman" w:cs="Times New Roman"/>
          <w:szCs w:val="24"/>
        </w:rPr>
        <w:t xml:space="preserve">ογραφία, συνάδελφε </w:t>
      </w:r>
      <w:proofErr w:type="spellStart"/>
      <w:r>
        <w:rPr>
          <w:rFonts w:eastAsia="Times New Roman" w:cs="Times New Roman"/>
          <w:szCs w:val="24"/>
        </w:rPr>
        <w:t>αντιλέγοντα</w:t>
      </w:r>
      <w:proofErr w:type="spellEnd"/>
      <w:r>
        <w:rPr>
          <w:rFonts w:eastAsia="Times New Roman" w:cs="Times New Roman"/>
          <w:szCs w:val="24"/>
        </w:rPr>
        <w:t>, παραβιάζονται όχι μόνο αυτές οι διατάξεις που αφορούν τη λειτουργία της Βουλής, αλλά και η αρχή της ισότητας, το άρθρο 4 παράγραφος 1 του Συντάγματος. Άλλα ισχύουν για όλους τους άλλους, άλλα ισχύουν για τη συγκεκριμένη δαπά</w:t>
      </w:r>
      <w:r>
        <w:rPr>
          <w:rFonts w:eastAsia="Times New Roman" w:cs="Times New Roman"/>
          <w:szCs w:val="24"/>
        </w:rPr>
        <w:t xml:space="preserve">νη, άλλα για όλη την υπόλοιπη διοίκηση και ελληνική κοινωνία, άλλα για αυτήν, και παράλληλα και όλες οι διατάξεις που αφορούν τη δικαστική προστασία και έτσι την προστασία του κράτους δικαίου. </w:t>
      </w:r>
    </w:p>
    <w:p w14:paraId="428C335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λοιπόν βασικές χαρακτηριστικές ιδιότητες ενός νόμου το α</w:t>
      </w:r>
      <w:r>
        <w:rPr>
          <w:rFonts w:eastAsia="Times New Roman" w:cs="Times New Roman"/>
          <w:szCs w:val="24"/>
        </w:rPr>
        <w:t xml:space="preserve">φηρημένο της ρύθμισης, η γενικότητα της ρύθμισης, η απαγόρευση της φωτογραφίας. Είναι ερμηνευτικές αρχές που ισχύουν σε όλον τον κόσμο και που προκύπτουν από το σύνολο των διατάξεων του Συντάγματος περί νομοθετικής λειτουργίας. </w:t>
      </w:r>
    </w:p>
    <w:p w14:paraId="428C335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Συνεπώς νομίζω ότι πρέπει τ</w:t>
      </w:r>
      <w:r>
        <w:rPr>
          <w:rFonts w:eastAsia="Times New Roman" w:cs="Times New Roman"/>
          <w:szCs w:val="24"/>
        </w:rPr>
        <w:t>ο Υπουργείο να εξηγήσει –αλλά αυτό είναι πολιτικό θέμα, θα το πούμε μετά, έχουμε χρόνο, θα συζητήσουμε και σήμερα και αύριο- πρέπει λοιπόν το Υπουργείο να ξεκαθαρίσει αλλά και η Βουλή πρέπει να έχει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όταν θα γίνει η ψηφοφορία για το θέμα της συ</w:t>
      </w:r>
      <w:r>
        <w:rPr>
          <w:rFonts w:eastAsia="Times New Roman" w:cs="Times New Roman"/>
          <w:szCs w:val="24"/>
        </w:rPr>
        <w:t xml:space="preserve">νταγματικότητας τι αποδέχεται να είναι σήμερα στα υπό συζήτηση και υπό ψήφιση άρθρα. </w:t>
      </w:r>
    </w:p>
    <w:p w14:paraId="428C335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συμφωνούμε ότι αυτή η διάταξη πρέπει να αποσυρθεί. </w:t>
      </w:r>
    </w:p>
    <w:p w14:paraId="428C335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Κύριε Πρόεδρε, μπορώ να έχω τον λόγο;</w:t>
      </w:r>
    </w:p>
    <w:p w14:paraId="428C336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Χατζησάββα, έχετε τον λόγο. </w:t>
      </w:r>
    </w:p>
    <w:p w14:paraId="428C336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 xml:space="preserve">Κύριε Πρόεδρε, εμείς ως Χρυσή Αυγή διαφωνούμε με τη συγκεκριμένη τροπολογία και με τις δαπάνες και σε πολλά άλλα σημεία του νομοσχεδίου, γι’ αυτό και δεν το ψηφίζουμε. </w:t>
      </w:r>
    </w:p>
    <w:p w14:paraId="428C336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θέλω να καταγγείλ</w:t>
      </w:r>
      <w:r>
        <w:rPr>
          <w:rFonts w:eastAsia="Times New Roman" w:cs="Times New Roman"/>
          <w:szCs w:val="24"/>
        </w:rPr>
        <w:t xml:space="preserve">ω ότι η ευαισθησία κάποιων για το Σύνταγμα και για τους κανόνες της Βουλής είναι επιλεκτική, μιας και Ξανθός και </w:t>
      </w:r>
      <w:proofErr w:type="spellStart"/>
      <w:r>
        <w:rPr>
          <w:rFonts w:eastAsia="Times New Roman" w:cs="Times New Roman"/>
          <w:szCs w:val="24"/>
        </w:rPr>
        <w:t>Πολάκης</w:t>
      </w:r>
      <w:proofErr w:type="spellEnd"/>
      <w:r>
        <w:rPr>
          <w:rFonts w:eastAsia="Times New Roman" w:cs="Times New Roman"/>
          <w:szCs w:val="24"/>
        </w:rPr>
        <w:t xml:space="preserve"> αρνούνται να απαντήσουν στον κοινοβουλευτικό έλεγχο στις ερωτήσεις που επανειλημμένως κάνουν οι Βουλευτές της Χρυσής Αυγής, σε αιτήματα</w:t>
      </w:r>
      <w:r>
        <w:rPr>
          <w:rFonts w:eastAsia="Times New Roman" w:cs="Times New Roman"/>
          <w:szCs w:val="24"/>
        </w:rPr>
        <w:t xml:space="preserve"> πολιτών, όχι μόνο ψηφοφόρων τους. </w:t>
      </w:r>
    </w:p>
    <w:p w14:paraId="428C336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Οπότε, στο συγκεκριμένο αίτημα για αντισυνταγματικότητα δεν έχει νόημα να πάρουμε θέση εμείς και θα ψηφίσουμε «</w:t>
      </w:r>
      <w:r>
        <w:rPr>
          <w:rFonts w:eastAsia="Times New Roman" w:cs="Times New Roman"/>
          <w:szCs w:val="24"/>
        </w:rPr>
        <w:t>παρών</w:t>
      </w:r>
      <w:r>
        <w:rPr>
          <w:rFonts w:eastAsia="Times New Roman" w:cs="Times New Roman"/>
          <w:szCs w:val="24"/>
        </w:rPr>
        <w:t xml:space="preserve">». </w:t>
      </w:r>
    </w:p>
    <w:p w14:paraId="428C336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Έτερος Κοινοβουλευτικός Εκπρόσωπος θέλει τον λόγο; Κάποιος άλλος θέ</w:t>
      </w:r>
      <w:r>
        <w:rPr>
          <w:rFonts w:eastAsia="Times New Roman" w:cs="Times New Roman"/>
          <w:szCs w:val="24"/>
        </w:rPr>
        <w:t>λει τον λόγο;</w:t>
      </w:r>
    </w:p>
    <w:p w14:paraId="428C336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Εγώ, κύριε Πρόεδρε. </w:t>
      </w:r>
    </w:p>
    <w:p w14:paraId="428C336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14:paraId="428C336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Κοιτάξτε, τίθεται ένα ζήτημα εδώ το οποίο είναι αποτέλεσμα πολιτικών που ακολουθήθηκαν</w:t>
      </w:r>
      <w:r>
        <w:rPr>
          <w:rFonts w:eastAsia="Times New Roman" w:cs="Times New Roman"/>
          <w:szCs w:val="24"/>
        </w:rPr>
        <w:t xml:space="preserve"> και από τις προηγούμενες κυβερνήσεις, όσον αφορά την υποβάθμιση των δημόσιων –ας το πούμε έτσι- νοσοκομείων και χώρων παροχής υγείας και πολύ περισσότερο την ανατροπή των εργασιακών σχέσεων. Διότι εδώ, ενώ θα έπρεπε αυτές οι θέσεις και της καθαριότητας κα</w:t>
      </w:r>
      <w:r>
        <w:rPr>
          <w:rFonts w:eastAsia="Times New Roman" w:cs="Times New Roman"/>
          <w:szCs w:val="24"/>
        </w:rPr>
        <w:t>ι της σίτισης και της συντήρησης να παρέχονται από τις ίδιες τις νοσοκομειακές μονάδες, είχαμε τα προηγούμενα χρόνια μια ολόκληρη εργολαβία ιδιωτικών στρατών, ιδιωτικών εργολάβων, όπου επί της ουσίας παρείχαν τέτοιου είδους υπηρεσίες σε βάρος της μόνιμης κ</w:t>
      </w:r>
      <w:r>
        <w:rPr>
          <w:rFonts w:eastAsia="Times New Roman" w:cs="Times New Roman"/>
          <w:szCs w:val="24"/>
        </w:rPr>
        <w:t xml:space="preserve">αι της σταθερής εργασίας. </w:t>
      </w:r>
    </w:p>
    <w:p w14:paraId="428C336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τότε κατάσταση δεν είχε σχέση με την αντισυνταγματικότητα, όσον αφορά το δικαίωμα καθένα στην εργασία και στις ανθρώπινες συνθήκες, όταν ξέρουμε πολύ καλά το τι συνέβαινε -οτιδήποτε μορφής και υφής- σε αυτά τα συνεργεία των εργ</w:t>
      </w:r>
      <w:r>
        <w:rPr>
          <w:rFonts w:eastAsia="Times New Roman" w:cs="Times New Roman"/>
          <w:szCs w:val="24"/>
        </w:rPr>
        <w:t xml:space="preserve">ολάβων; </w:t>
      </w:r>
    </w:p>
    <w:p w14:paraId="428C336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αυτή την άποψη, βεβαίως και η σημερινή Κυβέρνηση ακολουθεί την πεπατημένη. Αντί, λοιπόν, να φροντίσει να καταργηθεί αυτό το απαράδεκτο καθεστώς των ατομικών συμβάσεων έργου ή εργασίας και παροχής υπηρεσιών καθαριότητας, σίτισης και εστίασης, τ</w:t>
      </w:r>
      <w:r>
        <w:rPr>
          <w:rFonts w:eastAsia="Times New Roman" w:cs="Times New Roman"/>
          <w:szCs w:val="24"/>
        </w:rPr>
        <w:t xml:space="preserve">ο διαιωνίζει παραπέρα, αλλάζοντας απλά και μόνο τη μορφή. </w:t>
      </w:r>
    </w:p>
    <w:p w14:paraId="428C336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βεβαίως, λέμε ότι τέτοιου είδους συμβάσεις δεν μπορούν να αντιμετωπίζονται με αυτόν τον τρόπο, ούτε, βεβαίως, οι ανάγκες για τις παρεχόμενες υπηρεσίες μπορούν να εμπορευματοποιούνται με τέτο</w:t>
      </w:r>
      <w:r>
        <w:rPr>
          <w:rFonts w:eastAsia="Times New Roman" w:cs="Times New Roman"/>
          <w:szCs w:val="24"/>
        </w:rPr>
        <w:t xml:space="preserve">ιο τρόπο. </w:t>
      </w:r>
    </w:p>
    <w:p w14:paraId="428C336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δηλαδή, θεωρούμε ότι είναι παράνομες και τέτοιου είδους σχέσεις και συνθήκες. Γι’ αυτό ακριβώς τον λόγο και ως ΚΚΕ δεν μπορούμε να συμφωνήσουμε με τη συγκεκριμένη διαδικασία. </w:t>
      </w:r>
    </w:p>
    <w:p w14:paraId="428C336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Να πω ότι δεν υπήρχε καμμία διά</w:t>
      </w:r>
      <w:r>
        <w:rPr>
          <w:rFonts w:eastAsia="Times New Roman" w:cs="Times New Roman"/>
          <w:szCs w:val="24"/>
        </w:rPr>
        <w:t xml:space="preserve">θεση παρερμηνείας του Κανονισμού. Ο Κανονισμός αναφέρει ποιοι μετέχουν στη συζήτηση, αλλά χωρίς να διευκρινίζει ότι υποχρεωτικά θα μιλήσουν με αυτή τη σειρά. </w:t>
      </w:r>
    </w:p>
    <w:p w14:paraId="428C336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θέλουμε να διευκολύνουμε τη διαδικασία. Δεν πετάμε τη σκούφια μας για τσακωμό</w:t>
      </w:r>
      <w:r>
        <w:rPr>
          <w:rFonts w:eastAsia="Times New Roman" w:cs="Times New Roman"/>
          <w:szCs w:val="24"/>
        </w:rPr>
        <w:t xml:space="preserve">. </w:t>
      </w:r>
    </w:p>
    <w:p w14:paraId="428C336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428C336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πολύ, κύριε Πρόεδρε. </w:t>
      </w:r>
    </w:p>
    <w:p w14:paraId="428C337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λόγος που ζήτησα να λάβω τον λόγο πριν ήταν για να ενημερωθούν οι υπόλοιποι Κοινοβουλευτικοί Εκπρόσωποι, γιατί το συγκεκριμένο είναι από τι</w:t>
      </w:r>
      <w:r>
        <w:rPr>
          <w:rFonts w:eastAsia="Times New Roman" w:cs="Times New Roman"/>
          <w:szCs w:val="24"/>
        </w:rPr>
        <w:t xml:space="preserve">ς μεγαλύτερες στρεβλώσεις που έχουν υπάρξει στην ιστορία του </w:t>
      </w:r>
      <w:r>
        <w:rPr>
          <w:rFonts w:eastAsia="Times New Roman" w:cs="Times New Roman"/>
          <w:szCs w:val="24"/>
        </w:rPr>
        <w:t xml:space="preserve">ελληνικού </w:t>
      </w:r>
      <w:r>
        <w:rPr>
          <w:rFonts w:eastAsia="Times New Roman" w:cs="Times New Roman"/>
          <w:szCs w:val="24"/>
        </w:rPr>
        <w:t xml:space="preserve">Κοινοβουλίου. </w:t>
      </w:r>
    </w:p>
    <w:p w14:paraId="428C337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Ακούστε, κύριοι συνάδελφοι: Με αυτό το οποίο κάνετε σήμερα δείχνετε και αποδεικνύετε ότι είστε οργανικό στοιχείο των ιδιωτικών συμφερόντων, τα οποία για πάνω από είκοσι μ</w:t>
      </w:r>
      <w:r>
        <w:rPr>
          <w:rFonts w:eastAsia="Times New Roman" w:cs="Times New Roman"/>
          <w:szCs w:val="24"/>
        </w:rPr>
        <w:t>ε είκοσι πέντε χρόνια σήκωσαν ένα σκασμό λεφτά από τα νοσοκομεία της χώρας, προσφέροντας χαμηλής ποιότητας υπηρεσίες.</w:t>
      </w:r>
    </w:p>
    <w:p w14:paraId="428C337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Προσπαθείτε να πείτε ότι αυτή η διάταξη, η υπουργική τροπολογία αφορά το ΚΕΕΛΠΝΟ. Όχι, κύριοι συνάδελφοι, αφορά τον πόλεμο τον οποίο έχουμ</w:t>
      </w:r>
      <w:r>
        <w:rPr>
          <w:rFonts w:eastAsia="Times New Roman" w:cs="Times New Roman"/>
          <w:szCs w:val="24"/>
        </w:rPr>
        <w:t>ε εδώ και ενάμιση χρόνο με όλους τους εργολάβους καθαριότητας, σίτισης και φύλαξης στα δημόσια νοσοκομεία, οι οποίοι έχουν αποδυθεί σε έναν μίνι υπέρ πάντων αγώνα, αξιοποιώντας και κομμάτια της δικαστικής εξουσίας, για να μην αφήσουν να περάσουμε σε μια άλ</w:t>
      </w:r>
      <w:r>
        <w:rPr>
          <w:rFonts w:eastAsia="Times New Roman" w:cs="Times New Roman"/>
          <w:szCs w:val="24"/>
        </w:rPr>
        <w:t xml:space="preserve">λη φάση μέσα στα νοσοκομεία. </w:t>
      </w:r>
    </w:p>
    <w:p w14:paraId="428C3373" w14:textId="77777777" w:rsidR="00CF256A" w:rsidRDefault="008A1C0A">
      <w:pPr>
        <w:spacing w:line="600" w:lineRule="auto"/>
        <w:jc w:val="both"/>
        <w:rPr>
          <w:rFonts w:eastAsia="Times New Roman" w:cs="Times New Roman"/>
          <w:szCs w:val="24"/>
        </w:rPr>
      </w:pPr>
      <w:r>
        <w:rPr>
          <w:rFonts w:eastAsia="Times New Roman" w:cs="Times New Roman"/>
          <w:szCs w:val="24"/>
        </w:rPr>
        <w:t>Αυτή η φάση προσφέρει, όπως αποδεικνύεται, σε μια σειρά από νοσοκομεία σε όλη τη χώρα πολύ καλύτερες υπηρεσίες, με μείωση του συνολικού κόστους, με έως και διπλασιασμό των αμοιβών του προσωπικού που δουλεύει, που φεύγει από τι</w:t>
      </w:r>
      <w:r>
        <w:rPr>
          <w:rFonts w:eastAsia="Times New Roman" w:cs="Times New Roman"/>
          <w:szCs w:val="24"/>
        </w:rPr>
        <w:t xml:space="preserve">ς συνθήκες εργασιακής γαλέρας. </w:t>
      </w:r>
    </w:p>
    <w:p w14:paraId="428C337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Αυτή η τροπολογία, λοιπόν, έχει τρία άρθρα. Πιάνετε τη δεύτερη παράγραφο του τρίτου άρθρου. Προφανώς το Γενικό Λογιστήριο </w:t>
      </w:r>
      <w:r>
        <w:rPr>
          <w:rFonts w:eastAsia="Times New Roman" w:cs="Times New Roman"/>
          <w:szCs w:val="24"/>
        </w:rPr>
        <w:t xml:space="preserve">του Κράτους </w:t>
      </w:r>
      <w:r>
        <w:rPr>
          <w:rFonts w:eastAsia="Times New Roman" w:cs="Times New Roman"/>
          <w:szCs w:val="24"/>
        </w:rPr>
        <w:t>έγραψε «ΚΕΕΛΠΝΟ», γιατί το πρώτο άρθρο αφορά –γιατί έτσι προφανώς το ονόμασαν- το ότι κάνο</w:t>
      </w:r>
      <w:r>
        <w:rPr>
          <w:rFonts w:eastAsia="Times New Roman" w:cs="Times New Roman"/>
          <w:szCs w:val="24"/>
        </w:rPr>
        <w:t xml:space="preserve">υμε τον Πρόεδρο και τον Αντιπρόεδρο του ΚΕΕΛΠΝΟ από εδώ και πέρα αμειβόμενους. Γιατί οι άνθρωποι είναι πλήρους και αποκλειστικής απασχόλησης. Είχαν τις δουλειές τους και τις άφησαν. </w:t>
      </w:r>
    </w:p>
    <w:p w14:paraId="428C337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πανεπιστημιακοί καθηγητές που δεν μπορούν να δουλέψουν γιατί είναι </w:t>
      </w:r>
      <w:r>
        <w:rPr>
          <w:rFonts w:eastAsia="Times New Roman" w:cs="Times New Roman"/>
          <w:szCs w:val="24"/>
        </w:rPr>
        <w:t xml:space="preserve">όλη τη μέρα, από το πρωί μέχρι το βράδυ, εκεί εδώ κι έναν χρόνο για να ξεβρωμίσουν αυτή την </w:t>
      </w:r>
      <w:r>
        <w:rPr>
          <w:rFonts w:eastAsia="Times New Roman" w:cs="Times New Roman"/>
          <w:szCs w:val="24"/>
          <w:lang w:val="en-US"/>
        </w:rPr>
        <w:t>offshore</w:t>
      </w:r>
      <w:r>
        <w:rPr>
          <w:rFonts w:eastAsia="Times New Roman" w:cs="Times New Roman"/>
          <w:szCs w:val="24"/>
        </w:rPr>
        <w:t xml:space="preserve"> του Υπουργείου Υγείας των προηγούμενων χρόνων, αυτό το απόστημα που είχε δημιουργήσει ένας μηχανισμός, την ίδια στιγμή που παράλληλα έχει ένα πολύ αξιόλογο</w:t>
      </w:r>
      <w:r>
        <w:rPr>
          <w:rFonts w:eastAsia="Times New Roman" w:cs="Times New Roman"/>
          <w:szCs w:val="24"/>
        </w:rPr>
        <w:t xml:space="preserve"> δυναμικό κι έχει βοηθήσει τη χώρα μας. Τους κάνουμε λοιπόν αμειβόμενους. Και προφανώς γι’ αυτό μπήκε. </w:t>
      </w:r>
    </w:p>
    <w:p w14:paraId="428C337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Δεύτερον, ρυθμίζουμε κάποια ζητήματα σε σχέση με το ΕΚΑΒ. </w:t>
      </w:r>
    </w:p>
    <w:p w14:paraId="428C337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τρίτον, ερχόμαστε στην τροπολογία. </w:t>
      </w:r>
    </w:p>
    <w:p w14:paraId="428C337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 λέει αυτή η τροπολογία; Λέει το εξής: Αν θυμάστε καλά, με το παράλληλο νομοθετήσαμε τη δυνατότητα τα νοσοκομεία να κάνουν συμβάσεις έργου με το προσωπικό που υπηρετούσε στους εργολάβους, στην καθαριότητα, στη σίτιση ή στη φύλαξη, απευθείας, για να μην α</w:t>
      </w:r>
      <w:r>
        <w:rPr>
          <w:rFonts w:eastAsia="Times New Roman" w:cs="Times New Roman"/>
          <w:szCs w:val="24"/>
        </w:rPr>
        <w:t xml:space="preserve">πολύσουμε κάποιους απ’ αυτούς που δούλευαν. </w:t>
      </w:r>
    </w:p>
    <w:p w14:paraId="428C337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αυτό μέχρι τον Αύγουστο του 2016, που το Συμβούλιο της Επικρατείας έριξε</w:t>
      </w:r>
      <w:r>
        <w:rPr>
          <w:rFonts w:eastAsia="Times New Roman" w:cs="Times New Roman"/>
          <w:szCs w:val="24"/>
        </w:rPr>
        <w:t xml:space="preserve"> </w:t>
      </w:r>
      <w:r>
        <w:rPr>
          <w:rFonts w:eastAsia="Times New Roman" w:cs="Times New Roman"/>
          <w:szCs w:val="24"/>
        </w:rPr>
        <w:t xml:space="preserve">τον νόμο, είκοσι τρία νοσοκομεία είχαν </w:t>
      </w:r>
      <w:r>
        <w:rPr>
          <w:rFonts w:eastAsia="Times New Roman" w:cs="Times New Roman"/>
          <w:szCs w:val="24"/>
        </w:rPr>
        <w:lastRenderedPageBreak/>
        <w:t>προλάβει και είχαν κάνει συμβάσεις με έναν μεγάλο αριθμό εργαζομένων. Την περίοδο που έπεσε</w:t>
      </w:r>
      <w:r>
        <w:rPr>
          <w:rFonts w:eastAsia="Times New Roman" w:cs="Times New Roman"/>
          <w:szCs w:val="24"/>
        </w:rPr>
        <w:t xml:space="preserve"> </w:t>
      </w:r>
      <w:r>
        <w:rPr>
          <w:rFonts w:eastAsia="Times New Roman" w:cs="Times New Roman"/>
          <w:szCs w:val="24"/>
        </w:rPr>
        <w:t xml:space="preserve">ο νόμος, τον Αύγουστο, είχαν βγει στον αέρα και αρκετές προκηρύξεις από διάφορους άλλους οργανισμούς, νοσοκομεία ή εποπτευόμενους -το ΕΚΑΒ- ως συμβάσεις </w:t>
      </w:r>
      <w:r>
        <w:rPr>
          <w:rFonts w:eastAsia="Times New Roman" w:cs="Times New Roman"/>
          <w:szCs w:val="24"/>
        </w:rPr>
        <w:t>έργου</w:t>
      </w:r>
      <w:r>
        <w:rPr>
          <w:rFonts w:eastAsia="Times New Roman" w:cs="Times New Roman"/>
          <w:szCs w:val="24"/>
        </w:rPr>
        <w:t xml:space="preserve">. </w:t>
      </w:r>
    </w:p>
    <w:p w14:paraId="428C337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Νοέμβριο νομοθετήσαμε ότι από εδώ και πέρα θα κάνουμε συμβάσεις εργασίας. Γιατί είπαμε, είν</w:t>
      </w:r>
      <w:r>
        <w:rPr>
          <w:rFonts w:eastAsia="Times New Roman" w:cs="Times New Roman"/>
          <w:szCs w:val="24"/>
        </w:rPr>
        <w:t xml:space="preserve">αι αναπόδραστη πολιτική επιλογή ότι οι εργολάβοι, οι οποίοι έπαιρναν τεράστια ποσά -εάν συγκρίνει κανείς το πώς αυτά ήταν το 2008, το 2009 και πώς φτάσανε το 2014- θα φύγουν από τα νοσοκομεία. Και όπως είπαμε, «το καλό το παλικάρι ξέρει κι άλλο μονοπάτι». </w:t>
      </w:r>
      <w:r>
        <w:rPr>
          <w:rFonts w:eastAsia="Times New Roman" w:cs="Times New Roman"/>
          <w:szCs w:val="24"/>
        </w:rPr>
        <w:t>Νομοθετήσαμε ξανά, παρά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οποία ευνοούσε τους εργολάβους. Και είπαμε ότι από εδώ και πέρα θα κάνουμε συμβάσεις εργασίας. </w:t>
      </w:r>
    </w:p>
    <w:p w14:paraId="428C33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Προβλέψαμε, λοιπόν, στον νόμο αυτό τη δυνατότητα όσοι είχαν κάνει συμβάσεις έργου να μετατραπούν σε συμβάσεις </w:t>
      </w:r>
      <w:r>
        <w:rPr>
          <w:rFonts w:eastAsia="Times New Roman" w:cs="Times New Roman"/>
          <w:szCs w:val="24"/>
        </w:rPr>
        <w:t>εργασίας. Αυτό έγινε. Όμως, επειδή ο πόλεμος συνεχίζεται…</w:t>
      </w:r>
    </w:p>
    <w:p w14:paraId="428C337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Αυτό είναι το α΄. Το β΄ είναι μετά. </w:t>
      </w:r>
    </w:p>
    <w:p w14:paraId="428C337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Μισό λεπτό. Και το β΄ το ίδιο είναι. Το β΄ θα το εξηγήσω μετά. </w:t>
      </w:r>
    </w:p>
    <w:p w14:paraId="428C337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Έτσι μπρά</w:t>
      </w:r>
      <w:r>
        <w:rPr>
          <w:rFonts w:eastAsia="Times New Roman" w:cs="Times New Roman"/>
          <w:szCs w:val="24"/>
        </w:rPr>
        <w:t xml:space="preserve">βο. </w:t>
      </w:r>
    </w:p>
    <w:p w14:paraId="428C337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 μη γελάτε. </w:t>
      </w:r>
    </w:p>
    <w:p w14:paraId="428C338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Το α΄ είναι εύκολο. Πάμε στο β΄. </w:t>
      </w:r>
    </w:p>
    <w:p w14:paraId="428C338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Πολλοί, λοιπόν, επίτροποι δεν θεωρούν τα εντάλματα, που αφορούν μισθοδοσία εργαζ</w:t>
      </w:r>
      <w:r>
        <w:rPr>
          <w:rFonts w:eastAsia="Times New Roman" w:cs="Times New Roman"/>
          <w:szCs w:val="24"/>
        </w:rPr>
        <w:t xml:space="preserve">ομένων, που ήταν από συμβάσεις έργου και έγιναν συμβάσεις εργασίας. Γιατί εδώ έχουμε νομοθετήσει ότι μπορούν να μετατραπούν. Αυτοί εκτιμούν ότι δεν έπρεπε να μετατραπούν. Δηλαδή, εδώ νομοθετούμε στον αέρα. </w:t>
      </w:r>
    </w:p>
    <w:p w14:paraId="428C338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Μπορεί ο κάθε επίτροπος να πει: «Εγώ δεν το θεωρώ</w:t>
      </w:r>
      <w:r>
        <w:rPr>
          <w:rFonts w:eastAsia="Times New Roman" w:cs="Times New Roman"/>
          <w:szCs w:val="24"/>
        </w:rPr>
        <w:t xml:space="preserve"> έτσι». Έχουμε, λοιπόν, αρκετές περιπτώσεις όπου μένουν άνθρωποι απλήρωτοι, ενώ με βάση τους νόμους που έχουμε ψηφίσει, αυτή τη στιγμή δουλεύουν με συμβάσεις εργασίας. </w:t>
      </w:r>
    </w:p>
    <w:p w14:paraId="428C338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και στο β΄, γιατί εδώ είναι το άλλο που πήγατε να </w:t>
      </w:r>
      <w:r>
        <w:rPr>
          <w:rFonts w:eastAsia="Times New Roman" w:cs="Times New Roman"/>
          <w:szCs w:val="24"/>
        </w:rPr>
        <w:t>εντοπίσ</w:t>
      </w:r>
      <w:r>
        <w:rPr>
          <w:rFonts w:eastAsia="Times New Roman" w:cs="Times New Roman"/>
          <w:szCs w:val="24"/>
        </w:rPr>
        <w:t>ετε</w:t>
      </w:r>
      <w:r>
        <w:rPr>
          <w:rFonts w:eastAsia="Times New Roman" w:cs="Times New Roman"/>
          <w:szCs w:val="24"/>
        </w:rPr>
        <w:t xml:space="preserve"> </w:t>
      </w:r>
      <w:r>
        <w:rPr>
          <w:rFonts w:eastAsia="Times New Roman" w:cs="Times New Roman"/>
          <w:szCs w:val="24"/>
        </w:rPr>
        <w:t xml:space="preserve">μόνο </w:t>
      </w:r>
      <w:r>
        <w:rPr>
          <w:rFonts w:eastAsia="Times New Roman" w:cs="Times New Roman"/>
          <w:szCs w:val="24"/>
        </w:rPr>
        <w:t>στο ΚΕΕΛΠΝΟ</w:t>
      </w:r>
      <w:r>
        <w:rPr>
          <w:rFonts w:eastAsia="Times New Roman" w:cs="Times New Roman"/>
          <w:szCs w:val="24"/>
        </w:rPr>
        <w:t xml:space="preserve">. Και θα τα πούμε και για το ΚΕΕΛΠΝΟ, γιατί ξύνεστε στην γκλίτσα του τσοπάνη. </w:t>
      </w:r>
    </w:p>
    <w:p w14:paraId="428C338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Έχουμε κάποια νοσοκομεία, τα οποία πάνε να προκηρύξουν διαγωνισμό για τις συμβάσεις εργασίας και με το «καλημέρα» τρώνε σε χρόνο </w:t>
      </w:r>
      <w:r>
        <w:rPr>
          <w:rFonts w:eastAsia="Times New Roman" w:cs="Times New Roman"/>
          <w:szCs w:val="24"/>
        </w:rPr>
        <w:t>d t</w:t>
      </w:r>
      <w:r>
        <w:rPr>
          <w:rFonts w:eastAsia="Times New Roman" w:cs="Times New Roman"/>
          <w:szCs w:val="24"/>
        </w:rPr>
        <w:t xml:space="preserve"> προσωρινή διαταγή σταματήματος της διαδικασί</w:t>
      </w:r>
      <w:r>
        <w:rPr>
          <w:rFonts w:eastAsia="Times New Roman" w:cs="Times New Roman"/>
          <w:szCs w:val="24"/>
        </w:rPr>
        <w:t xml:space="preserve">ας. Έχει υπάρξει αυτό σε πολλά νοσοκομεία. Τι γίνεται εκεί; Πρέπει τα νοσοκομεία και να καθαρίζονται και να ταΐζονται οι ασθενείς και να φυλάσσονται. Έχουν λήξει οι συμβάσεις των εργολάβων. Δίνουμε παρατάσεις. </w:t>
      </w:r>
    </w:p>
    <w:p w14:paraId="428C338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προσέξτε τώρα τι έχουμε: Από τη μια μεριά</w:t>
      </w:r>
      <w:r>
        <w:rPr>
          <w:rFonts w:eastAsia="Times New Roman" w:cs="Times New Roman"/>
          <w:szCs w:val="24"/>
        </w:rPr>
        <w:t xml:space="preserve"> δικαστική απόφαση που σου λέει «σταμάτα, μην προχωράς τις συμβάσεις εργασίας», από την άλλη ληγμένες προηγούμενες συμβάσεις με τους εργολάβους.</w:t>
      </w:r>
    </w:p>
    <w:p w14:paraId="428C3386"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Εμείς δεν θέλουμε να κάνουμε διαγωνισμό για τους εργολάβους ξανά. Δίνουμε παράταση και κάνουμε αναιρέσεις στα δ</w:t>
      </w:r>
      <w:r>
        <w:rPr>
          <w:rFonts w:eastAsia="Times New Roman"/>
          <w:color w:val="000000" w:themeColor="text1"/>
          <w:szCs w:val="24"/>
        </w:rPr>
        <w:t xml:space="preserve">ικαστήρια, για να πάρουν πίσω την προσωρινή διαταγή. Και τι συμβαίνει τώρα; Δίνουμε μια παράταση ενός </w:t>
      </w:r>
      <w:r>
        <w:rPr>
          <w:rFonts w:eastAsia="Times New Roman"/>
          <w:color w:val="000000" w:themeColor="text1"/>
          <w:szCs w:val="24"/>
        </w:rPr>
        <w:t>μηνός</w:t>
      </w:r>
      <w:r>
        <w:rPr>
          <w:rFonts w:eastAsia="Times New Roman"/>
          <w:color w:val="000000" w:themeColor="text1"/>
          <w:szCs w:val="24"/>
        </w:rPr>
        <w:t xml:space="preserve">, δίνουμε μια παράταση δεύτερου μήνα, δίνουμε μια παράταση τρίτου μήνα και </w:t>
      </w:r>
      <w:r>
        <w:rPr>
          <w:rFonts w:eastAsia="Times New Roman"/>
          <w:color w:val="000000" w:themeColor="text1"/>
          <w:szCs w:val="24"/>
        </w:rPr>
        <w:lastRenderedPageBreak/>
        <w:t>υπάρχουν πάλι κάποιοι επίτροποι εκεί -για να καταλάβετε τον απόλυτο παραλο</w:t>
      </w:r>
      <w:r>
        <w:rPr>
          <w:rFonts w:eastAsia="Times New Roman"/>
          <w:color w:val="000000" w:themeColor="text1"/>
          <w:szCs w:val="24"/>
        </w:rPr>
        <w:t>γισμό- που σου λένε «σου έχω μπλοκάρει το δικαστήριο με κάποιες συμβάσεις εργασίας, αλλά δεν σου πληρώνω την παράταση». Άρα, μένουν πάλι απλήρωτοι. Το καταλαβαίνετε; Έχουν στήσει έναν τέτοιο μηχανισμό.</w:t>
      </w:r>
    </w:p>
    <w:p w14:paraId="428C3387"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ΓΕΩΡΓΑΝΤΑΣ:</w:t>
      </w:r>
      <w:r>
        <w:rPr>
          <w:rFonts w:eastAsia="Times New Roman"/>
          <w:color w:val="000000" w:themeColor="text1"/>
          <w:szCs w:val="24"/>
        </w:rPr>
        <w:t xml:space="preserve"> Διαγωνισμό κάντε.</w:t>
      </w:r>
    </w:p>
    <w:p w14:paraId="428C3388"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ΠΑΥΛΟΣ ΠΟΛΑΚΗΣ </w:t>
      </w:r>
      <w:r>
        <w:rPr>
          <w:rFonts w:eastAsia="Times New Roman"/>
          <w:b/>
          <w:color w:val="000000" w:themeColor="text1"/>
          <w:szCs w:val="24"/>
        </w:rPr>
        <w:t>(Αναπληρωτής Υπουργός Υγείας):</w:t>
      </w:r>
      <w:r>
        <w:rPr>
          <w:rFonts w:eastAsia="Times New Roman"/>
          <w:color w:val="000000" w:themeColor="text1"/>
          <w:szCs w:val="24"/>
        </w:rPr>
        <w:t xml:space="preserve"> Ενώ συνεχίζουμε τη σύμβαση, με τα χρήματα που πήραν και σε αρκετές περιπτώσεις με διαπραγμάτευση πήραν χαμηλότερα –για να μην παίρνουν, </w:t>
      </w:r>
      <w:r>
        <w:rPr>
          <w:rFonts w:eastAsia="Times New Roman"/>
          <w:color w:val="000000" w:themeColor="text1"/>
          <w:szCs w:val="24"/>
        </w:rPr>
        <w:t xml:space="preserve">ότι πριν </w:t>
      </w:r>
      <w:r>
        <w:rPr>
          <w:rFonts w:eastAsia="Times New Roman"/>
          <w:color w:val="000000" w:themeColor="text1"/>
          <w:szCs w:val="24"/>
        </w:rPr>
        <w:t>γιατί ξέρουν τι κονομάγανε-,σου λένε «όχι», για να σε εξωθήσουν εμμέσως να προκη</w:t>
      </w:r>
      <w:r>
        <w:rPr>
          <w:rFonts w:eastAsia="Times New Roman"/>
          <w:color w:val="000000" w:themeColor="text1"/>
          <w:szCs w:val="24"/>
        </w:rPr>
        <w:t>ρύξεις διαγωνισμό για να το πάρει ο εργολάβος. Αυτών των συμφερόντων είναι υπηρέτες και καταθέτουν αυτή την ένσταση αντισυνταγματικότητας. Για να ξεκαθαρίσουμε τα πράγματα. Αυτών των συμφερόντων είναι υπηρέτες.</w:t>
      </w:r>
    </w:p>
    <w:p w14:paraId="428C3389" w14:textId="77777777" w:rsidR="00CF256A" w:rsidRDefault="008A1C0A">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w:t>
      </w:r>
      <w:r>
        <w:rPr>
          <w:rFonts w:eastAsia="Times New Roman"/>
          <w:color w:val="000000" w:themeColor="text1"/>
          <w:szCs w:val="24"/>
        </w:rPr>
        <w:t>αι των ΑΝΕΛ)</w:t>
      </w:r>
    </w:p>
    <w:p w14:paraId="428C338A"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πάμε τώρα στο ΚΕΕΛΠΝΟ. Ποιος υπογράφει -γιατί εγώ μιλάω με ονόματα- αυτήν την καταγγελία; Ο Πρόεδρος του </w:t>
      </w:r>
      <w:r>
        <w:rPr>
          <w:rFonts w:eastAsia="Times New Roman"/>
          <w:color w:val="000000" w:themeColor="text1"/>
          <w:szCs w:val="24"/>
        </w:rPr>
        <w:lastRenderedPageBreak/>
        <w:t>Σωματείου. Πώς λέγεται ο Πρόεδρος; Πουλής Σταμάτης. Ξέρετε ότι είναι σε εξέλιξη καμμιά δεκαριά έρευνες για τον συγκεκριμένο κύριο;</w:t>
      </w:r>
    </w:p>
    <w:p w14:paraId="428C338B"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ΓΕΩ</w:t>
      </w:r>
      <w:r>
        <w:rPr>
          <w:rFonts w:eastAsia="Times New Roman"/>
          <w:b/>
          <w:color w:val="000000" w:themeColor="text1"/>
          <w:szCs w:val="24"/>
        </w:rPr>
        <w:t>ΡΓΙΟΣ ΓΕΩΡΓΑΝΤΑΣ:</w:t>
      </w:r>
      <w:r>
        <w:rPr>
          <w:rFonts w:eastAsia="Times New Roman"/>
          <w:color w:val="000000" w:themeColor="text1"/>
          <w:szCs w:val="24"/>
        </w:rPr>
        <w:t xml:space="preserve"> Δεν μας ενδιαφέρει αυτό. Αυτό που λέει μας ενδιαφέρει.</w:t>
      </w:r>
    </w:p>
    <w:p w14:paraId="428C338C"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Δεν σας ενδιαφέρει. Ακούστε, εδώ φωνάζει ο κλέφτης να φύγει ο νοικοκύρης.</w:t>
      </w:r>
    </w:p>
    <w:p w14:paraId="428C338D"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ΓΕΩΡΓΑΝΤΑΣ:</w:t>
      </w:r>
      <w:r>
        <w:rPr>
          <w:rFonts w:eastAsia="Times New Roman"/>
          <w:color w:val="000000" w:themeColor="text1"/>
          <w:szCs w:val="24"/>
        </w:rPr>
        <w:t xml:space="preserve"> Για να δούμε ποιος είναι ο κλέφτης.</w:t>
      </w:r>
    </w:p>
    <w:p w14:paraId="428C338E"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ΠΑΥΛΟΣ</w:t>
      </w:r>
      <w:r>
        <w:rPr>
          <w:rFonts w:eastAsia="Times New Roman"/>
          <w:b/>
          <w:color w:val="000000" w:themeColor="text1"/>
          <w:szCs w:val="24"/>
        </w:rPr>
        <w:t xml:space="preserve"> ΠΟΛΑΚΗΣ (Αναπληρωτής Υπουργός Υγείας):</w:t>
      </w:r>
      <w:r>
        <w:rPr>
          <w:rFonts w:eastAsia="Times New Roman"/>
          <w:color w:val="000000" w:themeColor="text1"/>
          <w:szCs w:val="24"/>
        </w:rPr>
        <w:t xml:space="preserve"> Εγώ καταλαβαίνω το άγχος σας, επειδή τελειώνει το </w:t>
      </w:r>
      <w:r>
        <w:rPr>
          <w:rFonts w:eastAsia="Times New Roman"/>
          <w:color w:val="000000" w:themeColor="text1"/>
          <w:szCs w:val="24"/>
        </w:rPr>
        <w:t xml:space="preserve">«Ερρίκος </w:t>
      </w:r>
      <w:r>
        <w:rPr>
          <w:rFonts w:eastAsia="Times New Roman"/>
          <w:color w:val="000000" w:themeColor="text1"/>
          <w:szCs w:val="24"/>
        </w:rPr>
        <w:t>Ντυνάν</w:t>
      </w:r>
      <w:r>
        <w:rPr>
          <w:rFonts w:eastAsia="Times New Roman"/>
          <w:color w:val="000000" w:themeColor="text1"/>
          <w:szCs w:val="24"/>
        </w:rPr>
        <w:t>»</w:t>
      </w:r>
      <w:r>
        <w:rPr>
          <w:rFonts w:eastAsia="Times New Roman"/>
          <w:color w:val="000000" w:themeColor="text1"/>
          <w:szCs w:val="24"/>
        </w:rPr>
        <w:t xml:space="preserve"> τώρα και πάμε στο ΚΕΕΛΠΝΟ, που εκεί θα ανοίξει η κόπρος του Αυγεία και έχει πιάσει πολλούς από εσάς –και κάποιοι λείπουν κιόλας- μαύρη τραμουντάνα γι</w:t>
      </w:r>
      <w:r>
        <w:rPr>
          <w:rFonts w:eastAsia="Times New Roman"/>
          <w:color w:val="000000" w:themeColor="text1"/>
          <w:szCs w:val="24"/>
        </w:rPr>
        <w:t xml:space="preserve">α το τι θα βγει. </w:t>
      </w:r>
    </w:p>
    <w:p w14:paraId="428C338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συγκεκριμένος κύριος ο οποίος κάνει καταγγελίες, είναι ο διαχρονικός πρόεδρος όλων των επιτροπών παραλαβής και διαγωνισμών για μια σειρά από δαπάνες που έκανε το ΚΕΕΛΠΝΟ. Είναι αυτός που ο κουνιάδος του στους ξενώνες </w:t>
      </w:r>
      <w:r>
        <w:rPr>
          <w:rFonts w:eastAsia="Times New Roman"/>
          <w:color w:val="000000" w:themeColor="text1"/>
          <w:szCs w:val="24"/>
        </w:rPr>
        <w:lastRenderedPageBreak/>
        <w:t>που ήταν προϊστάμεν</w:t>
      </w:r>
      <w:r>
        <w:rPr>
          <w:rFonts w:eastAsia="Times New Roman"/>
          <w:color w:val="000000" w:themeColor="text1"/>
          <w:szCs w:val="24"/>
        </w:rPr>
        <w:t xml:space="preserve">ος έδινε 12 ευρώ τις φακές, 12 ευρώ τα μπιζέλια, 12 ευρώ την μπριζόλα, 12 ευρώ το μπιφτέκι. Αυτός ο κύριος κάνει καταγγελίες, που σήμερα </w:t>
      </w:r>
      <w:proofErr w:type="spellStart"/>
      <w:r>
        <w:rPr>
          <w:rFonts w:eastAsia="Times New Roman"/>
          <w:color w:val="000000" w:themeColor="text1"/>
          <w:szCs w:val="24"/>
        </w:rPr>
        <w:t>όλως</w:t>
      </w:r>
      <w:proofErr w:type="spellEnd"/>
      <w:r>
        <w:rPr>
          <w:rFonts w:eastAsia="Times New Roman"/>
          <w:color w:val="000000" w:themeColor="text1"/>
          <w:szCs w:val="24"/>
        </w:rPr>
        <w:t xml:space="preserve"> παραδόξως…</w:t>
      </w:r>
    </w:p>
    <w:p w14:paraId="428C3390"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ΟΙΚΟΝΟΜΟΥ:</w:t>
      </w:r>
      <w:r>
        <w:rPr>
          <w:rFonts w:eastAsia="Times New Roman"/>
          <w:color w:val="000000" w:themeColor="text1"/>
          <w:szCs w:val="24"/>
        </w:rPr>
        <w:t xml:space="preserve"> Δεν είναι πρόεδρος των εργαζομένων;</w:t>
      </w:r>
    </w:p>
    <w:p w14:paraId="428C3391"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Όχι, γιατί σημασία δεν έχει μόνο τι λες, αλλά ποιος είσαι που το λες και πόσο «βρωμάς» εσύ που το λες.</w:t>
      </w:r>
    </w:p>
    <w:p w14:paraId="428C3392" w14:textId="77777777" w:rsidR="00CF256A" w:rsidRDefault="008A1C0A">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428C3393"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ΓΕΩΡΓΑΝΤΑΣ:</w:t>
      </w:r>
      <w:r>
        <w:rPr>
          <w:rFonts w:eastAsia="Times New Roman"/>
          <w:color w:val="000000" w:themeColor="text1"/>
          <w:szCs w:val="24"/>
        </w:rPr>
        <w:t xml:space="preserve"> Διώξτε τον υπάλληλο.</w:t>
      </w:r>
    </w:p>
    <w:p w14:paraId="428C3394"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Πάμε π</w:t>
      </w:r>
      <w:r>
        <w:rPr>
          <w:rFonts w:eastAsia="Times New Roman"/>
          <w:color w:val="000000" w:themeColor="text1"/>
          <w:szCs w:val="24"/>
        </w:rPr>
        <w:t>αρακάτω. Το ΚΕΕΛΠΝΟ, έτσι για να εξηγούμαστε…</w:t>
      </w:r>
    </w:p>
    <w:p w14:paraId="428C3395"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ΟΙΚΟΝΟΜΟΥ:</w:t>
      </w:r>
      <w:r>
        <w:rPr>
          <w:rFonts w:eastAsia="Times New Roman"/>
          <w:color w:val="000000" w:themeColor="text1"/>
          <w:szCs w:val="24"/>
        </w:rPr>
        <w:t xml:space="preserve"> Πήρε…</w:t>
      </w:r>
    </w:p>
    <w:p w14:paraId="428C3396"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Ηρεμία, κύριε Οικονόμου. Δεν σταμάτησα κανέναν. Όλα θα γίνουν, μην αγχώνεστε. </w:t>
      </w:r>
    </w:p>
    <w:p w14:paraId="428C3397"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Σας ενημερώνω, λοιπόν, ότι σήμερα </w:t>
      </w:r>
      <w:proofErr w:type="spellStart"/>
      <w:r>
        <w:rPr>
          <w:rFonts w:eastAsia="Times New Roman"/>
          <w:color w:val="000000" w:themeColor="text1"/>
          <w:szCs w:val="24"/>
        </w:rPr>
        <w:t>όλως</w:t>
      </w:r>
      <w:proofErr w:type="spellEnd"/>
      <w:r>
        <w:rPr>
          <w:rFonts w:eastAsia="Times New Roman"/>
          <w:color w:val="000000" w:themeColor="text1"/>
          <w:szCs w:val="24"/>
        </w:rPr>
        <w:t xml:space="preserve"> </w:t>
      </w:r>
      <w:proofErr w:type="spellStart"/>
      <w:r>
        <w:rPr>
          <w:rFonts w:eastAsia="Times New Roman"/>
          <w:color w:val="000000" w:themeColor="text1"/>
          <w:szCs w:val="24"/>
        </w:rPr>
        <w:t>τυχαίως</w:t>
      </w:r>
      <w:proofErr w:type="spellEnd"/>
      <w:r>
        <w:rPr>
          <w:rFonts w:eastAsia="Times New Roman"/>
          <w:color w:val="000000" w:themeColor="text1"/>
          <w:szCs w:val="24"/>
        </w:rPr>
        <w:t xml:space="preserve"> η </w:t>
      </w:r>
      <w:r>
        <w:rPr>
          <w:rFonts w:eastAsia="Times New Roman"/>
          <w:color w:val="000000" w:themeColor="text1"/>
          <w:szCs w:val="24"/>
        </w:rPr>
        <w:t>εισαγγελέ</w:t>
      </w:r>
      <w:r>
        <w:rPr>
          <w:rFonts w:eastAsia="Times New Roman"/>
          <w:color w:val="000000" w:themeColor="text1"/>
          <w:szCs w:val="24"/>
        </w:rPr>
        <w:t xml:space="preserve">ας διαφθοράς </w:t>
      </w:r>
      <w:r>
        <w:rPr>
          <w:rFonts w:eastAsia="Times New Roman"/>
          <w:color w:val="000000" w:themeColor="text1"/>
          <w:szCs w:val="24"/>
        </w:rPr>
        <w:t xml:space="preserve">-και η </w:t>
      </w:r>
      <w:r>
        <w:rPr>
          <w:rFonts w:eastAsia="Times New Roman"/>
          <w:color w:val="000000" w:themeColor="text1"/>
          <w:szCs w:val="24"/>
        </w:rPr>
        <w:t xml:space="preserve">εισαγγελέας </w:t>
      </w:r>
      <w:r>
        <w:rPr>
          <w:rFonts w:eastAsia="Times New Roman"/>
          <w:color w:val="000000" w:themeColor="text1"/>
          <w:szCs w:val="24"/>
        </w:rPr>
        <w:t>πρωτοδικών</w:t>
      </w:r>
      <w:r>
        <w:rPr>
          <w:rFonts w:eastAsia="Times New Roman"/>
          <w:color w:val="000000" w:themeColor="text1"/>
          <w:szCs w:val="24"/>
        </w:rPr>
        <w:t xml:space="preserve"> νομίζω πήγε εκεί- κατάσχεσε όλους τους σκληρούς δίσκους μιας σειράς υπαλλήλων του ΚΕΕΛΠΝΟ, μεταξύ αυτών και του κυρίου που υπογράφει εδώ και της κ. Οικονόμου, αυτής που είχε εισηγηθεί για εκείνο το κτήριο του ΚΕΕΛ</w:t>
      </w:r>
      <w:r>
        <w:rPr>
          <w:rFonts w:eastAsia="Times New Roman"/>
          <w:color w:val="000000" w:themeColor="text1"/>
          <w:szCs w:val="24"/>
        </w:rPr>
        <w:t>ΠΝΟ που με αντικειμενική αξία 3 εκατομμύρια, το πήραμε 17 εκατομμύρια ευρώ τελικά και κάποιες άλλες κυρίες εκεί, που ήταν ο διαχρονικός παρακρατικός μηχανισμός που διακινούσε το μαύρο χρήμα στο ΚΕΕΛΠΝΟ, είτε για τη διαφημιστική δαπάνη είτε για απευθείας αν</w:t>
      </w:r>
      <w:r>
        <w:rPr>
          <w:rFonts w:eastAsia="Times New Roman"/>
          <w:color w:val="000000" w:themeColor="text1"/>
          <w:szCs w:val="24"/>
        </w:rPr>
        <w:t>αθέσεις είτε για τα πάντα.</w:t>
      </w:r>
    </w:p>
    <w:p w14:paraId="428C3398"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ΟΙΚΟΝΟΜΟΥ:</w:t>
      </w:r>
      <w:r>
        <w:rPr>
          <w:rFonts w:eastAsia="Times New Roman"/>
          <w:color w:val="000000" w:themeColor="text1"/>
          <w:szCs w:val="24"/>
        </w:rPr>
        <w:t xml:space="preserve"> Για τον ΟΠΑΠ λέτε;</w:t>
      </w:r>
    </w:p>
    <w:p w14:paraId="428C3399"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Βαρεμένος): </w:t>
      </w:r>
      <w:r>
        <w:rPr>
          <w:rFonts w:eastAsia="Times New Roman"/>
          <w:color w:val="000000" w:themeColor="text1"/>
          <w:szCs w:val="24"/>
        </w:rPr>
        <w:t>Κύριε Οικονόμου, παρακαλώ.</w:t>
      </w:r>
    </w:p>
    <w:p w14:paraId="428C339A"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ΠΑΥΛΟΣ ΠΟΛΑΚΗΣ (Αναπληρωτής Υπουργός Υγείας):</w:t>
      </w:r>
      <w:r>
        <w:rPr>
          <w:rFonts w:eastAsia="Times New Roman"/>
          <w:color w:val="000000" w:themeColor="text1"/>
          <w:szCs w:val="24"/>
        </w:rPr>
        <w:t xml:space="preserve"> Λοιπόν, για να τελειώνουμε. Το δεύτερο κομμάτι εξήγησα τι αφορά. Αφορά συμβάσεις πο</w:t>
      </w:r>
      <w:r>
        <w:rPr>
          <w:rFonts w:eastAsia="Times New Roman"/>
          <w:color w:val="000000" w:themeColor="text1"/>
          <w:szCs w:val="24"/>
        </w:rPr>
        <w:t xml:space="preserve">υ έχουν λήξει. Τις παρατείνουμε λίγο. Δεν θέλουμε να κάνουμε νέο διαγωνισμό με συμβάσεις με </w:t>
      </w:r>
      <w:r>
        <w:rPr>
          <w:rFonts w:eastAsia="Times New Roman"/>
          <w:color w:val="000000" w:themeColor="text1"/>
          <w:szCs w:val="24"/>
        </w:rPr>
        <w:lastRenderedPageBreak/>
        <w:t>εργολάβους, αλλά έχουμε πρόβλημα με μια σειρά από επιτρόπους που ενώ μας έχουν μπλοκάρει τη δυνατότητα, δεν υπογράφουν τα εντάλματα για να πληρωθούν αυτές οι παρατά</w:t>
      </w:r>
      <w:r>
        <w:rPr>
          <w:rFonts w:eastAsia="Times New Roman"/>
          <w:color w:val="000000" w:themeColor="text1"/>
          <w:szCs w:val="24"/>
        </w:rPr>
        <w:t>σεις και να πληρωθούν οι εργαζόμενοι.</w:t>
      </w:r>
    </w:p>
    <w:p w14:paraId="428C339B"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ΟΙΚΟΝΟΜΟΥ:</w:t>
      </w:r>
      <w:r>
        <w:rPr>
          <w:rFonts w:eastAsia="Times New Roman"/>
          <w:color w:val="000000" w:themeColor="text1"/>
          <w:szCs w:val="24"/>
        </w:rPr>
        <w:t xml:space="preserve"> Για το β’ αυτή είναι η απάντηση; </w:t>
      </w:r>
    </w:p>
    <w:p w14:paraId="428C339C"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ΠΑΥΛΟΣ ΠΟΛΑΚΗΣ (Αναπληρωτής Υπουργός Υγείας): </w:t>
      </w:r>
      <w:r>
        <w:rPr>
          <w:rFonts w:eastAsia="Times New Roman"/>
          <w:color w:val="000000" w:themeColor="text1"/>
          <w:szCs w:val="24"/>
        </w:rPr>
        <w:t xml:space="preserve">Δεν αποσύρεται τίποτα. Δεν είναι τίποτα αντισυνταγματικό. Εγώ γιατρός είμαι, αλλά νομικά, απ’ όσο ξέρω, κατεβάζουμε </w:t>
      </w:r>
      <w:r>
        <w:rPr>
          <w:rFonts w:eastAsia="Times New Roman"/>
          <w:color w:val="000000" w:themeColor="text1"/>
          <w:szCs w:val="24"/>
        </w:rPr>
        <w:t>υπουργική τροπολογία η οποία προασπίζεται το δημόσιο συμφέρον, η οποία μειώνει τις δαπάνες με τις συμβάσεις εργασίας που κάνουμε.</w:t>
      </w:r>
    </w:p>
    <w:p w14:paraId="428C339D" w14:textId="77777777" w:rsidR="00CF256A" w:rsidRDefault="008A1C0A">
      <w:pPr>
        <w:spacing w:line="600" w:lineRule="auto"/>
        <w:ind w:firstLine="720"/>
        <w:jc w:val="center"/>
        <w:rPr>
          <w:rFonts w:eastAsia="Times New Roman"/>
          <w:color w:val="000000" w:themeColor="text1"/>
          <w:szCs w:val="24"/>
        </w:rPr>
      </w:pPr>
      <w:r>
        <w:rPr>
          <w:rFonts w:eastAsia="Times New Roman"/>
          <w:color w:val="000000" w:themeColor="text1"/>
          <w:szCs w:val="24"/>
        </w:rPr>
        <w:t>(Θόρυβος στην Αίθουσα)</w:t>
      </w:r>
    </w:p>
    <w:p w14:paraId="428C339E"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ΓΕΩΡΓΙΟΣ ΓΕΩΡΓΑΝΤΑΣ:</w:t>
      </w:r>
      <w:r>
        <w:rPr>
          <w:rFonts w:eastAsia="Times New Roman"/>
          <w:color w:val="000000" w:themeColor="text1"/>
          <w:szCs w:val="24"/>
        </w:rPr>
        <w:t xml:space="preserve"> Τους εργολάβους εξυπηρετείτε.</w:t>
      </w:r>
    </w:p>
    <w:p w14:paraId="428C339F"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Βαρεμένος): </w:t>
      </w:r>
      <w:r>
        <w:rPr>
          <w:rFonts w:eastAsia="Times New Roman"/>
          <w:color w:val="000000" w:themeColor="text1"/>
          <w:szCs w:val="24"/>
        </w:rPr>
        <w:t>Παρακαλώ, μη διακόπ</w:t>
      </w:r>
      <w:r>
        <w:rPr>
          <w:rFonts w:eastAsia="Times New Roman"/>
          <w:color w:val="000000" w:themeColor="text1"/>
          <w:szCs w:val="24"/>
        </w:rPr>
        <w:t>τετε.</w:t>
      </w:r>
    </w:p>
    <w:p w14:paraId="428C33A0"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ΠΑΥΛΟΣ ΠΟΛΑΚΗΣ (Αναπληρωτής Υπουργός Υγείας):</w:t>
      </w:r>
      <w:r>
        <w:rPr>
          <w:rFonts w:eastAsia="Times New Roman"/>
          <w:color w:val="000000" w:themeColor="text1"/>
          <w:szCs w:val="24"/>
        </w:rPr>
        <w:t xml:space="preserve"> Γι’ αυτό, λοιπόν, πραγματικά με το σημερινό αποδείξατε δύο πράγματα. Πρώτον, ότι είστε συγκεκριμένοι οργανικοί υπηρέτες των εργολάβων και δεύτερον, ότι σας έχει πιάσει σύγκρυο με αυτά που έρχονται από το </w:t>
      </w:r>
      <w:r>
        <w:rPr>
          <w:rFonts w:eastAsia="Times New Roman"/>
          <w:color w:val="000000" w:themeColor="text1"/>
          <w:szCs w:val="24"/>
        </w:rPr>
        <w:t>ΚΕΕΛΠΝΟ.</w:t>
      </w:r>
    </w:p>
    <w:p w14:paraId="428C33A1"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πάρα πολύ.</w:t>
      </w:r>
    </w:p>
    <w:p w14:paraId="428C33A2" w14:textId="77777777" w:rsidR="00CF256A" w:rsidRDefault="008A1C0A">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428C33A3"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ΟΙΚΟΝΟΜΟΥ:</w:t>
      </w:r>
      <w:r>
        <w:rPr>
          <w:rFonts w:eastAsia="Times New Roman"/>
          <w:color w:val="000000" w:themeColor="text1"/>
          <w:szCs w:val="24"/>
        </w:rPr>
        <w:t xml:space="preserve"> Κύριε Πρόεδρε, θα ήθελα τον λόγο.</w:t>
      </w:r>
    </w:p>
    <w:p w14:paraId="428C33A4"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Βαρεμένος): </w:t>
      </w:r>
      <w:r>
        <w:rPr>
          <w:rFonts w:eastAsia="Times New Roman"/>
          <w:color w:val="000000" w:themeColor="text1"/>
          <w:szCs w:val="24"/>
        </w:rPr>
        <w:t>Για ποιον λόγο; Εσείς υπερασπιστήκατε και επιβάλατε τη σειρά των ομιλητών. Τελει</w:t>
      </w:r>
      <w:r>
        <w:rPr>
          <w:rFonts w:eastAsia="Times New Roman"/>
          <w:color w:val="000000" w:themeColor="text1"/>
          <w:szCs w:val="24"/>
        </w:rPr>
        <w:t>ώσαμε.</w:t>
      </w:r>
    </w:p>
    <w:p w14:paraId="428C33A5" w14:textId="77777777" w:rsidR="00CF256A" w:rsidRDefault="008A1C0A">
      <w:pPr>
        <w:spacing w:line="600" w:lineRule="auto"/>
        <w:ind w:firstLine="720"/>
        <w:jc w:val="both"/>
        <w:rPr>
          <w:rFonts w:eastAsia="Times New Roman" w:cs="Times New Roman"/>
        </w:rPr>
      </w:pPr>
      <w:r>
        <w:rPr>
          <w:rFonts w:eastAsia="Times New Roman" w:cs="Times New Roman"/>
          <w:szCs w:val="24"/>
        </w:rPr>
        <w:t>Κυρίες και κύριοι συνάδελφοι, ολοκληρώθηκε η συζήτηση κατά το άρθρο 100 παράγραφος 2 του Κανονισμού της Βουλής για το θέμα αντισυνταγματικότητας που ετέθη.</w:t>
      </w:r>
      <w:r>
        <w:rPr>
          <w:rFonts w:eastAsia="Times New Roman" w:cs="Times New Roman"/>
        </w:rPr>
        <w:t xml:space="preserve"> </w:t>
      </w:r>
    </w:p>
    <w:p w14:paraId="428C33A6"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Παρακαλώ να εγερθούν οι αποδεχόμενοι την ένσταση αντισυνταγματικότητας.</w:t>
      </w:r>
    </w:p>
    <w:p w14:paraId="428C33A7" w14:textId="77777777" w:rsidR="00CF256A" w:rsidRDefault="008A1C0A">
      <w:pPr>
        <w:spacing w:line="600" w:lineRule="auto"/>
        <w:ind w:firstLine="720"/>
        <w:jc w:val="center"/>
        <w:rPr>
          <w:rFonts w:eastAsia="Times New Roman" w:cs="Times New Roman"/>
        </w:rPr>
      </w:pPr>
      <w:r>
        <w:rPr>
          <w:rFonts w:eastAsia="Times New Roman" w:cs="Times New Roman"/>
        </w:rPr>
        <w:lastRenderedPageBreak/>
        <w:t>(Εγείρονται οι αποδε</w:t>
      </w:r>
      <w:r>
        <w:rPr>
          <w:rFonts w:eastAsia="Times New Roman" w:cs="Times New Roman"/>
        </w:rPr>
        <w:t>χόμενοι την ένσταση αντισυνταγματικότητας)</w:t>
      </w:r>
    </w:p>
    <w:p w14:paraId="428C33A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Προφανώς ηγέρθησαν οι λιγότεροι.</w:t>
      </w:r>
    </w:p>
    <w:p w14:paraId="428C33A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Συνεπώς η ένσταση αντισυνταγματικότητας απορρίπτεται. </w:t>
      </w:r>
    </w:p>
    <w:p w14:paraId="428C33AA" w14:textId="77777777" w:rsidR="00CF256A" w:rsidRDefault="008A1C0A">
      <w:pPr>
        <w:spacing w:line="600" w:lineRule="auto"/>
        <w:ind w:firstLine="720"/>
        <w:jc w:val="both"/>
        <w:rPr>
          <w:rFonts w:eastAsia="Times New Roman" w:cs="Times New Roman"/>
        </w:rPr>
      </w:pPr>
      <w:r>
        <w:rPr>
          <w:rFonts w:eastAsia="Times New Roman" w:cs="Times New Roman"/>
        </w:rPr>
        <w:t xml:space="preserve">Ο κ. </w:t>
      </w:r>
      <w:proofErr w:type="spellStart"/>
      <w:r>
        <w:rPr>
          <w:rFonts w:eastAsia="Times New Roman" w:cs="Times New Roman"/>
        </w:rPr>
        <w:t>Μπαργιώτας</w:t>
      </w:r>
      <w:proofErr w:type="spellEnd"/>
      <w:r>
        <w:rPr>
          <w:rFonts w:eastAsia="Times New Roman" w:cs="Times New Roman"/>
        </w:rPr>
        <w:t xml:space="preserve"> έχει τον λόγο από την Δημοκρατική Συμπαράταξη. </w:t>
      </w:r>
    </w:p>
    <w:p w14:paraId="428C33AB" w14:textId="77777777" w:rsidR="00CF256A" w:rsidRDefault="008A1C0A">
      <w:pPr>
        <w:spacing w:line="600" w:lineRule="auto"/>
        <w:ind w:firstLine="720"/>
        <w:jc w:val="both"/>
        <w:rPr>
          <w:rFonts w:eastAsia="Times New Roman" w:cs="Times New Roman"/>
        </w:rPr>
      </w:pPr>
      <w:r>
        <w:rPr>
          <w:rFonts w:eastAsia="Times New Roman" w:cs="Times New Roman"/>
          <w:b/>
        </w:rPr>
        <w:t xml:space="preserve">ΝΙΚΟΛΑΟΣ ΚΑΡΑΘΑΝΑΣΟΠΟΥΛΟΣ: </w:t>
      </w:r>
      <w:r>
        <w:rPr>
          <w:rFonts w:eastAsia="Times New Roman" w:cs="Times New Roman"/>
        </w:rPr>
        <w:t xml:space="preserve">Κύριε Πρόεδρε, θα ήθελα να λάβω τον λόγο. </w:t>
      </w:r>
    </w:p>
    <w:p w14:paraId="428C33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14:paraId="428C33A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Θέλουμε να δηλώσουμε ότι το ΚΚΕ δεν συμμετείχε σε αυτήν την ψηφοφορία περί της αντισυνταγματικότητας. Είν</w:t>
      </w:r>
      <w:r>
        <w:rPr>
          <w:rFonts w:eastAsia="Times New Roman" w:cs="Times New Roman"/>
          <w:szCs w:val="24"/>
        </w:rPr>
        <w:t xml:space="preserve">αι υποκριτικό. </w:t>
      </w:r>
    </w:p>
    <w:p w14:paraId="428C33A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σαφές. </w:t>
      </w:r>
    </w:p>
    <w:p w14:paraId="428C33A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έχει τον λόγο. </w:t>
      </w:r>
    </w:p>
    <w:p w14:paraId="428C33B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Ευχαριστώ, κύριε Πρόεδρε. </w:t>
      </w:r>
    </w:p>
    <w:p w14:paraId="428C33B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ξαναγυρνάμε στη διαδικασία μετά το διάλειμμα, αλλά νιώθω υποχρεωμένος να κάν</w:t>
      </w:r>
      <w:r>
        <w:rPr>
          <w:rFonts w:eastAsia="Times New Roman" w:cs="Times New Roman"/>
          <w:szCs w:val="24"/>
        </w:rPr>
        <w:t xml:space="preserve">ω δύο σχόλια. Το ένα έχει να κάνει με το ΚΕΕΛΠΝΟ και το μόνο που θα πω, κύριε Υπουργέ, κύριε </w:t>
      </w:r>
      <w:proofErr w:type="spellStart"/>
      <w:r>
        <w:rPr>
          <w:rFonts w:eastAsia="Times New Roman" w:cs="Times New Roman"/>
          <w:szCs w:val="24"/>
        </w:rPr>
        <w:t>Πολάκη</w:t>
      </w:r>
      <w:proofErr w:type="spellEnd"/>
      <w:r>
        <w:rPr>
          <w:rFonts w:eastAsia="Times New Roman" w:cs="Times New Roman"/>
          <w:szCs w:val="24"/>
        </w:rPr>
        <w:t xml:space="preserve">, είναι το εξής. </w:t>
      </w:r>
    </w:p>
    <w:p w14:paraId="428C33B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Εάν όντως είναι όπως το είπατε, μια βρώμικη </w:t>
      </w:r>
      <w:r>
        <w:rPr>
          <w:rFonts w:eastAsia="Times New Roman" w:cs="Times New Roman"/>
          <w:szCs w:val="24"/>
          <w:lang w:val="en-US"/>
        </w:rPr>
        <w:t>offshore</w:t>
      </w:r>
      <w:r>
        <w:rPr>
          <w:rFonts w:eastAsia="Times New Roman" w:cs="Times New Roman"/>
          <w:szCs w:val="24"/>
        </w:rPr>
        <w:t xml:space="preserve"> το ΚΕΕΛΠΝΟ, </w:t>
      </w:r>
      <w:r>
        <w:rPr>
          <w:rFonts w:eastAsia="Times New Roman" w:cs="Times New Roman"/>
          <w:szCs w:val="24"/>
        </w:rPr>
        <w:t xml:space="preserve">δυόμισι </w:t>
      </w:r>
      <w:r>
        <w:rPr>
          <w:rFonts w:eastAsia="Times New Roman" w:cs="Times New Roman"/>
          <w:szCs w:val="24"/>
        </w:rPr>
        <w:t>χρόνια Κυβέρνηση, οφείλατε να κάνετε τουλάχιστον τις θεσμικές παρε</w:t>
      </w:r>
      <w:r>
        <w:rPr>
          <w:rFonts w:eastAsia="Times New Roman" w:cs="Times New Roman"/>
          <w:szCs w:val="24"/>
        </w:rPr>
        <w:t xml:space="preserve">μβάσεις που χρειάζονται για να παύσει. Γιατί η αλήθεια είναι ότι το ΚΕΕΛΠΝΟ λειτουργεί, διοικείται και όπως φαίνεται από τη σημερινή τροπολογία, κάνει τουλάχιστον ότι καταγγέλλει ο κ. </w:t>
      </w:r>
      <w:proofErr w:type="spellStart"/>
      <w:r>
        <w:rPr>
          <w:rFonts w:eastAsia="Times New Roman" w:cs="Times New Roman"/>
          <w:szCs w:val="24"/>
        </w:rPr>
        <w:t>Πολάκης</w:t>
      </w:r>
      <w:proofErr w:type="spellEnd"/>
      <w:r>
        <w:rPr>
          <w:rFonts w:eastAsia="Times New Roman" w:cs="Times New Roman"/>
          <w:szCs w:val="24"/>
        </w:rPr>
        <w:t xml:space="preserve"> πως έγινε και στο παρελθόν, δικαιώνει δαπάνες, εξισώνει δαπάνες,</w:t>
      </w:r>
      <w:r>
        <w:rPr>
          <w:rFonts w:eastAsia="Times New Roman" w:cs="Times New Roman"/>
          <w:szCs w:val="24"/>
        </w:rPr>
        <w:t xml:space="preserve"> νομιμοποιεί δαπάνες. Αλλάξτε το. Εάν όντως το ΚΕΕΛΠΝΟ είναι τόσο προβληματικό, αντί να πληρώνετε τον κ. </w:t>
      </w:r>
      <w:proofErr w:type="spellStart"/>
      <w:r>
        <w:rPr>
          <w:rFonts w:eastAsia="Times New Roman" w:cs="Times New Roman"/>
          <w:szCs w:val="24"/>
        </w:rPr>
        <w:t>Ρόζεμπεργκ</w:t>
      </w:r>
      <w:proofErr w:type="spellEnd"/>
      <w:r>
        <w:rPr>
          <w:rFonts w:eastAsia="Times New Roman" w:cs="Times New Roman"/>
          <w:szCs w:val="24"/>
        </w:rPr>
        <w:t xml:space="preserve"> με παραπάνω αμοιβές, αντί να αυξάνετε απλώς…</w:t>
      </w:r>
    </w:p>
    <w:p w14:paraId="428C33B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Και το όνομα θα το αλλάξω. Μπορούμε να το αλλάξουμε. </w:t>
      </w:r>
    </w:p>
    <w:p w14:paraId="428C33B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Να τα αλλάξετε όλα. Στα ονόματα είστε καλοί σαν την ΕΣΑΝ. Να τα αλλάξετε! Και όχι μόνο το όνομα, όπως την ΕΣΑΝ. </w:t>
      </w:r>
    </w:p>
    <w:p w14:paraId="428C33B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το έχω ξαναπεί. Η διαφάνεια δεν είναι ζήτημα παληκαριάς και </w:t>
      </w:r>
      <w:r>
        <w:rPr>
          <w:rFonts w:eastAsia="Times New Roman" w:cs="Times New Roman"/>
          <w:szCs w:val="24"/>
        </w:rPr>
        <w:t xml:space="preserve">κρητικής </w:t>
      </w:r>
      <w:r>
        <w:rPr>
          <w:rFonts w:eastAsia="Times New Roman" w:cs="Times New Roman"/>
          <w:szCs w:val="24"/>
        </w:rPr>
        <w:t>λεβεντιάς, έτσι; Η διαφάνεια είναι ζήτημα παρ</w:t>
      </w:r>
      <w:r>
        <w:rPr>
          <w:rFonts w:eastAsia="Times New Roman" w:cs="Times New Roman"/>
          <w:szCs w:val="24"/>
        </w:rPr>
        <w:t xml:space="preserve">εμβάσεως στους θεσμούς, εμπέδωσης της διαφάνειας και της νομιμότητας. Όποιος είναι λεβέντης σε σχέση με τη διαφάνεια κάνει μια μεγάλη θεσμική αλλαγή, καθαρίζει το τοπίο και τελειώνει. Επίσης, εάν είναι λεβέντης, σέβεται και τις βασικές αρχές της </w:t>
      </w:r>
      <w:r>
        <w:rPr>
          <w:rFonts w:eastAsia="Times New Roman" w:cs="Times New Roman"/>
          <w:szCs w:val="24"/>
        </w:rPr>
        <w:t xml:space="preserve">Ελληνικής </w:t>
      </w:r>
      <w:r>
        <w:rPr>
          <w:rFonts w:eastAsia="Times New Roman" w:cs="Times New Roman"/>
          <w:szCs w:val="24"/>
        </w:rPr>
        <w:t>Δημοκρατίας</w:t>
      </w:r>
      <w:r>
        <w:rPr>
          <w:rFonts w:eastAsia="Times New Roman" w:cs="Times New Roman"/>
          <w:szCs w:val="24"/>
        </w:rPr>
        <w:t xml:space="preserve"> και όλων των αστικών δημοκρατιών και δεν επιτίθεται στη δικαιοσύνη, στο Ελεγκτικό Συνέδριο και στον Άρειο Πάγο με τον τρόπο που συστηματικά κάνει ο κ. </w:t>
      </w:r>
      <w:proofErr w:type="spellStart"/>
      <w:r>
        <w:rPr>
          <w:rFonts w:eastAsia="Times New Roman" w:cs="Times New Roman"/>
          <w:szCs w:val="24"/>
        </w:rPr>
        <w:t>Πολάκης</w:t>
      </w:r>
      <w:proofErr w:type="spellEnd"/>
      <w:r>
        <w:rPr>
          <w:rFonts w:eastAsia="Times New Roman" w:cs="Times New Roman"/>
          <w:szCs w:val="24"/>
        </w:rPr>
        <w:t xml:space="preserve">. </w:t>
      </w:r>
    </w:p>
    <w:p w14:paraId="428C33B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δικαστές έχουν τα καθήκοντά τους, ασκούν τα καθήκοντά τους όπως οφείλουν. Και εδ</w:t>
      </w:r>
      <w:r>
        <w:rPr>
          <w:rFonts w:eastAsia="Times New Roman" w:cs="Times New Roman"/>
          <w:szCs w:val="24"/>
        </w:rPr>
        <w:t xml:space="preserve">ώ εκκρεμεί μια μεγάλη μεταρρύθμιση, να μη ψαρεύουμε την </w:t>
      </w:r>
      <w:r>
        <w:rPr>
          <w:rFonts w:eastAsia="Times New Roman" w:cs="Times New Roman"/>
          <w:szCs w:val="24"/>
        </w:rPr>
        <w:t xml:space="preserve">κ. </w:t>
      </w:r>
      <w:r>
        <w:rPr>
          <w:rFonts w:eastAsia="Times New Roman" w:cs="Times New Roman"/>
          <w:szCs w:val="24"/>
        </w:rPr>
        <w:t>Θάνου από εκεί που την ψαρέψαμε την παραμονή του δημοψηφίσματος για να την κάνουμε Πρόεδρο του Αρείου Πάγου, να βοηθήσουμε στην πραγματική ανεξαρτησία της δικαιοσύνης. Κατ</w:t>
      </w:r>
      <w:r>
        <w:rPr>
          <w:rFonts w:eastAsia="Times New Roman" w:cs="Times New Roman"/>
          <w:szCs w:val="24"/>
        </w:rPr>
        <w:t>’ αρχάς</w:t>
      </w:r>
      <w:r>
        <w:rPr>
          <w:rFonts w:eastAsia="Times New Roman" w:cs="Times New Roman"/>
          <w:szCs w:val="24"/>
        </w:rPr>
        <w:t>, ας αρχίσουμε να τ</w:t>
      </w:r>
      <w:r>
        <w:rPr>
          <w:rFonts w:eastAsia="Times New Roman" w:cs="Times New Roman"/>
          <w:szCs w:val="24"/>
        </w:rPr>
        <w:t xml:space="preserve">ην σεβόμαστε από αυτό το Βήμα τουλάχιστον, γιατί δεν το κάνουμε. </w:t>
      </w:r>
    </w:p>
    <w:p w14:paraId="428C33B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Είχα σκοπό να μπω κατευθείαν στο νομοσχέδιο, αναγκαστικά θα κάνω κάποια σχόλια, τα οποία τα έκανα και χθες, αλλά η αγωνιώδης προσπάθεια του κ. Παπαδόπουλου να ταυτιστεί ουσιαστικά με το ΠΑΣΟ</w:t>
      </w:r>
      <w:r>
        <w:rPr>
          <w:rFonts w:eastAsia="Times New Roman" w:cs="Times New Roman"/>
          <w:szCs w:val="24"/>
        </w:rPr>
        <w:t xml:space="preserve">Κ και με τις μεταρρυθμίσεις του </w:t>
      </w:r>
      <w:r>
        <w:rPr>
          <w:rFonts w:eastAsia="Times New Roman" w:cs="Times New Roman"/>
        </w:rPr>
        <w:t>ΠΑΣΟΚ</w:t>
      </w:r>
      <w:r>
        <w:rPr>
          <w:rFonts w:eastAsia="Times New Roman" w:cs="Times New Roman"/>
          <w:szCs w:val="24"/>
        </w:rPr>
        <w:t xml:space="preserve">, με αναγκάζουν να κάνω ορισμένα σχόλια. </w:t>
      </w:r>
    </w:p>
    <w:p w14:paraId="428C33B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Είπα και χθες δεν μπορώ να καταλάβω αυτόν τον έρωτα που σας έχει πιάσει ξαφνικά με τις μεγάλες θεσμικές μεταρρυθμίσεις, που όντως έκανε το ΠΑΣΟΚ στη δεκαετία του 1980. Εχθές χει</w:t>
      </w:r>
      <w:r>
        <w:rPr>
          <w:rFonts w:eastAsia="Times New Roman" w:cs="Times New Roman"/>
          <w:szCs w:val="24"/>
        </w:rPr>
        <w:t xml:space="preserve">ροκροτήσατε με μεγάλη καθυστέρηση το </w:t>
      </w:r>
      <w:r>
        <w:rPr>
          <w:rFonts w:eastAsia="Times New Roman" w:cs="Times New Roman"/>
          <w:szCs w:val="24"/>
        </w:rPr>
        <w:t>ν</w:t>
      </w:r>
      <w:r>
        <w:rPr>
          <w:rFonts w:eastAsia="Times New Roman" w:cs="Times New Roman"/>
          <w:szCs w:val="24"/>
        </w:rPr>
        <w:t>.</w:t>
      </w:r>
      <w:r>
        <w:rPr>
          <w:rFonts w:eastAsia="Times New Roman" w:cs="Times New Roman"/>
          <w:szCs w:val="24"/>
        </w:rPr>
        <w:t>1268 στην παιδεία, τις τελευταίες μέρες ξαφνικά ανακαλύψατε ότι το ΠΑΣΟΚ έκανε και μια τεράστια μεταρρύθμιση στην υγεία, η οποία τελείωσε και σήμερα ακούσαμε το θεωρητικό ερώτημα τι θα έκανε ο πραγματικά αείμνηστος Γε</w:t>
      </w:r>
      <w:r>
        <w:rPr>
          <w:rFonts w:eastAsia="Times New Roman" w:cs="Times New Roman"/>
          <w:szCs w:val="24"/>
        </w:rPr>
        <w:t xml:space="preserve">ννηματάς, εάν ζούσε σήμερα. Προφανώς, με υποθέσεις αυτού του τύπου πολιτική δεν ασκείται ούτε ιστορία. </w:t>
      </w:r>
    </w:p>
    <w:p w14:paraId="428C33B9" w14:textId="77777777" w:rsidR="00CF256A" w:rsidRDefault="008A1C0A">
      <w:pPr>
        <w:spacing w:line="600" w:lineRule="auto"/>
        <w:ind w:firstLine="720"/>
        <w:jc w:val="both"/>
        <w:rPr>
          <w:rFonts w:eastAsia="Times New Roman" w:cs="Times New Roman"/>
        </w:rPr>
      </w:pPr>
      <w:r>
        <w:rPr>
          <w:rFonts w:eastAsia="Times New Roman" w:cs="Times New Roman"/>
          <w:szCs w:val="24"/>
        </w:rPr>
        <w:t>Ξέρουμε όμως, τι έκανε ο Γεννηματάς. Ο Γεννηματάς, λοιπόν, και ο Παρασκευάς Αυγερινός -για να μην τον ξεχνάμε- μετά από μια τεράστια διαβούλευση με τους</w:t>
      </w:r>
      <w:r>
        <w:rPr>
          <w:rFonts w:eastAsia="Times New Roman" w:cs="Times New Roman"/>
          <w:szCs w:val="24"/>
        </w:rPr>
        <w:t xml:space="preserve"> κοινωνικούς εταίρους, τα πανεπιστήμια, τους συνδικαλιστές, έφερε και εγκατέστησε στην Ελλάδα, </w:t>
      </w:r>
      <w:proofErr w:type="spellStart"/>
      <w:r>
        <w:rPr>
          <w:rFonts w:eastAsia="Times New Roman" w:cs="Times New Roman"/>
          <w:szCs w:val="24"/>
        </w:rPr>
        <w:t>εφήρμοσε</w:t>
      </w:r>
      <w:proofErr w:type="spellEnd"/>
      <w:r>
        <w:rPr>
          <w:rFonts w:eastAsia="Times New Roman" w:cs="Times New Roman"/>
          <w:szCs w:val="24"/>
        </w:rPr>
        <w:t xml:space="preserve"> </w:t>
      </w:r>
      <w:r>
        <w:rPr>
          <w:rFonts w:eastAsia="Times New Roman" w:cs="Times New Roman"/>
          <w:szCs w:val="24"/>
        </w:rPr>
        <w:t xml:space="preserve">στην Ελλάδα μια μεταρρύθμιση στο σύστημα </w:t>
      </w:r>
      <w:r>
        <w:rPr>
          <w:rFonts w:eastAsia="Times New Roman" w:cs="Times New Roman"/>
          <w:szCs w:val="24"/>
        </w:rPr>
        <w:lastRenderedPageBreak/>
        <w:t>υγείας που ήταν σύγχρονη, μοντέρνα, ευρωπαϊκή, έκανε μια τεράστια σειρά επενδύσεων στο σύστημα υγείας και έκανε</w:t>
      </w:r>
      <w:r>
        <w:rPr>
          <w:rFonts w:eastAsia="Times New Roman" w:cs="Times New Roman"/>
          <w:szCs w:val="24"/>
        </w:rPr>
        <w:t xml:space="preserve"> ένα σύστημα υγείας ευρωπαϊκό και σύγχρονο, για την δεκαετία του 1980. Έκτοτε έχουν περάσει σαράντα χρόνια.</w:t>
      </w:r>
    </w:p>
    <w:p w14:paraId="428C33B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Όπως είπα χθες και τα μικρά παιδιά ξέρουν ότι οποιοσδήποτε μηχανισμός, ακόμα και οι μεγαλύτερες επαναστάσεις στον πλανήτη, </w:t>
      </w:r>
      <w:proofErr w:type="spellStart"/>
      <w:r>
        <w:rPr>
          <w:rFonts w:eastAsia="Times New Roman" w:cs="Times New Roman"/>
          <w:szCs w:val="24"/>
        </w:rPr>
        <w:t>γραφειοκρατικοποιούνται</w:t>
      </w:r>
      <w:proofErr w:type="spellEnd"/>
      <w:r>
        <w:rPr>
          <w:rFonts w:eastAsia="Times New Roman" w:cs="Times New Roman"/>
          <w:szCs w:val="24"/>
        </w:rPr>
        <w:t xml:space="preserve"> κ</w:t>
      </w:r>
      <w:r>
        <w:rPr>
          <w:rFonts w:eastAsia="Times New Roman" w:cs="Times New Roman"/>
          <w:szCs w:val="24"/>
        </w:rPr>
        <w:t xml:space="preserve">αι γίνονται καθεστώς και εμφανίζουν προβλήματα νωρίτερα από τα σαράντα χρόνια. </w:t>
      </w:r>
    </w:p>
    <w:p w14:paraId="428C33B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Ξέρω, λοιπόν, τι έκανε το ΠΑΣΟΚ και ο Γεννηματάς, κύριε Παπαδόπουλε. Έκανε μια μεγάλη αλλαγή, την κράτησε, τη συντήρησε, </w:t>
      </w:r>
      <w:proofErr w:type="spellStart"/>
      <w:r>
        <w:rPr>
          <w:rFonts w:eastAsia="Times New Roman" w:cs="Times New Roman"/>
          <w:szCs w:val="24"/>
        </w:rPr>
        <w:t>παρενέβη</w:t>
      </w:r>
      <w:proofErr w:type="spellEnd"/>
      <w:r>
        <w:rPr>
          <w:rFonts w:eastAsia="Times New Roman" w:cs="Times New Roman"/>
          <w:szCs w:val="24"/>
        </w:rPr>
        <w:t xml:space="preserve"> όταν χρειάστηκε στις αρχές της δεκαετίας του 2</w:t>
      </w:r>
      <w:r>
        <w:rPr>
          <w:rFonts w:eastAsia="Times New Roman" w:cs="Times New Roman"/>
          <w:szCs w:val="24"/>
        </w:rPr>
        <w:t xml:space="preserve">000, με πράγματα στα οποία εσείς ήσασταν απέναντι και τα καταγγέλλατε. Και μιλάω για τη μεταρρύθμιση του συστήματος με τον Αλέκο Παπαδόπουλο, με τα προβλήματα και τις ατέλειες που είχε. </w:t>
      </w:r>
    </w:p>
    <w:p w14:paraId="428C33B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Παρέδωσε ένα σύστημα υγείας νοικοκυρεμένο και λειτουργικό το 2004 με </w:t>
      </w:r>
      <w:r>
        <w:rPr>
          <w:rFonts w:eastAsia="Times New Roman" w:cs="Times New Roman"/>
          <w:szCs w:val="24"/>
        </w:rPr>
        <w:t xml:space="preserve">λίστα φαρμάκων η οποία λειτουργούσε και κρατούσε τη δαπάνη χαμηλά, την οποία καταγγέλλατε σε όλα τα επίπεδα, με ένα χιλιάρικο στα εξωτερικά ιατρεία ως </w:t>
      </w:r>
      <w:r>
        <w:rPr>
          <w:rFonts w:eastAsia="Times New Roman" w:cs="Times New Roman"/>
          <w:szCs w:val="24"/>
        </w:rPr>
        <w:lastRenderedPageBreak/>
        <w:t>«</w:t>
      </w:r>
      <w:r>
        <w:rPr>
          <w:rFonts w:eastAsia="Times New Roman" w:cs="Times New Roman"/>
          <w:szCs w:val="24"/>
          <w:lang w:val="en-US"/>
        </w:rPr>
        <w:t>gatekeeping</w:t>
      </w:r>
      <w:r>
        <w:rPr>
          <w:rFonts w:eastAsia="Times New Roman" w:cs="Times New Roman"/>
          <w:szCs w:val="24"/>
        </w:rPr>
        <w:t>» -γιατί τα ανακαλύψατε και αυτό τώρα τελευταία- τα οποία λειτουργούσαν μέχρι προχθές, αλλά τ</w:t>
      </w:r>
      <w:r>
        <w:rPr>
          <w:rFonts w:eastAsia="Times New Roman" w:cs="Times New Roman"/>
          <w:szCs w:val="24"/>
        </w:rPr>
        <w:t xml:space="preserve">ο καταργήσατε. </w:t>
      </w:r>
    </w:p>
    <w:p w14:paraId="428C33B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Παρέλαβε ξανά ένα διαλυμένο χρεοκοπημένο σύστημα υγείας από τη Νέα Δημοκρατία και τη διακυβέρνηση του Κώστα Καραμανλή το 2009 και προσπάθησε να το νοικοκυρέψει και να το ξαναστήσει στα πόδια του. Αυτό έκανε το ΠΑΣΟΚ. </w:t>
      </w:r>
    </w:p>
    <w:p w14:paraId="428C33B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ανά πάσα ώρα κ</w:t>
      </w:r>
      <w:r>
        <w:rPr>
          <w:rFonts w:eastAsia="Times New Roman" w:cs="Times New Roman"/>
          <w:szCs w:val="24"/>
        </w:rPr>
        <w:t xml:space="preserve">αι στιγμή προσπαθούσε να είναι συνδεδεμένο με ό,τι πιο σύγχρονο και πιο ευρωπαϊκό υπήρχε και με τις ευρωπαϊκές λύσεις όπως αυτές εφαρμόζονταν. Αυτό κάνει και τώρα το ΠΑΣΟΚ, αυτό κάνει και η Δημοκρατική Συμπαράταξη υπό τη Φώφη Γεννηματά. </w:t>
      </w:r>
    </w:p>
    <w:p w14:paraId="428C33B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Προσπαθεί να εισάγ</w:t>
      </w:r>
      <w:r>
        <w:rPr>
          <w:rFonts w:eastAsia="Times New Roman" w:cs="Times New Roman"/>
          <w:szCs w:val="24"/>
        </w:rPr>
        <w:t>ει στην Ελλάδα λογικές οι οποίες εφαρμόζονται και αποδίδουν στην Ευρωπαϊκή Ένωση. Προσπαθεί να εκσυγχρονίσει και να στηρίξει το σύστημα υγείας, όπως μπορεί σήμερα να εφαρμοστεί και με τρόπους που εφαρμόζονται σε όλη την Ευρωπαϊκή Ένωση. Κα</w:t>
      </w:r>
      <w:r>
        <w:rPr>
          <w:rFonts w:eastAsia="Times New Roman" w:cs="Times New Roman"/>
          <w:szCs w:val="24"/>
        </w:rPr>
        <w:t>μ</w:t>
      </w:r>
      <w:r>
        <w:rPr>
          <w:rFonts w:eastAsia="Times New Roman" w:cs="Times New Roman"/>
          <w:szCs w:val="24"/>
        </w:rPr>
        <w:t>μιά σχέση με αυτ</w:t>
      </w:r>
      <w:r>
        <w:rPr>
          <w:rFonts w:eastAsia="Times New Roman" w:cs="Times New Roman"/>
          <w:szCs w:val="24"/>
        </w:rPr>
        <w:t>ό το νομοσχέδιο. Κα</w:t>
      </w:r>
      <w:r>
        <w:rPr>
          <w:rFonts w:eastAsia="Times New Roman" w:cs="Times New Roman"/>
          <w:szCs w:val="24"/>
        </w:rPr>
        <w:t>μ</w:t>
      </w:r>
      <w:r>
        <w:rPr>
          <w:rFonts w:eastAsia="Times New Roman" w:cs="Times New Roman"/>
          <w:szCs w:val="24"/>
        </w:rPr>
        <w:t xml:space="preserve">μιά σχέση με τη λογική που εισάγετε. </w:t>
      </w:r>
    </w:p>
    <w:p w14:paraId="428C33C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Μέχρι τώρα δεν είπατε κανένα επιχείρημα. </w:t>
      </w:r>
    </w:p>
    <w:p w14:paraId="428C33C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Θα πω. </w:t>
      </w:r>
    </w:p>
    <w:p w14:paraId="428C33C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Ας συμφωνήσουμε, λοιπόν, κατ</w:t>
      </w:r>
      <w:r>
        <w:rPr>
          <w:rFonts w:eastAsia="Times New Roman" w:cs="Times New Roman"/>
          <w:szCs w:val="24"/>
        </w:rPr>
        <w:t>’ αρχάς</w:t>
      </w:r>
      <w:r>
        <w:rPr>
          <w:rFonts w:eastAsia="Times New Roman" w:cs="Times New Roman"/>
          <w:szCs w:val="24"/>
        </w:rPr>
        <w:t>, γιατί συμφωνούμε σε ορισμένα πράγματα. Εγώ νομίζω ότι με την Α</w:t>
      </w:r>
      <w:r>
        <w:rPr>
          <w:rFonts w:eastAsia="Times New Roman" w:cs="Times New Roman"/>
          <w:szCs w:val="24"/>
        </w:rPr>
        <w:t xml:space="preserve">ριστερά συμφωνούμε και συμφωνούσαμε πάντα στην ανάγκη της δημιουργίας ενός ενιαίου δημόσιου συστήματος υγείας που υπάρχει για το συμφέρον του ασθενούς. Αυτό το ξεχνάγαμε όλοι. </w:t>
      </w:r>
    </w:p>
    <w:p w14:paraId="428C33C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Οικογενειακός γιατρός δεν υπάρχει ακόμα. </w:t>
      </w:r>
    </w:p>
    <w:p w14:paraId="428C33C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ΜΠΑΡΓΙΩΤΑΣ: </w:t>
      </w:r>
      <w:r>
        <w:rPr>
          <w:rFonts w:eastAsia="Times New Roman" w:cs="Times New Roman"/>
          <w:szCs w:val="24"/>
        </w:rPr>
        <w:t>Αφήστε με να μιλήσω. Προς Θεού!</w:t>
      </w:r>
    </w:p>
    <w:p w14:paraId="428C33C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Στόχος είναι η δημιουργία ενός </w:t>
      </w:r>
      <w:proofErr w:type="spellStart"/>
      <w:r>
        <w:rPr>
          <w:rFonts w:eastAsia="Times New Roman" w:cs="Times New Roman"/>
          <w:szCs w:val="24"/>
        </w:rPr>
        <w:t>ασθενοκεντρικού</w:t>
      </w:r>
      <w:proofErr w:type="spellEnd"/>
      <w:r>
        <w:rPr>
          <w:rFonts w:eastAsia="Times New Roman" w:cs="Times New Roman"/>
          <w:szCs w:val="24"/>
        </w:rPr>
        <w:t xml:space="preserve"> συστήματος υγείας, το οποίο να καλύπτει με ενιαίο κανόνα, με ενιαίες παροχές όλους τους πολίτες, όλο το κοινωνικό φάσμα, όλες τις τάξεις και όλα τα στρώματα, να είνα</w:t>
      </w:r>
      <w:r>
        <w:rPr>
          <w:rFonts w:eastAsia="Times New Roman" w:cs="Times New Roman"/>
          <w:szCs w:val="24"/>
        </w:rPr>
        <w:t xml:space="preserve">ι σύγχρονο, να είναι ποιοτικό, να μην έχει σπασμένα τζάμια ή χαλασμένα μηχανήματα και τρύπιο πάτωμα, να έχει καλούς και σύγχρονους γιατρούς και να μπορεί να ενσωματώνει τεχνολογία. Σε αυτό νομίζω συμφωνούμε όλοι. </w:t>
      </w:r>
    </w:p>
    <w:p w14:paraId="428C33C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Χρωστάω δύο ορισμούς, γιατί μπερδευόμαστε. Δημόσιο είναι το σύστημα που αποζημιώνει τις υπηρεσίες υγείας που απολαμβάνουν οι πολίτες από τον δημόσιο κορβανά. Δεν είναι το σύστημα που είναι όλο κρατικό. Είναι διαφορετικό πράγμα. Είναι άλλο το κρατικό, άλλο </w:t>
      </w:r>
      <w:r>
        <w:rPr>
          <w:rFonts w:eastAsia="Times New Roman" w:cs="Times New Roman"/>
          <w:szCs w:val="24"/>
        </w:rPr>
        <w:t xml:space="preserve">η δημόσια δωρεάν υπηρεσία. </w:t>
      </w:r>
    </w:p>
    <w:p w14:paraId="428C33C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Δωρεάν υπηρεσία, επίσης, δεν υπάρχει. Το βγάζουμε εκτός. Δεν υπάρχει δωρεάν γεύμα. Ό,τι πληρώνει ο κρατικός προϋπολογισμός, είναι πληρωμένο από τους πολίτες. Δεν είναι δωρεάν. Είναι παροχή. Το σύστημα έχει την υποχρέωση να την κάνει ενιαία και να δίνει και</w:t>
      </w:r>
      <w:r>
        <w:rPr>
          <w:rFonts w:eastAsia="Times New Roman" w:cs="Times New Roman"/>
          <w:szCs w:val="24"/>
        </w:rPr>
        <w:t xml:space="preserve"> σε αυτούς που δεν μπορούν, αλλά δεν είναι δωρεάν. Ούτε στο δημόσιο είναι δωρεάν. </w:t>
      </w:r>
    </w:p>
    <w:p w14:paraId="428C33C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νοοτροπία πως ό,τι είναι κρατικό δεν έχει κόστος, είναι λάθος νοοτροπία. Πάνω σε αυτήν στηρίζεται το γεγονός ότι πολλές φορές το κόστος που πληρώνει το ταμείο, ο </w:t>
      </w:r>
      <w:proofErr w:type="spellStart"/>
      <w:r>
        <w:rPr>
          <w:rFonts w:eastAsia="Times New Roman" w:cs="Times New Roman"/>
          <w:szCs w:val="24"/>
        </w:rPr>
        <w:t>ασφαλιζόμ</w:t>
      </w:r>
      <w:r>
        <w:rPr>
          <w:rFonts w:eastAsia="Times New Roman" w:cs="Times New Roman"/>
          <w:szCs w:val="24"/>
        </w:rPr>
        <w:t>ενος</w:t>
      </w:r>
      <w:proofErr w:type="spellEnd"/>
      <w:r>
        <w:rPr>
          <w:rFonts w:eastAsia="Times New Roman" w:cs="Times New Roman"/>
          <w:szCs w:val="24"/>
        </w:rPr>
        <w:t xml:space="preserve"> και ο προϋπολογισμός στο κρατικό, είναι μεγαλύτερος στο</w:t>
      </w:r>
      <w:r>
        <w:rPr>
          <w:rFonts w:eastAsia="Times New Roman" w:cs="Times New Roman"/>
          <w:szCs w:val="24"/>
        </w:rPr>
        <w:t xml:space="preserve"> </w:t>
      </w:r>
      <w:r>
        <w:rPr>
          <w:rFonts w:eastAsia="Times New Roman" w:cs="Times New Roman"/>
          <w:szCs w:val="24"/>
        </w:rPr>
        <w:t xml:space="preserve">δημόσιο από τον ιδιωτικό. </w:t>
      </w:r>
    </w:p>
    <w:p w14:paraId="428C33C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Έχουμε σήμερα μια υποτιθέμενη πολύ μεγάλη μεταρρύθμιση και πραγματικά</w:t>
      </w:r>
      <w:r>
        <w:rPr>
          <w:rFonts w:eastAsia="Times New Roman" w:cs="Times New Roman"/>
          <w:szCs w:val="24"/>
        </w:rPr>
        <w:t>,</w:t>
      </w:r>
      <w:r>
        <w:rPr>
          <w:rFonts w:eastAsia="Times New Roman" w:cs="Times New Roman"/>
          <w:szCs w:val="24"/>
        </w:rPr>
        <w:t xml:space="preserve"> θέλω να τη συζητήσω με καλή πίστη, παρόλο που πιστεύουμε ως κόμμα ότι είναι σε εντελώς λάθος κατε</w:t>
      </w:r>
      <w:r>
        <w:rPr>
          <w:rFonts w:eastAsia="Times New Roman" w:cs="Times New Roman"/>
          <w:szCs w:val="24"/>
        </w:rPr>
        <w:t xml:space="preserve">ύθυνση και θα προσπαθήσω να το εξηγήσω. </w:t>
      </w:r>
    </w:p>
    <w:p w14:paraId="428C33C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Όταν ξεκινάς να κάνεις μια μεταρρύθμιση, καταρχάς κάνεις καταγραφές, τι έχεις, τι είναι αυτό που έχεις και προφανώς</w:t>
      </w:r>
      <w:r>
        <w:rPr>
          <w:rFonts w:eastAsia="Times New Roman" w:cs="Times New Roman"/>
          <w:szCs w:val="24"/>
        </w:rPr>
        <w:t>,</w:t>
      </w:r>
      <w:r>
        <w:rPr>
          <w:rFonts w:eastAsia="Times New Roman" w:cs="Times New Roman"/>
          <w:szCs w:val="24"/>
        </w:rPr>
        <w:t xml:space="preserve"> βάζεις έναν στόχο, σύμφωνα με την πολιτική σου αντίληψη, με αυτό που θέλεις να πετύχεις και στη συ</w:t>
      </w:r>
      <w:r>
        <w:rPr>
          <w:rFonts w:eastAsia="Times New Roman" w:cs="Times New Roman"/>
          <w:szCs w:val="24"/>
        </w:rPr>
        <w:t xml:space="preserve">νέχεια βάζεις ένα χρονοδιάγραμμα, έναν μηχανισμό πώς αυτό θα επιτευχθεί. </w:t>
      </w:r>
    </w:p>
    <w:p w14:paraId="428C33C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Ας αρχίσουμε, λοιπόν, με τις καταγραφές των αναγκών. Ένα από τα μειονεκτήματα, που είχε η πρόταση</w:t>
      </w:r>
      <w:r>
        <w:rPr>
          <w:rFonts w:eastAsia="Times New Roman" w:cs="Times New Roman"/>
          <w:szCs w:val="24"/>
        </w:rPr>
        <w:t>,</w:t>
      </w:r>
      <w:r>
        <w:rPr>
          <w:rFonts w:eastAsia="Times New Roman" w:cs="Times New Roman"/>
          <w:szCs w:val="24"/>
        </w:rPr>
        <w:t xml:space="preserve"> όπως κατατέθηκε στην αρχή, ήταν ότι προσποιούνταν ότι αναφέρεται σε μια χώρα</w:t>
      </w:r>
      <w:r>
        <w:rPr>
          <w:rFonts w:eastAsia="Times New Roman" w:cs="Times New Roman"/>
          <w:szCs w:val="24"/>
        </w:rPr>
        <w:t>,</w:t>
      </w:r>
      <w:r>
        <w:rPr>
          <w:rFonts w:eastAsia="Times New Roman" w:cs="Times New Roman"/>
          <w:szCs w:val="24"/>
        </w:rPr>
        <w:t xml:space="preserve"> η οπο</w:t>
      </w:r>
      <w:r>
        <w:rPr>
          <w:rFonts w:eastAsia="Times New Roman" w:cs="Times New Roman"/>
          <w:szCs w:val="24"/>
        </w:rPr>
        <w:t xml:space="preserve">ία δεν έχει σύστημα υγείας, δεν έχει ανεπτυγμένες υπηρεσίες και ότι ουσιαστικά προσπαθούσε να κάνει κάτι από λευκό χαρτί. </w:t>
      </w:r>
    </w:p>
    <w:p w14:paraId="428C33C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πραγματικότητα είναι άλλη. Η χώρα δεν είναι χωρίς υπηρεσίες πρωτοβάθμιας υγείας. Ίσα- ίσα που είναι μια χώρα η οποία έχει πολλές υπ</w:t>
      </w:r>
      <w:r>
        <w:rPr>
          <w:rFonts w:eastAsia="Times New Roman" w:cs="Times New Roman"/>
          <w:szCs w:val="24"/>
        </w:rPr>
        <w:t xml:space="preserve">ηρεσίες πρωτοβάθμιας υγείας. Έχει ένα μεγάλο κρατικό σύστημα, άνισα κατανεμημένο, τα </w:t>
      </w:r>
      <w:r>
        <w:rPr>
          <w:rFonts w:eastAsia="Times New Roman" w:cs="Times New Roman"/>
          <w:szCs w:val="24"/>
        </w:rPr>
        <w:t>κέντρα υγείας</w:t>
      </w:r>
      <w:r>
        <w:rPr>
          <w:rFonts w:eastAsia="Times New Roman" w:cs="Times New Roman"/>
          <w:szCs w:val="24"/>
        </w:rPr>
        <w:t>, τα παλιά ιατρεία του ΙΚΑ</w:t>
      </w:r>
      <w:r>
        <w:rPr>
          <w:rFonts w:eastAsia="Times New Roman" w:cs="Times New Roman"/>
          <w:szCs w:val="24"/>
        </w:rPr>
        <w:t>,</w:t>
      </w:r>
      <w:r>
        <w:rPr>
          <w:rFonts w:eastAsia="Times New Roman" w:cs="Times New Roman"/>
          <w:szCs w:val="24"/>
        </w:rPr>
        <w:t xml:space="preserve"> που ενσωματώθηκαν στον ΕΟΠΥΥ</w:t>
      </w:r>
      <w:r>
        <w:rPr>
          <w:rFonts w:eastAsia="Times New Roman" w:cs="Times New Roman"/>
          <w:szCs w:val="24"/>
        </w:rPr>
        <w:t>,</w:t>
      </w:r>
      <w:r>
        <w:rPr>
          <w:rFonts w:eastAsia="Times New Roman" w:cs="Times New Roman"/>
          <w:szCs w:val="24"/>
        </w:rPr>
        <w:t xml:space="preserve"> με πολλά προβλήματα, κυρίως απαξίωσης και έλλειψης προσωπικού. </w:t>
      </w:r>
    </w:p>
    <w:p w14:paraId="428C33C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Έχει πάρα πολλές ιδιωτικές μονάδες. </w:t>
      </w:r>
      <w:r>
        <w:rPr>
          <w:rFonts w:eastAsia="Times New Roman" w:cs="Times New Roman"/>
          <w:szCs w:val="24"/>
        </w:rPr>
        <w:t>Είναι όντως μια από τις χώρες της Ευρώπης</w:t>
      </w:r>
      <w:r>
        <w:rPr>
          <w:rFonts w:eastAsia="Times New Roman" w:cs="Times New Roman"/>
          <w:szCs w:val="24"/>
        </w:rPr>
        <w:t>,</w:t>
      </w:r>
      <w:r>
        <w:rPr>
          <w:rFonts w:eastAsia="Times New Roman" w:cs="Times New Roman"/>
          <w:szCs w:val="24"/>
        </w:rPr>
        <w:t xml:space="preserve"> που έχουν τις περισσότερες μονάδες </w:t>
      </w:r>
      <w:r>
        <w:rPr>
          <w:rFonts w:eastAsia="Times New Roman" w:cs="Times New Roman"/>
          <w:szCs w:val="24"/>
        </w:rPr>
        <w:lastRenderedPageBreak/>
        <w:t>πρωτοβάθμιας. Έχει πάρα πολλά μηχανήματα και έχει μια προίκα –προϊόν μιας στρέβλωσης, αλλά υπάρχει- που είναι οι πάρα πολλοί γιατροί. Είμαστε</w:t>
      </w:r>
      <w:r>
        <w:rPr>
          <w:rFonts w:eastAsia="Times New Roman" w:cs="Times New Roman"/>
          <w:szCs w:val="24"/>
        </w:rPr>
        <w:t>,</w:t>
      </w:r>
      <w:r>
        <w:rPr>
          <w:rFonts w:eastAsia="Times New Roman" w:cs="Times New Roman"/>
          <w:szCs w:val="24"/>
        </w:rPr>
        <w:t xml:space="preserve"> παρ’ όλο το </w:t>
      </w:r>
      <w:r>
        <w:rPr>
          <w:rFonts w:eastAsia="Times New Roman" w:cs="Times New Roman"/>
          <w:szCs w:val="24"/>
          <w:lang w:val="en-US"/>
        </w:rPr>
        <w:t>drain</w:t>
      </w:r>
      <w:r>
        <w:rPr>
          <w:rFonts w:eastAsia="Times New Roman" w:cs="Times New Roman"/>
          <w:szCs w:val="24"/>
        </w:rPr>
        <w:t xml:space="preserve"> </w:t>
      </w:r>
      <w:r>
        <w:rPr>
          <w:rFonts w:eastAsia="Times New Roman" w:cs="Times New Roman"/>
          <w:szCs w:val="24"/>
          <w:lang w:val="en-US"/>
        </w:rPr>
        <w:t>brain</w:t>
      </w:r>
      <w:r>
        <w:rPr>
          <w:rFonts w:eastAsia="Times New Roman" w:cs="Times New Roman"/>
          <w:szCs w:val="24"/>
        </w:rPr>
        <w:t xml:space="preserve"> και τη μετα</w:t>
      </w:r>
      <w:r>
        <w:rPr>
          <w:rFonts w:eastAsia="Times New Roman" w:cs="Times New Roman"/>
          <w:szCs w:val="24"/>
        </w:rPr>
        <w:t>νάστευση, πάνω από το διπλάσιο του μέσου όρου του ΟΟΣΑ όσον αφορά τους γιατρούς ανά χίλιους κατοίκους. Στρέβλωση, πρόβλημα μακροπρόθεσμα</w:t>
      </w:r>
      <w:r>
        <w:rPr>
          <w:rFonts w:eastAsia="Times New Roman" w:cs="Times New Roman"/>
          <w:szCs w:val="24"/>
        </w:rPr>
        <w:t>,</w:t>
      </w:r>
      <w:r>
        <w:rPr>
          <w:rFonts w:eastAsia="Times New Roman" w:cs="Times New Roman"/>
          <w:szCs w:val="24"/>
        </w:rPr>
        <w:t xml:space="preserve"> αλλά και μια προίκα και μια πραγματικότητα</w:t>
      </w:r>
      <w:r>
        <w:rPr>
          <w:rFonts w:eastAsia="Times New Roman" w:cs="Times New Roman"/>
          <w:szCs w:val="24"/>
        </w:rPr>
        <w:t>,</w:t>
      </w:r>
      <w:r>
        <w:rPr>
          <w:rFonts w:eastAsia="Times New Roman" w:cs="Times New Roman"/>
          <w:szCs w:val="24"/>
        </w:rPr>
        <w:t xml:space="preserve"> που δεν μπορούμε να την αγνοήσουμε τώρα. </w:t>
      </w:r>
    </w:p>
    <w:p w14:paraId="428C33C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Δεν υπάρχει, κύριοι συνάδελφοι, </w:t>
      </w:r>
      <w:r>
        <w:rPr>
          <w:rFonts w:eastAsia="Times New Roman" w:cs="Times New Roman"/>
          <w:szCs w:val="24"/>
        </w:rPr>
        <w:t>όσοι δεν έχετε σχέση με το αντικείμενο, η έννοια του καρδιολόγου στην κοινότητα στην Αγγλία ή τη Σουηδία. Δεν υπάρχει ειδικός γιατρός εκτός νοσοκομείου. Είναι μια πραγματικότητα</w:t>
      </w:r>
      <w:r>
        <w:rPr>
          <w:rFonts w:eastAsia="Times New Roman" w:cs="Times New Roman"/>
          <w:szCs w:val="24"/>
        </w:rPr>
        <w:t>,</w:t>
      </w:r>
      <w:r>
        <w:rPr>
          <w:rFonts w:eastAsia="Times New Roman" w:cs="Times New Roman"/>
          <w:szCs w:val="24"/>
        </w:rPr>
        <w:t xml:space="preserve"> πάνω στην οποία προσπαθούν να στήσουν οι άνθρωποι το δικό τους σύστημα υγείας</w:t>
      </w:r>
      <w:r>
        <w:rPr>
          <w:rFonts w:eastAsia="Times New Roman" w:cs="Times New Roman"/>
          <w:szCs w:val="24"/>
        </w:rPr>
        <w:t xml:space="preserve">. Εμείς έχουμε πολλούς και καλούς, περισσότερους απ’ όσους χρειαζόμαστε ενδεχομένως, αλλά τους έχουμε. </w:t>
      </w:r>
    </w:p>
    <w:p w14:paraId="428C33C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μπορούμε να τους αγνοούμε, όπως δεν μπορούμε να αγνοούμε τους πολλούς αξονικούς, του πολλούς μαγνητικούς</w:t>
      </w:r>
      <w:r>
        <w:rPr>
          <w:rFonts w:eastAsia="Times New Roman" w:cs="Times New Roman"/>
          <w:szCs w:val="24"/>
        </w:rPr>
        <w:t>,</w:t>
      </w:r>
      <w:r>
        <w:rPr>
          <w:rFonts w:eastAsia="Times New Roman" w:cs="Times New Roman"/>
          <w:szCs w:val="24"/>
        </w:rPr>
        <w:t xml:space="preserve"> μόνο και μόνο επειδή δεν αγοράστηκαν με λε</w:t>
      </w:r>
      <w:r>
        <w:rPr>
          <w:rFonts w:eastAsia="Times New Roman" w:cs="Times New Roman"/>
          <w:szCs w:val="24"/>
        </w:rPr>
        <w:t>φτά από το ΕΣΠΑ</w:t>
      </w:r>
      <w:r>
        <w:rPr>
          <w:rFonts w:eastAsia="Times New Roman" w:cs="Times New Roman"/>
          <w:szCs w:val="24"/>
        </w:rPr>
        <w:t>,</w:t>
      </w:r>
      <w:r>
        <w:rPr>
          <w:rFonts w:eastAsia="Times New Roman" w:cs="Times New Roman"/>
          <w:szCs w:val="24"/>
        </w:rPr>
        <w:t xml:space="preserve"> για να εγκατασταθούν σε ένα νοσοκομείο και έχουν αγοραστεί από κάποιον ιδιώτη και έχουν εγκατασταθεί με σύμβαση με τον </w:t>
      </w:r>
      <w:r>
        <w:rPr>
          <w:rFonts w:eastAsia="Times New Roman" w:cs="Times New Roman"/>
          <w:szCs w:val="24"/>
        </w:rPr>
        <w:lastRenderedPageBreak/>
        <w:t>ΕΟΠΥΥ κάπου απέναντι. Δεν έχει κανένα νόημα μια τέτοια αντιμετώπιση.</w:t>
      </w:r>
    </w:p>
    <w:p w14:paraId="428C33D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Έχουμε επίσης, μια τεράστια διοικητική καθυστέρηση.</w:t>
      </w:r>
      <w:r>
        <w:rPr>
          <w:rFonts w:eastAsia="Times New Roman" w:cs="Times New Roman"/>
          <w:szCs w:val="24"/>
        </w:rPr>
        <w:t xml:space="preserve"> Ένα παράδειγμα μόνο θα πω</w:t>
      </w:r>
      <w:r>
        <w:rPr>
          <w:rFonts w:eastAsia="Times New Roman" w:cs="Times New Roman"/>
          <w:szCs w:val="24"/>
        </w:rPr>
        <w:t>,</w:t>
      </w:r>
      <w:r>
        <w:rPr>
          <w:rFonts w:eastAsia="Times New Roman" w:cs="Times New Roman"/>
          <w:szCs w:val="24"/>
        </w:rPr>
        <w:t xml:space="preserve"> γιατί αρχίζει ο χρόνος και πιέζει. Η ψηφιακή υπογραφή που θα μπορούσε να κάνει ψηφιακή όλη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να σταματήσει να τυπώνει, να χάνει χρόνο κ.λπ</w:t>
      </w:r>
      <w:r>
        <w:rPr>
          <w:rFonts w:eastAsia="Times New Roman" w:cs="Times New Roman"/>
          <w:szCs w:val="24"/>
        </w:rPr>
        <w:t>.</w:t>
      </w:r>
      <w:r>
        <w:rPr>
          <w:rFonts w:eastAsia="Times New Roman" w:cs="Times New Roman"/>
          <w:szCs w:val="24"/>
        </w:rPr>
        <w:t xml:space="preserve">, εκκρεμεί εδώ και πάρα πολύ καιρό. Πάλι περάσαμε κάτω από </w:t>
      </w:r>
      <w:r>
        <w:rPr>
          <w:rFonts w:eastAsia="Times New Roman" w:cs="Times New Roman"/>
          <w:szCs w:val="24"/>
        </w:rPr>
        <w:t xml:space="preserve">τον πήχη. Έπρεπε να έχει εφαρμοστεί η ψηφιακή υπογραφή στο δημόσιο από 1η Ιουλίου. Αγνοείται η ολοκλήρωση της μεταρρύθμισης. Αυτό είναι κάτι διαχρονικό όμως. </w:t>
      </w:r>
    </w:p>
    <w:p w14:paraId="428C33D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Έτσι, λοιπόν, σε αντίθεση με το 1985 που υπήρχε ένδεια γιατρών, επενδύσεων, μονάδω</w:t>
      </w:r>
      <w:r>
        <w:rPr>
          <w:rFonts w:eastAsia="Times New Roman" w:cs="Times New Roman"/>
          <w:szCs w:val="24"/>
        </w:rPr>
        <w:t>ν</w:t>
      </w:r>
      <w:r>
        <w:rPr>
          <w:rFonts w:eastAsia="Times New Roman" w:cs="Times New Roman"/>
          <w:szCs w:val="24"/>
        </w:rPr>
        <w:t>, σήμερα έχουμ</w:t>
      </w:r>
      <w:r>
        <w:rPr>
          <w:rFonts w:eastAsia="Times New Roman" w:cs="Times New Roman"/>
          <w:szCs w:val="24"/>
        </w:rPr>
        <w:t>ε ακριβώς το αντίθετο. Έχουμε πάρα πολλά απ’ όλα. Τι κάνεις, λοιπόν, σ’ αυτή την περίπτωση; Ποια είναι η προτεραιότητα; Τι βάζεις μπροστά; Ξανακάνεις επενδύσεις; Κάνεις προσλήψεις; Ψάχνεις να βρεις γιατρούς; Είπαμε ότι έχουμε πολλά απ’ όλα στον ιδιωτικό το</w:t>
      </w:r>
      <w:r>
        <w:rPr>
          <w:rFonts w:eastAsia="Times New Roman" w:cs="Times New Roman"/>
          <w:szCs w:val="24"/>
        </w:rPr>
        <w:t xml:space="preserve">μέα, στον δημόσιο τομέα. Ποιος είναι ο στόχος; </w:t>
      </w:r>
    </w:p>
    <w:p w14:paraId="428C33D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Κυβέρνηση σ’ αυτό είναι καθαρή. Το είπε ο κ. Παπαδόπουλος με πολύ καθαρό τρόπο. «Φτιάχνω ένα δημόσιο, κρατικό δηλαδή, σύστημα υγείας, συνεργάζομαι με τους ιδιώτες</w:t>
      </w:r>
      <w:r>
        <w:rPr>
          <w:rFonts w:eastAsia="Times New Roman" w:cs="Times New Roman"/>
          <w:szCs w:val="24"/>
        </w:rPr>
        <w:t>,</w:t>
      </w:r>
      <w:r>
        <w:rPr>
          <w:rFonts w:eastAsia="Times New Roman" w:cs="Times New Roman"/>
          <w:szCs w:val="24"/>
        </w:rPr>
        <w:t xml:space="preserve"> εκεί που </w:t>
      </w:r>
      <w:r>
        <w:rPr>
          <w:rFonts w:eastAsia="Times New Roman" w:cs="Times New Roman"/>
          <w:szCs w:val="24"/>
        </w:rPr>
        <w:lastRenderedPageBreak/>
        <w:t>δεν έχω προς το παρόν υπηρεσίες κ</w:t>
      </w:r>
      <w:r>
        <w:rPr>
          <w:rFonts w:eastAsia="Times New Roman" w:cs="Times New Roman"/>
          <w:szCs w:val="24"/>
        </w:rPr>
        <w:t xml:space="preserve">αι φιλοδοξώ να αναπτύξω ένα κρατικό σύστημα μέσα στον ωκεανό των υπηρεσιών, που υπάρχουν έτσι κι αλλιώς, από την αυτοδιοίκηση» που είναι μεγάλος παίκτης πλέον στην πρωτοβάθμια, «εγώ θέλω να φτιάξω ένα αυτόνομο κρατικό». </w:t>
      </w:r>
    </w:p>
    <w:p w14:paraId="428C33D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Απ’ αυτή την άποψη</w:t>
      </w:r>
      <w:r>
        <w:rPr>
          <w:rFonts w:eastAsia="Times New Roman" w:cs="Times New Roman"/>
          <w:szCs w:val="24"/>
        </w:rPr>
        <w:t>,</w:t>
      </w:r>
      <w:r>
        <w:rPr>
          <w:rFonts w:eastAsia="Times New Roman" w:cs="Times New Roman"/>
          <w:szCs w:val="24"/>
        </w:rPr>
        <w:t xml:space="preserve"> έχετε δίκιο. Πρ</w:t>
      </w:r>
      <w:r>
        <w:rPr>
          <w:rFonts w:eastAsia="Times New Roman" w:cs="Times New Roman"/>
          <w:szCs w:val="24"/>
        </w:rPr>
        <w:t>οτεραιότητα είναι οι προσλήψεις. Προτεραιότητα είναι οι επενδύσεις μέσα σ’ αυτό το υποσύνολο. Ασχέτως αν υπάρχουν απ’ έξω ήδη εγκατεστημένοι μαγνητικοί, εμείς θα κάνουμε διαγνωστικά κέντρα, εργαστηριακές εξετάσεις, μαγνητικούς</w:t>
      </w:r>
      <w:r>
        <w:rPr>
          <w:rFonts w:eastAsia="Times New Roman" w:cs="Times New Roman"/>
          <w:szCs w:val="24"/>
        </w:rPr>
        <w:t>,</w:t>
      </w:r>
      <w:r>
        <w:rPr>
          <w:rFonts w:eastAsia="Times New Roman" w:cs="Times New Roman"/>
          <w:szCs w:val="24"/>
        </w:rPr>
        <w:t xml:space="preserve"> ξανά από την αρχή</w:t>
      </w:r>
      <w:r>
        <w:rPr>
          <w:rFonts w:eastAsia="Times New Roman" w:cs="Times New Roman"/>
          <w:szCs w:val="24"/>
        </w:rPr>
        <w:t>,</w:t>
      </w:r>
      <w:r>
        <w:rPr>
          <w:rFonts w:eastAsia="Times New Roman" w:cs="Times New Roman"/>
          <w:szCs w:val="24"/>
        </w:rPr>
        <w:t xml:space="preserve"> γιατί είν</w:t>
      </w:r>
      <w:r>
        <w:rPr>
          <w:rFonts w:eastAsia="Times New Roman" w:cs="Times New Roman"/>
          <w:szCs w:val="24"/>
        </w:rPr>
        <w:t>αι δημόσιοι, γιατί είναι κρατικοί δηλαδή και γιατί έχουμε την πίστη, την ιδεολογική πεποίθηση ότι είναι φτηνότερο</w:t>
      </w:r>
      <w:r>
        <w:rPr>
          <w:rFonts w:eastAsia="Times New Roman" w:cs="Times New Roman"/>
          <w:szCs w:val="24"/>
        </w:rPr>
        <w:t>,</w:t>
      </w:r>
      <w:r>
        <w:rPr>
          <w:rFonts w:eastAsia="Times New Roman" w:cs="Times New Roman"/>
          <w:szCs w:val="24"/>
        </w:rPr>
        <w:t xml:space="preserve"> μόνο και μόνο επειδή είναι κρατικό, που δεν είναι έτσι. </w:t>
      </w:r>
    </w:p>
    <w:p w14:paraId="428C33D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ακοστολόγητο στην πραγματικότητα. Στην πραγματικότητα</w:t>
      </w:r>
      <w:r>
        <w:rPr>
          <w:rFonts w:eastAsia="Times New Roman" w:cs="Times New Roman"/>
          <w:szCs w:val="24"/>
        </w:rPr>
        <w:t>,</w:t>
      </w:r>
      <w:r>
        <w:rPr>
          <w:rFonts w:eastAsia="Times New Roman" w:cs="Times New Roman"/>
          <w:szCs w:val="24"/>
        </w:rPr>
        <w:t xml:space="preserve"> αν θέλουμε να πάμε παραπάνω, πληρώνουμε 225 ευρώ ανά μαγνητική στο δημόσιο και 80 στον ιδιωτικό τομέα. Δεν ξέρω ποιο είναι πιο ακριβό. Θα σας φέρω τα στοιχεία. Αν αρχίσει ο κ. </w:t>
      </w:r>
      <w:proofErr w:type="spellStart"/>
      <w:r>
        <w:rPr>
          <w:rFonts w:eastAsia="Times New Roman" w:cs="Times New Roman"/>
          <w:szCs w:val="24"/>
        </w:rPr>
        <w:t>Πολάκης</w:t>
      </w:r>
      <w:proofErr w:type="spellEnd"/>
      <w:r>
        <w:rPr>
          <w:rFonts w:eastAsia="Times New Roman" w:cs="Times New Roman"/>
          <w:szCs w:val="24"/>
        </w:rPr>
        <w:t xml:space="preserve"> να έρχεται στις επίκαιρες θα το συζητήσουμε κιόλας, αλλά δεν έρχεται πο</w:t>
      </w:r>
      <w:r>
        <w:rPr>
          <w:rFonts w:eastAsia="Times New Roman" w:cs="Times New Roman"/>
          <w:szCs w:val="24"/>
        </w:rPr>
        <w:t xml:space="preserve">λύ τελευταία και υπάρχει μια υστέρηση. </w:t>
      </w:r>
      <w:r>
        <w:rPr>
          <w:rFonts w:eastAsia="Times New Roman" w:cs="Times New Roman"/>
          <w:szCs w:val="24"/>
        </w:rPr>
        <w:lastRenderedPageBreak/>
        <w:t xml:space="preserve">Έχουμε μείνει λίγο πίσω. Είμαστε ακόμα στις διακομιδές και τον τρόπο που γίνονται. </w:t>
      </w:r>
    </w:p>
    <w:p w14:paraId="428C33D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συνεχίζω. Αυτό που θέλει να κάνει η Κυβέρνηση σήμερα είναι μια δομή σκληρά κρατική, τόσο κρατική που δεν θέλει καν τους δήμους ως</w:t>
      </w:r>
      <w:r>
        <w:rPr>
          <w:rFonts w:eastAsia="Times New Roman" w:cs="Times New Roman"/>
          <w:szCs w:val="24"/>
        </w:rPr>
        <w:t xml:space="preserve"> </w:t>
      </w:r>
      <w:proofErr w:type="spellStart"/>
      <w:r>
        <w:rPr>
          <w:rFonts w:eastAsia="Times New Roman" w:cs="Times New Roman"/>
          <w:szCs w:val="24"/>
        </w:rPr>
        <w:t>παρόχους</w:t>
      </w:r>
      <w:proofErr w:type="spellEnd"/>
      <w:r>
        <w:rPr>
          <w:rFonts w:eastAsia="Times New Roman" w:cs="Times New Roman"/>
          <w:szCs w:val="24"/>
        </w:rPr>
        <w:t xml:space="preserve"> υπηρεσιών υγείας. Λένε οι δήμοι «έχω κάνει δημοτικά ιατρεία, τα έχω στελεχωμένα. Παρέχω υπηρεσίες, αλλά δεν μπορώ να πάρω σύμβαση με τον ΕΟΠΥΥ». Δεν έχουν θέση στον σχεδιασμό της Κυβέρνησης. Μένουν απ’ έξω. Δεν μπορώ να καταλάβω γιατί. </w:t>
      </w:r>
    </w:p>
    <w:p w14:paraId="428C33D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αφήσω </w:t>
      </w:r>
      <w:r>
        <w:rPr>
          <w:rFonts w:eastAsia="Times New Roman" w:cs="Times New Roman"/>
          <w:szCs w:val="24"/>
        </w:rPr>
        <w:t>τα ιδεολογικά. Είναι πρακτικά. Το σύστημα δεν έχει να κάνει μ’ αυτά τα τετριμμένα περί Κούβας. Καλά είναι, αλλά αναφέρονται σε άλλες εποχές και σε άλλο κόσμο, σε άλλο ημισφαίριο. Τελείως διαφορετικές οι κοινωνικές πραγματικότητες. Ενδιαφέροντα τα διδάγματα</w:t>
      </w:r>
      <w:r>
        <w:rPr>
          <w:rFonts w:eastAsia="Times New Roman" w:cs="Times New Roman"/>
          <w:szCs w:val="24"/>
        </w:rPr>
        <w:t xml:space="preserve">. Δεν έρχονται εδώ, όπως είναι. </w:t>
      </w:r>
    </w:p>
    <w:p w14:paraId="428C33D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Αυτό που φέρνετε και το οποίο υποστηρίχθηκε από πολλούς και από το ΠΑΣΟΚ στο παρελθόν και ακόμα υποστηρίζεται, έχει να κάνει κυρίως με δυο αναφορές, με το σύστημα της Αγγλίας και της Σουηδίας. Οι δυο κύριες χώρες υποδείγματ</w:t>
      </w:r>
      <w:r>
        <w:rPr>
          <w:rFonts w:eastAsia="Times New Roman" w:cs="Times New Roman"/>
          <w:szCs w:val="24"/>
        </w:rPr>
        <w:t xml:space="preserve">α είναι αυτές, το 1980 όμως. </w:t>
      </w:r>
    </w:p>
    <w:p w14:paraId="428C33D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Ας δούμε, λοιπόν, ποια προβλήματα δημιούργησε η εφαρμογή αυτού του συστήματος σ’ αυτές τις χώρες</w:t>
      </w:r>
      <w:r>
        <w:rPr>
          <w:rFonts w:eastAsia="Times New Roman" w:cs="Times New Roman"/>
          <w:szCs w:val="24"/>
        </w:rPr>
        <w:t>,</w:t>
      </w:r>
      <w:r>
        <w:rPr>
          <w:rFonts w:eastAsia="Times New Roman" w:cs="Times New Roman"/>
          <w:szCs w:val="24"/>
        </w:rPr>
        <w:t xml:space="preserve"> οι οποίες το έκαναν εξ ανάγκης. Δεν είχαν γιατρούς. Έφτιαχναν γενικούς γιατρούς</w:t>
      </w:r>
      <w:r>
        <w:rPr>
          <w:rFonts w:eastAsia="Times New Roman" w:cs="Times New Roman"/>
          <w:szCs w:val="24"/>
        </w:rPr>
        <w:t>,</w:t>
      </w:r>
      <w:r>
        <w:rPr>
          <w:rFonts w:eastAsia="Times New Roman" w:cs="Times New Roman"/>
          <w:szCs w:val="24"/>
        </w:rPr>
        <w:t xml:space="preserve"> γιατί δεν είχαν άλλους. Δεν ήθελαν να κάνουν άλ</w:t>
      </w:r>
      <w:r>
        <w:rPr>
          <w:rFonts w:eastAsia="Times New Roman" w:cs="Times New Roman"/>
          <w:szCs w:val="24"/>
        </w:rPr>
        <w:t>λους. Εμείς κάναμε</w:t>
      </w:r>
      <w:r>
        <w:rPr>
          <w:rFonts w:eastAsia="Times New Roman" w:cs="Times New Roman"/>
          <w:szCs w:val="24"/>
        </w:rPr>
        <w:t>,</w:t>
      </w:r>
      <w:r>
        <w:rPr>
          <w:rFonts w:eastAsia="Times New Roman" w:cs="Times New Roman"/>
          <w:szCs w:val="24"/>
        </w:rPr>
        <w:t xml:space="preserve"> καλώς ή κακώς. Κακώς λέω εγώ. Καλώς λέτε </w:t>
      </w:r>
      <w:r>
        <w:rPr>
          <w:rFonts w:eastAsia="Times New Roman" w:cs="Times New Roman"/>
          <w:szCs w:val="24"/>
        </w:rPr>
        <w:t>εσείς,</w:t>
      </w:r>
      <w:r>
        <w:rPr>
          <w:rFonts w:eastAsia="Times New Roman" w:cs="Times New Roman"/>
          <w:szCs w:val="24"/>
        </w:rPr>
        <w:t xml:space="preserve"> γιατί είχατε πάντοτε πολιτική ανοιχτών θυρών. </w:t>
      </w:r>
    </w:p>
    <w:p w14:paraId="428C33D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ποια είναι τα μηνύματα; Σήμερα και η Αγγλία και η Σουηδία προσπαθούν να αυξήσουν τις δυνατότητες του συστήματος. Έχουν τε</w:t>
      </w:r>
      <w:r>
        <w:rPr>
          <w:rFonts w:eastAsia="Times New Roman" w:cs="Times New Roman"/>
          <w:szCs w:val="24"/>
        </w:rPr>
        <w:t>ράστια προβλήματα πρόσβασης</w:t>
      </w:r>
      <w:r>
        <w:rPr>
          <w:rFonts w:eastAsia="Times New Roman" w:cs="Times New Roman"/>
          <w:szCs w:val="24"/>
        </w:rPr>
        <w:t>,</w:t>
      </w:r>
      <w:r>
        <w:rPr>
          <w:rFonts w:eastAsia="Times New Roman" w:cs="Times New Roman"/>
          <w:szCs w:val="24"/>
        </w:rPr>
        <w:t xml:space="preserve"> λόγω της χωρητικότητας του συστήματος. Οι χώρες αυτές που δεν έχουν προβλήματα χρηματοδότησης σαν τα δικά μας, είναι η μέρα με τη νύχτα. Τα προβλήματά τους είναι προβλήματα χωρητικότητας. </w:t>
      </w:r>
    </w:p>
    <w:p w14:paraId="428C33DA" w14:textId="77777777" w:rsidR="00CF256A" w:rsidRDefault="008A1C0A">
      <w:pPr>
        <w:spacing w:line="600" w:lineRule="auto"/>
        <w:jc w:val="both"/>
        <w:rPr>
          <w:rFonts w:eastAsia="Times New Roman"/>
          <w:szCs w:val="24"/>
        </w:rPr>
      </w:pPr>
      <w:r>
        <w:rPr>
          <w:rFonts w:eastAsia="Times New Roman"/>
          <w:szCs w:val="24"/>
        </w:rPr>
        <w:t xml:space="preserve">Το </w:t>
      </w:r>
      <w:r>
        <w:rPr>
          <w:rFonts w:eastAsia="Times New Roman"/>
          <w:szCs w:val="24"/>
          <w:lang w:val="en-US"/>
        </w:rPr>
        <w:t>capacity</w:t>
      </w:r>
      <w:r>
        <w:rPr>
          <w:rFonts w:eastAsia="Times New Roman"/>
          <w:szCs w:val="24"/>
        </w:rPr>
        <w:t xml:space="preserve">, που λέει ο Υπουργός, των </w:t>
      </w:r>
      <w:r>
        <w:rPr>
          <w:rFonts w:eastAsia="Times New Roman"/>
          <w:szCs w:val="24"/>
        </w:rPr>
        <w:t>πρωτοβάθμιων δομών τους μένει πίσω. Ποιος είναι ο στόχος της Σουηδίας</w:t>
      </w:r>
      <w:r>
        <w:rPr>
          <w:rFonts w:eastAsia="Times New Roman"/>
          <w:szCs w:val="24"/>
        </w:rPr>
        <w:t>,</w:t>
      </w:r>
      <w:r>
        <w:rPr>
          <w:rFonts w:eastAsia="Times New Roman"/>
          <w:szCs w:val="24"/>
        </w:rPr>
        <w:t xml:space="preserve"> που το 1/3 των δομών της έχει ήδη προσελκύσει ιδιωτικά κεφαλαία, γιατί δεν μπορεί να ανταποκριθεί ο σουηδικός κρατικός προϋπολογισμός σε ένα ενιαίο κρατικό σύστημα; Είναι το 3 - 90 - 90</w:t>
      </w:r>
      <w:r>
        <w:rPr>
          <w:rFonts w:eastAsia="Times New Roman"/>
          <w:szCs w:val="24"/>
        </w:rPr>
        <w:t xml:space="preserve"> για το 2025. Φιλοδοξούν οι Σουηδοί το 2025 να έχουν τρεις μέρες ελάχιστη πρόσβαση στον οικογενειακό γιατρό, ενενήντα μέρες για την </w:t>
      </w:r>
      <w:r>
        <w:rPr>
          <w:rFonts w:eastAsia="Times New Roman"/>
          <w:szCs w:val="24"/>
        </w:rPr>
        <w:lastRenderedPageBreak/>
        <w:t>πρόσβαση σε ειδικό γιατρό στο νοσοκομείο και άλλες ενενήντα για τη διάγνωση. Ένα εξάμηνο για μια, ουσιαστικά, διάγνωση από έ</w:t>
      </w:r>
      <w:r>
        <w:rPr>
          <w:rFonts w:eastAsia="Times New Roman"/>
          <w:szCs w:val="24"/>
        </w:rPr>
        <w:t xml:space="preserve">ναν ειδικό γιατρό. Γιατί; Επειδή είχαν πάντα προβλήματα χωρητικότητας. </w:t>
      </w:r>
    </w:p>
    <w:p w14:paraId="428C33DB" w14:textId="77777777" w:rsidR="00CF256A" w:rsidRDefault="008A1C0A">
      <w:pPr>
        <w:spacing w:line="600" w:lineRule="auto"/>
        <w:ind w:firstLine="720"/>
        <w:jc w:val="both"/>
        <w:rPr>
          <w:rFonts w:eastAsia="Times New Roman"/>
          <w:szCs w:val="24"/>
        </w:rPr>
      </w:pPr>
      <w:r>
        <w:rPr>
          <w:rFonts w:eastAsia="Times New Roman"/>
          <w:szCs w:val="24"/>
        </w:rPr>
        <w:t xml:space="preserve">Αυτό είναι το τεράστιο πρόβλημα. Η </w:t>
      </w:r>
      <w:proofErr w:type="spellStart"/>
      <w:r>
        <w:rPr>
          <w:rFonts w:eastAsia="Times New Roman"/>
          <w:szCs w:val="24"/>
        </w:rPr>
        <w:t>υποχρηματοδότηση</w:t>
      </w:r>
      <w:proofErr w:type="spellEnd"/>
      <w:r>
        <w:rPr>
          <w:rFonts w:eastAsia="Times New Roman"/>
          <w:szCs w:val="24"/>
        </w:rPr>
        <w:t xml:space="preserve"> των συστημάτων και η αύξηση του κόστους, που συμβαίνει διαρκώς, δημιουργεί τεράστια προβλήματα. Ποια είναι η απάντηση που υιοθέτησε </w:t>
      </w:r>
      <w:r>
        <w:rPr>
          <w:rFonts w:eastAsia="Times New Roman"/>
          <w:szCs w:val="24"/>
        </w:rPr>
        <w:t xml:space="preserve">όλη η Ευρώπη; Τη δημιουργία οικοσυστημάτων από </w:t>
      </w:r>
      <w:proofErr w:type="spellStart"/>
      <w:r>
        <w:rPr>
          <w:rFonts w:eastAsia="Times New Roman"/>
          <w:szCs w:val="24"/>
        </w:rPr>
        <w:t>παρόχους</w:t>
      </w:r>
      <w:proofErr w:type="spellEnd"/>
      <w:r>
        <w:rPr>
          <w:rFonts w:eastAsia="Times New Roman"/>
          <w:szCs w:val="24"/>
        </w:rPr>
        <w:t xml:space="preserve"> ιδιωτικού, δημοσίου και αυτοδιοίκησης -κάθε χώρα έχει κάτι ξεχωριστό, διαφορετικό στο μείγμα, αλλά η ιδέα είναι η ίδια- η οποία με βάση το κόστος και την ποιότητα αγοράζει υπηρεσίες και όχι με βάση τη</w:t>
      </w:r>
      <w:r>
        <w:rPr>
          <w:rFonts w:eastAsia="Times New Roman"/>
          <w:szCs w:val="24"/>
        </w:rPr>
        <w:t xml:space="preserve"> δικιά μας απόφαση ότι όλα πρέπει να είναι κρατικά και δεν συζητάμε για τίποτε άλλο. Δεν είναι ιδεολογική η διαφορά μας. Δεν έχουμε καμμία προκατάληψη και καμμία εχθρότητα με τις κρατικές δομές, τις οποίες έτσι κι αλλιώς εμείς αναπτύξαμε μέσα στα χρόνια. </w:t>
      </w:r>
    </w:p>
    <w:p w14:paraId="428C33DC" w14:textId="77777777" w:rsidR="00CF256A" w:rsidRDefault="008A1C0A">
      <w:pPr>
        <w:spacing w:line="600" w:lineRule="auto"/>
        <w:ind w:firstLine="709"/>
        <w:jc w:val="both"/>
        <w:rPr>
          <w:rFonts w:eastAsia="Times New Roman"/>
          <w:szCs w:val="24"/>
        </w:rPr>
      </w:pPr>
      <w:r>
        <w:rPr>
          <w:rFonts w:eastAsia="Times New Roman"/>
          <w:szCs w:val="24"/>
        </w:rPr>
        <w:t>Το ζήτημα, όμως, είναι ότι ανά πάσα στιγμή</w:t>
      </w:r>
      <w:r>
        <w:rPr>
          <w:rFonts w:eastAsia="Times New Roman"/>
          <w:szCs w:val="24"/>
        </w:rPr>
        <w:t>,</w:t>
      </w:r>
      <w:r>
        <w:rPr>
          <w:rFonts w:eastAsia="Times New Roman"/>
          <w:szCs w:val="24"/>
        </w:rPr>
        <w:t xml:space="preserve"> η καλύτερη δυνατή διαχείριση </w:t>
      </w:r>
      <w:r>
        <w:rPr>
          <w:rFonts w:eastAsia="Times New Roman"/>
          <w:szCs w:val="24"/>
        </w:rPr>
        <w:t xml:space="preserve">του χρήματος του κρατικού προϋπολογισμού και των κρατικών κονδυλίων για το συμφέρον των ασθενών είναι </w:t>
      </w:r>
      <w:r>
        <w:rPr>
          <w:rFonts w:eastAsia="Times New Roman"/>
          <w:szCs w:val="24"/>
        </w:rPr>
        <w:lastRenderedPageBreak/>
        <w:t xml:space="preserve">ο μόνος στόχος. Δεν υπάρχει ιδεολογικό κώλυμα ούτε καμμία αντίρρηση. Δεν υπάρχει </w:t>
      </w:r>
      <w:r>
        <w:rPr>
          <w:rFonts w:eastAsia="Times New Roman"/>
          <w:szCs w:val="24"/>
        </w:rPr>
        <w:t xml:space="preserve">περίπτωση να μην είναι στον πυρήνα του συστήματος οι κρατικές δομές, γιατί είναι πολλές και είναι αξιόλογες. Θέλουν, όμως, στήριξη και θέλουν εκσυγχρονισμό. Αυτές θέλουν εκσυγχρονισμό λόγω της </w:t>
      </w:r>
      <w:proofErr w:type="spellStart"/>
      <w:r>
        <w:rPr>
          <w:rFonts w:eastAsia="Times New Roman"/>
          <w:szCs w:val="24"/>
        </w:rPr>
        <w:t>αποεπένδυσης</w:t>
      </w:r>
      <w:proofErr w:type="spellEnd"/>
      <w:r>
        <w:rPr>
          <w:rFonts w:eastAsia="Times New Roman"/>
          <w:szCs w:val="24"/>
        </w:rPr>
        <w:t xml:space="preserve"> των τελευταίων χρόνων. Το ΠΑΣΟΚ το 2004, κύριε Παπ</w:t>
      </w:r>
      <w:r>
        <w:rPr>
          <w:rFonts w:eastAsia="Times New Roman"/>
          <w:szCs w:val="24"/>
        </w:rPr>
        <w:t xml:space="preserve">αδόπουλε, έκανε την τελευταία προσπάθεια ενόψει Ολυμπιάδας. Έκτοτε, ειδικά στην Αθήνα, δεν έχει πέσει δραχμή. Τα κτήρια έχουν τεράστιο πρόβλημα. Αυτό πρέπει να συζητήσουμε, κατά την άποψή μας. </w:t>
      </w:r>
    </w:p>
    <w:p w14:paraId="428C33DD" w14:textId="77777777" w:rsidR="00CF256A" w:rsidRDefault="008A1C0A">
      <w:pPr>
        <w:spacing w:line="600" w:lineRule="auto"/>
        <w:ind w:firstLine="720"/>
        <w:jc w:val="both"/>
        <w:rPr>
          <w:rFonts w:eastAsia="Times New Roman"/>
          <w:szCs w:val="24"/>
        </w:rPr>
      </w:pPr>
      <w:r>
        <w:rPr>
          <w:rFonts w:eastAsia="Times New Roman"/>
          <w:szCs w:val="24"/>
        </w:rPr>
        <w:t>Έτ</w:t>
      </w:r>
      <w:r>
        <w:rPr>
          <w:rFonts w:eastAsia="Times New Roman"/>
          <w:szCs w:val="24"/>
        </w:rPr>
        <w:t>σι,</w:t>
      </w:r>
      <w:r>
        <w:rPr>
          <w:rFonts w:eastAsia="Times New Roman"/>
          <w:szCs w:val="24"/>
        </w:rPr>
        <w:t xml:space="preserve"> λοιπόν</w:t>
      </w:r>
      <w:r>
        <w:rPr>
          <w:rFonts w:eastAsia="Times New Roman"/>
          <w:szCs w:val="24"/>
        </w:rPr>
        <w:t>,</w:t>
      </w:r>
      <w:r>
        <w:rPr>
          <w:rFonts w:eastAsia="Times New Roman"/>
          <w:szCs w:val="24"/>
        </w:rPr>
        <w:t xml:space="preserve"> φτάνουμε σε έναν συνδυασμό ιδεολογικής προκατάλη</w:t>
      </w:r>
      <w:r>
        <w:rPr>
          <w:rFonts w:eastAsia="Times New Roman"/>
          <w:szCs w:val="24"/>
        </w:rPr>
        <w:t xml:space="preserve">ψης και έλλειψης πόρων, οι οποίοι είναι δεδομένοι. Η Έκθεση Γενικού Λογιστηρίου του Κράτους -το είπα και στην </w:t>
      </w:r>
      <w:r>
        <w:rPr>
          <w:rFonts w:eastAsia="Times New Roman"/>
          <w:szCs w:val="24"/>
        </w:rPr>
        <w:t>επιτροπή</w:t>
      </w:r>
      <w:r>
        <w:rPr>
          <w:rFonts w:eastAsia="Times New Roman"/>
          <w:szCs w:val="24"/>
        </w:rPr>
        <w:t xml:space="preserve">- είναι τραγική. «Δεν ξέρω, δεν είδα, δεν </w:t>
      </w:r>
      <w:r>
        <w:rPr>
          <w:rFonts w:eastAsia="Times New Roman"/>
          <w:szCs w:val="24"/>
        </w:rPr>
        <w:t>γνωρίζ</w:t>
      </w:r>
      <w:r>
        <w:rPr>
          <w:rFonts w:eastAsia="Times New Roman"/>
          <w:szCs w:val="24"/>
        </w:rPr>
        <w:t>ω πόσο θα κοστίσει. Δεν έχω χρονοδιάγραμμα». Είναι τραγική! Δημιουργεί μια καλών προθέσεων</w:t>
      </w:r>
      <w:r>
        <w:rPr>
          <w:rFonts w:eastAsia="Times New Roman"/>
          <w:szCs w:val="24"/>
        </w:rPr>
        <w:t xml:space="preserve"> διακήρυξη σε ιδεολογικό επίπεδο, η οποία δεν έχει χρονοδιάγραμμα, και δεν είναι πραγματοποιήσιμη. </w:t>
      </w:r>
    </w:p>
    <w:p w14:paraId="428C33DE" w14:textId="77777777" w:rsidR="00CF256A" w:rsidRDefault="008A1C0A">
      <w:pPr>
        <w:spacing w:line="600" w:lineRule="auto"/>
        <w:ind w:firstLine="720"/>
        <w:jc w:val="both"/>
        <w:rPr>
          <w:rFonts w:eastAsia="Times New Roman"/>
          <w:szCs w:val="24"/>
        </w:rPr>
      </w:pPr>
      <w:r>
        <w:rPr>
          <w:rFonts w:eastAsia="Times New Roman"/>
          <w:szCs w:val="24"/>
        </w:rPr>
        <w:t>Είπε προχθές ο εισηγητής της Πλειοψηφίας</w:t>
      </w:r>
      <w:r>
        <w:rPr>
          <w:rFonts w:eastAsia="Times New Roman"/>
          <w:szCs w:val="24"/>
        </w:rPr>
        <w:t xml:space="preserve"> </w:t>
      </w:r>
      <w:r>
        <w:rPr>
          <w:rFonts w:eastAsia="Times New Roman"/>
          <w:szCs w:val="24"/>
        </w:rPr>
        <w:t>κ. Παπαδόπουλος, ότι «έτσι ξεκίνησαν όλες. Δεν ξεκίνησαν ποτέ με λεφτά εξασφαλισμένα. Στον δρόμο έγιναν». Αυτό είνα</w:t>
      </w:r>
      <w:r>
        <w:rPr>
          <w:rFonts w:eastAsia="Times New Roman"/>
          <w:szCs w:val="24"/>
        </w:rPr>
        <w:t xml:space="preserve">ι μεγάλο ψέμα. Τα </w:t>
      </w:r>
      <w:r>
        <w:rPr>
          <w:rFonts w:eastAsia="Times New Roman"/>
          <w:szCs w:val="24"/>
        </w:rPr>
        <w:lastRenderedPageBreak/>
        <w:t>κέντρα υγείας στελεχ</w:t>
      </w:r>
      <w:r>
        <w:rPr>
          <w:rFonts w:eastAsia="Times New Roman"/>
          <w:szCs w:val="24"/>
        </w:rPr>
        <w:t>ώθηκαν</w:t>
      </w:r>
      <w:r>
        <w:rPr>
          <w:rFonts w:eastAsia="Times New Roman"/>
          <w:szCs w:val="24"/>
        </w:rPr>
        <w:t xml:space="preserve"> και κατασκευαστήκανε σε τρία χρόνια, με διαθέσιμα κονδύλια και με συγκεκριμένο επεξεργασμένο πρόγραμμα. Λέει ο κύριος Υπουργός ότι υπάρχει αλγόριθμος για τη χωροταξική κατανομή των ΤΟΜΥ…</w:t>
      </w:r>
    </w:p>
    <w:p w14:paraId="428C33DF"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Μα, δεν </w:t>
      </w:r>
      <w:r>
        <w:rPr>
          <w:rFonts w:eastAsia="Times New Roman"/>
          <w:szCs w:val="24"/>
        </w:rPr>
        <w:t>πήγατε να σας το εξηγήσουν.</w:t>
      </w:r>
    </w:p>
    <w:p w14:paraId="428C33E0" w14:textId="77777777" w:rsidR="00CF256A" w:rsidRDefault="008A1C0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 θα πάμε. Άλλωστε, δεν νομίζω ότι χρειάζεται. Τι είναι; Υπολογιστής μπαούλο ή μακέτα; Γιατί δεν μας καταθέτει τη χωροταξική κατανομή και τον αλγόριθμο; Μια Α4 είναι, το πολύ δύο. Γιατί; Πρέπει να πάμε στο Υπουργείο για να τη μάθουμε; Μικρά παιδιά είμα</w:t>
      </w:r>
      <w:r>
        <w:rPr>
          <w:rFonts w:eastAsia="Times New Roman"/>
          <w:szCs w:val="24"/>
        </w:rPr>
        <w:t xml:space="preserve">στε; Αυτά που μάθαμε από το Υπουργείο είναι ότι υπάρχουν εβδομήντα σημεία εξασφαλισμένα από φίλιους δήμους που θα φιλοξενήσουν τις εβδομήντα και οι άλλες </w:t>
      </w:r>
      <w:proofErr w:type="spellStart"/>
      <w:r>
        <w:rPr>
          <w:rFonts w:eastAsia="Times New Roman"/>
          <w:szCs w:val="24"/>
        </w:rPr>
        <w:t>εκατόν</w:t>
      </w:r>
      <w:proofErr w:type="spellEnd"/>
      <w:r>
        <w:rPr>
          <w:rFonts w:eastAsia="Times New Roman"/>
          <w:szCs w:val="24"/>
        </w:rPr>
        <w:t xml:space="preserve"> εβδομήντα τόσες -όσες είναι- είναι ακόμα «στον αέρα». Είναι καλό κριτήριο αυτό. «Όπου βρήκα τη </w:t>
      </w:r>
      <w:r>
        <w:rPr>
          <w:rFonts w:eastAsia="Times New Roman"/>
          <w:szCs w:val="24"/>
        </w:rPr>
        <w:t xml:space="preserve">βάζω» είναι πολύ καλό κριτήριο. </w:t>
      </w:r>
    </w:p>
    <w:p w14:paraId="428C33E1" w14:textId="77777777" w:rsidR="00CF256A" w:rsidRDefault="008A1C0A">
      <w:pPr>
        <w:spacing w:line="600" w:lineRule="auto"/>
        <w:ind w:firstLine="720"/>
        <w:jc w:val="both"/>
        <w:rPr>
          <w:rFonts w:eastAsia="Times New Roman"/>
          <w:szCs w:val="24"/>
        </w:rPr>
      </w:pPr>
      <w:r>
        <w:rPr>
          <w:rFonts w:eastAsia="Times New Roman"/>
          <w:szCs w:val="24"/>
        </w:rPr>
        <w:t xml:space="preserve">Ρώτησα και προχθές: Γιατί στα αστικά κέντρα; Γιατί όχι εκεί που δεν υπάρχει συγκέντρωση υπηρεσιών υγείας; Γιατί όχι στην Κάσο; Γιατί όχι εκεί; </w:t>
      </w:r>
    </w:p>
    <w:p w14:paraId="428C33E2" w14:textId="77777777" w:rsidR="00CF256A" w:rsidRDefault="008A1C0A">
      <w:pPr>
        <w:spacing w:line="600" w:lineRule="auto"/>
        <w:ind w:firstLine="720"/>
        <w:jc w:val="both"/>
        <w:rPr>
          <w:rFonts w:eastAsia="Times New Roman"/>
          <w:szCs w:val="24"/>
        </w:rPr>
      </w:pPr>
      <w:r>
        <w:rPr>
          <w:rFonts w:eastAsia="Times New Roman"/>
          <w:b/>
          <w:szCs w:val="24"/>
        </w:rPr>
        <w:lastRenderedPageBreak/>
        <w:t>ΑΘΑΝΑΣΙΟΣ ΠΑΠΑΔΟΠΟΥΛΟΣ:</w:t>
      </w:r>
      <w:r>
        <w:rPr>
          <w:rFonts w:eastAsia="Times New Roman"/>
          <w:szCs w:val="24"/>
        </w:rPr>
        <w:t xml:space="preserve"> Πολυδύναμα περιφερειακά ιατρεία.</w:t>
      </w:r>
    </w:p>
    <w:p w14:paraId="428C33E3" w14:textId="77777777" w:rsidR="00CF256A" w:rsidRDefault="008A1C0A">
      <w:pPr>
        <w:spacing w:line="600" w:lineRule="auto"/>
        <w:ind w:firstLine="720"/>
        <w:jc w:val="both"/>
        <w:rPr>
          <w:rFonts w:eastAsia="Times New Roman"/>
          <w:szCs w:val="24"/>
        </w:rPr>
      </w:pPr>
      <w:r>
        <w:rPr>
          <w:rFonts w:eastAsia="Times New Roman"/>
          <w:b/>
          <w:szCs w:val="24"/>
        </w:rPr>
        <w:t>ΚΩΝΣΤΑΝΤΙΝΟΣ ΜΠΑΡΓΙΩΤΑ</w:t>
      </w:r>
      <w:r>
        <w:rPr>
          <w:rFonts w:eastAsia="Times New Roman"/>
          <w:b/>
          <w:szCs w:val="24"/>
        </w:rPr>
        <w:t>Σ:</w:t>
      </w:r>
      <w:r>
        <w:rPr>
          <w:rFonts w:eastAsia="Times New Roman"/>
          <w:szCs w:val="24"/>
        </w:rPr>
        <w:t xml:space="preserve"> Εσείς τα λέτε ότι οι πρώτες διακόσιες τριάντα εννιά -πόσες είναι- θα γίνουν σε εβδομήντα πέντε αστικά κέντρα. Αν δεν κάνω λάθος, όλες οι στατιστικές λένε ότι υπάρχει </w:t>
      </w:r>
      <w:proofErr w:type="spellStart"/>
      <w:r>
        <w:rPr>
          <w:rFonts w:eastAsia="Times New Roman"/>
          <w:szCs w:val="24"/>
        </w:rPr>
        <w:t>υπερσυγκέντρωση</w:t>
      </w:r>
      <w:proofErr w:type="spellEnd"/>
      <w:r>
        <w:rPr>
          <w:rFonts w:eastAsia="Times New Roman"/>
          <w:szCs w:val="24"/>
        </w:rPr>
        <w:t xml:space="preserve"> προσφερόμενων ιατρικών υπηρεσιών στα αστικά κέντρα. Γιατί ξεκινάς από ε</w:t>
      </w:r>
      <w:r>
        <w:rPr>
          <w:rFonts w:eastAsia="Times New Roman"/>
          <w:szCs w:val="24"/>
        </w:rPr>
        <w:t>κεί και δεν ξεκινάς από εκεί όπου έχει κενά; Δεν το καταλαβαίνω. Δεν μου εξηγήθηκε και περιμένω.</w:t>
      </w:r>
    </w:p>
    <w:p w14:paraId="428C33E4" w14:textId="77777777" w:rsidR="00CF256A" w:rsidRDefault="008A1C0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Κύριε </w:t>
      </w:r>
      <w:proofErr w:type="spellStart"/>
      <w:r>
        <w:rPr>
          <w:rFonts w:eastAsia="Times New Roman"/>
          <w:szCs w:val="24"/>
        </w:rPr>
        <w:t>Μπαργιώτα</w:t>
      </w:r>
      <w:proofErr w:type="spellEnd"/>
      <w:r>
        <w:rPr>
          <w:rFonts w:eastAsia="Times New Roman"/>
          <w:szCs w:val="24"/>
        </w:rPr>
        <w:t>, τέλειωσε ο χρόνος σας.</w:t>
      </w:r>
    </w:p>
    <w:p w14:paraId="428C33E5" w14:textId="77777777" w:rsidR="00CF256A" w:rsidRDefault="008A1C0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Σε ένα λεπτό, κύριε Πρόεδρε. </w:t>
      </w:r>
    </w:p>
    <w:p w14:paraId="428C33E6" w14:textId="77777777" w:rsidR="00CF256A" w:rsidRDefault="008A1C0A">
      <w:pPr>
        <w:spacing w:line="600" w:lineRule="auto"/>
        <w:ind w:firstLine="720"/>
        <w:jc w:val="both"/>
        <w:rPr>
          <w:rFonts w:eastAsia="Times New Roman"/>
          <w:szCs w:val="24"/>
        </w:rPr>
      </w:pPr>
      <w:r>
        <w:rPr>
          <w:rFonts w:eastAsia="Times New Roman"/>
          <w:szCs w:val="24"/>
        </w:rPr>
        <w:t xml:space="preserve">Μίλησα για τον ΕΟΠΥΥ </w:t>
      </w:r>
      <w:r>
        <w:rPr>
          <w:rFonts w:eastAsia="Times New Roman"/>
          <w:szCs w:val="24"/>
        </w:rPr>
        <w:t>εκτεταμένα τις προάλλες. Αυτό που προτείναμε και αυτό που προσπάθησε το ΠΑΣΟΚ να εφαρμόσει με μια πολύ μεγάλη μεταρρύθμιση</w:t>
      </w:r>
      <w:r>
        <w:rPr>
          <w:rFonts w:eastAsia="Times New Roman"/>
          <w:szCs w:val="24"/>
        </w:rPr>
        <w:t>,</w:t>
      </w:r>
      <w:r>
        <w:rPr>
          <w:rFonts w:eastAsia="Times New Roman"/>
          <w:szCs w:val="24"/>
        </w:rPr>
        <w:t xml:space="preserve"> που άρχισε μέσα στην κρίση και με εξαιρετικά μεγάλα προβλήματα και με τη σημερινή </w:t>
      </w:r>
      <w:r>
        <w:rPr>
          <w:rFonts w:eastAsia="Times New Roman"/>
          <w:szCs w:val="24"/>
        </w:rPr>
        <w:t xml:space="preserve">συγκυβέρνηση </w:t>
      </w:r>
      <w:r>
        <w:rPr>
          <w:rFonts w:eastAsia="Times New Roman"/>
          <w:szCs w:val="24"/>
        </w:rPr>
        <w:t>βίαια αντίθετη στην ίδρυση του ΕΟΠΥΥ,</w:t>
      </w:r>
      <w:r>
        <w:rPr>
          <w:rFonts w:eastAsia="Times New Roman"/>
          <w:szCs w:val="24"/>
        </w:rPr>
        <w:t xml:space="preserve"> στην ίδρυση του ΠΕΔΥ, ήταν μια πολύ συγκεκριμένη λογική, η οποία </w:t>
      </w:r>
      <w:r>
        <w:rPr>
          <w:rFonts w:eastAsia="Times New Roman"/>
          <w:szCs w:val="24"/>
        </w:rPr>
        <w:lastRenderedPageBreak/>
        <w:t>δεν επιβλήθηκε από την τρόικα, η οποία έλεγε ότι δημιουργώ έναν μεγάλο χρηματοδότη στο κέντρο του συστήματος που αξιοποιεί, διαχειρίζεται όλα τα διαθέσιμα κονδύλια με ενιαίο τρόπο. Απελευθέρ</w:t>
      </w:r>
      <w:r>
        <w:rPr>
          <w:rFonts w:eastAsia="Times New Roman"/>
          <w:szCs w:val="24"/>
        </w:rPr>
        <w:t>ωσε τους ασφαλισμένους από μια ποικιλότητα πληρωμών, παροχών και έκανε ένα ενιαίο τοπίο, το οποίο τώρα μπορείτε να χρησιμοποιήσετε.</w:t>
      </w:r>
    </w:p>
    <w:p w14:paraId="428C33E7" w14:textId="77777777" w:rsidR="00CF256A" w:rsidRDefault="008A1C0A">
      <w:pPr>
        <w:spacing w:line="600" w:lineRule="auto"/>
        <w:jc w:val="both"/>
        <w:rPr>
          <w:rFonts w:eastAsia="Times New Roman" w:cs="Times New Roman"/>
          <w:szCs w:val="24"/>
        </w:rPr>
      </w:pPr>
      <w:r>
        <w:rPr>
          <w:rFonts w:eastAsia="Times New Roman"/>
          <w:szCs w:val="24"/>
        </w:rPr>
        <w:tab/>
      </w:r>
      <w:r>
        <w:rPr>
          <w:rFonts w:eastAsia="Times New Roman" w:cs="Times New Roman"/>
          <w:szCs w:val="24"/>
        </w:rPr>
        <w:t>Και είναι μια μεγάλη κατάκτηση στην Ελλάδα, η οποία πέρασε απαρατήρητη, μιας και υπερτονίστηκαν συντεχνιακά ζητήματα εκείνη</w:t>
      </w:r>
      <w:r>
        <w:rPr>
          <w:rFonts w:eastAsia="Times New Roman" w:cs="Times New Roman"/>
          <w:szCs w:val="24"/>
        </w:rPr>
        <w:t xml:space="preserve"> την εποχή, σε αντίθεση με αυτό που έγινε και η οποία φιλοδοξεί να αγοράζει υπηρεσίες άμεσα από αύριο, με πολλά προβλήματα που πρέπει να λυθούν και πολλές μεταρρυθμίσεις που θα γίνουν, από ένα οικοσύστημα </w:t>
      </w:r>
      <w:proofErr w:type="spellStart"/>
      <w:r>
        <w:rPr>
          <w:rFonts w:eastAsia="Times New Roman" w:cs="Times New Roman"/>
          <w:szCs w:val="24"/>
        </w:rPr>
        <w:t>παρόχων</w:t>
      </w:r>
      <w:proofErr w:type="spellEnd"/>
      <w:r>
        <w:rPr>
          <w:rFonts w:eastAsia="Times New Roman" w:cs="Times New Roman"/>
          <w:szCs w:val="24"/>
        </w:rPr>
        <w:t xml:space="preserve">. Οι </w:t>
      </w:r>
      <w:proofErr w:type="spellStart"/>
      <w:r>
        <w:rPr>
          <w:rFonts w:eastAsia="Times New Roman" w:cs="Times New Roman"/>
          <w:szCs w:val="24"/>
        </w:rPr>
        <w:t>πάροχοι</w:t>
      </w:r>
      <w:proofErr w:type="spellEnd"/>
      <w:r>
        <w:rPr>
          <w:rFonts w:eastAsia="Times New Roman" w:cs="Times New Roman"/>
          <w:szCs w:val="24"/>
        </w:rPr>
        <w:t xml:space="preserve"> αυτοί μπορεί να είναι δημόσιοι,</w:t>
      </w:r>
      <w:r>
        <w:rPr>
          <w:rFonts w:eastAsia="Times New Roman" w:cs="Times New Roman"/>
          <w:szCs w:val="24"/>
        </w:rPr>
        <w:t xml:space="preserve"> κρατικοί δηλαδή -και θα είναι οι περισσότεροι, γιατί αυτοί κυριαρχούν στην αγορά- </w:t>
      </w:r>
      <w:proofErr w:type="spellStart"/>
      <w:r>
        <w:rPr>
          <w:rFonts w:eastAsia="Times New Roman" w:cs="Times New Roman"/>
          <w:szCs w:val="24"/>
        </w:rPr>
        <w:t>αυτοδιοικητικοί</w:t>
      </w:r>
      <w:proofErr w:type="spellEnd"/>
      <w:r>
        <w:rPr>
          <w:rFonts w:eastAsia="Times New Roman" w:cs="Times New Roman"/>
          <w:szCs w:val="24"/>
        </w:rPr>
        <w:t>, μιας και η αυτοδιοίκηση θέλει και μπορεί να μπει και με ευρωπαϊκά κονδύλια με πιστοποιημένα ιατρεία εξαιρετικής ποιότητας σε ορισμένες περιπτώσεις -όχι σε ό</w:t>
      </w:r>
      <w:r>
        <w:rPr>
          <w:rFonts w:eastAsia="Times New Roman" w:cs="Times New Roman"/>
          <w:szCs w:val="24"/>
        </w:rPr>
        <w:t>λες- και οι ιδιώτες θα είναι εκεί που χρειάζονται και εκεί που μπορούν να είναι καλύτεροι, αποτε</w:t>
      </w:r>
      <w:r>
        <w:rPr>
          <w:rFonts w:eastAsia="Times New Roman" w:cs="Times New Roman"/>
          <w:szCs w:val="24"/>
        </w:rPr>
        <w:lastRenderedPageBreak/>
        <w:t xml:space="preserve">λεσματικότεροι, πιο γρήγοροι και πιο φθηνοί. Δεν υπάρχει κανένας λόγος να εξαιρεθούν εξ ορισμού. Δεν υπάρχει κανένα </w:t>
      </w:r>
      <w:r>
        <w:rPr>
          <w:rFonts w:eastAsia="Times New Roman" w:cs="Times New Roman"/>
          <w:szCs w:val="24"/>
          <w:lang w:val="en-US"/>
        </w:rPr>
        <w:t>DNA</w:t>
      </w:r>
      <w:r>
        <w:rPr>
          <w:rFonts w:eastAsia="Times New Roman" w:cs="Times New Roman"/>
          <w:szCs w:val="24"/>
        </w:rPr>
        <w:t xml:space="preserve"> σε κανέναν για να αδιαφορήσετε. </w:t>
      </w:r>
    </w:p>
    <w:p w14:paraId="428C33E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Βαρεμένος): </w:t>
      </w:r>
      <w:r>
        <w:rPr>
          <w:rFonts w:eastAsia="Times New Roman" w:cs="Times New Roman"/>
          <w:szCs w:val="24"/>
        </w:rPr>
        <w:t xml:space="preserve">Πότε θα τελειώσετε, κύριε </w:t>
      </w:r>
      <w:proofErr w:type="spellStart"/>
      <w:r>
        <w:rPr>
          <w:rFonts w:eastAsia="Times New Roman" w:cs="Times New Roman"/>
          <w:szCs w:val="24"/>
        </w:rPr>
        <w:t>Μπαργιώτα</w:t>
      </w:r>
      <w:proofErr w:type="spellEnd"/>
      <w:r>
        <w:rPr>
          <w:rFonts w:eastAsia="Times New Roman" w:cs="Times New Roman"/>
          <w:szCs w:val="24"/>
        </w:rPr>
        <w:t>;</w:t>
      </w:r>
    </w:p>
    <w:p w14:paraId="428C33E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Τελειώνω με αυτό, κύριε Πρόεδρε. Έχετε δίκιο. </w:t>
      </w:r>
    </w:p>
    <w:p w14:paraId="428C33E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Οι γιατροί έχετε ξεπεράσει και τους δικηγόρους στο ξεχείλωμα του χρόνου! </w:t>
      </w:r>
    </w:p>
    <w:p w14:paraId="428C33E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Μ</w:t>
      </w:r>
      <w:r>
        <w:rPr>
          <w:rFonts w:eastAsia="Times New Roman" w:cs="Times New Roman"/>
          <w:b/>
          <w:szCs w:val="24"/>
        </w:rPr>
        <w:t xml:space="preserve">ΠΑΡΓΙΩΤΑΣ: </w:t>
      </w:r>
      <w:r>
        <w:rPr>
          <w:rFonts w:eastAsia="Times New Roman" w:cs="Times New Roman"/>
          <w:szCs w:val="24"/>
        </w:rPr>
        <w:t>Τελειώνοντας</w:t>
      </w:r>
      <w:r>
        <w:rPr>
          <w:rFonts w:eastAsia="Times New Roman" w:cs="Times New Roman"/>
          <w:szCs w:val="24"/>
        </w:rPr>
        <w:t>,</w:t>
      </w:r>
      <w:r>
        <w:rPr>
          <w:rFonts w:eastAsia="Times New Roman" w:cs="Times New Roman"/>
          <w:szCs w:val="24"/>
        </w:rPr>
        <w:t xml:space="preserve"> θα ήθελα να κάνω ένα σχόλιο</w:t>
      </w:r>
      <w:r>
        <w:rPr>
          <w:rFonts w:eastAsia="Times New Roman" w:cs="Times New Roman"/>
          <w:szCs w:val="24"/>
        </w:rPr>
        <w:t>,</w:t>
      </w:r>
      <w:r>
        <w:rPr>
          <w:rFonts w:eastAsia="Times New Roman" w:cs="Times New Roman"/>
          <w:szCs w:val="24"/>
        </w:rPr>
        <w:t xml:space="preserve"> μόνο για τις τροπολογίες. Θα το αφήσω για αύριο, μιας και αρχίζουν να δημιουργούνται πολλές... </w:t>
      </w:r>
    </w:p>
    <w:p w14:paraId="428C33E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Αφήστε το για αύριο. </w:t>
      </w:r>
    </w:p>
    <w:p w14:paraId="428C33E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Θέλω να κλείσω, λέγοντας α</w:t>
      </w:r>
      <w:r>
        <w:rPr>
          <w:rFonts w:eastAsia="Times New Roman" w:cs="Times New Roman"/>
          <w:szCs w:val="24"/>
        </w:rPr>
        <w:t xml:space="preserve">πλώς ότι είναι όντως το σύστημα υγείας σε μια πολύ κρίσιμη καμπή. Δεν είναι μόνο ότι κινδυνεύει να καταρρεύσει λόγω </w:t>
      </w:r>
      <w:proofErr w:type="spellStart"/>
      <w:r>
        <w:rPr>
          <w:rFonts w:eastAsia="Times New Roman" w:cs="Times New Roman"/>
          <w:szCs w:val="24"/>
        </w:rPr>
        <w:t>υποχρηματοδότησης</w:t>
      </w:r>
      <w:proofErr w:type="spellEnd"/>
      <w:r>
        <w:rPr>
          <w:rFonts w:eastAsia="Times New Roman" w:cs="Times New Roman"/>
          <w:szCs w:val="24"/>
        </w:rPr>
        <w:t xml:space="preserve"> κ.λπ. Το σύστημα υγείας ή θα μπορέσει να </w:t>
      </w:r>
      <w:r>
        <w:rPr>
          <w:rFonts w:eastAsia="Times New Roman" w:cs="Times New Roman"/>
          <w:szCs w:val="24"/>
        </w:rPr>
        <w:lastRenderedPageBreak/>
        <w:t>περάσει σε μια εκσυγχρονισμένη, σε μια πραγματικά ευρωπαϊκή μορφή με ποιότητα, με</w:t>
      </w:r>
      <w:r>
        <w:rPr>
          <w:rFonts w:eastAsia="Times New Roman" w:cs="Times New Roman"/>
          <w:szCs w:val="24"/>
        </w:rPr>
        <w:t xml:space="preserve"> τη δυνατότητα να καλύψει όλους τους πολίτες της χώρας, ασφαλισμένους και ανασφάλιστους, φτωχούς και πλούσιους ή θα υποβαθμιστεί εκ των πραγμάτων σε ένα σύστημα υγείας φτωχό, που θα παρέχει τις φτωχές υπηρεσίες που δυστυχώς</w:t>
      </w:r>
      <w:r>
        <w:rPr>
          <w:rFonts w:eastAsia="Times New Roman" w:cs="Times New Roman"/>
          <w:szCs w:val="24"/>
        </w:rPr>
        <w:t>,</w:t>
      </w:r>
      <w:r>
        <w:rPr>
          <w:rFonts w:eastAsia="Times New Roman" w:cs="Times New Roman"/>
          <w:szCs w:val="24"/>
        </w:rPr>
        <w:t xml:space="preserve"> παρέχει σήμερα και το οποίο θα </w:t>
      </w:r>
      <w:r>
        <w:rPr>
          <w:rFonts w:eastAsia="Times New Roman" w:cs="Times New Roman"/>
          <w:szCs w:val="24"/>
        </w:rPr>
        <w:t>τροφοδοτήσει την ανισότητα</w:t>
      </w:r>
      <w:r>
        <w:rPr>
          <w:rFonts w:eastAsia="Times New Roman" w:cs="Times New Roman"/>
          <w:szCs w:val="24"/>
        </w:rPr>
        <w:t>,</w:t>
      </w:r>
      <w:r>
        <w:rPr>
          <w:rFonts w:eastAsia="Times New Roman" w:cs="Times New Roman"/>
          <w:szCs w:val="24"/>
        </w:rPr>
        <w:t xml:space="preserve"> αντί να την αντιμετωπίσει. </w:t>
      </w:r>
    </w:p>
    <w:p w14:paraId="428C33E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το </w:t>
      </w:r>
      <w:proofErr w:type="spellStart"/>
      <w:r>
        <w:rPr>
          <w:rFonts w:eastAsia="Times New Roman" w:cs="Times New Roman"/>
          <w:szCs w:val="24"/>
        </w:rPr>
        <w:t>αμλετικό</w:t>
      </w:r>
      <w:proofErr w:type="spellEnd"/>
      <w:r>
        <w:rPr>
          <w:rFonts w:eastAsia="Times New Roman" w:cs="Times New Roman"/>
          <w:szCs w:val="24"/>
        </w:rPr>
        <w:t xml:space="preserve"> αυτό δίλημμα τελείωσε η παρέμβασή σας, κύριε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428C33E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Ένα σύστημα το οποίο δεν μπορεί να καλύψει τους πάντες δεν μπορεί να ε</w:t>
      </w:r>
      <w:r>
        <w:rPr>
          <w:rFonts w:eastAsia="Times New Roman" w:cs="Times New Roman"/>
          <w:szCs w:val="24"/>
        </w:rPr>
        <w:t xml:space="preserve">ίναι ελκυστικό για όλους. Είναι ένα σύστημα που τροφοδοτεί τις κοινωνικές ανισότητες και τις μεγεθύνει. </w:t>
      </w:r>
    </w:p>
    <w:p w14:paraId="428C33F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Κλείνοντας θέλω να πω…</w:t>
      </w:r>
    </w:p>
    <w:p w14:paraId="428C33F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Ξέρετε πόση ώρα κλείνετε, κύριε </w:t>
      </w:r>
      <w:proofErr w:type="spellStart"/>
      <w:r>
        <w:rPr>
          <w:rFonts w:eastAsia="Times New Roman" w:cs="Times New Roman"/>
          <w:szCs w:val="24"/>
        </w:rPr>
        <w:t>Μπαργιώτα</w:t>
      </w:r>
      <w:proofErr w:type="spellEnd"/>
      <w:r>
        <w:rPr>
          <w:rFonts w:eastAsia="Times New Roman" w:cs="Times New Roman"/>
          <w:szCs w:val="24"/>
        </w:rPr>
        <w:t>; Ένα πεντάλεπτο</w:t>
      </w:r>
      <w:r>
        <w:rPr>
          <w:rFonts w:eastAsia="Times New Roman" w:cs="Times New Roman"/>
          <w:szCs w:val="24"/>
        </w:rPr>
        <w:t>,</w:t>
      </w:r>
      <w:r>
        <w:rPr>
          <w:rFonts w:eastAsia="Times New Roman" w:cs="Times New Roman"/>
          <w:szCs w:val="24"/>
        </w:rPr>
        <w:t xml:space="preserve"> τουλάχιστον. </w:t>
      </w:r>
    </w:p>
    <w:p w14:paraId="428C33F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ΚΩΝΣΤΑΝΤΙΝΟΣ ΜΠΑΡΓΙΩΤΑ</w:t>
      </w:r>
      <w:r>
        <w:rPr>
          <w:rFonts w:eastAsia="Times New Roman" w:cs="Times New Roman"/>
          <w:b/>
          <w:szCs w:val="24"/>
        </w:rPr>
        <w:t xml:space="preserve">Σ: </w:t>
      </w:r>
      <w:r>
        <w:rPr>
          <w:rFonts w:eastAsia="Times New Roman" w:cs="Times New Roman"/>
          <w:szCs w:val="24"/>
        </w:rPr>
        <w:t xml:space="preserve">Εδώ και πολλή ώρα, έχετε δίκιο. </w:t>
      </w:r>
    </w:p>
    <w:p w14:paraId="428C33F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Θα κλείσω με αυτό. Θέλω να πω με έναν πολύ απλό τρόπο, ότι οι ατελείς μεταρρυθμίσεις -το είπα και προχθές- είναι χειρότερες από τις μη μεταρρυθμίσεις. Δεν υπάρχει πιο άσχημο κτήριο από τα γιαπιά. Όταν αφήνουμε στη μέση π</w:t>
      </w:r>
      <w:r>
        <w:rPr>
          <w:rFonts w:eastAsia="Times New Roman" w:cs="Times New Roman"/>
          <w:szCs w:val="24"/>
        </w:rPr>
        <w:t>ράγματα -κι εδώ θα μείνουν λόγω έλλειψης χρηματοδότησης και ρεαλισμού ταυτοχρόνως- τα προβλήματα που δημιουργούν είναι περισσότερα απ’ αυτά που προσπαθούν να λύσουν.</w:t>
      </w:r>
    </w:p>
    <w:p w14:paraId="428C33F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3F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από τη Χρυσή Αυγή έχει τον</w:t>
      </w:r>
      <w:r>
        <w:rPr>
          <w:rFonts w:eastAsia="Times New Roman" w:cs="Times New Roman"/>
          <w:szCs w:val="24"/>
        </w:rPr>
        <w:t xml:space="preserve"> λόγο. </w:t>
      </w:r>
    </w:p>
    <w:p w14:paraId="428C33F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κύριε Πρόεδρε. </w:t>
      </w:r>
    </w:p>
    <w:p w14:paraId="428C33F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Ευθύς εξ</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αρχής θα τονίσω πως </w:t>
      </w:r>
      <w:proofErr w:type="spellStart"/>
      <w:r>
        <w:rPr>
          <w:rFonts w:eastAsia="Times New Roman" w:cs="Times New Roman"/>
          <w:szCs w:val="24"/>
        </w:rPr>
        <w:t>ανενδοιάστως</w:t>
      </w:r>
      <w:proofErr w:type="spellEnd"/>
      <w:r>
        <w:rPr>
          <w:rFonts w:eastAsia="Times New Roman" w:cs="Times New Roman"/>
          <w:szCs w:val="24"/>
        </w:rPr>
        <w:t xml:space="preserve"> θα καταψηφίσουμε το εισαχθέν νομοσχέδιο, το οποίο εμφανίζεται ως ρηξικέλευθο και καινοτόμο, πλην όμως, κατά τη γνώμη μας, είναι κενόδοξο. </w:t>
      </w:r>
    </w:p>
    <w:p w14:paraId="428C33F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κενόδοξο νομοθέτημα. Σφόδρα πιθανόν να αποδειχθεί θνησιγενές, αφού εξαρτάται από τα ΕΣΠΑ και ανεφάρμοστο, αφού όλοι γνωρίζουμε ότι διάγουμε μία παρατεταμένη περίοδο οικονομικής κρίσης, οικονομικής ύφεσης. </w:t>
      </w:r>
    </w:p>
    <w:p w14:paraId="428C33F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Αποτελείται από δύο μέρ</w:t>
      </w:r>
      <w:r>
        <w:rPr>
          <w:rFonts w:eastAsia="Times New Roman" w:cs="Times New Roman"/>
          <w:szCs w:val="24"/>
        </w:rPr>
        <w:t>η</w:t>
      </w:r>
      <w:r>
        <w:rPr>
          <w:rFonts w:eastAsia="Times New Roman" w:cs="Times New Roman"/>
          <w:szCs w:val="24"/>
        </w:rPr>
        <w:t>,</w:t>
      </w:r>
      <w:r>
        <w:rPr>
          <w:rFonts w:eastAsia="Times New Roman" w:cs="Times New Roman"/>
          <w:szCs w:val="24"/>
        </w:rPr>
        <w:t xml:space="preserve"> εκ των οποίων το πρώτο είχε τεθεί σε διαβούλευση. Το δε δεύτερο, το οποίο τιτλοφορείται ως «Δεύτερο Μέρος», με επείγουσες ρυθμίσεις,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είναι ένα συνονθύλευμα διατάξεων</w:t>
      </w:r>
      <w:r>
        <w:rPr>
          <w:rFonts w:eastAsia="Times New Roman" w:cs="Times New Roman"/>
          <w:szCs w:val="24"/>
        </w:rPr>
        <w:t>. Κ</w:t>
      </w:r>
      <w:r>
        <w:rPr>
          <w:rFonts w:eastAsia="Times New Roman" w:cs="Times New Roman"/>
          <w:szCs w:val="24"/>
        </w:rPr>
        <w:t>άποιες εξ αυτών έχουν οπωσδήποτε αρκετό ενδιαφέρον και θα τις δούμε, φρονώ, θ</w:t>
      </w:r>
      <w:r>
        <w:rPr>
          <w:rFonts w:eastAsia="Times New Roman" w:cs="Times New Roman"/>
          <w:szCs w:val="24"/>
        </w:rPr>
        <w:t>ετικά. Όμως, μεταξύ αυτών υπάρχουν και κάποιες άλλες, όπως θα αναλύσω στη συνέχεια, οι οποίες δέον είναι να απορριφθούν.</w:t>
      </w:r>
    </w:p>
    <w:p w14:paraId="428C33F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πρώτο μέρος του εισαχθέντος σχεδίου νόμου είναι τυπικό της πολιτικής «</w:t>
      </w:r>
      <w:r>
        <w:rPr>
          <w:rFonts w:eastAsia="Times New Roman" w:cs="Times New Roman"/>
          <w:szCs w:val="24"/>
          <w:lang w:val="en-US"/>
        </w:rPr>
        <w:t>gatekeeping</w:t>
      </w:r>
      <w:r>
        <w:rPr>
          <w:rFonts w:eastAsia="Times New Roman" w:cs="Times New Roman"/>
          <w:szCs w:val="24"/>
        </w:rPr>
        <w:t>», όπως λέγεται, δηλαδή μιας πολιτικής που εφαρμόζε</w:t>
      </w:r>
      <w:r>
        <w:rPr>
          <w:rFonts w:eastAsia="Times New Roman" w:cs="Times New Roman"/>
          <w:szCs w:val="24"/>
        </w:rPr>
        <w:t xml:space="preserve">ται στη δημόσια υγεία κάποιων νεοφιλελεύθερων κρατών, εκεί δηλαδή που επικρατεί η νεοφιλελεύθερη πολιτική, η καπιταλιστική. Αυτό εφαρμόζεται με το σχέδιο νόμου που έχει εισαχθεί. Τι είναι το </w:t>
      </w:r>
      <w:r>
        <w:rPr>
          <w:rFonts w:eastAsia="Times New Roman" w:cs="Times New Roman"/>
          <w:szCs w:val="24"/>
        </w:rPr>
        <w:t>«</w:t>
      </w:r>
      <w:r>
        <w:rPr>
          <w:rFonts w:eastAsia="Times New Roman" w:cs="Times New Roman"/>
          <w:szCs w:val="24"/>
          <w:lang w:val="en-US"/>
        </w:rPr>
        <w:t>gatekeeping</w:t>
      </w:r>
      <w:r>
        <w:rPr>
          <w:rFonts w:eastAsia="Times New Roman" w:cs="Times New Roman"/>
          <w:szCs w:val="24"/>
        </w:rPr>
        <w:t>»</w:t>
      </w:r>
      <w:r>
        <w:rPr>
          <w:rFonts w:eastAsia="Times New Roman" w:cs="Times New Roman"/>
          <w:szCs w:val="24"/>
        </w:rPr>
        <w:t>; Προκαλείται μία ανάσχεση της προσέλευσης των πολιτ</w:t>
      </w:r>
      <w:r>
        <w:rPr>
          <w:rFonts w:eastAsia="Times New Roman" w:cs="Times New Roman"/>
          <w:szCs w:val="24"/>
        </w:rPr>
        <w:t xml:space="preserve">ών - ασθενών στην τριτοβάθμια περίθαλψη. Αυτοσκοπός του </w:t>
      </w:r>
      <w:r>
        <w:rPr>
          <w:rFonts w:eastAsia="Times New Roman" w:cs="Times New Roman"/>
          <w:szCs w:val="24"/>
        </w:rPr>
        <w:t>«</w:t>
      </w:r>
      <w:r>
        <w:rPr>
          <w:rFonts w:eastAsia="Times New Roman" w:cs="Times New Roman"/>
          <w:szCs w:val="24"/>
          <w:lang w:val="en-US"/>
        </w:rPr>
        <w:t>gatekeeping</w:t>
      </w:r>
      <w:r>
        <w:rPr>
          <w:rFonts w:eastAsia="Times New Roman" w:cs="Times New Roman"/>
          <w:szCs w:val="24"/>
        </w:rPr>
        <w:t>»</w:t>
      </w:r>
      <w:r>
        <w:rPr>
          <w:rFonts w:eastAsia="Times New Roman" w:cs="Times New Roman"/>
          <w:szCs w:val="24"/>
        </w:rPr>
        <w:t xml:space="preserve">, που εφαρμόζει με αυτό το σχέδιο νόμου η Κυβέρνηση, είναι η περικοπή των δαπανών υγείας. Ευπειθώς, λοιπόν, αναφέρονται στους </w:t>
      </w:r>
      <w:r>
        <w:rPr>
          <w:rFonts w:eastAsia="Times New Roman" w:cs="Times New Roman"/>
          <w:szCs w:val="24"/>
        </w:rPr>
        <w:t>θεσμούς</w:t>
      </w:r>
      <w:r>
        <w:rPr>
          <w:rFonts w:eastAsia="Times New Roman" w:cs="Times New Roman"/>
          <w:szCs w:val="24"/>
        </w:rPr>
        <w:t>, οι οποίοι καταδυναστεύουν την Ελλάδα τα τελευταία χρ</w:t>
      </w:r>
      <w:r>
        <w:rPr>
          <w:rFonts w:eastAsia="Times New Roman" w:cs="Times New Roman"/>
          <w:szCs w:val="24"/>
        </w:rPr>
        <w:t xml:space="preserve">όνια. Είναι, δηλαδή, μια εφαρμοσμένη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Προ</w:t>
      </w:r>
      <w:r>
        <w:rPr>
          <w:rFonts w:eastAsia="Times New Roman" w:cs="Times New Roman"/>
          <w:szCs w:val="24"/>
        </w:rPr>
        <w:lastRenderedPageBreak/>
        <w:t xml:space="preserve">κύπτει, δε, ότι θα καταπέσει σαν χάρτινος πύργος αυτή η αναφορά περί αριστερού </w:t>
      </w:r>
      <w:proofErr w:type="spellStart"/>
      <w:r>
        <w:rPr>
          <w:rFonts w:eastAsia="Times New Roman" w:cs="Times New Roman"/>
          <w:szCs w:val="24"/>
        </w:rPr>
        <w:t>προσήμου</w:t>
      </w:r>
      <w:proofErr w:type="spellEnd"/>
      <w:r>
        <w:rPr>
          <w:rFonts w:eastAsia="Times New Roman" w:cs="Times New Roman"/>
          <w:szCs w:val="24"/>
        </w:rPr>
        <w:t xml:space="preserve"> στο συγκεκριμένο σχέδιο νόμου. </w:t>
      </w:r>
    </w:p>
    <w:p w14:paraId="428C33F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καταψηφίσουμε το σύνολο, σχεδόν, των άρθρων του Πρώτου Μέρους, πλην του </w:t>
      </w:r>
      <w:r>
        <w:rPr>
          <w:rFonts w:eastAsia="Times New Roman" w:cs="Times New Roman"/>
          <w:szCs w:val="24"/>
        </w:rPr>
        <w:t>άρθρου 6, για τον οικογενειακό γιατρό, που θα δηλώσουμε «</w:t>
      </w:r>
      <w:r>
        <w:rPr>
          <w:rFonts w:eastAsia="Times New Roman" w:cs="Times New Roman"/>
          <w:szCs w:val="24"/>
        </w:rPr>
        <w:t>παρών</w:t>
      </w:r>
      <w:r>
        <w:rPr>
          <w:rFonts w:eastAsia="Times New Roman" w:cs="Times New Roman"/>
          <w:szCs w:val="24"/>
        </w:rPr>
        <w:t xml:space="preserve">», για καθαρά συμβολικούς λόγους, αφού θεωρούμε ότι η θεσμοθέτηση, διά νόμου, του οικογενειακού γιατρού είναι θεμελιώδους αξίας για το Εθνικό Σύστημα Υγείας. </w:t>
      </w:r>
    </w:p>
    <w:p w14:paraId="428C33F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Ως Χρυσή Αυγή</w:t>
      </w:r>
      <w:r>
        <w:rPr>
          <w:rFonts w:eastAsia="Times New Roman" w:cs="Times New Roman"/>
          <w:szCs w:val="24"/>
        </w:rPr>
        <w:t>,</w:t>
      </w:r>
      <w:r>
        <w:rPr>
          <w:rFonts w:eastAsia="Times New Roman" w:cs="Times New Roman"/>
          <w:szCs w:val="24"/>
        </w:rPr>
        <w:t xml:space="preserve"> θεωρούμε ότι υπό ρητ</w:t>
      </w:r>
      <w:r>
        <w:rPr>
          <w:rFonts w:eastAsia="Times New Roman" w:cs="Times New Roman"/>
          <w:szCs w:val="24"/>
        </w:rPr>
        <w:t>ές προϋποθέσεις ο δημόσιος ιατρός της Πρωτοβάθμιας Φροντίδας Υγείας θα πρέπει να δύναται ή και να υποχρεούται σε ορισμένες περιπτώσεις</w:t>
      </w:r>
      <w:r>
        <w:rPr>
          <w:rFonts w:eastAsia="Times New Roman" w:cs="Times New Roman"/>
          <w:szCs w:val="24"/>
        </w:rPr>
        <w:t>,</w:t>
      </w:r>
      <w:r>
        <w:rPr>
          <w:rFonts w:eastAsia="Times New Roman" w:cs="Times New Roman"/>
          <w:szCs w:val="24"/>
        </w:rPr>
        <w:t xml:space="preserve"> να διενεργεί κατ’ </w:t>
      </w:r>
      <w:proofErr w:type="spellStart"/>
      <w:r>
        <w:rPr>
          <w:rFonts w:eastAsia="Times New Roman" w:cs="Times New Roman"/>
          <w:szCs w:val="24"/>
        </w:rPr>
        <w:t>οίκον</w:t>
      </w:r>
      <w:proofErr w:type="spellEnd"/>
      <w:r>
        <w:rPr>
          <w:rFonts w:eastAsia="Times New Roman" w:cs="Times New Roman"/>
          <w:szCs w:val="24"/>
        </w:rPr>
        <w:t xml:space="preserve"> εξετάσεις, κατόπιν επισκέψεως, αλλά και νοσηλεία, όπου το περιστατικό επιτρέπει κατ’ </w:t>
      </w:r>
      <w:proofErr w:type="spellStart"/>
      <w:r>
        <w:rPr>
          <w:rFonts w:eastAsia="Times New Roman" w:cs="Times New Roman"/>
          <w:szCs w:val="24"/>
        </w:rPr>
        <w:t>οίκον</w:t>
      </w:r>
      <w:proofErr w:type="spellEnd"/>
      <w:r>
        <w:rPr>
          <w:rFonts w:eastAsia="Times New Roman" w:cs="Times New Roman"/>
          <w:szCs w:val="24"/>
        </w:rPr>
        <w:t xml:space="preserve"> νοσηλ</w:t>
      </w:r>
      <w:r>
        <w:rPr>
          <w:rFonts w:eastAsia="Times New Roman" w:cs="Times New Roman"/>
          <w:szCs w:val="24"/>
        </w:rPr>
        <w:t>εία, ειδικά αν μιλάμε για πληθυσμιακές ομάδες όπως είναι τα άτομα με αναπηρία</w:t>
      </w:r>
      <w:r>
        <w:rPr>
          <w:rFonts w:eastAsia="Times New Roman" w:cs="Times New Roman"/>
          <w:szCs w:val="24"/>
        </w:rPr>
        <w:t>,</w:t>
      </w:r>
      <w:r>
        <w:rPr>
          <w:rFonts w:eastAsia="Times New Roman" w:cs="Times New Roman"/>
          <w:szCs w:val="24"/>
        </w:rPr>
        <w:t xml:space="preserve"> αλλά και οι </w:t>
      </w:r>
      <w:proofErr w:type="spellStart"/>
      <w:r>
        <w:rPr>
          <w:rFonts w:eastAsia="Times New Roman" w:cs="Times New Roman"/>
          <w:szCs w:val="24"/>
        </w:rPr>
        <w:t>βαρέως</w:t>
      </w:r>
      <w:proofErr w:type="spellEnd"/>
      <w:r>
        <w:rPr>
          <w:rFonts w:eastAsia="Times New Roman" w:cs="Times New Roman"/>
          <w:szCs w:val="24"/>
        </w:rPr>
        <w:t xml:space="preserve"> πάσχοντες με χρόνια και ανίατα νοσήματα.</w:t>
      </w:r>
    </w:p>
    <w:p w14:paraId="428C33F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Θεωρούμε πως το συγκεκριμένο εγχείρημα έχει μία αυξημένη πιθανότητα μερικής, </w:t>
      </w:r>
      <w:proofErr w:type="spellStart"/>
      <w:r>
        <w:rPr>
          <w:rFonts w:eastAsia="Times New Roman" w:cs="Times New Roman"/>
          <w:szCs w:val="24"/>
        </w:rPr>
        <w:t>υφολικής</w:t>
      </w:r>
      <w:proofErr w:type="spellEnd"/>
      <w:r>
        <w:rPr>
          <w:rFonts w:eastAsia="Times New Roman" w:cs="Times New Roman"/>
          <w:szCs w:val="24"/>
        </w:rPr>
        <w:t xml:space="preserve"> ή και ολικής αποτυχίας. </w:t>
      </w:r>
      <w:r>
        <w:rPr>
          <w:rFonts w:eastAsia="Times New Roman" w:cs="Times New Roman"/>
          <w:szCs w:val="24"/>
        </w:rPr>
        <w:lastRenderedPageBreak/>
        <w:t>Αυτό, δ</w:t>
      </w:r>
      <w:r>
        <w:rPr>
          <w:rFonts w:eastAsia="Times New Roman" w:cs="Times New Roman"/>
          <w:szCs w:val="24"/>
        </w:rPr>
        <w:t xml:space="preserve">ιότι, με βάση αυτά που </w:t>
      </w:r>
      <w:proofErr w:type="spellStart"/>
      <w:r>
        <w:rPr>
          <w:rFonts w:eastAsia="Times New Roman" w:cs="Times New Roman"/>
          <w:szCs w:val="24"/>
        </w:rPr>
        <w:t>προείπα</w:t>
      </w:r>
      <w:proofErr w:type="spellEnd"/>
      <w:r>
        <w:rPr>
          <w:rFonts w:eastAsia="Times New Roman" w:cs="Times New Roman"/>
          <w:szCs w:val="24"/>
        </w:rPr>
        <w:t xml:space="preserve">, αλλά και που αναγράφονται στο ίδιο το σχέδιο νόμου, προκύπτει ότι αυτή η δήθεν αριστερή πολιτική, κοινωνική, για την υγεία εν προκειμένω, της </w:t>
      </w:r>
      <w:r>
        <w:rPr>
          <w:rFonts w:eastAsia="Times New Roman" w:cs="Times New Roman"/>
          <w:szCs w:val="24"/>
        </w:rPr>
        <w:t xml:space="preserve">συγκυβέρνησης </w:t>
      </w:r>
      <w:r>
        <w:rPr>
          <w:rFonts w:eastAsia="Times New Roman" w:cs="Times New Roman"/>
          <w:szCs w:val="24"/>
        </w:rPr>
        <w:t xml:space="preserve">ΣΥΡΙΖΑ - ΑΝΕΛ, έχει επιμολυνθεί από ευκαιριακές </w:t>
      </w:r>
      <w:proofErr w:type="spellStart"/>
      <w:r>
        <w:rPr>
          <w:rFonts w:eastAsia="Times New Roman" w:cs="Times New Roman"/>
          <w:szCs w:val="24"/>
        </w:rPr>
        <w:t>μνημονιακές</w:t>
      </w:r>
      <w:proofErr w:type="spellEnd"/>
      <w:r>
        <w:rPr>
          <w:rFonts w:eastAsia="Times New Roman" w:cs="Times New Roman"/>
          <w:szCs w:val="24"/>
        </w:rPr>
        <w:t xml:space="preserve"> πρακτικέ</w:t>
      </w:r>
      <w:r>
        <w:rPr>
          <w:rFonts w:eastAsia="Times New Roman" w:cs="Times New Roman"/>
          <w:szCs w:val="24"/>
        </w:rPr>
        <w:t xml:space="preserve">ς.  </w:t>
      </w:r>
    </w:p>
    <w:p w14:paraId="428C33F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ξεχωρίζει κι έχει ιδιαίτερο ενδιαφέρον το άρθρο 73, το οποίο προτάχθηκε ιδιαίτερα κατά τις </w:t>
      </w:r>
      <w:r>
        <w:rPr>
          <w:rFonts w:eastAsia="Times New Roman" w:cs="Times New Roman"/>
          <w:szCs w:val="24"/>
        </w:rPr>
        <w:t xml:space="preserve">επιτροπές </w:t>
      </w:r>
      <w:r>
        <w:rPr>
          <w:rFonts w:eastAsia="Times New Roman" w:cs="Times New Roman"/>
          <w:szCs w:val="24"/>
        </w:rPr>
        <w:t xml:space="preserve">από την </w:t>
      </w:r>
      <w:r>
        <w:rPr>
          <w:rFonts w:eastAsia="Times New Roman" w:cs="Times New Roman"/>
          <w:szCs w:val="24"/>
        </w:rPr>
        <w:t xml:space="preserve">συγκυβέρνηση </w:t>
      </w:r>
      <w:r>
        <w:rPr>
          <w:rFonts w:eastAsia="Times New Roman" w:cs="Times New Roman"/>
          <w:szCs w:val="24"/>
        </w:rPr>
        <w:t>και τους Υπουργούς, αλλά και από τους εκπροσώπους των κομμάτων. Θα έλεγε κανείς ότι αποτελεί τη</w:t>
      </w:r>
      <w:r>
        <w:rPr>
          <w:rFonts w:eastAsia="Times New Roman" w:cs="Times New Roman"/>
          <w:szCs w:val="24"/>
        </w:rPr>
        <w:t xml:space="preserve"> «ναυαρχίδα» του σχεδίου νόμου αυτού. Εγώ θα έλεγα ότι είναι ένα προκάλυμμα των νεοφιλελεύθερων πολιτικών που θα ακολουθηθούν. </w:t>
      </w:r>
    </w:p>
    <w:p w14:paraId="428C33F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 προβλέπει το άρθρο 73; Η συγκεκριμένη νομοθετική διάταξη προβλέπει τη διαγραφή βεβαιωμένων και μη βεβαιωμένων οφειλών σε ανασ</w:t>
      </w:r>
      <w:r>
        <w:rPr>
          <w:rFonts w:eastAsia="Times New Roman" w:cs="Times New Roman"/>
          <w:szCs w:val="24"/>
        </w:rPr>
        <w:t xml:space="preserve">φάλιστους πολίτες για νοσηλεία σε κρατικά νοσοκομεία. Είχα τονίσει και στις </w:t>
      </w:r>
      <w:r>
        <w:rPr>
          <w:rFonts w:eastAsia="Times New Roman" w:cs="Times New Roman"/>
          <w:szCs w:val="24"/>
        </w:rPr>
        <w:t xml:space="preserve">επιτροπές </w:t>
      </w:r>
      <w:r>
        <w:rPr>
          <w:rFonts w:eastAsia="Times New Roman" w:cs="Times New Roman"/>
          <w:szCs w:val="24"/>
        </w:rPr>
        <w:t>ότι πρέπει οι κύριοι Υπουργοί να αποσαφηνίσουν πλήρως ποιο είναι το ακριβές ποσό</w:t>
      </w:r>
      <w:r>
        <w:rPr>
          <w:rFonts w:eastAsia="Times New Roman" w:cs="Times New Roman"/>
          <w:szCs w:val="24"/>
        </w:rPr>
        <w:t>,</w:t>
      </w:r>
      <w:r>
        <w:rPr>
          <w:rFonts w:eastAsia="Times New Roman" w:cs="Times New Roman"/>
          <w:szCs w:val="24"/>
        </w:rPr>
        <w:t xml:space="preserve"> το οποίο θα διαγραφεί, σε τι ποσοστό αφορά ημεδαπούς, </w:t>
      </w:r>
      <w:r>
        <w:rPr>
          <w:rFonts w:eastAsia="Times New Roman" w:cs="Times New Roman"/>
          <w:szCs w:val="24"/>
        </w:rPr>
        <w:lastRenderedPageBreak/>
        <w:t>Έλληνες δηλαδή πολίτες και σε τι π</w:t>
      </w:r>
      <w:r>
        <w:rPr>
          <w:rFonts w:eastAsia="Times New Roman" w:cs="Times New Roman"/>
          <w:szCs w:val="24"/>
        </w:rPr>
        <w:t>οσοστό αλλοδαπούς, νόμιμους ή παράνομους και επίσης, ποιο είναι το χρονικό διάστημα</w:t>
      </w:r>
      <w:r>
        <w:rPr>
          <w:rFonts w:eastAsia="Times New Roman" w:cs="Times New Roman"/>
          <w:szCs w:val="24"/>
        </w:rPr>
        <w:t>,</w:t>
      </w:r>
      <w:r>
        <w:rPr>
          <w:rFonts w:eastAsia="Times New Roman" w:cs="Times New Roman"/>
          <w:szCs w:val="24"/>
        </w:rPr>
        <w:t xml:space="preserve"> στο οποίο αναφέρεται. </w:t>
      </w:r>
    </w:p>
    <w:p w14:paraId="428C340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Συνεπώς, έχουμε σοβαρές επιφυλάξεις για το συγκεκριμένο άρθρο, το οποίο επαναλαμβάνω ότι συνιστά ένα προκάλυμμα. Περιμένουμε απαντήσεις από τους κυρ</w:t>
      </w:r>
      <w:r>
        <w:rPr>
          <w:rFonts w:eastAsia="Times New Roman" w:cs="Times New Roman"/>
          <w:szCs w:val="24"/>
        </w:rPr>
        <w:t>ίους Υπουργούς. Φαινομενικά</w:t>
      </w:r>
      <w:r>
        <w:rPr>
          <w:rFonts w:eastAsia="Times New Roman" w:cs="Times New Roman"/>
          <w:szCs w:val="24"/>
        </w:rPr>
        <w:t>,</w:t>
      </w:r>
      <w:r>
        <w:rPr>
          <w:rFonts w:eastAsia="Times New Roman" w:cs="Times New Roman"/>
          <w:szCs w:val="24"/>
        </w:rPr>
        <w:t xml:space="preserve"> μοιάζει για ένα ευεργετικό μέτριο, όμως υπάρχουν κάποια ιστορικά δεδομένα</w:t>
      </w:r>
      <w:r>
        <w:rPr>
          <w:rFonts w:eastAsia="Times New Roman" w:cs="Times New Roman"/>
          <w:szCs w:val="24"/>
        </w:rPr>
        <w:t>,</w:t>
      </w:r>
      <w:r>
        <w:rPr>
          <w:rFonts w:eastAsia="Times New Roman" w:cs="Times New Roman"/>
          <w:szCs w:val="24"/>
        </w:rPr>
        <w:t xml:space="preserve"> τα οποία δεν μπορούμε να τα αντιπαρέλθουμε.</w:t>
      </w:r>
    </w:p>
    <w:p w14:paraId="428C340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έτος 2000 ο τότε Υπουργός Υγείας και Πρόνοιας, ο Αλέκος Παπαδόπουλος, είχε καταγγείλει μία πρακτική ενός </w:t>
      </w:r>
      <w:r>
        <w:rPr>
          <w:rFonts w:eastAsia="Times New Roman" w:cs="Times New Roman"/>
          <w:szCs w:val="24"/>
        </w:rPr>
        <w:t>κυκλώματος διοικητικών υπαλλήλων</w:t>
      </w:r>
      <w:r>
        <w:rPr>
          <w:rFonts w:eastAsia="Times New Roman" w:cs="Times New Roman"/>
          <w:szCs w:val="24"/>
        </w:rPr>
        <w:t>,</w:t>
      </w:r>
      <w:r>
        <w:rPr>
          <w:rFonts w:eastAsia="Times New Roman" w:cs="Times New Roman"/>
          <w:szCs w:val="24"/>
        </w:rPr>
        <w:t xml:space="preserve"> αλλά και ιατρών, που αφορούσε σε μεθοδεύσεις παράνομης νοσηλείας σε νοσοκομεία των Ιωαννίνων, τόσο στο «Πανεπιστημιακό Νοσοκομείο Ιωαννίνων» όσο και στο «</w:t>
      </w:r>
      <w:proofErr w:type="spellStart"/>
      <w:r>
        <w:rPr>
          <w:rFonts w:eastAsia="Times New Roman" w:cs="Times New Roman"/>
          <w:szCs w:val="24"/>
        </w:rPr>
        <w:t>Χατζηκώστα</w:t>
      </w:r>
      <w:proofErr w:type="spellEnd"/>
      <w:r>
        <w:rPr>
          <w:rFonts w:eastAsia="Times New Roman" w:cs="Times New Roman"/>
          <w:szCs w:val="24"/>
        </w:rPr>
        <w:t xml:space="preserve">» όπου, ουσιαστικά, με τους </w:t>
      </w:r>
      <w:proofErr w:type="spellStart"/>
      <w:r>
        <w:rPr>
          <w:rFonts w:eastAsia="Times New Roman" w:cs="Times New Roman"/>
          <w:szCs w:val="24"/>
        </w:rPr>
        <w:t>μετριότερους</w:t>
      </w:r>
      <w:proofErr w:type="spellEnd"/>
      <w:r>
        <w:rPr>
          <w:rFonts w:eastAsia="Times New Roman" w:cs="Times New Roman"/>
          <w:szCs w:val="24"/>
        </w:rPr>
        <w:t xml:space="preserve"> υπολογισμούς, φαί</w:t>
      </w:r>
      <w:r>
        <w:rPr>
          <w:rFonts w:eastAsia="Times New Roman" w:cs="Times New Roman"/>
          <w:szCs w:val="24"/>
        </w:rPr>
        <w:t xml:space="preserve">νεται πως το κόστος ξεπέρασε τότε τα 12 δισεκατομμύρια δραχμές, σε σημερινά χρήματα, δηλαδή, περίπου 35 εκατομμύρια ευρώ.              </w:t>
      </w:r>
    </w:p>
    <w:p w14:paraId="428C340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Ένα ερώτημα θα ήθελα να θέσω. Ενδεχομένως, μπορεί να είναι δεδομένα κάποια απ’ αυτά σε εφορίες, κάποια άλλα όχι. </w:t>
      </w:r>
      <w:r>
        <w:rPr>
          <w:rFonts w:eastAsia="Times New Roman" w:cs="Times New Roman"/>
          <w:szCs w:val="24"/>
        </w:rPr>
        <w:lastRenderedPageBreak/>
        <w:t>Αφορά τ</w:t>
      </w:r>
      <w:r>
        <w:rPr>
          <w:rFonts w:eastAsia="Times New Roman" w:cs="Times New Roman"/>
          <w:szCs w:val="24"/>
        </w:rPr>
        <w:t>ο χρονικό εκείνο διάστημα; Πρέπει να αποσαφηνιστεί αυτό.</w:t>
      </w:r>
    </w:p>
    <w:p w14:paraId="428C340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το δεύτερο είναι το εξής. Μήπως υπάρχει κάτι ανάλογο για τους παράνομους μετανάστες</w:t>
      </w:r>
      <w:r>
        <w:rPr>
          <w:rFonts w:eastAsia="Times New Roman" w:cs="Times New Roman"/>
          <w:szCs w:val="24"/>
        </w:rPr>
        <w:t>,</w:t>
      </w:r>
      <w:r>
        <w:rPr>
          <w:rFonts w:eastAsia="Times New Roman" w:cs="Times New Roman"/>
          <w:szCs w:val="24"/>
        </w:rPr>
        <w:t xml:space="preserve"> που απρόσκλητοι εισήλθαν στην πατρίδα μας και νοσηλεύτηκαν για διάφορους λόγους, ακόμη και για επείγοντα περισ</w:t>
      </w:r>
      <w:r>
        <w:rPr>
          <w:rFonts w:eastAsia="Times New Roman" w:cs="Times New Roman"/>
          <w:szCs w:val="24"/>
        </w:rPr>
        <w:t>τατικά; Για ποιον λόγο δεν αναλαμβάνουν το κόστος οι πρεσβείες των χωρών προέλευσης των ανθρώπων αυτών;</w:t>
      </w:r>
    </w:p>
    <w:p w14:paraId="428C340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κάνω μια σύντομη αναφορά επί των άρθρων. </w:t>
      </w:r>
    </w:p>
    <w:p w14:paraId="428C340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Όσον αφορά στο άρθρο 4 για τη συμμετοχή, συμβολή  των φαρμακείων στην προαγωγή, αναβάθμιση της δημόσιας υγε</w:t>
      </w:r>
      <w:r>
        <w:rPr>
          <w:rFonts w:eastAsia="Times New Roman" w:cs="Times New Roman"/>
          <w:szCs w:val="24"/>
        </w:rPr>
        <w:t>ίας, απαραίτητη προϋπόθεση φρονώ πώς είναι η ανά πάσα στιγμή και ώρα κατά τη διάρκεια του ωραρίου παρουσία του επιστήμονος φαρμακοποιού, του διπλωματούχου Φαρμακευτικής. Δεν προβλέπεται κάτι τέτοιο. Στην πράξη</w:t>
      </w:r>
      <w:r>
        <w:rPr>
          <w:rFonts w:eastAsia="Times New Roman" w:cs="Times New Roman"/>
          <w:szCs w:val="24"/>
        </w:rPr>
        <w:t>,</w:t>
      </w:r>
      <w:r>
        <w:rPr>
          <w:rFonts w:eastAsia="Times New Roman" w:cs="Times New Roman"/>
          <w:szCs w:val="24"/>
        </w:rPr>
        <w:t xml:space="preserve"> διατηρείται το φαρμακείο με την αρωγή του βοηθού φαρμακοποιού. Πώς είναι δυνατόν όμως ο βοηθός του φαρμακείου να εισφέρει στην προαγωγή και αναβάθμιση της δημόσιας υγείας</w:t>
      </w:r>
      <w:r>
        <w:rPr>
          <w:rFonts w:eastAsia="Times New Roman" w:cs="Times New Roman"/>
          <w:szCs w:val="24"/>
        </w:rPr>
        <w:t>,</w:t>
      </w:r>
      <w:r>
        <w:rPr>
          <w:rFonts w:eastAsia="Times New Roman" w:cs="Times New Roman"/>
          <w:szCs w:val="24"/>
        </w:rPr>
        <w:t xml:space="preserve"> όταν στερείται των βασικών γνώσεων;</w:t>
      </w:r>
    </w:p>
    <w:p w14:paraId="428C340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12 δίδει το δικαίωμα </w:t>
      </w:r>
      <w:proofErr w:type="spellStart"/>
      <w:r>
        <w:rPr>
          <w:rFonts w:eastAsia="Times New Roman" w:cs="Times New Roman"/>
          <w:szCs w:val="24"/>
        </w:rPr>
        <w:t>συνταγογράφησης</w:t>
      </w:r>
      <w:proofErr w:type="spellEnd"/>
      <w:r>
        <w:rPr>
          <w:rFonts w:eastAsia="Times New Roman" w:cs="Times New Roman"/>
          <w:szCs w:val="24"/>
        </w:rPr>
        <w:t xml:space="preserve"> σ</w:t>
      </w:r>
      <w:r>
        <w:rPr>
          <w:rFonts w:eastAsia="Times New Roman" w:cs="Times New Roman"/>
          <w:szCs w:val="24"/>
        </w:rPr>
        <w:t xml:space="preserve">ε </w:t>
      </w:r>
      <w:proofErr w:type="spellStart"/>
      <w:r>
        <w:rPr>
          <w:rFonts w:eastAsia="Times New Roman" w:cs="Times New Roman"/>
          <w:szCs w:val="24"/>
        </w:rPr>
        <w:t>μαιευτές</w:t>
      </w:r>
      <w:proofErr w:type="spellEnd"/>
      <w:r>
        <w:rPr>
          <w:rFonts w:eastAsia="Times New Roman" w:cs="Times New Roman"/>
          <w:szCs w:val="24"/>
        </w:rPr>
        <w:t xml:space="preserve"> και μαίες για τεστ Παπανικολάου αλλά και για εξετάσεις κύησης. Αυτές οι συγκεκριμένες </w:t>
      </w:r>
      <w:proofErr w:type="spellStart"/>
      <w:r>
        <w:rPr>
          <w:rFonts w:eastAsia="Times New Roman" w:cs="Times New Roman"/>
          <w:szCs w:val="24"/>
        </w:rPr>
        <w:t>συνταγογραφήσεις</w:t>
      </w:r>
      <w:proofErr w:type="spellEnd"/>
      <w:r>
        <w:rPr>
          <w:rFonts w:eastAsia="Times New Roman" w:cs="Times New Roman"/>
          <w:szCs w:val="24"/>
        </w:rPr>
        <w:t xml:space="preserve"> είναι ιατρικές πράξεις. Φρονώ πως είναι λίαν </w:t>
      </w:r>
      <w:proofErr w:type="spellStart"/>
      <w:r>
        <w:rPr>
          <w:rFonts w:eastAsia="Times New Roman" w:cs="Times New Roman"/>
          <w:szCs w:val="24"/>
        </w:rPr>
        <w:t>προκεχωρημένη</w:t>
      </w:r>
      <w:proofErr w:type="spellEnd"/>
      <w:r>
        <w:rPr>
          <w:rFonts w:eastAsia="Times New Roman" w:cs="Times New Roman"/>
          <w:szCs w:val="24"/>
        </w:rPr>
        <w:t xml:space="preserve"> αυτή η άποψη και η αναφορά ότι θα διευκολυνθούν οι πολίτες σε απομακρυσμένες νησιωτ</w:t>
      </w:r>
      <w:r>
        <w:rPr>
          <w:rFonts w:eastAsia="Times New Roman" w:cs="Times New Roman"/>
          <w:szCs w:val="24"/>
        </w:rPr>
        <w:t>ικές περιοχές</w:t>
      </w:r>
      <w:r>
        <w:rPr>
          <w:rFonts w:eastAsia="Times New Roman" w:cs="Times New Roman"/>
          <w:szCs w:val="24"/>
        </w:rPr>
        <w:t>,</w:t>
      </w:r>
      <w:r>
        <w:rPr>
          <w:rFonts w:eastAsia="Times New Roman" w:cs="Times New Roman"/>
          <w:szCs w:val="24"/>
        </w:rPr>
        <w:t xml:space="preserve"> ελλείψει γυναικολόγων και μαιευτήρων</w:t>
      </w:r>
      <w:r>
        <w:rPr>
          <w:rFonts w:eastAsia="Times New Roman" w:cs="Times New Roman"/>
          <w:szCs w:val="24"/>
        </w:rPr>
        <w:t>,</w:t>
      </w:r>
      <w:r>
        <w:rPr>
          <w:rFonts w:eastAsia="Times New Roman" w:cs="Times New Roman"/>
          <w:szCs w:val="24"/>
        </w:rPr>
        <w:t xml:space="preserve"> θεωρώ ότι είναι μία πρόφαση. Εξυπηρετεί -πιστεύω- κάποια συντεχνιακά συμφέροντα. </w:t>
      </w:r>
    </w:p>
    <w:p w14:paraId="428C340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το άρθρο 21</w:t>
      </w:r>
      <w:r>
        <w:rPr>
          <w:rFonts w:eastAsia="Times New Roman" w:cs="Times New Roman"/>
          <w:szCs w:val="24"/>
        </w:rPr>
        <w:t>,</w:t>
      </w:r>
      <w:r>
        <w:rPr>
          <w:rFonts w:eastAsia="Times New Roman" w:cs="Times New Roman"/>
          <w:szCs w:val="24"/>
        </w:rPr>
        <w:t xml:space="preserve"> που αφορά στον </w:t>
      </w:r>
      <w:r>
        <w:rPr>
          <w:rFonts w:eastAsia="Times New Roman" w:cs="Times New Roman"/>
          <w:szCs w:val="24"/>
        </w:rPr>
        <w:t>ατομικό η</w:t>
      </w:r>
      <w:r>
        <w:rPr>
          <w:rFonts w:eastAsia="Times New Roman" w:cs="Times New Roman"/>
          <w:szCs w:val="24"/>
        </w:rPr>
        <w:t xml:space="preserve">λεκτρονικό </w:t>
      </w:r>
      <w:r>
        <w:rPr>
          <w:rFonts w:eastAsia="Times New Roman" w:cs="Times New Roman"/>
          <w:szCs w:val="24"/>
        </w:rPr>
        <w:t xml:space="preserve">φάκελο υγείας </w:t>
      </w:r>
      <w:r>
        <w:rPr>
          <w:rFonts w:eastAsia="Times New Roman" w:cs="Times New Roman"/>
          <w:szCs w:val="24"/>
        </w:rPr>
        <w:t>τίθεται ένα ερώτημα. Υπάρχει η ανάλογη υποδομή, η τεχνο</w:t>
      </w:r>
      <w:r>
        <w:rPr>
          <w:rFonts w:eastAsia="Times New Roman" w:cs="Times New Roman"/>
          <w:szCs w:val="24"/>
        </w:rPr>
        <w:t xml:space="preserve">γνωσία, η εκπαίδευση των ιατρών για τη συμπλήρωση του </w:t>
      </w:r>
      <w:r>
        <w:rPr>
          <w:rFonts w:eastAsia="Times New Roman" w:cs="Times New Roman"/>
          <w:szCs w:val="24"/>
        </w:rPr>
        <w:t xml:space="preserve">ατομικού </w:t>
      </w:r>
      <w:r>
        <w:rPr>
          <w:rFonts w:eastAsia="Times New Roman" w:cs="Times New Roman"/>
          <w:szCs w:val="24"/>
        </w:rPr>
        <w:t xml:space="preserve">αυτού </w:t>
      </w:r>
      <w:r>
        <w:rPr>
          <w:rFonts w:eastAsia="Times New Roman" w:cs="Times New Roman"/>
          <w:szCs w:val="24"/>
        </w:rPr>
        <w:t>ηλεκτρονικού φακέλου υγείας</w:t>
      </w:r>
      <w:r>
        <w:rPr>
          <w:rFonts w:eastAsia="Times New Roman" w:cs="Times New Roman"/>
          <w:szCs w:val="24"/>
        </w:rPr>
        <w:t>; Και κάτι άλλο, για ποιον λόγο δεν γίνεται κα</w:t>
      </w:r>
      <w:r>
        <w:rPr>
          <w:rFonts w:eastAsia="Times New Roman" w:cs="Times New Roman"/>
          <w:szCs w:val="24"/>
        </w:rPr>
        <w:t>μ</w:t>
      </w:r>
      <w:r>
        <w:rPr>
          <w:rFonts w:eastAsia="Times New Roman" w:cs="Times New Roman"/>
          <w:szCs w:val="24"/>
        </w:rPr>
        <w:t>μία μνεία στην τηλεϊατρική, η οποία πραγματικά</w:t>
      </w:r>
      <w:r>
        <w:rPr>
          <w:rFonts w:eastAsia="Times New Roman" w:cs="Times New Roman"/>
          <w:szCs w:val="24"/>
        </w:rPr>
        <w:t>,</w:t>
      </w:r>
      <w:r>
        <w:rPr>
          <w:rFonts w:eastAsia="Times New Roman" w:cs="Times New Roman"/>
          <w:szCs w:val="24"/>
        </w:rPr>
        <w:t xml:space="preserve"> μπορεί να εισφέρει τα μέγιστα κυρίως στη δημόσια υγεία;</w:t>
      </w:r>
    </w:p>
    <w:p w14:paraId="428C340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άρθρο </w:t>
      </w:r>
      <w:r>
        <w:rPr>
          <w:rFonts w:eastAsia="Times New Roman" w:cs="Times New Roman"/>
          <w:szCs w:val="24"/>
        </w:rPr>
        <w:t xml:space="preserve">23 εμπεριέχει κάτι πολύ ενδιαφέρον. Προβλέπει τερματικά ηλεκτρονικών συναλλαγών, τα γνωστά </w:t>
      </w:r>
      <w:r>
        <w:rPr>
          <w:rFonts w:eastAsia="Times New Roman" w:cs="Times New Roman"/>
          <w:szCs w:val="24"/>
          <w:lang w:val="en-US"/>
        </w:rPr>
        <w:t>POS</w:t>
      </w:r>
      <w:r>
        <w:rPr>
          <w:rFonts w:eastAsia="Times New Roman" w:cs="Times New Roman"/>
          <w:szCs w:val="24"/>
        </w:rPr>
        <w:t xml:space="preserve">, με </w:t>
      </w:r>
      <w:proofErr w:type="spellStart"/>
      <w:r>
        <w:rPr>
          <w:rFonts w:eastAsia="Times New Roman" w:cs="Times New Roman"/>
          <w:szCs w:val="24"/>
        </w:rPr>
        <w:t>υποκωδικό</w:t>
      </w:r>
      <w:proofErr w:type="spellEnd"/>
      <w:r>
        <w:rPr>
          <w:rFonts w:eastAsia="Times New Roman" w:cs="Times New Roman"/>
          <w:szCs w:val="24"/>
        </w:rPr>
        <w:t xml:space="preserve"> πίστωσης αποκλειστικά για μόνιμους κάτοικους του εξωτερικού, μη κατόχους ευρωπαϊκής κάρτας υγείας, με πάγιο αντίτιμο παροχής υπηρεσιών υγείας και σ</w:t>
      </w:r>
      <w:r>
        <w:rPr>
          <w:rFonts w:eastAsia="Times New Roman" w:cs="Times New Roman"/>
          <w:szCs w:val="24"/>
        </w:rPr>
        <w:t xml:space="preserve">τοχεύει -όπως προκύπτει- </w:t>
      </w:r>
      <w:r>
        <w:rPr>
          <w:rFonts w:eastAsia="Times New Roman" w:cs="Times New Roman"/>
          <w:szCs w:val="24"/>
        </w:rPr>
        <w:lastRenderedPageBreak/>
        <w:t>σε τουριστικές περιοχές. Μα, αυτό είναι μια τυπική νεοφιλελεύθερη πρακτική. Δεν έχει καμ</w:t>
      </w:r>
      <w:r>
        <w:rPr>
          <w:rFonts w:eastAsia="Times New Roman" w:cs="Times New Roman"/>
          <w:szCs w:val="24"/>
        </w:rPr>
        <w:t>μ</w:t>
      </w:r>
      <w:r>
        <w:rPr>
          <w:rFonts w:eastAsia="Times New Roman" w:cs="Times New Roman"/>
          <w:szCs w:val="24"/>
        </w:rPr>
        <w:t>ία σχέση με αυτήν την αριστερή πολιτική την οποία διατείνεστε ότι ακολουθείτε.</w:t>
      </w:r>
    </w:p>
    <w:p w14:paraId="428C340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Εδώ, όμως, ανακύπτει -και θα ήθελα να κάνω μία σύντομη αναφορά-</w:t>
      </w:r>
      <w:r>
        <w:rPr>
          <w:rFonts w:eastAsia="Times New Roman" w:cs="Times New Roman"/>
          <w:szCs w:val="24"/>
        </w:rPr>
        <w:t xml:space="preserve"> ένα μεγάλο πρόβλημα, το οποίο παρατηρείται σε τουριστικές περιοχές. Εκεί υπάρχουν διάφοροι τυχάρπαστοι -θα πω- οι οποίοι  εκμεταλλεύονται τους τουρίστες. </w:t>
      </w:r>
    </w:p>
    <w:p w14:paraId="428C340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πω μόνο ένα παράδειγμα. Στη Νότια Κέρκυρα πριν από αρκετά χρόνια εντός ιδιωτικού ιατρείου που παρ</w:t>
      </w:r>
      <w:r>
        <w:rPr>
          <w:rFonts w:eastAsia="Times New Roman" w:cs="Times New Roman"/>
          <w:szCs w:val="24"/>
        </w:rPr>
        <w:t xml:space="preserve">είχε υπηρεσίες υγείας σε Βρετανούς κατελήφθη ένας Αλβανός υπήκοος που όταν του ζητήθηκε από την </w:t>
      </w:r>
      <w:r>
        <w:rPr>
          <w:rFonts w:eastAsia="Times New Roman" w:cs="Times New Roman"/>
          <w:szCs w:val="24"/>
        </w:rPr>
        <w:t>αστυνομική αρχή</w:t>
      </w:r>
      <w:r>
        <w:rPr>
          <w:rFonts w:eastAsia="Times New Roman" w:cs="Times New Roman"/>
          <w:szCs w:val="24"/>
        </w:rPr>
        <w:t xml:space="preserve"> να παρουσιάσει την άδεια ασκήσεως επαγγέλματος ή το πτυχίο του, αυτό που εμφάνισε είναι μια βεβαίωση ότι ήταν πρωτοετής φοιτητής στην ιατρική σχ</w:t>
      </w:r>
      <w:r>
        <w:rPr>
          <w:rFonts w:eastAsia="Times New Roman" w:cs="Times New Roman"/>
          <w:szCs w:val="24"/>
        </w:rPr>
        <w:t>ολή στα Τίρανα.</w:t>
      </w:r>
    </w:p>
    <w:p w14:paraId="428C340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Πρέπει, λοιπόν, να γίνουν έλεγχοι από το Υπουργείο Υγείας για τα πτυχία αυτών</w:t>
      </w:r>
      <w:r>
        <w:rPr>
          <w:rFonts w:eastAsia="Times New Roman" w:cs="Times New Roman"/>
          <w:szCs w:val="24"/>
        </w:rPr>
        <w:t>,</w:t>
      </w:r>
      <w:r>
        <w:rPr>
          <w:rFonts w:eastAsia="Times New Roman" w:cs="Times New Roman"/>
          <w:szCs w:val="24"/>
        </w:rPr>
        <w:t xml:space="preserve"> που υπηρετούν στις συγκεκριμένες περιοχές, με την αρωγή βεβαίως του Πανελλήνιου Ιατρικού Συλλόγου</w:t>
      </w:r>
      <w:r>
        <w:rPr>
          <w:rFonts w:eastAsia="Times New Roman" w:cs="Times New Roman"/>
          <w:szCs w:val="24"/>
        </w:rPr>
        <w:t>,</w:t>
      </w:r>
      <w:r>
        <w:rPr>
          <w:rFonts w:eastAsia="Times New Roman" w:cs="Times New Roman"/>
          <w:szCs w:val="24"/>
        </w:rPr>
        <w:t xml:space="preserve"> αλλά και των τοπικών ιατρικών συλλόγων. Κάποια στιγμή, όμως, θ</w:t>
      </w:r>
      <w:r>
        <w:rPr>
          <w:rFonts w:eastAsia="Times New Roman" w:cs="Times New Roman"/>
          <w:szCs w:val="24"/>
        </w:rPr>
        <w:t xml:space="preserve">α πρέπει να γίνει έλεγχος και όλων των πτυχίων, </w:t>
      </w:r>
      <w:r>
        <w:rPr>
          <w:rFonts w:eastAsia="Times New Roman" w:cs="Times New Roman"/>
          <w:szCs w:val="24"/>
        </w:rPr>
        <w:lastRenderedPageBreak/>
        <w:t>διότι έχουν καταγραφεί δυστυχώς αρκετά περιστατικά πλαστών πτυχίων που αφορούν γιατρούς.</w:t>
      </w:r>
    </w:p>
    <w:p w14:paraId="428C340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27 για το Γενικό Νοσοκομείο Καρπάθου το βλέπουμε θετικά, αρκεί να μην ισχύει μία αναφορά που έγινε, ότι εξυπηρ</w:t>
      </w:r>
      <w:r>
        <w:rPr>
          <w:rFonts w:eastAsia="Times New Roman" w:cs="Times New Roman"/>
          <w:szCs w:val="24"/>
        </w:rPr>
        <w:t>ετείται πιθανότατα μία μελλοντική αμερικανική βάση στο νησί.</w:t>
      </w:r>
    </w:p>
    <w:p w14:paraId="428C340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άρθρο 28, για το Γενικό Νοσοκομείο της Θήρας, δεν συμφωνούμε διότι αναδεικνύεται μία ευνοϊκή μεταχείριση στους συγκεκριμένους υπηρετούντες εκεί. Θυμίζω ότι το Γενικό Νοσοκομείο Θήρας εμπίπτει</w:t>
      </w:r>
      <w:r>
        <w:rPr>
          <w:rFonts w:eastAsia="Times New Roman" w:cs="Times New Roman"/>
          <w:szCs w:val="24"/>
        </w:rPr>
        <w:t xml:space="preserve"> στην αρμοδιότητα της Ανώνυμης Εταιρείας Μονάδων Υγείας.</w:t>
      </w:r>
    </w:p>
    <w:p w14:paraId="428C340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άρθρο 29 για τις τετρακόσιες εξήντα πέντε θέσεις στα ΤΕΠ το βλέπουμε θετικά. </w:t>
      </w:r>
    </w:p>
    <w:p w14:paraId="428C340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θα ζητήσουμε από την ηγεσία του Υπουργείου να αποσύρει το άρθρο 30 διότι οδηγεί στην εξόντωση και τον αφανισμό ι</w:t>
      </w:r>
      <w:r>
        <w:rPr>
          <w:rFonts w:eastAsia="Times New Roman" w:cs="Times New Roman"/>
          <w:szCs w:val="24"/>
        </w:rPr>
        <w:t xml:space="preserve">ατρών, μικροεπιχειρηματιών που διατηρούν μονάδες ημερήσιας νοσηλείας και μεροληπτεί το σχέδιο αυτό νόμου υπέρ των μεγάλων κλινικών. </w:t>
      </w:r>
    </w:p>
    <w:p w14:paraId="428C341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Το ανάποδο συμβαίνει.</w:t>
      </w:r>
    </w:p>
    <w:p w14:paraId="428C341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Ή στην εσχάτη των περιπτώσεων, τουλά</w:t>
      </w:r>
      <w:r>
        <w:rPr>
          <w:rFonts w:eastAsia="Times New Roman" w:cs="Times New Roman"/>
          <w:szCs w:val="24"/>
        </w:rPr>
        <w:t>χιστον όσον αφορά την αλλαγή των τεχνικών προδιαγραφών να γίνει αντί ενός έτους, επί παραδείγματι τριετία, θα προτείναμε εμείς.</w:t>
      </w:r>
    </w:p>
    <w:p w14:paraId="428C341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το άρθρο 31, που αφορά στην τοποθέτηση ειδικευομένων ιατρών σε κενές οργανικές θέσεις</w:t>
      </w:r>
      <w:r>
        <w:rPr>
          <w:rFonts w:eastAsia="Times New Roman" w:cs="Times New Roman"/>
          <w:szCs w:val="24"/>
        </w:rPr>
        <w:t>,</w:t>
      </w:r>
      <w:r>
        <w:rPr>
          <w:rFonts w:eastAsia="Times New Roman" w:cs="Times New Roman"/>
          <w:szCs w:val="24"/>
        </w:rPr>
        <w:t xml:space="preserve"> μετά από έγκριση για την παράταση σύμβ</w:t>
      </w:r>
      <w:r>
        <w:rPr>
          <w:rFonts w:eastAsia="Times New Roman" w:cs="Times New Roman"/>
          <w:szCs w:val="24"/>
        </w:rPr>
        <w:t xml:space="preserve">ασης, συμφωνούμε, όπως και με το άρθρο 32 για τους αγγειοχειρουργούς, τους φυσικούς νοσοκομείων και τους </w:t>
      </w:r>
      <w:proofErr w:type="spellStart"/>
      <w:r>
        <w:rPr>
          <w:rFonts w:eastAsia="Times New Roman" w:cs="Times New Roman"/>
          <w:szCs w:val="24"/>
        </w:rPr>
        <w:t>ακτινοφυσικούς</w:t>
      </w:r>
      <w:proofErr w:type="spellEnd"/>
      <w:r>
        <w:rPr>
          <w:rFonts w:eastAsia="Times New Roman" w:cs="Times New Roman"/>
          <w:szCs w:val="24"/>
        </w:rPr>
        <w:t xml:space="preserve"> ιατρικής. </w:t>
      </w:r>
    </w:p>
    <w:p w14:paraId="428C341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με επιφύλαξη, αλλά θα προσπαθήσουμε να είμαστε δίκαιοι, θα ελέγξουμε τα άρθρα 34, 35, 38 και 39 ειδικά για την απαλλα</w:t>
      </w:r>
      <w:r>
        <w:rPr>
          <w:rFonts w:eastAsia="Times New Roman" w:cs="Times New Roman"/>
          <w:szCs w:val="24"/>
        </w:rPr>
        <w:t xml:space="preserve">γή από υπηρεσία υπαίθρου των ιατρών </w:t>
      </w:r>
      <w:proofErr w:type="spellStart"/>
      <w:r>
        <w:rPr>
          <w:rFonts w:eastAsia="Times New Roman" w:cs="Times New Roman"/>
          <w:szCs w:val="24"/>
        </w:rPr>
        <w:t>γναθοπροσωπικής</w:t>
      </w:r>
      <w:proofErr w:type="spellEnd"/>
      <w:r>
        <w:rPr>
          <w:rFonts w:eastAsia="Times New Roman" w:cs="Times New Roman"/>
          <w:szCs w:val="24"/>
        </w:rPr>
        <w:t xml:space="preserve"> χειρουργικής, αλλά και την παράταση ιατρών για την υπηρεσία υπαίθρου.</w:t>
      </w:r>
    </w:p>
    <w:p w14:paraId="428C341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άρθρο 52 για τον ΕΟΦ και τα κίνητρα απόδοσης το βλέπουμε θετικά με κάποια μικρή επιφύλαξη. </w:t>
      </w:r>
    </w:p>
    <w:p w14:paraId="428C341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Τέλος, για το άρθρο 58</w:t>
      </w:r>
      <w:r>
        <w:rPr>
          <w:rFonts w:eastAsia="Times New Roman" w:cs="Times New Roman"/>
          <w:szCs w:val="24"/>
        </w:rPr>
        <w:t>,</w:t>
      </w:r>
      <w:r>
        <w:rPr>
          <w:rFonts w:eastAsia="Times New Roman" w:cs="Times New Roman"/>
          <w:szCs w:val="24"/>
        </w:rPr>
        <w:t xml:space="preserve"> θα ήθελα να πω </w:t>
      </w:r>
      <w:r>
        <w:rPr>
          <w:rFonts w:eastAsia="Times New Roman" w:cs="Times New Roman"/>
          <w:szCs w:val="24"/>
        </w:rPr>
        <w:t>ότι υπάρχει αυτή η παραχώρηση κατασκηνωτικών χώρων προς τις ιερές μητροπόλεις, προκειμένου με ίδια έξοδα -των μητροπόλεων εννοώ- να γίνει μία αναβάθμιση των χώρων και σωστή χρήση. Εδώ πραγματικά</w:t>
      </w:r>
      <w:r>
        <w:rPr>
          <w:rFonts w:eastAsia="Times New Roman" w:cs="Times New Roman"/>
          <w:szCs w:val="24"/>
        </w:rPr>
        <w:t>,</w:t>
      </w:r>
      <w:r>
        <w:rPr>
          <w:rFonts w:eastAsia="Times New Roman" w:cs="Times New Roman"/>
          <w:szCs w:val="24"/>
        </w:rPr>
        <w:t xml:space="preserve"> σύρεστε, κύριοι, εμμέσως να αναγνωρίσετε την αξία και προσφο</w:t>
      </w:r>
      <w:r>
        <w:rPr>
          <w:rFonts w:eastAsia="Times New Roman" w:cs="Times New Roman"/>
          <w:szCs w:val="24"/>
        </w:rPr>
        <w:t>ρά της ορθόδοξης ελληνικής εκκλησίας στην κοινωνία μας.</w:t>
      </w:r>
    </w:p>
    <w:p w14:paraId="428C341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68</w:t>
      </w:r>
      <w:r>
        <w:rPr>
          <w:rFonts w:eastAsia="Times New Roman" w:cs="Times New Roman"/>
          <w:szCs w:val="24"/>
        </w:rPr>
        <w:t>,</w:t>
      </w:r>
      <w:r>
        <w:rPr>
          <w:rFonts w:eastAsia="Times New Roman" w:cs="Times New Roman"/>
          <w:szCs w:val="24"/>
        </w:rPr>
        <w:t xml:space="preserve"> για τη φιλοξενία ατόμων του αυτιστικού φάσματος σε ξενώνες και οικοτροφεία</w:t>
      </w:r>
      <w:r>
        <w:rPr>
          <w:rFonts w:eastAsia="Times New Roman" w:cs="Times New Roman"/>
          <w:szCs w:val="24"/>
        </w:rPr>
        <w:t>,</w:t>
      </w:r>
      <w:r>
        <w:rPr>
          <w:rFonts w:eastAsia="Times New Roman" w:cs="Times New Roman"/>
          <w:szCs w:val="24"/>
        </w:rPr>
        <w:t xml:space="preserve"> το βλέπουμε θετικά. </w:t>
      </w:r>
    </w:p>
    <w:p w14:paraId="428C341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Κεφάλαιο του δευτέρου μέρους του νομοσχεδίου και αφορά αυτό τον Πανελλήνιο Σύλλογο Οπτικών και </w:t>
      </w:r>
      <w:proofErr w:type="spellStart"/>
      <w:r>
        <w:rPr>
          <w:rFonts w:eastAsia="Times New Roman" w:cs="Times New Roman"/>
          <w:szCs w:val="24"/>
        </w:rPr>
        <w:t>Οπτομετρών</w:t>
      </w:r>
      <w:proofErr w:type="spellEnd"/>
      <w:r>
        <w:rPr>
          <w:rFonts w:eastAsia="Times New Roman" w:cs="Times New Roman"/>
          <w:szCs w:val="24"/>
        </w:rPr>
        <w:t>. Επειδή υπήρχαν αντικρουόμενες απόψεις από τους κληθέντες φορείς, χρειάζεται ιδιαίτερη προσοχή στην κλήση φορέων διότι, όπως διευκ</w:t>
      </w:r>
      <w:r>
        <w:rPr>
          <w:rFonts w:eastAsia="Times New Roman" w:cs="Times New Roman"/>
          <w:szCs w:val="24"/>
        </w:rPr>
        <w:t xml:space="preserve">ρινίστηκε και στην </w:t>
      </w:r>
      <w:r>
        <w:rPr>
          <w:rFonts w:eastAsia="Times New Roman" w:cs="Times New Roman"/>
          <w:szCs w:val="24"/>
        </w:rPr>
        <w:t>επιτροπή</w:t>
      </w:r>
      <w:r>
        <w:rPr>
          <w:rFonts w:eastAsia="Times New Roman" w:cs="Times New Roman"/>
          <w:szCs w:val="24"/>
        </w:rPr>
        <w:t>, από το ΚΕΣΥ κλήθηκε μία αναρμόδια ιατροδικαστική εταιρεία και παρακάμφθηκε για το θέμα της ειδικότητας της ιατροδικαστικής η Πανελλήνια Ένωση Ιατροδικαστών του Υπουργείου Δικαιοσύνης</w:t>
      </w:r>
      <w:r>
        <w:rPr>
          <w:rFonts w:eastAsia="Times New Roman" w:cs="Times New Roman"/>
          <w:szCs w:val="24"/>
        </w:rPr>
        <w:t>,</w:t>
      </w:r>
      <w:r>
        <w:rPr>
          <w:rFonts w:eastAsia="Times New Roman" w:cs="Times New Roman"/>
          <w:szCs w:val="24"/>
        </w:rPr>
        <w:t xml:space="preserve"> που είχα την τιμή να είμαι Πρόεδρος επί σει</w:t>
      </w:r>
      <w:r>
        <w:rPr>
          <w:rFonts w:eastAsia="Times New Roman" w:cs="Times New Roman"/>
          <w:szCs w:val="24"/>
        </w:rPr>
        <w:t xml:space="preserve">ρά ετών. </w:t>
      </w:r>
    </w:p>
    <w:p w14:paraId="428C341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Υπέπεσε στην αντίληψή μου, κύριε Υπουργέ, ένα έγγραφο της ΠΟΕΔΗΝ</w:t>
      </w:r>
      <w:r>
        <w:rPr>
          <w:rFonts w:eastAsia="Times New Roman" w:cs="Times New Roman"/>
          <w:szCs w:val="24"/>
        </w:rPr>
        <w:t>,</w:t>
      </w:r>
      <w:r>
        <w:rPr>
          <w:rFonts w:eastAsia="Times New Roman" w:cs="Times New Roman"/>
          <w:szCs w:val="24"/>
        </w:rPr>
        <w:t xml:space="preserve"> που ρητώς αναγράφει ότι απευθύνεται σε όλους </w:t>
      </w:r>
      <w:r>
        <w:rPr>
          <w:rFonts w:eastAsia="Times New Roman" w:cs="Times New Roman"/>
          <w:szCs w:val="24"/>
        </w:rPr>
        <w:lastRenderedPageBreak/>
        <w:t>τους εκπροσώπους των κομμάτων</w:t>
      </w:r>
      <w:r>
        <w:rPr>
          <w:rFonts w:eastAsia="Times New Roman" w:cs="Times New Roman"/>
          <w:szCs w:val="24"/>
        </w:rPr>
        <w:t>,</w:t>
      </w:r>
      <w:r>
        <w:rPr>
          <w:rFonts w:eastAsia="Times New Roman" w:cs="Times New Roman"/>
          <w:szCs w:val="24"/>
        </w:rPr>
        <w:t xml:space="preserve"> πλην της Χρυσής Αυγής, επιχειρώντας βέβαια να πουλήσει μία εκδούλευση</w:t>
      </w:r>
      <w:r>
        <w:rPr>
          <w:rFonts w:eastAsia="Times New Roman" w:cs="Times New Roman"/>
          <w:szCs w:val="24"/>
        </w:rPr>
        <w:t>,</w:t>
      </w:r>
      <w:r>
        <w:rPr>
          <w:rFonts w:eastAsia="Times New Roman" w:cs="Times New Roman"/>
          <w:szCs w:val="24"/>
        </w:rPr>
        <w:t xml:space="preserve"> τόσο στον Πρωθυπουργό -γιατί στον</w:t>
      </w:r>
      <w:r>
        <w:rPr>
          <w:rFonts w:eastAsia="Times New Roman" w:cs="Times New Roman"/>
          <w:szCs w:val="24"/>
        </w:rPr>
        <w:t xml:space="preserve"> Πρωθυπουργό απευθύνεται- όσο και σε εσάς, και παρ’ όλα αυτά να της δοθεί και η ευκαιρία να στηλιτεύσει με τον δικό της τρόπο τα κακώς κείμενα του νομοσχεδίου. </w:t>
      </w:r>
    </w:p>
    <w:p w14:paraId="428C341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εμπεριέχεται μία πρόταση στη συγκεκριμένη επιστολή, που απευθύνεται –επαναλαμβάνω- στον Π</w:t>
      </w:r>
      <w:r>
        <w:rPr>
          <w:rFonts w:eastAsia="Times New Roman" w:cs="Times New Roman"/>
          <w:szCs w:val="24"/>
        </w:rPr>
        <w:t>ρωθυπουργό, η οποία είναι πραγματικά ανοίκεια. Δυστυχώς</w:t>
      </w:r>
      <w:r>
        <w:rPr>
          <w:rFonts w:eastAsia="Times New Roman" w:cs="Times New Roman"/>
          <w:szCs w:val="24"/>
        </w:rPr>
        <w:t>,</w:t>
      </w:r>
      <w:r>
        <w:rPr>
          <w:rFonts w:eastAsia="Times New Roman" w:cs="Times New Roman"/>
          <w:szCs w:val="24"/>
        </w:rPr>
        <w:t xml:space="preserve"> την ίδια πρόταση είχε χρησιμοποιήσει στην </w:t>
      </w:r>
      <w:r>
        <w:rPr>
          <w:rFonts w:eastAsia="Times New Roman" w:cs="Times New Roman"/>
          <w:szCs w:val="24"/>
        </w:rPr>
        <w:t xml:space="preserve">επιτροπή </w:t>
      </w:r>
      <w:r>
        <w:rPr>
          <w:rFonts w:eastAsia="Times New Roman" w:cs="Times New Roman"/>
          <w:szCs w:val="24"/>
        </w:rPr>
        <w:t xml:space="preserve">-φυσικά δεν μου επιτρέπεται να την επαναλάβω- συμπωματικά και ο ειδικός αγορητής της Δημοκρατικής Συμπαράταξης. </w:t>
      </w:r>
    </w:p>
    <w:p w14:paraId="428C341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Χαιρόμαστε που η ΠΟΕΔΗΝ δεν μας κοι</w:t>
      </w:r>
      <w:r>
        <w:rPr>
          <w:rFonts w:eastAsia="Times New Roman" w:cs="Times New Roman"/>
          <w:szCs w:val="24"/>
        </w:rPr>
        <w:t>νοποίησε το συγκεκριμένο έγγραφο. Άλλωστε</w:t>
      </w:r>
      <w:r>
        <w:rPr>
          <w:rFonts w:eastAsia="Times New Roman" w:cs="Times New Roman"/>
          <w:szCs w:val="24"/>
        </w:rPr>
        <w:t>,</w:t>
      </w:r>
      <w:r>
        <w:rPr>
          <w:rFonts w:eastAsia="Times New Roman" w:cs="Times New Roman"/>
          <w:szCs w:val="24"/>
        </w:rPr>
        <w:t xml:space="preserve"> περιφρονούμε αυτούς που λειτουργούν κομματικά στο θέμα της υγείας, όπως, κύριοι Υπουργοί, περιφρονούμε και τη δική σας αλαζονική στάση, και μισαλλόδοξη θα έλεγα, η οποία έχει στόχο τη Χρυσή Αυγή.</w:t>
      </w:r>
    </w:p>
    <w:p w14:paraId="428C341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διαβεβαιώ ότι</w:t>
      </w:r>
      <w:r>
        <w:rPr>
          <w:rFonts w:eastAsia="Times New Roman" w:cs="Times New Roman"/>
          <w:szCs w:val="24"/>
        </w:rPr>
        <w:t xml:space="preserve"> δεν θα έχει κανένα αποτέλεσμα, τουλάχιστον από τα επιθυμητά για εσάς. Το αντίθετο. </w:t>
      </w:r>
    </w:p>
    <w:p w14:paraId="428C341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Εμείς προσβλέπουμε σε ένα ΕΣΥ πράγματι εθνικό, ελληνοκεντρικό, με μία πολιτική στην υγεία υπέρ του Έλληνα πολίτη και όχι μία πολιτική στην υγεία ερμαφρόδιτη, όπως και πολλ</w:t>
      </w:r>
      <w:r>
        <w:rPr>
          <w:rFonts w:eastAsia="Times New Roman" w:cs="Times New Roman"/>
          <w:szCs w:val="24"/>
        </w:rPr>
        <w:t>ές άλλες πολιτικές</w:t>
      </w:r>
      <w:r>
        <w:rPr>
          <w:rFonts w:eastAsia="Times New Roman" w:cs="Times New Roman"/>
          <w:szCs w:val="24"/>
        </w:rPr>
        <w:t>,</w:t>
      </w:r>
      <w:r>
        <w:rPr>
          <w:rFonts w:eastAsia="Times New Roman" w:cs="Times New Roman"/>
          <w:szCs w:val="24"/>
        </w:rPr>
        <w:t xml:space="preserve"> που έχετε ακολουθήσει με διάφορα νομοσχέδια. Άλλωστε, να θυμίσω, αν έχετε κάποια ένσταση για τον όρο «ερμαφρόδιτη» πολιτική, τη ρήση του τέως Αντιπροέδρου της Βουλής κ. Αλέξη Μητρόπουλου. </w:t>
      </w:r>
    </w:p>
    <w:p w14:paraId="428C341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Όσον αφορά τώρα μια αναφορά του κυρίου </w:t>
      </w:r>
      <w:r>
        <w:rPr>
          <w:rFonts w:eastAsia="Times New Roman" w:cs="Times New Roman"/>
          <w:szCs w:val="24"/>
        </w:rPr>
        <w:t>εισηγητή</w:t>
      </w:r>
      <w:r>
        <w:rPr>
          <w:rFonts w:eastAsia="Times New Roman" w:cs="Times New Roman"/>
          <w:szCs w:val="24"/>
        </w:rPr>
        <w:t xml:space="preserve"> του ΣΥΡΙΖΑ </w:t>
      </w:r>
      <w:r>
        <w:rPr>
          <w:rFonts w:eastAsia="Times New Roman" w:cs="Times New Roman"/>
          <w:szCs w:val="24"/>
        </w:rPr>
        <w:t xml:space="preserve">και συναδέλφου εξ Ιωαννίνων του ΣΥΡΙΖΑ, θα ήθελα να πω ότι εγώ δεν κατήγγειλα, δεν στηλίτευσα και δεν κατέκρινα το σοβιετικό σύστημα και τη σοβιετική πολυκλινική. Αντιθέτως, είπα στην </w:t>
      </w:r>
      <w:r>
        <w:rPr>
          <w:rFonts w:eastAsia="Times New Roman" w:cs="Times New Roman"/>
          <w:szCs w:val="24"/>
        </w:rPr>
        <w:t xml:space="preserve">επιτροπή </w:t>
      </w:r>
      <w:r>
        <w:rPr>
          <w:rFonts w:eastAsia="Times New Roman" w:cs="Times New Roman"/>
          <w:szCs w:val="24"/>
        </w:rPr>
        <w:t>ότι ήταν ένα επιτυχημένο σύστημα υγείας. Είπα, κύρι</w:t>
      </w:r>
      <w:r>
        <w:rPr>
          <w:rFonts w:eastAsia="Times New Roman" w:cs="Times New Roman"/>
          <w:szCs w:val="24"/>
        </w:rPr>
        <w:t xml:space="preserve">ε </w:t>
      </w:r>
      <w:proofErr w:type="spellStart"/>
      <w:r>
        <w:rPr>
          <w:rFonts w:eastAsia="Times New Roman" w:cs="Times New Roman"/>
          <w:szCs w:val="24"/>
        </w:rPr>
        <w:t>εισηγητά</w:t>
      </w:r>
      <w:proofErr w:type="spellEnd"/>
      <w:r>
        <w:rPr>
          <w:rFonts w:eastAsia="Times New Roman" w:cs="Times New Roman"/>
          <w:szCs w:val="24"/>
        </w:rPr>
        <w:t xml:space="preserve"> </w:t>
      </w:r>
      <w:r>
        <w:rPr>
          <w:rFonts w:eastAsia="Times New Roman" w:cs="Times New Roman"/>
          <w:szCs w:val="24"/>
        </w:rPr>
        <w:t>και κύριοι Υπουργοί, ότι η συγκυβέρνηση του ΣΥΡΙΖΑ και των ΑΝΕΛ δεν ακολουθεί ένα τέτοιο κομμουνιστικό πρότυπο, ενώ διατείνεται ότι είναι αριστερή. Ακολουθεί μια νεοφιλελεύθερη πολιτική, δηλαδή υπάρχει μια επιμόλυνση αυτού του δήθεν αριστερού σχ</w:t>
      </w:r>
      <w:r>
        <w:rPr>
          <w:rFonts w:eastAsia="Times New Roman" w:cs="Times New Roman"/>
          <w:szCs w:val="24"/>
        </w:rPr>
        <w:t xml:space="preserve">εδίου νόμου με νεοφιλελεύθερες πρακτικές, όπως τα </w:t>
      </w:r>
      <w:r>
        <w:rPr>
          <w:rFonts w:eastAsia="Times New Roman" w:cs="Times New Roman"/>
          <w:szCs w:val="24"/>
          <w:lang w:val="en-US"/>
        </w:rPr>
        <w:t>POS</w:t>
      </w:r>
      <w:r>
        <w:rPr>
          <w:rFonts w:eastAsia="Times New Roman" w:cs="Times New Roman"/>
          <w:szCs w:val="24"/>
        </w:rPr>
        <w:t xml:space="preserve"> και κάποια άλλα που προανέφερα. </w:t>
      </w:r>
    </w:p>
    <w:p w14:paraId="428C341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Χρυσή Αυγή</w:t>
      </w:r>
      <w:r>
        <w:rPr>
          <w:rFonts w:eastAsia="Times New Roman" w:cs="Times New Roman"/>
          <w:szCs w:val="24"/>
        </w:rPr>
        <w:t>,</w:t>
      </w:r>
      <w:r>
        <w:rPr>
          <w:rFonts w:eastAsia="Times New Roman" w:cs="Times New Roman"/>
          <w:szCs w:val="24"/>
        </w:rPr>
        <w:t xml:space="preserve"> λοιπόν, οπλισμένη με υπομονή, επιμονή, πίστη και </w:t>
      </w:r>
      <w:proofErr w:type="spellStart"/>
      <w:r>
        <w:rPr>
          <w:rFonts w:eastAsia="Times New Roman" w:cs="Times New Roman"/>
          <w:szCs w:val="24"/>
        </w:rPr>
        <w:t>στοχοπροσήλωση</w:t>
      </w:r>
      <w:proofErr w:type="spellEnd"/>
      <w:r>
        <w:rPr>
          <w:rFonts w:eastAsia="Times New Roman" w:cs="Times New Roman"/>
          <w:szCs w:val="24"/>
        </w:rPr>
        <w:t xml:space="preserve"> στα εθνικά ιδεώδη, θα δώσει μάχη </w:t>
      </w:r>
      <w:r>
        <w:rPr>
          <w:rFonts w:eastAsia="Times New Roman" w:cs="Times New Roman"/>
          <w:szCs w:val="24"/>
        </w:rPr>
        <w:lastRenderedPageBreak/>
        <w:t>για ένα σύστημα υγείας πράγματι εθνικό, ελληνοκεντρικό, υπ</w:t>
      </w:r>
      <w:r>
        <w:rPr>
          <w:rFonts w:eastAsia="Times New Roman" w:cs="Times New Roman"/>
          <w:szCs w:val="24"/>
        </w:rPr>
        <w:t xml:space="preserve">έρ του Έλληνα πολίτη, εναντίον των </w:t>
      </w:r>
      <w:proofErr w:type="spellStart"/>
      <w:r>
        <w:rPr>
          <w:rFonts w:eastAsia="Times New Roman" w:cs="Times New Roman"/>
          <w:szCs w:val="24"/>
        </w:rPr>
        <w:t>μνημονιακών</w:t>
      </w:r>
      <w:proofErr w:type="spellEnd"/>
      <w:r>
        <w:rPr>
          <w:rFonts w:eastAsia="Times New Roman" w:cs="Times New Roman"/>
          <w:szCs w:val="24"/>
        </w:rPr>
        <w:t xml:space="preserve"> πρακτικών έως την τελική νίκη. </w:t>
      </w:r>
    </w:p>
    <w:p w14:paraId="428C341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w:t>
      </w:r>
    </w:p>
    <w:p w14:paraId="428C3420"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28C3421"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Τον λόγο έχει ο </w:t>
      </w:r>
      <w:r>
        <w:rPr>
          <w:rFonts w:eastAsia="Times New Roman"/>
          <w:bCs/>
          <w:szCs w:val="24"/>
        </w:rPr>
        <w:t xml:space="preserve">ειδικός αγορητής </w:t>
      </w:r>
      <w:r>
        <w:rPr>
          <w:rFonts w:eastAsia="Times New Roman"/>
          <w:bCs/>
          <w:szCs w:val="24"/>
        </w:rPr>
        <w:t xml:space="preserve">του ΚΚΕ κ. Γεώργιος </w:t>
      </w:r>
      <w:proofErr w:type="spellStart"/>
      <w:r>
        <w:rPr>
          <w:rFonts w:eastAsia="Times New Roman"/>
          <w:bCs/>
          <w:szCs w:val="24"/>
        </w:rPr>
        <w:t>Λαμπρούλης</w:t>
      </w:r>
      <w:proofErr w:type="spellEnd"/>
      <w:r>
        <w:rPr>
          <w:rFonts w:eastAsia="Times New Roman"/>
          <w:bCs/>
          <w:szCs w:val="24"/>
        </w:rPr>
        <w:t>.</w:t>
      </w:r>
    </w:p>
    <w:p w14:paraId="428C3422" w14:textId="77777777" w:rsidR="00CF256A" w:rsidRDefault="008A1C0A">
      <w:pPr>
        <w:spacing w:line="600" w:lineRule="auto"/>
        <w:ind w:firstLine="720"/>
        <w:jc w:val="both"/>
        <w:rPr>
          <w:rFonts w:eastAsia="Times New Roman"/>
          <w:bCs/>
          <w:szCs w:val="24"/>
        </w:rPr>
      </w:pPr>
      <w:r>
        <w:rPr>
          <w:rFonts w:eastAsia="Times New Roman"/>
          <w:b/>
          <w:bCs/>
          <w:szCs w:val="24"/>
        </w:rPr>
        <w:t xml:space="preserve">ΓΕΩΡΓΙΟΣ </w:t>
      </w:r>
      <w:r>
        <w:rPr>
          <w:rFonts w:eastAsia="Times New Roman"/>
          <w:b/>
          <w:bCs/>
          <w:szCs w:val="24"/>
        </w:rPr>
        <w:t>ΛΑΜΠΡΟΥΛΗΣ (ΣΤ΄ Αντιπρόεδρος της Βουλής):</w:t>
      </w:r>
      <w:r>
        <w:rPr>
          <w:rFonts w:eastAsia="Times New Roman"/>
          <w:bCs/>
          <w:szCs w:val="24"/>
        </w:rPr>
        <w:t xml:space="preserve"> Ευχαριστώ, κύριε Πρόεδρε.</w:t>
      </w:r>
    </w:p>
    <w:p w14:paraId="428C3423" w14:textId="77777777" w:rsidR="00CF256A" w:rsidRDefault="008A1C0A">
      <w:pPr>
        <w:spacing w:line="600" w:lineRule="auto"/>
        <w:ind w:firstLine="720"/>
        <w:jc w:val="both"/>
        <w:rPr>
          <w:rFonts w:eastAsia="Times New Roman"/>
          <w:bCs/>
          <w:szCs w:val="24"/>
        </w:rPr>
      </w:pPr>
      <w:r>
        <w:rPr>
          <w:rFonts w:eastAsia="Times New Roman"/>
          <w:bCs/>
          <w:szCs w:val="24"/>
        </w:rPr>
        <w:t>Με το συγκεκριμένο νομοσχέδιο</w:t>
      </w:r>
      <w:r>
        <w:rPr>
          <w:rFonts w:eastAsia="Times New Roman"/>
          <w:bCs/>
          <w:szCs w:val="24"/>
        </w:rPr>
        <w:t>,</w:t>
      </w:r>
      <w:r>
        <w:rPr>
          <w:rFonts w:eastAsia="Times New Roman"/>
          <w:bCs/>
          <w:szCs w:val="24"/>
        </w:rPr>
        <w:t xml:space="preserve"> η Κυβέρνηση βάζει και τη σφραγίδα</w:t>
      </w:r>
      <w:r>
        <w:rPr>
          <w:rFonts w:eastAsia="Times New Roman"/>
          <w:bCs/>
          <w:szCs w:val="24"/>
        </w:rPr>
        <w:t>,</w:t>
      </w:r>
      <w:r>
        <w:rPr>
          <w:rFonts w:eastAsia="Times New Roman"/>
          <w:bCs/>
          <w:szCs w:val="24"/>
        </w:rPr>
        <w:t xml:space="preserve"> όχι απλά μιας υποβαθμισμένης και ανεπαρκούς δημόσιας πρωτοβάθμιας φροντίδας υγείας, όπως είναι σήμερα, αλλά και της τυπική</w:t>
      </w:r>
      <w:r>
        <w:rPr>
          <w:rFonts w:eastAsia="Times New Roman"/>
          <w:bCs/>
          <w:szCs w:val="24"/>
        </w:rPr>
        <w:t>ς διάλυσής της. Πρόκειται για σχέδιο που η εφαρμογή του ξεκίνησε από τις προηγούμενες κυβερνήσεις και η σημερινή συγκυβέρνηση επάξια συνεχίζει για την αναδιάρθρωση της πρωτοβάθμιας φροντίδας υγείας με υποδομές και προσωπικό</w:t>
      </w:r>
      <w:r>
        <w:rPr>
          <w:rFonts w:eastAsia="Times New Roman"/>
          <w:bCs/>
          <w:szCs w:val="24"/>
        </w:rPr>
        <w:t>,</w:t>
      </w:r>
      <w:r>
        <w:rPr>
          <w:rFonts w:eastAsia="Times New Roman"/>
          <w:bCs/>
          <w:szCs w:val="24"/>
        </w:rPr>
        <w:t xml:space="preserve"> που δεν θα επιβαρύνουν το κράτο</w:t>
      </w:r>
      <w:r>
        <w:rPr>
          <w:rFonts w:eastAsia="Times New Roman"/>
          <w:bCs/>
          <w:szCs w:val="24"/>
        </w:rPr>
        <w:t xml:space="preserve">ς και με παροχές του ελάχιστου στοιχειώδους πακέτου στους ασθενείς, που επίσης να κοστίζουν ελάχιστα σε κράτος και ασφαλιστικά ταμεία. </w:t>
      </w:r>
    </w:p>
    <w:p w14:paraId="428C3424"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Το συγκεκριμένο νομοσχέδιο και οι προβλεπόμενες σε αυτό υπηρεσίες δεν έχουν καμ</w:t>
      </w:r>
      <w:r>
        <w:rPr>
          <w:rFonts w:eastAsia="Times New Roman"/>
          <w:bCs/>
          <w:szCs w:val="24"/>
        </w:rPr>
        <w:t>μ</w:t>
      </w:r>
      <w:r>
        <w:rPr>
          <w:rFonts w:eastAsia="Times New Roman"/>
          <w:bCs/>
          <w:szCs w:val="24"/>
        </w:rPr>
        <w:t>ία σχέση με τις λαϊκές ανάγκες για υπηρε</w:t>
      </w:r>
      <w:r>
        <w:rPr>
          <w:rFonts w:eastAsia="Times New Roman"/>
          <w:bCs/>
          <w:szCs w:val="24"/>
        </w:rPr>
        <w:t>σίες πρωτοβάθμιας φροντίδας υγείας, δηλαδή πρωτογενούς πρόληψης, θεραπείας, αποκατάστασης, μέσα από την ανάπτυξη σύγχρονων κρατικών μονάδων υγείας, που να καλύπτουν δωρεάν όλες τις λαϊκές ανάγκες. Πρόκειται για σχέδιο που θα παρέχει κάποιες στοιχειώδεις υπ</w:t>
      </w:r>
      <w:r>
        <w:rPr>
          <w:rFonts w:eastAsia="Times New Roman"/>
          <w:bCs/>
          <w:szCs w:val="24"/>
        </w:rPr>
        <w:t xml:space="preserve">ηρεσίες, ενισχύοντας περισσότερο την ατομική ευθύνη και το κόστος για την κάλυψη των αναγκών σε υπηρεσίες πρωτοβάθμιας φροντίδας υγείας. </w:t>
      </w:r>
    </w:p>
    <w:p w14:paraId="428C3425" w14:textId="77777777" w:rsidR="00CF256A" w:rsidRDefault="008A1C0A">
      <w:pPr>
        <w:spacing w:line="600" w:lineRule="auto"/>
        <w:ind w:firstLine="720"/>
        <w:jc w:val="both"/>
        <w:rPr>
          <w:rFonts w:eastAsia="Times New Roman"/>
          <w:bCs/>
          <w:szCs w:val="24"/>
        </w:rPr>
      </w:pPr>
      <w:r>
        <w:rPr>
          <w:rFonts w:eastAsia="Times New Roman"/>
          <w:bCs/>
          <w:szCs w:val="24"/>
        </w:rPr>
        <w:t>Φυσικά, αυτό δεν είναι ένα σχέδιο έξω από τους στρατηγικούς στόχους και σχεδιασμούς της ίδια της Ευρωπαϊκής Ένωσης, το</w:t>
      </w:r>
      <w:r>
        <w:rPr>
          <w:rFonts w:eastAsia="Times New Roman"/>
          <w:bCs/>
          <w:szCs w:val="24"/>
        </w:rPr>
        <w:t>υ Διεθνούς Νομισματικού Ταμείου και κυβερνήσεων, που έχουν κοινή θέση ότι από την πρωτοβάθμια φροντίδα υγείας εξαρτάται η μείωση των κρατικών και ασφαλιστικών δαπανών για την υγεία του λαού, δηλαδή να στοιχίζει η υγεία της εργατικής τάξης όσο το δυνατόν λι</w:t>
      </w:r>
      <w:r>
        <w:rPr>
          <w:rFonts w:eastAsia="Times New Roman"/>
          <w:bCs/>
          <w:szCs w:val="24"/>
        </w:rPr>
        <w:t xml:space="preserve">γότερο στο κράτος και στους επιχειρηματικούς ομίλους που αυτό υπηρετεί. Είναι αυτό ακριβώς που απαιτούν και χρειάζονται οι επιχειρηματικοί όμιλοι, προκειμένου να </w:t>
      </w:r>
      <w:r>
        <w:rPr>
          <w:rFonts w:eastAsia="Times New Roman"/>
          <w:bCs/>
          <w:szCs w:val="24"/>
        </w:rPr>
        <w:lastRenderedPageBreak/>
        <w:t>διασφαλίζουν φθηνούς εργαζομένους, με ελάχιστο επίπεδο υγείας, για να είναι ικανοί προς εκμετά</w:t>
      </w:r>
      <w:r>
        <w:rPr>
          <w:rFonts w:eastAsia="Times New Roman"/>
          <w:bCs/>
          <w:szCs w:val="24"/>
        </w:rPr>
        <w:t xml:space="preserve">λλευση και αυτό αποτελεί προϋπόθεση για την αναθέρμανση της κερδοφορίας τους. </w:t>
      </w:r>
    </w:p>
    <w:p w14:paraId="428C3426" w14:textId="77777777" w:rsidR="00CF256A" w:rsidRDefault="008A1C0A">
      <w:pPr>
        <w:spacing w:line="600" w:lineRule="auto"/>
        <w:ind w:firstLine="720"/>
        <w:jc w:val="both"/>
        <w:rPr>
          <w:rFonts w:eastAsia="Times New Roman"/>
          <w:bCs/>
          <w:szCs w:val="24"/>
        </w:rPr>
      </w:pPr>
      <w:r>
        <w:rPr>
          <w:rFonts w:eastAsia="Times New Roman"/>
          <w:bCs/>
          <w:szCs w:val="24"/>
        </w:rPr>
        <w:t>Ακριβώς αυτή τη στρατηγική υπηρετεί και η συγκεκριμένη μεταρρύθμιση, που προωθεί η Κυβέρνηση με την πολιτική της ως συνέχειας των προηγούμενων μεταρρυθμίσεων, δηλαδή της μείωσης</w:t>
      </w:r>
      <w:r>
        <w:rPr>
          <w:rFonts w:eastAsia="Times New Roman"/>
          <w:bCs/>
          <w:szCs w:val="24"/>
        </w:rPr>
        <w:t xml:space="preserve"> του μη μισθολογικού κόστους, στο οποίο εντάσσονται και οι δαπάνες για την υγεία. Έτσι οι εξαγγελίες και η προπαγάνδα της Κυβέρνησης για την αντιμετώπιση των κοινωνικών ανισοτήτων, την ισότιμη, καθολική πρόσβαση του λαού σε υπηρεσίες υγείας, δεν είναι τίπο</w:t>
      </w:r>
      <w:r>
        <w:rPr>
          <w:rFonts w:eastAsia="Times New Roman"/>
          <w:bCs/>
          <w:szCs w:val="24"/>
        </w:rPr>
        <w:t xml:space="preserve">τα άλλο παρά η γνωστή επιχείρηση εξαπάτησης, όμοια με αυτή που παρουσίασε με τον σφαγιασμό των ασφαλιστικών δικαιωμάτων και τη </w:t>
      </w:r>
      <w:proofErr w:type="spellStart"/>
      <w:r>
        <w:rPr>
          <w:rFonts w:eastAsia="Times New Roman"/>
          <w:bCs/>
          <w:szCs w:val="24"/>
        </w:rPr>
        <w:t>φοροεπιδρομή</w:t>
      </w:r>
      <w:proofErr w:type="spellEnd"/>
      <w:r>
        <w:rPr>
          <w:rFonts w:eastAsia="Times New Roman"/>
          <w:bCs/>
          <w:szCs w:val="24"/>
        </w:rPr>
        <w:t xml:space="preserve"> στο λαϊκό εισόδημα ως προστασία των αδυνάμων, που τώρα σε αυτό το νομοσχέδιο βαφτίζονται «ευάλωτες κοινωνικές ομάδες</w:t>
      </w:r>
      <w:r>
        <w:rPr>
          <w:rFonts w:eastAsia="Times New Roman"/>
          <w:bCs/>
          <w:szCs w:val="24"/>
        </w:rPr>
        <w:t>» και που αποτελούν φυσικά δημιούργημα και της δικής της πολιτικής</w:t>
      </w:r>
      <w:r>
        <w:rPr>
          <w:rFonts w:eastAsia="Times New Roman"/>
          <w:bCs/>
          <w:szCs w:val="24"/>
        </w:rPr>
        <w:t>,</w:t>
      </w:r>
      <w:r>
        <w:rPr>
          <w:rFonts w:eastAsia="Times New Roman"/>
          <w:bCs/>
          <w:szCs w:val="24"/>
        </w:rPr>
        <w:t xml:space="preserve"> σε συνέχεια των πολιτικών των προηγούμενων κυβερνήσεων. Στη βάση αυτή</w:t>
      </w:r>
      <w:r>
        <w:rPr>
          <w:rFonts w:eastAsia="Times New Roman"/>
          <w:bCs/>
          <w:szCs w:val="24"/>
        </w:rPr>
        <w:t>,</w:t>
      </w:r>
      <w:r>
        <w:rPr>
          <w:rFonts w:eastAsia="Times New Roman"/>
          <w:bCs/>
          <w:szCs w:val="24"/>
        </w:rPr>
        <w:t xml:space="preserve"> η Κυβέρνηση αλλάζει τον τρόπο που θα γίνεται η α</w:t>
      </w:r>
      <w:r>
        <w:rPr>
          <w:rFonts w:eastAsia="Times New Roman"/>
          <w:bCs/>
          <w:szCs w:val="24"/>
        </w:rPr>
        <w:lastRenderedPageBreak/>
        <w:t>γορά υπηρεσιών υγείας</w:t>
      </w:r>
      <w:r>
        <w:rPr>
          <w:rFonts w:eastAsia="Times New Roman"/>
          <w:bCs/>
          <w:szCs w:val="24"/>
        </w:rPr>
        <w:t>,</w:t>
      </w:r>
      <w:r>
        <w:rPr>
          <w:rFonts w:eastAsia="Times New Roman"/>
          <w:bCs/>
          <w:szCs w:val="24"/>
        </w:rPr>
        <w:t xml:space="preserve"> μέσω του οικογενειακού γιατρού, προκειμένου να</w:t>
      </w:r>
      <w:r>
        <w:rPr>
          <w:rFonts w:eastAsia="Times New Roman"/>
          <w:bCs/>
          <w:szCs w:val="24"/>
        </w:rPr>
        <w:t xml:space="preserve"> περιοριστεί το κόστος που προκαλεί στο σύστημα ο ασφαλισμένος. </w:t>
      </w:r>
    </w:p>
    <w:p w14:paraId="428C342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ο οικογενειακός γιατρός θα λειτουργεί σαν κόφτης, φραγμός για παραπέρα εξετάσεις ή ιατρικές επισκέψεις σε γιατρούς άλλων ειδικοτήτων, όταν απαιτείται. Πρακτικά, θα διασφαλίζει -και μάλι</w:t>
      </w:r>
      <w:r>
        <w:rPr>
          <w:rFonts w:eastAsia="Times New Roman" w:cs="Times New Roman"/>
          <w:szCs w:val="24"/>
        </w:rPr>
        <w:t xml:space="preserve">στα έναντι ποινής- ότι αυτά που θα στοιχίζει ο ασφαλισμένος στα ασφαλιστικά ταμεία -τα </w:t>
      </w:r>
      <w:proofErr w:type="spellStart"/>
      <w:r>
        <w:rPr>
          <w:rFonts w:eastAsia="Times New Roman" w:cs="Times New Roman"/>
          <w:szCs w:val="24"/>
        </w:rPr>
        <w:t>υποχρηματοδοτούμενα</w:t>
      </w:r>
      <w:proofErr w:type="spellEnd"/>
      <w:r>
        <w:rPr>
          <w:rFonts w:eastAsia="Times New Roman" w:cs="Times New Roman"/>
          <w:szCs w:val="24"/>
        </w:rPr>
        <w:t xml:space="preserve"> από το κράτος και τους επιχειρηματικούς ομίλους- δεν θα υπερβαίνουν το όριο των πετσοκομμένων προϋπολογισμών. </w:t>
      </w:r>
    </w:p>
    <w:p w14:paraId="428C342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αυτά τα κριτήρια θα αξιολογούνται ο</w:t>
      </w:r>
      <w:r>
        <w:rPr>
          <w:rFonts w:eastAsia="Times New Roman" w:cs="Times New Roman"/>
          <w:szCs w:val="24"/>
        </w:rPr>
        <w:t xml:space="preserve">ι υπηρεσίες που θα παρέχουν οι νέες δομές στην </w:t>
      </w:r>
      <w:r>
        <w:rPr>
          <w:rFonts w:eastAsia="Times New Roman" w:cs="Times New Roman"/>
          <w:szCs w:val="24"/>
        </w:rPr>
        <w:t>πρωτοβάθμια φροντίδα υγείας</w:t>
      </w:r>
      <w:r>
        <w:rPr>
          <w:rFonts w:eastAsia="Times New Roman" w:cs="Times New Roman"/>
          <w:szCs w:val="24"/>
        </w:rPr>
        <w:t xml:space="preserve">, πράγμα το οποίο η Κυβέρνηση χαρακτηρίζει ως καινοτόμο σύστημα αξιολόγησης. </w:t>
      </w:r>
    </w:p>
    <w:p w14:paraId="428C342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εργαλεία γι</w:t>
      </w:r>
      <w:r>
        <w:rPr>
          <w:rFonts w:eastAsia="Times New Roman" w:cs="Times New Roman"/>
          <w:szCs w:val="24"/>
        </w:rPr>
        <w:t>’</w:t>
      </w:r>
      <w:r>
        <w:rPr>
          <w:rFonts w:eastAsia="Times New Roman" w:cs="Times New Roman"/>
          <w:szCs w:val="24"/>
        </w:rPr>
        <w:t xml:space="preserve"> αυτή την αξιολόγηση θα είναι τα πρωτόκολλα -θεραπευτικά, διαγνωστικά, φαρμακευτικά- που</w:t>
      </w:r>
      <w:r>
        <w:rPr>
          <w:rFonts w:eastAsia="Times New Roman" w:cs="Times New Roman"/>
          <w:szCs w:val="24"/>
        </w:rPr>
        <w:t xml:space="preserve"> χρησιμοποιούνται για τις παντός είδους περικοπές και τους παντός είδους περιορισμούς στα φάρμακα, στις ιατρικές και εργαστηριακές εξετάσεις, στις προληπτικές εξετάσεις, στον χρόνο νοσηλείας και άλλα και αυτό θα στερεί από τους ασθενείς αναγκαίες ιατρικές </w:t>
      </w:r>
      <w:r>
        <w:rPr>
          <w:rFonts w:eastAsia="Times New Roman" w:cs="Times New Roman"/>
          <w:szCs w:val="24"/>
        </w:rPr>
        <w:lastRenderedPageBreak/>
        <w:t>πράξεις και άλλες παροχές για την έγκαιρη διάγνωση και θεραπεία, αναγκάζοντάς τους να πληρώνουν πολλά περισσότερα και όλα αυτά</w:t>
      </w:r>
      <w:r>
        <w:rPr>
          <w:rFonts w:eastAsia="Times New Roman" w:cs="Times New Roman"/>
          <w:szCs w:val="24"/>
        </w:rPr>
        <w:t>,</w:t>
      </w:r>
      <w:r>
        <w:rPr>
          <w:rFonts w:eastAsia="Times New Roman" w:cs="Times New Roman"/>
          <w:szCs w:val="24"/>
        </w:rPr>
        <w:t xml:space="preserve"> στο όνομα της </w:t>
      </w:r>
      <w:proofErr w:type="spellStart"/>
      <w:r>
        <w:rPr>
          <w:rFonts w:eastAsia="Times New Roman" w:cs="Times New Roman"/>
          <w:szCs w:val="24"/>
        </w:rPr>
        <w:t>επιστημονικότητας</w:t>
      </w:r>
      <w:proofErr w:type="spellEnd"/>
      <w:r>
        <w:rPr>
          <w:rFonts w:eastAsia="Times New Roman" w:cs="Times New Roman"/>
          <w:szCs w:val="24"/>
        </w:rPr>
        <w:t xml:space="preserve"> των πρωτοκόλλων. </w:t>
      </w:r>
    </w:p>
    <w:p w14:paraId="428C342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από τη στιγμή που βασικό κριτήριο για την αξιολόγηση των γιατρών είναι ο</w:t>
      </w:r>
      <w:r>
        <w:rPr>
          <w:rFonts w:eastAsia="Times New Roman" w:cs="Times New Roman"/>
          <w:szCs w:val="24"/>
        </w:rPr>
        <w:t xml:space="preserve"> περιορισμός του κόστους των ασφαλισμένων και από αυτό θα κρίνεται και η ανανέωση της σύμβασής τους, δημιουργούνται οι προϋποθέσεις για περιορισμό των αναγκαίων εξειδικευμένων ιατρικών, εργαστηριακών και διαγνωστικών εξετάσεων. </w:t>
      </w:r>
    </w:p>
    <w:p w14:paraId="428C342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βάση αυτών των κριτηρίω</w:t>
      </w:r>
      <w:r>
        <w:rPr>
          <w:rFonts w:eastAsia="Times New Roman" w:cs="Times New Roman"/>
          <w:szCs w:val="24"/>
        </w:rPr>
        <w:t xml:space="preserve">ν, αλλά και με βάση τους λεγόμενους υγειονομικούς δείκτες, με τους οποίους θα αξιολογούνται οι γιατροί και οι νέες </w:t>
      </w:r>
      <w:proofErr w:type="spellStart"/>
      <w:r>
        <w:rPr>
          <w:rFonts w:eastAsia="Times New Roman" w:cs="Times New Roman"/>
          <w:szCs w:val="24"/>
        </w:rPr>
        <w:t>υποστελεχωμένες</w:t>
      </w:r>
      <w:proofErr w:type="spellEnd"/>
      <w:r>
        <w:rPr>
          <w:rFonts w:eastAsia="Times New Roman" w:cs="Times New Roman"/>
          <w:szCs w:val="24"/>
        </w:rPr>
        <w:t xml:space="preserve"> μονάδες της </w:t>
      </w:r>
      <w:r>
        <w:rPr>
          <w:rFonts w:eastAsia="Times New Roman" w:cs="Times New Roman"/>
          <w:szCs w:val="24"/>
        </w:rPr>
        <w:t>πρωτοβάθμιας φροντίδας υγείας</w:t>
      </w:r>
      <w:r>
        <w:rPr>
          <w:rFonts w:eastAsia="Times New Roman" w:cs="Times New Roman"/>
          <w:szCs w:val="24"/>
        </w:rPr>
        <w:t>, τι θα σημαίνει, για παράδειγμα, για την αξιολόγηση γιατρών και μονάδων ένας αρρύθμ</w:t>
      </w:r>
      <w:r>
        <w:rPr>
          <w:rFonts w:eastAsia="Times New Roman" w:cs="Times New Roman"/>
          <w:szCs w:val="24"/>
        </w:rPr>
        <w:t>ιστος χρόνιος ασθενής; Μήπως περικοπή παροχής υπηρεσιών υγείας για τη συγκεκριμένη πάθηση, όπως γίνεται στην Αμερική; Και το εργαλείο γι</w:t>
      </w:r>
      <w:r>
        <w:rPr>
          <w:rFonts w:eastAsia="Times New Roman" w:cs="Times New Roman"/>
          <w:szCs w:val="24"/>
        </w:rPr>
        <w:t>’</w:t>
      </w:r>
      <w:r>
        <w:rPr>
          <w:rFonts w:eastAsia="Times New Roman" w:cs="Times New Roman"/>
          <w:szCs w:val="24"/>
        </w:rPr>
        <w:t xml:space="preserve"> αυτή την περικοπή είναι η αξιολόγηση των γιατρών, προκειμένου να πάρουν καλό βαθμό, αλλά και η μονάδα να αξιολογηθεί θ</w:t>
      </w:r>
      <w:r>
        <w:rPr>
          <w:rFonts w:eastAsia="Times New Roman" w:cs="Times New Roman"/>
          <w:szCs w:val="24"/>
        </w:rPr>
        <w:t xml:space="preserve">ετικά, προκειμένου να συνεχιστεί η χρηματοδότησή της; Διότι ήδη σε χώρες της Ευρωπαϊκής Ένωσης οι δημόσιες μονάδες </w:t>
      </w:r>
      <w:r>
        <w:rPr>
          <w:rFonts w:eastAsia="Times New Roman" w:cs="Times New Roman"/>
          <w:szCs w:val="24"/>
        </w:rPr>
        <w:lastRenderedPageBreak/>
        <w:t>που δεν αξιολογούνται θετικά</w:t>
      </w:r>
      <w:r>
        <w:rPr>
          <w:rFonts w:eastAsia="Times New Roman" w:cs="Times New Roman"/>
          <w:szCs w:val="24"/>
        </w:rPr>
        <w:t>,</w:t>
      </w:r>
      <w:r>
        <w:rPr>
          <w:rFonts w:eastAsia="Times New Roman" w:cs="Times New Roman"/>
          <w:szCs w:val="24"/>
        </w:rPr>
        <w:t xml:space="preserve"> δεν χρηματοδοτούνται είτε από το κράτος είτε και από τους δήμους. </w:t>
      </w:r>
    </w:p>
    <w:p w14:paraId="428C342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Μόνο, λοιπόν, σαν αστείο ακούγεται ο ισχυρισ</w:t>
      </w:r>
      <w:r>
        <w:rPr>
          <w:rFonts w:eastAsia="Times New Roman" w:cs="Times New Roman"/>
          <w:szCs w:val="24"/>
        </w:rPr>
        <w:t>μός της Κυβέρνησης, με βάση τον αριθμό και τη σύνθεση των Τ</w:t>
      </w:r>
      <w:r>
        <w:rPr>
          <w:rFonts w:eastAsia="Times New Roman" w:cs="Times New Roman"/>
          <w:szCs w:val="24"/>
        </w:rPr>
        <w:t>Ο</w:t>
      </w:r>
      <w:r>
        <w:rPr>
          <w:rFonts w:eastAsia="Times New Roman" w:cs="Times New Roman"/>
          <w:szCs w:val="24"/>
        </w:rPr>
        <w:t xml:space="preserve">ΜΥ, ότι θα παρέχουν υπηρεσίες πρόληψης, προαγωγής της υγείας στην οικογένεια, στα σχολεία, στους χώρους δουλειάς, στους χρόνια πάσχοντες, στην προγραμματισμένη φροντίδα ενηλίκων και παιδιών, στην </w:t>
      </w:r>
      <w:r>
        <w:rPr>
          <w:rFonts w:eastAsia="Times New Roman" w:cs="Times New Roman"/>
          <w:szCs w:val="24"/>
        </w:rPr>
        <w:t xml:space="preserve">κατ’ </w:t>
      </w:r>
      <w:proofErr w:type="spellStart"/>
      <w:r>
        <w:rPr>
          <w:rFonts w:eastAsia="Times New Roman" w:cs="Times New Roman"/>
          <w:szCs w:val="24"/>
        </w:rPr>
        <w:t>οίκον</w:t>
      </w:r>
      <w:proofErr w:type="spellEnd"/>
      <w:r>
        <w:rPr>
          <w:rFonts w:eastAsia="Times New Roman" w:cs="Times New Roman"/>
          <w:szCs w:val="24"/>
        </w:rPr>
        <w:t xml:space="preserve"> νοσηλεία, στην εκτίμηση ψυχικών νόσων και άλλα πολλά</w:t>
      </w:r>
      <w:r>
        <w:rPr>
          <w:rFonts w:eastAsia="Times New Roman" w:cs="Times New Roman"/>
          <w:szCs w:val="24"/>
        </w:rPr>
        <w:t>,</w:t>
      </w:r>
      <w:r>
        <w:rPr>
          <w:rFonts w:eastAsia="Times New Roman" w:cs="Times New Roman"/>
          <w:szCs w:val="24"/>
        </w:rPr>
        <w:t xml:space="preserve"> που αναφέρονται μέσα στο νομοσχέδιο. </w:t>
      </w:r>
    </w:p>
    <w:p w14:paraId="428C342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Αλήθεια, ποιος θα τα κάνει όλα αυτά; Ο γιατρός μαζί με τον νοσηλευτή και τον διοικητικό υπάλληλο για δέκα, δώδεκα χιλιάδες ασθενείς; Πρόκειται ξεκάθαρα γ</w:t>
      </w:r>
      <w:r>
        <w:rPr>
          <w:rFonts w:eastAsia="Times New Roman" w:cs="Times New Roman"/>
          <w:szCs w:val="24"/>
        </w:rPr>
        <w:t>ια κοροϊδία, αφού είναι ζήτημα αν αυτές οι ομάδες θα μπορούν</w:t>
      </w:r>
      <w:r>
        <w:rPr>
          <w:rFonts w:eastAsia="Times New Roman" w:cs="Times New Roman"/>
          <w:szCs w:val="24"/>
        </w:rPr>
        <w:t>,</w:t>
      </w:r>
      <w:r>
        <w:rPr>
          <w:rFonts w:eastAsia="Times New Roman" w:cs="Times New Roman"/>
          <w:szCs w:val="24"/>
        </w:rPr>
        <w:t xml:space="preserve"> έστω να </w:t>
      </w:r>
      <w:proofErr w:type="spellStart"/>
      <w:r>
        <w:rPr>
          <w:rFonts w:eastAsia="Times New Roman" w:cs="Times New Roman"/>
          <w:szCs w:val="24"/>
        </w:rPr>
        <w:t>συνταγογραφούν</w:t>
      </w:r>
      <w:proofErr w:type="spellEnd"/>
      <w:r>
        <w:rPr>
          <w:rFonts w:eastAsia="Times New Roman" w:cs="Times New Roman"/>
          <w:szCs w:val="24"/>
        </w:rPr>
        <w:t xml:space="preserve"> και το πολύ </w:t>
      </w:r>
      <w:proofErr w:type="spellStart"/>
      <w:r>
        <w:rPr>
          <w:rFonts w:eastAsia="Times New Roman" w:cs="Times New Roman"/>
          <w:szCs w:val="24"/>
        </w:rPr>
        <w:t>πολύ</w:t>
      </w:r>
      <w:proofErr w:type="spellEnd"/>
      <w:r>
        <w:rPr>
          <w:rFonts w:eastAsia="Times New Roman" w:cs="Times New Roman"/>
          <w:szCs w:val="24"/>
        </w:rPr>
        <w:t xml:space="preserve"> να κάνουν κάποια στοιχειώδη εξέταση. </w:t>
      </w:r>
    </w:p>
    <w:p w14:paraId="428C342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είναι ακρωτηριασμός της έννοιας και της αποστολής της </w:t>
      </w:r>
      <w:r>
        <w:rPr>
          <w:rFonts w:eastAsia="Times New Roman" w:cs="Times New Roman"/>
          <w:szCs w:val="24"/>
        </w:rPr>
        <w:t xml:space="preserve">πρωτοβάθμιας φροντίδας υγείας </w:t>
      </w:r>
      <w:r>
        <w:rPr>
          <w:rFonts w:eastAsia="Times New Roman" w:cs="Times New Roman"/>
          <w:szCs w:val="24"/>
        </w:rPr>
        <w:t xml:space="preserve">που ονομάζεται τομή. Είναι </w:t>
      </w:r>
      <w:r>
        <w:rPr>
          <w:rFonts w:eastAsia="Times New Roman" w:cs="Times New Roman"/>
          <w:szCs w:val="24"/>
        </w:rPr>
        <w:t>ακρωτηριασμός των ελάχιστων παροχών</w:t>
      </w:r>
      <w:r>
        <w:rPr>
          <w:rFonts w:eastAsia="Times New Roman" w:cs="Times New Roman"/>
          <w:szCs w:val="24"/>
        </w:rPr>
        <w:t>,</w:t>
      </w:r>
      <w:r>
        <w:rPr>
          <w:rFonts w:eastAsia="Times New Roman" w:cs="Times New Roman"/>
          <w:szCs w:val="24"/>
        </w:rPr>
        <w:t xml:space="preserve"> που είχαν οι λαϊκές οικογένειες και επιπλέον περιορισμός τους στο τμήμα των εξαθλιωμένων, που στο νομοσχέδιο τους αποκαλείτε «ευάλωτες κοινωνικές ομάδες». </w:t>
      </w:r>
    </w:p>
    <w:p w14:paraId="428C342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Διότι όντως</w:t>
      </w:r>
      <w:r>
        <w:rPr>
          <w:rFonts w:eastAsia="Times New Roman" w:cs="Times New Roman"/>
          <w:szCs w:val="24"/>
        </w:rPr>
        <w:t>,</w:t>
      </w:r>
      <w:r>
        <w:rPr>
          <w:rFonts w:eastAsia="Times New Roman" w:cs="Times New Roman"/>
          <w:szCs w:val="24"/>
        </w:rPr>
        <w:t xml:space="preserve"> με την ώθηση, με τη σύνθεση αυτών των ομάδων και τον αριθμό των υγειονομικών</w:t>
      </w:r>
      <w:r>
        <w:rPr>
          <w:rFonts w:eastAsia="Times New Roman" w:cs="Times New Roman"/>
          <w:szCs w:val="24"/>
        </w:rPr>
        <w:t>,</w:t>
      </w:r>
      <w:r>
        <w:rPr>
          <w:rFonts w:eastAsia="Times New Roman" w:cs="Times New Roman"/>
          <w:szCs w:val="24"/>
        </w:rPr>
        <w:t xml:space="preserve"> που θα την αποτελούν</w:t>
      </w:r>
      <w:r>
        <w:rPr>
          <w:rFonts w:eastAsia="Times New Roman" w:cs="Times New Roman"/>
          <w:szCs w:val="24"/>
        </w:rPr>
        <w:t>,</w:t>
      </w:r>
      <w:r>
        <w:rPr>
          <w:rFonts w:eastAsia="Times New Roman" w:cs="Times New Roman"/>
          <w:szCs w:val="24"/>
        </w:rPr>
        <w:t xml:space="preserve"> μόνο ως αστείο ακούγεται αυτό που αναφέρει το νομοσχέδιο, ότι θα παρέχει ολοκληρωμένες και ποιοτικές υπηρεσίες σε όλον τον πληθυσμό και ιδιαίτερα στις ευαίσθητες κοινωνικές ομάδες. </w:t>
      </w:r>
    </w:p>
    <w:p w14:paraId="428C343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Κυβέρνηση κάνει λόγο για κάλυψη στα αστικά κέντρα του 30% περίπου του α</w:t>
      </w:r>
      <w:r>
        <w:rPr>
          <w:rFonts w:eastAsia="Times New Roman" w:cs="Times New Roman"/>
          <w:szCs w:val="24"/>
        </w:rPr>
        <w:t xml:space="preserve">στικού πληθυσμού και αυτό αναδείχθηκε και μέσα από την κουβέντα στις </w:t>
      </w:r>
      <w:r>
        <w:rPr>
          <w:rFonts w:eastAsia="Times New Roman" w:cs="Times New Roman"/>
          <w:szCs w:val="24"/>
        </w:rPr>
        <w:t>επιτροπές</w:t>
      </w:r>
      <w:r>
        <w:rPr>
          <w:rFonts w:eastAsia="Times New Roman" w:cs="Times New Roman"/>
          <w:szCs w:val="24"/>
        </w:rPr>
        <w:t xml:space="preserve">. Ας μας πει </w:t>
      </w:r>
      <w:r>
        <w:rPr>
          <w:rFonts w:eastAsia="Times New Roman" w:cs="Times New Roman"/>
          <w:szCs w:val="24"/>
        </w:rPr>
        <w:t>αν</w:t>
      </w:r>
      <w:r>
        <w:rPr>
          <w:rFonts w:eastAsia="Times New Roman" w:cs="Times New Roman"/>
          <w:szCs w:val="24"/>
        </w:rPr>
        <w:t xml:space="preserve"> με τις υπηρεσίες υγείας θα καλύπτεται ο υπόλοιπος πληθυσμός μέχρι την πλήρη ανάπτυξη, έστω και αυτών των μεμονωμένων ιατρείων, δομών. </w:t>
      </w:r>
    </w:p>
    <w:p w14:paraId="428C343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άλλο 70%, αλήθεια, τ</w:t>
      </w:r>
      <w:r>
        <w:rPr>
          <w:rFonts w:eastAsia="Times New Roman" w:cs="Times New Roman"/>
          <w:szCs w:val="24"/>
        </w:rPr>
        <w:t xml:space="preserve">ου πληθυσμού των αστικών κέντρων σε ποια φάση θα καλυφθεί; Διότι ως γνωστό, οι ανάγκες των ασθενών, αλλά και αυτών που είναι υγιείς για να μην αρρωστήσουν, δεν μπορούν να περιμένουν. </w:t>
      </w:r>
    </w:p>
    <w:p w14:paraId="428C343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Αναφέρεται στο νομοσχέδιο πως αυτές οι ομάδες θα συμπληρώνουν τις υπόλοι</w:t>
      </w:r>
      <w:r>
        <w:rPr>
          <w:rFonts w:eastAsia="Times New Roman" w:cs="Times New Roman"/>
          <w:szCs w:val="24"/>
        </w:rPr>
        <w:t xml:space="preserve">πες δημόσιες μονάδες της </w:t>
      </w:r>
      <w:r>
        <w:rPr>
          <w:rFonts w:eastAsia="Times New Roman" w:cs="Times New Roman"/>
          <w:szCs w:val="24"/>
        </w:rPr>
        <w:t>πρωτοβάθμιας φροντίδας υγείας</w:t>
      </w:r>
      <w:r>
        <w:rPr>
          <w:rFonts w:eastAsia="Times New Roman" w:cs="Times New Roman"/>
          <w:szCs w:val="24"/>
        </w:rPr>
        <w:t>, δηλαδή τα ιατρεία του πρώην ΠΕΔΥ και τα λοιπά, τα κέντρα υγείας, τα περιφερειακά ιατρεία. Αυτό θα ί</w:t>
      </w:r>
      <w:r>
        <w:rPr>
          <w:rFonts w:eastAsia="Times New Roman" w:cs="Times New Roman"/>
          <w:szCs w:val="24"/>
        </w:rPr>
        <w:lastRenderedPageBreak/>
        <w:t xml:space="preserve">σχυε, αν αυτές οι δημόσιες μονάδες </w:t>
      </w:r>
      <w:r>
        <w:rPr>
          <w:rFonts w:eastAsia="Times New Roman" w:cs="Times New Roman"/>
          <w:szCs w:val="24"/>
        </w:rPr>
        <w:t>πρωτοβάθμιας φροντίδας υγείας</w:t>
      </w:r>
      <w:r>
        <w:rPr>
          <w:rFonts w:eastAsia="Times New Roman" w:cs="Times New Roman"/>
          <w:szCs w:val="24"/>
        </w:rPr>
        <w:t xml:space="preserve"> ήταν στελεχωμένες με όλο το αναγκαίο</w:t>
      </w:r>
      <w:r>
        <w:rPr>
          <w:rFonts w:eastAsia="Times New Roman" w:cs="Times New Roman"/>
          <w:szCs w:val="24"/>
        </w:rPr>
        <w:t xml:space="preserve"> προσωπικό και εξοπλισμένες με μηχανήματα, εργαστήρια που λειτουργούν.</w:t>
      </w:r>
    </w:p>
    <w:p w14:paraId="428C343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αυτά, όμως, τίποτα δεν ισχύει και ως γνωστό, το 1/3 από τις πρώην ανεπαρκείς μονάδες του ΕΟΠΥΥ ήδη έχουν βάλει λουκέτο. </w:t>
      </w:r>
    </w:p>
    <w:p w14:paraId="428C343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Πώς, λοιπόν, θα έχει καθένας, κάθε οικογένεια τις απαραίτητε</w:t>
      </w:r>
      <w:r>
        <w:rPr>
          <w:rFonts w:eastAsia="Times New Roman" w:cs="Times New Roman"/>
          <w:szCs w:val="24"/>
        </w:rPr>
        <w:t>ς υπηρεσίες υγείας</w:t>
      </w:r>
      <w:r>
        <w:rPr>
          <w:rFonts w:eastAsia="Times New Roman" w:cs="Times New Roman"/>
          <w:szCs w:val="24"/>
        </w:rPr>
        <w:t>,</w:t>
      </w:r>
      <w:r>
        <w:rPr>
          <w:rFonts w:eastAsia="Times New Roman" w:cs="Times New Roman"/>
          <w:szCs w:val="24"/>
        </w:rPr>
        <w:t xml:space="preserve"> που χρειάζεται από εμβολιασμούς, προληπτικούς ελέγχους, περιοδικά </w:t>
      </w:r>
      <w:r>
        <w:rPr>
          <w:rFonts w:eastAsia="Times New Roman" w:cs="Times New Roman"/>
          <w:szCs w:val="24"/>
          <w:lang w:val="en-US"/>
        </w:rPr>
        <w:t>check</w:t>
      </w:r>
      <w:r>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αγωγή υγείας, παρακολούθηση χρόνιων νοσημάτων και τα λοιπά; </w:t>
      </w:r>
    </w:p>
    <w:p w14:paraId="428C343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ουσία, δεν συμπληρώνετε το δημόσιο σύστημα </w:t>
      </w:r>
      <w:r>
        <w:rPr>
          <w:rFonts w:eastAsia="Times New Roman" w:cs="Times New Roman"/>
          <w:szCs w:val="24"/>
        </w:rPr>
        <w:t>πρωτοβάθμιας φροντίδας υγείας</w:t>
      </w:r>
      <w:r>
        <w:rPr>
          <w:rFonts w:eastAsia="Times New Roman" w:cs="Times New Roman"/>
          <w:szCs w:val="24"/>
        </w:rPr>
        <w:t xml:space="preserve">, αλλά και αυτό το </w:t>
      </w:r>
      <w:proofErr w:type="spellStart"/>
      <w:r>
        <w:rPr>
          <w:rFonts w:eastAsia="Times New Roman" w:cs="Times New Roman"/>
          <w:szCs w:val="24"/>
        </w:rPr>
        <w:t>ελα</w:t>
      </w:r>
      <w:r>
        <w:rPr>
          <w:rFonts w:eastAsia="Times New Roman" w:cs="Times New Roman"/>
          <w:szCs w:val="24"/>
        </w:rPr>
        <w:t>χιστότατο</w:t>
      </w:r>
      <w:proofErr w:type="spellEnd"/>
      <w:r>
        <w:rPr>
          <w:rFonts w:eastAsia="Times New Roman" w:cs="Times New Roman"/>
          <w:szCs w:val="24"/>
        </w:rPr>
        <w:t xml:space="preserve"> που υπάρχει το κάνετε ακόμα χειρότερο. Ακόμα και αυτό το προσωπικό</w:t>
      </w:r>
      <w:r>
        <w:rPr>
          <w:rFonts w:eastAsia="Times New Roman" w:cs="Times New Roman"/>
          <w:szCs w:val="24"/>
        </w:rPr>
        <w:t>,</w:t>
      </w:r>
      <w:r>
        <w:rPr>
          <w:rFonts w:eastAsia="Times New Roman" w:cs="Times New Roman"/>
          <w:szCs w:val="24"/>
        </w:rPr>
        <w:t xml:space="preserve"> που θα στελεχώσει τις τοπικές μονάδες θα είναι εργαζόμενοι ορισμένου χρόνου, δηλαδή προσωπικό με μειωμένα δικαιώματα και αποδοχές, το οποίο θα εναλλάσσεται μεταξύ φθηνής εντατικο</w:t>
      </w:r>
      <w:r>
        <w:rPr>
          <w:rFonts w:eastAsia="Times New Roman" w:cs="Times New Roman"/>
          <w:szCs w:val="24"/>
        </w:rPr>
        <w:t>ποιημένης εργασίας και ανεργίας και το οποίο</w:t>
      </w:r>
      <w:r>
        <w:rPr>
          <w:rFonts w:eastAsia="Times New Roman" w:cs="Times New Roman"/>
          <w:szCs w:val="24"/>
        </w:rPr>
        <w:t>,</w:t>
      </w:r>
      <w:r>
        <w:rPr>
          <w:rFonts w:eastAsia="Times New Roman" w:cs="Times New Roman"/>
          <w:szCs w:val="24"/>
        </w:rPr>
        <w:t xml:space="preserve"> εκτός των άλλων</w:t>
      </w:r>
      <w:r>
        <w:rPr>
          <w:rFonts w:eastAsia="Times New Roman" w:cs="Times New Roman"/>
          <w:szCs w:val="24"/>
        </w:rPr>
        <w:t>,</w:t>
      </w:r>
      <w:r>
        <w:rPr>
          <w:rFonts w:eastAsia="Times New Roman" w:cs="Times New Roman"/>
          <w:szCs w:val="24"/>
        </w:rPr>
        <w:t xml:space="preserve"> θα απαξιώνεται ως εξειδικευμένο επιστημονικό προσωπικό. </w:t>
      </w:r>
    </w:p>
    <w:p w14:paraId="428C343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Το ότι δεν υπάρχει κα</w:t>
      </w:r>
      <w:r>
        <w:rPr>
          <w:rFonts w:eastAsia="Times New Roman" w:cs="Times New Roman"/>
          <w:szCs w:val="24"/>
        </w:rPr>
        <w:t>μ</w:t>
      </w:r>
      <w:r>
        <w:rPr>
          <w:rFonts w:eastAsia="Times New Roman" w:cs="Times New Roman"/>
          <w:szCs w:val="24"/>
        </w:rPr>
        <w:t xml:space="preserve">μία πρόβλεψη για χρηματοδότηση των μονάδων από τον κρατικό </w:t>
      </w:r>
      <w:r>
        <w:rPr>
          <w:rFonts w:eastAsia="Times New Roman" w:cs="Times New Roman"/>
          <w:szCs w:val="24"/>
        </w:rPr>
        <w:t>προϋπολογισμό</w:t>
      </w:r>
      <w:r>
        <w:rPr>
          <w:rFonts w:eastAsia="Times New Roman" w:cs="Times New Roman"/>
          <w:szCs w:val="24"/>
        </w:rPr>
        <w:t>, αλλά αντίθετα το σχέδιο θα υλοποιηθεί απ</w:t>
      </w:r>
      <w:r>
        <w:rPr>
          <w:rFonts w:eastAsia="Times New Roman" w:cs="Times New Roman"/>
          <w:szCs w:val="24"/>
        </w:rPr>
        <w:t>ό την προσωρινή χρηματοδότηση του ΕΣΠΑ, σημαίνει ότι στρώνετε το έδαφος</w:t>
      </w:r>
      <w:r>
        <w:rPr>
          <w:rFonts w:eastAsia="Times New Roman" w:cs="Times New Roman"/>
          <w:szCs w:val="24"/>
        </w:rPr>
        <w:t>, ώστε</w:t>
      </w:r>
      <w:r>
        <w:rPr>
          <w:rFonts w:eastAsia="Times New Roman" w:cs="Times New Roman"/>
          <w:szCs w:val="24"/>
        </w:rPr>
        <w:t xml:space="preserve"> αυτές οι μονάδες να περάσουν στην πλήρη ευθύνη της τοπικής διοίκησης και της επιβολής παράλληλα τοπικής φορολογίας, προκειμένου να συνεχίσουν να λειτουργούν. Ακόμα και η εξαγγελί</w:t>
      </w:r>
      <w:r>
        <w:rPr>
          <w:rFonts w:eastAsia="Times New Roman" w:cs="Times New Roman"/>
          <w:szCs w:val="24"/>
        </w:rPr>
        <w:t xml:space="preserve">α της Κυβέρνησης για ενίσχυση του νέου συστήματος πρωτοβάθμιας φροντίδας υγείας με </w:t>
      </w:r>
      <w:r>
        <w:rPr>
          <w:rFonts w:eastAsia="Times New Roman" w:cs="Times New Roman"/>
          <w:szCs w:val="24"/>
        </w:rPr>
        <w:t>τρεις χιλιάδες</w:t>
      </w:r>
      <w:r>
        <w:rPr>
          <w:rFonts w:eastAsia="Times New Roman" w:cs="Times New Roman"/>
          <w:szCs w:val="24"/>
        </w:rPr>
        <w:t xml:space="preserve"> συνολικά προσωπικό –γιατρο</w:t>
      </w:r>
      <w:r>
        <w:rPr>
          <w:rFonts w:eastAsia="Times New Roman" w:cs="Times New Roman"/>
          <w:szCs w:val="24"/>
        </w:rPr>
        <w:t>ύς</w:t>
      </w:r>
      <w:r>
        <w:rPr>
          <w:rFonts w:eastAsia="Times New Roman" w:cs="Times New Roman"/>
          <w:szCs w:val="24"/>
        </w:rPr>
        <w:t>, νοσηλευτές, μαίες, κοινωνικο</w:t>
      </w:r>
      <w:r>
        <w:rPr>
          <w:rFonts w:eastAsia="Times New Roman" w:cs="Times New Roman"/>
          <w:szCs w:val="24"/>
        </w:rPr>
        <w:t>ύς</w:t>
      </w:r>
      <w:r>
        <w:rPr>
          <w:rFonts w:eastAsia="Times New Roman" w:cs="Times New Roman"/>
          <w:szCs w:val="24"/>
        </w:rPr>
        <w:t xml:space="preserve"> λειτουργο</w:t>
      </w:r>
      <w:r>
        <w:rPr>
          <w:rFonts w:eastAsia="Times New Roman" w:cs="Times New Roman"/>
          <w:szCs w:val="24"/>
        </w:rPr>
        <w:t>ύς</w:t>
      </w:r>
      <w:r>
        <w:rPr>
          <w:rFonts w:eastAsia="Times New Roman" w:cs="Times New Roman"/>
          <w:szCs w:val="24"/>
        </w:rPr>
        <w:t xml:space="preserve">, επισκέπτες υγείας, </w:t>
      </w:r>
      <w:proofErr w:type="spellStart"/>
      <w:r>
        <w:rPr>
          <w:rFonts w:eastAsia="Times New Roman" w:cs="Times New Roman"/>
          <w:szCs w:val="24"/>
        </w:rPr>
        <w:t>κλπ</w:t>
      </w:r>
      <w:proofErr w:type="spellEnd"/>
      <w:r>
        <w:rPr>
          <w:rFonts w:eastAsia="Times New Roman" w:cs="Times New Roman"/>
          <w:szCs w:val="24"/>
        </w:rPr>
        <w:t>- δεν αποτελεί ενίσχυση, αλλά διατήρηση της απαράδεκτης και επ</w:t>
      </w:r>
      <w:r>
        <w:rPr>
          <w:rFonts w:eastAsia="Times New Roman" w:cs="Times New Roman"/>
          <w:szCs w:val="24"/>
        </w:rPr>
        <w:t xml:space="preserve">ικίνδυνης κατάστασης για την υγεία του λαού, αφού μόνο το προσωπικό των κέντρων υγείας, αλλά και των πρώην μονάδων του ΕΟΠΥΥ μεταξύ του 2012 και του 2014 μειώθηκαν κατά </w:t>
      </w:r>
      <w:r>
        <w:rPr>
          <w:rFonts w:eastAsia="Times New Roman" w:cs="Times New Roman"/>
          <w:szCs w:val="24"/>
        </w:rPr>
        <w:t>πέντε χιλιάδες</w:t>
      </w:r>
      <w:r>
        <w:rPr>
          <w:rFonts w:eastAsia="Times New Roman" w:cs="Times New Roman"/>
          <w:szCs w:val="24"/>
        </w:rPr>
        <w:t>. Αυτά δεν έχουν κα</w:t>
      </w:r>
      <w:r>
        <w:rPr>
          <w:rFonts w:eastAsia="Times New Roman" w:cs="Times New Roman"/>
          <w:szCs w:val="24"/>
        </w:rPr>
        <w:t>μ</w:t>
      </w:r>
      <w:r>
        <w:rPr>
          <w:rFonts w:eastAsia="Times New Roman" w:cs="Times New Roman"/>
          <w:szCs w:val="24"/>
        </w:rPr>
        <w:t>μία σχέση με τις απαιτήσεις που προκύπτουν από τις νη</w:t>
      </w:r>
      <w:r>
        <w:rPr>
          <w:rFonts w:eastAsia="Times New Roman" w:cs="Times New Roman"/>
          <w:szCs w:val="24"/>
        </w:rPr>
        <w:t>σιωτικές, για παράδειγμα, και ορεινές απομακρυσμένες περιοχές ούτε φυσικά από τις ιδιαίτερες ανάγκες των ηλικιωμένων, των παιδιών, των γυναικών, των ατόμων με ειδικές ανάγκες,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Ακόμη και στην περίπτωση που γίνει η α</w:t>
      </w:r>
      <w:r>
        <w:rPr>
          <w:rFonts w:eastAsia="Times New Roman" w:cs="Times New Roman"/>
          <w:szCs w:val="24"/>
        </w:rPr>
        <w:lastRenderedPageBreak/>
        <w:t xml:space="preserve">ντιστοίχιση ένας γιατρός ανά </w:t>
      </w:r>
      <w:r>
        <w:rPr>
          <w:rFonts w:eastAsia="Times New Roman" w:cs="Times New Roman"/>
          <w:szCs w:val="24"/>
        </w:rPr>
        <w:t>δύο χι</w:t>
      </w:r>
      <w:r>
        <w:rPr>
          <w:rFonts w:eastAsia="Times New Roman" w:cs="Times New Roman"/>
          <w:szCs w:val="24"/>
        </w:rPr>
        <w:t>λιάδες</w:t>
      </w:r>
      <w:r>
        <w:rPr>
          <w:rFonts w:eastAsia="Times New Roman" w:cs="Times New Roman"/>
          <w:szCs w:val="24"/>
        </w:rPr>
        <w:t xml:space="preserve"> κατοίκους </w:t>
      </w:r>
      <w:r>
        <w:rPr>
          <w:rFonts w:eastAsia="Times New Roman" w:cs="Times New Roman"/>
          <w:szCs w:val="24"/>
        </w:rPr>
        <w:t xml:space="preserve">–δύο </w:t>
      </w:r>
      <w:r>
        <w:rPr>
          <w:rFonts w:eastAsia="Times New Roman" w:cs="Times New Roman"/>
          <w:szCs w:val="24"/>
        </w:rPr>
        <w:t>χιλιάδες διακόσιου</w:t>
      </w:r>
      <w:r>
        <w:rPr>
          <w:rFonts w:eastAsia="Times New Roman" w:cs="Times New Roman"/>
          <w:szCs w:val="24"/>
        </w:rPr>
        <w:t>ς πενήντα</w:t>
      </w:r>
      <w:r>
        <w:rPr>
          <w:rFonts w:eastAsia="Times New Roman" w:cs="Times New Roman"/>
          <w:szCs w:val="24"/>
        </w:rPr>
        <w:t xml:space="preserve"> ανέφερε ο Υπουργός στην </w:t>
      </w:r>
      <w:r>
        <w:rPr>
          <w:rFonts w:eastAsia="Times New Roman" w:cs="Times New Roman"/>
          <w:szCs w:val="24"/>
        </w:rPr>
        <w:t>επιτροπή</w:t>
      </w:r>
      <w:r>
        <w:rPr>
          <w:rFonts w:eastAsia="Times New Roman" w:cs="Times New Roman"/>
          <w:szCs w:val="24"/>
        </w:rPr>
        <w:t>- αυτό δεν σημαίνει ολοκληρωμένη παροχή υπηρεσιών, αλλά ακόμα πιο στοιχειώδεις από τις σημερινές.</w:t>
      </w:r>
    </w:p>
    <w:p w14:paraId="428C343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Γίνεται φανερό ότι οι </w:t>
      </w:r>
      <w:r>
        <w:rPr>
          <w:rFonts w:eastAsia="Times New Roman" w:cs="Times New Roman"/>
          <w:szCs w:val="24"/>
        </w:rPr>
        <w:t>τοπικές μονάδες υγείας</w:t>
      </w:r>
      <w:r>
        <w:rPr>
          <w:rFonts w:eastAsia="Times New Roman" w:cs="Times New Roman"/>
          <w:szCs w:val="24"/>
        </w:rPr>
        <w:t>, οι ΤΟΜΥ, δεν αποτελούν ενίσχυσ</w:t>
      </w:r>
      <w:r>
        <w:rPr>
          <w:rFonts w:eastAsia="Times New Roman" w:cs="Times New Roman"/>
          <w:szCs w:val="24"/>
        </w:rPr>
        <w:t>η της δημόσιας πρωτοβάθμιας φροντίδας υγείας. Αυτό θα ίσχυε αν αποτελούσαν αποκεντρωμένες μονάδες ενός ανεπτυγμένου κρατικού συστήματος πρωτοβάθμιας φροντίδας υγείας με επαρκή σε αριθμό, σε στελέχωση και εξοπλισμό κέντρων υγείας, που θα μπορούσαν να ανταπο</w:t>
      </w:r>
      <w:r>
        <w:rPr>
          <w:rFonts w:eastAsia="Times New Roman" w:cs="Times New Roman"/>
          <w:szCs w:val="24"/>
        </w:rPr>
        <w:t>κριθούν στις σύγχρονες ανάγκες της πρόληψης, θεραπείας και αποκατάστασης εξειδικευμένα, κατά φύλο, ηλικία, πάθηση, έγκαιρα και αποτελεσματικά, κοντά στον τόπο κατοικίας, σπουδών, άθλησης, εργασίας, κλπ. Κάτι τέτοιο όχι μόνο δεν υπάρχει, αλλά αντίθετα, με τ</w:t>
      </w:r>
      <w:r>
        <w:rPr>
          <w:rFonts w:eastAsia="Times New Roman" w:cs="Times New Roman"/>
          <w:szCs w:val="24"/>
        </w:rPr>
        <w:t>ο κυβερνητικό σχέδιο ενισχύεται ως καρικατούρα και υποκατάστατο σύστημα πρωτοβάθμιας φροντίδας υγείας.</w:t>
      </w:r>
    </w:p>
    <w:p w14:paraId="428C343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Ακόμα και αυτές τις δωρεάν, ανεπαρκείς και ελάχιστες παροχές της πρωτοβάθμιας φροντίδας υγείας, που μπορεί να μην τις πληρώνει άμεσα ο ασθενείς, όπως προ</w:t>
      </w:r>
      <w:r>
        <w:rPr>
          <w:rFonts w:eastAsia="Times New Roman" w:cs="Times New Roman"/>
          <w:szCs w:val="24"/>
        </w:rPr>
        <w:t>παγανδιστικά αναφέρει η Κυβέρνηση, τις έχει ήδη χρυσοπληρώσει πολλαπλά ο λαός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μέσω της αύξησης της άμεσης και έμμεσης φορολογίας, της αύξησης των εισφορών στον κλάδο υγείας, στις συντάξεις –επικουρικές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στο 6%. Και αυτές οι λεγόμενες παροχές είναι </w:t>
      </w:r>
      <w:r>
        <w:rPr>
          <w:rFonts w:eastAsia="Times New Roman" w:cs="Times New Roman"/>
          <w:szCs w:val="24"/>
        </w:rPr>
        <w:t>κομμένες και ραμμένες στην τήρηση των δημοσιονομικών στόχων, των περικοπών των κοινωνικών παροχών και στην επίτευξη των ματωμένων πλεονασμάτων.</w:t>
      </w:r>
    </w:p>
    <w:p w14:paraId="428C343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Στη βάση αυτή και στο ζήτημα της υγείας η Κυβέρνηση τι προσπαθεί να κάνει; Να εγκλωβίσει τη λαϊκή δυσαρέσκεια, ν</w:t>
      </w:r>
      <w:r>
        <w:rPr>
          <w:rFonts w:eastAsia="Times New Roman" w:cs="Times New Roman"/>
          <w:szCs w:val="24"/>
        </w:rPr>
        <w:t>α δημιουργήσει προσδοκίες στον λαό, να κερδίσει την ανοχή του, ώστε να συμβιβαστεί και να αποδεχθεί την εφαρμοζόμενη αντιλαϊκή πολιτική, προπαγανδίζοντας πως από την όποια ανάκαμψη της οικονομίας και το δημοσιονομικό περιθώριο, που ενδεχομένως να προκύψει,</w:t>
      </w:r>
      <w:r>
        <w:rPr>
          <w:rFonts w:eastAsia="Times New Roman" w:cs="Times New Roman"/>
          <w:szCs w:val="24"/>
        </w:rPr>
        <w:t xml:space="preserve"> αυτό θα μοιραστεί στην οικονομία και την κοινωνία, εν προκειμένω στην υγεία. Και επειδή το όλο αντιλαϊκό εγχείρημα χρειάζεται και το αντίστοιχο περιτύλιγμα, η Κυβέρνηση μιλά για την ηθικοποίηση του συστήματος υγείας, για τις σπατάλες και τον έλεγχό τους, </w:t>
      </w:r>
      <w:r>
        <w:rPr>
          <w:rFonts w:eastAsia="Times New Roman" w:cs="Times New Roman"/>
          <w:szCs w:val="24"/>
        </w:rPr>
        <w:t xml:space="preserve">που αποτελεί το όχημα για τις άγριες περικοπές των κρατικών δαπανών, κάτι που έχει οδηγήσει τους ασθενείς να πληρώνουν ακόμα πιο πολλά για φάρμακα, εξετάσεις, </w:t>
      </w:r>
      <w:r>
        <w:rPr>
          <w:rFonts w:eastAsia="Times New Roman" w:cs="Times New Roman"/>
          <w:szCs w:val="24"/>
        </w:rPr>
        <w:lastRenderedPageBreak/>
        <w:t>νοσηλεία, να πληρώνουν τόσο στον ιδιωτικό, επιχειρηματικό τομέα της υγείας όσο και στις εμπορευμα</w:t>
      </w:r>
      <w:r>
        <w:rPr>
          <w:rFonts w:eastAsia="Times New Roman" w:cs="Times New Roman"/>
          <w:szCs w:val="24"/>
        </w:rPr>
        <w:t xml:space="preserve">τοποιημένες δημόσιες μονάδες υγείας. </w:t>
      </w:r>
    </w:p>
    <w:p w14:paraId="428C343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Έτσι, η καθολικότητα και η ισότιμη πρόσβαση, που ισχυρίζεται ότι θα εξασφαλίσει η Κυβέρνηση, δεν σημαίνουν τίποτε άλλο από το ότι καθολικά και ισότιμα τα λαϊκά στρώματα θα έχουν δωρεάν, ελάχιστες και ανεπαρκείς υπηρεσί</w:t>
      </w:r>
      <w:r>
        <w:rPr>
          <w:rFonts w:eastAsia="Times New Roman" w:cs="Times New Roman"/>
          <w:szCs w:val="24"/>
        </w:rPr>
        <w:t>ες πρωτοβάθμιας φροντίδας υγείας. Υπηρεσίες και παροχές, που είναι σε όλο και μεγαλύτερη διάσταση από τις τεράστιες δυνατότητες της επιστήμης, της τεχνολογίας, της παραγωγικότητας και της ύπαρξης ενός σχετικά μεγάλου αριθμού υγειονομικών όλων των ειδικοτήτ</w:t>
      </w:r>
      <w:r>
        <w:rPr>
          <w:rFonts w:eastAsia="Times New Roman" w:cs="Times New Roman"/>
          <w:szCs w:val="24"/>
        </w:rPr>
        <w:t>ων. Και το ότι δεν μπορούν να αξιοποιηθούν προς όφελος του λαού όλα αυτά, είναι ακριβώς</w:t>
      </w:r>
      <w:r>
        <w:rPr>
          <w:rFonts w:eastAsia="Times New Roman" w:cs="Times New Roman"/>
          <w:szCs w:val="24"/>
        </w:rPr>
        <w:t>,</w:t>
      </w:r>
      <w:r>
        <w:rPr>
          <w:rFonts w:eastAsia="Times New Roman" w:cs="Times New Roman"/>
          <w:szCs w:val="24"/>
        </w:rPr>
        <w:t xml:space="preserve"> διότι εντάσσονται στους κανόνες και τους στόχους αυτής της ανάπτυξης: της καπιταλιστικής ανάπτυξης. Γιατί κοστίζουν στην ανταγωνιστικότητα και την κερδοφορία των επιχε</w:t>
      </w:r>
      <w:r>
        <w:rPr>
          <w:rFonts w:eastAsia="Times New Roman" w:cs="Times New Roman"/>
          <w:szCs w:val="24"/>
        </w:rPr>
        <w:t>ιρηματικών ομίλων.</w:t>
      </w:r>
    </w:p>
    <w:p w14:paraId="428C343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αυτή την ανάπτυξη εντάσσεται και ο κυβερνητικός σχεδιασμός για την πρωτοβάθμια φροντίδα υγείας. Να γιατί για τον λαό και τους εργαζόμενους στην υγεία σημαίνει επιδείνωση των παροχών και των συνθηκών δουλειάς. Να γιατί η εργατική τάξη </w:t>
      </w:r>
      <w:r>
        <w:rPr>
          <w:rFonts w:eastAsia="Times New Roman" w:cs="Times New Roman"/>
          <w:szCs w:val="24"/>
        </w:rPr>
        <w:lastRenderedPageBreak/>
        <w:t>και τα λαϊκά στρώματα δεν πρέπει να ξεγελαστούν, να μην «τσιμπήσουν», από την κυβερνητική προπαγάνδα ότι δήθεν θα φτιάξει πρωτοβάθμια φροντίδα υγείας προς όφελός τους, αλλά ούτε και από την προπαγάνδα  των άλλων αστικών κομμάτων που κατηγορούν την Κυβέρνησ</w:t>
      </w:r>
      <w:r>
        <w:rPr>
          <w:rFonts w:eastAsia="Times New Roman" w:cs="Times New Roman"/>
          <w:szCs w:val="24"/>
        </w:rPr>
        <w:t>η για κρατισμό και στέρηση των ασθενών από την ελεύθερη επιλογή γιατρού.</w:t>
      </w:r>
    </w:p>
    <w:p w14:paraId="428C343C"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Γιατί, αφ’ ενός, τα περί κρατισμού αποτελούν πάσα πρώτης τάξεως στην Κυβέρνηση, προκειμένου να παρουσιάζει το αντιλαϊκό της σχέδιο</w:t>
      </w:r>
      <w:r>
        <w:rPr>
          <w:rFonts w:eastAsia="Times New Roman"/>
          <w:color w:val="000000" w:themeColor="text1"/>
          <w:szCs w:val="24"/>
        </w:rPr>
        <w:t>,</w:t>
      </w:r>
      <w:r>
        <w:rPr>
          <w:rFonts w:eastAsia="Times New Roman"/>
          <w:color w:val="000000" w:themeColor="text1"/>
          <w:szCs w:val="24"/>
        </w:rPr>
        <w:t xml:space="preserve"> σαν δήθεν φιλολαϊκή κρατική στήριξη στον λαό και σε</w:t>
      </w:r>
      <w:r>
        <w:rPr>
          <w:rFonts w:eastAsia="Times New Roman"/>
          <w:color w:val="000000" w:themeColor="text1"/>
          <w:szCs w:val="24"/>
        </w:rPr>
        <w:t xml:space="preserve"> βάρος των επιχειρηματιών. Και αυτή η αντιπαράθεση</w:t>
      </w:r>
      <w:r>
        <w:rPr>
          <w:rFonts w:eastAsia="Times New Roman"/>
          <w:color w:val="000000" w:themeColor="text1"/>
          <w:szCs w:val="24"/>
        </w:rPr>
        <w:t>,</w:t>
      </w:r>
      <w:r>
        <w:rPr>
          <w:rFonts w:eastAsia="Times New Roman"/>
          <w:color w:val="000000" w:themeColor="text1"/>
          <w:szCs w:val="24"/>
        </w:rPr>
        <w:t xml:space="preserve"> στο μόνο που στοχεύει και το μόνο προσφέρει</w:t>
      </w:r>
      <w:r>
        <w:rPr>
          <w:rFonts w:eastAsia="Times New Roman"/>
          <w:color w:val="000000" w:themeColor="text1"/>
          <w:szCs w:val="24"/>
        </w:rPr>
        <w:t>,</w:t>
      </w:r>
      <w:r>
        <w:rPr>
          <w:rFonts w:eastAsia="Times New Roman"/>
          <w:color w:val="000000" w:themeColor="text1"/>
          <w:szCs w:val="24"/>
        </w:rPr>
        <w:t xml:space="preserve"> είναι να εγκλωβίζει τη λαϊκή δυσαρέσκεια και αγανάκτηση στην προσδοκία από την ανάπτυξη του υγειούς επιχειρηματικού τομέα στην υγεία και του εμπορευματοποιημέν</w:t>
      </w:r>
      <w:r>
        <w:rPr>
          <w:rFonts w:eastAsia="Times New Roman"/>
          <w:color w:val="000000" w:themeColor="text1"/>
          <w:szCs w:val="24"/>
        </w:rPr>
        <w:t>ου δημόσιου τομέα, που και οι δύο σημαίνουν επιδείνωση των λαϊκών αναγκών.</w:t>
      </w:r>
    </w:p>
    <w:p w14:paraId="428C343D"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Αφ’ ετέρου, πίσω από το ζήτημα της ελεύθερης επιλογής κρύβεται η ατομική ευθύνη του κάθε ασθενή να διαχειριστεί το πρόβλημα της υγείας του, ελεύθερα, δηλαδή, ατομικά να βρει νοσοκομ</w:t>
      </w:r>
      <w:r>
        <w:rPr>
          <w:rFonts w:eastAsia="Times New Roman"/>
          <w:color w:val="000000" w:themeColor="text1"/>
          <w:szCs w:val="24"/>
        </w:rPr>
        <w:t>εία, γιατρό, εργαστήριο κ.λπ</w:t>
      </w:r>
      <w:r>
        <w:rPr>
          <w:rFonts w:eastAsia="Times New Roman"/>
          <w:color w:val="000000" w:themeColor="text1"/>
          <w:szCs w:val="24"/>
        </w:rPr>
        <w:t>.</w:t>
      </w:r>
      <w:r>
        <w:rPr>
          <w:rFonts w:eastAsia="Times New Roman"/>
          <w:color w:val="000000" w:themeColor="text1"/>
          <w:szCs w:val="24"/>
        </w:rPr>
        <w:t xml:space="preserve">. Εμείς λέμε πως ελεύθερος είναι αυτός που μπορεί να ικανοποιήσει πλήρως και δωρεάν τις </w:t>
      </w:r>
      <w:r>
        <w:rPr>
          <w:rFonts w:eastAsia="Times New Roman"/>
          <w:color w:val="000000" w:themeColor="text1"/>
          <w:szCs w:val="24"/>
        </w:rPr>
        <w:lastRenderedPageBreak/>
        <w:t>ανάγκες του σε υπηρεσίες υγείας. Η προάσπιση και προαγωγή της να είναι κρατική και όχι ατομική ευθύνη, να είναι χαρακτηριστικό του συστήματ</w:t>
      </w:r>
      <w:r>
        <w:rPr>
          <w:rFonts w:eastAsia="Times New Roman"/>
          <w:color w:val="000000" w:themeColor="text1"/>
          <w:szCs w:val="24"/>
        </w:rPr>
        <w:t>ος υγείας.</w:t>
      </w:r>
    </w:p>
    <w:p w14:paraId="428C343E"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Στα πλαίσια αυτού του εκμεταλλευτικού συστήματος το κράτος δίνει αυτήν την ελευθερία; Έχει ο εργαζόμενος των 400, των 500 και των 600 ευρώ ή ο αντίστοιχος συνταξιούχος, που έχουν </w:t>
      </w:r>
      <w:proofErr w:type="spellStart"/>
      <w:r>
        <w:rPr>
          <w:rFonts w:eastAsia="Times New Roman"/>
          <w:color w:val="000000" w:themeColor="text1"/>
          <w:szCs w:val="24"/>
        </w:rPr>
        <w:t>πετσοκοπεί</w:t>
      </w:r>
      <w:proofErr w:type="spellEnd"/>
      <w:r>
        <w:rPr>
          <w:rFonts w:eastAsia="Times New Roman"/>
          <w:color w:val="000000" w:themeColor="text1"/>
          <w:szCs w:val="24"/>
        </w:rPr>
        <w:t xml:space="preserve"> οι συντάξεις του, την πολυτέλεια της επιλογής στα πλαίσ</w:t>
      </w:r>
      <w:r>
        <w:rPr>
          <w:rFonts w:eastAsia="Times New Roman"/>
          <w:color w:val="000000" w:themeColor="text1"/>
          <w:szCs w:val="24"/>
        </w:rPr>
        <w:t>ια της ελευθερίας επιλογής γιατρού, για παράδειγμα; Με τι θα τα πληρώσει;</w:t>
      </w:r>
    </w:p>
    <w:p w14:paraId="428C343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Έτσι, λοιπόν, παρά την ουσιαστική σημασία της πρόληψης</w:t>
      </w:r>
      <w:r>
        <w:rPr>
          <w:rFonts w:eastAsia="Times New Roman"/>
          <w:color w:val="000000" w:themeColor="text1"/>
          <w:szCs w:val="24"/>
        </w:rPr>
        <w:t>,</w:t>
      </w:r>
      <w:r>
        <w:rPr>
          <w:rFonts w:eastAsia="Times New Roman"/>
          <w:color w:val="000000" w:themeColor="text1"/>
          <w:szCs w:val="24"/>
        </w:rPr>
        <w:t xml:space="preserve"> όχι μόνο συνεχίζεται και διατηρείται και από τη σημερινή Κυβέρνηση –και μέσα από το νομοσχέδιο φαίνεται αυτό- η απαράδεκτη κατ</w:t>
      </w:r>
      <w:r>
        <w:rPr>
          <w:rFonts w:eastAsia="Times New Roman"/>
          <w:color w:val="000000" w:themeColor="text1"/>
          <w:szCs w:val="24"/>
        </w:rPr>
        <w:t>άσταση που υπάρχει στη δημόσια πρωτοβάθμια φροντίδα υγείας από πλευράς ανάπτυξης, υποδομών, στελέχωσης, εξοπλισμού, αλλά στην πράξη ακυρώνεται η πρόληψη ως βασικό στοιχείο της λειτουργίας της πρωτοβάθμιας φροντίδας υγείας. Συγχρόνως, ένα μεγάλο μέρος προλη</w:t>
      </w:r>
      <w:r>
        <w:rPr>
          <w:rFonts w:eastAsia="Times New Roman"/>
          <w:color w:val="000000" w:themeColor="text1"/>
          <w:szCs w:val="24"/>
        </w:rPr>
        <w:t>πτικών εξετάσεων δεν εντάσσονται στον κρατικό κατάλογο και δεν αποζημιώνονται. Α</w:t>
      </w:r>
      <w:r>
        <w:rPr>
          <w:rFonts w:eastAsia="Times New Roman"/>
          <w:color w:val="000000" w:themeColor="text1"/>
          <w:szCs w:val="24"/>
        </w:rPr>
        <w:lastRenderedPageBreak/>
        <w:t>ποτέλεσμα; Η ενίσχυση της πολιτικής για την πρόληψη στο επίπεδο των συμβουλών και της ενημέρωσης, όπως προωθείται και με το νομοσχέδιο.</w:t>
      </w:r>
    </w:p>
    <w:p w14:paraId="428C3440" w14:textId="77777777" w:rsidR="00CF256A" w:rsidRDefault="008A1C0A">
      <w:pPr>
        <w:spacing w:line="600" w:lineRule="auto"/>
        <w:ind w:firstLine="720"/>
        <w:jc w:val="both"/>
        <w:rPr>
          <w:rFonts w:eastAsia="Times New Roman"/>
          <w:color w:val="000000" w:themeColor="text1"/>
          <w:szCs w:val="24"/>
        </w:rPr>
      </w:pPr>
      <w:r>
        <w:rPr>
          <w:rFonts w:eastAsia="Times New Roman"/>
          <w:szCs w:val="24"/>
        </w:rPr>
        <w:t>(Στο σημείο αυτό κτυπάει το κουδούνι λήξ</w:t>
      </w:r>
      <w:r>
        <w:rPr>
          <w:rFonts w:eastAsia="Times New Roman"/>
          <w:szCs w:val="24"/>
        </w:rPr>
        <w:t>εως του χρόνου ομιλίας του κυρίου Βουλευτή)</w:t>
      </w:r>
    </w:p>
    <w:p w14:paraId="428C3441"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Και δεν είναι τυχαίο που πάνω στο έδαφος αυτών των τεράστιων ελλείψεων</w:t>
      </w:r>
      <w:r>
        <w:rPr>
          <w:rFonts w:eastAsia="Times New Roman"/>
          <w:color w:val="000000" w:themeColor="text1"/>
          <w:szCs w:val="24"/>
        </w:rPr>
        <w:t xml:space="preserve">, </w:t>
      </w:r>
      <w:r>
        <w:rPr>
          <w:rFonts w:eastAsia="Times New Roman"/>
          <w:color w:val="000000" w:themeColor="text1"/>
          <w:szCs w:val="24"/>
        </w:rPr>
        <w:t>περικοπών κ.α.</w:t>
      </w:r>
      <w:r>
        <w:rPr>
          <w:rFonts w:eastAsia="Times New Roman"/>
          <w:color w:val="000000" w:themeColor="text1"/>
          <w:szCs w:val="24"/>
        </w:rPr>
        <w:t>,</w:t>
      </w:r>
      <w:r>
        <w:rPr>
          <w:rFonts w:eastAsia="Times New Roman"/>
          <w:color w:val="000000" w:themeColor="text1"/>
          <w:szCs w:val="24"/>
        </w:rPr>
        <w:t xml:space="preserve"> αναπτύσσονται βαθύτατα αντιδραστικές απόψεις, θέσεις, πολιτικές αν θέλετε, περί </w:t>
      </w:r>
      <w:proofErr w:type="spellStart"/>
      <w:r>
        <w:rPr>
          <w:rFonts w:eastAsia="Times New Roman"/>
          <w:color w:val="000000" w:themeColor="text1"/>
          <w:szCs w:val="24"/>
        </w:rPr>
        <w:t>αυτοφροντίδας</w:t>
      </w:r>
      <w:proofErr w:type="spellEnd"/>
      <w:r>
        <w:rPr>
          <w:rFonts w:eastAsia="Times New Roman"/>
          <w:color w:val="000000" w:themeColor="text1"/>
          <w:szCs w:val="24"/>
        </w:rPr>
        <w:t xml:space="preserve"> ή της λεγόμενης </w:t>
      </w:r>
      <w:proofErr w:type="spellStart"/>
      <w:r>
        <w:rPr>
          <w:rFonts w:eastAsia="Times New Roman"/>
          <w:color w:val="000000" w:themeColor="text1"/>
          <w:szCs w:val="24"/>
        </w:rPr>
        <w:t>αυτοθεραπείας</w:t>
      </w:r>
      <w:proofErr w:type="spellEnd"/>
      <w:r>
        <w:rPr>
          <w:rFonts w:eastAsia="Times New Roman"/>
          <w:color w:val="000000" w:themeColor="text1"/>
          <w:szCs w:val="24"/>
        </w:rPr>
        <w:t xml:space="preserve"> </w:t>
      </w:r>
      <w:r>
        <w:rPr>
          <w:rFonts w:eastAsia="Times New Roman"/>
          <w:color w:val="000000" w:themeColor="text1"/>
          <w:szCs w:val="24"/>
        </w:rPr>
        <w:t xml:space="preserve">και </w:t>
      </w:r>
      <w:proofErr w:type="spellStart"/>
      <w:r>
        <w:rPr>
          <w:rFonts w:eastAsia="Times New Roman"/>
          <w:color w:val="000000" w:themeColor="text1"/>
          <w:szCs w:val="24"/>
        </w:rPr>
        <w:t>αυτοδιάγνωσης</w:t>
      </w:r>
      <w:proofErr w:type="spellEnd"/>
      <w:r>
        <w:rPr>
          <w:rFonts w:eastAsia="Times New Roman"/>
          <w:color w:val="000000" w:themeColor="text1"/>
          <w:szCs w:val="24"/>
        </w:rPr>
        <w:t>, προτάσεις που συνιστούν φτηνή, αλλά επικίνδυνη για τους ασθενείς υποκατάσταση των τεράστιων ελλείψεων στη δημόσια πρωτοβάθμια περίθαλψη. Και μάλιστα, αυτές οι κατευθύνσεις είναι τόσο απαρχαιωμένες, συντηρητικές, που μας γυρνάνε, αν εφαρμ</w:t>
      </w:r>
      <w:r>
        <w:rPr>
          <w:rFonts w:eastAsia="Times New Roman"/>
          <w:color w:val="000000" w:themeColor="text1"/>
          <w:szCs w:val="24"/>
        </w:rPr>
        <w:t>οστούν, σε προηγούμενες δεκαετίες πριν έναν αιώνα, όπου ο φαρμακοποιός ή η μαία ή ο πρακτικός τα έκανε όλα, λόγω των ελλείψεων υποδομών, του εξειδικευμένου προσωπικού και της απαραίτητης επιστημονικής γνώσης τότε.</w:t>
      </w:r>
    </w:p>
    <w:p w14:paraId="428C3442"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Οι ανικανοποίητες, λοιπόν, σύγχρονες λαϊκέ</w:t>
      </w:r>
      <w:r>
        <w:rPr>
          <w:rFonts w:eastAsia="Times New Roman"/>
          <w:color w:val="000000" w:themeColor="text1"/>
          <w:szCs w:val="24"/>
        </w:rPr>
        <w:t>ς ανάγκες στην υγεία είναι πρόβλημα ταξικό, πολιτικό και όχι οικονομικό. Γι</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lastRenderedPageBreak/>
        <w:t>αυτό και το σχέδιο της Κυβέρνησης για την πρωτοβάθμια φροντίδα υγείας πρέπει να το απορρίψουν οι εργαζόμενοι, τα λαϊκά στρώματα, ως τμήμα αυτής ακριβώς της ταξικής αντιλαϊκής πολι</w:t>
      </w:r>
      <w:r>
        <w:rPr>
          <w:rFonts w:eastAsia="Times New Roman"/>
          <w:color w:val="000000" w:themeColor="text1"/>
          <w:szCs w:val="24"/>
        </w:rPr>
        <w:t xml:space="preserve">τικής, διεκδικώντας την πλήρη ανάπτυξη ενός κρατικού και απολύτως δωρεάν συστήματος υγείας και πρωτοβάθμιας φροντίδας υγείας, με κέντρα υγείας, πλήρως στελεχωμένα σε γιατρούς όλων των ειδικοτήτων, οικογενειακούς γιατρούς, με υγειονομικούς όλων των κλάδων, </w:t>
      </w:r>
      <w:r>
        <w:rPr>
          <w:rFonts w:eastAsia="Times New Roman"/>
          <w:color w:val="000000" w:themeColor="text1"/>
          <w:szCs w:val="24"/>
        </w:rPr>
        <w:t>σύγχρονο εξοπλισμό που να ικανοποιεί όλες τις ανάγκες των λαϊκών οικογενειών, όλο το εικοσιτετράωρο, όλες τις ημέρες του χρόνου. Παράλληλα, η κατεύθυνση της πάλης των εργαζομένων, των αυτοαπασχολούμενων, των φτωχών αγροτών να είναι η προοπτική της ανάπτυξη</w:t>
      </w:r>
      <w:r>
        <w:rPr>
          <w:rFonts w:eastAsia="Times New Roman"/>
          <w:color w:val="000000" w:themeColor="text1"/>
          <w:szCs w:val="24"/>
        </w:rPr>
        <w:t>ς</w:t>
      </w:r>
      <w:r>
        <w:rPr>
          <w:rFonts w:eastAsia="Times New Roman"/>
          <w:color w:val="000000" w:themeColor="text1"/>
          <w:szCs w:val="24"/>
        </w:rPr>
        <w:t>,</w:t>
      </w:r>
      <w:r>
        <w:rPr>
          <w:rFonts w:eastAsia="Times New Roman"/>
          <w:color w:val="000000" w:themeColor="text1"/>
          <w:szCs w:val="24"/>
        </w:rPr>
        <w:t xml:space="preserve"> που θα έχει κριτήριο την ικανοποίηση των σύγχρονων αναγκών και στην υγεία, αξιοποιώντας τον πλούτο</w:t>
      </w:r>
      <w:r>
        <w:rPr>
          <w:rFonts w:eastAsia="Times New Roman"/>
          <w:color w:val="000000" w:themeColor="text1"/>
          <w:szCs w:val="24"/>
        </w:rPr>
        <w:t>,</w:t>
      </w:r>
      <w:r>
        <w:rPr>
          <w:rFonts w:eastAsia="Times New Roman"/>
          <w:color w:val="000000" w:themeColor="text1"/>
          <w:szCs w:val="24"/>
        </w:rPr>
        <w:t xml:space="preserve"> που ο ίδιος ο λαός παράγει και βεβαίως, ανάμεσα σε αυτά τα σύγχρονα επιτεύγματα της επιστήμης και της τεχνολογίας.</w:t>
      </w:r>
    </w:p>
    <w:p w14:paraId="428C3443"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Στη βάση αυτών</w:t>
      </w:r>
      <w:r>
        <w:rPr>
          <w:rFonts w:eastAsia="Times New Roman"/>
          <w:color w:val="000000" w:themeColor="text1"/>
          <w:szCs w:val="24"/>
        </w:rPr>
        <w:t>,</w:t>
      </w:r>
      <w:r>
        <w:rPr>
          <w:rFonts w:eastAsia="Times New Roman"/>
          <w:color w:val="000000" w:themeColor="text1"/>
          <w:szCs w:val="24"/>
        </w:rPr>
        <w:t xml:space="preserve"> αλλά και με κριτήριο κ</w:t>
      </w:r>
      <w:r>
        <w:rPr>
          <w:rFonts w:eastAsia="Times New Roman"/>
          <w:color w:val="000000" w:themeColor="text1"/>
          <w:szCs w:val="24"/>
        </w:rPr>
        <w:t>άποια άρθρα από το υπόλοιπο νομοσχέδιο που θα καταψηφίσουμε, εμείς καταψηφίζουμε επί της αρχής, κύριε Πρόεδρε, το νομοσχέδιο.</w:t>
      </w:r>
    </w:p>
    <w:p w14:paraId="428C3444"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 xml:space="preserve">ΠΡΟΕΔΡΕΥΩΝ (Γεώργιος Βαρεμένος): </w:t>
      </w:r>
      <w:r>
        <w:rPr>
          <w:rFonts w:eastAsia="Times New Roman"/>
          <w:color w:val="000000" w:themeColor="text1"/>
          <w:szCs w:val="24"/>
        </w:rPr>
        <w:t xml:space="preserve">Ο ειδικός αγορητής των Ανεξαρτήτων Ελλήνων κ. </w:t>
      </w:r>
      <w:proofErr w:type="spellStart"/>
      <w:r>
        <w:rPr>
          <w:rFonts w:eastAsia="Times New Roman"/>
          <w:color w:val="000000" w:themeColor="text1"/>
          <w:szCs w:val="24"/>
        </w:rPr>
        <w:t>Παπαχριστόπουλος</w:t>
      </w:r>
      <w:proofErr w:type="spellEnd"/>
      <w:r>
        <w:rPr>
          <w:rFonts w:eastAsia="Times New Roman"/>
          <w:color w:val="000000" w:themeColor="text1"/>
          <w:szCs w:val="24"/>
        </w:rPr>
        <w:t xml:space="preserve"> έχει τον λόγο.</w:t>
      </w:r>
    </w:p>
    <w:p w14:paraId="428C3445"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b/>
          <w:szCs w:val="24"/>
        </w:rPr>
        <w:t>ΑΘΑΝΑΣΙΟΣ ΠΑΠΑΧΡΙΣΤ</w:t>
      </w:r>
      <w:r>
        <w:rPr>
          <w:rFonts w:eastAsia="Times New Roman" w:cs="Times New Roman"/>
          <w:b/>
          <w:szCs w:val="24"/>
        </w:rPr>
        <w:t xml:space="preserve">ΟΠΟΥΛΟΣ: </w:t>
      </w:r>
      <w:r>
        <w:rPr>
          <w:rFonts w:eastAsia="Times New Roman" w:cs="Times New Roman"/>
          <w:szCs w:val="24"/>
        </w:rPr>
        <w:t>Ευχαριστώ, κύριε Πρόεδρε.</w:t>
      </w:r>
      <w:r>
        <w:rPr>
          <w:rFonts w:eastAsia="Times New Roman" w:cs="Times New Roman"/>
          <w:b/>
          <w:szCs w:val="24"/>
        </w:rPr>
        <w:t xml:space="preserve"> </w:t>
      </w:r>
    </w:p>
    <w:p w14:paraId="428C3446"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Διέκρινα μία επιθετικότητα, όταν επαναλαμβάνεται κάτι πολλές φορές, γιατί η αντισυνταγματικότητα πάει να γίνει καινούργια μόδα. Πριν λίγο καιρό ήταν οι εκλογές και τώρα έχει γίνει η αντισυνταγματικότητα καινούργια μόδα </w:t>
      </w:r>
      <w:r>
        <w:rPr>
          <w:rFonts w:eastAsia="Times New Roman" w:cs="Times New Roman"/>
          <w:color w:val="000000"/>
          <w:szCs w:val="24"/>
        </w:rPr>
        <w:t>και οι εξεταστικές επιτροπές.  Αυτή είναι η αίσθησ</w:t>
      </w:r>
      <w:r>
        <w:rPr>
          <w:rFonts w:eastAsia="Times New Roman" w:cs="Times New Roman"/>
          <w:color w:val="000000"/>
          <w:szCs w:val="24"/>
        </w:rPr>
        <w:t>ή</w:t>
      </w:r>
      <w:r>
        <w:rPr>
          <w:rFonts w:eastAsia="Times New Roman" w:cs="Times New Roman"/>
          <w:color w:val="000000"/>
          <w:szCs w:val="24"/>
        </w:rPr>
        <w:t xml:space="preserve"> μου. </w:t>
      </w:r>
    </w:p>
    <w:p w14:paraId="428C3447"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Έχω μία απορία, θα πρέπει κάποιος να μου την λύσει, κυρίως από αυτούς, που είναι πάρα πολλοί, με το δάχτυλο </w:t>
      </w:r>
      <w:r>
        <w:rPr>
          <w:rFonts w:eastAsia="Times New Roman" w:cs="Times New Roman"/>
          <w:color w:val="000000"/>
          <w:szCs w:val="24"/>
        </w:rPr>
        <w:t>σηκωμένο και πολύ επιθετικοί. Υπάρχει κάποιο αντίστοιχο ΚΕΕΛΠΝΟ πλανήτη, ακόμα και στην αναπτυσσόμενη χώρα, που οι δημοσιογράφοι να παίρνουν χρήματα από το ΚΕΕΛΠΝΟ για να διαφημίζουν τι, το αυτονόητο; Την υποχρέωση που έχουν ιδιωτικά και δημόσια κανάλια να</w:t>
      </w:r>
      <w:r>
        <w:rPr>
          <w:rFonts w:eastAsia="Times New Roman" w:cs="Times New Roman"/>
          <w:color w:val="000000"/>
          <w:szCs w:val="24"/>
        </w:rPr>
        <w:t xml:space="preserve"> προφυλάξουν τον πολίτη από μία επιδημία; </w:t>
      </w:r>
      <w:r>
        <w:rPr>
          <w:rFonts w:eastAsia="Times New Roman" w:cs="Times New Roman"/>
          <w:szCs w:val="24"/>
        </w:rPr>
        <w:t>Είναι ρητορική η ερώτηση και θα ήθελα μια απάντηση, γιατί το ΚΕΕΛΠΝΟ πλήρωνε δημοσιογράφους, επί πολλά χρόνια</w:t>
      </w:r>
      <w:r>
        <w:rPr>
          <w:rFonts w:eastAsia="Times New Roman" w:cs="Times New Roman"/>
          <w:szCs w:val="24"/>
        </w:rPr>
        <w:t>; Γ</w:t>
      </w:r>
      <w:r>
        <w:rPr>
          <w:rFonts w:eastAsia="Times New Roman" w:cs="Times New Roman"/>
          <w:szCs w:val="24"/>
        </w:rPr>
        <w:t xml:space="preserve">ια </w:t>
      </w:r>
      <w:r>
        <w:rPr>
          <w:rFonts w:eastAsia="Times New Roman" w:cs="Times New Roman"/>
          <w:szCs w:val="24"/>
        </w:rPr>
        <w:lastRenderedPageBreak/>
        <w:t xml:space="preserve">ποιο λόγο τους πλήρωνε; Σε αυτό θα ήθελα μία απάντηση, για να είμαστε έτσι λίγο μαζεμένοι. </w:t>
      </w:r>
    </w:p>
    <w:p w14:paraId="428C3448"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Θέλω ακ</w:t>
      </w:r>
      <w:r>
        <w:rPr>
          <w:rFonts w:eastAsia="Times New Roman" w:cs="Times New Roman"/>
          <w:szCs w:val="24"/>
        </w:rPr>
        <w:t>όμα να πω το εξής</w:t>
      </w:r>
      <w:r>
        <w:rPr>
          <w:rFonts w:eastAsia="Times New Roman" w:cs="Times New Roman"/>
          <w:szCs w:val="24"/>
        </w:rPr>
        <w:t>,</w:t>
      </w:r>
      <w:r>
        <w:rPr>
          <w:rFonts w:eastAsia="Times New Roman" w:cs="Times New Roman"/>
          <w:szCs w:val="24"/>
        </w:rPr>
        <w:t xml:space="preserve"> ότι πρόσφατο παράδειγμα στην Αμερική, έκανε αγώνα ο μη κομμουνιστής ηγέτης </w:t>
      </w:r>
      <w:proofErr w:type="spellStart"/>
      <w:r>
        <w:rPr>
          <w:rFonts w:eastAsia="Times New Roman" w:cs="Times New Roman"/>
          <w:szCs w:val="24"/>
        </w:rPr>
        <w:t>Μπάρακ</w:t>
      </w:r>
      <w:proofErr w:type="spellEnd"/>
      <w:r>
        <w:rPr>
          <w:rFonts w:eastAsia="Times New Roman" w:cs="Times New Roman"/>
          <w:szCs w:val="24"/>
        </w:rPr>
        <w:t xml:space="preserve"> Ομπάμα, αγώνα μεγάλο έκανε, είχαν τριάντα επτά εκατομμύρια ανασφάλιστους Αμερικανούς πολίτες</w:t>
      </w:r>
      <w:r>
        <w:rPr>
          <w:rFonts w:eastAsia="Times New Roman" w:cs="Times New Roman"/>
          <w:szCs w:val="24"/>
        </w:rPr>
        <w:t>,</w:t>
      </w:r>
      <w:r>
        <w:rPr>
          <w:rFonts w:eastAsia="Times New Roman" w:cs="Times New Roman"/>
          <w:szCs w:val="24"/>
        </w:rPr>
        <w:t xml:space="preserve"> που δεν έχουν την δυνατότητα να έχουν ιδιωτική ασφάλιση. Και </w:t>
      </w:r>
      <w:r>
        <w:rPr>
          <w:rFonts w:eastAsia="Times New Roman" w:cs="Times New Roman"/>
          <w:szCs w:val="24"/>
        </w:rPr>
        <w:t xml:space="preserve">προσπάθησε να κάνει το αυτονόητο, κατάφερε με χίλια εμπόδια, γιατί είχε φοβερές αντιδράσεις, τα δεκαεφτά εκατομμύρια πολίτες να τα εντάξει. Και το πρώτο πράγμα που </w:t>
      </w:r>
      <w:proofErr w:type="spellStart"/>
      <w:r>
        <w:rPr>
          <w:rFonts w:eastAsia="Times New Roman" w:cs="Times New Roman"/>
          <w:szCs w:val="24"/>
        </w:rPr>
        <w:t>βάλθηκε</w:t>
      </w:r>
      <w:proofErr w:type="spellEnd"/>
      <w:r>
        <w:rPr>
          <w:rFonts w:eastAsia="Times New Roman" w:cs="Times New Roman"/>
          <w:szCs w:val="24"/>
        </w:rPr>
        <w:t xml:space="preserve"> να κάνει ο Ντόναλτ </w:t>
      </w:r>
      <w:proofErr w:type="spellStart"/>
      <w:r>
        <w:rPr>
          <w:rFonts w:eastAsia="Times New Roman" w:cs="Times New Roman"/>
          <w:szCs w:val="24"/>
        </w:rPr>
        <w:t>Τραμπ</w:t>
      </w:r>
      <w:proofErr w:type="spellEnd"/>
      <w:r>
        <w:rPr>
          <w:rFonts w:eastAsia="Times New Roman" w:cs="Times New Roman"/>
          <w:szCs w:val="24"/>
        </w:rPr>
        <w:t xml:space="preserve">, όταν ήρθε στην προεδρεία </w:t>
      </w:r>
      <w:r>
        <w:rPr>
          <w:rFonts w:eastAsia="Times New Roman" w:cs="Times New Roman"/>
          <w:szCs w:val="24"/>
        </w:rPr>
        <w:t xml:space="preserve">-το </w:t>
      </w:r>
      <w:r>
        <w:rPr>
          <w:rFonts w:eastAsia="Times New Roman" w:cs="Times New Roman"/>
          <w:szCs w:val="24"/>
        </w:rPr>
        <w:t>θεωρούσε μάλιστα</w:t>
      </w:r>
      <w:r>
        <w:rPr>
          <w:rFonts w:eastAsia="Times New Roman" w:cs="Times New Roman"/>
          <w:szCs w:val="24"/>
        </w:rPr>
        <w:t>,</w:t>
      </w:r>
      <w:r>
        <w:rPr>
          <w:rFonts w:eastAsia="Times New Roman" w:cs="Times New Roman"/>
          <w:szCs w:val="24"/>
        </w:rPr>
        <w:t xml:space="preserve"> τιμή του</w:t>
      </w:r>
      <w:r>
        <w:rPr>
          <w:rFonts w:eastAsia="Times New Roman" w:cs="Times New Roman"/>
          <w:szCs w:val="24"/>
        </w:rPr>
        <w:t>-</w:t>
      </w:r>
      <w:r>
        <w:rPr>
          <w:rFonts w:eastAsia="Times New Roman" w:cs="Times New Roman"/>
          <w:szCs w:val="24"/>
        </w:rPr>
        <w:t xml:space="preserve"> ή</w:t>
      </w:r>
      <w:r>
        <w:rPr>
          <w:rFonts w:eastAsia="Times New Roman" w:cs="Times New Roman"/>
          <w:szCs w:val="24"/>
        </w:rPr>
        <w:t>ταν να καταργήσει «</w:t>
      </w:r>
      <w:r>
        <w:rPr>
          <w:rFonts w:eastAsia="Times New Roman" w:cs="Times New Roman"/>
          <w:szCs w:val="24"/>
          <w:lang w:val="en-US"/>
        </w:rPr>
        <w:t>Obama</w:t>
      </w:r>
      <w:r>
        <w:rPr>
          <w:rFonts w:eastAsia="Times New Roman" w:cs="Times New Roman"/>
          <w:szCs w:val="24"/>
        </w:rPr>
        <w:t xml:space="preserve"> </w:t>
      </w:r>
      <w:r>
        <w:rPr>
          <w:rFonts w:eastAsia="Times New Roman" w:cs="Times New Roman"/>
          <w:szCs w:val="24"/>
          <w:lang w:val="en-US"/>
        </w:rPr>
        <w:t>care</w:t>
      </w:r>
      <w:r>
        <w:rPr>
          <w:rFonts w:eastAsia="Times New Roman" w:cs="Times New Roman"/>
          <w:szCs w:val="24"/>
        </w:rPr>
        <w:t>». Και προς τιμήν</w:t>
      </w:r>
      <w:r>
        <w:rPr>
          <w:rFonts w:eastAsia="Times New Roman" w:cs="Times New Roman"/>
          <w:szCs w:val="24"/>
        </w:rPr>
        <w:t xml:space="preserve"> τους</w:t>
      </w:r>
      <w:r>
        <w:rPr>
          <w:rFonts w:eastAsia="Times New Roman" w:cs="Times New Roman"/>
          <w:szCs w:val="24"/>
        </w:rPr>
        <w:t xml:space="preserve">, αντέδρασαν κάποιοι Ρεπουμπλικάνοι Βουλευτές -με πρωτεργάτη τον Μακ Κέιν, ο οποίος είχε ταλαιπωρηθεί </w:t>
      </w:r>
      <w:r>
        <w:rPr>
          <w:rFonts w:eastAsia="Times New Roman" w:cs="Times New Roman"/>
          <w:szCs w:val="24"/>
        </w:rPr>
        <w:t>στον</w:t>
      </w:r>
      <w:r>
        <w:rPr>
          <w:rFonts w:eastAsia="Times New Roman" w:cs="Times New Roman"/>
          <w:szCs w:val="24"/>
        </w:rPr>
        <w:t xml:space="preserve"> πόλεμο του Βιετνάμ, </w:t>
      </w:r>
      <w:r>
        <w:rPr>
          <w:rFonts w:eastAsia="Times New Roman" w:cs="Times New Roman"/>
          <w:szCs w:val="24"/>
        </w:rPr>
        <w:t>-</w:t>
      </w:r>
      <w:r>
        <w:rPr>
          <w:rFonts w:eastAsia="Times New Roman" w:cs="Times New Roman"/>
          <w:szCs w:val="24"/>
        </w:rPr>
        <w:t xml:space="preserve">Ρεπουμπλικάνος- δεν πέρασε του </w:t>
      </w:r>
      <w:proofErr w:type="spellStart"/>
      <w:r>
        <w:rPr>
          <w:rFonts w:eastAsia="Times New Roman" w:cs="Times New Roman"/>
          <w:szCs w:val="24"/>
        </w:rPr>
        <w:t>Τραμπ</w:t>
      </w:r>
      <w:proofErr w:type="spellEnd"/>
      <w:r>
        <w:rPr>
          <w:rFonts w:eastAsia="Times New Roman" w:cs="Times New Roman"/>
          <w:szCs w:val="24"/>
        </w:rPr>
        <w:t xml:space="preserve"> και ένα μεγάλο κομμάτι, κυρίως δεκαεφτά </w:t>
      </w:r>
      <w:r>
        <w:rPr>
          <w:rFonts w:eastAsia="Times New Roman" w:cs="Times New Roman"/>
          <w:szCs w:val="24"/>
        </w:rPr>
        <w:t xml:space="preserve">εκατομμύρια ανασφάλιστοι συνεχίζουν. Και πιστεύω ότι δεν θα περάσει κιόλας. </w:t>
      </w:r>
    </w:p>
    <w:p w14:paraId="428C3449"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αρχάς</w:t>
      </w:r>
      <w:r>
        <w:rPr>
          <w:rFonts w:eastAsia="Times New Roman" w:cs="Times New Roman"/>
          <w:szCs w:val="24"/>
        </w:rPr>
        <w:t>, θέλω να ενημερώσω ότι η Δανία έχει 15% ιδιωτικά ό,τι θέλετε και 85% είναι δημόσια. Ένα αντίστοιχο ποσο</w:t>
      </w:r>
      <w:r>
        <w:rPr>
          <w:rFonts w:eastAsia="Times New Roman" w:cs="Times New Roman"/>
          <w:szCs w:val="24"/>
        </w:rPr>
        <w:lastRenderedPageBreak/>
        <w:t>στό υπάρχει και στην Ολλανδία, που είναι κατ’ εξοχήν καπιταλιστικ</w:t>
      </w:r>
      <w:r>
        <w:rPr>
          <w:rFonts w:eastAsia="Times New Roman" w:cs="Times New Roman"/>
          <w:szCs w:val="24"/>
        </w:rPr>
        <w:t xml:space="preserve">ή χώρα, ένα 20% είναι ιδιωτικές κλινικές και ιδιωτικά ιατρεία και το υπόλοιπο 80% είναι κρατικό. </w:t>
      </w:r>
    </w:p>
    <w:p w14:paraId="428C344A"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Στη χώρα μας, για όσους είστε ανενημέρωτοι, ένα 40% αυτή τη στιγμή καλύπτει η ιδιωτική υγεία, κάτι που δεν γίνεται ούτε στις Ηνωμένες Πολιτείες. Τόσο προηγμέν</w:t>
      </w:r>
      <w:r>
        <w:rPr>
          <w:rFonts w:eastAsia="Times New Roman" w:cs="Times New Roman"/>
          <w:szCs w:val="24"/>
        </w:rPr>
        <w:t>οι είμαστε;  Τόσο λεφτάδες, σε μία εποχή που η κρίση μαστίζει τον μισό σχεδόν ελληνικό πληθυσμό;</w:t>
      </w:r>
    </w:p>
    <w:p w14:paraId="428C344B"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szCs w:val="24"/>
        </w:rPr>
        <w:t xml:space="preserve">Και έρχεται αυτό εδώ το νομοσχέδιο, που δεν πιστεύω ότι τα λύνει όλα, με καθυστέρηση τριάντα και </w:t>
      </w:r>
      <w:r>
        <w:rPr>
          <w:rFonts w:eastAsia="Times New Roman" w:cs="Times New Roman"/>
          <w:szCs w:val="24"/>
        </w:rPr>
        <w:t xml:space="preserve">πλέον </w:t>
      </w:r>
      <w:r>
        <w:rPr>
          <w:rFonts w:eastAsia="Times New Roman" w:cs="Times New Roman"/>
          <w:szCs w:val="24"/>
        </w:rPr>
        <w:t xml:space="preserve">χρονών. Και επειδή άκουσα τον φίλο μου τον </w:t>
      </w:r>
      <w:r>
        <w:rPr>
          <w:rFonts w:eastAsia="Times New Roman" w:cs="Times New Roman"/>
          <w:szCs w:val="24"/>
        </w:rPr>
        <w:t xml:space="preserve">κ. </w:t>
      </w:r>
      <w:proofErr w:type="spellStart"/>
      <w:r>
        <w:rPr>
          <w:rFonts w:eastAsia="Times New Roman" w:cs="Times New Roman"/>
          <w:szCs w:val="24"/>
        </w:rPr>
        <w:t>Μπαργιώτα</w:t>
      </w:r>
      <w:proofErr w:type="spellEnd"/>
      <w:r>
        <w:rPr>
          <w:rFonts w:eastAsia="Times New Roman" w:cs="Times New Roman"/>
          <w:szCs w:val="24"/>
        </w:rPr>
        <w:t xml:space="preserve"> </w:t>
      </w:r>
      <w:r>
        <w:rPr>
          <w:rFonts w:eastAsia="Times New Roman" w:cs="Times New Roman"/>
          <w:szCs w:val="24"/>
        </w:rPr>
        <w:t xml:space="preserve">-ο οποίος το ξέρει το κομμάτι της υγείας, αλλά νομίζω ότι κάπου έχει εγκλωβιστεί- να λέει διάφορα, θέλω να του θυμίσω -επειδή επί τριάντα επτά </w:t>
      </w:r>
      <w:r>
        <w:rPr>
          <w:rFonts w:eastAsia="Times New Roman" w:cs="Times New Roman"/>
          <w:szCs w:val="24"/>
        </w:rPr>
        <w:t xml:space="preserve">συναπτά </w:t>
      </w:r>
      <w:r>
        <w:rPr>
          <w:rFonts w:eastAsia="Times New Roman" w:cs="Times New Roman"/>
          <w:szCs w:val="24"/>
        </w:rPr>
        <w:t>χρόνια είμαι γιατρός κρατικού νοσοκομείου και χωρίς ιατρείο και δικαιούμαι να έχω μια μικρή γνώμη, όπως κ</w:t>
      </w:r>
      <w:r>
        <w:rPr>
          <w:rFonts w:eastAsia="Times New Roman" w:cs="Times New Roman"/>
          <w:szCs w:val="24"/>
        </w:rPr>
        <w:t xml:space="preserve">αι ο </w:t>
      </w:r>
      <w:r>
        <w:rPr>
          <w:rFonts w:eastAsia="Times New Roman" w:cs="Times New Roman"/>
          <w:szCs w:val="24"/>
        </w:rPr>
        <w:t xml:space="preserve">κ. </w:t>
      </w:r>
      <w:r>
        <w:rPr>
          <w:rFonts w:eastAsia="Times New Roman" w:cs="Times New Roman"/>
          <w:szCs w:val="24"/>
        </w:rPr>
        <w:t>Σάκης Παπαδόπουλος, και άλλοι Βουλευτές</w:t>
      </w:r>
      <w:r>
        <w:rPr>
          <w:rFonts w:eastAsia="Times New Roman" w:cs="Times New Roman"/>
          <w:szCs w:val="24"/>
        </w:rPr>
        <w:t>,</w:t>
      </w:r>
      <w:r>
        <w:rPr>
          <w:rFonts w:eastAsia="Times New Roman" w:cs="Times New Roman"/>
          <w:szCs w:val="24"/>
        </w:rPr>
        <w:t xml:space="preserve"> που έχουν υπηρετήσει το Εθνικό Σύστημα Υγείας ανελλιπώς και άλλοι συνάδελφοι που διαφεύγουν, μπορεί να αδικήσω κανέναν- ότι ένας φοβερός πραγματικά  θησαυρός είχε </w:t>
      </w:r>
      <w:proofErr w:type="spellStart"/>
      <w:r>
        <w:rPr>
          <w:rFonts w:eastAsia="Times New Roman" w:cs="Times New Roman"/>
          <w:szCs w:val="24"/>
        </w:rPr>
        <w:t>εγκαταληφθεί</w:t>
      </w:r>
      <w:proofErr w:type="spellEnd"/>
      <w:r>
        <w:rPr>
          <w:rFonts w:eastAsia="Times New Roman" w:cs="Times New Roman"/>
          <w:szCs w:val="24"/>
        </w:rPr>
        <w:t xml:space="preserve"> για χρόνια. Όσοι ζούσαμε στα δη</w:t>
      </w:r>
      <w:r>
        <w:rPr>
          <w:rFonts w:eastAsia="Times New Roman" w:cs="Times New Roman"/>
          <w:szCs w:val="24"/>
        </w:rPr>
        <w:t xml:space="preserve">μόσια νοσοκομεία στις 15.00΄ όλα τα </w:t>
      </w:r>
      <w:proofErr w:type="spellStart"/>
      <w:r>
        <w:rPr>
          <w:rFonts w:eastAsia="Times New Roman" w:cs="Times New Roman"/>
          <w:szCs w:val="24"/>
        </w:rPr>
        <w:t>επιπλεγμένα</w:t>
      </w:r>
      <w:proofErr w:type="spellEnd"/>
      <w:r>
        <w:rPr>
          <w:rFonts w:eastAsia="Times New Roman" w:cs="Times New Roman"/>
          <w:szCs w:val="24"/>
        </w:rPr>
        <w:t xml:space="preserve"> </w:t>
      </w:r>
      <w:r>
        <w:rPr>
          <w:rFonts w:eastAsia="Times New Roman" w:cs="Times New Roman"/>
          <w:szCs w:val="24"/>
        </w:rPr>
        <w:lastRenderedPageBreak/>
        <w:t xml:space="preserve">περιστατικά από τα </w:t>
      </w:r>
      <w:r>
        <w:rPr>
          <w:rFonts w:eastAsia="Times New Roman" w:cs="Times New Roman"/>
          <w:szCs w:val="24"/>
          <w:lang w:val="en-US"/>
        </w:rPr>
        <w:t>glamorous</w:t>
      </w:r>
      <w:r>
        <w:rPr>
          <w:rFonts w:eastAsia="Times New Roman" w:cs="Times New Roman"/>
          <w:szCs w:val="24"/>
        </w:rPr>
        <w:t xml:space="preserve"> νοσοκομεία έρχονταν στο «Γ</w:t>
      </w:r>
      <w:r>
        <w:rPr>
          <w:rFonts w:eastAsia="Times New Roman" w:cs="Times New Roman"/>
          <w:szCs w:val="24"/>
        </w:rPr>
        <w:t>εννηματά</w:t>
      </w:r>
      <w:r>
        <w:rPr>
          <w:rFonts w:eastAsia="Times New Roman" w:cs="Times New Roman"/>
          <w:szCs w:val="24"/>
        </w:rPr>
        <w:t>», στον «Ε</w:t>
      </w:r>
      <w:r>
        <w:rPr>
          <w:rFonts w:eastAsia="Times New Roman" w:cs="Times New Roman"/>
          <w:szCs w:val="24"/>
        </w:rPr>
        <w:t>υαγγελισμό</w:t>
      </w:r>
      <w:r>
        <w:rPr>
          <w:rFonts w:eastAsia="Times New Roman" w:cs="Times New Roman"/>
          <w:szCs w:val="24"/>
        </w:rPr>
        <w:t>», στον «Ε</w:t>
      </w:r>
      <w:r>
        <w:rPr>
          <w:rFonts w:eastAsia="Times New Roman" w:cs="Times New Roman"/>
          <w:szCs w:val="24"/>
        </w:rPr>
        <w:t>ρυθρό</w:t>
      </w:r>
      <w:r>
        <w:rPr>
          <w:rFonts w:eastAsia="Times New Roman" w:cs="Times New Roman"/>
          <w:szCs w:val="24"/>
        </w:rPr>
        <w:t>», στο «Λ</w:t>
      </w:r>
      <w:r>
        <w:rPr>
          <w:rFonts w:eastAsia="Times New Roman" w:cs="Times New Roman"/>
          <w:szCs w:val="24"/>
        </w:rPr>
        <w:t>αϊκό</w:t>
      </w:r>
      <w:r>
        <w:rPr>
          <w:rFonts w:eastAsia="Times New Roman" w:cs="Times New Roman"/>
          <w:szCs w:val="24"/>
        </w:rPr>
        <w:t xml:space="preserve">» και πάει λέγοντας. «Γαία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μειχθήτω</w:t>
      </w:r>
      <w:proofErr w:type="spellEnd"/>
      <w:r>
        <w:rPr>
          <w:rFonts w:eastAsia="Times New Roman" w:cs="Times New Roman"/>
          <w:szCs w:val="24"/>
        </w:rPr>
        <w:t xml:space="preserve">», τα δύσκολα περιστατικά, γύρω στις 15.00΄ με 15.30΄ </w:t>
      </w:r>
      <w:r>
        <w:rPr>
          <w:rFonts w:eastAsia="Times New Roman" w:cs="Times New Roman"/>
          <w:szCs w:val="24"/>
        </w:rPr>
        <w:t>έμπαιναν τα ΕΚΑΒ μέσα.</w:t>
      </w:r>
    </w:p>
    <w:p w14:paraId="428C344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Όσοι δουλέψαμε στα νοσοκομεία -και είμαστε πολλοί που έχουμε δουλέψει- ξέραμε τι μας περίμενε. Έρχονταν οι φουκαράδες, οι «είλωτες», οι γιατροί του Εθνικού Συστήματος Υγείας να ξελασπώσουν την κατάσταση αυτών που είχαν ξεζουμίσει περ</w:t>
      </w:r>
      <w:r>
        <w:rPr>
          <w:rFonts w:eastAsia="Times New Roman" w:cs="Times New Roman"/>
          <w:szCs w:val="24"/>
        </w:rPr>
        <w:t>ιουσίες στην κυριολεξία κάποιων αρρώστων, να έρθουν στο Κρατικό Νοσοκομείο</w:t>
      </w:r>
      <w:r>
        <w:rPr>
          <w:rFonts w:eastAsia="Times New Roman" w:cs="Times New Roman"/>
          <w:szCs w:val="24"/>
        </w:rPr>
        <w:t>,</w:t>
      </w:r>
      <w:r>
        <w:rPr>
          <w:rFonts w:eastAsia="Times New Roman" w:cs="Times New Roman"/>
          <w:szCs w:val="24"/>
        </w:rPr>
        <w:t xml:space="preserve"> γιατί η επιπλοκή ήταν σοβαρή. Και δεν φτάνει η καλοντυμένη νοσοκόμα ή ο γυαλισμένος τοίχος. Θέλει και κάτι παραπάνω. Αυτός ο θησαυρός είχε εγκαταλειφθεί τελείως. Και όταν λέμε τελε</w:t>
      </w:r>
      <w:r>
        <w:rPr>
          <w:rFonts w:eastAsia="Times New Roman" w:cs="Times New Roman"/>
          <w:szCs w:val="24"/>
        </w:rPr>
        <w:t xml:space="preserve">ίως, εννοούμε τελείως. </w:t>
      </w:r>
    </w:p>
    <w:p w14:paraId="428C344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Τις προθέσεις του Γεννηματά και του Αυγερινού τις έχω ζήσει από κοντά και δεν τις αμφισβητώ. Εκφυλίστηκε το Εθνικό Σύστημα Υγείας. Είχε σχεδόν σωριαστεί. Λέω ξανά ότι είναι ανεπίτρεπτο το 40% να το παρέχει η ιδιωτική υγεία, κάτι που</w:t>
      </w:r>
      <w:r>
        <w:rPr>
          <w:rFonts w:eastAsia="Times New Roman" w:cs="Times New Roman"/>
          <w:szCs w:val="24"/>
        </w:rPr>
        <w:t xml:space="preserve"> δεν γίνεται ούτε στην Ολλανδία ούτε στη Μεγάλη Βρετανία</w:t>
      </w:r>
      <w:r>
        <w:rPr>
          <w:rFonts w:eastAsia="Times New Roman" w:cs="Times New Roman"/>
          <w:szCs w:val="24"/>
        </w:rPr>
        <w:t xml:space="preserve"> </w:t>
      </w:r>
      <w:r>
        <w:rPr>
          <w:rFonts w:eastAsia="Times New Roman" w:cs="Times New Roman"/>
          <w:szCs w:val="24"/>
        </w:rPr>
        <w:t xml:space="preserve">ούτε στη Γερμανία, πουθενά. </w:t>
      </w:r>
    </w:p>
    <w:p w14:paraId="428C344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αυτό εδώ το νομοσχέδιο και ακούω ακραίες φωνές. Εγώ σας λέω για τρία συγκεκριμένα άρθρα, τα οποία εμένα με έχουν προβληματίσει </w:t>
      </w:r>
      <w:r>
        <w:rPr>
          <w:rFonts w:eastAsia="Times New Roman" w:cs="Times New Roman"/>
          <w:szCs w:val="24"/>
        </w:rPr>
        <w:t>ως</w:t>
      </w:r>
      <w:r>
        <w:rPr>
          <w:rFonts w:eastAsia="Times New Roman" w:cs="Times New Roman"/>
          <w:szCs w:val="24"/>
        </w:rPr>
        <w:t xml:space="preserve"> γιατρό του συστήματος </w:t>
      </w:r>
      <w:r>
        <w:rPr>
          <w:rFonts w:eastAsia="Times New Roman" w:cs="Times New Roman"/>
          <w:szCs w:val="24"/>
        </w:rPr>
        <w:t xml:space="preserve">επί </w:t>
      </w:r>
      <w:r>
        <w:rPr>
          <w:rFonts w:eastAsia="Times New Roman" w:cs="Times New Roman"/>
          <w:szCs w:val="24"/>
        </w:rPr>
        <w:t>χρόνια</w:t>
      </w:r>
      <w:r>
        <w:rPr>
          <w:rFonts w:eastAsia="Times New Roman" w:cs="Times New Roman"/>
          <w:szCs w:val="24"/>
        </w:rPr>
        <w:t>. Το άρθρο 8, το άρθρο 10 και το άρθρο 12, σκεφτείτε το καλά αν πραγματικά θέλετε να τα καταψηφίσετε. Γιατί εγώ που είμαι πολίτης, θέλω η υγιέστατη σύζυγός μου να κάνει δωρεάν το τεστ Παπανικολάου. Θέλω να μην πάω σε μικροβιολόγο ή να κάνω αξονικές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να τις πληρώσω για να πάω μετά στο </w:t>
      </w:r>
      <w:r>
        <w:rPr>
          <w:rFonts w:eastAsia="Times New Roman" w:cs="Times New Roman"/>
          <w:szCs w:val="24"/>
        </w:rPr>
        <w:t>δημόσιο</w:t>
      </w:r>
      <w:r>
        <w:rPr>
          <w:rFonts w:eastAsia="Times New Roman" w:cs="Times New Roman"/>
          <w:szCs w:val="24"/>
        </w:rPr>
        <w:t xml:space="preserve">. Θέλω την οδοντιατρική περίθαλψη να μου την εξασφαλίζει το </w:t>
      </w:r>
      <w:r>
        <w:rPr>
          <w:rFonts w:eastAsia="Times New Roman" w:cs="Times New Roman"/>
          <w:szCs w:val="24"/>
        </w:rPr>
        <w:t>δημόσιο</w:t>
      </w:r>
      <w:r>
        <w:rPr>
          <w:rFonts w:eastAsia="Times New Roman" w:cs="Times New Roman"/>
          <w:szCs w:val="24"/>
        </w:rPr>
        <w:t xml:space="preserve">. Δεν κατάλαβα! Τα δόντια είναι άλλο πράγμα και άλλο πράγμα η υπόλοιπη υγεία; Για σκεφτείτε το, λοιπόν. </w:t>
      </w:r>
    </w:p>
    <w:p w14:paraId="428C344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θα πρέπει να σκεφτείτε πάρα πολ</w:t>
      </w:r>
      <w:r>
        <w:rPr>
          <w:rFonts w:eastAsia="Times New Roman" w:cs="Times New Roman"/>
          <w:szCs w:val="24"/>
        </w:rPr>
        <w:t xml:space="preserve">ύ καλά, όσοι σηκώνετε το χέρι εδώ και μηδενίζετε τα πάντα, το εξής: </w:t>
      </w:r>
      <w:r>
        <w:rPr>
          <w:rFonts w:eastAsia="Times New Roman" w:cs="Times New Roman"/>
          <w:szCs w:val="24"/>
        </w:rPr>
        <w:t>Π</w:t>
      </w:r>
      <w:r>
        <w:rPr>
          <w:rFonts w:eastAsia="Times New Roman" w:cs="Times New Roman"/>
          <w:szCs w:val="24"/>
        </w:rPr>
        <w:t>ρόσβαση στις υπηρεσίες υγείας δεν είχαν οι ανασφάλιστοι. Ήταν υποχρεωμένο το λογιστήριο, όσο καλές προθέσεις και αν είχε η διεύθυνσή του, να χρεώσει κάποιες εξετάσεις, την παραμονή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Αυτό το νομοσχέδιο –μελετήστε το άρθρο 19, που σκέφτεστε να το καταψηφίσετε- δίνει τη δυνατότητα εγγραφής στον οικογενειακό γιατρό, εκτός από αυτούς που το δικαιούνται και στους ανασφάλιστους. Είναι λίγο; Ξέρετε πόσοι είναι οι ανασφάλιστοι </w:t>
      </w:r>
      <w:r>
        <w:rPr>
          <w:rFonts w:eastAsia="Times New Roman" w:cs="Times New Roman"/>
          <w:szCs w:val="24"/>
        </w:rPr>
        <w:lastRenderedPageBreak/>
        <w:t>στη χώρα μας σή</w:t>
      </w:r>
      <w:r>
        <w:rPr>
          <w:rFonts w:eastAsia="Times New Roman" w:cs="Times New Roman"/>
          <w:szCs w:val="24"/>
        </w:rPr>
        <w:t>μερα, τώρα που μιλάμε; Πάνω από δύο εκατομμύρια.</w:t>
      </w:r>
    </w:p>
    <w:p w14:paraId="428C345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κάτι ακόμα</w:t>
      </w:r>
      <w:r>
        <w:rPr>
          <w:rFonts w:eastAsia="Times New Roman" w:cs="Times New Roman"/>
          <w:szCs w:val="24"/>
        </w:rPr>
        <w:t>,</w:t>
      </w:r>
      <w:r>
        <w:rPr>
          <w:rFonts w:eastAsia="Times New Roman" w:cs="Times New Roman"/>
          <w:szCs w:val="24"/>
        </w:rPr>
        <w:t xml:space="preserve"> που το ζητάμε τριάντα χρόνια. Ήμουν στη Δανία, θυμάμαι, με κάτι ποδήλατα και έβγαλα τον ώμο μου. Μου ζήτησαν εάν έχω ηλεκτρονικό αριθμό. Πριν από είκοσι πέντε χρόνια στη Δανία, ατομικός ηλεκτ</w:t>
      </w:r>
      <w:r>
        <w:rPr>
          <w:rFonts w:eastAsia="Times New Roman" w:cs="Times New Roman"/>
          <w:szCs w:val="24"/>
        </w:rPr>
        <w:t>ρονικός φάκελος υγείας! Λέω: «Παιδιά, τι είναι αυτό το πράγμα; Δεν υπάρχει. Ξεχάστε το». Με έβαλαν σε έναν ειδικό κωδικό. Δεν πλήρωσα πράγματι. Ένας Δανός που τραυματίζεται στον δρόμο και έχει τη δική του κάρτα ηλεκτρονικής υγείας, ενημερώνει όλο τον πλανή</w:t>
      </w:r>
      <w:r>
        <w:rPr>
          <w:rFonts w:eastAsia="Times New Roman" w:cs="Times New Roman"/>
          <w:szCs w:val="24"/>
        </w:rPr>
        <w:t xml:space="preserve">τη, όχι μόνο την Ελλάδα, για το τι έχει περάσει. Αυτό δεν ψηφίζεται; Το θεωρείτε λάθος; Είναι αναχρονιστικό; Τι είναι; Για να ξέρω. </w:t>
      </w:r>
    </w:p>
    <w:p w14:paraId="428C345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Υπάρχουν τρία άρθρα σε αυτό το νομοσχέδιο</w:t>
      </w:r>
      <w:r>
        <w:rPr>
          <w:rFonts w:eastAsia="Times New Roman" w:cs="Times New Roman"/>
          <w:szCs w:val="24"/>
        </w:rPr>
        <w:t>,</w:t>
      </w:r>
      <w:r>
        <w:rPr>
          <w:rFonts w:eastAsia="Times New Roman" w:cs="Times New Roman"/>
          <w:szCs w:val="24"/>
        </w:rPr>
        <w:t xml:space="preserve"> που θα έπρεπε να έχουν γίνει εδώ και πολλά χρόνια. Δεν ξέρω τι τους εμπόδισε να </w:t>
      </w:r>
      <w:r>
        <w:rPr>
          <w:rFonts w:eastAsia="Times New Roman" w:cs="Times New Roman"/>
          <w:szCs w:val="24"/>
        </w:rPr>
        <w:t xml:space="preserve">το κάνουν αυτό το πράγμα. Ποιος σας εμπόδισε να κάνετε αυτό το πράγμα με την ηλεκτρονική διακυβέρνηση, ένα κομμάτι της οποίας είναι και η υγεία; </w:t>
      </w:r>
    </w:p>
    <w:p w14:paraId="428C345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Ακούω πάρα πολλά για την Κάρπαθο, το άρθρο 27. Μην κάνετε το λάθος, γιατί εκτίθεστε. Είναι δύο νησάκια κοντινά</w:t>
      </w:r>
      <w:r>
        <w:rPr>
          <w:rFonts w:eastAsia="Times New Roman" w:cs="Times New Roman"/>
          <w:szCs w:val="24"/>
        </w:rPr>
        <w:t xml:space="preserve">, η Κάσος και η Κάρπαθος. Δεν έχουν Θεού πρόσωπο. Χρόνια, όχι </w:t>
      </w:r>
      <w:r>
        <w:rPr>
          <w:rFonts w:eastAsia="Times New Roman" w:cs="Times New Roman"/>
          <w:szCs w:val="24"/>
        </w:rPr>
        <w:lastRenderedPageBreak/>
        <w:t>μόνο τώρα, είναι η γεωγραφική τους θέση τέτοια. Ρωτήστε, λοιπόν, τους κατοίκους της Καρπάθου.</w:t>
      </w:r>
    </w:p>
    <w:p w14:paraId="428C345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χάρηκα που άκουσα μερικούς συναδέλφους με καλή πρόθεση, οι οποίοι είπαν «αυτό το άρθρο θα το δού</w:t>
      </w:r>
      <w:r>
        <w:rPr>
          <w:rFonts w:eastAsia="Times New Roman" w:cs="Times New Roman"/>
          <w:szCs w:val="24"/>
        </w:rPr>
        <w:t xml:space="preserve">με θετικά». Ρωτήστε τους κατοίκους της Καρπάθου. Αφήστε τι λέω εγώ, ο Υπουργός και ο Αναπληρωτής Υπουργός. Εμείς μπορεί να λέμε υπερβολές. Για ρωτήστε τους κατοίκους της Καρπάθου τι σήμαινε γι’ αυτούς η αναβάθμιση του </w:t>
      </w:r>
      <w:r>
        <w:rPr>
          <w:rFonts w:eastAsia="Times New Roman" w:cs="Times New Roman"/>
          <w:szCs w:val="24"/>
        </w:rPr>
        <w:t xml:space="preserve">κέντρου υγείας </w:t>
      </w:r>
      <w:r>
        <w:rPr>
          <w:rFonts w:eastAsia="Times New Roman" w:cs="Times New Roman"/>
          <w:szCs w:val="24"/>
        </w:rPr>
        <w:t xml:space="preserve">τους. </w:t>
      </w:r>
    </w:p>
    <w:p w14:paraId="428C345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Πάμε σε ένα σημα</w:t>
      </w:r>
      <w:r>
        <w:rPr>
          <w:rFonts w:eastAsia="Times New Roman" w:cs="Times New Roman"/>
          <w:szCs w:val="24"/>
        </w:rPr>
        <w:t>ντικό, επίσης, κομμάτι, που δεν έχει αναδειχθεί όσο πρέπει. Έχει μια ιδιαιτερότητα αυτή η χώρα. Έχει πάρα πολλά νησιά. Έκανε αγώνα</w:t>
      </w:r>
      <w:r>
        <w:rPr>
          <w:rFonts w:eastAsia="Times New Roman" w:cs="Times New Roman"/>
          <w:szCs w:val="24"/>
        </w:rPr>
        <w:t>,</w:t>
      </w:r>
      <w:r>
        <w:rPr>
          <w:rFonts w:eastAsia="Times New Roman" w:cs="Times New Roman"/>
          <w:szCs w:val="24"/>
        </w:rPr>
        <w:t xml:space="preserve"> με καλή πρόθεση</w:t>
      </w:r>
      <w:r>
        <w:rPr>
          <w:rFonts w:eastAsia="Times New Roman" w:cs="Times New Roman"/>
          <w:szCs w:val="24"/>
        </w:rPr>
        <w:t>,</w:t>
      </w:r>
      <w:r>
        <w:rPr>
          <w:rFonts w:eastAsia="Times New Roman" w:cs="Times New Roman"/>
          <w:szCs w:val="24"/>
        </w:rPr>
        <w:t xml:space="preserve"> το Υπουργείο Εθνικής Άμυνας με </w:t>
      </w:r>
      <w:r>
        <w:rPr>
          <w:rFonts w:eastAsia="Times New Roman" w:cs="Times New Roman"/>
          <w:szCs w:val="24"/>
          <w:lang w:val="en-US"/>
        </w:rPr>
        <w:t>C</w:t>
      </w:r>
      <w:r>
        <w:rPr>
          <w:rFonts w:eastAsia="Times New Roman" w:cs="Times New Roman"/>
          <w:szCs w:val="24"/>
        </w:rPr>
        <w:t>-</w:t>
      </w:r>
      <w:r>
        <w:rPr>
          <w:rFonts w:eastAsia="Times New Roman" w:cs="Times New Roman"/>
          <w:szCs w:val="24"/>
        </w:rPr>
        <w:t xml:space="preserve">130, με </w:t>
      </w:r>
      <w:proofErr w:type="spellStart"/>
      <w:r>
        <w:rPr>
          <w:rFonts w:eastAsia="Times New Roman" w:cs="Times New Roman"/>
          <w:szCs w:val="24"/>
        </w:rPr>
        <w:t>αεροδιακομιδές</w:t>
      </w:r>
      <w:proofErr w:type="spellEnd"/>
      <w:r>
        <w:rPr>
          <w:rFonts w:eastAsia="Times New Roman" w:cs="Times New Roman"/>
          <w:szCs w:val="24"/>
        </w:rPr>
        <w:t xml:space="preserve">. Έχασαν και τη ζωή τους κάποιοι </w:t>
      </w:r>
      <w:proofErr w:type="spellStart"/>
      <w:r>
        <w:rPr>
          <w:rFonts w:eastAsia="Times New Roman" w:cs="Times New Roman"/>
          <w:szCs w:val="24"/>
        </w:rPr>
        <w:t>διασώστες</w:t>
      </w:r>
      <w:proofErr w:type="spellEnd"/>
      <w:r>
        <w:rPr>
          <w:rFonts w:eastAsia="Times New Roman" w:cs="Times New Roman"/>
          <w:szCs w:val="24"/>
        </w:rPr>
        <w:t xml:space="preserve"> παλιότερα</w:t>
      </w:r>
      <w:r>
        <w:rPr>
          <w:rFonts w:eastAsia="Times New Roman" w:cs="Times New Roman"/>
          <w:szCs w:val="24"/>
        </w:rPr>
        <w:t>. Να μην τα ξεχνάμε αυτά. Θυσίες κάνανε. Δεν έπρεπε κάτι να γίνει γι’ αυτούς τους ανθρώπους; Αυτή την ιδιαιτερότητα δεν την έχει κα</w:t>
      </w:r>
      <w:r>
        <w:rPr>
          <w:rFonts w:eastAsia="Times New Roman" w:cs="Times New Roman"/>
          <w:szCs w:val="24"/>
        </w:rPr>
        <w:t>μ</w:t>
      </w:r>
      <w:r>
        <w:rPr>
          <w:rFonts w:eastAsia="Times New Roman" w:cs="Times New Roman"/>
          <w:szCs w:val="24"/>
        </w:rPr>
        <w:t>μία άλλη χώρα. Ούτε η Ιταλία έχει τόσα πολλά νησιά, ούτε η Ισπανία, ούτε κα</w:t>
      </w:r>
      <w:r>
        <w:rPr>
          <w:rFonts w:eastAsia="Times New Roman" w:cs="Times New Roman"/>
          <w:szCs w:val="24"/>
        </w:rPr>
        <w:t>μ</w:t>
      </w:r>
      <w:r>
        <w:rPr>
          <w:rFonts w:eastAsia="Times New Roman" w:cs="Times New Roman"/>
          <w:szCs w:val="24"/>
        </w:rPr>
        <w:t xml:space="preserve">μία άλλη χώρα. Εμείς την έχουμε. </w:t>
      </w:r>
    </w:p>
    <w:p w14:paraId="428C345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Αντί, λοιπόν, </w:t>
      </w:r>
      <w:r>
        <w:rPr>
          <w:rFonts w:eastAsia="Times New Roman" w:cs="Times New Roman"/>
          <w:szCs w:val="24"/>
        </w:rPr>
        <w:t xml:space="preserve">να κοιτάξουμε να λύσουμε μέσα στην πηγή το πρόβλημα, τι κάναμε; Ένα νοσοκομείο-μοντέλο, όπως ήταν το </w:t>
      </w:r>
      <w:r>
        <w:rPr>
          <w:rFonts w:eastAsia="Times New Roman" w:cs="Times New Roman"/>
          <w:szCs w:val="24"/>
        </w:rPr>
        <w:t xml:space="preserve">Νοσοκομείο </w:t>
      </w:r>
      <w:r>
        <w:rPr>
          <w:rFonts w:eastAsia="Times New Roman" w:cs="Times New Roman"/>
          <w:szCs w:val="24"/>
        </w:rPr>
        <w:t xml:space="preserve">της Σαντορίνης, θέλαμε να το δώσουμε σε ιδιώτες. </w:t>
      </w:r>
      <w:r>
        <w:rPr>
          <w:rFonts w:eastAsia="Times New Roman" w:cs="Times New Roman"/>
          <w:szCs w:val="24"/>
        </w:rPr>
        <w:lastRenderedPageBreak/>
        <w:t xml:space="preserve">Τι κάνει αυτή η Κυβέρνηση, σωστά πιστεύω; Και να μην εκτίθεται κάποιος μιλώντας </w:t>
      </w:r>
      <w:proofErr w:type="spellStart"/>
      <w:r>
        <w:rPr>
          <w:rFonts w:eastAsia="Times New Roman" w:cs="Times New Roman"/>
          <w:szCs w:val="24"/>
        </w:rPr>
        <w:t>απαξιωτικά</w:t>
      </w:r>
      <w:proofErr w:type="spellEnd"/>
      <w:r>
        <w:rPr>
          <w:rFonts w:eastAsia="Times New Roman" w:cs="Times New Roman"/>
          <w:szCs w:val="24"/>
        </w:rPr>
        <w:t xml:space="preserve"> για </w:t>
      </w:r>
      <w:r>
        <w:rPr>
          <w:rFonts w:eastAsia="Times New Roman" w:cs="Times New Roman"/>
          <w:szCs w:val="24"/>
        </w:rPr>
        <w:t xml:space="preserve">το </w:t>
      </w:r>
      <w:r>
        <w:rPr>
          <w:rFonts w:eastAsia="Times New Roman" w:cs="Times New Roman"/>
          <w:szCs w:val="24"/>
        </w:rPr>
        <w:t xml:space="preserve">Νοσοκομείο </w:t>
      </w:r>
      <w:r>
        <w:rPr>
          <w:rFonts w:eastAsia="Times New Roman" w:cs="Times New Roman"/>
          <w:szCs w:val="24"/>
        </w:rPr>
        <w:t>της Σαντορίνης. Δεν είναι μόνο η Σαντορίνη. Είναι όλα τα νησιά εκεί της περιοχής. Γιατί είναι άλλο πράγμα να θες δυο ώρες μέσα σε θύελλα και άλλο πράγμα να θες μισή ωρίτσα από το διπλανό νησί. Μεγάλη διαφορά. Αισθάνεται ασφάλεια ο νησιώτης. Ό</w:t>
      </w:r>
      <w:r>
        <w:rPr>
          <w:rFonts w:eastAsia="Times New Roman" w:cs="Times New Roman"/>
          <w:szCs w:val="24"/>
        </w:rPr>
        <w:t xml:space="preserve">σοι εκλέγονται σ’ αυτήν την </w:t>
      </w:r>
      <w:proofErr w:type="spellStart"/>
      <w:r>
        <w:rPr>
          <w:rFonts w:eastAsia="Times New Roman" w:cs="Times New Roman"/>
          <w:szCs w:val="24"/>
        </w:rPr>
        <w:t>περιοχήν</w:t>
      </w:r>
      <w:proofErr w:type="spellEnd"/>
      <w:r>
        <w:rPr>
          <w:rFonts w:eastAsia="Times New Roman" w:cs="Times New Roman"/>
          <w:szCs w:val="24"/>
        </w:rPr>
        <w:t xml:space="preserve"> το ξέρουν καλά και είναι πολύ προσεκτικοί. </w:t>
      </w:r>
    </w:p>
    <w:p w14:paraId="428C345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 κάνει στη Σαντορίνη; Αναβαθμίζει και λέει «γιατροί, θα σας πιάνω διπλά τα χρόνια που υπηρετείτε». Ουρλιάζω τριάντα χρόνια –συγχωρήστε μου την έκφραση- γι’ αυτό το πράγμα. Τ</w:t>
      </w:r>
      <w:r>
        <w:rPr>
          <w:rFonts w:eastAsia="Times New Roman" w:cs="Times New Roman"/>
          <w:szCs w:val="24"/>
        </w:rPr>
        <w:t xml:space="preserve">ι άλλο λέει; Τσάμπα σπίτι, τσάμπα σίτιση. Άκουσα μερικούς να το επικρίνουν. Γιατί; Δεν σηκώνεται εύκολα κάποιος να φύγει από την Αθήνα, να πάει να ζήσει σε ένα νησί. Πρέπει να έχει κάποια κίνητρα. Του τα δίνει. </w:t>
      </w:r>
    </w:p>
    <w:p w14:paraId="428C345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Ένα άλλο κομμάτι για μένα είναι πολύ σημαντι</w:t>
      </w:r>
      <w:r>
        <w:rPr>
          <w:rFonts w:eastAsia="Times New Roman" w:cs="Times New Roman"/>
          <w:szCs w:val="24"/>
        </w:rPr>
        <w:t xml:space="preserve">κό. Πάμε μια βόλτα μια μέρα σε όποιο νοσοκομείο θέλετε, που να έχει γενική εφημερία. Τα έχουμε ζήσει όσοι δουλεύουμε μέσα σε αυτά. Και είναι λάθος, γιατί μερικοί αγορητές -και δεν εννοώ τον </w:t>
      </w:r>
      <w:r>
        <w:rPr>
          <w:rFonts w:eastAsia="Times New Roman" w:cs="Times New Roman"/>
          <w:szCs w:val="24"/>
        </w:rPr>
        <w:t xml:space="preserve">κ. </w:t>
      </w:r>
      <w:proofErr w:type="spellStart"/>
      <w:r>
        <w:rPr>
          <w:rFonts w:eastAsia="Times New Roman" w:cs="Times New Roman"/>
          <w:szCs w:val="24"/>
        </w:rPr>
        <w:t>Μπαργιώτα</w:t>
      </w:r>
      <w:proofErr w:type="spellEnd"/>
      <w:r>
        <w:rPr>
          <w:rFonts w:eastAsia="Times New Roman" w:cs="Times New Roman"/>
          <w:szCs w:val="24"/>
        </w:rPr>
        <w:t>- δεν ξέρουν το θέμα. Το να κάνεις τυφλή αντιπολίτευση</w:t>
      </w:r>
      <w:r>
        <w:rPr>
          <w:rFonts w:eastAsia="Times New Roman" w:cs="Times New Roman"/>
          <w:szCs w:val="24"/>
        </w:rPr>
        <w:t xml:space="preserve">, είναι εύκολο. Το να είναι αξιόπιστη, όμως, η αντιπολίτευσή σου, </w:t>
      </w:r>
      <w:r>
        <w:rPr>
          <w:rFonts w:eastAsia="Times New Roman" w:cs="Times New Roman"/>
          <w:szCs w:val="24"/>
        </w:rPr>
        <w:lastRenderedPageBreak/>
        <w:t xml:space="preserve">είναι δύσκολο. Δεν τα ξέρουν τα θέματα. Αν πάμε μια βόλτα, λοιπόν, τώρα σε μια γενική εφημερία του </w:t>
      </w:r>
      <w:r>
        <w:rPr>
          <w:rFonts w:eastAsia="Times New Roman" w:cs="Times New Roman"/>
          <w:szCs w:val="24"/>
        </w:rPr>
        <w:t>«</w:t>
      </w:r>
      <w:r>
        <w:rPr>
          <w:rFonts w:eastAsia="Times New Roman" w:cs="Times New Roman"/>
          <w:szCs w:val="24"/>
        </w:rPr>
        <w:t>Ευαγγελισμού</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Γενικού Κρατικού</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Λαϊκού</w:t>
      </w:r>
      <w:r>
        <w:rPr>
          <w:rFonts w:eastAsia="Times New Roman" w:cs="Times New Roman"/>
          <w:szCs w:val="24"/>
        </w:rPr>
        <w:t>»</w:t>
      </w:r>
      <w:r>
        <w:rPr>
          <w:rFonts w:eastAsia="Times New Roman" w:cs="Times New Roman"/>
          <w:szCs w:val="24"/>
        </w:rPr>
        <w:t xml:space="preserve"> θα δούμε εμπόλεμη ζώνη</w:t>
      </w:r>
      <w:r>
        <w:rPr>
          <w:rFonts w:eastAsia="Times New Roman" w:cs="Times New Roman"/>
          <w:szCs w:val="24"/>
        </w:rPr>
        <w:t>,</w:t>
      </w:r>
      <w:r>
        <w:rPr>
          <w:rFonts w:eastAsia="Times New Roman" w:cs="Times New Roman"/>
          <w:szCs w:val="24"/>
        </w:rPr>
        <w:t xml:space="preserve"> κανονικά. Θα πεις «τι γίνεται ρε παιδιά εδώ;». Χρόνια μιλούσαμε για </w:t>
      </w:r>
      <w:r>
        <w:rPr>
          <w:rFonts w:eastAsia="Times New Roman" w:cs="Times New Roman"/>
          <w:szCs w:val="24"/>
        </w:rPr>
        <w:t>τμήμα επειγόντων περιστατικών</w:t>
      </w:r>
      <w:r>
        <w:rPr>
          <w:rFonts w:eastAsia="Times New Roman" w:cs="Times New Roman"/>
          <w:szCs w:val="24"/>
        </w:rPr>
        <w:t>, όπως γίνεται σε όλες τις χώρες της Ευρωπαϊκής Ένωσης, ανεξάρτητο, με δικό του διευθυντή και δικούς του γιατρούς. Είναι το άρθρο 29. Μήπως σκέφτεστε να το κα</w:t>
      </w:r>
      <w:r>
        <w:rPr>
          <w:rFonts w:eastAsia="Times New Roman" w:cs="Times New Roman"/>
          <w:szCs w:val="24"/>
        </w:rPr>
        <w:t>ταψηφίσετε κι αυτό;</w:t>
      </w:r>
    </w:p>
    <w:p w14:paraId="428C345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Καινούριες προσλήψεις. Ξαναλέω. Το είπα και στις επιτροπές. Είναι αίσχος</w:t>
      </w:r>
      <w:r>
        <w:rPr>
          <w:rFonts w:eastAsia="Times New Roman" w:cs="Times New Roman"/>
          <w:szCs w:val="24"/>
        </w:rPr>
        <w:t>,</w:t>
      </w:r>
      <w:r>
        <w:rPr>
          <w:rFonts w:eastAsia="Times New Roman" w:cs="Times New Roman"/>
          <w:szCs w:val="24"/>
        </w:rPr>
        <w:t xml:space="preserve"> όταν ο διευθυντής της κλινικής -ευτυχώς όχι όλοι- έχει κανονίσει ένα ήσσονος σημασίας περιστατικό, γιατί έχει αρπάξει φακελάκι. Συγ</w:t>
      </w:r>
      <w:r>
        <w:rPr>
          <w:rFonts w:eastAsia="Times New Roman" w:cs="Times New Roman"/>
          <w:szCs w:val="24"/>
        </w:rPr>
        <w:t>γ</w:t>
      </w:r>
      <w:r>
        <w:rPr>
          <w:rFonts w:eastAsia="Times New Roman" w:cs="Times New Roman"/>
          <w:szCs w:val="24"/>
        </w:rPr>
        <w:t>νώμη που το λέω και εξαιρώ την</w:t>
      </w:r>
      <w:r>
        <w:rPr>
          <w:rFonts w:eastAsia="Times New Roman" w:cs="Times New Roman"/>
          <w:szCs w:val="24"/>
        </w:rPr>
        <w:t xml:space="preserve"> πλειονότητα. Κάποιοι το έκαναν. Και παίρνω εγώ τη βαλίτσα μου, σίγουρος ότι ο ειδικευόμενος που εξαρτάται από τον διευθυντή αυτόν θα μου κάνει εισαγωγή. Από πού κι ως πού; Αυτά δεν γίνονται πουθενά. Δεν γίνονταν πουθενά. Ουρλιάζω άλλα είκοσι χρόνια. Ανεξά</w:t>
      </w:r>
      <w:r>
        <w:rPr>
          <w:rFonts w:eastAsia="Times New Roman" w:cs="Times New Roman"/>
          <w:szCs w:val="24"/>
        </w:rPr>
        <w:t xml:space="preserve">ρτητα τμήματα επειγόντων. </w:t>
      </w:r>
    </w:p>
    <w:p w14:paraId="428C345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πρώτη φορά αυτή η Κυβέρνηση προκηρύσσει τετρακόσιες εξήντα πέντε θέσεις και οδεύει στην ανεξαρτησία του τμή</w:t>
      </w:r>
      <w:r>
        <w:rPr>
          <w:rFonts w:eastAsia="Times New Roman" w:cs="Times New Roman"/>
          <w:szCs w:val="24"/>
        </w:rPr>
        <w:lastRenderedPageBreak/>
        <w:t xml:space="preserve">ματος επειγόντων περιστατικών, πέρα από το ότι θα υπάρχει τρόπος για το ποιος θα μπαίνει στα χειρουργεία. Έχουν γίνει </w:t>
      </w:r>
      <w:r>
        <w:rPr>
          <w:rFonts w:eastAsia="Times New Roman" w:cs="Times New Roman"/>
          <w:szCs w:val="24"/>
        </w:rPr>
        <w:t xml:space="preserve">σε προηγούμενα νομοσχέδια. Σκέφτεται κανείς να το καταψηφίσει αυτό; Ξέρει την πιάτσα της υγείας; Ξέρει τι τραβάει ο κόσμος στα τμήματα επειγόντων; </w:t>
      </w:r>
    </w:p>
    <w:p w14:paraId="428C345A" w14:textId="77777777" w:rsidR="00CF256A" w:rsidRDefault="008A1C0A">
      <w:pPr>
        <w:spacing w:line="600" w:lineRule="auto"/>
        <w:ind w:firstLine="720"/>
        <w:jc w:val="both"/>
        <w:rPr>
          <w:rFonts w:eastAsia="Times New Roman"/>
          <w:szCs w:val="24"/>
        </w:rPr>
      </w:pPr>
      <w:r>
        <w:rPr>
          <w:rFonts w:eastAsia="Times New Roman" w:cs="Times New Roman"/>
          <w:szCs w:val="24"/>
        </w:rPr>
        <w:t>Πάμε παρακάτω. Δεν πρέπει να κοροϊδεύουμε άλλο τους ανθρώπους, τους συναδέλφους που πηγαίνουν στα αγροτικά ι</w:t>
      </w:r>
      <w:r>
        <w:rPr>
          <w:rFonts w:eastAsia="Times New Roman" w:cs="Times New Roman"/>
          <w:szCs w:val="24"/>
        </w:rPr>
        <w:t>ατρεία. Πήγα εγώ στην Κεφαλλονιά και δεν ήξερα όσα ξέρει μια νοσηλεύτρια τριετούς</w:t>
      </w:r>
      <w:r>
        <w:rPr>
          <w:rFonts w:eastAsia="Times New Roman" w:cs="Times New Roman"/>
          <w:szCs w:val="24"/>
        </w:rPr>
        <w:t xml:space="preserve"> φοίτησης</w:t>
      </w:r>
      <w:r>
        <w:rPr>
          <w:rFonts w:eastAsia="Times New Roman" w:cs="Times New Roman"/>
          <w:szCs w:val="24"/>
        </w:rPr>
        <w:t xml:space="preserve">. Έτρεμα. Άσχετος ήμουν. </w:t>
      </w:r>
      <w:r>
        <w:rPr>
          <w:rFonts w:eastAsia="Times New Roman"/>
          <w:szCs w:val="24"/>
        </w:rPr>
        <w:t>Με πήρανε με ένα πτυχίο ιατρικής και με στ</w:t>
      </w:r>
      <w:r>
        <w:rPr>
          <w:rFonts w:eastAsia="Times New Roman"/>
          <w:szCs w:val="24"/>
        </w:rPr>
        <w:t>είλα</w:t>
      </w:r>
      <w:r>
        <w:rPr>
          <w:rFonts w:eastAsia="Times New Roman"/>
          <w:szCs w:val="24"/>
        </w:rPr>
        <w:t xml:space="preserve">νε να κάνω τον αγροτικό γιατρό στο Νοσοκομείο του Αργοστολίου. Στην τύχη. Ό,τι σας λέω. </w:t>
      </w:r>
    </w:p>
    <w:p w14:paraId="428C345B" w14:textId="77777777" w:rsidR="00CF256A" w:rsidRDefault="008A1C0A">
      <w:pPr>
        <w:spacing w:line="600" w:lineRule="auto"/>
        <w:ind w:firstLine="720"/>
        <w:jc w:val="both"/>
        <w:rPr>
          <w:rFonts w:eastAsia="Times New Roman"/>
          <w:szCs w:val="24"/>
        </w:rPr>
      </w:pPr>
      <w:r>
        <w:rPr>
          <w:rFonts w:eastAsia="Times New Roman"/>
          <w:szCs w:val="24"/>
        </w:rPr>
        <w:t>Αυτό π</w:t>
      </w:r>
      <w:r>
        <w:rPr>
          <w:rFonts w:eastAsia="Times New Roman"/>
          <w:szCs w:val="24"/>
        </w:rPr>
        <w:t>ρέπει κάποτε να σταματήσει. Υπάρχουν γιατροί που έχουν συγκεκριμένη ειδικότητα, είναι γενικοί γιατροί, έρχονται και εκπαιδεύονται στη χειρουργική, στην παθολογία, στην παιδιατρική, στην γυναικολογία, σε όλα. Το άρθρο 39 –διαβάστε το- ενισχύει αυτό το κομμά</w:t>
      </w:r>
      <w:r>
        <w:rPr>
          <w:rFonts w:eastAsia="Times New Roman"/>
          <w:szCs w:val="24"/>
        </w:rPr>
        <w:t xml:space="preserve">τι και δίνει και κίνητρα, φοβερά κίνητρα σε αυτούς τους γιατρούς αν πάνε να υπηρετήσουνε, να μην κοροϊδεύουμε τον κόσμο, γιατί ο θεσμός του αγροτικού γιατρού είναι βαθιά ριζωμένος στον πολίτη. Έχουν προσφέρει πάρα πολλά </w:t>
      </w:r>
      <w:r>
        <w:rPr>
          <w:rFonts w:eastAsia="Times New Roman"/>
          <w:szCs w:val="24"/>
        </w:rPr>
        <w:lastRenderedPageBreak/>
        <w:t>οι αγροτικοί γιατροί και ο κόσμος αυ</w:t>
      </w:r>
      <w:r>
        <w:rPr>
          <w:rFonts w:eastAsia="Times New Roman"/>
          <w:szCs w:val="24"/>
        </w:rPr>
        <w:t>τό το θέλει, το έχει ανάγκη, αισθάνεται ασφάλεια.</w:t>
      </w:r>
    </w:p>
    <w:p w14:paraId="428C345C" w14:textId="77777777" w:rsidR="00CF256A" w:rsidRDefault="008A1C0A">
      <w:pPr>
        <w:spacing w:line="600" w:lineRule="auto"/>
        <w:ind w:firstLine="720"/>
        <w:jc w:val="both"/>
        <w:rPr>
          <w:rFonts w:eastAsia="Times New Roman"/>
          <w:szCs w:val="24"/>
        </w:rPr>
      </w:pPr>
      <w:r>
        <w:rPr>
          <w:rFonts w:eastAsia="Times New Roman"/>
          <w:szCs w:val="24"/>
        </w:rPr>
        <w:t>Θέλω να πω και κάτι ακόμα. Και έχει σημασία γιατί με ακούν συνάδελφοι που δουλέψανε τις εφημερίες τους από το 2014 μέχρι το 2015, τακτικές και πρόσθετες. Να διαβάσουν με προσοχή αυτοί οι συνάδελφοι τα άρθρα</w:t>
      </w:r>
      <w:r>
        <w:rPr>
          <w:rFonts w:eastAsia="Times New Roman"/>
          <w:szCs w:val="24"/>
        </w:rPr>
        <w:t xml:space="preserve"> 61, 62. Μετά από κάποια χρόνια μπορούν να αποζημιωθούν. Τις δουλέψανε αυτές τις εφημερίες. Στοιχειώδης υποχρέωση ήταν της Κυβέρνησης και το κάνει. Αυτές ήταν κανονικές και πρόσθετες εφημερίες και αφορούν εννιά νοσοκομεία –δεν θέλω να τα πω τώρα- και το ίδ</w:t>
      </w:r>
      <w:r>
        <w:rPr>
          <w:rFonts w:eastAsia="Times New Roman"/>
          <w:szCs w:val="24"/>
        </w:rPr>
        <w:t xml:space="preserve">ιο κάνει με τις πρόσθετες εφημερίες του 2015 και του 2016 για άλλα εννιά νοσοκομεία, που οι συνάδελφοι δεν τις είχαν πληρωθεί ποτέ. </w:t>
      </w:r>
    </w:p>
    <w:p w14:paraId="428C345D" w14:textId="77777777" w:rsidR="00CF256A" w:rsidRDefault="008A1C0A">
      <w:pPr>
        <w:spacing w:line="600" w:lineRule="auto"/>
        <w:ind w:firstLine="720"/>
        <w:jc w:val="both"/>
        <w:rPr>
          <w:rFonts w:eastAsia="Times New Roman"/>
          <w:szCs w:val="24"/>
        </w:rPr>
      </w:pPr>
      <w:r>
        <w:rPr>
          <w:rFonts w:eastAsia="Times New Roman"/>
          <w:szCs w:val="24"/>
        </w:rPr>
        <w:t>Τελειώνοντας, θα επιμείνω πάλι -και θα κάνω και μια πρόταση- στο άρθρο 73. Άκουσα, μάλιστα, τον εκπρόσωπο της Νέας Δημοκρατ</w:t>
      </w:r>
      <w:r>
        <w:rPr>
          <w:rFonts w:eastAsia="Times New Roman"/>
          <w:szCs w:val="24"/>
        </w:rPr>
        <w:t>ίας, τον συμπαθή σε μένα κ. Φωτήλα, να λέει ότι κι εμείς τις πληρώναμε ή κάτι τέτοιο. Το άρθρο 73, για όσους δεν είναι καλά ενημερωμένοι, λύνει ένα πρόβλημα χρόνιο και σταματάει και ένα ψέμα. Κάπου στο 2016, με ειδικό νόμο, οι ανασφάλιστοι μπορούν με το ΑΜ</w:t>
      </w:r>
      <w:r>
        <w:rPr>
          <w:rFonts w:eastAsia="Times New Roman"/>
          <w:szCs w:val="24"/>
        </w:rPr>
        <w:t xml:space="preserve">ΚΑ τους να πάνε στο νοσοκομείο -να το ακούσει ο Έλληνας πολίτης, γιατί είναι πάρα πολλοί ανασφάλιστοι- και </w:t>
      </w:r>
      <w:r>
        <w:rPr>
          <w:rFonts w:eastAsia="Times New Roman"/>
          <w:szCs w:val="24"/>
        </w:rPr>
        <w:lastRenderedPageBreak/>
        <w:t xml:space="preserve">δεν υποχρεούνται να πληρώσουν τίποτα. Μπαίνουν μέσα στο νοσοκομείο, χειρουργούνται, κάθονται, παίρνουν τα φάρμακά τους και τελειώνει η ιστορία εκεί. </w:t>
      </w:r>
    </w:p>
    <w:p w14:paraId="428C345E" w14:textId="77777777" w:rsidR="00CF256A" w:rsidRDefault="008A1C0A">
      <w:pPr>
        <w:spacing w:line="600" w:lineRule="auto"/>
        <w:ind w:firstLine="720"/>
        <w:jc w:val="both"/>
        <w:rPr>
          <w:rFonts w:eastAsia="Times New Roman"/>
          <w:szCs w:val="24"/>
        </w:rPr>
      </w:pPr>
      <w:r>
        <w:rPr>
          <w:rFonts w:eastAsia="Times New Roman"/>
          <w:szCs w:val="24"/>
        </w:rPr>
        <w:t>Το γεγονός, όμως, είναι ότι κάποιοι από αυτούς χρωστ</w:t>
      </w:r>
      <w:r>
        <w:rPr>
          <w:rFonts w:eastAsia="Times New Roman"/>
          <w:szCs w:val="24"/>
        </w:rPr>
        <w:t>ούσαν</w:t>
      </w:r>
      <w:r>
        <w:rPr>
          <w:rFonts w:eastAsia="Times New Roman"/>
          <w:szCs w:val="24"/>
        </w:rPr>
        <w:t xml:space="preserve"> χρήματα, γιατί ήταν ανασφάλιστοι. Και εδώ θα περιμένω μερικές συγκεκριμένες αποδείξεις, γιατί άκουσα ότι το τάδε χρονικό διάστημα δεν ήταν έτσι. Θα ήθελα να καταθέσετε ένα χαρτί</w:t>
      </w:r>
      <w:r>
        <w:rPr>
          <w:rFonts w:eastAsia="Times New Roman"/>
          <w:szCs w:val="24"/>
        </w:rPr>
        <w:t>,</w:t>
      </w:r>
      <w:r>
        <w:rPr>
          <w:rFonts w:eastAsia="Times New Roman"/>
          <w:szCs w:val="24"/>
        </w:rPr>
        <w:t xml:space="preserve"> αν έχετε τέτοια απ</w:t>
      </w:r>
      <w:r>
        <w:rPr>
          <w:rFonts w:eastAsia="Times New Roman"/>
          <w:szCs w:val="24"/>
        </w:rPr>
        <w:t>όδειξη, γιατί εμείς έχουμε την αντίθετη. Πριν από την ημερομηνία αυτού του νόμου, όλοι οι λογαριασμοί, 30 εκατομμύρια από την εφορία και 150 εκατομμύρια από τα λογιστήρια των νοσοκομείων, τα έχουν πάρει. Πολλοί από αυτούς είναι ψηφοφόροι σας. Πληροφορείστε</w:t>
      </w:r>
      <w:r>
        <w:rPr>
          <w:rFonts w:eastAsia="Times New Roman"/>
          <w:szCs w:val="24"/>
        </w:rPr>
        <w:t xml:space="preserve"> τους τουλάχιστον σωστά, βγάλτε χολή, πείτε ό,τι θέλετε, αλλά πληροφορείστε τους. Έχετε υποχρέωση. Διαγράφονται αυτά τα χρέη. </w:t>
      </w:r>
    </w:p>
    <w:p w14:paraId="428C345F" w14:textId="77777777" w:rsidR="00CF256A" w:rsidRDefault="008A1C0A">
      <w:pPr>
        <w:spacing w:line="600" w:lineRule="auto"/>
        <w:ind w:firstLine="720"/>
        <w:jc w:val="both"/>
        <w:rPr>
          <w:rFonts w:eastAsia="Times New Roman"/>
          <w:szCs w:val="24"/>
        </w:rPr>
      </w:pPr>
      <w:r>
        <w:rPr>
          <w:rFonts w:eastAsia="Times New Roman"/>
          <w:szCs w:val="24"/>
        </w:rPr>
        <w:t>Μισό λεπτό θα χρειαστώ ακόμη, κύριε Πρόεδρε, γιατί νομίζω ότι και οι άλλοι χρησιμοποίησαν παραπάνω χρόνο. Κατά τη γνώμη μου, είνα</w:t>
      </w:r>
      <w:r>
        <w:rPr>
          <w:rFonts w:eastAsia="Times New Roman"/>
          <w:szCs w:val="24"/>
        </w:rPr>
        <w:t xml:space="preserve">ι μια τομή και είναι η σύγκρουση δύο κόσμων. Έχουμε τον κόσμο της αγοράς από τη μία, με ό,τι σημαίνει, όλα πουλιούνται και όλα αγοράζονται. Άκουσα Βουλευτή της Νέας </w:t>
      </w:r>
      <w:r>
        <w:rPr>
          <w:rFonts w:eastAsia="Times New Roman"/>
          <w:szCs w:val="24"/>
        </w:rPr>
        <w:lastRenderedPageBreak/>
        <w:t xml:space="preserve">Δημοκρατίας στην </w:t>
      </w:r>
      <w:r>
        <w:rPr>
          <w:rFonts w:eastAsia="Times New Roman"/>
          <w:szCs w:val="24"/>
        </w:rPr>
        <w:t xml:space="preserve">εξεταστική επιτροπή </w:t>
      </w:r>
      <w:r>
        <w:rPr>
          <w:rFonts w:eastAsia="Times New Roman"/>
          <w:szCs w:val="24"/>
        </w:rPr>
        <w:t>να συγκρίνει τον Μαρινόπουλο</w:t>
      </w:r>
      <w:r>
        <w:rPr>
          <w:rFonts w:eastAsia="Times New Roman"/>
          <w:szCs w:val="24"/>
        </w:rPr>
        <w:t>,</w:t>
      </w:r>
      <w:r>
        <w:rPr>
          <w:rFonts w:eastAsia="Times New Roman"/>
          <w:szCs w:val="24"/>
        </w:rPr>
        <w:t xml:space="preserve"> που πουλάει φρούτα και λ</w:t>
      </w:r>
      <w:r>
        <w:rPr>
          <w:rFonts w:eastAsia="Times New Roman"/>
          <w:szCs w:val="24"/>
        </w:rPr>
        <w:t>αχανικά</w:t>
      </w:r>
      <w:r>
        <w:rPr>
          <w:rFonts w:eastAsia="Times New Roman"/>
          <w:szCs w:val="24"/>
        </w:rPr>
        <w:t>,</w:t>
      </w:r>
      <w:r>
        <w:rPr>
          <w:rFonts w:eastAsia="Times New Roman"/>
          <w:szCs w:val="24"/>
        </w:rPr>
        <w:t xml:space="preserve"> με το </w:t>
      </w:r>
      <w:r>
        <w:rPr>
          <w:rFonts w:eastAsia="Times New Roman"/>
          <w:szCs w:val="24"/>
        </w:rPr>
        <w:t>«</w:t>
      </w:r>
      <w:r>
        <w:rPr>
          <w:rFonts w:eastAsia="Times New Roman"/>
          <w:szCs w:val="24"/>
        </w:rPr>
        <w:t>Ντυνάν</w:t>
      </w:r>
      <w:r>
        <w:rPr>
          <w:rFonts w:eastAsia="Times New Roman"/>
          <w:szCs w:val="24"/>
        </w:rPr>
        <w:t>»,</w:t>
      </w:r>
      <w:r>
        <w:rPr>
          <w:rFonts w:eastAsia="Times New Roman"/>
          <w:szCs w:val="24"/>
        </w:rPr>
        <w:t xml:space="preserve"> που σώζει ζωές. Δεν συγκρίνονται αυτά, συνάδελφε. Είναι άλλα πράγματα. Το ένα σώζει ζωές και το άλλο πουλάει φρούτα. Είναι ασύγκριτα. Μιλάμε άλλη γλώσσα, είμαστε σε άλλη οκτάβα. Είναι δύο κόσμοι που συγκρούονται. </w:t>
      </w:r>
    </w:p>
    <w:p w14:paraId="428C3460" w14:textId="77777777" w:rsidR="00CF256A" w:rsidRDefault="008A1C0A">
      <w:pPr>
        <w:spacing w:line="600" w:lineRule="auto"/>
        <w:ind w:firstLine="720"/>
        <w:jc w:val="both"/>
        <w:rPr>
          <w:rFonts w:eastAsia="Times New Roman"/>
          <w:szCs w:val="24"/>
        </w:rPr>
      </w:pPr>
      <w:r>
        <w:rPr>
          <w:rFonts w:eastAsia="Times New Roman"/>
          <w:szCs w:val="24"/>
        </w:rPr>
        <w:t>Το ίδιο έγινε και</w:t>
      </w:r>
      <w:r>
        <w:rPr>
          <w:rFonts w:eastAsia="Times New Roman"/>
          <w:szCs w:val="24"/>
        </w:rPr>
        <w:t xml:space="preserve"> στην παιδεία, στο χθεσινό νομοσχέδιο του </w:t>
      </w:r>
      <w:r>
        <w:rPr>
          <w:rFonts w:eastAsia="Times New Roman"/>
          <w:szCs w:val="24"/>
        </w:rPr>
        <w:t xml:space="preserve">κ. </w:t>
      </w:r>
      <w:proofErr w:type="spellStart"/>
      <w:r>
        <w:rPr>
          <w:rFonts w:eastAsia="Times New Roman"/>
          <w:szCs w:val="24"/>
        </w:rPr>
        <w:t>Γαβρόγλου</w:t>
      </w:r>
      <w:proofErr w:type="spellEnd"/>
      <w:r>
        <w:rPr>
          <w:rFonts w:eastAsia="Times New Roman"/>
          <w:szCs w:val="24"/>
        </w:rPr>
        <w:t xml:space="preserve">. </w:t>
      </w:r>
      <w:r>
        <w:rPr>
          <w:rFonts w:eastAsia="Times New Roman"/>
          <w:szCs w:val="24"/>
        </w:rPr>
        <w:t>Π</w:t>
      </w:r>
      <w:r>
        <w:rPr>
          <w:rFonts w:eastAsia="Times New Roman"/>
          <w:szCs w:val="24"/>
        </w:rPr>
        <w:t xml:space="preserve">αιδεία, υγεία, πρόνοια συνθέτουν το κοινωνικό κράτος. Για όσους δεν το έχουν καταλάβει, δεν μπορούν εκατό και διακόσιες οικογένειες για δεκαετίες ολόκληρες να έχουν λεηλατήσει αυτήν τη χώρα. </w:t>
      </w:r>
    </w:p>
    <w:p w14:paraId="428C3461" w14:textId="77777777" w:rsidR="00CF256A" w:rsidRDefault="008A1C0A">
      <w:pPr>
        <w:spacing w:line="600" w:lineRule="auto"/>
        <w:ind w:firstLine="720"/>
        <w:jc w:val="both"/>
        <w:rPr>
          <w:rFonts w:eastAsia="Times New Roman"/>
          <w:szCs w:val="24"/>
        </w:rPr>
      </w:pPr>
      <w:r>
        <w:rPr>
          <w:rFonts w:eastAsia="Times New Roman"/>
          <w:szCs w:val="24"/>
        </w:rPr>
        <w:t xml:space="preserve">Σήμερα </w:t>
      </w:r>
      <w:r>
        <w:rPr>
          <w:rFonts w:eastAsia="Times New Roman"/>
          <w:szCs w:val="24"/>
        </w:rPr>
        <w:t>είναι ιερή υποχρέωση</w:t>
      </w:r>
      <w:r>
        <w:rPr>
          <w:rFonts w:eastAsia="Times New Roman"/>
          <w:szCs w:val="24"/>
        </w:rPr>
        <w:t>,</w:t>
      </w:r>
      <w:r>
        <w:rPr>
          <w:rFonts w:eastAsia="Times New Roman"/>
          <w:szCs w:val="24"/>
        </w:rPr>
        <w:t xml:space="preserve"> όχι αυτής της Κυβέρνησης, αλλά κάθε κυβέρνησης, το κομμάτι του λαού που είναι στην απέξω να κοιτάξει να το βοηθήσει για να ορθοποδήσει. Αυτό κάνει και αυτό το νομοσχέδιο. </w:t>
      </w:r>
    </w:p>
    <w:p w14:paraId="428C3462" w14:textId="77777777" w:rsidR="00CF256A" w:rsidRDefault="008A1C0A">
      <w:pPr>
        <w:spacing w:line="600" w:lineRule="auto"/>
        <w:ind w:firstLine="720"/>
        <w:jc w:val="both"/>
        <w:rPr>
          <w:rFonts w:eastAsia="Times New Roman"/>
          <w:szCs w:val="24"/>
        </w:rPr>
      </w:pPr>
      <w:r>
        <w:rPr>
          <w:rFonts w:eastAsia="Times New Roman"/>
          <w:szCs w:val="24"/>
        </w:rPr>
        <w:t>Ευχαριστώ πολύ.</w:t>
      </w:r>
    </w:p>
    <w:p w14:paraId="428C3463" w14:textId="77777777" w:rsidR="00CF256A" w:rsidRDefault="008A1C0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8C3464" w14:textId="77777777" w:rsidR="00CF256A" w:rsidRDefault="008A1C0A">
      <w:pPr>
        <w:spacing w:line="600" w:lineRule="auto"/>
        <w:ind w:firstLine="720"/>
        <w:jc w:val="both"/>
        <w:rPr>
          <w:rFonts w:eastAsia="Times New Roman"/>
          <w:szCs w:val="24"/>
        </w:rPr>
      </w:pPr>
      <w:r>
        <w:rPr>
          <w:rFonts w:eastAsia="Times New Roman"/>
          <w:b/>
          <w:szCs w:val="24"/>
        </w:rPr>
        <w:t>ΠΡ</w:t>
      </w:r>
      <w:r>
        <w:rPr>
          <w:rFonts w:eastAsia="Times New Roman"/>
          <w:b/>
          <w:szCs w:val="24"/>
        </w:rPr>
        <w:t>ΟΕΔΡΕΥΩΝ (Γεώργιος Βαρεμένος):</w:t>
      </w:r>
      <w:r>
        <w:rPr>
          <w:rFonts w:eastAsia="Times New Roman"/>
          <w:szCs w:val="24"/>
        </w:rPr>
        <w:t xml:space="preserve"> Ο κ. Φωκάς, </w:t>
      </w:r>
      <w:r>
        <w:rPr>
          <w:rFonts w:eastAsia="Times New Roman"/>
          <w:szCs w:val="24"/>
        </w:rPr>
        <w:t xml:space="preserve">ειδικός αγορητής </w:t>
      </w:r>
      <w:r>
        <w:rPr>
          <w:rFonts w:eastAsia="Times New Roman"/>
          <w:szCs w:val="24"/>
        </w:rPr>
        <w:t xml:space="preserve">της Ένωσης Κεντρώων, έχει τον λόγο. </w:t>
      </w:r>
    </w:p>
    <w:p w14:paraId="428C346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ΑΡΙΣΤΕΙΔΗΣ ΦΩΚΑΣ:</w:t>
      </w:r>
      <w:r>
        <w:rPr>
          <w:rFonts w:eastAsia="Times New Roman" w:cs="Times New Roman"/>
          <w:szCs w:val="24"/>
        </w:rPr>
        <w:t xml:space="preserve"> Κύριε Πρόεδρε, κυρίες και κύριοι συνάδελφοι, πριν τρεις μήνες</w:t>
      </w:r>
      <w:r>
        <w:rPr>
          <w:rFonts w:eastAsia="Times New Roman" w:cs="Times New Roman"/>
          <w:szCs w:val="24"/>
        </w:rPr>
        <w:t>,</w:t>
      </w:r>
      <w:r>
        <w:rPr>
          <w:rFonts w:eastAsia="Times New Roman" w:cs="Times New Roman"/>
          <w:szCs w:val="24"/>
        </w:rPr>
        <w:t xml:space="preserve"> παρασυρόμενος από τις γνωστές του ψευδαισθήσεις</w:t>
      </w:r>
      <w:r>
        <w:rPr>
          <w:rFonts w:eastAsia="Times New Roman" w:cs="Times New Roman"/>
          <w:szCs w:val="24"/>
        </w:rPr>
        <w:t>,</w:t>
      </w:r>
      <w:r>
        <w:rPr>
          <w:rFonts w:eastAsia="Times New Roman" w:cs="Times New Roman"/>
          <w:szCs w:val="24"/>
        </w:rPr>
        <w:t xml:space="preserve"> ο Πρωθυπουργός, επισκεπτόμενος το Κέντρο Υγείας Ευόσμου στη Θεσσαλονίκη αναφέρθηκε στο νομοσχέδιο για το οποίο συζητάμε σήμερα, κάνοντας λόγο για μια επαναστατική και εμβληματική μεταρρύθμιση στον χώρο της πρωτοβάθμιας φροντίδας υγείας. Έτσι τουλάχιστον π</w:t>
      </w:r>
      <w:r>
        <w:rPr>
          <w:rFonts w:eastAsia="Times New Roman" w:cs="Times New Roman"/>
          <w:szCs w:val="24"/>
        </w:rPr>
        <w:t xml:space="preserve">ίστευε. </w:t>
      </w:r>
    </w:p>
    <w:p w14:paraId="428C346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απόλυτα την ανάγκη του κ. Τσίπρα να αλλάξει αφήγημα. </w:t>
      </w:r>
      <w:r>
        <w:rPr>
          <w:rFonts w:eastAsia="Times New Roman" w:cs="Times New Roman"/>
          <w:szCs w:val="24"/>
        </w:rPr>
        <w:t>Στρυμωγμένος</w:t>
      </w:r>
      <w:r>
        <w:rPr>
          <w:rFonts w:eastAsia="Times New Roman" w:cs="Times New Roman"/>
          <w:szCs w:val="24"/>
        </w:rPr>
        <w:t xml:space="preserve"> από παντού, έχοντας εγκλωβιστεί στις αυταπάτες του, επιχείρησε μια δήθεν στροφή στα προβλήματα της καθημερινότητας του πολίτη, θέλοντας να προβάλει επικοινωνιακά μι</w:t>
      </w:r>
      <w:r>
        <w:rPr>
          <w:rFonts w:eastAsia="Times New Roman" w:cs="Times New Roman"/>
          <w:szCs w:val="24"/>
        </w:rPr>
        <w:t>α άλλη ατζέντα, το καινούργιο, που θεωρητικά η Κυβέρνησή του παριστάνει ότι πρεσβεύει.</w:t>
      </w:r>
    </w:p>
    <w:p w14:paraId="428C346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το αγαθό της υγείας</w:t>
      </w:r>
      <w:r>
        <w:rPr>
          <w:rFonts w:eastAsia="Times New Roman" w:cs="Times New Roman"/>
          <w:szCs w:val="24"/>
        </w:rPr>
        <w:t>,</w:t>
      </w:r>
      <w:r>
        <w:rPr>
          <w:rFonts w:eastAsia="Times New Roman" w:cs="Times New Roman"/>
          <w:szCs w:val="24"/>
        </w:rPr>
        <w:t xml:space="preserve"> που πονάει και αφορά κάθε Έλληνα</w:t>
      </w:r>
      <w:r>
        <w:rPr>
          <w:rFonts w:eastAsia="Times New Roman" w:cs="Times New Roman"/>
          <w:szCs w:val="24"/>
        </w:rPr>
        <w:t>,</w:t>
      </w:r>
      <w:r>
        <w:rPr>
          <w:rFonts w:eastAsia="Times New Roman" w:cs="Times New Roman"/>
          <w:szCs w:val="24"/>
        </w:rPr>
        <w:t xml:space="preserve"> δεν μπορεί να αποτελεί προϊόν μικροπολιτικής και μικροκομματικής αντιπαράθεσης. Απαιτεί αντίθετα</w:t>
      </w:r>
      <w:r>
        <w:rPr>
          <w:rFonts w:eastAsia="Times New Roman" w:cs="Times New Roman"/>
          <w:szCs w:val="24"/>
        </w:rPr>
        <w:t>,</w:t>
      </w:r>
      <w:r>
        <w:rPr>
          <w:rFonts w:eastAsia="Times New Roman" w:cs="Times New Roman"/>
          <w:szCs w:val="24"/>
        </w:rPr>
        <w:t xml:space="preserve"> τη συναίνε</w:t>
      </w:r>
      <w:r>
        <w:rPr>
          <w:rFonts w:eastAsia="Times New Roman" w:cs="Times New Roman"/>
          <w:szCs w:val="24"/>
        </w:rPr>
        <w:t xml:space="preserve">ση του πολιτικού κόσμου και της ιατρικής κοινότητας, ώστε να γίνουν δομικές, ανατρεπτικές μεταρρυθμίσεις. </w:t>
      </w:r>
    </w:p>
    <w:p w14:paraId="428C346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Πρέπει, επιτέλους, να σταματήσουν όλα αυτά τα τρελά και παράλογα</w:t>
      </w:r>
      <w:r>
        <w:rPr>
          <w:rFonts w:eastAsia="Times New Roman" w:cs="Times New Roman"/>
          <w:szCs w:val="24"/>
        </w:rPr>
        <w:t>,</w:t>
      </w:r>
      <w:r>
        <w:rPr>
          <w:rFonts w:eastAsia="Times New Roman" w:cs="Times New Roman"/>
          <w:szCs w:val="24"/>
        </w:rPr>
        <w:t xml:space="preserve"> που ταλανίζουν τις τελευταίες δεκαετίες τον χώρο </w:t>
      </w:r>
      <w:r>
        <w:rPr>
          <w:rFonts w:eastAsia="Times New Roman" w:cs="Times New Roman"/>
          <w:szCs w:val="24"/>
        </w:rPr>
        <w:lastRenderedPageBreak/>
        <w:t>αυτό. Το χειρότερο είναι πως, όπως</w:t>
      </w:r>
      <w:r>
        <w:rPr>
          <w:rFonts w:eastAsia="Times New Roman" w:cs="Times New Roman"/>
          <w:szCs w:val="24"/>
        </w:rPr>
        <w:t xml:space="preserve"> εύστοχα έχει γραφτεί, όλες οι θεσμικές θετικές μεταρρυθμίσεις-παρεμβάσεις</w:t>
      </w:r>
      <w:r>
        <w:rPr>
          <w:rFonts w:eastAsia="Times New Roman" w:cs="Times New Roman"/>
          <w:szCs w:val="24"/>
        </w:rPr>
        <w:t>,</w:t>
      </w:r>
      <w:r>
        <w:rPr>
          <w:rFonts w:eastAsia="Times New Roman" w:cs="Times New Roman"/>
          <w:szCs w:val="24"/>
        </w:rPr>
        <w:t xml:space="preserve"> που πραγματοποιήθηκαν την τελευταία πενταετία, κάτω από την πίεση πολλές φορές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δεν ολοκληρώθηκαν, ούτε αξιοποιήθηκαν κατάλληλα. </w:t>
      </w:r>
    </w:p>
    <w:p w14:paraId="428C346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Επομένως, δεν μπόρεσαν</w:t>
      </w:r>
      <w:r>
        <w:rPr>
          <w:rFonts w:eastAsia="Times New Roman" w:cs="Times New Roman"/>
          <w:szCs w:val="24"/>
        </w:rPr>
        <w:t xml:space="preserve"> να τελεσφορήσουν</w:t>
      </w:r>
      <w:r>
        <w:rPr>
          <w:rFonts w:eastAsia="Times New Roman" w:cs="Times New Roman"/>
          <w:szCs w:val="24"/>
        </w:rPr>
        <w:t>,</w:t>
      </w:r>
      <w:r>
        <w:rPr>
          <w:rFonts w:eastAsia="Times New Roman" w:cs="Times New Roman"/>
          <w:szCs w:val="24"/>
        </w:rPr>
        <w:t xml:space="preserve"> προς όφελος της βελτίωσης του συστήματος και της σταδιακής μετάβασής του στη νέα εποχή. Όπως επεσήμανε και ο συνάδελφός μου</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Καΐσας</w:t>
      </w:r>
      <w:proofErr w:type="spellEnd"/>
      <w:r>
        <w:rPr>
          <w:rFonts w:eastAsia="Times New Roman" w:cs="Times New Roman"/>
          <w:szCs w:val="24"/>
        </w:rPr>
        <w:t xml:space="preserve">, στην </w:t>
      </w:r>
      <w:r>
        <w:rPr>
          <w:rFonts w:eastAsia="Times New Roman" w:cs="Times New Roman"/>
          <w:szCs w:val="24"/>
        </w:rPr>
        <w:t>επιτροπή</w:t>
      </w:r>
      <w:r>
        <w:rPr>
          <w:rFonts w:eastAsia="Times New Roman" w:cs="Times New Roman"/>
          <w:szCs w:val="24"/>
        </w:rPr>
        <w:t>, χρειάστηκε να περιμένουμε σαράντα χρόνια για την καθιέρωση του θεσμού του οικογενειακού</w:t>
      </w:r>
      <w:r>
        <w:rPr>
          <w:rFonts w:eastAsia="Times New Roman" w:cs="Times New Roman"/>
          <w:szCs w:val="24"/>
        </w:rPr>
        <w:t xml:space="preserve"> γιατρού, ένα ακόμα σύμπτωμα και αυτό των παθογενειών της ελληνικής πραγματικότητας. </w:t>
      </w:r>
    </w:p>
    <w:p w14:paraId="428C346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604FE4">
        <w:rPr>
          <w:rFonts w:eastAsia="Times New Roman" w:cs="Times New Roman"/>
          <w:b/>
          <w:szCs w:val="24"/>
        </w:rPr>
        <w:t>ΑΝΑΣΤΑΣΙΑ ΧΡΙΣΤΟΔΟΥΛΟΠΟΥΛΟΥ</w:t>
      </w:r>
      <w:r>
        <w:rPr>
          <w:rFonts w:eastAsia="Times New Roman" w:cs="Times New Roman"/>
          <w:szCs w:val="24"/>
        </w:rPr>
        <w:t>)</w:t>
      </w:r>
    </w:p>
    <w:p w14:paraId="428C346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νομοσχέδιο</w:t>
      </w:r>
      <w:r>
        <w:rPr>
          <w:rFonts w:eastAsia="Times New Roman" w:cs="Times New Roman"/>
          <w:szCs w:val="24"/>
        </w:rPr>
        <w:t>,</w:t>
      </w:r>
      <w:r>
        <w:rPr>
          <w:rFonts w:eastAsia="Times New Roman" w:cs="Times New Roman"/>
          <w:szCs w:val="24"/>
        </w:rPr>
        <w:t xml:space="preserve"> που βαπτίστηκε στα λόγια «επαναστατικό»</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ανταποκρίνεται στις πραγματικές δυνατότητες της ελληνικής οικονομίας. Αυτή είναι  η γκρίζα πραγματικότητα ή αν θέ</w:t>
      </w:r>
      <w:r>
        <w:rPr>
          <w:rFonts w:eastAsia="Times New Roman" w:cs="Times New Roman"/>
          <w:szCs w:val="24"/>
        </w:rPr>
        <w:lastRenderedPageBreak/>
        <w:t>λετε η ωμή αλήθεια. Στο χαρτί αποτυπώνεται βέβαια, ένα εξαιρετικά φιλόδοξο σχέδιο με τη συγκρότηση</w:t>
      </w:r>
      <w:r>
        <w:rPr>
          <w:rFonts w:eastAsia="Times New Roman" w:cs="Times New Roman"/>
          <w:szCs w:val="24"/>
        </w:rPr>
        <w:t>,</w:t>
      </w:r>
      <w:r>
        <w:rPr>
          <w:rFonts w:eastAsia="Times New Roman" w:cs="Times New Roman"/>
          <w:szCs w:val="24"/>
        </w:rPr>
        <w:t xml:space="preserve"> μέχρι το τέλος του χρόνου εκατοντάδων τοπικ</w:t>
      </w:r>
      <w:r>
        <w:rPr>
          <w:rFonts w:eastAsia="Times New Roman" w:cs="Times New Roman"/>
          <w:szCs w:val="24"/>
        </w:rPr>
        <w:t xml:space="preserve">ών μονάδων υγείας ανά επικράτεια, ώστε να </w:t>
      </w:r>
      <w:proofErr w:type="spellStart"/>
      <w:r>
        <w:rPr>
          <w:rFonts w:eastAsia="Times New Roman" w:cs="Times New Roman"/>
          <w:szCs w:val="24"/>
        </w:rPr>
        <w:t>αποσυμφορηθούν</w:t>
      </w:r>
      <w:proofErr w:type="spellEnd"/>
      <w:r>
        <w:rPr>
          <w:rFonts w:eastAsia="Times New Roman" w:cs="Times New Roman"/>
          <w:szCs w:val="24"/>
        </w:rPr>
        <w:t xml:space="preserve"> κέντρα υγείας και νοσοκομεία. </w:t>
      </w:r>
    </w:p>
    <w:p w14:paraId="428C346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Δηλαδή, θέλετε να μας πείσετε, κυρίες και κύριοι συνάδελφοι, της συγκυβέρνησης πως στην Ελλάδα, με τους ρυθμούς που όλοι ξέρουμε, θα συγκροτηθούν, θα στελεχωθούν και θα</w:t>
      </w:r>
      <w:r>
        <w:rPr>
          <w:rFonts w:eastAsia="Times New Roman" w:cs="Times New Roman"/>
          <w:szCs w:val="24"/>
        </w:rPr>
        <w:t xml:space="preserve"> λειτουργούν σε τέσσερις μήνες διακόσιες τριάντα και πλέον νέες δομές υγείας, που θα καλύπτουν σε πρώτη φάση το 1/3 του πληθυσμού της χώρας. Να μην γελιόμαστε, αυτό θα μείνει στα χαρτιά. Δεν πρόκειται να συμβεί. Εδώ νοσοκομεία δεν έχουμε και εσείς φαντασιώ</w:t>
      </w:r>
      <w:r>
        <w:rPr>
          <w:rFonts w:eastAsia="Times New Roman" w:cs="Times New Roman"/>
          <w:szCs w:val="24"/>
        </w:rPr>
        <w:t xml:space="preserve">νεστε σύγχρονες, νέες δομές υγείας, που θα δημιουργηθούν από την αρχή. </w:t>
      </w:r>
    </w:p>
    <w:p w14:paraId="428C346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η στελέχωση αυτών των μονάδων με το απαραίτητο ιατρικό νοσηλευτικό και διοικητικό προσωπικό απαιτεί προφανέστατα προσλήψεις, ώστε αυτές οι νέες ΤΟΜΥ να μπορέσουν να επιτελέσουν τ</w:t>
      </w:r>
      <w:r>
        <w:rPr>
          <w:rFonts w:eastAsia="Times New Roman" w:cs="Times New Roman"/>
          <w:szCs w:val="24"/>
        </w:rPr>
        <w:t xml:space="preserve">ο έργο τους. Διότι, προφανώς, δεν μπορείτε να αποσπάσετε γιατρούς από τα διαλυμένα κέντρα υγείας ή από τα νοσοκομεία που υπολειτουργούν. </w:t>
      </w:r>
    </w:p>
    <w:p w14:paraId="428C346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Κι αφού γίνεται λόγος για τα κέντρα υγείας, να ξέρετε ότι ως ανέκδοτο ακούν οι συμπατριώτες μας τις δεσμεύσεις σας στη</w:t>
      </w:r>
      <w:r>
        <w:rPr>
          <w:rFonts w:eastAsia="Times New Roman" w:cs="Times New Roman"/>
          <w:szCs w:val="24"/>
        </w:rPr>
        <w:t xml:space="preserve">ν παράγραφο 5 του άρθρου 4 για τη νέα δομή των κέντρων υγείας, στελεχωμένων με γιατρούς είκοσι και πλέον διαφορετικών ειδικοτήτων.  Κι εν πάση </w:t>
      </w:r>
      <w:proofErr w:type="spellStart"/>
      <w:r>
        <w:rPr>
          <w:rFonts w:eastAsia="Times New Roman" w:cs="Times New Roman"/>
          <w:szCs w:val="24"/>
        </w:rPr>
        <w:t>περιπτώσει</w:t>
      </w:r>
      <w:proofErr w:type="spellEnd"/>
      <w:r>
        <w:rPr>
          <w:rFonts w:eastAsia="Times New Roman" w:cs="Times New Roman"/>
          <w:szCs w:val="24"/>
        </w:rPr>
        <w:t>, γιατί δεν μεριμνήσατε εδώ και δύο χρόνια για την ενίσχυση των παρατημένων κέντρων υγείας με το ισχύον</w:t>
      </w:r>
      <w:r>
        <w:rPr>
          <w:rFonts w:eastAsia="Times New Roman" w:cs="Times New Roman"/>
          <w:szCs w:val="24"/>
        </w:rPr>
        <w:t xml:space="preserve"> πλαίσιο; </w:t>
      </w:r>
    </w:p>
    <w:p w14:paraId="428C346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Είχατε όλον τον χρόνο να το κάνετε. Στα </w:t>
      </w:r>
      <w:proofErr w:type="spellStart"/>
      <w:r>
        <w:rPr>
          <w:rFonts w:eastAsia="Times New Roman" w:cs="Times New Roman"/>
          <w:szCs w:val="24"/>
        </w:rPr>
        <w:t>Κουφάλια</w:t>
      </w:r>
      <w:proofErr w:type="spellEnd"/>
      <w:r>
        <w:rPr>
          <w:rFonts w:eastAsia="Times New Roman" w:cs="Times New Roman"/>
          <w:szCs w:val="24"/>
        </w:rPr>
        <w:t xml:space="preserve"> κάνατε τον κόπο να πάτε ή στο </w:t>
      </w:r>
      <w:proofErr w:type="spellStart"/>
      <w:r>
        <w:rPr>
          <w:rFonts w:eastAsia="Times New Roman" w:cs="Times New Roman"/>
          <w:szCs w:val="24"/>
        </w:rPr>
        <w:t>Ζαγκλιβέρι</w:t>
      </w:r>
      <w:proofErr w:type="spellEnd"/>
      <w:r>
        <w:rPr>
          <w:rFonts w:eastAsia="Times New Roman" w:cs="Times New Roman"/>
          <w:szCs w:val="24"/>
        </w:rPr>
        <w:t xml:space="preserve"> και στη </w:t>
      </w:r>
      <w:proofErr w:type="spellStart"/>
      <w:r>
        <w:rPr>
          <w:rFonts w:eastAsia="Times New Roman" w:cs="Times New Roman"/>
          <w:szCs w:val="24"/>
        </w:rPr>
        <w:t>Μάδυτο</w:t>
      </w:r>
      <w:proofErr w:type="spellEnd"/>
      <w:r>
        <w:rPr>
          <w:rFonts w:eastAsia="Times New Roman" w:cs="Times New Roman"/>
          <w:szCs w:val="24"/>
        </w:rPr>
        <w:t>; Εκεί να δείτε τι σημαίνει εγκατάλειψη. Μάλλον, δεν σας τα λένε καλά από το Γραφείο του Πρωθυπουργού στη Θεσσαλονίκη. Δεν σας εμπόδισε κανεί</w:t>
      </w:r>
      <w:r>
        <w:rPr>
          <w:rFonts w:eastAsia="Times New Roman" w:cs="Times New Roman"/>
          <w:szCs w:val="24"/>
        </w:rPr>
        <w:t xml:space="preserve">ς να βελτιώσετε την κατάσταση. Απλά βολευτήκατε με το να αναθεματίζετε τους προηγουμένους. </w:t>
      </w:r>
    </w:p>
    <w:p w14:paraId="428C347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Φοβάμαι, λοιπόν, πως το πρόβλημα σε μία χώρα, που σύμφωνα με πρόσφατη συνέντευξη του Υπουργού Οικονομικών, του κ. </w:t>
      </w:r>
      <w:proofErr w:type="spellStart"/>
      <w:r>
        <w:rPr>
          <w:rFonts w:eastAsia="Times New Roman" w:cs="Times New Roman"/>
          <w:szCs w:val="24"/>
        </w:rPr>
        <w:t>Τσακαλώτου</w:t>
      </w:r>
      <w:proofErr w:type="spellEnd"/>
      <w:r>
        <w:rPr>
          <w:rFonts w:eastAsia="Times New Roman" w:cs="Times New Roman"/>
          <w:szCs w:val="24"/>
        </w:rPr>
        <w:t>, είναι ότι δεν έχει πλήρη νομοθετική κα</w:t>
      </w:r>
      <w:r>
        <w:rPr>
          <w:rFonts w:eastAsia="Times New Roman" w:cs="Times New Roman"/>
          <w:szCs w:val="24"/>
        </w:rPr>
        <w:t xml:space="preserve">ι πολιτική αυτονομία, είναι το πρόβλημα και σε αυτό το νομοσχέδιο. Αναφέρεται ως βασική πηγή χρηματοδότησης το αβέβαιο ΕΣΠΑ.  Και το χαρακτηρίζω έτσι, διότι αν θέλεις να κάνεις μία σοβαρή και </w:t>
      </w:r>
      <w:r>
        <w:rPr>
          <w:rFonts w:eastAsia="Times New Roman" w:cs="Times New Roman"/>
          <w:szCs w:val="24"/>
        </w:rPr>
        <w:lastRenderedPageBreak/>
        <w:t xml:space="preserve">αξιόπιστη μεταρρύθμιση στον ευαίσθητο χώρο της υγείας, καλείσαι </w:t>
      </w:r>
      <w:r>
        <w:rPr>
          <w:rFonts w:eastAsia="Times New Roman" w:cs="Times New Roman"/>
          <w:szCs w:val="24"/>
        </w:rPr>
        <w:t xml:space="preserve">να εξασφαλίσεις πρώτιστα την μακροπρόθεσμη χρηματοδότησή της. Αλλιώς, κινδυνεύεις να μείνεις από βενζίνη στη μέση του δρόμου. </w:t>
      </w:r>
    </w:p>
    <w:p w14:paraId="428C347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Μια δεύτερη</w:t>
      </w:r>
      <w:r>
        <w:rPr>
          <w:rFonts w:eastAsia="Times New Roman" w:cs="Times New Roman"/>
          <w:szCs w:val="24"/>
        </w:rPr>
        <w:t>,</w:t>
      </w:r>
      <w:r>
        <w:rPr>
          <w:rFonts w:eastAsia="Times New Roman" w:cs="Times New Roman"/>
          <w:szCs w:val="24"/>
        </w:rPr>
        <w:t xml:space="preserve"> εξίσου σημαντική παράμετρος</w:t>
      </w:r>
      <w:r>
        <w:rPr>
          <w:rFonts w:eastAsia="Times New Roman" w:cs="Times New Roman"/>
          <w:szCs w:val="24"/>
        </w:rPr>
        <w:t>,</w:t>
      </w:r>
      <w:r>
        <w:rPr>
          <w:rFonts w:eastAsia="Times New Roman" w:cs="Times New Roman"/>
          <w:szCs w:val="24"/>
        </w:rPr>
        <w:t xml:space="preserve"> είναι το ύψος της αποζημίωσης του προσωπικού που θα προσλάβετε για τη στελέχωση των νέω</w:t>
      </w:r>
      <w:r>
        <w:rPr>
          <w:rFonts w:eastAsia="Times New Roman" w:cs="Times New Roman"/>
          <w:szCs w:val="24"/>
        </w:rPr>
        <w:t>ν δομών, όσο και η αποζημίωση των ιδιωτών γιατρών</w:t>
      </w:r>
      <w:r>
        <w:rPr>
          <w:rFonts w:eastAsia="Times New Roman" w:cs="Times New Roman"/>
          <w:szCs w:val="24"/>
        </w:rPr>
        <w:t>,</w:t>
      </w:r>
      <w:r>
        <w:rPr>
          <w:rFonts w:eastAsia="Times New Roman" w:cs="Times New Roman"/>
          <w:szCs w:val="24"/>
        </w:rPr>
        <w:t xml:space="preserve"> που θα συνεργαστούν σε αυτό το νέο μοντέλο. Και στις δύο περιπτώσεις η εικόνα είναι πλήρως αποθαρρυντική. Αντί να δίνουμε κίνητρα στους νέους επιστήμονές μας να δουλέψουν εδώ, να προσφέρουν στον τόπο μας, </w:t>
      </w:r>
      <w:r>
        <w:rPr>
          <w:rFonts w:eastAsia="Times New Roman" w:cs="Times New Roman"/>
          <w:szCs w:val="24"/>
        </w:rPr>
        <w:t xml:space="preserve">τους διώχνουμε στο εξωτερικό, όπου θα βρουν, σαφώς, πιο αξιοπρεπείς μισθούς. </w:t>
      </w:r>
    </w:p>
    <w:p w14:paraId="428C347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μια παρατήρηση. Σταματήστε να είστε όμηροι των ιδεοληψιών σας. Ξέρετε βαθιά μέσα σας ότι είστε </w:t>
      </w:r>
      <w:proofErr w:type="spellStart"/>
      <w:r>
        <w:rPr>
          <w:rFonts w:eastAsia="Times New Roman" w:cs="Times New Roman"/>
          <w:szCs w:val="24"/>
        </w:rPr>
        <w:t>κρατιστές</w:t>
      </w:r>
      <w:proofErr w:type="spellEnd"/>
      <w:r>
        <w:rPr>
          <w:rFonts w:eastAsia="Times New Roman" w:cs="Times New Roman"/>
          <w:szCs w:val="24"/>
        </w:rPr>
        <w:t>. Σταματήστε να αντιμετωπίζετε τους ιδιώτες γιατρούς ως κομπάρσους. Θα</w:t>
      </w:r>
      <w:r>
        <w:rPr>
          <w:rFonts w:eastAsia="Times New Roman" w:cs="Times New Roman"/>
          <w:szCs w:val="24"/>
        </w:rPr>
        <w:t xml:space="preserve"> τους χρειαστούμε όλους τους επιστήμονές μας, όπως παραδέχθηκε και ο </w:t>
      </w:r>
      <w:r>
        <w:rPr>
          <w:rFonts w:eastAsia="Times New Roman" w:cs="Times New Roman"/>
          <w:szCs w:val="24"/>
        </w:rPr>
        <w:t xml:space="preserve">εισηγητής </w:t>
      </w:r>
      <w:r>
        <w:rPr>
          <w:rFonts w:eastAsia="Times New Roman" w:cs="Times New Roman"/>
          <w:szCs w:val="24"/>
        </w:rPr>
        <w:t>του νομοσχέδιου, ο κ. Παπαδόπουλος, εκεί όπου το δημόσιο σύστημα υγείας δεν μπορεί να διοργανώσει επαρκείς ποιοτικές υπηρεσίες.</w:t>
      </w:r>
    </w:p>
    <w:p w14:paraId="428C347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εμείς στην Ένωση Κεντρώων δεν κάνουμε </w:t>
      </w:r>
      <w:r>
        <w:rPr>
          <w:rFonts w:eastAsia="Times New Roman" w:cs="Times New Roman"/>
          <w:szCs w:val="24"/>
        </w:rPr>
        <w:t xml:space="preserve">αντιπολίτευση για την αντιπολίτευση, οφείλουμε να επισημάνουμε και τα θετικά του νομοσχεδίου. </w:t>
      </w:r>
    </w:p>
    <w:p w14:paraId="428C347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Λέμε «ναι» στο άρθρο 27 για την ίδρυση Γενικού Νοσοκομείου στην Κάρπαθο, όπως στο άρθρο 28, στην παροχή κινήτρων από τους ΟΤΑ για τη στελέχωση του </w:t>
      </w:r>
      <w:r>
        <w:rPr>
          <w:rFonts w:eastAsia="Times New Roman" w:cs="Times New Roman"/>
          <w:szCs w:val="24"/>
        </w:rPr>
        <w:t xml:space="preserve">Νοσοκομείου </w:t>
      </w:r>
      <w:r>
        <w:rPr>
          <w:rFonts w:eastAsia="Times New Roman" w:cs="Times New Roman"/>
          <w:szCs w:val="24"/>
        </w:rPr>
        <w:t>της Σαντορίνης. Θα πω ξανά, όμως, πως αυτή η πριμοδότηση πρέπει να αφορά το ιατρικό και νοσηλευτικό προσωπικό όλων των νοσοκομείων του Αιγαίου και όχι μόνο εκείνο της Σαντορίνης. Το ίδιο και για το άρθρο 29, όπου επικροτούμε την ανάγκη της καλύτερης δυνατή</w:t>
      </w:r>
      <w:r>
        <w:rPr>
          <w:rFonts w:eastAsia="Times New Roman" w:cs="Times New Roman"/>
          <w:szCs w:val="24"/>
        </w:rPr>
        <w:t>ς στελέχωσης των τμημάτων επειγόντων περιστατικών, με την πρόσληψη τετρακοσίων εξήντα πέντε γιατρών.</w:t>
      </w:r>
    </w:p>
    <w:p w14:paraId="428C347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Ακόμη, σωστή είναι η πρόβλεψη του άρθρου 73, η ρύθμιση που αφορά τη διαγραφή οφειλών ανασφάλιστων πολιτών. Είναι μια ρύθμιση προς το συμφέρον της βαριάς δο</w:t>
      </w:r>
      <w:r>
        <w:rPr>
          <w:rFonts w:eastAsia="Times New Roman" w:cs="Times New Roman"/>
          <w:szCs w:val="24"/>
        </w:rPr>
        <w:t xml:space="preserve">κιμαζόμενης ελληνικής κοινωνίας. </w:t>
      </w:r>
    </w:p>
    <w:p w14:paraId="428C347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Όσον αφορά τώρα τον οικογενειακό γιατρό, συζήτησα με γιατρούς φίλους μου την πρόβλεψη του νομοσχεδίου</w:t>
      </w:r>
      <w:r>
        <w:rPr>
          <w:rFonts w:eastAsia="Times New Roman" w:cs="Times New Roman"/>
          <w:szCs w:val="24"/>
        </w:rPr>
        <w:t>,</w:t>
      </w:r>
      <w:r>
        <w:rPr>
          <w:rFonts w:eastAsia="Times New Roman" w:cs="Times New Roman"/>
          <w:szCs w:val="24"/>
        </w:rPr>
        <w:t xml:space="preserve"> για έναν γιατρό ανά δύο χιλιάδες εγγεγραμμένους ενήλικες. Όλοι, μα όλοι, </w:t>
      </w:r>
      <w:r>
        <w:rPr>
          <w:rFonts w:eastAsia="Times New Roman" w:cs="Times New Roman"/>
          <w:szCs w:val="24"/>
        </w:rPr>
        <w:lastRenderedPageBreak/>
        <w:t>μου τόνισαν πως το νούμερο αυτό είναι υπερβολι</w:t>
      </w:r>
      <w:r>
        <w:rPr>
          <w:rFonts w:eastAsia="Times New Roman" w:cs="Times New Roman"/>
          <w:szCs w:val="24"/>
        </w:rPr>
        <w:t>κό. Ο γιατρός δεν θα μπορέσει να ανταποκριθεί με επιτυχία στα καθήκοντά του.</w:t>
      </w:r>
    </w:p>
    <w:p w14:paraId="428C347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προτρέπουμε την ηγεσία του Υπουργείου να αφήσει τους πολίτες να επιλέξουν ελεύθερα τον οικογενειακό γιατρό της αρεσκείας τους, με δεδομένο πως οι σχέσεις μεταξύ γιατρού κα</w:t>
      </w:r>
      <w:r>
        <w:rPr>
          <w:rFonts w:eastAsia="Times New Roman" w:cs="Times New Roman"/>
          <w:szCs w:val="24"/>
        </w:rPr>
        <w:t xml:space="preserve">ι ασθενή έχουν ιδιαίτερα χαρακτηριστικά. </w:t>
      </w:r>
    </w:p>
    <w:p w14:paraId="428C347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Ενστάσεις και αμφιβολίες έχουμε για το άρθρο 12. Στις περισσότερες χώρες του κόσμου έχει θεσμοθετηθεί η απαγόρευση χορήγησης φαρμάκων χωρίς ιατρική συνταγή. Εμείς εδώ με το νομοσχέδιο αυτό νομοθετούμε την άσκηση ια</w:t>
      </w:r>
      <w:r>
        <w:rPr>
          <w:rFonts w:eastAsia="Times New Roman" w:cs="Times New Roman"/>
          <w:szCs w:val="24"/>
        </w:rPr>
        <w:t xml:space="preserve">τρικών πράξεων από μη γιατρούς, όπως για παράδειγμα από μαίες. Τιμούμε και αναγνωρίζουμε τη σημαντική προσφορά των μαιών και </w:t>
      </w:r>
      <w:proofErr w:type="spellStart"/>
      <w:r>
        <w:rPr>
          <w:rFonts w:eastAsia="Times New Roman" w:cs="Times New Roman"/>
          <w:szCs w:val="24"/>
        </w:rPr>
        <w:t>μαιευτών</w:t>
      </w:r>
      <w:proofErr w:type="spellEnd"/>
      <w:r>
        <w:rPr>
          <w:rFonts w:eastAsia="Times New Roman" w:cs="Times New Roman"/>
          <w:szCs w:val="24"/>
        </w:rPr>
        <w:t xml:space="preserve"> στην πρωτοβάθμια φροντίδα υγείας, πλην, όμως, πρέπει να υπάρχουν σαφείς και διακριτοί ρόλοι.          </w:t>
      </w:r>
    </w:p>
    <w:p w14:paraId="428C347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Κλείνοντας, θα ήθελ</w:t>
      </w:r>
      <w:r>
        <w:rPr>
          <w:rFonts w:eastAsia="Times New Roman" w:cs="Times New Roman"/>
          <w:szCs w:val="24"/>
        </w:rPr>
        <w:t>α να πω τα εξής. Τα δείγματα γραφής</w:t>
      </w:r>
      <w:r>
        <w:rPr>
          <w:rFonts w:eastAsia="Times New Roman" w:cs="Times New Roman"/>
          <w:szCs w:val="24"/>
        </w:rPr>
        <w:t>,</w:t>
      </w:r>
      <w:r>
        <w:rPr>
          <w:rFonts w:eastAsia="Times New Roman" w:cs="Times New Roman"/>
          <w:szCs w:val="24"/>
        </w:rPr>
        <w:t xml:space="preserve"> που έχει δείξει αυτή η Κυβέρνηση εδώ και δύο χρόνια</w:t>
      </w:r>
      <w:r>
        <w:rPr>
          <w:rFonts w:eastAsia="Times New Roman" w:cs="Times New Roman"/>
          <w:szCs w:val="24"/>
        </w:rPr>
        <w:t>,</w:t>
      </w:r>
      <w:r>
        <w:rPr>
          <w:rFonts w:eastAsia="Times New Roman" w:cs="Times New Roman"/>
          <w:szCs w:val="24"/>
        </w:rPr>
        <w:t xml:space="preserve"> εγείρουν σοβαρότατες αμφιβολίες σχετικά με την υλοποίηση, με την εφαρμογή στην πράξη των προβλέψεων του νομοσχεδίου. </w:t>
      </w:r>
    </w:p>
    <w:p w14:paraId="428C347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Με όρους του παρελθόντος, με ιδεολογικές εμμονές</w:t>
      </w:r>
      <w:r>
        <w:rPr>
          <w:rFonts w:eastAsia="Times New Roman" w:cs="Times New Roman"/>
          <w:szCs w:val="24"/>
        </w:rPr>
        <w:t>, με σχέδια ουτοπικά, η Ελλάδα δεν μπορεί να πάει μπροστά. Επιτέλους, καταλάβετέ το. Δεν είμαστε στη δεκαετία του ‘80 και ο Πρωθυπουργός δεν είναι ο Ανδρέας Παπανδρέου. Και σίγουρα, κύριε Υπουργέ, γνωρίζω πολύ καλά ότι εργάζεστε σκληρά στο Υπουργείο σας μέ</w:t>
      </w:r>
      <w:r>
        <w:rPr>
          <w:rFonts w:eastAsia="Times New Roman" w:cs="Times New Roman"/>
          <w:szCs w:val="24"/>
        </w:rPr>
        <w:t>χρι αργά το βράδυ. Χρειάζεστε, όμως, ακόμα πολ</w:t>
      </w:r>
      <w:r>
        <w:rPr>
          <w:rFonts w:eastAsia="Times New Roman" w:cs="Times New Roman"/>
          <w:szCs w:val="24"/>
        </w:rPr>
        <w:t>λή</w:t>
      </w:r>
      <w:r>
        <w:rPr>
          <w:rFonts w:eastAsia="Times New Roman" w:cs="Times New Roman"/>
          <w:szCs w:val="24"/>
        </w:rPr>
        <w:t xml:space="preserve"> δουλειά για να φτάσετε στο μέγεθος του αείμνηστου Γιώργου Γεννηματά.</w:t>
      </w:r>
    </w:p>
    <w:p w14:paraId="428C34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Ένωση Κεντρώων θα ψηφίσει «</w:t>
      </w:r>
      <w:r>
        <w:rPr>
          <w:rFonts w:eastAsia="Times New Roman" w:cs="Times New Roman"/>
          <w:szCs w:val="24"/>
        </w:rPr>
        <w:t>παρών</w:t>
      </w:r>
      <w:r>
        <w:rPr>
          <w:rFonts w:eastAsia="Times New Roman" w:cs="Times New Roman"/>
          <w:szCs w:val="24"/>
        </w:rPr>
        <w:t>» επί της αρχής και επιφύλαξη επί των άρθρων.</w:t>
      </w:r>
    </w:p>
    <w:p w14:paraId="428C347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w:t>
      </w:r>
    </w:p>
    <w:p w14:paraId="428C347D"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Ένωσης </w:t>
      </w:r>
      <w:r>
        <w:rPr>
          <w:rFonts w:eastAsia="Times New Roman" w:cs="Times New Roman"/>
          <w:szCs w:val="24"/>
        </w:rPr>
        <w:t>Κεντρώων)</w:t>
      </w:r>
    </w:p>
    <w:p w14:paraId="428C347E" w14:textId="77777777" w:rsidR="00CF256A" w:rsidRDefault="008A1C0A">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τελευταίος αγορητής</w:t>
      </w:r>
      <w:r>
        <w:rPr>
          <w:rFonts w:eastAsia="Times New Roman"/>
          <w:bCs/>
          <w:szCs w:val="24"/>
        </w:rPr>
        <w:t xml:space="preserve"> ο</w:t>
      </w:r>
      <w:r>
        <w:rPr>
          <w:rFonts w:eastAsia="Times New Roman"/>
          <w:bCs/>
          <w:szCs w:val="24"/>
        </w:rPr>
        <w:t xml:space="preserve"> κ. </w:t>
      </w:r>
      <w:proofErr w:type="spellStart"/>
      <w:r>
        <w:rPr>
          <w:rFonts w:eastAsia="Times New Roman"/>
          <w:bCs/>
          <w:szCs w:val="24"/>
        </w:rPr>
        <w:t>Μαυρωτάς</w:t>
      </w:r>
      <w:proofErr w:type="spellEnd"/>
      <w:r>
        <w:rPr>
          <w:rFonts w:eastAsia="Times New Roman"/>
          <w:bCs/>
          <w:szCs w:val="24"/>
        </w:rPr>
        <w:t>, από το Π</w:t>
      </w:r>
      <w:r>
        <w:rPr>
          <w:rFonts w:eastAsia="Times New Roman"/>
          <w:bCs/>
          <w:szCs w:val="24"/>
        </w:rPr>
        <w:t>οτάμι</w:t>
      </w:r>
      <w:r>
        <w:rPr>
          <w:rFonts w:eastAsia="Times New Roman"/>
          <w:bCs/>
          <w:szCs w:val="24"/>
        </w:rPr>
        <w:t xml:space="preserve"> και μετά μπαίνουμε στον κύκλο των ομιλητών.</w:t>
      </w:r>
    </w:p>
    <w:p w14:paraId="428C347F" w14:textId="77777777" w:rsidR="00CF256A" w:rsidRDefault="008A1C0A">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Μαυρωτά</w:t>
      </w:r>
      <w:proofErr w:type="spellEnd"/>
      <w:r>
        <w:rPr>
          <w:rFonts w:eastAsia="Times New Roman"/>
          <w:bCs/>
          <w:szCs w:val="24"/>
        </w:rPr>
        <w:t>, έχετε τον λόγο.</w:t>
      </w:r>
    </w:p>
    <w:p w14:paraId="428C3480" w14:textId="77777777" w:rsidR="00CF256A" w:rsidRDefault="008A1C0A">
      <w:pPr>
        <w:spacing w:line="600" w:lineRule="auto"/>
        <w:ind w:firstLine="720"/>
        <w:jc w:val="both"/>
        <w:rPr>
          <w:rFonts w:eastAsia="Times New Roman"/>
          <w:bCs/>
          <w:szCs w:val="24"/>
        </w:rPr>
      </w:pPr>
      <w:r>
        <w:rPr>
          <w:rFonts w:eastAsia="Times New Roman"/>
          <w:b/>
          <w:bCs/>
          <w:szCs w:val="24"/>
        </w:rPr>
        <w:t xml:space="preserve">ΓΕΩΡΓΙΟΣ ΜΑΥΡΩΤΑΣ: </w:t>
      </w:r>
      <w:r>
        <w:rPr>
          <w:rFonts w:eastAsia="Times New Roman"/>
          <w:bCs/>
          <w:szCs w:val="24"/>
        </w:rPr>
        <w:t>Ευχαριστώ, κυρία Πρόεδρε.</w:t>
      </w:r>
    </w:p>
    <w:p w14:paraId="428C3481"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Να ξεκινήσω λέγον</w:t>
      </w:r>
      <w:r>
        <w:rPr>
          <w:rFonts w:eastAsia="Times New Roman"/>
          <w:bCs/>
          <w:szCs w:val="24"/>
        </w:rPr>
        <w:t>τας ότι ο Υπουργός είχε την ευγενή καλοσύνη να μας καλέσει στο γραφείο του την περασμένη Δευτέρα για μια παρουσίαση στοιχείων του νομοσχεδίου από τους υπηρεσιακούς παράγοντες</w:t>
      </w:r>
      <w:r>
        <w:rPr>
          <w:rFonts w:eastAsia="Times New Roman"/>
          <w:bCs/>
          <w:szCs w:val="24"/>
        </w:rPr>
        <w:t>,</w:t>
      </w:r>
      <w:r>
        <w:rPr>
          <w:rFonts w:eastAsia="Times New Roman"/>
          <w:bCs/>
          <w:szCs w:val="24"/>
        </w:rPr>
        <w:t xml:space="preserve"> που έχουν εργαστεί πάνω στο θέμα της πρωτοβάθμιας φροντίδας υγείας. Ήταν τα πρώτ</w:t>
      </w:r>
      <w:r>
        <w:rPr>
          <w:rFonts w:eastAsia="Times New Roman"/>
          <w:bCs/>
          <w:szCs w:val="24"/>
        </w:rPr>
        <w:t xml:space="preserve">α 25 άρθρα του νομοσχεδίου. </w:t>
      </w:r>
    </w:p>
    <w:p w14:paraId="428C3482" w14:textId="77777777" w:rsidR="00CF256A" w:rsidRDefault="008A1C0A">
      <w:pPr>
        <w:spacing w:line="600" w:lineRule="auto"/>
        <w:ind w:firstLine="720"/>
        <w:jc w:val="both"/>
        <w:rPr>
          <w:rFonts w:eastAsia="Times New Roman"/>
          <w:bCs/>
          <w:szCs w:val="24"/>
        </w:rPr>
      </w:pPr>
      <w:r>
        <w:rPr>
          <w:rFonts w:eastAsia="Times New Roman"/>
          <w:bCs/>
          <w:szCs w:val="24"/>
        </w:rPr>
        <w:t xml:space="preserve">Ήταν καλό αυτό. Βέβαια, καλό θα ήταν να είχε γίνει και αυτό το πράγμα νωρίτερα, δηλαδή όχι στη μέση της κοινοβουλευτικής διαδικασίας μεταξύ </w:t>
      </w:r>
      <w:r>
        <w:rPr>
          <w:rFonts w:eastAsia="Times New Roman"/>
          <w:bCs/>
          <w:szCs w:val="24"/>
        </w:rPr>
        <w:t xml:space="preserve">επιτροπών </w:t>
      </w:r>
      <w:r>
        <w:rPr>
          <w:rFonts w:eastAsia="Times New Roman"/>
          <w:bCs/>
          <w:szCs w:val="24"/>
        </w:rPr>
        <w:t xml:space="preserve">και Ολομέλειας. Η διαβούλευση είχε τελειώσει στις 2 Μαΐου του 2017 και είναι </w:t>
      </w:r>
      <w:r>
        <w:rPr>
          <w:rFonts w:eastAsia="Times New Roman"/>
          <w:bCs/>
          <w:szCs w:val="24"/>
        </w:rPr>
        <w:t>απορίας άξιο πώς δεν βρέθηκε ούτε μία ελεύθερη μέρα στο πρόγραμμα</w:t>
      </w:r>
      <w:r>
        <w:rPr>
          <w:rFonts w:eastAsia="Times New Roman"/>
          <w:bCs/>
          <w:szCs w:val="24"/>
        </w:rPr>
        <w:t>,</w:t>
      </w:r>
      <w:r>
        <w:rPr>
          <w:rFonts w:eastAsia="Times New Roman"/>
          <w:bCs/>
          <w:szCs w:val="24"/>
        </w:rPr>
        <w:t xml:space="preserve"> ούτως ώστε να γίνει μία τέτοια ενημέρωση, συζήτηση, συνάντηση.</w:t>
      </w:r>
    </w:p>
    <w:p w14:paraId="428C3483" w14:textId="77777777" w:rsidR="00CF256A" w:rsidRDefault="008A1C0A">
      <w:pPr>
        <w:spacing w:line="600" w:lineRule="auto"/>
        <w:ind w:firstLine="720"/>
        <w:jc w:val="both"/>
        <w:rPr>
          <w:rFonts w:eastAsia="Times New Roman"/>
          <w:bCs/>
          <w:szCs w:val="24"/>
        </w:rPr>
      </w:pPr>
      <w:r>
        <w:rPr>
          <w:rFonts w:eastAsia="Times New Roman"/>
          <w:bCs/>
          <w:szCs w:val="24"/>
        </w:rPr>
        <w:t>Επίσης, η συνάντηση είχε να κάνει σχεδόν αποκλειστικά με στοιχεία από το πρώτο κομμάτι της πρωτοβάθμιας φροντίδας υγείας και ό</w:t>
      </w:r>
      <w:r>
        <w:rPr>
          <w:rFonts w:eastAsia="Times New Roman"/>
          <w:bCs/>
          <w:szCs w:val="24"/>
        </w:rPr>
        <w:t>χι από την πλειοψηφία των υπόλοιπων διατάξεων</w:t>
      </w:r>
      <w:r>
        <w:rPr>
          <w:rFonts w:eastAsia="Times New Roman"/>
          <w:bCs/>
          <w:szCs w:val="24"/>
        </w:rPr>
        <w:t>,</w:t>
      </w:r>
      <w:r>
        <w:rPr>
          <w:rFonts w:eastAsia="Times New Roman"/>
          <w:bCs/>
          <w:szCs w:val="24"/>
        </w:rPr>
        <w:t xml:space="preserve"> που καλύπτει το νομοσχέδιο, δηλαδή από το άρθρο 27 έως το 75, που είναι περισσότερο –όπως καταλάβαμε- αρμοδιότητας του Αναπληρωτή Υπουργού.</w:t>
      </w:r>
    </w:p>
    <w:p w14:paraId="428C3484" w14:textId="77777777" w:rsidR="00CF256A" w:rsidRDefault="008A1C0A">
      <w:pPr>
        <w:spacing w:line="600" w:lineRule="auto"/>
        <w:ind w:firstLine="720"/>
        <w:jc w:val="both"/>
        <w:rPr>
          <w:rFonts w:eastAsia="Times New Roman"/>
          <w:bCs/>
          <w:szCs w:val="24"/>
        </w:rPr>
      </w:pPr>
      <w:r>
        <w:rPr>
          <w:rFonts w:eastAsia="Times New Roman"/>
          <w:bCs/>
          <w:szCs w:val="24"/>
        </w:rPr>
        <w:t xml:space="preserve">Ας περάσουμε στο σχέδιο νόμου. Παρακολουθώντας και τις </w:t>
      </w:r>
      <w:r>
        <w:rPr>
          <w:rFonts w:eastAsia="Times New Roman"/>
          <w:bCs/>
          <w:szCs w:val="24"/>
        </w:rPr>
        <w:t xml:space="preserve">επιτροπές </w:t>
      </w:r>
      <w:r>
        <w:rPr>
          <w:rFonts w:eastAsia="Times New Roman"/>
          <w:bCs/>
          <w:szCs w:val="24"/>
        </w:rPr>
        <w:t xml:space="preserve">δεν </w:t>
      </w:r>
      <w:r>
        <w:rPr>
          <w:rFonts w:eastAsia="Times New Roman"/>
          <w:bCs/>
          <w:szCs w:val="24"/>
        </w:rPr>
        <w:t xml:space="preserve">αισθάνομαι ότι έχουν απαντηθεί οι ανησυχίες </w:t>
      </w:r>
      <w:r>
        <w:rPr>
          <w:rFonts w:eastAsia="Times New Roman"/>
          <w:bCs/>
          <w:szCs w:val="24"/>
        </w:rPr>
        <w:lastRenderedPageBreak/>
        <w:t xml:space="preserve">που εκφράσαμε και στις επιτροπές και ακούσαμε και τους φορείς περί της </w:t>
      </w:r>
      <w:proofErr w:type="spellStart"/>
      <w:r>
        <w:rPr>
          <w:rFonts w:eastAsia="Times New Roman"/>
          <w:bCs/>
          <w:szCs w:val="24"/>
        </w:rPr>
        <w:t>εφαρμοσιμότητας</w:t>
      </w:r>
      <w:proofErr w:type="spellEnd"/>
      <w:r>
        <w:rPr>
          <w:rFonts w:eastAsia="Times New Roman"/>
          <w:bCs/>
          <w:szCs w:val="24"/>
        </w:rPr>
        <w:t xml:space="preserve"> ή της βιωσιμότητας του εισαγόμενου μοντέλου πρωτοβάθμιας φροντίδας υγείας. </w:t>
      </w:r>
    </w:p>
    <w:p w14:paraId="428C3485" w14:textId="77777777" w:rsidR="00CF256A" w:rsidRDefault="008A1C0A">
      <w:pPr>
        <w:spacing w:line="600" w:lineRule="auto"/>
        <w:ind w:firstLine="720"/>
        <w:jc w:val="both"/>
        <w:rPr>
          <w:rFonts w:eastAsia="Times New Roman"/>
          <w:bCs/>
          <w:szCs w:val="24"/>
        </w:rPr>
      </w:pPr>
      <w:r>
        <w:rPr>
          <w:rFonts w:eastAsia="Times New Roman"/>
          <w:bCs/>
          <w:szCs w:val="24"/>
        </w:rPr>
        <w:t>Θ</w:t>
      </w:r>
      <w:r>
        <w:rPr>
          <w:rFonts w:eastAsia="Times New Roman"/>
          <w:bCs/>
          <w:szCs w:val="24"/>
        </w:rPr>
        <w:t>α ξαναρωτήσω, λοιπόν, εάν υπάρχουν στοιχεία, δεδ</w:t>
      </w:r>
      <w:r>
        <w:rPr>
          <w:rFonts w:eastAsia="Times New Roman"/>
          <w:bCs/>
          <w:szCs w:val="24"/>
        </w:rPr>
        <w:t xml:space="preserve">ομένα, μελέτες που να υποστηρίζουν με ένα συγκεκριμένο επίπεδο εμπιστοσύνης ότι το σύστημα αυτό μπορεί να λειτουργήσει, εάν έχει εξεταστεί δηλαδή η αναλογία γενικών γιατρών, παιδιάτρων, ειδικών γιατρών. </w:t>
      </w:r>
    </w:p>
    <w:p w14:paraId="428C3486" w14:textId="77777777" w:rsidR="00CF256A" w:rsidRDefault="008A1C0A">
      <w:pPr>
        <w:spacing w:line="600" w:lineRule="auto"/>
        <w:ind w:firstLine="720"/>
        <w:jc w:val="both"/>
        <w:rPr>
          <w:rFonts w:eastAsia="Times New Roman"/>
          <w:bCs/>
          <w:szCs w:val="24"/>
        </w:rPr>
      </w:pPr>
      <w:r>
        <w:rPr>
          <w:rFonts w:eastAsia="Times New Roman"/>
          <w:bCs/>
          <w:szCs w:val="24"/>
        </w:rPr>
        <w:t>Ακούσαμε κάποια νούμερα στις επιτροπές</w:t>
      </w:r>
      <w:r>
        <w:rPr>
          <w:rFonts w:eastAsia="Times New Roman"/>
          <w:bCs/>
          <w:szCs w:val="24"/>
        </w:rPr>
        <w:t>,</w:t>
      </w:r>
      <w:r>
        <w:rPr>
          <w:rFonts w:eastAsia="Times New Roman"/>
          <w:bCs/>
          <w:szCs w:val="24"/>
        </w:rPr>
        <w:t xml:space="preserve"> που μας τα ε</w:t>
      </w:r>
      <w:r>
        <w:rPr>
          <w:rFonts w:eastAsia="Times New Roman"/>
          <w:bCs/>
          <w:szCs w:val="24"/>
        </w:rPr>
        <w:t>ίπαν και οι φορείς. Υπάρχουν και στο νομοσχέδιο, στις αιτιολογικές εκθέσεις. Στις διάφορες συνεντεύξεις τα έχουμε ακούσει αυτά. Όμως αυτό που διέκρινα και στην ακρόαση των φορέων</w:t>
      </w:r>
      <w:r>
        <w:rPr>
          <w:rFonts w:eastAsia="Times New Roman"/>
          <w:bCs/>
          <w:szCs w:val="24"/>
        </w:rPr>
        <w:t>,</w:t>
      </w:r>
      <w:r>
        <w:rPr>
          <w:rFonts w:eastAsia="Times New Roman"/>
          <w:bCs/>
          <w:szCs w:val="24"/>
        </w:rPr>
        <w:t xml:space="preserve"> ήταν ενστάσεις και στην καλύτερη περίπτωση</w:t>
      </w:r>
      <w:r>
        <w:rPr>
          <w:rFonts w:eastAsia="Times New Roman"/>
          <w:bCs/>
          <w:szCs w:val="24"/>
        </w:rPr>
        <w:t>,</w:t>
      </w:r>
      <w:r>
        <w:rPr>
          <w:rFonts w:eastAsia="Times New Roman"/>
          <w:bCs/>
          <w:szCs w:val="24"/>
        </w:rPr>
        <w:t xml:space="preserve"> μία αμηχανία από τους σχετικούς φορείς. </w:t>
      </w:r>
    </w:p>
    <w:p w14:paraId="428C3487" w14:textId="77777777" w:rsidR="00CF256A" w:rsidRDefault="008A1C0A">
      <w:pPr>
        <w:spacing w:line="600" w:lineRule="auto"/>
        <w:ind w:firstLine="720"/>
        <w:jc w:val="both"/>
        <w:rPr>
          <w:rFonts w:eastAsia="Times New Roman"/>
          <w:bCs/>
          <w:szCs w:val="24"/>
        </w:rPr>
      </w:pPr>
      <w:r>
        <w:rPr>
          <w:rFonts w:eastAsia="Times New Roman"/>
          <w:bCs/>
          <w:szCs w:val="24"/>
        </w:rPr>
        <w:t xml:space="preserve">Είναι σίγουρα σωστός ο θεσμός του οικογενειακού γιατρού. Πιστεύουμε, όμως, ότι θα μπορέσουμε να καλύψουμε και να στελεχωθεί όλη η Ελλάδα με οικογενειακούς γιατρούς έχοντας τα δεδομένα που ακούσαμε και στις </w:t>
      </w:r>
      <w:r>
        <w:rPr>
          <w:rFonts w:eastAsia="Times New Roman"/>
          <w:bCs/>
          <w:szCs w:val="24"/>
        </w:rPr>
        <w:t>ε</w:t>
      </w:r>
      <w:r>
        <w:rPr>
          <w:rFonts w:eastAsia="Times New Roman"/>
          <w:bCs/>
          <w:szCs w:val="24"/>
        </w:rPr>
        <w:t>πιτροπέ</w:t>
      </w:r>
      <w:r>
        <w:rPr>
          <w:rFonts w:eastAsia="Times New Roman"/>
          <w:bCs/>
          <w:szCs w:val="24"/>
        </w:rPr>
        <w:t xml:space="preserve">ς, δηλαδή περίπου </w:t>
      </w:r>
      <w:r>
        <w:rPr>
          <w:rFonts w:eastAsia="Times New Roman"/>
          <w:bCs/>
          <w:szCs w:val="24"/>
        </w:rPr>
        <w:lastRenderedPageBreak/>
        <w:t>τρεισήμισι χιλιάδες</w:t>
      </w:r>
      <w:r>
        <w:rPr>
          <w:rFonts w:eastAsia="Times New Roman"/>
          <w:bCs/>
          <w:szCs w:val="24"/>
        </w:rPr>
        <w:t xml:space="preserve"> γενικούς γιατρούς. Τι θα γίνεται τα Σαββατοκύριακα; Πόσες ώρες θα είναι διαθέσιμοι</w:t>
      </w:r>
      <w:r>
        <w:rPr>
          <w:rFonts w:eastAsia="Times New Roman"/>
          <w:bCs/>
          <w:szCs w:val="24"/>
        </w:rPr>
        <w:t>,</w:t>
      </w:r>
      <w:r>
        <w:rPr>
          <w:rFonts w:eastAsia="Times New Roman"/>
          <w:bCs/>
          <w:szCs w:val="24"/>
        </w:rPr>
        <w:t xml:space="preserve"> για να κάνουν παραπομπές;</w:t>
      </w:r>
    </w:p>
    <w:p w14:paraId="428C3488" w14:textId="77777777" w:rsidR="00CF256A" w:rsidRDefault="008A1C0A">
      <w:pPr>
        <w:spacing w:line="600" w:lineRule="auto"/>
        <w:ind w:firstLine="720"/>
        <w:jc w:val="both"/>
        <w:rPr>
          <w:rFonts w:eastAsia="Times New Roman"/>
          <w:bCs/>
          <w:szCs w:val="24"/>
        </w:rPr>
      </w:pPr>
      <w:r>
        <w:rPr>
          <w:rFonts w:eastAsia="Times New Roman"/>
          <w:bCs/>
          <w:szCs w:val="24"/>
        </w:rPr>
        <w:t>Και επίσης, όσο αφορά την αμοιβή των οικογενειακών γιατρών πώς θα γίνεται αυτό; Με πάγια αποζημίωση, κατά κε</w:t>
      </w:r>
      <w:r>
        <w:rPr>
          <w:rFonts w:eastAsia="Times New Roman"/>
          <w:bCs/>
          <w:szCs w:val="24"/>
        </w:rPr>
        <w:t>φαλήν, σταθμισμένη με την ηλικία των ασθενών, συνδυασμός όλων των προηγουμένων; Όλα αυτά είναι ερωτήματα γιατί</w:t>
      </w:r>
      <w:r>
        <w:rPr>
          <w:rFonts w:eastAsia="Times New Roman"/>
          <w:bCs/>
          <w:szCs w:val="24"/>
        </w:rPr>
        <w:t>,</w:t>
      </w:r>
      <w:r>
        <w:rPr>
          <w:rFonts w:eastAsia="Times New Roman"/>
          <w:bCs/>
          <w:szCs w:val="24"/>
        </w:rPr>
        <w:t xml:space="preserve"> όπως ειπώθηκ</w:t>
      </w:r>
      <w:r>
        <w:rPr>
          <w:rFonts w:eastAsia="Times New Roman"/>
          <w:bCs/>
          <w:szCs w:val="24"/>
        </w:rPr>
        <w:t>ε</w:t>
      </w:r>
      <w:r>
        <w:rPr>
          <w:rFonts w:eastAsia="Times New Roman"/>
          <w:bCs/>
          <w:szCs w:val="24"/>
        </w:rPr>
        <w:t xml:space="preserve"> αρκετές φορές</w:t>
      </w:r>
      <w:r>
        <w:rPr>
          <w:rFonts w:eastAsia="Times New Roman"/>
          <w:bCs/>
          <w:szCs w:val="24"/>
        </w:rPr>
        <w:t>,</w:t>
      </w:r>
      <w:r>
        <w:rPr>
          <w:rFonts w:eastAsia="Times New Roman"/>
          <w:bCs/>
          <w:szCs w:val="24"/>
        </w:rPr>
        <w:t xml:space="preserve"> ένα μεγάλο ερώτημα είναι εάν θα είναι επαρκής οι αμοιβές έτσι ώστε οι γενικοί γιατροί να μην φύγουν για πιο ελκυστι</w:t>
      </w:r>
      <w:r>
        <w:rPr>
          <w:rFonts w:eastAsia="Times New Roman"/>
          <w:bCs/>
          <w:szCs w:val="24"/>
        </w:rPr>
        <w:t>κότερα περιβάλλοντα της αλλοδαπής. Ειδικά οι γενικοί γιατροί έχουν μεγάλη ζήτηση διεθνώς, όπως ακούσαμε επανειλημμένως.</w:t>
      </w:r>
    </w:p>
    <w:p w14:paraId="428C3489" w14:textId="77777777" w:rsidR="00CF256A" w:rsidRDefault="008A1C0A">
      <w:pPr>
        <w:spacing w:line="600" w:lineRule="auto"/>
        <w:jc w:val="both"/>
        <w:rPr>
          <w:rFonts w:eastAsia="Times New Roman" w:cs="Times New Roman"/>
          <w:szCs w:val="24"/>
        </w:rPr>
      </w:pPr>
      <w:r>
        <w:rPr>
          <w:rFonts w:eastAsia="Times New Roman"/>
          <w:bCs/>
          <w:szCs w:val="24"/>
        </w:rPr>
        <w:t>Επίσης, ποιο είναι το μοντέλο οικονομικής υποστήριξης του συστήματος μετά την τριετή κάλυψη από το ΕΣΠΑ; Ποιος μετά θα βγάλει τα κάστανα</w:t>
      </w:r>
      <w:r>
        <w:rPr>
          <w:rFonts w:eastAsia="Times New Roman"/>
          <w:bCs/>
          <w:szCs w:val="24"/>
        </w:rPr>
        <w:t xml:space="preserve"> από τη φωτιά; </w:t>
      </w:r>
      <w:r>
        <w:rPr>
          <w:rFonts w:eastAsia="Times New Roman" w:cs="Times New Roman"/>
          <w:szCs w:val="24"/>
        </w:rPr>
        <w:t xml:space="preserve">Πώς θα χρηματοδοτηθεί το σύστημα; Θα τρέχει κάποια οποιαδήποτε άλλη </w:t>
      </w:r>
      <w:r>
        <w:rPr>
          <w:rFonts w:eastAsia="Times New Roman" w:cs="Times New Roman"/>
          <w:szCs w:val="24"/>
        </w:rPr>
        <w:t xml:space="preserve">κυβέρνηση </w:t>
      </w:r>
      <w:r>
        <w:rPr>
          <w:rFonts w:eastAsia="Times New Roman" w:cs="Times New Roman"/>
          <w:szCs w:val="24"/>
        </w:rPr>
        <w:t xml:space="preserve">ή θα έχει καταργηθεί μέχρι τότε; Κάτι, δηλαδή, σαν το «Βοήθεια στο Σπίτι» που ξεκίνησε με χρήματα ΕΣΠΑ και μετά καρκινοβατούσε. </w:t>
      </w:r>
    </w:p>
    <w:p w14:paraId="428C348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Φοβάμαι δηλαδή μήπως το συγκεκριμέ</w:t>
      </w:r>
      <w:r>
        <w:rPr>
          <w:rFonts w:eastAsia="Times New Roman" w:cs="Times New Roman"/>
          <w:szCs w:val="24"/>
        </w:rPr>
        <w:t>νο σχέδιο για την πρωτοβάθμια φροντίδα υγείας είναι ένα πυροτέχνημα πρόσληψης μερικών χιλιάδων ιατρών</w:t>
      </w:r>
      <w:r>
        <w:rPr>
          <w:rFonts w:eastAsia="Times New Roman" w:cs="Times New Roman"/>
          <w:szCs w:val="24"/>
        </w:rPr>
        <w:t>,</w:t>
      </w:r>
      <w:r>
        <w:rPr>
          <w:rFonts w:eastAsia="Times New Roman" w:cs="Times New Roman"/>
          <w:szCs w:val="24"/>
        </w:rPr>
        <w:t xml:space="preserve"> χωρίς να υπάρχουν οι δομές και το σύστημα για να βελτιστοποιήσουμε τη συνεισφορά τους και να μακροημερεύσει η πρωτοβάθμια φροντίδα υγείας στη χώρα μας.</w:t>
      </w:r>
    </w:p>
    <w:p w14:paraId="428C348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μέσα στο νομοσχέδιο να πούμε για κάποια διαδικαστικά -που τα επαναλαμβάνουμε συχνά- που έχουν να κάνουν με τη νομοθετική μας διαδικασία. Υπάρχουν</w:t>
      </w:r>
      <w:r>
        <w:rPr>
          <w:rFonts w:eastAsia="Times New Roman" w:cs="Times New Roman"/>
          <w:szCs w:val="24"/>
        </w:rPr>
        <w:t>,</w:t>
      </w:r>
      <w:r>
        <w:rPr>
          <w:rFonts w:eastAsia="Times New Roman" w:cs="Times New Roman"/>
          <w:szCs w:val="24"/>
        </w:rPr>
        <w:t xml:space="preserve"> όχι στην πρωτοβάθμια φροντίδα υγείας, αλλά σε όλο το νομοσχέδιο περισσότερες από εβδομήντα εξουσιοδοτι</w:t>
      </w:r>
      <w:r>
        <w:rPr>
          <w:rFonts w:eastAsia="Times New Roman" w:cs="Times New Roman"/>
          <w:szCs w:val="24"/>
        </w:rPr>
        <w:t xml:space="preserve">κές και υπουργικές αποφάσεις, παρατάσεις επί παρατάσεων στις προθεσμίες, αν και οι παρατάσεις που υπάρχουν μέσα στο παρόν σχέδιο νόμου δεν φτάνουν τη δεκαετία, η οποία δόθηκε στη χθεσινή τροπολογία μέσα στην </w:t>
      </w:r>
      <w:proofErr w:type="spellStart"/>
      <w:r>
        <w:rPr>
          <w:rFonts w:eastAsia="Times New Roman" w:cs="Times New Roman"/>
          <w:szCs w:val="24"/>
        </w:rPr>
        <w:t>πολυτροπολογία</w:t>
      </w:r>
      <w:proofErr w:type="spellEnd"/>
      <w:r>
        <w:rPr>
          <w:rFonts w:eastAsia="Times New Roman" w:cs="Times New Roman"/>
          <w:szCs w:val="24"/>
        </w:rPr>
        <w:t xml:space="preserve"> για την ειδικότητα των ιατρών εργ</w:t>
      </w:r>
      <w:r>
        <w:rPr>
          <w:rFonts w:eastAsia="Times New Roman" w:cs="Times New Roman"/>
          <w:szCs w:val="24"/>
        </w:rPr>
        <w:t xml:space="preserve">ασίας, όπου η παράταση πάει μέχρι το 2027 για τις ειδικότητες των ιατρών εργασίας. </w:t>
      </w:r>
    </w:p>
    <w:p w14:paraId="428C348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Παρουσιάστηκε στο νομοσχέδιο της τριτοβάθμιας εκπαίδευσης και όχι της πρωτοβάθμιας φροντίδας υγείας, που είναι αυτό που συζητάμε μια τέτοια ιατρική ουσιαστικά τροπολογία, τ</w:t>
      </w:r>
      <w:r>
        <w:rPr>
          <w:rFonts w:eastAsia="Times New Roman" w:cs="Times New Roman"/>
          <w:szCs w:val="24"/>
        </w:rPr>
        <w:t xml:space="preserve">ην </w:t>
      </w:r>
      <w:r>
        <w:rPr>
          <w:rFonts w:eastAsia="Times New Roman" w:cs="Times New Roman"/>
          <w:szCs w:val="24"/>
        </w:rPr>
        <w:lastRenderedPageBreak/>
        <w:t xml:space="preserve">οποία μάλιστα δεν την παρουσίασε ο κύριος Υπουργός ούτε ο κ. </w:t>
      </w:r>
      <w:proofErr w:type="spellStart"/>
      <w:r>
        <w:rPr>
          <w:rFonts w:eastAsia="Times New Roman" w:cs="Times New Roman"/>
          <w:szCs w:val="24"/>
        </w:rPr>
        <w:t>Πολάκης</w:t>
      </w:r>
      <w:proofErr w:type="spellEnd"/>
      <w:r>
        <w:rPr>
          <w:rFonts w:eastAsia="Times New Roman" w:cs="Times New Roman"/>
          <w:szCs w:val="24"/>
        </w:rPr>
        <w:t xml:space="preserve">, που την υπογράφει, αλλά η κυρία </w:t>
      </w:r>
      <w:proofErr w:type="spellStart"/>
      <w:r>
        <w:rPr>
          <w:rFonts w:eastAsia="Times New Roman" w:cs="Times New Roman"/>
          <w:szCs w:val="24"/>
        </w:rPr>
        <w:t>Αχτσιόγλου</w:t>
      </w:r>
      <w:proofErr w:type="spellEnd"/>
      <w:r>
        <w:rPr>
          <w:rFonts w:eastAsia="Times New Roman" w:cs="Times New Roman"/>
          <w:szCs w:val="24"/>
        </w:rPr>
        <w:t>.</w:t>
      </w:r>
    </w:p>
    <w:p w14:paraId="428C348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Όπως είπαμε και στις </w:t>
      </w:r>
      <w:r>
        <w:rPr>
          <w:rFonts w:eastAsia="Times New Roman" w:cs="Times New Roman"/>
          <w:szCs w:val="24"/>
        </w:rPr>
        <w:t>επιτροπές</w:t>
      </w:r>
      <w:r>
        <w:rPr>
          <w:rFonts w:eastAsia="Times New Roman" w:cs="Times New Roman"/>
          <w:szCs w:val="24"/>
        </w:rPr>
        <w:t>, λείπουν τα κριτήρια στις διάφορες στελεχώσεις. Όσο και αν το θεωρείτε επουσιώδες, είναι πολύ σημαντικό να ο</w:t>
      </w:r>
      <w:r>
        <w:rPr>
          <w:rFonts w:eastAsia="Times New Roman" w:cs="Times New Roman"/>
          <w:szCs w:val="24"/>
        </w:rPr>
        <w:t xml:space="preserve">ρίζονται τα κριτήρια για τις διάφορες στελεχώσεις, ώστε οι επιλογές να αξιολογούνται ανάλογα και να επιλέγονται αυτοί που ξέρουν και όχι αυτοί που ξέρουμε, να επιλέγονται οι γνώστες και όχι οι γνωστοί. </w:t>
      </w:r>
    </w:p>
    <w:p w14:paraId="428C348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Να σταχυολογήσω, λοιπόν, κάποιες στελεχώσεις</w:t>
      </w:r>
      <w:r>
        <w:rPr>
          <w:rFonts w:eastAsia="Times New Roman" w:cs="Times New Roman"/>
          <w:szCs w:val="24"/>
        </w:rPr>
        <w:t>,</w:t>
      </w:r>
      <w:r>
        <w:rPr>
          <w:rFonts w:eastAsia="Times New Roman" w:cs="Times New Roman"/>
          <w:szCs w:val="24"/>
        </w:rPr>
        <w:t xml:space="preserve"> που λεί</w:t>
      </w:r>
      <w:r>
        <w:rPr>
          <w:rFonts w:eastAsia="Times New Roman" w:cs="Times New Roman"/>
          <w:szCs w:val="24"/>
        </w:rPr>
        <w:t xml:space="preserve">πουν στα κριτήρια, ξεκινώντας από το άρθρο 15. Στην Επιτροπή Σχεδιασμού και Συντονισμού για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 έχουμε έξι επιστήμονες εγνωσμένου κύρους, εννέα ειδικότητες, μηδέν κριτήρια</w:t>
      </w:r>
      <w:r>
        <w:rPr>
          <w:rFonts w:eastAsia="Times New Roman" w:cs="Times New Roman"/>
          <w:szCs w:val="24"/>
        </w:rPr>
        <w:t>,</w:t>
      </w:r>
      <w:r>
        <w:rPr>
          <w:rFonts w:eastAsia="Times New Roman" w:cs="Times New Roman"/>
          <w:szCs w:val="24"/>
        </w:rPr>
        <w:t xml:space="preserve"> εκτός από το εγνωσμένο κύρος. </w:t>
      </w:r>
    </w:p>
    <w:p w14:paraId="428C348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το ερώτημα εδώ είναι</w:t>
      </w:r>
      <w:r>
        <w:rPr>
          <w:rFonts w:eastAsia="Times New Roman" w:cs="Times New Roman"/>
          <w:szCs w:val="24"/>
        </w:rPr>
        <w:t xml:space="preserve"> αν ο κύριος Υπουργός χρειάζεται κάποια βοήθεια στην επιλογή, δηλαδή εισηγήσεις από επιστημονικές εταιρείες, από πανεπιστημιακά τμήματα. Δεν ζητάμε εμείς να αποποιηθεί το δικαίωμα της επιλογής, αλλά τουλάχιστον να υπάρχουν κάποιες εισηγήσεις από τους καθ’ </w:t>
      </w:r>
      <w:r>
        <w:rPr>
          <w:rFonts w:eastAsia="Times New Roman" w:cs="Times New Roman"/>
          <w:szCs w:val="24"/>
        </w:rPr>
        <w:t>ύλην αρμόδιους και να θέσετε και κάποιες προδιαγραφές.</w:t>
      </w:r>
    </w:p>
    <w:p w14:paraId="428C349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Στο άρθρο 16, η Διοικούσα Επιτροπή Τομέα Πρωτοβάθμιας Φροντίδας Υγείας. Ο Πρόεδρος και ο αναπληρωτής του διορίζονται με απόφαση του Διοικητή της Υγειονομικής Περιφέρειας</w:t>
      </w:r>
      <w:r>
        <w:rPr>
          <w:rFonts w:eastAsia="Times New Roman" w:cs="Times New Roman"/>
          <w:szCs w:val="24"/>
        </w:rPr>
        <w:t>,</w:t>
      </w:r>
      <w:r>
        <w:rPr>
          <w:rFonts w:eastAsia="Times New Roman" w:cs="Times New Roman"/>
          <w:szCs w:val="24"/>
        </w:rPr>
        <w:t xml:space="preserve"> μετά από πρόσκληση ενδιαφέροντ</w:t>
      </w:r>
      <w:r>
        <w:rPr>
          <w:rFonts w:eastAsia="Times New Roman" w:cs="Times New Roman"/>
          <w:szCs w:val="24"/>
        </w:rPr>
        <w:t>ος, έτσι απλά. Θα έπρεπε να υπάρχουν κάποια κριτήρια, μια οδηγία προς τους διοικητές των υγειονομικών περιφερειών, ώστε να μην διορίζονται πρόεδροι με εντελώς άσχετα προφίλ.</w:t>
      </w:r>
    </w:p>
    <w:p w14:paraId="428C34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Αντιθέτως, στο άρθρο 17 περιγράφονται η διαδικασία και τα κριτήρια για την επιλογή</w:t>
      </w:r>
      <w:r>
        <w:rPr>
          <w:rFonts w:eastAsia="Times New Roman" w:cs="Times New Roman"/>
          <w:szCs w:val="24"/>
        </w:rPr>
        <w:t xml:space="preserve"> του </w:t>
      </w:r>
      <w:r>
        <w:rPr>
          <w:rFonts w:eastAsia="Times New Roman" w:cs="Times New Roman"/>
          <w:szCs w:val="24"/>
        </w:rPr>
        <w:t>περιφερειακού συντονιστή</w:t>
      </w:r>
      <w:r>
        <w:rPr>
          <w:rFonts w:eastAsia="Times New Roman" w:cs="Times New Roman"/>
          <w:szCs w:val="24"/>
        </w:rPr>
        <w:t xml:space="preserve"> του τομέα πρωτοβάθμιας φροντίδας υγείας και αισθάνεται κανείς ότι κάθε άρθρο σε αυτό το νομοσχέδιο έχει και διαφορετικό συντάκτη. </w:t>
      </w:r>
    </w:p>
    <w:p w14:paraId="428C349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Ένα άλλο σημείο</w:t>
      </w:r>
      <w:r>
        <w:rPr>
          <w:rFonts w:eastAsia="Times New Roman" w:cs="Times New Roman"/>
          <w:szCs w:val="24"/>
        </w:rPr>
        <w:t>,</w:t>
      </w:r>
      <w:r>
        <w:rPr>
          <w:rFonts w:eastAsia="Times New Roman" w:cs="Times New Roman"/>
          <w:szCs w:val="24"/>
        </w:rPr>
        <w:t xml:space="preserve"> το οποίο ενισχύει αυτή την εντύπωση είναι τα άρθρα 12 και 13, όπου στις μεν μα</w:t>
      </w:r>
      <w:r>
        <w:rPr>
          <w:rFonts w:eastAsia="Times New Roman" w:cs="Times New Roman"/>
          <w:szCs w:val="24"/>
        </w:rPr>
        <w:t xml:space="preserve">ίες ο υπεύθυνος συντονισμού δικτύου εκλέγεται στο άρθρο 12, ενώ στο άρθρο13, στους επισκέπτες υγείας, ο υπεύθυνος συντονισμού του δικτύου αγωγής και πρόληψης ορίζεται, μετά από πρόσκληση ενδιαφέροντος και αξιολόγηση από επιτροπή της ΥΠΕ που συστήνεται για </w:t>
      </w:r>
      <w:r>
        <w:rPr>
          <w:rFonts w:eastAsia="Times New Roman" w:cs="Times New Roman"/>
          <w:szCs w:val="24"/>
        </w:rPr>
        <w:t>τον λόγο αυτόν.</w:t>
      </w:r>
    </w:p>
    <w:p w14:paraId="428C349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Και αναρωτιέται κανείς, ο συντάκτης του άρθρου 12 έχει μεγαλύτερη δημοκρατική ευαισθησία ή ο συντάκτης του άρθρου 13 είναι οπαδός της αξιολόγησης; Είναι δυνατό και μάλιστα</w:t>
      </w:r>
      <w:r>
        <w:rPr>
          <w:rFonts w:eastAsia="Times New Roman" w:cs="Times New Roman"/>
          <w:szCs w:val="24"/>
        </w:rPr>
        <w:t>,</w:t>
      </w:r>
      <w:r>
        <w:rPr>
          <w:rFonts w:eastAsia="Times New Roman" w:cs="Times New Roman"/>
          <w:szCs w:val="24"/>
        </w:rPr>
        <w:t xml:space="preserve"> σε διαδοχικά άρθρα να έχουμε δύο διαφορετικές διαδικασίες; </w:t>
      </w:r>
    </w:p>
    <w:p w14:paraId="428C349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Πάμε στ</w:t>
      </w:r>
      <w:r>
        <w:rPr>
          <w:rFonts w:eastAsia="Times New Roman" w:cs="Times New Roman"/>
          <w:szCs w:val="24"/>
        </w:rPr>
        <w:t>ο άρθρο 19</w:t>
      </w:r>
      <w:r>
        <w:rPr>
          <w:rFonts w:eastAsia="Times New Roman" w:cs="Times New Roman"/>
          <w:szCs w:val="24"/>
        </w:rPr>
        <w:t>,</w:t>
      </w:r>
      <w:r>
        <w:rPr>
          <w:rFonts w:eastAsia="Times New Roman" w:cs="Times New Roman"/>
          <w:szCs w:val="24"/>
        </w:rPr>
        <w:t xml:space="preserve"> που αναφέρεται στην πρόσβαση στις υπηρεσίες υγείας και στη διαδικασία των παραπομπών. Εδώ πραγματικά, βάζοντας τον εαυτό μου στη θέση του ασθενή, θα ήθελα να ρωτήσω αν θέλω να πάω σε έναν καλό ορθοπεδικό φίλο μου, που είναι συμβεβλημένος με τον</w:t>
      </w:r>
      <w:r>
        <w:rPr>
          <w:rFonts w:eastAsia="Times New Roman" w:cs="Times New Roman"/>
          <w:szCs w:val="24"/>
        </w:rPr>
        <w:t xml:space="preserve"> ΕΟΠΥΥ, θα πρέπει να περάσω από τον οικογενειακό ιατρό πρώτα να μου δώσει παραπεμπτικό; Αλλιώς χωρίς παραπεμπτικό θα μπορώ να πάω; Η ελευθερία επιλογής του ιατρού θα υπάρχει; </w:t>
      </w:r>
    </w:p>
    <w:p w14:paraId="428C349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Επειδή αναφέρεται μέσα στο νομοσχέδιο στην παράγραφο αυτή, σχετικά με το τι σημαίνει στην προβλεπόμενη διαδικασία η αντικειμενική αδυναμία για κάλυψη υπηρεσιών από το </w:t>
      </w:r>
      <w:r>
        <w:rPr>
          <w:rFonts w:eastAsia="Times New Roman" w:cs="Times New Roman"/>
          <w:szCs w:val="24"/>
        </w:rPr>
        <w:t>κέντρο υγείας</w:t>
      </w:r>
      <w:r>
        <w:rPr>
          <w:rFonts w:eastAsia="Times New Roman" w:cs="Times New Roman"/>
          <w:szCs w:val="24"/>
        </w:rPr>
        <w:t xml:space="preserve"> και το νοσοκομείο αναφοράς, θα είναι αυτό στη διακριτική ευχέρεια του </w:t>
      </w:r>
      <w:r>
        <w:rPr>
          <w:rFonts w:eastAsia="Times New Roman" w:cs="Times New Roman"/>
          <w:szCs w:val="24"/>
        </w:rPr>
        <w:t>οικογενειακού ιατρού; Χρειάζεται απάντηση σε κάποια τέτοια ερωτήματα.</w:t>
      </w:r>
    </w:p>
    <w:p w14:paraId="428C349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Επίσης, όλες οι υπηρεσίες θα λαμβάνονται εντός του τομέα πρωτοβάθμιας φροντίδας υγείας. Αν δεν υπάρχει όμως κάποια τέτοια δυνατότητα, τι θα γίνει; Θα μπορούμε να πάμε σε γειτονικούς τομε</w:t>
      </w:r>
      <w:r>
        <w:rPr>
          <w:rFonts w:eastAsia="Times New Roman" w:cs="Times New Roman"/>
          <w:szCs w:val="24"/>
        </w:rPr>
        <w:t>ίς ή θα μπορούμε να πηγαίνουμε σε γιατρούς που μπορεί να μην είναι είτε στα κέντρα υγείας είτε νοσοκομειακοί είτε του ΕΟΠΥΥ;</w:t>
      </w:r>
    </w:p>
    <w:p w14:paraId="428C349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άρθρο 21, σχετικά με τον ατομικό ηλεκτρονικό φάκελο υγείας, είναι ένα πολύ θετικό μέτρο, το οποίο αργήσαμε και επιδοκιμάζουμε τ</w:t>
      </w:r>
      <w:r>
        <w:rPr>
          <w:rFonts w:eastAsia="Times New Roman" w:cs="Times New Roman"/>
          <w:szCs w:val="24"/>
        </w:rPr>
        <w:t xml:space="preserve">ο ότι έρχεται σε αυτό το νομοσχέδιο και ίσως θα πρέπει να δούμε και τα επόμενα βήματα, δηλαδή την ηλεκτρονική υπογραφή, που μπορεί να μπαίνει στην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έτσι ώστε να υπάρχει μια εξάλειψη του χαρτιού σε όλη αυτή τη διαδικασία, όταν </w:t>
      </w:r>
      <w:proofErr w:type="spellStart"/>
      <w:r>
        <w:rPr>
          <w:rFonts w:eastAsia="Times New Roman" w:cs="Times New Roman"/>
          <w:szCs w:val="24"/>
        </w:rPr>
        <w:t>συν</w:t>
      </w:r>
      <w:r>
        <w:rPr>
          <w:rFonts w:eastAsia="Times New Roman" w:cs="Times New Roman"/>
          <w:szCs w:val="24"/>
        </w:rPr>
        <w:t>ταγογραφούνται</w:t>
      </w:r>
      <w:proofErr w:type="spellEnd"/>
      <w:r>
        <w:rPr>
          <w:rFonts w:eastAsia="Times New Roman" w:cs="Times New Roman"/>
          <w:szCs w:val="24"/>
        </w:rPr>
        <w:t xml:space="preserve"> φάρμακα ή θεραπείες ή οτιδήποτε άλλο. Με τη βοήθεια της ΗΔΙΚΑ νομίζουμε ότι και αυτό είναι κάτι το οποίο μπορεί να γίνει, είναι κάτι εφικτό στο άμεσο μέλλον. </w:t>
      </w:r>
    </w:p>
    <w:p w14:paraId="428C349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24 αναφέρεται στις ακαδημαϊκές μονάδες πρωτοβάθμιας φροντίδας υγείας, που</w:t>
      </w:r>
      <w:r>
        <w:rPr>
          <w:rFonts w:eastAsia="Times New Roman" w:cs="Times New Roman"/>
          <w:szCs w:val="24"/>
        </w:rPr>
        <w:t xml:space="preserve"> είναι πραγματικά ωραίος τίτλος. Πιστεύω κι εγώ ότι η συνεχής εκπαίδευση είναι κάτι απαραίτητο σε όλους τους χώρους και βέβαια</w:t>
      </w:r>
      <w:r>
        <w:rPr>
          <w:rFonts w:eastAsia="Times New Roman" w:cs="Times New Roman"/>
          <w:szCs w:val="24"/>
        </w:rPr>
        <w:t>,</w:t>
      </w:r>
      <w:r>
        <w:rPr>
          <w:rFonts w:eastAsia="Times New Roman" w:cs="Times New Roman"/>
          <w:szCs w:val="24"/>
        </w:rPr>
        <w:t xml:space="preserve"> στον χώρο της υγείας κι </w:t>
      </w:r>
      <w:r>
        <w:rPr>
          <w:rFonts w:eastAsia="Times New Roman" w:cs="Times New Roman"/>
          <w:szCs w:val="24"/>
        </w:rPr>
        <w:lastRenderedPageBreak/>
        <w:t xml:space="preserve">είναι σημαντικό να θεσμοθετείται ο ρόλος των πανεπιστημίων σε αυτό. </w:t>
      </w:r>
    </w:p>
    <w:p w14:paraId="428C349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στην παράγραφο 3 έχουμε σύστα</w:t>
      </w:r>
      <w:r>
        <w:rPr>
          <w:rFonts w:eastAsia="Times New Roman" w:cs="Times New Roman"/>
          <w:szCs w:val="24"/>
        </w:rPr>
        <w:t>ση θέσεων στις ακαδημαϊκές μονάδες πρωτοβάθμιας φροντίδας υγείας και το ερώτημα είναι γιατί χρειάζονται, εφόσον θα έχουμε μία υπάρχουσα μονάδα πρωτοβάθμιας φροντίδας υγείας και θα τη συνδράμει το εκάστοτε πανεπιστήμιο. Να υπάρχει βέβαια</w:t>
      </w:r>
      <w:r>
        <w:rPr>
          <w:rFonts w:eastAsia="Times New Roman" w:cs="Times New Roman"/>
          <w:szCs w:val="24"/>
        </w:rPr>
        <w:t>,</w:t>
      </w:r>
      <w:r>
        <w:rPr>
          <w:rFonts w:eastAsia="Times New Roman" w:cs="Times New Roman"/>
          <w:szCs w:val="24"/>
        </w:rPr>
        <w:t xml:space="preserve"> η αμοιβή για την ε</w:t>
      </w:r>
      <w:r>
        <w:rPr>
          <w:rFonts w:eastAsia="Times New Roman" w:cs="Times New Roman"/>
          <w:szCs w:val="24"/>
        </w:rPr>
        <w:t>κπαιδευτική συνδρομή, αλλά όχι και άλλες προσλήψεις γενικά στο σύστημα υγείας, αλλά προσλήψεις πρώτης γραμμής στην πρωτοβάθμια φροντίδα υγείας. Οι ανάγκες είναι στην πρώτη γραμμή, όχι στα μετόπισθεν. Εκεί</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πρέπει να πέφτει και το βάρος των όποιων π</w:t>
      </w:r>
      <w:r>
        <w:rPr>
          <w:rFonts w:eastAsia="Times New Roman" w:cs="Times New Roman"/>
          <w:szCs w:val="24"/>
        </w:rPr>
        <w:t xml:space="preserve">ροσλήψεων. </w:t>
      </w:r>
    </w:p>
    <w:p w14:paraId="428C349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Άρθρο 28, Γενικό Νοσοκομείο της Θήρας. Ακούσαμε και τον κ. </w:t>
      </w:r>
      <w:proofErr w:type="spellStart"/>
      <w:r>
        <w:rPr>
          <w:rFonts w:eastAsia="Times New Roman" w:cs="Times New Roman"/>
          <w:szCs w:val="24"/>
        </w:rPr>
        <w:t>Πολάκη</w:t>
      </w:r>
      <w:proofErr w:type="spellEnd"/>
      <w:r>
        <w:rPr>
          <w:rFonts w:eastAsia="Times New Roman" w:cs="Times New Roman"/>
          <w:szCs w:val="24"/>
        </w:rPr>
        <w:t xml:space="preserve"> στις </w:t>
      </w:r>
      <w:r>
        <w:rPr>
          <w:rFonts w:eastAsia="Times New Roman" w:cs="Times New Roman"/>
          <w:szCs w:val="24"/>
        </w:rPr>
        <w:t xml:space="preserve">επιτροπές, </w:t>
      </w:r>
      <w:r>
        <w:rPr>
          <w:rFonts w:eastAsia="Times New Roman" w:cs="Times New Roman"/>
          <w:szCs w:val="24"/>
        </w:rPr>
        <w:t xml:space="preserve">που το δικαιολόγησε. Είδαμε, όμως, στην </w:t>
      </w:r>
      <w:r>
        <w:rPr>
          <w:rFonts w:eastAsia="Times New Roman" w:cs="Times New Roman"/>
          <w:szCs w:val="24"/>
        </w:rPr>
        <w:t>έκθεση</w:t>
      </w:r>
      <w:r>
        <w:rPr>
          <w:rFonts w:eastAsia="Times New Roman" w:cs="Times New Roman"/>
          <w:szCs w:val="24"/>
        </w:rPr>
        <w:t xml:space="preserve"> της Επιστημονικής Υπηρεσίας της Βουλής ότι διατυπώνονται κάποιοι προβληματισμοί για το κατά πόσον η ρύθμιση εναρμον</w:t>
      </w:r>
      <w:r>
        <w:rPr>
          <w:rFonts w:eastAsia="Times New Roman" w:cs="Times New Roman"/>
          <w:szCs w:val="24"/>
        </w:rPr>
        <w:t>ίζεται με τις αρχές της ισότητας και αναφέρει χαρακτηριστικά ότι τα κίνητρα αυτά πρέπει να ισχύουν και για τις λοιπές κατηγορίες ιατρικού προσωπικού</w:t>
      </w:r>
      <w:r>
        <w:rPr>
          <w:rFonts w:eastAsia="Times New Roman" w:cs="Times New Roman"/>
          <w:szCs w:val="24"/>
        </w:rPr>
        <w:t>,</w:t>
      </w:r>
      <w:r>
        <w:rPr>
          <w:rFonts w:eastAsia="Times New Roman" w:cs="Times New Roman"/>
          <w:szCs w:val="24"/>
        </w:rPr>
        <w:t xml:space="preserve"> που υπηρετεί σε νησιά </w:t>
      </w:r>
      <w:r>
        <w:rPr>
          <w:rFonts w:eastAsia="Times New Roman" w:cs="Times New Roman"/>
          <w:szCs w:val="24"/>
        </w:rPr>
        <w:lastRenderedPageBreak/>
        <w:t>και παραμεθόριο, αλλιώς εγείρονται ζητήματα άνισης μεταχείρισης φορέων</w:t>
      </w:r>
      <w:r>
        <w:rPr>
          <w:rFonts w:eastAsia="Times New Roman" w:cs="Times New Roman"/>
          <w:szCs w:val="24"/>
        </w:rPr>
        <w:t>,</w:t>
      </w:r>
      <w:r>
        <w:rPr>
          <w:rFonts w:eastAsia="Times New Roman" w:cs="Times New Roman"/>
          <w:szCs w:val="24"/>
        </w:rPr>
        <w:t xml:space="preserve"> που δραστηρι</w:t>
      </w:r>
      <w:r>
        <w:rPr>
          <w:rFonts w:eastAsia="Times New Roman" w:cs="Times New Roman"/>
          <w:szCs w:val="24"/>
        </w:rPr>
        <w:t xml:space="preserve">οποιούνται στον ίδιο επαγγελματικό χώρο. </w:t>
      </w:r>
    </w:p>
    <w:p w14:paraId="428C34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μπορούσε εδώ ο κύριος Υπουργός ή ο Αναπληρωτής Υπουργός να μας ξεκαθαρίσουν αν αυτά τα κίνητρα</w:t>
      </w:r>
      <w:r>
        <w:rPr>
          <w:rFonts w:eastAsia="Times New Roman" w:cs="Times New Roman"/>
          <w:szCs w:val="24"/>
        </w:rPr>
        <w:t xml:space="preserve"> -</w:t>
      </w:r>
      <w:r>
        <w:rPr>
          <w:rFonts w:eastAsia="Times New Roman" w:cs="Times New Roman"/>
          <w:szCs w:val="24"/>
        </w:rPr>
        <w:t>εννοώ την προσμέτρηση της θητείας ως διπλάσιας</w:t>
      </w:r>
      <w:r>
        <w:rPr>
          <w:rFonts w:eastAsia="Times New Roman" w:cs="Times New Roman"/>
          <w:szCs w:val="24"/>
        </w:rPr>
        <w:t>-</w:t>
      </w:r>
      <w:r>
        <w:rPr>
          <w:rFonts w:eastAsia="Times New Roman" w:cs="Times New Roman"/>
          <w:szCs w:val="24"/>
        </w:rPr>
        <w:t xml:space="preserve"> ισχύουν και για τις υπόλοιπες νησιωτικές</w:t>
      </w:r>
      <w:r>
        <w:rPr>
          <w:rFonts w:eastAsia="Times New Roman" w:cs="Times New Roman"/>
          <w:szCs w:val="24"/>
        </w:rPr>
        <w:t>,</w:t>
      </w:r>
      <w:r>
        <w:rPr>
          <w:rFonts w:eastAsia="Times New Roman" w:cs="Times New Roman"/>
          <w:szCs w:val="24"/>
        </w:rPr>
        <w:t xml:space="preserve"> απομακρυσμένες</w:t>
      </w:r>
      <w:r>
        <w:rPr>
          <w:rFonts w:eastAsia="Times New Roman" w:cs="Times New Roman"/>
          <w:szCs w:val="24"/>
        </w:rPr>
        <w:t>,</w:t>
      </w:r>
      <w:r>
        <w:rPr>
          <w:rFonts w:eastAsia="Times New Roman" w:cs="Times New Roman"/>
          <w:szCs w:val="24"/>
        </w:rPr>
        <w:t xml:space="preserve"> παραμεθόρ</w:t>
      </w:r>
      <w:r>
        <w:rPr>
          <w:rFonts w:eastAsia="Times New Roman" w:cs="Times New Roman"/>
          <w:szCs w:val="24"/>
        </w:rPr>
        <w:t>ιες περιοχές και αν ναι, με βάση ποια διάταξη και γιατί δεν αναφέρουμε απλά ότι για τους γιατρούς του Νοσοκομείου της Θήρας ισχύει ό,τι και για τους υπόλοιπους που υπηρετούν σε απομακρυσμένες περιοχές</w:t>
      </w:r>
      <w:r>
        <w:rPr>
          <w:rFonts w:eastAsia="Times New Roman" w:cs="Times New Roman"/>
          <w:szCs w:val="24"/>
        </w:rPr>
        <w:t>;</w:t>
      </w:r>
      <w:r>
        <w:rPr>
          <w:rFonts w:eastAsia="Times New Roman" w:cs="Times New Roman"/>
          <w:szCs w:val="24"/>
        </w:rPr>
        <w:t xml:space="preserve"> </w:t>
      </w:r>
    </w:p>
    <w:p w14:paraId="428C349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30 αναφέρεται στις μονάδες ημερήσιας νοσηλεί</w:t>
      </w:r>
      <w:r>
        <w:rPr>
          <w:rFonts w:eastAsia="Times New Roman" w:cs="Times New Roman"/>
          <w:szCs w:val="24"/>
        </w:rPr>
        <w:t xml:space="preserve">ας. Στην </w:t>
      </w:r>
      <w:r>
        <w:rPr>
          <w:rFonts w:eastAsia="Times New Roman" w:cs="Times New Roman"/>
          <w:szCs w:val="24"/>
        </w:rPr>
        <w:t>επιτροπή</w:t>
      </w:r>
      <w:r>
        <w:rPr>
          <w:rFonts w:eastAsia="Times New Roman" w:cs="Times New Roman"/>
          <w:szCs w:val="24"/>
        </w:rPr>
        <w:t xml:space="preserve"> ο Υπουργός ανέφερε ότι ο λόγος που δεν θέλουμε να επιτραπεί σε παραπάνω από μία ειδικότητες να συστεγάζονται είναι για να αποτραπεί η δημιουργία αυτοτελών μονάδων ημερήσιας νοσηλείας από συμφέροντα των ιδιωτικών κλινικών, προκειμένου να ε</w:t>
      </w:r>
      <w:r>
        <w:rPr>
          <w:rFonts w:eastAsia="Times New Roman" w:cs="Times New Roman"/>
          <w:szCs w:val="24"/>
        </w:rPr>
        <w:t xml:space="preserve">κτελούν ιατρικές πράξεις χωρίς ΦΠΑ. </w:t>
      </w:r>
    </w:p>
    <w:p w14:paraId="428C349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θέμα είναι γιατί</w:t>
      </w:r>
      <w:r>
        <w:rPr>
          <w:rFonts w:eastAsia="Times New Roman" w:cs="Times New Roman"/>
          <w:szCs w:val="24"/>
        </w:rPr>
        <w:t>,</w:t>
      </w:r>
      <w:r>
        <w:rPr>
          <w:rFonts w:eastAsia="Times New Roman" w:cs="Times New Roman"/>
          <w:szCs w:val="24"/>
        </w:rPr>
        <w:t xml:space="preserve"> για τις ίδιες ιατρικές πράξεις</w:t>
      </w:r>
      <w:r>
        <w:rPr>
          <w:rFonts w:eastAsia="Times New Roman" w:cs="Times New Roman"/>
          <w:szCs w:val="24"/>
        </w:rPr>
        <w:t>,</w:t>
      </w:r>
      <w:r>
        <w:rPr>
          <w:rFonts w:eastAsia="Times New Roman" w:cs="Times New Roman"/>
          <w:szCs w:val="24"/>
        </w:rPr>
        <w:t xml:space="preserve"> να υπάρχει διαφορετικό ΦΠΑ. Δεν είναι αυτό μία στρέβλωση, δηλαδή η </w:t>
      </w:r>
      <w:r>
        <w:rPr>
          <w:rFonts w:eastAsia="Times New Roman" w:cs="Times New Roman"/>
          <w:szCs w:val="24"/>
        </w:rPr>
        <w:lastRenderedPageBreak/>
        <w:t>ίδια επέμβαση να έχει άλλη τιμή στην κλινική</w:t>
      </w:r>
      <w:r>
        <w:rPr>
          <w:rFonts w:eastAsia="Times New Roman" w:cs="Times New Roman"/>
          <w:szCs w:val="24"/>
        </w:rPr>
        <w:t xml:space="preserve"> κι </w:t>
      </w:r>
      <w:r>
        <w:rPr>
          <w:rFonts w:eastAsia="Times New Roman" w:cs="Times New Roman"/>
          <w:szCs w:val="24"/>
        </w:rPr>
        <w:t>άλλη τιμή στην αυτοτελή μονάδα ημερήσιας νοσηλείας;</w:t>
      </w:r>
      <w:r>
        <w:rPr>
          <w:rFonts w:eastAsia="Times New Roman" w:cs="Times New Roman"/>
          <w:szCs w:val="24"/>
        </w:rPr>
        <w:t xml:space="preserve"> </w:t>
      </w:r>
    </w:p>
    <w:p w14:paraId="428C349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Προχωρώντας, να πάμε και στο άρθρο 62, στις δαπάνες Διοικήσεων Υγειονομικών Περιφερειών. Νομοθετήσατε τον Φεβρουάριο του 2016 νομιμοποίηση δαπανών</w:t>
      </w:r>
      <w:r>
        <w:rPr>
          <w:rFonts w:eastAsia="Times New Roman" w:cs="Times New Roman"/>
          <w:szCs w:val="24"/>
        </w:rPr>
        <w:t>,</w:t>
      </w:r>
      <w:r>
        <w:rPr>
          <w:rFonts w:eastAsia="Times New Roman" w:cs="Times New Roman"/>
          <w:szCs w:val="24"/>
        </w:rPr>
        <w:t xml:space="preserve"> που έγιναν μέχρι 30-6-2015</w:t>
      </w:r>
      <w:r>
        <w:rPr>
          <w:rFonts w:eastAsia="Times New Roman" w:cs="Times New Roman"/>
          <w:szCs w:val="24"/>
        </w:rPr>
        <w:t>,</w:t>
      </w:r>
      <w:r>
        <w:rPr>
          <w:rFonts w:eastAsia="Times New Roman" w:cs="Times New Roman"/>
          <w:szCs w:val="24"/>
        </w:rPr>
        <w:t xml:space="preserve"> για κάλυψη εκτάκτων επειγουσών αναγκών στο νοσοκομείο των ΔΥΠΕ, κατά παρέκκλισ</w:t>
      </w:r>
      <w:r>
        <w:rPr>
          <w:rFonts w:eastAsia="Times New Roman" w:cs="Times New Roman"/>
          <w:szCs w:val="24"/>
        </w:rPr>
        <w:t xml:space="preserve">η κάθε γενικής ή ειδικής διάταξης. </w:t>
      </w:r>
    </w:p>
    <w:p w14:paraId="428C349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Έρχεστε τώρα να προσθέσετε και αυτές μέχρι 31-12-2016 και το θέμα είναι πότε θα νομιμοποιηθούν και οι επόμενες. Αφού τελικά</w:t>
      </w:r>
      <w:r>
        <w:rPr>
          <w:rFonts w:eastAsia="Times New Roman" w:cs="Times New Roman"/>
          <w:szCs w:val="24"/>
        </w:rPr>
        <w:t>,</w:t>
      </w:r>
      <w:r>
        <w:rPr>
          <w:rFonts w:eastAsia="Times New Roman" w:cs="Times New Roman"/>
          <w:szCs w:val="24"/>
        </w:rPr>
        <w:t xml:space="preserve"> νομιμοποιούνται εκ των υστέρων οι δαπάνες κάθε λογής, γιατί υπάρχουν οι γενικές και ειδικές δια</w:t>
      </w:r>
      <w:r>
        <w:rPr>
          <w:rFonts w:eastAsia="Times New Roman" w:cs="Times New Roman"/>
          <w:szCs w:val="24"/>
        </w:rPr>
        <w:t>τάξεις περί προμηθειών;</w:t>
      </w:r>
    </w:p>
    <w:p w14:paraId="428C34A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το δεύτερο κεφάλαιο, που έχει να κάνει με τον Πανελλήνιο Σύλλογο Οπτικών-</w:t>
      </w:r>
      <w:proofErr w:type="spellStart"/>
      <w:r>
        <w:rPr>
          <w:rFonts w:eastAsia="Times New Roman" w:cs="Times New Roman"/>
          <w:szCs w:val="24"/>
        </w:rPr>
        <w:t>Οπτομετρών</w:t>
      </w:r>
      <w:proofErr w:type="spellEnd"/>
      <w:r>
        <w:rPr>
          <w:rFonts w:eastAsia="Times New Roman" w:cs="Times New Roman"/>
          <w:szCs w:val="24"/>
        </w:rPr>
        <w:t xml:space="preserve">, δηλαδή από το άρθρο 76 και μετά, επειδή βρέθηκαν στην </w:t>
      </w:r>
      <w:r>
        <w:rPr>
          <w:rFonts w:eastAsia="Times New Roman" w:cs="Times New Roman"/>
          <w:szCs w:val="24"/>
        </w:rPr>
        <w:t xml:space="preserve">επιτροπή </w:t>
      </w:r>
      <w:r>
        <w:rPr>
          <w:rFonts w:eastAsia="Times New Roman" w:cs="Times New Roman"/>
          <w:szCs w:val="24"/>
        </w:rPr>
        <w:t>περισσότεροι από ένας φορείς</w:t>
      </w:r>
      <w:r>
        <w:rPr>
          <w:rFonts w:eastAsia="Times New Roman" w:cs="Times New Roman"/>
          <w:szCs w:val="24"/>
        </w:rPr>
        <w:t>,</w:t>
      </w:r>
      <w:r>
        <w:rPr>
          <w:rFonts w:eastAsia="Times New Roman" w:cs="Times New Roman"/>
          <w:szCs w:val="24"/>
        </w:rPr>
        <w:t xml:space="preserve"> με αντίθετη στάση μάλιστα έναντι των ρυθμίσεων, το</w:t>
      </w:r>
      <w:r>
        <w:rPr>
          <w:rFonts w:eastAsia="Times New Roman" w:cs="Times New Roman"/>
          <w:szCs w:val="24"/>
        </w:rPr>
        <w:t xml:space="preserve"> ερώτημα είναι αν η διαβούλευση έγινε με όλους ή με κάποιους από αυτούς και αν όχι με όλους, γιατί. </w:t>
      </w:r>
    </w:p>
    <w:p w14:paraId="428C34A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πρέπει να πω ότι από τις απαντήσεις που λάβαμε, καταλάβαμε ότι συζητήθηκε το θέμα με έναν από τους δυο, οπότε θα πρέπει να δοθούν κάποιες εξηγήσεις για</w:t>
      </w:r>
      <w:r>
        <w:rPr>
          <w:rFonts w:eastAsia="Times New Roman" w:cs="Times New Roman"/>
          <w:szCs w:val="24"/>
        </w:rPr>
        <w:t xml:space="preserve"> το ποιου ουσιαστικά τη συγκατάθεση έχει το συγκεκριμένο καταστατικό</w:t>
      </w:r>
      <w:r>
        <w:rPr>
          <w:rFonts w:eastAsia="Times New Roman" w:cs="Times New Roman"/>
          <w:szCs w:val="24"/>
        </w:rPr>
        <w:t>,</w:t>
      </w:r>
      <w:r>
        <w:rPr>
          <w:rFonts w:eastAsia="Times New Roman" w:cs="Times New Roman"/>
          <w:szCs w:val="24"/>
        </w:rPr>
        <w:t xml:space="preserve"> που υπάρχει σε αυτά τα άρθρα. </w:t>
      </w:r>
    </w:p>
    <w:p w14:paraId="428C34A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Τέλος, θα κλείσω με μια τροπολογία που καταθέσαμε σήμερα. Διαβάζω: «Σε ένα </w:t>
      </w:r>
      <w:r>
        <w:rPr>
          <w:rFonts w:eastAsia="Times New Roman" w:cs="Times New Roman"/>
          <w:szCs w:val="24"/>
        </w:rPr>
        <w:t>δ</w:t>
      </w:r>
      <w:r>
        <w:rPr>
          <w:rFonts w:eastAsia="Times New Roman" w:cs="Times New Roman"/>
          <w:szCs w:val="24"/>
        </w:rPr>
        <w:t>ελτίο Τύπου του Υπουργείου Υγείας από τις 29-6-2017, ο Υπουργός αποφάσισε να δι</w:t>
      </w:r>
      <w:r>
        <w:rPr>
          <w:rFonts w:eastAsia="Times New Roman" w:cs="Times New Roman"/>
          <w:szCs w:val="24"/>
        </w:rPr>
        <w:t xml:space="preserve">ερευνήσει το ενδεχόμενο εξαίρεσης από τη διαδικασία του </w:t>
      </w:r>
      <w:proofErr w:type="spellStart"/>
      <w:r>
        <w:rPr>
          <w:rFonts w:eastAsia="Times New Roman" w:cs="Times New Roman"/>
          <w:szCs w:val="24"/>
          <w:lang w:val="en-US"/>
        </w:rPr>
        <w:t>clawback</w:t>
      </w:r>
      <w:proofErr w:type="spellEnd"/>
      <w:r>
        <w:rPr>
          <w:rFonts w:eastAsia="Times New Roman" w:cs="Times New Roman"/>
          <w:szCs w:val="24"/>
        </w:rPr>
        <w:t xml:space="preserve"> συγκεκριμένων κατηγοριών φαρμάκων που αφορούν ευπαθείς ομάδες ασθενών και χαρακτηρίζονται από ανελαστική ζήτηση, παραδείγματος χάριν τα «ορφανά» φάρμακα, για την προώθηση της οποίας θα υπάρξει σχετική νομοθετική ρύθμιση το επόμενο διάστημα». Αυτό έλεγε το</w:t>
      </w:r>
      <w:r>
        <w:rPr>
          <w:rFonts w:eastAsia="Times New Roman" w:cs="Times New Roman"/>
          <w:szCs w:val="24"/>
        </w:rPr>
        <w:t xml:space="preserve"> </w:t>
      </w:r>
      <w:r>
        <w:rPr>
          <w:rFonts w:eastAsia="Times New Roman" w:cs="Times New Roman"/>
          <w:szCs w:val="24"/>
        </w:rPr>
        <w:t>δελτίο</w:t>
      </w:r>
      <w:r>
        <w:rPr>
          <w:rFonts w:eastAsia="Times New Roman" w:cs="Times New Roman"/>
          <w:szCs w:val="24"/>
        </w:rPr>
        <w:t xml:space="preserve"> Τύπου του Υπουργείου. </w:t>
      </w:r>
    </w:p>
    <w:p w14:paraId="428C34A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την πρώτη πρόχειρη ματιά στο κατατεθέν νομοσχέδιο και βλέποντας να εκτείνεται σε εβδομήντα τέσσερις σελίδες και ενενήντα τέσσερα άρθρα, υποθέσαμε πως θα </w:t>
      </w:r>
      <w:proofErr w:type="spellStart"/>
      <w:r>
        <w:rPr>
          <w:rFonts w:eastAsia="Times New Roman" w:cs="Times New Roman"/>
          <w:szCs w:val="24"/>
        </w:rPr>
        <w:t>περιελάμβανε</w:t>
      </w:r>
      <w:proofErr w:type="spellEnd"/>
      <w:r>
        <w:rPr>
          <w:rFonts w:eastAsia="Times New Roman" w:cs="Times New Roman"/>
          <w:szCs w:val="24"/>
        </w:rPr>
        <w:t xml:space="preserve"> και τη σχετική νομοθετική ρύθμιση. Εξάλλου, είχε τόσες ά</w:t>
      </w:r>
      <w:r>
        <w:rPr>
          <w:rFonts w:eastAsia="Times New Roman" w:cs="Times New Roman"/>
          <w:szCs w:val="24"/>
        </w:rPr>
        <w:t xml:space="preserve">λλες. Όμως, δεν βρήκαμε κάτι σχετικό ούτε και στις τροπολογίες και μάλιστα ούτε στις τροπολογίες του γειτονικού νομοσχεδίου για την </w:t>
      </w:r>
      <w:r>
        <w:rPr>
          <w:rFonts w:eastAsia="Times New Roman" w:cs="Times New Roman"/>
          <w:szCs w:val="24"/>
        </w:rPr>
        <w:lastRenderedPageBreak/>
        <w:t xml:space="preserve">τριτοβάθμια εκπαίδευση. Εκεί βρήκαμε αυτή για τους γιατρούς εργασίας. </w:t>
      </w:r>
    </w:p>
    <w:p w14:paraId="428C34A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Πήραμε, λοιπόν, το θάρρος να καταθέσουμε εμείς μια τρ</w:t>
      </w:r>
      <w:r>
        <w:rPr>
          <w:rFonts w:eastAsia="Times New Roman" w:cs="Times New Roman"/>
          <w:szCs w:val="24"/>
        </w:rPr>
        <w:t xml:space="preserve">οπολογία για εξαίρεση των «ορφανών» φαρμάκων και των παραγώγων αίματος από το </w:t>
      </w:r>
      <w:proofErr w:type="spellStart"/>
      <w:r>
        <w:rPr>
          <w:rFonts w:eastAsia="Times New Roman" w:cs="Times New Roman"/>
          <w:szCs w:val="24"/>
          <w:lang w:val="en-US"/>
        </w:rPr>
        <w:t>clawback</w:t>
      </w:r>
      <w:proofErr w:type="spellEnd"/>
      <w:r>
        <w:rPr>
          <w:rFonts w:eastAsia="Times New Roman" w:cs="Times New Roman"/>
          <w:szCs w:val="24"/>
        </w:rPr>
        <w:t xml:space="preserve">, ώστε να στηρίξουμε έμπρακτα, κατά την άποψή μας, τους ασθενείς με σπάνια νοσήματα, κάτι που πιστεύουμε ότι είναι και πρόθεση του Υπουργείου. </w:t>
      </w:r>
    </w:p>
    <w:p w14:paraId="428C34A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την τροπολογία αυτή προ</w:t>
      </w:r>
      <w:r>
        <w:rPr>
          <w:rFonts w:eastAsia="Times New Roman" w:cs="Times New Roman"/>
          <w:szCs w:val="24"/>
        </w:rPr>
        <w:t xml:space="preserve">τείνουμε να εξαιρούνται από τη διαδικασία του μηχανισμού αυτόματης επιστροφής για τη φαρμακευτική δαπάνη, του </w:t>
      </w:r>
      <w:proofErr w:type="spellStart"/>
      <w:r>
        <w:rPr>
          <w:rFonts w:eastAsia="Times New Roman" w:cs="Times New Roman"/>
          <w:szCs w:val="24"/>
          <w:lang w:val="en-US"/>
        </w:rPr>
        <w:t>clawback</w:t>
      </w:r>
      <w:proofErr w:type="spellEnd"/>
      <w:r>
        <w:rPr>
          <w:rFonts w:eastAsia="Times New Roman" w:cs="Times New Roman"/>
          <w:szCs w:val="24"/>
        </w:rPr>
        <w:t>, συγκεκριμένες κατηγορίες φαρμάκων, όπως είπα, που έχουν να κάνουν με τα φάρμακα για τις σπάνιες παθήσεις, τα «ορφανά» φάρμακα και τα παρ</w:t>
      </w:r>
      <w:r>
        <w:rPr>
          <w:rFonts w:eastAsia="Times New Roman" w:cs="Times New Roman"/>
          <w:szCs w:val="24"/>
        </w:rPr>
        <w:t xml:space="preserve">άγωγα αίματος. </w:t>
      </w:r>
    </w:p>
    <w:p w14:paraId="428C34A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28C34A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μισό λεπτό τελειώνω, κυρία Πρόεδρε. </w:t>
      </w:r>
    </w:p>
    <w:p w14:paraId="428C34A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κατακλείδι, λοιπόν,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 xml:space="preserve">φροντίδα υγείας </w:t>
      </w:r>
      <w:r>
        <w:rPr>
          <w:rFonts w:eastAsia="Times New Roman" w:cs="Times New Roman"/>
          <w:szCs w:val="24"/>
        </w:rPr>
        <w:t>είναι όντως</w:t>
      </w:r>
      <w:r>
        <w:rPr>
          <w:rFonts w:eastAsia="Times New Roman" w:cs="Times New Roman"/>
          <w:szCs w:val="24"/>
        </w:rPr>
        <w:t>,</w:t>
      </w:r>
      <w:r>
        <w:rPr>
          <w:rFonts w:eastAsia="Times New Roman" w:cs="Times New Roman"/>
          <w:szCs w:val="24"/>
        </w:rPr>
        <w:t xml:space="preserve"> ο ακρογωνιαίος λίθος κάθε συστήματος υγείας, ειδικ</w:t>
      </w:r>
      <w:r>
        <w:rPr>
          <w:rFonts w:eastAsia="Times New Roman" w:cs="Times New Roman"/>
          <w:szCs w:val="24"/>
        </w:rPr>
        <w:t xml:space="preserve">ά </w:t>
      </w:r>
      <w:r>
        <w:rPr>
          <w:rFonts w:eastAsia="Times New Roman" w:cs="Times New Roman"/>
          <w:szCs w:val="24"/>
        </w:rPr>
        <w:lastRenderedPageBreak/>
        <w:t xml:space="preserve">για τη χώρα μας, όπου επικρατεί ένα </w:t>
      </w:r>
      <w:proofErr w:type="spellStart"/>
      <w:r>
        <w:rPr>
          <w:rFonts w:eastAsia="Times New Roman" w:cs="Times New Roman"/>
          <w:szCs w:val="24"/>
        </w:rPr>
        <w:t>νοσοκομειοκεντρικό</w:t>
      </w:r>
      <w:proofErr w:type="spellEnd"/>
      <w:r>
        <w:rPr>
          <w:rFonts w:eastAsia="Times New Roman" w:cs="Times New Roman"/>
          <w:szCs w:val="24"/>
        </w:rPr>
        <w:t xml:space="preserve"> σύστημα, το οποίο δεν είναι βιώσιμο και πρέπει να κάνουμε αλλαγή παραδείγματος, όπως έχει γίνει σε άλλες χώρες. </w:t>
      </w:r>
    </w:p>
    <w:p w14:paraId="428C34A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 συγκεκριμένο νομοσχέδιο μπορούμε να πούμε ότι έχει και λίγο από πρωτοβάθμια φρο</w:t>
      </w:r>
      <w:r>
        <w:rPr>
          <w:rFonts w:eastAsia="Times New Roman" w:cs="Times New Roman"/>
          <w:szCs w:val="24"/>
        </w:rPr>
        <w:t xml:space="preserve">ντίδα υγείας, δηλαδή έχει τα πρώτα είκοσι πέντε από τα παραπάνω ενενήντα άρθρα. </w:t>
      </w:r>
    </w:p>
    <w:p w14:paraId="428C34A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συντριπτική του, όμως, πλειοψηφία είναι κάποιες σκόρπιες διατάξεις, εκκρεμότητες και διευθετήσεις του παρελθόντος, που ελπίζουμε να μη συνεχιστούν και στο μέλλον. Βέβαια, εί</w:t>
      </w:r>
      <w:r>
        <w:rPr>
          <w:rFonts w:eastAsia="Times New Roman" w:cs="Times New Roman"/>
          <w:szCs w:val="24"/>
        </w:rPr>
        <w:t xml:space="preserve">ναι λίγες αυτές οι ελπίδες, καθ’ ότι συνήθως πέφτετε θύματα της γνωστής τακτικής να ψηφίζετε και να παραπέμπετε την υλοποίηση στις καλένδες με ασάφειες, υπουργικές αποφάσεις που θα εκδοθούν, παρατάσεις και τα λοιπά. </w:t>
      </w:r>
    </w:p>
    <w:p w14:paraId="428C34A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πρωτοβάθμια φροντίδα υγείας</w:t>
      </w:r>
      <w:r>
        <w:rPr>
          <w:rFonts w:eastAsia="Times New Roman" w:cs="Times New Roman"/>
          <w:szCs w:val="24"/>
        </w:rPr>
        <w:t xml:space="preserve"> χρειάζετα</w:t>
      </w:r>
      <w:r>
        <w:rPr>
          <w:rFonts w:eastAsia="Times New Roman" w:cs="Times New Roman"/>
          <w:szCs w:val="24"/>
        </w:rPr>
        <w:t xml:space="preserve">ι συνέργειες κρατικού και ιδιωτικού τομέα, αλλιώς δεν μπορεί να είναι βιώσιμη. Η παροχή υπηρεσιών υγείας καλής ποιότητας σε όλο τον πληθυσμό είναι το βασικό ζητούμενο. </w:t>
      </w:r>
    </w:p>
    <w:p w14:paraId="428C34A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Στα σχέδια του Υπουργείου, όπως παρουσιάζονται τουλάχιστον στο νομοσχέδιο, υπάρχει μια </w:t>
      </w:r>
      <w:r>
        <w:rPr>
          <w:rFonts w:eastAsia="Times New Roman" w:cs="Times New Roman"/>
          <w:szCs w:val="24"/>
        </w:rPr>
        <w:t xml:space="preserve">σαφής μεροληψία υπέρ </w:t>
      </w:r>
      <w:r>
        <w:rPr>
          <w:rFonts w:eastAsia="Times New Roman" w:cs="Times New Roman"/>
          <w:szCs w:val="24"/>
        </w:rPr>
        <w:lastRenderedPageBreak/>
        <w:t xml:space="preserve">του κρατικού τομέα, μια μεροληψία, όμως, που στις παρούσες οικονομικές συνθήκες της χώρας, δυστυχώς, δεν μπορεί να υποστηριχθεί. </w:t>
      </w:r>
    </w:p>
    <w:p w14:paraId="428C34A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8C34AE" w14:textId="77777777" w:rsidR="00CF256A" w:rsidRDefault="008A1C0A">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28C34A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Όπως ανέφερα, μπαίνουμε στον κύκλο των ομιλητών. </w:t>
      </w:r>
    </w:p>
    <w:p w14:paraId="428C34B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Πρώτος ομιλητής είναι ο κ. </w:t>
      </w:r>
      <w:proofErr w:type="spellStart"/>
      <w:r>
        <w:rPr>
          <w:rFonts w:eastAsia="Times New Roman" w:cs="Times New Roman"/>
          <w:szCs w:val="24"/>
        </w:rPr>
        <w:t>Καΐσας</w:t>
      </w:r>
      <w:proofErr w:type="spellEnd"/>
      <w:r>
        <w:rPr>
          <w:rFonts w:eastAsia="Times New Roman" w:cs="Times New Roman"/>
          <w:szCs w:val="24"/>
        </w:rPr>
        <w:t xml:space="preserve"> από τον ΣΥΡΙΖΑ.</w:t>
      </w:r>
    </w:p>
    <w:p w14:paraId="428C34B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Καΐσα</w:t>
      </w:r>
      <w:proofErr w:type="spellEnd"/>
      <w:r>
        <w:rPr>
          <w:rFonts w:eastAsia="Times New Roman" w:cs="Times New Roman"/>
          <w:szCs w:val="24"/>
        </w:rPr>
        <w:t xml:space="preserve">, έχετε τον λόγο για επτά λεπτά. </w:t>
      </w:r>
    </w:p>
    <w:p w14:paraId="428C34B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 xml:space="preserve">Ευχαριστώ, κυρία Πρόεδρε. </w:t>
      </w:r>
    </w:p>
    <w:p w14:paraId="428C34B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νομοσχέδιο για την </w:t>
      </w:r>
      <w:r>
        <w:rPr>
          <w:rFonts w:eastAsia="Times New Roman" w:cs="Times New Roman"/>
          <w:szCs w:val="24"/>
        </w:rPr>
        <w:t>πρωτοβάθμια φροντίδα υγείας</w:t>
      </w:r>
      <w:r>
        <w:rPr>
          <w:rFonts w:eastAsia="Times New Roman" w:cs="Times New Roman"/>
          <w:szCs w:val="24"/>
        </w:rPr>
        <w:t xml:space="preserve"> άργησε κα</w:t>
      </w:r>
      <w:r>
        <w:rPr>
          <w:rFonts w:eastAsia="Times New Roman" w:cs="Times New Roman"/>
          <w:szCs w:val="24"/>
        </w:rPr>
        <w:t xml:space="preserve">ι όταν λέω ότι άργησε, δεν εννοώ ένα μικρό χρονικό διάστημα. Άργησε πάνω από σαράντα χρόνια να έρθει στη Βουλή. Ήταν διαπιστωμένη πάνω από σαράντα χρόνια η έλλειψη της πρωτοβάθμιας φροντίδας υγείας. Είχε τονισθεί από όλους. </w:t>
      </w:r>
    </w:p>
    <w:p w14:paraId="428C34B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καθυστέρηση αυτή πληρώθηκε ακ</w:t>
      </w:r>
      <w:r>
        <w:rPr>
          <w:rFonts w:eastAsia="Times New Roman" w:cs="Times New Roman"/>
          <w:szCs w:val="24"/>
        </w:rPr>
        <w:t xml:space="preserve">ριβά από ασθενείς από όλο τον πληθυσμό της χώρας. Την πλήρωσε, όμως και η </w:t>
      </w:r>
      <w:r>
        <w:rPr>
          <w:rFonts w:eastAsia="Times New Roman" w:cs="Times New Roman"/>
          <w:szCs w:val="24"/>
        </w:rPr>
        <w:lastRenderedPageBreak/>
        <w:t xml:space="preserve">ίδια η χώρα, γιατί γύρω στα 85 δισεκατομμύρια ευρώ υπολογίζονται οι μίζες, οι σπατάλες, η διαφθορά που της κόστισαν όλα αυτά τα χρόνια </w:t>
      </w:r>
    </w:p>
    <w:p w14:paraId="428C34B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κάνει αυτό το νομοσχέδιο; Ποια είναι η φιλο</w:t>
      </w:r>
      <w:r>
        <w:rPr>
          <w:rFonts w:eastAsia="Times New Roman" w:cs="Times New Roman"/>
          <w:szCs w:val="24"/>
        </w:rPr>
        <w:t xml:space="preserve">σοφία του; Η λογική του είναι η πρόληψη. «Το </w:t>
      </w:r>
      <w:proofErr w:type="spellStart"/>
      <w:r>
        <w:rPr>
          <w:rFonts w:eastAsia="Times New Roman" w:cs="Times New Roman"/>
          <w:szCs w:val="24"/>
        </w:rPr>
        <w:t>προλαμβάνειν</w:t>
      </w:r>
      <w:proofErr w:type="spellEnd"/>
      <w:r>
        <w:rPr>
          <w:rFonts w:eastAsia="Times New Roman" w:cs="Times New Roman"/>
          <w:szCs w:val="24"/>
        </w:rPr>
        <w:t xml:space="preserve"> </w:t>
      </w:r>
      <w:proofErr w:type="spellStart"/>
      <w:r>
        <w:rPr>
          <w:rFonts w:eastAsia="Times New Roman" w:cs="Times New Roman"/>
          <w:szCs w:val="24"/>
        </w:rPr>
        <w:t>κάλλιον</w:t>
      </w:r>
      <w:proofErr w:type="spellEnd"/>
      <w:r>
        <w:rPr>
          <w:rFonts w:eastAsia="Times New Roman" w:cs="Times New Roman"/>
          <w:szCs w:val="24"/>
        </w:rPr>
        <w:t xml:space="preserve"> του </w:t>
      </w:r>
      <w:proofErr w:type="spellStart"/>
      <w:r>
        <w:rPr>
          <w:rFonts w:eastAsia="Times New Roman" w:cs="Times New Roman"/>
          <w:szCs w:val="24"/>
        </w:rPr>
        <w:t>θεραπεύειν</w:t>
      </w:r>
      <w:proofErr w:type="spellEnd"/>
      <w:r>
        <w:rPr>
          <w:rFonts w:eastAsia="Times New Roman" w:cs="Times New Roman"/>
          <w:szCs w:val="24"/>
        </w:rPr>
        <w:t xml:space="preserve">», δηλαδή «καλύτερα να προλαβαίνεις παρά να θεραπεύεις», αυτό το απόφθεγμα του Ιπποκράτη δεν εφαρμόστηκε ποτέ στη χώρα μας. </w:t>
      </w:r>
    </w:p>
    <w:p w14:paraId="428C34B6"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Το σύστημα πάντα, όπως τονίστηκε και από όλους, ήτα</w:t>
      </w:r>
      <w:r>
        <w:rPr>
          <w:rFonts w:eastAsia="Times New Roman"/>
          <w:color w:val="000000" w:themeColor="text1"/>
          <w:szCs w:val="24"/>
        </w:rPr>
        <w:t xml:space="preserve">ν </w:t>
      </w:r>
      <w:proofErr w:type="spellStart"/>
      <w:r>
        <w:rPr>
          <w:rFonts w:eastAsia="Times New Roman"/>
          <w:color w:val="000000" w:themeColor="text1"/>
          <w:szCs w:val="24"/>
        </w:rPr>
        <w:t>νοσοκομειοκεντρικό</w:t>
      </w:r>
      <w:proofErr w:type="spellEnd"/>
      <w:r>
        <w:rPr>
          <w:rFonts w:eastAsia="Times New Roman"/>
          <w:color w:val="000000" w:themeColor="text1"/>
          <w:szCs w:val="24"/>
        </w:rPr>
        <w:t xml:space="preserve">. </w:t>
      </w:r>
      <w:r>
        <w:rPr>
          <w:rFonts w:eastAsia="Times New Roman"/>
          <w:color w:val="000000" w:themeColor="text1"/>
          <w:szCs w:val="24"/>
        </w:rPr>
        <w:t>Ο</w:t>
      </w:r>
      <w:r>
        <w:rPr>
          <w:rFonts w:eastAsia="Times New Roman"/>
          <w:color w:val="000000" w:themeColor="text1"/>
          <w:szCs w:val="24"/>
        </w:rPr>
        <w:t xml:space="preserve"> πολίτης έτρεχε και τρέχει στα νοσοκομεία, </w:t>
      </w:r>
      <w:r>
        <w:rPr>
          <w:rFonts w:eastAsia="Times New Roman"/>
          <w:color w:val="000000" w:themeColor="text1"/>
          <w:szCs w:val="24"/>
        </w:rPr>
        <w:t xml:space="preserve">για το οτιδήποτε, </w:t>
      </w:r>
      <w:r>
        <w:rPr>
          <w:rFonts w:eastAsia="Times New Roman"/>
          <w:color w:val="000000" w:themeColor="text1"/>
          <w:szCs w:val="24"/>
        </w:rPr>
        <w:t>απ’ το πιο απλό ζήτημα</w:t>
      </w:r>
      <w:r>
        <w:rPr>
          <w:rFonts w:eastAsia="Times New Roman"/>
          <w:color w:val="000000" w:themeColor="text1"/>
          <w:szCs w:val="24"/>
        </w:rPr>
        <w:t>,</w:t>
      </w:r>
      <w:r>
        <w:rPr>
          <w:rFonts w:eastAsia="Times New Roman"/>
          <w:color w:val="000000" w:themeColor="text1"/>
          <w:szCs w:val="24"/>
        </w:rPr>
        <w:t xml:space="preserve"> μέχρι το πιο σοβαρό. Είχαμε νοσοκομεία με αξονικούς, με μαγνητικούς, με όλη την καινούργια τεχνολογία. Άλλωστε, εταιρείες όπως η </w:t>
      </w:r>
      <w:r>
        <w:rPr>
          <w:rFonts w:eastAsia="Times New Roman"/>
          <w:color w:val="000000" w:themeColor="text1"/>
          <w:szCs w:val="24"/>
        </w:rPr>
        <w:t>«</w:t>
      </w:r>
      <w:r>
        <w:rPr>
          <w:rFonts w:eastAsia="Times New Roman"/>
          <w:color w:val="000000" w:themeColor="text1"/>
          <w:szCs w:val="24"/>
          <w:lang w:val="en-US"/>
        </w:rPr>
        <w:t>SIEMENS</w:t>
      </w:r>
      <w:r>
        <w:rPr>
          <w:rFonts w:eastAsia="Times New Roman"/>
          <w:color w:val="000000" w:themeColor="text1"/>
          <w:szCs w:val="24"/>
        </w:rPr>
        <w:t>»</w:t>
      </w:r>
      <w:r>
        <w:rPr>
          <w:rFonts w:eastAsia="Times New Roman"/>
          <w:color w:val="000000" w:themeColor="text1"/>
          <w:szCs w:val="24"/>
        </w:rPr>
        <w:t xml:space="preserve"> βοήθησαν να αγοράσει η χώρα, με διάφορους τρόπους, τέτοιους εξοπλισμούς. Δεν βοηθούσαν, βέβαια, στο να έχουμε πρωτοβάθμια φροντίδα υγείας.</w:t>
      </w:r>
    </w:p>
    <w:p w14:paraId="428C34B7"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Ποιες μεταρρυθμίσεις κάνει το νομοσχέδιο και είναι σημαντικό, κατά τη γνώμη μας; Πρώτον, την καθολική υγειονομική κά</w:t>
      </w:r>
      <w:r>
        <w:rPr>
          <w:rFonts w:eastAsia="Times New Roman"/>
          <w:color w:val="000000" w:themeColor="text1"/>
          <w:szCs w:val="24"/>
        </w:rPr>
        <w:t>λυψη του πληθυσμού. Είναι ένα θέμα</w:t>
      </w:r>
      <w:r>
        <w:rPr>
          <w:rFonts w:eastAsia="Times New Roman"/>
          <w:color w:val="000000" w:themeColor="text1"/>
          <w:szCs w:val="24"/>
        </w:rPr>
        <w:t>,</w:t>
      </w:r>
      <w:r>
        <w:rPr>
          <w:rFonts w:eastAsia="Times New Roman"/>
          <w:color w:val="000000" w:themeColor="text1"/>
          <w:szCs w:val="24"/>
        </w:rPr>
        <w:t xml:space="preserve"> το οποίο υποτιμήθηκε και </w:t>
      </w:r>
      <w:r>
        <w:rPr>
          <w:rFonts w:eastAsia="Times New Roman"/>
          <w:color w:val="000000" w:themeColor="text1"/>
          <w:szCs w:val="24"/>
        </w:rPr>
        <w:lastRenderedPageBreak/>
        <w:t xml:space="preserve">υποτιμάται ακόμα από πολλούς, δηλαδή το γεγονός ότι όλοι πρέπει να έχουν πρόσβαση στις δημόσιες υπηρεσίες υγείας. </w:t>
      </w:r>
    </w:p>
    <w:p w14:paraId="428C34B8"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Γιατί πρέπει να γίνεται αυτό; Γιατί, αγαπητοί συνάδελφοι και </w:t>
      </w:r>
      <w:proofErr w:type="spellStart"/>
      <w:r>
        <w:rPr>
          <w:rFonts w:eastAsia="Times New Roman"/>
          <w:color w:val="000000" w:themeColor="text1"/>
          <w:szCs w:val="24"/>
        </w:rPr>
        <w:t>συναδέλφισσες</w:t>
      </w:r>
      <w:proofErr w:type="spellEnd"/>
      <w:r>
        <w:rPr>
          <w:rFonts w:eastAsia="Times New Roman"/>
          <w:color w:val="000000" w:themeColor="text1"/>
          <w:szCs w:val="24"/>
        </w:rPr>
        <w:t xml:space="preserve">, την </w:t>
      </w:r>
      <w:r>
        <w:rPr>
          <w:rFonts w:eastAsia="Times New Roman"/>
          <w:color w:val="000000" w:themeColor="text1"/>
          <w:szCs w:val="24"/>
        </w:rPr>
        <w:t xml:space="preserve">ηπατίτιδα τη μεταδίδει και </w:t>
      </w:r>
      <w:r>
        <w:rPr>
          <w:rFonts w:eastAsia="Times New Roman"/>
          <w:color w:val="000000" w:themeColor="text1"/>
          <w:szCs w:val="24"/>
        </w:rPr>
        <w:t>αυτός,</w:t>
      </w:r>
      <w:r>
        <w:rPr>
          <w:rFonts w:eastAsia="Times New Roman"/>
          <w:color w:val="000000" w:themeColor="text1"/>
          <w:szCs w:val="24"/>
        </w:rPr>
        <w:t xml:space="preserve"> που είναι ασφαλισμένος και αυτός που είναι ανασφάλιστος, κι αυτός που είναι Έλληνας κι αυτός που είναι πρόσφυγας, κι αυτός που είναι περαστικός κ.λπ.. Δεν υπάρχει διαχωρισμός. </w:t>
      </w:r>
    </w:p>
    <w:p w14:paraId="428C34B9"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Αυτήν τη μεγάλη αλήθεια</w:t>
      </w:r>
      <w:r>
        <w:rPr>
          <w:rFonts w:eastAsia="Times New Roman"/>
          <w:color w:val="000000" w:themeColor="text1"/>
          <w:szCs w:val="24"/>
        </w:rPr>
        <w:t>,</w:t>
      </w:r>
      <w:r>
        <w:rPr>
          <w:rFonts w:eastAsia="Times New Roman"/>
          <w:color w:val="000000" w:themeColor="text1"/>
          <w:szCs w:val="24"/>
        </w:rPr>
        <w:t xml:space="preserve"> αν δεν την καταλάβου</w:t>
      </w:r>
      <w:r>
        <w:rPr>
          <w:rFonts w:eastAsia="Times New Roman"/>
          <w:color w:val="000000" w:themeColor="text1"/>
          <w:szCs w:val="24"/>
        </w:rPr>
        <w:t>με, δεν μπορούμε να καταλάβουμε γιατί πρέπει να έχουμε καθολική κάλυψη στον χώρο της υγείας. Γι’ αυτό, λοιπόν, πρέπει και εμβόλια να κάνουν όλοι και να έχουν πού να απευθυνθούν και ποιον να συμβουλευτούν.</w:t>
      </w:r>
    </w:p>
    <w:p w14:paraId="428C34BA"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Μας γίνεται κριτική ότι την κάλυψη την έχει κάνει η</w:t>
      </w:r>
      <w:r>
        <w:rPr>
          <w:rFonts w:eastAsia="Times New Roman"/>
          <w:color w:val="000000" w:themeColor="text1"/>
          <w:szCs w:val="24"/>
        </w:rPr>
        <w:t xml:space="preserve"> προηγούμενη κυβέρνηση, αυτήν την καθολική. Ήρθαν, όμως, τα χαρτάκια από τις εφορίες και το ψέμα φανερώθηκε. Οι ανασφάλιστοι έπρεπε να πληρώσουν 28 εκατομμύρια διαπιστωμένες δαπάνες από την κάλυψη της προηγούμενης κυβέρνησης.</w:t>
      </w:r>
    </w:p>
    <w:p w14:paraId="428C34BB"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Το δεύτερο που καθιερώνει αυτό</w:t>
      </w:r>
      <w:r>
        <w:rPr>
          <w:rFonts w:eastAsia="Times New Roman"/>
          <w:color w:val="000000" w:themeColor="text1"/>
          <w:szCs w:val="24"/>
        </w:rPr>
        <w:t xml:space="preserve"> το νομοσχέδιο είναι ο οικογενειακός γιατρός. Τον οικογενειακό γιατρό τον είχαμε ακούσει </w:t>
      </w:r>
      <w:r>
        <w:rPr>
          <w:rFonts w:eastAsia="Times New Roman"/>
          <w:color w:val="000000" w:themeColor="text1"/>
          <w:szCs w:val="24"/>
        </w:rPr>
        <w:lastRenderedPageBreak/>
        <w:t>όλοι. Προτάθηκε πρώτα από το σχέδιο Δοξιάδη. Ήμουν το ’76-’77 νέος ειδικευόμενος γιατρός τότε και διαβάζαμε τις προτάσεις του κ. Δοξιάδη. Μια από τις σημαντικές προτάσ</w:t>
      </w:r>
      <w:r>
        <w:rPr>
          <w:rFonts w:eastAsia="Times New Roman"/>
          <w:color w:val="000000" w:themeColor="text1"/>
          <w:szCs w:val="24"/>
        </w:rPr>
        <w:t xml:space="preserve">εις ήταν ο οικογενειακός γιατρός. Στη συνέχεια, βέβαια, ο </w:t>
      </w:r>
      <w:r>
        <w:rPr>
          <w:rFonts w:eastAsia="Times New Roman"/>
          <w:color w:val="000000" w:themeColor="text1"/>
          <w:szCs w:val="24"/>
        </w:rPr>
        <w:t>ν.</w:t>
      </w:r>
      <w:r>
        <w:rPr>
          <w:rFonts w:eastAsia="Times New Roman"/>
          <w:color w:val="000000" w:themeColor="text1"/>
          <w:szCs w:val="24"/>
        </w:rPr>
        <w:t>1397/83 τον ανέφερε και ένα σωρό άλλοι. Ποτέ, όμως, δεν εφαρμόστηκε ο οικογενειακός γιατρός.</w:t>
      </w:r>
    </w:p>
    <w:p w14:paraId="428C34BC"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Τι ίσχυε όλο αυτό το διάστημα; Αυτό που είπαμε. Στο νοσοκομείο ήταν κάποιες δομές, ήταν το ταμείο, το Ι</w:t>
      </w:r>
      <w:r>
        <w:rPr>
          <w:rFonts w:eastAsia="Times New Roman"/>
          <w:color w:val="000000" w:themeColor="text1"/>
          <w:szCs w:val="24"/>
        </w:rPr>
        <w:t>ΚΑ ή άλλοι γιατροί, αλλά οικογενειακός γιατρός, με την έννοια που υπάρχει στις ανεπτυγμένες χώρες υγειονομικά και με την έννοια του υπεύθυνου</w:t>
      </w:r>
      <w:r>
        <w:rPr>
          <w:rFonts w:eastAsia="Times New Roman"/>
          <w:color w:val="000000" w:themeColor="text1"/>
          <w:szCs w:val="24"/>
        </w:rPr>
        <w:t>,</w:t>
      </w:r>
      <w:r>
        <w:rPr>
          <w:rFonts w:eastAsia="Times New Roman"/>
          <w:color w:val="000000" w:themeColor="text1"/>
          <w:szCs w:val="24"/>
        </w:rPr>
        <w:t xml:space="preserve"> που θα συμβουλεύει τον ασθενή για τα ζητήματα της υγείας του, δεν υπήρξε. Έτρεχε ο κάθε ασθενής στο νοσοκομείο ή </w:t>
      </w:r>
      <w:r>
        <w:rPr>
          <w:rFonts w:eastAsia="Times New Roman"/>
          <w:color w:val="000000" w:themeColor="text1"/>
          <w:szCs w:val="24"/>
        </w:rPr>
        <w:t>πιο συνηθισμένο στο φαρμακείο της γειτονιάς και έπαιρνε τα φάρμακα, τις περισσότερες φορές</w:t>
      </w:r>
      <w:r>
        <w:rPr>
          <w:rFonts w:eastAsia="Times New Roman"/>
          <w:color w:val="000000" w:themeColor="text1"/>
          <w:szCs w:val="24"/>
        </w:rPr>
        <w:t>,</w:t>
      </w:r>
      <w:r>
        <w:rPr>
          <w:rFonts w:eastAsia="Times New Roman"/>
          <w:color w:val="000000" w:themeColor="text1"/>
          <w:szCs w:val="24"/>
        </w:rPr>
        <w:t xml:space="preserve"> χωρίς να τον δει και γιατρός.</w:t>
      </w:r>
    </w:p>
    <w:p w14:paraId="428C34BD"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Τι θα κάνει, όμως, ο οικογενειακός γιατρός με τα σημερινά δεδομένα, με το σημερινό νομοσχέδιο; Θα αναλαμβάνει δύο χιλιάδες ασθενείς, δ</w:t>
      </w:r>
      <w:r>
        <w:rPr>
          <w:rFonts w:eastAsia="Times New Roman"/>
          <w:color w:val="000000" w:themeColor="text1"/>
          <w:szCs w:val="24"/>
        </w:rPr>
        <w:t xml:space="preserve">υο χιλιάδες πληθυσμό, θα τους οδηγεί, θα είναι υπεύθυνος για τον ηλεκτρονικό ατομικό τους φάκελο, θα έχει το ιστορικό τους, δηλαδή. Αυτό θα είναι γνωστό σε όποιο τμήμα υγείας πάει, όποιο ζήτημα υγείας θέλει να αντιμετωπίσει. </w:t>
      </w:r>
    </w:p>
    <w:p w14:paraId="428C34BE"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Με αυτόν τον τρόπο τι εξασφαλί</w:t>
      </w:r>
      <w:r>
        <w:rPr>
          <w:rFonts w:eastAsia="Times New Roman"/>
          <w:color w:val="000000" w:themeColor="text1"/>
          <w:szCs w:val="24"/>
        </w:rPr>
        <w:t>ζεται; Εξασφαλίζεται πρώτα-πρώτα η λιγότερη ταλαιπωρία του ασθενούς. Δεύτερον, λιγότερες εργαστηριακές εξετάσεις. Όσοι είμαστε στον χώρο αυτόν ξέρουμε ότι γίνεται υπερβολικά πολύ μεγάλος αριθμός εργαστηριακών εξετάσεων. Και βέβαια, οι δαπάνες θα είναι πολύ</w:t>
      </w:r>
      <w:r>
        <w:rPr>
          <w:rFonts w:eastAsia="Times New Roman"/>
          <w:color w:val="000000" w:themeColor="text1"/>
          <w:szCs w:val="24"/>
        </w:rPr>
        <w:t xml:space="preserve"> λιγότερες.</w:t>
      </w:r>
    </w:p>
    <w:p w14:paraId="428C34B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Μας γίνεται κριτική αν θα εφαρμοστεί ο </w:t>
      </w:r>
      <w:r>
        <w:rPr>
          <w:rFonts w:eastAsia="Times New Roman"/>
          <w:color w:val="000000" w:themeColor="text1"/>
          <w:szCs w:val="24"/>
        </w:rPr>
        <w:t xml:space="preserve">θεσμός του </w:t>
      </w:r>
      <w:r>
        <w:rPr>
          <w:rFonts w:eastAsia="Times New Roman"/>
          <w:color w:val="000000" w:themeColor="text1"/>
          <w:szCs w:val="24"/>
        </w:rPr>
        <w:t>οικογενειακ</w:t>
      </w:r>
      <w:r>
        <w:rPr>
          <w:rFonts w:eastAsia="Times New Roman"/>
          <w:color w:val="000000" w:themeColor="text1"/>
          <w:szCs w:val="24"/>
        </w:rPr>
        <w:t>ού</w:t>
      </w:r>
      <w:r>
        <w:rPr>
          <w:rFonts w:eastAsia="Times New Roman"/>
          <w:color w:val="000000" w:themeColor="text1"/>
          <w:szCs w:val="24"/>
        </w:rPr>
        <w:t xml:space="preserve"> γιατρ</w:t>
      </w:r>
      <w:r>
        <w:rPr>
          <w:rFonts w:eastAsia="Times New Roman"/>
          <w:color w:val="000000" w:themeColor="text1"/>
          <w:szCs w:val="24"/>
        </w:rPr>
        <w:t>ού</w:t>
      </w:r>
      <w:r>
        <w:rPr>
          <w:rFonts w:eastAsia="Times New Roman"/>
          <w:color w:val="000000" w:themeColor="text1"/>
          <w:szCs w:val="24"/>
        </w:rPr>
        <w:t xml:space="preserve"> και τους απαντάμε: Χίλιοι τριακόσοι είναι οι υποψήφιοι για τις προκηρυγμένες θέσεις</w:t>
      </w:r>
      <w:r>
        <w:rPr>
          <w:rFonts w:eastAsia="Times New Roman"/>
          <w:color w:val="000000" w:themeColor="text1"/>
          <w:szCs w:val="24"/>
        </w:rPr>
        <w:t>,</w:t>
      </w:r>
      <w:r>
        <w:rPr>
          <w:rFonts w:eastAsia="Times New Roman"/>
          <w:color w:val="000000" w:themeColor="text1"/>
          <w:szCs w:val="24"/>
        </w:rPr>
        <w:t xml:space="preserve"> που θα περάσουν μέσω του ΑΣΕΠ</w:t>
      </w:r>
      <w:r>
        <w:rPr>
          <w:rFonts w:eastAsia="Times New Roman"/>
          <w:color w:val="000000" w:themeColor="text1"/>
          <w:szCs w:val="24"/>
        </w:rPr>
        <w:t>,</w:t>
      </w:r>
      <w:r>
        <w:rPr>
          <w:rFonts w:eastAsia="Times New Roman"/>
          <w:color w:val="000000" w:themeColor="text1"/>
          <w:szCs w:val="24"/>
        </w:rPr>
        <w:t xml:space="preserve"> για να υλοποιηθεί αυτός ο θεσμός και επίσης, άλλοι χίλιο</w:t>
      </w:r>
      <w:r>
        <w:rPr>
          <w:rFonts w:eastAsia="Times New Roman"/>
          <w:color w:val="000000" w:themeColor="text1"/>
          <w:szCs w:val="24"/>
        </w:rPr>
        <w:t>ι επτακόσιοι υγειονομικοί από το υπόλοιπο προσωπικό.</w:t>
      </w:r>
    </w:p>
    <w:p w14:paraId="428C34C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χρηματοδότηση για τέσσερα χρόνια είναι από προγράμματα ευρωπαϊκά. Στη συνέχεια καλύπτεται από τη χρηματοδότηση του δημόσιου προϋπολογισμού. </w:t>
      </w:r>
    </w:p>
    <w:p w14:paraId="428C34C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Τέλος, επειδή και ο χρόνος μου περνάει, μία άλλη μεγάλη μετα</w:t>
      </w:r>
      <w:r>
        <w:rPr>
          <w:rFonts w:eastAsia="Times New Roman" w:cs="Times New Roman"/>
          <w:szCs w:val="24"/>
        </w:rPr>
        <w:t xml:space="preserve">ρρύθμιση, που κατά τη γνώμη μου είναι ουσιαστική, είναι τα ΤΕΠ. Το Τμήμα Επειγόντων Περιστατικών σε κάθε νοσοκομείο ήταν και είναι απαραίτητο. Όσοι έχουμε δουλέψει σε νοσοκομεία ξέρουμε τι σημαίνει Τμήμα Επειγόντων Περιστατικών. Εκτός των </w:t>
      </w:r>
      <w:r>
        <w:rPr>
          <w:rFonts w:eastAsia="Times New Roman" w:cs="Times New Roman"/>
          <w:szCs w:val="24"/>
        </w:rPr>
        <w:lastRenderedPageBreak/>
        <w:t>άλλων, το Τμήμα α</w:t>
      </w:r>
      <w:r>
        <w:rPr>
          <w:rFonts w:eastAsia="Times New Roman" w:cs="Times New Roman"/>
          <w:szCs w:val="24"/>
        </w:rPr>
        <w:t>υτό θα κόψει και τον ομφάλιο λώρο που συνδέει τη σχέση</w:t>
      </w:r>
      <w:r>
        <w:rPr>
          <w:rFonts w:eastAsia="Times New Roman" w:cs="Times New Roman"/>
          <w:szCs w:val="24"/>
        </w:rPr>
        <w:t>,</w:t>
      </w:r>
      <w:r>
        <w:rPr>
          <w:rFonts w:eastAsia="Times New Roman" w:cs="Times New Roman"/>
          <w:szCs w:val="24"/>
        </w:rPr>
        <w:t xml:space="preserve"> ας την πω με τον πιο απλό τρόπο</w:t>
      </w:r>
      <w:r>
        <w:rPr>
          <w:rFonts w:eastAsia="Times New Roman" w:cs="Times New Roman"/>
          <w:szCs w:val="24"/>
        </w:rPr>
        <w:t>,</w:t>
      </w:r>
      <w:r>
        <w:rPr>
          <w:rFonts w:eastAsia="Times New Roman" w:cs="Times New Roman"/>
          <w:szCs w:val="24"/>
        </w:rPr>
        <w:t xml:space="preserve"> γιατρού-ασθενούς, αλλά κ</w:t>
      </w:r>
      <w:r>
        <w:rPr>
          <w:rFonts w:eastAsia="Times New Roman" w:cs="Times New Roman"/>
          <w:szCs w:val="24"/>
        </w:rPr>
        <w:t>α</w:t>
      </w:r>
      <w:r>
        <w:rPr>
          <w:rFonts w:eastAsia="Times New Roman" w:cs="Times New Roman"/>
          <w:szCs w:val="24"/>
        </w:rPr>
        <w:t>ι εξαρτημένη σχέση της εισαγωγής του ασθενούς μέσα στο νοσοκομείο μέσω των εκτάκτων περιστατικών, των επειγόντων περιστατικών. Το Τμήμα Επειγό</w:t>
      </w:r>
      <w:r>
        <w:rPr>
          <w:rFonts w:eastAsia="Times New Roman" w:cs="Times New Roman"/>
          <w:szCs w:val="24"/>
        </w:rPr>
        <w:t xml:space="preserve">ντων Περιστατικών, το αυτόνομο, που θα λειτουργεί σε κάθε μεγάλο νοσοκομείο, θα κόψει και αυτόν τον ομφάλιο λώρο. </w:t>
      </w:r>
    </w:p>
    <w:p w14:paraId="428C34C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 αυτό, καλώ όλους τους συναδέλφους Βουλευτές να υπερψηφίσουν αυτό το νομοσχέδιο, γιατί πραγματικά είναι ένα νομοσχέδιο ουσίας, που αλλάζει</w:t>
      </w:r>
      <w:r>
        <w:rPr>
          <w:rFonts w:eastAsia="Times New Roman" w:cs="Times New Roman"/>
          <w:szCs w:val="24"/>
        </w:rPr>
        <w:t xml:space="preserve"> πραγματικά τον υγειονομικό χάρτη της χώρας. </w:t>
      </w:r>
    </w:p>
    <w:p w14:paraId="428C34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8C34C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4C5" w14:textId="77777777" w:rsidR="00CF256A" w:rsidRDefault="008A1C0A">
      <w:pPr>
        <w:spacing w:line="480" w:lineRule="auto"/>
        <w:ind w:firstLine="709"/>
        <w:jc w:val="both"/>
        <w:rPr>
          <w:rFonts w:eastAsia="Times New Roman" w:cs="Times New Roman"/>
          <w:szCs w:val="24"/>
        </w:rPr>
      </w:pPr>
      <w:r>
        <w:rPr>
          <w:rFonts w:eastAsia="Times New Roman" w:cs="Times New Roman"/>
          <w:szCs w:val="24"/>
        </w:rPr>
        <w:t xml:space="preserve"> </w:t>
      </w: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cs="Times New Roman"/>
          <w:szCs w:val="24"/>
        </w:rPr>
        <w:t>Τον λόγο έχει ο κ. Σταύρος Καλαφάτης, για επτά λεπτά.</w:t>
      </w:r>
    </w:p>
    <w:p w14:paraId="428C34C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κυρία Πρόεδρε.</w:t>
      </w:r>
    </w:p>
    <w:p w14:paraId="428C34C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τυχαίο ότι οποιαδήποτε νομοθετική πρωτοβουλία της Κυβέρνησης δεν αφορά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της χώρας, που η ίδια με την δήθεν </w:t>
      </w:r>
      <w:r>
        <w:rPr>
          <w:rFonts w:eastAsia="Times New Roman" w:cs="Times New Roman"/>
          <w:szCs w:val="24"/>
        </w:rPr>
        <w:lastRenderedPageBreak/>
        <w:t>ισχυρή διαπραγμάτευση επέβαλε στον ελληνικό λαό, έχει τα ίδια χαρακτηριστικά: Έλλε</w:t>
      </w:r>
      <w:r>
        <w:rPr>
          <w:rFonts w:eastAsia="Times New Roman" w:cs="Times New Roman"/>
          <w:szCs w:val="24"/>
        </w:rPr>
        <w:t>ιψη ουσιαστικής διαβούλευσης, προκλητική απόρριψη των απόψεων των αρμόδιων φορέων, αδιαφορία για το συνοδευόμενο κόστος, καμμία επαφή ή σχέση των νομοθετημάτων με τις ανάγκες της σύγχρονης κοινωνίας, για να μην πω για το ανεφάρμοστο πολλών από αυτά στην πρ</w:t>
      </w:r>
      <w:r>
        <w:rPr>
          <w:rFonts w:eastAsia="Times New Roman" w:cs="Times New Roman"/>
          <w:szCs w:val="24"/>
        </w:rPr>
        <w:t xml:space="preserve">αγματική πραγματικότητα. </w:t>
      </w:r>
    </w:p>
    <w:p w14:paraId="428C34C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βέβαια δεν είναι τυχαίο ότι όποτε της δίνεται η δυνατότητα, η Κυβέρνηση δεν παραλείπει να αποδεικνύει στην πράξη τις ταξικές της αντιλήψεις, που όταν αποτυπώνονται σε ένα νομοθετικό κείμενο μετατρέπονται σε τοξικές για την ίδι</w:t>
      </w:r>
      <w:r>
        <w:rPr>
          <w:rFonts w:eastAsia="Times New Roman" w:cs="Times New Roman"/>
          <w:szCs w:val="24"/>
        </w:rPr>
        <w:t>α την κοινωνία.</w:t>
      </w:r>
    </w:p>
    <w:p w14:paraId="428C34C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το χειρότερο, κυρίες και κύριοι συνάδελφοι, είναι ότι αυτού του είδους οι αντιλήψεις παίρνουν σάρκα και οστά σε πεδία που αφορούν το σύνολο της κοινωνίας, όπως είναι η παιδεία, η υγεία, με βαριά θύματα τελικά αυτής της πολιτικής τους πι</w:t>
      </w:r>
      <w:r>
        <w:rPr>
          <w:rFonts w:eastAsia="Times New Roman" w:cs="Times New Roman"/>
          <w:szCs w:val="24"/>
        </w:rPr>
        <w:t xml:space="preserve">ο αδύναμους κοινωνικά συμπολίτες μας. Αυτό το μοντέλο ενός ιδιότυπου, αριστερού νεοφιλελευθερισμού, το βλέπουμε από την περικοπή των συντάξεων, τον αφανισμό της μεσαίας τάξης, το ανηλεές κυνηγητό των ελεύθερων επαγγελματιών και φτάνει μέχρι </w:t>
      </w:r>
      <w:r>
        <w:rPr>
          <w:rFonts w:eastAsia="Times New Roman" w:cs="Times New Roman"/>
          <w:szCs w:val="24"/>
        </w:rPr>
        <w:lastRenderedPageBreak/>
        <w:t>τον στραγγαλισμ</w:t>
      </w:r>
      <w:r>
        <w:rPr>
          <w:rFonts w:eastAsia="Times New Roman" w:cs="Times New Roman"/>
          <w:szCs w:val="24"/>
        </w:rPr>
        <w:t xml:space="preserve">ό του εκπαιδευτικού μας συστήματος και τη διαρκή αποδυνάμωση του συστήματος υγείας. </w:t>
      </w:r>
    </w:p>
    <w:p w14:paraId="428C34C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ΣΥΡΙΖΑ-ΑΝΕΛ όπου και όποτε μπορεί ασκεί ένα ιδεολογικό, νομοθετικό </w:t>
      </w:r>
      <w:r>
        <w:rPr>
          <w:rFonts w:eastAsia="Times New Roman" w:cs="Times New Roman"/>
          <w:szCs w:val="24"/>
          <w:lang w:val="en-US"/>
        </w:rPr>
        <w:t>bullying</w:t>
      </w:r>
      <w:r>
        <w:rPr>
          <w:rFonts w:eastAsia="Times New Roman" w:cs="Times New Roman"/>
          <w:szCs w:val="24"/>
        </w:rPr>
        <w:t xml:space="preserve"> στην ελληνική κοινωνία. Αυτό το νιώσαμε σε πολλά νομοσχέδια. Το είδαμε έντονα σε αυ</w:t>
      </w:r>
      <w:r>
        <w:rPr>
          <w:rFonts w:eastAsia="Times New Roman" w:cs="Times New Roman"/>
          <w:szCs w:val="24"/>
        </w:rPr>
        <w:t xml:space="preserve">τό που συζητούσαμε χθες για την </w:t>
      </w:r>
      <w:r>
        <w:rPr>
          <w:rFonts w:eastAsia="Times New Roman" w:cs="Times New Roman"/>
          <w:szCs w:val="24"/>
        </w:rPr>
        <w:t>π</w:t>
      </w:r>
      <w:r>
        <w:rPr>
          <w:rFonts w:eastAsia="Times New Roman" w:cs="Times New Roman"/>
          <w:szCs w:val="24"/>
        </w:rPr>
        <w:t xml:space="preserve">αιδεία, το βλέπουμε και σε αυτό της </w:t>
      </w:r>
      <w:r>
        <w:rPr>
          <w:rFonts w:eastAsia="Times New Roman" w:cs="Times New Roman"/>
          <w:szCs w:val="24"/>
        </w:rPr>
        <w:t>υ</w:t>
      </w:r>
      <w:r>
        <w:rPr>
          <w:rFonts w:eastAsia="Times New Roman" w:cs="Times New Roman"/>
          <w:szCs w:val="24"/>
        </w:rPr>
        <w:t>γείας. Η Κυβέρνηση και κυρίως ο ΣΥΡΙΖΑ νομοθετεί όχι για το σύνολο των Ελλήνων, αλλά για τον στενό κομματικό πυρήνα, για τον πυρήνα των χειροκροτητών του ΣΥΡΙΖΑ, για να καλλιεργήσει στον</w:t>
      </w:r>
      <w:r>
        <w:rPr>
          <w:rFonts w:eastAsia="Times New Roman" w:cs="Times New Roman"/>
          <w:szCs w:val="24"/>
        </w:rPr>
        <w:t xml:space="preserve"> κομματικό του στρατό την ψευδαίσθηση ότι η Αριστερά κυριαρχεί και γράφει το μέλλον της χώρας. Μόνο που κάθε πινελιά αυτής της Κυβέρνησης στο μέλλον μεταφέρει τα πιο μελανά χρώματα του παλαιοκομματισμού, του αναχρονισμού και των παθογενειών του παρελθόντος</w:t>
      </w:r>
      <w:r>
        <w:rPr>
          <w:rFonts w:eastAsia="Times New Roman" w:cs="Times New Roman"/>
          <w:szCs w:val="24"/>
        </w:rPr>
        <w:t xml:space="preserve">. Ο ΣΥΡΙΖΑ νομίζει πως θα διατηρήσει τον κομματικό του στρατό μάχιμο βάζοντας τη χώρα σε μία μηχανή χωροχρόνου, που θα τη στείλει σε σοβιετικά μοντέλα κρατικής οργάνωσης άλλων εποχών και ξεπερασμένων, νικημένων αντιλήψεων ή νομίζει πως θα τον διευρύνει με </w:t>
      </w:r>
      <w:r>
        <w:rPr>
          <w:rFonts w:eastAsia="Times New Roman" w:cs="Times New Roman"/>
          <w:szCs w:val="24"/>
        </w:rPr>
        <w:t xml:space="preserve">την έμμεση ή άμεση υπόσχεση του βολέματος στο </w:t>
      </w:r>
      <w:r>
        <w:rPr>
          <w:rFonts w:eastAsia="Times New Roman" w:cs="Times New Roman"/>
          <w:szCs w:val="24"/>
        </w:rPr>
        <w:t>δ</w:t>
      </w:r>
      <w:r>
        <w:rPr>
          <w:rFonts w:eastAsia="Times New Roman" w:cs="Times New Roman"/>
          <w:szCs w:val="24"/>
        </w:rPr>
        <w:t xml:space="preserve">ημόσιο, στην </w:t>
      </w:r>
      <w:r>
        <w:rPr>
          <w:rFonts w:eastAsia="Times New Roman" w:cs="Times New Roman"/>
          <w:szCs w:val="24"/>
        </w:rPr>
        <w:t>π</w:t>
      </w:r>
      <w:r>
        <w:rPr>
          <w:rFonts w:eastAsia="Times New Roman" w:cs="Times New Roman"/>
          <w:szCs w:val="24"/>
        </w:rPr>
        <w:t xml:space="preserve">αιδεία, στην </w:t>
      </w:r>
      <w:r>
        <w:rPr>
          <w:rFonts w:eastAsia="Times New Roman" w:cs="Times New Roman"/>
          <w:szCs w:val="24"/>
        </w:rPr>
        <w:t>υ</w:t>
      </w:r>
      <w:r>
        <w:rPr>
          <w:rFonts w:eastAsia="Times New Roman" w:cs="Times New Roman"/>
          <w:szCs w:val="24"/>
        </w:rPr>
        <w:t xml:space="preserve">γεία και αλλού. </w:t>
      </w:r>
    </w:p>
    <w:p w14:paraId="428C34C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Και το χειρότερο, ο ΣΥΡΙΖΑ με τους ΑΝΕΛ να σιγοντάρουν μοιάζει, κυρίες και κύριοι συνάδελφοι, να νομοθετεί με οργή απέναντι στην ίδια την κοινωνία την οποία επικαλέ</w:t>
      </w:r>
      <w:r>
        <w:rPr>
          <w:rFonts w:eastAsia="Times New Roman" w:cs="Times New Roman"/>
          <w:szCs w:val="24"/>
        </w:rPr>
        <w:t>στηκε ο ΣΥΡΙΖΑ για να καταλάβει την εξουσία με ψεύτικες υποσχέσεις, αλλά τώρα διαπιστώνει πως αυτή η κοινωνία δεν τον αντέχει πια και δεν θέλει κα</w:t>
      </w:r>
      <w:r>
        <w:rPr>
          <w:rFonts w:eastAsia="Times New Roman" w:cs="Times New Roman"/>
          <w:szCs w:val="24"/>
        </w:rPr>
        <w:t>μ</w:t>
      </w:r>
      <w:r>
        <w:rPr>
          <w:rFonts w:eastAsia="Times New Roman" w:cs="Times New Roman"/>
          <w:szCs w:val="24"/>
        </w:rPr>
        <w:t xml:space="preserve">μία σχέση μαζί του. </w:t>
      </w:r>
    </w:p>
    <w:p w14:paraId="428C34C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την </w:t>
      </w:r>
      <w:r>
        <w:rPr>
          <w:rFonts w:eastAsia="Times New Roman" w:cs="Times New Roman"/>
          <w:szCs w:val="24"/>
        </w:rPr>
        <w:t>υ</w:t>
      </w:r>
      <w:r>
        <w:rPr>
          <w:rFonts w:eastAsia="Times New Roman" w:cs="Times New Roman"/>
          <w:szCs w:val="24"/>
        </w:rPr>
        <w:t>γεία τόσο ως προς τη διαδικασία όσο και ως προς το περιεχόμενο απ</w:t>
      </w:r>
      <w:r>
        <w:rPr>
          <w:rFonts w:eastAsia="Times New Roman" w:cs="Times New Roman"/>
          <w:szCs w:val="24"/>
        </w:rPr>
        <w:t xml:space="preserve">οτελεί απόδειξη όλων όσων </w:t>
      </w:r>
      <w:proofErr w:type="spellStart"/>
      <w:r>
        <w:rPr>
          <w:rFonts w:eastAsia="Times New Roman" w:cs="Times New Roman"/>
          <w:szCs w:val="24"/>
        </w:rPr>
        <w:t>προείπα</w:t>
      </w:r>
      <w:proofErr w:type="spellEnd"/>
      <w:r>
        <w:rPr>
          <w:rFonts w:eastAsia="Times New Roman" w:cs="Times New Roman"/>
          <w:szCs w:val="24"/>
        </w:rPr>
        <w:t xml:space="preserve">. Πλήρης αδιαφορία για πολλοστή φορά για τη διαβούλευση των νομοσχεδίων και τις απόψεις των αρμοδίων φορέων, ίσως επειδή δεν είναι εγγεγραμμένοι στον ΣΥΡΙΖΑ για να ληφθούν υπ’ </w:t>
      </w:r>
      <w:proofErr w:type="spellStart"/>
      <w:r>
        <w:rPr>
          <w:rFonts w:eastAsia="Times New Roman" w:cs="Times New Roman"/>
          <w:szCs w:val="24"/>
        </w:rPr>
        <w:t>όψιν</w:t>
      </w:r>
      <w:proofErr w:type="spellEnd"/>
      <w:r>
        <w:rPr>
          <w:rFonts w:eastAsia="Times New Roman" w:cs="Times New Roman"/>
          <w:szCs w:val="24"/>
        </w:rPr>
        <w:t>, απόλυτη αδιαφορία για την ανάλυση της χρη</w:t>
      </w:r>
      <w:r>
        <w:rPr>
          <w:rFonts w:eastAsia="Times New Roman" w:cs="Times New Roman"/>
          <w:szCs w:val="24"/>
        </w:rPr>
        <w:t>ματοδότησης. Με τι πόρους θα γίνουν άραγε όλα όσα περιγράφονται; Ένας θεός ξέρει! Μετά το ΕΣΠΑ τι, κύριε Υπουργέ; Η καυτή πατάτα στον επόμενο. Έχει γίνει θεσμός άλλωστε το βλέποντας και κάνοντας επί Κυβέρνησης ΣΥΡΙΖΑ - ΑΝΕΛ και τα αποτελέσματα τα ζούμε όλο</w:t>
      </w:r>
      <w:r>
        <w:rPr>
          <w:rFonts w:eastAsia="Times New Roman" w:cs="Times New Roman"/>
          <w:szCs w:val="24"/>
        </w:rPr>
        <w:t xml:space="preserve">ι. </w:t>
      </w:r>
    </w:p>
    <w:p w14:paraId="428C34C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Νομοθετεί την πλήρη απαξίωση της πλειοψηφίας των επαγγελματιών, ειδικά αυτών που έχουν συμβάσεις με τον ΕΟ</w:t>
      </w:r>
      <w:r>
        <w:rPr>
          <w:rFonts w:eastAsia="Times New Roman" w:cs="Times New Roman"/>
          <w:szCs w:val="24"/>
        </w:rPr>
        <w:lastRenderedPageBreak/>
        <w:t>ΠΥΥ, που δραστηριοποιούνται στον κλάδο και θα βρεθούν εργασιακά μετέωροι και χωρίς αντικείμενο τελικά προς χάριν μια δράκας δικών σας παιδιών, κομ</w:t>
      </w:r>
      <w:r>
        <w:rPr>
          <w:rFonts w:eastAsia="Times New Roman" w:cs="Times New Roman"/>
          <w:szCs w:val="24"/>
        </w:rPr>
        <w:t xml:space="preserve">ματικά στρατευμένων. </w:t>
      </w:r>
    </w:p>
    <w:p w14:paraId="428C34C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Απαξιώνει υφιστάμενες λειτουργικές δομές, αλλά και έναν από τους πιο στρατηγικούς κλάδους επαγγελματιών υγείας όπως είναι οι νοσηλευτές. Και όλα αυτά για την εφαρμογή ενός συστήματος δυσλειτουργικού, κάθετα </w:t>
      </w:r>
      <w:proofErr w:type="spellStart"/>
      <w:r>
        <w:rPr>
          <w:rFonts w:eastAsia="Times New Roman" w:cs="Times New Roman"/>
          <w:szCs w:val="24"/>
        </w:rPr>
        <w:t>κομματοποιημένου</w:t>
      </w:r>
      <w:proofErr w:type="spellEnd"/>
      <w:r>
        <w:rPr>
          <w:rFonts w:eastAsia="Times New Roman" w:cs="Times New Roman"/>
          <w:szCs w:val="24"/>
        </w:rPr>
        <w:t xml:space="preserve"> και ιδεολο</w:t>
      </w:r>
      <w:r>
        <w:rPr>
          <w:rFonts w:eastAsia="Times New Roman" w:cs="Times New Roman"/>
          <w:szCs w:val="24"/>
        </w:rPr>
        <w:t xml:space="preserve">γικά προσανατολισμένου σε νοοτροπίες που ελάχιστοι Έλληνες ασπάζονται. </w:t>
      </w:r>
    </w:p>
    <w:p w14:paraId="428C34C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Αντιπαρέρχομαι την εμμονή με το Νοσοκομείο Σαντορίνης που συνδέει την προοπτική βελτίωσης ενός νοσοκομείου με την ύπαρξη τελεφερίκ στην πόλη. Κάτι τέτοια περιστατικά τα είχαμε και στην</w:t>
      </w:r>
      <w:r>
        <w:rPr>
          <w:rFonts w:eastAsia="Times New Roman" w:cs="Times New Roman"/>
          <w:szCs w:val="24"/>
        </w:rPr>
        <w:t xml:space="preserve"> πόλη μου με τον Δήμαρχο Θεσσαλονίκης, με ένα φιάσκο με τελεφερίκ. </w:t>
      </w:r>
    </w:p>
    <w:p w14:paraId="428C34D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Για να μην τα πολυλογώ, το παρόν νομοσχέδιο αποτελεί μια απόπειρα πραγμάτωσης της ιδεολογικής φαντασίωσης ενός σοβιετικού μοντέλου διοίκησης. Όταν ήρθε το νομοσχέδιο στην αρμόδια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της Βουλής, ο εισηγητής της Κυβέρνησης μάς ανακοίνωσε με περισσή υπερηφάνεια ότι επιδίωξη του νομοσχε</w:t>
      </w:r>
      <w:r>
        <w:rPr>
          <w:rFonts w:eastAsia="Times New Roman" w:cs="Times New Roman"/>
          <w:szCs w:val="24"/>
        </w:rPr>
        <w:lastRenderedPageBreak/>
        <w:t>δίου είναι να σταθεί όρθια η κοινωνία στο πλαίσιο της εναλλακτικής ριζοσπαστικής διακυβέρνησης και του παράλληλου προγράμματος που παίρνει μια άλλη δυναμικ</w:t>
      </w:r>
      <w:r>
        <w:rPr>
          <w:rFonts w:eastAsia="Times New Roman" w:cs="Times New Roman"/>
          <w:szCs w:val="24"/>
        </w:rPr>
        <w:t xml:space="preserve">ή μετά το κλείσιμο της δεύτερης αξιολόγησης. </w:t>
      </w:r>
    </w:p>
    <w:p w14:paraId="428C34D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συνάδελφοι της Συμπολίτευσης, καθυστερήσατε τραγικά το κλείσιμο της αξιολόγησης. Επιβάλατε την οικονομική ασφυξία των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w:t>
      </w:r>
      <w:proofErr w:type="spellEnd"/>
      <w:r>
        <w:rPr>
          <w:rFonts w:eastAsia="Times New Roman" w:cs="Times New Roman"/>
          <w:szCs w:val="24"/>
        </w:rPr>
        <w:t>, αφήσατε τη δημοσιονομική προσαρμογή να πάρ</w:t>
      </w:r>
      <w:r>
        <w:rPr>
          <w:rFonts w:eastAsia="Times New Roman" w:cs="Times New Roman"/>
          <w:szCs w:val="24"/>
        </w:rPr>
        <w:t>ει μορφή ανεξέλεγκτης Λερναίας Ύδρας και επιτείνατε την ομαδική μετανάστευση των νέων μας. Και επειδή έγιναν όλα αυτά, απέκτησε δυναμική το παράλληλο πρόγραμμα; Μα για τον θεό, πού το θυμηθήκατε; Και επειδή έγιναν όλα αυτά, προχωράτε παραπέρα. Και μας λέτε</w:t>
      </w:r>
      <w:r>
        <w:rPr>
          <w:rFonts w:eastAsia="Times New Roman" w:cs="Times New Roman"/>
          <w:szCs w:val="24"/>
        </w:rPr>
        <w:t xml:space="preserve"> ότι η οικονομία θα πάει καλά και ότι η απασχόληση έχει αισιόδοξες προοπτικές; </w:t>
      </w:r>
    </w:p>
    <w:p w14:paraId="428C34D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και της Συμπολίτευσης, συνέλθετε και προσγειωθείτε στην Ελλάδα. Τα προβλήματα είναι πολλά. Δεν λύνονται ούτε με ιδεοληψίες ούτε με φαντασιώσεις</w:t>
      </w:r>
      <w:r>
        <w:rPr>
          <w:rFonts w:eastAsia="Times New Roman" w:cs="Times New Roman"/>
          <w:szCs w:val="24"/>
        </w:rPr>
        <w:t xml:space="preserve"> βγαλμένες από μαρξιστικά συγγράμματα. Και εάν δεν μπορείτε να λύσετε τα προβλήματα, τουλάχιστον μην τα επιδεινώνετε για τους επόμενους, γιατί μάλλον αυτός τελικά είναι ο σκοπός σας. </w:t>
      </w:r>
      <w:r>
        <w:rPr>
          <w:rFonts w:eastAsia="Times New Roman" w:cs="Times New Roman"/>
          <w:szCs w:val="24"/>
        </w:rPr>
        <w:lastRenderedPageBreak/>
        <w:t>Δεν σας φταίει σε τίποτα ο Έλληνας πολίτης. Είστε εδώ για να τον υπηρετεί</w:t>
      </w:r>
      <w:r>
        <w:rPr>
          <w:rFonts w:eastAsia="Times New Roman" w:cs="Times New Roman"/>
          <w:szCs w:val="24"/>
        </w:rPr>
        <w:t xml:space="preserve">τε, σας θυμίζω, και όχι για να τον τιμωρείτε επειδή δεν σας αντέχει πια. </w:t>
      </w:r>
    </w:p>
    <w:p w14:paraId="428C34D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8C34D4" w14:textId="77777777" w:rsidR="00CF256A" w:rsidRDefault="008A1C0A">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8C34D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Γρηγοράκος από τη Δημοκρατική Συμπαράταξη. </w:t>
      </w:r>
    </w:p>
    <w:p w14:paraId="428C34D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w:t>
      </w:r>
      <w:r>
        <w:rPr>
          <w:rFonts w:eastAsia="Times New Roman" w:cs="Times New Roman"/>
          <w:b/>
          <w:szCs w:val="24"/>
        </w:rPr>
        <w:t xml:space="preserve">ΝΙΔΑΣ ΓΡΗΓΟΡΑΚΟΣ: </w:t>
      </w:r>
      <w:r>
        <w:rPr>
          <w:rFonts w:eastAsia="Times New Roman" w:cs="Times New Roman"/>
          <w:szCs w:val="24"/>
        </w:rPr>
        <w:t>Κυρία Πρόεδρε, κύριε Υπουργέ, κυρίες και κύριοι συνάδελφοι, δεν είναι ώρα για γκρίνιες. Είναι ώρα να συζητήσουμε, εάν θέλει η Κυβέρνηση και όλοι εσείς μαζί, το μεγάλο πρόβλημα που περνάει η χώρα. Η χώρα, μέσα στο πλαίσιο της μεγάλης κρίση</w:t>
      </w:r>
      <w:r>
        <w:rPr>
          <w:rFonts w:eastAsia="Times New Roman" w:cs="Times New Roman"/>
          <w:szCs w:val="24"/>
        </w:rPr>
        <w:t xml:space="preserve">ς που περνάει, έχει πρόβλημα και στον χώρο της </w:t>
      </w:r>
      <w:r>
        <w:rPr>
          <w:rFonts w:eastAsia="Times New Roman" w:cs="Times New Roman"/>
          <w:szCs w:val="24"/>
        </w:rPr>
        <w:t>υ</w:t>
      </w:r>
      <w:r>
        <w:rPr>
          <w:rFonts w:eastAsia="Times New Roman" w:cs="Times New Roman"/>
          <w:szCs w:val="24"/>
        </w:rPr>
        <w:t xml:space="preserve">γείας. Γιατί η δημοσιονομική κρίση που πέρασε και περνάει η χώρα μέσα σε αυτήν τη ζοφερή πραγματικότητα, που όλοι το αντιμετωπίζουμε και όλοι το βλέπουμε, είναι δραματική. </w:t>
      </w:r>
    </w:p>
    <w:p w14:paraId="428C34D7" w14:textId="77777777" w:rsidR="00CF256A" w:rsidRDefault="008A1C0A">
      <w:pPr>
        <w:spacing w:line="600" w:lineRule="auto"/>
        <w:ind w:firstLine="720"/>
        <w:jc w:val="both"/>
        <w:rPr>
          <w:rFonts w:eastAsia="Times New Roman"/>
          <w:szCs w:val="24"/>
        </w:rPr>
      </w:pPr>
      <w:r>
        <w:rPr>
          <w:rFonts w:eastAsia="Times New Roman"/>
          <w:szCs w:val="24"/>
        </w:rPr>
        <w:lastRenderedPageBreak/>
        <w:t>Υπάρχουν τεράστια προβλήματα στον χ</w:t>
      </w:r>
      <w:r>
        <w:rPr>
          <w:rFonts w:eastAsia="Times New Roman"/>
          <w:szCs w:val="24"/>
        </w:rPr>
        <w:t xml:space="preserve">ώρο της </w:t>
      </w:r>
      <w:r>
        <w:rPr>
          <w:rFonts w:eastAsia="Times New Roman"/>
          <w:szCs w:val="24"/>
        </w:rPr>
        <w:t>υ</w:t>
      </w:r>
      <w:r>
        <w:rPr>
          <w:rFonts w:eastAsia="Times New Roman"/>
          <w:szCs w:val="24"/>
        </w:rPr>
        <w:t>γείας και οφείλουμε όλοι εμείς χωρίς αυταρέσκειες, χωρίς ηγεμονισμούς, χωρίς μονομέρειες, χωρίς στρουθοκαμηλισμούς, κύριε Υπουργέ, να δούμε τι θα κάνουμε, γιατί οφείλουμε να συμφωνήσουμε στο αυτονόητο. Η χώρα είναι σε κρίση και η δημόσια υγεία είν</w:t>
      </w:r>
      <w:r>
        <w:rPr>
          <w:rFonts w:eastAsia="Times New Roman"/>
          <w:szCs w:val="24"/>
        </w:rPr>
        <w:t xml:space="preserve">αι σε κρίση. Θυμίζει έναν οργανισμό ο οποίος είναι σε βαριά κατάσταση, είναι στη Μονάδα Εντατικής Θεραπείας, είναι σηπτική και η αποθεραπεία ενός αρρώστου ο οποίος βρίσκεται σε σήψη, μια κατάσταση δηλαδή που είναι σηπτική, όπως βρίσκεται η </w:t>
      </w:r>
      <w:r>
        <w:rPr>
          <w:rFonts w:eastAsia="Times New Roman"/>
          <w:szCs w:val="24"/>
        </w:rPr>
        <w:t>υ</w:t>
      </w:r>
      <w:r>
        <w:rPr>
          <w:rFonts w:eastAsia="Times New Roman"/>
          <w:szCs w:val="24"/>
        </w:rPr>
        <w:t>γεία, χρειάζετα</w:t>
      </w:r>
      <w:r>
        <w:rPr>
          <w:rFonts w:eastAsia="Times New Roman"/>
          <w:szCs w:val="24"/>
        </w:rPr>
        <w:t xml:space="preserve">ι πάνω απ’ όλα συλλογική δουλειά. Χρειάζεται πολλά κόμματα μαζί και πολλές ιδέες μαζί για να μπορέσουν να λύσουν το πρόβλημα της </w:t>
      </w:r>
      <w:r>
        <w:rPr>
          <w:rFonts w:eastAsia="Times New Roman"/>
          <w:szCs w:val="24"/>
        </w:rPr>
        <w:t>υ</w:t>
      </w:r>
      <w:r>
        <w:rPr>
          <w:rFonts w:eastAsia="Times New Roman"/>
          <w:szCs w:val="24"/>
        </w:rPr>
        <w:t xml:space="preserve">γείας στην Ελλάδα. </w:t>
      </w:r>
    </w:p>
    <w:p w14:paraId="428C34D8" w14:textId="77777777" w:rsidR="00CF256A" w:rsidRDefault="008A1C0A">
      <w:pPr>
        <w:spacing w:line="600" w:lineRule="auto"/>
        <w:ind w:firstLine="720"/>
        <w:jc w:val="both"/>
        <w:rPr>
          <w:rFonts w:eastAsia="Times New Roman"/>
          <w:szCs w:val="24"/>
        </w:rPr>
      </w:pPr>
      <w:r>
        <w:rPr>
          <w:rFonts w:eastAsia="Times New Roman"/>
          <w:szCs w:val="24"/>
        </w:rPr>
        <w:t>Οι συνταγές που ακολουθούσαμε ως τώρα φαίνεται ότι δεν ήταν οι απαιτούμενες, γιατί προσπαθούσαμε μόνοι μας</w:t>
      </w:r>
      <w:r>
        <w:rPr>
          <w:rFonts w:eastAsia="Times New Roman"/>
          <w:szCs w:val="24"/>
        </w:rPr>
        <w:t xml:space="preserve"> να λύσουμε τα προβλήματα στον χώρο της </w:t>
      </w:r>
      <w:r>
        <w:rPr>
          <w:rFonts w:eastAsia="Times New Roman"/>
          <w:szCs w:val="24"/>
        </w:rPr>
        <w:t>υ</w:t>
      </w:r>
      <w:r>
        <w:rPr>
          <w:rFonts w:eastAsia="Times New Roman"/>
          <w:szCs w:val="24"/>
        </w:rPr>
        <w:t xml:space="preserve">γείας. Λύναμε κάποια προβληματάκια, επουλώναμε κάποιες πληγές και ξαναεμφανιζόταν ένα καινούργιο θέμα, μια καινούργια κατάσταση, επιδείνωνε την κατάσταση όπως έγινε τα προηγούμενα χρόνια, και ξανά </w:t>
      </w:r>
      <w:r>
        <w:rPr>
          <w:rFonts w:eastAsia="Times New Roman"/>
          <w:szCs w:val="24"/>
        </w:rPr>
        <w:lastRenderedPageBreak/>
        <w:t>μανά από την αρχή. Και ξανά σήμερα συζητάμε εδώ ένα νομοσχέ</w:t>
      </w:r>
      <w:r>
        <w:rPr>
          <w:rFonts w:eastAsia="Times New Roman"/>
          <w:szCs w:val="24"/>
        </w:rPr>
        <w:t xml:space="preserve">διο για την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 xml:space="preserve">γείας που μέσα έχει χιλιάδες άλλα άρθρα. </w:t>
      </w:r>
    </w:p>
    <w:p w14:paraId="428C34D9" w14:textId="77777777" w:rsidR="00CF256A" w:rsidRDefault="008A1C0A">
      <w:pPr>
        <w:spacing w:line="600" w:lineRule="auto"/>
        <w:ind w:firstLine="720"/>
        <w:jc w:val="both"/>
        <w:rPr>
          <w:rFonts w:eastAsia="Times New Roman"/>
          <w:szCs w:val="24"/>
        </w:rPr>
      </w:pPr>
      <w:r>
        <w:rPr>
          <w:rFonts w:eastAsia="Times New Roman"/>
          <w:szCs w:val="24"/>
        </w:rPr>
        <w:t xml:space="preserve">Αντιλαμβάνεστε, αγαπητοί συνάδελφοι, ότι αυτά που λέω δεν εκπορεύονται από πολιτικές -και θέλω ειλικρινά να το πω- ούτε από πολιτικές σκοπιμότητες. </w:t>
      </w:r>
    </w:p>
    <w:p w14:paraId="428C34DA" w14:textId="77777777" w:rsidR="00CF256A" w:rsidRDefault="008A1C0A">
      <w:pPr>
        <w:spacing w:line="600" w:lineRule="auto"/>
        <w:ind w:firstLine="720"/>
        <w:jc w:val="both"/>
        <w:rPr>
          <w:rFonts w:eastAsia="Times New Roman"/>
          <w:szCs w:val="24"/>
        </w:rPr>
      </w:pPr>
      <w:r>
        <w:rPr>
          <w:rFonts w:eastAsia="Times New Roman"/>
          <w:szCs w:val="24"/>
        </w:rPr>
        <w:t xml:space="preserve">Προηγουμένως ο συνάδελφος, τον </w:t>
      </w:r>
      <w:r>
        <w:rPr>
          <w:rFonts w:eastAsia="Times New Roman"/>
          <w:szCs w:val="24"/>
        </w:rPr>
        <w:t>οποίο εκτιμώ αφάνταστα, έλεγε ότι δεν υπάρχει πρωτοβάθμια φροντίδα υγείας στην Ελλάδα. Συνάδελφέ μου, πού ήσουν τόσα χρόνια; Δεν υπάρχει ΙΚΑ στην Ελλάδα; Δεν υπήρχαν τα κέντρα υγείας στην Ελλάδα; Δεν υπήρχαν τόσες δομές στην Ελλάδα που έκαναν πρωτοβάθμια φ</w:t>
      </w:r>
      <w:r>
        <w:rPr>
          <w:rFonts w:eastAsia="Times New Roman"/>
          <w:szCs w:val="24"/>
        </w:rPr>
        <w:t xml:space="preserve">ροντίδα υγείας και πρόληψη; Διακόσια κέντρα υγείας έχει η Ελλάδα -είναι εδώ και ο κ. </w:t>
      </w:r>
      <w:proofErr w:type="spellStart"/>
      <w:r>
        <w:rPr>
          <w:rFonts w:eastAsia="Times New Roman"/>
          <w:szCs w:val="24"/>
        </w:rPr>
        <w:t>Θεωνάς</w:t>
      </w:r>
      <w:proofErr w:type="spellEnd"/>
      <w:r>
        <w:rPr>
          <w:rFonts w:eastAsia="Times New Roman"/>
          <w:szCs w:val="24"/>
        </w:rPr>
        <w:t xml:space="preserve"> και με ακούει- και πιστεύω ότι είχε και τριακόσια πενήντα ΙΚΑ στην Ελλάδα. Καλά τα λέω; Καλά τα λέω. Τι κάνανε αυτά τα κέντρα; Πρωτοβάθμια φροντίδα έκαναν. Δεν υπήρ</w:t>
      </w:r>
      <w:r>
        <w:rPr>
          <w:rFonts w:eastAsia="Times New Roman"/>
          <w:szCs w:val="24"/>
        </w:rPr>
        <w:t>χε πρωτοβάθμια φροντίδα; Και το λένε Βουλευτές του ΣΥΡΙΖΑ; Υπήρχε και θα υπάρχει πρωτοβάθμια φροντίδα, αρκεί να το θέλουμε εμείς, αλλά όχι όπως τη θέλετε εσείς και την εννοείτε.</w:t>
      </w:r>
    </w:p>
    <w:p w14:paraId="428C34DB"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Είναι άλλες οι εποχές. Δεν είναι τώρα εδώ και ο φίλος μου ο Σάκης Παπαδόπουλος. Έκανε την ομιλία του και έφυγε, πήγε στην </w:t>
      </w:r>
      <w:r>
        <w:rPr>
          <w:rFonts w:eastAsia="Times New Roman"/>
          <w:szCs w:val="24"/>
        </w:rPr>
        <w:t>ε</w:t>
      </w:r>
      <w:r>
        <w:rPr>
          <w:rFonts w:eastAsia="Times New Roman"/>
          <w:szCs w:val="24"/>
        </w:rPr>
        <w:t xml:space="preserve">ξεταστική, αλλά εδώ έπρεπε να μιλήσει, γιατί αγάπησε πολύ το ΠΑΣΟΚ. Αγάπησε πάρα πολύ τώρα τον Παρασκευά τον Αυγερινό και τον Γιώργο </w:t>
      </w:r>
      <w:r>
        <w:rPr>
          <w:rFonts w:eastAsia="Times New Roman"/>
          <w:szCs w:val="24"/>
        </w:rPr>
        <w:t xml:space="preserve">Γεννηματά, αλλά ήταν πριν τριάντα πέντε χρόνια, Υπουργέ μου.  Έχουν αλλάξει τα πράγματα στην κοινωνία. Μέχρι και η Κούβα τώρα, που την έχετε πρότυπο, αλλάζει το σύστημα υγείας της. Βγήκε ο άλλος από τους Ανεξάρτητους Έλληνες και είπε προηγουμένως για το </w:t>
      </w:r>
      <w:r>
        <w:rPr>
          <w:rFonts w:eastAsia="Times New Roman"/>
          <w:szCs w:val="24"/>
          <w:lang w:val="en-US"/>
        </w:rPr>
        <w:t>Ob</w:t>
      </w:r>
      <w:r>
        <w:rPr>
          <w:rFonts w:eastAsia="Times New Roman"/>
          <w:szCs w:val="24"/>
          <w:lang w:val="en-US"/>
        </w:rPr>
        <w:t>amacare</w:t>
      </w:r>
      <w:r>
        <w:rPr>
          <w:rFonts w:eastAsia="Times New Roman"/>
          <w:szCs w:val="24"/>
        </w:rPr>
        <w:t xml:space="preserve"> και τον </w:t>
      </w:r>
      <w:proofErr w:type="spellStart"/>
      <w:r>
        <w:rPr>
          <w:rFonts w:eastAsia="Times New Roman"/>
          <w:szCs w:val="24"/>
        </w:rPr>
        <w:t>Τραμπ</w:t>
      </w:r>
      <w:proofErr w:type="spellEnd"/>
      <w:r>
        <w:rPr>
          <w:rFonts w:eastAsia="Times New Roman"/>
          <w:szCs w:val="24"/>
        </w:rPr>
        <w:t xml:space="preserve">. Να του θυμίσω ότι το κόμμα του είναι με τον </w:t>
      </w:r>
      <w:proofErr w:type="spellStart"/>
      <w:r>
        <w:rPr>
          <w:rFonts w:eastAsia="Times New Roman"/>
          <w:szCs w:val="24"/>
        </w:rPr>
        <w:t>Τραμπ</w:t>
      </w:r>
      <w:proofErr w:type="spellEnd"/>
      <w:r>
        <w:rPr>
          <w:rFonts w:eastAsia="Times New Roman"/>
          <w:szCs w:val="24"/>
        </w:rPr>
        <w:t xml:space="preserve">; Θα τρελαθούμε εδώ πέρα. Βγαίνει ο καθένας και λέει το μακρύ του και το κοντό του! </w:t>
      </w:r>
    </w:p>
    <w:p w14:paraId="428C34DC" w14:textId="77777777" w:rsidR="00CF256A" w:rsidRDefault="008A1C0A">
      <w:pPr>
        <w:spacing w:line="600" w:lineRule="auto"/>
        <w:ind w:firstLine="720"/>
        <w:jc w:val="both"/>
        <w:rPr>
          <w:rFonts w:eastAsia="Times New Roman"/>
          <w:szCs w:val="24"/>
        </w:rPr>
      </w:pPr>
      <w:r>
        <w:rPr>
          <w:rFonts w:eastAsia="Times New Roman"/>
          <w:szCs w:val="24"/>
        </w:rPr>
        <w:t>Έτσι όμως, αγαπητοί συνάδελφοι, με το να βγαίνω εγώ να καταγγέλλω, με το να βγαίνει ο συνάδελφος Κο</w:t>
      </w:r>
      <w:r>
        <w:rPr>
          <w:rFonts w:eastAsia="Times New Roman"/>
          <w:szCs w:val="24"/>
        </w:rPr>
        <w:t xml:space="preserve">ινοβουλευτικός Εκπρόσωπος του ΣΥΡΙΖΑ να καταγγέλλει, δεν λύνονται τα προβλήματα στην </w:t>
      </w:r>
      <w:r>
        <w:rPr>
          <w:rFonts w:eastAsia="Times New Roman"/>
          <w:szCs w:val="24"/>
        </w:rPr>
        <w:t>υ</w:t>
      </w:r>
      <w:r>
        <w:rPr>
          <w:rFonts w:eastAsia="Times New Roman"/>
          <w:szCs w:val="24"/>
        </w:rPr>
        <w:t xml:space="preserve">γεία. Και δεν </w:t>
      </w:r>
      <w:proofErr w:type="spellStart"/>
      <w:r>
        <w:rPr>
          <w:rFonts w:eastAsia="Times New Roman"/>
          <w:szCs w:val="24"/>
        </w:rPr>
        <w:t>μετακυλίει</w:t>
      </w:r>
      <w:proofErr w:type="spellEnd"/>
      <w:r>
        <w:rPr>
          <w:rFonts w:eastAsia="Times New Roman"/>
          <w:szCs w:val="24"/>
        </w:rPr>
        <w:t xml:space="preserve"> ο ένας στον άλλον τα προβλήματα στην </w:t>
      </w:r>
      <w:r>
        <w:rPr>
          <w:rFonts w:eastAsia="Times New Roman"/>
          <w:szCs w:val="24"/>
        </w:rPr>
        <w:t>υ</w:t>
      </w:r>
      <w:r>
        <w:rPr>
          <w:rFonts w:eastAsia="Times New Roman"/>
          <w:szCs w:val="24"/>
        </w:rPr>
        <w:t xml:space="preserve">γεία. Η </w:t>
      </w:r>
      <w:proofErr w:type="spellStart"/>
      <w:r>
        <w:rPr>
          <w:rFonts w:eastAsia="Times New Roman"/>
          <w:szCs w:val="24"/>
        </w:rPr>
        <w:t>μετακύλιση</w:t>
      </w:r>
      <w:proofErr w:type="spellEnd"/>
      <w:r>
        <w:rPr>
          <w:rFonts w:eastAsia="Times New Roman"/>
          <w:szCs w:val="24"/>
        </w:rPr>
        <w:t xml:space="preserve"> ευθυνών από τον έναν στον άλλον μας έχει φέρει σε αυτό το αδιέξοδο. Θα πρέπει επιτέλους </w:t>
      </w:r>
      <w:r>
        <w:rPr>
          <w:rFonts w:eastAsia="Times New Roman"/>
          <w:szCs w:val="24"/>
        </w:rPr>
        <w:t xml:space="preserve">με νηφαλιότητα και αντικειμενικότητα να δούμε τα θέματα που αντιμετωπίζει η Υγεία. </w:t>
      </w:r>
    </w:p>
    <w:p w14:paraId="428C34DD"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Φέρατε εδώ ένα άρθρο που έχει το ΕΚΕΠΥ μέσα. Δεν θα σας κατηγορήσω ότι δεν ξέρετε τι είναι το ΕΚΕΠΥ. Πείτε μου τι προσφέρει το ΕΚΕΠΥ σήμερα. Όταν συμμετείχα στην Κυβέρνηση </w:t>
      </w:r>
      <w:r>
        <w:rPr>
          <w:rFonts w:eastAsia="Times New Roman"/>
          <w:szCs w:val="24"/>
        </w:rPr>
        <w:t>τούς είχα κάνει εισήγηση να φύγει το σύστημα αυτό. Είναι ένα σύστημα το οποίο σπαταλάει χρήμα, αυτό είναι. ΕΚΕΠΥ! Έχετε το ΕΚΑΒ, έναν οργανισμό ο οποίος έχει την ιστορία, έχει τα προβλήματά του. Είναι ανάγκη να έχουμε και ΕΚΕΠΥ και να πληρώνουμε του κόσμου</w:t>
      </w:r>
      <w:r>
        <w:rPr>
          <w:rFonts w:eastAsia="Times New Roman"/>
          <w:szCs w:val="24"/>
        </w:rPr>
        <w:t xml:space="preserve"> τις εφημερίες και να σπαταλάμε το δημόσιο χρήμα σε καταστάσεις που δεν χρειαζόμαστε; </w:t>
      </w:r>
    </w:p>
    <w:p w14:paraId="428C34DE" w14:textId="77777777" w:rsidR="00CF256A" w:rsidRDefault="008A1C0A">
      <w:pPr>
        <w:spacing w:line="600" w:lineRule="auto"/>
        <w:ind w:firstLine="720"/>
        <w:jc w:val="both"/>
        <w:rPr>
          <w:rFonts w:eastAsia="Times New Roman"/>
          <w:szCs w:val="24"/>
        </w:rPr>
      </w:pPr>
      <w:r>
        <w:rPr>
          <w:rFonts w:eastAsia="Times New Roman"/>
          <w:szCs w:val="24"/>
        </w:rPr>
        <w:t>Εδώ ήρθε χθες ένας και μου λέει, ξέρεις, το νοσοκομείο τάδε. Λέω ποιο νοσοκομείο; Το Νοσοκομείο ΤΥΠΕΤ, μου λέει. Εδώ η Ελλάδα έχει τεράστια προβλήματα και η Εθνική Τράπε</w:t>
      </w:r>
      <w:r>
        <w:rPr>
          <w:rFonts w:eastAsia="Times New Roman"/>
          <w:szCs w:val="24"/>
        </w:rPr>
        <w:t>ζα έχει νοσοκομείο; Και δεν μιλάει κανείς; Αυτά είναι τα προβλήματα. Η πρωτοβάθμια φροντίδα είναι το πρόβλημα;</w:t>
      </w:r>
    </w:p>
    <w:p w14:paraId="428C34D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πρωτοβάθμια φροντίδα μπορεί να υπάρξει στην Ελλάδα με καλύτερες συνθήκες. Δηλαδή, τι θέλει; Θέλει μια σταθερότητα το σύστημα. Έχουμε μεγάλες κα</w:t>
      </w:r>
      <w:r>
        <w:rPr>
          <w:rFonts w:eastAsia="Times New Roman" w:cs="Times New Roman"/>
          <w:szCs w:val="24"/>
        </w:rPr>
        <w:t xml:space="preserve">ι πολλές δομές και θα μπορούσαμε με έναν καλό συντονισμό να τα ξεπεράσουμε όλα. </w:t>
      </w:r>
    </w:p>
    <w:p w14:paraId="428C34E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8C34E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 Δεν προλαβαίνει να μιλήσει κανείς. Τελειώνω, κυρία Πρόεδρε. </w:t>
      </w:r>
    </w:p>
    <w:p w14:paraId="428C34E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δεν θα μιλήσω για το τι κ</w:t>
      </w:r>
      <w:r>
        <w:rPr>
          <w:rFonts w:eastAsia="Times New Roman" w:cs="Times New Roman"/>
          <w:szCs w:val="24"/>
        </w:rPr>
        <w:t>άναμε στο παρελθόν και τι έκανε το ΠΑΣΟΚ. Τα είπε ο Σάκης Παπαδόπουλος το πρωί. Εγώ πιστεύω ότι οι συνθήκες έχουν αλλάξει.</w:t>
      </w:r>
    </w:p>
    <w:p w14:paraId="428C34E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οικονομία λειτουργεί με άλλους κανόνες. Η ευρωπαϊκή και διεθνής συγκυρία λέει ότι αλλού πρέπει να πάμε τη ρότα, το καράβι. Ό,τι κάν</w:t>
      </w:r>
      <w:r>
        <w:rPr>
          <w:rFonts w:eastAsia="Times New Roman" w:cs="Times New Roman"/>
          <w:szCs w:val="24"/>
        </w:rPr>
        <w:t xml:space="preserve">αμε τα προηγούμενα χρόνια, καλώς το κάναμε. Σήμερα δεν μπορούμε στην Ελλάδα με αυτή τη μεγάλη κρίση που ζούμε, αγαπητέ Υπουργέ, να κάνουμε θεαματικές ανατροπές στο σύστημα. Δεν έχουμε λεφτά. Η </w:t>
      </w:r>
      <w:r>
        <w:rPr>
          <w:rFonts w:eastAsia="Times New Roman" w:cs="Times New Roman"/>
          <w:szCs w:val="24"/>
        </w:rPr>
        <w:t>υ</w:t>
      </w:r>
      <w:r>
        <w:rPr>
          <w:rFonts w:eastAsia="Times New Roman" w:cs="Times New Roman"/>
          <w:szCs w:val="24"/>
        </w:rPr>
        <w:t xml:space="preserve">γεία κοστίζει. </w:t>
      </w:r>
    </w:p>
    <w:p w14:paraId="428C34E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συζητάμε καθόλου για τον ιδιωτικό τομέα. Σ</w:t>
      </w:r>
      <w:r>
        <w:rPr>
          <w:rFonts w:eastAsia="Times New Roman" w:cs="Times New Roman"/>
          <w:szCs w:val="24"/>
        </w:rPr>
        <w:t xml:space="preserve">ας πιάνει τρέλα με τον ιδιωτικό τομέα. Έκανα μια μελέτη σαν γιατρός. Πιστεύω να είναι μέσα περίπου στο 70%. Μπορεί να μην είναι στο 100%. </w:t>
      </w:r>
    </w:p>
    <w:p w14:paraId="428C34E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Ξέρετε πόσο κοστίζει το δημόσιο και πόσο κοστίζει ο ιδιωτικός τομέας στην Ελλάδα; Ένα νούμερο θα σας πω. Το ξέρετε. Ο</w:t>
      </w:r>
      <w:r>
        <w:rPr>
          <w:rFonts w:eastAsia="Times New Roman" w:cs="Times New Roman"/>
          <w:szCs w:val="24"/>
        </w:rPr>
        <w:t xml:space="preserve"> ΕΟΠΥΥ είναι 2 δισεκατομμύρια. Από τα 2 δισεκατομμύρια του </w:t>
      </w:r>
      <w:r>
        <w:rPr>
          <w:rFonts w:eastAsia="Times New Roman" w:cs="Times New Roman"/>
          <w:szCs w:val="24"/>
        </w:rPr>
        <w:lastRenderedPageBreak/>
        <w:t>ΕΟΠΥΥ -προσέξτε με- εβδομήντα χιλιάδες κρεβάτια του δημόσιου τομέα και είκοσι οχτώ χιλιάδες κρεβάτια του ιδιωτικού τομέα…</w:t>
      </w:r>
    </w:p>
    <w:p w14:paraId="428C34E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Εβδομήντα χιλιάδες κρεβάτια; Πού τα βρήκα</w:t>
      </w:r>
      <w:r>
        <w:rPr>
          <w:rFonts w:eastAsia="Times New Roman" w:cs="Times New Roman"/>
          <w:szCs w:val="24"/>
        </w:rPr>
        <w:t xml:space="preserve">τε; </w:t>
      </w:r>
    </w:p>
    <w:p w14:paraId="428C34E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Το 72% το παίρνει ο δημόσιος τομέας. </w:t>
      </w:r>
    </w:p>
    <w:p w14:paraId="428C34E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Τριάντα πέντε χιλιάδες είναι οι ανεπτυγμένες κλίνες στο δημόσιο σύστημα υγείας.</w:t>
      </w:r>
    </w:p>
    <w:p w14:paraId="428C34E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 έκανα λάθος. </w:t>
      </w:r>
    </w:p>
    <w:p w14:paraId="428C34E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Τα μ</w:t>
      </w:r>
      <w:r>
        <w:rPr>
          <w:rFonts w:eastAsia="Times New Roman" w:cs="Times New Roman"/>
          <w:szCs w:val="24"/>
        </w:rPr>
        <w:t xml:space="preserve">ισά είναι. </w:t>
      </w:r>
    </w:p>
    <w:p w14:paraId="428C34E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Ακούστε με. Είπα έκανα λάθος. Να σας πω τι ήθελα να πω. Το 72% του ΕΟΠΥΥ πηγαίνει στον δημόσιο τομέα. Ναι; </w:t>
      </w:r>
    </w:p>
    <w:p w14:paraId="428C34E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72%; Τι λέτε τώρα; </w:t>
      </w:r>
    </w:p>
    <w:p w14:paraId="428C34E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ΛΕΩΝΙΔΑΣ ΓΡΗΓΟΡΑΚΟΣ:</w:t>
      </w:r>
      <w:r>
        <w:rPr>
          <w:rFonts w:eastAsia="Times New Roman" w:cs="Times New Roman"/>
          <w:szCs w:val="24"/>
        </w:rPr>
        <w:t xml:space="preserve"> Στα 2 δισεκατομμύρια πόσο πάει; </w:t>
      </w:r>
    </w:p>
    <w:p w14:paraId="428C34E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ΜΑΝΤΑΣ:</w:t>
      </w:r>
      <w:r>
        <w:rPr>
          <w:rFonts w:eastAsia="Times New Roman" w:cs="Times New Roman"/>
          <w:szCs w:val="24"/>
        </w:rPr>
        <w:t xml:space="preserve"> Κάνετε λάθος. </w:t>
      </w:r>
    </w:p>
    <w:p w14:paraId="428C34E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Εγώ τα κοιτάω πολύ καλά. Είναι το 72%. Και 28% στον ιδιωτικό τομέα. Ο ΕΟΠΥΥ πληρώνει 300 εκατομμύρια στον ιδιωτικό τομέα. </w:t>
      </w:r>
    </w:p>
    <w:p w14:paraId="428C34F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Για νοσηλεία σε κλινικές εννοείτε; </w:t>
      </w:r>
    </w:p>
    <w:p w14:paraId="428C34F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ΛΕΩΝΙΔΑΣ </w:t>
      </w:r>
      <w:r>
        <w:rPr>
          <w:rFonts w:eastAsia="Times New Roman" w:cs="Times New Roman"/>
          <w:b/>
          <w:szCs w:val="24"/>
        </w:rPr>
        <w:t>ΓΡΗΓΟΡΑΚΟΣ:</w:t>
      </w:r>
      <w:r>
        <w:rPr>
          <w:rFonts w:eastAsia="Times New Roman" w:cs="Times New Roman"/>
          <w:szCs w:val="24"/>
        </w:rPr>
        <w:t xml:space="preserve"> Άμα δεν τα ξέρετε τι να πω; Ελάτε μετά να μου πείτε άλλα. Σας λέω ότι στον ιδιωτικό τομέα πληρώνει 300 εκατομμύρια.</w:t>
      </w:r>
    </w:p>
    <w:p w14:paraId="428C34F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Για νοσηλεία σε κλινικές, όχι για εργαστήρια. </w:t>
      </w:r>
    </w:p>
    <w:p w14:paraId="428C34F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Όχι για εργαστήρια. Για νο</w:t>
      </w:r>
      <w:r>
        <w:rPr>
          <w:rFonts w:eastAsia="Times New Roman" w:cs="Times New Roman"/>
          <w:szCs w:val="24"/>
        </w:rPr>
        <w:t xml:space="preserve">σηλεία σε κλινικές. Για τα νοσοκομεία μιλάμε τώρα. </w:t>
      </w:r>
    </w:p>
    <w:p w14:paraId="428C34F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Περίπου είναι 300 εκατομμύρια.  </w:t>
      </w:r>
    </w:p>
    <w:p w14:paraId="428C34F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ΛΕΩΝΙΔΑΣ ΓΡΗΓΟΡΑΚΟΣ:</w:t>
      </w:r>
      <w:r>
        <w:rPr>
          <w:rFonts w:eastAsia="Times New Roman" w:cs="Times New Roman"/>
          <w:szCs w:val="24"/>
        </w:rPr>
        <w:t xml:space="preserve"> Περίπου 300 εκατομμύρια. Τι μου λες τώρα; Λες να μην ξέρω; Αυτήν τη δουλειά κάνω. Το 72%, λοιπόν, πληρώνει ο ΕΟΠΥΥ σ</w:t>
      </w:r>
      <w:r>
        <w:rPr>
          <w:rFonts w:eastAsia="Times New Roman" w:cs="Times New Roman"/>
          <w:szCs w:val="24"/>
        </w:rPr>
        <w:t xml:space="preserve">το δημόσιο τομέα στα νοσοκομεία και 28% πληρώνει στις ιδιωτικές κλινικές, 350 εκατομμύρια περίπου. </w:t>
      </w:r>
    </w:p>
    <w:p w14:paraId="428C34F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Για πόσα περιστατικά και για τι φάσμα περιστατικών;  </w:t>
      </w:r>
    </w:p>
    <w:p w14:paraId="428C34F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Θα τα δούμε αυτά. </w:t>
      </w:r>
    </w:p>
    <w:p w14:paraId="428C34F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w:t>
      </w:r>
      <w:r>
        <w:rPr>
          <w:rFonts w:eastAsia="Times New Roman" w:cs="Times New Roman"/>
          <w:b/>
          <w:szCs w:val="24"/>
        </w:rPr>
        <w:t>Υγείας):</w:t>
      </w:r>
      <w:r>
        <w:rPr>
          <w:rFonts w:eastAsia="Times New Roman" w:cs="Times New Roman"/>
          <w:szCs w:val="24"/>
        </w:rPr>
        <w:t xml:space="preserve"> Αυτό είναι το ερώτημα. </w:t>
      </w:r>
    </w:p>
    <w:p w14:paraId="428C34F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 αυτό είναι το ερώτημα. </w:t>
      </w:r>
    </w:p>
    <w:p w14:paraId="428C34F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Κοίτα το κόστος, λοιπόν, που πάει στον ιδιωτικό τομέα και ποιο κόστος έχει ο δημόσιος τομέας. Να μιλήσουμε λοιπόν τώρα να δούμε και το κόστος των ασθενών. Πόσο κοστίζει το έ</w:t>
      </w:r>
      <w:r>
        <w:rPr>
          <w:rFonts w:eastAsia="Times New Roman" w:cs="Times New Roman"/>
          <w:szCs w:val="24"/>
        </w:rPr>
        <w:t>να και πόσο κοστίζει το άλλο. Δεν πρέπει να τα δούμε αυτά στις νέες συνθήκες; Δεν πρέπει δηλαδή να δούμε τι καλό έχει ο ιδιωτικός τομέας και τι καλό έχει ο δημόσιος τομέας και επιτέλους να δούμε τι θα κάνουμε, μια σύμπραξη δημόσιου και ιδιωτικού τομέα; Δεν</w:t>
      </w:r>
      <w:r>
        <w:rPr>
          <w:rFonts w:eastAsia="Times New Roman" w:cs="Times New Roman"/>
          <w:szCs w:val="24"/>
        </w:rPr>
        <w:t xml:space="preserve"> ήρθε η ώρα να τα συζητήσουμε όλα αυτά; Δεν πρέπει να τα </w:t>
      </w:r>
      <w:r>
        <w:rPr>
          <w:rFonts w:eastAsia="Times New Roman" w:cs="Times New Roman"/>
          <w:szCs w:val="24"/>
        </w:rPr>
        <w:lastRenderedPageBreak/>
        <w:t xml:space="preserve">δούμε; Πρέπει να τα δούμε. Πρέπει να δούμε λοιπόν ποιο είναι το καλό του ενός, ποιο είναι το καλό του άλλου και να δούμε τελικά πού θα πάμε. </w:t>
      </w:r>
    </w:p>
    <w:p w14:paraId="428C34F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Υπάρχει ανάγκη σύμπραξης δημόσιου και ιδιωτικού τομέα; Υπ</w:t>
      </w:r>
      <w:r>
        <w:rPr>
          <w:rFonts w:eastAsia="Times New Roman" w:cs="Times New Roman"/>
          <w:szCs w:val="24"/>
        </w:rPr>
        <w:t>άρχει. Ποιος θα το κάνει; Ποιο μας ενδιαφέρει περισσότερο; Η εξυπηρέτηση του πολίτη. Και η εξυπηρέτηση του πολίτη όταν είναι καλύτερη από τον ένα τομέα σε συγκεκριμένες κατηγορίες θα πρέπει να πάμε σε αυτόν. Είναι καλύτερα στον ιδιωτικό τομέα; Να πάμε σε α</w:t>
      </w:r>
      <w:r>
        <w:rPr>
          <w:rFonts w:eastAsia="Times New Roman" w:cs="Times New Roman"/>
          <w:szCs w:val="24"/>
        </w:rPr>
        <w:t>υτόν. Είναι καλύτερο στον δημόσιο τομέα; Να πάμε σε αυτόν. Να επιλέξουμε λοιπόν τον δρόμο μας. Άρα απαιτούνται νέες προσεγγίσεις. Πρέπει να δούμε νέες πολιτικές. Πρέπει όλα αυτά να τα δούμε ευέλικτα, υπερβαίνοντας πάνω απ’ όλα τους εαυτούς μας, υπερβαίνοντ</w:t>
      </w:r>
      <w:r>
        <w:rPr>
          <w:rFonts w:eastAsia="Times New Roman" w:cs="Times New Roman"/>
          <w:szCs w:val="24"/>
        </w:rPr>
        <w:t xml:space="preserve">ας τις κρατικές και τις δημοσιοϋπαλληλικές αντιλήψεις. Θέλουμε έναν ευέλικτο δημόσιο τομέα. Θέλουμε έναν ιδιωτικό τομέα να λειτουργεί κάτω από συγκεκριμένους όρους και μέσα σε ένα πλαίσιο. </w:t>
      </w:r>
    </w:p>
    <w:p w14:paraId="428C34F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Γρηγοράκο, ολοκλ</w:t>
      </w:r>
      <w:r>
        <w:rPr>
          <w:rFonts w:eastAsia="Times New Roman" w:cs="Times New Roman"/>
          <w:szCs w:val="24"/>
        </w:rPr>
        <w:t xml:space="preserve">ηρώστε παρακαλώ. </w:t>
      </w:r>
    </w:p>
    <w:p w14:paraId="428C34F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Τελειώνω, κυρία Πρόεδρε. </w:t>
      </w:r>
    </w:p>
    <w:p w14:paraId="428C34F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Έτσι λοιπόν θα πάμε σε μια σύζευξη δημόσιου και ιδιωτικού τομέα, η οποία θα έχει κάτι να πει στον πολίτη. Να σας πω ένα παράδειγμα μόνο. Όλες οι ευρωπαϊκές κυβερνήσεις και η Ευρωπαϊκή Ένωση ε</w:t>
      </w:r>
      <w:r>
        <w:rPr>
          <w:rFonts w:eastAsia="Times New Roman" w:cs="Times New Roman"/>
          <w:szCs w:val="24"/>
        </w:rPr>
        <w:t xml:space="preserve">πανεξετάζει το θέμα των πολιτικών στην </w:t>
      </w:r>
      <w:r>
        <w:rPr>
          <w:rFonts w:eastAsia="Times New Roman" w:cs="Times New Roman"/>
          <w:szCs w:val="24"/>
        </w:rPr>
        <w:t>υ</w:t>
      </w:r>
      <w:r>
        <w:rPr>
          <w:rFonts w:eastAsia="Times New Roman" w:cs="Times New Roman"/>
          <w:szCs w:val="24"/>
        </w:rPr>
        <w:t>γεία και αρχίζει και μιλάει εκ του μηδενός. Ξεκινάμε από το μηδέν. Εμείς θέλουμε μια αρμονική σχέση του δημόσιου με τον ιδιωτικό τομέα. Θέλουμε μια σχέση που να έχει στόχο τον πολίτη, καλές υπηρεσίες στον πολίτη. Και</w:t>
      </w:r>
      <w:r>
        <w:rPr>
          <w:rFonts w:eastAsia="Times New Roman" w:cs="Times New Roman"/>
          <w:szCs w:val="24"/>
        </w:rPr>
        <w:t xml:space="preserve"> αυτό είναι το ζητούμενο για εμάς. Όλα τα υπόλοιπα δεν με ενδιαφέρουν. Η </w:t>
      </w:r>
      <w:r>
        <w:rPr>
          <w:rFonts w:eastAsia="Times New Roman" w:cs="Times New Roman"/>
          <w:szCs w:val="24"/>
        </w:rPr>
        <w:t>υ</w:t>
      </w:r>
      <w:r>
        <w:rPr>
          <w:rFonts w:eastAsia="Times New Roman" w:cs="Times New Roman"/>
          <w:szCs w:val="24"/>
        </w:rPr>
        <w:t>γεία για μένα δεν έχει χρώμα. Ελάτε να τα συζητήσουμε. Δεν μπορείτε μόνοι σας. Δεν μπόρεσε κανείς μόνος του τα προηγούμενα χρόνια. Τώρα λοιπόν πρέπει να ξαναπάμε από την αρχή να συζη</w:t>
      </w:r>
      <w:r>
        <w:rPr>
          <w:rFonts w:eastAsia="Times New Roman" w:cs="Times New Roman"/>
          <w:szCs w:val="24"/>
        </w:rPr>
        <w:t xml:space="preserve">τήσουμε με καλές προθέσεις και χωρίς αποκλεισμούς όλοι για το θέμα της </w:t>
      </w:r>
      <w:r>
        <w:rPr>
          <w:rFonts w:eastAsia="Times New Roman" w:cs="Times New Roman"/>
          <w:szCs w:val="24"/>
        </w:rPr>
        <w:t>υ</w:t>
      </w:r>
      <w:r>
        <w:rPr>
          <w:rFonts w:eastAsia="Times New Roman" w:cs="Times New Roman"/>
          <w:szCs w:val="24"/>
        </w:rPr>
        <w:t xml:space="preserve">γείας της Ελλάδος. </w:t>
      </w:r>
    </w:p>
    <w:p w14:paraId="428C34F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28C350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428C350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ΡΟΕΔΡΕΥΟΥΣΑ (Αναστασία Χριστοδουλοπούλου): </w:t>
      </w:r>
      <w:r>
        <w:rPr>
          <w:rFonts w:eastAsia="Times New Roman" w:cs="Times New Roman"/>
          <w:szCs w:val="24"/>
        </w:rPr>
        <w:t>Παρακαλώ να τηρείται ο</w:t>
      </w:r>
      <w:r>
        <w:rPr>
          <w:rFonts w:eastAsia="Times New Roman" w:cs="Times New Roman"/>
          <w:szCs w:val="24"/>
        </w:rPr>
        <w:t xml:space="preserve"> χρόνος.</w:t>
      </w:r>
    </w:p>
    <w:p w14:paraId="428C350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 Έχω να σας ανακοινώσω ότι οι εγγεγραμμένοι ομιλητές είναι εβδομήντα οκτώ. Υπάρχει μία πρόταση να περιοριστεί ο χρόνος στα έξι λεπτά, μήπως και σήμερα καταφέρουμε να τελειώσουμε στις 12</w:t>
      </w:r>
      <w:r>
        <w:rPr>
          <w:rFonts w:eastAsia="Times New Roman" w:cs="Times New Roman"/>
          <w:szCs w:val="24"/>
        </w:rPr>
        <w:t>.</w:t>
      </w:r>
      <w:r>
        <w:rPr>
          <w:rFonts w:eastAsia="Times New Roman" w:cs="Times New Roman"/>
          <w:szCs w:val="24"/>
        </w:rPr>
        <w:t>00΄ με 12</w:t>
      </w:r>
      <w:r>
        <w:rPr>
          <w:rFonts w:eastAsia="Times New Roman" w:cs="Times New Roman"/>
          <w:szCs w:val="24"/>
        </w:rPr>
        <w:t>.</w:t>
      </w:r>
      <w:r>
        <w:rPr>
          <w:rFonts w:eastAsia="Times New Roman" w:cs="Times New Roman"/>
          <w:szCs w:val="24"/>
        </w:rPr>
        <w:t>30΄ το βράδυ. Για να γίνει αυτό, όμως, πρέπει να τη</w:t>
      </w:r>
      <w:r>
        <w:rPr>
          <w:rFonts w:eastAsia="Times New Roman" w:cs="Times New Roman"/>
          <w:szCs w:val="24"/>
        </w:rPr>
        <w:t>ρείται ο χρόνος απ’ όλους τους ομιλητές και να είναι πραγματικά έξι λεπτά. Έτσι το έχουμε υπολογίσει. Αν τον υπερβαίνουμε τον χρόνο, καταλαβαίνετε ότι και στις 3</w:t>
      </w:r>
      <w:r>
        <w:rPr>
          <w:rFonts w:eastAsia="Times New Roman" w:cs="Times New Roman"/>
          <w:szCs w:val="24"/>
        </w:rPr>
        <w:t>.</w:t>
      </w:r>
      <w:r>
        <w:rPr>
          <w:rFonts w:eastAsia="Times New Roman" w:cs="Times New Roman"/>
          <w:szCs w:val="24"/>
        </w:rPr>
        <w:t xml:space="preserve">00΄ τα ξημερώματα θα φτάσουμε και αύριο δεν ξέρω πώς θα τελειώσουμε. </w:t>
      </w:r>
    </w:p>
    <w:p w14:paraId="428C350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Μπαρμ</w:t>
      </w:r>
      <w:r>
        <w:rPr>
          <w:rFonts w:eastAsia="Times New Roman" w:cs="Times New Roman"/>
          <w:szCs w:val="24"/>
        </w:rPr>
        <w:t>παρούσης</w:t>
      </w:r>
      <w:proofErr w:type="spellEnd"/>
      <w:r>
        <w:rPr>
          <w:rFonts w:eastAsia="Times New Roman" w:cs="Times New Roman"/>
          <w:szCs w:val="24"/>
        </w:rPr>
        <w:t xml:space="preserve"> από τη Χρυσή Αυγή. </w:t>
      </w:r>
    </w:p>
    <w:p w14:paraId="428C350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Ευχαριστώ.</w:t>
      </w:r>
    </w:p>
    <w:p w14:paraId="428C350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Ένα ακόμη νομοσχέδιο με έναν υπέροχο τίτλο, που σε παρασύρει και σε κάνει να πιστέψεις ότι κάτι πάει να αλλάξει. Μόνο που ξεχνάτε ότι αναφέρεστε σε ένα κομμάτι που αποτελεί μεγάλη πληγή γι</w:t>
      </w:r>
      <w:r>
        <w:rPr>
          <w:rFonts w:eastAsia="Times New Roman" w:cs="Times New Roman"/>
          <w:szCs w:val="24"/>
        </w:rPr>
        <w:t xml:space="preserve">α τη χώρα μας. </w:t>
      </w:r>
    </w:p>
    <w:p w14:paraId="428C350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Μιλάτε για μεταρρύθμιση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φροντίδας υ</w:t>
      </w:r>
      <w:r>
        <w:rPr>
          <w:rFonts w:eastAsia="Times New Roman" w:cs="Times New Roman"/>
          <w:szCs w:val="24"/>
        </w:rPr>
        <w:t>γείας, τη στιγμή που στη χώρα μας επικρατεί μια τριτοκοσμική, στην κυριολεξία, κατάσταση στα δημόσια νοσοκομεία. Πιο συγκεκριμένα, μιλάμε για έλλειψη ιατρικού και νοσηλευτικού προσωπι</w:t>
      </w:r>
      <w:r>
        <w:rPr>
          <w:rFonts w:eastAsia="Times New Roman" w:cs="Times New Roman"/>
          <w:szCs w:val="24"/>
        </w:rPr>
        <w:lastRenderedPageBreak/>
        <w:t xml:space="preserve">κού, </w:t>
      </w:r>
      <w:r>
        <w:rPr>
          <w:rFonts w:eastAsia="Times New Roman" w:cs="Times New Roman"/>
          <w:szCs w:val="24"/>
        </w:rPr>
        <w:t xml:space="preserve">ελλείψεις σε φάρμακα, χαλασμένα ή ανύπαρκτα μηχανήματα, ουρές στα επείγοντα περιστατικά και μην ξεχνάμε τις νοσοκομειακές εγκαταστάσεις που είναι προπολεμικές. </w:t>
      </w:r>
    </w:p>
    <w:p w14:paraId="428C350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Πώς, λοιπόν, όταν επικρατεί αυτή η κατάσταση, εσείς θέλετε να ψηφίσετε ένα νομοσχέδιο στο οποίο</w:t>
      </w:r>
      <w:r>
        <w:rPr>
          <w:rFonts w:eastAsia="Times New Roman" w:cs="Times New Roman"/>
          <w:szCs w:val="24"/>
        </w:rPr>
        <w:t xml:space="preserve"> γίνεται η εισήγηση ενός αναχρονιστικού μοντέλου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Αντί να μεριμνήσετε να βελτιωθεί η υπάρχουσα κατάσταση, εσείς φέρνετε ένα μοντέλο υγείας που οι περισσότερες χώρες στις οποίες εφαρμοζόταν ή εφαρμόζεται ακόμη, προσπαθούν να το αλλάξουν λόγω της ανεπάρκειάς του. </w:t>
      </w:r>
    </w:p>
    <w:p w14:paraId="428C350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τυχαίο ότι ο Πανελλήνιος Ιατρι</w:t>
      </w:r>
      <w:r>
        <w:rPr>
          <w:rFonts w:eastAsia="Times New Roman" w:cs="Times New Roman"/>
          <w:szCs w:val="24"/>
        </w:rPr>
        <w:t xml:space="preserve">κός Σύλλογος είναι αντίθετος με τις διατάξεις του προκειμένου νομοσχεδίου; Ο κ. Βλασταράκος, Πρόεδρος του Πανελλήνιου Ιατρικού Συλλόγου, τόνισε ότι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είναι η βάση του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γείας και αν δεν χτιστεί σε στέρεα βάση, ολόκληρο</w:t>
      </w:r>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ύστημα θα καταρρεύσει. Και έτσι είναι. Η βάση του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είναι διαλυμένη. Πάνω σε κάτι κατεστραμμένο δεν είναι δυνατόν να πάτε να δημιουργήσετε κάτι καινούργιο, </w:t>
      </w:r>
      <w:proofErr w:type="spellStart"/>
      <w:r>
        <w:rPr>
          <w:rFonts w:eastAsia="Times New Roman" w:cs="Times New Roman"/>
          <w:szCs w:val="24"/>
        </w:rPr>
        <w:t>πόσω</w:t>
      </w:r>
      <w:proofErr w:type="spellEnd"/>
      <w:r>
        <w:rPr>
          <w:rFonts w:eastAsia="Times New Roman" w:cs="Times New Roman"/>
          <w:szCs w:val="24"/>
        </w:rPr>
        <w:t xml:space="preserve"> δε μάλλον όταν αυτό το καινούργιο είναι και λάθος.   </w:t>
      </w:r>
    </w:p>
    <w:p w14:paraId="428C350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Αυτό όλο το νομοσχέδ</w:t>
      </w:r>
      <w:r>
        <w:rPr>
          <w:rFonts w:eastAsia="Times New Roman" w:cs="Times New Roman"/>
          <w:szCs w:val="24"/>
        </w:rPr>
        <w:t xml:space="preserve">ιο μοιάζει με συγκάλυψη των λαθών, αλλά και ταυτόχρονη παραδοχή των παθογενειών που υπάρχουν. Το νομοσχέδιο προβλέπει νέες τοπικές μονάδες υγείας, περιφερειακά ιατρεία, ενδυνάμωση των κέντρων υγείας, καθώς και τη δημιουργία του οικογενειακού γιατρού. Ένας </w:t>
      </w:r>
      <w:r>
        <w:rPr>
          <w:rFonts w:eastAsia="Times New Roman" w:cs="Times New Roman"/>
          <w:szCs w:val="24"/>
        </w:rPr>
        <w:t xml:space="preserve">από τους στόχους του νομοσχεδίου είναι η λειτουργία ενός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π</w:t>
      </w:r>
      <w:r>
        <w:rPr>
          <w:rFonts w:eastAsia="Times New Roman" w:cs="Times New Roman"/>
          <w:szCs w:val="24"/>
        </w:rPr>
        <w:t>ερίθαλψης σε ελαστικές εργασιακές σχέσεις και συμβασιούχους διετίας.</w:t>
      </w:r>
    </w:p>
    <w:p w14:paraId="428C350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ένα νομοσχέδιο στο οποίο δεν εξετάζεται πουθενά το κόστος λειτουργίας, συντήρησης, πληρωμής προσωπι</w:t>
      </w:r>
      <w:r>
        <w:rPr>
          <w:rFonts w:eastAsia="Times New Roman" w:cs="Times New Roman"/>
          <w:szCs w:val="24"/>
        </w:rPr>
        <w:t xml:space="preserve">κού. Πρόκειται για ένα άκρως γραφειοκρατικό σύστημα, με πολλά τεχνικά προβλήματα και θα έχει ως συνέπεια, για μια ακόμη φορά, την ατελείωτη ταλαιπωρία των ασθενών. </w:t>
      </w:r>
    </w:p>
    <w:p w14:paraId="428C350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Πού οδηγεί για μια ακόμη φορά η ψήφιση ενός νέου νομοσχεδίου; Μα φυσικά, οδηγεί σε νέες προ</w:t>
      </w:r>
      <w:r>
        <w:rPr>
          <w:rFonts w:eastAsia="Times New Roman" w:cs="Times New Roman"/>
          <w:szCs w:val="24"/>
        </w:rPr>
        <w:t>σλήψεις. Ξέρετε γιατί οι συνάδελφοί σας στο ΠΑΣΟΚ αντιδρούν; Γιατί σας ζηλεύουν. Κάθε μέρα και νέες προσλήψεις.  Αντί, λοιπόν, να στελεχωθούν και να ενδυναμωθούν τα υπάρχοντα νοσοκομεία και κέντρα υγείας, εσείς μιλάτε για τη δημιουργία νέων θέσεων, οι οποί</w:t>
      </w:r>
      <w:r>
        <w:rPr>
          <w:rFonts w:eastAsia="Times New Roman" w:cs="Times New Roman"/>
          <w:szCs w:val="24"/>
        </w:rPr>
        <w:t xml:space="preserve">ες ίσως και να αποδώσουν μετά από αρκετά χρόνια. </w:t>
      </w:r>
    </w:p>
    <w:p w14:paraId="428C350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για τροπολογίες, τη στιγμή που υπάρχουν απλήρωτοι γιατροί, </w:t>
      </w:r>
      <w:proofErr w:type="spellStart"/>
      <w:r>
        <w:rPr>
          <w:rFonts w:eastAsia="Times New Roman" w:cs="Times New Roman"/>
          <w:szCs w:val="24"/>
        </w:rPr>
        <w:t>υποστελέχωση</w:t>
      </w:r>
      <w:proofErr w:type="spellEnd"/>
      <w:r>
        <w:rPr>
          <w:rFonts w:eastAsia="Times New Roman" w:cs="Times New Roman"/>
          <w:szCs w:val="24"/>
        </w:rPr>
        <w:t xml:space="preserve"> κέντρων υγείας, μεγάλες λίστες αναμονής ασθενών για ραντεβού στα ιατρεία του ΕΟΠΥΥ. </w:t>
      </w:r>
    </w:p>
    <w:p w14:paraId="428C350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Από τότε που ιδρύθηκε το Εθνικό Σύστημα Υγ</w:t>
      </w:r>
      <w:r>
        <w:rPr>
          <w:rFonts w:eastAsia="Times New Roman" w:cs="Times New Roman"/>
          <w:szCs w:val="24"/>
        </w:rPr>
        <w:t xml:space="preserve">είας το 1983, συνεχώς θεσμοθετούνται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τ</w:t>
      </w:r>
      <w:r>
        <w:rPr>
          <w:rFonts w:eastAsia="Times New Roman" w:cs="Times New Roman"/>
          <w:szCs w:val="24"/>
        </w:rPr>
        <w:t>ύπου, ο οικογενειακός γιατρός, η ηλεκτρονική βάση δεδομένων, χωρίς όμως να εφαρμόζονται.</w:t>
      </w:r>
    </w:p>
    <w:p w14:paraId="428C350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Βέβαια, λογικό είναι να μην σας ενδιαφέρει στην πραγματικότητα το καλό της δημόσιας υγείας, όπως δεν σας</w:t>
      </w:r>
      <w:r>
        <w:rPr>
          <w:rFonts w:eastAsia="Times New Roman" w:cs="Times New Roman"/>
          <w:szCs w:val="24"/>
        </w:rPr>
        <w:t xml:space="preserve"> ενδιαφέρει και το καλό σε κανέναν κλάδο στην Ελλάδα. Για το μόνο που νοιάζεστε είναι η δημιουργία νέων θέσεων έτσι ώστε να γίνουν προσλήψεις και με αυτόν τον τρόπο να καταφέρετε να κερδίσετε την ψήφο των διοριζόμενων και των συγγενών τους.</w:t>
      </w:r>
    </w:p>
    <w:p w14:paraId="428C350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πρωτοβάθμια φ</w:t>
      </w:r>
      <w:r>
        <w:rPr>
          <w:rFonts w:eastAsia="Times New Roman" w:cs="Times New Roman"/>
          <w:szCs w:val="24"/>
        </w:rPr>
        <w:t>ροντίδα υγείας είναι η βαθμίδα της υγείας μιας χώρας που δείχνει μέριμνα για τον πολίτη, την οργάνωση, χωρίς να υπάρχει αφ</w:t>
      </w:r>
      <w:r>
        <w:rPr>
          <w:rFonts w:eastAsia="Times New Roman" w:cs="Times New Roman"/>
          <w:szCs w:val="24"/>
        </w:rPr>
        <w:t xml:space="preserve">’ </w:t>
      </w:r>
      <w:r>
        <w:rPr>
          <w:rFonts w:eastAsia="Times New Roman" w:cs="Times New Roman"/>
          <w:szCs w:val="24"/>
        </w:rPr>
        <w:t>ενός κατασπατάληση του δημοσίου χρήματος και αφ</w:t>
      </w:r>
      <w:r>
        <w:rPr>
          <w:rFonts w:eastAsia="Times New Roman" w:cs="Times New Roman"/>
          <w:szCs w:val="24"/>
        </w:rPr>
        <w:t xml:space="preserve">’ </w:t>
      </w:r>
      <w:r>
        <w:rPr>
          <w:rFonts w:eastAsia="Times New Roman" w:cs="Times New Roman"/>
          <w:szCs w:val="24"/>
        </w:rPr>
        <w:t>ετέρου ταλαιπωρία των Ελλήνων πολιτών.</w:t>
      </w:r>
    </w:p>
    <w:p w14:paraId="428C351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Αλλά, είπαμε, εσάς δεν σας ενδιαφέρει η κατά</w:t>
      </w:r>
      <w:r>
        <w:rPr>
          <w:rFonts w:eastAsia="Times New Roman" w:cs="Times New Roman"/>
          <w:szCs w:val="24"/>
        </w:rPr>
        <w:t xml:space="preserve">σταση της δημόσιας υγείας και αυτό φαίνεται από το γεγονός ότι δεν μας </w:t>
      </w:r>
      <w:r>
        <w:rPr>
          <w:rFonts w:eastAsia="Times New Roman" w:cs="Times New Roman"/>
          <w:szCs w:val="24"/>
        </w:rPr>
        <w:lastRenderedPageBreak/>
        <w:t>απαντάτε στα σχετικά ερωτήματά μας με την υγεία. Προσωπικά έχω κάνει σαράντα ερωτήσεις στο Υπουργείο Υγείας και δεν μου έχει απαντηθεί ούτε μία. Ο λόγος που δεν έχω πάρει απάντηση δεν ε</w:t>
      </w:r>
      <w:r>
        <w:rPr>
          <w:rFonts w:eastAsia="Times New Roman" w:cs="Times New Roman"/>
          <w:szCs w:val="24"/>
        </w:rPr>
        <w:t>ίναι άλλος απ’ αυτόν που χρησιμοποιείτε, από αυτήν την φθηνή δικαιολογία της εξελισσόμενης δίκης μας.</w:t>
      </w:r>
    </w:p>
    <w:p w14:paraId="428C351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Δηλαδή, εάν η δίκη μας ολοκληρωθεί σε δέκα χρόνια, τότε ο Έλληνας πολίτης θα πάρει απαντήσεις στα ερωτήματά του; Θα μου πει τώρα κάποιος: «Γιατί, θα είναι</w:t>
      </w:r>
      <w:r>
        <w:rPr>
          <w:rFonts w:eastAsia="Times New Roman" w:cs="Times New Roman"/>
          <w:szCs w:val="24"/>
        </w:rPr>
        <w:t xml:space="preserve"> ο ΣΥΡΙΖΑ για δέκα χρόνια στην Κυβέρνηση;». Αυτό είναι άλλο θέμα.</w:t>
      </w:r>
    </w:p>
    <w:p w14:paraId="428C351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Αλήθεια, τώρα κύριε Υπουργέ, γιατί κάθεστε και με ακούτε; Σας ενδιαφέρει η άποψη της Χρυσής Αυγής; Η δίκη δεν έχει τελειώσει ακόμα. Είναι σε εκκρεμότητα. Πραγματικά εάν θέλετε, μπορείτε να π</w:t>
      </w:r>
      <w:r>
        <w:rPr>
          <w:rFonts w:eastAsia="Times New Roman" w:cs="Times New Roman"/>
          <w:szCs w:val="24"/>
        </w:rPr>
        <w:t xml:space="preserve">εράσετε έξω και μόλις τελειώσω την ομιλία μου να επανέλθετε. </w:t>
      </w:r>
    </w:p>
    <w:p w14:paraId="428C351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Τι θέλετε τώρα; </w:t>
      </w:r>
    </w:p>
    <w:p w14:paraId="428C351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Αυτό που σας είπα.</w:t>
      </w:r>
    </w:p>
    <w:p w14:paraId="428C351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Ακούω τόση ώρα προσεκτικά. Μου μίλησε για δύο λεπτά ο συνάδελφος. Σας παρακαλώ!</w:t>
      </w:r>
    </w:p>
    <w:p w14:paraId="428C351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Εγώ λέω ότι δεν απαντάτε στα ερωτήματά μας, όμως. Μάλλον δεν με ακούσατε.</w:t>
      </w:r>
    </w:p>
    <w:p w14:paraId="428C351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της ομιλίας του κυρίου Βουλευ</w:t>
      </w:r>
      <w:r>
        <w:rPr>
          <w:rFonts w:eastAsia="Times New Roman" w:cs="Times New Roman"/>
          <w:szCs w:val="24"/>
        </w:rPr>
        <w:t>τή)</w:t>
      </w:r>
    </w:p>
    <w:p w14:paraId="428C351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τα απαντήσω.</w:t>
      </w:r>
    </w:p>
    <w:p w14:paraId="428C351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 xml:space="preserve">Βλέπετε, ο ΣΥΡΙΖΑ δεν μπορεί να μιλήσει με τους </w:t>
      </w:r>
      <w:proofErr w:type="spellStart"/>
      <w:r>
        <w:rPr>
          <w:rFonts w:eastAsia="Times New Roman" w:cs="Times New Roman"/>
          <w:szCs w:val="24"/>
        </w:rPr>
        <w:t>χρυσαυγίτες</w:t>
      </w:r>
      <w:proofErr w:type="spellEnd"/>
      <w:r>
        <w:rPr>
          <w:rFonts w:eastAsia="Times New Roman" w:cs="Times New Roman"/>
          <w:szCs w:val="24"/>
        </w:rPr>
        <w:t xml:space="preserve">. Συνομιλεί μόνο με τον </w:t>
      </w:r>
      <w:proofErr w:type="spellStart"/>
      <w:r>
        <w:rPr>
          <w:rFonts w:eastAsia="Times New Roman" w:cs="Times New Roman"/>
          <w:szCs w:val="24"/>
        </w:rPr>
        <w:t>Ρουβίκωνα</w:t>
      </w:r>
      <w:proofErr w:type="spellEnd"/>
      <w:r>
        <w:rPr>
          <w:rFonts w:eastAsia="Times New Roman" w:cs="Times New Roman"/>
          <w:szCs w:val="24"/>
        </w:rPr>
        <w:t>. Και με αφορμή της αναφοράς μου στα καλόπαιδα των Βορείων Προαστείων, έχω να πω ό</w:t>
      </w:r>
      <w:r>
        <w:rPr>
          <w:rFonts w:eastAsia="Times New Roman" w:cs="Times New Roman"/>
          <w:szCs w:val="24"/>
        </w:rPr>
        <w:t>τι κακώς έκαναν ντου και μπήκαν στην Βουλή. Θα μπορούσαν κάλλιστα να ζητήσουν από τους μπαμπάδες τους που εργάζονται εντός Βουλής να τους βγάλουν μία κάρτα εισόδου και να έρθουν να κάνουν το κομμάτι τους.</w:t>
      </w:r>
    </w:p>
    <w:p w14:paraId="428C351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κάτι, κύριοι της Αριστεράς; Εμείς στη Χρυσή </w:t>
      </w:r>
      <w:r>
        <w:rPr>
          <w:rFonts w:eastAsia="Times New Roman" w:cs="Times New Roman"/>
          <w:szCs w:val="24"/>
        </w:rPr>
        <w:t xml:space="preserve">Αυγή δεν είμαστε σαν τους φίλους σας τους νεοδημοκράτες που συνεχώς όταν αναφέρονται σε εσάς, δεν χάνουν την ευκαιρία να πουν ότι σέβονται τους αγώνες της Αριστεράς. Εμείς δεν σεβόμαστε κανένα αγώνα της Αριστεράς. Γιατί ο μόνος αγώνας που κάνετε είναι για </w:t>
      </w:r>
      <w:r>
        <w:rPr>
          <w:rFonts w:eastAsia="Times New Roman" w:cs="Times New Roman"/>
          <w:szCs w:val="24"/>
        </w:rPr>
        <w:t>την καρέκλα και την τσεπούλα σας. Και όλοι οι αγώνες σας είναι συνυφασμένοι με το κακό της πατρίδας και του έθνους.</w:t>
      </w:r>
    </w:p>
    <w:p w14:paraId="428C351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Προσωπικά –και θα κλείσω με αυτό- με εκφράζουν απόλυτα τα λόγια του Κωνσταντίνου </w:t>
      </w:r>
      <w:proofErr w:type="spellStart"/>
      <w:r>
        <w:rPr>
          <w:rFonts w:eastAsia="Times New Roman" w:cs="Times New Roman"/>
          <w:szCs w:val="24"/>
        </w:rPr>
        <w:t>Μανιαδάκη</w:t>
      </w:r>
      <w:proofErr w:type="spellEnd"/>
      <w:r>
        <w:rPr>
          <w:rFonts w:eastAsia="Times New Roman" w:cs="Times New Roman"/>
          <w:szCs w:val="24"/>
        </w:rPr>
        <w:t>, που απευθυνόμενος μέσα στη Βουλή προς τους Βουλε</w:t>
      </w:r>
      <w:r>
        <w:rPr>
          <w:rFonts w:eastAsia="Times New Roman" w:cs="Times New Roman"/>
          <w:szCs w:val="24"/>
        </w:rPr>
        <w:t>υτές της Αριστεράς είχε πει: «Τι σας μέλλει εσάς; Εσείς θέλετε το χάος. Εσείς θέλετε τη σήψη και την απαθλίωση, διότι είστε σαν τα σκουλήκια, τα οποία μόνο από τη σήψη ζουν και μόνο στη σήψη πολλαπλασιάζονται».</w:t>
      </w:r>
    </w:p>
    <w:p w14:paraId="428C351C"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28C351D" w14:textId="77777777" w:rsidR="00CF256A" w:rsidRDefault="008A1C0A">
      <w:pPr>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Καλά, κύριε </w:t>
      </w:r>
      <w:proofErr w:type="spellStart"/>
      <w:r>
        <w:rPr>
          <w:rFonts w:eastAsia="Times New Roman"/>
          <w:bCs/>
          <w:szCs w:val="24"/>
        </w:rPr>
        <w:t>Μπαρμπαρούση</w:t>
      </w:r>
      <w:proofErr w:type="spellEnd"/>
      <w:r>
        <w:rPr>
          <w:rFonts w:eastAsia="Times New Roman"/>
          <w:bCs/>
          <w:szCs w:val="24"/>
        </w:rPr>
        <w:t>, δεν ήρθαμε εδώ σε ένα νομοσχέδιο για την υγεία να βγάλουμε από τις ναφθαλίνες ό,τι υπάρχει. Σας παρακαλώ.</w:t>
      </w:r>
    </w:p>
    <w:p w14:paraId="428C351E"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 xml:space="preserve">Και ο κύριος </w:t>
      </w:r>
      <w:proofErr w:type="spellStart"/>
      <w:r>
        <w:rPr>
          <w:rFonts w:eastAsia="Times New Roman"/>
          <w:bCs/>
          <w:szCs w:val="24"/>
        </w:rPr>
        <w:t>παρέβη</w:t>
      </w:r>
      <w:proofErr w:type="spellEnd"/>
      <w:r>
        <w:rPr>
          <w:rFonts w:eastAsia="Times New Roman"/>
          <w:bCs/>
          <w:szCs w:val="24"/>
        </w:rPr>
        <w:t xml:space="preserve"> τον χρόνο. Είπα έξι λεπτά. Και κανείς δεν είπε ότι δ</w:t>
      </w:r>
      <w:r>
        <w:rPr>
          <w:rFonts w:eastAsia="Times New Roman"/>
          <w:bCs/>
          <w:szCs w:val="24"/>
        </w:rPr>
        <w:t>ιαφώνησε. Αναπροσαρμόστε τις ομιλίες σας.</w:t>
      </w:r>
    </w:p>
    <w:p w14:paraId="428C351F" w14:textId="77777777" w:rsidR="00CF256A" w:rsidRDefault="008A1C0A">
      <w:pPr>
        <w:spacing w:line="600" w:lineRule="auto"/>
        <w:ind w:firstLine="720"/>
        <w:jc w:val="both"/>
        <w:rPr>
          <w:rFonts w:eastAsia="Times New Roman"/>
          <w:bCs/>
          <w:szCs w:val="24"/>
        </w:rPr>
      </w:pPr>
      <w:r>
        <w:rPr>
          <w:rFonts w:eastAsia="Times New Roman"/>
          <w:bCs/>
          <w:szCs w:val="24"/>
        </w:rPr>
        <w:t xml:space="preserve">Τον λόγο έχει η κ. </w:t>
      </w:r>
      <w:proofErr w:type="spellStart"/>
      <w:r>
        <w:rPr>
          <w:rFonts w:eastAsia="Times New Roman"/>
          <w:bCs/>
          <w:szCs w:val="24"/>
        </w:rPr>
        <w:t>Αυλωνίτου</w:t>
      </w:r>
      <w:proofErr w:type="spellEnd"/>
      <w:r>
        <w:rPr>
          <w:rFonts w:eastAsia="Times New Roman"/>
          <w:bCs/>
          <w:szCs w:val="24"/>
        </w:rPr>
        <w:t>.</w:t>
      </w:r>
    </w:p>
    <w:p w14:paraId="428C3520" w14:textId="77777777" w:rsidR="00CF256A" w:rsidRDefault="008A1C0A">
      <w:pPr>
        <w:spacing w:line="600" w:lineRule="auto"/>
        <w:ind w:firstLine="720"/>
        <w:jc w:val="both"/>
        <w:rPr>
          <w:rFonts w:eastAsia="Times New Roman"/>
          <w:bCs/>
          <w:szCs w:val="24"/>
        </w:rPr>
      </w:pPr>
      <w:r>
        <w:rPr>
          <w:rFonts w:eastAsia="Times New Roman"/>
          <w:b/>
          <w:bCs/>
          <w:szCs w:val="24"/>
        </w:rPr>
        <w:t xml:space="preserve">ΕΛΕΝΗ ΑΥΛΩΝΙΤΟΥ: </w:t>
      </w:r>
      <w:r>
        <w:rPr>
          <w:rFonts w:eastAsia="Times New Roman"/>
          <w:bCs/>
          <w:szCs w:val="24"/>
        </w:rPr>
        <w:t>Ευχαριστώ πολύ, κυρία Πρόεδρε.</w:t>
      </w:r>
    </w:p>
    <w:p w14:paraId="428C3521" w14:textId="77777777" w:rsidR="00CF256A" w:rsidRDefault="008A1C0A">
      <w:pPr>
        <w:spacing w:line="600" w:lineRule="auto"/>
        <w:ind w:firstLine="720"/>
        <w:jc w:val="both"/>
        <w:rPr>
          <w:rFonts w:eastAsia="Times New Roman"/>
          <w:bCs/>
          <w:szCs w:val="24"/>
        </w:rPr>
      </w:pPr>
      <w:r>
        <w:rPr>
          <w:rFonts w:eastAsia="Times New Roman"/>
          <w:bCs/>
          <w:szCs w:val="24"/>
        </w:rPr>
        <w:t xml:space="preserve">Κυρίες και κύριοι συνάδελφοι, το σημερινό νομοσχέδιο «Μεταρρύθμιση της Πρωτοβάθμιας Φροντίδας Υγείας, επείγουσες ρυθμίσεις αρμοδιότητας </w:t>
      </w:r>
      <w:r>
        <w:rPr>
          <w:rFonts w:eastAsia="Times New Roman"/>
          <w:bCs/>
          <w:szCs w:val="24"/>
        </w:rPr>
        <w:t>Υπουργείου Υγείας και άλλες διατάξεις», προσπαθεί να αντιμετωπίσει το κρίσιμο ζήτημα παροχής επαρκών υπηρεσιών υγείας σε όλους τους πολίτες με περιορισμένα οικονομικά μέσα.</w:t>
      </w:r>
    </w:p>
    <w:p w14:paraId="428C352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να πετύχει τον στόχο αυτόν, χρειάζεται απόλυτα ορθολογικά οργάνωση, χωρίς σπατά</w:t>
      </w:r>
      <w:r>
        <w:rPr>
          <w:rFonts w:eastAsia="Times New Roman" w:cs="Times New Roman"/>
          <w:szCs w:val="24"/>
        </w:rPr>
        <w:t xml:space="preserve">λες, αλλά και χωρίς να παραμελεί τις ανάγκες των ασθενών. Δεν είναι, λοιπόν, ένα σύστημα </w:t>
      </w:r>
      <w:r>
        <w:rPr>
          <w:rFonts w:eastAsia="Times New Roman" w:cs="Times New Roman"/>
          <w:szCs w:val="24"/>
          <w:lang w:val="en-US"/>
        </w:rPr>
        <w:t>large</w:t>
      </w:r>
      <w:r>
        <w:rPr>
          <w:rFonts w:eastAsia="Times New Roman" w:cs="Times New Roman"/>
          <w:szCs w:val="24"/>
        </w:rPr>
        <w:t xml:space="preserve"> γιατί δεν μπορεί να γίνει. </w:t>
      </w:r>
    </w:p>
    <w:p w14:paraId="428C352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Παλιά, πριν την οικονομική κρίση, όταν είχαμε πολύ μεγαλύτερες οικονομικές δυνατότητες, ζούσαμε την περίοδο των παχιών αγελάδων, είχα</w:t>
      </w:r>
      <w:r>
        <w:rPr>
          <w:rFonts w:eastAsia="Times New Roman" w:cs="Times New Roman"/>
          <w:szCs w:val="24"/>
        </w:rPr>
        <w:t xml:space="preserve">με ένα σύστημα υγείας που σπαταλούσε τα λεφτά σε </w:t>
      </w:r>
      <w:proofErr w:type="spellStart"/>
      <w:r>
        <w:rPr>
          <w:rFonts w:eastAsia="Times New Roman" w:cs="Times New Roman"/>
          <w:szCs w:val="24"/>
        </w:rPr>
        <w:t>υπερτιμολογημένες</w:t>
      </w:r>
      <w:proofErr w:type="spellEnd"/>
      <w:r>
        <w:rPr>
          <w:rFonts w:eastAsia="Times New Roman" w:cs="Times New Roman"/>
          <w:szCs w:val="24"/>
        </w:rPr>
        <w:t xml:space="preserve"> προμήθειες, περιττές εξετάσεις και ιατρικές πράξεις, υπερκατανάλωση άχρηστων φαρμάκων και </w:t>
      </w:r>
      <w:r>
        <w:rPr>
          <w:rFonts w:eastAsia="Times New Roman" w:cs="Times New Roman"/>
          <w:szCs w:val="24"/>
        </w:rPr>
        <w:lastRenderedPageBreak/>
        <w:t>στον πλουτισμό, βέβαια, των κάθε λογής ημετέρων, αλλά και των κάθε λογής εργολάβων για τα συμφέροντ</w:t>
      </w:r>
      <w:r>
        <w:rPr>
          <w:rFonts w:eastAsia="Times New Roman" w:cs="Times New Roman"/>
          <w:szCs w:val="24"/>
        </w:rPr>
        <w:t xml:space="preserve">α των οποίων κόπτεστε εγείροντας σήμερα, ανεπιτυχώς, αίτημα αντισυνταγματικότητας. Ό,τι περίσσευε μετά απ’ αυτήν τη σπατάλη, πήγαινε για την περίθαλψη των ασθενών. </w:t>
      </w:r>
    </w:p>
    <w:p w14:paraId="428C352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Σήμερα, λοιπόν, που οι πόροι στένεψαν, ό,τι δεν χρειάζεται για την περίθαλψη των ασθενών, κ</w:t>
      </w:r>
      <w:r>
        <w:rPr>
          <w:rFonts w:eastAsia="Times New Roman" w:cs="Times New Roman"/>
          <w:szCs w:val="24"/>
        </w:rPr>
        <w:t>όβεται. Βέβαια, ακόμη και αφού ξεκίνησε η οικονομική κρίση, κυβερνήσεις πριν από τη δικιά μας έθεταν κάπως διαφορετικά τις προτεραιότητες στα θέματα αυτά. Προσπαθούσαν να διαφυλάξουν κάτι από τα προνόμια των κάθε λογής ημετέρων και όλο αυτό το έκαναν σε βά</w:t>
      </w:r>
      <w:r>
        <w:rPr>
          <w:rFonts w:eastAsia="Times New Roman" w:cs="Times New Roman"/>
          <w:szCs w:val="24"/>
        </w:rPr>
        <w:t xml:space="preserve">ρος των ανασφάλιστων συμπολιτών μας που τους άφηναν στην τύχη τους. </w:t>
      </w:r>
    </w:p>
    <w:p w14:paraId="428C352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Μην περιμένετε, όμως, τέτοια από εμάς, δεν θα τα δείτε. Δεν θα τα δείτε ούτε στο όνομα της ελεύθερης επιλογής, ούτε στο όνομα της αποφυγής του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ούτε στο όνομα της προστασίας </w:t>
      </w:r>
      <w:r>
        <w:rPr>
          <w:rFonts w:eastAsia="Times New Roman" w:cs="Times New Roman"/>
          <w:szCs w:val="24"/>
        </w:rPr>
        <w:t xml:space="preserve">των επενδύσεων οποιουδήποτε διά της έμμεσης κρατικής επιδότησης. Για εμάς υπέρτατη ελευθερία είναι δικαίωμα του άρρωστου ανθρώπου να </w:t>
      </w:r>
      <w:proofErr w:type="spellStart"/>
      <w:r>
        <w:rPr>
          <w:rFonts w:eastAsia="Times New Roman" w:cs="Times New Roman"/>
          <w:szCs w:val="24"/>
        </w:rPr>
        <w:t>γιάνει</w:t>
      </w:r>
      <w:proofErr w:type="spellEnd"/>
      <w:r>
        <w:rPr>
          <w:rFonts w:eastAsia="Times New Roman" w:cs="Times New Roman"/>
          <w:szCs w:val="24"/>
        </w:rPr>
        <w:t xml:space="preserve"> και να ζήσει. Υπέρτατη θεωρητική αρχή είναι η πρακτική λειτουργικότητα των μέτρων μας. </w:t>
      </w:r>
    </w:p>
    <w:p w14:paraId="428C352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Όσο για την ιδιωτική επιχειρ</w:t>
      </w:r>
      <w:r>
        <w:rPr>
          <w:rFonts w:eastAsia="Times New Roman" w:cs="Times New Roman"/>
          <w:szCs w:val="24"/>
        </w:rPr>
        <w:t xml:space="preserve">ηματικότητα στο χώρο της υγείας, φυσικά και δεν μας ενοχλεί, αλλά δεν έχουμε βέβαια και την υποχρέωση να της στέλνουμε διά νόμου πελατεία. Αυτό το τελευταίο το λέω, γιατί κατά τη συζήτηση στην </w:t>
      </w:r>
      <w:r>
        <w:rPr>
          <w:rFonts w:eastAsia="Times New Roman" w:cs="Times New Roman"/>
          <w:szCs w:val="24"/>
        </w:rPr>
        <w:t>ε</w:t>
      </w:r>
      <w:r>
        <w:rPr>
          <w:rFonts w:eastAsia="Times New Roman" w:cs="Times New Roman"/>
          <w:szCs w:val="24"/>
        </w:rPr>
        <w:t>πιτροπή ακούστηκε από την Αξιωματική Αντιπολίτευση ότι έπρεπε,</w:t>
      </w:r>
      <w:r>
        <w:rPr>
          <w:rFonts w:eastAsia="Times New Roman" w:cs="Times New Roman"/>
          <w:szCs w:val="24"/>
        </w:rPr>
        <w:t xml:space="preserve"> λέει, να προτιμήσουμε το δικό της σύστημα να στέλνουμε τους ασθενείς στην ιδιωτική πρωτοβουλία με μια κάποια μικρή οικονομική συμμετοχή των ασθενών. Η αλήθεια είναι ότι εάν είχαμε τη δυνατότητα να στέλνουμε τους ασθενείς στην ιδιωτική πρωτοβουλία με μηδεν</w:t>
      </w:r>
      <w:r>
        <w:rPr>
          <w:rFonts w:eastAsia="Times New Roman" w:cs="Times New Roman"/>
          <w:szCs w:val="24"/>
        </w:rPr>
        <w:t xml:space="preserve">ική συμμετοχή των ασθενών, εγώ προσωπικά θα το συζήταγα. Αλλά μπροστά στο αίσχος να ζητάς από έναν φτωχό άνθρωπο να πληρώσει λεφτά που δεν έχει, για να ζήσει, δεν μπορώ να παρακολουθήσω πραγματικά τις θεωρητικές περικοκλάδες της Νέας Δημοκρατίας. </w:t>
      </w:r>
    </w:p>
    <w:p w14:paraId="428C352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Σε πρώτη</w:t>
      </w:r>
      <w:r>
        <w:rPr>
          <w:rFonts w:eastAsia="Times New Roman" w:cs="Times New Roman"/>
          <w:szCs w:val="24"/>
        </w:rPr>
        <w:t xml:space="preserve"> φάση, το νομοθετούμενο σύστημα πρωτοβάθμιας φροντίδας υγείας θα καλύψει το 30% του πληθυσμού. Έχουμε απόλυτη αίσθηση των περιορισμών που μας επιβάλλει η οικονομική κατάσταση. Καθώς, όμως, ανακάμπτει η οικονομία, γιατί ανακάμπτει, η κάλυψη αυτή θα επεκτείν</w:t>
      </w:r>
      <w:r>
        <w:rPr>
          <w:rFonts w:eastAsia="Times New Roman" w:cs="Times New Roman"/>
          <w:szCs w:val="24"/>
        </w:rPr>
        <w:t xml:space="preserve">εται. Τι θα γίνει, λοιπόν, όταν η κάλυψη φθάσει το 100%; Μήπως, θα σημάνει την </w:t>
      </w:r>
      <w:r>
        <w:rPr>
          <w:rFonts w:eastAsia="Times New Roman" w:cs="Times New Roman"/>
          <w:szCs w:val="24"/>
        </w:rPr>
        <w:lastRenderedPageBreak/>
        <w:t xml:space="preserve">πλήρη υποκατάσταση της ιδιωτικής πρωτοβουλίας στην υγεία από τη δημόσια περίθαλψη; Αυτό το ερώτημα θεώρησε καλό να θέσει στην </w:t>
      </w:r>
      <w:r>
        <w:rPr>
          <w:rFonts w:eastAsia="Times New Roman" w:cs="Times New Roman"/>
          <w:szCs w:val="24"/>
        </w:rPr>
        <w:t>ε</w:t>
      </w:r>
      <w:r>
        <w:rPr>
          <w:rFonts w:eastAsia="Times New Roman" w:cs="Times New Roman"/>
          <w:szCs w:val="24"/>
        </w:rPr>
        <w:t>πιτροπή ο Αντιπρόεδρος της Νέας Δημοκρατίας, θεωρώ</w:t>
      </w:r>
      <w:r>
        <w:rPr>
          <w:rFonts w:eastAsia="Times New Roman" w:cs="Times New Roman"/>
          <w:szCs w:val="24"/>
        </w:rPr>
        <w:t>ντας το, μάλλον, ως το κομβικό σημείο όλου του σημερινού νομοσχεδίου. Δεν μπορεί να είναι κρατική η υγεία, μόνο η παροχή υπηρεσιών υγείας μπορεί να είναι δωρεάν με μικρή οικονομική συμμετοχή, συνέχισε σήμερα εδώ στην Ολομέλεια ο εισηγητής του ΠΑΣΟΚ.</w:t>
      </w:r>
    </w:p>
    <w:p w14:paraId="428C352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κυρίες και κύριοι συνάδελφοι, προσπαθούμε να σώσουμε τη ζωή και την υγεία των ανθρώπων και η Νέα Δημοκρατία και το ΠΑΣΟΚ φοβούνται μην χάσει κανένας μεγαλογιατρός ή κανένα ιδιωτικό διαγνωστικό κέντρο την πελατεία τους. </w:t>
      </w:r>
    </w:p>
    <w:p w14:paraId="428C352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Απορούν, αλήθεια, διάφοροι καλοπληρ</w:t>
      </w:r>
      <w:r>
        <w:rPr>
          <w:rFonts w:eastAsia="Times New Roman" w:cs="Times New Roman"/>
          <w:szCs w:val="24"/>
        </w:rPr>
        <w:t xml:space="preserve">ωμένοι δημοσκόποι και πολιτικοί αναλυτές γιατί εμφανίζει μεγαλύτερη </w:t>
      </w:r>
      <w:proofErr w:type="spellStart"/>
      <w:r>
        <w:rPr>
          <w:rFonts w:eastAsia="Times New Roman" w:cs="Times New Roman"/>
          <w:szCs w:val="24"/>
        </w:rPr>
        <w:t>δημοσκοπική</w:t>
      </w:r>
      <w:proofErr w:type="spellEnd"/>
      <w:r>
        <w:rPr>
          <w:rFonts w:eastAsia="Times New Roman" w:cs="Times New Roman"/>
          <w:szCs w:val="24"/>
        </w:rPr>
        <w:t xml:space="preserve"> άνοδο η Νέα Δημοκρατία και όχι ο ΣΥΡΙΖΑ, ο οποίος διατηρεί τις σημαντικές δυνάμεις του με δυνατότητα ανάκαμψης, που του την αναγνωρίζουν και οι ίδιοι. Απορούν πώς γίνεται αυτό,</w:t>
      </w:r>
      <w:r>
        <w:rPr>
          <w:rFonts w:eastAsia="Times New Roman" w:cs="Times New Roman"/>
          <w:szCs w:val="24"/>
        </w:rPr>
        <w:t xml:space="preserve"> αφού ούτε τα μνημόνια καταργήσαμε με ένα νόμο και ένα άρθρο, ούτε η κ. </w:t>
      </w:r>
      <w:proofErr w:type="spellStart"/>
      <w:r>
        <w:rPr>
          <w:rFonts w:eastAsia="Times New Roman" w:cs="Times New Roman"/>
          <w:szCs w:val="24"/>
        </w:rPr>
        <w:t>Μέρκελ</w:t>
      </w:r>
      <w:proofErr w:type="spellEnd"/>
      <w:r>
        <w:rPr>
          <w:rFonts w:eastAsia="Times New Roman" w:cs="Times New Roman"/>
          <w:szCs w:val="24"/>
        </w:rPr>
        <w:t xml:space="preserve"> χορεύει ακόμη πεντοζάλη, ούτε η ανεργία έχει </w:t>
      </w:r>
      <w:r>
        <w:rPr>
          <w:rFonts w:eastAsia="Times New Roman" w:cs="Times New Roman"/>
          <w:szCs w:val="24"/>
        </w:rPr>
        <w:lastRenderedPageBreak/>
        <w:t>ακόμη μηδενιστεί. Είναι όμως πάρα πολύ απλό: Πρώτον, ο κόσμος που μας ψήφισε βλέπει εμάς και θυμώνει που δεν πετύχαμε όλα όσα θα θέλ</w:t>
      </w:r>
      <w:r>
        <w:rPr>
          <w:rFonts w:eastAsia="Times New Roman" w:cs="Times New Roman"/>
          <w:szCs w:val="24"/>
        </w:rPr>
        <w:t xml:space="preserve">αμε. Μετά βλέπει τον κ. Γεωργιάδη και τρέμει το τι θα γίνει αν πετύχει αυτός όλα όσα θέλει. Και τρίτον, όσο για τους δημοσκόπους και τους πολιτικούς αναλυτές, δεν το βλέπουν οι ίδιοι γιατί </w:t>
      </w:r>
      <w:proofErr w:type="spellStart"/>
      <w:r>
        <w:rPr>
          <w:rFonts w:eastAsia="Times New Roman" w:cs="Times New Roman"/>
          <w:szCs w:val="24"/>
        </w:rPr>
        <w:t>παραείναι</w:t>
      </w:r>
      <w:proofErr w:type="spellEnd"/>
      <w:r>
        <w:rPr>
          <w:rFonts w:eastAsia="Times New Roman" w:cs="Times New Roman"/>
          <w:szCs w:val="24"/>
        </w:rPr>
        <w:t xml:space="preserve"> καλοπληρωμένοι για να βλέπουν τέτοια πράγματα. </w:t>
      </w:r>
    </w:p>
    <w:p w14:paraId="428C352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συνάδελφοι, σας προτρέπω να ψηφίσετε αυτό το νομοσχέδιο. Όσοι από εσάς δεν έχετε την αναισθησία που χρειάζεται για να πείτε σε έναν φτωχό και άρρωστο συμπολίτη μας ότι δεν δικαιούται ιατρική περίθαλψη αν δεν πληρώσει πρώτα την κάποια μικρή συμμετο</w:t>
      </w:r>
      <w:r>
        <w:rPr>
          <w:rFonts w:eastAsia="Times New Roman" w:cs="Times New Roman"/>
          <w:szCs w:val="24"/>
        </w:rPr>
        <w:t xml:space="preserve">χή του σε κάποιον, σας προτρέπω να το ψηφίσετε. Όποιος από εσάς μπορεί να κοιτάξει κατάματα έναν φτωχό και άρρωστο άνθρωπο και να του πει «Η υγεία κοστίζει», όπως είπε προηγούμενος συνομιλητής, ας το καταψηφίσει. Και μην ανησυχείτε, γιατί σήμερα έχουμε τη </w:t>
      </w:r>
      <w:r>
        <w:rPr>
          <w:rFonts w:eastAsia="Times New Roman" w:cs="Times New Roman"/>
          <w:szCs w:val="24"/>
        </w:rPr>
        <w:t xml:space="preserve">δυνατότητα, επειδή εσείς μας αφήσατε τέτοια οικονομική δυνατότητα, να καλύψουμε μόνο το 30% της πρωτοβάθμιας φροντίδας υγείας. Ο </w:t>
      </w:r>
      <w:r>
        <w:rPr>
          <w:rFonts w:eastAsia="Times New Roman" w:cs="Times New Roman"/>
          <w:szCs w:val="24"/>
        </w:rPr>
        <w:lastRenderedPageBreak/>
        <w:t>στόχος μας είναι να φτάσουμε το 100% και γι’ αυτό θα συνεχίσουμε να είμαστε Κυβέρνηση, γιατί αυτή η Κυβέρνηση ήρθε για να μείνε</w:t>
      </w:r>
      <w:r>
        <w:rPr>
          <w:rFonts w:eastAsia="Times New Roman" w:cs="Times New Roman"/>
          <w:szCs w:val="24"/>
        </w:rPr>
        <w:t>ι.</w:t>
      </w:r>
    </w:p>
    <w:p w14:paraId="428C352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52C"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52D" w14:textId="77777777" w:rsidR="00CF256A" w:rsidRDefault="008A1C0A">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Ευχαριστούμε. Ο χρόνος έχει περιοριστεί στα έξι λεπτά. Προς το παρόν κανένας δεν έχει προσαρμοστεί. Ελπίζουμε στο μέλλον. </w:t>
      </w:r>
    </w:p>
    <w:p w14:paraId="428C352E" w14:textId="77777777" w:rsidR="00CF256A" w:rsidRDefault="008A1C0A">
      <w:pPr>
        <w:spacing w:line="600" w:lineRule="auto"/>
        <w:ind w:firstLine="720"/>
        <w:jc w:val="both"/>
        <w:rPr>
          <w:rFonts w:eastAsia="Times New Roman"/>
          <w:bCs/>
          <w:szCs w:val="24"/>
        </w:rPr>
      </w:pPr>
      <w:r>
        <w:rPr>
          <w:rFonts w:eastAsia="Times New Roman"/>
          <w:bCs/>
          <w:szCs w:val="24"/>
        </w:rPr>
        <w:t xml:space="preserve">Κύριε Θεοχάρη, έχετε τον λόγο. </w:t>
      </w:r>
    </w:p>
    <w:p w14:paraId="428C352F" w14:textId="77777777" w:rsidR="00CF256A" w:rsidRDefault="008A1C0A">
      <w:pPr>
        <w:spacing w:line="600" w:lineRule="auto"/>
        <w:ind w:firstLine="720"/>
        <w:jc w:val="both"/>
        <w:rPr>
          <w:rFonts w:eastAsia="Times New Roman"/>
          <w:bCs/>
          <w:szCs w:val="24"/>
        </w:rPr>
      </w:pPr>
      <w:r>
        <w:rPr>
          <w:rFonts w:eastAsia="Times New Roman"/>
          <w:b/>
          <w:bCs/>
          <w:szCs w:val="24"/>
        </w:rPr>
        <w:t xml:space="preserve">ΘΕΟΧΑΡΗΣ (ΧΑΡΗΣ) ΘΕΟΧΑΡΗΣ: </w:t>
      </w:r>
      <w:r>
        <w:rPr>
          <w:rFonts w:eastAsia="Times New Roman"/>
          <w:bCs/>
          <w:szCs w:val="24"/>
        </w:rPr>
        <w:t>Ξαφνικός θάνατος του χρόνου και είναι δύσκολο, αλλά θα κάνουμε το καλύτερο δυνατό, κυρία Πρόεδρε. Σας ευχαριστώ πολύ.</w:t>
      </w:r>
    </w:p>
    <w:p w14:paraId="428C353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είναι το κοινωνικό κράτος; Παιδεία, ασφάλεια, </w:t>
      </w:r>
      <w:r>
        <w:rPr>
          <w:rFonts w:eastAsia="Times New Roman" w:cs="Times New Roman"/>
          <w:szCs w:val="24"/>
        </w:rPr>
        <w:t>υγεία. Τα έχουμε καταντήσει όλα αποθήκες, την παιδεία αποθήκες παιδιών, τα νοσοκομεία αποθήκες αρρώστων και την ασφάλεια αποθήκες καμιά φορά ανθρώπων που κρατούνται. Εδώ κρίνεται η ευαισθησία, η ψυχή, το τι πιστεύουμε, εδώ κρίνεται αν θέλετε και όλη η αφήγ</w:t>
      </w:r>
      <w:r>
        <w:rPr>
          <w:rFonts w:eastAsia="Times New Roman" w:cs="Times New Roman"/>
          <w:szCs w:val="24"/>
        </w:rPr>
        <w:t xml:space="preserve">ηση του ΣΥΡΙΖΑ ότι είναι </w:t>
      </w:r>
      <w:r>
        <w:rPr>
          <w:rFonts w:eastAsia="Times New Roman" w:cs="Times New Roman"/>
          <w:szCs w:val="24"/>
        </w:rPr>
        <w:lastRenderedPageBreak/>
        <w:t xml:space="preserve">μία δύναμη η οποία πονάει τον κόσμο, πονάει τους Έλληνες πολίτες. Χτυπήσατε χθες την παιδεία, χτυπάτε σήμερα την υγεία. </w:t>
      </w:r>
    </w:p>
    <w:p w14:paraId="428C353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άρθρο 21 του Συντάγματος είναι ξεκάθαρο: Το κράτος μεριμνά για την υγεία των πολιτών και παίρνει ειδικά μέτ</w:t>
      </w:r>
      <w:r>
        <w:rPr>
          <w:rFonts w:eastAsia="Times New Roman" w:cs="Times New Roman"/>
          <w:szCs w:val="24"/>
        </w:rPr>
        <w:t>ρα για την προστασία της νεότητας, του γήρατος, της αναπηρίας και για την περίθαλψη των απόρων. Γνωρίζετε, κύριε Υπουργέ, τα στοιχεία που βγήκαν αυτές τις μέρες και σήμερα από την ΠΟΕΔΗΝ, αλλά τα ξέρουμε όλο αυτό το διάστημα; Οι ασθενείς στο Διδυμότειχο, μ</w:t>
      </w:r>
      <w:r>
        <w:rPr>
          <w:rFonts w:eastAsia="Times New Roman" w:cs="Times New Roman"/>
          <w:szCs w:val="24"/>
        </w:rPr>
        <w:t xml:space="preserve">ετά την αποψίλωση του νοσοκομείου, αναζητούν υπηρεσίες υγείας στο νοσοκομείο της </w:t>
      </w:r>
      <w:proofErr w:type="spellStart"/>
      <w:r>
        <w:rPr>
          <w:rFonts w:eastAsia="Times New Roman" w:cs="Times New Roman"/>
          <w:szCs w:val="24"/>
        </w:rPr>
        <w:t>Ανδριανούπολης</w:t>
      </w:r>
      <w:proofErr w:type="spellEnd"/>
      <w:r>
        <w:rPr>
          <w:rFonts w:eastAsia="Times New Roman" w:cs="Times New Roman"/>
          <w:szCs w:val="24"/>
        </w:rPr>
        <w:t xml:space="preserve"> στην Τουρκία. Τα κέντρα υγείας σήμερα δεν είναι σε θέση να κάνουν μία ακτινογραφία ή μία γενική αίματος, την ώρα που σκουριάζουν πανάκριβα ιατρικά μηχανήματα στ</w:t>
      </w:r>
      <w:r>
        <w:rPr>
          <w:rFonts w:eastAsia="Times New Roman" w:cs="Times New Roman"/>
          <w:szCs w:val="24"/>
        </w:rPr>
        <w:t>η ζελατίνα. Οι ασθενείς στοιβάζονται στα τμήματα επειγόντων περιστατικών του νοσοκομείου και ταλαιπωρούνται οκτώ ώρες στην αναμονή για να εξυπηρετηθούν. Στις πρωτοβάθμιες μονάδες δεν προσελήφθη κανείς ιατρός, κανείς επαγγελματίας υγείας τα τελευταία δύο χρ</w:t>
      </w:r>
      <w:r>
        <w:rPr>
          <w:rFonts w:eastAsia="Times New Roman" w:cs="Times New Roman"/>
          <w:szCs w:val="24"/>
        </w:rPr>
        <w:t xml:space="preserve">όνια. Τα κέντρα υγείας δεν έχουν ούτε ένα ευρώ για να καλύψουν βασικές λειτουργικές δαπάνες. Μέχρι δίσκο στις λειτουργίες βγάζουν οι κατά τόπους εκκλησίες για την ενίσχυση των κέντρων υγείας. Αυτό είναι </w:t>
      </w:r>
      <w:r>
        <w:rPr>
          <w:rFonts w:eastAsia="Times New Roman" w:cs="Times New Roman"/>
          <w:szCs w:val="24"/>
        </w:rPr>
        <w:lastRenderedPageBreak/>
        <w:t>το όραμά μας; Αδυνατούν να προμηθευτούν γάντια, βαμβά</w:t>
      </w:r>
      <w:r>
        <w:rPr>
          <w:rFonts w:eastAsia="Times New Roman" w:cs="Times New Roman"/>
          <w:szCs w:val="24"/>
        </w:rPr>
        <w:t xml:space="preserve">κι, μάσκες οξυγόνου, κολάρα, συσκευές ορού, </w:t>
      </w:r>
      <w:proofErr w:type="spellStart"/>
      <w:r>
        <w:rPr>
          <w:rFonts w:eastAsia="Times New Roman" w:cs="Times New Roman"/>
          <w:szCs w:val="24"/>
        </w:rPr>
        <w:t>φλεβοκαθετήρες</w:t>
      </w:r>
      <w:proofErr w:type="spellEnd"/>
      <w:r>
        <w:rPr>
          <w:rFonts w:eastAsia="Times New Roman" w:cs="Times New Roman"/>
          <w:szCs w:val="24"/>
        </w:rPr>
        <w:t xml:space="preserve">, ράμματα, επιδέσμους, </w:t>
      </w:r>
      <w:proofErr w:type="spellStart"/>
      <w:r>
        <w:rPr>
          <w:rFonts w:eastAsia="Times New Roman" w:cs="Times New Roman"/>
          <w:szCs w:val="24"/>
        </w:rPr>
        <w:t>ουροσυλλέκτες</w:t>
      </w:r>
      <w:proofErr w:type="spellEnd"/>
      <w:r>
        <w:rPr>
          <w:rFonts w:eastAsia="Times New Roman" w:cs="Times New Roman"/>
          <w:szCs w:val="24"/>
        </w:rPr>
        <w:t xml:space="preserve">, γάζες, σύριγγες, φάρμακα, βενζίνη για τα οχήματα, πετρέλαιο για τα καλοριφέρ, δεν διαθέτουν καν χαρτί υγείας. </w:t>
      </w:r>
    </w:p>
    <w:p w14:paraId="428C353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φαρμακοποιοί από χθες, 1</w:t>
      </w:r>
      <w:r>
        <w:rPr>
          <w:rFonts w:eastAsia="Times New Roman" w:cs="Times New Roman"/>
          <w:szCs w:val="24"/>
          <w:vertAlign w:val="superscript"/>
        </w:rPr>
        <w:t>η</w:t>
      </w:r>
      <w:r>
        <w:rPr>
          <w:rFonts w:eastAsia="Times New Roman" w:cs="Times New Roman"/>
          <w:szCs w:val="24"/>
        </w:rPr>
        <w:t xml:space="preserve"> Αυγούστου, σταμάτησα</w:t>
      </w:r>
      <w:r>
        <w:rPr>
          <w:rFonts w:eastAsia="Times New Roman" w:cs="Times New Roman"/>
          <w:szCs w:val="24"/>
        </w:rPr>
        <w:t xml:space="preserve">ν να δίνουν αναλώσιμα επειδή δεν έχουν πληρωθεί από τον ΕΟΠΥΥ. Υπογράψατε, ο Υπουργός, τον περασμένο Γενάρη, και δεν εξοφλήθηκε ακόμα ούτε ο Γενάρης, επτά μήνες, οκτώ μήνες έχουμε μπει πια, αυτή τη σύμβαση. Να πω για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Περάματος; Στελεχωμένο</w:t>
      </w:r>
      <w:r>
        <w:rPr>
          <w:rFonts w:eastAsia="Times New Roman" w:cs="Times New Roman"/>
          <w:szCs w:val="24"/>
        </w:rPr>
        <w:t xml:space="preserve"> με ένα άτομο, τεχνολόγος-ακτινολόγος δεν υπάρχει κ.λπ.. Το Κέντρο Υγείας Φαρσάλων χωρίς παιδίατρο, οδοντίατρο, ακτινολόγο, κλειστό το ακτινολογικό εργαστήριο κ.λπ. για είκοσι πέντε χιλιάδες ανθρώπους. Το Κέντρο Υγείας </w:t>
      </w:r>
      <w:proofErr w:type="spellStart"/>
      <w:r>
        <w:rPr>
          <w:rFonts w:eastAsia="Times New Roman" w:cs="Times New Roman"/>
          <w:szCs w:val="24"/>
        </w:rPr>
        <w:t>Μηχανιώνας</w:t>
      </w:r>
      <w:proofErr w:type="spellEnd"/>
      <w:r>
        <w:rPr>
          <w:rFonts w:eastAsia="Times New Roman" w:cs="Times New Roman"/>
          <w:szCs w:val="24"/>
        </w:rPr>
        <w:t xml:space="preserve"> δεν έχει αναλώσιμα, δεν υπ</w:t>
      </w:r>
      <w:r>
        <w:rPr>
          <w:rFonts w:eastAsia="Times New Roman" w:cs="Times New Roman"/>
          <w:szCs w:val="24"/>
        </w:rPr>
        <w:t>άρχουν αναλυτές στο μικροβιολογικό εργαστήριο, τα δείγματα των αιμοληψιών για ελάχιστες εξετάσεις μεταφέρονται στο νοσοκομείο και τα αποτελέσματα δίνονται μετά από τρεις μέρες κ.λπ.. Έχω γραμμένα εδώ μια σελίδα, αλλά ο χρόνος είναι πολύτιμος και δεν θα επε</w:t>
      </w:r>
      <w:r>
        <w:rPr>
          <w:rFonts w:eastAsia="Times New Roman" w:cs="Times New Roman"/>
          <w:szCs w:val="24"/>
        </w:rPr>
        <w:t>κταθώ. Τα ξέρουμε όλοι.</w:t>
      </w:r>
    </w:p>
    <w:p w14:paraId="428C353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Δύο δρόμους έχετε, κύριε Υπουργέ. Εάν δεν το ξέρετε, εάν δεν ξέρετε την κατάσταση φύγετε, παραιτηθείτε. Έπρεπε την υποχρέωσή σας να την ξέρετε.</w:t>
      </w:r>
    </w:p>
    <w:p w14:paraId="428C353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Εάν την ξέρετε και δεν μπορείτε να τη λύσετε, φύγετε, παραιτηθείτε. Η δουλειά σας είναι να τη λύσετε, όχι να την κοιτάτε. </w:t>
      </w:r>
    </w:p>
    <w:p w14:paraId="428C353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Αυτοί είναι οι μόνοι δυο δρόμοι που έχετε στην πραγματικότητα. </w:t>
      </w:r>
    </w:p>
    <w:p w14:paraId="428C353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ζήτημα έλλειψης πόρων; Φταίει η τρόικα που δεν μας αφήνει; Χρει</w:t>
      </w:r>
      <w:r>
        <w:rPr>
          <w:rFonts w:eastAsia="Times New Roman" w:cs="Times New Roman"/>
          <w:szCs w:val="24"/>
        </w:rPr>
        <w:t xml:space="preserve">άζεται το </w:t>
      </w:r>
      <w:proofErr w:type="spellStart"/>
      <w:r>
        <w:rPr>
          <w:rFonts w:eastAsia="Times New Roman" w:cs="Times New Roman"/>
          <w:szCs w:val="24"/>
        </w:rPr>
        <w:t>υπερπλεόνασμα</w:t>
      </w:r>
      <w:proofErr w:type="spellEnd"/>
      <w:r>
        <w:rPr>
          <w:rFonts w:eastAsia="Times New Roman" w:cs="Times New Roman"/>
          <w:szCs w:val="24"/>
        </w:rPr>
        <w:t xml:space="preserve">; Γιατί πετύχατε, αντί 0,5% πλεόνασμα, 4,2%; Για ποιον λόγο; </w:t>
      </w:r>
    </w:p>
    <w:p w14:paraId="428C353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Μάλωσέ μας!</w:t>
      </w:r>
    </w:p>
    <w:p w14:paraId="428C353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Για ποιον λόγο όλο αυτό το </w:t>
      </w:r>
      <w:proofErr w:type="spellStart"/>
      <w:r>
        <w:rPr>
          <w:rFonts w:eastAsia="Times New Roman" w:cs="Times New Roman"/>
          <w:szCs w:val="24"/>
        </w:rPr>
        <w:t>υπερπλεόνασμα</w:t>
      </w:r>
      <w:proofErr w:type="spellEnd"/>
      <w:r>
        <w:rPr>
          <w:rFonts w:eastAsia="Times New Roman" w:cs="Times New Roman"/>
          <w:szCs w:val="24"/>
        </w:rPr>
        <w:t xml:space="preserve"> δεν το δίνετε στην υγεία, εκεί που θα έπρεπε </w:t>
      </w:r>
      <w:r>
        <w:rPr>
          <w:rFonts w:eastAsia="Times New Roman" w:cs="Times New Roman"/>
          <w:szCs w:val="24"/>
        </w:rPr>
        <w:t xml:space="preserve">να πηγαίνουν οι πόροι; Ξέρετε το γνωστό ανέκδοτο, ότι όταν ένας Ιταλός προπονητής κερδίσει με τρία γκολ, τον παραπέμπουν γιατί κούρασε την ομάδα; Το ίδιο ακριβώς συμβαίνει και τώρα. Έχετε πάρει όλο το </w:t>
      </w:r>
      <w:proofErr w:type="spellStart"/>
      <w:r>
        <w:rPr>
          <w:rFonts w:eastAsia="Times New Roman" w:cs="Times New Roman"/>
          <w:szCs w:val="24"/>
        </w:rPr>
        <w:t>υπερπλεόνασμα</w:t>
      </w:r>
      <w:proofErr w:type="spellEnd"/>
      <w:r>
        <w:rPr>
          <w:rFonts w:eastAsia="Times New Roman" w:cs="Times New Roman"/>
          <w:szCs w:val="24"/>
        </w:rPr>
        <w:t xml:space="preserve"> και δεν πάει εκεί που θα έπρεπε να πάει, </w:t>
      </w:r>
      <w:r>
        <w:rPr>
          <w:rFonts w:eastAsia="Times New Roman" w:cs="Times New Roman"/>
          <w:szCs w:val="24"/>
        </w:rPr>
        <w:t xml:space="preserve">να στηρίξει την υγεία και το κοινωνικό κράτος. </w:t>
      </w:r>
    </w:p>
    <w:p w14:paraId="428C353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υποχρηματοδότηση</w:t>
      </w:r>
      <w:proofErr w:type="spellEnd"/>
      <w:r>
        <w:rPr>
          <w:rFonts w:eastAsia="Times New Roman" w:cs="Times New Roman"/>
          <w:szCs w:val="24"/>
        </w:rPr>
        <w:t xml:space="preserve"> του τομέα της υγείας είναι 3%. Εμείς δίνουμε 4,2% και 7,2% δίνει η μέση ευρωπαϊκή χώρα. Δίνουμε 3%, μόνο τρεις μονάδες. </w:t>
      </w:r>
    </w:p>
    <w:p w14:paraId="428C353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μπορούσατε, λοιπόν, να είχατε βρει τα χρήματα, αν θέλατε, αλλά εί</w:t>
      </w:r>
      <w:r>
        <w:rPr>
          <w:rFonts w:eastAsia="Times New Roman" w:cs="Times New Roman"/>
          <w:szCs w:val="24"/>
        </w:rPr>
        <w:t>ναι ζήτημα ανοργανωσιάς. Οπότε, με το παρόν νομοσχέδιο το λύνετε: Νέες δομές, νέες επιτροπές διοίκησης, επιτήρησης, αξιολόγησης των δομών, αξιολόγησης των υπηρεσιών που αυτές θα προσφέρουν, χωρίς, φυσικά, εξασφάλιση των πόρων για τη χρηματοδότηση για τις κ</w:t>
      </w:r>
      <w:r>
        <w:rPr>
          <w:rFonts w:eastAsia="Times New Roman" w:cs="Times New Roman"/>
          <w:szCs w:val="24"/>
        </w:rPr>
        <w:t xml:space="preserve">τηριακές υποδομές, για τον εξοπλισμό, για το προσωπικό. </w:t>
      </w:r>
    </w:p>
    <w:p w14:paraId="428C353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μπορούμε να πορευθούμε με αυτόν τον τρόπο. </w:t>
      </w:r>
    </w:p>
    <w:p w14:paraId="428C353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Δυο λόγια για τις μονάδες ημερήσιας νοσηλείας: Με το άρθρο 30 προκαλείτε ξαφνικό θάνατο σε υφιστάμενες επιχειρήσεις που ή</w:t>
      </w:r>
      <w:r>
        <w:rPr>
          <w:rFonts w:eastAsia="Times New Roman" w:cs="Times New Roman"/>
          <w:szCs w:val="24"/>
        </w:rPr>
        <w:t>ρθαν μέσα στην κρίση και επένδυσαν σε αυτή τη νέα μορφή, η οποία υπάρχει παντού στον κόσμο. Πρέπει να το εξηγήσουμε: Οι μονάδες ημερήσιας νοσηλείας δίνουν χειρουργεία και επεμβάσεις, στις οποίες δεν χρειάζεται να μείνει κανείς το βράδυ στο νοσοκομείο. Αυτέ</w:t>
      </w:r>
      <w:r>
        <w:rPr>
          <w:rFonts w:eastAsia="Times New Roman" w:cs="Times New Roman"/>
          <w:szCs w:val="24"/>
        </w:rPr>
        <w:t xml:space="preserve">ς βοηθούν γιατί μειώνουν και την </w:t>
      </w:r>
      <w:proofErr w:type="spellStart"/>
      <w:r>
        <w:rPr>
          <w:rFonts w:eastAsia="Times New Roman" w:cs="Times New Roman"/>
          <w:szCs w:val="24"/>
        </w:rPr>
        <w:lastRenderedPageBreak/>
        <w:t>προκλητή</w:t>
      </w:r>
      <w:proofErr w:type="spellEnd"/>
      <w:r>
        <w:rPr>
          <w:rFonts w:eastAsia="Times New Roman" w:cs="Times New Roman"/>
          <w:szCs w:val="24"/>
        </w:rPr>
        <w:t xml:space="preserve"> ζήτηση. Εκτός από το ότι </w:t>
      </w:r>
      <w:proofErr w:type="spellStart"/>
      <w:r>
        <w:rPr>
          <w:rFonts w:eastAsia="Times New Roman" w:cs="Times New Roman"/>
          <w:szCs w:val="24"/>
        </w:rPr>
        <w:t>αποσυμφορούν</w:t>
      </w:r>
      <w:proofErr w:type="spellEnd"/>
      <w:r>
        <w:rPr>
          <w:rFonts w:eastAsia="Times New Roman" w:cs="Times New Roman"/>
          <w:szCs w:val="24"/>
        </w:rPr>
        <w:t xml:space="preserve"> τα νοσοκομεία που έχουν μεγάλο πρόβλημα στη χώρα μας, δεν υπάρχει και το κίνητρο να σου πουν να κάνεις παραπάνω εξετάσεις, ώστε να μείνεις μια μέρα παραπάνω. Δεν έχουν καν κρεβ</w:t>
      </w:r>
      <w:r>
        <w:rPr>
          <w:rFonts w:eastAsia="Times New Roman" w:cs="Times New Roman"/>
          <w:szCs w:val="24"/>
        </w:rPr>
        <w:t xml:space="preserve">άτια. </w:t>
      </w:r>
    </w:p>
    <w:p w14:paraId="428C353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αλλάζετε το πλαίσιό τους και ξαφνικά με το άρθρο 30 παράγραφος 4 τους αναγκάζετε, ενώ έχουν δυο και τρεις ειδικότητες -έχουν πάρει τις λεγόμενες μεικτές άδειες- να μην μπορέσουν να προσαρμοστούν και να μην έχουν μεικτές άδειες. Δεν μπορούν, δη</w:t>
      </w:r>
      <w:r>
        <w:rPr>
          <w:rFonts w:eastAsia="Times New Roman" w:cs="Times New Roman"/>
          <w:szCs w:val="24"/>
        </w:rPr>
        <w:t xml:space="preserve">λαδή, να έχουν και οδοντίατρο και αισθητικό. </w:t>
      </w:r>
    </w:p>
    <w:p w14:paraId="428C353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αυτό το πράγμα, όπως καταλαβαίνετε, αλλάζετε σε μια νύχτα τους όρους λειτουργίας, σταματάτε αυτές τις επενδύσεις. Διότι μας μιλάτε για ανάπτυξη και ντροπιάζετε τον Πρωθυπουργό. Έρχεται εδώ ο Πρωθυπουργός και</w:t>
      </w:r>
      <w:r>
        <w:rPr>
          <w:rFonts w:eastAsia="Times New Roman" w:cs="Times New Roman"/>
          <w:szCs w:val="24"/>
        </w:rPr>
        <w:t xml:space="preserve"> λέει «φεύγουμε, έχουμε ανάπτυξη» και εσείς πίσω από την πλάτη του –εκτός αν το ξέρει και συμφωνεί- έρχεστε και καταστρέφετε τις επενδύσεις που έχουν γίνει. Άρα λοιπόν, μαζί θέλετε να σκοτώσετε την ανάπτυξη. </w:t>
      </w:r>
    </w:p>
    <w:p w14:paraId="428C353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ποιον λόγο το κάνετε, κύριε Υπουργέ; Χθες ε</w:t>
      </w:r>
      <w:r>
        <w:rPr>
          <w:rFonts w:eastAsia="Times New Roman" w:cs="Times New Roman"/>
          <w:szCs w:val="24"/>
        </w:rPr>
        <w:t xml:space="preserve">ίχαμε τον κ. Κοντονή με τις συμβάσεις των συμβολαιογράφων για τους συντοπίτες του. Σήμερα τι έχουμε; Ποια είναι η σκοπιμότητα για να αλλάξει αυτό το πεδίο; Για ποιον λόγο; Είναι οι </w:t>
      </w:r>
      <w:proofErr w:type="spellStart"/>
      <w:r>
        <w:rPr>
          <w:rFonts w:eastAsia="Times New Roman" w:cs="Times New Roman"/>
          <w:szCs w:val="24"/>
        </w:rPr>
        <w:t>κλινικάρχες</w:t>
      </w:r>
      <w:proofErr w:type="spellEnd"/>
      <w:r>
        <w:rPr>
          <w:rFonts w:eastAsia="Times New Roman" w:cs="Times New Roman"/>
          <w:szCs w:val="24"/>
        </w:rPr>
        <w:t xml:space="preserve"> στους </w:t>
      </w:r>
      <w:r>
        <w:rPr>
          <w:rFonts w:eastAsia="Times New Roman" w:cs="Times New Roman"/>
          <w:szCs w:val="24"/>
        </w:rPr>
        <w:lastRenderedPageBreak/>
        <w:t>οποίους δίνετε όλες τις δυνατότητες, για παράδειγμα, να μ</w:t>
      </w:r>
      <w:r>
        <w:rPr>
          <w:rFonts w:eastAsia="Times New Roman" w:cs="Times New Roman"/>
          <w:szCs w:val="24"/>
        </w:rPr>
        <w:t xml:space="preserve">πορούν να συστεγαστούν οι μονάδες ημερήσιας νοσηλείας στις κλινικές, αλλά όχι με τα </w:t>
      </w:r>
      <w:proofErr w:type="spellStart"/>
      <w:r>
        <w:rPr>
          <w:rFonts w:eastAsia="Times New Roman" w:cs="Times New Roman"/>
          <w:szCs w:val="24"/>
        </w:rPr>
        <w:t>πολυϊατρεία</w:t>
      </w:r>
      <w:proofErr w:type="spellEnd"/>
      <w:r>
        <w:rPr>
          <w:rFonts w:eastAsia="Times New Roman" w:cs="Times New Roman"/>
          <w:szCs w:val="24"/>
        </w:rPr>
        <w:t>; Για ποιον λόγο κάνετε όλες αυτές τις αλλαγές στο πλαίσιο και τα δίνετε όλα στις κλινικές και καθόλου στις μονάδες ημερήσιας νοσηλείας; Πείτε μας. Απαντήστε! Μη</w:t>
      </w:r>
      <w:r>
        <w:rPr>
          <w:rFonts w:eastAsia="Times New Roman" w:cs="Times New Roman"/>
          <w:szCs w:val="24"/>
        </w:rPr>
        <w:t xml:space="preserve">ν το κάνετε σαν τον κ. Κοντονή που δεν απάντησε χθες. Απαντήστε σήμερα! </w:t>
      </w:r>
    </w:p>
    <w:p w14:paraId="428C354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428C354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Μια σειρά από προτάσεις που ακούστηκαν –και κλείνω με αυτό, κύριε Πρόεδρε, και σας ευχαριστώ για τη</w:t>
      </w:r>
      <w:r>
        <w:rPr>
          <w:rFonts w:eastAsia="Times New Roman" w:cs="Times New Roman"/>
          <w:szCs w:val="24"/>
        </w:rPr>
        <w:t xml:space="preserve">ν ανοχή- είναι σημαντικές και ακούστηκαν από τους φορείς. Δεν είναι δικές μας προτάσεις. Είναι προτάσεις των φορέων. </w:t>
      </w:r>
    </w:p>
    <w:p w14:paraId="428C354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Ακούστε τους, όσον αφορά την ελεύθερη επιλογή των πολιτών στο θέμα του οικογενειακού γιατρού, την ενίσχυση του προϋπολογισμού της </w:t>
      </w:r>
      <w:r>
        <w:rPr>
          <w:rFonts w:eastAsia="Times New Roman" w:cs="Times New Roman"/>
          <w:szCs w:val="24"/>
        </w:rPr>
        <w:t>π</w:t>
      </w:r>
      <w:r>
        <w:rPr>
          <w:rFonts w:eastAsia="Times New Roman" w:cs="Times New Roman"/>
          <w:szCs w:val="24"/>
        </w:rPr>
        <w:t>ρωτοβάθ</w:t>
      </w:r>
      <w:r>
        <w:rPr>
          <w:rFonts w:eastAsia="Times New Roman" w:cs="Times New Roman"/>
          <w:szCs w:val="24"/>
        </w:rPr>
        <w:t xml:space="preserve">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ώστε να είναι και βιώσιμη η χρηματοδότησή του, τη στελέχωση των δομών με ιατρούς των βασικών ειδικοτήτων. Όμως να δείτε και τον λόγο γιατρών-νοσηλευτών, ο οποίος είναι στρεβλός υπέρ των γιατρών. Έχουμε λίγους νοσηλευτές και δεν κάνετ</w:t>
      </w:r>
      <w:r>
        <w:rPr>
          <w:rFonts w:eastAsia="Times New Roman" w:cs="Times New Roman"/>
          <w:szCs w:val="24"/>
        </w:rPr>
        <w:t xml:space="preserve">ε τίποτα με </w:t>
      </w:r>
      <w:r>
        <w:rPr>
          <w:rFonts w:eastAsia="Times New Roman" w:cs="Times New Roman"/>
          <w:szCs w:val="24"/>
        </w:rPr>
        <w:lastRenderedPageBreak/>
        <w:t xml:space="preserve">αυτό το νομοσχέδιο, για να λύσετε αυτό το θέμα. Πρέπει να στραφείτε προς τους νοσηλευτές οι οποίοι λείπουν. </w:t>
      </w:r>
    </w:p>
    <w:p w14:paraId="428C354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δημιουργία ανεξάρτητων τμημάτων επειγόντων περιστατικών, όπως και οι μονάδες ημερήσιας νοσηλείας, θα μπορούσαν να </w:t>
      </w:r>
      <w:proofErr w:type="spellStart"/>
      <w:r>
        <w:rPr>
          <w:rFonts w:eastAsia="Times New Roman" w:cs="Times New Roman"/>
          <w:szCs w:val="24"/>
        </w:rPr>
        <w:t>αποσυμφορήσουν</w:t>
      </w:r>
      <w:proofErr w:type="spellEnd"/>
      <w:r>
        <w:rPr>
          <w:rFonts w:eastAsia="Times New Roman" w:cs="Times New Roman"/>
          <w:szCs w:val="24"/>
        </w:rPr>
        <w:t xml:space="preserve"> τα ν</w:t>
      </w:r>
      <w:r>
        <w:rPr>
          <w:rFonts w:eastAsia="Times New Roman" w:cs="Times New Roman"/>
          <w:szCs w:val="24"/>
        </w:rPr>
        <w:t xml:space="preserve">οσοκομεία, αντί να τα διαλύετε, όπως, επίσης και η αξιοποίηση μέσω συμβάσεων με τον ΕΟΠΥΥ ιατρών όλων των ειδικοτήτων για την παροχή υπηρεσιών πρωτοβάθμιας φροντίδας είναι μια άλλη πρόταση. </w:t>
      </w:r>
    </w:p>
    <w:p w14:paraId="428C354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λίγες προτάσεις. Υπάρχουν και άλλες, οι οποίες θα ακουστούν</w:t>
      </w:r>
      <w:r>
        <w:rPr>
          <w:rFonts w:eastAsia="Times New Roman" w:cs="Times New Roman"/>
          <w:szCs w:val="24"/>
        </w:rPr>
        <w:t xml:space="preserve"> –είμαι σίγουρος- από πολλούς συναδέλφους. </w:t>
      </w:r>
    </w:p>
    <w:p w14:paraId="428C354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σύστημα σήμερα και κλείνω με αυτό…</w:t>
      </w:r>
    </w:p>
    <w:p w14:paraId="428C354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Θεοχάρη, και με το παλιό σύστημα εσείς έχετε ξεπεράσει τον χρόνο σας. Τελειώνετε, παρακαλώ. </w:t>
      </w:r>
    </w:p>
    <w:p w14:paraId="428C354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Η </w:t>
      </w:r>
      <w:r>
        <w:rPr>
          <w:rFonts w:eastAsia="Times New Roman" w:cs="Times New Roman"/>
          <w:szCs w:val="24"/>
        </w:rPr>
        <w:t>επιχειρησιακή ανεπάρκεια των Τ</w:t>
      </w:r>
      <w:r>
        <w:rPr>
          <w:rFonts w:eastAsia="Times New Roman" w:cs="Times New Roman"/>
          <w:szCs w:val="24"/>
        </w:rPr>
        <w:t>Ο</w:t>
      </w:r>
      <w:r>
        <w:rPr>
          <w:rFonts w:eastAsia="Times New Roman" w:cs="Times New Roman"/>
          <w:szCs w:val="24"/>
        </w:rPr>
        <w:t>ΜΥ και η γραφειοκρατία που δημιουργείται οδηγούν με μαθηματική ακρίβεια σε έναν ακόμη κόφτη, τον κόφτη των ασθενών προς τα κέντρα υγείας και τα νοσοκομεία.</w:t>
      </w:r>
    </w:p>
    <w:p w14:paraId="428C354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το όραμά σας για την υγεία; Στην υγεία χάνεται η ψυχή του </w:t>
      </w:r>
      <w:r>
        <w:rPr>
          <w:rFonts w:eastAsia="Times New Roman" w:cs="Times New Roman"/>
          <w:szCs w:val="24"/>
        </w:rPr>
        <w:t xml:space="preserve">ΣΥΡΙΖΑ. Στην υγεία χάνεται η ψυχή της χώρας και θα το πληρώσετε ακριβά, όπως πρέπει. </w:t>
      </w:r>
    </w:p>
    <w:p w14:paraId="428C3549"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ΠΡΟΕΔΡΕΥΟΥΣΑ (Αναστασία Χριστοδουλοπούλου): </w:t>
      </w:r>
      <w:r>
        <w:rPr>
          <w:rFonts w:eastAsia="Times New Roman"/>
          <w:color w:val="000000" w:themeColor="text1"/>
          <w:szCs w:val="24"/>
        </w:rPr>
        <w:t xml:space="preserve">Τον λόγο έχει ο κ. </w:t>
      </w:r>
      <w:proofErr w:type="spellStart"/>
      <w:r>
        <w:rPr>
          <w:rFonts w:eastAsia="Times New Roman"/>
          <w:color w:val="000000" w:themeColor="text1"/>
          <w:szCs w:val="24"/>
        </w:rPr>
        <w:t>Γιόγιακας</w:t>
      </w:r>
      <w:proofErr w:type="spellEnd"/>
      <w:r>
        <w:rPr>
          <w:rFonts w:eastAsia="Times New Roman"/>
          <w:color w:val="000000" w:themeColor="text1"/>
          <w:szCs w:val="24"/>
        </w:rPr>
        <w:t xml:space="preserve"> από τη Νέα Δημοκρατία.</w:t>
      </w:r>
    </w:p>
    <w:p w14:paraId="428C354A"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w:t>
      </w:r>
      <w:proofErr w:type="spellStart"/>
      <w:r>
        <w:rPr>
          <w:rFonts w:eastAsia="Times New Roman"/>
          <w:color w:val="000000" w:themeColor="text1"/>
          <w:szCs w:val="24"/>
        </w:rPr>
        <w:t>Γιόγιακα</w:t>
      </w:r>
      <w:proofErr w:type="spellEnd"/>
      <w:r>
        <w:rPr>
          <w:rFonts w:eastAsia="Times New Roman"/>
          <w:color w:val="000000" w:themeColor="text1"/>
          <w:szCs w:val="24"/>
        </w:rPr>
        <w:t>, για προσπαθήστε εσείς να τηρήσετε τον χρόνο.</w:t>
      </w:r>
    </w:p>
    <w:p w14:paraId="428C354B"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ΓΙΟ</w:t>
      </w:r>
      <w:r>
        <w:rPr>
          <w:rFonts w:eastAsia="Times New Roman"/>
          <w:b/>
          <w:color w:val="000000" w:themeColor="text1"/>
          <w:szCs w:val="24"/>
        </w:rPr>
        <w:t>ΓΙΑΚΑΣ:</w:t>
      </w:r>
      <w:r>
        <w:rPr>
          <w:rFonts w:eastAsia="Times New Roman"/>
          <w:color w:val="000000" w:themeColor="text1"/>
          <w:szCs w:val="24"/>
        </w:rPr>
        <w:t xml:space="preserve"> Κύριοι Υπουργοί, κυρίες και κύριοι συνάδελφοι, τις προηγούμενες μέρες η Κυβέρνηση επιχείρησε να εμφανίσει τη Νέα Δημοκρατία ως πολέμια μιας μεταρρύθμισης στην πρωτοβάθμια φροντίδα υγείας. Γι’ αυτό πρέπει να επαναλάβουμε και από το βήμα αυτό ότι ναι</w:t>
      </w:r>
      <w:r>
        <w:rPr>
          <w:rFonts w:eastAsia="Times New Roman"/>
          <w:color w:val="000000" w:themeColor="text1"/>
          <w:szCs w:val="24"/>
        </w:rPr>
        <w:t>, η πρωτοβάθμια φροντίδα υγείας πρέπει και να επεκταθεί και να αναβαθμιστεί. Δεν νομίζω ότι διαφωνεί κάποιος με αυτό.</w:t>
      </w:r>
    </w:p>
    <w:p w14:paraId="428C354C"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Οι διαφωνίες μας, κυρίες και κύριοι συνάδελφοι, ξεκινούν από εκεί και πέρα. Διαφωνούμε με τη δημιουργία νέων κρατικών δομών των τοπικών μο</w:t>
      </w:r>
      <w:r>
        <w:rPr>
          <w:rFonts w:eastAsia="Times New Roman"/>
          <w:color w:val="000000" w:themeColor="text1"/>
          <w:szCs w:val="24"/>
        </w:rPr>
        <w:t xml:space="preserve">νάδων υγείας, όταν τα κέντρα υγείας, το δεύτερο επίπεδο της πρωτοβάθμιας φροντίδας υγείας σύμφωνα </w:t>
      </w:r>
      <w:r>
        <w:rPr>
          <w:rFonts w:eastAsia="Times New Roman"/>
          <w:color w:val="000000" w:themeColor="text1"/>
          <w:szCs w:val="24"/>
        </w:rPr>
        <w:lastRenderedPageBreak/>
        <w:t>με το νομοσχέδιο, έχουν σοβαρότατες ελλείψεις σε γιατρούς, νοσηλευτές, εξοπλισμό και αναλώσιμα και ενώ υπάρχει τόσο μεγάλη προσφορά ιδιωτών γιατρών και ιδιωτι</w:t>
      </w:r>
      <w:r>
        <w:rPr>
          <w:rFonts w:eastAsia="Times New Roman"/>
          <w:color w:val="000000" w:themeColor="text1"/>
          <w:szCs w:val="24"/>
        </w:rPr>
        <w:t>κών δομών υγείας, που μπορούν να παρέχουν υπηρεσίες σε κάθε αστική και ημιαστική περιοχή της χώρας.</w:t>
      </w:r>
    </w:p>
    <w:p w14:paraId="428C354D"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Γιατί για εμάς, κυρίες και κύριοι συνάδελφοι, ένα σύστημα πρωτοβάθμιας φροντίδας υγείας δεν έχει να κάνει με το αν μια δομή είναι κρατική ή ιδιωτική. Έχει ν</w:t>
      </w:r>
      <w:r>
        <w:rPr>
          <w:rFonts w:eastAsia="Times New Roman"/>
          <w:color w:val="000000" w:themeColor="text1"/>
          <w:szCs w:val="24"/>
        </w:rPr>
        <w:t>α κάνει, πρώτα απ’ όλα, με τον ρόλο του κράτους ως χρηματοδότη, ρυθμιστή και ελεγκτή των υπηρεσιών υγείας, είτε αυτές παρέχονται από δημόσιες είτε από ιδιωτικές δομές.</w:t>
      </w:r>
    </w:p>
    <w:p w14:paraId="428C354E"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Αλλά ακόμα και να άφηνε κανείς στην άκρη τις ιδεολογικές διαφορές, θεωρούμε ότι η πρότασ</w:t>
      </w:r>
      <w:r>
        <w:rPr>
          <w:rFonts w:eastAsia="Times New Roman"/>
          <w:color w:val="000000" w:themeColor="text1"/>
          <w:szCs w:val="24"/>
        </w:rPr>
        <w:t>η του Υπουργείου Υγείας για την πρωτοβάθμια φροντίδα υγείας είναι περισσότερο μια έκθεση προθέσεων, παρά ένα συγκροτημένο σχέδιο με πολλές αδυναμίες απ’ όποια πλευρά κι αν το δει κανείς, της πρόσβασης των ασθενών, της ποιότητας των υπηρεσιών και της χρηματ</w:t>
      </w:r>
      <w:r>
        <w:rPr>
          <w:rFonts w:eastAsia="Times New Roman"/>
          <w:color w:val="000000" w:themeColor="text1"/>
          <w:szCs w:val="24"/>
        </w:rPr>
        <w:t xml:space="preserve">οδότησης του συστήματος. Είναι αδυναμία ότι οι νέες τοπικές μονάδες υγείας καλύπτουν μόνο αστικές περιοχές, αφήνοντας έξω τις ορεινές και νησιωτικές περιοχές. Είναι αδυναμία ότι ακόμα και για </w:t>
      </w:r>
      <w:r>
        <w:rPr>
          <w:rFonts w:eastAsia="Times New Roman"/>
          <w:color w:val="000000" w:themeColor="text1"/>
          <w:szCs w:val="24"/>
        </w:rPr>
        <w:lastRenderedPageBreak/>
        <w:t>τα δεδομένα του ιδιωτικού τομέα, η δημιουργία των διακοσίων σαρά</w:t>
      </w:r>
      <w:r>
        <w:rPr>
          <w:rFonts w:eastAsia="Times New Roman"/>
          <w:color w:val="000000" w:themeColor="text1"/>
          <w:szCs w:val="24"/>
        </w:rPr>
        <w:t>ντα ΤΟΜΥ μέσα στον επόμενο χρόνο είναι μάλλον αδύνατη.</w:t>
      </w:r>
    </w:p>
    <w:p w14:paraId="428C354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Ο θεσμός του οικογενειακ</w:t>
      </w:r>
      <w:r>
        <w:rPr>
          <w:rFonts w:eastAsia="Times New Roman"/>
          <w:color w:val="000000" w:themeColor="text1"/>
          <w:szCs w:val="24"/>
        </w:rPr>
        <w:t>ού</w:t>
      </w:r>
      <w:r>
        <w:rPr>
          <w:rFonts w:eastAsia="Times New Roman"/>
          <w:color w:val="000000" w:themeColor="text1"/>
          <w:szCs w:val="24"/>
        </w:rPr>
        <w:t xml:space="preserve"> γιατρού σκοντάφτει στον άγνωστο αριθμό των ατόμων που θα έχει υπό την ευθύνη του κάθε γιατρός. Έτσι ο αριθμός των δύο χιλιάδων ενηλίκων που αναφέρεται στο νομοσχέδιο ως ενδεδειγμένος μπορεί να μεγαλώνει, με ό,τι αυτό σημαίνει για την εξυπηρέτηση των ασθεν</w:t>
      </w:r>
      <w:r>
        <w:rPr>
          <w:rFonts w:eastAsia="Times New Roman"/>
          <w:color w:val="000000" w:themeColor="text1"/>
          <w:szCs w:val="24"/>
        </w:rPr>
        <w:t>ών.</w:t>
      </w:r>
    </w:p>
    <w:p w14:paraId="428C3550"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Είναι, επίσης, αμφίβολο αν με τα κίνητρα που δίνονται θα βρεθούν οι γιατροί που χρειάζονται για τη στελέχωση των ΤΟΜΥ. Γιατί ποιοι και πόσοι γιατροί με ιδιωτικό ιατρείο θα δεχθούν να το κλείσουν για μια θέση αποκλειστικής απασχόλησης σε ΤΟΜΥ με χρονικό</w:t>
      </w:r>
      <w:r>
        <w:rPr>
          <w:rFonts w:eastAsia="Times New Roman"/>
          <w:color w:val="000000" w:themeColor="text1"/>
          <w:szCs w:val="24"/>
        </w:rPr>
        <w:t xml:space="preserve"> ορίζοντα δύο έως τέσσερα χρόνια και χρηματοδότηση από το ΕΣΠΑ; Ακόμα και το μ</w:t>
      </w:r>
      <w:r>
        <w:rPr>
          <w:rFonts w:eastAsia="Times New Roman"/>
          <w:color w:val="000000" w:themeColor="text1"/>
          <w:szCs w:val="24"/>
        </w:rPr>
        <w:t>ισ</w:t>
      </w:r>
      <w:r>
        <w:rPr>
          <w:rFonts w:eastAsia="Times New Roman"/>
          <w:color w:val="000000" w:themeColor="text1"/>
          <w:szCs w:val="24"/>
        </w:rPr>
        <w:t>θολογικό κίνητρο δεν είναι ελκυστικό για εκείνους που αναζητούν δουλειά στο εξωτερικό, καθώς εκεί μπορούν να βρουν εργασία με πολλαπλάσιες αποδοχές. Το ίδιο ισχύει με τους γιατ</w:t>
      </w:r>
      <w:r>
        <w:rPr>
          <w:rFonts w:eastAsia="Times New Roman"/>
          <w:color w:val="000000" w:themeColor="text1"/>
          <w:szCs w:val="24"/>
        </w:rPr>
        <w:t>ρούς που θα πρέπει να συμβληθούν με τον ΕΟΠΥΥ, οι οποίοι θα παίρνουν μια πάγια αποζημίωση που ακόμα και με τις πιο αισιόδοξες εκτιμήσεις, θα είναι πάρα πολύ κατώτερη του μεγάλου εργασιακού φόρτου που θα αναλάβουν.</w:t>
      </w:r>
    </w:p>
    <w:p w14:paraId="428C3551"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Θολό είναι, επίσης, το σύστημα παραπομπής </w:t>
      </w:r>
      <w:r>
        <w:rPr>
          <w:rFonts w:eastAsia="Times New Roman"/>
          <w:color w:val="000000" w:themeColor="text1"/>
          <w:szCs w:val="24"/>
        </w:rPr>
        <w:t>των ασθενών από τον οικογενειακό γιατρό. Δεν είναι ξεκάθαρο, για παράδειγμα, τι θα γίνεται με τις παραπομπές ενός ιδιώτη γιατρού. Θα γίνονται δεκτές από τα δημόσια νοσοκομεία, τα κέντρα υγείας ή και τους εξειδικευμένους ιατρούς του συστήματος;</w:t>
      </w:r>
    </w:p>
    <w:p w14:paraId="428C3552"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Άγνωστες παρ</w:t>
      </w:r>
      <w:r>
        <w:rPr>
          <w:rFonts w:eastAsia="Times New Roman"/>
          <w:color w:val="000000" w:themeColor="text1"/>
          <w:szCs w:val="24"/>
        </w:rPr>
        <w:t xml:space="preserve">αμένουν, επίσης, οι προδιαγραφές με τις οποίες θα λειτουργήσουν οι τοπικές μονάδες υγείας, όπως και πού θα λειτουργήσουν. Ο κύριος Υπουργός ανέφερε στην </w:t>
      </w:r>
      <w:r>
        <w:rPr>
          <w:rFonts w:eastAsia="Times New Roman"/>
          <w:color w:val="000000" w:themeColor="text1"/>
          <w:szCs w:val="24"/>
        </w:rPr>
        <w:t>ε</w:t>
      </w:r>
      <w:r>
        <w:rPr>
          <w:rFonts w:eastAsia="Times New Roman"/>
          <w:color w:val="000000" w:themeColor="text1"/>
          <w:szCs w:val="24"/>
        </w:rPr>
        <w:t>πιτροπή ότι υπάρχει σχέδιο χρηματοδότησης που φτάνει μέχρι και την πλήρη ανάληψη των δαπανών από τον κ</w:t>
      </w:r>
      <w:r>
        <w:rPr>
          <w:rFonts w:eastAsia="Times New Roman"/>
          <w:color w:val="000000" w:themeColor="text1"/>
          <w:szCs w:val="24"/>
        </w:rPr>
        <w:t>ρατικό προϋπολογισμό, όπως αναφέρθηκε επίσης σε ένα έτοιμο επιχειρησιακό σχέδιο για τη στελέχωση και την ανάπτυξη των ΤΟΜΥ.</w:t>
      </w:r>
    </w:p>
    <w:p w14:paraId="428C3553"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Εύλογα αναρωτιέται κανείς γιατί το χρηματοδοτικό και το επιχειρησιακό πλάνο δεν παρουσιάστηκαν στα μέλη της </w:t>
      </w:r>
      <w:r>
        <w:rPr>
          <w:rFonts w:eastAsia="Times New Roman"/>
          <w:color w:val="000000" w:themeColor="text1"/>
          <w:szCs w:val="24"/>
        </w:rPr>
        <w:t>ε</w:t>
      </w:r>
      <w:r>
        <w:rPr>
          <w:rFonts w:eastAsia="Times New Roman"/>
          <w:color w:val="000000" w:themeColor="text1"/>
          <w:szCs w:val="24"/>
        </w:rPr>
        <w:t>πιτροπής, έστω και σε γ</w:t>
      </w:r>
      <w:r>
        <w:rPr>
          <w:rFonts w:eastAsia="Times New Roman"/>
          <w:color w:val="000000" w:themeColor="text1"/>
          <w:szCs w:val="24"/>
        </w:rPr>
        <w:t>ενικές γραμμές και γιατί δεν προσδιορίζονται οι δαπάνες επί του κρατικού προϋπολογισμού που προκύπτουν από συγκεκριμένες διατάξεις για την πρωτοβάθμια φροντίδα υγείας, όπως η δημιουργία ομάδων υγείας, η λειτουργία κεντρικών διαγνωστικών εργαστηρίων και η ο</w:t>
      </w:r>
      <w:r>
        <w:rPr>
          <w:rFonts w:eastAsia="Times New Roman"/>
          <w:color w:val="000000" w:themeColor="text1"/>
          <w:szCs w:val="24"/>
        </w:rPr>
        <w:t xml:space="preserve">ργάνωση υπηρεσιών οδοντιατρικής φροντίδας. Και τελικά, πόσο ακριβώς θα στοιχίζει </w:t>
      </w:r>
      <w:r>
        <w:rPr>
          <w:rFonts w:eastAsia="Times New Roman"/>
          <w:color w:val="000000" w:themeColor="text1"/>
          <w:szCs w:val="24"/>
        </w:rPr>
        <w:lastRenderedPageBreak/>
        <w:t>το σύστημα στον Έλληνα φορολογούμενο στην πλήρη ανάπτυξη και λειτουργία του;</w:t>
      </w:r>
    </w:p>
    <w:p w14:paraId="428C355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 όλα αυτά τα θέματα, κυρίες και κύριοι συνάδελφοι, δεν πήραμε ούτε αρκετές ούτε πειστικές απαντ</w:t>
      </w:r>
      <w:r>
        <w:rPr>
          <w:rFonts w:eastAsia="Times New Roman" w:cs="Times New Roman"/>
          <w:szCs w:val="24"/>
        </w:rPr>
        <w:t xml:space="preserve">ήσεις κατά τη συζήτηση στις επιτροπές. Και είναι αυτά που μας κάνουν να αμφιβάλουμε για τον ρεαλισμό, άρα και για την αποτελεσματικότητα των αλλαγών στην πρωτοβάθμια φροντίδα υγείας. </w:t>
      </w:r>
    </w:p>
    <w:p w14:paraId="428C355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Σχεδιάζετε ένα κρατικό σύστημα περιορισμένου κόστους μέτριας ποιότητας κ</w:t>
      </w:r>
      <w:r>
        <w:rPr>
          <w:rFonts w:eastAsia="Times New Roman" w:cs="Times New Roman"/>
          <w:szCs w:val="24"/>
        </w:rPr>
        <w:t>αι καθολικής πρόσβασης μόνο στο όνομα, που ναι μεν θα καλύπτει κάποιες ανάγκες των πιο αδύναμων πολιτών, αλλά θα κατευθύνει εκείνους που μπορούν, έστω και με δυσκολία, να πληρώσουν στον ιδιωτικό τομέα υπηρεσίες υγείας. Είναι ένα σύστημα μακριά από το να πρ</w:t>
      </w:r>
      <w:r>
        <w:rPr>
          <w:rFonts w:eastAsia="Times New Roman" w:cs="Times New Roman"/>
          <w:szCs w:val="24"/>
        </w:rPr>
        <w:t xml:space="preserve">οσφέρει καλύτερες υπηρεσίες στους ασθενείς, χαμηλότερο κόστος και καλύτερα αποτελέσματα στο επίπεδο υγείας των πολιτών. </w:t>
      </w:r>
    </w:p>
    <w:p w14:paraId="428C355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Εμείς στη Νέα Δημοκρατία προτείνουμε έναν άλλο δρόμο για να πετύχουμε αυτόν τον τριπλό στόχο, δημιουργώντας δίκτυα με τη συμμετοχή του </w:t>
      </w:r>
      <w:r>
        <w:rPr>
          <w:rFonts w:eastAsia="Times New Roman" w:cs="Times New Roman"/>
          <w:szCs w:val="24"/>
        </w:rPr>
        <w:t xml:space="preserve">δημοσίου και ιδιωτικού τομέα, που θα προσφέρουν πιστοποιημένες για την ποιότητά τους υπηρεσίες πρωτοβάθμιας φροντίδας υγείας, με ελεύθερη επιλογή γιατρών, με </w:t>
      </w:r>
      <w:r>
        <w:rPr>
          <w:rFonts w:eastAsia="Times New Roman" w:cs="Times New Roman"/>
          <w:szCs w:val="24"/>
        </w:rPr>
        <w:lastRenderedPageBreak/>
        <w:t>στόχο όλοι οι πολίτες να έχουν την κατάλληλη φροντίδα στον σωστό χρόνο, στο σωστό μέρος από τους κ</w:t>
      </w:r>
      <w:r>
        <w:rPr>
          <w:rFonts w:eastAsia="Times New Roman" w:cs="Times New Roman"/>
          <w:szCs w:val="24"/>
        </w:rPr>
        <w:t xml:space="preserve">ατάλληλους επαγγελματίες υγείας. Γιατί πιστεύουμε ότι οι Έλληνες πολίτες αξίζουν κάτι καλύτερο από τη λογική του ελάχιστου κοινού παρονομαστή και του </w:t>
      </w:r>
      <w:proofErr w:type="spellStart"/>
      <w:r>
        <w:rPr>
          <w:rFonts w:eastAsia="Times New Roman" w:cs="Times New Roman"/>
          <w:szCs w:val="24"/>
        </w:rPr>
        <w:t>εξισωτισμού</w:t>
      </w:r>
      <w:proofErr w:type="spellEnd"/>
      <w:r>
        <w:rPr>
          <w:rFonts w:eastAsia="Times New Roman" w:cs="Times New Roman"/>
          <w:szCs w:val="24"/>
        </w:rPr>
        <w:t xml:space="preserve"> προς τα κάτω. </w:t>
      </w:r>
    </w:p>
    <w:p w14:paraId="428C355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558" w14:textId="77777777" w:rsidR="00CF256A" w:rsidRDefault="008A1C0A">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8C355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w:t>
      </w:r>
      <w:r>
        <w:rPr>
          <w:rFonts w:eastAsia="Times New Roman" w:cs="Times New Roman"/>
          <w:b/>
          <w:szCs w:val="24"/>
        </w:rPr>
        <w:t xml:space="preserve">ΟΥΣΑ (Αναστασία Χριστοδουλοπούλου): </w:t>
      </w:r>
      <w:r>
        <w:rPr>
          <w:rFonts w:eastAsia="Times New Roman" w:cs="Times New Roman"/>
          <w:szCs w:val="24"/>
        </w:rPr>
        <w:t xml:space="preserve">Ευχαριστούμε και εμείς. </w:t>
      </w:r>
    </w:p>
    <w:p w14:paraId="428C355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ον λόγο έχει ο Κοινοβουλευτικός Εκπρόσωπος από το Ποτάμι κ. </w:t>
      </w:r>
      <w:proofErr w:type="spellStart"/>
      <w:r>
        <w:rPr>
          <w:rFonts w:eastAsia="Times New Roman" w:cs="Times New Roman"/>
          <w:szCs w:val="24"/>
        </w:rPr>
        <w:t>Δανέλλης</w:t>
      </w:r>
      <w:proofErr w:type="spellEnd"/>
      <w:r>
        <w:rPr>
          <w:rFonts w:eastAsia="Times New Roman" w:cs="Times New Roman"/>
          <w:szCs w:val="24"/>
        </w:rPr>
        <w:t xml:space="preserve"> για δώδεκα λεπτά. </w:t>
      </w:r>
    </w:p>
    <w:p w14:paraId="428C355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Σας ευχαριστώ, κυρία Πρόεδρε. </w:t>
      </w:r>
    </w:p>
    <w:p w14:paraId="428C355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περάσω στο νομοσχέδιο</w:t>
      </w:r>
      <w:r>
        <w:rPr>
          <w:rFonts w:eastAsia="Times New Roman" w:cs="Times New Roman"/>
          <w:szCs w:val="24"/>
        </w:rPr>
        <w:t xml:space="preserve"> θα αναφερθώ σε δύο θέματα επικαιρότητας. Η κρίση ρόλων μεταξύ των δύο εξουσιών, δηλαδή της εκτελεστικής και δικαστικής, φαίνεται ότι καλά κρατεί. Μόλις χθες είδαμε τη καταδικαστική απόφαση για τον Ανδρέα Γεωργίου, ύστερα από αναίρεση της </w:t>
      </w:r>
      <w:r>
        <w:rPr>
          <w:rFonts w:eastAsia="Times New Roman" w:cs="Times New Roman"/>
          <w:szCs w:val="24"/>
        </w:rPr>
        <w:lastRenderedPageBreak/>
        <w:t>Εισαγγελίας Πρωτο</w:t>
      </w:r>
      <w:r>
        <w:rPr>
          <w:rFonts w:eastAsia="Times New Roman" w:cs="Times New Roman"/>
          <w:szCs w:val="24"/>
        </w:rPr>
        <w:t xml:space="preserve">δικών Αθηνών, την ίδια στιγμή που ασκούνται αναιρέσεις από την Εισαγγελία του Αρείου Πάγου κατά της αθωωτικής απόφασης για τον Γκίκα </w:t>
      </w:r>
      <w:proofErr w:type="spellStart"/>
      <w:r>
        <w:rPr>
          <w:rFonts w:eastAsia="Times New Roman" w:cs="Times New Roman"/>
          <w:szCs w:val="24"/>
        </w:rPr>
        <w:t>Χαρδούβελη</w:t>
      </w:r>
      <w:proofErr w:type="spellEnd"/>
      <w:r>
        <w:rPr>
          <w:rFonts w:eastAsia="Times New Roman" w:cs="Times New Roman"/>
          <w:szCs w:val="24"/>
        </w:rPr>
        <w:t xml:space="preserve">, καθώς και κατά του απαλλακτικού βουλεύματος για την Κατερίνα Σαββαΐδου. </w:t>
      </w:r>
    </w:p>
    <w:p w14:paraId="428C355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άλλης τάξης βεβαίως τα δύο τελευ</w:t>
      </w:r>
      <w:r>
        <w:rPr>
          <w:rFonts w:eastAsia="Times New Roman" w:cs="Times New Roman"/>
          <w:szCs w:val="24"/>
        </w:rPr>
        <w:t>ταία θέματα, όμως υπάρχει ένα δόγμα και αναφέρομαι στο ότι η διάκριση των εξουσιών αποτελεί το θεμελιακό χαρακτηριστικό της πραγματικής δημοκρατίας. Τα ποικιλώνυμα αυταρχικά καθεστώτα ανά τον κόσμο που μπορεί να αυτοαποκαλούνται δημοκρατίες, δοκιμάζονται α</w:t>
      </w:r>
      <w:r>
        <w:rPr>
          <w:rFonts w:eastAsia="Times New Roman" w:cs="Times New Roman"/>
          <w:szCs w:val="24"/>
        </w:rPr>
        <w:t>κριβώς σε αυτό το σημείο. Αυτό το χαρακτηριστικό δυστυχώς ξεπέρασε τα όρια του αναπτυσσόμενου κόσμου και φαίνεται ότι απειλεί και την ευρωπαϊκή πραγματικότητα. Εκτροπές πρωτοφανείς, όπως αυτές που εμφανίζονται στην Ουγγαρία και εντονότερα στην Πολωνία σήμε</w:t>
      </w:r>
      <w:r>
        <w:rPr>
          <w:rFonts w:eastAsia="Times New Roman" w:cs="Times New Roman"/>
          <w:szCs w:val="24"/>
        </w:rPr>
        <w:t>ρα μπορεί να ερμηνεύονται από την έλλειψη ιστορικά δημοκρατικής κουλτούρας στη διακυβέρνηση των χωρών αυτών, δεν μπορούν, όμως, να γίνουν αποδεκτές από την ευρωπαϊκή οικογένεια.</w:t>
      </w:r>
    </w:p>
    <w:p w14:paraId="428C355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Στη χώρα μας που έχουμε άλλης τάξης ζητήματα, ευτυχώς, η κρίση μεταξύ Κυβέρνησ</w:t>
      </w:r>
      <w:r>
        <w:rPr>
          <w:rFonts w:eastAsia="Times New Roman" w:cs="Times New Roman"/>
          <w:szCs w:val="24"/>
        </w:rPr>
        <w:t xml:space="preserve">ης και </w:t>
      </w:r>
      <w:r>
        <w:rPr>
          <w:rFonts w:eastAsia="Times New Roman" w:cs="Times New Roman"/>
          <w:szCs w:val="24"/>
        </w:rPr>
        <w:t>δ</w:t>
      </w:r>
      <w:r>
        <w:rPr>
          <w:rFonts w:eastAsia="Times New Roman" w:cs="Times New Roman"/>
          <w:szCs w:val="24"/>
        </w:rPr>
        <w:t>ικαιοσύνης είναι αδιανόητη. Δημόσια κριτική δικαστικών αποφάσεων δικαιούται να κάνεις κάθε πολίτης και προφανώς κάθε πολιτικός. Το να εκφράζεται, όμως, μονίμως η δυσαρέσκεια της Κυβέρνησης για κάθε δικαστική απόφαση που την ενοχλεί, είναι θεσμικά α</w:t>
      </w:r>
      <w:r>
        <w:rPr>
          <w:rFonts w:eastAsia="Times New Roman" w:cs="Times New Roman"/>
          <w:szCs w:val="24"/>
        </w:rPr>
        <w:t xml:space="preserve">παράδεκτο. </w:t>
      </w:r>
    </w:p>
    <w:p w14:paraId="428C355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δεν αποτελεί δικαιολογία, βεβαίως, η αναφορά στις πρακτικές της Νέας Δημοκρατίας και του ΠΑΣΟΚ του χθες, γιατί το φαινόμενο της </w:t>
      </w:r>
      <w:proofErr w:type="spellStart"/>
      <w:r>
        <w:rPr>
          <w:rFonts w:eastAsia="Times New Roman" w:cs="Times New Roman"/>
          <w:szCs w:val="24"/>
        </w:rPr>
        <w:t>παρεμβατικότητας</w:t>
      </w:r>
      <w:proofErr w:type="spellEnd"/>
      <w:r>
        <w:rPr>
          <w:rFonts w:eastAsia="Times New Roman" w:cs="Times New Roman"/>
          <w:szCs w:val="24"/>
        </w:rPr>
        <w:t xml:space="preserve"> στη </w:t>
      </w:r>
      <w:r>
        <w:rPr>
          <w:rFonts w:eastAsia="Times New Roman" w:cs="Times New Roman"/>
          <w:szCs w:val="24"/>
        </w:rPr>
        <w:t>δ</w:t>
      </w:r>
      <w:r>
        <w:rPr>
          <w:rFonts w:eastAsia="Times New Roman" w:cs="Times New Roman"/>
          <w:szCs w:val="24"/>
        </w:rPr>
        <w:t xml:space="preserve">ικαιοσύνη -δεν ξεχνάμε- προφανώς δεν είναι τωρινό. Η μόλις προ ημερών φράση του κυρίου Πρωθυπουργού ότι η </w:t>
      </w:r>
      <w:r>
        <w:rPr>
          <w:rFonts w:eastAsia="Times New Roman" w:cs="Times New Roman"/>
          <w:szCs w:val="24"/>
        </w:rPr>
        <w:t>δ</w:t>
      </w:r>
      <w:r>
        <w:rPr>
          <w:rFonts w:eastAsia="Times New Roman" w:cs="Times New Roman"/>
          <w:szCs w:val="24"/>
        </w:rPr>
        <w:t>ικαιοσύνη είναι ανεξάρτητη αλλά όχι ανεξέλεγκτη, ισχύει. Όμως είναι συνταγματικά ανεπίτρεπτο να θεωρεί η Κυβέρνηση ότι είναι αυτή που θα την ελέγξει.</w:t>
      </w:r>
      <w:r>
        <w:rPr>
          <w:rFonts w:eastAsia="Times New Roman" w:cs="Times New Roman"/>
          <w:szCs w:val="24"/>
        </w:rPr>
        <w:t xml:space="preserve"> </w:t>
      </w:r>
    </w:p>
    <w:p w14:paraId="428C356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ο </w:t>
      </w:r>
      <w:r>
        <w:rPr>
          <w:rFonts w:eastAsia="Times New Roman" w:cs="Times New Roman"/>
          <w:szCs w:val="24"/>
        </w:rPr>
        <w:t>-</w:t>
      </w:r>
      <w:r>
        <w:rPr>
          <w:rFonts w:eastAsia="Times New Roman" w:cs="Times New Roman"/>
          <w:szCs w:val="24"/>
        </w:rPr>
        <w:t>με θρησκευτική ευλάβεια</w:t>
      </w:r>
      <w:r>
        <w:rPr>
          <w:rFonts w:eastAsia="Times New Roman" w:cs="Times New Roman"/>
          <w:szCs w:val="24"/>
        </w:rPr>
        <w:t>-</w:t>
      </w:r>
      <w:r>
        <w:rPr>
          <w:rFonts w:eastAsia="Times New Roman" w:cs="Times New Roman"/>
          <w:szCs w:val="24"/>
        </w:rPr>
        <w:t xml:space="preserve"> σεβασμός στη διάκριση των εξουσιών δεν μπορεί παρά να είναι αμφίπλευρος. Το διάγγελμα προ ημερών του Προέδρου του Συμβουλίου της Επικρατείας, ανήμερα μάλιστα της επετείου της </w:t>
      </w:r>
      <w:r>
        <w:rPr>
          <w:rFonts w:eastAsia="Times New Roman" w:cs="Times New Roman"/>
          <w:szCs w:val="24"/>
        </w:rPr>
        <w:t>δ</w:t>
      </w:r>
      <w:r>
        <w:rPr>
          <w:rFonts w:eastAsia="Times New Roman" w:cs="Times New Roman"/>
          <w:szCs w:val="24"/>
        </w:rPr>
        <w:t>ημοκρατίας, ενδεδυμένου με τη</w:t>
      </w:r>
      <w:r>
        <w:rPr>
          <w:rFonts w:eastAsia="Times New Roman" w:cs="Times New Roman"/>
          <w:szCs w:val="24"/>
        </w:rPr>
        <w:t xml:space="preserve"> τήβεννο για πρώτη φορά, είναι πολλαπλά και κυρίως θεσμικά προβληματικό. Είναι άλλο πράγμα οι </w:t>
      </w:r>
      <w:r>
        <w:rPr>
          <w:rFonts w:eastAsia="Times New Roman" w:cs="Times New Roman"/>
          <w:szCs w:val="24"/>
        </w:rPr>
        <w:lastRenderedPageBreak/>
        <w:t xml:space="preserve">παρεμβάσεις των δικαστικών ενώσεων ή των δικηγορικών συλλόγων και άλλο πράγμα η δραματοποιημένη δημόσια παρέμβαση του Προέδρου του Συμβουλίου της Επικρατείας. </w:t>
      </w:r>
    </w:p>
    <w:p w14:paraId="428C356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δίκην </w:t>
      </w:r>
      <w:proofErr w:type="spellStart"/>
      <w:r>
        <w:rPr>
          <w:rFonts w:eastAsia="Times New Roman" w:cs="Times New Roman"/>
          <w:szCs w:val="24"/>
        </w:rPr>
        <w:t>μπρα</w:t>
      </w:r>
      <w:proofErr w:type="spellEnd"/>
      <w:r>
        <w:rPr>
          <w:rFonts w:eastAsia="Times New Roman" w:cs="Times New Roman"/>
          <w:szCs w:val="24"/>
        </w:rPr>
        <w:t>-ντε-</w:t>
      </w:r>
      <w:proofErr w:type="spellStart"/>
      <w:r>
        <w:rPr>
          <w:rFonts w:eastAsia="Times New Roman" w:cs="Times New Roman"/>
          <w:szCs w:val="24"/>
        </w:rPr>
        <w:t>φερ</w:t>
      </w:r>
      <w:proofErr w:type="spellEnd"/>
      <w:r>
        <w:rPr>
          <w:rFonts w:eastAsia="Times New Roman" w:cs="Times New Roman"/>
          <w:szCs w:val="24"/>
        </w:rPr>
        <w:t xml:space="preserve"> κίνηση της Εισαγγελέως του Αρείου Πάγου κ. Δημητρίου για αναίρεση για δεύτερη φορά του βουλεύματος του Συμβουλίου Εφετών σε σχέση με την αθώωση του πρώην Προέδρους της ΕΛΣΤΑΤ κ. Γεωργίου, συνιστούσε πολιτική και όχι δικαστική πράξη. Διότ</w:t>
      </w:r>
      <w:r>
        <w:rPr>
          <w:rFonts w:eastAsia="Times New Roman" w:cs="Times New Roman"/>
          <w:szCs w:val="24"/>
        </w:rPr>
        <w:t xml:space="preserve">ι ουσιαστικά αυτή η αναίρεση αποτελούσε πολιτική απάντηση ενός πολύ συγκεκριμένου τμήματος του δικαστικού σώματος στη διευθέτηση του </w:t>
      </w:r>
      <w:proofErr w:type="spellStart"/>
      <w:r>
        <w:rPr>
          <w:rFonts w:eastAsia="Times New Roman" w:cs="Times New Roman"/>
          <w:szCs w:val="24"/>
        </w:rPr>
        <w:t>προαπαιτούμενου</w:t>
      </w:r>
      <w:proofErr w:type="spellEnd"/>
      <w:r>
        <w:rPr>
          <w:rFonts w:eastAsia="Times New Roman" w:cs="Times New Roman"/>
          <w:szCs w:val="24"/>
        </w:rPr>
        <w:t xml:space="preserve"> για το κλείσιμο της τελευταίας αξιολόγησης. </w:t>
      </w:r>
    </w:p>
    <w:p w14:paraId="428C356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Με το χθεσινό επεισόδιο Γεωργίου, έχουμε την καταδίκη του όχι </w:t>
      </w:r>
      <w:r>
        <w:rPr>
          <w:rFonts w:eastAsia="Times New Roman" w:cs="Times New Roman"/>
          <w:szCs w:val="24"/>
        </w:rPr>
        <w:t xml:space="preserve">για την πολυσυζητημένη </w:t>
      </w:r>
      <w:proofErr w:type="spellStart"/>
      <w:r>
        <w:rPr>
          <w:rFonts w:eastAsia="Times New Roman" w:cs="Times New Roman"/>
          <w:szCs w:val="24"/>
        </w:rPr>
        <w:t>συνομωσιολογική</w:t>
      </w:r>
      <w:proofErr w:type="spellEnd"/>
      <w:r>
        <w:rPr>
          <w:rFonts w:eastAsia="Times New Roman" w:cs="Times New Roman"/>
          <w:szCs w:val="24"/>
        </w:rPr>
        <w:t xml:space="preserve"> κατηγορία που του απευθύνεται για παραποίηση στοιχείων της ΕΛΣΤΑΤ ώστε να οδηγηθεί η χώρα σε </w:t>
      </w:r>
      <w:proofErr w:type="spellStart"/>
      <w:r>
        <w:rPr>
          <w:rFonts w:eastAsia="Times New Roman" w:cs="Times New Roman"/>
          <w:szCs w:val="24"/>
        </w:rPr>
        <w:t>μνημονιακή</w:t>
      </w:r>
      <w:proofErr w:type="spellEnd"/>
      <w:r>
        <w:rPr>
          <w:rFonts w:eastAsia="Times New Roman" w:cs="Times New Roman"/>
          <w:szCs w:val="24"/>
        </w:rPr>
        <w:t xml:space="preserve"> κηδεμονία, αλλά γιατί δεν ενημέρωσε το ΔΣ της ΕΛΣΤΑΤ για την αποστολή των στοιχείων στην </w:t>
      </w:r>
      <w:r>
        <w:rPr>
          <w:rFonts w:eastAsia="Times New Roman" w:cs="Times New Roman"/>
          <w:szCs w:val="24"/>
          <w:lang w:val="en-US"/>
        </w:rPr>
        <w:t>Eurostat</w:t>
      </w:r>
      <w:r>
        <w:rPr>
          <w:rFonts w:eastAsia="Times New Roman" w:cs="Times New Roman"/>
          <w:szCs w:val="24"/>
        </w:rPr>
        <w:t>. Δευτερεύουσας,</w:t>
      </w:r>
      <w:r>
        <w:rPr>
          <w:rFonts w:eastAsia="Times New Roman" w:cs="Times New Roman"/>
          <w:szCs w:val="24"/>
        </w:rPr>
        <w:t xml:space="preserve"> αλλά όχι ήσσονος σημασίας σ’ αυτό το θέμα είναι το ότι τα δικαστικά έξοδα και γι’ αυτό το επεισόδιο, όπως και για όλα όσα μπορεί να δούμε από εδώ και </w:t>
      </w:r>
      <w:r>
        <w:rPr>
          <w:rFonts w:eastAsia="Times New Roman" w:cs="Times New Roman"/>
          <w:szCs w:val="24"/>
        </w:rPr>
        <w:lastRenderedPageBreak/>
        <w:t xml:space="preserve">μπρος, θα φορτωθούν στην καμπούρα του Έλληνα φορολογούμενου πολίτη, όπως βεβαίως προχθές ψηφίσαμε εδώ. </w:t>
      </w:r>
    </w:p>
    <w:p w14:paraId="428C356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Κυβέρνηση και ο κύριος Πρωθυπουργός νομίζω ότι αντιλαμβάνονται τώρα πως άνοιξαν τον ασκό του Αιόλου. Οι πολιτικές παρεμβάσεις της τότε Προέδρου του Αρείου Πάγου, με τις </w:t>
      </w:r>
      <w:proofErr w:type="spellStart"/>
      <w:r>
        <w:rPr>
          <w:rFonts w:eastAsia="Times New Roman" w:cs="Times New Roman"/>
          <w:szCs w:val="24"/>
        </w:rPr>
        <w:t>αντιμνημονιακές</w:t>
      </w:r>
      <w:proofErr w:type="spellEnd"/>
      <w:r>
        <w:rPr>
          <w:rFonts w:eastAsia="Times New Roman" w:cs="Times New Roman"/>
          <w:szCs w:val="24"/>
        </w:rPr>
        <w:t xml:space="preserve"> επιστολές προς την Κομισιόν και τους Ευρωπαίους ομολόγους της, τότε βό</w:t>
      </w:r>
      <w:r>
        <w:rPr>
          <w:rFonts w:eastAsia="Times New Roman" w:cs="Times New Roman"/>
          <w:szCs w:val="24"/>
        </w:rPr>
        <w:t xml:space="preserve">λευαν και εξυπηρετούσαν τις πολιτικές επιλογές της κυβέρνησης. Σήμερα, όμως, όλα αυτά τα βρίσκουν μπροστά τους και αυτό δεν μπορεί να συνεχισθεί. </w:t>
      </w:r>
    </w:p>
    <w:p w14:paraId="428C356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τρόπος εκλογής της ηγεσίας της </w:t>
      </w:r>
      <w:r>
        <w:rPr>
          <w:rFonts w:eastAsia="Times New Roman" w:cs="Times New Roman"/>
          <w:szCs w:val="24"/>
        </w:rPr>
        <w:t>δ</w:t>
      </w:r>
      <w:r>
        <w:rPr>
          <w:rFonts w:eastAsia="Times New Roman" w:cs="Times New Roman"/>
          <w:szCs w:val="24"/>
        </w:rPr>
        <w:t>ικαιοσύνης είναι ένα βασικό εργαλείο για το κόψιμο του ομφάλιου λώρου μεταξύ εκτελεστικής και δικαστικής εξουσίας. Στη συνταγματική αναθεώρηση που έχουμε μπροστά μας, ίσως θα έχουμε μια ευκαιρία. Οι παραλογισμοί, οι ιδεοληψίες, οι εμμονές και το μπέρδεμα τ</w:t>
      </w:r>
      <w:r>
        <w:rPr>
          <w:rFonts w:eastAsia="Times New Roman" w:cs="Times New Roman"/>
          <w:szCs w:val="24"/>
        </w:rPr>
        <w:t xml:space="preserve">ων ρόλων δεν κοστίζουν μόνο στη λειτουργία της </w:t>
      </w:r>
      <w:r>
        <w:rPr>
          <w:rFonts w:eastAsia="Times New Roman" w:cs="Times New Roman"/>
          <w:szCs w:val="24"/>
        </w:rPr>
        <w:t>δ</w:t>
      </w:r>
      <w:r>
        <w:rPr>
          <w:rFonts w:eastAsia="Times New Roman" w:cs="Times New Roman"/>
          <w:szCs w:val="24"/>
        </w:rPr>
        <w:t xml:space="preserve">ημοκρατίας, δεν έχουν μόνο πολιτικό κόστος, έχουν και κοινωνικό και οικονομικό κόστος. Ας καταλάβουν και οι αιώνιοι επαναστάτες, νέοι χωρίς αιτία, ότι δεν είναι θέμα ούτε της Βουλής ούτε της Κυβέρνησης, η </w:t>
      </w:r>
      <w:proofErr w:type="spellStart"/>
      <w:r>
        <w:rPr>
          <w:rFonts w:eastAsia="Times New Roman" w:cs="Times New Roman"/>
          <w:szCs w:val="24"/>
        </w:rPr>
        <w:t>Ηρι</w:t>
      </w:r>
      <w:r>
        <w:rPr>
          <w:rFonts w:eastAsia="Times New Roman" w:cs="Times New Roman"/>
          <w:szCs w:val="24"/>
        </w:rPr>
        <w:t>άνα</w:t>
      </w:r>
      <w:proofErr w:type="spellEnd"/>
      <w:r>
        <w:rPr>
          <w:rFonts w:eastAsia="Times New Roman" w:cs="Times New Roman"/>
          <w:szCs w:val="24"/>
        </w:rPr>
        <w:t xml:space="preserve"> και η κάθε </w:t>
      </w:r>
      <w:proofErr w:type="spellStart"/>
      <w:r>
        <w:rPr>
          <w:rFonts w:eastAsia="Times New Roman" w:cs="Times New Roman"/>
          <w:szCs w:val="24"/>
        </w:rPr>
        <w:t>Ηριάνα</w:t>
      </w:r>
      <w:proofErr w:type="spellEnd"/>
      <w:r>
        <w:rPr>
          <w:rFonts w:eastAsia="Times New Roman" w:cs="Times New Roman"/>
          <w:szCs w:val="24"/>
        </w:rPr>
        <w:t xml:space="preserve">. Αντιθέτως, η διάκριση των εξουσιών και μόνο εγγυάται την ελευθερία του καθενός. </w:t>
      </w:r>
    </w:p>
    <w:p w14:paraId="428C356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στον απόηχο του χθεσινού νομοσχεδίου για την παιδεία. Σε χθεσινό ΦΕΚ δημοσιεύεται </w:t>
      </w:r>
      <w:r>
        <w:rPr>
          <w:rFonts w:eastAsia="Times New Roman" w:cs="Times New Roman"/>
          <w:szCs w:val="24"/>
        </w:rPr>
        <w:t>π</w:t>
      </w:r>
      <w:r>
        <w:rPr>
          <w:rFonts w:eastAsia="Times New Roman" w:cs="Times New Roman"/>
          <w:szCs w:val="24"/>
        </w:rPr>
        <w:t>ρ</w:t>
      </w:r>
      <w:r>
        <w:rPr>
          <w:rFonts w:eastAsia="Times New Roman" w:cs="Times New Roman"/>
          <w:szCs w:val="24"/>
        </w:rPr>
        <w:t>ο</w:t>
      </w:r>
      <w:r>
        <w:rPr>
          <w:rFonts w:eastAsia="Times New Roman" w:cs="Times New Roman"/>
          <w:szCs w:val="24"/>
        </w:rPr>
        <w:t xml:space="preserve">εδρικό </w:t>
      </w:r>
      <w:r>
        <w:rPr>
          <w:rFonts w:eastAsia="Times New Roman" w:cs="Times New Roman"/>
          <w:szCs w:val="24"/>
        </w:rPr>
        <w:t>δ</w:t>
      </w:r>
      <w:r>
        <w:rPr>
          <w:rFonts w:eastAsia="Times New Roman" w:cs="Times New Roman"/>
          <w:szCs w:val="24"/>
        </w:rPr>
        <w:t>ιάταγμα με αριθμό 79, που στο άρθρο 3 παράγ</w:t>
      </w:r>
      <w:r>
        <w:rPr>
          <w:rFonts w:eastAsia="Times New Roman" w:cs="Times New Roman"/>
          <w:szCs w:val="24"/>
        </w:rPr>
        <w:t xml:space="preserve">ραφος 5, ορίζει ότι σημαιοφόροι, παραστάτες και υπεύθυνοι για την κατάθεση στεφάνων επιλέγονται με κλήρωση ανάμεσα στο σύνολο των μαθητών της τάξης. Λαμπρή ιδέα! Ισότητα παντού, ισότητα που απελευθερώνει. </w:t>
      </w:r>
    </w:p>
    <w:p w14:paraId="428C356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Να κάνει και ο κύριος Πρωθυπουργός τον επόμενο ανα</w:t>
      </w:r>
      <w:r>
        <w:rPr>
          <w:rFonts w:eastAsia="Times New Roman" w:cs="Times New Roman"/>
          <w:szCs w:val="24"/>
        </w:rPr>
        <w:t xml:space="preserve">σχηματισμό της Κυβέρνησης με κλήρωση μεταξύ των μελών της Κοινοβουλευτικής Ομάδας. Και οι Βουλευτές ίσως είναι μια καλή ιδέα να αναδεικνυόμαστε από τις τοπικές κοινωνίες διά κληρώσεως. Νομίζω ότι μπερδεύουμε την ισότητα με την ισοπέδωση. </w:t>
      </w:r>
    </w:p>
    <w:p w14:paraId="428C356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κάτι ακόμα πι</w:t>
      </w:r>
      <w:r>
        <w:rPr>
          <w:rFonts w:eastAsia="Times New Roman" w:cs="Times New Roman"/>
          <w:szCs w:val="24"/>
        </w:rPr>
        <w:t>ο σοβαρό. Τι μαθαίνουν τα παιδιά βιωματικά απ’ όλη αυτή τη διαδικασία της κλήρωσης; Ότι η τύχη καθορίζει τα πράγματα, δεν είναι η ικανότητα. Ότι χρειάζεται τύχη στη ζωή για να πετύχεις και όχι προσπάθεια. Σωστά, για κοινωνίες μη αξιοκρατικές και δυστυχώς η</w:t>
      </w:r>
      <w:r>
        <w:rPr>
          <w:rFonts w:eastAsia="Times New Roman" w:cs="Times New Roman"/>
          <w:szCs w:val="24"/>
        </w:rPr>
        <w:t xml:space="preserve"> Ελλάδα είναι μία απ’ αυτές. Αντί να προσπαθούμε να φέρουμε την αξιοκρατία παντού, υποκύπτετε στο λάθος να μαθαίνετε στους αυριανούς πολίτες πως η </w:t>
      </w:r>
      <w:r>
        <w:rPr>
          <w:rFonts w:eastAsia="Times New Roman" w:cs="Times New Roman"/>
          <w:szCs w:val="24"/>
        </w:rPr>
        <w:lastRenderedPageBreak/>
        <w:t xml:space="preserve">αξιοκρατία είναι μια ουτοπία. Είναι θλιβερή παραδοχή για οποιονδήποτε, πολύ περισσότερο, όμως, για ένα κόμμα </w:t>
      </w:r>
      <w:r>
        <w:rPr>
          <w:rFonts w:eastAsia="Times New Roman" w:cs="Times New Roman"/>
          <w:szCs w:val="24"/>
        </w:rPr>
        <w:t>της Αριστεράς.</w:t>
      </w:r>
    </w:p>
    <w:p w14:paraId="428C356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Από την πρωτοβάθμια;</w:t>
      </w:r>
    </w:p>
    <w:p w14:paraId="428C356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γιατί από εκεί ξεκινά να μαθαίνει το παιδί ποια είναι η σχέση του με την κοινωνία, πώς εντάσσεται σε αυτήν, πώς κατακτά την ποιότητα που θέλει και πώς η αξιοκρατία αναδεικνύεται, γ</w:t>
      </w:r>
      <w:r>
        <w:rPr>
          <w:rFonts w:eastAsia="Times New Roman" w:cs="Times New Roman"/>
          <w:szCs w:val="24"/>
        </w:rPr>
        <w:t xml:space="preserve">ιατί αναγνωρίζεται η προσπάθεια. Γιατί εάν όλα τα αφήνουμε στην τύχη, καταλαβαίνετε ότι θα διαμορφώσουμε μια άλλη κοινωνία και  αυτή θα είναι ευεπίφορη σε άλλα πράγματα. </w:t>
      </w:r>
    </w:p>
    <w:p w14:paraId="428C356A" w14:textId="77777777" w:rsidR="00CF256A" w:rsidRDefault="008A1C0A">
      <w:pPr>
        <w:spacing w:line="600" w:lineRule="auto"/>
        <w:jc w:val="both"/>
        <w:rPr>
          <w:rFonts w:eastAsia="Times New Roman"/>
          <w:szCs w:val="24"/>
        </w:rPr>
      </w:pPr>
      <w:r>
        <w:rPr>
          <w:rFonts w:eastAsia="Times New Roman" w:cs="Times New Roman"/>
          <w:szCs w:val="24"/>
        </w:rPr>
        <w:t>Όσον αφορά το νομοσχέδιο, ξεκινάω με την παρατήρηση ότι πέρα από τις καλές προθέσεις,</w:t>
      </w:r>
      <w:r>
        <w:rPr>
          <w:rFonts w:eastAsia="Times New Roman" w:cs="Times New Roman"/>
          <w:szCs w:val="24"/>
        </w:rPr>
        <w:t xml:space="preserve"> τις οποίες δεν αμφισβητώ, δεν είναι ολοκληρωμένη νομοθετικά, τουλάχιστον σε πρωτογενές επίπεδο, αυτή η προσπάθεια, η προσπάθεια της αντιμετώπισης της αναδιοργάνωσης της πρωτοβάθμιας φροντίδας υγείας, που βεβαίως είναι και κλειδί ποιοτικό για το συνολικό σ</w:t>
      </w:r>
      <w:r>
        <w:rPr>
          <w:rFonts w:eastAsia="Times New Roman" w:cs="Times New Roman"/>
          <w:szCs w:val="24"/>
        </w:rPr>
        <w:t>ύστημα υγείας. Και δεν είναι ολοκληρωμένη, καθώς απαιτούνται εβδομήντα πέ</w:t>
      </w:r>
      <w:r>
        <w:rPr>
          <w:rFonts w:eastAsia="Times New Roman" w:cs="Times New Roman"/>
          <w:szCs w:val="24"/>
        </w:rPr>
        <w:lastRenderedPageBreak/>
        <w:t xml:space="preserve">ντε υπουργικές αποφάσεις και δέκα κοινές υπουργικές αποφάσεις, προκειμένου να υλοποιηθούν πολλές αλλά κρίσιμες από τις διατάξεις. Αυτό αποτελεί μια προβληματική νομοθέτηση, όπως κακή </w:t>
      </w:r>
      <w:r>
        <w:rPr>
          <w:rFonts w:eastAsia="Times New Roman" w:cs="Times New Roman"/>
          <w:szCs w:val="24"/>
        </w:rPr>
        <w:t>νομοθέτηση αποτελεί και το να φέρνετε -κύριε Υπουργέ, εσείς που εισηγείστε το νομοσχέδιο- και τροπολογία με την οποία συμπληρώνετε τον τρόπο λειτουργίας των ίδιων των δομών που θα θεσμοθετηθούν από το κυρίως σώμα του σχεδίου νόμου.</w:t>
      </w:r>
      <w:r>
        <w:rPr>
          <w:rFonts w:eastAsia="Times New Roman"/>
          <w:szCs w:val="24"/>
        </w:rPr>
        <w:t xml:space="preserve"> </w:t>
      </w:r>
      <w:r>
        <w:rPr>
          <w:rFonts w:eastAsia="Times New Roman"/>
          <w:szCs w:val="24"/>
        </w:rPr>
        <w:t>Α</w:t>
      </w:r>
      <w:r>
        <w:rPr>
          <w:rFonts w:eastAsia="Times New Roman"/>
          <w:szCs w:val="24"/>
        </w:rPr>
        <w:t>ναφέρομαι στην τροπολογ</w:t>
      </w:r>
      <w:r>
        <w:rPr>
          <w:rFonts w:eastAsia="Times New Roman"/>
          <w:szCs w:val="24"/>
        </w:rPr>
        <w:t>ία 1283 με ημερομηνία κατάθεσής την 31</w:t>
      </w:r>
      <w:r>
        <w:rPr>
          <w:rFonts w:eastAsia="Times New Roman"/>
          <w:szCs w:val="24"/>
          <w:vertAlign w:val="superscript"/>
        </w:rPr>
        <w:t>η</w:t>
      </w:r>
      <w:r>
        <w:rPr>
          <w:rFonts w:eastAsia="Times New Roman"/>
          <w:szCs w:val="24"/>
        </w:rPr>
        <w:t xml:space="preserve"> Ιουλίου 2017, που αφορά στον καθορισμό του τρόπου λειτουργίας των </w:t>
      </w:r>
      <w:r>
        <w:rPr>
          <w:rFonts w:eastAsia="Times New Roman"/>
          <w:szCs w:val="24"/>
        </w:rPr>
        <w:t>τ</w:t>
      </w:r>
      <w:r>
        <w:rPr>
          <w:rFonts w:eastAsia="Times New Roman"/>
          <w:szCs w:val="24"/>
        </w:rPr>
        <w:t xml:space="preserve">οπικών </w:t>
      </w:r>
      <w:r>
        <w:rPr>
          <w:rFonts w:eastAsia="Times New Roman"/>
          <w:szCs w:val="24"/>
        </w:rPr>
        <w:t>μονάδων</w:t>
      </w:r>
      <w:r>
        <w:rPr>
          <w:rFonts w:eastAsia="Times New Roman"/>
          <w:szCs w:val="24"/>
        </w:rPr>
        <w:t xml:space="preserve"> </w:t>
      </w:r>
      <w:r>
        <w:rPr>
          <w:rFonts w:eastAsia="Times New Roman"/>
          <w:szCs w:val="24"/>
        </w:rPr>
        <w:t>υ</w:t>
      </w:r>
      <w:r>
        <w:rPr>
          <w:rFonts w:eastAsia="Times New Roman"/>
          <w:szCs w:val="24"/>
        </w:rPr>
        <w:t>γείας, με την οποία για να εξασφαλιστεί η εύρυθμη λειτουργία των ΤΟΜΥ απαιτείται επιπλέον υπουργική απόφαση του αρμόδιου Υπουργού. Εί</w:t>
      </w:r>
      <w:r>
        <w:rPr>
          <w:rFonts w:eastAsia="Times New Roman"/>
          <w:szCs w:val="24"/>
        </w:rPr>
        <w:t xml:space="preserve">ναι ένας </w:t>
      </w:r>
      <w:proofErr w:type="spellStart"/>
      <w:r>
        <w:rPr>
          <w:rFonts w:eastAsia="Times New Roman"/>
          <w:szCs w:val="24"/>
        </w:rPr>
        <w:t>καφκικός</w:t>
      </w:r>
      <w:proofErr w:type="spellEnd"/>
      <w:r>
        <w:rPr>
          <w:rFonts w:eastAsia="Times New Roman"/>
          <w:szCs w:val="24"/>
        </w:rPr>
        <w:t xml:space="preserve"> νομοθετικός δαίδαλος, είναι ένας νεοελληνικός νομοθετικός σουρεαλισμός. Μπερδεύουμε τα πράγματα και τα καθυστερούμε. </w:t>
      </w:r>
    </w:p>
    <w:p w14:paraId="428C356B" w14:textId="77777777" w:rsidR="00CF256A" w:rsidRDefault="008A1C0A">
      <w:pPr>
        <w:spacing w:line="600" w:lineRule="auto"/>
        <w:ind w:firstLine="720"/>
        <w:jc w:val="both"/>
        <w:rPr>
          <w:rFonts w:eastAsia="Times New Roman"/>
          <w:szCs w:val="24"/>
        </w:rPr>
      </w:pPr>
      <w:r>
        <w:rPr>
          <w:rFonts w:eastAsia="Times New Roman"/>
          <w:szCs w:val="24"/>
        </w:rPr>
        <w:t>Πέρα από αυτά, το σοβαρό ζήτημα παραμένει. Ο χρόνος υλοποίησης των όσων σήμερα συζητούμε χάνεται κάπου στο μέλλον, στο α</w:t>
      </w:r>
      <w:r>
        <w:rPr>
          <w:rFonts w:eastAsia="Times New Roman"/>
          <w:szCs w:val="24"/>
        </w:rPr>
        <w:t>προσδιόριστο μέλλον και όπως γνωρίζουμε, το να νομοθετούμε διά των κοινών υπουργικών αποφάσεων ή των υπουργικών αποφάσεων είναι το «</w:t>
      </w:r>
      <w:proofErr w:type="spellStart"/>
      <w:r>
        <w:rPr>
          <w:rFonts w:eastAsia="Times New Roman"/>
          <w:szCs w:val="24"/>
        </w:rPr>
        <w:t>στρίβειν</w:t>
      </w:r>
      <w:proofErr w:type="spellEnd"/>
      <w:r>
        <w:rPr>
          <w:rFonts w:eastAsia="Times New Roman"/>
          <w:szCs w:val="24"/>
        </w:rPr>
        <w:t xml:space="preserve"> διά του αρραβώνος», με την απροσδιόριστη υλοποίηση σε ένα απροσδιόριστο μέλλον. </w:t>
      </w:r>
      <w:r>
        <w:rPr>
          <w:rFonts w:eastAsia="Times New Roman"/>
          <w:szCs w:val="24"/>
        </w:rPr>
        <w:lastRenderedPageBreak/>
        <w:t xml:space="preserve">Διότι ο χρόνος εδώ είναι ιδιαίτερα </w:t>
      </w:r>
      <w:r>
        <w:rPr>
          <w:rFonts w:eastAsia="Times New Roman"/>
          <w:szCs w:val="24"/>
        </w:rPr>
        <w:t>κρίσιμος, αφού τα τέσσερα πρώτα χρόνια προβλέπουμε να χρηματοδοτήσουμε τις δομές τις οποίες θεσμοθετούμε από κονδύλια του ΕΣΠΑ. Εφόσον ο χρόνος ανταπόκρισης των Υπουργείων διαχρονικά και γενικά σε σχέση με τη δευτερογενή νομοθεσία είναι συνήθως αντιστρόφως</w:t>
      </w:r>
      <w:r>
        <w:rPr>
          <w:rFonts w:eastAsia="Times New Roman"/>
          <w:szCs w:val="24"/>
        </w:rPr>
        <w:t xml:space="preserve"> ανάλογος με τις απαιτήσεις του ΕΣΠΑ, εδώ δημιουργείται ένα ζήτημα </w:t>
      </w:r>
      <w:proofErr w:type="spellStart"/>
      <w:r>
        <w:rPr>
          <w:rFonts w:eastAsia="Times New Roman"/>
          <w:szCs w:val="24"/>
        </w:rPr>
        <w:t>υλοποιησιμότητας</w:t>
      </w:r>
      <w:proofErr w:type="spellEnd"/>
      <w:r>
        <w:rPr>
          <w:rFonts w:eastAsia="Times New Roman"/>
          <w:szCs w:val="24"/>
        </w:rPr>
        <w:t xml:space="preserve"> του νομοσχεδίου.</w:t>
      </w:r>
    </w:p>
    <w:p w14:paraId="428C356C" w14:textId="77777777" w:rsidR="00CF256A" w:rsidRDefault="008A1C0A">
      <w:pPr>
        <w:spacing w:line="600" w:lineRule="auto"/>
        <w:ind w:firstLine="720"/>
        <w:jc w:val="both"/>
        <w:rPr>
          <w:rFonts w:eastAsia="Times New Roman"/>
          <w:szCs w:val="24"/>
        </w:rPr>
      </w:pPr>
      <w:r>
        <w:rPr>
          <w:rFonts w:eastAsia="Times New Roman"/>
          <w:szCs w:val="24"/>
        </w:rPr>
        <w:t>Σας θυμίζουμε ότι οι κοινωνικές δομές, οι κρίσιμες κοινωνικές δομές που έχουμε, το «Βοήθεια στο Σπίτι», τ</w:t>
      </w:r>
      <w:r>
        <w:rPr>
          <w:rFonts w:eastAsia="Times New Roman"/>
          <w:szCs w:val="24"/>
        </w:rPr>
        <w:t>α</w:t>
      </w:r>
      <w:r>
        <w:rPr>
          <w:rFonts w:eastAsia="Times New Roman"/>
          <w:szCs w:val="24"/>
        </w:rPr>
        <w:t xml:space="preserve"> «ΚΗΦΗ» κ.λπ. υποτίθεται ότι θα στηρίζονταν βραχυ</w:t>
      </w:r>
      <w:r>
        <w:rPr>
          <w:rFonts w:eastAsia="Times New Roman"/>
          <w:szCs w:val="24"/>
        </w:rPr>
        <w:t>πρόθεσμα στους κοινοτικούς πόρους. Δεν στάθηκαν ποτέ στα πόδια τους, με μύρια όσα προβλήματα, τα οποία μας ακολουθούν μέχρι σήμερα, γιατί συνεχώς ανανεώνουμε και αναθεωρούμε αυτά που νομίζουμε ότι κλείνουμε ορίζοντάς τα λίγο πριν.</w:t>
      </w:r>
    </w:p>
    <w:p w14:paraId="428C356D" w14:textId="77777777" w:rsidR="00CF256A" w:rsidRDefault="008A1C0A">
      <w:pPr>
        <w:spacing w:line="600" w:lineRule="auto"/>
        <w:ind w:firstLine="720"/>
        <w:jc w:val="both"/>
        <w:rPr>
          <w:rFonts w:eastAsia="Times New Roman"/>
          <w:szCs w:val="24"/>
        </w:rPr>
      </w:pPr>
      <w:r>
        <w:rPr>
          <w:rFonts w:eastAsia="Times New Roman"/>
          <w:szCs w:val="24"/>
        </w:rPr>
        <w:t>Ένα άλλο χαρακτηριστικό τ</w:t>
      </w:r>
      <w:r>
        <w:rPr>
          <w:rFonts w:eastAsia="Times New Roman"/>
          <w:szCs w:val="24"/>
        </w:rPr>
        <w:t xml:space="preserve">ου νομοσχεδίου είναι ο εμφανής </w:t>
      </w:r>
      <w:proofErr w:type="spellStart"/>
      <w:r>
        <w:rPr>
          <w:rFonts w:eastAsia="Times New Roman"/>
          <w:szCs w:val="24"/>
        </w:rPr>
        <w:t>υπουργοκεντρισμός</w:t>
      </w:r>
      <w:proofErr w:type="spellEnd"/>
      <w:r>
        <w:rPr>
          <w:rFonts w:eastAsia="Times New Roman"/>
          <w:szCs w:val="24"/>
        </w:rPr>
        <w:t xml:space="preserve"> του. Εσείς, κύριε Υπουργέ, είστε καλών προθέσεων, έχετε διάθεση, έχετε όρεξη δουλειάς, ασχολείστε. Το ζήτημα είναι ότι όσα αναφέρονται στην ικανότητα ή στη διάθεση και τη βούληση του συγκεκριμένου προσώπου –</w:t>
      </w:r>
      <w:r>
        <w:rPr>
          <w:rFonts w:eastAsia="Times New Roman"/>
          <w:szCs w:val="24"/>
        </w:rPr>
        <w:t xml:space="preserve">σε όποιο επίπεδο- καταλαβαίνετε ότι είναι έωλα, διότι μόνο οι θεσμοί μπορούν </w:t>
      </w:r>
      <w:r>
        <w:rPr>
          <w:rFonts w:eastAsia="Times New Roman"/>
          <w:szCs w:val="24"/>
        </w:rPr>
        <w:lastRenderedPageBreak/>
        <w:t xml:space="preserve">να διασφαλίσουν και την αποτελεσματικότητα και τη διάρκεια στον χρόνο. </w:t>
      </w:r>
    </w:p>
    <w:p w14:paraId="428C356E" w14:textId="77777777" w:rsidR="00CF256A" w:rsidRDefault="008A1C0A">
      <w:pPr>
        <w:spacing w:line="600" w:lineRule="auto"/>
        <w:ind w:firstLine="720"/>
        <w:jc w:val="both"/>
        <w:rPr>
          <w:rFonts w:eastAsia="Times New Roman"/>
          <w:szCs w:val="24"/>
        </w:rPr>
      </w:pPr>
      <w:r>
        <w:rPr>
          <w:rFonts w:eastAsia="Times New Roman"/>
          <w:szCs w:val="24"/>
        </w:rPr>
        <w:t xml:space="preserve">Εάν δεν φύγετε από αυτόν τον συγκεντρωτισμό, φοβάμαι πάρα πολύ ότι πάρα πολλά πράγματα δεν θα υλοποιηθούν. </w:t>
      </w:r>
      <w:r>
        <w:rPr>
          <w:rFonts w:eastAsia="Times New Roman"/>
          <w:szCs w:val="24"/>
        </w:rPr>
        <w:t xml:space="preserve">Σήμερα ειδικά που υπάρχουν εργαλεία, αλλά μπορούν και εύκολα να στηθούν εργαλεία που προωθούν και μπορούν να υποστηρίξουν την ιδέα της αποκέντρωσης περισσότερο από ποτέ, μπορούν να διασφαλίσουν και την αποτελεσματικότητα και τη διαφάνεια. </w:t>
      </w:r>
    </w:p>
    <w:p w14:paraId="428C356F" w14:textId="77777777" w:rsidR="00CF256A" w:rsidRDefault="008A1C0A">
      <w:pPr>
        <w:spacing w:line="600" w:lineRule="auto"/>
        <w:ind w:firstLine="720"/>
        <w:jc w:val="both"/>
        <w:rPr>
          <w:rFonts w:eastAsia="Times New Roman"/>
          <w:szCs w:val="24"/>
        </w:rPr>
      </w:pPr>
      <w:r>
        <w:rPr>
          <w:rFonts w:eastAsia="Times New Roman"/>
          <w:szCs w:val="24"/>
        </w:rPr>
        <w:t>Νομίζω ότι πολλά</w:t>
      </w:r>
      <w:r>
        <w:rPr>
          <w:rFonts w:eastAsia="Times New Roman"/>
          <w:szCs w:val="24"/>
        </w:rPr>
        <w:t xml:space="preserve"> μπορούν να διορθωθούν άμεσα, κύριε Υπουργέ, προκειμένου τα θετικά τα οποία προβλέπετε στο νομοσχέδιό σας, να περπατήσουν. Τα δε προβληματικά, να αναθεωρηθούν.</w:t>
      </w:r>
    </w:p>
    <w:p w14:paraId="428C3570" w14:textId="77777777" w:rsidR="00CF256A" w:rsidRDefault="008A1C0A">
      <w:pPr>
        <w:spacing w:line="600" w:lineRule="auto"/>
        <w:ind w:firstLine="720"/>
        <w:jc w:val="both"/>
        <w:rPr>
          <w:rFonts w:eastAsia="Times New Roman"/>
          <w:szCs w:val="24"/>
        </w:rPr>
      </w:pPr>
      <w:r>
        <w:rPr>
          <w:rFonts w:eastAsia="Times New Roman"/>
          <w:szCs w:val="24"/>
        </w:rPr>
        <w:t>Σας ευχαριστώ.</w:t>
      </w:r>
    </w:p>
    <w:p w14:paraId="428C3571" w14:textId="77777777" w:rsidR="00CF256A" w:rsidRDefault="008A1C0A">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428C3572" w14:textId="77777777" w:rsidR="00CF256A" w:rsidRDefault="008A1C0A">
      <w:pPr>
        <w:spacing w:line="600" w:lineRule="auto"/>
        <w:ind w:firstLine="720"/>
        <w:jc w:val="both"/>
        <w:rPr>
          <w:rFonts w:eastAsia="Times New Roman"/>
          <w:szCs w:val="24"/>
        </w:rPr>
      </w:pPr>
      <w:r>
        <w:rPr>
          <w:rFonts w:eastAsia="Times New Roman"/>
          <w:b/>
          <w:szCs w:val="24"/>
        </w:rPr>
        <w:t>ΠΡΟΕΔΡΕΥΟΥΣΑ (Αναστασία Χριστοδουλο</w:t>
      </w:r>
      <w:r>
        <w:rPr>
          <w:rFonts w:eastAsia="Times New Roman"/>
          <w:b/>
          <w:szCs w:val="24"/>
        </w:rPr>
        <w:t xml:space="preserve">πούλου): </w:t>
      </w:r>
      <w:r>
        <w:rPr>
          <w:rFonts w:eastAsia="Times New Roman"/>
          <w:szCs w:val="24"/>
        </w:rPr>
        <w:t xml:space="preserve">Τον λόγο έχει ο κ. </w:t>
      </w:r>
      <w:proofErr w:type="spellStart"/>
      <w:r>
        <w:rPr>
          <w:rFonts w:eastAsia="Times New Roman"/>
          <w:szCs w:val="24"/>
        </w:rPr>
        <w:t>Θραψανιώτης</w:t>
      </w:r>
      <w:proofErr w:type="spellEnd"/>
      <w:r>
        <w:rPr>
          <w:rFonts w:eastAsia="Times New Roman"/>
          <w:szCs w:val="24"/>
        </w:rPr>
        <w:t xml:space="preserve"> από το ΣΥΡΙΖΑ. </w:t>
      </w:r>
    </w:p>
    <w:p w14:paraId="428C3573"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Κυρία Πρόεδρε, μπορώ να έχω τον λόγο για ένα λεπτό για να κάνω μια παρέμβαση;</w:t>
      </w:r>
    </w:p>
    <w:p w14:paraId="428C3574" w14:textId="77777777" w:rsidR="00CF256A" w:rsidRDefault="008A1C0A">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Τι παρέμβαση; Πρόταση διαδικαστική;</w:t>
      </w:r>
    </w:p>
    <w:p w14:paraId="428C3575"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Μία διευκρ</w:t>
      </w:r>
      <w:r>
        <w:rPr>
          <w:rFonts w:eastAsia="Times New Roman"/>
          <w:szCs w:val="24"/>
        </w:rPr>
        <w:t>ίνιση να κάνω, αν μου επιτρέπετε. Θέλω να ενημερώσω για κάτι.</w:t>
      </w:r>
    </w:p>
    <w:p w14:paraId="428C3576"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κύριε Μαντά.</w:t>
      </w:r>
    </w:p>
    <w:p w14:paraId="428C3577"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Για ένα λεπτό, κυρία Πρόεδρε.</w:t>
      </w:r>
    </w:p>
    <w:p w14:paraId="428C3578" w14:textId="77777777" w:rsidR="00CF256A" w:rsidRDefault="008A1C0A">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w:t>
      </w:r>
      <w:proofErr w:type="spellStart"/>
      <w:r>
        <w:rPr>
          <w:rFonts w:eastAsia="Times New Roman"/>
          <w:szCs w:val="24"/>
        </w:rPr>
        <w:t>Θραψανιώτη</w:t>
      </w:r>
      <w:proofErr w:type="spellEnd"/>
      <w:r>
        <w:rPr>
          <w:rFonts w:eastAsia="Times New Roman"/>
          <w:szCs w:val="24"/>
        </w:rPr>
        <w:t>.</w:t>
      </w:r>
    </w:p>
    <w:p w14:paraId="428C3579" w14:textId="77777777" w:rsidR="00CF256A" w:rsidRDefault="008A1C0A">
      <w:pPr>
        <w:spacing w:line="600" w:lineRule="auto"/>
        <w:ind w:firstLine="720"/>
        <w:jc w:val="both"/>
        <w:rPr>
          <w:rFonts w:eastAsia="Times New Roman"/>
          <w:szCs w:val="24"/>
        </w:rPr>
      </w:pPr>
      <w:r>
        <w:rPr>
          <w:rFonts w:eastAsia="Times New Roman"/>
          <w:szCs w:val="24"/>
        </w:rPr>
        <w:t xml:space="preserve">Στο συγκεκριμένο νομοσχέδιο –το λέω αυτό για </w:t>
      </w:r>
      <w:r>
        <w:rPr>
          <w:rFonts w:eastAsia="Times New Roman"/>
          <w:szCs w:val="24"/>
        </w:rPr>
        <w:t>ενημέρωση και νομίζω ότι αξίζει τον κόπο- πρώτον, έχουμε για πρώτη φορά ταυτόχρονη νομοθέτηση και υλοποίηση, καθώς η προκήρυξη, όπως έχει ήδη ανακοινωθεί για τη στελέχωση, θα βγει αμέσως, σε τρεις μέρες…</w:t>
      </w:r>
    </w:p>
    <w:p w14:paraId="428C357A"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Αύριο.   </w:t>
      </w:r>
    </w:p>
    <w:p w14:paraId="428C357B" w14:textId="77777777" w:rsidR="00CF256A" w:rsidRDefault="008A1C0A">
      <w:pPr>
        <w:spacing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ΜΑΝΤΑΣ:</w:t>
      </w:r>
      <w:r>
        <w:rPr>
          <w:rFonts w:eastAsia="Times New Roman"/>
          <w:szCs w:val="24"/>
        </w:rPr>
        <w:t xml:space="preserve"> Αύριο. Ακόμη καλύτερα. Αυτό είναι η πρώτη φορά που συμβαίνει. </w:t>
      </w:r>
    </w:p>
    <w:p w14:paraId="428C357C"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Δεύτερον, σας θυμίζω ότι στον ν.1397 είχαμε πάνω από εβδομήντα υπουργικές αποφάσεις. Εδώ έχουμε πολύ λιγότερες και έχουμε πολύ συγκεκριμένο χρονοδιάγραμμα υλοποίησης. </w:t>
      </w:r>
    </w:p>
    <w:p w14:paraId="428C357D" w14:textId="77777777" w:rsidR="00CF256A" w:rsidRDefault="008A1C0A">
      <w:pPr>
        <w:spacing w:line="600" w:lineRule="auto"/>
        <w:ind w:firstLine="720"/>
        <w:jc w:val="both"/>
        <w:rPr>
          <w:rFonts w:eastAsia="Times New Roman"/>
          <w:szCs w:val="24"/>
        </w:rPr>
      </w:pPr>
      <w:r>
        <w:rPr>
          <w:rFonts w:eastAsia="Times New Roman"/>
          <w:szCs w:val="24"/>
        </w:rPr>
        <w:t>Και κάτι τελευταί</w:t>
      </w:r>
      <w:r>
        <w:rPr>
          <w:rFonts w:eastAsia="Times New Roman"/>
          <w:szCs w:val="24"/>
        </w:rPr>
        <w:t>ο. Θα ειπωθούν και συγκεκριμένα στοιχεία όσον αφορά τη χρηματοδότηση. Από ένα σημείο και μετά -θα τα αναλύσει ο Υπουργός- έχουμε συγκεκριμένο ποσοστό εθνικών πόρων, που πια μπαίνουν στη διαδικασία. Με αυτήν την παρέμβαση θέλω να πω ότι πρέπει ορισμένα σημε</w:t>
      </w:r>
      <w:r>
        <w:rPr>
          <w:rFonts w:eastAsia="Times New Roman"/>
          <w:szCs w:val="24"/>
        </w:rPr>
        <w:t xml:space="preserve">ία να τα ξανασκεφτούμε, να τα ξανακουβεντιάσουμε για να έχουμε ένα πιο θετικό αποτέλεσμα. </w:t>
      </w:r>
    </w:p>
    <w:p w14:paraId="428C357E" w14:textId="77777777" w:rsidR="00CF256A" w:rsidRDefault="008A1C0A">
      <w:pPr>
        <w:spacing w:line="600" w:lineRule="auto"/>
        <w:ind w:firstLine="720"/>
        <w:jc w:val="both"/>
        <w:rPr>
          <w:rFonts w:eastAsia="Times New Roman"/>
          <w:szCs w:val="24"/>
        </w:rPr>
      </w:pPr>
      <w:r>
        <w:rPr>
          <w:rFonts w:eastAsia="Times New Roman"/>
          <w:szCs w:val="24"/>
        </w:rPr>
        <w:t xml:space="preserve">Ευχαριστώ. </w:t>
      </w:r>
    </w:p>
    <w:p w14:paraId="428C357F"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w:t>
      </w:r>
      <w:proofErr w:type="spellStart"/>
      <w:r>
        <w:rPr>
          <w:rFonts w:eastAsia="Times New Roman"/>
          <w:szCs w:val="24"/>
        </w:rPr>
        <w:t>Θραψανιώτη</w:t>
      </w:r>
      <w:proofErr w:type="spellEnd"/>
      <w:r>
        <w:rPr>
          <w:rFonts w:eastAsia="Times New Roman"/>
          <w:szCs w:val="24"/>
        </w:rPr>
        <w:t>. Έχετε τον λόγο.</w:t>
      </w:r>
    </w:p>
    <w:p w14:paraId="428C358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κυρία Πρόεδρε. </w:t>
      </w:r>
    </w:p>
    <w:p w14:paraId="428C358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Υπουργέ, κυ</w:t>
      </w:r>
      <w:r>
        <w:rPr>
          <w:rFonts w:eastAsia="Times New Roman" w:cs="Times New Roman"/>
          <w:szCs w:val="24"/>
        </w:rPr>
        <w:t xml:space="preserve">ρίες και κύριοι Βουλευτές, το νομοσχέδιο για την πρωτοβάθμια φροντίδα υγείας έρχεται να συμπληρώσει την προσπάθεια για μια ολιστική προσέγγιση της δημόσιας υγείας. Συνιστά την προοδευτική απάντηση στην απαξίωση και </w:t>
      </w:r>
      <w:r>
        <w:rPr>
          <w:rFonts w:eastAsia="Times New Roman" w:cs="Times New Roman"/>
          <w:szCs w:val="24"/>
        </w:rPr>
        <w:lastRenderedPageBreak/>
        <w:t>συρρίκνωση των δημόσιων δομών πρωτοβάθμια</w:t>
      </w:r>
      <w:r>
        <w:rPr>
          <w:rFonts w:eastAsia="Times New Roman" w:cs="Times New Roman"/>
          <w:szCs w:val="24"/>
        </w:rPr>
        <w:t xml:space="preserve">ς περίθαλψης, που προηγήθηκε κατά τη διακυβέρνηση Νέας Δημοκρατίας και ΠΑΣΟΚ και εξώθησε τρεις χιλιάδες γιατρούς στην έξοδο από το σύστημα υγείας, μια ενέργεια που είχε </w:t>
      </w:r>
      <w:r>
        <w:rPr>
          <w:rFonts w:eastAsia="Times New Roman" w:cs="Times New Roman"/>
          <w:szCs w:val="24"/>
        </w:rPr>
        <w:t xml:space="preserve">ως </w:t>
      </w:r>
      <w:r>
        <w:rPr>
          <w:rFonts w:eastAsia="Times New Roman" w:cs="Times New Roman"/>
          <w:szCs w:val="24"/>
        </w:rPr>
        <w:t>αποτέλεσμα από τους είκοσι πέντε γιατρούς που κάλυπταν τις ανάγκες είκοσι οχτώ χιλιά</w:t>
      </w:r>
      <w:r>
        <w:rPr>
          <w:rFonts w:eastAsia="Times New Roman" w:cs="Times New Roman"/>
          <w:szCs w:val="24"/>
        </w:rPr>
        <w:t xml:space="preserve">δων ασφαλισμένων του ΙΚΑ στον νομό Λασιθίου να έχουν μείνει μόνο οχτώ για εβδομήντα χιλιάδες πληθυσμό. </w:t>
      </w:r>
    </w:p>
    <w:p w14:paraId="428C358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Αξιοποιεί με φειδώ αλλά και με σεβασμό τους διαθέσιμους πόρους για τη βελτίωση των παρεχόμενων υπηρεσιών υγείας προς τους πολίτες. Μια απλή σύγκριση της</w:t>
      </w:r>
      <w:r>
        <w:rPr>
          <w:rFonts w:eastAsia="Times New Roman" w:cs="Times New Roman"/>
          <w:szCs w:val="24"/>
        </w:rPr>
        <w:t xml:space="preserve"> περιόδου 2000-2014 με το διάστημα 2015 μέχρι σήμερα, αποδεικνύει χαρακτηριστικά τη διαφορά νοοτροπίας του χθες με το σήμερα. Το έλλειμμα για την υγεία το 2000 ήταν 2 δισεκατομμύρια για να φτάσει το 2009 στα 17 δισεκατομμύρια. </w:t>
      </w:r>
    </w:p>
    <w:p w14:paraId="428C358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η περίοδος για την οπο</w:t>
      </w:r>
      <w:r>
        <w:rPr>
          <w:rFonts w:eastAsia="Times New Roman" w:cs="Times New Roman"/>
          <w:szCs w:val="24"/>
        </w:rPr>
        <w:t xml:space="preserve">ία ο κ. Κρεμαστινός λέει: «Νομίζω ότι η υγεία υπήρξε από τους βασικότερους τομείς που έφεραν τη χώρα σε αυτό το οικονομικό αδιέξοδο. Κοίταξα τους αριθμούς και πόνεσα. </w:t>
      </w:r>
      <w:r>
        <w:rPr>
          <w:rFonts w:eastAsia="Times New Roman" w:cs="Times New Roman"/>
          <w:szCs w:val="24"/>
        </w:rPr>
        <w:t>Δεκαεπτά</w:t>
      </w:r>
      <w:r>
        <w:rPr>
          <w:rFonts w:eastAsia="Times New Roman" w:cs="Times New Roman"/>
          <w:szCs w:val="24"/>
        </w:rPr>
        <w:t xml:space="preserve"> δισεκατομμύρια το 2009». </w:t>
      </w:r>
    </w:p>
    <w:p w14:paraId="428C358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αναρωτιέται: «Πού είναι αυτά τα λεφτά; Κάποιοι τα </w:t>
      </w:r>
      <w:r>
        <w:rPr>
          <w:rFonts w:eastAsia="Times New Roman" w:cs="Times New Roman"/>
          <w:szCs w:val="24"/>
        </w:rPr>
        <w:t xml:space="preserve">έχουν πάρει. Βρείτε τα στους λογαριασμούς στο εξωτερικό και το </w:t>
      </w:r>
      <w:r>
        <w:rPr>
          <w:rFonts w:eastAsia="Times New Roman" w:cs="Times New Roman"/>
          <w:szCs w:val="24"/>
        </w:rPr>
        <w:lastRenderedPageBreak/>
        <w:t xml:space="preserve">εσωτερικό». Και καταλήγει λέγοντας: «Γιατί δεν τα βρίσκουν;». Αυτό είναι το βασικό ερώτημα για την υγεία. Είναι ένα απόσπασμα από το σύγγραμμα του Ιδρύματος </w:t>
      </w:r>
      <w:proofErr w:type="spellStart"/>
      <w:r>
        <w:rPr>
          <w:rFonts w:eastAsia="Times New Roman" w:cs="Times New Roman"/>
          <w:szCs w:val="24"/>
        </w:rPr>
        <w:t>Μαραγκοπούλου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Η Δ</w:t>
      </w:r>
      <w:r>
        <w:rPr>
          <w:rFonts w:eastAsia="Times New Roman" w:cs="Times New Roman"/>
          <w:szCs w:val="24"/>
        </w:rPr>
        <w:t>ιαφθορά»</w:t>
      </w:r>
      <w:r>
        <w:rPr>
          <w:rFonts w:eastAsia="Times New Roman" w:cs="Times New Roman"/>
          <w:szCs w:val="24"/>
        </w:rPr>
        <w:t>.</w:t>
      </w:r>
    </w:p>
    <w:p w14:paraId="428C358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για </w:t>
      </w:r>
      <w:r>
        <w:rPr>
          <w:rFonts w:eastAsia="Times New Roman" w:cs="Times New Roman"/>
          <w:szCs w:val="24"/>
        </w:rPr>
        <w:t xml:space="preserve">κάποιον συνάδελφο που ανέφερε προηγουμένως ότι ρίχνουμε το ανάθεμα στο παρελθόν, θέλω να πω ότι αυτό δεν είναι ανάθεμα. Είναι καθαρή ληστεία, όπως επίσης, δεν είναι και μεταφορά ευθυνών. </w:t>
      </w:r>
    </w:p>
    <w:p w14:paraId="428C358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Είναι η περίοδος που τα σκάνδαλα οργιάζουν στην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στο ΚΕΕΛ</w:t>
      </w:r>
      <w:r>
        <w:rPr>
          <w:rFonts w:eastAsia="Times New Roman" w:cs="Times New Roman"/>
          <w:szCs w:val="24"/>
        </w:rPr>
        <w:t xml:space="preserve">ΠΝΟ. Την ίδια περίοδο που η δωρεάν νοσηλεία στο κοινωφελές ίδρυμα </w:t>
      </w:r>
      <w:r>
        <w:rPr>
          <w:rFonts w:eastAsia="Times New Roman" w:cs="Times New Roman"/>
          <w:szCs w:val="24"/>
        </w:rPr>
        <w:t>«</w:t>
      </w:r>
      <w:r>
        <w:rPr>
          <w:rFonts w:eastAsia="Times New Roman" w:cs="Times New Roman"/>
          <w:szCs w:val="24"/>
        </w:rPr>
        <w:t>Ε</w:t>
      </w:r>
      <w:r>
        <w:rPr>
          <w:rFonts w:eastAsia="Times New Roman" w:cs="Times New Roman"/>
          <w:szCs w:val="24"/>
        </w:rPr>
        <w:t>ρρίκος</w:t>
      </w:r>
      <w:r>
        <w:rPr>
          <w:rFonts w:eastAsia="Times New Roman" w:cs="Times New Roman"/>
          <w:szCs w:val="24"/>
        </w:rPr>
        <w:t xml:space="preserve"> Ν</w:t>
      </w:r>
      <w:r>
        <w:rPr>
          <w:rFonts w:eastAsia="Times New Roman" w:cs="Times New Roman"/>
          <w:szCs w:val="24"/>
        </w:rPr>
        <w:t>τυνάν»</w:t>
      </w:r>
      <w:r>
        <w:rPr>
          <w:rFonts w:eastAsia="Times New Roman" w:cs="Times New Roman"/>
          <w:szCs w:val="24"/>
        </w:rPr>
        <w:t xml:space="preserve"> για τους </w:t>
      </w:r>
      <w:proofErr w:type="spellStart"/>
      <w:r>
        <w:rPr>
          <w:rFonts w:eastAsia="Times New Roman" w:cs="Times New Roman"/>
          <w:szCs w:val="24"/>
        </w:rPr>
        <w:t>υμετέρους</w:t>
      </w:r>
      <w:proofErr w:type="spellEnd"/>
      <w:r>
        <w:rPr>
          <w:rFonts w:eastAsia="Times New Roman" w:cs="Times New Roman"/>
          <w:szCs w:val="24"/>
        </w:rPr>
        <w:t xml:space="preserve"> ανέρχεται στο ποσό των 70 εκατομμυρίων, δηλαδή 7 εκατομμύρια τον χρόνο, όσο είναι περίπου το ετήσιο κόστος λειτουργίας του Γενικού Νοσοκομείου Αγίου Νικολ</w:t>
      </w:r>
      <w:r>
        <w:rPr>
          <w:rFonts w:eastAsia="Times New Roman" w:cs="Times New Roman"/>
          <w:szCs w:val="24"/>
        </w:rPr>
        <w:t>άου Κρήτης. Είναι η περίοδος κατά την οποία πρέπει να αναζητηθούν και να αποδοθούν ευθύνες σε όλους όσοι κυβέρνησαν τη χώρα τα τελευταία είκοσι χρόνια, να βγουν στο φως πολιτικές και πρόσωπα, να αποκατασταθεί η ηθική. Μόνο έτσι θα προσδιοριστούν τα αίτια π</w:t>
      </w:r>
      <w:r>
        <w:rPr>
          <w:rFonts w:eastAsia="Times New Roman" w:cs="Times New Roman"/>
          <w:szCs w:val="24"/>
        </w:rPr>
        <w:t xml:space="preserve">ου οδήγησαν τη χώρα στην οικονομική και ηθική καταρράκωση. Αυτό τονίζει ο κ. Γεώργιος </w:t>
      </w:r>
      <w:proofErr w:type="spellStart"/>
      <w:r>
        <w:rPr>
          <w:rFonts w:eastAsia="Times New Roman" w:cs="Times New Roman"/>
          <w:szCs w:val="24"/>
        </w:rPr>
        <w:t>Σ</w:t>
      </w:r>
      <w:r>
        <w:rPr>
          <w:rFonts w:eastAsia="Times New Roman" w:cs="Times New Roman"/>
          <w:szCs w:val="24"/>
        </w:rPr>
        <w:t>ού</w:t>
      </w:r>
      <w:r>
        <w:rPr>
          <w:rFonts w:eastAsia="Times New Roman" w:cs="Times New Roman"/>
          <w:szCs w:val="24"/>
        </w:rPr>
        <w:t>ρλας</w:t>
      </w:r>
      <w:proofErr w:type="spellEnd"/>
      <w:r>
        <w:rPr>
          <w:rFonts w:eastAsia="Times New Roman" w:cs="Times New Roman"/>
          <w:szCs w:val="24"/>
        </w:rPr>
        <w:t xml:space="preserve"> στο βιβλίο «Η Δ</w:t>
      </w:r>
      <w:r>
        <w:rPr>
          <w:rFonts w:eastAsia="Times New Roman" w:cs="Times New Roman"/>
          <w:szCs w:val="24"/>
        </w:rPr>
        <w:t>ιαπλοκή</w:t>
      </w:r>
      <w:r>
        <w:rPr>
          <w:rFonts w:eastAsia="Times New Roman" w:cs="Times New Roman"/>
          <w:szCs w:val="24"/>
        </w:rPr>
        <w:t xml:space="preserve">». </w:t>
      </w:r>
      <w:r>
        <w:rPr>
          <w:rFonts w:eastAsia="Times New Roman" w:cs="Times New Roman"/>
          <w:szCs w:val="24"/>
        </w:rPr>
        <w:lastRenderedPageBreak/>
        <w:t>Προφανώς, βέβαια, δεν κυβερνούσε τον τόπο ο ΣΥΡΙΖΑ τα τελευταία είκοσι χρόνια, για να μην τρελαθούμε κιόλας, όπως είπε  κάποιος πρόσφατα.</w:t>
      </w:r>
      <w:r>
        <w:rPr>
          <w:rFonts w:eastAsia="Times New Roman" w:cs="Times New Roman"/>
          <w:szCs w:val="24"/>
        </w:rPr>
        <w:t xml:space="preserve"> </w:t>
      </w:r>
    </w:p>
    <w:p w14:paraId="428C358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το παρόν νομοσχέδιο δίνεται η δυνατότητα σε κάθε πολίτη, είτε είναι ασφαλισμένος είτε ανασφάλιστος, να έχει τον δικό του οικογενειακό γιατρό, τον δικό του σύμβουλο σε θέματα υγείας, τον υπεύθυνο για την παρακολούθηση και δ</w:t>
      </w:r>
      <w:r>
        <w:rPr>
          <w:rFonts w:eastAsia="Times New Roman" w:cs="Times New Roman"/>
          <w:szCs w:val="24"/>
        </w:rPr>
        <w:t xml:space="preserve">ιαχείριση των προβλημάτων υγείας του, για τη διατήρηση του ατομικού ηλεκτρονικού φακέλου. </w:t>
      </w:r>
    </w:p>
    <w:p w14:paraId="428C358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σε κάθε κέντρο υγείας συγκροτείται και λειτουργεί οδοντιατρική ομάδα, που θα ελέγχει τη στοματική υγεία του πληθυσμού ευθύνης του. Με ιδιαίτερο βάρος στον έλ</w:t>
      </w:r>
      <w:r>
        <w:rPr>
          <w:rFonts w:eastAsia="Times New Roman" w:cs="Times New Roman"/>
          <w:szCs w:val="24"/>
        </w:rPr>
        <w:t xml:space="preserve">εγχο του παιδικού και εφηβικού πληθυσμού, την οργάνωση προγραμμάτων πρόληψης σε συνεργασία με τους κατά τόπους οδοντιατρικούς συλλόγους, θεσμοθετείται η ισότιμη συμμετοχή των οδοντιάτρων σε όλα τα όργανα διοίκησης. </w:t>
      </w:r>
    </w:p>
    <w:p w14:paraId="428C358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Ρυθμίζεται τέλος ένα πάγιο αίτημα της οδ</w:t>
      </w:r>
      <w:r>
        <w:rPr>
          <w:rFonts w:eastAsia="Times New Roman" w:cs="Times New Roman"/>
          <w:szCs w:val="24"/>
        </w:rPr>
        <w:t>οντιατρικής οικογένειας. Αφορά τη συνεχή επιστημονική και επαγγελματική επι</w:t>
      </w:r>
      <w:r>
        <w:rPr>
          <w:rFonts w:eastAsia="Times New Roman" w:cs="Times New Roman"/>
          <w:szCs w:val="24"/>
        </w:rPr>
        <w:lastRenderedPageBreak/>
        <w:t xml:space="preserve">μόρφωση, αναγκαία προϋπόθεση για να ανταποκρίνεται ο οδοντίατρος στις σύγχρονες ανάγκες της επιστήμης, που προκύπτουν από την αλματώδη εξέλιξη της τεχνολογίας. </w:t>
      </w:r>
    </w:p>
    <w:p w14:paraId="428C358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Αναβαθμίζεται η μαιε</w:t>
      </w:r>
      <w:r>
        <w:rPr>
          <w:rFonts w:eastAsia="Times New Roman" w:cs="Times New Roman"/>
          <w:szCs w:val="24"/>
        </w:rPr>
        <w:t xml:space="preserve">υτική φροντίδα στο ΕΣΥ και αναδεικνύεται ο συμβουλευτικός και υποστηρικτικός ρόλος των μαιών στην πρόληψη του γυναικολογικού καρκίνου, στην κύηση και τον τοκετό. </w:t>
      </w:r>
    </w:p>
    <w:p w14:paraId="428C358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Αξιοποιούνται οι επισκέπτες υγείας με σκοπό την προαγωγή υγείας του ατόμου, της οικογένειας, </w:t>
      </w:r>
      <w:r>
        <w:rPr>
          <w:rFonts w:eastAsia="Times New Roman" w:cs="Times New Roman"/>
          <w:szCs w:val="24"/>
        </w:rPr>
        <w:t xml:space="preserve">της κοινότητας, του σχολικού πληθυσμού για θέματα που αφορούν την πρωτοβάθμια φροντίδα υγείας. </w:t>
      </w:r>
    </w:p>
    <w:p w14:paraId="428C358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Τέλος εισάγεται η έννοια της λογοδοσίας και του κοινωνικού ελέγχου των μονάδων πρωτοβάθμιας φροντίδας υγείας, που έρχεται σαν συνέχεια της λογοδοσίας, την οποία</w:t>
      </w:r>
      <w:r>
        <w:rPr>
          <w:rFonts w:eastAsia="Times New Roman" w:cs="Times New Roman"/>
          <w:szCs w:val="24"/>
        </w:rPr>
        <w:t xml:space="preserve"> έχει καθιερώσει η ηγεσία του Υπουργείου Υγείας για τους εποπτευόμενους φορείς υγείας περιφερειών, ΕΟΦ, ΟΚΑΝΑ κ.λπ...</w:t>
      </w:r>
    </w:p>
    <w:p w14:paraId="428C358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Παρά πολλή συζήτηση γίνεται, επίσης, για το πού θα βρεθούν τα χρήματα. Σε συνεργασία με το Υπουργείο Οικονομίας και με πόρους από το Ευρωπ</w:t>
      </w:r>
      <w:r>
        <w:rPr>
          <w:rFonts w:eastAsia="Times New Roman" w:cs="Times New Roman"/>
          <w:szCs w:val="24"/>
        </w:rPr>
        <w:t xml:space="preserve">αϊκό Κοινωνικό Ταμείο, που αγγίζουν </w:t>
      </w:r>
      <w:r>
        <w:rPr>
          <w:rFonts w:eastAsia="Times New Roman" w:cs="Times New Roman"/>
          <w:szCs w:val="24"/>
        </w:rPr>
        <w:lastRenderedPageBreak/>
        <w:t xml:space="preserve">τα 300 εκατομμύρια, εξασφαλίζεται η χρηματοδότηση των πρώτων διακοσίων τριάντα εννέα Τοπικών Μονάδων Υγείας για μία τετραετία, με ενσωμάτωση μάλιστα την προοπτική της σταδιακής εξόδου από την κοινοτική χρηματοδότηση και </w:t>
      </w:r>
      <w:r>
        <w:rPr>
          <w:rFonts w:eastAsia="Times New Roman" w:cs="Times New Roman"/>
          <w:szCs w:val="24"/>
        </w:rPr>
        <w:t xml:space="preserve">ανάληψη της ευθύνης από τον κρατικό προϋπολογισμό. </w:t>
      </w:r>
    </w:p>
    <w:p w14:paraId="428C358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μία αναφορά στον Νομό Λασιθίου. Σε αυτόν τον νομό, ο κ. </w:t>
      </w:r>
      <w:proofErr w:type="spellStart"/>
      <w:r>
        <w:rPr>
          <w:rFonts w:eastAsia="Times New Roman" w:cs="Times New Roman"/>
          <w:szCs w:val="24"/>
        </w:rPr>
        <w:t>Λιαρόπουλος</w:t>
      </w:r>
      <w:proofErr w:type="spellEnd"/>
      <w:r>
        <w:rPr>
          <w:rFonts w:eastAsia="Times New Roman" w:cs="Times New Roman"/>
          <w:szCs w:val="24"/>
        </w:rPr>
        <w:t>, ο γνωστός σύμβουλος, πρότεινε να καταργηθούν τα νοσοκομεία και αν γίνει ένα, σε συνεργα</w:t>
      </w:r>
      <w:r>
        <w:rPr>
          <w:rFonts w:eastAsia="Times New Roman" w:cs="Times New Roman"/>
          <w:szCs w:val="24"/>
        </w:rPr>
        <w:t xml:space="preserve">σία με ασφαλιστικές εταιρείες, βεβαία. Αυτή η Κυβέρνηση όχι μόνο δεν τα κατήργησε, αλλά κατάφερε να τα κρατήσει όρθια, να τα ενισχύσει, ώστε να παρέχουν ικανοποιητικές υπηρεσίες στους πολίτες, παρά τις προσδοκίες και επιθυμίες ορισμένων. </w:t>
      </w:r>
    </w:p>
    <w:p w14:paraId="428C358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Στον νομό αυτόν, </w:t>
      </w:r>
      <w:r>
        <w:rPr>
          <w:rFonts w:eastAsia="Times New Roman" w:cs="Times New Roman"/>
          <w:szCs w:val="24"/>
        </w:rPr>
        <w:t xml:space="preserve">λοιπόν, ιδρύονται τρεις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σε τρία αστικά κέντρα. Να σημειώσουμε ότι ο Άγιος Νικόλαος είναι η μοναδική πόλη-πρωτεύουσα νομού στη χώρα που στερείται οποιασδήποτε δημόσιας πρωτοβάθμιας περίθαλψης. </w:t>
      </w:r>
    </w:p>
    <w:p w14:paraId="428C359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Γίνεται σημαντική προσπάθεια για την κάλυψη των κενών θέσεων ιδιαίτερα των παθολόγων στην Ιεράπετρα, όπου και έ</w:t>
      </w:r>
      <w:r>
        <w:rPr>
          <w:rFonts w:eastAsia="Times New Roman" w:cs="Times New Roman"/>
          <w:szCs w:val="24"/>
        </w:rPr>
        <w:lastRenderedPageBreak/>
        <w:t xml:space="preserve">χουν προκηρυχθεί. Η ενίσχυση του Τμήματος Επειγόντων Περιστατικών του Γενικού Νοσοκομείου Αγίου Νικολάου με ειδικευμένους γιατρούς από τη γενική </w:t>
      </w:r>
      <w:r>
        <w:rPr>
          <w:rFonts w:eastAsia="Times New Roman" w:cs="Times New Roman"/>
          <w:szCs w:val="24"/>
        </w:rPr>
        <w:t>προκήρυξη των τετρακοσίων εξήντα πέντε θέσεων, η δημιουργία του Κέντρου Φυσικής Ιατρικής και Αποκατάστασης στη Νεάπολη, που θα εξυπηρετεί όλη την Κρήτη και όχι μόνο, καθώς και η ίδρυση του Πολυδύναμου Ιατρείου Μακρύ Γιαλού, το οποίο βρίσκεται στη διαδικασί</w:t>
      </w:r>
      <w:r>
        <w:rPr>
          <w:rFonts w:eastAsia="Times New Roman" w:cs="Times New Roman"/>
          <w:szCs w:val="24"/>
        </w:rPr>
        <w:t xml:space="preserve">α εκπόνησης μελέτης, θα ενισχύσουν τις δομές υγείας στον νομό. </w:t>
      </w:r>
    </w:p>
    <w:p w14:paraId="428C35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συστηματική προσπάθεια στελέχωσης των νοσοκομείων του νομού με ιατρικό και νοσηλευτικό προσωπικό σε κρίσιμες ειδικότητες αναστρέφει την πορεία διάλυσης που είχε δρομολογηθεί από τις κυβερνήσ</w:t>
      </w:r>
      <w:r>
        <w:rPr>
          <w:rFonts w:eastAsia="Times New Roman" w:cs="Times New Roman"/>
          <w:szCs w:val="24"/>
        </w:rPr>
        <w:t xml:space="preserve">εις Νέας Δημοκρατίας και ΠΑΣΟΚ. Οι δυσκολίες και οι ελλείψεις υπάρχουν, καθώς ισχύουν οι </w:t>
      </w:r>
      <w:proofErr w:type="spellStart"/>
      <w:r>
        <w:rPr>
          <w:rFonts w:eastAsia="Times New Roman" w:cs="Times New Roman"/>
          <w:szCs w:val="24"/>
        </w:rPr>
        <w:t>μνημονιακοί</w:t>
      </w:r>
      <w:proofErr w:type="spellEnd"/>
      <w:r>
        <w:rPr>
          <w:rFonts w:eastAsia="Times New Roman" w:cs="Times New Roman"/>
          <w:szCs w:val="24"/>
        </w:rPr>
        <w:t xml:space="preserve"> περιορισμοί. Αξιοποιείται, όμως, κάθε δυνατότητα για να στηριχθεί η δημόσια υγεία και αυτό γίνεται φανερό σε όλους τους πολίτες.  </w:t>
      </w:r>
    </w:p>
    <w:p w14:paraId="428C359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τη λειτουργία και τον</w:t>
      </w:r>
      <w:r>
        <w:rPr>
          <w:rFonts w:eastAsia="Times New Roman" w:cs="Times New Roman"/>
          <w:szCs w:val="24"/>
        </w:rPr>
        <w:t xml:space="preserve"> εξωστρεφή ρόλο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γείας ενισχύονται οι δημόσιες δομές της πρωτοβάθμιας φροντίδας, οι οποίες εκτός απλό την παροχή υπηρεσιών υψη</w:t>
      </w:r>
      <w:r>
        <w:rPr>
          <w:rFonts w:eastAsia="Times New Roman" w:cs="Times New Roman"/>
          <w:szCs w:val="24"/>
        </w:rPr>
        <w:lastRenderedPageBreak/>
        <w:t>λών προδιαγραφών, θα καλύψουν καθολικά και ισότιμα τον πληθυσμό, με προτεραιότητα στη στήριξη των ευάλωτων κοι</w:t>
      </w:r>
      <w:r>
        <w:rPr>
          <w:rFonts w:eastAsia="Times New Roman" w:cs="Times New Roman"/>
          <w:szCs w:val="24"/>
        </w:rPr>
        <w:t xml:space="preserve">νωνικά ομάδων, ενώ παράλληλα θα </w:t>
      </w:r>
      <w:proofErr w:type="spellStart"/>
      <w:r>
        <w:rPr>
          <w:rFonts w:eastAsia="Times New Roman" w:cs="Times New Roman"/>
          <w:szCs w:val="24"/>
        </w:rPr>
        <w:t>ανασχέσουν</w:t>
      </w:r>
      <w:proofErr w:type="spellEnd"/>
      <w:r>
        <w:rPr>
          <w:rFonts w:eastAsia="Times New Roman" w:cs="Times New Roman"/>
          <w:szCs w:val="24"/>
        </w:rPr>
        <w:t xml:space="preserve"> την αύξηση της ιδιωτικής δαπάνης για την υγεία και θα ανακουφίσουν τον οικογενειακό προϋπολογισμό. Είναι ένα στοίχημα που αυτή η Κυβέρνηση στοχεύει να κερδίσει και θα το κερδίσει. </w:t>
      </w:r>
    </w:p>
    <w:p w14:paraId="428C359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59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428C359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Επαναφέρω την ανάγκη να περιοριστούμε στα έξι λεπτά.</w:t>
      </w:r>
    </w:p>
    <w:p w14:paraId="428C359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Μηταράκης</w:t>
      </w:r>
      <w:proofErr w:type="spellEnd"/>
      <w:r>
        <w:rPr>
          <w:rFonts w:eastAsia="Times New Roman" w:cs="Times New Roman"/>
          <w:szCs w:val="24"/>
        </w:rPr>
        <w:t xml:space="preserve"> από τη Νέα Δημοκρατία έχει τον λόγο.</w:t>
      </w:r>
    </w:p>
    <w:p w14:paraId="428C359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Ευχαριστώ πολύ, κυρία Πρόεδρε.</w:t>
      </w:r>
    </w:p>
    <w:p w14:paraId="428C359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αφού δεν βγαίνει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δεν πιάνουμε τους στόχους της οικονομίας, δεν πετυχαίνουμε ανάπτυξη, βγήκαμε στις αγορές με μια μικρή έξοδο, ακριβή και με καθυστέρηση, τώρα η Κυβέρνηση έρχεται μέσα στον Αύγουστο, μέσα στο καλοκαίρι, να φέρει τρία πολύ σ</w:t>
      </w:r>
      <w:r>
        <w:rPr>
          <w:rFonts w:eastAsia="Times New Roman" w:cs="Times New Roman"/>
          <w:szCs w:val="24"/>
        </w:rPr>
        <w:t>ημαντικά νο</w:t>
      </w:r>
      <w:r>
        <w:rPr>
          <w:rFonts w:eastAsia="Times New Roman" w:cs="Times New Roman"/>
          <w:szCs w:val="24"/>
        </w:rPr>
        <w:lastRenderedPageBreak/>
        <w:t xml:space="preserve">μοσχέδια για την παιδεία, για την υγεία για </w:t>
      </w:r>
      <w:r>
        <w:rPr>
          <w:rFonts w:eastAsia="Times New Roman" w:cs="Times New Roman"/>
          <w:szCs w:val="24"/>
        </w:rPr>
        <w:t>τ</w:t>
      </w:r>
      <w:r>
        <w:rPr>
          <w:rFonts w:eastAsia="Times New Roman" w:cs="Times New Roman"/>
          <w:szCs w:val="24"/>
        </w:rPr>
        <w:t xml:space="preserve">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πικοινωνίας, ευελπιστώντας, ίσως, ότι οι Έλληνες πολίτες δεν θα καταλάβουν μέσα στον Αύγουστο ότι βήμα-βήμα εφαρμόζεται ένα μοντέλο </w:t>
      </w:r>
      <w:proofErr w:type="spellStart"/>
      <w:r>
        <w:rPr>
          <w:rFonts w:eastAsia="Times New Roman" w:cs="Times New Roman"/>
          <w:szCs w:val="24"/>
        </w:rPr>
        <w:t>σοβιετοποίησης</w:t>
      </w:r>
      <w:proofErr w:type="spellEnd"/>
      <w:r>
        <w:rPr>
          <w:rFonts w:eastAsia="Times New Roman" w:cs="Times New Roman"/>
          <w:szCs w:val="24"/>
        </w:rPr>
        <w:t xml:space="preserve"> στη χώρα.</w:t>
      </w:r>
    </w:p>
    <w:p w14:paraId="428C359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τα νομοσχέδια αυτά στα π</w:t>
      </w:r>
      <w:r>
        <w:rPr>
          <w:rFonts w:eastAsia="Times New Roman" w:cs="Times New Roman"/>
          <w:szCs w:val="24"/>
        </w:rPr>
        <w:t xml:space="preserve">ανεπιστήμια, προσπαθείτε να πετύχετε μια παιδεία αποκομμένη από τη σύγχρονη πραγματικότητα, έρμαιο στα χέρια ακραίων και </w:t>
      </w:r>
      <w:proofErr w:type="spellStart"/>
      <w:r>
        <w:rPr>
          <w:rFonts w:eastAsia="Times New Roman" w:cs="Times New Roman"/>
          <w:szCs w:val="24"/>
        </w:rPr>
        <w:t>παραβατικών</w:t>
      </w:r>
      <w:proofErr w:type="spellEnd"/>
      <w:r>
        <w:rPr>
          <w:rFonts w:eastAsia="Times New Roman" w:cs="Times New Roman"/>
          <w:szCs w:val="24"/>
        </w:rPr>
        <w:t xml:space="preserve"> ομάδων, διακινδυνεύοντας τα ελληνικά πανεπιστήμια να παρακαμφθούν στην πράξη από τους φοιτητές και τους καθηγητές και να υπ</w:t>
      </w:r>
      <w:r>
        <w:rPr>
          <w:rFonts w:eastAsia="Times New Roman" w:cs="Times New Roman"/>
          <w:szCs w:val="24"/>
        </w:rPr>
        <w:t xml:space="preserve">άρξει μια νέα φυγή στο εξωτερικό. </w:t>
      </w:r>
    </w:p>
    <w:p w14:paraId="428C359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πικοινωνίας προσπαθείτε να ελέγξετε τους τζίρους μέσα από τη διαφημιστική πίτα, με απώτερο στόχο τον έλεγχο της πληροφόρησης. Και δεν το προσπαθείτε πρώτη φορά. Το προσπαθήσατε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ή για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πικοινωνίας το προσπαθήσατε με τον νόμο Παππά. </w:t>
      </w:r>
    </w:p>
    <w:p w14:paraId="428C35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τώρα, φέρνετε το νομοσχέδιο για την πρωτοβάθμια φροντίδα υγείας που κοστίζει ακριβά, αλλά τελικά αξίζει λίγο, γιατί σχεδιάστηκε να εξυπηρετήσει τις πολιτικές σας και όχι τον ασθενή.</w:t>
      </w:r>
      <w:r>
        <w:rPr>
          <w:rFonts w:eastAsia="Times New Roman" w:cs="Times New Roman"/>
          <w:szCs w:val="24"/>
        </w:rPr>
        <w:t xml:space="preserve"> </w:t>
      </w:r>
    </w:p>
    <w:p w14:paraId="428C359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Στη Χίο βιώσαμε την πραγματικότητα της υγείας. Πριν από λίγες ημέρες, κυριολεκτικά έπεσε στο κεφάλι ασθενών και προσωπικού τμήμα της οροφής του Νοσοκομείου Χίου και από καθαρή τύχη δεν είχαμε τραυματισμούς.          </w:t>
      </w:r>
    </w:p>
    <w:p w14:paraId="428C359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w:t>
      </w:r>
      <w:r>
        <w:rPr>
          <w:rFonts w:eastAsia="Times New Roman" w:cs="Times New Roman"/>
          <w:szCs w:val="24"/>
        </w:rPr>
        <w:t>βέβαια</w:t>
      </w:r>
      <w:r>
        <w:rPr>
          <w:rFonts w:eastAsia="Times New Roman" w:cs="Times New Roman"/>
          <w:szCs w:val="24"/>
        </w:rPr>
        <w:t xml:space="preserve"> δεν ήταν ένα τυχαίο γεγον</w:t>
      </w:r>
      <w:r>
        <w:rPr>
          <w:rFonts w:eastAsia="Times New Roman" w:cs="Times New Roman"/>
          <w:szCs w:val="24"/>
        </w:rPr>
        <w:t>ός. Ήταν αποτέλεσμα μιας κατάστασης που χρονίζει σε ένα κτήριο που φαίνεται ότι είναι ακατάλληλο για τη χρήση του. Είναι ένα κτήριο που η προηγούμενη διοίκηση είχε καταβάλλει προσπάθειες, είχε βρει πόρους από δωρεές, είχε βρει πόρους από αξιοποίηση της περ</w:t>
      </w:r>
      <w:r>
        <w:rPr>
          <w:rFonts w:eastAsia="Times New Roman" w:cs="Times New Roman"/>
          <w:szCs w:val="24"/>
        </w:rPr>
        <w:t>ιουσίας του νοσοκομείου για να το επισκευάσει, αλλά μόλις αναλάβατε τη διακυβέρνηση, για ιδεοληπτικούς λόγους, σταματήσατε αυτό το έργο.</w:t>
      </w:r>
    </w:p>
    <w:p w14:paraId="428C359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παράδειγμα της Χίου είναι χαρακτηριστικό της πολιτικής που ακολουθείτε στην υγεία. Για δυόμισι χρόνια είναι εκκωφαντ</w:t>
      </w:r>
      <w:r>
        <w:rPr>
          <w:rFonts w:eastAsia="Times New Roman" w:cs="Times New Roman"/>
          <w:szCs w:val="24"/>
        </w:rPr>
        <w:t xml:space="preserve">ική η σιωπή σας και είναι παρούσα μόνο η απουσία σας. </w:t>
      </w:r>
    </w:p>
    <w:p w14:paraId="428C359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δεν θα έχουμε ούτε καλύτερη ούτε φθηνότερη υγεία. Σήμερα οι υπάρχουσες δομές πρωτοβάθμιας υγείας, τα Κέντρα Υγείας και τα </w:t>
      </w:r>
      <w:proofErr w:type="spellStart"/>
      <w:r>
        <w:rPr>
          <w:rFonts w:eastAsia="Times New Roman" w:cs="Times New Roman"/>
          <w:szCs w:val="24"/>
        </w:rPr>
        <w:t>πολυιατρεία</w:t>
      </w:r>
      <w:proofErr w:type="spellEnd"/>
      <w:r>
        <w:rPr>
          <w:rFonts w:eastAsia="Times New Roman" w:cs="Times New Roman"/>
          <w:szCs w:val="24"/>
        </w:rPr>
        <w:t xml:space="preserve"> καταρρέουν υπό την έλλειψη προσωπικού, ασθεν</w:t>
      </w:r>
      <w:r>
        <w:rPr>
          <w:rFonts w:eastAsia="Times New Roman" w:cs="Times New Roman"/>
          <w:szCs w:val="24"/>
        </w:rPr>
        <w:t xml:space="preserve">οφόρων και χρηματοδότησης. </w:t>
      </w:r>
    </w:p>
    <w:p w14:paraId="428C35A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Τα προβλήματα είναι ακόμα μεγαλύτερα στα νησιά μας και στις απομακρυσμένες ορεινές περιοχές. Οι βάρδιες και οι εφημερίες δεν καλύπτονται. Βασικές ειδικότητες, όπως παιδίατροι, καρδιολόγοι και γενικοί ιατροί δεν εξυπηρετούνται. Μ</w:t>
      </w:r>
      <w:r>
        <w:rPr>
          <w:rFonts w:eastAsia="Times New Roman" w:cs="Times New Roman"/>
          <w:szCs w:val="24"/>
        </w:rPr>
        <w:t>ας τα λέει η έρευνα της ΠΟΕΔΗΝ. Τα βλέπουμε, όμως, και εμείς καθημερινά.</w:t>
      </w:r>
    </w:p>
    <w:p w14:paraId="428C35A1"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28C35A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Εσείς, όμως, επιλέγετε αντί να βελτιώσετε και να ενισχύσετε το υπάρχον σύστημα, να δημιουργείτε νέες δομές αμφίβολης βιωσιμότητας και χωρίς πρόβλε</w:t>
      </w:r>
      <w:r>
        <w:rPr>
          <w:rFonts w:eastAsia="Times New Roman" w:cs="Times New Roman"/>
          <w:szCs w:val="24"/>
        </w:rPr>
        <w:t>ψη για σταθερή χρηματοδότηση. Οι ΤΟΜΥ σε πρώτη φάση λέτε ότι θα ιδρύονται μόνο σε μεγάλες πόλεις -και όχι και στην ύπαιθρο, όπου έχουμε τις μεγαλύτερες ανάγκες- ενώ θα καλύπτουν μόνο το 30% του πληθυσμού.</w:t>
      </w:r>
    </w:p>
    <w:p w14:paraId="428C35A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Υποτίθεται ότι προωθείτε τον θεσμό του οικογενειακο</w:t>
      </w:r>
      <w:r>
        <w:rPr>
          <w:rFonts w:eastAsia="Times New Roman" w:cs="Times New Roman"/>
          <w:szCs w:val="24"/>
        </w:rPr>
        <w:t xml:space="preserve">ύ γιατρού. Αυτό ακούγεται σημαντικό. Όμως δεν δίνετε στον πολίτη τη δυνατότητα να επιλέξει τον δικό του ιατρό. Και ουσιαστικά -αυτό είναι πάρα πολύ σημαντικό- πετάτε εκτός συστήματος τους ιδιώτες ιατρούς του ΕΟΠΥΥ, βάζοντάς τους τελευταίους στη λίστα. </w:t>
      </w:r>
    </w:p>
    <w:p w14:paraId="428C35A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Αναγκάζετε πολίτες να έχουν τον οικογενειακό γιατρό που εσείς θα τους ορίζετε, δημιουργώντας προβλήματα ιδιαίτερα σε χρόνια πάσχοντες που έχουν αναπτύξει σχέσεις εμπιστοσύνης πολλών ετών με τους γιατρούς τους. Βάζετε νέα βάρη στο ήδη επιβαρυμένο σύστημα κα</w:t>
      </w:r>
      <w:r>
        <w:rPr>
          <w:rFonts w:eastAsia="Times New Roman" w:cs="Times New Roman"/>
          <w:szCs w:val="24"/>
        </w:rPr>
        <w:t xml:space="preserve">ι δεν αξιοποιείτε τους χιλιάδες ιδιώτες γιατρούς που υπάρχουν. </w:t>
      </w:r>
    </w:p>
    <w:p w14:paraId="428C35A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Εμείς, στη Νέα Δημοκρατία, πιστεύουμε σε ένα σωστά δομημένο και βιώσιμο πρωτοβάθμιο σύστημα υγείας, στο οποίο θα </w:t>
      </w:r>
      <w:proofErr w:type="spellStart"/>
      <w:r>
        <w:rPr>
          <w:rFonts w:eastAsia="Times New Roman" w:cs="Times New Roman"/>
          <w:szCs w:val="24"/>
        </w:rPr>
        <w:t>αποσυμφορούνται</w:t>
      </w:r>
      <w:proofErr w:type="spellEnd"/>
      <w:r>
        <w:rPr>
          <w:rFonts w:eastAsia="Times New Roman" w:cs="Times New Roman"/>
          <w:szCs w:val="24"/>
        </w:rPr>
        <w:t xml:space="preserve"> τα μεγάλα νοσοκομεία, ώστε να μπορούν να αντιμετωπίσουν καλύτερ</w:t>
      </w:r>
      <w:r>
        <w:rPr>
          <w:rFonts w:eastAsia="Times New Roman" w:cs="Times New Roman"/>
          <w:szCs w:val="24"/>
        </w:rPr>
        <w:t>α τα σοβαρά περιστατικά. Θα είναι ένα σύστημα στο οποίο θα καλλιεργείται η νοοτροπία πρόληψης στον γενικό πληθυσμό, ένα σύστημα στο οποίο θα καλύπτονται υγειονομικά αποτελεσματικά οι μικρές και απομακρυσμένες περιοχές και τελικά θα έχουμε καλύτερες και φθη</w:t>
      </w:r>
      <w:r>
        <w:rPr>
          <w:rFonts w:eastAsia="Times New Roman" w:cs="Times New Roman"/>
          <w:szCs w:val="24"/>
        </w:rPr>
        <w:t>νότερες υπηρεσίες.</w:t>
      </w:r>
    </w:p>
    <w:p w14:paraId="428C35A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Κυρία Πρόεδρε, θέλω να αναφερθώ –όπως έκαναν και άλλοι </w:t>
      </w:r>
      <w:proofErr w:type="spellStart"/>
      <w:r>
        <w:rPr>
          <w:rFonts w:eastAsia="Times New Roman" w:cs="Times New Roman"/>
          <w:szCs w:val="24"/>
        </w:rPr>
        <w:t>προλαλήσαντες</w:t>
      </w:r>
      <w:proofErr w:type="spellEnd"/>
      <w:r>
        <w:rPr>
          <w:rFonts w:eastAsia="Times New Roman" w:cs="Times New Roman"/>
          <w:szCs w:val="24"/>
        </w:rPr>
        <w:t xml:space="preserve"> συνάδελφοι- στην τροπολογία με γενικό αριθμό 1203. Πέρα από τα θέματα της αντισυνταγματικότητας που συζητήθηκαν και δεν θα τα επαναλάβω φυσικά, δημιουργεί ένα πολύ ιδιό</w:t>
      </w:r>
      <w:r>
        <w:rPr>
          <w:rFonts w:eastAsia="Times New Roman" w:cs="Times New Roman"/>
          <w:szCs w:val="24"/>
        </w:rPr>
        <w:t xml:space="preserve">μορφο σύστημα. Έρχεται ο Υπουργός Υγείας με μία διάταξη και χαρακτηρίζει συλλήβδην σύννομες όλες τις δαπάνες </w:t>
      </w:r>
      <w:r>
        <w:rPr>
          <w:rFonts w:eastAsia="Times New Roman" w:cs="Times New Roman"/>
          <w:szCs w:val="24"/>
        </w:rPr>
        <w:lastRenderedPageBreak/>
        <w:t>που έχουν προκύψει σε όλους τους οργανισμούς, νομικά πρόσωπα δημόσιου και ιδιωτικού δικαίου, χωρίς βέβαια αυτοί να κατονομάζονται, χωρίς να γνωρίζο</w:t>
      </w:r>
      <w:r>
        <w:rPr>
          <w:rFonts w:eastAsia="Times New Roman" w:cs="Times New Roman"/>
          <w:szCs w:val="24"/>
        </w:rPr>
        <w:t>υμε ποιες συμβάσεις αφορούν.</w:t>
      </w:r>
    </w:p>
    <w:p w14:paraId="428C35A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σας ρωτάω, κύριε Υπουργέ: Είστε προσωπικά γνώστης κάθε μίας σύμβασης που έχει κάνει κάθε νομικό πρόσωπο δημόσιου και ιδιωτικού δικαίου; Βάζετε το δικό σας όνομα, το δικό σας χέρι στη φωτιά; Εγγυάστε προσωπικά στο ελληνικό Κ</w:t>
      </w:r>
      <w:r>
        <w:rPr>
          <w:rFonts w:eastAsia="Times New Roman" w:cs="Times New Roman"/>
          <w:szCs w:val="24"/>
        </w:rPr>
        <w:t>οινοβούλιο ότι κάθε σύμβαση, που έγινε, είναι σωστή; Το ξέρετε εσείς προσωπικά; Γιατί έρχεστε εδώ και ζητάτε από το Κοινοβούλιο όχι να καθορίσει μια διαδικασία που κάπως θα κριθεί τι είναι σύννομο και τι δεν είναι, αλλά έρχεστε και μας λέτε –βάζετε τον λόγ</w:t>
      </w:r>
      <w:r>
        <w:rPr>
          <w:rFonts w:eastAsia="Times New Roman" w:cs="Times New Roman"/>
          <w:szCs w:val="24"/>
        </w:rPr>
        <w:t>ο σας δηλαδή, την υπογραφή σας- ότι κάθε σύμβαση είναι σωστή.</w:t>
      </w:r>
    </w:p>
    <w:p w14:paraId="428C35A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ρωτάω, λοιπόν, εάν προκύψει στο επόμενο διάστημα μία σύμβαση η οποία είναι ανήθικη, είναι αποτέλεσμα διαφθοράς, αναλαμβάνετε συνυπευθυνότητα; Λέτε ότι εσείς ξέρετε και δεσμεύεστε απέναντι στ</w:t>
      </w:r>
      <w:r>
        <w:rPr>
          <w:rFonts w:eastAsia="Times New Roman" w:cs="Times New Roman"/>
          <w:szCs w:val="24"/>
        </w:rPr>
        <w:t>η Βουλή ότι κάθε σύμβαση έγινε σωστά, τίμια και καθαρά; Εάν είναι, να μας το πείτε, να το ξέρουμε!</w:t>
      </w:r>
    </w:p>
    <w:p w14:paraId="428C35A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28C35AA"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28C35AB" w14:textId="77777777" w:rsidR="00CF256A" w:rsidRDefault="008A1C0A">
      <w:pPr>
        <w:spacing w:line="600" w:lineRule="auto"/>
        <w:ind w:firstLine="720"/>
        <w:jc w:val="both"/>
        <w:rPr>
          <w:rFonts w:eastAsia="Times New Roman" w:cs="Times New Roman"/>
          <w:szCs w:val="24"/>
        </w:rPr>
      </w:pPr>
      <w:r>
        <w:rPr>
          <w:rFonts w:eastAsia="Times New Roman"/>
          <w:b/>
          <w:bCs/>
          <w:szCs w:val="24"/>
        </w:rPr>
        <w:t>ΠΡΟΕΔΡΕΥΟΥΣΑ (Αναστασία Χριστοδουλοπούλου):</w:t>
      </w:r>
      <w:r>
        <w:rPr>
          <w:rFonts w:eastAsia="Times New Roman"/>
          <w:bCs/>
          <w:szCs w:val="24"/>
        </w:rPr>
        <w:t xml:space="preserve"> Τον λόγο έχει ο κ. </w:t>
      </w:r>
      <w:proofErr w:type="spellStart"/>
      <w:r>
        <w:rPr>
          <w:rFonts w:eastAsia="Times New Roman"/>
          <w:bCs/>
          <w:szCs w:val="24"/>
        </w:rPr>
        <w:t>Κόνσολας</w:t>
      </w:r>
      <w:proofErr w:type="spellEnd"/>
      <w:r>
        <w:rPr>
          <w:rFonts w:eastAsia="Times New Roman"/>
          <w:bCs/>
          <w:szCs w:val="24"/>
        </w:rPr>
        <w:t>.</w:t>
      </w:r>
    </w:p>
    <w:p w14:paraId="428C35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 xml:space="preserve">ΚΟΝΣΟΛΑΣ: </w:t>
      </w:r>
      <w:r>
        <w:rPr>
          <w:rFonts w:eastAsia="Times New Roman" w:cs="Times New Roman"/>
          <w:szCs w:val="24"/>
        </w:rPr>
        <w:t xml:space="preserve">Κυρίες και κύριοι συνάδελφοι, κυρία Πρόεδρε, κύριοι Υπουργοί, μια μεταρρυθμιστική προσπάθεια πρέπει να έχει ως βάση τον ορθολογισμό και μάλιστα ένα ορθολογικό σχέδιο με πραγματικά δεδομένα. </w:t>
      </w:r>
    </w:p>
    <w:p w14:paraId="428C35A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Δυστυχώς το νομοσχέδιο που έφερε η Κυβέρνηση ΣΥΡΙΖΑ-ΑΝΕ</w:t>
      </w:r>
      <w:r>
        <w:rPr>
          <w:rFonts w:eastAsia="Times New Roman" w:cs="Times New Roman"/>
          <w:szCs w:val="24"/>
        </w:rPr>
        <w:t>Λ για την μεταρρύθμιση της πρωτοβάθμιας υγείας και της πρωτοβάθμιας φροντίδας, όπως λέγεται, ούτε μεταρρύθμιση είναι ούτε εδράζεται σε πραγματικά δεδομένα. Η Κυβέρνηση ΣΥΡΙΖΑ-ΑΝΕΛ κινείται έξω από την πραγματικότητα, αγνοεί όλους τους φορείς της υγείας, αγ</w:t>
      </w:r>
      <w:r>
        <w:rPr>
          <w:rFonts w:eastAsia="Times New Roman" w:cs="Times New Roman"/>
          <w:szCs w:val="24"/>
        </w:rPr>
        <w:t xml:space="preserve">νοεί την έννοια του ορθολογικού σχεδιασμού. </w:t>
      </w:r>
    </w:p>
    <w:p w14:paraId="428C35A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Είδατε εδώ από τις εισηγήσεις των συναδέλφων, αγαπητές και αγαπητοί Βουλευτές, ότι απαρίθμησαν δεκάδες στοιχεία που τεκμηριώνουν την άποψη. Από πού να αρχίσει κανείς; </w:t>
      </w:r>
    </w:p>
    <w:p w14:paraId="428C35A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δημιουργεί διακόσιες τριάντα εννέα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που θα μπορούσαμε να συμφωνήσουμε όλοι στη δημιουργία τους -κανείς δεν θα το αμφισβητήσει αυτό- με τη διαφορά ότι το δημοσιονομικό δεδομένο σε αυτήν τη χρονική συγκυρία οδηγεί σε αδιέξο</w:t>
      </w:r>
      <w:r>
        <w:rPr>
          <w:rFonts w:eastAsia="Times New Roman" w:cs="Times New Roman"/>
          <w:szCs w:val="24"/>
        </w:rPr>
        <w:t xml:space="preserve">δο αυτό το σχήμα, εκτός αν είμαστε σε άλλον τόπο και σε άλλον χρόνο. </w:t>
      </w:r>
    </w:p>
    <w:p w14:paraId="428C35B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Χρειάζονται 100 εκατομμύρια όπως λέτε, κύριε Υπουργέ, που θα τα πάρετε από το ΕΣΠΑ για τα δύο πρώτα χρόνια και θα αναζητήσετε άλλα τόσα τα δύο επόμενα χρόνια. Στην πραγματικότητα για να </w:t>
      </w:r>
      <w:r>
        <w:rPr>
          <w:rFonts w:eastAsia="Times New Roman" w:cs="Times New Roman"/>
          <w:szCs w:val="24"/>
        </w:rPr>
        <w:t>καλυφθούν οι λειτουργικές ανάγκες αυτών των μονάδων χρειάζονται πολύ περισσότερα από τα 100 εκατομμύρια που λέτε, και όχι μόνο τόσα και ούτε μία οικονομοτεχνική μελέτη, δυστυχώς, δεν έχουμε δει μέχρι σήμερα για το σχέδιο που καταθέτετε σήμερα. Αυτό είναι ε</w:t>
      </w:r>
      <w:r>
        <w:rPr>
          <w:rFonts w:eastAsia="Times New Roman" w:cs="Times New Roman"/>
          <w:szCs w:val="24"/>
        </w:rPr>
        <w:t xml:space="preserve">νδεικτικό της προχειρότητας με την οποία φέρνετε αυτό το νομοσχέδιο. </w:t>
      </w:r>
    </w:p>
    <w:p w14:paraId="428C35B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Ξέρετε, θα μπορούσε να αναρωτηθεί καθένας από εμάς, αλλά και καθένας από τους πολίτες που παρακολουθεί το νομοσχέδιο, αυτές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δεν χρειάζονται κτίρια, ιατρικό εξοπ</w:t>
      </w:r>
      <w:r>
        <w:rPr>
          <w:rFonts w:eastAsia="Times New Roman" w:cs="Times New Roman"/>
          <w:szCs w:val="24"/>
        </w:rPr>
        <w:t xml:space="preserve">λισμό, δεν χρειάζονται συντήρηση, στελεχιακό δυναμικό; Κανείς δεν αμφισβητεί το ότι και βέβαια χρειάζονται. Αυτές </w:t>
      </w:r>
      <w:r>
        <w:rPr>
          <w:rFonts w:eastAsia="Times New Roman" w:cs="Times New Roman"/>
          <w:szCs w:val="24"/>
        </w:rPr>
        <w:lastRenderedPageBreak/>
        <w:t xml:space="preserve">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ωστόσο χρειάζονται δαπάνες για τη λειτουργία τους και κανείς δεν μας λέει από πού θα προέλθουν αυτές οι δαπάνες, τα </w:t>
      </w:r>
      <w:r>
        <w:rPr>
          <w:rFonts w:eastAsia="Times New Roman" w:cs="Times New Roman"/>
          <w:szCs w:val="24"/>
        </w:rPr>
        <w:t>έσοδα δηλαδή, ο πλούτος που υπάρχει για να πάρουμε και να δώσουμε για τη λειτουργία τους.</w:t>
      </w:r>
    </w:p>
    <w:p w14:paraId="428C35B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εγώ σας ρωτώ, όπως θα ρωτήσει καθένας από εμάς και κάθε πολίτης, έχει τη δυνατότητα η ελληνική πολιτεία να κάνει μία στοιχειώδη λογική επεξεργασία, δηλαδή από πού</w:t>
      </w:r>
      <w:r>
        <w:rPr>
          <w:rFonts w:eastAsia="Times New Roman" w:cs="Times New Roman"/>
          <w:szCs w:val="24"/>
        </w:rPr>
        <w:t xml:space="preserve"> θα βρεθούν τα λεφτά -από το ΕΣΠΑ, όπως λέτε;- για τις ανάγκες των διακοσίων τριάντα εννέα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w:t>
      </w:r>
    </w:p>
    <w:p w14:paraId="428C35B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Μην ξεχνάτε, κύριε Υπουργέ, ότι το ΕΣΠΑ τελειώνει το 2020. Μετά τι θα γίνει; Δεν μας δώσατε μία απάντηση. Δημιουργείτε συνεπώς ένα πρόβλημα </w:t>
      </w:r>
      <w:r>
        <w:rPr>
          <w:rFonts w:eastAsia="Times New Roman" w:cs="Times New Roman"/>
          <w:szCs w:val="24"/>
        </w:rPr>
        <w:t xml:space="preserve">που αφήνετε τη διαχείρισή του στο διηνεκές και ιδιαίτερα ένα πρόβλημα να το διαχειριστεί η Κυβέρνηση της επόμενης ημέρας. Ποια Κυβέρνηση; Η Κυβέρνηση που έρχεται τώρα, της Νέας Δημοκρατίας. </w:t>
      </w:r>
    </w:p>
    <w:p w14:paraId="428C35B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Επί της ουσίας όμως, για να αναφερθούμε στις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w:t>
      </w:r>
      <w:r>
        <w:rPr>
          <w:rFonts w:eastAsia="Times New Roman" w:cs="Times New Roman"/>
          <w:szCs w:val="24"/>
        </w:rPr>
        <w:t xml:space="preserve">ας, η Κυβέρνηση επέλεξε να δημιουργήσει αυτές τις μονάδες υγείας κυρίως στις αστικές ζώνες, στις μεγάλες πόλεις. </w:t>
      </w:r>
    </w:p>
    <w:p w14:paraId="428C35B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είστε νησιώτης. Γνωρίζετε και από τα Δωδεκάνησα. Τι θα συμβεί με τα νησιά; Τι θα συμβεί με τους ορεινούς όγκους; Τι θα συμβεί σ</w:t>
      </w:r>
      <w:r>
        <w:rPr>
          <w:rFonts w:eastAsia="Times New Roman" w:cs="Times New Roman"/>
          <w:szCs w:val="24"/>
        </w:rPr>
        <w:t xml:space="preserve">την ελληνική περιφέρεια και ιδιαίτερα στις νησιωτικές περιοχές; Ουσιαστικά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έτσι όπως τις </w:t>
      </w:r>
      <w:proofErr w:type="spellStart"/>
      <w:r>
        <w:rPr>
          <w:rFonts w:eastAsia="Times New Roman" w:cs="Times New Roman"/>
          <w:szCs w:val="24"/>
        </w:rPr>
        <w:t>χωροθετεί</w:t>
      </w:r>
      <w:proofErr w:type="spellEnd"/>
      <w:r>
        <w:rPr>
          <w:rFonts w:eastAsia="Times New Roman" w:cs="Times New Roman"/>
          <w:szCs w:val="24"/>
        </w:rPr>
        <w:t xml:space="preserve"> η δική σας Κυβέρνηση ΣΥΡΙΖΑ-ΑΝΕΛ, καλύπτουν τις ανάγκες πρωτοβάθμιας φροντίδας υγείας μόνο του 30% των πολιτών. Με τους υπόλοιπους</w:t>
      </w:r>
      <w:r>
        <w:rPr>
          <w:rFonts w:eastAsia="Times New Roman" w:cs="Times New Roman"/>
          <w:szCs w:val="24"/>
        </w:rPr>
        <w:t xml:space="preserve"> τι σχεδιάζουμε; </w:t>
      </w:r>
    </w:p>
    <w:p w14:paraId="428C35B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ένα δεύτερο ζήτημα, κύριε Υπουργέ, αφορά </w:t>
      </w:r>
      <w:r>
        <w:rPr>
          <w:rFonts w:eastAsia="Times New Roman" w:cs="Times New Roman"/>
          <w:szCs w:val="24"/>
        </w:rPr>
        <w:t>σ</w:t>
      </w:r>
      <w:r>
        <w:rPr>
          <w:rFonts w:eastAsia="Times New Roman" w:cs="Times New Roman"/>
          <w:szCs w:val="24"/>
        </w:rPr>
        <w:t xml:space="preserve">την καθιέρωση του οικογενειακού γιατρού. Θα μπορούσαμε να συμφωνήσουμε σε αυτή την αναγκαιότητα, κανείς δεν διαφωνεί σε αυτό. Χρειάζεται ενδεχομένως ο οικογενειακός γιατρός, όχι όμως με τη μορφή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που δημιουργεί αυτό το νομοσχέδιο με συγ</w:t>
      </w:r>
      <w:r>
        <w:rPr>
          <w:rFonts w:eastAsia="Times New Roman" w:cs="Times New Roman"/>
          <w:szCs w:val="24"/>
        </w:rPr>
        <w:t xml:space="preserve">κεκριμένες διατάξεις, γιατί αφαιρείτε το δικαίωμα της επιλογής του ασθενούς για οποιονδήποτε γιατρό και αναγκάζεται να πάει σε συγκεκριμένο γιατρό. Πιστεύετε ότι αυτό είναι ένα μέτρο που θα εφαρμοστεί στην πράξη; </w:t>
      </w:r>
    </w:p>
    <w:p w14:paraId="428C35B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Όχι, κύριε Υπουργέ, θα το ακυρώσει η ίδια </w:t>
      </w:r>
      <w:r>
        <w:rPr>
          <w:rFonts w:eastAsia="Times New Roman" w:cs="Times New Roman"/>
          <w:szCs w:val="24"/>
        </w:rPr>
        <w:t>η κοινωνία, οι ίδιοι οι πολίτες. Σας πληροφορώ ότι οι ίδιοι οι πολίτες θα το ακυ</w:t>
      </w:r>
      <w:r>
        <w:rPr>
          <w:rFonts w:eastAsia="Times New Roman" w:cs="Times New Roman"/>
          <w:szCs w:val="24"/>
        </w:rPr>
        <w:lastRenderedPageBreak/>
        <w:t xml:space="preserve">ρώσουν και μάλιστα θα πάνε στον γιατρό που χρειάζονται και εμπιστεύονται. Συνεπώς, έπρεπε να υπάρχει το δικαίωμα της επιλογής του γιατρού. </w:t>
      </w:r>
    </w:p>
    <w:p w14:paraId="428C35B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Υπουργέ, επιτρέψτε μου μία ανα</w:t>
      </w:r>
      <w:r>
        <w:rPr>
          <w:rFonts w:eastAsia="Times New Roman" w:cs="Times New Roman"/>
          <w:szCs w:val="24"/>
        </w:rPr>
        <w:t xml:space="preserve">φορά στο άρθρο 27 που αφορά </w:t>
      </w:r>
      <w:r>
        <w:rPr>
          <w:rFonts w:eastAsia="Times New Roman" w:cs="Times New Roman"/>
          <w:szCs w:val="24"/>
        </w:rPr>
        <w:t>σ</w:t>
      </w:r>
      <w:r>
        <w:rPr>
          <w:rFonts w:eastAsia="Times New Roman" w:cs="Times New Roman"/>
          <w:szCs w:val="24"/>
        </w:rPr>
        <w:t xml:space="preserve">την Κάρπαθο και την ίδρυση του νέου νοσοκομείου. Είστε γνώστης του θέματος. Και ο κ. </w:t>
      </w:r>
      <w:proofErr w:type="spellStart"/>
      <w:r>
        <w:rPr>
          <w:rFonts w:eastAsia="Times New Roman" w:cs="Times New Roman"/>
          <w:szCs w:val="24"/>
        </w:rPr>
        <w:t>Πολάκης</w:t>
      </w:r>
      <w:proofErr w:type="spellEnd"/>
      <w:r>
        <w:rPr>
          <w:rFonts w:eastAsia="Times New Roman" w:cs="Times New Roman"/>
          <w:szCs w:val="24"/>
        </w:rPr>
        <w:t xml:space="preserve"> ήταν πρόσφατα στην Κάρπαθο και είδε τι συ</w:t>
      </w:r>
      <w:r>
        <w:rPr>
          <w:rFonts w:eastAsia="Times New Roman" w:cs="Times New Roman"/>
          <w:szCs w:val="24"/>
        </w:rPr>
        <w:t>μβαίνει</w:t>
      </w:r>
      <w:r>
        <w:rPr>
          <w:rFonts w:eastAsia="Times New Roman" w:cs="Times New Roman"/>
          <w:szCs w:val="24"/>
        </w:rPr>
        <w:t xml:space="preserve"> εκεί. Η Κυβέρνηση θα έπρεπε να εκπονήσει και να εγκρίνει το</w:t>
      </w:r>
      <w:r>
        <w:rPr>
          <w:rFonts w:eastAsia="Times New Roman" w:cs="Times New Roman"/>
          <w:szCs w:val="24"/>
        </w:rPr>
        <w:t>ν</w:t>
      </w:r>
      <w:r>
        <w:rPr>
          <w:rFonts w:eastAsia="Times New Roman" w:cs="Times New Roman"/>
          <w:szCs w:val="24"/>
        </w:rPr>
        <w:t xml:space="preserve"> νέο οργανισμό του νοσοκο</w:t>
      </w:r>
      <w:r>
        <w:rPr>
          <w:rFonts w:eastAsia="Times New Roman" w:cs="Times New Roman"/>
          <w:szCs w:val="24"/>
        </w:rPr>
        <w:t xml:space="preserve">μείου, που θα προβλέπει τις θέσεις που έχει ανάγκη το νοσοκομείο για να λειτουργήσει. </w:t>
      </w:r>
    </w:p>
    <w:p w14:paraId="428C35B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νοσοκομείο που σας θυμίζω ότι είχε σχεδιάσει η Κυβέρνηση του Κώστα Καραμανλή και στη συνέχεια το είχε στηρίξει και η Κυβέρνηση Σαμαρά. Το ολοκληρώνετε </w:t>
      </w:r>
      <w:r>
        <w:rPr>
          <w:rFonts w:eastAsia="Times New Roman" w:cs="Times New Roman"/>
          <w:szCs w:val="24"/>
        </w:rPr>
        <w:t xml:space="preserve">και εμείς χαιρόμαστε γι’ αυτό. Όμως εκείνη η Κυβέρνηση είχε φροντίσει και είχε προβλέψει και ένα οργανόγραμμα και θέσεις στελεχών, γιατρών, διοίκησης και νοσηλευτών. </w:t>
      </w:r>
    </w:p>
    <w:p w14:paraId="428C35B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Τι κάνετε όμως, εσείς; Μεταφέρετε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που λειτουργεί τώρα, στο νέο νοσοκομε</w:t>
      </w:r>
      <w:r>
        <w:rPr>
          <w:rFonts w:eastAsia="Times New Roman" w:cs="Times New Roman"/>
          <w:szCs w:val="24"/>
        </w:rPr>
        <w:t>ίο με την ίδια εργασιακή σχέση των ανθρώπων διαφόρων κλάδων στον βαθμό που κατέ</w:t>
      </w:r>
      <w:r>
        <w:rPr>
          <w:rFonts w:eastAsia="Times New Roman" w:cs="Times New Roman"/>
          <w:szCs w:val="24"/>
        </w:rPr>
        <w:lastRenderedPageBreak/>
        <w:t xml:space="preserve">χει κάθε εργαζόμενος, ένα κέντρο υγείας που ήδη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Γνωρίζετε τα προβλήματα που έχει το </w:t>
      </w:r>
      <w:proofErr w:type="spellStart"/>
      <w:r>
        <w:rPr>
          <w:rFonts w:eastAsia="Times New Roman" w:cs="Times New Roman"/>
          <w:szCs w:val="24"/>
        </w:rPr>
        <w:t>νοτιονατολικότερο</w:t>
      </w:r>
      <w:proofErr w:type="spellEnd"/>
      <w:r>
        <w:rPr>
          <w:rFonts w:eastAsia="Times New Roman" w:cs="Times New Roman"/>
          <w:szCs w:val="24"/>
        </w:rPr>
        <w:t xml:space="preserve"> άκρο της Ευρώπης, η Κάρπαθος και η Κάσος και πόσες δι</w:t>
      </w:r>
      <w:r>
        <w:rPr>
          <w:rFonts w:eastAsia="Times New Roman" w:cs="Times New Roman"/>
          <w:szCs w:val="24"/>
        </w:rPr>
        <w:t xml:space="preserve">ακομιδές γίνονται.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λοιπόν, χωρίς χειρουργό, χωρίς καρδιολόγο, χωρίς αγροτικούς γιατρούς. Ακόμα και το αγροτικό ιατρείο της Ολύμπου Καρπάθου δεν έχει στελεχωθεί επί της ουσίας και δεν υπάρχει και ο εξοπλισμός που χρειάζεται. Ουσιαστικά </w:t>
      </w:r>
      <w:r>
        <w:rPr>
          <w:rFonts w:eastAsia="Times New Roman" w:cs="Times New Roman"/>
          <w:szCs w:val="24"/>
        </w:rPr>
        <w:t xml:space="preserve">δηλαδή μεταφέρετε ένα κέντρο υγείας στο νοσοκομείο και το βαφτίζετε νοσοκομείο. </w:t>
      </w:r>
    </w:p>
    <w:p w14:paraId="428C35B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γίνεται έτσι, κύριε Υπουργέ. Ξέρω την ευαισθησία σας, σας γνωρίζω σαν άνθρωπο. Εδώ νομίζω ότι πρέπει να δώσετε απάντηση σήμερα. Γιατί αντί να ακολουθήσετε μία διαδικασία π</w:t>
      </w:r>
      <w:r>
        <w:rPr>
          <w:rFonts w:eastAsia="Times New Roman" w:cs="Times New Roman"/>
          <w:szCs w:val="24"/>
        </w:rPr>
        <w:t xml:space="preserve">ου τη γνωρίζουμε ως πανάκεια διαδικασίας σε μία ορθολογική δημοκρατία, δηλαδή τη σύσταση </w:t>
      </w:r>
      <w:r>
        <w:rPr>
          <w:rFonts w:eastAsia="Times New Roman" w:cs="Times New Roman"/>
          <w:szCs w:val="24"/>
        </w:rPr>
        <w:t>ο</w:t>
      </w:r>
      <w:r>
        <w:rPr>
          <w:rFonts w:eastAsia="Times New Roman" w:cs="Times New Roman"/>
          <w:szCs w:val="24"/>
        </w:rPr>
        <w:t xml:space="preserve">ργανισμού, κάνετε ακριβώς το αντίθετο. Διαφορετικά, η μεθόδευση που ακολουθείτε με το συγκεκριμένο άρθρο του νομοσχεδίου συνιστά εμπαιγμό για τους πολίτες. </w:t>
      </w:r>
    </w:p>
    <w:p w14:paraId="428C35B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Ξέρετε, δ</w:t>
      </w:r>
      <w:r>
        <w:rPr>
          <w:rFonts w:eastAsia="Times New Roman" w:cs="Times New Roman"/>
          <w:szCs w:val="24"/>
        </w:rPr>
        <w:t>εν είμαι από αυτούς που κρύβομαι, κύριε Υπουργέ. Πρέπει να ομολογήσω και λάθη της προηγούμενης κυ</w:t>
      </w:r>
      <w:r>
        <w:rPr>
          <w:rFonts w:eastAsia="Times New Roman" w:cs="Times New Roman"/>
          <w:szCs w:val="24"/>
        </w:rPr>
        <w:lastRenderedPageBreak/>
        <w:t xml:space="preserve">βέρνησης. Το ίδιο είχε ακολουθήσει ενδεχόμενα, σε προηγούμενη φάση, η προηγούμενη κυβέρνηση για το Κέντρο Υγείας </w:t>
      </w:r>
      <w:proofErr w:type="spellStart"/>
      <w:r>
        <w:rPr>
          <w:rFonts w:eastAsia="Times New Roman" w:cs="Times New Roman"/>
          <w:szCs w:val="24"/>
        </w:rPr>
        <w:t>Αντιμάχειας</w:t>
      </w:r>
      <w:proofErr w:type="spellEnd"/>
      <w:r>
        <w:rPr>
          <w:rFonts w:eastAsia="Times New Roman" w:cs="Times New Roman"/>
          <w:szCs w:val="24"/>
        </w:rPr>
        <w:t xml:space="preserve">. Ξέρετε τι συνέβη εκεί; Εκείνο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εξοπλίστηκε, αλλά εδώ και χρόνια παραμένει κλειστό. </w:t>
      </w:r>
    </w:p>
    <w:p w14:paraId="428C35B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Ξέρετε τι σημαίνει Κως σήμερα; Τριπλάσιος πληθυσμός από ό,τι τον χειμώνα και αδυναμία αντιμετώπισης των προβλημάτων υγείας. Ξέρετε και τι συμβαίνει και με τις απέναντι ακτές. Τι θα κάνετε γ</w:t>
      </w:r>
      <w:r>
        <w:rPr>
          <w:rFonts w:eastAsia="Times New Roman" w:cs="Times New Roman"/>
          <w:szCs w:val="24"/>
        </w:rPr>
        <w:t xml:space="preserve">ια αυτό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Γιατί, πολύ απλά, και σε αυτήν την περίπτωση έφτιαξαν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χωρίς </w:t>
      </w:r>
      <w:r>
        <w:rPr>
          <w:rFonts w:eastAsia="Times New Roman" w:cs="Times New Roman"/>
          <w:szCs w:val="24"/>
        </w:rPr>
        <w:t>ο</w:t>
      </w:r>
      <w:r>
        <w:rPr>
          <w:rFonts w:eastAsia="Times New Roman" w:cs="Times New Roman"/>
          <w:szCs w:val="24"/>
        </w:rPr>
        <w:t xml:space="preserve">ργανισμό, κύριε Υπουργέ, που θα προβλέπει… </w:t>
      </w:r>
    </w:p>
    <w:p w14:paraId="428C35BE" w14:textId="77777777" w:rsidR="00CF256A" w:rsidRDefault="008A1C0A">
      <w:pPr>
        <w:spacing w:line="600" w:lineRule="auto"/>
        <w:ind w:firstLine="720"/>
        <w:jc w:val="both"/>
        <w:rPr>
          <w:rFonts w:eastAsia="Times New Roman"/>
          <w:bCs/>
          <w:szCs w:val="24"/>
        </w:rPr>
      </w:pPr>
      <w:r>
        <w:rPr>
          <w:rFonts w:eastAsia="Times New Roman"/>
          <w:b/>
          <w:bCs/>
          <w:szCs w:val="24"/>
        </w:rPr>
        <w:t xml:space="preserve">ΑΝΔΡΕΑΣ ΞΑΝΘΟΣ (Υπουργός Υγείας): </w:t>
      </w:r>
      <w:r>
        <w:rPr>
          <w:rFonts w:eastAsia="Times New Roman"/>
          <w:bCs/>
          <w:szCs w:val="24"/>
        </w:rPr>
        <w:t xml:space="preserve">Θα αναπτύξουμε τοπική μονάδα υγείας με δέκα άτομα στελέχωση. </w:t>
      </w:r>
    </w:p>
    <w:p w14:paraId="428C35BF" w14:textId="77777777" w:rsidR="00CF256A" w:rsidRDefault="008A1C0A">
      <w:pPr>
        <w:spacing w:line="600" w:lineRule="auto"/>
        <w:ind w:firstLine="720"/>
        <w:jc w:val="both"/>
        <w:rPr>
          <w:rFonts w:eastAsia="Times New Roman"/>
          <w:bCs/>
          <w:szCs w:val="24"/>
        </w:rPr>
      </w:pPr>
      <w:r>
        <w:rPr>
          <w:rFonts w:eastAsia="Times New Roman"/>
          <w:b/>
          <w:bCs/>
          <w:szCs w:val="24"/>
        </w:rPr>
        <w:t>ΕΜΜΑΝΟΥΗΛ ΚΟΝΣΟ</w:t>
      </w:r>
      <w:r>
        <w:rPr>
          <w:rFonts w:eastAsia="Times New Roman"/>
          <w:b/>
          <w:bCs/>
          <w:szCs w:val="24"/>
        </w:rPr>
        <w:t>ΛΑΣ:</w:t>
      </w:r>
      <w:r>
        <w:rPr>
          <w:rFonts w:eastAsia="Times New Roman"/>
          <w:bCs/>
          <w:szCs w:val="24"/>
        </w:rPr>
        <w:t xml:space="preserve"> Ωραία. Μακάρι να το κάνετε, κύριε Υπουργέ. Το ίδιο να ακολουθήσετε όμως και στην Κάρπαθο και να ανακοινώσετε το οργανόγραμμα, με πόσες θέσεις εργασίας γιατρών και νοσηλευτών στελεχώνεται. Γιατί ξέρετε τι θα συμβεί; Αυτό που λένε κάποιοι παράγοντες και</w:t>
      </w:r>
      <w:r>
        <w:rPr>
          <w:rFonts w:eastAsia="Times New Roman"/>
          <w:bCs/>
          <w:szCs w:val="24"/>
        </w:rPr>
        <w:t xml:space="preserve"> φίλοι δικοί σας, ότι θα χρειαστεί ηλεκτρολόγος να σηκώσει ασφάλεια και δεν θα έχει στο νοσοκομείο. </w:t>
      </w:r>
    </w:p>
    <w:p w14:paraId="428C35C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από το νομοσχέδιο αυτό απουσιάζουν ουσιαστικές τομές και παρεμβάσεις για την αναβάθμιση της πρωτοβάθμιας υγείας και αναφέρω κά</w:t>
      </w:r>
      <w:r>
        <w:rPr>
          <w:rFonts w:eastAsia="Times New Roman" w:cs="Times New Roman"/>
          <w:szCs w:val="24"/>
        </w:rPr>
        <w:t xml:space="preserve">ποιες από αυτές. Κυρία Πρόεδρε, επιτρέψτε μου ένα λεπτό μόνο. </w:t>
      </w:r>
    </w:p>
    <w:p w14:paraId="428C35C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μία</w:t>
      </w:r>
      <w:r>
        <w:rPr>
          <w:rFonts w:eastAsia="Times New Roman" w:cs="Times New Roman"/>
          <w:szCs w:val="24"/>
        </w:rPr>
        <w:t xml:space="preserve"> μέριμνα δεν υπάρχει για τη θεσμική δυνατότητα της αυτοδιοίκησης να λειτουργεί με μικρές μονάδες πρωτοβάθμιας φροντίδας υγείας, ιδιαίτερα σε νησιωτικές περιοχές. Κα</w:t>
      </w:r>
      <w:r>
        <w:rPr>
          <w:rFonts w:eastAsia="Times New Roman" w:cs="Times New Roman"/>
          <w:szCs w:val="24"/>
        </w:rPr>
        <w:t>μ</w:t>
      </w:r>
      <w:r>
        <w:rPr>
          <w:rFonts w:eastAsia="Times New Roman" w:cs="Times New Roman"/>
          <w:szCs w:val="24"/>
        </w:rPr>
        <w:t>μία αναφορά δεν υπάρχε</w:t>
      </w:r>
      <w:r>
        <w:rPr>
          <w:rFonts w:eastAsia="Times New Roman" w:cs="Times New Roman"/>
          <w:szCs w:val="24"/>
        </w:rPr>
        <w:t>ι στην υπόθεση της ηλεκτρονικής κάρτας υγείας, καμιά προσπάθεια για τον επανασχεδιασμό του υγειονομικού χάρτη,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αναφορά σε ό,τι αφορά </w:t>
      </w:r>
      <w:r>
        <w:rPr>
          <w:rFonts w:eastAsia="Times New Roman" w:cs="Times New Roman"/>
          <w:szCs w:val="24"/>
        </w:rPr>
        <w:t>σ</w:t>
      </w:r>
      <w:r>
        <w:rPr>
          <w:rFonts w:eastAsia="Times New Roman" w:cs="Times New Roman"/>
          <w:szCs w:val="24"/>
        </w:rPr>
        <w:t xml:space="preserve">την προσβασιμότητα των Κέντρων Υγείας και των δομών σε άτομα με προβλήματα ψυχικής υγείας και με αναπηρία. </w:t>
      </w:r>
    </w:p>
    <w:p w14:paraId="428C35C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Κάτι ακ</w:t>
      </w:r>
      <w:r>
        <w:rPr>
          <w:rFonts w:eastAsia="Times New Roman" w:cs="Times New Roman"/>
          <w:szCs w:val="24"/>
        </w:rPr>
        <w:t xml:space="preserve">όμα, κύριε Υπουργέ. Όπως γνωρίζετε, οι προκηρύξεις του Υπουργείου χρειάζονται κίνητρα. Ξέρετε γιατί; Τα Δωδεκάνησα είναι άδεια από γιατρούς. Δυστυχώς, αυτή είναι η αλήθεια. Εάν δεν δώσουμε κίνητρα δεν υπάρχει περίπτωση να στελεχωθούν. </w:t>
      </w:r>
    </w:p>
    <w:p w14:paraId="428C35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ξέρετε, εμείς στ</w:t>
      </w:r>
      <w:r>
        <w:rPr>
          <w:rFonts w:eastAsia="Times New Roman" w:cs="Times New Roman"/>
          <w:szCs w:val="24"/>
        </w:rPr>
        <w:t>η Νέα Δημοκρατία έχουμε καταθέσει από τις 4 Νοεμβρίου 2015, κύριε Υπουργέ –και σας το έχω κοι</w:t>
      </w:r>
      <w:r>
        <w:rPr>
          <w:rFonts w:eastAsia="Times New Roman" w:cs="Times New Roman"/>
          <w:szCs w:val="24"/>
        </w:rPr>
        <w:lastRenderedPageBreak/>
        <w:t xml:space="preserve">νοποιήσει- μια </w:t>
      </w:r>
      <w:r>
        <w:rPr>
          <w:rFonts w:eastAsia="Times New Roman" w:cs="Times New Roman"/>
          <w:szCs w:val="24"/>
        </w:rPr>
        <w:t xml:space="preserve">επιστολή - παράκληση </w:t>
      </w:r>
      <w:r>
        <w:rPr>
          <w:rFonts w:eastAsia="Times New Roman" w:cs="Times New Roman"/>
          <w:szCs w:val="24"/>
        </w:rPr>
        <w:t xml:space="preserve">στον κ. </w:t>
      </w:r>
      <w:proofErr w:type="spellStart"/>
      <w:r>
        <w:rPr>
          <w:rFonts w:eastAsia="Times New Roman" w:cs="Times New Roman"/>
          <w:szCs w:val="24"/>
        </w:rPr>
        <w:t>Μανιό</w:t>
      </w:r>
      <w:proofErr w:type="spellEnd"/>
      <w:r>
        <w:rPr>
          <w:rFonts w:eastAsia="Times New Roman" w:cs="Times New Roman"/>
          <w:szCs w:val="24"/>
        </w:rPr>
        <w:t xml:space="preserve">, στον Πρόεδρο της Επιτροπής Κοινωνικών Υποθέσεων, χωρίς σκοπιμότητες, για να συζητήσουμε στην </w:t>
      </w:r>
      <w:r>
        <w:rPr>
          <w:rFonts w:eastAsia="Times New Roman" w:cs="Times New Roman"/>
          <w:szCs w:val="24"/>
        </w:rPr>
        <w:t>ε</w:t>
      </w:r>
      <w:r>
        <w:rPr>
          <w:rFonts w:eastAsia="Times New Roman" w:cs="Times New Roman"/>
          <w:szCs w:val="24"/>
        </w:rPr>
        <w:t xml:space="preserve">πιτροπή τα θέματα </w:t>
      </w:r>
      <w:r>
        <w:rPr>
          <w:rFonts w:eastAsia="Times New Roman" w:cs="Times New Roman"/>
          <w:szCs w:val="24"/>
        </w:rPr>
        <w:t xml:space="preserve">του νησιωτικού χώρου και να μιλήσουμε για τα κίνητρα. Σας κατέθεσα ένα πλαίσιο. </w:t>
      </w:r>
    </w:p>
    <w:p w14:paraId="428C35C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τη δική σας επιστολή και την επιστολή που κατέθεσα στον κ. </w:t>
      </w:r>
      <w:proofErr w:type="spellStart"/>
      <w:r>
        <w:rPr>
          <w:rFonts w:eastAsia="Times New Roman" w:cs="Times New Roman"/>
          <w:szCs w:val="24"/>
        </w:rPr>
        <w:t>Μανιό</w:t>
      </w:r>
      <w:proofErr w:type="spellEnd"/>
      <w:r>
        <w:rPr>
          <w:rFonts w:eastAsia="Times New Roman" w:cs="Times New Roman"/>
          <w:szCs w:val="24"/>
        </w:rPr>
        <w:t xml:space="preserve">. </w:t>
      </w:r>
    </w:p>
    <w:p w14:paraId="428C35C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τις π</w:t>
      </w:r>
      <w:r>
        <w:rPr>
          <w:rFonts w:eastAsia="Times New Roman" w:cs="Times New Roman"/>
          <w:szCs w:val="24"/>
        </w:rPr>
        <w:t>ροαναφερθείσες επιστολές, οι οποίες βρίσκον</w:t>
      </w:r>
      <w:r>
        <w:rPr>
          <w:rFonts w:eastAsia="Times New Roman" w:cs="Times New Roman"/>
          <w:szCs w:val="24"/>
        </w:rPr>
        <w:t>τ</w:t>
      </w:r>
      <w:r>
        <w:rPr>
          <w:rFonts w:eastAsia="Times New Roman" w:cs="Times New Roman"/>
          <w:szCs w:val="24"/>
        </w:rPr>
        <w:t xml:space="preserve">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28C35C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Τα θέματα της υγείας είναι εθνική υπόθεση, κύριε Υπουργέ, χωρίς σκοπιμότητες, ιδεοληψίες και αποσπασματικότητα. Νομίζω ότι έχετε την κουλτούρα, έστω και τώρα και πρέπει να βελτιώσετε αυτές τις θέσεις που έχουμε πει εδώ όλοι οι συνάδελφοι και κυρίως να δώσε</w:t>
      </w:r>
      <w:r>
        <w:rPr>
          <w:rFonts w:eastAsia="Times New Roman" w:cs="Times New Roman"/>
          <w:szCs w:val="24"/>
        </w:rPr>
        <w:t xml:space="preserve">τε μια δεύτερη ευκαιρία που αγγίζει το μέλλον. Γιατί η Ελλάδα, σε αυτήν την κρίσιμη ώρα, χρειάζεται μια ουσιαστική αναβάθμιση συνολικά στην υγεία και όχι αποσπασματικούς σχεδιασμούς. </w:t>
      </w:r>
    </w:p>
    <w:p w14:paraId="428C35C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κυρία Πρόεδρε. </w:t>
      </w:r>
    </w:p>
    <w:p w14:paraId="428C35C8" w14:textId="77777777" w:rsidR="00CF256A" w:rsidRDefault="008A1C0A">
      <w:pPr>
        <w:spacing w:line="600" w:lineRule="auto"/>
        <w:ind w:left="357" w:firstLine="363"/>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428C35C9" w14:textId="77777777" w:rsidR="00CF256A" w:rsidRDefault="008A1C0A">
      <w:pPr>
        <w:spacing w:line="600" w:lineRule="auto"/>
        <w:ind w:firstLine="720"/>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cs="Times New Roman"/>
          <w:szCs w:val="24"/>
        </w:rPr>
        <w:t xml:space="preserve">Τον λόγο έχει η κ. </w:t>
      </w:r>
      <w:proofErr w:type="spellStart"/>
      <w:r>
        <w:rPr>
          <w:rFonts w:eastAsia="Times New Roman" w:cs="Times New Roman"/>
          <w:szCs w:val="24"/>
        </w:rPr>
        <w:t>Καρασαρλίδου</w:t>
      </w:r>
      <w:proofErr w:type="spellEnd"/>
      <w:r>
        <w:rPr>
          <w:rFonts w:eastAsia="Times New Roman" w:cs="Times New Roman"/>
          <w:szCs w:val="24"/>
        </w:rPr>
        <w:t xml:space="preserve"> από τον ΣΥΡΙΖΑ.</w:t>
      </w:r>
    </w:p>
    <w:p w14:paraId="428C35C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ΕΥΦΡΟΣΥΝΗ </w:t>
      </w:r>
      <w:r>
        <w:rPr>
          <w:rFonts w:eastAsia="Times New Roman" w:cs="Times New Roman"/>
          <w:b/>
          <w:szCs w:val="24"/>
        </w:rPr>
        <w:t xml:space="preserve">(ΦΡΟΣΩ) </w:t>
      </w:r>
      <w:r>
        <w:rPr>
          <w:rFonts w:eastAsia="Times New Roman" w:cs="Times New Roman"/>
          <w:b/>
          <w:szCs w:val="24"/>
        </w:rPr>
        <w:t>ΚΑΡΑΣΑΡΛΙΔΟΥ:</w:t>
      </w:r>
      <w:r>
        <w:rPr>
          <w:rFonts w:eastAsia="Times New Roman" w:cs="Times New Roman"/>
          <w:szCs w:val="24"/>
        </w:rPr>
        <w:t xml:space="preserve"> Ευχαριστώ, κυρία Πρόεδρε. </w:t>
      </w:r>
    </w:p>
    <w:p w14:paraId="428C35C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τα προηγούμενα χρόνια </w:t>
      </w:r>
      <w:r>
        <w:rPr>
          <w:rFonts w:eastAsia="Times New Roman" w:cs="Times New Roman"/>
          <w:szCs w:val="24"/>
        </w:rPr>
        <w:t>είχαμε</w:t>
      </w:r>
      <w:r>
        <w:rPr>
          <w:rFonts w:eastAsia="Times New Roman" w:cs="Times New Roman"/>
          <w:szCs w:val="24"/>
        </w:rPr>
        <w:t xml:space="preserve"> βιώσει, με τραυματικό θα έλεγα τρόπο, τις πα</w:t>
      </w:r>
      <w:r>
        <w:rPr>
          <w:rFonts w:eastAsia="Times New Roman" w:cs="Times New Roman"/>
          <w:szCs w:val="24"/>
        </w:rPr>
        <w:t xml:space="preserve">ρενέργειες των νεοφιλελεύθερων πολιτικών που εφαρμόστηκαν, κυρίως στον χώρο της δημόσιας υγείας. Σήμερα όμως εδώ συζητάμε ένα σχέδιο νόμου που αποτελεί μια πολύ σοβαρή μεταρρυθμιστική τομή στην πρωτοβάθμια φροντίδα υγείας. </w:t>
      </w:r>
    </w:p>
    <w:p w14:paraId="428C35C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σαφές για εμάς πως υλοποιο</w:t>
      </w:r>
      <w:r>
        <w:rPr>
          <w:rFonts w:eastAsia="Times New Roman" w:cs="Times New Roman"/>
          <w:szCs w:val="24"/>
        </w:rPr>
        <w:t xml:space="preserve">ύμε ένα διαφορετικό πολιτικό σχέδιο, που έχει ως στόχο την καθολική κάλυψη του πληθυσμού, με σαφή όμως τη μεροληψία υπέρ του δημόσιου συστήματος υγείας. Στόχος μας είναι η ισότητα και η ποιότητα στη φροντίδα. </w:t>
      </w:r>
    </w:p>
    <w:p w14:paraId="428C35C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Στην κατεύθυνση αυτή ήταν και το νομοθέτημα γι</w:t>
      </w:r>
      <w:r>
        <w:rPr>
          <w:rFonts w:eastAsia="Times New Roman" w:cs="Times New Roman"/>
          <w:szCs w:val="24"/>
        </w:rPr>
        <w:t xml:space="preserve">α την καθολική υγειονομική ασφαλιστική κάλυψη των ανθρώπων που είναι και ανασφάλιστοι και άποροι και μετανάστες και πρόσφυγες, έτσι ώστε να μπορούν να απευθύνονται και να πηγαίνουν στις δημόσιες δομές υγείας. </w:t>
      </w:r>
    </w:p>
    <w:p w14:paraId="428C35C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όμως, προχωράμε ένα </w:t>
      </w:r>
      <w:r>
        <w:rPr>
          <w:rFonts w:eastAsia="Times New Roman" w:cs="Times New Roman"/>
          <w:szCs w:val="24"/>
        </w:rPr>
        <w:t xml:space="preserve">βήμα ακόμη: Διαγράφουμε τα χρέη των ανασφάλιστων. Τα προηγούμενα χρόνια δυόμισι εκατομμύρια άνθρωποι αποκλείστηκαν από το σύστημα υγείας για λόγους οικονομίας. </w:t>
      </w:r>
    </w:p>
    <w:p w14:paraId="428C35C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θλιβερό, όμως –και κυρίως εγκληματικό- αυτό γεγονός σε βάρος της δημόσιας υγείας έρχεται σε </w:t>
      </w:r>
      <w:r>
        <w:rPr>
          <w:rFonts w:eastAsia="Times New Roman" w:cs="Times New Roman"/>
          <w:szCs w:val="24"/>
        </w:rPr>
        <w:t xml:space="preserve">αντιδιαστολή με τα δωρεάν νοσήλια Βουλευτών, πρώην Υπουργών, πρώην Πρωθυπουργών, όπως αποκαλύφθηκε, δυστυχώς,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w:t>
      </w:r>
    </w:p>
    <w:p w14:paraId="428C35D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Δυστυχώς, οι πολιτικές επιλογές των προηγούμενων κυβερνήσεων είχαν σοβαρές δυσμενείς επιπτώσεις. Προκάλεσ</w:t>
      </w:r>
      <w:r>
        <w:rPr>
          <w:rFonts w:eastAsia="Times New Roman" w:cs="Times New Roman"/>
          <w:szCs w:val="24"/>
        </w:rPr>
        <w:t xml:space="preserve">αν το κλείσιμο σχεδόν όλων των πρωτοβάθμιων ιατρείων, με αποτέλεσμα οι πολίτες να συνωστίζονται στα επείγοντα περιστατικά των δημόσιων νοσοκομείων που εφημέρευαν εκείνη την ημέρα </w:t>
      </w:r>
      <w:r>
        <w:rPr>
          <w:rFonts w:eastAsia="Times New Roman" w:cs="Times New Roman"/>
          <w:szCs w:val="24"/>
        </w:rPr>
        <w:lastRenderedPageBreak/>
        <w:t>για οποιοδήποτε πρόβλημά τους. Προκάλεσαν, επίσης, την έξοδο τριών χιλιάδων γ</w:t>
      </w:r>
      <w:r>
        <w:rPr>
          <w:rFonts w:eastAsia="Times New Roman" w:cs="Times New Roman"/>
          <w:szCs w:val="24"/>
        </w:rPr>
        <w:t xml:space="preserve">ιατρών από το σύστημα υγείας και βέβαια, την ενίσχυση –και μόνο- του ιδιωτικού τομέα υγείας. </w:t>
      </w:r>
    </w:p>
    <w:p w14:paraId="428C35D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όλους εμάς, όμως, τους Βουλευτές του ΣΥΡΙΖΑ, η υγεία είναι ένα βασικό κοινωνικό αγαθό, είναι ένα θεμελιώδες ανθρώπινο δικαίωμα, όπως πολλές φορές έχουμε πει κ</w:t>
      </w:r>
      <w:r>
        <w:rPr>
          <w:rFonts w:eastAsia="Times New Roman" w:cs="Times New Roman"/>
          <w:szCs w:val="24"/>
        </w:rPr>
        <w:t xml:space="preserve">αι όχι εμπόρευμα που πωλείται με τους όρους της αγοράς. </w:t>
      </w:r>
    </w:p>
    <w:p w14:paraId="428C35D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πιστεύουμε πως έχουμε την υποχρέωση να επενδύσουμε στην καθολική προστασία των ανθρώπων, στην υγειονομική ασφάλεια και στην ποιότητα ζωής, αλλά και στη βιωσιμότητα του συστήματος υγείας και του</w:t>
      </w:r>
      <w:r>
        <w:rPr>
          <w:rFonts w:eastAsia="Times New Roman" w:cs="Times New Roman"/>
          <w:szCs w:val="24"/>
        </w:rPr>
        <w:t xml:space="preserve"> κοινωνικού κράτους. </w:t>
      </w:r>
    </w:p>
    <w:p w14:paraId="428C35D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πούμε λίγο τι έχουμε κάνει τα δυο τελευταία χρόνια: Έχουμε ενισχύσει το Εθνικό Σύστημα Υγείας με μόνιμο και επικουρικό προσωπικό, έχουμε αυξήσει το όριο δαπανών στις δημόσιες δομές και στον ΕΟΠΥΥ, έχουμε νομοθετήσει τη διαφανή λίστ</w:t>
      </w:r>
      <w:r>
        <w:rPr>
          <w:rFonts w:eastAsia="Times New Roman" w:cs="Times New Roman"/>
          <w:szCs w:val="24"/>
        </w:rPr>
        <w:t xml:space="preserve">α του χειρουργείου, τα γραφεία προστασίας των δικαιωμάτων των ασθενών, τη μηδενική συμμετοχή στη φαρμακευτική δαπάνη των πολιτών που είναι σε ακραία φτώχεια και την αποζημίωση επιπλέον διαγνωστικών και προληπτικών εξετάσεων από τον ΕΟΠΥΥ. </w:t>
      </w:r>
    </w:p>
    <w:p w14:paraId="428C35D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το παρόν σχέδ</w:t>
      </w:r>
      <w:r>
        <w:rPr>
          <w:rFonts w:eastAsia="Times New Roman" w:cs="Times New Roman"/>
          <w:szCs w:val="24"/>
        </w:rPr>
        <w:t xml:space="preserve">ιο νόμου διευρύνουμε το Εθνικό Σύστημα Υγείας στη βάση του. Με τη μεταρρύθμιση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νομοθετούμε τη δημιουργία διακοσίων σαράντα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γείας, των Τ</w:t>
      </w:r>
      <w:r>
        <w:rPr>
          <w:rFonts w:eastAsia="Times New Roman" w:cs="Times New Roman"/>
          <w:szCs w:val="24"/>
        </w:rPr>
        <w:t>Ο</w:t>
      </w:r>
      <w:r>
        <w:rPr>
          <w:rFonts w:eastAsia="Times New Roman" w:cs="Times New Roman"/>
          <w:szCs w:val="24"/>
        </w:rPr>
        <w:t xml:space="preserve">ΜΥ δηλαδή, σε εβδομήντα πέντε πόλεις, που θα καλύψουν αστικό πληθυσμό </w:t>
      </w:r>
      <w:r>
        <w:rPr>
          <w:rFonts w:eastAsia="Times New Roman" w:cs="Times New Roman"/>
          <w:szCs w:val="24"/>
        </w:rPr>
        <w:t xml:space="preserve">δύο εκατομμυρίων τριακοσίων χιλιάδων κατοίκων. Για τη στελέχωση των πιο πάνω υπηρεσιών θα γίνουν προσλήψεις τριών χιλιάδων ατόμων, εκ των οποίων χίλιοι τριακόσιοι θα είναι γιατροί. </w:t>
      </w:r>
    </w:p>
    <w:p w14:paraId="428C35D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είναι μονάδες οικογενειακής ιατρικής με έμφαση σ</w:t>
      </w:r>
      <w:r>
        <w:rPr>
          <w:rFonts w:eastAsia="Times New Roman" w:cs="Times New Roman"/>
          <w:szCs w:val="24"/>
        </w:rPr>
        <w:t xml:space="preserve">την προληπτική ιατρική, στη σχολική υγεία, στους εμβολιασμούς, στη διαχείριση των χρόνιων ασθενών και στη συνεχή και ολιστική φροντίδα κάθε ασθενή. </w:t>
      </w:r>
    </w:p>
    <w:p w14:paraId="428C35D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 παρόν σχέδιο νόμου κάθε πολίτης, είτε είναι ασφαλισμένος είτε ανασφάλιστος, θα έχει τον δικό του οικο</w:t>
      </w:r>
      <w:r>
        <w:rPr>
          <w:rFonts w:eastAsia="Times New Roman" w:cs="Times New Roman"/>
          <w:szCs w:val="24"/>
        </w:rPr>
        <w:t xml:space="preserve">γενειακό γιατρό, δηλαδή τον δικό του σύμβουλο για τα θέματα υγείας. </w:t>
      </w:r>
    </w:p>
    <w:p w14:paraId="428C35D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Αναβαθμίζεται, επίσης, ο εργαστηριακός τομέας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ώστε να μπορέσει να καλύψει περισσότερες ανάγκες των ασφαλισμένων και των ανασφάλιστων πολιτών. </w:t>
      </w:r>
    </w:p>
    <w:p w14:paraId="428C35D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Κατοχυρών</w:t>
      </w:r>
      <w:r>
        <w:rPr>
          <w:rFonts w:eastAsia="Times New Roman" w:cs="Times New Roman"/>
          <w:szCs w:val="24"/>
        </w:rPr>
        <w:t xml:space="preserve">εται η δημόσια οδοντιατρική φροντίδα. </w:t>
      </w:r>
    </w:p>
    <w:p w14:paraId="428C35D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Καλύπτουμε με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το Τεστ </w:t>
      </w:r>
      <w:proofErr w:type="spellStart"/>
      <w:r>
        <w:rPr>
          <w:rFonts w:eastAsia="Times New Roman" w:cs="Times New Roman"/>
          <w:szCs w:val="24"/>
        </w:rPr>
        <w:t>Παπ</w:t>
      </w:r>
      <w:proofErr w:type="spellEnd"/>
      <w:r>
        <w:rPr>
          <w:rFonts w:eastAsia="Times New Roman" w:cs="Times New Roman"/>
          <w:szCs w:val="24"/>
        </w:rPr>
        <w:t xml:space="preserve"> και άλλες διάφορες διαγνωστικές εξετάσεις για την κύηση, που είναι μια πολύ σημαντική ρύθμιση για τον γυναικείο πληθυσμό. </w:t>
      </w:r>
    </w:p>
    <w:p w14:paraId="428C35D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Αξιοποιούνται οι επισκέπτες υγείας, με σκοπό την προαγωγή της υγείας κάθε ατόμου, της οικογένειας, της κοινότητας, του σχολικού πληθυσμού. </w:t>
      </w:r>
    </w:p>
    <w:p w14:paraId="428C35D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Αντιπολίτευση μάς κατηγορεί ότι ο οικογενειακός γιατρός θα λειτουργήσει ως κόφτης των ασθενών προς τα νοσοκομεία κ</w:t>
      </w:r>
      <w:r>
        <w:rPr>
          <w:rFonts w:eastAsia="Times New Roman" w:cs="Times New Roman"/>
          <w:szCs w:val="24"/>
        </w:rPr>
        <w:t xml:space="preserve">αι ότι καταστρατηγούμε την ελεύθερη επιλογή για τον κάθε ασθενή. </w:t>
      </w:r>
    </w:p>
    <w:p w14:paraId="428C35D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αλήθεια είναι, όμως, ότι το προηγούμενο σύστημα δημιουργούσε μια επίπλαστη ελευθερία επιλογής. Ουσιαστικά οι πολίτες είχαν να επιλέξουν είτε το υποβαθμισμένο δημόσιο σύστημα υγείας -εξαιτί</w:t>
      </w:r>
      <w:r>
        <w:rPr>
          <w:rFonts w:eastAsia="Times New Roman" w:cs="Times New Roman"/>
          <w:szCs w:val="24"/>
        </w:rPr>
        <w:t xml:space="preserve">ας των συνειδητών επιλογών της τότε κυβέρνησης- είτε τις </w:t>
      </w:r>
      <w:proofErr w:type="spellStart"/>
      <w:r>
        <w:rPr>
          <w:rFonts w:eastAsia="Times New Roman" w:cs="Times New Roman"/>
          <w:szCs w:val="24"/>
        </w:rPr>
        <w:t>υπερκοστολογημένες</w:t>
      </w:r>
      <w:proofErr w:type="spellEnd"/>
      <w:r>
        <w:rPr>
          <w:rFonts w:eastAsia="Times New Roman" w:cs="Times New Roman"/>
          <w:szCs w:val="24"/>
        </w:rPr>
        <w:t xml:space="preserve"> και αποσπασματικές υπηρεσίες υγείας του ιδιωτικού τομέα. </w:t>
      </w:r>
    </w:p>
    <w:p w14:paraId="428C35D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το σχέδιο νόμου της </w:t>
      </w:r>
      <w:r>
        <w:rPr>
          <w:rFonts w:eastAsia="Times New Roman" w:cs="Times New Roman"/>
          <w:szCs w:val="24"/>
        </w:rPr>
        <w:t>π</w:t>
      </w:r>
      <w:r>
        <w:rPr>
          <w:rFonts w:eastAsia="Times New Roman" w:cs="Times New Roman"/>
          <w:szCs w:val="24"/>
        </w:rPr>
        <w:t xml:space="preserve">ρωτοβάθμιας </w:t>
      </w:r>
      <w:proofErr w:type="spellStart"/>
      <w:r>
        <w:rPr>
          <w:rFonts w:eastAsia="Times New Roman" w:cs="Times New Roman"/>
          <w:szCs w:val="24"/>
        </w:rPr>
        <w:t>δ</w:t>
      </w:r>
      <w:r>
        <w:rPr>
          <w:rFonts w:eastAsia="Times New Roman" w:cs="Times New Roman"/>
          <w:szCs w:val="24"/>
        </w:rPr>
        <w:t>ροντίδας</w:t>
      </w:r>
      <w:proofErr w:type="spellEnd"/>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 είναι ένα σύγχρονο και ανθρωποκεντρικό εγχείρημα αναδ</w:t>
      </w:r>
      <w:r>
        <w:rPr>
          <w:rFonts w:eastAsia="Times New Roman" w:cs="Times New Roman"/>
          <w:szCs w:val="24"/>
        </w:rPr>
        <w:t xml:space="preserve">ιοργάνωσης και στήριξης του πολύπαθου τομέα της υγείας στη χώρα μας. Το στοίχημα για εμάς είναι να εξαλείψουμε τις ανισότητες, επενδύοντας στην υγεία σαν έναν κρίσιμο δείκτη συνολικής κοινωνικής ευημερίας. </w:t>
      </w:r>
    </w:p>
    <w:p w14:paraId="428C35D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Αυτοί είναι οι λόγοι για τους οποίους σας καλούμε</w:t>
      </w:r>
      <w:r>
        <w:rPr>
          <w:rFonts w:eastAsia="Times New Roman" w:cs="Times New Roman"/>
          <w:szCs w:val="24"/>
        </w:rPr>
        <w:t xml:space="preserve">, καλούμε όλες τις πολιτικές δυνάμεις να ψηφίσουν αυτό το σχέδιο νόμου. </w:t>
      </w:r>
    </w:p>
    <w:p w14:paraId="428C35D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5E0" w14:textId="77777777" w:rsidR="00CF256A" w:rsidRDefault="008A1C0A">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5E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τώρα ο Κοινοβουλευτικός Εκπρόσωπος της Ένωσης Κεντρώων</w:t>
      </w:r>
      <w:r>
        <w:rPr>
          <w:rFonts w:eastAsia="Times New Roman" w:cs="Times New Roman"/>
          <w:szCs w:val="24"/>
        </w:rPr>
        <w:t xml:space="preserve"> κ. </w:t>
      </w:r>
      <w:proofErr w:type="spellStart"/>
      <w:r>
        <w:rPr>
          <w:rFonts w:eastAsia="Times New Roman" w:cs="Times New Roman"/>
          <w:szCs w:val="24"/>
        </w:rPr>
        <w:t>Σαρίδης</w:t>
      </w:r>
      <w:proofErr w:type="spellEnd"/>
      <w:r>
        <w:rPr>
          <w:rFonts w:eastAsia="Times New Roman" w:cs="Times New Roman"/>
          <w:szCs w:val="24"/>
        </w:rPr>
        <w:t xml:space="preserve">. </w:t>
      </w:r>
    </w:p>
    <w:p w14:paraId="428C35E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δώδεκα λεπτά.</w:t>
      </w:r>
    </w:p>
    <w:p w14:paraId="428C35E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κυρία Πρόεδρε. </w:t>
      </w:r>
    </w:p>
    <w:p w14:paraId="428C35E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αρχές Αυγούστου και η Κυβέρνηση αποφάσισε πως τώρα είναι η ώρα να </w:t>
      </w:r>
      <w:r>
        <w:rPr>
          <w:rFonts w:eastAsia="Times New Roman" w:cs="Times New Roman"/>
          <w:szCs w:val="24"/>
        </w:rPr>
        <w:lastRenderedPageBreak/>
        <w:t>κάνουμε διάλογο στη Βουλή για τα πρ</w:t>
      </w:r>
      <w:r>
        <w:rPr>
          <w:rFonts w:eastAsia="Times New Roman" w:cs="Times New Roman"/>
          <w:szCs w:val="24"/>
        </w:rPr>
        <w:t xml:space="preserve">οβλήματα της παιδείας και της υγείας και μάλιστα, διάλογο επί νομοσχεδίων που διατείνονται πως κάνουν το πρώτο βήμα μιας συνολικότερης ριζικής μεταρρύθμισης σε αυτούς τους πολύ κρίσιμους τομείς. </w:t>
      </w:r>
    </w:p>
    <w:p w14:paraId="428C35E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Δυστυχώς, όμως, με τα σημερινά δεδομένα αυτή η συζήτηση δεν </w:t>
      </w:r>
      <w:r>
        <w:rPr>
          <w:rFonts w:eastAsia="Times New Roman" w:cs="Times New Roman"/>
          <w:szCs w:val="24"/>
        </w:rPr>
        <w:t xml:space="preserve">είναι εφικτή. Η συζήτηση, η διεξαγωγή ενός γόνιμου διαλόγου σε αυτήν εδώ την Αίθουσα με τα σημερινά δεδομένα δεν είναι εφικτή, κυρίως εξαιτίας της έλλειψης επιχειρημάτων, αλλά και της απουσίας πνεύματος αλληλοσεβασμού. </w:t>
      </w:r>
    </w:p>
    <w:p w14:paraId="428C35E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Κυβέρνηση κατηγορεί τους προηγούμε</w:t>
      </w:r>
      <w:r>
        <w:rPr>
          <w:rFonts w:eastAsia="Times New Roman" w:cs="Times New Roman"/>
          <w:szCs w:val="24"/>
        </w:rPr>
        <w:t xml:space="preserve">νους ως -ούτε λίγο ούτε πολύ- απατεώνες, την ίδια ώρα που είναι σε εξέλιξη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Ταυτόχρονα, επικαλούμενη τον φιλολαϊκό χαρακτήρα της, δηλώνει ότι νομοθετεί με τέτοιο τρόπο, ώστε να ανατρέψει το κατεστημένο της διαφθοράς που </w:t>
      </w:r>
      <w:r>
        <w:rPr>
          <w:rFonts w:eastAsia="Times New Roman" w:cs="Times New Roman"/>
          <w:szCs w:val="24"/>
        </w:rPr>
        <w:t xml:space="preserve">επέτρεψε τη σπατάλη στην υγεία. </w:t>
      </w:r>
    </w:p>
    <w:p w14:paraId="428C35E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Αντιπολίτευση, από την άλλη πλευρά, ξεκαθάρισε σε όλους τους τόνους πως όταν έρθει στην εξουσία, θα ξηλώσει και τον νόμο για την παιδεία και τον νόμο για την υγεία. </w:t>
      </w:r>
    </w:p>
    <w:p w14:paraId="428C35E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Τι κάνετε σε αυτή τη χώρα; Τι φτιάχνετε; Μπορείτε να μα</w:t>
      </w:r>
      <w:r>
        <w:rPr>
          <w:rFonts w:eastAsia="Times New Roman" w:cs="Times New Roman"/>
          <w:szCs w:val="24"/>
        </w:rPr>
        <w:t xml:space="preserve">ς πείτε; Τι κάνουμε όλοι εμείς εδώ; Πού είναι η υπευθυνότητά σας απέναντι στις υποχρεώσεις που αναλάβατε; </w:t>
      </w:r>
    </w:p>
    <w:p w14:paraId="428C35E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Ελλάδα, λοιπόν, που εκβιάζεται από τους δανειστές της και υποκύπτει, όπως μας έδειξε η υπόθεση του κ. Γεωργίου, με τον οποίο αναγκαστήκαμε να νο</w:t>
      </w:r>
      <w:r>
        <w:rPr>
          <w:rFonts w:eastAsia="Times New Roman" w:cs="Times New Roman"/>
          <w:szCs w:val="24"/>
        </w:rPr>
        <w:t xml:space="preserve">μοθετήσουμε πως θα του γυρίσουμε τα λεφτά του για να πάρουμε τη δόση μας, εμείς εδώ μέσα, στον ιερό αυτό χώρο της </w:t>
      </w:r>
      <w:r>
        <w:rPr>
          <w:rFonts w:eastAsia="Times New Roman" w:cs="Times New Roman"/>
          <w:szCs w:val="24"/>
        </w:rPr>
        <w:t>δ</w:t>
      </w:r>
      <w:r>
        <w:rPr>
          <w:rFonts w:eastAsia="Times New Roman" w:cs="Times New Roman"/>
          <w:szCs w:val="24"/>
        </w:rPr>
        <w:t>ημοκρατίας, απειλούμε ο ένας τον άλλο.</w:t>
      </w:r>
    </w:p>
    <w:p w14:paraId="428C35E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Ελλάδα όπου αναγκαζόμαστε να κόψουμε φάρμακα από τους καρκινοπαθείς, για να γλιτώσουμε κανένα φρά</w:t>
      </w:r>
      <w:r>
        <w:rPr>
          <w:rFonts w:eastAsia="Times New Roman" w:cs="Times New Roman"/>
          <w:szCs w:val="24"/>
        </w:rPr>
        <w:t>γκο και σκεφτόμαστε να αναθεωρήσουμε τα κριτήρια για την απόδοση των ποσοστών αναπηρίας, ώστε να μειώσουμε τους δικαιούχους σε επιδόματα και συντάξεις και να κάνουμε οικονομία, σε αυτή την Ελλάδα ο Υπουργός Υγείας ανακοινώνει πως σύντομα θα ανοίξουν οι στά</w:t>
      </w:r>
      <w:r>
        <w:rPr>
          <w:rFonts w:eastAsia="Times New Roman" w:cs="Times New Roman"/>
          <w:szCs w:val="24"/>
        </w:rPr>
        <w:t xml:space="preserve">βλοι του Αυγεία και θα φάμε όλοι μαζί την κόπρο του, πως σύντομα θα δούμε τις μαύρες τραμουντάνες. </w:t>
      </w:r>
    </w:p>
    <w:p w14:paraId="428C35E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Ελλάδα, που πάνω από το κεφάλι της κρέμεται ένας κόφτης, που είναι δεμένη χειροπόδαρα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που </w:t>
      </w:r>
      <w:r>
        <w:rPr>
          <w:rFonts w:eastAsia="Times New Roman" w:cs="Times New Roman"/>
          <w:szCs w:val="24"/>
        </w:rPr>
        <w:lastRenderedPageBreak/>
        <w:t>οι πολίτες της ξεροσταλιάζουν σε ουρές</w:t>
      </w:r>
      <w:r>
        <w:rPr>
          <w:rFonts w:eastAsia="Times New Roman" w:cs="Times New Roman"/>
          <w:szCs w:val="24"/>
        </w:rPr>
        <w:t xml:space="preserve"> στην εφορία, στα ασφαλιστικά ταμεία, στις τράπεζες, στους δήμους, στα συσσίτια των εκκλησιών, σε αυτή την Ελλάδα, αγαπητοί συνάδελφοι, η Αντιπολίτευση των κομμάτων που έχουν κυβερνητική εμπειρία εξαντλεί τον </w:t>
      </w:r>
      <w:proofErr w:type="spellStart"/>
      <w:r>
        <w:rPr>
          <w:rFonts w:eastAsia="Times New Roman" w:cs="Times New Roman"/>
          <w:szCs w:val="24"/>
        </w:rPr>
        <w:t>καταγγελτικό</w:t>
      </w:r>
      <w:proofErr w:type="spellEnd"/>
      <w:r>
        <w:rPr>
          <w:rFonts w:eastAsia="Times New Roman" w:cs="Times New Roman"/>
          <w:szCs w:val="24"/>
        </w:rPr>
        <w:t xml:space="preserve"> της λόγο, για να αναδείξει τη βάρβ</w:t>
      </w:r>
      <w:r>
        <w:rPr>
          <w:rFonts w:eastAsia="Times New Roman" w:cs="Times New Roman"/>
          <w:szCs w:val="24"/>
        </w:rPr>
        <w:t xml:space="preserve">αρη προσωπικότητα του κ. </w:t>
      </w:r>
      <w:proofErr w:type="spellStart"/>
      <w:r>
        <w:rPr>
          <w:rFonts w:eastAsia="Times New Roman" w:cs="Times New Roman"/>
          <w:szCs w:val="24"/>
        </w:rPr>
        <w:t>Πολάκη</w:t>
      </w:r>
      <w:proofErr w:type="spellEnd"/>
      <w:r>
        <w:rPr>
          <w:rFonts w:eastAsia="Times New Roman" w:cs="Times New Roman"/>
          <w:szCs w:val="24"/>
        </w:rPr>
        <w:t xml:space="preserve">. Θα συμφωνήσετε σε αυτό. </w:t>
      </w:r>
    </w:p>
    <w:p w14:paraId="428C35E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κάνουμε, όμως, εδώ; Τι κάνουμε σε αυτή τη χώρα; Πού είναι το όραμα, που το έχουμε όλοι μαζί ανάγκη; Πού είναι η έμπνευση που χρειάζεται η χώρα; Πού είναι η δύναμη; Ποια είναι η αλήθεια μας, την ο</w:t>
      </w:r>
      <w:r>
        <w:rPr>
          <w:rFonts w:eastAsia="Times New Roman" w:cs="Times New Roman"/>
          <w:szCs w:val="24"/>
        </w:rPr>
        <w:t>ποία βγάζουμε εδώ μέσα;</w:t>
      </w:r>
    </w:p>
    <w:p w14:paraId="428C35E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Στην Ελλάδα, λοιπόν, που απειλείται από τον </w:t>
      </w:r>
      <w:proofErr w:type="spellStart"/>
      <w:r>
        <w:rPr>
          <w:rFonts w:eastAsia="Times New Roman" w:cs="Times New Roman"/>
          <w:szCs w:val="24"/>
        </w:rPr>
        <w:t>Ερντογάν</w:t>
      </w:r>
      <w:proofErr w:type="spellEnd"/>
      <w:r>
        <w:rPr>
          <w:rFonts w:eastAsia="Times New Roman" w:cs="Times New Roman"/>
          <w:szCs w:val="24"/>
        </w:rPr>
        <w:t xml:space="preserve"> κάθε μέρα, κάθε ώρα, που τα στελέχη της των Ενόπλων Δυνάμεων μετρούν τα κέρματα για να πάνε στη δουλειά τους, που οι πιλότοι της πρέπει να ανέχονται να ακούν τον Πάγκαλο να εύχετα</w:t>
      </w:r>
      <w:r>
        <w:rPr>
          <w:rFonts w:eastAsia="Times New Roman" w:cs="Times New Roman"/>
          <w:szCs w:val="24"/>
        </w:rPr>
        <w:t xml:space="preserve">ι να μη χρειαστεί να αποδείξει το αξιόμαχό του το στράτευμα -όχι επειδή επιθυμεί την ειρήνη, αλλά επειδή απαξιώνει τις ελληνικές Ένοπλες Δυνάμεις- σε αυτή την Ελλάδα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παρουσιάζουν τον Υπουργό Εθνικής Άμυνας ως πρωταγωνιστή σε μια </w:t>
      </w:r>
      <w:r>
        <w:rPr>
          <w:rFonts w:eastAsia="Times New Roman" w:cs="Times New Roman"/>
          <w:szCs w:val="24"/>
        </w:rPr>
        <w:t xml:space="preserve">υπόθεση εμπορίας ναρκωτικών, είτε ως </w:t>
      </w:r>
      <w:r>
        <w:rPr>
          <w:rFonts w:eastAsia="Times New Roman" w:cs="Times New Roman"/>
          <w:szCs w:val="24"/>
        </w:rPr>
        <w:lastRenderedPageBreak/>
        <w:t xml:space="preserve">υπερασπιστή των νέων μας από αυτή τη μάστιγα –κάποια </w:t>
      </w:r>
      <w:r>
        <w:rPr>
          <w:rFonts w:eastAsia="Times New Roman" w:cs="Times New Roman"/>
          <w:szCs w:val="24"/>
        </w:rPr>
        <w:t>μ</w:t>
      </w:r>
      <w:r>
        <w:rPr>
          <w:rFonts w:eastAsia="Times New Roman" w:cs="Times New Roman"/>
          <w:szCs w:val="24"/>
        </w:rPr>
        <w:t xml:space="preserve">έσα- είτε ως δολοπλόκο που στήνει ψεκασμένες συνωμοσίες. </w:t>
      </w:r>
    </w:p>
    <w:p w14:paraId="428C35EE"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Η</w:t>
      </w:r>
      <w:r>
        <w:rPr>
          <w:rFonts w:eastAsia="Times New Roman"/>
          <w:color w:val="000000" w:themeColor="text1"/>
          <w:szCs w:val="24"/>
        </w:rPr>
        <w:t xml:space="preserve"> Αξιωματική Αντιπολίτευση ζητάει εξεταστική επιτροπή για να μάθουμε τον ρόλο του, ανεξάρτητα αν με αυτόν τ</w:t>
      </w:r>
      <w:r>
        <w:rPr>
          <w:rFonts w:eastAsia="Times New Roman"/>
          <w:color w:val="000000" w:themeColor="text1"/>
          <w:szCs w:val="24"/>
        </w:rPr>
        <w:t>ον τρόπο κινδυνεύουμε να γίνουμε ανακριτές, εισαγγελείς, δικαστές, ένορκοι ή ίσως και εκτελεστές. Χαμογελάνε στην Τουρκία, ξέρετε. Πικρό να είναι το χαμόγελό τους, όπως πικρό είναι και το δικό μας όταν μαθαίνουμε τα χαμπέρια τους.</w:t>
      </w:r>
    </w:p>
    <w:p w14:paraId="428C35E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η ουσία είναι πως ούτε για την παιδεία μιλήσαμε ούτε για την υγεία θα μιλήσουμε. Δεν μπορούμε να μιλήσουμε για τίποτα όσο ο ένας απειλεί τον άλλον. Δεν μπορούμε να λύσουμε κανένα, απολύτως κανένα </w:t>
      </w:r>
      <w:proofErr w:type="spellStart"/>
      <w:r>
        <w:rPr>
          <w:rFonts w:eastAsia="Times New Roman"/>
          <w:color w:val="000000" w:themeColor="text1"/>
          <w:szCs w:val="24"/>
        </w:rPr>
        <w:t>μνημονιακό</w:t>
      </w:r>
      <w:proofErr w:type="spellEnd"/>
      <w:r>
        <w:rPr>
          <w:rFonts w:eastAsia="Times New Roman"/>
          <w:color w:val="000000" w:themeColor="text1"/>
          <w:szCs w:val="24"/>
        </w:rPr>
        <w:t xml:space="preserve"> πρόβλημα όσο επιτρέ</w:t>
      </w:r>
      <w:r>
        <w:rPr>
          <w:rFonts w:eastAsia="Times New Roman"/>
          <w:color w:val="000000" w:themeColor="text1"/>
          <w:szCs w:val="24"/>
        </w:rPr>
        <w:t xml:space="preserve">πουμε στους δανειστές να απολαμβάνουν τη βεβαιότητα πως είμαστε διασπασμένοι, άρα ανίκανοι εντελώς να διεκδικήσουμε αποτελεσματικά το οτιδήποτε. </w:t>
      </w:r>
    </w:p>
    <w:p w14:paraId="428C35F0"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Όλοι οι Έλληνες πολίτες αντιλαμβάνονται πως δεν θα έρθει καμμία επένδυση σε αυτήν τη χώρα, δεν θα μειωθεί ποτέ</w:t>
      </w:r>
      <w:r>
        <w:rPr>
          <w:rFonts w:eastAsia="Times New Roman"/>
          <w:color w:val="000000" w:themeColor="text1"/>
          <w:szCs w:val="24"/>
        </w:rPr>
        <w:t xml:space="preserve"> η ανεργία όσο δεν έχουμε πολιτική σταθερότητα. </w:t>
      </w:r>
      <w:r>
        <w:rPr>
          <w:rFonts w:eastAsia="Times New Roman"/>
          <w:color w:val="000000" w:themeColor="text1"/>
          <w:szCs w:val="24"/>
        </w:rPr>
        <w:t>Σ</w:t>
      </w:r>
      <w:r>
        <w:rPr>
          <w:rFonts w:eastAsia="Times New Roman"/>
          <w:color w:val="000000" w:themeColor="text1"/>
          <w:szCs w:val="24"/>
        </w:rPr>
        <w:t>ήμερα, εδώ στην Ελλάδα, όπως όλοι γνωρίζουμε, άσχετα εάν το κρύβουμε, δεν έχουμε πολιτική σταθερότητα.</w:t>
      </w:r>
    </w:p>
    <w:p w14:paraId="428C35F1"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Αναρωτηθήκατε, κύριοι της Κυβέρνησης, πόσο κοστίζει να συντηρείται αυτή η ρεβανσιστική διάθεση στον πολι</w:t>
      </w:r>
      <w:r>
        <w:rPr>
          <w:rFonts w:eastAsia="Times New Roman"/>
          <w:color w:val="000000" w:themeColor="text1"/>
          <w:szCs w:val="24"/>
        </w:rPr>
        <w:t>τικό σας λόγο απέναντι στα κόμματα της Μεταπολίτευσης, τη στιγμή που η μόνη σας δικαιολογία για τις κακές πρακτικές νομοθέτησης, που εσείς ακολουθείτε, είναι η φράση «και οι προηγούμενοι έκαναν χειρότερα»;</w:t>
      </w:r>
    </w:p>
    <w:p w14:paraId="428C35F2"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Από την άλλη, εσείς, κύριοι συνάδελφοι της Αντιπολ</w:t>
      </w:r>
      <w:r>
        <w:rPr>
          <w:rFonts w:eastAsia="Times New Roman"/>
          <w:color w:val="000000" w:themeColor="text1"/>
          <w:szCs w:val="24"/>
        </w:rPr>
        <w:t xml:space="preserve">ίτευσης, αναρωτηθήκατε τι μήνυμα στέλνουμε σε όσους σκέπτονται να επενδύσουν στη χώρα μας, όταν ανακοινώνετε πως με το που θα πάρετε την εξουσία, θα ξηλώσετε όλα αυτά τα οποία έχουν νομοθετήσει οι </w:t>
      </w:r>
      <w:proofErr w:type="spellStart"/>
      <w:r>
        <w:rPr>
          <w:rFonts w:eastAsia="Times New Roman"/>
          <w:color w:val="000000" w:themeColor="text1"/>
          <w:szCs w:val="24"/>
        </w:rPr>
        <w:t>ψευτοαριστεροί</w:t>
      </w:r>
      <w:proofErr w:type="spellEnd"/>
      <w:r>
        <w:rPr>
          <w:rFonts w:eastAsia="Times New Roman"/>
          <w:color w:val="000000" w:themeColor="text1"/>
          <w:szCs w:val="24"/>
        </w:rPr>
        <w:t xml:space="preserve"> με το ακροδεξιό δεκανίκι;</w:t>
      </w:r>
    </w:p>
    <w:p w14:paraId="428C35F3"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Τι κάνουμε; Έχουμε</w:t>
      </w:r>
      <w:r>
        <w:rPr>
          <w:rFonts w:eastAsia="Times New Roman"/>
          <w:color w:val="000000" w:themeColor="text1"/>
          <w:szCs w:val="24"/>
        </w:rPr>
        <w:t xml:space="preserve"> αναρωτηθεί τι κάνουμε εδώ μέσα; Εγώ προσωπικά, πάντως, αναρωτιέμαι κάθε μέρα και προσπαθώ κάθε φορά που ανεβαίνω σε αυτό το Βήμα να εκφράσω την απορία μου, γιατί δεν μπορούμε επιτέλους να καταλάβουμε πως πρέπει να σταματήσουμε να τρωγόμαστε μεταξύ μας, ει</w:t>
      </w:r>
      <w:r>
        <w:rPr>
          <w:rFonts w:eastAsia="Times New Roman"/>
          <w:color w:val="000000" w:themeColor="text1"/>
          <w:szCs w:val="24"/>
        </w:rPr>
        <w:t xml:space="preserve">δικά τώρα που η χώρα αντιμετωπίζει πολύ σοβαρές απειλές και αναγκάζεται να υποκύπτει σε εκβιασμούς. </w:t>
      </w:r>
    </w:p>
    <w:p w14:paraId="428C35F4"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Άμα το καταλάβουμε αυτό, πως δηλαδή δεν είναι η συγκυβέρνηση ΣΥΡΙΖΑ-ΑΝΕΛ που εκβιάζεται και άρα απειλείται η Ελλάδα, πως ακόμα κι αν αύριο γίνονταν εκλογές</w:t>
      </w:r>
      <w:r>
        <w:rPr>
          <w:rFonts w:eastAsia="Times New Roman"/>
          <w:color w:val="000000" w:themeColor="text1"/>
          <w:szCs w:val="24"/>
        </w:rPr>
        <w:t xml:space="preserve"> και μεθαύριο συγκυβερνούσαν η Νέα Δημοκρατία με το ΠΑΣΟΚ ενδεχομένως, πάλι η Ελλάδα θα είναι αυτή που θα παρέμενε στην ίδια τραγική, αδύναμη θέση και όχι τα κυβερνητικά κόμματα, τότε ίσως –αν το αναρωτηθείτε αυτό- να καταφέρουμε να κάνουμε τον πρώτο μας σ</w:t>
      </w:r>
      <w:r>
        <w:rPr>
          <w:rFonts w:eastAsia="Times New Roman"/>
          <w:color w:val="000000" w:themeColor="text1"/>
          <w:szCs w:val="24"/>
        </w:rPr>
        <w:t>οβαρό διάλογο εδώ μέσα, τον πρώτο μας πολιτικό διάλογο επιχειρημάτων, που τόσο ανάγκη έχει η χώρα μας, οι πολίτες της, τα παιδιά μας, το μέλλον μας, τον πολιτικό διάλογο που δεν μπορεί παρά να έχει ένα και μοναδικό θέμα: Τι πρέπει να κάνουμε όλο μαζί, τι μ</w:t>
      </w:r>
      <w:r>
        <w:rPr>
          <w:rFonts w:eastAsia="Times New Roman"/>
          <w:color w:val="000000" w:themeColor="text1"/>
          <w:szCs w:val="24"/>
        </w:rPr>
        <w:t>πορούμε να κάνουμε όλοι μαζί για να βγούμε από αυτήν την άθλια κατάσταση;</w:t>
      </w:r>
    </w:p>
    <w:p w14:paraId="428C35F5"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παρά το γεγονός πως το παρόν νομοσχέδιο είναι ακοστολόγητο, πως δοκιμάζει τις ανοχές και όχι τις αντοχές των </w:t>
      </w:r>
      <w:proofErr w:type="spellStart"/>
      <w:r>
        <w:rPr>
          <w:rFonts w:eastAsia="Times New Roman"/>
          <w:color w:val="000000" w:themeColor="text1"/>
          <w:szCs w:val="24"/>
        </w:rPr>
        <w:t>μνημονιακών</w:t>
      </w:r>
      <w:proofErr w:type="spellEnd"/>
      <w:r>
        <w:rPr>
          <w:rFonts w:eastAsia="Times New Roman"/>
          <w:color w:val="000000" w:themeColor="text1"/>
          <w:szCs w:val="24"/>
        </w:rPr>
        <w:t xml:space="preserve"> δεσμών της χώρας, εν τούτοις αυ</w:t>
      </w:r>
      <w:r>
        <w:rPr>
          <w:rFonts w:eastAsia="Times New Roman"/>
          <w:color w:val="000000" w:themeColor="text1"/>
          <w:szCs w:val="24"/>
        </w:rPr>
        <w:t>τό που οραματίζεται δεν απέχει πολύ από αυτό που κι εμείς στην Ένωση Κεντρώων επιθυμούμε για την πρωτοβάθμια φροντίδα υγείας.</w:t>
      </w:r>
    </w:p>
    <w:p w14:paraId="428C35F6"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Ο θεσμός του οικογενειακού γιατρού πρέπει, επιτέλους, να λειτουργήσει και σε αυτήν τη χώρα, για να αποκτήσει πρόσβαση και ο φτωχότ</w:t>
      </w:r>
      <w:r>
        <w:rPr>
          <w:rFonts w:eastAsia="Times New Roman"/>
          <w:color w:val="000000" w:themeColor="text1"/>
          <w:szCs w:val="24"/>
        </w:rPr>
        <w:t>ερος συμπολίτης μας σε σταθερές και αξιόπιστες υπηρεσίες υγείας. Αν είμαστε πραγματικά όλοι ίσοι στην ελληνική δημοκρατία, την οποία κάθε μέρα διαμορφώνουμε με τις αποφάσεις μας, τότε πρέπει να μπορούμε να απολαμβάνουμε όλοι τη βεβαιότητα πως, αν πάθουμε κ</w:t>
      </w:r>
      <w:r>
        <w:rPr>
          <w:rFonts w:eastAsia="Times New Roman"/>
          <w:color w:val="000000" w:themeColor="text1"/>
          <w:szCs w:val="24"/>
        </w:rPr>
        <w:t>άτι εμείς ή και μέλη της οικογένειάς μας, τότε θα έχουμε την αρμόζουσα φροντίδα από ένα σύστημα υγείας, το οποίο μας βλέπει με σεβασμό και αξιοπρέπεια. Εξάλλου, μπροστά στον θάνατο και στην αρρώστια όλοι ίσοι είμαστε. Έτσι, πρέπει να διασφαλίσουμε πως θα έ</w:t>
      </w:r>
      <w:r>
        <w:rPr>
          <w:rFonts w:eastAsia="Times New Roman"/>
          <w:color w:val="000000" w:themeColor="text1"/>
          <w:szCs w:val="24"/>
        </w:rPr>
        <w:t xml:space="preserve">χουμε και ίση αντιμετώπιση, ανεξαρτήτου οικονομικής </w:t>
      </w:r>
      <w:proofErr w:type="spellStart"/>
      <w:r>
        <w:rPr>
          <w:rFonts w:eastAsia="Times New Roman"/>
          <w:color w:val="000000" w:themeColor="text1"/>
          <w:szCs w:val="24"/>
        </w:rPr>
        <w:t>κατάστασης,από</w:t>
      </w:r>
      <w:proofErr w:type="spellEnd"/>
      <w:r>
        <w:rPr>
          <w:rFonts w:eastAsia="Times New Roman"/>
          <w:color w:val="000000" w:themeColor="text1"/>
          <w:szCs w:val="24"/>
        </w:rPr>
        <w:t xml:space="preserve"> το Εθνικό Σύστημα Υγείας.</w:t>
      </w:r>
    </w:p>
    <w:p w14:paraId="428C35F7"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ηλεκτρονικός φάκελος γλυτώνει λεφτά για το δημόσιο από εκεί που μπορούμε και πρέπει να κόψουμε, δηλαδή από την αχρείαστη και </w:t>
      </w:r>
      <w:proofErr w:type="spellStart"/>
      <w:r>
        <w:rPr>
          <w:rFonts w:eastAsia="Times New Roman"/>
          <w:color w:val="000000" w:themeColor="text1"/>
          <w:szCs w:val="24"/>
        </w:rPr>
        <w:t>κοστοβόρα</w:t>
      </w:r>
      <w:proofErr w:type="spellEnd"/>
      <w:r>
        <w:rPr>
          <w:rFonts w:eastAsia="Times New Roman"/>
          <w:color w:val="000000" w:themeColor="text1"/>
          <w:szCs w:val="24"/>
        </w:rPr>
        <w:t xml:space="preserve"> γραφειοκρατία και όχι κόβο</w:t>
      </w:r>
      <w:r>
        <w:rPr>
          <w:rFonts w:eastAsia="Times New Roman"/>
          <w:color w:val="000000" w:themeColor="text1"/>
          <w:szCs w:val="24"/>
        </w:rPr>
        <w:t xml:space="preserve">ντας τις εξετάσεις για τον καρκίνο του μαστού στις γυναίκες μας, στις μανάδες μας, στις κόρες μας, με μοναδικό κριτήριο την ηλικία τους. </w:t>
      </w:r>
    </w:p>
    <w:p w14:paraId="428C35F8"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Κάρπαθος σωστά χρειάζεται νοσοκομείο, όπως και η Σαντορίνη σωστά χρειάζεται γιατρούς. Το ίδιο, όμως, ισχύει και </w:t>
      </w:r>
      <w:r>
        <w:rPr>
          <w:rFonts w:eastAsia="Times New Roman"/>
          <w:color w:val="000000" w:themeColor="text1"/>
          <w:szCs w:val="24"/>
        </w:rPr>
        <w:lastRenderedPageBreak/>
        <w:t>για τα υπόλοιπα μέρη της Ελλάδας. Τα νησιά μας συνεχίζουν να ζουν σε ένα καθεστώς ομηρίας, τα χωριά της Μακεδονίας το ίδιο, το χωριά της Θράκη</w:t>
      </w:r>
      <w:r>
        <w:rPr>
          <w:rFonts w:eastAsia="Times New Roman"/>
          <w:color w:val="000000" w:themeColor="text1"/>
          <w:szCs w:val="24"/>
        </w:rPr>
        <w:t xml:space="preserve">ς το ίδιο. Ακόμα περιμένει ο Δήμος </w:t>
      </w:r>
      <w:proofErr w:type="spellStart"/>
      <w:r>
        <w:rPr>
          <w:rFonts w:eastAsia="Times New Roman"/>
          <w:color w:val="000000" w:themeColor="text1"/>
          <w:szCs w:val="24"/>
        </w:rPr>
        <w:t>Ιάσμου</w:t>
      </w:r>
      <w:proofErr w:type="spellEnd"/>
      <w:r>
        <w:rPr>
          <w:rFonts w:eastAsia="Times New Roman"/>
          <w:color w:val="000000" w:themeColor="text1"/>
          <w:szCs w:val="24"/>
        </w:rPr>
        <w:t xml:space="preserve"> να παραλάβει το ασθενοφόρο, το οποίο έχει υποσχεθεί ο Υπουργός στην ακριτική Ροδόπη μας. </w:t>
      </w:r>
    </w:p>
    <w:p w14:paraId="428C35F9"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Α</w:t>
      </w:r>
      <w:r>
        <w:rPr>
          <w:rFonts w:eastAsia="Times New Roman"/>
          <w:color w:val="000000" w:themeColor="text1"/>
          <w:szCs w:val="24"/>
        </w:rPr>
        <w:t xml:space="preserve">υτά συμβαίνουν ενώ οι σύγχρονες τεχνολογίες εν </w:t>
      </w:r>
      <w:proofErr w:type="spellStart"/>
      <w:r>
        <w:rPr>
          <w:rFonts w:eastAsia="Times New Roman"/>
          <w:color w:val="000000" w:themeColor="text1"/>
          <w:szCs w:val="24"/>
        </w:rPr>
        <w:t>έτει</w:t>
      </w:r>
      <w:proofErr w:type="spellEnd"/>
      <w:r>
        <w:rPr>
          <w:rFonts w:eastAsia="Times New Roman"/>
          <w:color w:val="000000" w:themeColor="text1"/>
          <w:szCs w:val="24"/>
        </w:rPr>
        <w:t xml:space="preserve"> 2017 έχουν καταστήσει εύκολους αντιπάλους τους φυσικούς περιορισμούς πο</w:t>
      </w:r>
      <w:r>
        <w:rPr>
          <w:rFonts w:eastAsia="Times New Roman"/>
          <w:color w:val="000000" w:themeColor="text1"/>
          <w:szCs w:val="24"/>
        </w:rPr>
        <w:t>υ βάζει η σκληροτράχηλη γεωγραφία του τόπου μας και δεν δικαιολογείται πια να επιτρέπουμε να συνεχίζεται η αγωνία των νησιωτών και των ακριτών μας.</w:t>
      </w:r>
    </w:p>
    <w:p w14:paraId="428C35FA"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Η διαγραφή των χρεών απ’ όσους δεν έχουν να πληρώσουν είναι σωστή απόφαση, όσο και λογική άλλωστε. Ουκ αν λά</w:t>
      </w:r>
      <w:r>
        <w:rPr>
          <w:rFonts w:eastAsia="Times New Roman"/>
          <w:color w:val="000000" w:themeColor="text1"/>
          <w:szCs w:val="24"/>
        </w:rPr>
        <w:t xml:space="preserve">βεις παρά του μη έχοντος, δεν το αμφισβητεί αυτό κανείς. Το να δίνουμε δικαίωμα, όμως, στις μαίες να </w:t>
      </w:r>
      <w:proofErr w:type="spellStart"/>
      <w:r>
        <w:rPr>
          <w:rFonts w:eastAsia="Times New Roman"/>
          <w:color w:val="000000" w:themeColor="text1"/>
          <w:szCs w:val="24"/>
        </w:rPr>
        <w:t>συνταγογραφούν</w:t>
      </w:r>
      <w:proofErr w:type="spellEnd"/>
      <w:r>
        <w:rPr>
          <w:rFonts w:eastAsia="Times New Roman"/>
          <w:color w:val="000000" w:themeColor="text1"/>
          <w:szCs w:val="24"/>
        </w:rPr>
        <w:t xml:space="preserve">, μάλλον δοκιμάζει την εμπιστοσύνη των πολιτών απέναντι στην προσπάθεια </w:t>
      </w:r>
      <w:proofErr w:type="spellStart"/>
      <w:r>
        <w:rPr>
          <w:rFonts w:eastAsia="Times New Roman"/>
          <w:color w:val="000000" w:themeColor="text1"/>
          <w:szCs w:val="24"/>
        </w:rPr>
        <w:t>εξορθολογισμού</w:t>
      </w:r>
      <w:proofErr w:type="spellEnd"/>
      <w:r>
        <w:rPr>
          <w:rFonts w:eastAsia="Times New Roman"/>
          <w:color w:val="000000" w:themeColor="text1"/>
          <w:szCs w:val="24"/>
        </w:rPr>
        <w:t xml:space="preserve"> που λέει πως θα καταφέρει να κάνει κάποια μέρα ο Υπουρ</w:t>
      </w:r>
      <w:r>
        <w:rPr>
          <w:rFonts w:eastAsia="Times New Roman"/>
          <w:color w:val="000000" w:themeColor="text1"/>
          <w:szCs w:val="24"/>
        </w:rPr>
        <w:t>γός.</w:t>
      </w:r>
    </w:p>
    <w:p w14:paraId="428C35FB"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Σημαντικές -και μας βρίσκουν σύμφωνους- είναι οι ρυθμίσεις για το ΕΚΑΒ και για το Εθνικό Σύστημα Υγείας, αλλά δεν </w:t>
      </w:r>
      <w:r>
        <w:rPr>
          <w:rFonts w:eastAsia="Times New Roman"/>
          <w:color w:val="000000" w:themeColor="text1"/>
          <w:szCs w:val="24"/>
        </w:rPr>
        <w:lastRenderedPageBreak/>
        <w:t>μπορούμε να παραβλέψουμε πως κάποιοι συμπολίτες μας ανησυχούν πως υπάρχει πιθανότητα να επαναληφθεί το φαινόμενο να ζητάμε από τους έχοντ</w:t>
      </w:r>
      <w:r>
        <w:rPr>
          <w:rFonts w:eastAsia="Times New Roman"/>
          <w:color w:val="000000" w:themeColor="text1"/>
          <w:szCs w:val="24"/>
        </w:rPr>
        <w:t>ες ανάγκη αιμοκάθαρσης να έρχονται με το σακουλάκι του αίματος στο χέρι, φαινόμενο που πραγματοποιείται ακόμα στις μέρες μας, ούτε βέβαια να ξεχάσουμε πως άνθρωποι πέθαναν περιμένοντας το ασθενοφόρο ή να πάψουμε να φοβόμαστε πως αυτό θα ξαναγίνει.</w:t>
      </w:r>
    </w:p>
    <w:p w14:paraId="428C35FC"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ΧΡΗΣΤΟΣ </w:t>
      </w:r>
      <w:r>
        <w:rPr>
          <w:rFonts w:eastAsia="Times New Roman"/>
          <w:b/>
          <w:color w:val="000000" w:themeColor="text1"/>
          <w:szCs w:val="24"/>
        </w:rPr>
        <w:t>ΚΑΡΑΓΙΑΝΝΙΔΗΣ:</w:t>
      </w:r>
      <w:r>
        <w:rPr>
          <w:rFonts w:eastAsia="Times New Roman"/>
          <w:color w:val="000000" w:themeColor="text1"/>
          <w:szCs w:val="24"/>
        </w:rPr>
        <w:t xml:space="preserve"> Στην αιμοκάθαρση δεν…</w:t>
      </w:r>
    </w:p>
    <w:p w14:paraId="428C35FD"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Εντάξει, κύριε Καραγιαννίδη. Ήρεμα.</w:t>
      </w:r>
    </w:p>
    <w:p w14:paraId="428C35FE"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ΙΩΑΝΝΗΣ ΣΑΡΙΔΗΣ:</w:t>
      </w:r>
      <w:r>
        <w:rPr>
          <w:rFonts w:eastAsia="Times New Roman"/>
          <w:color w:val="000000" w:themeColor="text1"/>
          <w:szCs w:val="24"/>
        </w:rPr>
        <w:t xml:space="preserve"> Καλώς απαλλάσσουμε τις μονάδες ψυχικής υγείας από αυτό το χαρτόσημο, αλλά αυτό δεν αλλάζει την αίσθηση πως κάτι δεν πάει κ</w:t>
      </w:r>
      <w:r>
        <w:rPr>
          <w:rFonts w:eastAsia="Times New Roman"/>
          <w:color w:val="000000" w:themeColor="text1"/>
          <w:szCs w:val="24"/>
        </w:rPr>
        <w:t xml:space="preserve">αλά σε αυτήν τη χώρα. Δεν είστε ενημερωμένος για το τι συμβαίνει στο Νοσοκομείο </w:t>
      </w:r>
      <w:proofErr w:type="spellStart"/>
      <w:r>
        <w:rPr>
          <w:rFonts w:eastAsia="Times New Roman"/>
          <w:color w:val="000000" w:themeColor="text1"/>
          <w:szCs w:val="24"/>
        </w:rPr>
        <w:t>Παίδων</w:t>
      </w:r>
      <w:proofErr w:type="spellEnd"/>
      <w:r>
        <w:rPr>
          <w:rFonts w:eastAsia="Times New Roman"/>
          <w:color w:val="000000" w:themeColor="text1"/>
          <w:szCs w:val="24"/>
        </w:rPr>
        <w:t>, αγαπητέ συνάδελφε. Όταν ενημερωθείτε, μπορείτε να εκφραστείτε.</w:t>
      </w:r>
    </w:p>
    <w:p w14:paraId="428C35F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Η εικόνα που σήμερα έχουν οι συμπολίτες μας για την ψυχική υγεία είναι αυτή που διαμόρφωσαν πρόσφατα, ότα</w:t>
      </w:r>
      <w:r>
        <w:rPr>
          <w:rFonts w:eastAsia="Times New Roman"/>
          <w:color w:val="000000" w:themeColor="text1"/>
          <w:szCs w:val="24"/>
        </w:rPr>
        <w:t xml:space="preserve">ν από τις ειδήσεις άκουσαν πως κάποιος ψυχικά ασθενής με άδεια από το </w:t>
      </w:r>
      <w:r>
        <w:rPr>
          <w:rFonts w:eastAsia="Times New Roman"/>
          <w:color w:val="000000" w:themeColor="text1"/>
          <w:szCs w:val="24"/>
        </w:rPr>
        <w:lastRenderedPageBreak/>
        <w:t>Δαφνί σκότωσε για δεύτερη φορά, σε μικρό χρονικό διάστημα, δολοφονώντας κάπου μ</w:t>
      </w:r>
      <w:r>
        <w:rPr>
          <w:rFonts w:eastAsia="Times New Roman"/>
          <w:color w:val="000000" w:themeColor="text1"/>
          <w:szCs w:val="24"/>
        </w:rPr>
        <w:t>ί</w:t>
      </w:r>
      <w:r>
        <w:rPr>
          <w:rFonts w:eastAsia="Times New Roman"/>
          <w:color w:val="000000" w:themeColor="text1"/>
          <w:szCs w:val="24"/>
        </w:rPr>
        <w:t>α γυναίκα.</w:t>
      </w:r>
    </w:p>
    <w:p w14:paraId="428C3600" w14:textId="77777777" w:rsidR="00CF256A" w:rsidRDefault="008A1C0A">
      <w:pPr>
        <w:spacing w:line="600" w:lineRule="auto"/>
        <w:ind w:firstLine="720"/>
        <w:jc w:val="both"/>
        <w:rPr>
          <w:rFonts w:eastAsia="Times New Roman"/>
          <w:szCs w:val="24"/>
        </w:rPr>
      </w:pPr>
      <w:r>
        <w:rPr>
          <w:rFonts w:eastAsia="Times New Roman"/>
          <w:szCs w:val="24"/>
        </w:rPr>
        <w:t>Κυρίες και κύριοι συνάδελφοι, η ειδησιογραφία αυτές τις μέρες αν μη τι άλλο αποδεικνύει πως η χ</w:t>
      </w:r>
      <w:r>
        <w:rPr>
          <w:rFonts w:eastAsia="Times New Roman"/>
          <w:szCs w:val="24"/>
        </w:rPr>
        <w:t>ώρα έχει ανάγκη από πραγματικά βαθιές αλλαγές, πως η κοινωνία μας βρίσκεται σε μια κατάσταση απόγνωσης. Δεν μπορούμε να μιλάμε για σύγκρουση ιδεολογιών και για μάχη κομματικών αρχηγών σε μια χώρα που πριν προλάβει να χωνέψει πως ένα παιδί δολοφονήθηκε στην</w:t>
      </w:r>
      <w:r>
        <w:rPr>
          <w:rFonts w:eastAsia="Times New Roman"/>
          <w:szCs w:val="24"/>
        </w:rPr>
        <w:t xml:space="preserve"> αυλή του σχολείου του, βρίσκεται τώρα σε τραγική θέση να προσεύχεται για να γλυτώσει τη ζωή της μια κοπέλα που, ενώ έπινε τον καφέ της σε μ</w:t>
      </w:r>
      <w:r>
        <w:rPr>
          <w:rFonts w:eastAsia="Times New Roman"/>
          <w:szCs w:val="24"/>
        </w:rPr>
        <w:t>ί</w:t>
      </w:r>
      <w:r>
        <w:rPr>
          <w:rFonts w:eastAsia="Times New Roman"/>
          <w:szCs w:val="24"/>
        </w:rPr>
        <w:t>α πλατεία, δέχτηκε μ</w:t>
      </w:r>
      <w:r>
        <w:rPr>
          <w:rFonts w:eastAsia="Times New Roman"/>
          <w:szCs w:val="24"/>
        </w:rPr>
        <w:t>ί</w:t>
      </w:r>
      <w:r>
        <w:rPr>
          <w:rFonts w:eastAsia="Times New Roman"/>
          <w:szCs w:val="24"/>
        </w:rPr>
        <w:t>α αδέσποτη σφαίρα.</w:t>
      </w:r>
    </w:p>
    <w:p w14:paraId="428C3601" w14:textId="77777777" w:rsidR="00CF256A" w:rsidRDefault="008A1C0A">
      <w:pPr>
        <w:spacing w:line="600" w:lineRule="auto"/>
        <w:ind w:firstLine="720"/>
        <w:jc w:val="both"/>
        <w:rPr>
          <w:rFonts w:eastAsia="Times New Roman"/>
          <w:color w:val="000000" w:themeColor="text1"/>
          <w:szCs w:val="24"/>
        </w:rPr>
      </w:pPr>
      <w:r>
        <w:rPr>
          <w:rFonts w:eastAsia="Times New Roman"/>
          <w:szCs w:val="24"/>
        </w:rPr>
        <w:t>(Στο σημείο αυτό την Προεδρική Έδρα καταλαμβάνει ο Ε΄ Αντιπρόεδρος της Βουλ</w:t>
      </w:r>
      <w:r>
        <w:rPr>
          <w:rFonts w:eastAsia="Times New Roman"/>
          <w:szCs w:val="24"/>
        </w:rPr>
        <w:t>ής κ</w:t>
      </w:r>
      <w:r w:rsidRPr="00D66ED2">
        <w:rPr>
          <w:rFonts w:eastAsia="Times New Roman"/>
          <w:szCs w:val="24"/>
        </w:rPr>
        <w:t>.</w:t>
      </w:r>
      <w:r w:rsidRPr="0066520F">
        <w:rPr>
          <w:rFonts w:eastAsia="Times New Roman"/>
          <w:b/>
          <w:szCs w:val="24"/>
        </w:rPr>
        <w:t xml:space="preserve"> ΔΗΜΗΤΡΙΟΣ ΚΡΕΜΑΣΤΙΝΟΣ</w:t>
      </w:r>
      <w:r>
        <w:rPr>
          <w:rFonts w:eastAsia="Times New Roman"/>
          <w:szCs w:val="24"/>
        </w:rPr>
        <w:t>)</w:t>
      </w:r>
    </w:p>
    <w:p w14:paraId="428C3602" w14:textId="77777777" w:rsidR="00CF256A" w:rsidRDefault="008A1C0A">
      <w:pPr>
        <w:spacing w:line="600" w:lineRule="auto"/>
        <w:ind w:firstLine="720"/>
        <w:jc w:val="both"/>
        <w:rPr>
          <w:rFonts w:eastAsia="Times New Roman"/>
          <w:szCs w:val="24"/>
        </w:rPr>
      </w:pPr>
      <w:r>
        <w:rPr>
          <w:rFonts w:eastAsia="Times New Roman"/>
          <w:szCs w:val="24"/>
        </w:rPr>
        <w:t>Κλείνω τον γενικό σχεδιασμό μου επί των θεμάτων του νομοσχεδίου με μ</w:t>
      </w:r>
      <w:r>
        <w:rPr>
          <w:rFonts w:eastAsia="Times New Roman"/>
          <w:szCs w:val="24"/>
        </w:rPr>
        <w:t>ί</w:t>
      </w:r>
      <w:r>
        <w:rPr>
          <w:rFonts w:eastAsia="Times New Roman"/>
          <w:szCs w:val="24"/>
        </w:rPr>
        <w:t>α απλή αναφορά. Στην ουσία του δευτέρου μέρους του νομοσχεδίου, επιτέλους μετά από αδικαιολόγητη καθυστέρηση είκοσι χρόνων, οι οπτικοί θα αναγνωρίζονται και ω</w:t>
      </w:r>
      <w:r>
        <w:rPr>
          <w:rFonts w:eastAsia="Times New Roman"/>
          <w:szCs w:val="24"/>
        </w:rPr>
        <w:t xml:space="preserve">ς </w:t>
      </w:r>
      <w:proofErr w:type="spellStart"/>
      <w:r>
        <w:rPr>
          <w:rFonts w:eastAsia="Times New Roman"/>
          <w:szCs w:val="24"/>
        </w:rPr>
        <w:t>οπτομέτρες</w:t>
      </w:r>
      <w:proofErr w:type="spellEnd"/>
      <w:r>
        <w:rPr>
          <w:rFonts w:eastAsia="Times New Roman"/>
          <w:szCs w:val="24"/>
        </w:rPr>
        <w:t xml:space="preserve"> και θα αντιμετωπίζονται ως υπαρκτά πλέον πρόσωπα από το ελληνικό σύστημα υγείας και το ελληνικό δημόσιο.</w:t>
      </w:r>
    </w:p>
    <w:p w14:paraId="428C3603" w14:textId="77777777" w:rsidR="00CF256A" w:rsidRDefault="008A1C0A">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428C3604" w14:textId="77777777" w:rsidR="00CF256A" w:rsidRDefault="008A1C0A">
      <w:pPr>
        <w:spacing w:line="600" w:lineRule="auto"/>
        <w:ind w:firstLine="720"/>
        <w:jc w:val="both"/>
        <w:rPr>
          <w:rFonts w:eastAsia="Times New Roman"/>
          <w:szCs w:val="24"/>
        </w:rPr>
      </w:pPr>
      <w:r>
        <w:rPr>
          <w:rFonts w:eastAsia="Times New Roman"/>
          <w:szCs w:val="24"/>
        </w:rPr>
        <w:t>Ένα λεπτό, κύριε Πρόεδρε.</w:t>
      </w:r>
    </w:p>
    <w:p w14:paraId="428C3605" w14:textId="77777777" w:rsidR="00CF256A" w:rsidRDefault="008A1C0A">
      <w:pPr>
        <w:spacing w:line="600" w:lineRule="auto"/>
        <w:ind w:firstLine="720"/>
        <w:jc w:val="both"/>
        <w:rPr>
          <w:rFonts w:eastAsia="Times New Roman"/>
          <w:szCs w:val="24"/>
        </w:rPr>
      </w:pPr>
      <w:r>
        <w:rPr>
          <w:rFonts w:eastAsia="Times New Roman"/>
          <w:szCs w:val="24"/>
        </w:rPr>
        <w:t>Κύριοι συνάδελφοι, η χώρα μα</w:t>
      </w:r>
      <w:r>
        <w:rPr>
          <w:rFonts w:eastAsia="Times New Roman"/>
          <w:szCs w:val="24"/>
        </w:rPr>
        <w:t>ς μάς χρειάζεται σήμερα εδώ όλους μαζί, στο ίδιο τραπέζι, αυτό του πολιτικού διαλόγου. Οι προσωπικές, όσο και οι συλλογικές ευθύνες, είναι μεγάλες. Δεν υπάρχουν ονόματα, δεν πρέπει να υπάρχουν κόμματα, δεν υπάρχουν καρέκλες. Υπάρχουν ιδέες, υπάρχουν αξίες,</w:t>
      </w:r>
      <w:r>
        <w:rPr>
          <w:rFonts w:eastAsia="Times New Roman"/>
          <w:szCs w:val="24"/>
        </w:rPr>
        <w:t xml:space="preserve"> υπάρχουν άνθρωποι που περιμένουν από εμάς, υπάρχει η Ελλάδα.</w:t>
      </w:r>
    </w:p>
    <w:p w14:paraId="428C3606" w14:textId="77777777" w:rsidR="00CF256A" w:rsidRDefault="008A1C0A">
      <w:pPr>
        <w:spacing w:line="600" w:lineRule="auto"/>
        <w:ind w:firstLine="720"/>
        <w:jc w:val="both"/>
        <w:rPr>
          <w:rFonts w:eastAsia="Times New Roman"/>
          <w:szCs w:val="24"/>
        </w:rPr>
      </w:pPr>
      <w:r>
        <w:rPr>
          <w:rFonts w:eastAsia="Times New Roman"/>
          <w:szCs w:val="24"/>
        </w:rPr>
        <w:t>Η Ένωση Κεντρώων θα ψηφίσει «</w:t>
      </w:r>
      <w:r>
        <w:rPr>
          <w:rFonts w:eastAsia="Times New Roman"/>
          <w:szCs w:val="24"/>
        </w:rPr>
        <w:t>παρών</w:t>
      </w:r>
      <w:r>
        <w:rPr>
          <w:rFonts w:eastAsia="Times New Roman"/>
          <w:szCs w:val="24"/>
        </w:rPr>
        <w:t xml:space="preserve">», κυρίως γιατί είναι ακοστολόγητος ο σχεδιασμός ο οποίος περιγράφεται, ενδεχομένως ανεφάρμοστος. </w:t>
      </w:r>
      <w:r>
        <w:rPr>
          <w:rFonts w:eastAsia="Times New Roman"/>
          <w:szCs w:val="24"/>
        </w:rPr>
        <w:t>Θ</w:t>
      </w:r>
      <w:r>
        <w:rPr>
          <w:rFonts w:eastAsia="Times New Roman"/>
          <w:szCs w:val="24"/>
        </w:rPr>
        <w:t xml:space="preserve">α είναι η πρώτη πολιτική δύναμη που, αν εσείς τη διαψεύσετε </w:t>
      </w:r>
      <w:r>
        <w:rPr>
          <w:rFonts w:eastAsia="Times New Roman"/>
          <w:szCs w:val="24"/>
        </w:rPr>
        <w:t>με τις πράξεις σας, θα βγει από το ίδιο Βήμα που σήμερα εκφράζει το «</w:t>
      </w:r>
      <w:r>
        <w:rPr>
          <w:rFonts w:eastAsia="Times New Roman"/>
          <w:szCs w:val="24"/>
        </w:rPr>
        <w:t>παρών</w:t>
      </w:r>
      <w:r>
        <w:rPr>
          <w:rFonts w:eastAsia="Times New Roman"/>
          <w:szCs w:val="24"/>
        </w:rPr>
        <w:t>», να παραδεχτεί το λάθος της. Αυτό επιτάσσουν οι αξίες της, αυτό επιτάσσουν οι ιδέες της, αυτό επιτάσσουν οι αρχές της και η συνείδηση όλων των Βουλευτών της.</w:t>
      </w:r>
    </w:p>
    <w:p w14:paraId="428C3607" w14:textId="77777777" w:rsidR="00CF256A" w:rsidRDefault="008A1C0A">
      <w:pPr>
        <w:spacing w:line="600" w:lineRule="auto"/>
        <w:ind w:firstLine="720"/>
        <w:jc w:val="both"/>
        <w:rPr>
          <w:rFonts w:eastAsia="Times New Roman"/>
          <w:szCs w:val="24"/>
        </w:rPr>
      </w:pPr>
      <w:r>
        <w:rPr>
          <w:rFonts w:eastAsia="Times New Roman"/>
          <w:szCs w:val="24"/>
        </w:rPr>
        <w:t>Ευχαριστώ πολύ.</w:t>
      </w:r>
    </w:p>
    <w:p w14:paraId="428C3608"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w:t>
      </w:r>
      <w:r>
        <w:rPr>
          <w:rFonts w:eastAsia="Times New Roman"/>
          <w:b/>
          <w:color w:val="000000" w:themeColor="text1"/>
          <w:szCs w:val="24"/>
        </w:rPr>
        <w:t xml:space="preserve">ΕΥΩΝ (Δημήτριος Κρεμαστινός): </w:t>
      </w:r>
      <w:r>
        <w:rPr>
          <w:rFonts w:eastAsia="Times New Roman"/>
          <w:color w:val="000000" w:themeColor="text1"/>
          <w:szCs w:val="24"/>
        </w:rPr>
        <w:t>Ευχαριστώ κι εγώ.</w:t>
      </w:r>
    </w:p>
    <w:p w14:paraId="428C3609"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κ. </w:t>
      </w:r>
      <w:proofErr w:type="spellStart"/>
      <w:r>
        <w:rPr>
          <w:rFonts w:eastAsia="Times New Roman"/>
          <w:color w:val="000000" w:themeColor="text1"/>
          <w:szCs w:val="24"/>
        </w:rPr>
        <w:t>Δημοσχάκης</w:t>
      </w:r>
      <w:proofErr w:type="spellEnd"/>
      <w:r>
        <w:rPr>
          <w:rFonts w:eastAsia="Times New Roman"/>
          <w:color w:val="000000" w:themeColor="text1"/>
          <w:szCs w:val="24"/>
        </w:rPr>
        <w:t>, Βουλευτής της Νέας Δημοκρατίας</w:t>
      </w:r>
      <w:r>
        <w:rPr>
          <w:rFonts w:eastAsia="Times New Roman"/>
          <w:color w:val="000000" w:themeColor="text1"/>
          <w:szCs w:val="24"/>
        </w:rPr>
        <w:t>,</w:t>
      </w:r>
      <w:r>
        <w:rPr>
          <w:rFonts w:eastAsia="Times New Roman"/>
          <w:color w:val="000000" w:themeColor="text1"/>
          <w:szCs w:val="24"/>
        </w:rPr>
        <w:t xml:space="preserve"> έχει τον λόγο για έξι λεπτά.</w:t>
      </w:r>
    </w:p>
    <w:p w14:paraId="428C360A" w14:textId="77777777" w:rsidR="00CF256A" w:rsidRDefault="008A1C0A">
      <w:pPr>
        <w:spacing w:line="600" w:lineRule="auto"/>
        <w:ind w:firstLine="720"/>
        <w:jc w:val="both"/>
        <w:rPr>
          <w:rFonts w:eastAsia="Times New Roman"/>
          <w:color w:val="000000" w:themeColor="text1"/>
          <w:szCs w:val="24"/>
        </w:rPr>
      </w:pPr>
      <w:r>
        <w:rPr>
          <w:rFonts w:eastAsia="Times New Roman"/>
          <w:b/>
          <w:color w:val="000000" w:themeColor="text1"/>
          <w:szCs w:val="24"/>
        </w:rPr>
        <w:t>ΑΝΑΣΤΑΣΙΟΣ (ΤΑΣΟΣ) ΔΗΜΟΣΧΑΚΗΣ:</w:t>
      </w:r>
      <w:r>
        <w:rPr>
          <w:rFonts w:eastAsia="Times New Roman"/>
          <w:color w:val="000000" w:themeColor="text1"/>
          <w:szCs w:val="24"/>
        </w:rPr>
        <w:t xml:space="preserve"> Ευχαριστώ, κύριε Πρόεδρε.</w:t>
      </w:r>
    </w:p>
    <w:p w14:paraId="428C360B"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Κύριε Υπουργέ, όπως σε όλα τα νομοσχέδιά σας έτσι και σε αυτό παρατηρούμε</w:t>
      </w:r>
      <w:r>
        <w:rPr>
          <w:rFonts w:eastAsia="Times New Roman"/>
          <w:color w:val="000000" w:themeColor="text1"/>
          <w:szCs w:val="24"/>
        </w:rPr>
        <w:t xml:space="preserve"> βήμα</w:t>
      </w:r>
      <w:r>
        <w:rPr>
          <w:rFonts w:eastAsia="Times New Roman"/>
          <w:color w:val="000000" w:themeColor="text1"/>
          <w:szCs w:val="24"/>
        </w:rPr>
        <w:t xml:space="preserve"> </w:t>
      </w:r>
      <w:proofErr w:type="spellStart"/>
      <w:r>
        <w:rPr>
          <w:rFonts w:eastAsia="Times New Roman"/>
          <w:color w:val="000000" w:themeColor="text1"/>
          <w:szCs w:val="24"/>
        </w:rPr>
        <w:t>βήμα</w:t>
      </w:r>
      <w:proofErr w:type="spellEnd"/>
      <w:r>
        <w:rPr>
          <w:rFonts w:eastAsia="Times New Roman"/>
          <w:color w:val="000000" w:themeColor="text1"/>
          <w:szCs w:val="24"/>
        </w:rPr>
        <w:t xml:space="preserve"> την ίδρυση ενός μεγάλου κράτους στο οποίο κυριαρχεί το άρωμα του κομματικού οργανισμού. Οδηγούμαστε, δηλαδή, και πάλι στη λογική της δημιουργίας κομματικού στρατού ημετέρων, ενώ δημιουργούνται κρατικές δομές αμφίβολης βιωσιμότητας, όπως είναι οι</w:t>
      </w:r>
      <w:r>
        <w:rPr>
          <w:rFonts w:eastAsia="Times New Roman"/>
          <w:color w:val="000000" w:themeColor="text1"/>
          <w:szCs w:val="24"/>
        </w:rPr>
        <w:t xml:space="preserve"> </w:t>
      </w:r>
      <w:r>
        <w:rPr>
          <w:rFonts w:eastAsia="Times New Roman"/>
          <w:color w:val="000000" w:themeColor="text1"/>
          <w:szCs w:val="24"/>
        </w:rPr>
        <w:t>τ</w:t>
      </w:r>
      <w:r>
        <w:rPr>
          <w:rFonts w:eastAsia="Times New Roman"/>
          <w:color w:val="000000" w:themeColor="text1"/>
          <w:szCs w:val="24"/>
        </w:rPr>
        <w:t xml:space="preserve">οπικές </w:t>
      </w:r>
      <w:r>
        <w:rPr>
          <w:rFonts w:eastAsia="Times New Roman"/>
          <w:color w:val="000000" w:themeColor="text1"/>
          <w:szCs w:val="24"/>
        </w:rPr>
        <w:t>ο</w:t>
      </w:r>
      <w:r>
        <w:rPr>
          <w:rFonts w:eastAsia="Times New Roman"/>
          <w:color w:val="000000" w:themeColor="text1"/>
          <w:szCs w:val="24"/>
        </w:rPr>
        <w:t xml:space="preserve">μάδες </w:t>
      </w:r>
      <w:r>
        <w:rPr>
          <w:rFonts w:eastAsia="Times New Roman"/>
          <w:color w:val="000000" w:themeColor="text1"/>
          <w:szCs w:val="24"/>
        </w:rPr>
        <w:t>υ</w:t>
      </w:r>
      <w:r>
        <w:rPr>
          <w:rFonts w:eastAsia="Times New Roman"/>
          <w:color w:val="000000" w:themeColor="text1"/>
          <w:szCs w:val="24"/>
        </w:rPr>
        <w:t>γείας.</w:t>
      </w:r>
    </w:p>
    <w:p w14:paraId="428C360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Σε κανένα σημείο του νομοσχεδίου δεν γίνεται σαφές ποιες είναι οι προδιαγραφές λειτουργίας τους, πώς θα δημιουργηθούν, από ποιους πόρους θα γίνει η χρηματοδότησή τους, ποια θα είναι η αποστολή τους και βάσει ποιων κριτηρίων και μελέ</w:t>
      </w:r>
      <w:r>
        <w:rPr>
          <w:rFonts w:eastAsia="Times New Roman" w:cs="Times New Roman"/>
          <w:szCs w:val="24"/>
        </w:rPr>
        <w:t xml:space="preserve">της προέκυψε η αναγκαιότητα των οικογενειακών γιατρών, όπως τους ονομάζετε. Η Νέα Δημοκρατία θέλει τους ιδιωτικούς ιατρούς που είναι συμβεβλημένοι με τα ταμεία συμπρωταγωνιστές </w:t>
      </w:r>
      <w:r>
        <w:rPr>
          <w:rFonts w:eastAsia="Times New Roman" w:cs="Times New Roman"/>
          <w:szCs w:val="24"/>
        </w:rPr>
        <w:lastRenderedPageBreak/>
        <w:t xml:space="preserve">στην </w:t>
      </w:r>
      <w:r>
        <w:rPr>
          <w:rFonts w:eastAsia="Times New Roman" w:cs="Times New Roman"/>
          <w:szCs w:val="24"/>
        </w:rPr>
        <w:t>υ</w:t>
      </w:r>
      <w:r>
        <w:rPr>
          <w:rFonts w:eastAsia="Times New Roman" w:cs="Times New Roman"/>
          <w:szCs w:val="24"/>
        </w:rPr>
        <w:t>γεία. Εσείς τους θέλετε κομπάρσους, γι’ αυτό και τους οδηγείτε στην εξαθλ</w:t>
      </w:r>
      <w:r>
        <w:rPr>
          <w:rFonts w:eastAsia="Times New Roman" w:cs="Times New Roman"/>
          <w:szCs w:val="24"/>
        </w:rPr>
        <w:t>ίωση και στη φυγή. Δηλαδή, έχετε αλλεργία με καθετί που είναι ιδιωτικό; Αλήθεια, γιατί στραγγαλίζετε την ελεύθερη οικονομία; Γιατί δεν σέβεστε τις προσπάθειες του ελληνικού κράτους, που επί σειράν ετών και δεκαετιών, επιχειρεί οι δομές του να κουμπώσουν με</w:t>
      </w:r>
      <w:r>
        <w:rPr>
          <w:rFonts w:eastAsia="Times New Roman" w:cs="Times New Roman"/>
          <w:szCs w:val="24"/>
        </w:rPr>
        <w:t xml:space="preserve"> εκείνες της Ευρωπαϊκής Ένωσης, χαρακτηριστικό της οποίας είναι η αξιοσύνη, η δουλειά, η επιχειρηματικότητα και οι θέσεις εργασίας;</w:t>
      </w:r>
    </w:p>
    <w:p w14:paraId="428C360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Τέλος πάντων, για τις στρεβλώσεις του συγκεκριμένου νομοσχεδίου έχουν αναφερθεί διεξοδικά οι συνάδελφοί μου της Νέας Δημοκρα</w:t>
      </w:r>
      <w:r>
        <w:rPr>
          <w:rFonts w:eastAsia="Times New Roman" w:cs="Times New Roman"/>
          <w:szCs w:val="24"/>
        </w:rPr>
        <w:t>τίας. Δεν θα ήταν σκόπιμο περαιτέρω να τα επαναλάβω.</w:t>
      </w:r>
    </w:p>
    <w:p w14:paraId="428C360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Εγώ παίρνω τον λόγο περισσότερο, κύριε Υπουργέ της Υγείας, για να μιλήσω για ένα θέμα που απασχολεί τους κατοίκους του </w:t>
      </w:r>
      <w:r>
        <w:rPr>
          <w:rFonts w:eastAsia="Times New Roman" w:cs="Times New Roman"/>
          <w:szCs w:val="24"/>
        </w:rPr>
        <w:t>ν</w:t>
      </w:r>
      <w:r>
        <w:rPr>
          <w:rFonts w:eastAsia="Times New Roman" w:cs="Times New Roman"/>
          <w:szCs w:val="24"/>
        </w:rPr>
        <w:t>ομού μου, του Έβρου, και αφορά την αυτοτέλεια και την αυτονομία του Νοσοκομείου Διδ</w:t>
      </w:r>
      <w:r>
        <w:rPr>
          <w:rFonts w:eastAsia="Times New Roman" w:cs="Times New Roman"/>
          <w:szCs w:val="24"/>
        </w:rPr>
        <w:t xml:space="preserve">υμοτείχου, ένα θέμα για το οποίο το Υπουργείο σας έχει επιδείξει πλήρη αδιαφορία, μπορώ να πω στα όρια της προσβολής για τους κατοίκους του Έβρου. </w:t>
      </w:r>
    </w:p>
    <w:p w14:paraId="428C360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Δεν βρήκατε τον χρόνο τρεις φορές να έρθετε να συζητήσουμε στην Ολομέλεια της Βουλής στο πλαίσιο επίκαιρης ε</w:t>
      </w:r>
      <w:r>
        <w:rPr>
          <w:rFonts w:eastAsia="Times New Roman" w:cs="Times New Roman"/>
          <w:szCs w:val="24"/>
        </w:rPr>
        <w:t xml:space="preserve">ρώτησης που είχα καταθέσει από 15 Μαρτίου. Το αποτέλεσμα ήταν να την </w:t>
      </w:r>
      <w:proofErr w:type="spellStart"/>
      <w:r>
        <w:rPr>
          <w:rFonts w:eastAsia="Times New Roman" w:cs="Times New Roman"/>
          <w:szCs w:val="24"/>
        </w:rPr>
        <w:t>επανακαταθέσω</w:t>
      </w:r>
      <w:proofErr w:type="spellEnd"/>
      <w:r>
        <w:rPr>
          <w:rFonts w:eastAsia="Times New Roman" w:cs="Times New Roman"/>
          <w:szCs w:val="24"/>
        </w:rPr>
        <w:t xml:space="preserve"> στις 15 Ιουνίου, δηλαδή μία ημέρα μετά την κινητοποίηση που πραγματοποίησαν οι κάτοικοι του </w:t>
      </w:r>
      <w:r>
        <w:rPr>
          <w:rFonts w:eastAsia="Times New Roman" w:cs="Times New Roman"/>
          <w:szCs w:val="24"/>
        </w:rPr>
        <w:t>β</w:t>
      </w:r>
      <w:r>
        <w:rPr>
          <w:rFonts w:eastAsia="Times New Roman" w:cs="Times New Roman"/>
          <w:szCs w:val="24"/>
        </w:rPr>
        <w:t xml:space="preserve">ορείου και </w:t>
      </w:r>
      <w:r>
        <w:rPr>
          <w:rFonts w:eastAsia="Times New Roman" w:cs="Times New Roman"/>
          <w:szCs w:val="24"/>
        </w:rPr>
        <w:t>κ</w:t>
      </w:r>
      <w:r>
        <w:rPr>
          <w:rFonts w:eastAsia="Times New Roman" w:cs="Times New Roman"/>
          <w:szCs w:val="24"/>
        </w:rPr>
        <w:t>εντρικού Έβρου, ζητώντας την αυτοτέλεια και την αυτονομία του νοσοκο</w:t>
      </w:r>
      <w:r>
        <w:rPr>
          <w:rFonts w:eastAsia="Times New Roman" w:cs="Times New Roman"/>
          <w:szCs w:val="24"/>
        </w:rPr>
        <w:t>μείου τους. Δυστυχώς, όμως, δεν συγκινηθήκατε ούτε και από το υπερκομματικό, ομόθυμο και ομόψυχο ψήφισμα της 31</w:t>
      </w:r>
      <w:r>
        <w:rPr>
          <w:rFonts w:eastAsia="Times New Roman" w:cs="Times New Roman"/>
          <w:szCs w:val="24"/>
          <w:vertAlign w:val="superscript"/>
        </w:rPr>
        <w:t>ης</w:t>
      </w:r>
      <w:r>
        <w:rPr>
          <w:rFonts w:eastAsia="Times New Roman" w:cs="Times New Roman"/>
          <w:szCs w:val="24"/>
        </w:rPr>
        <w:t xml:space="preserve"> Μαΐου από τους </w:t>
      </w:r>
      <w:proofErr w:type="spellStart"/>
      <w:r>
        <w:rPr>
          <w:rFonts w:eastAsia="Times New Roman" w:cs="Times New Roman"/>
          <w:szCs w:val="24"/>
        </w:rPr>
        <w:t>εκατόν</w:t>
      </w:r>
      <w:proofErr w:type="spellEnd"/>
      <w:r>
        <w:rPr>
          <w:rFonts w:eastAsia="Times New Roman" w:cs="Times New Roman"/>
          <w:szCs w:val="24"/>
        </w:rPr>
        <w:t xml:space="preserve"> είκοσι και πλέον φορείς και συλλόγους του </w:t>
      </w:r>
      <w:r>
        <w:rPr>
          <w:rFonts w:eastAsia="Times New Roman" w:cs="Times New Roman"/>
          <w:szCs w:val="24"/>
        </w:rPr>
        <w:t>ν</w:t>
      </w:r>
      <w:r>
        <w:rPr>
          <w:rFonts w:eastAsia="Times New Roman" w:cs="Times New Roman"/>
          <w:szCs w:val="24"/>
        </w:rPr>
        <w:t>ομού, το οποίο και καταθέτω για τα Πρακτικά της Βουλής, αλλά ούτε και από τις</w:t>
      </w:r>
      <w:r>
        <w:rPr>
          <w:rFonts w:eastAsia="Times New Roman" w:cs="Times New Roman"/>
          <w:szCs w:val="24"/>
        </w:rPr>
        <w:t xml:space="preserve"> αντιδράσεις των απλών πολιτών που σχημάτισαν μία ανθρώπινη αλυσίδα γύρω από το </w:t>
      </w:r>
      <w:r>
        <w:rPr>
          <w:rFonts w:eastAsia="Times New Roman" w:cs="Times New Roman"/>
          <w:szCs w:val="24"/>
        </w:rPr>
        <w:t>ν</w:t>
      </w:r>
      <w:r>
        <w:rPr>
          <w:rFonts w:eastAsia="Times New Roman" w:cs="Times New Roman"/>
          <w:szCs w:val="24"/>
        </w:rPr>
        <w:t>οσοκομείο ζητώντας το αυτονόητο: Να διαθέτει δηλαδή η περιοχή μας ένα λειτουργικό νοσοκομείο, αυτοτελές, αυτόνομο και να νοσηλεύονται εκεί σε ώρα ανάγκης και να μην αναγκάζοντ</w:t>
      </w:r>
      <w:r>
        <w:rPr>
          <w:rFonts w:eastAsia="Times New Roman" w:cs="Times New Roman"/>
          <w:szCs w:val="24"/>
        </w:rPr>
        <w:t>αι να διανύουν μεγάλες χιλιομετρικές αποστάσεις στην Αλεξανδρούπολη και τη Θεσσαλονίκη.</w:t>
      </w:r>
    </w:p>
    <w:p w14:paraId="428C361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Αναστάσιος</w:t>
      </w:r>
      <w:r>
        <w:rPr>
          <w:rFonts w:eastAsia="Times New Roman" w:cs="Times New Roman"/>
          <w:szCs w:val="24"/>
        </w:rPr>
        <w:t xml:space="preserve"> (Τάσος)</w:t>
      </w:r>
      <w:r>
        <w:rPr>
          <w:rFonts w:eastAsia="Times New Roman" w:cs="Times New Roman"/>
          <w:szCs w:val="24"/>
        </w:rPr>
        <w:t xml:space="preserve">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το προαναφερθέν έγγραφο, </w:t>
      </w:r>
      <w:r>
        <w:rPr>
          <w:rFonts w:eastAsia="Times New Roman" w:cs="Times New Roman"/>
          <w:szCs w:val="24"/>
        </w:rPr>
        <w:lastRenderedPageBreak/>
        <w:t>το οποίο βρίσκεται στο αρχείο του Τμήματος Γραμματείας της Διεύθυνσης Στενογραφίας και  Πρακτικών της Βουλής)</w:t>
      </w:r>
    </w:p>
    <w:p w14:paraId="428C361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Ξέρετε ότι το </w:t>
      </w:r>
      <w:proofErr w:type="spellStart"/>
      <w:r>
        <w:rPr>
          <w:rFonts w:eastAsia="Times New Roman" w:cs="Times New Roman"/>
          <w:szCs w:val="24"/>
        </w:rPr>
        <w:t>Ορμένιο</w:t>
      </w:r>
      <w:proofErr w:type="spellEnd"/>
      <w:r>
        <w:rPr>
          <w:rFonts w:eastAsia="Times New Roman" w:cs="Times New Roman"/>
          <w:szCs w:val="24"/>
        </w:rPr>
        <w:t xml:space="preserve"> από την Αλεξανδρούπολη απέχει διακόσια χιλιόμετρα σχεδόν, δηλ</w:t>
      </w:r>
      <w:r>
        <w:rPr>
          <w:rFonts w:eastAsia="Times New Roman" w:cs="Times New Roman"/>
          <w:szCs w:val="24"/>
        </w:rPr>
        <w:t xml:space="preserve">αδή όσο απέχει από εδώ που είμαστε σήμερα, στην πλατεία Συντάγματος, η Λαμία; Αντιλαμβάνεστε, το πρώτο νοσοκομείο μετά από αυτήν την χιλιομετρική απόσταση που σας είπα είναι στην Αλεξανδρούπολη. </w:t>
      </w:r>
      <w:r>
        <w:rPr>
          <w:rFonts w:eastAsia="Times New Roman" w:cs="Times New Roman"/>
          <w:szCs w:val="24"/>
        </w:rPr>
        <w:t>Ε</w:t>
      </w:r>
      <w:r>
        <w:rPr>
          <w:rFonts w:eastAsia="Times New Roman" w:cs="Times New Roman"/>
          <w:szCs w:val="24"/>
        </w:rPr>
        <w:t>σείς το Νοσοκομείο του Διδυμοτείχου σχεδόν το μειώνετε σε έν</w:t>
      </w:r>
      <w:r>
        <w:rPr>
          <w:rFonts w:eastAsia="Times New Roman" w:cs="Times New Roman"/>
          <w:szCs w:val="24"/>
        </w:rPr>
        <w:t xml:space="preserve">α </w:t>
      </w:r>
      <w:proofErr w:type="spellStart"/>
      <w:r>
        <w:rPr>
          <w:rFonts w:eastAsia="Times New Roman" w:cs="Times New Roman"/>
          <w:szCs w:val="24"/>
        </w:rPr>
        <w:t>υπερκέντρο</w:t>
      </w:r>
      <w:proofErr w:type="spellEnd"/>
      <w:r>
        <w:rPr>
          <w:rFonts w:eastAsia="Times New Roman" w:cs="Times New Roman"/>
          <w:szCs w:val="24"/>
        </w:rPr>
        <w:t xml:space="preserve"> υγείας. Αυτό, όμως, κύριε Υπουργέ, δεν το δεχόμαστε. </w:t>
      </w:r>
    </w:p>
    <w:p w14:paraId="428C361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Εγώ το επισκέφθηκα το Νοσοκομείο του Διδυμοτείχου. Το έχω επισκεφθεί!</w:t>
      </w:r>
    </w:p>
    <w:p w14:paraId="428C361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Βλέπετε μία φωνή λαού. Σε λίγο θα γίνει οργή του </w:t>
      </w:r>
      <w:r>
        <w:rPr>
          <w:rFonts w:eastAsia="Times New Roman" w:cs="Times New Roman"/>
          <w:szCs w:val="24"/>
        </w:rPr>
        <w:t>θ</w:t>
      </w:r>
      <w:r>
        <w:rPr>
          <w:rFonts w:eastAsia="Times New Roman" w:cs="Times New Roman"/>
          <w:szCs w:val="24"/>
        </w:rPr>
        <w:t>εού.</w:t>
      </w:r>
      <w:r>
        <w:rPr>
          <w:rFonts w:eastAsia="Times New Roman" w:cs="Times New Roman"/>
          <w:szCs w:val="24"/>
        </w:rPr>
        <w:t xml:space="preserve"> Γιατί δεν το καταλαβαίνετε αυτό το πράγμα; </w:t>
      </w:r>
    </w:p>
    <w:p w14:paraId="428C361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Ήρθατε επάνω, σας τα είπαμε και δεν πήρατε θέση.</w:t>
      </w:r>
    </w:p>
    <w:p w14:paraId="428C361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Πώς δεν πήρα θέση; </w:t>
      </w:r>
    </w:p>
    <w:p w14:paraId="428C361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Δεν πήρατε θέση. </w:t>
      </w:r>
    </w:p>
    <w:p w14:paraId="428C361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Τουλάχιστον ο προκάτοχός σας είχε την ευαισθησία να μας </w:t>
      </w:r>
      <w:r>
        <w:rPr>
          <w:rFonts w:eastAsia="Times New Roman" w:cs="Times New Roman"/>
          <w:szCs w:val="24"/>
        </w:rPr>
        <w:t>κάνει έναν ελιγμό και να πει «σε τρεις μήνες θα σας απαντήσω». Φυσικά όποια απάντηση πήρατε εσείς πήραμε και εμείς.</w:t>
      </w:r>
    </w:p>
    <w:p w14:paraId="428C361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Ποιος το διασύνδεσε το Νοσοκομείο του Διδυμοτείχου με την Αλεξανδρούπολη; </w:t>
      </w:r>
    </w:p>
    <w:p w14:paraId="428C361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w:t>
      </w:r>
      <w:r>
        <w:rPr>
          <w:rFonts w:eastAsia="Times New Roman" w:cs="Times New Roman"/>
          <w:szCs w:val="24"/>
        </w:rPr>
        <w:t xml:space="preserve">Οι κάτοικοι του </w:t>
      </w:r>
      <w:r>
        <w:rPr>
          <w:rFonts w:eastAsia="Times New Roman" w:cs="Times New Roman"/>
          <w:szCs w:val="24"/>
        </w:rPr>
        <w:t>β</w:t>
      </w:r>
      <w:r>
        <w:rPr>
          <w:rFonts w:eastAsia="Times New Roman" w:cs="Times New Roman"/>
          <w:szCs w:val="24"/>
        </w:rPr>
        <w:t xml:space="preserve">ορείου και </w:t>
      </w:r>
      <w:r>
        <w:rPr>
          <w:rFonts w:eastAsia="Times New Roman" w:cs="Times New Roman"/>
          <w:szCs w:val="24"/>
        </w:rPr>
        <w:t>κ</w:t>
      </w:r>
      <w:r>
        <w:rPr>
          <w:rFonts w:eastAsia="Times New Roman" w:cs="Times New Roman"/>
          <w:szCs w:val="24"/>
        </w:rPr>
        <w:t>εντρικού Έβρου …</w:t>
      </w:r>
    </w:p>
    <w:p w14:paraId="428C361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Ποιος το διασύνδεσε, μπορείτε να μας πείτε; </w:t>
      </w:r>
    </w:p>
    <w:p w14:paraId="428C361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Κύριε Υπουργέ, εμείς διεκδικούμε την αυτοτέλεια και την αυτονομία του </w:t>
      </w:r>
      <w:r>
        <w:rPr>
          <w:rFonts w:eastAsia="Times New Roman" w:cs="Times New Roman"/>
          <w:szCs w:val="24"/>
        </w:rPr>
        <w:t>ν</w:t>
      </w:r>
      <w:r>
        <w:rPr>
          <w:rFonts w:eastAsia="Times New Roman" w:cs="Times New Roman"/>
          <w:szCs w:val="24"/>
        </w:rPr>
        <w:t>οσοκομείου.</w:t>
      </w:r>
    </w:p>
    <w:p w14:paraId="428C361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w:t>
      </w:r>
      <w:r>
        <w:rPr>
          <w:rFonts w:eastAsia="Times New Roman" w:cs="Times New Roman"/>
          <w:b/>
          <w:szCs w:val="24"/>
        </w:rPr>
        <w:t>πουργός Υγείας):</w:t>
      </w:r>
      <w:r>
        <w:rPr>
          <w:rFonts w:eastAsia="Times New Roman" w:cs="Times New Roman"/>
          <w:szCs w:val="24"/>
        </w:rPr>
        <w:t xml:space="preserve"> Η οποία πότε καταργήθηκε;</w:t>
      </w:r>
    </w:p>
    <w:p w14:paraId="428C361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Το ψάξατε; Θα το πω πότε καταργήθηκε…</w:t>
      </w:r>
    </w:p>
    <w:p w14:paraId="428C361E"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Κύριε </w:t>
      </w:r>
      <w:proofErr w:type="spellStart"/>
      <w:r>
        <w:rPr>
          <w:rFonts w:eastAsia="Times New Roman"/>
          <w:bCs/>
          <w:szCs w:val="24"/>
        </w:rPr>
        <w:t>Δημοσχάκη</w:t>
      </w:r>
      <w:proofErr w:type="spellEnd"/>
      <w:r>
        <w:rPr>
          <w:rFonts w:eastAsia="Times New Roman"/>
          <w:bCs/>
          <w:szCs w:val="24"/>
        </w:rPr>
        <w:t>, παρακαλώ, συνεχίστε, διότι έχετε χρόνο έξι λεπτά και πρέπει να μιλήσουν και άλλοι συνάδελφο</w:t>
      </w:r>
      <w:r>
        <w:rPr>
          <w:rFonts w:eastAsia="Times New Roman"/>
          <w:bCs/>
          <w:szCs w:val="24"/>
        </w:rPr>
        <w:t>ι.</w:t>
      </w:r>
    </w:p>
    <w:p w14:paraId="428C361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ΑΝΔΡΕΑΣ ΞΑΝΘΟΣ (Υπουργός Υγείας):</w:t>
      </w:r>
      <w:r>
        <w:rPr>
          <w:rFonts w:eastAsia="Times New Roman" w:cs="Times New Roman"/>
          <w:szCs w:val="24"/>
        </w:rPr>
        <w:t xml:space="preserve"> Μας εγκαλείτε γιατί δεν αποκαταστήσαμε κάτι που κάνατε εσείς. </w:t>
      </w:r>
    </w:p>
    <w:p w14:paraId="428C362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w:t>
      </w:r>
      <w:r>
        <w:rPr>
          <w:rFonts w:eastAsia="Times New Roman" w:cs="Times New Roman"/>
          <w:b/>
          <w:szCs w:val="24"/>
        </w:rPr>
        <w:t xml:space="preserve"> ΔΗΜΟΣΧΑΚΗΣ:</w:t>
      </w:r>
      <w:r>
        <w:rPr>
          <w:rFonts w:eastAsia="Times New Roman" w:cs="Times New Roman"/>
          <w:szCs w:val="24"/>
        </w:rPr>
        <w:t xml:space="preserve"> Κύριε Υπουργέ, δεν σας πληροφόρησαν οι Βουλευτές του ΣΥΡΙΖΑ του Έβρου για τη συμμετοχή τους στο διευρυμένο δημοτικό  συμβούλ</w:t>
      </w:r>
      <w:r>
        <w:rPr>
          <w:rFonts w:eastAsia="Times New Roman" w:cs="Times New Roman"/>
          <w:szCs w:val="24"/>
        </w:rPr>
        <w:t xml:space="preserve">ιο του Δήμου Διδυμοτείχου που έγινε στις 18 Μαρτίου και μάλιστα είχαν συνυπογράψει, προσυπογράψει το σχετικό ψήφισμα; Στον κ. </w:t>
      </w:r>
      <w:proofErr w:type="spellStart"/>
      <w:r>
        <w:rPr>
          <w:rFonts w:eastAsia="Times New Roman" w:cs="Times New Roman"/>
          <w:szCs w:val="24"/>
        </w:rPr>
        <w:t>Καΐσα</w:t>
      </w:r>
      <w:proofErr w:type="spellEnd"/>
      <w:r>
        <w:rPr>
          <w:rFonts w:eastAsia="Times New Roman" w:cs="Times New Roman"/>
          <w:szCs w:val="24"/>
        </w:rPr>
        <w:t xml:space="preserve">, εάν είναι εδώ, στην κ. </w:t>
      </w:r>
      <w:proofErr w:type="spellStart"/>
      <w:r>
        <w:rPr>
          <w:rFonts w:eastAsia="Times New Roman" w:cs="Times New Roman"/>
          <w:szCs w:val="24"/>
        </w:rPr>
        <w:t>Γκαρά</w:t>
      </w:r>
      <w:proofErr w:type="spellEnd"/>
      <w:r>
        <w:rPr>
          <w:rFonts w:eastAsia="Times New Roman" w:cs="Times New Roman"/>
          <w:szCs w:val="24"/>
        </w:rPr>
        <w:t xml:space="preserve"> και τον κ. Ρίζο προτείνω όταν θα ανεβούν στο Βήμα της Βουλής να δηλώσουν τις θέσεις τους, όπως</w:t>
      </w:r>
      <w:r>
        <w:rPr>
          <w:rFonts w:eastAsia="Times New Roman" w:cs="Times New Roman"/>
          <w:szCs w:val="24"/>
        </w:rPr>
        <w:t xml:space="preserve"> τις κατέθεσαν στο διευρυμένο δημοτικό συμβούλιο του Δήμου Διδυμοτείχου στο οποίο και συμμετείχαν.</w:t>
      </w:r>
    </w:p>
    <w:p w14:paraId="428C362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προτείνω στους καλούς συναδέλφους -τους το προτείνω με κάθε ειλικρίνεια- να καταθέσουμε από κοινού μία τροπολογία και κάντε την αποδεκτή- έχετε δεκατρ</w:t>
      </w:r>
      <w:r>
        <w:rPr>
          <w:rFonts w:eastAsia="Times New Roman" w:cs="Times New Roman"/>
          <w:szCs w:val="24"/>
        </w:rPr>
        <w:t>είς αυτή τη στιγμή στον σχετικό σας νόμο. Ήταν και είναι κοινό το αίτημα ό</w:t>
      </w:r>
      <w:r>
        <w:rPr>
          <w:rFonts w:eastAsia="Times New Roman" w:cs="Times New Roman"/>
          <w:szCs w:val="24"/>
        </w:rPr>
        <w:lastRenderedPageBreak/>
        <w:t xml:space="preserve">λων των θεσμικών φορέων που συμμετείχαν στο δημοτικό συμβούλιο, για ενίσχυση σε νοσηλευτικό, ιατρικό, τεχνικό και διοικητικό προσωπικό. Αποδείχθηκε όμως και αυτή η υπόσχεση άλλο ένα </w:t>
      </w:r>
      <w:r>
        <w:rPr>
          <w:rFonts w:eastAsia="Times New Roman" w:cs="Times New Roman"/>
          <w:szCs w:val="24"/>
        </w:rPr>
        <w:t xml:space="preserve">επικοινωνιακό τέχνασμα της Κυβέρνησής σας, το οποίο εκπορεύτηκε από τους τοπικούς Βουλευτές. </w:t>
      </w:r>
    </w:p>
    <w:p w14:paraId="428C362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Βουλευτή)</w:t>
      </w:r>
    </w:p>
    <w:p w14:paraId="428C3623"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Κύριε </w:t>
      </w:r>
      <w:proofErr w:type="spellStart"/>
      <w:r>
        <w:rPr>
          <w:rFonts w:eastAsia="Times New Roman"/>
          <w:bCs/>
          <w:szCs w:val="24"/>
        </w:rPr>
        <w:t>Δημοσχάκη</w:t>
      </w:r>
      <w:proofErr w:type="spellEnd"/>
      <w:r>
        <w:rPr>
          <w:rFonts w:eastAsia="Times New Roman"/>
          <w:bCs/>
          <w:szCs w:val="24"/>
        </w:rPr>
        <w:t>, παρακαλώ, είχε συμφωνηθεί ο χρόνος. Θα σας δώσω ένα λεπτό παραπάνω για να ολοκληρώσετε.</w:t>
      </w:r>
    </w:p>
    <w:p w14:paraId="428C362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w:t>
      </w:r>
      <w:r>
        <w:rPr>
          <w:rFonts w:eastAsia="Times New Roman" w:cs="Times New Roman"/>
          <w:b/>
          <w:szCs w:val="24"/>
        </w:rPr>
        <w:t xml:space="preserve"> ΔΗΜΟΣΧΑΚΗΣ:</w:t>
      </w:r>
      <w:r>
        <w:rPr>
          <w:rFonts w:eastAsia="Times New Roman" w:cs="Times New Roman"/>
          <w:szCs w:val="24"/>
        </w:rPr>
        <w:t xml:space="preserve"> Ξέρετε, κύριε Υπουργέ, θα ήθελα να γνωρίζετε ότι στο Νοσοκομείο της Αλεξανδρούπολης ενοποιήθηκε και αυτό του Διδυμοτείχ</w:t>
      </w:r>
      <w:r>
        <w:rPr>
          <w:rFonts w:eastAsia="Times New Roman" w:cs="Times New Roman"/>
          <w:szCs w:val="24"/>
        </w:rPr>
        <w:t>ου. Δηλαδή βάλαμε τρία σώματα και δύο υποβασταζόμενα σε αυτά, ένα κεφάλι, και τα βάλαμε να περπατήσουν. Ε, δεν γίνεται να περπατήσουν! Είναι δύο τα νοσοκομεία, το ένα το πανεπιστημιακό, το άλλο του ΕΣΥ, το τρίτο το στρατιωτικό, συν τα νοσοκομεία του Διδυμο</w:t>
      </w:r>
      <w:r>
        <w:rPr>
          <w:rFonts w:eastAsia="Times New Roman" w:cs="Times New Roman"/>
          <w:szCs w:val="24"/>
        </w:rPr>
        <w:t>τείχου, πέντε.</w:t>
      </w:r>
    </w:p>
    <w:p w14:paraId="428C362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Τα νοσοκομεία...</w:t>
      </w:r>
    </w:p>
    <w:p w14:paraId="428C362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(ΤΑΣΟΣ)</w:t>
      </w:r>
      <w:r>
        <w:rPr>
          <w:rFonts w:eastAsia="Times New Roman" w:cs="Times New Roman"/>
          <w:b/>
          <w:szCs w:val="24"/>
        </w:rPr>
        <w:t xml:space="preserve"> ΔΗΜΟΣΧΑΚΗΣ:</w:t>
      </w:r>
      <w:r>
        <w:rPr>
          <w:rFonts w:eastAsia="Times New Roman" w:cs="Times New Roman"/>
          <w:szCs w:val="24"/>
        </w:rPr>
        <w:t xml:space="preserve"> Παρακαλώ, κύριε συνάδελφε, απευθύνομαι στον Υπουργό, όχι σε εσάς. </w:t>
      </w:r>
    </w:p>
    <w:p w14:paraId="428C3627"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Παρακαλώ, μη διακόπτετε. Προχωρήστε, κύριε </w:t>
      </w:r>
      <w:proofErr w:type="spellStart"/>
      <w:r>
        <w:rPr>
          <w:rFonts w:eastAsia="Times New Roman"/>
          <w:bCs/>
          <w:szCs w:val="24"/>
        </w:rPr>
        <w:t>Δημοσχάκη</w:t>
      </w:r>
      <w:proofErr w:type="spellEnd"/>
      <w:r>
        <w:rPr>
          <w:rFonts w:eastAsia="Times New Roman"/>
          <w:bCs/>
          <w:szCs w:val="24"/>
        </w:rPr>
        <w:t>, μην απαντάτε.</w:t>
      </w:r>
    </w:p>
    <w:p w14:paraId="428C362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w:t>
      </w:r>
      <w:r>
        <w:rPr>
          <w:rFonts w:eastAsia="Times New Roman" w:cs="Times New Roman"/>
          <w:b/>
          <w:szCs w:val="24"/>
        </w:rPr>
        <w:t xml:space="preserve"> ΔΗΜΟΣΧΑΚΗΣ:</w:t>
      </w:r>
      <w:r>
        <w:rPr>
          <w:rFonts w:eastAsia="Times New Roman" w:cs="Times New Roman"/>
          <w:szCs w:val="24"/>
        </w:rPr>
        <w:t xml:space="preserve"> Θα συμφωνείτε, κύριε Υπουργέ, ότι δεν τιμάει μία ευρωπαϊκή χώρα αυτή η εικόνα οι ασθενείς του Έβρου να προσφεύγουν σε γειτονικά νοσοκομεία των δύο χωρών, Βουλγαρίας και Τουρκίας. Έστω και την ύστατη στιγμή δείξτε το απαιτούμε</w:t>
      </w:r>
      <w:r>
        <w:rPr>
          <w:rFonts w:eastAsia="Times New Roman" w:cs="Times New Roman"/>
          <w:szCs w:val="24"/>
        </w:rPr>
        <w:t xml:space="preserve">νο ενδιαφέρον και φέρτε τη σχετική τροπολογία. Βρείτε λύσεις για το Νοσοκομείο του Διδυμοτείχου. Δεν μπορεί να σέρνεται άλλο αυτή η κατάσταση. </w:t>
      </w:r>
    </w:p>
    <w:p w14:paraId="428C362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κατέθεσα μέσα σε είκοσι τέσσερις μήνες έξι επίκαιρες και γραπτές ερωτήσεις. Λέτε να είχα όρεξη να σας καταθέ</w:t>
      </w:r>
      <w:r>
        <w:rPr>
          <w:rFonts w:eastAsia="Times New Roman" w:cs="Times New Roman"/>
          <w:szCs w:val="24"/>
        </w:rPr>
        <w:t xml:space="preserve">τω κάθε μέρα τις επίκαιρες και γραπτές ερωτήσεις; </w:t>
      </w:r>
    </w:p>
    <w:p w14:paraId="428C362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Τις καταθέτω για τα Πρακτικά.</w:t>
      </w:r>
    </w:p>
    <w:p w14:paraId="428C362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Αναστάσιος</w:t>
      </w:r>
      <w:r>
        <w:rPr>
          <w:rFonts w:eastAsia="Times New Roman" w:cs="Times New Roman"/>
          <w:szCs w:val="24"/>
        </w:rPr>
        <w:t xml:space="preserve"> (Τάσος)</w:t>
      </w:r>
      <w:r>
        <w:rPr>
          <w:rFonts w:eastAsia="Times New Roman" w:cs="Times New Roman"/>
          <w:szCs w:val="24"/>
        </w:rPr>
        <w:t xml:space="preserve">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τις προαναφερθείσες ερωτήσεις, οι οποίες βρίσκονται στο αρχείο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428C362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Σεβαστείτε τις ανάγκες των ενενήντα χιλιάδων κατοίκων του </w:t>
      </w:r>
      <w:r>
        <w:rPr>
          <w:rFonts w:eastAsia="Times New Roman" w:cs="Times New Roman"/>
          <w:szCs w:val="24"/>
        </w:rPr>
        <w:t>β</w:t>
      </w:r>
      <w:r>
        <w:rPr>
          <w:rFonts w:eastAsia="Times New Roman" w:cs="Times New Roman"/>
          <w:szCs w:val="24"/>
        </w:rPr>
        <w:t xml:space="preserve">ορείου και </w:t>
      </w:r>
      <w:r>
        <w:rPr>
          <w:rFonts w:eastAsia="Times New Roman" w:cs="Times New Roman"/>
          <w:szCs w:val="24"/>
        </w:rPr>
        <w:t>κ</w:t>
      </w:r>
      <w:r>
        <w:rPr>
          <w:rFonts w:eastAsia="Times New Roman" w:cs="Times New Roman"/>
          <w:szCs w:val="24"/>
        </w:rPr>
        <w:t xml:space="preserve">εντρικού Έβρου, προχωρήστε στην αυτονομία του </w:t>
      </w:r>
      <w:r>
        <w:rPr>
          <w:rFonts w:eastAsia="Times New Roman" w:cs="Times New Roman"/>
          <w:szCs w:val="24"/>
        </w:rPr>
        <w:t>ν</w:t>
      </w:r>
      <w:r>
        <w:rPr>
          <w:rFonts w:eastAsia="Times New Roman" w:cs="Times New Roman"/>
          <w:szCs w:val="24"/>
        </w:rPr>
        <w:t>οσοκομείου, ενισχύστε το με ιατρικό, νοσηλευτικό, τεχνικό και διοικητικό προσωπικό</w:t>
      </w:r>
      <w:r>
        <w:rPr>
          <w:rFonts w:eastAsia="Times New Roman" w:cs="Times New Roman"/>
          <w:szCs w:val="24"/>
        </w:rPr>
        <w:t xml:space="preserve">. Μάλιστα δε, το αίτημα των εργαζομένων στο </w:t>
      </w:r>
      <w:r>
        <w:rPr>
          <w:rFonts w:eastAsia="Times New Roman" w:cs="Times New Roman"/>
          <w:szCs w:val="24"/>
        </w:rPr>
        <w:t>ν</w:t>
      </w:r>
      <w:r>
        <w:rPr>
          <w:rFonts w:eastAsia="Times New Roman" w:cs="Times New Roman"/>
          <w:szCs w:val="24"/>
        </w:rPr>
        <w:t xml:space="preserve">οσοκομείο είναι να επαναφέρετε τον κανονισμό των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κλινών που ίσχυε στο παρελθόν, κάτι που ζητά επίμονα και αιτιολογημένα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ε</w:t>
      </w:r>
      <w:r>
        <w:rPr>
          <w:rFonts w:eastAsia="Times New Roman" w:cs="Times New Roman"/>
          <w:szCs w:val="24"/>
        </w:rPr>
        <w:t xml:space="preserve">ργαζομένων στο </w:t>
      </w:r>
      <w:r>
        <w:rPr>
          <w:rFonts w:eastAsia="Times New Roman" w:cs="Times New Roman"/>
          <w:szCs w:val="24"/>
        </w:rPr>
        <w:t>ν</w:t>
      </w:r>
      <w:r>
        <w:rPr>
          <w:rFonts w:eastAsia="Times New Roman" w:cs="Times New Roman"/>
          <w:szCs w:val="24"/>
        </w:rPr>
        <w:t xml:space="preserve">οσοκομείο. </w:t>
      </w:r>
    </w:p>
    <w:p w14:paraId="428C362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Είναι χρέος σας να συνδράμετε </w:t>
      </w:r>
      <w:r>
        <w:rPr>
          <w:rFonts w:eastAsia="Times New Roman" w:cs="Times New Roman"/>
          <w:szCs w:val="24"/>
        </w:rPr>
        <w:t xml:space="preserve">αποφασιστικά στην εύρυθμη λειτουργία του </w:t>
      </w:r>
      <w:r>
        <w:rPr>
          <w:rFonts w:eastAsia="Times New Roman" w:cs="Times New Roman"/>
          <w:szCs w:val="24"/>
        </w:rPr>
        <w:t>ν</w:t>
      </w:r>
      <w:r>
        <w:rPr>
          <w:rFonts w:eastAsia="Times New Roman" w:cs="Times New Roman"/>
          <w:szCs w:val="24"/>
        </w:rPr>
        <w:t>οσοκομείου. Αυτό απαιτούν και οι κάτοικοι του Έβρου.</w:t>
      </w:r>
    </w:p>
    <w:p w14:paraId="428C362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όνο και μόνο για λόγους εθνικούς, θα πρέπει να δώσετε σήμερα ή αύριο την αυτοτέλεια και την αυτονομία του Νοσοκομείου του Διδυμοτείχου, την οποία και οφείλετε.</w:t>
      </w:r>
    </w:p>
    <w:p w14:paraId="428C362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28C3630"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28C3631"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Τον λόγο έχει ο Κοινοβουλευτικός Εκπρόσωπος της Δημοκρατικής Συμπαράταξης ΠΑΣΟΚ - ΔΗΜΑΡ κ. Λοβέρδος, τον οποίο θα παρακαλέσω να δώσει το καλό παράδειγμα για τους συναδέλφους Βουλευτές, γιατί βλέπετε ότι παραβιάζεται ο χρόνος. </w:t>
      </w:r>
    </w:p>
    <w:p w14:paraId="428C363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Μόνο κακό</w:t>
      </w:r>
      <w:r>
        <w:rPr>
          <w:rFonts w:eastAsia="Times New Roman" w:cs="Times New Roman"/>
          <w:szCs w:val="24"/>
        </w:rPr>
        <w:t xml:space="preserve"> παράδειγμα μπορώ να είμαι. </w:t>
      </w:r>
    </w:p>
    <w:p w14:paraId="428C3633"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Κακό παράδειγμα θα είστε; Ε, αν είστε κακό παράδειγμα, τότε να συνεδριάζουμε επί τρεις μέρες για την Υγεία. </w:t>
      </w:r>
    </w:p>
    <w:p w14:paraId="428C363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για την </w:t>
      </w:r>
      <w:r>
        <w:rPr>
          <w:rFonts w:eastAsia="Times New Roman" w:cs="Times New Roman"/>
          <w:szCs w:val="24"/>
        </w:rPr>
        <w:t>π</w:t>
      </w:r>
      <w:r>
        <w:rPr>
          <w:rFonts w:eastAsia="Times New Roman" w:cs="Times New Roman"/>
          <w:szCs w:val="24"/>
        </w:rPr>
        <w:t>αιδεία δεν συνεδριάσαμε δύο μέρες; Το αξίζει.</w:t>
      </w:r>
    </w:p>
    <w:p w14:paraId="428C3635"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Έχετε τον λόγο.</w:t>
      </w:r>
    </w:p>
    <w:p w14:paraId="428C363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αρχίσω κι εγώ, κυρίες και κύριοι Βουλευτές, την αγόρευσή μου όπως και ο κ. </w:t>
      </w:r>
      <w:proofErr w:type="spellStart"/>
      <w:r>
        <w:rPr>
          <w:rFonts w:eastAsia="Times New Roman" w:cs="Times New Roman"/>
          <w:szCs w:val="24"/>
        </w:rPr>
        <w:t>Μπαργιώτας</w:t>
      </w:r>
      <w:proofErr w:type="spellEnd"/>
      <w:r>
        <w:rPr>
          <w:rFonts w:eastAsia="Times New Roman" w:cs="Times New Roman"/>
          <w:szCs w:val="24"/>
        </w:rPr>
        <w:t xml:space="preserve">, γιατί ακούσαμε τον εισηγητή της Πλειοψηφίας, τον συνάδελφο κ. Παπαδόπουλο, να θυμάται τις δικές </w:t>
      </w:r>
      <w:r>
        <w:rPr>
          <w:rFonts w:eastAsia="Times New Roman" w:cs="Times New Roman"/>
          <w:szCs w:val="24"/>
        </w:rPr>
        <w:t xml:space="preserve">μας παρεμβάσεις, τις παρεμβάσεις του χώρου μας, του ΠΑΣΟΚ, στο χώρο της </w:t>
      </w:r>
      <w:r>
        <w:rPr>
          <w:rFonts w:eastAsia="Times New Roman" w:cs="Times New Roman"/>
          <w:szCs w:val="24"/>
        </w:rPr>
        <w:t>υ</w:t>
      </w:r>
      <w:r>
        <w:rPr>
          <w:rFonts w:eastAsia="Times New Roman" w:cs="Times New Roman"/>
          <w:szCs w:val="24"/>
        </w:rPr>
        <w:t xml:space="preserve">γείας από το </w:t>
      </w:r>
      <w:r>
        <w:rPr>
          <w:rFonts w:eastAsia="Times New Roman" w:cs="Times New Roman"/>
          <w:szCs w:val="24"/>
        </w:rPr>
        <w:lastRenderedPageBreak/>
        <w:t>ΕΣΥ, να μνημονεύει προσωπικότητες του δικού μας χώρου. Τσιγκουνεύτηκε στον ΕΟΠΥΥ, αλλά το έχουν κάνει άλλοι συνάδελφοί του στο παρελθόν, στο πρόσφατο παρελθόν, και νυν Υπ</w:t>
      </w:r>
      <w:r>
        <w:rPr>
          <w:rFonts w:eastAsia="Times New Roman" w:cs="Times New Roman"/>
          <w:szCs w:val="24"/>
        </w:rPr>
        <w:t xml:space="preserve">ουργοί στο Υπουργείο Υγείας επικαλούνται το </w:t>
      </w:r>
      <w:proofErr w:type="spellStart"/>
      <w:r>
        <w:rPr>
          <w:rFonts w:eastAsia="Times New Roman" w:cs="Times New Roman"/>
          <w:szCs w:val="24"/>
        </w:rPr>
        <w:t>μονοψώνιο</w:t>
      </w:r>
      <w:proofErr w:type="spellEnd"/>
      <w:r>
        <w:rPr>
          <w:rFonts w:eastAsia="Times New Roman" w:cs="Times New Roman"/>
          <w:szCs w:val="24"/>
        </w:rPr>
        <w:t xml:space="preserve"> του ΕΟΠΥΥ για να περιγράψουν ένα πλεονέκτημα που έχει το σύστημα υγείας όταν πρέπει να αγοράσει υπηρεσίες ή υλικά. </w:t>
      </w:r>
    </w:p>
    <w:p w14:paraId="428C363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Αυτά τα έχουμε κάνει, αλλά πρέπει να θυμίσω ότι η εκ των υστέρων αναγνώριση λέει κάτι,</w:t>
      </w:r>
      <w:r>
        <w:rPr>
          <w:rFonts w:eastAsia="Times New Roman" w:cs="Times New Roman"/>
          <w:szCs w:val="24"/>
        </w:rPr>
        <w:t xml:space="preserve"> αλλά δεν λέει πολλά. Γιατί ο τότε πόλεμος εναντίον όλων αυτών από την πλευρά σας έχει γράψει τη δική σας ιστορία. Τα πολεμήσατε όλα, ακόμα και το ΕΣΥ, ακόμα και εάν γευτήκατε και σε προσωπικό επίπεδο τα αγαθά του.</w:t>
      </w:r>
    </w:p>
    <w:p w14:paraId="428C363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Εμείς τ</w:t>
      </w:r>
      <w:r>
        <w:rPr>
          <w:rFonts w:eastAsia="Times New Roman" w:cs="Times New Roman"/>
          <w:szCs w:val="24"/>
        </w:rPr>
        <w:t xml:space="preserve">ο πολεμήσαμε; </w:t>
      </w:r>
    </w:p>
    <w:p w14:paraId="428C363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κάνατε σε πάρα πολλά θέματα. </w:t>
      </w:r>
    </w:p>
    <w:p w14:paraId="428C363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ΕΣΥ πολεμήσαμε;</w:t>
      </w:r>
    </w:p>
    <w:p w14:paraId="428C363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Όλα τα πολεμήσατε.</w:t>
      </w:r>
    </w:p>
    <w:p w14:paraId="428C363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Πότε το πολεμήσαμε; Το ψηφίσαμε. Και το ΚΚΕ το ψήφισε.</w:t>
      </w:r>
    </w:p>
    <w:p w14:paraId="428C363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ΒΕΡΔΟΣ:</w:t>
      </w:r>
      <w:r>
        <w:rPr>
          <w:rFonts w:eastAsia="Times New Roman" w:cs="Times New Roman"/>
          <w:szCs w:val="24"/>
        </w:rPr>
        <w:t xml:space="preserve"> Όλα τα έχετε πολεμήσει...</w:t>
      </w:r>
    </w:p>
    <w:p w14:paraId="428C363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Καλά, εντάξει. </w:t>
      </w:r>
    </w:p>
    <w:p w14:paraId="428C363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…με κριτικές για ανεπάρκειες, για το ένα, για το άλλο. Ήσασταν σε όλα απέναντι. </w:t>
      </w:r>
      <w:r>
        <w:rPr>
          <w:rFonts w:eastAsia="Times New Roman" w:cs="Times New Roman"/>
          <w:szCs w:val="24"/>
        </w:rPr>
        <w:t>Ή</w:t>
      </w:r>
      <w:r>
        <w:rPr>
          <w:rFonts w:eastAsia="Times New Roman" w:cs="Times New Roman"/>
          <w:szCs w:val="24"/>
        </w:rPr>
        <w:t xml:space="preserve">σασταν σε όλα απέναντι ακόμη -να το προσθέσω αυτό για να το έχουμε πάντα </w:t>
      </w:r>
      <w:r>
        <w:rPr>
          <w:rFonts w:eastAsia="Times New Roman" w:cs="Times New Roman"/>
          <w:szCs w:val="24"/>
        </w:rPr>
        <w:t xml:space="preserve">εδώ μπροστά μας όταν μιλάμε- και στις απόπειρες της χώρας να βγει από την κρίση. Όλα τα μέτρα που ψηφίστηκαν στον χώρο της </w:t>
      </w:r>
      <w:r>
        <w:rPr>
          <w:rFonts w:eastAsia="Times New Roman" w:cs="Times New Roman"/>
          <w:szCs w:val="24"/>
        </w:rPr>
        <w:t>υ</w:t>
      </w:r>
      <w:r>
        <w:rPr>
          <w:rFonts w:eastAsia="Times New Roman" w:cs="Times New Roman"/>
          <w:szCs w:val="24"/>
        </w:rPr>
        <w:t xml:space="preserve">γείας και της κοινωνικής ασφάλισης εκείνη την εποχή τα καταψηφίσατε, περνάγατε απέναντι. </w:t>
      </w:r>
      <w:r>
        <w:rPr>
          <w:rFonts w:eastAsia="Times New Roman" w:cs="Times New Roman"/>
          <w:szCs w:val="24"/>
        </w:rPr>
        <w:t>Ό</w:t>
      </w:r>
      <w:r>
        <w:rPr>
          <w:rFonts w:eastAsia="Times New Roman" w:cs="Times New Roman"/>
          <w:szCs w:val="24"/>
        </w:rPr>
        <w:t>χι απλώς απέναντι αλλά και με τη δυνατότερ</w:t>
      </w:r>
      <w:r>
        <w:rPr>
          <w:rFonts w:eastAsia="Times New Roman" w:cs="Times New Roman"/>
          <w:szCs w:val="24"/>
        </w:rPr>
        <w:t xml:space="preserve">η εκδοχή του απέναντι και με βία. </w:t>
      </w:r>
    </w:p>
    <w:p w14:paraId="428C364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ρχεστε μετά στα γενικά προβλήματα της χώρας μέσα στην κρίση να κάνετε πολιτικές στο ίδιο μοτίβο, απλώς όμως έχοντας προσθέσει τη μοναδική ιδιαιτερότητα σε όλη την Ευρώπη, δηλαδή το να είναι η Ελλάδα η μόνη χώρα της κρίση</w:t>
      </w:r>
      <w:r>
        <w:rPr>
          <w:rFonts w:eastAsia="Times New Roman" w:cs="Times New Roman"/>
          <w:szCs w:val="24"/>
        </w:rPr>
        <w:t xml:space="preserve">ς που ενεπλάκη σε μεγάλα οικονομικά και κοινωνικά προβλήματα, που έκανε δύο φορές το ίδιο πράγμα: η μία αφορά την αντιμετώπιση </w:t>
      </w:r>
      <w:r>
        <w:rPr>
          <w:rFonts w:eastAsia="Times New Roman" w:cs="Times New Roman"/>
          <w:szCs w:val="24"/>
        </w:rPr>
        <w:lastRenderedPageBreak/>
        <w:t xml:space="preserve">της κρίσης την περίοδο 2009 - 2014 και άλλη μία από το 2014 έως ο θεός θα δείξει μέχρι πότε. </w:t>
      </w:r>
    </w:p>
    <w:p w14:paraId="428C364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Μιλούσα για </w:t>
      </w:r>
      <w:proofErr w:type="spellStart"/>
      <w:r>
        <w:rPr>
          <w:rFonts w:eastAsia="Times New Roman" w:cs="Times New Roman"/>
          <w:szCs w:val="24"/>
        </w:rPr>
        <w:t>βαρουφακειάδα</w:t>
      </w:r>
      <w:proofErr w:type="spellEnd"/>
      <w:r>
        <w:rPr>
          <w:rFonts w:eastAsia="Times New Roman" w:cs="Times New Roman"/>
          <w:szCs w:val="24"/>
        </w:rPr>
        <w:t>. Εγώ πρώτ</w:t>
      </w:r>
      <w:r>
        <w:rPr>
          <w:rFonts w:eastAsia="Times New Roman" w:cs="Times New Roman"/>
          <w:szCs w:val="24"/>
        </w:rPr>
        <w:t>ος είχα εισαγάγει τον όρο στην Εθνική Αντιπροσωπεία και από κάτω οι διαμαρτυρίες και οι αποδοκιμασίες από την Πλειοψηφία ήταν πολλές και έντονες. Άκουσα τον Κυβερνητικό Εκπρόσωπο προχθές να χρησιμοποιεί τον όρο για θέματα για τα οποία έχει μιλήσει και ο κ.</w:t>
      </w:r>
      <w:r>
        <w:rPr>
          <w:rFonts w:eastAsia="Times New Roman" w:cs="Times New Roman"/>
          <w:szCs w:val="24"/>
        </w:rPr>
        <w:t xml:space="preserve"> Λαφαζάνης και ο κ. </w:t>
      </w:r>
      <w:proofErr w:type="spellStart"/>
      <w:r>
        <w:rPr>
          <w:rFonts w:eastAsia="Times New Roman" w:cs="Times New Roman"/>
          <w:szCs w:val="24"/>
        </w:rPr>
        <w:t>Στρατούλης</w:t>
      </w:r>
      <w:proofErr w:type="spellEnd"/>
      <w:r>
        <w:rPr>
          <w:rFonts w:eastAsia="Times New Roman" w:cs="Times New Roman"/>
          <w:szCs w:val="24"/>
        </w:rPr>
        <w:t>, αλλά και ο κ. Τσιρώνης, Υπουργός εν ενεργεία.</w:t>
      </w:r>
    </w:p>
    <w:p w14:paraId="428C364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Όλα αυτά, κυρίες και κύριοι Βουλευτές, για να κλείσω με μ</w:t>
      </w:r>
      <w:r>
        <w:rPr>
          <w:rFonts w:eastAsia="Times New Roman" w:cs="Times New Roman"/>
          <w:szCs w:val="24"/>
        </w:rPr>
        <w:t>ί</w:t>
      </w:r>
      <w:r>
        <w:rPr>
          <w:rFonts w:eastAsia="Times New Roman" w:cs="Times New Roman"/>
          <w:szCs w:val="24"/>
        </w:rPr>
        <w:t>α φράση τον πρόλογό μου, δεν είναι πρώτη φορά που συζητιούνται. Πρώτη φορά, όμως, συζητείται αυτό που δημοσιεύτηκε την Κ</w:t>
      </w:r>
      <w:r>
        <w:rPr>
          <w:rFonts w:eastAsia="Times New Roman" w:cs="Times New Roman"/>
          <w:szCs w:val="24"/>
        </w:rPr>
        <w:t xml:space="preserve">υριακή από συνέντευξη που πήρε για τον Ελεύθερο Τύπο ο κ. Ιάσων </w:t>
      </w:r>
      <w:proofErr w:type="spellStart"/>
      <w:r>
        <w:rPr>
          <w:rFonts w:eastAsia="Times New Roman" w:cs="Times New Roman"/>
          <w:szCs w:val="24"/>
        </w:rPr>
        <w:t>Πιπίνης</w:t>
      </w:r>
      <w:proofErr w:type="spellEnd"/>
      <w:r>
        <w:rPr>
          <w:rFonts w:eastAsia="Times New Roman" w:cs="Times New Roman"/>
          <w:szCs w:val="24"/>
        </w:rPr>
        <w:t xml:space="preserve"> όπου </w:t>
      </w:r>
      <w:proofErr w:type="spellStart"/>
      <w:r>
        <w:rPr>
          <w:rFonts w:eastAsia="Times New Roman" w:cs="Times New Roman"/>
          <w:szCs w:val="24"/>
        </w:rPr>
        <w:t>προέκυπτε</w:t>
      </w:r>
      <w:proofErr w:type="spellEnd"/>
      <w:r>
        <w:rPr>
          <w:rFonts w:eastAsia="Times New Roman" w:cs="Times New Roman"/>
          <w:szCs w:val="24"/>
        </w:rPr>
        <w:t xml:space="preserve"> ότι ξέρατε πάρα πολύ καλά ότι ούτε πετρέλαιο από τη Βενεζουέλα φθηνό υπήρχε, ούτε λεφτά από τη Μόσχα υπήρχαν, ούτε λεφτά από την Κίνα υπήρχαν. </w:t>
      </w:r>
      <w:r>
        <w:rPr>
          <w:rFonts w:eastAsia="Times New Roman" w:cs="Times New Roman"/>
          <w:szCs w:val="24"/>
        </w:rPr>
        <w:t>Ό</w:t>
      </w:r>
      <w:r>
        <w:rPr>
          <w:rFonts w:eastAsia="Times New Roman" w:cs="Times New Roman"/>
          <w:szCs w:val="24"/>
        </w:rPr>
        <w:t>μως επιμένατε στο ίδιο μο</w:t>
      </w:r>
      <w:r>
        <w:rPr>
          <w:rFonts w:eastAsia="Times New Roman" w:cs="Times New Roman"/>
          <w:szCs w:val="24"/>
        </w:rPr>
        <w:t xml:space="preserve">τίβο, προφανώς για να κερδίσετε τις εκλογές και διορίσατε Υπουργό των Οικονομικών αυτόν ο οποίος έκανε πράγματα τα οποία είχατε ξεκαθαρίσει στο μυαλό σας ότι δεν έβγαζαν πουθενά. </w:t>
      </w:r>
    </w:p>
    <w:p w14:paraId="428C364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Οι πληροφορίες που έρχονται στη δημοσιότητα και έχουν ενδιαφέρον είναι αυτές</w:t>
      </w:r>
      <w:r>
        <w:rPr>
          <w:rFonts w:eastAsia="Times New Roman" w:cs="Times New Roman"/>
          <w:szCs w:val="24"/>
        </w:rPr>
        <w:t xml:space="preserve"> και όχι τι είπε ο </w:t>
      </w:r>
      <w:proofErr w:type="spellStart"/>
      <w:r>
        <w:rPr>
          <w:rFonts w:eastAsia="Times New Roman" w:cs="Times New Roman"/>
          <w:szCs w:val="24"/>
        </w:rPr>
        <w:t>Βαρουφάκης</w:t>
      </w:r>
      <w:proofErr w:type="spellEnd"/>
      <w:r>
        <w:rPr>
          <w:rFonts w:eastAsia="Times New Roman" w:cs="Times New Roman"/>
          <w:szCs w:val="24"/>
        </w:rPr>
        <w:t>, ο εκλεκτός σας άλλες εποχές, το δικό σας «</w:t>
      </w:r>
      <w:r>
        <w:rPr>
          <w:rFonts w:eastAsia="Times New Roman" w:cs="Times New Roman"/>
          <w:szCs w:val="24"/>
          <w:lang w:val="en-US"/>
        </w:rPr>
        <w:t>asset</w:t>
      </w:r>
      <w:r>
        <w:rPr>
          <w:rFonts w:eastAsia="Times New Roman" w:cs="Times New Roman"/>
          <w:szCs w:val="24"/>
        </w:rPr>
        <w:t>». Εμφανίζεστε να έχετε οι ίδιοι απογοητευτεί από τις ενδεχόμενες πηγές εναλλακτικών λύσεων για τη χώρα και παρ’ όλα αυτά να επιμένετε να διορίζετε πρόσωπο που είχε δεύτερο πλάνο</w:t>
      </w:r>
      <w:r>
        <w:rPr>
          <w:rFonts w:eastAsia="Times New Roman" w:cs="Times New Roman"/>
          <w:szCs w:val="24"/>
        </w:rPr>
        <w:t xml:space="preserve"> και να επιδιώκετε πολιτικές, με τον Πρωθυπουργό τον ίδιο μπροστάρη, που ήταν πολιτικές δήθεν εναλλακτικές. Ε, για αυτό ελέγχεστε.</w:t>
      </w:r>
    </w:p>
    <w:p w14:paraId="428C364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Κλείνω εδώ τα εισαγωγικά μου που ως Κοινοβουλευτικός Εκπρόσωπος έχω το δικαίωμα, επαναλαμβάνοντας ότι τώρα που τελείωσε η φάσ</w:t>
      </w:r>
      <w:r>
        <w:rPr>
          <w:rFonts w:eastAsia="Times New Roman" w:cs="Times New Roman"/>
          <w:szCs w:val="24"/>
        </w:rPr>
        <w:t>η της δήθεν διαπραγμάτευσης, αποκαλύπτεται ότι πέραν της αποτυχίας της και του κόστους των 100 δισεκατομμυρίων ευρώ, στους τομείς πολιτικής που τώρα πρέπει να δείξετε δεξιότητες, ικανότητες και τοποθετήσεις ιδεολογικοπολιτικές, εμφανίζεστε απολύτως αδέξιοι</w:t>
      </w:r>
      <w:r>
        <w:rPr>
          <w:rFonts w:eastAsia="Times New Roman" w:cs="Times New Roman"/>
          <w:szCs w:val="24"/>
        </w:rPr>
        <w:t xml:space="preserve">, τυχοδιωκτικοί και ανεπαρκείς. Αναφέρομαι στα απορρίμματα. Θα έρθει η ώρα να το κουβεντιάσουμε αυτό το μεγάλο θέμα. Αναφέρομαι επίσης στα χθεσινά της </w:t>
      </w:r>
      <w:r>
        <w:rPr>
          <w:rFonts w:eastAsia="Times New Roman" w:cs="Times New Roman"/>
          <w:szCs w:val="24"/>
        </w:rPr>
        <w:t>π</w:t>
      </w:r>
      <w:r>
        <w:rPr>
          <w:rFonts w:eastAsia="Times New Roman" w:cs="Times New Roman"/>
          <w:szCs w:val="24"/>
        </w:rPr>
        <w:t xml:space="preserve">αιδείας. </w:t>
      </w:r>
    </w:p>
    <w:p w14:paraId="428C364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Σήμερα αιφνιδιαστήκαμε. Αφού ήμασταν δύο μέρες εδώ, κυρίες και κύριοι Βουλευτές, και όλες οι π</w:t>
      </w:r>
      <w:r>
        <w:rPr>
          <w:rFonts w:eastAsia="Times New Roman" w:cs="Times New Roman"/>
          <w:szCs w:val="24"/>
        </w:rPr>
        <w:t>λευρές έδειξαν ανεξαρτήτως εάν μιλούν σωστά ή λάθος, ενδιαφέρον για το θέμα, σήμερα μαθαίνουμε ότι καταργήθηκε το να είναι σημαιοφόρος ο αριστεύων σε κάθε τμήμα, αλλά θα είναι ο τυχερός που προκύπτει από κλήρωση και όχι ο καλός. Δεν είναι ότι είστε κατά τη</w:t>
      </w:r>
      <w:r>
        <w:rPr>
          <w:rFonts w:eastAsia="Times New Roman" w:cs="Times New Roman"/>
          <w:szCs w:val="24"/>
        </w:rPr>
        <w:t>ς αριστείας. Είστε έξαλλοι κατά της αριστείας! Προσβάλλετε μάλιστα μία πρακτική η οποία έδινε υπερηφάνεια και στους μαθητές που σήκωναν τη σημαία, αλλά και στους γονείς τους. Όσοι έχουμε παιδιά έχουμε ακούσει γονείς να λένε ότι το παιδί μου είναι σημαιοφόρ</w:t>
      </w:r>
      <w:r>
        <w:rPr>
          <w:rFonts w:eastAsia="Times New Roman" w:cs="Times New Roman"/>
          <w:szCs w:val="24"/>
        </w:rPr>
        <w:t xml:space="preserve">ος, γιατί είναι πάρα πολύ καλός. Τώρα δεν θα είναι αυτός ο σημαιοφόρος. Σημαιοφόρος θα είναι ο τυχερός. </w:t>
      </w:r>
    </w:p>
    <w:p w14:paraId="428C364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κόμη ένα παράδειγμα της σημερινής μέρας: Κύριε Υπουργέ, θα έρθει τροπολογία από το Υπουργείο Περιβάλλοντος που θα αφορά το σύρμα που θα τοποθετηθεί στ</w:t>
      </w:r>
      <w:r>
        <w:rPr>
          <w:rFonts w:eastAsia="Times New Roman" w:cs="Times New Roman"/>
          <w:szCs w:val="24"/>
        </w:rPr>
        <w:t xml:space="preserve">ον Κορινθιακό, στο νομοσχέδιο σήμερα ή αύριο; </w:t>
      </w:r>
    </w:p>
    <w:p w14:paraId="428C3647" w14:textId="77777777" w:rsidR="00CF256A" w:rsidRDefault="008A1C0A">
      <w:pPr>
        <w:spacing w:line="600" w:lineRule="auto"/>
        <w:ind w:firstLine="720"/>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 xml:space="preserve">Το σύρμα; </w:t>
      </w:r>
    </w:p>
    <w:p w14:paraId="428C364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το κόστος του σύρματος. </w:t>
      </w:r>
    </w:p>
    <w:p w14:paraId="428C3649" w14:textId="77777777" w:rsidR="00CF256A" w:rsidRDefault="008A1C0A">
      <w:pPr>
        <w:spacing w:line="600" w:lineRule="auto"/>
        <w:ind w:firstLine="720"/>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Προς το παρόν δεν την έχω υπ’ </w:t>
      </w:r>
      <w:proofErr w:type="spellStart"/>
      <w:r>
        <w:rPr>
          <w:rFonts w:eastAsia="Times New Roman"/>
          <w:szCs w:val="24"/>
        </w:rPr>
        <w:t>όψιν</w:t>
      </w:r>
      <w:proofErr w:type="spellEnd"/>
      <w:r>
        <w:rPr>
          <w:rFonts w:eastAsia="Times New Roman"/>
          <w:szCs w:val="24"/>
        </w:rPr>
        <w:t xml:space="preserve"> μου. </w:t>
      </w:r>
    </w:p>
    <w:p w14:paraId="428C364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Ακούμε κάτι τέτοιο. Μπορεί να έρθει στο σχέδιο νόμου του κ. Παππά. Και αυτό το θέμα δείχνει ότι δεν κάνετε προσπάθεια να δείτε τα θέματα του τόπου. Έρχεται τροπολογία στη Βουλή για ένα θέμα το οποίο παραδοσιακά έλυνε ο </w:t>
      </w:r>
      <w:r>
        <w:rPr>
          <w:rFonts w:eastAsia="Times New Roman" w:cs="Times New Roman"/>
          <w:szCs w:val="24"/>
        </w:rPr>
        <w:t>δ</w:t>
      </w:r>
      <w:r>
        <w:rPr>
          <w:rFonts w:eastAsia="Times New Roman" w:cs="Times New Roman"/>
          <w:szCs w:val="24"/>
        </w:rPr>
        <w:t>ήμος εκεί, όταν στο παρελθόν παρουσι</w:t>
      </w:r>
      <w:r>
        <w:rPr>
          <w:rFonts w:eastAsia="Times New Roman" w:cs="Times New Roman"/>
          <w:szCs w:val="24"/>
        </w:rPr>
        <w:t xml:space="preserve">αζόταν. Και τη φέρνετε τον Αύγουστο; Γιατί δεν τη φέρνατε τον Δεκέμβριο να μπει το σύρμα κατά τον Γενάρη, όταν η αρμόδια </w:t>
      </w:r>
      <w:r>
        <w:rPr>
          <w:rFonts w:eastAsia="Times New Roman" w:cs="Times New Roman"/>
          <w:szCs w:val="24"/>
        </w:rPr>
        <w:t>ε</w:t>
      </w:r>
      <w:r>
        <w:rPr>
          <w:rFonts w:eastAsia="Times New Roman" w:cs="Times New Roman"/>
          <w:szCs w:val="24"/>
        </w:rPr>
        <w:t>πιτροπή έμαθε το θέμα από τον Μάιο και ο αρμόδιος Υπουργός εδώ υποσχέθηκε ότι θα πάρει γρήγορα μέτρα; Δεν ξέρω εάν χρειάζονται νόμοι κ</w:t>
      </w:r>
      <w:r>
        <w:rPr>
          <w:rFonts w:eastAsia="Times New Roman" w:cs="Times New Roman"/>
          <w:szCs w:val="24"/>
        </w:rPr>
        <w:t>αι για αυτό, βρε αδερφέ. Στο παρελθόν αυτά λυνόντουσαν με αποφάσεις της τοπικής αυτοδιοίκησης. Εάν και για αυτό χρειάζονται νόμοι, ο νόμος θα έπρεπε να έχει έρθει από τον Μάιο κι όχι να φτάνουμε μέσα Αυγούστου όταν θα έρθει η ώρα να εφαρμοστεί η τροπολογία</w:t>
      </w:r>
      <w:r>
        <w:rPr>
          <w:rFonts w:eastAsia="Times New Roman" w:cs="Times New Roman"/>
          <w:szCs w:val="24"/>
        </w:rPr>
        <w:t xml:space="preserve">. Πότε θα δημοσιευτεί στο ΦΕΚ; Πότε θα γίνουν οι κατάλληλες ενέργειες; Αυτοί είστε οι κυβερνώντες! </w:t>
      </w:r>
    </w:p>
    <w:p w14:paraId="428C364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έρχομαι στα θέματα της </w:t>
      </w:r>
      <w:r>
        <w:rPr>
          <w:rFonts w:eastAsia="Times New Roman" w:cs="Times New Roman"/>
          <w:szCs w:val="24"/>
        </w:rPr>
        <w:t>υ</w:t>
      </w:r>
      <w:r>
        <w:rPr>
          <w:rFonts w:eastAsia="Times New Roman" w:cs="Times New Roman"/>
          <w:szCs w:val="24"/>
        </w:rPr>
        <w:t>γείας για το υπόλοιπο του χρόνου μου. Το πρωί ήμουν πάρα πολύ προσεκτικός όταν αγόρευσα στα θέματα που αφορούσαν την τροπολογία</w:t>
      </w:r>
      <w:r>
        <w:rPr>
          <w:rFonts w:eastAsia="Times New Roman" w:cs="Times New Roman"/>
          <w:szCs w:val="24"/>
        </w:rPr>
        <w:t xml:space="preserve"> για το </w:t>
      </w:r>
      <w:r>
        <w:rPr>
          <w:rFonts w:eastAsia="Times New Roman" w:cs="Times New Roman"/>
          <w:szCs w:val="24"/>
        </w:rPr>
        <w:lastRenderedPageBreak/>
        <w:t>ΚΕΕΛΠΝΟ. Μάλιστα είπα ότι θέλω να ακούσω το Υπουργείο και το άκουσα. Δεν άκουσα, όμως, λέξη για τον πυρήνα του θέματος πέραν της πλευράς της νομιμοποίησης δαπανών που δεν ξέρετε πόσες είναι. Το λέει το Γενικό Λογιστήριο του Κράτους. Οι των ΣΥΡΙΖΑ -</w:t>
      </w:r>
      <w:r>
        <w:rPr>
          <w:rFonts w:eastAsia="Times New Roman" w:cs="Times New Roman"/>
          <w:szCs w:val="24"/>
        </w:rPr>
        <w:t xml:space="preserve"> ΑΝΕΛ θα ψηφίσουν διάταξη που δεν ξέρετε τι ύψος έχει και φέρνετε στη Βουλή τέτοιου είδους τροπολογίες.</w:t>
      </w:r>
    </w:p>
    <w:p w14:paraId="428C364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όμως, είχα άλλο θέμα κατά νου να σας το πω όταν θα έπαιρνα τον λόγο για την πολιτική μου ομιλία. Εσείς δεν είστε που τον Σεπτέμβριο ή τον Δεκέμβριο</w:t>
      </w:r>
      <w:r>
        <w:rPr>
          <w:rFonts w:eastAsia="Times New Roman" w:cs="Times New Roman"/>
          <w:szCs w:val="24"/>
        </w:rPr>
        <w:t xml:space="preserve"> του 2015 κάνατε το ΚΕΕΛΠΝΟ φορέα που υπάγεται στο δημόσιο λογιστικό; Τον Σεπτέμβριο ή τον Δεκέμβριο του 2015, συνάδελφοι, δηλαδή δύο χρόνια πριν! Μετά, επί δύο χρόνια και μέχρι σήμερα ακολουθήσατε διαδικασίες προηγούμενες του ΚΕΕΛΠΝΟ, εκτός δημοσίου λογισ</w:t>
      </w:r>
      <w:r>
        <w:rPr>
          <w:rFonts w:eastAsia="Times New Roman" w:cs="Times New Roman"/>
          <w:szCs w:val="24"/>
        </w:rPr>
        <w:t xml:space="preserve">τικού. Δεν είστε ανακόλουθοι; Εάν κάτι το εντάσσει στο δημόσιο λογιστικό, θα προσαρμοστεί στις διαδικασίες σου. </w:t>
      </w:r>
    </w:p>
    <w:p w14:paraId="428C364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δεν έχω πληροφόρηση για αυτά. Δεν παρακολουθώ το Υπουργείο Υγείας από τόσο κοντά. Είμαι Κοινοβουλευτικός Εκπρόσωπος. Αλλά άκουσα τον Αναπλη</w:t>
      </w:r>
      <w:r>
        <w:rPr>
          <w:rFonts w:eastAsia="Times New Roman" w:cs="Times New Roman"/>
          <w:szCs w:val="24"/>
        </w:rPr>
        <w:t xml:space="preserve">ρωτή Υπουργό να λέει για το σύστημα των </w:t>
      </w:r>
      <w:r>
        <w:rPr>
          <w:rFonts w:eastAsia="Times New Roman" w:cs="Times New Roman"/>
          <w:szCs w:val="24"/>
        </w:rPr>
        <w:t>ε</w:t>
      </w:r>
      <w:r>
        <w:rPr>
          <w:rFonts w:eastAsia="Times New Roman" w:cs="Times New Roman"/>
          <w:szCs w:val="24"/>
        </w:rPr>
        <w:t xml:space="preserve">πιτρόπων, ότι είναι και αυτοί θεσμικά εμπόδια. Οι </w:t>
      </w:r>
      <w:r>
        <w:rPr>
          <w:rFonts w:eastAsia="Times New Roman" w:cs="Times New Roman"/>
          <w:szCs w:val="24"/>
        </w:rPr>
        <w:t>ε</w:t>
      </w:r>
      <w:r>
        <w:rPr>
          <w:rFonts w:eastAsia="Times New Roman" w:cs="Times New Roman"/>
          <w:szCs w:val="24"/>
        </w:rPr>
        <w:t xml:space="preserve">πίτροποι του Ελεγκτικού Συνεδρίου είναι και αυτοί πια </w:t>
      </w:r>
      <w:r>
        <w:rPr>
          <w:rFonts w:eastAsia="Times New Roman" w:cs="Times New Roman"/>
          <w:szCs w:val="24"/>
        </w:rPr>
        <w:lastRenderedPageBreak/>
        <w:t>θεσμικά εμπόδια, μαζί με τις ανεξάρτητες αρχές και τα δικαστήρια, κατά τον Πρωθυπουργό.</w:t>
      </w:r>
    </w:p>
    <w:p w14:paraId="428C364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ε</w:t>
      </w:r>
      <w:r>
        <w:rPr>
          <w:rFonts w:eastAsia="Times New Roman" w:cs="Times New Roman"/>
          <w:szCs w:val="24"/>
        </w:rPr>
        <w:t xml:space="preserve">πίτροποι, λοιπόν, </w:t>
      </w:r>
      <w:r>
        <w:rPr>
          <w:rFonts w:eastAsia="Times New Roman" w:cs="Times New Roman"/>
          <w:szCs w:val="24"/>
        </w:rPr>
        <w:t>αυτοί έχουν στήσει έναν μηχανισμό ο οποίος σας δυσκολεύει. Αντί να τα λέτε αυτά, σκοπός είναι και με νομοθετικά αλλά και με πρακτικά μέσα να υπερβαίνετε τις δυσχέρειες. Για αυτό είστε Κυβέρνηση. Δεν είστε Κυβέρνηση για να καταγγέλλετε τους άλλους, πολιτικο</w:t>
      </w:r>
      <w:r>
        <w:rPr>
          <w:rFonts w:eastAsia="Times New Roman" w:cs="Times New Roman"/>
          <w:szCs w:val="24"/>
        </w:rPr>
        <w:t xml:space="preserve">ύς σας αντιπάλους ή τους δικαστές ή τους </w:t>
      </w:r>
      <w:r>
        <w:rPr>
          <w:rFonts w:eastAsia="Times New Roman" w:cs="Times New Roman"/>
          <w:szCs w:val="24"/>
        </w:rPr>
        <w:t>ε</w:t>
      </w:r>
      <w:r>
        <w:rPr>
          <w:rFonts w:eastAsia="Times New Roman" w:cs="Times New Roman"/>
          <w:szCs w:val="24"/>
        </w:rPr>
        <w:t xml:space="preserve">πιτρόπους του Ελεγκτικού Συνεδρίου σήμερα. Μα, έλεος! </w:t>
      </w:r>
    </w:p>
    <w:p w14:paraId="428C364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Γιατί εσείς, κύριε Ξανθέ, δεν έχετε κανέναν λόγο να μπλέκετε με αυτά. Κάνατε το θέμα του ΚΕΕΛΠΝΟ δημοσίου λογιστικού θέμα. Καλώς το κάνατε. Έχετε πλειοψηφία, α</w:t>
      </w:r>
      <w:r>
        <w:rPr>
          <w:rFonts w:eastAsia="Times New Roman" w:cs="Times New Roman"/>
          <w:szCs w:val="24"/>
        </w:rPr>
        <w:t xml:space="preserve">υτό πιστέψατε. Ακολουθήσατε, όμως, τις προηγούμενες διαδικασίες. Αυτό δεν είναι ανακόλουθο; Δεν δημιουργεί προβλήματα για το πώς σκέφτεστε, για το πώς εποπτεύετε το Υπουργείο σας; Αυτό είναι το πολιτικό θέμα και τώρα θα το πληρώσετε αυτό, διότι έρχεστε να </w:t>
      </w:r>
      <w:r>
        <w:rPr>
          <w:rFonts w:eastAsia="Times New Roman" w:cs="Times New Roman"/>
          <w:szCs w:val="24"/>
        </w:rPr>
        <w:t xml:space="preserve">νομιμοποιήσετε ακαθόριστες δαπάνες με έναν τρόπο πραγματικά έξω από τα όρια της λογικής και του Συντάγματος. Κι αυτό </w:t>
      </w:r>
      <w:r>
        <w:rPr>
          <w:rFonts w:eastAsia="Times New Roman" w:cs="Times New Roman"/>
          <w:szCs w:val="24"/>
        </w:rPr>
        <w:lastRenderedPageBreak/>
        <w:t>δεν είναι επειδή σας το λέει η Βουλή. Η Βουλή σας το είπε, απαντήσατε επί άλλων θεμάτων. Η πρακτική θα σας δημιουργήσει προβλήματα και τώρα</w:t>
      </w:r>
      <w:r>
        <w:rPr>
          <w:rFonts w:eastAsia="Times New Roman" w:cs="Times New Roman"/>
          <w:szCs w:val="24"/>
        </w:rPr>
        <w:t xml:space="preserve"> και αργότερα. </w:t>
      </w:r>
    </w:p>
    <w:p w14:paraId="428C365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Έφυγα από το Υπουργείο με λυσσώδη αντίδραση δική σας. Σας είδα μάλιστα και σε μ</w:t>
      </w:r>
      <w:r>
        <w:rPr>
          <w:rFonts w:eastAsia="Times New Roman" w:cs="Times New Roman"/>
          <w:szCs w:val="24"/>
        </w:rPr>
        <w:t>ί</w:t>
      </w:r>
      <w:r>
        <w:rPr>
          <w:rFonts w:eastAsia="Times New Roman" w:cs="Times New Roman"/>
          <w:szCs w:val="24"/>
        </w:rPr>
        <w:t xml:space="preserve">α διαδήλωση εναντίων μου. Μου το είχε πει ο κ. </w:t>
      </w:r>
      <w:proofErr w:type="spellStart"/>
      <w:r>
        <w:rPr>
          <w:rFonts w:eastAsia="Times New Roman" w:cs="Times New Roman"/>
          <w:szCs w:val="24"/>
        </w:rPr>
        <w:t>Κεγκέρογλου</w:t>
      </w:r>
      <w:proofErr w:type="spellEnd"/>
      <w:r>
        <w:rPr>
          <w:rFonts w:eastAsia="Times New Roman" w:cs="Times New Roman"/>
          <w:szCs w:val="24"/>
        </w:rPr>
        <w:t>. Μ</w:t>
      </w:r>
      <w:r>
        <w:rPr>
          <w:rFonts w:eastAsia="Times New Roman" w:cs="Times New Roman"/>
          <w:szCs w:val="24"/>
        </w:rPr>
        <w:t>ί</w:t>
      </w:r>
      <w:r>
        <w:rPr>
          <w:rFonts w:eastAsia="Times New Roman" w:cs="Times New Roman"/>
          <w:szCs w:val="24"/>
        </w:rPr>
        <w:t xml:space="preserve">α φορά σας το είχα πει και το είχατε αρνηθεί. Σας είδα σε βίντεο. Το ανάρτησα και στα δικά μου </w:t>
      </w:r>
      <w:r>
        <w:rPr>
          <w:rFonts w:eastAsia="Times New Roman" w:cs="Times New Roman"/>
          <w:szCs w:val="24"/>
          <w:lang w:val="en-US"/>
        </w:rPr>
        <w:t>soc</w:t>
      </w:r>
      <w:r>
        <w:rPr>
          <w:rFonts w:eastAsia="Times New Roman" w:cs="Times New Roman"/>
          <w:szCs w:val="24"/>
          <w:lang w:val="en-US"/>
        </w:rPr>
        <w:t>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Είδα να φωνάζετε μαζί με άλλους «κάτω η χούντα του Λοβέρδου». </w:t>
      </w:r>
    </w:p>
    <w:p w14:paraId="428C3651" w14:textId="77777777" w:rsidR="00CF256A" w:rsidRDefault="008A1C0A">
      <w:pPr>
        <w:spacing w:line="600" w:lineRule="auto"/>
        <w:ind w:firstLine="720"/>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 xml:space="preserve">Για να μη συγχωνευτεί το Νοσοκομείο Ρεθύμνου με εκείνο των Χανίων όπως είχατε προδιαγράψει. </w:t>
      </w:r>
    </w:p>
    <w:p w14:paraId="428C365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δεν είχα προδιαγράψει τίποτα. Εγώ</w:t>
      </w:r>
      <w:r>
        <w:rPr>
          <w:rFonts w:eastAsia="Times New Roman" w:cs="Times New Roman"/>
          <w:szCs w:val="24"/>
        </w:rPr>
        <w:t xml:space="preserve"> έκανα διάλογο και εσείς φωνάζατε και μάλιστα λέγοντας «κάτω η χούντα του Λοβέρδου». Είχα κατέβει για διάλογο και φωνάζατε «κάτω η χούντα του Λοβέρδου», κύριε συνάδελφε που είστε και μετριοπαθής. Φανταστείτε τους μη μετριοπαθείς. </w:t>
      </w:r>
    </w:p>
    <w:p w14:paraId="428C3653" w14:textId="77777777" w:rsidR="00CF256A" w:rsidRDefault="008A1C0A">
      <w:pPr>
        <w:spacing w:line="600" w:lineRule="auto"/>
        <w:ind w:firstLine="720"/>
        <w:jc w:val="both"/>
        <w:rPr>
          <w:rFonts w:eastAsia="Times New Roman" w:cs="Times New Roman"/>
          <w:szCs w:val="24"/>
        </w:rPr>
      </w:pPr>
      <w:r>
        <w:rPr>
          <w:rFonts w:eastAsia="Times New Roman"/>
          <w:b/>
          <w:szCs w:val="24"/>
        </w:rPr>
        <w:t xml:space="preserve">ΑΝΔΡΕΑΣ ΞΑΝΘΟΣ (Υπουργός </w:t>
      </w:r>
      <w:r>
        <w:rPr>
          <w:rFonts w:eastAsia="Times New Roman"/>
          <w:b/>
          <w:szCs w:val="24"/>
        </w:rPr>
        <w:t xml:space="preserve">Υγείας): </w:t>
      </w:r>
      <w:r>
        <w:rPr>
          <w:rFonts w:eastAsia="Times New Roman"/>
          <w:szCs w:val="24"/>
        </w:rPr>
        <w:t>Διάλογο με τα ΜΑΤ;</w:t>
      </w:r>
    </w:p>
    <w:p w14:paraId="428C365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Σχετικά με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έγιναν οι πρώτοι ηλεκτρονικοί διαγωνισμοί για προμήθεια δραστικής ουσίας στα νοσοκομεία, οι περικοπές στα φάρμακα δισεκατομμυρίων ευρώ, ο ΕΟΠΥΥ, μ</w:t>
      </w:r>
      <w:r>
        <w:rPr>
          <w:rFonts w:eastAsia="Times New Roman" w:cs="Times New Roman"/>
          <w:szCs w:val="24"/>
        </w:rPr>
        <w:t>ί</w:t>
      </w:r>
      <w:r>
        <w:rPr>
          <w:rFonts w:eastAsia="Times New Roman" w:cs="Times New Roman"/>
          <w:szCs w:val="24"/>
        </w:rPr>
        <w:t>α κατάκτηση που δεκα</w:t>
      </w:r>
      <w:r>
        <w:rPr>
          <w:rFonts w:eastAsia="Times New Roman" w:cs="Times New Roman"/>
          <w:szCs w:val="24"/>
        </w:rPr>
        <w:t xml:space="preserve">ετίες ήταν στο πρόγραμμα και ποτέ δεν γινόταν, και εσείς απέναντι! Αυτά έκανα αλλά και πολλά άλλα. </w:t>
      </w:r>
    </w:p>
    <w:p w14:paraId="428C3655" w14:textId="77777777" w:rsidR="00CF256A" w:rsidRDefault="008A1C0A">
      <w:pPr>
        <w:spacing w:line="600" w:lineRule="auto"/>
        <w:ind w:firstLine="720"/>
        <w:jc w:val="both"/>
        <w:rPr>
          <w:rFonts w:eastAsia="Times New Roman"/>
          <w:szCs w:val="24"/>
        </w:rPr>
      </w:pPr>
      <w:r>
        <w:rPr>
          <w:rFonts w:eastAsia="Times New Roman" w:cs="Times New Roman"/>
          <w:szCs w:val="24"/>
        </w:rPr>
        <w:t>Όμως, κυρίες και κύριοι συνάδελφοι, δέχομαι ότι στο θέμα της πρωτοβάθμιας φροντίδας υγείας δεν έχω συμβολή. Η πρωτοβάθμια ήταν προβληματική στην Ελλάδα. Εγώ δεν είχα προτεραιότητες τον πρώτο καιρό του χρόνου μου να κάνω αυτά. Να επισημάνω ότι ο ΕΟΠΥΥ δεν ή</w:t>
      </w:r>
      <w:r>
        <w:rPr>
          <w:rFonts w:eastAsia="Times New Roman" w:cs="Times New Roman"/>
          <w:szCs w:val="24"/>
        </w:rPr>
        <w:t xml:space="preserve">ταν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και ευχαριστώ, κύριε </w:t>
      </w:r>
      <w:proofErr w:type="spellStart"/>
      <w:r>
        <w:rPr>
          <w:rFonts w:eastAsia="Times New Roman" w:cs="Times New Roman"/>
          <w:szCs w:val="24"/>
        </w:rPr>
        <w:t>Μπαργιώτα</w:t>
      </w:r>
      <w:proofErr w:type="spellEnd"/>
      <w:r>
        <w:rPr>
          <w:rFonts w:eastAsia="Times New Roman" w:cs="Times New Roman"/>
          <w:szCs w:val="24"/>
        </w:rPr>
        <w:t xml:space="preserve"> που το θυμηθήκατε το πρωί. Εμείς το κάναμε. Ήταν δική μου επιλογή και μάλιστα μου κόστισε και προσωπικά πάρα πολύ, γιατί οι αντιδράσεις ήταν πάρα πολλές για ένα μέτρο που ήταν απολύτως σωστό. </w:t>
      </w:r>
      <w:r>
        <w:rPr>
          <w:rFonts w:eastAsia="Times New Roman"/>
          <w:szCs w:val="24"/>
        </w:rPr>
        <w:t>Ό</w:t>
      </w:r>
      <w:r>
        <w:rPr>
          <w:rFonts w:eastAsia="Times New Roman"/>
          <w:szCs w:val="24"/>
        </w:rPr>
        <w:t>σο ο κα</w:t>
      </w:r>
      <w:r>
        <w:rPr>
          <w:rFonts w:eastAsia="Times New Roman"/>
          <w:szCs w:val="24"/>
        </w:rPr>
        <w:t xml:space="preserve">ιρός περνάει φαντάζομαι όλες οι κυβερνήσεις το βελτιώνουν. </w:t>
      </w:r>
    </w:p>
    <w:p w14:paraId="428C3656" w14:textId="77777777" w:rsidR="00CF256A" w:rsidRDefault="008A1C0A">
      <w:pPr>
        <w:spacing w:line="600" w:lineRule="auto"/>
        <w:ind w:firstLine="720"/>
        <w:jc w:val="both"/>
        <w:rPr>
          <w:rFonts w:eastAsia="Times New Roman"/>
          <w:szCs w:val="24"/>
        </w:rPr>
      </w:pPr>
      <w:r>
        <w:rPr>
          <w:rFonts w:eastAsia="Times New Roman"/>
          <w:szCs w:val="24"/>
        </w:rPr>
        <w:t xml:space="preserve">Ακούστε τώρα για την </w:t>
      </w:r>
      <w:r>
        <w:rPr>
          <w:rFonts w:eastAsia="Times New Roman"/>
          <w:szCs w:val="24"/>
        </w:rPr>
        <w:t>π</w:t>
      </w:r>
      <w:r>
        <w:rPr>
          <w:rFonts w:eastAsia="Times New Roman"/>
          <w:szCs w:val="24"/>
        </w:rPr>
        <w:t xml:space="preserve">ρωτοβάθμια. Όταν μας παρουσιάστηκε τι διαθέτει η χώρα από δομές στον χώρο του πρώτου βαθμού της </w:t>
      </w:r>
      <w:r>
        <w:rPr>
          <w:rFonts w:eastAsia="Times New Roman"/>
          <w:szCs w:val="24"/>
        </w:rPr>
        <w:t>υ</w:t>
      </w:r>
      <w:r>
        <w:rPr>
          <w:rFonts w:eastAsia="Times New Roman"/>
          <w:szCs w:val="24"/>
        </w:rPr>
        <w:t>γείας -και αυτό έγινε στην Επιτροπή Κοινωνικών Υποθέσεων στη Αίθουσα της Γερο</w:t>
      </w:r>
      <w:r>
        <w:rPr>
          <w:rFonts w:eastAsia="Times New Roman"/>
          <w:szCs w:val="24"/>
        </w:rPr>
        <w:t xml:space="preserve">υσίας από τον κ. </w:t>
      </w:r>
      <w:proofErr w:type="spellStart"/>
      <w:r>
        <w:rPr>
          <w:rFonts w:eastAsia="Times New Roman"/>
          <w:szCs w:val="24"/>
        </w:rPr>
        <w:t>Κυριόπουλο</w:t>
      </w:r>
      <w:proofErr w:type="spellEnd"/>
      <w:r>
        <w:rPr>
          <w:rFonts w:eastAsia="Times New Roman"/>
          <w:szCs w:val="24"/>
        </w:rPr>
        <w:t xml:space="preserve"> που </w:t>
      </w:r>
      <w:r>
        <w:rPr>
          <w:rFonts w:eastAsia="Times New Roman"/>
          <w:szCs w:val="24"/>
        </w:rPr>
        <w:lastRenderedPageBreak/>
        <w:t xml:space="preserve">είχε αναλάβει ένα πρόγραμμα πολλά χρόνια πριν πάω εγώ στο Υπουργείο- έμεινα άναυδος όταν είδα η χώρα μας τι διαθέτει. </w:t>
      </w:r>
      <w:r>
        <w:rPr>
          <w:rFonts w:eastAsia="Times New Roman"/>
          <w:szCs w:val="24"/>
        </w:rPr>
        <w:t>Δ</w:t>
      </w:r>
      <w:r>
        <w:rPr>
          <w:rFonts w:eastAsia="Times New Roman"/>
          <w:szCs w:val="24"/>
        </w:rPr>
        <w:t>ιαθέτει τα εκατοντάδες δημοτικά ιατρεία -καλά ή κακά-, τα εκατοντάδες κέντρα υγείας και άλλες πολλές μονά</w:t>
      </w:r>
      <w:r>
        <w:rPr>
          <w:rFonts w:eastAsia="Times New Roman"/>
          <w:szCs w:val="24"/>
        </w:rPr>
        <w:t xml:space="preserve">δες και δομές στον χώρο της </w:t>
      </w:r>
      <w:r>
        <w:rPr>
          <w:rFonts w:eastAsia="Times New Roman"/>
          <w:szCs w:val="24"/>
        </w:rPr>
        <w:t>π</w:t>
      </w:r>
      <w:r>
        <w:rPr>
          <w:rFonts w:eastAsia="Times New Roman"/>
          <w:szCs w:val="24"/>
        </w:rPr>
        <w:t xml:space="preserve">ρωτοβάθμιας. Αυτά ήταν. Ούτε έκανα κάτι παραπάνω εγώ γι’ αυτά, άντε να άνοιξα τέσσερα, πέντε, κέντρα υγείας παραπάνω. </w:t>
      </w:r>
    </w:p>
    <w:p w14:paraId="428C3657" w14:textId="77777777" w:rsidR="00CF256A" w:rsidRDefault="008A1C0A">
      <w:pPr>
        <w:spacing w:line="600" w:lineRule="auto"/>
        <w:ind w:firstLine="720"/>
        <w:jc w:val="both"/>
        <w:rPr>
          <w:rFonts w:eastAsia="Times New Roman"/>
          <w:szCs w:val="24"/>
        </w:rPr>
      </w:pPr>
      <w:r>
        <w:rPr>
          <w:rFonts w:eastAsia="Times New Roman"/>
          <w:szCs w:val="24"/>
        </w:rPr>
        <w:t>Το πρόβλημα, κυρίες και κύριοι Βουλευτές, ήταν ότι αυτά δεν είχαν μεταξύ τους σύνδεση για να συγκροτούν πραγ</w:t>
      </w:r>
      <w:r>
        <w:rPr>
          <w:rFonts w:eastAsia="Times New Roman"/>
          <w:szCs w:val="24"/>
        </w:rPr>
        <w:t>ματικά πρώτο βαθμό υγείας με σύστημα. Πέρασαν τόσα χρόνια, δυόμισι χρόνια είστε εσείς και παραμένουν τα προβλήματα. Εγώ δεν έμεινα δυόμισι χρόνια στο Υπουργείο Υγείας, είκοσι μήνες έμεινα. Οι συνάδελφοί σας στο Υπουργείο Υγείας, ο κ. Ξανθός, έχει δυόμισι χ</w:t>
      </w:r>
      <w:r>
        <w:rPr>
          <w:rFonts w:eastAsia="Times New Roman"/>
          <w:szCs w:val="24"/>
        </w:rPr>
        <w:t xml:space="preserve">ρόνια. Δυόμισι χρόνια στο Υπουργείο Υγείας και το φέρνουν τώρα. </w:t>
      </w:r>
    </w:p>
    <w:p w14:paraId="428C3658" w14:textId="77777777" w:rsidR="00CF256A" w:rsidRDefault="008A1C0A">
      <w:pPr>
        <w:spacing w:line="600" w:lineRule="auto"/>
        <w:ind w:firstLine="720"/>
        <w:jc w:val="both"/>
        <w:rPr>
          <w:rFonts w:eastAsia="Times New Roman"/>
          <w:szCs w:val="24"/>
        </w:rPr>
      </w:pPr>
      <w:r>
        <w:rPr>
          <w:rFonts w:eastAsia="Times New Roman"/>
          <w:szCs w:val="24"/>
        </w:rPr>
        <w:t>Τι φέρνουν; Αυτό που λένε οι εισηγητές σας, οι Βουλευτές που μιλούν εκ μέρους σας; Φέρνουν, δηλαδή, οι συνάδελφοι του Υπουργείου Υγείας ένα σύστημα πρωτοβάθμιας φροντίδας υγείας; Όχι. Προσθέτ</w:t>
      </w:r>
      <w:r>
        <w:rPr>
          <w:rFonts w:eastAsia="Times New Roman"/>
          <w:szCs w:val="24"/>
        </w:rPr>
        <w:t xml:space="preserve">ουν μονάδες. Και τολμώ να πω με μία πελατειακή λογική. Δηλαδή βάζουν τον κ. Μαντά -τον γιατρό κ. Μαντά- </w:t>
      </w:r>
      <w:r>
        <w:rPr>
          <w:rFonts w:eastAsia="Times New Roman"/>
          <w:szCs w:val="24"/>
        </w:rPr>
        <w:lastRenderedPageBreak/>
        <w:t>ας πούμε σε μ</w:t>
      </w:r>
      <w:r>
        <w:rPr>
          <w:rFonts w:eastAsia="Times New Roman"/>
          <w:szCs w:val="24"/>
        </w:rPr>
        <w:t>ί</w:t>
      </w:r>
      <w:r>
        <w:rPr>
          <w:rFonts w:eastAsia="Times New Roman"/>
          <w:szCs w:val="24"/>
        </w:rPr>
        <w:t>α γειτονιά του Πειραιά, με μ</w:t>
      </w:r>
      <w:r>
        <w:rPr>
          <w:rFonts w:eastAsia="Times New Roman"/>
          <w:szCs w:val="24"/>
        </w:rPr>
        <w:t>ί</w:t>
      </w:r>
      <w:r>
        <w:rPr>
          <w:rFonts w:eastAsia="Times New Roman"/>
          <w:szCs w:val="24"/>
        </w:rPr>
        <w:t xml:space="preserve">α δομή -δεν ξέρω τι δομή θα του βρουν- και τι τον κάνουν; Έναν οργανωμένο </w:t>
      </w:r>
      <w:proofErr w:type="spellStart"/>
      <w:r>
        <w:rPr>
          <w:rFonts w:eastAsia="Times New Roman"/>
          <w:szCs w:val="24"/>
        </w:rPr>
        <w:t>συνταγογράφο</w:t>
      </w:r>
      <w:proofErr w:type="spellEnd"/>
      <w:r>
        <w:rPr>
          <w:rFonts w:eastAsia="Times New Roman"/>
          <w:szCs w:val="24"/>
        </w:rPr>
        <w:t>, έναν άνθρωπο που θα κ</w:t>
      </w:r>
      <w:r>
        <w:rPr>
          <w:rFonts w:eastAsia="Times New Roman"/>
          <w:szCs w:val="24"/>
        </w:rPr>
        <w:t xml:space="preserve">άνει παραπεμπτικά. Διότι το στοίχημα στην πρωτοβάθμια υγεία ήταν -γι’ αυτό είναι δύσκολο και θέλει καιρό… </w:t>
      </w:r>
    </w:p>
    <w:p w14:paraId="428C3659" w14:textId="77777777" w:rsidR="00CF256A" w:rsidRDefault="008A1C0A">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Αυτό καταλάβατε;</w:t>
      </w:r>
    </w:p>
    <w:p w14:paraId="428C365A" w14:textId="77777777" w:rsidR="00CF256A" w:rsidRDefault="008A1C0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 στοίχημα είναι να κάνεις τον χώρο της </w:t>
      </w:r>
      <w:r>
        <w:rPr>
          <w:rFonts w:eastAsia="Times New Roman"/>
          <w:szCs w:val="24"/>
        </w:rPr>
        <w:t>π</w:t>
      </w:r>
      <w:r>
        <w:rPr>
          <w:rFonts w:eastAsia="Times New Roman"/>
          <w:szCs w:val="24"/>
        </w:rPr>
        <w:t>ρωτοβάθμιας</w:t>
      </w:r>
      <w:r>
        <w:rPr>
          <w:rFonts w:eastAsia="Times New Roman"/>
          <w:szCs w:val="24"/>
        </w:rPr>
        <w:t>,</w:t>
      </w:r>
      <w:r>
        <w:rPr>
          <w:rFonts w:eastAsia="Times New Roman"/>
          <w:szCs w:val="24"/>
        </w:rPr>
        <w:t xml:space="preserve"> σύστημα </w:t>
      </w:r>
      <w:r>
        <w:rPr>
          <w:rFonts w:eastAsia="Times New Roman"/>
          <w:szCs w:val="24"/>
        </w:rPr>
        <w:t>π</w:t>
      </w:r>
      <w:r>
        <w:rPr>
          <w:rFonts w:eastAsia="Times New Roman"/>
          <w:szCs w:val="24"/>
        </w:rPr>
        <w:t>ρωτοβάθμιας υγείας, όχι να</w:t>
      </w:r>
      <w:r>
        <w:rPr>
          <w:rFonts w:eastAsia="Times New Roman"/>
          <w:szCs w:val="24"/>
        </w:rPr>
        <w:t xml:space="preserve"> αποκτήσεις κι άλλες μονάδες για λόγους πελατειακούς, για τις εκλογές που θα έρθουν ή για λόγους προώθησης της </w:t>
      </w:r>
      <w:proofErr w:type="spellStart"/>
      <w:r>
        <w:rPr>
          <w:rFonts w:eastAsia="Times New Roman"/>
          <w:szCs w:val="24"/>
        </w:rPr>
        <w:t>συνταγογράφησης</w:t>
      </w:r>
      <w:proofErr w:type="spellEnd"/>
      <w:r>
        <w:rPr>
          <w:rFonts w:eastAsia="Times New Roman"/>
          <w:szCs w:val="24"/>
        </w:rPr>
        <w:t xml:space="preserve"> και των παραπεμπτικών, που θα είναι και η συνεισφορά σας στα νοσοκομεία. </w:t>
      </w:r>
    </w:p>
    <w:p w14:paraId="428C365B" w14:textId="77777777" w:rsidR="00CF256A" w:rsidRDefault="008A1C0A">
      <w:pPr>
        <w:spacing w:line="600" w:lineRule="auto"/>
        <w:ind w:firstLine="709"/>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428C365C"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Κάνετε λάθος.</w:t>
      </w:r>
    </w:p>
    <w:p w14:paraId="428C365D" w14:textId="77777777" w:rsidR="00CF256A" w:rsidRDefault="008A1C0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έχετε παραπάνω παραπεμπτικά στα νοσοκομεία. Τι άλλο θα έχετε; Τι θα προσθέσετε; Αν είχατε πραγματικά όραμα και δυνατότητες και δυόμισι χρόνια που πέρασαν τα ξοδεύατε σε επεξεργ</w:t>
      </w:r>
      <w:r>
        <w:rPr>
          <w:rFonts w:eastAsia="Times New Roman"/>
          <w:szCs w:val="24"/>
        </w:rPr>
        <w:t xml:space="preserve">ασίες, τώρα θα παρουσιάζατε </w:t>
      </w:r>
      <w:r>
        <w:rPr>
          <w:rFonts w:eastAsia="Times New Roman"/>
          <w:szCs w:val="24"/>
        </w:rPr>
        <w:lastRenderedPageBreak/>
        <w:t xml:space="preserve">εδώ με έναν τρόπο πάρα πολύ χαρακτηριστικό αυτά τα οποία κάνατε για να μετατρέψετε τις δομές και τις μονάδες στο πεδίο της </w:t>
      </w:r>
      <w:r>
        <w:rPr>
          <w:rFonts w:eastAsia="Times New Roman"/>
          <w:szCs w:val="24"/>
        </w:rPr>
        <w:t>π</w:t>
      </w:r>
      <w:r>
        <w:rPr>
          <w:rFonts w:eastAsia="Times New Roman"/>
          <w:szCs w:val="24"/>
        </w:rPr>
        <w:t xml:space="preserve">ρωτοβάθμιας, σε σύστημα </w:t>
      </w:r>
      <w:r>
        <w:rPr>
          <w:rFonts w:eastAsia="Times New Roman"/>
          <w:szCs w:val="24"/>
        </w:rPr>
        <w:t>π</w:t>
      </w:r>
      <w:r>
        <w:rPr>
          <w:rFonts w:eastAsia="Times New Roman"/>
          <w:szCs w:val="24"/>
        </w:rPr>
        <w:t>ρωτοβάθμιας υγείας. Εμείς γι’ αυτό δεν θα το ψηφίσουμε. Γι’ αυτό δεν θα το ψηφί</w:t>
      </w:r>
      <w:r>
        <w:rPr>
          <w:rFonts w:eastAsia="Times New Roman"/>
          <w:szCs w:val="24"/>
        </w:rPr>
        <w:t xml:space="preserve">σουμε. Είναι στα λόγια. </w:t>
      </w:r>
    </w:p>
    <w:p w14:paraId="428C365E" w14:textId="77777777" w:rsidR="00CF256A" w:rsidRDefault="008A1C0A">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Είστε σίγουρος ότι το διαβάσατε;</w:t>
      </w:r>
    </w:p>
    <w:p w14:paraId="428C365F" w14:textId="77777777" w:rsidR="00CF256A" w:rsidRDefault="008A1C0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Αγορεύατε χωρίς ένας από σας να μπορέσει να αποδείξει πώς από τα είκοσι, είκοσι δύο άρθρα -όσα είναι τα περί </w:t>
      </w:r>
      <w:r>
        <w:rPr>
          <w:rFonts w:eastAsia="Times New Roman"/>
          <w:szCs w:val="24"/>
        </w:rPr>
        <w:t>π</w:t>
      </w:r>
      <w:r>
        <w:rPr>
          <w:rFonts w:eastAsia="Times New Roman"/>
          <w:szCs w:val="24"/>
        </w:rPr>
        <w:t>ρωτοβάθμιας- αναδεικνύεται σύστημα. Εγώ σας ακ</w:t>
      </w:r>
      <w:r>
        <w:rPr>
          <w:rFonts w:eastAsia="Times New Roman"/>
          <w:szCs w:val="24"/>
        </w:rPr>
        <w:t>ούω και σας προσέχω και προσπαθώ να δω, έχετε κάτι να προσθέσετε στα υπάρχοντα ή έχετε να προσθέσετε μονάδες παραγωγής ψήφων, μονάδες πελατειακών σχέσεων ή μονάδες προώθησης προς τα νοσοκομεία…</w:t>
      </w:r>
    </w:p>
    <w:p w14:paraId="428C3660"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αξίζει τέτοια κριτική.</w:t>
      </w:r>
    </w:p>
    <w:p w14:paraId="428C3661" w14:textId="77777777" w:rsidR="00CF256A" w:rsidRDefault="008A1C0A">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…α</w:t>
      </w:r>
      <w:r>
        <w:rPr>
          <w:rFonts w:eastAsia="Times New Roman"/>
          <w:szCs w:val="24"/>
        </w:rPr>
        <w:t>ντί να παρέχονται υπηρεσίες υγείας; Έχει κα</w:t>
      </w:r>
      <w:r>
        <w:rPr>
          <w:rFonts w:eastAsia="Times New Roman"/>
          <w:szCs w:val="24"/>
        </w:rPr>
        <w:t>μ</w:t>
      </w:r>
      <w:r>
        <w:rPr>
          <w:rFonts w:eastAsia="Times New Roman"/>
          <w:szCs w:val="24"/>
        </w:rPr>
        <w:t xml:space="preserve">μιά σχέση όλο αυτό που κάνετε εσείς με τον οικογενειακό γιατρό; </w:t>
      </w:r>
    </w:p>
    <w:p w14:paraId="428C3662" w14:textId="77777777" w:rsidR="00CF256A" w:rsidRDefault="008A1C0A">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Απολύτως.</w:t>
      </w:r>
    </w:p>
    <w:p w14:paraId="428C3663" w14:textId="77777777" w:rsidR="00CF256A" w:rsidRDefault="008A1C0A">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Έχει σχέση με τον έμπειρο άνθρωπο ο οποίος με την εμπειρία και τις γνώσεις του θα σκύβει επάνω στον ασθ</w:t>
      </w:r>
      <w:r>
        <w:rPr>
          <w:rFonts w:eastAsia="Times New Roman"/>
          <w:szCs w:val="24"/>
        </w:rPr>
        <w:t xml:space="preserve">ενή και θα καθιστά άχρηστη τη δική του ταλαιπωρία στα νοσοκομεία, διότι θα βρει το πρόβλημα της υγείας του εκεί και τότε; </w:t>
      </w:r>
    </w:p>
    <w:p w14:paraId="428C3664" w14:textId="77777777" w:rsidR="00CF256A" w:rsidRDefault="008A1C0A">
      <w:pPr>
        <w:spacing w:line="600" w:lineRule="auto"/>
        <w:ind w:firstLine="720"/>
        <w:jc w:val="both"/>
        <w:rPr>
          <w:rFonts w:eastAsia="Times New Roman"/>
          <w:szCs w:val="24"/>
        </w:rPr>
      </w:pPr>
      <w:r>
        <w:rPr>
          <w:rFonts w:eastAsia="Times New Roman"/>
          <w:szCs w:val="24"/>
        </w:rPr>
        <w:t>Καλά, από τις διατάξεις δεν υπάρχει. Δεν έχει ακουστεί, από αυτά που εσείς λέτε, η δική σας κατανόηση γι’ αυτό που φέρνετε τώρα εδώ, βάσει της οποίας κατανόησης καλείτε κι εμάς να ψηφίσουμε. Εάν αυτό δεν συντελεστεί, εμείς έχουμε πάρει απόφαση. Πάμε απέναν</w:t>
      </w:r>
      <w:r>
        <w:rPr>
          <w:rFonts w:eastAsia="Times New Roman"/>
          <w:szCs w:val="24"/>
        </w:rPr>
        <w:t xml:space="preserve">τι και σας καταψηφίζουμε, χωρίς βία, συνάδελφοι, χωρίς να σας βρίζουμε, χωρίς να κάνουμε διαδηλώσεις κάτω από τα γραφεία σας, χωρίς να παίρνουμε τις μάνικες της </w:t>
      </w:r>
      <w:r>
        <w:rPr>
          <w:rFonts w:eastAsia="Times New Roman"/>
          <w:szCs w:val="24"/>
        </w:rPr>
        <w:t>Α</w:t>
      </w:r>
      <w:r>
        <w:rPr>
          <w:rFonts w:eastAsia="Times New Roman"/>
          <w:szCs w:val="24"/>
        </w:rPr>
        <w:t xml:space="preserve">στυνομίας να τις πετάμε στον κόσμο, χωρίς τίποτα από όλα αυτά, αλλά με τα επιχειρήματά μας. Η </w:t>
      </w:r>
      <w:r>
        <w:rPr>
          <w:rFonts w:eastAsia="Times New Roman"/>
          <w:szCs w:val="24"/>
        </w:rPr>
        <w:t xml:space="preserve">δύναμή μας είναι τα επιχειρήματά μας. </w:t>
      </w:r>
      <w:r>
        <w:rPr>
          <w:rFonts w:eastAsia="Times New Roman"/>
          <w:szCs w:val="24"/>
        </w:rPr>
        <w:t>Η</w:t>
      </w:r>
      <w:r>
        <w:rPr>
          <w:rFonts w:eastAsia="Times New Roman"/>
          <w:szCs w:val="24"/>
        </w:rPr>
        <w:t xml:space="preserve"> επάρκεια και η διεισδυτικότητα των επιχειρημάτων μας αναδεικνύεται μέσα από τον διάλογο. Εγώ αυτά έχω να σας πω και βάσει αυτών καταψηφίζουμε.</w:t>
      </w:r>
    </w:p>
    <w:p w14:paraId="428C3665" w14:textId="77777777" w:rsidR="00CF256A" w:rsidRDefault="008A1C0A">
      <w:pPr>
        <w:spacing w:line="600" w:lineRule="auto"/>
        <w:ind w:firstLine="720"/>
        <w:jc w:val="center"/>
        <w:rPr>
          <w:rFonts w:eastAsia="Times New Roman"/>
          <w:szCs w:val="24"/>
        </w:rPr>
      </w:pPr>
      <w:r>
        <w:rPr>
          <w:rFonts w:eastAsia="Times New Roman"/>
          <w:szCs w:val="24"/>
        </w:rPr>
        <w:t>(Χειροκροτήματα)</w:t>
      </w:r>
    </w:p>
    <w:p w14:paraId="428C3666" w14:textId="77777777" w:rsidR="00CF256A" w:rsidRDefault="008A1C0A">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 πολύ.</w:t>
      </w:r>
    </w:p>
    <w:p w14:paraId="428C3667" w14:textId="77777777" w:rsidR="00CF256A" w:rsidRDefault="008A1C0A">
      <w:pPr>
        <w:spacing w:line="600" w:lineRule="auto"/>
        <w:ind w:firstLine="720"/>
        <w:jc w:val="both"/>
        <w:rPr>
          <w:rFonts w:eastAsia="Times New Roman"/>
          <w:szCs w:val="24"/>
        </w:rPr>
      </w:pPr>
      <w:r>
        <w:rPr>
          <w:rFonts w:eastAsia="Times New Roman"/>
          <w:szCs w:val="24"/>
        </w:rPr>
        <w:t>Ο κ.</w:t>
      </w:r>
      <w:r>
        <w:rPr>
          <w:rFonts w:eastAsia="Times New Roman"/>
          <w:szCs w:val="24"/>
        </w:rPr>
        <w:t xml:space="preserve"> Καματερός, Βουλευτής του ΣΥΡΙΖΑ, έχει τον λόγο για έξι λεπτά.</w:t>
      </w:r>
    </w:p>
    <w:p w14:paraId="428C3668" w14:textId="77777777" w:rsidR="00CF256A" w:rsidRDefault="008A1C0A">
      <w:pPr>
        <w:spacing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Ευχαριστώ, κύριε Πρόεδρε.</w:t>
      </w:r>
    </w:p>
    <w:p w14:paraId="428C3669" w14:textId="77777777" w:rsidR="00CF256A" w:rsidRDefault="008A1C0A">
      <w:pPr>
        <w:spacing w:line="600" w:lineRule="auto"/>
        <w:ind w:firstLine="720"/>
        <w:jc w:val="both"/>
        <w:rPr>
          <w:rFonts w:eastAsia="Times New Roman"/>
          <w:szCs w:val="24"/>
        </w:rPr>
      </w:pPr>
      <w:r>
        <w:rPr>
          <w:rFonts w:eastAsia="Times New Roman"/>
          <w:szCs w:val="24"/>
        </w:rPr>
        <w:t>Αν δει κανείς τον κατάλογο των ομιλητών, στους εβδομήντα επτά έχουν δηλώσει από τη Νέα Δημοκρατία ότι θέλουν να μιλήσουν μόνο εννέα. Τέσσερα κόμματα δ</w:t>
      </w:r>
      <w:r>
        <w:rPr>
          <w:rFonts w:eastAsia="Times New Roman"/>
          <w:szCs w:val="24"/>
        </w:rPr>
        <w:t xml:space="preserve">εν έχουν δηλώσει καν ομιλητή. </w:t>
      </w:r>
      <w:r>
        <w:rPr>
          <w:rFonts w:eastAsia="Times New Roman"/>
          <w:szCs w:val="24"/>
        </w:rPr>
        <w:t>Τ</w:t>
      </w:r>
      <w:r>
        <w:rPr>
          <w:rFonts w:eastAsia="Times New Roman"/>
          <w:szCs w:val="24"/>
        </w:rPr>
        <w:t>α υπόλοιπα πάρα πολύ λίγους. Αυτό τι δείχνει; Ότι δεν έχουμε να πούμε τίποτα σοβαρό αρνητικό ενάντια στο νομοσχέδιο και οι ομιλητές της Αντιπολίτευσης περί άλλα τυρβάζουν. Λέμε για «</w:t>
      </w:r>
      <w:proofErr w:type="spellStart"/>
      <w:r>
        <w:rPr>
          <w:rFonts w:eastAsia="Times New Roman"/>
          <w:szCs w:val="24"/>
        </w:rPr>
        <w:t>βαρουφακειάδες</w:t>
      </w:r>
      <w:proofErr w:type="spellEnd"/>
      <w:r>
        <w:rPr>
          <w:rFonts w:eastAsia="Times New Roman"/>
          <w:szCs w:val="24"/>
        </w:rPr>
        <w:t>», αναφερόμαστε στο χθεσινό ν</w:t>
      </w:r>
      <w:r>
        <w:rPr>
          <w:rFonts w:eastAsia="Times New Roman"/>
          <w:szCs w:val="24"/>
        </w:rPr>
        <w:t xml:space="preserve">ομοσχέδιο για την </w:t>
      </w:r>
      <w:r>
        <w:rPr>
          <w:rFonts w:eastAsia="Times New Roman"/>
          <w:szCs w:val="24"/>
        </w:rPr>
        <w:t>π</w:t>
      </w:r>
      <w:r>
        <w:rPr>
          <w:rFonts w:eastAsia="Times New Roman"/>
          <w:szCs w:val="24"/>
        </w:rPr>
        <w:t xml:space="preserve">αιδεία, αναφερόμαστε στον τρόπο νομοθέτησης, ότι έρχονται πολλές τροπολογίες. </w:t>
      </w:r>
    </w:p>
    <w:p w14:paraId="428C366A" w14:textId="77777777" w:rsidR="00CF256A" w:rsidRDefault="008A1C0A">
      <w:pPr>
        <w:spacing w:line="600" w:lineRule="auto"/>
        <w:ind w:firstLine="720"/>
        <w:jc w:val="both"/>
        <w:rPr>
          <w:rFonts w:eastAsia="Times New Roman"/>
          <w:szCs w:val="24"/>
        </w:rPr>
      </w:pPr>
      <w:r>
        <w:rPr>
          <w:rFonts w:eastAsia="Times New Roman"/>
          <w:szCs w:val="24"/>
        </w:rPr>
        <w:t xml:space="preserve">Θέλετε να ακούσετε και τη δικιά μου την άποψη πάνω στα θέματα των τροπολογιών, αν σας ενδιαφέρει; Κοιτάτε. Εγώ, και εκατό τροπολογίες να φέρουν και </w:t>
      </w:r>
      <w:proofErr w:type="spellStart"/>
      <w:r>
        <w:rPr>
          <w:rFonts w:eastAsia="Times New Roman"/>
          <w:szCs w:val="24"/>
        </w:rPr>
        <w:t>εκατόν</w:t>
      </w:r>
      <w:proofErr w:type="spellEnd"/>
      <w:r>
        <w:rPr>
          <w:rFonts w:eastAsia="Times New Roman"/>
          <w:szCs w:val="24"/>
        </w:rPr>
        <w:t xml:space="preserve"> πεν</w:t>
      </w:r>
      <w:r>
        <w:rPr>
          <w:rFonts w:eastAsia="Times New Roman"/>
          <w:szCs w:val="24"/>
        </w:rPr>
        <w:t xml:space="preserve">ήντα, είμαι ευχαριστημένος όταν τις φέρνουμε για να βοηθήσουμε και την τοπική αυτοδιοίκηση προχθές που είχε αιτήματα και τους εργαζόμενους </w:t>
      </w:r>
      <w:r>
        <w:rPr>
          <w:rFonts w:eastAsia="Times New Roman"/>
          <w:szCs w:val="24"/>
        </w:rPr>
        <w:lastRenderedPageBreak/>
        <w:t>να ανακουφίσουμε και ένα σωρό άλλα προβλήματα να λύσουμε, σε αντίθεση με σας που φέρατε εδώ νομοσχέδια για να χαρίζετ</w:t>
      </w:r>
      <w:r>
        <w:rPr>
          <w:rFonts w:eastAsia="Times New Roman"/>
          <w:szCs w:val="24"/>
        </w:rPr>
        <w:t>ε από δω κι από κει το «Ντυνάν» και όλα αυτά.</w:t>
      </w:r>
    </w:p>
    <w:p w14:paraId="428C366B" w14:textId="77777777" w:rsidR="00CF256A" w:rsidRDefault="008A1C0A">
      <w:pPr>
        <w:spacing w:line="600" w:lineRule="auto"/>
        <w:ind w:firstLine="720"/>
        <w:jc w:val="both"/>
        <w:rPr>
          <w:rFonts w:eastAsia="Times New Roman"/>
          <w:szCs w:val="24"/>
        </w:rPr>
      </w:pPr>
      <w:r>
        <w:rPr>
          <w:rFonts w:eastAsia="Times New Roman"/>
          <w:szCs w:val="24"/>
        </w:rPr>
        <w:t>Ξ</w:t>
      </w:r>
      <w:r>
        <w:rPr>
          <w:rFonts w:eastAsia="Times New Roman"/>
          <w:szCs w:val="24"/>
        </w:rPr>
        <w:t>έρετε, είναι το νομικό πλαίσιο τόσο σύνθετο και πολύπλοκο που έχει η χώρα μας, επίτηδες εγώ λέω τόσο καιρό, η γραφειοκρατία είναι τόσο μεγάλη που πρέπει να αλλάξουμε συθέμελα το νομικό πλαίσιο. Θα χρειαστούν ό</w:t>
      </w:r>
      <w:r>
        <w:rPr>
          <w:rFonts w:eastAsia="Times New Roman"/>
          <w:szCs w:val="24"/>
        </w:rPr>
        <w:t>χι μόνο τροπολογίες, αλλά θα χρειαστούν καινούρ</w:t>
      </w:r>
      <w:r>
        <w:rPr>
          <w:rFonts w:eastAsia="Times New Roman"/>
          <w:szCs w:val="24"/>
        </w:rPr>
        <w:t>γ</w:t>
      </w:r>
      <w:r>
        <w:rPr>
          <w:rFonts w:eastAsia="Times New Roman"/>
          <w:szCs w:val="24"/>
        </w:rPr>
        <w:t xml:space="preserve">ιοι νόμοι σε όλους τους τομείς, έως ότου γίνουν αυτά. Εγώ θα είμαι ευχαριστημένος να έρχονται τροπολογίες που θα λύνουν προβλήματα. </w:t>
      </w:r>
    </w:p>
    <w:p w14:paraId="428C366C" w14:textId="77777777" w:rsidR="00CF256A" w:rsidRDefault="008A1C0A">
      <w:pPr>
        <w:spacing w:line="600" w:lineRule="auto"/>
        <w:ind w:firstLine="720"/>
        <w:jc w:val="both"/>
        <w:rPr>
          <w:rFonts w:eastAsia="Times New Roman"/>
          <w:szCs w:val="24"/>
        </w:rPr>
      </w:pPr>
      <w:r>
        <w:rPr>
          <w:rFonts w:eastAsia="Times New Roman"/>
          <w:szCs w:val="24"/>
        </w:rPr>
        <w:t xml:space="preserve">Μου επιτρέπετε ένα παράδειγμα; Έγινε σεισμός στην Κω προχθές και πήγαμε να </w:t>
      </w:r>
      <w:r>
        <w:rPr>
          <w:rFonts w:eastAsia="Times New Roman"/>
          <w:szCs w:val="24"/>
        </w:rPr>
        <w:t xml:space="preserve">δούμε τι αποφάσεις πρέπει να βγουν για παρατάσεις στα φορολογικά και αυτά. Ξέρετε πόσα συναρμόδια υπουργεία είναι και σε πόσα έπρεπε να πάμε; Σε πέντε, έξι μόνο για αυτό το θέμα. Βάλτε τώρα τα συναρμόδια </w:t>
      </w:r>
      <w:r>
        <w:rPr>
          <w:rFonts w:eastAsia="Times New Roman"/>
          <w:szCs w:val="24"/>
        </w:rPr>
        <w:t>Υ</w:t>
      </w:r>
      <w:r>
        <w:rPr>
          <w:rFonts w:eastAsia="Times New Roman"/>
          <w:szCs w:val="24"/>
        </w:rPr>
        <w:t>πουργεία για όλα αυτά τα ζητήματα που πρέπει να αντ</w:t>
      </w:r>
      <w:r>
        <w:rPr>
          <w:rFonts w:eastAsia="Times New Roman"/>
          <w:szCs w:val="24"/>
        </w:rPr>
        <w:t xml:space="preserve">ιμετωπίσουμε. </w:t>
      </w:r>
      <w:r>
        <w:rPr>
          <w:rFonts w:eastAsia="Times New Roman"/>
          <w:szCs w:val="24"/>
        </w:rPr>
        <w:t>Ξ</w:t>
      </w:r>
      <w:r>
        <w:rPr>
          <w:rFonts w:eastAsia="Times New Roman"/>
          <w:szCs w:val="24"/>
        </w:rPr>
        <w:t>έρετε πότε θα τελειώσει όλη αυτή η ιστορία με τις αποζημιώσεις των ανθρώπων; Κατηγορούν την Κυβέρνηση ότι καθυστερεί και ότι στη Μυ</w:t>
      </w:r>
      <w:r>
        <w:rPr>
          <w:rFonts w:eastAsia="Times New Roman"/>
          <w:szCs w:val="24"/>
        </w:rPr>
        <w:lastRenderedPageBreak/>
        <w:t>τιλήνη δεν τα έχουν πάρει ακόμα. Πώς να τα πάρουν; Αφού χρειάζονται εκατό υπογραφές και μήνες γραφειοκρατίας γ</w:t>
      </w:r>
      <w:r>
        <w:rPr>
          <w:rFonts w:eastAsia="Times New Roman"/>
          <w:szCs w:val="24"/>
        </w:rPr>
        <w:t xml:space="preserve">ια να φτάσουμε στο σημείο να εγκριθούν και να τα πάρουν. </w:t>
      </w:r>
    </w:p>
    <w:p w14:paraId="428C366D" w14:textId="77777777" w:rsidR="00CF256A" w:rsidRDefault="008A1C0A">
      <w:pPr>
        <w:spacing w:line="600" w:lineRule="auto"/>
        <w:ind w:firstLine="720"/>
        <w:jc w:val="both"/>
        <w:rPr>
          <w:rFonts w:eastAsia="Times New Roman"/>
          <w:szCs w:val="24"/>
        </w:rPr>
      </w:pPr>
      <w:r>
        <w:rPr>
          <w:rFonts w:eastAsia="Times New Roman"/>
          <w:szCs w:val="24"/>
        </w:rPr>
        <w:t>Επί του νομοσχεδίου, δεν έχουν να πουν πολλά. Κάτι ψιθύρους άκουσα εγώ από κάτι συναδέλφους εκεί που καθόμουν όταν μίλαγε ο εισηγητής μας, ότι «αυτά είναι ξεπερασμένα, ο οικογενειακός γιατρός, η τοπ</w:t>
      </w:r>
      <w:r>
        <w:rPr>
          <w:rFonts w:eastAsia="Times New Roman"/>
          <w:szCs w:val="24"/>
        </w:rPr>
        <w:t>ική μονάδα υγείας κ.λπ.». Ε βέβαια, όταν είχαμε το Εθνικό Σύστημα Υγείας και δούλευε καλά, δεν είχαμε το «Ντυνάν». Τώρα έχουμε το «Ντυνάν», που ξέρουμε ποιοι πηγαίνουν, πώς πηγαίνουν και πόσα πληρώνουν. Ρωτάτε τον κόσμο αν μπορεί να έχει πρόσβαση στην πρωτ</w:t>
      </w:r>
      <w:r>
        <w:rPr>
          <w:rFonts w:eastAsia="Times New Roman"/>
          <w:szCs w:val="24"/>
        </w:rPr>
        <w:t>οβάθμια φροντίδα υγείας που έχουν γίνει τα νοσοκομεία μας παντός καιρού και ασχολούνται και με την πρωτοβάθμια υγεία;</w:t>
      </w:r>
    </w:p>
    <w:p w14:paraId="428C366E" w14:textId="77777777" w:rsidR="00CF256A" w:rsidRDefault="008A1C0A">
      <w:pPr>
        <w:spacing w:line="600" w:lineRule="auto"/>
        <w:ind w:firstLine="720"/>
        <w:jc w:val="both"/>
        <w:rPr>
          <w:rFonts w:eastAsia="Times New Roman"/>
          <w:szCs w:val="24"/>
        </w:rPr>
      </w:pPr>
      <w:r>
        <w:rPr>
          <w:rFonts w:eastAsia="Times New Roman"/>
          <w:szCs w:val="24"/>
        </w:rPr>
        <w:t xml:space="preserve">Το νομοσχέδιο, λοιπόν, αυτό έχει κοινωνικό πρόσημο, όπως είχε και το χθεσινό που ψηφίσαμε σήμερα το πρωί για την </w:t>
      </w:r>
      <w:r>
        <w:rPr>
          <w:rFonts w:eastAsia="Times New Roman"/>
          <w:szCs w:val="24"/>
        </w:rPr>
        <w:t>π</w:t>
      </w:r>
      <w:r>
        <w:rPr>
          <w:rFonts w:eastAsia="Times New Roman"/>
          <w:szCs w:val="24"/>
        </w:rPr>
        <w:t>αιδεία. Κάνει τομές, γι’</w:t>
      </w:r>
      <w:r>
        <w:rPr>
          <w:rFonts w:eastAsia="Times New Roman"/>
          <w:szCs w:val="24"/>
        </w:rPr>
        <w:t xml:space="preserve"> αυτό δεν έχετε τι να πείτε επί της ουσίας. </w:t>
      </w:r>
    </w:p>
    <w:p w14:paraId="428C366F" w14:textId="77777777" w:rsidR="00CF256A" w:rsidRDefault="008A1C0A">
      <w:pPr>
        <w:spacing w:line="600" w:lineRule="auto"/>
        <w:ind w:firstLine="720"/>
        <w:jc w:val="both"/>
        <w:rPr>
          <w:rFonts w:eastAsia="Times New Roman"/>
          <w:szCs w:val="24"/>
        </w:rPr>
      </w:pPr>
      <w:r>
        <w:rPr>
          <w:rFonts w:eastAsia="Times New Roman"/>
          <w:szCs w:val="24"/>
        </w:rPr>
        <w:t xml:space="preserve">Επιτρέψτε μου μια αναφορά στα νησιά, γιατί κάποιος συνάδελφος της περιοχής μας περιέγραψε την κατάσταση, τα προβλήματα που υπάρχουν, που δεν υπάρχουν γιατροί, δεν πηγαίνουν στα νησιά και όλα αυτά. </w:t>
      </w:r>
    </w:p>
    <w:p w14:paraId="428C3670" w14:textId="77777777" w:rsidR="00CF256A" w:rsidRDefault="008A1C0A">
      <w:pPr>
        <w:spacing w:line="600" w:lineRule="auto"/>
        <w:ind w:firstLine="720"/>
        <w:jc w:val="both"/>
        <w:rPr>
          <w:rFonts w:eastAsia="Times New Roman"/>
          <w:szCs w:val="24"/>
        </w:rPr>
      </w:pPr>
      <w:r>
        <w:rPr>
          <w:rFonts w:eastAsia="Times New Roman"/>
          <w:szCs w:val="24"/>
        </w:rPr>
        <w:lastRenderedPageBreak/>
        <w:t>Κατ’ αρχ</w:t>
      </w:r>
      <w:r>
        <w:rPr>
          <w:rFonts w:eastAsia="Times New Roman"/>
          <w:szCs w:val="24"/>
        </w:rPr>
        <w:t>άς</w:t>
      </w:r>
      <w:r>
        <w:rPr>
          <w:rFonts w:eastAsia="Times New Roman"/>
          <w:szCs w:val="24"/>
        </w:rPr>
        <w:t xml:space="preserve"> η </w:t>
      </w:r>
      <w:r>
        <w:rPr>
          <w:rFonts w:eastAsia="Times New Roman"/>
          <w:szCs w:val="24"/>
        </w:rPr>
        <w:t>εικόνα δεν είναι όπως ακριβώς το 2015, είναι πολύ βελτιωμένη και έχουν αναφερθεί συγκεκριμένα νούμερα και σε προσλήψεις και αυξήσεις προϋπολογισμών των νοσοκομείων και ο κόσμος το έχει καταλάβει πολύ περισσότερο με τη δωρεάν πρόσβαση στο σύστημα υγείας. Όμ</w:t>
      </w:r>
      <w:r>
        <w:rPr>
          <w:rFonts w:eastAsia="Times New Roman"/>
          <w:szCs w:val="24"/>
        </w:rPr>
        <w:t xml:space="preserve">ως τα προβλήματα είναι πάρα πολύ μεγάλα. </w:t>
      </w:r>
      <w:r>
        <w:rPr>
          <w:rFonts w:eastAsia="Times New Roman"/>
          <w:szCs w:val="24"/>
        </w:rPr>
        <w:t>Σ</w:t>
      </w:r>
      <w:r>
        <w:rPr>
          <w:rFonts w:eastAsia="Times New Roman"/>
          <w:szCs w:val="24"/>
        </w:rPr>
        <w:t xml:space="preserve">τα νησιά θα εξακολουθήσουμε να έχουμε προβλήματα, αν δεν κάνουμε τομές. </w:t>
      </w:r>
    </w:p>
    <w:p w14:paraId="428C3671" w14:textId="77777777" w:rsidR="00CF256A" w:rsidRDefault="008A1C0A">
      <w:pPr>
        <w:spacing w:line="600" w:lineRule="auto"/>
        <w:ind w:firstLine="720"/>
        <w:jc w:val="both"/>
        <w:rPr>
          <w:rFonts w:eastAsia="Times New Roman"/>
          <w:szCs w:val="24"/>
        </w:rPr>
      </w:pPr>
      <w:r>
        <w:rPr>
          <w:rFonts w:eastAsia="Times New Roman"/>
          <w:szCs w:val="24"/>
        </w:rPr>
        <w:t>Δ</w:t>
      </w:r>
      <w:r>
        <w:rPr>
          <w:rFonts w:eastAsia="Times New Roman"/>
          <w:szCs w:val="24"/>
        </w:rPr>
        <w:t>εν μας απάντησε ο συνάδελφος σε αυτό: Βοηθάει αυτό το νομοσχέδιο με τη δημιουργία αυτών των μονάδων στα νησιά ή όχι; Φυσικά βοηθάει αν έρθου</w:t>
      </w:r>
      <w:r>
        <w:rPr>
          <w:rFonts w:eastAsia="Times New Roman"/>
          <w:szCs w:val="24"/>
        </w:rPr>
        <w:t>ν όλοι αυτοί οι γιατροί και το νοσηλευτικό προσωπικό. Το ερώτημα, κύριε υπουργέ, είναι: Θα έρθουν ή θα είναι πάλι άγονες αυτές οι προκηρύξεις όπως είναι σε πολλά νησιά, όπως στην Κω που δεν έχουμε παιδίατρο εδώ και δώδεκα, δεκατρία χρόνια επειδή δεν έρχετα</w:t>
      </w:r>
      <w:r>
        <w:rPr>
          <w:rFonts w:eastAsia="Times New Roman"/>
          <w:szCs w:val="24"/>
        </w:rPr>
        <w:t>ι κανένας; Εκεί, λοιπόν, το Υπουργείο ξέρω ότι έχει βάλει αυξημένα κίνητρα, στο ενδιάμεσο διάστημα. Όμως αν θέλετε ακούστε την πρότασή μου και πρέπει να είμαστε έτοιμοι σε περίπτωση που αποβούν άκαρποι οι διαγωνισμοί και οι προκηρύξεις. Πρέπει να ενισχύσου</w:t>
      </w:r>
      <w:r>
        <w:rPr>
          <w:rFonts w:eastAsia="Times New Roman"/>
          <w:szCs w:val="24"/>
        </w:rPr>
        <w:t xml:space="preserve">με τα μεγαλύτερα νοσοκομεία από τα οποία εξαρτώνται τα μικρότερα νησιά, εκεί να δώσουμε τους γιατρούς αυτούς που δεν θέλουν να </w:t>
      </w:r>
      <w:r>
        <w:rPr>
          <w:rFonts w:eastAsia="Times New Roman"/>
          <w:szCs w:val="24"/>
        </w:rPr>
        <w:lastRenderedPageBreak/>
        <w:t>πάνε στα μικρά νησιά και να ανακυκλώνουμε με αποσπάσεις στα μικρά νησιά για να καλύπτουμε τα κενά. Παράδειγμα: Δεν πάει παιδίατρο</w:t>
      </w:r>
      <w:r>
        <w:rPr>
          <w:rFonts w:eastAsia="Times New Roman"/>
          <w:szCs w:val="24"/>
        </w:rPr>
        <w:t>ς στην Κω, πηγαίνουν όμως στη Ρόδο, να βάλουμε λοιπόν περισσότερους στη Ρόδο και να τους βάλουμε να πηγαίνουν κάθε δύο, τρεις μήνες. Δεν θα μείνει η Κως χωρίς παιδίατρο. Δεν πηγαίνουν στη Νίσυρο. Το παράδειγμα αυτό είναι πραγματικό, αλλά υπάρχουν πολλά νησ</w:t>
      </w:r>
      <w:r>
        <w:rPr>
          <w:rFonts w:eastAsia="Times New Roman"/>
          <w:szCs w:val="24"/>
        </w:rPr>
        <w:t>ιά με αυτό το πρόβλημα.</w:t>
      </w:r>
    </w:p>
    <w:p w14:paraId="428C367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Ποιος γιατρός θα πάει σε ένα μικρό νησί και ακόμα περισσότερο σε ποιο μικρό νησί, στο Αγαθονήσι; Ποιος γιατρός θα πάει να μείνει εκεί δύο, τρία χρόνια ή ακόμα κι έναν χρόνο; Ξέρετε ότι αυτό είναι ενάντια στην καριέρα του. Η διαβίωση</w:t>
      </w:r>
      <w:r>
        <w:rPr>
          <w:rFonts w:eastAsia="Times New Roman" w:cs="Times New Roman"/>
          <w:szCs w:val="24"/>
        </w:rPr>
        <w:t xml:space="preserve">, τα εισιτήρια για να μεταφερθεί και το σπίτι για να μείνει, είναι κίνητρα. </w:t>
      </w:r>
    </w:p>
    <w:p w14:paraId="428C367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Δώσαμε τη δυνατότητα προχθές για το Υπουργείο Εσωτερικών, η τοπική αυτοδιοίκηση να δίνει κίνητρα στους γιατρούς και γενικότερα στους υπαλλήλους. Παρ’ όλα αυτά, δεν θα πάνε. Γιατί </w:t>
      </w:r>
      <w:r>
        <w:rPr>
          <w:rFonts w:eastAsia="Times New Roman" w:cs="Times New Roman"/>
          <w:szCs w:val="24"/>
        </w:rPr>
        <w:t>λοιπόν να μην ενισχύσουμε το νοσοκομείο της Κω; Αναφέρομαι στο παράδειγμα για τη Νίσυρο, ώστε από εκεί κάθε δυο τρεις μήνες να πηγαίνουν στη Νίσυρο, όχι ένας, αλλά και δύο γιατροί, για να λύσουμε το πρόβλημα.</w:t>
      </w:r>
    </w:p>
    <w:p w14:paraId="428C367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8C3675"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w:t>
      </w:r>
      <w:r>
        <w:rPr>
          <w:rFonts w:eastAsia="Times New Roman" w:cs="Times New Roman"/>
          <w:szCs w:val="24"/>
        </w:rPr>
        <w:t xml:space="preserve"> ΣΥΡΙΖΑ)</w:t>
      </w:r>
    </w:p>
    <w:p w14:paraId="428C367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συνάδελφε. </w:t>
      </w:r>
    </w:p>
    <w:p w14:paraId="428C367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Βουλευτής του ΣΥΡΙΖΑ</w:t>
      </w:r>
      <w:r>
        <w:rPr>
          <w:rFonts w:eastAsia="Times New Roman" w:cs="Times New Roman"/>
          <w:szCs w:val="24"/>
        </w:rPr>
        <w:t>,</w:t>
      </w:r>
      <w:r>
        <w:rPr>
          <w:rFonts w:eastAsia="Times New Roman" w:cs="Times New Roman"/>
          <w:szCs w:val="24"/>
        </w:rPr>
        <w:t xml:space="preserve"> κ. Γεώργιος Παπαηλιού</w:t>
      </w:r>
      <w:r>
        <w:rPr>
          <w:rFonts w:eastAsia="Times New Roman" w:cs="Times New Roman"/>
          <w:szCs w:val="24"/>
        </w:rPr>
        <w:t>,</w:t>
      </w:r>
      <w:r>
        <w:rPr>
          <w:rFonts w:eastAsia="Times New Roman" w:cs="Times New Roman"/>
          <w:szCs w:val="24"/>
        </w:rPr>
        <w:t xml:space="preserve"> έχει τον λόγο για έξι λεπτά. </w:t>
      </w:r>
    </w:p>
    <w:p w14:paraId="428C367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Κύριε Πρόεδρε, κυρίες και κύριοι συνάδελφοι, από την πρώτη στιγμή εφαρμογής των </w:t>
      </w:r>
      <w:r>
        <w:rPr>
          <w:rFonts w:eastAsia="Times New Roman" w:cs="Times New Roman"/>
          <w:szCs w:val="24"/>
        </w:rPr>
        <w:t>«</w:t>
      </w:r>
      <w:r>
        <w:rPr>
          <w:rFonts w:eastAsia="Times New Roman" w:cs="Times New Roman"/>
          <w:szCs w:val="24"/>
        </w:rPr>
        <w:t>μνη</w:t>
      </w:r>
      <w:r>
        <w:rPr>
          <w:rFonts w:eastAsia="Times New Roman" w:cs="Times New Roman"/>
          <w:szCs w:val="24"/>
        </w:rPr>
        <w:t>μονίων</w:t>
      </w:r>
      <w:r>
        <w:rPr>
          <w:rFonts w:eastAsia="Times New Roman" w:cs="Times New Roman"/>
          <w:szCs w:val="24"/>
        </w:rPr>
        <w:t>»</w:t>
      </w:r>
      <w:r>
        <w:rPr>
          <w:rFonts w:eastAsia="Times New Roman" w:cs="Times New Roman"/>
          <w:szCs w:val="24"/>
        </w:rPr>
        <w:t xml:space="preserve">, το κοινωνικό κράτος και κυρίως οι τομείς της υγείας και της εκπαίδευσης βρέθηκαν στο στόχαστρο των </w:t>
      </w:r>
      <w:r>
        <w:rPr>
          <w:rFonts w:eastAsia="Times New Roman" w:cs="Times New Roman"/>
          <w:szCs w:val="24"/>
        </w:rPr>
        <w:t>«</w:t>
      </w:r>
      <w:proofErr w:type="spellStart"/>
      <w:r>
        <w:rPr>
          <w:rFonts w:eastAsia="Times New Roman" w:cs="Times New Roman"/>
          <w:szCs w:val="24"/>
        </w:rPr>
        <w:t>μνημονιακών</w:t>
      </w:r>
      <w:proofErr w:type="spellEnd"/>
      <w:r>
        <w:rPr>
          <w:rFonts w:eastAsia="Times New Roman" w:cs="Times New Roman"/>
          <w:szCs w:val="24"/>
        </w:rPr>
        <w:t>»</w:t>
      </w:r>
      <w:r>
        <w:rPr>
          <w:rFonts w:eastAsia="Times New Roman" w:cs="Times New Roman"/>
          <w:szCs w:val="24"/>
        </w:rPr>
        <w:t xml:space="preserve"> πολιτικών, με συνέπεια την περικοπή δαπανών, τη συνακόλουθη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w:t>
      </w:r>
      <w:proofErr w:type="spellStart"/>
      <w:r>
        <w:rPr>
          <w:rFonts w:eastAsia="Times New Roman" w:cs="Times New Roman"/>
          <w:szCs w:val="24"/>
        </w:rPr>
        <w:t>υποστελέχωση</w:t>
      </w:r>
      <w:proofErr w:type="spellEnd"/>
      <w:r>
        <w:rPr>
          <w:rFonts w:eastAsia="Times New Roman" w:cs="Times New Roman"/>
          <w:szCs w:val="24"/>
        </w:rPr>
        <w:t xml:space="preserve"> των αν</w:t>
      </w:r>
      <w:r>
        <w:rPr>
          <w:rFonts w:eastAsia="Times New Roman" w:cs="Times New Roman"/>
          <w:szCs w:val="24"/>
        </w:rPr>
        <w:t>αι</w:t>
      </w:r>
      <w:r>
        <w:rPr>
          <w:rFonts w:eastAsia="Times New Roman" w:cs="Times New Roman"/>
          <w:szCs w:val="24"/>
        </w:rPr>
        <w:t xml:space="preserve">μικών στη χώρα μας αλλά υπαρκτών δομών του κοινωνικού κράτους. </w:t>
      </w:r>
    </w:p>
    <w:p w14:paraId="428C367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Ένα από τα πρώτα θύματα, ίσως το πιο σημαντικό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υπήρξε ο δημόσιος τομέας υγείας, οι δομές του οποίου δημιουργήθηκαν με τον ν.1397/83 του ΕΣΥ. Εξάλλου η διαπλεκόμενη δ</w:t>
      </w:r>
      <w:r>
        <w:rPr>
          <w:rFonts w:eastAsia="Times New Roman" w:cs="Times New Roman"/>
          <w:szCs w:val="24"/>
        </w:rPr>
        <w:t xml:space="preserve">ιαφθορά </w:t>
      </w:r>
      <w:r>
        <w:rPr>
          <w:rFonts w:eastAsia="Times New Roman" w:cs="Times New Roman"/>
          <w:szCs w:val="24"/>
        </w:rPr>
        <w:t>εί</w:t>
      </w:r>
      <w:r>
        <w:rPr>
          <w:rFonts w:eastAsia="Times New Roman" w:cs="Times New Roman"/>
          <w:szCs w:val="24"/>
        </w:rPr>
        <w:t xml:space="preserve">χε φροντίσει και προ κρίσης, αλλά ακόμα και μετά απ’ αυτήν να προβεί σε </w:t>
      </w:r>
      <w:proofErr w:type="spellStart"/>
      <w:r>
        <w:rPr>
          <w:rFonts w:eastAsia="Times New Roman" w:cs="Times New Roman"/>
          <w:szCs w:val="24"/>
        </w:rPr>
        <w:t>λεηλάτηση</w:t>
      </w:r>
      <w:proofErr w:type="spellEnd"/>
      <w:r>
        <w:rPr>
          <w:rFonts w:eastAsia="Times New Roman" w:cs="Times New Roman"/>
          <w:szCs w:val="24"/>
        </w:rPr>
        <w:t xml:space="preserve"> πόρων</w:t>
      </w:r>
      <w:r>
        <w:rPr>
          <w:rFonts w:eastAsia="Times New Roman" w:cs="Times New Roman"/>
          <w:szCs w:val="24"/>
        </w:rPr>
        <w:t>,</w:t>
      </w:r>
      <w:r>
        <w:rPr>
          <w:rFonts w:eastAsia="Times New Roman" w:cs="Times New Roman"/>
          <w:szCs w:val="24"/>
        </w:rPr>
        <w:t xml:space="preserve"> διασπάθιση του δημοσίου χρήματος, ακόμ</w:t>
      </w:r>
      <w:r>
        <w:rPr>
          <w:rFonts w:eastAsia="Times New Roman" w:cs="Times New Roman"/>
          <w:szCs w:val="24"/>
        </w:rPr>
        <w:t>η</w:t>
      </w:r>
      <w:r>
        <w:rPr>
          <w:rFonts w:eastAsia="Times New Roman" w:cs="Times New Roman"/>
          <w:szCs w:val="24"/>
        </w:rPr>
        <w:t xml:space="preserve"> και σε εκποί</w:t>
      </w:r>
      <w:r>
        <w:rPr>
          <w:rFonts w:eastAsia="Times New Roman" w:cs="Times New Roman"/>
          <w:szCs w:val="24"/>
        </w:rPr>
        <w:lastRenderedPageBreak/>
        <w:t xml:space="preserve">ηση κοινωφελών δομών του συστήματος υγείας, όπως το Νοσοκομείο </w:t>
      </w:r>
      <w:r>
        <w:rPr>
          <w:rFonts w:eastAsia="Times New Roman" w:cs="Times New Roman"/>
          <w:szCs w:val="24"/>
        </w:rPr>
        <w:t>«</w:t>
      </w:r>
      <w:r>
        <w:rPr>
          <w:rFonts w:eastAsia="Times New Roman" w:cs="Times New Roman"/>
          <w:szCs w:val="24"/>
        </w:rPr>
        <w:t>Ε</w:t>
      </w:r>
      <w:r>
        <w:rPr>
          <w:rFonts w:eastAsia="Times New Roman" w:cs="Times New Roman"/>
          <w:szCs w:val="24"/>
        </w:rPr>
        <w:t xml:space="preserve">ρρίκος </w:t>
      </w:r>
      <w:r>
        <w:rPr>
          <w:rFonts w:eastAsia="Times New Roman" w:cs="Times New Roman"/>
          <w:szCs w:val="24"/>
        </w:rPr>
        <w:t>Ν</w:t>
      </w:r>
      <w:r>
        <w:rPr>
          <w:rFonts w:eastAsia="Times New Roman" w:cs="Times New Roman"/>
          <w:szCs w:val="24"/>
        </w:rPr>
        <w:t>τυνάν»</w:t>
      </w:r>
      <w:r>
        <w:rPr>
          <w:rFonts w:eastAsia="Times New Roman" w:cs="Times New Roman"/>
          <w:szCs w:val="24"/>
        </w:rPr>
        <w:t xml:space="preserve"> που ήδη διερευνώνται από </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την υγεία. Όλα αυτά οδήγησαν σε οριστική ακύρωση του ΕΣΥ, δηλαδή σε εκ των υστέρων κατεδάφισή του</w:t>
      </w:r>
      <w:r>
        <w:rPr>
          <w:rFonts w:eastAsia="Times New Roman" w:cs="Times New Roman"/>
          <w:szCs w:val="24"/>
        </w:rPr>
        <w:t>, κύριε Κοινοβουλευτικέ Εκπρόσωπε το ΠΑΣΟΚ.</w:t>
      </w:r>
      <w:r>
        <w:rPr>
          <w:rFonts w:eastAsia="Times New Roman" w:cs="Times New Roman"/>
          <w:szCs w:val="24"/>
        </w:rPr>
        <w:t xml:space="preserve"> </w:t>
      </w:r>
    </w:p>
    <w:p w14:paraId="428C367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ΣΥΡΙΖΑ αναλαμβάνοντας την ευθύνη της διακυβέρνησης της χώρας έθεσε ως προτεραιότητα</w:t>
      </w:r>
      <w:r>
        <w:rPr>
          <w:rFonts w:eastAsia="Times New Roman" w:cs="Times New Roman"/>
          <w:szCs w:val="24"/>
        </w:rPr>
        <w:t>,</w:t>
      </w:r>
      <w:r>
        <w:rPr>
          <w:rFonts w:eastAsia="Times New Roman" w:cs="Times New Roman"/>
          <w:szCs w:val="24"/>
        </w:rPr>
        <w:t xml:space="preserve"> σε πρώτη φάση</w:t>
      </w:r>
      <w:r>
        <w:rPr>
          <w:rFonts w:eastAsia="Times New Roman" w:cs="Times New Roman"/>
          <w:szCs w:val="24"/>
        </w:rPr>
        <w:t>,</w:t>
      </w:r>
      <w:r>
        <w:rPr>
          <w:rFonts w:eastAsia="Times New Roman" w:cs="Times New Roman"/>
          <w:szCs w:val="24"/>
        </w:rPr>
        <w:t xml:space="preserve"> να κρατήσει όρθιο το ΕΣΥ, δηλαδή την υγεία των Ελλήνων πολιτών, στη συνέχεια να το αναζωογονήσει και να το </w:t>
      </w:r>
      <w:proofErr w:type="spellStart"/>
      <w:r>
        <w:rPr>
          <w:rFonts w:eastAsia="Times New Roman" w:cs="Times New Roman"/>
          <w:szCs w:val="24"/>
        </w:rPr>
        <w:t>επανασυστήσει</w:t>
      </w:r>
      <w:proofErr w:type="spellEnd"/>
      <w:r>
        <w:rPr>
          <w:rFonts w:eastAsia="Times New Roman" w:cs="Times New Roman"/>
          <w:szCs w:val="24"/>
        </w:rPr>
        <w:t xml:space="preserve"> σε νέες βάσεις. </w:t>
      </w:r>
    </w:p>
    <w:p w14:paraId="428C36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πρώτες παρεμβάσεις του είναι γνωστές και αναφέρθηκαν από πολλούς συναδέλφους. Αυξ</w:t>
      </w:r>
      <w:r>
        <w:rPr>
          <w:rFonts w:eastAsia="Times New Roman" w:cs="Times New Roman"/>
          <w:szCs w:val="24"/>
        </w:rPr>
        <w:t>ήθηκε</w:t>
      </w:r>
      <w:r>
        <w:rPr>
          <w:rFonts w:eastAsia="Times New Roman" w:cs="Times New Roman"/>
          <w:szCs w:val="24"/>
        </w:rPr>
        <w:t xml:space="preserve"> σταδιακά</w:t>
      </w:r>
      <w:r>
        <w:rPr>
          <w:rFonts w:eastAsia="Times New Roman" w:cs="Times New Roman"/>
          <w:szCs w:val="24"/>
        </w:rPr>
        <w:t>,</w:t>
      </w:r>
      <w:r>
        <w:rPr>
          <w:rFonts w:eastAsia="Times New Roman" w:cs="Times New Roman"/>
          <w:szCs w:val="24"/>
        </w:rPr>
        <w:t xml:space="preserve"> χρ</w:t>
      </w:r>
      <w:r>
        <w:rPr>
          <w:rFonts w:eastAsia="Times New Roman" w:cs="Times New Roman"/>
          <w:szCs w:val="24"/>
        </w:rPr>
        <w:t>όνο με τον χρόνο</w:t>
      </w:r>
      <w:r>
        <w:rPr>
          <w:rFonts w:eastAsia="Times New Roman" w:cs="Times New Roman"/>
          <w:szCs w:val="24"/>
        </w:rPr>
        <w:t>,</w:t>
      </w:r>
      <w:r>
        <w:rPr>
          <w:rFonts w:eastAsia="Times New Roman" w:cs="Times New Roman"/>
          <w:szCs w:val="24"/>
        </w:rPr>
        <w:t xml:space="preserve"> ο προϋπολογισμός για την υγεία, </w:t>
      </w:r>
      <w:r>
        <w:rPr>
          <w:rFonts w:eastAsia="Times New Roman" w:cs="Times New Roman"/>
          <w:szCs w:val="24"/>
        </w:rPr>
        <w:t>παρά</w:t>
      </w:r>
      <w:r>
        <w:rPr>
          <w:rFonts w:eastAsia="Times New Roman" w:cs="Times New Roman"/>
          <w:szCs w:val="24"/>
        </w:rPr>
        <w:t xml:space="preserve"> τις γνωστές συνθήκες δημοσιονομικής ασφυξίας. Οι ανασφάλιστοι απ</w:t>
      </w:r>
      <w:r>
        <w:rPr>
          <w:rFonts w:eastAsia="Times New Roman" w:cs="Times New Roman"/>
          <w:szCs w:val="24"/>
        </w:rPr>
        <w:t>έκτησαν</w:t>
      </w:r>
      <w:r>
        <w:rPr>
          <w:rFonts w:eastAsia="Times New Roman" w:cs="Times New Roman"/>
          <w:szCs w:val="24"/>
        </w:rPr>
        <w:t xml:space="preserve"> πρόσβαση στην ιατροφαρμακευτική περίθαλψη περιλαμβανομένων και των εξετάσεων. Αυξήθηκαν οι κλίνες των ΜΕΘ</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ιαγράφησαν βεβαιωμένα</w:t>
      </w:r>
      <w:r>
        <w:rPr>
          <w:rFonts w:eastAsia="Times New Roman" w:cs="Times New Roman"/>
          <w:szCs w:val="24"/>
        </w:rPr>
        <w:t xml:space="preserve"> χρέη και οφειλές</w:t>
      </w:r>
      <w:r>
        <w:rPr>
          <w:rFonts w:eastAsia="Times New Roman" w:cs="Times New Roman"/>
          <w:szCs w:val="24"/>
        </w:rPr>
        <w:t>,</w:t>
      </w:r>
      <w:r>
        <w:rPr>
          <w:rFonts w:eastAsia="Times New Roman" w:cs="Times New Roman"/>
          <w:szCs w:val="24"/>
        </w:rPr>
        <w:t xml:space="preserve"> ύψους 37 εκατομμυρίων ευρώ</w:t>
      </w:r>
      <w:r>
        <w:rPr>
          <w:rFonts w:eastAsia="Times New Roman" w:cs="Times New Roman"/>
          <w:szCs w:val="24"/>
        </w:rPr>
        <w:t>,</w:t>
      </w:r>
      <w:r>
        <w:rPr>
          <w:rFonts w:eastAsia="Times New Roman" w:cs="Times New Roman"/>
          <w:szCs w:val="24"/>
        </w:rPr>
        <w:t xml:space="preserve"> που προέρχονται από </w:t>
      </w:r>
      <w:proofErr w:type="spellStart"/>
      <w:r>
        <w:rPr>
          <w:rFonts w:eastAsia="Times New Roman" w:cs="Times New Roman"/>
          <w:szCs w:val="24"/>
        </w:rPr>
        <w:t>προσφερθείσες</w:t>
      </w:r>
      <w:proofErr w:type="spellEnd"/>
      <w:r>
        <w:rPr>
          <w:rFonts w:eastAsia="Times New Roman" w:cs="Times New Roman"/>
          <w:szCs w:val="24"/>
        </w:rPr>
        <w:t xml:space="preserve"> υπηρεσίες σε ανασφάλιστους και </w:t>
      </w:r>
      <w:r>
        <w:rPr>
          <w:rFonts w:eastAsia="Times New Roman" w:cs="Times New Roman"/>
          <w:szCs w:val="24"/>
        </w:rPr>
        <w:t>είχαν μεταφερθεί</w:t>
      </w:r>
      <w:r>
        <w:rPr>
          <w:rFonts w:eastAsia="Times New Roman" w:cs="Times New Roman"/>
          <w:szCs w:val="24"/>
        </w:rPr>
        <w:t xml:space="preserve"> στις ΔΟΥ και άλλα ύψους 150 εκατομμυρίων, των οποίων απετράπη η μεταφορά. </w:t>
      </w:r>
    </w:p>
    <w:p w14:paraId="428C367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Τις παρεμβάσεις του νομοσχεδίου διατρέχει η αντίληψη</w:t>
      </w:r>
      <w:r>
        <w:rPr>
          <w:rFonts w:eastAsia="Times New Roman" w:cs="Times New Roman"/>
          <w:szCs w:val="24"/>
        </w:rPr>
        <w:t xml:space="preserve"> ότι η υγεία αποτελεί θεμελιώδες ανθρώπινο δικαίωμα, βασικό κοινωνικό αγαθό και όχι εμπόρευμα προς πώληση με τους κανόνες της αγοράς. Σε αυτό το πλαίσιο το υπό κρίση νομοσχέδιο, που αφορά την πρωτοβάθμια φροντίδα υγείας, αποτελεί τομή στο εθνικό σύστημα υγ</w:t>
      </w:r>
      <w:r>
        <w:rPr>
          <w:rFonts w:eastAsia="Times New Roman" w:cs="Times New Roman"/>
          <w:szCs w:val="24"/>
        </w:rPr>
        <w:t xml:space="preserve">είας. Οι ρυθμίσεις τού εδράζονται σε μίας στρατηγικής στήριξης αναβάθμιση και αναμόρφωση του συστήματος υπηρεσιών της πρωτοβάθμιας φροντίδας υγείας, αναγνωριζομένου του επικουρικού συμπληρωματικού ρόλου του ιδιωτικού τομέα. </w:t>
      </w:r>
    </w:p>
    <w:p w14:paraId="428C367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Προωθείται η διασφάλιση του δικ</w:t>
      </w:r>
      <w:r>
        <w:rPr>
          <w:rFonts w:eastAsia="Times New Roman" w:cs="Times New Roman"/>
          <w:szCs w:val="24"/>
        </w:rPr>
        <w:t>αιώματος σε δωρεάν καθολική</w:t>
      </w:r>
      <w:r>
        <w:rPr>
          <w:rFonts w:eastAsia="Times New Roman" w:cs="Times New Roman"/>
          <w:szCs w:val="24"/>
        </w:rPr>
        <w:t>,</w:t>
      </w:r>
      <w:r>
        <w:rPr>
          <w:rFonts w:eastAsia="Times New Roman" w:cs="Times New Roman"/>
          <w:szCs w:val="24"/>
        </w:rPr>
        <w:t xml:space="preserve"> ισότιμη</w:t>
      </w:r>
      <w:r>
        <w:rPr>
          <w:rFonts w:eastAsia="Times New Roman" w:cs="Times New Roman"/>
          <w:szCs w:val="24"/>
        </w:rPr>
        <w:t>,</w:t>
      </w:r>
      <w:r>
        <w:rPr>
          <w:rFonts w:eastAsia="Times New Roman" w:cs="Times New Roman"/>
          <w:szCs w:val="24"/>
        </w:rPr>
        <w:t xml:space="preserve"> χωρίς διακρίσεις πρόσβαση σε δημόσιες μονάδες υγείας, η διαφανής και δημοκρατική διοικητική οργάνωση και η ηλεκτρονική διακυβέρνηση της πρωτοβάθμιας φροντίδας υγείας, η οικονομική προστασία των πολιτών για ιδιωτικές δα</w:t>
      </w:r>
      <w:r>
        <w:rPr>
          <w:rFonts w:eastAsia="Times New Roman" w:cs="Times New Roman"/>
          <w:szCs w:val="24"/>
        </w:rPr>
        <w:t xml:space="preserve">πάνες αντιμετώπισης των προβλημάτων υγείας τους, ο κοινωνικός έλεγχος και η λογοδοσία των φορέων των μονάδων υγείας. </w:t>
      </w:r>
    </w:p>
    <w:p w14:paraId="428C367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δίκτυο των υφισταμένων δομών στην πρωτοβάθμια περίθαλψη παραμένει ως το δεύτερο επίπεδο</w:t>
      </w:r>
      <w:r>
        <w:rPr>
          <w:rFonts w:eastAsia="Times New Roman" w:cs="Times New Roman"/>
          <w:szCs w:val="24"/>
        </w:rPr>
        <w:t>,</w:t>
      </w:r>
      <w:r>
        <w:rPr>
          <w:rFonts w:eastAsia="Times New Roman" w:cs="Times New Roman"/>
          <w:szCs w:val="24"/>
        </w:rPr>
        <w:t xml:space="preserve"> υπηρεσιών του συστήματος της πρωτοβάθμιας φροντίδας υγείας. Αυτό το δίκτυο </w:t>
      </w:r>
      <w:r>
        <w:rPr>
          <w:rFonts w:eastAsia="Times New Roman" w:cs="Times New Roman"/>
          <w:szCs w:val="24"/>
        </w:rPr>
        <w:lastRenderedPageBreak/>
        <w:t>θα περιβάλλεται</w:t>
      </w:r>
      <w:r>
        <w:rPr>
          <w:rFonts w:eastAsia="Times New Roman" w:cs="Times New Roman"/>
          <w:szCs w:val="24"/>
        </w:rPr>
        <w:t>,</w:t>
      </w:r>
      <w:r>
        <w:rPr>
          <w:rFonts w:eastAsia="Times New Roman" w:cs="Times New Roman"/>
          <w:szCs w:val="24"/>
        </w:rPr>
        <w:t xml:space="preserve"> σε ένα πρώτο επίπεδο από ένα άλλο δίκτυο αποκεντρωμένων</w:t>
      </w:r>
      <w:r>
        <w:rPr>
          <w:rFonts w:eastAsia="Times New Roman" w:cs="Times New Roman"/>
          <w:szCs w:val="24"/>
        </w:rPr>
        <w:t xml:space="preserve"> δομών και υπηρεσιών,</w:t>
      </w:r>
      <w:r>
        <w:rPr>
          <w:rFonts w:eastAsia="Times New Roman" w:cs="Times New Roman"/>
          <w:szCs w:val="24"/>
        </w:rPr>
        <w:t xml:space="preserve"> περιφερειακών των κέντρων υγείας. Σε αυτό το δίκτυο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ΜΥ</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απευθύνονται σε συγκεκριμένο πληθυσμό στελεχώνονται από </w:t>
      </w:r>
      <w:proofErr w:type="spellStart"/>
      <w:r>
        <w:rPr>
          <w:rFonts w:eastAsia="Times New Roman" w:cs="Times New Roman"/>
          <w:szCs w:val="24"/>
        </w:rPr>
        <w:t>διεπαγγελματική</w:t>
      </w:r>
      <w:proofErr w:type="spellEnd"/>
      <w:r>
        <w:rPr>
          <w:rFonts w:eastAsia="Times New Roman" w:cs="Times New Roman"/>
          <w:szCs w:val="24"/>
        </w:rPr>
        <w:t xml:space="preserve"> διεπιστημονική ομάδα υγείας που περιλαμβάνει οικογενειακ</w:t>
      </w:r>
      <w:r>
        <w:rPr>
          <w:rFonts w:eastAsia="Times New Roman" w:cs="Times New Roman"/>
          <w:szCs w:val="24"/>
        </w:rPr>
        <w:t>ό</w:t>
      </w:r>
      <w:r>
        <w:rPr>
          <w:rFonts w:eastAsia="Times New Roman" w:cs="Times New Roman"/>
          <w:szCs w:val="24"/>
        </w:rPr>
        <w:t xml:space="preserve"> γιατρ</w:t>
      </w:r>
      <w:r>
        <w:rPr>
          <w:rFonts w:eastAsia="Times New Roman" w:cs="Times New Roman"/>
          <w:szCs w:val="24"/>
        </w:rPr>
        <w:t>ό</w:t>
      </w:r>
      <w:r>
        <w:rPr>
          <w:rFonts w:eastAsia="Times New Roman" w:cs="Times New Roman"/>
          <w:szCs w:val="24"/>
        </w:rPr>
        <w:t>, παιδίατρους, νοσηλευτές, επισκέπτες υγείας, κοινωνικό λειτουργό. Οι Τ</w:t>
      </w:r>
      <w:r>
        <w:rPr>
          <w:rFonts w:eastAsia="Times New Roman" w:cs="Times New Roman"/>
          <w:szCs w:val="24"/>
        </w:rPr>
        <w:t>Ο</w:t>
      </w:r>
      <w:r>
        <w:rPr>
          <w:rFonts w:eastAsia="Times New Roman" w:cs="Times New Roman"/>
          <w:szCs w:val="24"/>
        </w:rPr>
        <w:t xml:space="preserve">ΜΥ μέσω των ομάδων υγείας αναπτύσσουν ένα </w:t>
      </w:r>
      <w:r>
        <w:rPr>
          <w:rFonts w:eastAsia="Times New Roman" w:cs="Times New Roman"/>
          <w:szCs w:val="24"/>
        </w:rPr>
        <w:t>νέο πρότυπο στο εθνικό σύστημα υγείας. Συνιστούν μονάδες οικογενειακής ιατρικής με έμφαση στην προληπτική ιατρική, στη σχολική υγεία, στη διαχείριση χρόνιων ασθενειών, στη συνεχή και ολοκληρωμένη φροντίδα του πολίτη. Οι Τ</w:t>
      </w:r>
      <w:r>
        <w:rPr>
          <w:rFonts w:eastAsia="Times New Roman" w:cs="Times New Roman"/>
          <w:szCs w:val="24"/>
        </w:rPr>
        <w:t>Ο</w:t>
      </w:r>
      <w:r>
        <w:rPr>
          <w:rFonts w:eastAsia="Times New Roman" w:cs="Times New Roman"/>
          <w:szCs w:val="24"/>
        </w:rPr>
        <w:t>ΜΥ αποτελούν το πρώτο σημείο επαφή</w:t>
      </w:r>
      <w:r>
        <w:rPr>
          <w:rFonts w:eastAsia="Times New Roman" w:cs="Times New Roman"/>
          <w:szCs w:val="24"/>
        </w:rPr>
        <w:t xml:space="preserve">ς του πολίτη με το Εθνικό Σύστημα Υγείας, αλλά ταυτόχρονα αναπτύσσουν και εξωστρεφείς και κοινοτικού χαρακτήρα παρεμβάσεις, </w:t>
      </w:r>
      <w:r>
        <w:rPr>
          <w:rFonts w:eastAsia="Times New Roman" w:cs="Times New Roman"/>
          <w:szCs w:val="24"/>
        </w:rPr>
        <w:t>(</w:t>
      </w:r>
      <w:r>
        <w:rPr>
          <w:rFonts w:eastAsia="Times New Roman" w:cs="Times New Roman"/>
          <w:szCs w:val="24"/>
        </w:rPr>
        <w:t>εμβολιασμούς σε ευπαθείς ομάδες, δράσεις ενημέρωσης για τον γενικό πληθυσμό, τακτικές επισκέψεις σε σχολεία, ΚΑΠΗ και χώρους εργασί</w:t>
      </w:r>
      <w:r>
        <w:rPr>
          <w:rFonts w:eastAsia="Times New Roman" w:cs="Times New Roman"/>
          <w:szCs w:val="24"/>
        </w:rPr>
        <w:t>ας</w:t>
      </w:r>
      <w:r>
        <w:rPr>
          <w:rFonts w:eastAsia="Times New Roman" w:cs="Times New Roman"/>
          <w:szCs w:val="24"/>
        </w:rPr>
        <w:t>)</w:t>
      </w:r>
      <w:r>
        <w:rPr>
          <w:rFonts w:eastAsia="Times New Roman" w:cs="Times New Roman"/>
          <w:szCs w:val="24"/>
        </w:rPr>
        <w:t>.</w:t>
      </w:r>
    </w:p>
    <w:p w14:paraId="428C367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αυτό το νέο δίκτυο ανατίθεται η ευθύνη της αναζήτησης της κατάλληλης φροντίδας υγείας για κάθε πολίτη. Έτσι, το νομοσχέδιο συνιστά αλλαγή υποδείγματος για το ΕΣΥ, αφού η ευθύνη </w:t>
      </w:r>
      <w:r>
        <w:rPr>
          <w:rFonts w:eastAsia="Times New Roman" w:cs="Times New Roman"/>
          <w:szCs w:val="24"/>
        </w:rPr>
        <w:lastRenderedPageBreak/>
        <w:t xml:space="preserve">από προσωπική υπόθεση γίνεται συλλογική. Προκρίνεται δηλαδή η ανάκτηση </w:t>
      </w:r>
      <w:r>
        <w:rPr>
          <w:rFonts w:eastAsia="Times New Roman" w:cs="Times New Roman"/>
          <w:szCs w:val="24"/>
        </w:rPr>
        <w:t xml:space="preserve">της ευθύνης υγείας του πολίτη από το σύστημα υγείας. </w:t>
      </w:r>
    </w:p>
    <w:p w14:paraId="428C368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8C368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Αυτό γίνεται και με την ανάπτυξη του οικογενειακού γιατρού στ</w:t>
      </w:r>
      <w:r>
        <w:rPr>
          <w:rFonts w:eastAsia="Times New Roman" w:cs="Times New Roman"/>
          <w:szCs w:val="24"/>
        </w:rPr>
        <w:t>ι</w:t>
      </w:r>
      <w:r>
        <w:rPr>
          <w:rFonts w:eastAsia="Times New Roman" w:cs="Times New Roman"/>
          <w:szCs w:val="24"/>
        </w:rPr>
        <w:t>ς Τ</w:t>
      </w:r>
      <w:r>
        <w:rPr>
          <w:rFonts w:eastAsia="Times New Roman" w:cs="Times New Roman"/>
          <w:szCs w:val="24"/>
        </w:rPr>
        <w:t>Ο</w:t>
      </w:r>
      <w:r>
        <w:rPr>
          <w:rFonts w:eastAsia="Times New Roman" w:cs="Times New Roman"/>
          <w:szCs w:val="24"/>
        </w:rPr>
        <w:t>ΜΥ με τον αναπροσανατολισμό του έργου των γενικών γι</w:t>
      </w:r>
      <w:r>
        <w:rPr>
          <w:rFonts w:eastAsia="Times New Roman" w:cs="Times New Roman"/>
          <w:szCs w:val="24"/>
        </w:rPr>
        <w:t>ατρών</w:t>
      </w:r>
      <w:r>
        <w:rPr>
          <w:rFonts w:eastAsia="Times New Roman" w:cs="Times New Roman"/>
          <w:szCs w:val="24"/>
        </w:rPr>
        <w:t>,</w:t>
      </w:r>
      <w:r>
        <w:rPr>
          <w:rFonts w:eastAsia="Times New Roman" w:cs="Times New Roman"/>
          <w:szCs w:val="24"/>
        </w:rPr>
        <w:t xml:space="preserve"> που υπηρετούν μέχρι σήμερα στα κέντρα υγείας και περιφερειακά ιατρεία</w:t>
      </w:r>
      <w:r>
        <w:rPr>
          <w:rFonts w:eastAsia="Times New Roman" w:cs="Times New Roman"/>
          <w:szCs w:val="24"/>
        </w:rPr>
        <w:t>,</w:t>
      </w:r>
      <w:r>
        <w:rPr>
          <w:rFonts w:eastAsia="Times New Roman" w:cs="Times New Roman"/>
          <w:szCs w:val="24"/>
        </w:rPr>
        <w:t xml:space="preserve"> προς την πρόληψη, την αγωγή υγείας</w:t>
      </w:r>
      <w:r>
        <w:rPr>
          <w:rFonts w:eastAsia="Times New Roman" w:cs="Times New Roman"/>
          <w:szCs w:val="24"/>
        </w:rPr>
        <w:t>,</w:t>
      </w:r>
      <w:r>
        <w:rPr>
          <w:rFonts w:eastAsia="Times New Roman" w:cs="Times New Roman"/>
          <w:szCs w:val="24"/>
        </w:rPr>
        <w:t xml:space="preserve"> την κοινοτική φροντίδα,</w:t>
      </w:r>
      <w:r>
        <w:rPr>
          <w:rFonts w:eastAsia="Times New Roman" w:cs="Times New Roman"/>
          <w:szCs w:val="24"/>
        </w:rPr>
        <w:t xml:space="preserve"> ενδεχομένως και την παραπομπή του σε άλλα επίπεδα του συστήματος υγείας</w:t>
      </w:r>
      <w:r>
        <w:rPr>
          <w:rFonts w:eastAsia="Times New Roman" w:cs="Times New Roman"/>
          <w:szCs w:val="24"/>
        </w:rPr>
        <w:t xml:space="preserve"> αλλά και με την αξιοποίηση </w:t>
      </w:r>
      <w:proofErr w:type="spellStart"/>
      <w:r>
        <w:rPr>
          <w:rFonts w:eastAsia="Times New Roman" w:cs="Times New Roman"/>
          <w:szCs w:val="24"/>
        </w:rPr>
        <w:t>στοχευμένα</w:t>
      </w:r>
      <w:proofErr w:type="spellEnd"/>
      <w:r>
        <w:rPr>
          <w:rFonts w:eastAsia="Times New Roman" w:cs="Times New Roman"/>
          <w:szCs w:val="24"/>
        </w:rPr>
        <w:t xml:space="preserve"> και συμπ</w:t>
      </w:r>
      <w:r>
        <w:rPr>
          <w:rFonts w:eastAsia="Times New Roman" w:cs="Times New Roman"/>
          <w:szCs w:val="24"/>
        </w:rPr>
        <w:t>ληρωματικά των νέων συμβάσεων του ΕΟΠΥΥ με οικογενειακούς γιατρούς. Έτσι τοποθετείται ένας σύμβουλος υγείας δίπλα σε κάθε πολίτη. Προφανώς, από τη διαδικασία των παραπομπών εξαιρούνται τα έκτακτα και επείγοντα περιστατικά, όπως ρητά διατυπώνεται στην παράγ</w:t>
      </w:r>
      <w:r>
        <w:rPr>
          <w:rFonts w:eastAsia="Times New Roman" w:cs="Times New Roman"/>
          <w:szCs w:val="24"/>
        </w:rPr>
        <w:t>ραφο 6 του άρθρου 19 του νομοσχεδίου.</w:t>
      </w:r>
    </w:p>
    <w:p w14:paraId="428C368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μπορώ να επεκταθώ</w:t>
      </w:r>
      <w:r>
        <w:rPr>
          <w:rFonts w:eastAsia="Times New Roman" w:cs="Times New Roman"/>
          <w:szCs w:val="24"/>
        </w:rPr>
        <w:t xml:space="preserve"> σε άλλα θέματα</w:t>
      </w:r>
      <w:r>
        <w:rPr>
          <w:rFonts w:eastAsia="Times New Roman" w:cs="Times New Roman"/>
          <w:szCs w:val="24"/>
        </w:rPr>
        <w:t xml:space="preserve"> λόγω χρόνου. Θα ήθελα μόνο να τονίσω ότι η ενίσχυση του ρόλου των άλλων </w:t>
      </w:r>
      <w:r>
        <w:rPr>
          <w:rFonts w:eastAsia="Times New Roman" w:cs="Times New Roman"/>
          <w:szCs w:val="24"/>
        </w:rPr>
        <w:lastRenderedPageBreak/>
        <w:t>επαγγελματιών υγείας που δραστηριοποιούνται στην πρωτοβάθμια φροντίδα υγείας και η ενεργός συμμετοχή σε αυτήν</w:t>
      </w:r>
      <w:r>
        <w:rPr>
          <w:rFonts w:eastAsia="Times New Roman" w:cs="Times New Roman"/>
          <w:szCs w:val="24"/>
        </w:rPr>
        <w:t xml:space="preserve"> όλων των επαγγελματιών υγείας είναι α</w:t>
      </w:r>
      <w:r>
        <w:rPr>
          <w:rFonts w:eastAsia="Times New Roman" w:cs="Times New Roman"/>
          <w:szCs w:val="24"/>
        </w:rPr>
        <w:t>ναγκαίες</w:t>
      </w:r>
      <w:r>
        <w:rPr>
          <w:rFonts w:eastAsia="Times New Roman" w:cs="Times New Roman"/>
          <w:szCs w:val="24"/>
        </w:rPr>
        <w:t>, διότι έτσι προκύπτει ένα εντελώς διαφορετικό μοντέλο του ΕΣΥ</w:t>
      </w:r>
      <w:r>
        <w:rPr>
          <w:rFonts w:eastAsia="Times New Roman" w:cs="Times New Roman"/>
          <w:szCs w:val="24"/>
        </w:rPr>
        <w:t xml:space="preserve">, προς την κατεύθυνση περιορισμού του </w:t>
      </w:r>
      <w:proofErr w:type="spellStart"/>
      <w:r>
        <w:rPr>
          <w:rFonts w:eastAsia="Times New Roman" w:cs="Times New Roman"/>
          <w:szCs w:val="24"/>
        </w:rPr>
        <w:t>ιατροκεντρικού</w:t>
      </w:r>
      <w:proofErr w:type="spellEnd"/>
      <w:r>
        <w:rPr>
          <w:rFonts w:eastAsia="Times New Roman" w:cs="Times New Roman"/>
          <w:szCs w:val="24"/>
        </w:rPr>
        <w:t xml:space="preserve"> χαρακτήρα του συστήματος.</w:t>
      </w:r>
      <w:r>
        <w:rPr>
          <w:rFonts w:eastAsia="Times New Roman" w:cs="Times New Roman"/>
          <w:szCs w:val="24"/>
        </w:rPr>
        <w:t xml:space="preserve"> </w:t>
      </w:r>
    </w:p>
    <w:p w14:paraId="428C368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ύο τελευταίες παρατηρήσεις που αφορούν την ύπαιθρο. Γνωρίζουμε τους</w:t>
      </w:r>
      <w:r>
        <w:rPr>
          <w:rFonts w:eastAsia="Times New Roman" w:cs="Times New Roman"/>
          <w:szCs w:val="24"/>
        </w:rPr>
        <w:t xml:space="preserve"> δημοσιονομικούς περιορισμούς, κύριε Υπουργέ. Η φιλοσοφία που διέπει τόσο τις τοπικές μονάδες υγείας όσο και τον οικογενειακό γιατρό, σύμφωνα με το νομοσχέδιο, θα μπορούσε σε πρώτη φάση και σταδιακά να μεταλαμπαδευθεί </w:t>
      </w:r>
      <w:r>
        <w:rPr>
          <w:rFonts w:eastAsia="Times New Roman" w:cs="Times New Roman"/>
          <w:szCs w:val="24"/>
        </w:rPr>
        <w:t>στους φορείς των</w:t>
      </w:r>
      <w:r>
        <w:rPr>
          <w:rFonts w:eastAsia="Times New Roman" w:cs="Times New Roman"/>
          <w:szCs w:val="24"/>
        </w:rPr>
        <w:t xml:space="preserve"> κέντρ</w:t>
      </w:r>
      <w:r>
        <w:rPr>
          <w:rFonts w:eastAsia="Times New Roman" w:cs="Times New Roman"/>
          <w:szCs w:val="24"/>
        </w:rPr>
        <w:t>ων</w:t>
      </w:r>
      <w:r>
        <w:rPr>
          <w:rFonts w:eastAsia="Times New Roman" w:cs="Times New Roman"/>
          <w:szCs w:val="24"/>
        </w:rPr>
        <w:t xml:space="preserve"> υγείας της υπ</w:t>
      </w:r>
      <w:r>
        <w:rPr>
          <w:rFonts w:eastAsia="Times New Roman" w:cs="Times New Roman"/>
          <w:szCs w:val="24"/>
        </w:rPr>
        <w:t>αίθρου και στη συνέχεια</w:t>
      </w:r>
      <w:r>
        <w:rPr>
          <w:rFonts w:eastAsia="Times New Roman" w:cs="Times New Roman"/>
          <w:szCs w:val="24"/>
        </w:rPr>
        <w:t xml:space="preserve"> αυτές οι δομές</w:t>
      </w:r>
      <w:r>
        <w:rPr>
          <w:rFonts w:eastAsia="Times New Roman" w:cs="Times New Roman"/>
          <w:szCs w:val="24"/>
        </w:rPr>
        <w:t xml:space="preserve"> να επεκταθ</w:t>
      </w:r>
      <w:r>
        <w:rPr>
          <w:rFonts w:eastAsia="Times New Roman" w:cs="Times New Roman"/>
          <w:szCs w:val="24"/>
        </w:rPr>
        <w:t>ούν</w:t>
      </w:r>
      <w:r>
        <w:rPr>
          <w:rFonts w:eastAsia="Times New Roman" w:cs="Times New Roman"/>
          <w:szCs w:val="24"/>
        </w:rPr>
        <w:t xml:space="preserve"> και σε αυτά. </w:t>
      </w:r>
    </w:p>
    <w:p w14:paraId="428C368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να δεύτερο. Το ΕΚΑΒ είναι γνωστό ότι είναι ένας οργανισμός που λειτουργεί στο πλαίσιο της πολιτικής υγείας του ΕΣΥ. Επιτελεί σημαντικό έργο χάρη στις υπεράνθρωπες προσπάθειες του προσωπικο</w:t>
      </w:r>
      <w:r>
        <w:rPr>
          <w:rFonts w:eastAsia="Times New Roman" w:cs="Times New Roman"/>
          <w:szCs w:val="24"/>
        </w:rPr>
        <w:t xml:space="preserve">ύ του παρά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και μη ορθολογική κατανομή του προσωπικού, όπως επίσης την έλλειψη </w:t>
      </w:r>
      <w:r>
        <w:rPr>
          <w:rFonts w:eastAsia="Times New Roman" w:cs="Times New Roman"/>
          <w:szCs w:val="24"/>
        </w:rPr>
        <w:t xml:space="preserve"> και την ύπαρξη πεπαλαιωμένου στόλου ασθενοφόρων</w:t>
      </w:r>
      <w:r>
        <w:rPr>
          <w:rFonts w:eastAsia="Times New Roman" w:cs="Times New Roman"/>
          <w:szCs w:val="24"/>
        </w:rPr>
        <w:t xml:space="preserve">. </w:t>
      </w:r>
    </w:p>
    <w:p w14:paraId="428C368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Είναι αναγκαίος ο συντονισμός και η συνέργεια του ΕΚΑΒ με τα κέντρα υγείας, διότι, εκτός των άλλων, πολλά </w:t>
      </w:r>
      <w:r>
        <w:rPr>
          <w:rFonts w:eastAsia="Times New Roman" w:cs="Times New Roman"/>
          <w:szCs w:val="24"/>
        </w:rPr>
        <w:t xml:space="preserve">κέντρα υγείας </w:t>
      </w:r>
      <w:r>
        <w:rPr>
          <w:rFonts w:eastAsia="Times New Roman" w:cs="Times New Roman"/>
          <w:szCs w:val="24"/>
        </w:rPr>
        <w:lastRenderedPageBreak/>
        <w:t>βρίσκονται σε ορεινές και απομακρυσμένες περιοχές, όπως για παράδειγμα στην ιδιαίτερη πατρίδα μου την Αρκαδία</w:t>
      </w:r>
      <w:r>
        <w:rPr>
          <w:rFonts w:eastAsia="Times New Roman" w:cs="Times New Roman"/>
          <w:szCs w:val="24"/>
        </w:rPr>
        <w:t>, τα κέντρα υγείας της Γορτυνίας και της Κυνουρίας.</w:t>
      </w:r>
      <w:r>
        <w:rPr>
          <w:rFonts w:eastAsia="Times New Roman" w:cs="Times New Roman"/>
          <w:szCs w:val="24"/>
        </w:rPr>
        <w:t xml:space="preserve"> Σε αυτό το πλαίσιο είναι απαραίτητη η ίδρυση σταθμών του ΕΚΑΒ σε ορεινές και απομ</w:t>
      </w:r>
      <w:r>
        <w:rPr>
          <w:rFonts w:eastAsia="Times New Roman" w:cs="Times New Roman"/>
          <w:szCs w:val="24"/>
        </w:rPr>
        <w:t>ακρυσμένες περιοχές σε θέσεις που θα επιλεγούν και θα διευκολύνουν τη μεταφορά ασθενών από τα κέντρα υγείας</w:t>
      </w:r>
      <w:r>
        <w:rPr>
          <w:rFonts w:eastAsia="Times New Roman" w:cs="Times New Roman"/>
          <w:szCs w:val="24"/>
        </w:rPr>
        <w:t xml:space="preserve"> στο πλησιέστερο νοσοκομείο</w:t>
      </w:r>
    </w:p>
    <w:p w14:paraId="428C368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Πρέπει, επίσης, να υπάρξει σχετικός σχεδιασμός για να λειτουργήσουν κινητές μονάδες του ΕΚΑΒ, ώστε να μην τίθενται σε κίν</w:t>
      </w:r>
      <w:r>
        <w:rPr>
          <w:rFonts w:eastAsia="Times New Roman" w:cs="Times New Roman"/>
          <w:szCs w:val="24"/>
        </w:rPr>
        <w:t xml:space="preserve">δυνο οι ζωές και η υγεία ανθρώπων που κατοικούν σε αυτές τις περιοχές. </w:t>
      </w:r>
    </w:p>
    <w:p w14:paraId="428C368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το υπό κρίση νομοσχέδιο, όπως </w:t>
      </w:r>
      <w:r>
        <w:rPr>
          <w:rFonts w:eastAsia="Times New Roman" w:cs="Times New Roman"/>
          <w:szCs w:val="24"/>
        </w:rPr>
        <w:t>αυτό</w:t>
      </w:r>
      <w:r>
        <w:rPr>
          <w:rFonts w:eastAsia="Times New Roman" w:cs="Times New Roman"/>
          <w:szCs w:val="24"/>
        </w:rPr>
        <w:t xml:space="preserve"> που προηγήθηκε για την τριτοβάθμια εκπαίδευση και </w:t>
      </w:r>
      <w:r>
        <w:rPr>
          <w:rFonts w:eastAsia="Times New Roman" w:cs="Times New Roman"/>
          <w:szCs w:val="24"/>
        </w:rPr>
        <w:t>εκείνο</w:t>
      </w:r>
      <w:r>
        <w:rPr>
          <w:rFonts w:eastAsia="Times New Roman" w:cs="Times New Roman"/>
          <w:szCs w:val="24"/>
        </w:rPr>
        <w:t xml:space="preserve"> που θα ακολουθήσει</w:t>
      </w:r>
      <w:r>
        <w:rPr>
          <w:rFonts w:eastAsia="Times New Roman" w:cs="Times New Roman"/>
          <w:szCs w:val="24"/>
        </w:rPr>
        <w:t>,</w:t>
      </w:r>
      <w:r>
        <w:rPr>
          <w:rFonts w:eastAsia="Times New Roman" w:cs="Times New Roman"/>
          <w:szCs w:val="24"/>
        </w:rPr>
        <w:t xml:space="preserve"> για το έργο των οπτικοακουστ</w:t>
      </w:r>
      <w:r>
        <w:rPr>
          <w:rFonts w:eastAsia="Times New Roman" w:cs="Times New Roman"/>
          <w:szCs w:val="24"/>
        </w:rPr>
        <w:t xml:space="preserve">ικών μέσων, αποτελούν θεσμικές παρεμβάσεις που αποσκοπούν στην επιχείρηση ανασύστασης του κοινωνικού κράτους και στην εγκαθίδρυση του στοιχείου της διαφάνειας στον δημόσιο βίο. </w:t>
      </w:r>
    </w:p>
    <w:p w14:paraId="428C368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Όλα αυτά αναδεικνύουν και τη διαφορετική κατεύθυνση, τον διαφορετικό προσανατο</w:t>
      </w:r>
      <w:r>
        <w:rPr>
          <w:rFonts w:eastAsia="Times New Roman" w:cs="Times New Roman"/>
          <w:szCs w:val="24"/>
        </w:rPr>
        <w:t xml:space="preserve">λισμό, τη διαφορετική αντίληψη και </w:t>
      </w:r>
      <w:r>
        <w:rPr>
          <w:rFonts w:eastAsia="Times New Roman" w:cs="Times New Roman"/>
          <w:szCs w:val="24"/>
        </w:rPr>
        <w:lastRenderedPageBreak/>
        <w:t>τις διαφορετικές αξίες που χαρακτηρίζουν τη σημερινή Κυβέρνηση. Εμείς, σε σχέση με την Αξιωματική Αντιπολίτευση και άλλα κόμματα της Αντιπολίτευσης,</w:t>
      </w:r>
      <w:r>
        <w:rPr>
          <w:rFonts w:eastAsia="Times New Roman" w:cs="Times New Roman"/>
          <w:szCs w:val="24"/>
        </w:rPr>
        <w:t xml:space="preserve"> (κυρίως το ΠΑΣΟΚ) </w:t>
      </w:r>
      <w:r>
        <w:rPr>
          <w:rFonts w:eastAsia="Times New Roman" w:cs="Times New Roman"/>
          <w:szCs w:val="24"/>
        </w:rPr>
        <w:t>στηρίζουμε το κοινωνικό κράτος. Εσείς, δυστυχώς, υπηρε</w:t>
      </w:r>
      <w:r>
        <w:rPr>
          <w:rFonts w:eastAsia="Times New Roman" w:cs="Times New Roman"/>
          <w:szCs w:val="24"/>
        </w:rPr>
        <w:t xml:space="preserve">τείτε το νεοφιλελεύθερο δόγμα </w:t>
      </w:r>
      <w:r>
        <w:rPr>
          <w:rFonts w:eastAsia="Times New Roman" w:cs="Times New Roman"/>
          <w:szCs w:val="24"/>
        </w:rPr>
        <w:t>που</w:t>
      </w:r>
      <w:r>
        <w:rPr>
          <w:rFonts w:eastAsia="Times New Roman" w:cs="Times New Roman"/>
          <w:szCs w:val="24"/>
        </w:rPr>
        <w:t xml:space="preserve"> θεωρεί την αγορά κυρίαρχη. Παρά ταύτα πιστεύω ότι από τη σημερινή συζήτηση, όπως και από τις συζητήσεις στις επιτροπές προέκυψε ότι πολλοί συνάδελφοι αλλά και </w:t>
      </w:r>
      <w:r>
        <w:rPr>
          <w:rFonts w:eastAsia="Times New Roman" w:cs="Times New Roman"/>
          <w:szCs w:val="24"/>
        </w:rPr>
        <w:t>κάποια</w:t>
      </w:r>
      <w:r>
        <w:rPr>
          <w:rFonts w:eastAsia="Times New Roman" w:cs="Times New Roman"/>
          <w:szCs w:val="24"/>
        </w:rPr>
        <w:t xml:space="preserve"> κόμματα της Αντιπολίτευσης μπορούν και πρέπει να υπερψηφ</w:t>
      </w:r>
      <w:r>
        <w:rPr>
          <w:rFonts w:eastAsia="Times New Roman" w:cs="Times New Roman"/>
          <w:szCs w:val="24"/>
        </w:rPr>
        <w:t xml:space="preserve">ίσουν το παρόν νομοσχέδιο. </w:t>
      </w:r>
    </w:p>
    <w:p w14:paraId="428C368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28C368A"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68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428C368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λόγο έχει ο κ. Γεώργιος Τσόγκας</w:t>
      </w:r>
      <w:r>
        <w:rPr>
          <w:rFonts w:eastAsia="Times New Roman" w:cs="Times New Roman"/>
          <w:szCs w:val="24"/>
        </w:rPr>
        <w:t>,</w:t>
      </w:r>
      <w:r>
        <w:rPr>
          <w:rFonts w:eastAsia="Times New Roman" w:cs="Times New Roman"/>
          <w:szCs w:val="24"/>
        </w:rPr>
        <w:t xml:space="preserve"> από τον ΣΥΡΙΖΑ. Παρακαλώ, κύριε συνάδελφε, να τηρήσετε τον χρόνο. </w:t>
      </w:r>
    </w:p>
    <w:p w14:paraId="428C368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Ευχαριστώ, κύριε Πρόεδρε.</w:t>
      </w:r>
    </w:p>
    <w:p w14:paraId="428C368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Βουλευτές, η έξοδος της χώρας στις αγορές, μετά την ολοκλήρωση της δεύτερης αξιολόγησης, </w:t>
      </w:r>
      <w:r>
        <w:rPr>
          <w:rFonts w:eastAsia="Times New Roman" w:cs="Times New Roman"/>
          <w:szCs w:val="24"/>
        </w:rPr>
        <w:lastRenderedPageBreak/>
        <w:t>δηλαδή τον πολιτικό εφιάλτη της Νέας Δημοκρατίας, από εικαζόμενη έγινε πραγματικότητα. Διότι επαληθ</w:t>
      </w:r>
      <w:r>
        <w:rPr>
          <w:rFonts w:eastAsia="Times New Roman" w:cs="Times New Roman"/>
          <w:szCs w:val="24"/>
        </w:rPr>
        <w:t xml:space="preserve">εύτηκε στη συνείδηση της κοινωνίας ότι η Κυβέρνηση ΣΥΡΙΖΑ-ΑΝΕΛ έχει την ικανότητα να οδηγήσει τη χώρα με ασφάλεια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ενώ η Νέα Δημοκρατία βρίσκεται σε καταφανή αδυναμία να επανακαθορίσει την </w:t>
      </w:r>
      <w:proofErr w:type="spellStart"/>
      <w:r>
        <w:rPr>
          <w:rFonts w:eastAsia="Times New Roman" w:cs="Times New Roman"/>
          <w:szCs w:val="24"/>
        </w:rPr>
        <w:t>συντριβείσα</w:t>
      </w:r>
      <w:proofErr w:type="spellEnd"/>
      <w:r>
        <w:rPr>
          <w:rFonts w:eastAsia="Times New Roman" w:cs="Times New Roman"/>
          <w:szCs w:val="24"/>
        </w:rPr>
        <w:t xml:space="preserve"> πολιτική της γραμμή και την απ</w:t>
      </w:r>
      <w:r>
        <w:rPr>
          <w:rFonts w:eastAsia="Times New Roman" w:cs="Times New Roman"/>
          <w:szCs w:val="24"/>
        </w:rPr>
        <w:t xml:space="preserve">όλυτη διάψευση των απατηλών αφηγημάτων της. </w:t>
      </w:r>
    </w:p>
    <w:p w14:paraId="428C368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Τελικά, αποδεικνύεται πως ενοχλεί. </w:t>
      </w:r>
      <w:r>
        <w:rPr>
          <w:rFonts w:eastAsia="Times New Roman" w:cs="Times New Roman"/>
          <w:szCs w:val="24"/>
        </w:rPr>
        <w:t>Ό</w:t>
      </w:r>
      <w:r>
        <w:rPr>
          <w:rFonts w:eastAsia="Times New Roman" w:cs="Times New Roman"/>
          <w:szCs w:val="24"/>
        </w:rPr>
        <w:t xml:space="preserve">πως οτιδήποτε ενοχλεί ή φοβίζει τη Νέα Δημοκρατία και άλλες λιγότερες λιγότερο ισχυρές λοιπές </w:t>
      </w:r>
      <w:proofErr w:type="spellStart"/>
      <w:r>
        <w:rPr>
          <w:rFonts w:eastAsia="Times New Roman" w:cs="Times New Roman"/>
          <w:szCs w:val="24"/>
        </w:rPr>
        <w:t>δημνοκρατικές</w:t>
      </w:r>
      <w:proofErr w:type="spellEnd"/>
      <w:r>
        <w:rPr>
          <w:rFonts w:eastAsia="Times New Roman" w:cs="Times New Roman"/>
          <w:szCs w:val="24"/>
        </w:rPr>
        <w:t xml:space="preserve"> δυνάμεις του Κοινοβουλίου, αποκρούεται με τον ίδιο βδελυρό τρόπο, μ</w:t>
      </w:r>
      <w:r>
        <w:rPr>
          <w:rFonts w:eastAsia="Times New Roman" w:cs="Times New Roman"/>
          <w:szCs w:val="24"/>
        </w:rPr>
        <w:t xml:space="preserve">ε τον ίδιο χαμερπή ισχυρισμό, με την ίδια αυτή λογική ότι δηλαδή το υπό ψήφιση νομοσχέδιο είναι μίζερο και παραπειστικό, διότι τίποτε νέο δεν θεμελιώνει, τίποτε πρωτοποριακό, είναι </w:t>
      </w:r>
      <w:proofErr w:type="spellStart"/>
      <w:r>
        <w:rPr>
          <w:rFonts w:eastAsia="Times New Roman" w:cs="Times New Roman"/>
          <w:szCs w:val="24"/>
        </w:rPr>
        <w:t>μηρύκασμα</w:t>
      </w:r>
      <w:proofErr w:type="spellEnd"/>
      <w:r>
        <w:rPr>
          <w:rFonts w:eastAsia="Times New Roman" w:cs="Times New Roman"/>
          <w:szCs w:val="24"/>
        </w:rPr>
        <w:t xml:space="preserve"> του παρελθόντος, δεν έχει δημοκρατικές αφετηρίες και κυρίως δεν β</w:t>
      </w:r>
      <w:r>
        <w:rPr>
          <w:rFonts w:eastAsia="Times New Roman" w:cs="Times New Roman"/>
          <w:szCs w:val="24"/>
        </w:rPr>
        <w:t xml:space="preserve">ελτιώνει τις συνθήκες του χειμαζόμενου ελληνικού λαού. Αντιθέτως, απειλεί με εντονότερη δυσανεξία τη συνέχιση της ζωής του. </w:t>
      </w:r>
    </w:p>
    <w:p w14:paraId="428C369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 παρόν σχέδιο νόμου ξαναχτίζουμε το κοινωνικό κράτος που Νέα Δημοκρατία και ΠΑΣΟΚ κατεδάφισαν με </w:t>
      </w:r>
      <w:r>
        <w:rPr>
          <w:rFonts w:eastAsia="Times New Roman" w:cs="Times New Roman"/>
          <w:szCs w:val="24"/>
        </w:rPr>
        <w:t xml:space="preserve">συνοπτικές διαδικασίες. Η μεταρρύθμιση </w:t>
      </w:r>
      <w:r>
        <w:rPr>
          <w:rFonts w:eastAsia="Times New Roman" w:cs="Times New Roman"/>
          <w:szCs w:val="24"/>
        </w:rPr>
        <w:lastRenderedPageBreak/>
        <w:t xml:space="preserve">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είναι η στρατηγική στην κρίση του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στην επαπειλούμενη παθητική ιδιωτικοποίησή του, κατά την προσφιλή έκφραση του κυρίου Υπουργού. Το νομοσχέδιο για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ρ</w:t>
      </w:r>
      <w:r>
        <w:rPr>
          <w:rFonts w:eastAsia="Times New Roman" w:cs="Times New Roman"/>
          <w:szCs w:val="24"/>
        </w:rPr>
        <w:t xml:space="preserve">οντίδα </w:t>
      </w:r>
      <w:r>
        <w:rPr>
          <w:rFonts w:eastAsia="Times New Roman" w:cs="Times New Roman"/>
          <w:szCs w:val="24"/>
        </w:rPr>
        <w:t>υ</w:t>
      </w:r>
      <w:r>
        <w:rPr>
          <w:rFonts w:eastAsia="Times New Roman" w:cs="Times New Roman"/>
          <w:szCs w:val="24"/>
        </w:rPr>
        <w:t xml:space="preserve">γείας αποτελεί τη μετόπη της μεταρρύθμισης του Εθνικού Συστήματος Υγείας, με αιχμές την πρόληψη, την αγωγή υγείας και την προστασία της δημόσιας υγείας. </w:t>
      </w:r>
    </w:p>
    <w:p w14:paraId="428C36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Υλοποιεί τις κεντρικές πολιτικές δεσμεύσεις μας στον τομέα της υγείας, δηλαδή τη δέσμευση για </w:t>
      </w:r>
      <w:r>
        <w:rPr>
          <w:rFonts w:eastAsia="Times New Roman" w:cs="Times New Roman"/>
          <w:szCs w:val="24"/>
        </w:rPr>
        <w:t>την καθολική και χωρίς εξαιρέσεις υγειονομική κάλυψη του πληθυσμού και τη δωρεάν πρόσβαση των ανασφάλιστων πολιτών, που τηρήθηκε απόλυτα. Υλοποιεί τη δέσμευση για την κατά προτεραιότητα στήριξης της δημόσιας περίθαλψης και τη δέσμευση για την ηθικοποίηση τ</w:t>
      </w:r>
      <w:r>
        <w:rPr>
          <w:rFonts w:eastAsia="Times New Roman" w:cs="Times New Roman"/>
          <w:szCs w:val="24"/>
        </w:rPr>
        <w:t xml:space="preserve">ου Συστήματος Υγείας, δηλαδή της δίκαιης αντιμετώπισης των παρεχόμενων υπηρεσιών υγείας. </w:t>
      </w:r>
    </w:p>
    <w:p w14:paraId="428C369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πυρήνα των υπηρεσιών υγείας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 ανασυγκροτείται με στροφή στο ανθρωποκεντρικό μοντέλο παροχής υπηρεσιών υγείας και θεσμοθετείται η καθολ</w:t>
      </w:r>
      <w:r>
        <w:rPr>
          <w:rFonts w:eastAsia="Times New Roman" w:cs="Times New Roman"/>
          <w:szCs w:val="24"/>
        </w:rPr>
        <w:t xml:space="preserve">ική και ισότιμη πρόσβαση των πολιτών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w:t>
      </w:r>
    </w:p>
    <w:p w14:paraId="428C369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Η στήριξη της δημόσιας υγείας γίνεται με τη βοήθεια νέων αποκεντρωμένων δομών,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(ΤΟΜΥ), με άξονα τον οικογενειακό γιατρό και την διεπιστημονική ομάδα υγείας, που περιλαμβάνε</w:t>
      </w:r>
      <w:r>
        <w:rPr>
          <w:rFonts w:eastAsia="Times New Roman" w:cs="Times New Roman"/>
          <w:szCs w:val="24"/>
        </w:rPr>
        <w:t>ι γενικούς γιατρούς, παθολόγους, παιδιάτρους, νοσηλευτές, επισκέπτες υγείας, κοινωνικό λειτουργό και θα παράσχουν μ</w:t>
      </w:r>
      <w:r>
        <w:rPr>
          <w:rFonts w:eastAsia="Times New Roman" w:cs="Times New Roman"/>
          <w:szCs w:val="24"/>
        </w:rPr>
        <w:t>ί</w:t>
      </w:r>
      <w:r>
        <w:rPr>
          <w:rFonts w:eastAsia="Times New Roman" w:cs="Times New Roman"/>
          <w:szCs w:val="24"/>
        </w:rPr>
        <w:t>α ολιστική φροντίδα σε συγκεκριμένο αριθμό πολιτών, δίνοντας έμφαση στην πρόληψη και την αγωγή υγείας. Παράλληλα, εκτιμάται ότι η λειτουργία</w:t>
      </w:r>
      <w:r>
        <w:rPr>
          <w:rFonts w:eastAsia="Times New Roman" w:cs="Times New Roman"/>
          <w:szCs w:val="24"/>
        </w:rPr>
        <w:t xml:space="preserve"> των ΤΟΜΥ θα </w:t>
      </w:r>
      <w:proofErr w:type="spellStart"/>
      <w:r>
        <w:rPr>
          <w:rFonts w:eastAsia="Times New Roman" w:cs="Times New Roman"/>
          <w:szCs w:val="24"/>
        </w:rPr>
        <w:t>ανασχέσει</w:t>
      </w:r>
      <w:proofErr w:type="spellEnd"/>
      <w:r>
        <w:rPr>
          <w:rFonts w:eastAsia="Times New Roman" w:cs="Times New Roman"/>
          <w:szCs w:val="24"/>
        </w:rPr>
        <w:t xml:space="preserve"> την αύξηση της ιδιωτικής δαπάνης και συναφώς, την οικογενειακή δαπάνη. </w:t>
      </w:r>
    </w:p>
    <w:p w14:paraId="428C369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Στηρίζουμε τις προϋφιστάμενες δομές υγείας, όπως ΠΕΔΥ και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γροτικού </w:t>
      </w:r>
      <w:r>
        <w:rPr>
          <w:rFonts w:eastAsia="Times New Roman" w:cs="Times New Roman"/>
          <w:szCs w:val="24"/>
        </w:rPr>
        <w:t>τ</w:t>
      </w:r>
      <w:r>
        <w:rPr>
          <w:rFonts w:eastAsia="Times New Roman" w:cs="Times New Roman"/>
          <w:szCs w:val="24"/>
        </w:rPr>
        <w:t xml:space="preserve">ύπου, που εφεξής ονομάζονται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με πρόσθετη επιχορήγηση, </w:t>
      </w:r>
      <w:proofErr w:type="spellStart"/>
      <w:r>
        <w:rPr>
          <w:rFonts w:eastAsia="Times New Roman" w:cs="Times New Roman"/>
          <w:szCs w:val="24"/>
        </w:rPr>
        <w:t>εξορθολογ</w:t>
      </w:r>
      <w:r>
        <w:rPr>
          <w:rFonts w:eastAsia="Times New Roman" w:cs="Times New Roman"/>
          <w:szCs w:val="24"/>
        </w:rPr>
        <w:t>ισμό</w:t>
      </w:r>
      <w:proofErr w:type="spellEnd"/>
      <w:r>
        <w:rPr>
          <w:rFonts w:eastAsia="Times New Roman" w:cs="Times New Roman"/>
          <w:szCs w:val="24"/>
        </w:rPr>
        <w:t xml:space="preserve"> των δαπανών και με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στάση που αποτυπώνει με περισσή σαφήνεια τον κυρίαρχο ρόλο του δημόσιου τομέα και την συμπληρωματικότητα του ιδιωτικού. Οι ΤΟΜΥ αποτελούν το πρώτο σημείο επαφής του πολίτη με το Εθνικό Σύστημα Υγείας. Μέσω τω</w:t>
      </w:r>
      <w:r>
        <w:rPr>
          <w:rFonts w:eastAsia="Times New Roman" w:cs="Times New Roman"/>
          <w:szCs w:val="24"/>
        </w:rPr>
        <w:t xml:space="preserve">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συνιστούν </w:t>
      </w:r>
      <w:r>
        <w:rPr>
          <w:rFonts w:eastAsia="Times New Roman" w:cs="Times New Roman"/>
          <w:szCs w:val="24"/>
        </w:rPr>
        <w:lastRenderedPageBreak/>
        <w:t xml:space="preserve">μονάδες οικογενειακής ιατρικής, με έμφαση στην προληπτική ιατρική, με συνεχή και ολόπλευρη προσφορά φροντίδας υγείας στον πολίτη. </w:t>
      </w:r>
    </w:p>
    <w:p w14:paraId="428C369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ΕΟΠΥΥ θα συνεχίσει να συμβάλλεται με ιδιώτες γιατρούς, με παροχή πρωτοβάθμιας φροντίδας</w:t>
      </w:r>
      <w:r>
        <w:rPr>
          <w:rFonts w:eastAsia="Times New Roman" w:cs="Times New Roman"/>
          <w:szCs w:val="24"/>
        </w:rPr>
        <w:t xml:space="preserve"> υγείας στα ιατρεία τους, για την κάλυψη των απαιτούμενων αναγκών. Μεταξύ των σημαντικών καινοτομιών του νομοσχεδίου, κατατάσσονται και η συγκρότηση και λειτουργία σε κάθε κέντρο υγείας οδοντιατρικής μονάδας, η αναβάθμιση της μαιευτικής φροντίδας στο ΕΣΥ κ</w:t>
      </w:r>
      <w:r>
        <w:rPr>
          <w:rFonts w:eastAsia="Times New Roman" w:cs="Times New Roman"/>
          <w:szCs w:val="24"/>
        </w:rPr>
        <w:t xml:space="preserve">αι η ανάδειξη της αναγκαιότητας του ρόλου της στην κύηση, στον τοκετό και ζητήματα γυναικολογικού καρκίνου, την αξιοποίηση των επισκεπτών υγείας με θέματα παρεμβάσεων και δράσεων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w:t>
      </w:r>
    </w:p>
    <w:p w14:paraId="428C369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Έτσι,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συμβάλλει στην εδραίωση και τον πρωταγωνιστικό ρόλο του δημόσιου συστήματος με συμπληρωματικό τον ρόλο του ιδιωτικού τομέα.  </w:t>
      </w:r>
    </w:p>
    <w:p w14:paraId="428C369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οικογενειακός γιατρός είναι ουσιωδώς ο σύμβουλος υγείας τους πολίτη. Είναι υπεύθυνος για τον ατομικό ηλεκτρονικό του φάκελ</w:t>
      </w:r>
      <w:r>
        <w:rPr>
          <w:rFonts w:eastAsia="Times New Roman" w:cs="Times New Roman"/>
          <w:szCs w:val="24"/>
        </w:rPr>
        <w:t xml:space="preserve">ο υγείας, την παραπομπή του σε άλλα επίπεδα υγείας και στην εν γένει κινητικότητα του στο σύστημα της υγείας. Είναι </w:t>
      </w:r>
      <w:r>
        <w:rPr>
          <w:rFonts w:eastAsia="Times New Roman" w:cs="Times New Roman"/>
          <w:szCs w:val="24"/>
        </w:rPr>
        <w:lastRenderedPageBreak/>
        <w:t>αναγκαία η μνεία, όμως, των συμβάσεων του ΕΟΠΥΥ με τους ελεύθερους επαγγελματίες, που επίσης θα λειτουργήσουν συμπληρωματικά με τον ιδιωτικό</w:t>
      </w:r>
      <w:r>
        <w:rPr>
          <w:rFonts w:eastAsia="Times New Roman" w:cs="Times New Roman"/>
          <w:szCs w:val="24"/>
        </w:rPr>
        <w:t xml:space="preserve"> τομέα και θα ενεργοποιούνται σε περιοχές που δεν υπάρχουν οι ΤΟΜΥ, ενώ σημαντική είναι η παρέμβαση με τη θέσπιση των </w:t>
      </w:r>
      <w:r>
        <w:rPr>
          <w:rFonts w:eastAsia="Times New Roman" w:cs="Times New Roman"/>
          <w:szCs w:val="24"/>
        </w:rPr>
        <w:t>κ</w:t>
      </w:r>
      <w:r>
        <w:rPr>
          <w:rFonts w:eastAsia="Times New Roman" w:cs="Times New Roman"/>
          <w:szCs w:val="24"/>
        </w:rPr>
        <w:t xml:space="preserve">εντρικών </w:t>
      </w:r>
      <w:r>
        <w:rPr>
          <w:rFonts w:eastAsia="Times New Roman" w:cs="Times New Roman"/>
          <w:szCs w:val="24"/>
        </w:rPr>
        <w:t>δ</w:t>
      </w:r>
      <w:r>
        <w:rPr>
          <w:rFonts w:eastAsia="Times New Roman" w:cs="Times New Roman"/>
          <w:szCs w:val="24"/>
        </w:rPr>
        <w:t xml:space="preserve">ιαγνωστικών </w:t>
      </w:r>
      <w:r>
        <w:rPr>
          <w:rFonts w:eastAsia="Times New Roman" w:cs="Times New Roman"/>
          <w:szCs w:val="24"/>
        </w:rPr>
        <w:t>ε</w:t>
      </w:r>
      <w:r>
        <w:rPr>
          <w:rFonts w:eastAsia="Times New Roman" w:cs="Times New Roman"/>
          <w:szCs w:val="24"/>
        </w:rPr>
        <w:t xml:space="preserve">ργαστηρίων, με στόχο την αναβάθμιση του εργαστηριακού τομέα. </w:t>
      </w:r>
    </w:p>
    <w:p w14:paraId="428C369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είναι δυνατόν να μείνει ασχολίαστη η διάταξη του</w:t>
      </w:r>
      <w:r>
        <w:rPr>
          <w:rFonts w:eastAsia="Times New Roman" w:cs="Times New Roman"/>
          <w:szCs w:val="24"/>
        </w:rPr>
        <w:t xml:space="preserve"> άρθρου 73, σύμφωνα με την οποία διαγράφονται οι βεβαιωμένες οφειλές 37 εκατομμυρίων ευρώ ανασφάλιστων πολιτών που δημιουργήθηκαν πριν την εφαρμογή του ν.4368/2016. Επίσης, είναι σημαντική η ενίσχυση και ανάπτυξη των </w:t>
      </w:r>
      <w:r>
        <w:rPr>
          <w:rFonts w:eastAsia="Times New Roman" w:cs="Times New Roman"/>
          <w:szCs w:val="24"/>
        </w:rPr>
        <w:t>τ</w:t>
      </w:r>
      <w:r>
        <w:rPr>
          <w:rFonts w:eastAsia="Times New Roman" w:cs="Times New Roman"/>
          <w:szCs w:val="24"/>
        </w:rPr>
        <w:t xml:space="preserve">μημάτων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 των νο</w:t>
      </w:r>
      <w:r>
        <w:rPr>
          <w:rFonts w:eastAsia="Times New Roman" w:cs="Times New Roman"/>
          <w:szCs w:val="24"/>
        </w:rPr>
        <w:t xml:space="preserve">σοκομείων ΕΣΥ και με τη δημιουργία πεντακοσίων, περίπου, πρόσθετων θέσεων ιατρικού προσωπικού και η ίδρυση του Νοσοκομείου της Καρπάθου, δυναμικότητας είκοσι δύο κλινών, αλλά και της Σαντορίνης. </w:t>
      </w:r>
    </w:p>
    <w:p w14:paraId="428C369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Πρόκειται, όμως για την πρώτη φορά που ένα νομοσχέδιο έχει ή</w:t>
      </w:r>
      <w:r>
        <w:rPr>
          <w:rFonts w:eastAsia="Times New Roman" w:cs="Times New Roman"/>
          <w:szCs w:val="24"/>
        </w:rPr>
        <w:t xml:space="preserve">δη έτοιμο το πλάνο της υλοποίησής του, με ακριβές χρονοδιάγραμμα και εξασφαλισμένη χρηματοδότηση από το ταμειακό πρόγραμμα, μετά το ΕΣΠΑ, μέσα από τα ΠΕΠ των </w:t>
      </w:r>
      <w:r>
        <w:rPr>
          <w:rFonts w:eastAsia="Times New Roman" w:cs="Times New Roman"/>
          <w:szCs w:val="24"/>
        </w:rPr>
        <w:t>π</w:t>
      </w:r>
      <w:r>
        <w:rPr>
          <w:rFonts w:eastAsia="Times New Roman" w:cs="Times New Roman"/>
          <w:szCs w:val="24"/>
        </w:rPr>
        <w:t xml:space="preserve">εριφερειών και τέλος, από κρατική χρηματοδότηση. Έτσι, για πρώτη φορά </w:t>
      </w:r>
      <w:r>
        <w:rPr>
          <w:rFonts w:eastAsia="Times New Roman" w:cs="Times New Roman"/>
          <w:szCs w:val="24"/>
        </w:rPr>
        <w:lastRenderedPageBreak/>
        <w:t>προέκυψε η ταυτόχρονη νομοθ</w:t>
      </w:r>
      <w:r>
        <w:rPr>
          <w:rFonts w:eastAsia="Times New Roman" w:cs="Times New Roman"/>
          <w:szCs w:val="24"/>
        </w:rPr>
        <w:t xml:space="preserve">έτηση και υλοποίηση, όταν η αντίστοιχη πρωτοποριακή νομοθέτηση του ΕΣΥ κράτησε από το 1983 έως το τέλος της δεκαετίας του 1980.   </w:t>
      </w:r>
    </w:p>
    <w:p w14:paraId="428C369A" w14:textId="77777777" w:rsidR="00CF256A" w:rsidRDefault="008A1C0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28C36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θα ήθελα λίγο </w:t>
      </w:r>
      <w:r>
        <w:rPr>
          <w:rFonts w:eastAsia="Times New Roman" w:cs="Times New Roman"/>
          <w:szCs w:val="24"/>
        </w:rPr>
        <w:t xml:space="preserve">χρόνο ακόμα. </w:t>
      </w:r>
    </w:p>
    <w:p w14:paraId="428C369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Προχωρώ λίγο πιο γρήγορα γιατί ο χρόνος τελειώνει. Κυρίες και κύριοι Βουλευτές, είναι γνωστό σε όλους ότι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νοσεί και παλεύει να επιβιώσει ανάμεσα στις συμπληγάδες των </w:t>
      </w:r>
      <w:proofErr w:type="spellStart"/>
      <w:r>
        <w:rPr>
          <w:rFonts w:eastAsia="Times New Roman" w:cs="Times New Roman"/>
          <w:szCs w:val="24"/>
        </w:rPr>
        <w:t>μνημονιακών</w:t>
      </w:r>
      <w:proofErr w:type="spellEnd"/>
      <w:r>
        <w:rPr>
          <w:rFonts w:eastAsia="Times New Roman" w:cs="Times New Roman"/>
          <w:szCs w:val="24"/>
        </w:rPr>
        <w:t xml:space="preserve"> περιορισμών.</w:t>
      </w:r>
    </w:p>
    <w:p w14:paraId="428C369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Δεν σας ζητώ απλά να υπερ</w:t>
      </w:r>
      <w:r>
        <w:rPr>
          <w:rFonts w:eastAsia="Times New Roman" w:cs="Times New Roman"/>
          <w:szCs w:val="24"/>
        </w:rPr>
        <w:t xml:space="preserve">ψηφίσετε το νομοσχέδιο λόγω των όποιων τυχόν θετικών διατάξεων, αλλά διότι επανακαθορίζει τις παραμέτρους λειτουργίας του </w:t>
      </w:r>
      <w:r>
        <w:rPr>
          <w:rFonts w:eastAsia="Times New Roman" w:cs="Times New Roman"/>
          <w:szCs w:val="24"/>
        </w:rPr>
        <w:t>δ</w:t>
      </w:r>
      <w:r>
        <w:rPr>
          <w:rFonts w:eastAsia="Times New Roman" w:cs="Times New Roman"/>
          <w:szCs w:val="24"/>
        </w:rPr>
        <w:t xml:space="preserve">ημόσιου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με τρόπο που δείχνει ότι όλα όσα προϋποθέτει για την άψογη λειτουργία του είναι σφόδρα πιθανόν να συμβούν. </w:t>
      </w:r>
    </w:p>
    <w:p w14:paraId="428C369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Τυχόν δε άρνησή σας θα συνιστά μ</w:t>
      </w:r>
      <w:r>
        <w:rPr>
          <w:rFonts w:eastAsia="Times New Roman" w:cs="Times New Roman"/>
          <w:szCs w:val="24"/>
        </w:rPr>
        <w:t>ί</w:t>
      </w:r>
      <w:r>
        <w:rPr>
          <w:rFonts w:eastAsia="Times New Roman" w:cs="Times New Roman"/>
          <w:szCs w:val="24"/>
        </w:rPr>
        <w:t xml:space="preserve">α ακόμη στείρα και αναποτελεσματική πολιτική φλυαρία, πολύ μακριά από τον στόχο </w:t>
      </w:r>
      <w:r>
        <w:rPr>
          <w:rFonts w:eastAsia="Times New Roman" w:cs="Times New Roman"/>
          <w:szCs w:val="24"/>
        </w:rPr>
        <w:lastRenderedPageBreak/>
        <w:t xml:space="preserve">του παρόντος νομοσχεδίου, που δεν είναι άλλος από την εμπέδωση ενός ανθρωποκεντρικού, διαφανούς και αποτελεσματικού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γείας, προς όφ</w:t>
      </w:r>
      <w:r>
        <w:rPr>
          <w:rFonts w:eastAsia="Times New Roman" w:cs="Times New Roman"/>
          <w:szCs w:val="24"/>
        </w:rPr>
        <w:t>ελος της ελληνικής κοινωνίας και των ευάλωτων πληθυσμιακών ομάδων.</w:t>
      </w:r>
    </w:p>
    <w:p w14:paraId="428C369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28C36A0"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6A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428C36A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Κέλλας</w:t>
      </w:r>
      <w:proofErr w:type="spellEnd"/>
      <w:r>
        <w:rPr>
          <w:rFonts w:eastAsia="Times New Roman" w:cs="Times New Roman"/>
          <w:szCs w:val="24"/>
        </w:rPr>
        <w:t>, Βουλευτής της Νέας Δημοκρατίας</w:t>
      </w:r>
      <w:r>
        <w:rPr>
          <w:rFonts w:eastAsia="Times New Roman" w:cs="Times New Roman"/>
          <w:szCs w:val="24"/>
        </w:rPr>
        <w:t>,</w:t>
      </w:r>
      <w:r>
        <w:rPr>
          <w:rFonts w:eastAsia="Times New Roman" w:cs="Times New Roman"/>
          <w:szCs w:val="24"/>
        </w:rPr>
        <w:t xml:space="preserve"> για έξι λεπτά</w:t>
      </w:r>
      <w:r>
        <w:rPr>
          <w:rFonts w:eastAsia="Times New Roman" w:cs="Times New Roman"/>
          <w:szCs w:val="24"/>
        </w:rPr>
        <w:t xml:space="preserve"> και ει δυνατόν, να τα σεβαστείτε.</w:t>
      </w:r>
    </w:p>
    <w:p w14:paraId="428C36A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Ξέρετε ότι εμείς είμαστε συνεπείς, συνήθως, κύριε Πρόεδρε.</w:t>
      </w:r>
    </w:p>
    <w:p w14:paraId="428C36A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28C36A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έχουμε ένα ακόμα νομοσχέδιο εκ μέρους της Κυβέρνησης, μ</w:t>
      </w:r>
      <w:r>
        <w:rPr>
          <w:rFonts w:eastAsia="Times New Roman" w:cs="Times New Roman"/>
          <w:szCs w:val="24"/>
        </w:rPr>
        <w:t>ί</w:t>
      </w:r>
      <w:r>
        <w:rPr>
          <w:rFonts w:eastAsia="Times New Roman" w:cs="Times New Roman"/>
          <w:szCs w:val="24"/>
        </w:rPr>
        <w:t>α ακόμη απλή από</w:t>
      </w:r>
      <w:r>
        <w:rPr>
          <w:rFonts w:eastAsia="Times New Roman" w:cs="Times New Roman"/>
          <w:szCs w:val="24"/>
        </w:rPr>
        <w:t>δειξη ιδεολογικής αγκύλωσης και δημιουργίας στρεβλώσεων σε ολόκληρη την αγορά των υπηρεσιών υγείας. Επί δυό</w:t>
      </w:r>
      <w:r>
        <w:rPr>
          <w:rFonts w:eastAsia="Times New Roman" w:cs="Times New Roman"/>
          <w:szCs w:val="24"/>
        </w:rPr>
        <w:lastRenderedPageBreak/>
        <w:t>μισι χρόνια, κύριε Υπουργέ, έχετε οδηγήσει σε αδιέξοδο των ευαίσθητο χώρο της υγείας, με τους πολίτες να τα βλέπουν καθημερινά. Κι επ’ αυτού δεν υπάρ</w:t>
      </w:r>
      <w:r>
        <w:rPr>
          <w:rFonts w:eastAsia="Times New Roman" w:cs="Times New Roman"/>
          <w:szCs w:val="24"/>
        </w:rPr>
        <w:t xml:space="preserve">χει αντίρρηση από κανέναν. </w:t>
      </w:r>
    </w:p>
    <w:p w14:paraId="428C36A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κατάθεση από την Κυβέρνηση του σχεδίου νόμου για την εκκίνηση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γίνεται με καθυστέρηση τουλάχιστον δύο ετών. Στο σχέδιο περιλαμβάνονται η εγγραφή όλων των πολιτών σε οικογενειακό γιατρό, η καθολική κάλυψη υγείας του πληθυσμού με δωρεάν πρόσβαση όλων στην Πρωτοβάθμια Φροντίδα Υγείας, η υποχρεωτική παραπομπή, </w:t>
      </w:r>
      <w:r>
        <w:rPr>
          <w:rFonts w:eastAsia="Times New Roman" w:cs="Times New Roman"/>
          <w:szCs w:val="24"/>
          <w:lang w:val="en-US"/>
        </w:rPr>
        <w:t>ga</w:t>
      </w:r>
      <w:r>
        <w:rPr>
          <w:rFonts w:eastAsia="Times New Roman" w:cs="Times New Roman"/>
          <w:szCs w:val="24"/>
          <w:lang w:val="en-US"/>
        </w:rPr>
        <w:t>tekeeping</w:t>
      </w:r>
      <w:r>
        <w:rPr>
          <w:rFonts w:eastAsia="Times New Roman" w:cs="Times New Roman"/>
          <w:szCs w:val="24"/>
        </w:rPr>
        <w:t xml:space="preserve">, από τον οικογενειακό γιατρό για πρόσβαση στην εξειδικευμένη φροντίδα, νοσοκομειακή και </w:t>
      </w:r>
      <w:proofErr w:type="spellStart"/>
      <w:r>
        <w:rPr>
          <w:rFonts w:eastAsia="Times New Roman" w:cs="Times New Roman"/>
          <w:szCs w:val="24"/>
        </w:rPr>
        <w:t>εξωνοσοκομειακή</w:t>
      </w:r>
      <w:proofErr w:type="spellEnd"/>
      <w:r>
        <w:rPr>
          <w:rFonts w:eastAsia="Times New Roman" w:cs="Times New Roman"/>
          <w:szCs w:val="24"/>
        </w:rPr>
        <w:t xml:space="preserve">. </w:t>
      </w:r>
    </w:p>
    <w:p w14:paraId="428C36A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Δυστυχώς, όμως, το νομοσχέδιο κατάφερε εκτός από τις αντιδράσεις των άλλων ειδικοτήτων, που εν πολλοίς ήταν αναμενόμενες, καθώς θίγονται κακ</w:t>
      </w:r>
      <w:r>
        <w:rPr>
          <w:rFonts w:eastAsia="Times New Roman" w:cs="Times New Roman"/>
          <w:szCs w:val="24"/>
        </w:rPr>
        <w:t xml:space="preserve">ώς κείμενα, αλλά παγιωμένα συμφέροντα, να προκαλέσει αντιδράσεις ακόμα και στους γενικούς γιατρούς. Ποιος είναι ο σκοπός του συστήματος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Προφανώς, πρώτον η ισότιμη πρόσβαση όλων των πολιτών ασθενώ σε όλη την επικράτεια και</w:t>
      </w:r>
      <w:r>
        <w:rPr>
          <w:rFonts w:eastAsia="Times New Roman" w:cs="Times New Roman"/>
          <w:szCs w:val="24"/>
        </w:rPr>
        <w:t xml:space="preserve"> δεύτερον η αποσυμφόρηση των νοσοκομείων με ό,τι αυτό συνεπάγεται. Νομίζω ότι σε αυτά συμφωνούμε. </w:t>
      </w:r>
    </w:p>
    <w:p w14:paraId="428C36A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Τότε, γιατί δημιουργείτε δομές που καλύπτουν μόνο τις αστικές περιοχές; Στις αγροτικές περιοχές, στις ορεινές περιοχές, στα νησιά, ζουν πολίτες δεύτερης κατη</w:t>
      </w:r>
      <w:r>
        <w:rPr>
          <w:rFonts w:eastAsia="Times New Roman" w:cs="Times New Roman"/>
          <w:szCs w:val="24"/>
        </w:rPr>
        <w:t xml:space="preserve">γορίας; Προφανώς, θα απολαμβάνουν υποβαθμισμένες υπηρεσίες υγείας, όπως είναι σήμερα. Ταυτόχρονα, δημιουργείτε και δύο παράλληλα συστήματα υγείας στις αστικές περιοχές. </w:t>
      </w:r>
    </w:p>
    <w:p w14:paraId="428C36A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σύναψη συμβάσεων του ΕΟΠΥΥ με τους γιατρούς και η παροχή κινήτρων σε αυτούς μέσω ΕΣΠ</w:t>
      </w:r>
      <w:r>
        <w:rPr>
          <w:rFonts w:eastAsia="Times New Roman" w:cs="Times New Roman"/>
          <w:szCs w:val="24"/>
        </w:rPr>
        <w:t>Α κι άλλων πηγών χρηματοδότησης για συνενώσεις, φαντάζει ως μια πολύ πρόσφορη, άμεσα εφαρμόσιμη και αποδοτική λύση. Εδώ τι κάνουμε τώρα; Ζητάτε από τους γιατρούς να κλείσουν τα ιατρεία, να αχρηστεύουν τον εξοπλισμό και να φτιάξουν νέα. Θα βρείτε τέτοιους γ</w:t>
      </w:r>
      <w:r>
        <w:rPr>
          <w:rFonts w:eastAsia="Times New Roman" w:cs="Times New Roman"/>
          <w:szCs w:val="24"/>
        </w:rPr>
        <w:t>ιατρούς; Απίθανο.</w:t>
      </w:r>
    </w:p>
    <w:p w14:paraId="428C36A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Δημιουργείτε διακόσια σαράντα ΤΟΜΥ μέσα σε οκτώ μήνες, μέχρι τον Ιούνιο του 2018. Το θεωρείτε εφικτό; Ούτε ιδιώτης δεν το καταφέρνει αυτό. Το ψηφίζετε για να μην το εφαρμόσετε, όμως. Θα βρεθούν γιατροί που χρειάζονται για την στελέχωση τω</w:t>
      </w:r>
      <w:r>
        <w:rPr>
          <w:rFonts w:eastAsia="Times New Roman" w:cs="Times New Roman"/>
          <w:szCs w:val="24"/>
        </w:rPr>
        <w:t xml:space="preserve">ν ΤΟΜΥ; Είναι κίνητρο ο μισθός του με εργασιακή σχέση πλήρους και αποκλειστικής απασχόλησης ικανός για να προσελκύσει γιατρούς; </w:t>
      </w:r>
    </w:p>
    <w:p w14:paraId="428C36A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ΠΑΠΑΔΟΠΟΥΛΟΣ:</w:t>
      </w:r>
      <w:r>
        <w:rPr>
          <w:rFonts w:eastAsia="Times New Roman" w:cs="Times New Roman"/>
          <w:szCs w:val="24"/>
        </w:rPr>
        <w:t xml:space="preserve"> Επιμελητές Α΄. </w:t>
      </w:r>
    </w:p>
    <w:p w14:paraId="428C36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Ναι, </w:t>
      </w:r>
      <w:r>
        <w:rPr>
          <w:rFonts w:eastAsia="Times New Roman" w:cs="Times New Roman"/>
          <w:szCs w:val="24"/>
        </w:rPr>
        <w:t>ε</w:t>
      </w:r>
      <w:r>
        <w:rPr>
          <w:rFonts w:eastAsia="Times New Roman" w:cs="Times New Roman"/>
          <w:szCs w:val="24"/>
        </w:rPr>
        <w:t>πιμελητή Α΄. Πόσα είναι, κύριε Παπαδόπουλε; Είναι περίπου 1.600 ε</w:t>
      </w:r>
      <w:r>
        <w:rPr>
          <w:rFonts w:eastAsia="Times New Roman" w:cs="Times New Roman"/>
          <w:szCs w:val="24"/>
        </w:rPr>
        <w:t>υρώ; Σχεδόν κανείς γιατρός που έχει ανοίξει το ιατρείο του, έχει κάνει την επένδυσή του δεν θα μπει στη διαδικασία να σκεφτεί να κλείσει το ιατρείο και να διεκδικήσει μ</w:t>
      </w:r>
      <w:r>
        <w:rPr>
          <w:rFonts w:eastAsia="Times New Roman" w:cs="Times New Roman"/>
          <w:szCs w:val="24"/>
        </w:rPr>
        <w:t>ί</w:t>
      </w:r>
      <w:r>
        <w:rPr>
          <w:rFonts w:eastAsia="Times New Roman" w:cs="Times New Roman"/>
          <w:szCs w:val="24"/>
        </w:rPr>
        <w:t>α θέση σε ΤΟΜΥ, με αβέβαιο μέλλον, με δύο συν δύο χρόνια ορίζοντα και χρηματοδότηση από</w:t>
      </w:r>
      <w:r>
        <w:rPr>
          <w:rFonts w:eastAsia="Times New Roman" w:cs="Times New Roman"/>
          <w:szCs w:val="24"/>
        </w:rPr>
        <w:t xml:space="preserve"> το ΕΣΠΑ.</w:t>
      </w:r>
    </w:p>
    <w:p w14:paraId="428C36A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Συνεπώς, είτε νέοι γιατροί που μόλις τελείωσαν την ειδικότητα θα το σκεφθούν είτε κάποιοι γιατροί που είναι στα όρια της συνταξιοδότησης. Πόσοι, όμως, -σας ρωτώ τώρα εγώ ως ασθενής- θα θέλατε έναν οικογενειακό γιατρό, έναν παντελώς άπειρο γιατρό </w:t>
      </w:r>
      <w:r>
        <w:rPr>
          <w:rFonts w:eastAsia="Times New Roman" w:cs="Times New Roman"/>
          <w:szCs w:val="24"/>
        </w:rPr>
        <w:t xml:space="preserve">ή έναν γιατρό ο οποίος είναι κουρασμένος και στα πρόθυρα της σύνταξης; </w:t>
      </w:r>
    </w:p>
    <w:p w14:paraId="428C36A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Ποιες θα είναι οι επιμέρους παράμετροι της σύμβασης των γιατρών με τον ΕΟΠΥΥ; Πλήρης ασάφεια.</w:t>
      </w:r>
    </w:p>
    <w:p w14:paraId="428C36AF"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28C36B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Μα, επιτρέπετε να λέει τους νέους συ</w:t>
      </w:r>
      <w:r>
        <w:rPr>
          <w:rFonts w:eastAsia="Times New Roman" w:cs="Times New Roman"/>
          <w:szCs w:val="24"/>
        </w:rPr>
        <w:t>ναδέλφους παντελώς άσχετους;</w:t>
      </w:r>
    </w:p>
    <w:p w14:paraId="428C36B1"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Ησυχία. Μα είναι δυνατόν, να γίνεται έτσι ο διάλογος; </w:t>
      </w:r>
    </w:p>
    <w:p w14:paraId="428C36B2" w14:textId="77777777" w:rsidR="00CF256A" w:rsidRDefault="008A1C0A">
      <w:pPr>
        <w:spacing w:line="600" w:lineRule="auto"/>
        <w:ind w:firstLine="720"/>
        <w:jc w:val="both"/>
        <w:rPr>
          <w:rFonts w:eastAsia="Times New Roman" w:cs="Times New Roman"/>
          <w:szCs w:val="24"/>
        </w:rPr>
      </w:pPr>
      <w:r>
        <w:rPr>
          <w:rFonts w:eastAsia="Times New Roman"/>
          <w:bCs/>
          <w:szCs w:val="24"/>
        </w:rPr>
        <w:t xml:space="preserve">Παρακαλώ, συνεχίστε, κύριε </w:t>
      </w:r>
      <w:proofErr w:type="spellStart"/>
      <w:r>
        <w:rPr>
          <w:rFonts w:eastAsia="Times New Roman"/>
          <w:bCs/>
          <w:szCs w:val="24"/>
        </w:rPr>
        <w:t>Κέλλα</w:t>
      </w:r>
      <w:proofErr w:type="spellEnd"/>
      <w:r>
        <w:rPr>
          <w:rFonts w:eastAsia="Times New Roman"/>
          <w:bCs/>
          <w:szCs w:val="24"/>
        </w:rPr>
        <w:t>.</w:t>
      </w:r>
    </w:p>
    <w:p w14:paraId="428C36B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Δεν είναι αρκετοί αυτοί, κύριε συνάδελφε.</w:t>
      </w:r>
    </w:p>
    <w:p w14:paraId="428C36B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Πέραν της αποζημίωσης των οικογενειακών γιατρών του </w:t>
      </w:r>
      <w:r>
        <w:rPr>
          <w:rFonts w:eastAsia="Times New Roman" w:cs="Times New Roman"/>
          <w:szCs w:val="24"/>
          <w:lang w:val="en-US"/>
        </w:rPr>
        <w:t>per</w:t>
      </w:r>
      <w:r>
        <w:rPr>
          <w:rFonts w:eastAsia="Times New Roman" w:cs="Times New Roman"/>
          <w:szCs w:val="24"/>
        </w:rPr>
        <w:t xml:space="preserve"> </w:t>
      </w:r>
      <w:r>
        <w:rPr>
          <w:rFonts w:eastAsia="Times New Roman" w:cs="Times New Roman"/>
          <w:szCs w:val="24"/>
          <w:lang w:val="en-US"/>
        </w:rPr>
        <w:t>capita</w:t>
      </w:r>
      <w:r>
        <w:rPr>
          <w:rFonts w:eastAsia="Times New Roman" w:cs="Times New Roman"/>
          <w:szCs w:val="24"/>
        </w:rPr>
        <w:t xml:space="preserve"> και με στάθμιση για την ηλικία των εγγεγραμμένων στη λίστα πολιτών και πλην της επιβολής ελάχιστου καθημερινού ωραρίου, τίποτα άλλο δεν περιγράφεται στον νόμο, και αφήνετε να καθοριστεί από τον</w:t>
      </w:r>
      <w:r>
        <w:rPr>
          <w:rFonts w:eastAsia="Times New Roman" w:cs="Times New Roman"/>
          <w:szCs w:val="24"/>
        </w:rPr>
        <w:t xml:space="preserve"> ΕΟΠΥΥ.</w:t>
      </w:r>
    </w:p>
    <w:p w14:paraId="428C36B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Όπως διαφαίνεται, η αποζημίωση θα είναι σε επίπεδα χαμηλότερα απ’ αυτά που λαμβάνουν οι συμβεβλημένοι γιατροί για 200 ραντεβού το μήνα. Θα είναι, δηλαδή, λιγότερο από 2.000 ευρώ μεικτά. Εάν αφαιρέσετε εφορία και ΕΦΚΑ, πόσα μένουν; Μένουν 600 ευρώ; </w:t>
      </w:r>
      <w:r>
        <w:rPr>
          <w:rFonts w:eastAsia="Times New Roman" w:cs="Times New Roman"/>
          <w:szCs w:val="24"/>
        </w:rPr>
        <w:t xml:space="preserve">Στις υποχρεώσεις του οικογενειακού γιατρού περιλαμβάνονται επιπλέον και κατ’ </w:t>
      </w:r>
      <w:proofErr w:type="spellStart"/>
      <w:r>
        <w:rPr>
          <w:rFonts w:eastAsia="Times New Roman" w:cs="Times New Roman"/>
          <w:szCs w:val="24"/>
        </w:rPr>
        <w:t>οίκον</w:t>
      </w:r>
      <w:proofErr w:type="spellEnd"/>
      <w:r>
        <w:rPr>
          <w:rFonts w:eastAsia="Times New Roman" w:cs="Times New Roman"/>
          <w:szCs w:val="24"/>
        </w:rPr>
        <w:t xml:space="preserve"> επισκέψεις για ασθενείς που τις έχουν ανάγκη, χωρίς φυσικά να προβλέπεται κάποια επιπλέον αποζημίωση.</w:t>
      </w:r>
    </w:p>
    <w:p w14:paraId="428C36B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Θα βρεθούν οι γιατροί που απαιτούνται για να συμβληθούν με τον ΕΟΠΥΥ, γ</w:t>
      </w:r>
      <w:r>
        <w:rPr>
          <w:rFonts w:eastAsia="Times New Roman" w:cs="Times New Roman"/>
          <w:szCs w:val="24"/>
        </w:rPr>
        <w:t xml:space="preserve">ιατροί που θα κληθούν να καλύψουν το 70% του πληθυσμού στις αστικές περιοχές; Υπό φυσιολογικές συνθήκες η απάντηση θα ήταν όχι. Ίσως θα θελήσουν κάποιοι να κάνουν σύμβαση με αυτούς τους εξευτελιστικούς όρους με τον φόβο μήπως μείνουν εκτός συστήματος. Όλα </w:t>
      </w:r>
      <w:r>
        <w:rPr>
          <w:rFonts w:eastAsia="Times New Roman" w:cs="Times New Roman"/>
          <w:szCs w:val="24"/>
        </w:rPr>
        <w:t xml:space="preserve">τα κακά του ΕΣΥ θα αναπαραχθούν στην πρωτοβάθμια φροντίδα υγείας. Στην περίπτωση που οι γιατροί τηρήσουν αξιοπρεπή στάση και δεν δεχθούν τους όρους, θα έχουν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w:t>
      </w:r>
    </w:p>
    <w:p w14:paraId="428C36B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οφείλει επιπλέον</w:t>
      </w:r>
      <w:r>
        <w:rPr>
          <w:rFonts w:eastAsia="Times New Roman" w:cs="Times New Roman"/>
          <w:szCs w:val="24"/>
        </w:rPr>
        <w:t xml:space="preserve"> να αποσαφηνίσει τα εξής. Ποια θα είναι η σχέση του δημόσιου με το ιδιωτικό σύστημα υγείας; Ο Έλληνας συνεχίζει και μέσα στην κρίση να εμπιστεύεται σε σημαντικό ποσοστό τον ιδιωτικό τομέα. Εάν ένας πολίτης επιλέγει να έχει ως οικογενειακό γιατρό έναν ιδιώτ</w:t>
      </w:r>
      <w:r>
        <w:rPr>
          <w:rFonts w:eastAsia="Times New Roman" w:cs="Times New Roman"/>
          <w:szCs w:val="24"/>
        </w:rPr>
        <w:t xml:space="preserve">η, οι παραπομπές του θα γίνονται δεκτές στα δημόσια νοσοκομεία,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ή και τους εξειδικευμένους γιατρούς του συστήματος; Θα μπορεί να </w:t>
      </w:r>
      <w:proofErr w:type="spellStart"/>
      <w:r>
        <w:rPr>
          <w:rFonts w:eastAsia="Times New Roman" w:cs="Times New Roman"/>
          <w:szCs w:val="24"/>
        </w:rPr>
        <w:t>συνταγογραφεί</w:t>
      </w:r>
      <w:proofErr w:type="spellEnd"/>
      <w:r>
        <w:rPr>
          <w:rFonts w:eastAsia="Times New Roman" w:cs="Times New Roman"/>
          <w:szCs w:val="24"/>
        </w:rPr>
        <w:t xml:space="preserve"> φάρμακα και εξετάσεις υπό την ασφαλιστική κάλυψη του ΕΟΠΥΥ;</w:t>
      </w:r>
    </w:p>
    <w:p w14:paraId="428C36B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όποια διασύνδεση του δημόσιου συσ</w:t>
      </w:r>
      <w:r>
        <w:rPr>
          <w:rFonts w:eastAsia="Times New Roman" w:cs="Times New Roman"/>
          <w:szCs w:val="24"/>
        </w:rPr>
        <w:t xml:space="preserve">τήματος υγείας και ιδιωτών γιατρών μη συμβεβλημένων με τον ΕΟΠΥΥ παραμένει </w:t>
      </w:r>
      <w:r>
        <w:rPr>
          <w:rFonts w:eastAsia="Times New Roman" w:cs="Times New Roman"/>
          <w:szCs w:val="24"/>
        </w:rPr>
        <w:lastRenderedPageBreak/>
        <w:t xml:space="preserve">αδιευκρίνιστη. </w:t>
      </w:r>
      <w:r>
        <w:rPr>
          <w:rFonts w:eastAsia="Times New Roman" w:cs="Times New Roman"/>
          <w:szCs w:val="24"/>
        </w:rPr>
        <w:t>Μ</w:t>
      </w:r>
      <w:r>
        <w:rPr>
          <w:rFonts w:eastAsia="Times New Roman" w:cs="Times New Roman"/>
          <w:szCs w:val="24"/>
        </w:rPr>
        <w:t xml:space="preserve">ιας και αναφέρομαι στον ΕΟΠΥΥ, στο άρθρο 56, κύριε </w:t>
      </w:r>
      <w:proofErr w:type="spellStart"/>
      <w:r>
        <w:rPr>
          <w:rFonts w:eastAsia="Times New Roman" w:cs="Times New Roman"/>
          <w:szCs w:val="24"/>
        </w:rPr>
        <w:t>Πολάκη</w:t>
      </w:r>
      <w:proofErr w:type="spellEnd"/>
      <w:r>
        <w:rPr>
          <w:rFonts w:eastAsia="Times New Roman" w:cs="Times New Roman"/>
          <w:szCs w:val="24"/>
        </w:rPr>
        <w:t>, αλλάζετε τη σύνθεση του διοικητικού συμβουλίου. Γιατί θέλετε να ελέγχετε τα έξι από τα έντεκα μέλη;</w:t>
      </w:r>
    </w:p>
    <w:p w14:paraId="428C36B9" w14:textId="77777777" w:rsidR="00CF256A" w:rsidRDefault="008A1C0A">
      <w:pPr>
        <w:spacing w:line="600" w:lineRule="auto"/>
        <w:ind w:firstLine="720"/>
        <w:jc w:val="both"/>
        <w:rPr>
          <w:rFonts w:eastAsia="Times New Roman"/>
          <w:bCs/>
          <w:szCs w:val="24"/>
        </w:rPr>
      </w:pPr>
      <w:r>
        <w:rPr>
          <w:rFonts w:eastAsia="Times New Roman"/>
          <w:b/>
          <w:bCs/>
          <w:szCs w:val="24"/>
        </w:rPr>
        <w:t>ΠΡΟΕΔΡ</w:t>
      </w:r>
      <w:r>
        <w:rPr>
          <w:rFonts w:eastAsia="Times New Roman"/>
          <w:b/>
          <w:bCs/>
          <w:szCs w:val="24"/>
        </w:rPr>
        <w:t>ΕΥΩΝ (Δημήτριος Κρεμαστινός):</w:t>
      </w:r>
      <w:r>
        <w:rPr>
          <w:rFonts w:eastAsia="Times New Roman"/>
          <w:bCs/>
          <w:szCs w:val="24"/>
        </w:rPr>
        <w:t xml:space="preserve"> Παρακαλώ, κύριε </w:t>
      </w:r>
      <w:proofErr w:type="spellStart"/>
      <w:r>
        <w:rPr>
          <w:rFonts w:eastAsia="Times New Roman"/>
          <w:bCs/>
          <w:szCs w:val="24"/>
        </w:rPr>
        <w:t>Κέλλα</w:t>
      </w:r>
      <w:proofErr w:type="spellEnd"/>
      <w:r>
        <w:rPr>
          <w:rFonts w:eastAsia="Times New Roman"/>
          <w:bCs/>
          <w:szCs w:val="24"/>
        </w:rPr>
        <w:t>, μην ρωτάτε τους Υπουργούς. Γιατί είναι υποχρεωμένοι να απαντούν.</w:t>
      </w:r>
    </w:p>
    <w:p w14:paraId="428C36B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Θα απαντήσουν.</w:t>
      </w:r>
    </w:p>
    <w:p w14:paraId="428C36B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διάλογος προάγει τη δημοκρατία, κύριε Πρόεδρε.</w:t>
      </w:r>
    </w:p>
    <w:p w14:paraId="428C36BC"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bCs/>
          <w:szCs w:val="24"/>
        </w:rPr>
        <w:t>Ε</w:t>
      </w:r>
      <w:r>
        <w:rPr>
          <w:rFonts w:eastAsia="Times New Roman"/>
          <w:bCs/>
          <w:szCs w:val="24"/>
        </w:rPr>
        <w:t xml:space="preserve">άν απαντούν, τότε παραβιάζεται η διαδικασία. Δεν είναι σωστό. </w:t>
      </w:r>
    </w:p>
    <w:p w14:paraId="428C36BD" w14:textId="77777777" w:rsidR="00CF256A" w:rsidRDefault="008A1C0A">
      <w:pPr>
        <w:spacing w:line="600" w:lineRule="auto"/>
        <w:ind w:firstLine="720"/>
        <w:jc w:val="both"/>
        <w:rPr>
          <w:rFonts w:eastAsia="Times New Roman"/>
          <w:bCs/>
          <w:szCs w:val="24"/>
        </w:rPr>
      </w:pPr>
      <w:r>
        <w:rPr>
          <w:rFonts w:eastAsia="Times New Roman"/>
          <w:bCs/>
          <w:szCs w:val="24"/>
        </w:rPr>
        <w:t>Προχωρήστε παρακαλώ.</w:t>
      </w:r>
    </w:p>
    <w:p w14:paraId="428C36B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Οφείλετε, επίσης, να ξεκαθαρίσετε τον ρόλο του οικογενειακού γιατρού. Στη διάταξη της παραγράφου 2 του άρθρου 11 προβλέπεται πως μόνον όπου οι δημόσιες μονά</w:t>
      </w:r>
      <w:r>
        <w:rPr>
          <w:rFonts w:eastAsia="Times New Roman" w:cs="Times New Roman"/>
          <w:szCs w:val="24"/>
        </w:rPr>
        <w:t xml:space="preserve">δες παροχής υπηρεσιών δεν καλύπτουν πλήρως τον πληθυσμό ευθύνης, καθήκοντα οικογενειακού γιατρού θα ασκούν ιδιώτες γιατροί συμβεβλημένοι με τον ΕΟΠΥΥ που κατέχουν τον σχετικό τίτλο ειδικότητος. Η ελευθερία επιλογής του οικογενειακού γιατρού από τον πολίτη </w:t>
      </w:r>
      <w:r>
        <w:rPr>
          <w:rFonts w:eastAsia="Times New Roman" w:cs="Times New Roman"/>
          <w:szCs w:val="24"/>
        </w:rPr>
        <w:t>όμως περιορίζεται έτσι ασφυκτικά.</w:t>
      </w:r>
    </w:p>
    <w:p w14:paraId="428C36B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Νέα Δημοκρατία δεν υποστηρίζουμε κάτι που κάνει αδύνατη την πρόσβαση των ασθενών στους γιατρούς που το έχουν ανάγκη. Η επιλογή είναι απαραίτητη, καθώς ενδυναμώνει τον πολίτη που θέλει να κάνει χρήση των υπηρεσιών </w:t>
      </w:r>
      <w:r>
        <w:rPr>
          <w:rFonts w:eastAsia="Times New Roman" w:cs="Times New Roman"/>
          <w:szCs w:val="24"/>
        </w:rPr>
        <w:t xml:space="preserve">υγείας και αποτελεί απαραίτητο στοιχείο για τη βελτίωση της ποιότητας της φροντίδας μέσω της ανάπτυξης του υγιούς ανταγωνισμού. </w:t>
      </w:r>
    </w:p>
    <w:p w14:paraId="428C36C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Αντιθέτως εσείς δίνετε προτεραιότητα στην κάλυψη του πληθυσμού μέσω κυρίως δημοσίων δομών, υποβαθμίζοντας και αποκλείοντας συνε</w:t>
      </w:r>
      <w:r>
        <w:rPr>
          <w:rFonts w:eastAsia="Times New Roman" w:cs="Times New Roman"/>
          <w:szCs w:val="24"/>
        </w:rPr>
        <w:t>ιδητά χιλιάδες ελεύθερους επαγγελματίες γιατρούς συμβεβλημένων ή όχι με τον ΕΟΠΥΥ από την παροχή υψηλής ποιότητας πρωτοβάθμιας φροντίδας.</w:t>
      </w:r>
    </w:p>
    <w:p w14:paraId="428C36C1" w14:textId="77777777" w:rsidR="00CF256A" w:rsidRDefault="008A1C0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Παρακαλώ, ολοκληρώστε, κύριε </w:t>
      </w:r>
      <w:proofErr w:type="spellStart"/>
      <w:r>
        <w:rPr>
          <w:rFonts w:eastAsia="Times New Roman"/>
          <w:bCs/>
          <w:szCs w:val="24"/>
        </w:rPr>
        <w:t>Κέλλα</w:t>
      </w:r>
      <w:proofErr w:type="spellEnd"/>
      <w:r>
        <w:rPr>
          <w:rFonts w:eastAsia="Times New Roman"/>
          <w:bCs/>
          <w:szCs w:val="24"/>
        </w:rPr>
        <w:t>.</w:t>
      </w:r>
    </w:p>
    <w:p w14:paraId="428C36C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Τελειώνω, κύριε Πρόεδρε.</w:t>
      </w:r>
    </w:p>
    <w:p w14:paraId="428C36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αν</w:t>
      </w:r>
      <w:r>
        <w:rPr>
          <w:rFonts w:eastAsia="Times New Roman" w:cs="Times New Roman"/>
          <w:szCs w:val="24"/>
        </w:rPr>
        <w:t xml:space="preserve">αφερθώ λίγο στο άρθρο 73. Γιατί θα πρέπει βεβαιωμένες οφειλές των ανασφάλιστων που αφορούν δαπάνες ιατρικής και νοσηλευτικής περίθαλψης να διαγραφούν ανεξαρτήτως της οικονομικής τους κατάστασης; Το ότι ήταν ανασφάλιστοι δεν </w:t>
      </w:r>
      <w:r>
        <w:rPr>
          <w:rFonts w:eastAsia="Times New Roman" w:cs="Times New Roman"/>
          <w:szCs w:val="24"/>
        </w:rPr>
        <w:lastRenderedPageBreak/>
        <w:t>σημαίνει πως ήταν και υποχρεωτικ</w:t>
      </w:r>
      <w:r>
        <w:rPr>
          <w:rFonts w:eastAsia="Times New Roman" w:cs="Times New Roman"/>
          <w:szCs w:val="24"/>
        </w:rPr>
        <w:t xml:space="preserve">ά άποροι. Για τους ανασφάλιστους και τους άπορους, φυσικά δεν το συζητάμε. Αλλά οι συνεπείς είναι και πάλι ηλίθιοι; </w:t>
      </w:r>
    </w:p>
    <w:p w14:paraId="428C36C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w:t>
      </w:r>
      <w:r>
        <w:rPr>
          <w:rFonts w:eastAsia="Times New Roman" w:cs="Times New Roman"/>
          <w:szCs w:val="24"/>
        </w:rPr>
        <w:t>ν</w:t>
      </w:r>
      <w:r>
        <w:rPr>
          <w:rFonts w:eastAsia="Times New Roman" w:cs="Times New Roman"/>
          <w:szCs w:val="24"/>
        </w:rPr>
        <w:t xml:space="preserve"> αφορά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ν</w:t>
      </w:r>
      <w:r>
        <w:rPr>
          <w:rFonts w:eastAsia="Times New Roman" w:cs="Times New Roman"/>
          <w:szCs w:val="24"/>
        </w:rPr>
        <w:t xml:space="preserve">οσηλείας, κύριε Υπουργέ, γιατί να υπάρχει μόνο μία ειδικότητα; Γιατί θα πρέπει να κλείσουν τόσες μονάδες </w:t>
      </w:r>
      <w:r>
        <w:rPr>
          <w:rFonts w:eastAsia="Times New Roman" w:cs="Times New Roman"/>
          <w:szCs w:val="24"/>
        </w:rPr>
        <w:t>ημερήσιας νοσηλείας;</w:t>
      </w:r>
    </w:p>
    <w:p w14:paraId="428C36C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Κύριοι της Κυβέρνησης η επιλογής σας ακόμη μία φορά είναι να υπηρετήσετε ευλαβικά τις ιδεολογικές σας αγκυλώσεις φτιάχνοντας εξαρχής νέο σύστημα, νέες δομές, οι οποίες είναι αμφίβολο εάν καταφέρουν ποτέ να λειτουργήσουν. Το μόνο που θα</w:t>
      </w:r>
      <w:r>
        <w:rPr>
          <w:rFonts w:eastAsia="Times New Roman" w:cs="Times New Roman"/>
          <w:szCs w:val="24"/>
        </w:rPr>
        <w:t xml:space="preserve"> καταφέρει τελικά είναι να παρέχει κακές υπηρεσίες χαμηλής </w:t>
      </w:r>
      <w:proofErr w:type="spellStart"/>
      <w:r>
        <w:rPr>
          <w:rFonts w:eastAsia="Times New Roman" w:cs="Times New Roman"/>
          <w:szCs w:val="24"/>
        </w:rPr>
        <w:t>ποιότητος</w:t>
      </w:r>
      <w:proofErr w:type="spellEnd"/>
      <w:r>
        <w:rPr>
          <w:rFonts w:eastAsia="Times New Roman" w:cs="Times New Roman"/>
          <w:szCs w:val="24"/>
        </w:rPr>
        <w:t xml:space="preserve"> σε αυτούς που πραγματικά τις έχουν ανάγκη, δηλαδή αυτούς για τους οποίους εσείς υποτίθεται ότι κόπτεστε, αφού τους έχετε όμως ξεζουμίσει μέσω εξοντωτικής φορολογίας και άγριων περικοπών σ</w:t>
      </w:r>
      <w:r>
        <w:rPr>
          <w:rFonts w:eastAsia="Times New Roman" w:cs="Times New Roman"/>
          <w:szCs w:val="24"/>
        </w:rPr>
        <w:t xml:space="preserve">ε μισθούς και συντάξεις. Ήρθε η ώρα να τους κόψετε και το προνόμιο στο χώρο της υγείας. Αυτός είναι και ο βασικός λόγος που η Νέα Δημοκρατία θα καταψηφίσει το παρόν νομοσχέδιο καταγγέλλοντας σε όλους αυτούς που έχετε εξαπατήσει και συνεχίζετε να εξαπατάτε </w:t>
      </w:r>
      <w:r>
        <w:rPr>
          <w:rFonts w:eastAsia="Times New Roman" w:cs="Times New Roman"/>
          <w:szCs w:val="24"/>
        </w:rPr>
        <w:t>καθημερινά.</w:t>
      </w:r>
    </w:p>
    <w:p w14:paraId="428C36C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w:t>
      </w:r>
    </w:p>
    <w:p w14:paraId="428C36C7" w14:textId="77777777" w:rsidR="00CF256A" w:rsidRDefault="008A1C0A">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Και εγώ. </w:t>
      </w:r>
    </w:p>
    <w:p w14:paraId="428C36C8" w14:textId="77777777" w:rsidR="00CF256A" w:rsidRDefault="008A1C0A">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Βαγιωνάς</w:t>
      </w:r>
      <w:proofErr w:type="spellEnd"/>
      <w:r>
        <w:rPr>
          <w:rFonts w:eastAsia="Times New Roman"/>
          <w:bCs/>
          <w:szCs w:val="24"/>
        </w:rPr>
        <w:t>.</w:t>
      </w:r>
    </w:p>
    <w:p w14:paraId="428C36C9" w14:textId="77777777" w:rsidR="00CF256A" w:rsidRDefault="008A1C0A">
      <w:pPr>
        <w:spacing w:line="600" w:lineRule="auto"/>
        <w:ind w:firstLine="720"/>
        <w:jc w:val="both"/>
        <w:rPr>
          <w:rFonts w:eastAsia="Times New Roman"/>
          <w:bCs/>
          <w:szCs w:val="24"/>
        </w:rPr>
      </w:pPr>
      <w:r>
        <w:rPr>
          <w:rFonts w:eastAsia="Times New Roman"/>
          <w:b/>
          <w:bCs/>
          <w:szCs w:val="24"/>
        </w:rPr>
        <w:t xml:space="preserve">ΓΕΩΡΓΙΟΣ ΒΑΓΙΩΝΑΣ: </w:t>
      </w:r>
      <w:r>
        <w:rPr>
          <w:rFonts w:eastAsia="Times New Roman"/>
          <w:bCs/>
          <w:szCs w:val="24"/>
        </w:rPr>
        <w:t>Κύριε Πρόεδρε, κύριοι Υπουργοί, φίλες και φίλοι, συνάδελφοι, για την ιστορία του πράγματος –γιατί πολ</w:t>
      </w:r>
      <w:r>
        <w:rPr>
          <w:rFonts w:eastAsia="Times New Roman"/>
          <w:bCs/>
          <w:szCs w:val="24"/>
        </w:rPr>
        <w:t>λοί</w:t>
      </w:r>
      <w:r>
        <w:rPr>
          <w:rFonts w:eastAsia="Times New Roman"/>
          <w:bCs/>
          <w:szCs w:val="24"/>
        </w:rPr>
        <w:t xml:space="preserve"> νέοι δεν γνωρίζουν- τη δεκαετί</w:t>
      </w:r>
      <w:r>
        <w:rPr>
          <w:rFonts w:eastAsia="Times New Roman"/>
          <w:bCs/>
          <w:szCs w:val="24"/>
        </w:rPr>
        <w:t xml:space="preserve">α του ’80 άλλαξε η ιατρική. Μπήκαν στη ζωή μας οι υπέρηχοι, στις αρχές της δεκαετίας του ’90 οι αξονικοί τομογράφοι. </w:t>
      </w:r>
      <w:r>
        <w:rPr>
          <w:rFonts w:eastAsia="Times New Roman"/>
          <w:bCs/>
          <w:szCs w:val="24"/>
        </w:rPr>
        <w:t>Σ</w:t>
      </w:r>
      <w:r>
        <w:rPr>
          <w:rFonts w:eastAsia="Times New Roman"/>
          <w:bCs/>
          <w:szCs w:val="24"/>
        </w:rPr>
        <w:t>τη συνέχεια στα μέσα της τελευταίας πενταετίας ήρθαν οι μαγνητικοί τομογράφοι, η παρεμβατική ιατρική, αρχής γενομένης από την καρδιολογία.</w:t>
      </w:r>
      <w:r>
        <w:rPr>
          <w:rFonts w:eastAsia="Times New Roman"/>
          <w:bCs/>
          <w:szCs w:val="24"/>
        </w:rPr>
        <w:t xml:space="preserve"> </w:t>
      </w:r>
      <w:r>
        <w:rPr>
          <w:rFonts w:eastAsia="Times New Roman"/>
          <w:bCs/>
          <w:szCs w:val="24"/>
        </w:rPr>
        <w:t>Ο</w:t>
      </w:r>
      <w:r>
        <w:rPr>
          <w:rFonts w:eastAsia="Times New Roman"/>
          <w:bCs/>
          <w:szCs w:val="24"/>
        </w:rPr>
        <w:t xml:space="preserve">ι απαιτήσεις άλλαξαν ριζικά. </w:t>
      </w:r>
    </w:p>
    <w:p w14:paraId="428C36CA" w14:textId="77777777" w:rsidR="00CF256A" w:rsidRDefault="008A1C0A">
      <w:pPr>
        <w:spacing w:line="600" w:lineRule="auto"/>
        <w:ind w:firstLine="720"/>
        <w:jc w:val="both"/>
        <w:rPr>
          <w:rFonts w:eastAsia="Times New Roman"/>
          <w:bCs/>
          <w:szCs w:val="24"/>
        </w:rPr>
      </w:pPr>
      <w:r>
        <w:rPr>
          <w:rFonts w:eastAsia="Times New Roman"/>
          <w:bCs/>
          <w:szCs w:val="24"/>
        </w:rPr>
        <w:t>Το παρόν νομοσχέδιο δεν με ικανοποιεί. Είναι δουλειές του ποδαριού. Έχει στρουθοκαμηλισμό και ό,τι ακούγεται ωραίο, κύριε Υπουργέ. Κα</w:t>
      </w:r>
      <w:r>
        <w:rPr>
          <w:rFonts w:eastAsia="Times New Roman"/>
          <w:bCs/>
          <w:szCs w:val="24"/>
        </w:rPr>
        <w:t>μ</w:t>
      </w:r>
      <w:r>
        <w:rPr>
          <w:rFonts w:eastAsia="Times New Roman"/>
          <w:bCs/>
          <w:szCs w:val="24"/>
        </w:rPr>
        <w:t>μία πολιτική ουσία</w:t>
      </w:r>
      <w:r>
        <w:rPr>
          <w:rFonts w:eastAsia="Times New Roman"/>
          <w:bCs/>
          <w:szCs w:val="24"/>
        </w:rPr>
        <w:t>ς</w:t>
      </w:r>
      <w:r>
        <w:rPr>
          <w:rFonts w:eastAsia="Times New Roman"/>
          <w:bCs/>
          <w:szCs w:val="24"/>
        </w:rPr>
        <w:t xml:space="preserve">, κανένα ισχυρό θεμέλιο. Όλα στον αέρα και με λεφτά που δεν έχουμε. Το </w:t>
      </w:r>
      <w:r>
        <w:rPr>
          <w:rFonts w:eastAsia="Times New Roman"/>
          <w:bCs/>
          <w:szCs w:val="24"/>
        </w:rPr>
        <w:t>νομοσχέδιο της πρωτοβάθμιας φροντίδας είναι πρόχειρο με σοβαρές αδυναμίες που θα φανούν σύντομα στην πορεία και θα δημιουργήσουν προβλήματα που δύσκολα θα θεραπευτούν.</w:t>
      </w:r>
    </w:p>
    <w:p w14:paraId="428C36CB"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Ο οικογενειακός γιατρός από χρήσιμος θεσμός για όλα τα ζητήματα υγείας θα είναι το αφεντ</w:t>
      </w:r>
      <w:r>
        <w:rPr>
          <w:rFonts w:eastAsia="Times New Roman"/>
          <w:bCs/>
          <w:szCs w:val="24"/>
        </w:rPr>
        <w:t xml:space="preserve">ικό και σχεδόν ο μοναδικός υπεύθυνος στην πρόσβαση, στα </w:t>
      </w:r>
      <w:r>
        <w:rPr>
          <w:rFonts w:eastAsia="Times New Roman"/>
          <w:bCs/>
          <w:szCs w:val="24"/>
        </w:rPr>
        <w:t>κ</w:t>
      </w:r>
      <w:r>
        <w:rPr>
          <w:rFonts w:eastAsia="Times New Roman"/>
          <w:bCs/>
          <w:szCs w:val="24"/>
        </w:rPr>
        <w:t xml:space="preserve">έντρα </w:t>
      </w:r>
      <w:r>
        <w:rPr>
          <w:rFonts w:eastAsia="Times New Roman"/>
          <w:bCs/>
          <w:szCs w:val="24"/>
        </w:rPr>
        <w:t>υ</w:t>
      </w:r>
      <w:r>
        <w:rPr>
          <w:rFonts w:eastAsia="Times New Roman"/>
          <w:bCs/>
          <w:szCs w:val="24"/>
        </w:rPr>
        <w:t xml:space="preserve">γείας, στα νοσοκομεία δευτεροβάθμιας και τριτοβάθμιας φροντίδας υγείας. </w:t>
      </w:r>
    </w:p>
    <w:p w14:paraId="428C36CC" w14:textId="77777777" w:rsidR="00CF256A" w:rsidRDefault="008A1C0A">
      <w:pPr>
        <w:spacing w:line="600" w:lineRule="auto"/>
        <w:ind w:firstLine="720"/>
        <w:jc w:val="both"/>
        <w:rPr>
          <w:rFonts w:eastAsia="Times New Roman"/>
          <w:bCs/>
          <w:szCs w:val="24"/>
        </w:rPr>
      </w:pPr>
      <w:r>
        <w:rPr>
          <w:rFonts w:eastAsia="Times New Roman"/>
          <w:bCs/>
          <w:szCs w:val="24"/>
        </w:rPr>
        <w:t>Η δυνατότητα παραπομπής για εξετάσεις εκτός ιατρικού επαγγέλματος από άλλους επαγγελματίες υγείας, όπως μαίες και φαρμα</w:t>
      </w:r>
      <w:r>
        <w:rPr>
          <w:rFonts w:eastAsia="Times New Roman"/>
          <w:bCs/>
          <w:szCs w:val="24"/>
        </w:rPr>
        <w:t>κοποιοί, είναι αφ</w:t>
      </w:r>
      <w:r>
        <w:rPr>
          <w:rFonts w:eastAsia="Times New Roman"/>
          <w:bCs/>
          <w:szCs w:val="24"/>
        </w:rPr>
        <w:t xml:space="preserve">’ </w:t>
      </w:r>
      <w:r>
        <w:rPr>
          <w:rFonts w:eastAsia="Times New Roman"/>
          <w:bCs/>
          <w:szCs w:val="24"/>
        </w:rPr>
        <w:t>ενός αντιποίηση ιατρικού επαγγέλματος και αφ</w:t>
      </w:r>
      <w:r>
        <w:rPr>
          <w:rFonts w:eastAsia="Times New Roman"/>
          <w:bCs/>
          <w:szCs w:val="24"/>
        </w:rPr>
        <w:t xml:space="preserve">’ </w:t>
      </w:r>
      <w:r>
        <w:rPr>
          <w:rFonts w:eastAsia="Times New Roman"/>
          <w:bCs/>
          <w:szCs w:val="24"/>
        </w:rPr>
        <w:t xml:space="preserve">ετέρου υποβάθμιση των παρεχόμενων υπηρεσιών υγείας. Εδώ θα υπάρξουν τεράστια νομικά, ηθικά, δικαστικά προβλήματα. Θα υπάρξουν προβλήματα εάν γίνει κάποια στραβή, όπως λέει ο λαός. Το </w:t>
      </w:r>
      <w:r>
        <w:rPr>
          <w:rFonts w:eastAsia="Times New Roman"/>
          <w:bCs/>
          <w:szCs w:val="24"/>
        </w:rPr>
        <w:t>απεύχομαι. Από λάθος, όμως, από άγνοια, από υπέρμετρο ζήλο, μπορεί να γίνει.</w:t>
      </w:r>
    </w:p>
    <w:p w14:paraId="428C36CD" w14:textId="77777777" w:rsidR="00CF256A" w:rsidRDefault="008A1C0A">
      <w:pPr>
        <w:spacing w:line="600" w:lineRule="auto"/>
        <w:ind w:firstLine="720"/>
        <w:jc w:val="both"/>
        <w:rPr>
          <w:rFonts w:eastAsia="Times New Roman"/>
          <w:bCs/>
          <w:szCs w:val="24"/>
        </w:rPr>
      </w:pPr>
      <w:r>
        <w:rPr>
          <w:rFonts w:eastAsia="Times New Roman"/>
          <w:bCs/>
          <w:szCs w:val="24"/>
        </w:rPr>
        <w:t>Πρόσφατα στην Επιτροπή Κοινωνικών Υποθέσεων που συνεδρίασε για την πρωτοβάθμια φροντίδα ακούστηκαν παραποιημένες ιδεολογικές τοποθετήσεις σοβιετικού, κομμουνιστικού, άκρατου κρατι</w:t>
      </w:r>
      <w:r>
        <w:rPr>
          <w:rFonts w:eastAsia="Times New Roman"/>
          <w:bCs/>
          <w:szCs w:val="24"/>
        </w:rPr>
        <w:t>σμού, που δεν έχουν κα</w:t>
      </w:r>
      <w:r>
        <w:rPr>
          <w:rFonts w:eastAsia="Times New Roman"/>
          <w:bCs/>
          <w:szCs w:val="24"/>
        </w:rPr>
        <w:t>μ</w:t>
      </w:r>
      <w:r>
        <w:rPr>
          <w:rFonts w:eastAsia="Times New Roman"/>
          <w:bCs/>
          <w:szCs w:val="24"/>
        </w:rPr>
        <w:t xml:space="preserve">μία σχέση με τις σκανδιναβικές χώρες-πρότυπα που παρουσίασαν κάποιοι συνάδελφοι. Ακόμα και χώρες της Βαλτικής, πρώην κομμουνιστικές, έχουν πανευρωπαϊκές πρωτιές αξιοζήλευτες, όπως η Φινλανδία, </w:t>
      </w:r>
      <w:r>
        <w:rPr>
          <w:rFonts w:eastAsia="Times New Roman"/>
          <w:bCs/>
          <w:szCs w:val="24"/>
        </w:rPr>
        <w:lastRenderedPageBreak/>
        <w:t>και στην υγεία και στην παιδεία. Οφείλου</w:t>
      </w:r>
      <w:r>
        <w:rPr>
          <w:rFonts w:eastAsia="Times New Roman"/>
          <w:bCs/>
          <w:szCs w:val="24"/>
        </w:rPr>
        <w:t>με να τους ακολουθήσουμε.</w:t>
      </w:r>
    </w:p>
    <w:p w14:paraId="428C36CE" w14:textId="77777777" w:rsidR="00CF256A" w:rsidRDefault="008A1C0A">
      <w:pPr>
        <w:spacing w:line="600" w:lineRule="auto"/>
        <w:ind w:firstLine="720"/>
        <w:jc w:val="both"/>
        <w:rPr>
          <w:rFonts w:eastAsia="Times New Roman"/>
          <w:bCs/>
          <w:szCs w:val="24"/>
        </w:rPr>
      </w:pPr>
      <w:r>
        <w:rPr>
          <w:rFonts w:eastAsia="Times New Roman"/>
          <w:bCs/>
          <w:szCs w:val="24"/>
        </w:rPr>
        <w:t>Κύριοι της Κυβέρνησης, έχετε αφήσει κατά μέρος τη</w:t>
      </w:r>
      <w:r>
        <w:rPr>
          <w:rFonts w:eastAsia="Times New Roman"/>
          <w:bCs/>
          <w:szCs w:val="24"/>
        </w:rPr>
        <w:t xml:space="preserve"> σοσιαλιστική Γαλλία και Αυστρία, τη συντηρητική Αγγλία που κινούνται σε ένα και μοναδικό δόγμα: «Καλύτερη δυνατή υγεία με το χαμηλότερο κόστος». Αυτό δεν θέλετε να το καταλάβετε. Και δεν ξέρω πού το πάτε.</w:t>
      </w:r>
    </w:p>
    <w:p w14:paraId="428C36CF" w14:textId="77777777" w:rsidR="00CF256A" w:rsidRDefault="008A1C0A">
      <w:pPr>
        <w:spacing w:line="600" w:lineRule="auto"/>
        <w:ind w:firstLine="720"/>
        <w:jc w:val="both"/>
        <w:rPr>
          <w:rFonts w:eastAsia="Times New Roman"/>
          <w:bCs/>
          <w:szCs w:val="24"/>
        </w:rPr>
      </w:pPr>
      <w:r>
        <w:rPr>
          <w:rFonts w:eastAsia="Times New Roman"/>
          <w:bCs/>
          <w:szCs w:val="24"/>
        </w:rPr>
        <w:t>Μιλάτε για πρωτοβάθμια φροντίδα υγείας και μάλιστα</w:t>
      </w:r>
      <w:r>
        <w:rPr>
          <w:rFonts w:eastAsia="Times New Roman"/>
          <w:bCs/>
          <w:szCs w:val="24"/>
        </w:rPr>
        <w:t xml:space="preserve"> περιπατητική. Αυτό είναι πρωτάκουστο. Δεν υπάρχει. </w:t>
      </w:r>
      <w:r>
        <w:rPr>
          <w:rFonts w:eastAsia="Times New Roman"/>
          <w:bCs/>
          <w:szCs w:val="24"/>
        </w:rPr>
        <w:t>Α</w:t>
      </w:r>
      <w:r>
        <w:rPr>
          <w:rFonts w:eastAsia="Times New Roman"/>
          <w:bCs/>
          <w:szCs w:val="24"/>
        </w:rPr>
        <w:t xml:space="preserve">γνοείτε επιδεικτικά ανθρώπους που δεν μπορούν να </w:t>
      </w:r>
      <w:r>
        <w:rPr>
          <w:rFonts w:eastAsia="Times New Roman"/>
          <w:bCs/>
          <w:szCs w:val="24"/>
        </w:rPr>
        <w:t>αυτο</w:t>
      </w:r>
      <w:r>
        <w:rPr>
          <w:rFonts w:eastAsia="Times New Roman"/>
          <w:bCs/>
          <w:szCs w:val="24"/>
        </w:rPr>
        <w:t>εξυπηρετηθούν ούτε και στα βασικά, ασθενείς που δεν μπορούν να ζήσουν όπως τους αξίζει, οικογένειες που ταλαιπωρούνται, χρήματα που το κράτος πρέπει ν</w:t>
      </w:r>
      <w:r>
        <w:rPr>
          <w:rFonts w:eastAsia="Times New Roman"/>
          <w:bCs/>
          <w:szCs w:val="24"/>
        </w:rPr>
        <w:t>α προσφέρει και δεν μπορεί. Κάν</w:t>
      </w:r>
      <w:r>
        <w:rPr>
          <w:rFonts w:eastAsia="Times New Roman"/>
          <w:bCs/>
          <w:szCs w:val="24"/>
        </w:rPr>
        <w:t>ε</w:t>
      </w:r>
      <w:r>
        <w:rPr>
          <w:rFonts w:eastAsia="Times New Roman"/>
          <w:bCs/>
          <w:szCs w:val="24"/>
        </w:rPr>
        <w:t>τε λόγο αποκλειστικά –το επαναλαμβάνω- για περιπατητική φροντίδα υγείας. Δεν την έχει τόσο πολύ ανάγκη</w:t>
      </w:r>
      <w:r>
        <w:rPr>
          <w:rFonts w:eastAsia="Times New Roman"/>
          <w:bCs/>
          <w:szCs w:val="24"/>
        </w:rPr>
        <w:t xml:space="preserve"> ο τόπος</w:t>
      </w:r>
      <w:r>
        <w:rPr>
          <w:rFonts w:eastAsia="Times New Roman"/>
          <w:bCs/>
          <w:szCs w:val="24"/>
        </w:rPr>
        <w:t xml:space="preserve">. </w:t>
      </w:r>
    </w:p>
    <w:p w14:paraId="428C36D0" w14:textId="77777777" w:rsidR="00CF256A" w:rsidRDefault="008A1C0A">
      <w:pPr>
        <w:spacing w:line="600" w:lineRule="auto"/>
        <w:ind w:firstLine="720"/>
        <w:jc w:val="both"/>
        <w:rPr>
          <w:rFonts w:eastAsia="Times New Roman"/>
          <w:bCs/>
          <w:szCs w:val="24"/>
        </w:rPr>
      </w:pPr>
      <w:r>
        <w:rPr>
          <w:rFonts w:eastAsia="Times New Roman"/>
          <w:bCs/>
          <w:szCs w:val="24"/>
        </w:rPr>
        <w:t xml:space="preserve">Τι γίνεται ο </w:t>
      </w:r>
      <w:proofErr w:type="spellStart"/>
      <w:r>
        <w:rPr>
          <w:rFonts w:eastAsia="Times New Roman"/>
          <w:bCs/>
          <w:szCs w:val="24"/>
        </w:rPr>
        <w:t>εγ</w:t>
      </w:r>
      <w:r>
        <w:rPr>
          <w:rFonts w:eastAsia="Times New Roman"/>
          <w:bCs/>
          <w:szCs w:val="24"/>
        </w:rPr>
        <w:t>κατα</w:t>
      </w:r>
      <w:r>
        <w:rPr>
          <w:rFonts w:eastAsia="Times New Roman"/>
          <w:bCs/>
          <w:szCs w:val="24"/>
        </w:rPr>
        <w:t>λελει</w:t>
      </w:r>
      <w:r>
        <w:rPr>
          <w:rFonts w:eastAsia="Times New Roman"/>
          <w:bCs/>
          <w:szCs w:val="24"/>
        </w:rPr>
        <w:t>μένος</w:t>
      </w:r>
      <w:proofErr w:type="spellEnd"/>
      <w:r>
        <w:rPr>
          <w:rFonts w:eastAsia="Times New Roman"/>
          <w:bCs/>
          <w:szCs w:val="24"/>
        </w:rPr>
        <w:t xml:space="preserve">; Τι γίνεται ο απόλυτα ανάπηρος; Τι γίνεται το σύνδρομο </w:t>
      </w:r>
      <w:r>
        <w:rPr>
          <w:rFonts w:eastAsia="Times New Roman"/>
          <w:bCs/>
          <w:szCs w:val="24"/>
          <w:lang w:val="en-US"/>
        </w:rPr>
        <w:t>Down</w:t>
      </w:r>
      <w:r>
        <w:rPr>
          <w:rFonts w:eastAsia="Times New Roman"/>
          <w:bCs/>
          <w:szCs w:val="24"/>
        </w:rPr>
        <w:t>; Τι γίνεται με την εγ</w:t>
      </w:r>
      <w:r>
        <w:rPr>
          <w:rFonts w:eastAsia="Times New Roman"/>
          <w:bCs/>
          <w:szCs w:val="24"/>
        </w:rPr>
        <w:t>κεφαλική παράλυση; Τι γίνονται όλες οι χρόνιες καταστάσεις;</w:t>
      </w:r>
    </w:p>
    <w:p w14:paraId="428C36D1" w14:textId="77777777" w:rsidR="00CF256A" w:rsidRDefault="008A1C0A">
      <w:pPr>
        <w:spacing w:line="600" w:lineRule="auto"/>
        <w:ind w:firstLine="720"/>
        <w:jc w:val="both"/>
        <w:rPr>
          <w:rFonts w:eastAsia="Times New Roman" w:cs="Times New Roman"/>
          <w:szCs w:val="24"/>
        </w:rPr>
      </w:pPr>
      <w:r>
        <w:rPr>
          <w:rFonts w:eastAsia="Times New Roman"/>
          <w:bCs/>
          <w:szCs w:val="24"/>
        </w:rPr>
        <w:lastRenderedPageBreak/>
        <w:t>Τι απαντάτε, κύριε Υπουργέ, στους γονείς των παιδιών που λένε: «Καλά όσο ζούμε εμείς, τι θα γίνουν τα παιδιά μας όταν φύγουμε από τη ζωή αυτή;».</w:t>
      </w:r>
    </w:p>
    <w:p w14:paraId="428C36D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Δώστε λύση στα προβλήματα βλέποντας μπροστά. Υπάρχο</w:t>
      </w:r>
      <w:r>
        <w:rPr>
          <w:rFonts w:eastAsia="Times New Roman" w:cs="Times New Roman"/>
          <w:szCs w:val="24"/>
        </w:rPr>
        <w:t>υν πλεονάζουσες δομές σε πολλές πόλεις της χώρας. Να μην πω στην Ηλεία τρία νοσοκομεία, να μην πω στις Σέρρες δύο νοσοκομεία, που το ένα ρημάζει στην κυριολεξία από τη φθορά του χρόνου από τότε που έγινε το μεγάλο. Το ίδιο νομίζω γίνεται και στη Χαλκίδα κα</w:t>
      </w:r>
      <w:r>
        <w:rPr>
          <w:rFonts w:eastAsia="Times New Roman" w:cs="Times New Roman"/>
          <w:szCs w:val="24"/>
        </w:rPr>
        <w:t>ι σε άλλες πόλεις.</w:t>
      </w:r>
    </w:p>
    <w:p w14:paraId="428C36D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Αξιοποιείστε την περιουσία του </w:t>
      </w:r>
      <w:r>
        <w:rPr>
          <w:rFonts w:eastAsia="Times New Roman" w:cs="Times New Roman"/>
          <w:szCs w:val="24"/>
        </w:rPr>
        <w:t>δ</w:t>
      </w:r>
      <w:r>
        <w:rPr>
          <w:rFonts w:eastAsia="Times New Roman" w:cs="Times New Roman"/>
          <w:szCs w:val="24"/>
        </w:rPr>
        <w:t xml:space="preserve">ημοσίου μέσω ΣΔΙΤ. Κάντε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δ</w:t>
      </w:r>
      <w:r>
        <w:rPr>
          <w:rFonts w:eastAsia="Times New Roman" w:cs="Times New Roman"/>
          <w:szCs w:val="24"/>
        </w:rPr>
        <w:t xml:space="preserve">ιαβίωσης </w:t>
      </w:r>
      <w:r>
        <w:rPr>
          <w:rFonts w:eastAsia="Times New Roman" w:cs="Times New Roman"/>
          <w:szCs w:val="24"/>
        </w:rPr>
        <w:t>η</w:t>
      </w:r>
      <w:r>
        <w:rPr>
          <w:rFonts w:eastAsia="Times New Roman" w:cs="Times New Roman"/>
          <w:szCs w:val="24"/>
        </w:rPr>
        <w:t xml:space="preserve">λικιωμένων </w:t>
      </w:r>
      <w:proofErr w:type="spellStart"/>
      <w:r>
        <w:rPr>
          <w:rFonts w:eastAsia="Times New Roman" w:cs="Times New Roman"/>
          <w:szCs w:val="24"/>
        </w:rPr>
        <w:t>κ</w:t>
      </w:r>
      <w:r>
        <w:rPr>
          <w:rFonts w:eastAsia="Times New Roman" w:cs="Times New Roman"/>
          <w:szCs w:val="24"/>
        </w:rPr>
        <w:t>ατακεκλιμένων</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σθενών ή </w:t>
      </w:r>
      <w:r>
        <w:rPr>
          <w:rFonts w:eastAsia="Times New Roman" w:cs="Times New Roman"/>
          <w:szCs w:val="24"/>
        </w:rPr>
        <w:t>σ</w:t>
      </w:r>
      <w:r>
        <w:rPr>
          <w:rFonts w:eastAsia="Times New Roman" w:cs="Times New Roman"/>
          <w:szCs w:val="24"/>
        </w:rPr>
        <w:t xml:space="preserve">τέγες αναλογικά με κάθε κατηγορία, όχι </w:t>
      </w:r>
      <w:proofErr w:type="spellStart"/>
      <w:r>
        <w:rPr>
          <w:rFonts w:eastAsia="Times New Roman" w:cs="Times New Roman"/>
          <w:szCs w:val="24"/>
        </w:rPr>
        <w:t>ασυλοποίηση</w:t>
      </w:r>
      <w:proofErr w:type="spellEnd"/>
      <w:r>
        <w:rPr>
          <w:rFonts w:eastAsia="Times New Roman" w:cs="Times New Roman"/>
          <w:szCs w:val="24"/>
        </w:rPr>
        <w:t xml:space="preserve">. Σύμφωνα με τους Υπουργούς Εργασίας και Υγείας τα δύο αυτά Υπουργεία </w:t>
      </w:r>
      <w:r>
        <w:rPr>
          <w:rFonts w:eastAsia="Times New Roman" w:cs="Times New Roman"/>
          <w:szCs w:val="24"/>
        </w:rPr>
        <w:t xml:space="preserve">έχουν τρεις χιλιάδες ακίνητα στη διάθεσή τους, δύο χιλιάδες το Εργασίας –πρόσφατη ανακοίνωση της κυρίας </w:t>
      </w:r>
      <w:proofErr w:type="spellStart"/>
      <w:r>
        <w:rPr>
          <w:rFonts w:eastAsia="Times New Roman" w:cs="Times New Roman"/>
          <w:szCs w:val="24"/>
        </w:rPr>
        <w:t>Αχτσιόγλου</w:t>
      </w:r>
      <w:proofErr w:type="spellEnd"/>
      <w:r>
        <w:rPr>
          <w:rFonts w:eastAsia="Times New Roman" w:cs="Times New Roman"/>
          <w:szCs w:val="24"/>
        </w:rPr>
        <w:t xml:space="preserve">- και χίλια το Υγείας. Μέσω ΣΔΙΤ έχετε έσοδα στο κράτος. Το </w:t>
      </w:r>
      <w:proofErr w:type="spellStart"/>
      <w:r>
        <w:rPr>
          <w:rFonts w:eastAsia="Times New Roman" w:cs="Times New Roman"/>
          <w:szCs w:val="24"/>
        </w:rPr>
        <w:t>μανατζμέντ</w:t>
      </w:r>
      <w:proofErr w:type="spellEnd"/>
      <w:r>
        <w:rPr>
          <w:rFonts w:eastAsia="Times New Roman" w:cs="Times New Roman"/>
          <w:szCs w:val="24"/>
        </w:rPr>
        <w:t xml:space="preserve"> το έχει ο ιδιώτης για σαράντα χρόνια, έξοδα-έσοδα μισά</w:t>
      </w:r>
      <w:r>
        <w:rPr>
          <w:rFonts w:eastAsia="Times New Roman" w:cs="Times New Roman"/>
          <w:szCs w:val="24"/>
        </w:rPr>
        <w:t xml:space="preserve"> </w:t>
      </w:r>
      <w:proofErr w:type="spellStart"/>
      <w:r>
        <w:rPr>
          <w:rFonts w:eastAsia="Times New Roman" w:cs="Times New Roman"/>
          <w:szCs w:val="24"/>
        </w:rPr>
        <w:t>μισά</w:t>
      </w:r>
      <w:proofErr w:type="spellEnd"/>
      <w:r>
        <w:rPr>
          <w:rFonts w:eastAsia="Times New Roman" w:cs="Times New Roman"/>
          <w:szCs w:val="24"/>
        </w:rPr>
        <w:t>. Όχι σε κρα</w:t>
      </w:r>
      <w:r>
        <w:rPr>
          <w:rFonts w:eastAsia="Times New Roman" w:cs="Times New Roman"/>
          <w:szCs w:val="24"/>
        </w:rPr>
        <w:t xml:space="preserve">τικοδίαιτα ΣΔΙΤ -από αυτά έχουμε </w:t>
      </w:r>
      <w:r>
        <w:rPr>
          <w:rFonts w:eastAsia="Times New Roman" w:cs="Times New Roman"/>
          <w:szCs w:val="24"/>
        </w:rPr>
        <w:lastRenderedPageBreak/>
        <w:t xml:space="preserve">χορτάσει, δεν αντέχουμε άλλο- και να υπάρχει κίνητρο για λειτουργικές μονάδες και όχι </w:t>
      </w:r>
      <w:proofErr w:type="spellStart"/>
      <w:r>
        <w:rPr>
          <w:rFonts w:eastAsia="Times New Roman" w:cs="Times New Roman"/>
          <w:szCs w:val="24"/>
        </w:rPr>
        <w:t>ασυλοποίηση</w:t>
      </w:r>
      <w:proofErr w:type="spellEnd"/>
      <w:r>
        <w:rPr>
          <w:rFonts w:eastAsia="Times New Roman" w:cs="Times New Roman"/>
          <w:szCs w:val="24"/>
        </w:rPr>
        <w:t>, όπως, για παράδειγμα, Άγιος Φανούριος.</w:t>
      </w:r>
    </w:p>
    <w:p w14:paraId="428C36D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Σταματήστε τις κινήσεις εντυπωσιασμού με τις </w:t>
      </w:r>
      <w:proofErr w:type="spellStart"/>
      <w:r>
        <w:rPr>
          <w:rFonts w:eastAsia="Times New Roman" w:cs="Times New Roman"/>
          <w:szCs w:val="24"/>
        </w:rPr>
        <w:t>αεροδιακομιδές</w:t>
      </w:r>
      <w:proofErr w:type="spellEnd"/>
      <w:r>
        <w:rPr>
          <w:rFonts w:eastAsia="Times New Roman" w:cs="Times New Roman"/>
          <w:szCs w:val="24"/>
        </w:rPr>
        <w:t xml:space="preserve"> και αναδιοργανώστε το πολ</w:t>
      </w:r>
      <w:r>
        <w:rPr>
          <w:rFonts w:eastAsia="Times New Roman" w:cs="Times New Roman"/>
          <w:szCs w:val="24"/>
        </w:rPr>
        <w:t xml:space="preserve">ύπαθο ΕΚΑΒ για όλο το εικοσιτετράωρο. Επανακαθορίστε την αξιολόγηση περιστατικών. Δρόμους έχουμε στην Ελλάδα, κοινή λογική δεν έχουμε. </w:t>
      </w:r>
    </w:p>
    <w:p w14:paraId="428C36D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Βάλτε τάξη στις νοσοκομειακές κλινικές. Μειώστε τα περιττά κρεβάτια, είναι πολύ περισσότερα απ’ όσα χρειάζονται. Αλλάξτε</w:t>
      </w:r>
      <w:r>
        <w:rPr>
          <w:rFonts w:eastAsia="Times New Roman" w:cs="Times New Roman"/>
          <w:szCs w:val="24"/>
        </w:rPr>
        <w:t xml:space="preserve"> το αναχρονιστικό σύστημα εφημεριών. Χάνονται εκατομμύρια ευρώ κάθε χρόνο χωρίς τελικά την αναμενόμενη απόδοση, όταν εφημερεύουν </w:t>
      </w:r>
      <w:proofErr w:type="spellStart"/>
      <w:r>
        <w:rPr>
          <w:rFonts w:eastAsia="Times New Roman" w:cs="Times New Roman"/>
          <w:szCs w:val="24"/>
        </w:rPr>
        <w:t>εκατόν</w:t>
      </w:r>
      <w:proofErr w:type="spellEnd"/>
      <w:r>
        <w:rPr>
          <w:rFonts w:eastAsia="Times New Roman" w:cs="Times New Roman"/>
          <w:szCs w:val="24"/>
        </w:rPr>
        <w:t xml:space="preserve"> σαράντα νοσοκομεία ταυτόχρονα όλη ημέρα. Ορίστε καθημερινή εφημερία δεκατεσσάρων ωρών σε δύο βάρδιες, επτά και επτά, σε </w:t>
      </w:r>
      <w:r>
        <w:rPr>
          <w:rFonts w:eastAsia="Times New Roman" w:cs="Times New Roman"/>
          <w:szCs w:val="24"/>
        </w:rPr>
        <w:t>όλα τα νοσοκομεία της χώρας και βραδινή εφημερία μόνο σε είκοσι νοσοκομεία, συμπεριλαμβανομένων και των νησιωτικών και των πολύ ορεινών περιοχών μέσω τηλεϊατρικής, τέτοια που έχει η Φινλανδία. Αφήστε τους γιατρούς να ιδιωτεύσουν προς όφελος του δημοσίου, ν</w:t>
      </w:r>
      <w:r>
        <w:rPr>
          <w:rFonts w:eastAsia="Times New Roman" w:cs="Times New Roman"/>
          <w:szCs w:val="24"/>
        </w:rPr>
        <w:t>α πηγαίνει η μισή αμοιβή στο νοσοκομείο και το άλλο μισό να πηγαίνει στον γιατρό.</w:t>
      </w:r>
    </w:p>
    <w:p w14:paraId="428C36D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Δεν θέλω να είμαι στο ίδιο έργο θεατής, αλλά το σημερινό νομοσχέδιο είναι αποτύπωμα της ελληνικής πραγματικότητας. Η αλήθεια είναι ότι η πρωτοβάθμια φροντίδα, όπως και το ΕΣΥ</w:t>
      </w:r>
      <w:r>
        <w:rPr>
          <w:rFonts w:eastAsia="Times New Roman" w:cs="Times New Roman"/>
          <w:szCs w:val="24"/>
        </w:rPr>
        <w:t xml:space="preserve">, είναι στα όρια της κατάρρευσης. Πρέπει να ξαναρχίσουμε από την αρχή όλη την υγεία. </w:t>
      </w:r>
    </w:p>
    <w:p w14:paraId="428C36D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Κρήτη για εμένα είναι ο πιο καλός τόπος και ο πιο ιδανικός για πιλοτική εφαρμογή του προγράμματος, για να δούμε όλα τα τρωτά και τις αδυναμίες του συστήματος, να τα διο</w:t>
      </w:r>
      <w:r>
        <w:rPr>
          <w:rFonts w:eastAsia="Times New Roman" w:cs="Times New Roman"/>
          <w:szCs w:val="24"/>
        </w:rPr>
        <w:t xml:space="preserve">ρθώσουμε και μετά να εφαρμοστεί το νέο πρόγραμμα σε όλες τις περιφέρειες. </w:t>
      </w:r>
    </w:p>
    <w:p w14:paraId="428C36D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απλά πράγματα, κύριοι συνάδελφοι. Δεν σας ζητάω να τετραγωνίσετε τον κύκλο, αλλά να ακούσετε ειδικούς και να σκεφτείτε λίγο παραπέρα.</w:t>
      </w:r>
    </w:p>
    <w:p w14:paraId="428C36D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w:t>
      </w:r>
      <w:r>
        <w:rPr>
          <w:rFonts w:eastAsia="Times New Roman" w:cs="Times New Roman"/>
          <w:szCs w:val="24"/>
        </w:rPr>
        <w:t>ως του χρόνου ομιλίας του κυρίου Βουλευτή)</w:t>
      </w:r>
    </w:p>
    <w:p w14:paraId="428C36D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Ολοκληρώνετε, παρακαλώ.</w:t>
      </w:r>
    </w:p>
    <w:p w14:paraId="428C36D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Σε τριάντα δευτερόλεπτα, κύριε Πρόεδρε.</w:t>
      </w:r>
    </w:p>
    <w:p w14:paraId="428C36D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Η αξιοποίηση των ΣΔΙΤ μόνο πλεονεκτήματα έχει να προσφέρει. Το </w:t>
      </w:r>
      <w:r>
        <w:rPr>
          <w:rFonts w:eastAsia="Times New Roman" w:cs="Times New Roman"/>
          <w:szCs w:val="24"/>
        </w:rPr>
        <w:t>δ</w:t>
      </w:r>
      <w:r>
        <w:rPr>
          <w:rFonts w:eastAsia="Times New Roman" w:cs="Times New Roman"/>
          <w:szCs w:val="24"/>
        </w:rPr>
        <w:t xml:space="preserve">ημόσιο αξιοποιεί υποδομές με ανάλογο κέρδος και ο ιδιώτης κάνει την επένδυση κερδοφόρα, μέσα από την οποία εξασφαλίζονται και θέσεις εργασίας. Είναι διαδικασία που πρέπει να προχωρήσει πριν εξαφανιστούν τα φιλέτα της χώρας, πριν καταλήξουν στους δανειστές </w:t>
      </w:r>
      <w:r>
        <w:rPr>
          <w:rFonts w:eastAsia="Times New Roman" w:cs="Times New Roman"/>
          <w:szCs w:val="24"/>
        </w:rPr>
        <w:t xml:space="preserve">για εξυπηρέτηση του χρέους. </w:t>
      </w:r>
    </w:p>
    <w:p w14:paraId="428C36D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Όχι άλλο κράτος. Μην κάθεστε με σταυρωμένα χέρια. Μη φοβάστε τη ρετσινιά του νεοφιλελευθερισμού. </w:t>
      </w:r>
      <w:r>
        <w:rPr>
          <w:rFonts w:eastAsia="Times New Roman" w:cs="Times New Roman"/>
          <w:szCs w:val="24"/>
        </w:rPr>
        <w:t>Ν</w:t>
      </w:r>
      <w:r>
        <w:rPr>
          <w:rFonts w:eastAsia="Times New Roman" w:cs="Times New Roman"/>
          <w:szCs w:val="24"/>
        </w:rPr>
        <w:t>α θέλετε δεν κολλάει πάνω σας . Προϋποτίθεται το ανοικτό μυαλό για να ασπαστεί κάποιος τη στάση ζωής αυτή.</w:t>
      </w:r>
    </w:p>
    <w:p w14:paraId="428C36D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w:t>
      </w:r>
    </w:p>
    <w:p w14:paraId="428C36DF"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Νέας Δημοκρατίας)</w:t>
      </w:r>
    </w:p>
    <w:p w14:paraId="428C36E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428C36E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παρακαλέσω τους συναδέλφους να σεβαστούν την απόφαση της Ολομέλειας, δηλαδή να μιλάμε έξι λεπτά, να δίνουμε το πολύ</w:t>
      </w:r>
      <w:r>
        <w:rPr>
          <w:rFonts w:eastAsia="Times New Roman" w:cs="Times New Roman"/>
          <w:szCs w:val="24"/>
        </w:rPr>
        <w:t xml:space="preserve"> </w:t>
      </w:r>
      <w:proofErr w:type="spellStart"/>
      <w:r>
        <w:rPr>
          <w:rFonts w:eastAsia="Times New Roman" w:cs="Times New Roman"/>
          <w:szCs w:val="24"/>
        </w:rPr>
        <w:t>πολύ</w:t>
      </w:r>
      <w:proofErr w:type="spellEnd"/>
      <w:r>
        <w:rPr>
          <w:rFonts w:eastAsia="Times New Roman" w:cs="Times New Roman"/>
          <w:szCs w:val="24"/>
        </w:rPr>
        <w:t xml:space="preserve"> λίγο παραπάνω χρόνο, αλλά όχι </w:t>
      </w:r>
      <w:r>
        <w:rPr>
          <w:rFonts w:eastAsia="Times New Roman" w:cs="Times New Roman"/>
          <w:szCs w:val="24"/>
        </w:rPr>
        <w:t xml:space="preserve">να φτάνουμε στα επτά και στα οκτώ λεπτά. Είναι εγγεγραμμένοι για να μιλήσουν </w:t>
      </w:r>
      <w:r>
        <w:rPr>
          <w:rFonts w:eastAsia="Times New Roman" w:cs="Times New Roman"/>
          <w:szCs w:val="24"/>
        </w:rPr>
        <w:lastRenderedPageBreak/>
        <w:t>εβδομήντα εννιά συνάδελφοι. Άρα λοιπόν, σεβασμός του χρόνου, είναι σεβασμός των συναδέλφων που πρέπει να μιλήσουν.</w:t>
      </w:r>
    </w:p>
    <w:p w14:paraId="428C36E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Σιμορέλης</w:t>
      </w:r>
      <w:proofErr w:type="spellEnd"/>
      <w:r>
        <w:rPr>
          <w:rFonts w:eastAsia="Times New Roman" w:cs="Times New Roman"/>
          <w:szCs w:val="24"/>
        </w:rPr>
        <w:t>, Βουλευτής του ΣΥΡΙΖΑ. Ει δυνατόν ν</w:t>
      </w:r>
      <w:r>
        <w:rPr>
          <w:rFonts w:eastAsia="Times New Roman" w:cs="Times New Roman"/>
          <w:szCs w:val="24"/>
        </w:rPr>
        <w:t>α σεβαστούμε τον χρόνο.</w:t>
      </w:r>
    </w:p>
    <w:p w14:paraId="428C36E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Ευχαριστώ, κύριε Πρόεδρε.</w:t>
      </w:r>
    </w:p>
    <w:p w14:paraId="428C36E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αν πάρουμε υπόψη ότι τις τελευταίες ημέρες και στα τελευταία νομοσχέδια η Νέα Δημοκρατία το μόνο που κάνει είναι να βάζει ζήτημα αντισυνταγματικότητας,</w:t>
      </w:r>
      <w:r>
        <w:rPr>
          <w:rFonts w:eastAsia="Times New Roman" w:cs="Times New Roman"/>
          <w:szCs w:val="24"/>
        </w:rPr>
        <w:t xml:space="preserve"> αν πάρουμε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ότι οι κύριοι εισηγητές που έχει η Νέα Δημοκρατία και η Συμπαράταξη είναι εκ μεταγραφής –εντάξει, δικαιολογούνται αυτόν τον καιρό οι μεταγραφές- και αν πάρουμε υπόψη τους ομιλητές από τη Νέα Δημοκρατία και από τη Συμπαράταξη -ειδικά απ</w:t>
      </w:r>
      <w:r>
        <w:rPr>
          <w:rFonts w:eastAsia="Times New Roman" w:cs="Times New Roman"/>
          <w:szCs w:val="24"/>
        </w:rPr>
        <w:t>ό τη Νέα Δημοκρατία δεν υπάρχει άλλος και από τη Συμπαράταξη ένας-δύο- δύο τινά συμβαίνουν: Ή συμφωνούν απόλυτα με αυτό που εμείς φέραμε σήμερα εδώ ή δεν έχουν πρόταση. Ας διαλέξουν.</w:t>
      </w:r>
    </w:p>
    <w:p w14:paraId="428C36E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στη Βουλή</w:t>
      </w:r>
      <w:r>
        <w:rPr>
          <w:rFonts w:eastAsia="Times New Roman" w:cs="Times New Roman"/>
          <w:szCs w:val="24"/>
        </w:rPr>
        <w:t xml:space="preserve"> εντάσσεται στη γενικότερη πολιτική της </w:t>
      </w:r>
      <w:r>
        <w:rPr>
          <w:rFonts w:eastAsia="Times New Roman" w:cs="Times New Roman"/>
          <w:szCs w:val="24"/>
        </w:rPr>
        <w:lastRenderedPageBreak/>
        <w:t>Κυβέρνησης για την υγεία. Το περασμένο διάστημα πέτυχαμε αρκετές σημαντικές αλλαγές, όπως η κάλυψη όλων των ανασφάλιστων συμπολιτών με ιατροφαρμακευτική περίθαλψη, που επισφράγισε στην πράξη την πολιτική μας θέση ότι</w:t>
      </w:r>
      <w:r>
        <w:rPr>
          <w:rFonts w:eastAsia="Times New Roman" w:cs="Times New Roman"/>
          <w:szCs w:val="24"/>
        </w:rPr>
        <w:t xml:space="preserve"> η υγεία είναι δημόσιο και καθολικό αγαθό.</w:t>
      </w:r>
    </w:p>
    <w:p w14:paraId="428C36E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Επιπλέον προχωρήσαμε σε μια προσπάθεια αποκάλυψης σκανδάλων και κακοδιαχείρισης σε διάφορα κέντρα και οργανισμούς υγείας. Με αυτά τα θέματα ασχολείται και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Τα περιστατικά που βγήκαν στην επιφ</w:t>
      </w:r>
      <w:r>
        <w:rPr>
          <w:rFonts w:eastAsia="Times New Roman" w:cs="Times New Roman"/>
          <w:szCs w:val="24"/>
        </w:rPr>
        <w:t xml:space="preserve">άνεια δείχνουν εμφανώς ότι η πολιτική διαχείριση στον τομέα της υγείας των προηγούμενων κυβερνήσεων Νέας Δημοκρατίας και ΠΑΣΟΚ ήταν η πλήρης διάλυση της δημόσιας υγείας. Θλιβερά παραδείγματα, όπως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το ΚΕΕΛΠΝΟ, </w:t>
      </w:r>
      <w:r>
        <w:rPr>
          <w:rFonts w:eastAsia="Times New Roman" w:cs="Times New Roman"/>
          <w:szCs w:val="24"/>
        </w:rPr>
        <w:t>η «</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όπως το </w:t>
      </w:r>
      <w:r>
        <w:rPr>
          <w:rFonts w:eastAsia="Times New Roman" w:cs="Times New Roman"/>
          <w:szCs w:val="24"/>
        </w:rPr>
        <w:t>«</w:t>
      </w:r>
      <w:r>
        <w:rPr>
          <w:rFonts w:eastAsia="Times New Roman" w:cs="Times New Roman"/>
          <w:szCs w:val="24"/>
        </w:rPr>
        <w:t>Αττ</w:t>
      </w:r>
      <w:r>
        <w:rPr>
          <w:rFonts w:eastAsia="Times New Roman" w:cs="Times New Roman"/>
          <w:szCs w:val="24"/>
        </w:rPr>
        <w:t>ικό Νοσοκομείο</w:t>
      </w:r>
      <w:r>
        <w:rPr>
          <w:rFonts w:eastAsia="Times New Roman" w:cs="Times New Roman"/>
          <w:szCs w:val="24"/>
        </w:rPr>
        <w:t>»</w:t>
      </w:r>
      <w:r>
        <w:rPr>
          <w:rFonts w:eastAsia="Times New Roman" w:cs="Times New Roman"/>
          <w:szCs w:val="24"/>
        </w:rPr>
        <w:t xml:space="preserve">, το οποίο πλήρωνε κοντά 1 εκατομμύριο ευρώ τον χρόνο για καθαρισμό κλινοσκεπασμάτων σε ιδιώτη, ενώ είχε επαγγελματικά πλυντήρια συσκευασμένα και αποθηκευμένα σε αχρηστία, επιβεβαιώνουν την κατάσταση. Όλες οι υποθέσεις οι ποινικά κολάσιμες, </w:t>
      </w:r>
      <w:r>
        <w:rPr>
          <w:rFonts w:eastAsia="Times New Roman" w:cs="Times New Roman"/>
          <w:szCs w:val="24"/>
        </w:rPr>
        <w:t xml:space="preserve">που θα ανακύψουν με το πόρισμα της </w:t>
      </w:r>
      <w:r>
        <w:rPr>
          <w:rFonts w:eastAsia="Times New Roman" w:cs="Times New Roman"/>
          <w:szCs w:val="24"/>
        </w:rPr>
        <w:t>ε</w:t>
      </w:r>
      <w:r>
        <w:rPr>
          <w:rFonts w:eastAsia="Times New Roman" w:cs="Times New Roman"/>
          <w:szCs w:val="24"/>
        </w:rPr>
        <w:t xml:space="preserve">πιτροπής, θα παραπεμφθούν στη </w:t>
      </w:r>
      <w:r>
        <w:rPr>
          <w:rFonts w:eastAsia="Times New Roman" w:cs="Times New Roman"/>
          <w:szCs w:val="24"/>
        </w:rPr>
        <w:t>δ</w:t>
      </w:r>
      <w:r>
        <w:rPr>
          <w:rFonts w:eastAsia="Times New Roman" w:cs="Times New Roman"/>
          <w:szCs w:val="24"/>
        </w:rPr>
        <w:t>ικαιοσύνη.</w:t>
      </w:r>
    </w:p>
    <w:p w14:paraId="428C36E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Σήμερα θα ασχοληθούμε με τη διεύρυνση και ολοκλήρωση του Εθνικού Συστήματος Υγείας όσον αφορά την πρωτοβάθμια περίθαλψη. Θα γίνει μ</w:t>
      </w:r>
      <w:r>
        <w:rPr>
          <w:rFonts w:eastAsia="Times New Roman" w:cs="Times New Roman"/>
          <w:szCs w:val="24"/>
        </w:rPr>
        <w:t>ί</w:t>
      </w:r>
      <w:r>
        <w:rPr>
          <w:rFonts w:eastAsia="Times New Roman" w:cs="Times New Roman"/>
          <w:szCs w:val="24"/>
        </w:rPr>
        <w:t>α προσπάθεια να υπερβούμε εγγενή προβλήματα το</w:t>
      </w:r>
      <w:r>
        <w:rPr>
          <w:rFonts w:eastAsia="Times New Roman" w:cs="Times New Roman"/>
          <w:szCs w:val="24"/>
        </w:rPr>
        <w:t xml:space="preserve">υ ΕΣΥ, που έκαναν την κατάσταση πολύ πιο δύσκολη. </w:t>
      </w:r>
    </w:p>
    <w:p w14:paraId="428C36E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το παρόν νομοσχέδιο ανασυγκροτείται διοικητικά το σύστημα υγείας και επιτυγχάνεται καθολική και ευκολότερη πρόσβαση του πολίτη σε αυτό. Όλες οι πρωτοβάθμιες δομές, που πλέον θα λέγονται κέντρα υγείας, κατοχυρώνονται και αναβαθμίζονται ως προς τις παροχέ</w:t>
      </w:r>
      <w:r>
        <w:rPr>
          <w:rFonts w:eastAsia="Times New Roman" w:cs="Times New Roman"/>
          <w:szCs w:val="24"/>
        </w:rPr>
        <w:t xml:space="preserve">ς και τα εργαστήρια. </w:t>
      </w:r>
    </w:p>
    <w:p w14:paraId="428C36E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Επιπλέον δημιουργούνται περιφερειακές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τα γνωστά ΤΟΜΥ, που απευθύνονται σε συγκεκριμένο πληθυσμό και περιλαμβάνουν οικογενειακό γιατρό, προληπτική ιατρική, εμβολιασμό, σχολική υγεία καθώς και διαχείριση χρόνιων </w:t>
      </w:r>
      <w:r>
        <w:rPr>
          <w:rFonts w:eastAsia="Times New Roman" w:cs="Times New Roman"/>
          <w:szCs w:val="24"/>
        </w:rPr>
        <w:t>ασθενών. Ουσιαστικά κάθε πολίτης θα έχει τον δικό του οικογενειακό γιατρό για συμβουλές. Στα κέντρα υγείας θα υπάρχει οδοντιατρική ομάδα, μαία και θα αξιοποιούνται οι επισκέπτες γιατροί με στόχο την ενημέρωση και την πρόληψη.</w:t>
      </w:r>
    </w:p>
    <w:p w14:paraId="428C36E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με αυτό το νομοσχέδιο εισάγεται μ</w:t>
      </w:r>
      <w:r>
        <w:rPr>
          <w:rFonts w:eastAsia="Times New Roman" w:cs="Times New Roman"/>
          <w:szCs w:val="24"/>
        </w:rPr>
        <w:t>ί</w:t>
      </w:r>
      <w:r>
        <w:rPr>
          <w:rFonts w:eastAsia="Times New Roman" w:cs="Times New Roman"/>
          <w:szCs w:val="24"/>
        </w:rPr>
        <w:t xml:space="preserve">α νέα αντίληψη που ανατρέπει την παλιά. Παλιότερα ο </w:t>
      </w:r>
      <w:r>
        <w:rPr>
          <w:rFonts w:eastAsia="Times New Roman" w:cs="Times New Roman"/>
          <w:szCs w:val="24"/>
        </w:rPr>
        <w:lastRenderedPageBreak/>
        <w:t>ασθενής ήταν περισσότερο ένας καταναλωτής ελλιπώς πληροφορημένος, που πολλές φορές δεν έκανε το σωστό για την υγεία του, γιατί χρησιμοποιούσε τις δομές υγείας κατά το δοκ</w:t>
      </w:r>
      <w:r>
        <w:rPr>
          <w:rFonts w:eastAsia="Times New Roman" w:cs="Times New Roman"/>
          <w:szCs w:val="24"/>
        </w:rPr>
        <w:t>ούν ή κατόπιν συστάσεων. Ο συμβουλευτικός και πληροφοριακός χαρακτήρας των νέων δομών πρωτοβάθμιας υγείας φιλοδοξεί να ανατρέψει αυτήν την παθογένεια. Το νέο σύστημα ενισχύει την πρόσβαση όλων των συμπολιτών μας στη δημόσια υγεία και αναλαμβάνει να συμβουλ</w:t>
      </w:r>
      <w:r>
        <w:rPr>
          <w:rFonts w:eastAsia="Times New Roman" w:cs="Times New Roman"/>
          <w:szCs w:val="24"/>
        </w:rPr>
        <w:t>έψει τον πολίτη για τη θεραπεία του.</w:t>
      </w:r>
    </w:p>
    <w:p w14:paraId="428C36E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τεχνολογία παίζει σημαντικό ρόλο σε αυτήν την αναβάθμιση με τον ατομικό ηλεκτρονικό φάκελο υγείας του πολίτη που θα ενημερώνεται από τον οικογενειακό γιατρό. Η λειτουργεία των πρωτοβάθμιων δομών μαζί με τον επικουρικό</w:t>
      </w:r>
      <w:r>
        <w:rPr>
          <w:rFonts w:eastAsia="Times New Roman" w:cs="Times New Roman"/>
          <w:szCs w:val="24"/>
        </w:rPr>
        <w:t xml:space="preserve"> ρόλο του ιδιωτικού τομέα θα μπορέσει να συντελέσει στην αποσυμφόρηση των νοσοκομείων, που θα μπορούν να ανταποκριθούν καλύτερα σε πιο βαριά περιστατικά. Η επιτυχής λειτουργία της πρωτοβάθμιας υγείας αποτελεί προϋπόθεση για την αποτελεσματικότητα όλου του </w:t>
      </w:r>
      <w:r>
        <w:rPr>
          <w:rFonts w:eastAsia="Times New Roman" w:cs="Times New Roman"/>
          <w:szCs w:val="24"/>
        </w:rPr>
        <w:t xml:space="preserve">συστήματος. Το γνωρίζω εκ πείρας μιας και είμαι και ενεργός φαρμακοποιός. </w:t>
      </w:r>
    </w:p>
    <w:p w14:paraId="428C36E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ήθελα, όμως, να πω προς τους Υπουργούς το εξής: Γνωρίζουν πάρα πολύ καλά, καλύτερα και από εμένα, ότι σε </w:t>
      </w:r>
      <w:r>
        <w:rPr>
          <w:rFonts w:eastAsia="Times New Roman" w:cs="Times New Roman"/>
          <w:szCs w:val="24"/>
        </w:rPr>
        <w:lastRenderedPageBreak/>
        <w:t>πολλά αποκλεισμένα χωριά της πατρίδας μας πολλά πράγματα δεν θα βρει κάπο</w:t>
      </w:r>
      <w:r>
        <w:rPr>
          <w:rFonts w:eastAsia="Times New Roman" w:cs="Times New Roman"/>
          <w:szCs w:val="24"/>
        </w:rPr>
        <w:t xml:space="preserve">ιος, αλλά φαρμακεία θα βρει. </w:t>
      </w:r>
      <w:r>
        <w:rPr>
          <w:rFonts w:eastAsia="Times New Roman" w:cs="Times New Roman"/>
          <w:szCs w:val="24"/>
        </w:rPr>
        <w:t>Το φαρμακείο σε αυτές τις περιοχές της χώρας μας πράγματι «κρατά Θερμοπύλες». Εδώ και καιρό προσφέρει πρωτοβάθμια φροντίδα στους ασθενείς συμπολίτες μας και θα παρακαλούσα πάρα πολύ να ενταχθεί και το φαρμακείο στον χώρο της πρ</w:t>
      </w:r>
      <w:r>
        <w:rPr>
          <w:rFonts w:eastAsia="Times New Roman" w:cs="Times New Roman"/>
          <w:szCs w:val="24"/>
        </w:rPr>
        <w:t xml:space="preserve">ωτοβάθμιας φροντίδας υγείας. </w:t>
      </w:r>
    </w:p>
    <w:p w14:paraId="428C36E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Μα, το έχετε βάλει!</w:t>
      </w:r>
    </w:p>
    <w:p w14:paraId="428C36E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Νομίζω ότι υπήρξαν ιδιαίτερες προτάσεις από τον Πανελλήνιο Φαρμακευτικό Σύλλογο και πρέπει να προστεθούν. </w:t>
      </w:r>
    </w:p>
    <w:p w14:paraId="428C36E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Όπως συνηθίζει να λέει ο λαός, πάνω από όλα η υγεία. Είναι δικαίωμα και πρέπει να είναι δωρεάν, καθολική, ισότιμη και χωρίς διακρίσεις. Αυτό φιλοδοξούμε να κάνουμε και προς αυτή την κατεύθυνση νομοθετούμε. </w:t>
      </w:r>
    </w:p>
    <w:p w14:paraId="428C36F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8C36F1" w14:textId="77777777" w:rsidR="00CF256A" w:rsidRDefault="008A1C0A">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428C36F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428C36F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 Ψυχογιός, Βουλευτής του ΣΥΡΙΖΑ.</w:t>
      </w:r>
    </w:p>
    <w:p w14:paraId="428C36F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κύριε συνάδελφε, να έχετε τον λόγο για έξι λεπτά, όπως και ο κ. </w:t>
      </w:r>
      <w:proofErr w:type="spellStart"/>
      <w:r>
        <w:rPr>
          <w:rFonts w:eastAsia="Times New Roman" w:cs="Times New Roman"/>
          <w:szCs w:val="24"/>
        </w:rPr>
        <w:t>Σιμορέλης</w:t>
      </w:r>
      <w:proofErr w:type="spellEnd"/>
      <w:r>
        <w:rPr>
          <w:rFonts w:eastAsia="Times New Roman" w:cs="Times New Roman"/>
          <w:szCs w:val="24"/>
        </w:rPr>
        <w:t xml:space="preserve">, που τήρησε τον χρόνο. </w:t>
      </w:r>
    </w:p>
    <w:p w14:paraId="428C36F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8C36F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ΨΥΧΟΓΙΟ</w:t>
      </w:r>
      <w:r>
        <w:rPr>
          <w:rFonts w:eastAsia="Times New Roman" w:cs="Times New Roman"/>
          <w:b/>
          <w:szCs w:val="24"/>
        </w:rPr>
        <w:t xml:space="preserve">Σ: </w:t>
      </w:r>
      <w:r>
        <w:rPr>
          <w:rFonts w:eastAsia="Times New Roman" w:cs="Times New Roman"/>
          <w:szCs w:val="24"/>
        </w:rPr>
        <w:t xml:space="preserve">Ευχαριστώ πολύ, κύριε Πρόεδρε. Θα προσπαθήσω και εγώ να είμαι συνεπής. </w:t>
      </w:r>
    </w:p>
    <w:p w14:paraId="428C36F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ήθελα να ξεκινήσω την τοποθέτησή μου με την εξής παρατήρηση: Όλες τις τελευταίες μέρες οι συζητήσεις που εκτυλίσσονται στη Βουλή έχ</w:t>
      </w:r>
      <w:r>
        <w:rPr>
          <w:rFonts w:eastAsia="Times New Roman" w:cs="Times New Roman"/>
          <w:szCs w:val="24"/>
        </w:rPr>
        <w:t xml:space="preserve">ουν ιδιαίτερη σημασία. </w:t>
      </w:r>
    </w:p>
    <w:p w14:paraId="428C36F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τοποθετήσεις των πανεπιστημιακών Υπουργών και Βουλευτών του ΣΥΡΙΖΑ στο νομοσχέδιο του Υπουργείου Παιδείας για την ανώτατη εκπαίδευση τις προηγούμενες μέρες συνιστούν πολύτιμο απόθεμα για την εμπέδωση της </w:t>
      </w:r>
      <w:proofErr w:type="spellStart"/>
      <w:r>
        <w:rPr>
          <w:rFonts w:eastAsia="Times New Roman" w:cs="Times New Roman"/>
          <w:szCs w:val="24"/>
        </w:rPr>
        <w:t>αυταξίας</w:t>
      </w:r>
      <w:proofErr w:type="spellEnd"/>
      <w:r>
        <w:rPr>
          <w:rFonts w:eastAsia="Times New Roman" w:cs="Times New Roman"/>
          <w:szCs w:val="24"/>
        </w:rPr>
        <w:t xml:space="preserve"> της παιδείας, όπ</w:t>
      </w:r>
      <w:r>
        <w:rPr>
          <w:rFonts w:eastAsia="Times New Roman" w:cs="Times New Roman"/>
          <w:szCs w:val="24"/>
        </w:rPr>
        <w:t xml:space="preserve">ως τόνισε και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στην τοποθέτησή του, αλλά και άλλοι ομιλητές του ΣΥΡΙΖΑ. </w:t>
      </w:r>
    </w:p>
    <w:p w14:paraId="428C36F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Συνιστούν πρωτίστως και σπουδαίο αποτύπωμα για την ίδια την αριστερή μας ταυτότητα ως κόμμα και στην ίδια λογική είναι και το παρόν νομοσχέδιο. </w:t>
      </w:r>
    </w:p>
    <w:p w14:paraId="428C36F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Μετά από δυόμισι</w:t>
      </w:r>
      <w:r>
        <w:rPr>
          <w:rFonts w:eastAsia="Times New Roman" w:cs="Times New Roman"/>
          <w:szCs w:val="24"/>
        </w:rPr>
        <w:t xml:space="preserve"> χρόνια διακυβέρνησης, μετά από δύσκολα νομοσχέδια και σκληρές περιόδους διαπραγματεύσεων, αλλά ταυτόχρονα και σε συνέχεια άλλων κοινωνικών και νομοθετικών παρεμβάσεων που έχουμε αναλάβει, ήρθε η ώρα να θέσουμε καθοριστικές κοινωνικές βάσεις, για να διασφα</w:t>
      </w:r>
      <w:r>
        <w:rPr>
          <w:rFonts w:eastAsia="Times New Roman" w:cs="Times New Roman"/>
          <w:szCs w:val="24"/>
        </w:rPr>
        <w:t xml:space="preserve">λίσουμε και να ενισχύσουμε τα πρώτιστα κοινωνικά αγαθά, την παιδεία και την υγεία. </w:t>
      </w:r>
    </w:p>
    <w:p w14:paraId="428C36F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νομοσχέδιο για τη μεταρρύθμιση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 που συζητάμε σήμερα, αποτελεί απτή απόδειξη αυτής μας της προσπάθειας. Πρόκειται για μ</w:t>
      </w:r>
      <w:r>
        <w:rPr>
          <w:rFonts w:eastAsia="Times New Roman" w:cs="Times New Roman"/>
          <w:szCs w:val="24"/>
        </w:rPr>
        <w:t>ί</w:t>
      </w:r>
      <w:r>
        <w:rPr>
          <w:rFonts w:eastAsia="Times New Roman" w:cs="Times New Roman"/>
          <w:szCs w:val="24"/>
        </w:rPr>
        <w:t>α νομοθετική πρωτο</w:t>
      </w:r>
      <w:r>
        <w:rPr>
          <w:rFonts w:eastAsia="Times New Roman" w:cs="Times New Roman"/>
          <w:szCs w:val="24"/>
        </w:rPr>
        <w:t>βουλία που έρχεται να αποτελέσει την κύρια συνισταμένη στη συνολικότερη μεταρρύθμιση του Εθνικού Συστήματος Υγείας. Αυτό σημαίνει ότι το Υπουργείο θέλει να δημιουργήσει τις κατάλληλες συνθήκες, ώστε οι άνθρωποι που διαμένουν σε αυτή τη χώρα να απολαμβάνουν</w:t>
      </w:r>
      <w:r>
        <w:rPr>
          <w:rFonts w:eastAsia="Times New Roman" w:cs="Times New Roman"/>
          <w:szCs w:val="24"/>
        </w:rPr>
        <w:t xml:space="preserve"> εξίσου και καθολικά ένα σύστημα υγείας που θέτει στο επίκεντρο τους ίδιους. </w:t>
      </w:r>
    </w:p>
    <w:p w14:paraId="428C36F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αυτόν τον λόγο, τίθεται ως κεντρικός πυλώνας το δημόσιο σύστημα υγείας και το ιδιωτικό έχει συμπληρωματικό και επικουρικό ρόλο. </w:t>
      </w:r>
    </w:p>
    <w:p w14:paraId="428C36F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στροφή προς την πρόληψη και την οικογενειακ</w:t>
      </w:r>
      <w:r>
        <w:rPr>
          <w:rFonts w:eastAsia="Times New Roman" w:cs="Times New Roman"/>
          <w:szCs w:val="24"/>
        </w:rPr>
        <w:t xml:space="preserve">ή ιατρική είναι το κυρίαρχο χαρακτηριστικό του νέου συστήματος. Ένας τέτοιος σχεδιασμός δεν γίνεται τυχαία, κατακερματισμένα, ούτε για λόγους ιδεοληψίας, όπως αρέσκεται να μας κατηγορεί η Αντιπολίτευση. </w:t>
      </w:r>
      <w:r>
        <w:rPr>
          <w:rFonts w:eastAsia="Times New Roman" w:cs="Times New Roman"/>
          <w:szCs w:val="24"/>
        </w:rPr>
        <w:t>Π</w:t>
      </w:r>
      <w:r>
        <w:rPr>
          <w:rFonts w:eastAsia="Times New Roman" w:cs="Times New Roman"/>
          <w:szCs w:val="24"/>
        </w:rPr>
        <w:t>ροφανώς, αυτή η κατηγορία έρχεται στη λογική που είχ</w:t>
      </w:r>
      <w:r>
        <w:rPr>
          <w:rFonts w:eastAsia="Times New Roman" w:cs="Times New Roman"/>
          <w:szCs w:val="24"/>
        </w:rPr>
        <w:t xml:space="preserve">αν εκείνοι για το </w:t>
      </w:r>
      <w:r>
        <w:rPr>
          <w:rFonts w:eastAsia="Times New Roman" w:cs="Times New Roman"/>
          <w:szCs w:val="24"/>
        </w:rPr>
        <w:t>δ</w:t>
      </w:r>
      <w:r>
        <w:rPr>
          <w:rFonts w:eastAsia="Times New Roman" w:cs="Times New Roman"/>
          <w:szCs w:val="24"/>
        </w:rPr>
        <w:t>ημόσιο, που τα τελευταία χρόνια το λεηλάτησαν και το οδήγησαν σε μ</w:t>
      </w:r>
      <w:r>
        <w:rPr>
          <w:rFonts w:eastAsia="Times New Roman" w:cs="Times New Roman"/>
          <w:szCs w:val="24"/>
        </w:rPr>
        <w:t>ί</w:t>
      </w:r>
      <w:r>
        <w:rPr>
          <w:rFonts w:eastAsia="Times New Roman" w:cs="Times New Roman"/>
          <w:szCs w:val="24"/>
        </w:rPr>
        <w:t xml:space="preserve">α παρατεταμένη δυσλειτουργία. </w:t>
      </w:r>
    </w:p>
    <w:p w14:paraId="428C36F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Πρόκειται για διατάξεις οι οποίες είναι προϊόντα συνολικής έρευνας και μελέτης ευρωπαϊκών και παγκόσμιων συστημάτων και πρακτικών με αξιοπο</w:t>
      </w:r>
      <w:r>
        <w:rPr>
          <w:rFonts w:eastAsia="Times New Roman" w:cs="Times New Roman"/>
          <w:szCs w:val="24"/>
        </w:rPr>
        <w:t xml:space="preserve">ίηση, παράλληλα, της τεχνογνωσίας του Παγκόσμιου Οργανισμού Υγείας. </w:t>
      </w:r>
    </w:p>
    <w:p w14:paraId="428C36F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Προσωπικά θα ήθελα να αναδείξω κάποιες από τις βασικές διαστάσεις που θέτει αυτό το νομοσχέδιο, γιατί αυτό το Βήμα, το Βήμα της Βουλής, μας δίνει τη δυνατότητα να εκθέσουμε και να παρουσι</w:t>
      </w:r>
      <w:r>
        <w:rPr>
          <w:rFonts w:eastAsia="Times New Roman" w:cs="Times New Roman"/>
          <w:szCs w:val="24"/>
        </w:rPr>
        <w:t xml:space="preserve">άσουμε πράγματα τα οποία δεν είναι ούτε δεδομένα ούτε αυτονόητα για την ελληνική κοινωνία. Τα πιο σημαντικά από </w:t>
      </w:r>
      <w:r>
        <w:rPr>
          <w:rFonts w:eastAsia="Times New Roman" w:cs="Times New Roman"/>
          <w:szCs w:val="24"/>
        </w:rPr>
        <w:lastRenderedPageBreak/>
        <w:t xml:space="preserve">αυτά ουδέποτε προβάλλονται ή προβάλλονται πλημμελώς από τη μεγάλη μερίδα των ΜΜΕ. </w:t>
      </w:r>
    </w:p>
    <w:p w14:paraId="428C370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λοιπόν, να ακουστούν δυνατά τα εξής: Ο ρόλος των υφιστάμενων δομών πρωτοβάθμιας περίθαλψης, οι οποίες ονομάζονται πλέον συνολικά κέντρα υγείας κατοχυρώνεται και ενισχύεται. </w:t>
      </w:r>
    </w:p>
    <w:p w14:paraId="428C370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Αναβαθμίζονται τα εργαστήρια αυτών των δομών. </w:t>
      </w:r>
    </w:p>
    <w:p w14:paraId="428C370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Δημιουργούνται διακόσιες σα</w:t>
      </w:r>
      <w:r>
        <w:rPr>
          <w:rFonts w:eastAsia="Times New Roman" w:cs="Times New Roman"/>
          <w:szCs w:val="24"/>
        </w:rPr>
        <w:t xml:space="preserve">ράντα νέες αποκεντρωμένες δομές πανελλαδικά περιφερειακών κέντρων υγείας, οι λεγόμενες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Αυτές θα απευθύνονται σε συγκεκριμένο πληθυσμό, θα στελεχώνονται από διεπιστημονική μονάδα υγείας, που περιλαμβάνει οικογενειακούς γιατρούς, παιδ</w:t>
      </w:r>
      <w:r>
        <w:rPr>
          <w:rFonts w:eastAsia="Times New Roman" w:cs="Times New Roman"/>
          <w:szCs w:val="24"/>
        </w:rPr>
        <w:t xml:space="preserve">ιάτρους, νοσηλευτές, επισκέπτες υγείας και κοινωνικό λειτουργό. </w:t>
      </w:r>
    </w:p>
    <w:p w14:paraId="428C370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ΕΟΠΥΥ θα συνεχίσει να συμβάλλεται με ιδιώτες γιατρούς, που θα παρέχουν υπηρεσίες πρωτοβάθμιας φροντίδας υγείας στα ιατρεία τους για την κάλυψη περαιτέρω αναγκών. </w:t>
      </w:r>
    </w:p>
    <w:p w14:paraId="428C3704"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σε κάθε κέντρο υγε</w:t>
      </w:r>
      <w:r>
        <w:rPr>
          <w:rFonts w:eastAsia="Times New Roman" w:cs="Times New Roman"/>
          <w:szCs w:val="24"/>
        </w:rPr>
        <w:t xml:space="preserve">ίας συγκροτείται και λειτουργεί οδοντιατρική ομάδα που θα ελέγχει τη στοματική υγεία του πληθυσμού ευθύνης. </w:t>
      </w:r>
    </w:p>
    <w:p w14:paraId="428C370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Πολύ σημαντική είναι και η αναβάθμιση της μαιευτικής φροντίδας που δίνεται και η δυνατότητα για </w:t>
      </w:r>
      <w:proofErr w:type="spellStart"/>
      <w:r>
        <w:rPr>
          <w:rFonts w:eastAsia="Times New Roman" w:cs="Times New Roman"/>
          <w:szCs w:val="24"/>
        </w:rPr>
        <w:t>συνταγογράφηση</w:t>
      </w:r>
      <w:proofErr w:type="spellEnd"/>
      <w:r>
        <w:rPr>
          <w:rFonts w:eastAsia="Times New Roman" w:cs="Times New Roman"/>
          <w:szCs w:val="24"/>
        </w:rPr>
        <w:t xml:space="preserve"> του Τεστ </w:t>
      </w:r>
      <w:proofErr w:type="spellStart"/>
      <w:r>
        <w:rPr>
          <w:rFonts w:eastAsia="Times New Roman" w:cs="Times New Roman"/>
          <w:szCs w:val="24"/>
        </w:rPr>
        <w:t>Παπ</w:t>
      </w:r>
      <w:proofErr w:type="spellEnd"/>
      <w:r>
        <w:rPr>
          <w:rFonts w:eastAsia="Times New Roman" w:cs="Times New Roman"/>
          <w:szCs w:val="24"/>
        </w:rPr>
        <w:t xml:space="preserve"> και διαγνωστικών εξετάσ</w:t>
      </w:r>
      <w:r>
        <w:rPr>
          <w:rFonts w:eastAsia="Times New Roman" w:cs="Times New Roman"/>
          <w:szCs w:val="24"/>
        </w:rPr>
        <w:t xml:space="preserve">εων κύησης. Με αυτόν τον τρόπο μια πολύ βασική ανάγκη των γυναικών της χώρας και των ελληνικών οικογενειών που δυσκολεύονται και οικονομικά και πρακτικά νομίζω ότι λύνεται. </w:t>
      </w:r>
    </w:p>
    <w:p w14:paraId="428C370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αναφερθώ στο Νοσοκομείο της Καρπάθου, το οποίο είναι πολύ σημαντικό και</w:t>
      </w:r>
      <w:r>
        <w:rPr>
          <w:rFonts w:eastAsia="Times New Roman" w:cs="Times New Roman"/>
          <w:szCs w:val="24"/>
        </w:rPr>
        <w:t xml:space="preserve"> θα ενισχύσει και τα γειτονικά νησιά, όπως η Κάσος και πιθανόν θα </w:t>
      </w:r>
      <w:proofErr w:type="spellStart"/>
      <w:r>
        <w:rPr>
          <w:rFonts w:eastAsia="Times New Roman" w:cs="Times New Roman"/>
          <w:szCs w:val="24"/>
        </w:rPr>
        <w:t>αλληλεπιδρά</w:t>
      </w:r>
      <w:proofErr w:type="spellEnd"/>
      <w:r>
        <w:rPr>
          <w:rFonts w:eastAsia="Times New Roman" w:cs="Times New Roman"/>
          <w:szCs w:val="24"/>
        </w:rPr>
        <w:t xml:space="preserve"> και με την Κρήτη. </w:t>
      </w:r>
    </w:p>
    <w:p w14:paraId="428C370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 άρθρο 73 προβλέπεται η διαγραφή των οφειλών που είχαν οι ανασφάλιστοι ασθενείς στο παρελθόν, οπότε με αυτόν τον τρόπο στην πράξη προασπίζεται το δικαίωμά</w:t>
      </w:r>
      <w:r>
        <w:rPr>
          <w:rFonts w:eastAsia="Times New Roman" w:cs="Times New Roman"/>
          <w:szCs w:val="24"/>
        </w:rPr>
        <w:t xml:space="preserve"> τους στη δωρεάν πρόσβαση στην υγειονομική κάλυψη και βέβαια, κυρίες και κύριοι συνάδελφοι, αποκαθίσταται και μ</w:t>
      </w:r>
      <w:r>
        <w:rPr>
          <w:rFonts w:eastAsia="Times New Roman" w:cs="Times New Roman"/>
          <w:szCs w:val="24"/>
        </w:rPr>
        <w:t>ί</w:t>
      </w:r>
      <w:r>
        <w:rPr>
          <w:rFonts w:eastAsia="Times New Roman" w:cs="Times New Roman"/>
          <w:szCs w:val="24"/>
        </w:rPr>
        <w:t>α μεγάλη αδικία που είχε συντελεστεί και ένας εξευτελισμός αυτών των ανθρώπων, οι οποίοι κλήθηκαν να δουν τα ειδοποιητήρια της εφορίας στο σπίτι</w:t>
      </w:r>
      <w:r>
        <w:rPr>
          <w:rFonts w:eastAsia="Times New Roman" w:cs="Times New Roman"/>
          <w:szCs w:val="24"/>
        </w:rPr>
        <w:t xml:space="preserve"> τους για στοιχειώδη δικαιώματα. </w:t>
      </w:r>
    </w:p>
    <w:p w14:paraId="428C3708"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Εκτός των παραπάνω διατάξεων του νομοσχεδίου, νομίζω ότι πρέπει να αναφέρουμε και κάποια βασικά στοιχεία τα οποία έχουν γίνει το προηγούμενο διάστημα: Το άνοιγμα κλινικών που είχαν κλείσει –όλοι έχουμε στους νομούς μας- οι</w:t>
      </w:r>
      <w:r>
        <w:rPr>
          <w:rFonts w:eastAsia="Times New Roman" w:cs="Times New Roman"/>
          <w:szCs w:val="24"/>
        </w:rPr>
        <w:t xml:space="preserve"> ΜΕΘ, οι παιδιατρικές, οι ψυχιατρικές, οι προσλήψεις εννιά χιλιάδων ατόμων μέχρι τώρα και η πρόσληψη επιπλέον </w:t>
      </w:r>
      <w:proofErr w:type="spellStart"/>
      <w:r>
        <w:rPr>
          <w:rFonts w:eastAsia="Times New Roman" w:cs="Times New Roman"/>
          <w:szCs w:val="24"/>
        </w:rPr>
        <w:t>εννιάμισι</w:t>
      </w:r>
      <w:proofErr w:type="spellEnd"/>
      <w:r>
        <w:rPr>
          <w:rFonts w:eastAsia="Times New Roman" w:cs="Times New Roman"/>
          <w:szCs w:val="24"/>
        </w:rPr>
        <w:t xml:space="preserve"> χιλιάδων το επόμενο διάστημα. </w:t>
      </w:r>
    </w:p>
    <w:p w14:paraId="428C370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κύριε Οικονόμου, στον </w:t>
      </w:r>
      <w:r>
        <w:rPr>
          <w:rFonts w:eastAsia="Times New Roman" w:cs="Times New Roman"/>
          <w:szCs w:val="24"/>
        </w:rPr>
        <w:t>ν</w:t>
      </w:r>
      <w:r>
        <w:rPr>
          <w:rFonts w:eastAsia="Times New Roman" w:cs="Times New Roman"/>
          <w:szCs w:val="24"/>
        </w:rPr>
        <w:t xml:space="preserve">ομό μας έχουμε ήδη ΜΕΘ και Παιδιατρική καινούργια, επειδή ρωτήσατε. </w:t>
      </w:r>
    </w:p>
    <w:p w14:paraId="428C370A"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έγινε η κατάργηση των συνεργείων των εργολάβων –και υπάρχει και σχετική τροπολογία- σε καθαριότητα, φύλαξη, σίτιση, πράγμα το οποίο σημαίνει πολλαπλάσιο κόστος που υπήρχε για τα νοσοκομεία και μισθοί πείνας για τους εργαζόμενους, το οποίο αποκαθίστ</w:t>
      </w:r>
      <w:r>
        <w:rPr>
          <w:rFonts w:eastAsia="Times New Roman" w:cs="Times New Roman"/>
          <w:szCs w:val="24"/>
        </w:rPr>
        <w:t xml:space="preserve">αται. </w:t>
      </w:r>
    </w:p>
    <w:p w14:paraId="428C370B"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δυόμισι εκατομμύρια των ανασφάλιστων στα νοσοκομεία, συμπεριλαμβανομένων προσφύγων και μεταναστών, ήταν κάτι το οποίο -και το ανέφερε και ο ίδιος ο Υπουργός σε πρόσφατο διεθνές συνέδριο- </w:t>
      </w:r>
      <w:proofErr w:type="spellStart"/>
      <w:r>
        <w:rPr>
          <w:rFonts w:eastAsia="Times New Roman" w:cs="Times New Roman"/>
          <w:szCs w:val="24"/>
        </w:rPr>
        <w:t>προέβαλλε</w:t>
      </w:r>
      <w:proofErr w:type="spellEnd"/>
      <w:r>
        <w:rPr>
          <w:rFonts w:eastAsia="Times New Roman" w:cs="Times New Roman"/>
          <w:szCs w:val="24"/>
        </w:rPr>
        <w:t xml:space="preserve"> τη χώρα μας ως μια από αυτές που σε περίοδο κρίση</w:t>
      </w:r>
      <w:r>
        <w:rPr>
          <w:rFonts w:eastAsia="Times New Roman" w:cs="Times New Roman"/>
          <w:szCs w:val="24"/>
        </w:rPr>
        <w:t xml:space="preserve">ς εφάρμοσαν την καθολική πρόσβαση και είμαστε περήφανοι για αυτό. </w:t>
      </w:r>
    </w:p>
    <w:p w14:paraId="428C370C"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έλος, υπάρχει αύξηση των προϋπολογισμών για την υγεία εν μέσω κρίσης και επιτροπείας. </w:t>
      </w:r>
      <w:r>
        <w:rPr>
          <w:rFonts w:eastAsia="Times New Roman" w:cs="Times New Roman"/>
          <w:szCs w:val="24"/>
        </w:rPr>
        <w:t>Α</w:t>
      </w:r>
      <w:r>
        <w:rPr>
          <w:rFonts w:eastAsia="Times New Roman" w:cs="Times New Roman"/>
          <w:szCs w:val="24"/>
        </w:rPr>
        <w:t xml:space="preserve">υτό είναι κάτι, επίσης, πολύ σημαντικό που δίνει πρακτικές δυνατότητες. </w:t>
      </w:r>
    </w:p>
    <w:p w14:paraId="428C370D"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για όλα τα παραπάνω είμαστε περήφανοι για τη δουλειά και τα αποτελέσματα του Υπουργείου Υγείας. Είμαστε περήφανοι για την οργάνωση, τις καθημερινές μάχες και τη σαφή και χειροπιαστή βελτίωση του ΕΣΥ, ενός ΕΣΥ που παραλάβαμε </w:t>
      </w:r>
      <w:proofErr w:type="spellStart"/>
      <w:r>
        <w:rPr>
          <w:rFonts w:eastAsia="Times New Roman" w:cs="Times New Roman"/>
          <w:szCs w:val="24"/>
        </w:rPr>
        <w:t>απαξιωμένο</w:t>
      </w:r>
      <w:proofErr w:type="spellEnd"/>
      <w:r>
        <w:rPr>
          <w:rFonts w:eastAsia="Times New Roman" w:cs="Times New Roman"/>
          <w:szCs w:val="24"/>
        </w:rPr>
        <w:t xml:space="preserve">, </w:t>
      </w:r>
      <w:proofErr w:type="spellStart"/>
      <w:r>
        <w:rPr>
          <w:rFonts w:eastAsia="Times New Roman" w:cs="Times New Roman"/>
          <w:szCs w:val="24"/>
        </w:rPr>
        <w:t>υποστελεχωμένο</w:t>
      </w:r>
      <w:proofErr w:type="spellEnd"/>
      <w:r>
        <w:rPr>
          <w:rFonts w:eastAsia="Times New Roman" w:cs="Times New Roman"/>
          <w:szCs w:val="24"/>
        </w:rPr>
        <w:t xml:space="preserve"> και</w:t>
      </w:r>
      <w:r>
        <w:rPr>
          <w:rFonts w:eastAsia="Times New Roman" w:cs="Times New Roman"/>
          <w:szCs w:val="24"/>
        </w:rPr>
        <w:t xml:space="preserve"> μη ανταγωνιστικό απέναντι στις ιδιωτικές κλινικές, οι οποίες πολλαπλασιάστηκαν την περίοδο της κρίσης λόγω των ακολουθούμενων πολιτικών. </w:t>
      </w:r>
    </w:p>
    <w:p w14:paraId="428C370E"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28C370F"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Αμέσως, κύριε Πρόεδρε, τελειώνω.</w:t>
      </w:r>
      <w:r>
        <w:rPr>
          <w:rFonts w:eastAsia="Times New Roman" w:cs="Times New Roman"/>
          <w:szCs w:val="24"/>
        </w:rPr>
        <w:t xml:space="preserve"> Δώστε μου ακόμα μισό λεπτό.</w:t>
      </w:r>
    </w:p>
    <w:p w14:paraId="428C3710"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αυτό αποδεικνύει ότι είμαστε παράλληλα και ικανοί, όπως είπε και ο Πρωθυπουργός. Κατηγορούμαστε για ανικανότητα, αλλά εκεί που θέλουμε και εκεί που πρέπει και εκεί που είναι σημαντικό για εμάς, είμαστε πολύ αποτελεσματι</w:t>
      </w:r>
      <w:r>
        <w:rPr>
          <w:rFonts w:eastAsia="Times New Roman" w:cs="Times New Roman"/>
          <w:szCs w:val="24"/>
        </w:rPr>
        <w:t xml:space="preserve">κοί. </w:t>
      </w:r>
    </w:p>
    <w:p w14:paraId="428C3711"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λοιπόν, περήφανοι. Η ελληνική κοινωνία γνωρίζει και αναγνωρίζει τη δουλειά του Υπουργείου στην καθημερινότητά της. </w:t>
      </w:r>
    </w:p>
    <w:p w14:paraId="428C3712"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Θεωρώ ότι η Κυβέρνηση με το παρόν νομοσχέδιο –και κλείνω με αυτό- πηγαίνει ένα βήμα πιο πέρα. Πέρα από την ενίσχυση και την </w:t>
      </w:r>
      <w:proofErr w:type="spellStart"/>
      <w:r>
        <w:rPr>
          <w:rFonts w:eastAsia="Times New Roman" w:cs="Times New Roman"/>
          <w:szCs w:val="24"/>
        </w:rPr>
        <w:t>ε</w:t>
      </w:r>
      <w:r>
        <w:rPr>
          <w:rFonts w:eastAsia="Times New Roman" w:cs="Times New Roman"/>
          <w:szCs w:val="24"/>
        </w:rPr>
        <w:t>παναθεμελίωση</w:t>
      </w:r>
      <w:proofErr w:type="spellEnd"/>
      <w:r>
        <w:rPr>
          <w:rFonts w:eastAsia="Times New Roman" w:cs="Times New Roman"/>
          <w:szCs w:val="24"/>
        </w:rPr>
        <w:t xml:space="preserve"> του κοινωνικού κράτους, εκείνο το οποίο πετυχαίνει να κάνει είναι να εφαρμόσει πλέον μια αριστερή πολιτική και στρατηγική στον χώρο της υγείας, η οποία, βέβαια, ακόμα έχει δρόμο, κύριε Υπουργέ και το ξέρετε καλά. Αποδίδει, όμως, καρπούς. Βλέπ</w:t>
      </w:r>
      <w:r>
        <w:rPr>
          <w:rFonts w:eastAsia="Times New Roman" w:cs="Times New Roman"/>
          <w:szCs w:val="24"/>
        </w:rPr>
        <w:t xml:space="preserve">ουμε τα αποτελέσματά της. Είναι σημαντικό για τη συνέχεια του έργου σας αυτό. Και βέβαια, στέκεται και στο ύψος της ιστορίας και των αγώνων της Αριστεράς και για την υγεία, αλλά και για την ανθρώπινη αξιοπρέπεια. </w:t>
      </w:r>
    </w:p>
    <w:p w14:paraId="428C3713"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8C3714" w14:textId="77777777" w:rsidR="00CF256A" w:rsidRDefault="008A1C0A">
      <w:pPr>
        <w:spacing w:line="600" w:lineRule="auto"/>
        <w:ind w:left="36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του ΣΥΡΙΖΑ)</w:t>
      </w:r>
    </w:p>
    <w:p w14:paraId="428C3715"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428C3716"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Υπουργός Υγείας κ. Ξανθός έχει τον λόγο, κατά τον Κανονισμό, για δεκαοκτώ λεπτά. Παράκληση να υπάρξει σεβασμός του χρόνου και από τον Υπουργό. </w:t>
      </w:r>
    </w:p>
    <w:p w14:paraId="428C3717"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Αγαπητ</w:t>
      </w:r>
      <w:r>
        <w:rPr>
          <w:rFonts w:eastAsia="Times New Roman" w:cs="Times New Roman"/>
          <w:szCs w:val="24"/>
        </w:rPr>
        <w:t xml:space="preserve">οί συνάδελφοι, μετά από αρκετή συζήτηση στις </w:t>
      </w:r>
      <w:r>
        <w:rPr>
          <w:rFonts w:eastAsia="Times New Roman" w:cs="Times New Roman"/>
          <w:szCs w:val="24"/>
        </w:rPr>
        <w:t>ε</w:t>
      </w:r>
      <w:r>
        <w:rPr>
          <w:rFonts w:eastAsia="Times New Roman" w:cs="Times New Roman"/>
          <w:szCs w:val="24"/>
        </w:rPr>
        <w:t>πιτροπές -και επιτρέψτε μου να πω, γιατί ασκήθηκε αυτή η κριτική- μετά από πολύ μεγάλο διάστημα διαβούλευσης των βασικών αρχών του νομοσχεδίου με όλους τους κοινωνικούς φορείς, με όλους τους υγειονομικούς εμπλε</w:t>
      </w:r>
      <w:r>
        <w:rPr>
          <w:rFonts w:eastAsia="Times New Roman" w:cs="Times New Roman"/>
          <w:szCs w:val="24"/>
        </w:rPr>
        <w:t>κόμενους στη χώρα, προφανώς με τις αντιθέσεις και με τις αντιρρήσεις καταγεγραμμένες, είμαστε σε θέση να παρουσιάσουμε σήμερα ένα νομοσχέδιο, το οποίο –κατά την άποψή μας- έρχεται να καλύψει ένα θεσμικό και διαχρονικό αίτημα ουσιαστικά από τη γένεση του Εθ</w:t>
      </w:r>
      <w:r>
        <w:rPr>
          <w:rFonts w:eastAsia="Times New Roman" w:cs="Times New Roman"/>
          <w:szCs w:val="24"/>
        </w:rPr>
        <w:t xml:space="preserve">νικού Συστήματος Υγείας. </w:t>
      </w:r>
    </w:p>
    <w:p w14:paraId="428C3718" w14:textId="77777777" w:rsidR="00CF256A" w:rsidRDefault="008A1C0A">
      <w:pPr>
        <w:spacing w:line="600" w:lineRule="auto"/>
        <w:ind w:firstLine="720"/>
        <w:jc w:val="both"/>
        <w:rPr>
          <w:rFonts w:eastAsia="Times New Roman"/>
          <w:color w:val="000000" w:themeColor="text1"/>
          <w:szCs w:val="24"/>
        </w:rPr>
      </w:pPr>
      <w:r>
        <w:rPr>
          <w:rFonts w:eastAsia="Times New Roman" w:cs="Times New Roman"/>
          <w:szCs w:val="24"/>
        </w:rPr>
        <w:t>Αυτά τα δυόμισι χρόνια που προηγήθηκαν κάναμε μ</w:t>
      </w:r>
      <w:r>
        <w:rPr>
          <w:rFonts w:eastAsia="Times New Roman" w:cs="Times New Roman"/>
          <w:szCs w:val="24"/>
        </w:rPr>
        <w:t>ί</w:t>
      </w:r>
      <w:r>
        <w:rPr>
          <w:rFonts w:eastAsia="Times New Roman" w:cs="Times New Roman"/>
          <w:szCs w:val="24"/>
        </w:rPr>
        <w:t xml:space="preserve">α πολύ συστηματική, εργώδη και κοπιαστική προσπάθεια να στηρίξουμε το δημόσιο σύστημα υγείας, να κρατήσουμε όρθια και λειτουργικά τα δημόσια νοσοκομεία, στα οποία είχε στραφεί σχεδόν κατ’ αποκλειστικότητα ένα μεγάλο κομμάτι της κοινωνίας το οποίο είχε </w:t>
      </w:r>
      <w:proofErr w:type="spellStart"/>
      <w:r>
        <w:rPr>
          <w:rFonts w:eastAsia="Times New Roman" w:cs="Times New Roman"/>
          <w:szCs w:val="24"/>
        </w:rPr>
        <w:t>φτωχ</w:t>
      </w:r>
      <w:r>
        <w:rPr>
          <w:rFonts w:eastAsia="Times New Roman" w:cs="Times New Roman"/>
          <w:szCs w:val="24"/>
        </w:rPr>
        <w:t>οποιηθεί</w:t>
      </w:r>
      <w:proofErr w:type="spellEnd"/>
      <w:r>
        <w:rPr>
          <w:rFonts w:eastAsia="Times New Roman" w:cs="Times New Roman"/>
          <w:szCs w:val="24"/>
        </w:rPr>
        <w:t xml:space="preserve">. </w:t>
      </w:r>
      <w:r>
        <w:rPr>
          <w:rFonts w:eastAsia="Times New Roman"/>
          <w:color w:val="000000" w:themeColor="text1"/>
          <w:szCs w:val="24"/>
        </w:rPr>
        <w:t>Κάναμε μ</w:t>
      </w:r>
      <w:r>
        <w:rPr>
          <w:rFonts w:eastAsia="Times New Roman"/>
          <w:color w:val="000000" w:themeColor="text1"/>
          <w:szCs w:val="24"/>
        </w:rPr>
        <w:t>ί</w:t>
      </w:r>
      <w:r>
        <w:rPr>
          <w:rFonts w:eastAsia="Times New Roman"/>
          <w:color w:val="000000" w:themeColor="text1"/>
          <w:szCs w:val="24"/>
        </w:rPr>
        <w:t xml:space="preserve">α πολύ κρίσιμη παρέμβαση </w:t>
      </w:r>
      <w:r>
        <w:rPr>
          <w:rFonts w:eastAsia="Times New Roman"/>
          <w:color w:val="000000" w:themeColor="text1"/>
          <w:szCs w:val="24"/>
        </w:rPr>
        <w:lastRenderedPageBreak/>
        <w:t>σταθεροποίησης και σταδιακά αναβάθμισης αυτού του συστήματος. Υπάρχουν, βεβαίως, ανοιχτές πληγές. Κανείς δεν το αρνείται αυτό.</w:t>
      </w:r>
    </w:p>
    <w:p w14:paraId="428C3719"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Αγαπητοί φίλοι, είναι σύνηθες σε τέτοιες συζητήσεις να έρχονται εδώ πέρα διάφοροι συν</w:t>
      </w:r>
      <w:r>
        <w:rPr>
          <w:rFonts w:eastAsia="Times New Roman"/>
          <w:color w:val="000000" w:themeColor="text1"/>
          <w:szCs w:val="24"/>
        </w:rPr>
        <w:t>άδελφοι και να εξιστορούν προβλήματα στον χώρο της υγείας. Θυμίζω ότι αυτό ήταν μ</w:t>
      </w:r>
      <w:r>
        <w:rPr>
          <w:rFonts w:eastAsia="Times New Roman"/>
          <w:color w:val="000000" w:themeColor="text1"/>
          <w:szCs w:val="24"/>
        </w:rPr>
        <w:t>ί</w:t>
      </w:r>
      <w:r>
        <w:rPr>
          <w:rFonts w:eastAsia="Times New Roman"/>
          <w:color w:val="000000" w:themeColor="text1"/>
          <w:szCs w:val="24"/>
        </w:rPr>
        <w:t>α καθημερινή ενασχόληση χρόνια πριν την κρίση, χρόνια πριν τα μέτρα λιτότητας, τις περικοπές, τα μνημόνια κ.λπ.</w:t>
      </w:r>
      <w:r>
        <w:rPr>
          <w:rFonts w:eastAsia="Times New Roman"/>
          <w:color w:val="000000" w:themeColor="text1"/>
          <w:szCs w:val="24"/>
        </w:rPr>
        <w:t>.</w:t>
      </w:r>
      <w:r>
        <w:rPr>
          <w:rFonts w:eastAsia="Times New Roman"/>
          <w:color w:val="000000" w:themeColor="text1"/>
          <w:szCs w:val="24"/>
        </w:rPr>
        <w:t xml:space="preserve"> Το ερώτημα, λοιπόν, δεν είναι αν υπάρχουν προβλήματα άλυτα στ</w:t>
      </w:r>
      <w:r>
        <w:rPr>
          <w:rFonts w:eastAsia="Times New Roman"/>
          <w:color w:val="000000" w:themeColor="text1"/>
          <w:szCs w:val="24"/>
        </w:rPr>
        <w:t>ο σύστημα υγείας, αν υπάρχουν κενά, αν υπάρχουν ελλείψεις, αν υπάρχουν δυσλειτουργίες, αν υπάρχει ταλαιπωρία του κόσμου. Προφανώς και υπάρχει. Κατά την άποψή μας, βαίνει μειούμενη. Αλλά το κρίσιμο ερώτημα είναι αν η πολιτική που ασκεί αυτή η Κυβέρνηση είνα</w:t>
      </w:r>
      <w:r>
        <w:rPr>
          <w:rFonts w:eastAsia="Times New Roman"/>
          <w:color w:val="000000" w:themeColor="text1"/>
          <w:szCs w:val="24"/>
        </w:rPr>
        <w:t>ι προς την κατεύθυνση της σταδιακής επίλυσης και ανακούφισης αυτών των προβλημάτων ή αν είναι προς την κατεύθυνση της συνειδητής -όπως μας ασκείται μ</w:t>
      </w:r>
      <w:r>
        <w:rPr>
          <w:rFonts w:eastAsia="Times New Roman"/>
          <w:color w:val="000000" w:themeColor="text1"/>
          <w:szCs w:val="24"/>
        </w:rPr>
        <w:t>ί</w:t>
      </w:r>
      <w:r>
        <w:rPr>
          <w:rFonts w:eastAsia="Times New Roman"/>
          <w:color w:val="000000" w:themeColor="text1"/>
          <w:szCs w:val="24"/>
        </w:rPr>
        <w:t>α κριτική- αποδιοργάνωσης, απαξίωσης και διάλυσης της δημόσιας περίθαλψης.</w:t>
      </w:r>
    </w:p>
    <w:p w14:paraId="428C371A"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Εμείς, λοιπόν, έχουμε κάνει αυτ</w:t>
      </w:r>
      <w:r>
        <w:rPr>
          <w:rFonts w:eastAsia="Times New Roman"/>
          <w:color w:val="000000" w:themeColor="text1"/>
          <w:szCs w:val="24"/>
        </w:rPr>
        <w:t xml:space="preserve">ήν τη συστηματική προσπάθεια, που ήδη αρχίζει και αποδίδει και το ξέρουν πολύ καλά και οι εργαζόμενοι στο σύστημα υγείας, αλλά κυρίως οι πολίτες </w:t>
      </w:r>
      <w:r>
        <w:rPr>
          <w:rFonts w:eastAsia="Times New Roman"/>
          <w:color w:val="000000" w:themeColor="text1"/>
          <w:szCs w:val="24"/>
        </w:rPr>
        <w:lastRenderedPageBreak/>
        <w:t>ότι βελτιώνεται η λειτουργία και η απόδοση των δημόσιων νοσοκομείων αυτήν την περίοδο. Έχουμε ήδη κάνει μ</w:t>
      </w:r>
      <w:r>
        <w:rPr>
          <w:rFonts w:eastAsia="Times New Roman"/>
          <w:color w:val="000000" w:themeColor="text1"/>
          <w:szCs w:val="24"/>
        </w:rPr>
        <w:t>ί</w:t>
      </w:r>
      <w:r>
        <w:rPr>
          <w:rFonts w:eastAsia="Times New Roman"/>
          <w:color w:val="000000" w:themeColor="text1"/>
          <w:szCs w:val="24"/>
        </w:rPr>
        <w:t>α πολ</w:t>
      </w:r>
      <w:r>
        <w:rPr>
          <w:rFonts w:eastAsia="Times New Roman"/>
          <w:color w:val="000000" w:themeColor="text1"/>
          <w:szCs w:val="24"/>
        </w:rPr>
        <w:t>ύ κρίσιμη παρέμβαση στο ζήτημα της καθολικής κάλυψης και της εγγυημένης πρόσβασης των ανασφάλιστων πολιτών στο δημόσιο σύστημα υγείας. Μ</w:t>
      </w:r>
      <w:r>
        <w:rPr>
          <w:rFonts w:eastAsia="Times New Roman"/>
          <w:color w:val="000000" w:themeColor="text1"/>
          <w:szCs w:val="24"/>
        </w:rPr>
        <w:t>ί</w:t>
      </w:r>
      <w:r>
        <w:rPr>
          <w:rFonts w:eastAsia="Times New Roman"/>
          <w:color w:val="000000" w:themeColor="text1"/>
          <w:szCs w:val="24"/>
        </w:rPr>
        <w:t>α ουρά αυτής της παρέμβασης κλείνουμε σήμερα με τη ρύθμιση για τα χρέη, τα βεβαιωμένα χρέη προς τις ΔΟΥ που είχαν υποβλ</w:t>
      </w:r>
      <w:r>
        <w:rPr>
          <w:rFonts w:eastAsia="Times New Roman"/>
          <w:color w:val="000000" w:themeColor="text1"/>
          <w:szCs w:val="24"/>
        </w:rPr>
        <w:t>ηθεί για τους ανασφάλιστους πολίτες. Επίσης στο νομοσχέδιο κάνουμε δ</w:t>
      </w:r>
      <w:r>
        <w:rPr>
          <w:rFonts w:eastAsia="Times New Roman"/>
          <w:color w:val="000000" w:themeColor="text1"/>
          <w:szCs w:val="24"/>
        </w:rPr>
        <w:t>ύ</w:t>
      </w:r>
      <w:r>
        <w:rPr>
          <w:rFonts w:eastAsia="Times New Roman"/>
          <w:color w:val="000000" w:themeColor="text1"/>
          <w:szCs w:val="24"/>
        </w:rPr>
        <w:t>ο-τρεις άλλες κρίσιμες παρεμβάσεις ενισχυτικές των δημόσιων νοσοκομείων, όπως είναι η δυνατότητα αυτόνομης οργάνωσης και στελέχωσης των τμημάτων επειγόντων περιστατικών, όπως είναι η ενίσ</w:t>
      </w:r>
      <w:r>
        <w:rPr>
          <w:rFonts w:eastAsia="Times New Roman"/>
          <w:color w:val="000000" w:themeColor="text1"/>
          <w:szCs w:val="24"/>
        </w:rPr>
        <w:t xml:space="preserve">χυση των </w:t>
      </w:r>
      <w:r>
        <w:rPr>
          <w:rFonts w:eastAsia="Times New Roman"/>
          <w:color w:val="000000" w:themeColor="text1"/>
          <w:szCs w:val="24"/>
        </w:rPr>
        <w:t>μ</w:t>
      </w:r>
      <w:r>
        <w:rPr>
          <w:rFonts w:eastAsia="Times New Roman"/>
          <w:color w:val="000000" w:themeColor="text1"/>
          <w:szCs w:val="24"/>
        </w:rPr>
        <w:t xml:space="preserve">ονάδων </w:t>
      </w:r>
      <w:r>
        <w:rPr>
          <w:rFonts w:eastAsia="Times New Roman"/>
          <w:color w:val="000000" w:themeColor="text1"/>
          <w:szCs w:val="24"/>
        </w:rPr>
        <w:t>ε</w:t>
      </w:r>
      <w:r>
        <w:rPr>
          <w:rFonts w:eastAsia="Times New Roman"/>
          <w:color w:val="000000" w:themeColor="text1"/>
          <w:szCs w:val="24"/>
        </w:rPr>
        <w:t xml:space="preserve">ντατικής </w:t>
      </w:r>
      <w:r>
        <w:rPr>
          <w:rFonts w:eastAsia="Times New Roman"/>
          <w:color w:val="000000" w:themeColor="text1"/>
          <w:szCs w:val="24"/>
        </w:rPr>
        <w:t>θ</w:t>
      </w:r>
      <w:r>
        <w:rPr>
          <w:rFonts w:eastAsia="Times New Roman"/>
          <w:color w:val="000000" w:themeColor="text1"/>
          <w:szCs w:val="24"/>
        </w:rPr>
        <w:t xml:space="preserve">εραπείας. Αυτές τις μέρες δώσαμε έγκριση σε όλα τα νοσοκομεία της χώρας να προκηρύξουν περίπου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τριάντα θέσεις μονίμων γιατρών του ΕΣΥ και να κλείσουμε, να καλύψουμε όλες τις κενές οργανικές θέσεις στο σύστημα για να </w:t>
      </w:r>
      <w:r>
        <w:rPr>
          <w:rFonts w:eastAsia="Times New Roman"/>
          <w:color w:val="000000" w:themeColor="text1"/>
          <w:szCs w:val="24"/>
        </w:rPr>
        <w:t>κλείσει αυτή η συζήτηση περί ανεπαρκειών των δημόσιων κλινών ΜΕΘ. Κάνοντας, λοιπόν, όλα αυτά, ερχόμαστε να αντιμετωπίσουμε ένα τεράστιο έλλειμα, γιατί κατά την άποψή μας, αυτό ήταν το μεγάλο έλλειμα στο σύστημα υγείας. Το κενό δημόσιας, οργανωμένης πρωτοβά</w:t>
      </w:r>
      <w:r>
        <w:rPr>
          <w:rFonts w:eastAsia="Times New Roman"/>
          <w:color w:val="000000" w:themeColor="text1"/>
          <w:szCs w:val="24"/>
        </w:rPr>
        <w:t>θμιας φροντίδας, ιδιαίτερα στα αστικά κέντρα.</w:t>
      </w:r>
    </w:p>
    <w:p w14:paraId="428C371B"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Ο ν.1397, αυτός ο εμβληματικός νόμος για τη θέσπιση του Εθνικού Συστήματος Υγείας, είχε πρόβλεψη για ανάπτυξή του ΕΣΥ και στα αστικά κέντρα σε δομές πρωτοβάθμιας φροντίδας. Αυτό δεν έγινε, γιατί υπήρξε μ</w:t>
      </w:r>
      <w:r>
        <w:rPr>
          <w:rFonts w:eastAsia="Times New Roman"/>
          <w:color w:val="000000" w:themeColor="text1"/>
          <w:szCs w:val="24"/>
        </w:rPr>
        <w:t>ί</w:t>
      </w:r>
      <w:r>
        <w:rPr>
          <w:rFonts w:eastAsia="Times New Roman"/>
          <w:color w:val="000000" w:themeColor="text1"/>
          <w:szCs w:val="24"/>
        </w:rPr>
        <w:t>α συνε</w:t>
      </w:r>
      <w:r>
        <w:rPr>
          <w:rFonts w:eastAsia="Times New Roman"/>
          <w:color w:val="000000" w:themeColor="text1"/>
          <w:szCs w:val="24"/>
        </w:rPr>
        <w:t>ιδητή πολιτική επιλογή από τα τέλη της δεκαετίας του ’80 αυτός ο χώρος να εκχωρηθεί προνομιακά στη δραστηριοποίηση του ιδιωτικού τομέα και ιδιαίτερα, μετά τη δεκαετία του ’90, του επιχειρηματικά οργανωμένου ιδιωτικού τομέα.</w:t>
      </w:r>
    </w:p>
    <w:p w14:paraId="428C371C"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w:t>
      </w:r>
      <w:r>
        <w:rPr>
          <w:rFonts w:eastAsia="Times New Roman"/>
          <w:color w:val="000000" w:themeColor="text1"/>
          <w:szCs w:val="24"/>
        </w:rPr>
        <w:t>ίναι πραγματικά πολύ ενδιαφέρον</w:t>
      </w:r>
      <w:r>
        <w:rPr>
          <w:rFonts w:eastAsia="Times New Roman"/>
          <w:color w:val="000000" w:themeColor="text1"/>
          <w:szCs w:val="24"/>
        </w:rPr>
        <w:t xml:space="preserve"> να ανατρέξει κανείς στο βιβλίο του Άρη του </w:t>
      </w:r>
      <w:proofErr w:type="spellStart"/>
      <w:r>
        <w:rPr>
          <w:rFonts w:eastAsia="Times New Roman"/>
          <w:color w:val="000000" w:themeColor="text1"/>
          <w:szCs w:val="24"/>
        </w:rPr>
        <w:t>Σισσούρα</w:t>
      </w:r>
      <w:proofErr w:type="spellEnd"/>
      <w:r>
        <w:rPr>
          <w:rFonts w:eastAsia="Times New Roman"/>
          <w:color w:val="000000" w:themeColor="text1"/>
          <w:szCs w:val="24"/>
        </w:rPr>
        <w:t>. Έπεσε στα χέρια μου αυτές τις μέρες. Αυτοί που έχουν σχέση με το ΠΑΣΟΚ της δεκαετίας του ’80 ξέρουν πολύ καλά τη συμβολή του στη συγκρότηση, στην οργάνωση του Εθνικού Συστήματος Υγείας. Είναι εντυπωσιακ</w:t>
      </w:r>
      <w:r>
        <w:rPr>
          <w:rFonts w:eastAsia="Times New Roman"/>
          <w:color w:val="000000" w:themeColor="text1"/>
          <w:szCs w:val="24"/>
        </w:rPr>
        <w:t>ό. Παραθέτει τα επιχειρήματα, τα οποία υπήρξαν τότε, το ’83, όταν πέρασε ο νόμος στη Βουλή και η τότε Νέα Δημοκρατία έλεγε ακριβώς τα ίδια πράγματα που λέει και σήμερα. Ότι είναι μια παρέμβαση κρατισμού, ότι είναι μια παρέμβαση που διώκει τον ιδιωτικό τομέ</w:t>
      </w:r>
      <w:r>
        <w:rPr>
          <w:rFonts w:eastAsia="Times New Roman"/>
          <w:color w:val="000000" w:themeColor="text1"/>
          <w:szCs w:val="24"/>
        </w:rPr>
        <w:t>α, ότι είναι μια παρέμβαση που βάζει φρένο στους νέους γιατρούς, ότι είναι μ</w:t>
      </w:r>
      <w:r>
        <w:rPr>
          <w:rFonts w:eastAsia="Times New Roman"/>
          <w:color w:val="000000" w:themeColor="text1"/>
          <w:szCs w:val="24"/>
        </w:rPr>
        <w:t>ί</w:t>
      </w:r>
      <w:r>
        <w:rPr>
          <w:rFonts w:eastAsia="Times New Roman"/>
          <w:color w:val="000000" w:themeColor="text1"/>
          <w:szCs w:val="24"/>
        </w:rPr>
        <w:t xml:space="preserve">α παρέμβαση ακόμα και μαρξιστικής διείσδυσης στην ελεύθερη οικονομία της υγείας. Αυτά έλεγε η </w:t>
      </w:r>
      <w:r>
        <w:rPr>
          <w:rFonts w:eastAsia="Times New Roman"/>
          <w:color w:val="000000" w:themeColor="text1"/>
          <w:szCs w:val="24"/>
        </w:rPr>
        <w:lastRenderedPageBreak/>
        <w:t>Νέα Δημοκρατία πριν από τριάντα πέντε χρόνια. Τα ίδια λέει και σήμερα, όταν έρχεται η</w:t>
      </w:r>
      <w:r>
        <w:rPr>
          <w:rFonts w:eastAsia="Times New Roman"/>
          <w:color w:val="000000" w:themeColor="text1"/>
          <w:szCs w:val="24"/>
        </w:rPr>
        <w:t xml:space="preserve"> Κυβέρνηση μέσα σε ένα πολύ δύσκολο οικονομικό και δημοσιονομικό περιβάλλον να καλύψει ένα θεσμικό και οργανωτικό έλλειμα του συστήματος υγείας.</w:t>
      </w:r>
    </w:p>
    <w:p w14:paraId="428C371D"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Ειπώθηκε ότι είχαμε δομές πρωτοβάθμιας φροντίδας, είχαμε υπηρεσίες πρωτοβάθμιας φροντίδας. Βεβαίως είχαμε δομές</w:t>
      </w:r>
      <w:r>
        <w:rPr>
          <w:rFonts w:eastAsia="Times New Roman"/>
          <w:color w:val="000000" w:themeColor="text1"/>
          <w:szCs w:val="24"/>
        </w:rPr>
        <w:t xml:space="preserve"> και στα αστικά κέντρα. Ήταν το γνωστό σύστημα του ΙΚΑ-ΕΟΠΥΥ, των </w:t>
      </w:r>
      <w:proofErr w:type="spellStart"/>
      <w:r>
        <w:rPr>
          <w:rFonts w:eastAsia="Times New Roman"/>
          <w:color w:val="000000" w:themeColor="text1"/>
          <w:szCs w:val="24"/>
        </w:rPr>
        <w:t>πολυιατρείων</w:t>
      </w:r>
      <w:proofErr w:type="spellEnd"/>
      <w:r>
        <w:rPr>
          <w:rFonts w:eastAsia="Times New Roman"/>
          <w:color w:val="000000" w:themeColor="text1"/>
          <w:szCs w:val="24"/>
        </w:rPr>
        <w:t>, το οποίο εσείς που κλαίτε σήμερα για τα προβλήματα στις δημόσιες δομές και ειδικά της πρωτοβάθμιας φροντίδας, με το ν.4238, με τη συγκυβέρνηση Σαμαρά-Βενιζέλου, ουσιαστικά το α</w:t>
      </w:r>
      <w:r>
        <w:rPr>
          <w:rFonts w:eastAsia="Times New Roman"/>
          <w:color w:val="000000" w:themeColor="text1"/>
          <w:szCs w:val="24"/>
        </w:rPr>
        <w:t>ποδιοργανώσατε πλήρως. Εξωθήσατε σε μαζική έξοδο τρεις χιλιάδες ειδικευμένους γιατρούς από αυτό το στρεβλό και ανορθολογικό, κατά την άποψή μας, σύστημα. Αποδιοργανώθηκε πλήρως η πρωτοβάθμια φροντίδα στα αστικά κέντρα και ενισχύθηκε η παθητική ιδιωτικοποίη</w:t>
      </w:r>
      <w:r>
        <w:rPr>
          <w:rFonts w:eastAsia="Times New Roman"/>
          <w:color w:val="000000" w:themeColor="text1"/>
          <w:szCs w:val="24"/>
        </w:rPr>
        <w:t>ση του συστήματος υγείας, όπως λέμε.</w:t>
      </w:r>
    </w:p>
    <w:p w14:paraId="428C371E"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w:t>
      </w:r>
      <w:r>
        <w:rPr>
          <w:rFonts w:eastAsia="Times New Roman"/>
          <w:color w:val="000000" w:themeColor="text1"/>
          <w:szCs w:val="24"/>
        </w:rPr>
        <w:t>ρχόσαστε τώρα και μας εγκαλείτε γιατί δεν ενισχύουμε τις σημερινές δομές, τις οποίες προφανώς τις ενισχύουμε; Τις έχουμε ήδη ενισχύσει πάρα πολύ. Έχουμε προσλάβει επικουρικούς γιατρούς στις δομές πρωτοβάθμιας φροντίδας</w:t>
      </w:r>
      <w:r>
        <w:rPr>
          <w:rFonts w:eastAsia="Times New Roman"/>
          <w:color w:val="000000" w:themeColor="text1"/>
          <w:szCs w:val="24"/>
        </w:rPr>
        <w:t xml:space="preserve">, πέραν από </w:t>
      </w:r>
      <w:r>
        <w:rPr>
          <w:rFonts w:eastAsia="Times New Roman"/>
          <w:color w:val="000000" w:themeColor="text1"/>
          <w:szCs w:val="24"/>
        </w:rPr>
        <w:lastRenderedPageBreak/>
        <w:t>τα νοσοκομεία. Έχουμε αυξήσει τη θητεία των ειδικευμένων επικουρικών γιατρών. Από έναν χρόνο, την κάναμε δύο. Έχουμε κάνει μ</w:t>
      </w:r>
      <w:r>
        <w:rPr>
          <w:rFonts w:eastAsia="Times New Roman"/>
          <w:color w:val="000000" w:themeColor="text1"/>
          <w:szCs w:val="24"/>
        </w:rPr>
        <w:t>ί</w:t>
      </w:r>
      <w:r>
        <w:rPr>
          <w:rFonts w:eastAsia="Times New Roman"/>
          <w:color w:val="000000" w:themeColor="text1"/>
          <w:szCs w:val="24"/>
        </w:rPr>
        <w:t>α πολύ σημαντική εξοικονόμηση πόρων μόνο από μεταστέγαση σε ιδιόκτητα κτήρια των δομών πρωτοβάθμιας φροντίδας. Έχουμε κ</w:t>
      </w:r>
      <w:r>
        <w:rPr>
          <w:rFonts w:eastAsia="Times New Roman"/>
          <w:color w:val="000000" w:themeColor="text1"/>
          <w:szCs w:val="24"/>
        </w:rPr>
        <w:t xml:space="preserve">ερδίσει πάνω από 5-5,5 εκατομμύρια ευρώ τον χρόνο, τα οποία έχουμε </w:t>
      </w:r>
      <w:proofErr w:type="spellStart"/>
      <w:r>
        <w:rPr>
          <w:rFonts w:eastAsia="Times New Roman"/>
          <w:color w:val="000000" w:themeColor="text1"/>
          <w:szCs w:val="24"/>
        </w:rPr>
        <w:t>επανεπενδύσει</w:t>
      </w:r>
      <w:proofErr w:type="spellEnd"/>
      <w:r>
        <w:rPr>
          <w:rFonts w:eastAsia="Times New Roman"/>
          <w:color w:val="000000" w:themeColor="text1"/>
          <w:szCs w:val="24"/>
        </w:rPr>
        <w:t xml:space="preserve"> στο σύστημα. Έχουμε κάνει λειτουργική αναβάθμιση των εργαστηρίων. Ειδικά εδώ στην 1</w:t>
      </w:r>
      <w:r>
        <w:rPr>
          <w:rFonts w:eastAsia="Times New Roman"/>
          <w:color w:val="000000" w:themeColor="text1"/>
          <w:szCs w:val="24"/>
          <w:vertAlign w:val="superscript"/>
        </w:rPr>
        <w:t>η</w:t>
      </w:r>
      <w:r>
        <w:rPr>
          <w:rFonts w:eastAsia="Times New Roman"/>
          <w:color w:val="000000" w:themeColor="text1"/>
          <w:szCs w:val="24"/>
        </w:rPr>
        <w:t xml:space="preserve"> Υγειονομική Περιφέρεια, και με το κεντρικό εργαστήριο το οποίο έχουμε οργανώσει στην οδό Δ</w:t>
      </w:r>
      <w:r>
        <w:rPr>
          <w:rFonts w:eastAsia="Times New Roman"/>
          <w:color w:val="000000" w:themeColor="text1"/>
          <w:szCs w:val="24"/>
        </w:rPr>
        <w:t>εληγεώργη, έχουμε αυξήσει 30% τη δυνατότητα των δημόσιων δομών της 1</w:t>
      </w:r>
      <w:r>
        <w:rPr>
          <w:rFonts w:eastAsia="Times New Roman"/>
          <w:color w:val="000000" w:themeColor="text1"/>
          <w:szCs w:val="24"/>
          <w:vertAlign w:val="superscript"/>
        </w:rPr>
        <w:t>ης</w:t>
      </w:r>
      <w:r>
        <w:rPr>
          <w:rFonts w:eastAsia="Times New Roman"/>
          <w:color w:val="000000" w:themeColor="text1"/>
          <w:szCs w:val="24"/>
        </w:rPr>
        <w:t xml:space="preserve"> ΥΠΕ να καλύπτουν εργαστηριακές εξετάσεις των πολιτών. Έχουμε κάνει πολλαπλές παρεμβάσεις κι αυτές ενισχύονται και με το νομοσχέδιο αυτό, με τη δυνατότητα να έχουν οι δομές αυτές ένα ευέ</w:t>
      </w:r>
      <w:r>
        <w:rPr>
          <w:rFonts w:eastAsia="Times New Roman"/>
          <w:color w:val="000000" w:themeColor="text1"/>
          <w:szCs w:val="24"/>
        </w:rPr>
        <w:t xml:space="preserve">λικτο μικρό ταμείο, για να μπορούν να λύνουν τα προβλήματα της καθημερινότητας και της διαχείρισης και των </w:t>
      </w:r>
      <w:proofErr w:type="spellStart"/>
      <w:r>
        <w:rPr>
          <w:rFonts w:eastAsia="Times New Roman"/>
          <w:color w:val="000000" w:themeColor="text1"/>
          <w:szCs w:val="24"/>
        </w:rPr>
        <w:t>μικροελλείψεων</w:t>
      </w:r>
      <w:proofErr w:type="spellEnd"/>
      <w:r>
        <w:rPr>
          <w:rFonts w:eastAsia="Times New Roman"/>
          <w:color w:val="000000" w:themeColor="text1"/>
          <w:szCs w:val="24"/>
        </w:rPr>
        <w:t xml:space="preserve"> σε υγειονομικό ή σε άλλο υλικό καθημερινής χρήσης.</w:t>
      </w:r>
    </w:p>
    <w:p w14:paraId="428C371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Έχουμε κάνει, λοιπόν, πολύ συστηματική προσπάθεια να στηρίξουμε αυτές τις δομές. Αλ</w:t>
      </w:r>
      <w:r>
        <w:rPr>
          <w:rFonts w:eastAsia="Times New Roman"/>
          <w:color w:val="000000" w:themeColor="text1"/>
          <w:szCs w:val="24"/>
        </w:rPr>
        <w:t xml:space="preserve">λά αυτό το οποίο κάνουμε σήμερα δεν είναι απλώς ότι με ευρωπαϊκούς πόρους προσθέτουμε νέες δομές και νέο προσωπικό στο σύστημα υγείας, το οποίο φυσικά </w:t>
      </w:r>
      <w:r>
        <w:rPr>
          <w:rFonts w:eastAsia="Times New Roman"/>
          <w:color w:val="000000" w:themeColor="text1"/>
          <w:szCs w:val="24"/>
        </w:rPr>
        <w:lastRenderedPageBreak/>
        <w:t>είναι ιδιαίτερα σημαντικό. Γιατί, πραγματικά, σε μια περίοδο που υπάρχουν προβλήματα στελέχωσης και προβλ</w:t>
      </w:r>
      <w:r>
        <w:rPr>
          <w:rFonts w:eastAsia="Times New Roman"/>
          <w:color w:val="000000" w:themeColor="text1"/>
          <w:szCs w:val="24"/>
        </w:rPr>
        <w:t>ήματα πρόσβασης, εμείς αναπτύσσουμε διακόσια τριάντα εννέα νέα σημεία, αποκεντρωμένες δομές με εγγύτητα στην κοινότητα, εύκολης πρόσβασης, στελεχωμένες με ειδικευμένους οικογενειακούς γιατρούς και με άλλους επαγγελματίες υγείας. Τρεις χιλιάδες άτομα θα είν</w:t>
      </w:r>
      <w:r>
        <w:rPr>
          <w:rFonts w:eastAsia="Times New Roman"/>
          <w:color w:val="000000" w:themeColor="text1"/>
          <w:szCs w:val="24"/>
        </w:rPr>
        <w:t>αι αυτά. Σήμερα υπέγραψα την προκήρυξη. Περιμένουμε αύριο την έγκριση από το ΑΣΕΠ και την Τρίτη το αργότερα θα έχει βγει στον αέρα.</w:t>
      </w:r>
    </w:p>
    <w:p w14:paraId="428C3720" w14:textId="77777777" w:rsidR="00CF256A" w:rsidRDefault="008A1C0A">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428C3721"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είναι μόνο, όμως, αυτό. Δεν είναι ότι απλώς προσθέτουμε δομές </w:t>
      </w:r>
      <w:r>
        <w:rPr>
          <w:rFonts w:eastAsia="Times New Roman"/>
          <w:color w:val="000000" w:themeColor="text1"/>
          <w:szCs w:val="24"/>
        </w:rPr>
        <w:t>και εργαζόμενους στο σύστημα υγείας. Αυτό που αλλάζει με την παρέμβασή μας είναι η φιλοσοφία του συστήματος υγείας. Αλλάζει η κουλτούρα, η οποία δεν υπήρχε μέχρι τώρα και αυτό ήταν το έλλειμα των σημερινών δομών. Ακόμα και οι δομές της πρωτοβάθμιας φροντίδ</w:t>
      </w:r>
      <w:r>
        <w:rPr>
          <w:rFonts w:eastAsia="Times New Roman"/>
          <w:color w:val="000000" w:themeColor="text1"/>
          <w:szCs w:val="24"/>
        </w:rPr>
        <w:t>ας είχαν μια κουλτούρα ασυνεχούς, αποσπασματικής και κατακερματισμένης φροντίδας. Αυτό αναιρούμε.</w:t>
      </w:r>
    </w:p>
    <w:p w14:paraId="428C3722"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Δημιουργούμε δομή, γιατρό και ομάδα υγείας πρώτης πρόσβασης, οι οποίοι έχουν εκπαιδευτεί και θα συνεχίσουν να εκπαιδεύονται μέσα από τις ακαδημαϊκές μονάδες π</w:t>
      </w:r>
      <w:r>
        <w:rPr>
          <w:rFonts w:eastAsia="Times New Roman"/>
          <w:color w:val="000000" w:themeColor="text1"/>
          <w:szCs w:val="24"/>
        </w:rPr>
        <w:t xml:space="preserve">ρωτοβάθμιας φροντίδας. Τεράστια καινοτομία αυτή. Θα εκπαιδεύονται στην κουλτούρα της οικογενειακής φροντίδας και της πρωτοβάθμιας φροντίδας και θα έχουν την υποχρέωση να παρέχουν ολιστική φροντίδα, από την πρόληψη, τους εμβολιασμούς, τους </w:t>
      </w:r>
      <w:proofErr w:type="spellStart"/>
      <w:r>
        <w:rPr>
          <w:rFonts w:eastAsia="Times New Roman"/>
          <w:color w:val="000000" w:themeColor="text1"/>
          <w:szCs w:val="24"/>
        </w:rPr>
        <w:t>προσυμπτωματικούς</w:t>
      </w:r>
      <w:proofErr w:type="spellEnd"/>
      <w:r>
        <w:rPr>
          <w:rFonts w:eastAsia="Times New Roman"/>
          <w:color w:val="000000" w:themeColor="text1"/>
          <w:szCs w:val="24"/>
        </w:rPr>
        <w:t xml:space="preserve"> ελέγχους, την παρακολούθηση εργαστηριακή και κλινική, των </w:t>
      </w:r>
      <w:proofErr w:type="spellStart"/>
      <w:r>
        <w:rPr>
          <w:rFonts w:eastAsia="Times New Roman"/>
          <w:color w:val="000000" w:themeColor="text1"/>
          <w:szCs w:val="24"/>
        </w:rPr>
        <w:t>χρονίων</w:t>
      </w:r>
      <w:proofErr w:type="spellEnd"/>
      <w:r>
        <w:rPr>
          <w:rFonts w:eastAsia="Times New Roman"/>
          <w:color w:val="000000" w:themeColor="text1"/>
          <w:szCs w:val="24"/>
        </w:rPr>
        <w:t xml:space="preserve"> νοσημάτων, φυσικά σε συνεννόηση με ειδικευμένους γιατρούς και φυσικά, μέσα από ένα σύστημα παραπομπών. Δεν υπάρχει σύστημα πρωτοβάθμιας φροντίδας σε καμμία χώρα του κόσμου που να μην έχει σ</w:t>
      </w:r>
      <w:r>
        <w:rPr>
          <w:rFonts w:eastAsia="Times New Roman"/>
          <w:color w:val="000000" w:themeColor="text1"/>
          <w:szCs w:val="24"/>
        </w:rPr>
        <w:t>ύστημα παραπομπών.</w:t>
      </w:r>
    </w:p>
    <w:p w14:paraId="428C3723"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Εμείς θέλουμε, λοιπόν, </w:t>
      </w:r>
      <w:r>
        <w:rPr>
          <w:rFonts w:eastAsia="Times New Roman" w:cs="Times New Roman"/>
          <w:szCs w:val="24"/>
        </w:rPr>
        <w:t>όχι να βάλουμε φραγμούς και εμπόδια πρόσβασης, αλλά να έχουμε έναν οικογενειακό γιατρό, ο οποίος δεν θα είναι ούτε ο πορτιέρης, ούτε ο τροχονόμος, αλλά θα είναι αυτός που θα κερδίσει την εμπιστοσύνη των πολιτών και</w:t>
      </w:r>
      <w:r>
        <w:rPr>
          <w:rFonts w:eastAsia="Times New Roman" w:cs="Times New Roman"/>
          <w:szCs w:val="24"/>
        </w:rPr>
        <w:t xml:space="preserve"> θα τους καθοδηγεί και θα τους διευκολύνει στη διαχείριση των προβλημάτων υγείας τους και στην πρόσβασή τους στα άλλα επίπεδα, οπότε είναι αυτό απαραίτητο και αναγκαίο. </w:t>
      </w:r>
    </w:p>
    <w:p w14:paraId="428C3724"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λοιπόν, μία νέα αντίληψη. Συμπληρώνεται με πρόβλεψη για δημόσια λογοδοσία </w:t>
      </w:r>
      <w:r>
        <w:rPr>
          <w:rFonts w:eastAsia="Times New Roman" w:cs="Times New Roman"/>
          <w:szCs w:val="24"/>
        </w:rPr>
        <w:t xml:space="preserve">και κοινωνικό έλεγχο, για μηχανισμούς αξιολόγησης των υπηρεσιών, για συνεργασία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στις διοικούσες επιτροπές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για τη λογική της τεκμηριωμένης φροντίδας.</w:t>
      </w:r>
    </w:p>
    <w:p w14:paraId="428C3725"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Αυτά, αγαπητοί φίλοι και αγαπητοί συνάδελφοι, είναι μεταρρυθ</w:t>
      </w:r>
      <w:r>
        <w:rPr>
          <w:rFonts w:eastAsia="Times New Roman" w:cs="Times New Roman"/>
          <w:color w:val="000000"/>
          <w:szCs w:val="24"/>
        </w:rPr>
        <w:t xml:space="preserve">μιστικές τομές. </w:t>
      </w:r>
      <w:r>
        <w:rPr>
          <w:rFonts w:eastAsia="Times New Roman" w:cs="Times New Roman"/>
          <w:color w:val="000000"/>
          <w:szCs w:val="24"/>
        </w:rPr>
        <w:t>Ε</w:t>
      </w:r>
      <w:r>
        <w:rPr>
          <w:rFonts w:eastAsia="Times New Roman" w:cs="Times New Roman"/>
          <w:color w:val="000000"/>
          <w:szCs w:val="24"/>
        </w:rPr>
        <w:t xml:space="preserve">π’ </w:t>
      </w:r>
      <w:proofErr w:type="spellStart"/>
      <w:r>
        <w:rPr>
          <w:rFonts w:eastAsia="Times New Roman" w:cs="Times New Roman"/>
          <w:color w:val="000000"/>
          <w:szCs w:val="24"/>
        </w:rPr>
        <w:t>ουδενί</w:t>
      </w:r>
      <w:proofErr w:type="spellEnd"/>
      <w:r>
        <w:rPr>
          <w:rFonts w:eastAsia="Times New Roman" w:cs="Times New Roman"/>
          <w:color w:val="000000"/>
          <w:szCs w:val="24"/>
        </w:rPr>
        <w:t xml:space="preserve"> δεν δικαιολογείται η κριτική ότι «αυτό είναι μία από τα ίδια». Αυτή είναι η νέα αντίληψη για την </w:t>
      </w:r>
      <w:r>
        <w:rPr>
          <w:rFonts w:eastAsia="Times New Roman" w:cs="Times New Roman"/>
          <w:color w:val="000000"/>
          <w:szCs w:val="24"/>
        </w:rPr>
        <w:t>π</w:t>
      </w:r>
      <w:r>
        <w:rPr>
          <w:rFonts w:eastAsia="Times New Roman" w:cs="Times New Roman"/>
          <w:color w:val="000000"/>
          <w:szCs w:val="24"/>
        </w:rPr>
        <w:t xml:space="preserve">ρωτοβάθμια </w:t>
      </w:r>
      <w:r>
        <w:rPr>
          <w:rFonts w:eastAsia="Times New Roman" w:cs="Times New Roman"/>
          <w:color w:val="000000"/>
          <w:szCs w:val="24"/>
        </w:rPr>
        <w:t>φ</w:t>
      </w:r>
      <w:r>
        <w:rPr>
          <w:rFonts w:eastAsia="Times New Roman" w:cs="Times New Roman"/>
          <w:color w:val="000000"/>
          <w:szCs w:val="24"/>
        </w:rPr>
        <w:t xml:space="preserve">ροντίδα </w:t>
      </w:r>
      <w:r>
        <w:rPr>
          <w:rFonts w:eastAsia="Times New Roman" w:cs="Times New Roman"/>
          <w:color w:val="000000"/>
          <w:szCs w:val="24"/>
        </w:rPr>
        <w:t>υ</w:t>
      </w:r>
      <w:r>
        <w:rPr>
          <w:rFonts w:eastAsia="Times New Roman" w:cs="Times New Roman"/>
          <w:color w:val="000000"/>
          <w:szCs w:val="24"/>
        </w:rPr>
        <w:t xml:space="preserve">γείας, η οποία εφαρμόζεται σε όλες τις σοβαρές χώρες του κόσμου. </w:t>
      </w:r>
    </w:p>
    <w:p w14:paraId="428C3726"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Εμείς κάνουμε αυτή την παρέμβαση υπό την </w:t>
      </w:r>
      <w:r>
        <w:rPr>
          <w:rFonts w:eastAsia="Times New Roman" w:cs="Times New Roman"/>
          <w:color w:val="000000"/>
          <w:szCs w:val="24"/>
        </w:rPr>
        <w:t>επιστημονική και τεχνική υποστήριξη του Παγκόσμιου Οργανισμού Υγείας. Έχουμε πάρει υπ</w:t>
      </w:r>
      <w:r>
        <w:rPr>
          <w:rFonts w:eastAsia="Times New Roman" w:cs="Times New Roman"/>
          <w:color w:val="000000"/>
          <w:szCs w:val="24"/>
        </w:rPr>
        <w:t xml:space="preserve">’ </w:t>
      </w:r>
      <w:proofErr w:type="spellStart"/>
      <w:r>
        <w:rPr>
          <w:rFonts w:eastAsia="Times New Roman" w:cs="Times New Roman"/>
          <w:color w:val="000000"/>
          <w:szCs w:val="24"/>
        </w:rPr>
        <w:t>όψ</w:t>
      </w:r>
      <w:r>
        <w:rPr>
          <w:rFonts w:eastAsia="Times New Roman" w:cs="Times New Roman"/>
          <w:color w:val="000000"/>
          <w:szCs w:val="24"/>
        </w:rPr>
        <w:t>ιν</w:t>
      </w:r>
      <w:proofErr w:type="spellEnd"/>
      <w:r>
        <w:rPr>
          <w:rFonts w:eastAsia="Times New Roman" w:cs="Times New Roman"/>
          <w:color w:val="000000"/>
          <w:szCs w:val="24"/>
        </w:rPr>
        <w:t xml:space="preserve"> μας μοντέλα ανεπτυγμένων ή ομοειδών με εμάς ευρωπαϊκών χωρών, ιδιαίτερα του Νότου, της Πορτογαλίας, της Ισπανίας και της Ιταλίας. Παντού σε αυτά τα μοντέλα υπάρχουν</w:t>
      </w:r>
      <w:r>
        <w:rPr>
          <w:rFonts w:eastAsia="Times New Roman" w:cs="Times New Roman"/>
          <w:color w:val="000000"/>
          <w:szCs w:val="24"/>
        </w:rPr>
        <w:t xml:space="preserve"> αποκεντρωμένες δομές οικογενειακής φροντίδας, υπάρχουν περισσότερα σημεία πρόσβασης, υπάρχει η λογική της οικογενειακής και της κοινοτικής φροντίδας. Αυτό, λοιπόν, κατά την άποψή μας, είναι μία όντως σημαντική παρέμβαση και τομή. </w:t>
      </w:r>
    </w:p>
    <w:p w14:paraId="428C3727"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Τ</w:t>
      </w:r>
      <w:r>
        <w:rPr>
          <w:rFonts w:eastAsia="Times New Roman" w:cs="Times New Roman"/>
          <w:color w:val="000000"/>
          <w:szCs w:val="24"/>
        </w:rPr>
        <w:t>ο κρίσιμο ζήτημα προφαν</w:t>
      </w:r>
      <w:r>
        <w:rPr>
          <w:rFonts w:eastAsia="Times New Roman" w:cs="Times New Roman"/>
          <w:color w:val="000000"/>
          <w:szCs w:val="24"/>
        </w:rPr>
        <w:t>ώς, το οποίο αναδεικνύετε όλοι σας με αγωνία στις ομιλίες σας, είναι η σχέση δημόσιου-ιδιωτικού. Μας λέτε, λοιπόν, ότι το μόνο που μας ενδιαφέρει είναι να ενισχύσουμε το κράτος. Κάποιοι μάλιστα, μιλώντας με προσβλητικό τρόπο για νέους ανθρώπους και επιστήμ</w:t>
      </w:r>
      <w:r>
        <w:rPr>
          <w:rFonts w:eastAsia="Times New Roman" w:cs="Times New Roman"/>
          <w:color w:val="000000"/>
          <w:szCs w:val="24"/>
        </w:rPr>
        <w:t xml:space="preserve">ονες, οι οποίοι θα διεκδικήσουν με αξιοκρατία, με κριτήρια απολύτως </w:t>
      </w:r>
      <w:proofErr w:type="spellStart"/>
      <w:r>
        <w:rPr>
          <w:rFonts w:eastAsia="Times New Roman" w:cs="Times New Roman"/>
          <w:color w:val="000000"/>
          <w:szCs w:val="24"/>
        </w:rPr>
        <w:t>μοριοδοτημένα</w:t>
      </w:r>
      <w:proofErr w:type="spellEnd"/>
      <w:r>
        <w:rPr>
          <w:rFonts w:eastAsia="Times New Roman" w:cs="Times New Roman"/>
          <w:color w:val="000000"/>
          <w:szCs w:val="24"/>
        </w:rPr>
        <w:t xml:space="preserve"> υπό την έγκριση του ΑΣΕΠ τις νέες θέσεις, αναφέρονται σε πελατειακό και κομματικό στρατό. Εμείς, λοιπόν, λέμε ότι είναι προσβλητικό, στη χώρα που έχει το πιο ιδιωτικοποιημένο</w:t>
      </w:r>
      <w:r>
        <w:rPr>
          <w:rFonts w:eastAsia="Times New Roman" w:cs="Times New Roman"/>
          <w:color w:val="000000"/>
          <w:szCs w:val="24"/>
        </w:rPr>
        <w:t xml:space="preserve"> σύστημα υγείας στην Ευρώπη, να μιλάνε κάποιοι για κρατισμό. </w:t>
      </w:r>
    </w:p>
    <w:p w14:paraId="428C3728"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Τι μας λέτε δηλαδή; Να τα αφήσουμε όπως είναι τα πράγματα. Δίνετε μία μάχη χαρακωμάτων για να υπερασπιστείτε μία υπερτροφική λειτουργία του ιδιωτικού τομέα στην Ελλάδα, για να απεμπολήσει το δημ</w:t>
      </w:r>
      <w:r>
        <w:rPr>
          <w:rFonts w:eastAsia="Times New Roman" w:cs="Times New Roman"/>
          <w:color w:val="000000"/>
          <w:szCs w:val="24"/>
        </w:rPr>
        <w:t xml:space="preserve">όσιο σύστημα υγείας το δικαίωμά του να αναπτύσσεται και να διευρύνει την παρουσία του και τον ρόλο του και στην </w:t>
      </w:r>
      <w:r>
        <w:rPr>
          <w:rFonts w:eastAsia="Times New Roman" w:cs="Times New Roman"/>
          <w:color w:val="000000"/>
          <w:szCs w:val="24"/>
        </w:rPr>
        <w:t>π</w:t>
      </w:r>
      <w:r>
        <w:rPr>
          <w:rFonts w:eastAsia="Times New Roman" w:cs="Times New Roman"/>
          <w:color w:val="000000"/>
          <w:szCs w:val="24"/>
        </w:rPr>
        <w:t xml:space="preserve">ρωτοβάθμια </w:t>
      </w:r>
      <w:r>
        <w:rPr>
          <w:rFonts w:eastAsia="Times New Roman" w:cs="Times New Roman"/>
          <w:color w:val="000000"/>
          <w:szCs w:val="24"/>
        </w:rPr>
        <w:t>φ</w:t>
      </w:r>
      <w:r>
        <w:rPr>
          <w:rFonts w:eastAsia="Times New Roman" w:cs="Times New Roman"/>
          <w:color w:val="000000"/>
          <w:szCs w:val="24"/>
        </w:rPr>
        <w:t xml:space="preserve">ροντίδα και στην </w:t>
      </w:r>
      <w:r>
        <w:rPr>
          <w:rFonts w:eastAsia="Times New Roman" w:cs="Times New Roman"/>
          <w:color w:val="000000"/>
          <w:szCs w:val="24"/>
        </w:rPr>
        <w:t>δ</w:t>
      </w:r>
      <w:r>
        <w:rPr>
          <w:rFonts w:eastAsia="Times New Roman" w:cs="Times New Roman"/>
          <w:color w:val="000000"/>
          <w:szCs w:val="24"/>
        </w:rPr>
        <w:t xml:space="preserve">ευτεροβάθμια </w:t>
      </w:r>
      <w:r>
        <w:rPr>
          <w:rFonts w:eastAsia="Times New Roman" w:cs="Times New Roman"/>
          <w:color w:val="000000"/>
          <w:szCs w:val="24"/>
        </w:rPr>
        <w:t>φ</w:t>
      </w:r>
      <w:r>
        <w:rPr>
          <w:rFonts w:eastAsia="Times New Roman" w:cs="Times New Roman"/>
          <w:color w:val="000000"/>
          <w:szCs w:val="24"/>
        </w:rPr>
        <w:t>ροντίδα και φυσικά και στην αποκατάσταση, όπου μέχρι τώρα είναι εντελώς αναιμική η παρουσία του ή κ</w:t>
      </w:r>
      <w:r>
        <w:rPr>
          <w:rFonts w:eastAsia="Times New Roman" w:cs="Times New Roman"/>
          <w:color w:val="000000"/>
          <w:szCs w:val="24"/>
        </w:rPr>
        <w:t>αι ανύπαρκτη.</w:t>
      </w:r>
    </w:p>
    <w:p w14:paraId="428C3729"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Βεβαίως εμείς λέμε ότι είμαστε μεροληπτικά υπέρ της δημόσιας περίθαλψης, γιατί αυτό έχει ανάγκη η κοινωνία στη φάση </w:t>
      </w:r>
      <w:r>
        <w:rPr>
          <w:rFonts w:eastAsia="Times New Roman" w:cs="Times New Roman"/>
          <w:color w:val="000000"/>
          <w:szCs w:val="24"/>
        </w:rPr>
        <w:lastRenderedPageBreak/>
        <w:t>της κρίσης, της φτωχοποίησης και του κοινωνικού αποκλεισμού</w:t>
      </w:r>
      <w:r>
        <w:rPr>
          <w:rFonts w:eastAsia="Times New Roman" w:cs="Times New Roman"/>
          <w:color w:val="000000"/>
          <w:szCs w:val="24"/>
        </w:rPr>
        <w:t xml:space="preserve"> κ</w:t>
      </w:r>
      <w:r>
        <w:rPr>
          <w:rFonts w:eastAsia="Times New Roman" w:cs="Times New Roman"/>
          <w:color w:val="000000"/>
          <w:szCs w:val="24"/>
        </w:rPr>
        <w:t>αι γιατί αυτό λέει η επιστημονική βιβλιογραφία ότι είναι η τεκμηρ</w:t>
      </w:r>
      <w:r>
        <w:rPr>
          <w:rFonts w:eastAsia="Times New Roman" w:cs="Times New Roman"/>
          <w:color w:val="000000"/>
          <w:szCs w:val="24"/>
        </w:rPr>
        <w:t xml:space="preserve">ιωμένη απάντηση στην κρίση των συστημάτων υγείας, δηλαδή είναι δημόσια συστήματα υγείας με επίκεντρο την </w:t>
      </w:r>
      <w:r>
        <w:rPr>
          <w:rFonts w:eastAsia="Times New Roman" w:cs="Times New Roman"/>
          <w:color w:val="000000"/>
          <w:szCs w:val="24"/>
        </w:rPr>
        <w:t>π</w:t>
      </w:r>
      <w:r>
        <w:rPr>
          <w:rFonts w:eastAsia="Times New Roman" w:cs="Times New Roman"/>
          <w:color w:val="000000"/>
          <w:szCs w:val="24"/>
        </w:rPr>
        <w:t xml:space="preserve">ρωτοβάθμια </w:t>
      </w:r>
      <w:r>
        <w:rPr>
          <w:rFonts w:eastAsia="Times New Roman" w:cs="Times New Roman"/>
          <w:color w:val="000000"/>
          <w:szCs w:val="24"/>
        </w:rPr>
        <w:t>φ</w:t>
      </w:r>
      <w:r>
        <w:rPr>
          <w:rFonts w:eastAsia="Times New Roman" w:cs="Times New Roman"/>
          <w:color w:val="000000"/>
          <w:szCs w:val="24"/>
        </w:rPr>
        <w:t xml:space="preserve">ροντίδα και με μηχανισμούς ελέγχου της ζήτησης και με μηχανισμούς αντιμετώπισης της σπατάλης και της διαφθοράς. </w:t>
      </w:r>
      <w:r>
        <w:rPr>
          <w:rFonts w:eastAsia="Times New Roman" w:cs="Times New Roman"/>
          <w:color w:val="000000"/>
          <w:szCs w:val="24"/>
        </w:rPr>
        <w:t>Α</w:t>
      </w:r>
      <w:r>
        <w:rPr>
          <w:rFonts w:eastAsia="Times New Roman" w:cs="Times New Roman"/>
          <w:color w:val="000000"/>
          <w:szCs w:val="24"/>
        </w:rPr>
        <w:t>υτό ακριβώς κάνουμε συνδυ</w:t>
      </w:r>
      <w:r>
        <w:rPr>
          <w:rFonts w:eastAsia="Times New Roman" w:cs="Times New Roman"/>
          <w:color w:val="000000"/>
          <w:szCs w:val="24"/>
        </w:rPr>
        <w:t>αστικά</w:t>
      </w:r>
      <w:r>
        <w:rPr>
          <w:rFonts w:eastAsia="Times New Roman" w:cs="Times New Roman"/>
          <w:color w:val="000000"/>
          <w:szCs w:val="24"/>
        </w:rPr>
        <w:t>,</w:t>
      </w:r>
      <w:r>
        <w:rPr>
          <w:rFonts w:eastAsia="Times New Roman" w:cs="Times New Roman"/>
          <w:color w:val="000000"/>
          <w:szCs w:val="24"/>
        </w:rPr>
        <w:t xml:space="preserve"> με όλες τις παρεμβάσεις μας τα προηγούμενα χρόνια. </w:t>
      </w:r>
    </w:p>
    <w:p w14:paraId="428C372A"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Κλαίγεστε και για τους νέους γιατρούς. </w:t>
      </w:r>
      <w:r>
        <w:rPr>
          <w:rFonts w:eastAsia="Times New Roman" w:cs="Times New Roman"/>
          <w:color w:val="000000"/>
          <w:szCs w:val="24"/>
        </w:rPr>
        <w:t>Ρ</w:t>
      </w:r>
      <w:r>
        <w:rPr>
          <w:rFonts w:eastAsia="Times New Roman" w:cs="Times New Roman"/>
          <w:color w:val="000000"/>
          <w:szCs w:val="24"/>
        </w:rPr>
        <w:t xml:space="preserve">ωτάω: Τι έκαναν τα προηγούμενα </w:t>
      </w:r>
      <w:proofErr w:type="spellStart"/>
      <w:r>
        <w:rPr>
          <w:rFonts w:eastAsia="Times New Roman" w:cs="Times New Roman"/>
          <w:color w:val="000000"/>
          <w:szCs w:val="24"/>
        </w:rPr>
        <w:t>μνημονιακά</w:t>
      </w:r>
      <w:proofErr w:type="spellEnd"/>
      <w:r>
        <w:rPr>
          <w:rFonts w:eastAsia="Times New Roman" w:cs="Times New Roman"/>
          <w:color w:val="000000"/>
          <w:szCs w:val="24"/>
        </w:rPr>
        <w:t xml:space="preserve"> χρόνια οι κυβερνήσεις για τους νέους γιατρούς στη χώρα μας; Πρώτον, δεν έκαναν καμ</w:t>
      </w:r>
      <w:r>
        <w:rPr>
          <w:rFonts w:eastAsia="Times New Roman" w:cs="Times New Roman"/>
          <w:color w:val="000000"/>
          <w:szCs w:val="24"/>
        </w:rPr>
        <w:t>μ</w:t>
      </w:r>
      <w:r>
        <w:rPr>
          <w:rFonts w:eastAsia="Times New Roman" w:cs="Times New Roman"/>
          <w:color w:val="000000"/>
          <w:szCs w:val="24"/>
        </w:rPr>
        <w:t>ία πρόσληψη στο δημόσιο σύστημα</w:t>
      </w:r>
      <w:r>
        <w:rPr>
          <w:rFonts w:eastAsia="Times New Roman" w:cs="Times New Roman"/>
          <w:color w:val="000000"/>
          <w:szCs w:val="24"/>
        </w:rPr>
        <w:t xml:space="preserve"> υγείας. Δεύτερον, κρατούσαν κλειστή κάστα τους συμβεβλημένους γιατρούς. Ήταν κλειστό το σύστημα. Δεν μπορούσαν να μπουν οι νέοι γιατροί στο σύστημα συμβεβλημένων γιατρών με τον ΕΟΠΥΥ, για το οποίο κόπτεστε τώρα ότι είναι η απάντηση. </w:t>
      </w:r>
    </w:p>
    <w:p w14:paraId="428C372B"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Φ</w:t>
      </w:r>
      <w:r>
        <w:rPr>
          <w:rFonts w:eastAsia="Times New Roman" w:cs="Times New Roman"/>
          <w:color w:val="000000"/>
          <w:szCs w:val="24"/>
        </w:rPr>
        <w:t>υσικά γινόταν παρεμβ</w:t>
      </w:r>
      <w:r>
        <w:rPr>
          <w:rFonts w:eastAsia="Times New Roman" w:cs="Times New Roman"/>
          <w:color w:val="000000"/>
          <w:szCs w:val="24"/>
        </w:rPr>
        <w:t>άσεις, όπως</w:t>
      </w:r>
      <w:r>
        <w:rPr>
          <w:rFonts w:eastAsia="Times New Roman" w:cs="Times New Roman"/>
          <w:color w:val="000000"/>
          <w:szCs w:val="24"/>
        </w:rPr>
        <w:t>,</w:t>
      </w:r>
      <w:r>
        <w:rPr>
          <w:rFonts w:eastAsia="Times New Roman" w:cs="Times New Roman"/>
          <w:color w:val="000000"/>
          <w:szCs w:val="24"/>
        </w:rPr>
        <w:t xml:space="preserve"> για παράδειγμα</w:t>
      </w:r>
      <w:r>
        <w:rPr>
          <w:rFonts w:eastAsia="Times New Roman" w:cs="Times New Roman"/>
          <w:color w:val="000000"/>
          <w:szCs w:val="24"/>
        </w:rPr>
        <w:t>,</w:t>
      </w:r>
      <w:r>
        <w:rPr>
          <w:rFonts w:eastAsia="Times New Roman" w:cs="Times New Roman"/>
          <w:color w:val="000000"/>
          <w:szCs w:val="24"/>
        </w:rPr>
        <w:t xml:space="preserve"> η κατάργηση των πληθυσμιακών κριτηρίων για τα διαγνωστικά, απεικονιστικά εργαστήρια, που εκτίναξαν τη δαπάνη και έδωσαν τη δυνατότητα στις μεγάλες διαγνωστικές αλυσίδες να αλώσουν </w:t>
      </w:r>
      <w:r>
        <w:rPr>
          <w:rFonts w:eastAsia="Times New Roman" w:cs="Times New Roman"/>
          <w:color w:val="000000"/>
          <w:szCs w:val="24"/>
        </w:rPr>
        <w:lastRenderedPageBreak/>
        <w:t>την αγορά και να συμπιέσουν στα όρια της επιβίω</w:t>
      </w:r>
      <w:r>
        <w:rPr>
          <w:rFonts w:eastAsia="Times New Roman" w:cs="Times New Roman"/>
          <w:color w:val="000000"/>
          <w:szCs w:val="24"/>
        </w:rPr>
        <w:t xml:space="preserve">σης το μικρό εργαστήριο. Αυτή ήταν η τεράστια συνεισφορά σας στην πρόοδο του ιδιωτικού τομέα. </w:t>
      </w:r>
    </w:p>
    <w:p w14:paraId="428C372C" w14:textId="77777777" w:rsidR="00CF256A" w:rsidRDefault="008A1C0A">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Β</w:t>
      </w:r>
      <w:r>
        <w:rPr>
          <w:rFonts w:eastAsia="Times New Roman" w:cs="Times New Roman"/>
          <w:color w:val="000000"/>
          <w:szCs w:val="24"/>
        </w:rPr>
        <w:t>εβαίως είναι σαφέστατο από τις τοποθετήσεις που προηγήθηκαν ότι εσείς θεωρείτε την υγεία προνομιακό χώρο επενδύσεων, ανταγωνισμού, κερδοφορίας. Εμείς, λοιπόν</w:t>
      </w:r>
      <w:r>
        <w:rPr>
          <w:rFonts w:eastAsia="Times New Roman" w:cs="Times New Roman"/>
          <w:color w:val="000000"/>
          <w:szCs w:val="24"/>
        </w:rPr>
        <w:t>,</w:t>
      </w:r>
      <w:r>
        <w:rPr>
          <w:rFonts w:eastAsia="Times New Roman" w:cs="Times New Roman"/>
          <w:color w:val="000000"/>
          <w:szCs w:val="24"/>
        </w:rPr>
        <w:t xml:space="preserve"> κ</w:t>
      </w:r>
      <w:r>
        <w:rPr>
          <w:rFonts w:eastAsia="Times New Roman" w:cs="Times New Roman"/>
          <w:color w:val="000000"/>
          <w:szCs w:val="24"/>
        </w:rPr>
        <w:t>αι αυτή είναι η τεράστια ιδεολογική μας διαφορά</w:t>
      </w:r>
      <w:r>
        <w:rPr>
          <w:rFonts w:eastAsia="Times New Roman" w:cs="Times New Roman"/>
          <w:color w:val="000000"/>
          <w:szCs w:val="24"/>
        </w:rPr>
        <w:t>,</w:t>
      </w:r>
      <w:r>
        <w:rPr>
          <w:rFonts w:eastAsia="Times New Roman" w:cs="Times New Roman"/>
          <w:color w:val="000000"/>
          <w:szCs w:val="24"/>
        </w:rPr>
        <w:t xml:space="preserve"> θεωρούμε την υγεία χώρο κάλυψης κοινωνικών αναγκών, κατοχύρωσης ανθρωπίνων δικαιωμάτων ζωτικών και κοινωνικής αναδιανομής.</w:t>
      </w:r>
    </w:p>
    <w:p w14:paraId="428C372D" w14:textId="77777777" w:rsidR="00CF256A" w:rsidRDefault="008A1C0A">
      <w:pPr>
        <w:spacing w:line="600" w:lineRule="auto"/>
        <w:ind w:firstLine="720"/>
        <w:contextualSpacing/>
        <w:jc w:val="center"/>
        <w:rPr>
          <w:rFonts w:eastAsia="Times New Roman" w:cs="Times New Roman"/>
          <w:color w:val="000000"/>
          <w:szCs w:val="24"/>
        </w:rPr>
      </w:pPr>
      <w:r>
        <w:rPr>
          <w:rFonts w:eastAsia="Times New Roman" w:cs="Times New Roman"/>
          <w:color w:val="000000"/>
          <w:szCs w:val="24"/>
        </w:rPr>
        <w:t>(Χειροκροτήματα από την πτέρυγα του ΣΥΡΙΖΑ)</w:t>
      </w:r>
    </w:p>
    <w:p w14:paraId="428C372E"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Άλλο, λοιπόν, πολιτικό σχέδιο είναι αυτό που εφαρμόζουμε εμείς. Στο ίδιο </w:t>
      </w:r>
      <w:proofErr w:type="spellStart"/>
      <w:r>
        <w:rPr>
          <w:rFonts w:eastAsia="Times New Roman" w:cs="Times New Roman"/>
          <w:szCs w:val="24"/>
        </w:rPr>
        <w:t>μνημονιακό</w:t>
      </w:r>
      <w:proofErr w:type="spellEnd"/>
      <w:r>
        <w:rPr>
          <w:rFonts w:eastAsia="Times New Roman" w:cs="Times New Roman"/>
          <w:szCs w:val="24"/>
        </w:rPr>
        <w:t xml:space="preserve"> περιβάλλον εσείς είχατε ένα πολιτικό σχέδιο που έλεγε συρρίκνωση του δημοσίου συστήματος υγείας -και υπήρξαν πολλοί γνωστοί συνάδελφοι από εδώ μέσα που το υπηρέτησαν με φαν</w:t>
      </w:r>
      <w:r>
        <w:rPr>
          <w:rFonts w:eastAsia="Times New Roman" w:cs="Times New Roman"/>
          <w:szCs w:val="24"/>
        </w:rPr>
        <w:t xml:space="preserve">ατισμό- και αυτό οδήγησε στην παθητική ιδιωτικοποίηση και στη δυσβάσταχτη οικονομική επιβάρυνση των πολιτών και στον αποκλεισμό δυόμισι με τριών εκατομμυρίων ανθρώπων. </w:t>
      </w:r>
    </w:p>
    <w:p w14:paraId="428C372F"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μείς, στο ίδιο </w:t>
      </w:r>
      <w:proofErr w:type="spellStart"/>
      <w:r>
        <w:rPr>
          <w:rFonts w:eastAsia="Times New Roman" w:cs="Times New Roman"/>
          <w:szCs w:val="24"/>
        </w:rPr>
        <w:t>μνημονιακό</w:t>
      </w:r>
      <w:proofErr w:type="spellEnd"/>
      <w:r>
        <w:rPr>
          <w:rFonts w:eastAsia="Times New Roman" w:cs="Times New Roman"/>
          <w:szCs w:val="24"/>
        </w:rPr>
        <w:t xml:space="preserve"> πλαίσιο, κάναμε τις αναγκαίες αναπροσαρμογές, ενισχύσαμε τη δημοσιονομική στήριξη αυτού </w:t>
      </w:r>
      <w:r>
        <w:rPr>
          <w:rFonts w:eastAsia="Times New Roman" w:cs="Times New Roman"/>
          <w:szCs w:val="24"/>
        </w:rPr>
        <w:lastRenderedPageBreak/>
        <w:t>του συστήματος και προωθήσαμε ένα πολιτικό σχέδιο που λέει «καθολική κάλυψη των πολιτών χωρίς διακρίσεις», τεράστια τομή για την κοινωνική αντ</w:t>
      </w:r>
      <w:r>
        <w:rPr>
          <w:rFonts w:eastAsia="Times New Roman" w:cs="Times New Roman"/>
          <w:szCs w:val="24"/>
        </w:rPr>
        <w:t xml:space="preserve">ίληψη, για την προσέγγιση της υγείας ως κοινωνικού αγαθού, που η πολιτεία οφείλει να το παρέχει και να το εγγυάται, ανεξάρτητα από την εργασία, την ασφάλιση και το εισόδημα. </w:t>
      </w:r>
    </w:p>
    <w:p w14:paraId="428C3730"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w:t>
      </w:r>
      <w:r>
        <w:rPr>
          <w:rFonts w:eastAsia="Times New Roman" w:cs="Times New Roman"/>
          <w:szCs w:val="24"/>
        </w:rPr>
        <w:t>ύ)</w:t>
      </w:r>
    </w:p>
    <w:p w14:paraId="428C3731"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Θα χρειαστώ λίγο χρόνο, αγαπητέ κύριε Πρόεδρε. Επιτρέψτε μου μία μικρή ανοχή.</w:t>
      </w:r>
    </w:p>
    <w:p w14:paraId="428C3732"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Πόσα λεπτά θα χρειαστείτε;</w:t>
      </w:r>
    </w:p>
    <w:p w14:paraId="428C3733"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Νομίζω ότι θα χρειαστώ πέντε λεπτά.</w:t>
      </w:r>
    </w:p>
    <w:p w14:paraId="428C3734"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Αυτό το οποίο κάνουμε, λοιπόν, είναι το πο</w:t>
      </w:r>
      <w:r>
        <w:rPr>
          <w:rFonts w:eastAsia="Times New Roman" w:cs="Times New Roman"/>
          <w:szCs w:val="24"/>
        </w:rPr>
        <w:t>λιτικό σχέδιο της καθολικής κάλυψης και της ισότιμης φροντίδας των ανθρώπων και αυτό για να υπηρετηθεί, θέλει ένα δημόσιο σύστημα υγείας, το οποίο καλύπτει το βασικό του κενό</w:t>
      </w:r>
      <w:r>
        <w:rPr>
          <w:rFonts w:eastAsia="Times New Roman" w:cs="Times New Roman"/>
          <w:szCs w:val="24"/>
        </w:rPr>
        <w:t>,</w:t>
      </w:r>
      <w:r>
        <w:rPr>
          <w:rFonts w:eastAsia="Times New Roman" w:cs="Times New Roman"/>
          <w:szCs w:val="24"/>
        </w:rPr>
        <w:t xml:space="preserve"> που είναι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w:t>
      </w:r>
    </w:p>
    <w:p w14:paraId="428C3735"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ας λέτε: «Μα, μόνο 30% θα καλύψετε;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άλλο 70% τι θα γίνει;». Αποφασίστε: </w:t>
      </w:r>
      <w:r>
        <w:rPr>
          <w:rFonts w:eastAsia="Times New Roman" w:cs="Times New Roman"/>
          <w:szCs w:val="24"/>
        </w:rPr>
        <w:t>ή</w:t>
      </w:r>
      <w:r>
        <w:rPr>
          <w:rFonts w:eastAsia="Times New Roman" w:cs="Times New Roman"/>
          <w:szCs w:val="24"/>
        </w:rPr>
        <w:t xml:space="preserve"> είναι αχρείαστες και μίζερες δομές, που δεν πρέπει –και ας πούμε ότι είναι ένας άκρατος κρατισμός σοβιετικού τύπου και ιδεολογικής αγκύλωσης του ΣΥΡΙΖΑ και της Κυβέρνησης- ή είναι όντως κάτι καλό αυτό που θα προκύψει </w:t>
      </w:r>
      <w:r>
        <w:rPr>
          <w:rFonts w:eastAsia="Times New Roman" w:cs="Times New Roman"/>
          <w:szCs w:val="24"/>
        </w:rPr>
        <w:t xml:space="preserve">και άρα γιατί δεν το ολοκληρώνετε; Πότε θα ολοκληρωθεί και θα αναπτυχθεί; Τι θα γίνουν οι κάτοικοι των άλλων περιοχών; </w:t>
      </w:r>
    </w:p>
    <w:p w14:paraId="428C3736"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Ξεκαθαρίζουμε. Σήμερα υπάρχουν δομές πρωτοβάθμιας φροντίδας υγείας σε όλη τη χώρα, με τα προβλήματά τους, ιδιαίτερα στα νησιά, στις άγον</w:t>
      </w:r>
      <w:r>
        <w:rPr>
          <w:rFonts w:eastAsia="Times New Roman" w:cs="Times New Roman"/>
          <w:szCs w:val="24"/>
        </w:rPr>
        <w:t>ες και δυσπρόσιτες περιοχές</w:t>
      </w:r>
      <w:r>
        <w:rPr>
          <w:rFonts w:eastAsia="Times New Roman" w:cs="Times New Roman"/>
          <w:szCs w:val="24"/>
        </w:rPr>
        <w:t>,</w:t>
      </w:r>
      <w:r>
        <w:rPr>
          <w:rFonts w:eastAsia="Times New Roman" w:cs="Times New Roman"/>
          <w:szCs w:val="24"/>
        </w:rPr>
        <w:t xml:space="preserve"> με τα γνωστά προβλήματα στελέχωσης, ιδιαίτερα με γιατρούς. Αυτές θα συνεχίσουν να λειτουργούν και θα ενισχύονται. </w:t>
      </w:r>
    </w:p>
    <w:p w14:paraId="428C3737"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Αυτό το οποίο συζητάμε είναι ότι σε ένα πεδίο που είχε αποδιοργανωθεί το σύστημα, που είναι ο αστικός πληθυσμός,</w:t>
      </w:r>
      <w:r>
        <w:rPr>
          <w:rFonts w:eastAsia="Times New Roman" w:cs="Times New Roman"/>
          <w:szCs w:val="24"/>
        </w:rPr>
        <w:t xml:space="preserve"> εκεί κάνουμε το πρώτο βήμα της σταδιακής, προφανώς, ανάπτυξης ενός νέου συστήματος. </w:t>
      </w:r>
      <w:r>
        <w:rPr>
          <w:rFonts w:eastAsia="Times New Roman" w:cs="Times New Roman"/>
          <w:szCs w:val="24"/>
        </w:rPr>
        <w:t>Ό</w:t>
      </w:r>
      <w:r>
        <w:rPr>
          <w:rFonts w:eastAsia="Times New Roman" w:cs="Times New Roman"/>
          <w:szCs w:val="24"/>
        </w:rPr>
        <w:t xml:space="preserve">λα τα συστήματα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υ</w:t>
      </w:r>
      <w:r>
        <w:rPr>
          <w:rFonts w:eastAsia="Times New Roman" w:cs="Times New Roman"/>
          <w:szCs w:val="24"/>
        </w:rPr>
        <w:t>γείας σε όλο</w:t>
      </w:r>
      <w:r>
        <w:rPr>
          <w:rFonts w:eastAsia="Times New Roman" w:cs="Times New Roman"/>
          <w:szCs w:val="24"/>
        </w:rPr>
        <w:t>ν</w:t>
      </w:r>
      <w:r>
        <w:rPr>
          <w:rFonts w:eastAsia="Times New Roman" w:cs="Times New Roman"/>
          <w:szCs w:val="24"/>
        </w:rPr>
        <w:t xml:space="preserve"> τον κόσμο αναπτύχθηκαν με αργό και σταδιακό τρόπο, γιατί</w:t>
      </w:r>
      <w:r>
        <w:rPr>
          <w:rFonts w:eastAsia="Times New Roman" w:cs="Times New Roman"/>
          <w:szCs w:val="24"/>
        </w:rPr>
        <w:t>,</w:t>
      </w:r>
      <w:r>
        <w:rPr>
          <w:rFonts w:eastAsia="Times New Roman" w:cs="Times New Roman"/>
          <w:szCs w:val="24"/>
        </w:rPr>
        <w:t xml:space="preserve"> πρώτον, πρέπει να είναι διασφαλισμένοι πόροι -θα </w:t>
      </w:r>
      <w:r>
        <w:rPr>
          <w:rFonts w:eastAsia="Times New Roman" w:cs="Times New Roman"/>
          <w:szCs w:val="24"/>
        </w:rPr>
        <w:lastRenderedPageBreak/>
        <w:t>πω γι’ αυτό- και</w:t>
      </w:r>
      <w:r>
        <w:rPr>
          <w:rFonts w:eastAsia="Times New Roman" w:cs="Times New Roman"/>
          <w:szCs w:val="24"/>
        </w:rPr>
        <w:t>,</w:t>
      </w:r>
      <w:r>
        <w:rPr>
          <w:rFonts w:eastAsia="Times New Roman" w:cs="Times New Roman"/>
          <w:szCs w:val="24"/>
        </w:rPr>
        <w:t xml:space="preserve"> δ</w:t>
      </w:r>
      <w:r>
        <w:rPr>
          <w:rFonts w:eastAsia="Times New Roman" w:cs="Times New Roman"/>
          <w:szCs w:val="24"/>
        </w:rPr>
        <w:t xml:space="preserve">εύτερον, γιατί έτσι μας δίνεται η δυνατότητα αξιολόγησης των βημάτων και διορθωτικών κινήσεων και πιο στέρεης ανάπτυξης και ολοκλήρωσης αυτού του συστήματος. </w:t>
      </w:r>
    </w:p>
    <w:p w14:paraId="428C3738"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Προσθέτουμε, λοιπόν, εκεί που ήδη είναι αναιμικό το τοπίο </w:t>
      </w:r>
      <w:r>
        <w:rPr>
          <w:rFonts w:eastAsia="Times New Roman" w:cs="Times New Roman"/>
          <w:szCs w:val="24"/>
        </w:rPr>
        <w:t>-</w:t>
      </w:r>
      <w:r>
        <w:rPr>
          <w:rFonts w:eastAsia="Times New Roman" w:cs="Times New Roman"/>
          <w:szCs w:val="24"/>
        </w:rPr>
        <w:t>και αυτό είναι στα αστικά κέντρα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παράλληλα ενδυναμώνουμε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ροετοιμάζουμε προκήρυξη τετρακοσίων ειδικευμένων γιατρών του ΕΣΥ που θα στελεχώσουν αποκλειστικά τις σημερινές δομές, δηλαδή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της υπαίθρου και τις δομές του ΠΕΔΥ</w:t>
      </w:r>
      <w:r>
        <w:rPr>
          <w:rFonts w:eastAsia="Times New Roman" w:cs="Times New Roman"/>
          <w:szCs w:val="24"/>
        </w:rPr>
        <w:t>,</w:t>
      </w:r>
      <w:r>
        <w:rPr>
          <w:rFonts w:eastAsia="Times New Roman" w:cs="Times New Roman"/>
          <w:szCs w:val="24"/>
        </w:rPr>
        <w:t xml:space="preserve"> που, μετά το νομοσχέδιο, θα λέγονται και αυτά κέντρ</w:t>
      </w:r>
      <w:r>
        <w:rPr>
          <w:rFonts w:eastAsia="Times New Roman" w:cs="Times New Roman"/>
          <w:szCs w:val="24"/>
        </w:rPr>
        <w:t xml:space="preserve">α υγείας. </w:t>
      </w:r>
    </w:p>
    <w:p w14:paraId="428C3739"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διασφαλίσει τους πόρους; Βεβαίως έχουμε διασφαλίσει τους πόρους. Έχουμε πει ότι είχαμε δύο επιλογές: </w:t>
      </w:r>
      <w:r>
        <w:rPr>
          <w:rFonts w:eastAsia="Times New Roman" w:cs="Times New Roman"/>
          <w:szCs w:val="24"/>
          <w:lang w:val="en-US"/>
        </w:rPr>
        <w:t>H</w:t>
      </w:r>
      <w:r>
        <w:rPr>
          <w:rFonts w:eastAsia="Times New Roman" w:cs="Times New Roman"/>
          <w:szCs w:val="24"/>
        </w:rPr>
        <w:t xml:space="preserve"> μία επιλογή ήταν, όπως μας λέτε εσείς, να περιμένουμε να έρθει η ανάπτυξη, να μεγαλώσει η πίτα και τότε να κόψουμε και ένα κομματάκι</w:t>
      </w:r>
      <w:r>
        <w:rPr>
          <w:rFonts w:eastAsia="Times New Roman" w:cs="Times New Roman"/>
          <w:szCs w:val="24"/>
        </w:rPr>
        <w:t>,</w:t>
      </w:r>
      <w:r>
        <w:rPr>
          <w:rFonts w:eastAsia="Times New Roman" w:cs="Times New Roman"/>
          <w:szCs w:val="24"/>
        </w:rPr>
        <w:t xml:space="preserve"> ενδεχομένως, να το δώσουμε στον τομέα της υγείας.</w:t>
      </w:r>
    </w:p>
    <w:p w14:paraId="428C373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αυτή την περίπτωση, βέβαια η λογική σας είναι να δώσουμε και κανένα </w:t>
      </w:r>
      <w:r>
        <w:rPr>
          <w:rFonts w:eastAsia="Times New Roman" w:cs="Times New Roman"/>
          <w:szCs w:val="24"/>
          <w:lang w:val="en-US"/>
        </w:rPr>
        <w:t>voucher</w:t>
      </w:r>
      <w:r>
        <w:rPr>
          <w:rFonts w:eastAsia="Times New Roman" w:cs="Times New Roman"/>
          <w:szCs w:val="24"/>
        </w:rPr>
        <w:t xml:space="preserve"> στους πιο </w:t>
      </w:r>
      <w:proofErr w:type="spellStart"/>
      <w:r>
        <w:rPr>
          <w:rFonts w:eastAsia="Times New Roman" w:cs="Times New Roman"/>
          <w:szCs w:val="24"/>
        </w:rPr>
        <w:t>φτωχοποιημένους</w:t>
      </w:r>
      <w:proofErr w:type="spellEnd"/>
      <w:r>
        <w:rPr>
          <w:rFonts w:eastAsia="Times New Roman" w:cs="Times New Roman"/>
          <w:szCs w:val="24"/>
        </w:rPr>
        <w:t>. Αυτή ήταν η λογική σας και της αξιοποίησης των προηγούμενων προγραμμάτων από το Ευρωπαϊκό Κοινωνικό</w:t>
      </w:r>
      <w:r>
        <w:rPr>
          <w:rFonts w:eastAsia="Times New Roman" w:cs="Times New Roman"/>
          <w:szCs w:val="24"/>
        </w:rPr>
        <w:t xml:space="preserve"> Ταμείο. </w:t>
      </w:r>
    </w:p>
    <w:p w14:paraId="428C373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Εμείς, λοιπόν, κάναμε το ακριβώς αντίθετο. Αξιοποιήσαμε ευρωπαϊκούς πόρους είτε για τη μεταρρύθμιση του δημόσιου τομέα είτε από το Ευρωπαϊκό Κοινό Ταμείο στον άξονα 9</w:t>
      </w:r>
      <w:r>
        <w:rPr>
          <w:rFonts w:eastAsia="Times New Roman" w:cs="Times New Roman"/>
          <w:szCs w:val="24"/>
        </w:rPr>
        <w:t>.</w:t>
      </w:r>
      <w:r>
        <w:rPr>
          <w:rFonts w:eastAsia="Times New Roman" w:cs="Times New Roman"/>
          <w:szCs w:val="24"/>
        </w:rPr>
        <w:t>4 για τη φτώχεια και εξασφαλίσαμε ότι για μια τετραετία έχουμε μια εγγυημένη χρ</w:t>
      </w:r>
      <w:r>
        <w:rPr>
          <w:rFonts w:eastAsia="Times New Roman" w:cs="Times New Roman"/>
          <w:szCs w:val="24"/>
        </w:rPr>
        <w:t>ηματοδότηση</w:t>
      </w:r>
      <w:r>
        <w:rPr>
          <w:rFonts w:eastAsia="Times New Roman" w:cs="Times New Roman"/>
          <w:szCs w:val="24"/>
        </w:rPr>
        <w:t>,</w:t>
      </w:r>
      <w:r>
        <w:rPr>
          <w:rFonts w:eastAsia="Times New Roman" w:cs="Times New Roman"/>
          <w:szCs w:val="24"/>
        </w:rPr>
        <w:t xml:space="preserve"> με σταδιακή εμπλοκή και των εθνικών πόρων. </w:t>
      </w:r>
    </w:p>
    <w:p w14:paraId="428C373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πρώτο χρόνο η σχέση είναι 100% ευρωπαϊκοί πόροι και 0% εθνικοί, τον δεύτερο χρόνο, δηλαδή το 2018</w:t>
      </w:r>
      <w:r>
        <w:rPr>
          <w:rFonts w:eastAsia="Times New Roman" w:cs="Times New Roman"/>
          <w:szCs w:val="24"/>
        </w:rPr>
        <w:t>,</w:t>
      </w:r>
      <w:r>
        <w:rPr>
          <w:rFonts w:eastAsia="Times New Roman" w:cs="Times New Roman"/>
          <w:szCs w:val="24"/>
        </w:rPr>
        <w:t xml:space="preserve"> είναι 91% με 9%, τον τρίτο χρόνο είναι 71% με 29%, τον τέταρτο 26% με 74% και τον πέμπτο χρόνο, </w:t>
      </w:r>
      <w:r>
        <w:rPr>
          <w:rFonts w:eastAsia="Times New Roman" w:cs="Times New Roman"/>
          <w:szCs w:val="24"/>
        </w:rPr>
        <w:t>δηλαδή το 2021, είναι 100% ανάληψη του κόστους από εθνικούς πόρους. Υπάρχει συγκεκριμένο σχέδιο στρατηγικής εξόδου από το ευρωπαϊκό χρηματοδοτικό πρόγραμμα. Είναι απολύτως συμφωνημέν</w:t>
      </w:r>
      <w:r>
        <w:rPr>
          <w:rFonts w:eastAsia="Times New Roman" w:cs="Times New Roman"/>
          <w:szCs w:val="24"/>
        </w:rPr>
        <w:t>α</w:t>
      </w:r>
      <w:r>
        <w:rPr>
          <w:rFonts w:eastAsia="Times New Roman" w:cs="Times New Roman"/>
          <w:szCs w:val="24"/>
        </w:rPr>
        <w:t xml:space="preserve"> αυτά. </w:t>
      </w:r>
    </w:p>
    <w:p w14:paraId="428C373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Όποιος σπεκουλάρει αυτές τις μέρες και αναπαράγει φημολογίες ότι </w:t>
      </w:r>
      <w:r>
        <w:rPr>
          <w:rFonts w:eastAsia="Times New Roman" w:cs="Times New Roman"/>
          <w:szCs w:val="24"/>
        </w:rPr>
        <w:t xml:space="preserve">η Ευρώπη δεν τα εγκρίνει και ότι </w:t>
      </w:r>
      <w:r>
        <w:rPr>
          <w:rFonts w:eastAsia="Times New Roman" w:cs="Times New Roman"/>
          <w:szCs w:val="24"/>
        </w:rPr>
        <w:t>«</w:t>
      </w:r>
      <w:r>
        <w:rPr>
          <w:rFonts w:eastAsia="Times New Roman" w:cs="Times New Roman"/>
          <w:szCs w:val="24"/>
        </w:rPr>
        <w:t>έχετε πρόβλημα με το πρόγραμμα</w:t>
      </w:r>
      <w:r>
        <w:rPr>
          <w:rFonts w:eastAsia="Times New Roman" w:cs="Times New Roman"/>
          <w:szCs w:val="24"/>
        </w:rPr>
        <w:t>»</w:t>
      </w:r>
      <w:r>
        <w:rPr>
          <w:rFonts w:eastAsia="Times New Roman" w:cs="Times New Roman"/>
          <w:szCs w:val="24"/>
        </w:rPr>
        <w:t xml:space="preserve">, το μόνο που κάνει είναι να προσπαθεί να ναρκοθετήσει μια παρέμβαση που ήδη οι τοπικές κοινωνίες και η αυτοδιοίκηση αντιλαμβάνονται ότι είναι προς τη σωστή κατεύθυνση. </w:t>
      </w:r>
    </w:p>
    <w:p w14:paraId="428C373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Εμείς, λοιπόν, αγαπητ</w:t>
      </w:r>
      <w:r>
        <w:rPr>
          <w:rFonts w:eastAsia="Times New Roman" w:cs="Times New Roman"/>
          <w:szCs w:val="24"/>
        </w:rPr>
        <w:t>οί συνάδελφοι, πιστεύουμε ότι η νέα αυτή κουλτούρα στην πρωτοβάθμια φροντίδα μπορεί να υπηρετηθεί πραγματικά μέσα από νέες δομές, από νέους ανθρώπους, από νέες αντιλήψεις, από νέες λειτουργίες, από νέες διαδικασίες και από νέα προσέγγιση των αναγκών των πο</w:t>
      </w:r>
      <w:r>
        <w:rPr>
          <w:rFonts w:eastAsia="Times New Roman" w:cs="Times New Roman"/>
          <w:szCs w:val="24"/>
        </w:rPr>
        <w:t xml:space="preserve">λιτών. </w:t>
      </w:r>
    </w:p>
    <w:p w14:paraId="428C373F" w14:textId="77777777" w:rsidR="00CF256A" w:rsidRDefault="008A1C0A">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Υπουργού)</w:t>
      </w:r>
    </w:p>
    <w:p w14:paraId="428C3740" w14:textId="77777777" w:rsidR="00CF256A" w:rsidRDefault="008A1C0A">
      <w:pPr>
        <w:spacing w:line="600" w:lineRule="auto"/>
        <w:ind w:firstLine="720"/>
        <w:jc w:val="both"/>
        <w:rPr>
          <w:rFonts w:eastAsia="Times New Roman"/>
          <w:szCs w:val="24"/>
        </w:rPr>
      </w:pPr>
      <w:r>
        <w:rPr>
          <w:rFonts w:eastAsia="Times New Roman"/>
          <w:szCs w:val="24"/>
        </w:rPr>
        <w:t xml:space="preserve">Τελειώνω, κύριε Πρόεδρε. </w:t>
      </w:r>
    </w:p>
    <w:p w14:paraId="428C3741" w14:textId="77777777" w:rsidR="00CF256A" w:rsidRDefault="008A1C0A">
      <w:pPr>
        <w:spacing w:line="600" w:lineRule="auto"/>
        <w:ind w:firstLine="720"/>
        <w:jc w:val="both"/>
        <w:rPr>
          <w:rFonts w:eastAsia="Times New Roman"/>
          <w:szCs w:val="24"/>
        </w:rPr>
      </w:pPr>
      <w:r>
        <w:rPr>
          <w:rFonts w:eastAsia="Times New Roman"/>
          <w:szCs w:val="24"/>
        </w:rPr>
        <w:t xml:space="preserve">Κλείνω λέγοντας ότι για εμάς η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 xml:space="preserve">γείας είναι ένα προοδευτικό </w:t>
      </w:r>
      <w:proofErr w:type="spellStart"/>
      <w:r>
        <w:rPr>
          <w:rFonts w:eastAsia="Times New Roman"/>
          <w:szCs w:val="24"/>
        </w:rPr>
        <w:t>πρόταγμα</w:t>
      </w:r>
      <w:proofErr w:type="spellEnd"/>
      <w:r>
        <w:rPr>
          <w:rFonts w:eastAsia="Times New Roman"/>
          <w:szCs w:val="24"/>
        </w:rPr>
        <w:t xml:space="preserve">. Είναι ένα </w:t>
      </w:r>
      <w:proofErr w:type="spellStart"/>
      <w:r>
        <w:rPr>
          <w:rFonts w:eastAsia="Times New Roman"/>
          <w:szCs w:val="24"/>
        </w:rPr>
        <w:t>πρόταγμα</w:t>
      </w:r>
      <w:proofErr w:type="spellEnd"/>
      <w:r>
        <w:rPr>
          <w:rFonts w:eastAsia="Times New Roman"/>
          <w:szCs w:val="24"/>
        </w:rPr>
        <w:t xml:space="preserve"> που μιλά για τ</w:t>
      </w:r>
      <w:r>
        <w:rPr>
          <w:rFonts w:eastAsia="Times New Roman"/>
          <w:szCs w:val="24"/>
        </w:rPr>
        <w:t xml:space="preserve">ην ισότητα στην υγεία. Η </w:t>
      </w:r>
      <w:r>
        <w:rPr>
          <w:rFonts w:eastAsia="Times New Roman"/>
          <w:szCs w:val="24"/>
        </w:rPr>
        <w:t>Δ</w:t>
      </w:r>
      <w:r>
        <w:rPr>
          <w:rFonts w:eastAsia="Times New Roman"/>
          <w:szCs w:val="24"/>
        </w:rPr>
        <w:t xml:space="preserve">ιακήρυξη της Άλμα </w:t>
      </w:r>
      <w:proofErr w:type="spellStart"/>
      <w:r>
        <w:rPr>
          <w:rFonts w:eastAsia="Times New Roman"/>
          <w:szCs w:val="24"/>
        </w:rPr>
        <w:t>Άτα</w:t>
      </w:r>
      <w:proofErr w:type="spellEnd"/>
      <w:r>
        <w:rPr>
          <w:rFonts w:eastAsia="Times New Roman"/>
          <w:szCs w:val="24"/>
        </w:rPr>
        <w:t xml:space="preserve">, οι αρχές του Παγκόσμιου Οργανισμού Υγείας είναι ένα προοδευτικό </w:t>
      </w:r>
      <w:proofErr w:type="spellStart"/>
      <w:r>
        <w:rPr>
          <w:rFonts w:eastAsia="Times New Roman"/>
          <w:szCs w:val="24"/>
        </w:rPr>
        <w:t>πρόταγμα</w:t>
      </w:r>
      <w:proofErr w:type="spellEnd"/>
      <w:r>
        <w:rPr>
          <w:rFonts w:eastAsia="Times New Roman"/>
          <w:szCs w:val="24"/>
        </w:rPr>
        <w:t>,</w:t>
      </w:r>
      <w:r>
        <w:rPr>
          <w:rFonts w:eastAsia="Times New Roman"/>
          <w:szCs w:val="24"/>
        </w:rPr>
        <w:t xml:space="preserve"> </w:t>
      </w:r>
      <w:r>
        <w:rPr>
          <w:rFonts w:eastAsia="Times New Roman"/>
          <w:szCs w:val="24"/>
        </w:rPr>
        <w:t>για το οποίο</w:t>
      </w:r>
      <w:r>
        <w:rPr>
          <w:rFonts w:eastAsia="Times New Roman"/>
          <w:szCs w:val="24"/>
        </w:rPr>
        <w:t xml:space="preserve"> όλοι οι αριστεροί και προοδευτικοί υγειονομικοί σε όλον τον κόσμο έχουν αγωνιστεί. </w:t>
      </w:r>
    </w:p>
    <w:p w14:paraId="428C3742" w14:textId="77777777" w:rsidR="00CF256A" w:rsidRDefault="008A1C0A">
      <w:pPr>
        <w:spacing w:line="600" w:lineRule="auto"/>
        <w:ind w:firstLine="720"/>
        <w:jc w:val="both"/>
        <w:rPr>
          <w:rFonts w:eastAsia="Times New Roman"/>
          <w:szCs w:val="24"/>
        </w:rPr>
      </w:pPr>
      <w:r>
        <w:rPr>
          <w:rFonts w:eastAsia="Times New Roman"/>
          <w:szCs w:val="24"/>
        </w:rPr>
        <w:t>Α</w:t>
      </w:r>
      <w:r>
        <w:rPr>
          <w:rFonts w:eastAsia="Times New Roman"/>
          <w:szCs w:val="24"/>
        </w:rPr>
        <w:t>υτό, αγαπητοί συνάδελφοι, μπορεί να</w:t>
      </w:r>
      <w:r>
        <w:rPr>
          <w:rFonts w:eastAsia="Times New Roman"/>
          <w:szCs w:val="24"/>
        </w:rPr>
        <w:t xml:space="preserve"> υπηρετηθεί μόνο μέσα από πολιτικά σχέδια</w:t>
      </w:r>
      <w:r>
        <w:rPr>
          <w:rFonts w:eastAsia="Times New Roman"/>
          <w:szCs w:val="24"/>
        </w:rPr>
        <w:t>,</w:t>
      </w:r>
      <w:r>
        <w:rPr>
          <w:rFonts w:eastAsia="Times New Roman"/>
          <w:szCs w:val="24"/>
        </w:rPr>
        <w:t xml:space="preserve"> από πολιτικό προσωπικό</w:t>
      </w:r>
      <w:r>
        <w:rPr>
          <w:rFonts w:eastAsia="Times New Roman"/>
          <w:szCs w:val="24"/>
        </w:rPr>
        <w:t>,</w:t>
      </w:r>
      <w:r>
        <w:rPr>
          <w:rFonts w:eastAsia="Times New Roman"/>
          <w:szCs w:val="24"/>
        </w:rPr>
        <w:t xml:space="preserve"> το οποίο πιστεύει στην ισότητα, εμπνέεται από τις αξίες της ισότητας και της αλληλεγγύης. Για αυτό και έχουμε αυτή την ευαισθησία, για αυτό και έχουμε αυτή την αγωνία να προχωρήσει αυτή η α</w:t>
      </w:r>
      <w:r>
        <w:rPr>
          <w:rFonts w:eastAsia="Times New Roman"/>
          <w:szCs w:val="24"/>
        </w:rPr>
        <w:t xml:space="preserve">λλαγή. </w:t>
      </w:r>
    </w:p>
    <w:p w14:paraId="428C3743" w14:textId="77777777" w:rsidR="00CF256A" w:rsidRDefault="008A1C0A">
      <w:pPr>
        <w:spacing w:line="600" w:lineRule="auto"/>
        <w:ind w:firstLine="720"/>
        <w:jc w:val="both"/>
        <w:rPr>
          <w:rFonts w:eastAsia="Times New Roman"/>
          <w:szCs w:val="24"/>
        </w:rPr>
      </w:pPr>
      <w:r>
        <w:rPr>
          <w:rFonts w:eastAsia="Times New Roman"/>
          <w:szCs w:val="24"/>
        </w:rPr>
        <w:lastRenderedPageBreak/>
        <w:t>Θα συνεργαστούμε και θα προσπαθήσουμε να πείσουμε, ιδιαίτερα τους νέους γιατρούς, ότι υπάρχει μια σοβαρή και αξιοπρεπής επιστημονική και επαγγελματική διέξοδος μέσα από το νέο μοντέλο, ότι μπορεί να περιοριστεί σιγά</w:t>
      </w:r>
      <w:r>
        <w:rPr>
          <w:rFonts w:eastAsia="Times New Roman"/>
          <w:szCs w:val="24"/>
        </w:rPr>
        <w:t xml:space="preserve"> </w:t>
      </w:r>
      <w:r>
        <w:rPr>
          <w:rFonts w:eastAsia="Times New Roman"/>
          <w:szCs w:val="24"/>
        </w:rPr>
        <w:t xml:space="preserve">σιγά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ότι αξίζουν</w:t>
      </w:r>
      <w:r>
        <w:rPr>
          <w:rFonts w:eastAsia="Times New Roman"/>
          <w:szCs w:val="24"/>
        </w:rPr>
        <w:t xml:space="preserve"> τον κόπο και φυσικά μέσα από τ</w:t>
      </w:r>
      <w:r>
        <w:rPr>
          <w:rFonts w:eastAsia="Times New Roman"/>
          <w:szCs w:val="24"/>
        </w:rPr>
        <w:t>ις</w:t>
      </w:r>
      <w:r>
        <w:rPr>
          <w:rFonts w:eastAsia="Times New Roman"/>
          <w:szCs w:val="24"/>
        </w:rPr>
        <w:t xml:space="preserve"> νέου τύπου συμβάσεις που θα γίνουν με τον ΕΟΠΥΥ, που θα προσθέσει δύο χιλιάδες επιπλέον συμβεβλημένους ιατρούς και φυσικά μέσα από την επικουρικότητα του ιδιωτικού τομέα -γιατί δεν είναι δυνατόν το δημόσιο σύστημα υγείας να καλύψει με πληρότητα όλες τις α</w:t>
      </w:r>
      <w:r>
        <w:rPr>
          <w:rFonts w:eastAsia="Times New Roman"/>
          <w:szCs w:val="24"/>
        </w:rPr>
        <w:t xml:space="preserve">νάγκες- νομίζουμε ότι θα υπάρξει μια σοβαρή αναβάθμιση συνολικά του συστήματος υγείας στο επόμενο διάστημα. </w:t>
      </w:r>
    </w:p>
    <w:p w14:paraId="428C3744" w14:textId="77777777" w:rsidR="00CF256A" w:rsidRDefault="008A1C0A">
      <w:pPr>
        <w:spacing w:line="600" w:lineRule="auto"/>
        <w:ind w:firstLine="720"/>
        <w:jc w:val="both"/>
        <w:rPr>
          <w:rFonts w:eastAsia="Times New Roman"/>
          <w:szCs w:val="24"/>
        </w:rPr>
      </w:pPr>
      <w:r>
        <w:rPr>
          <w:rFonts w:eastAsia="Times New Roman"/>
          <w:szCs w:val="24"/>
        </w:rPr>
        <w:t xml:space="preserve">Στην υγεία, λοιπόν, δεν χάνεται, όπως είπε ο κ. Θεοχάρης, η ψυχή της Αριστεράς. Στην υγεία επιβεβαιώνεται η αξία και οι αξίες της Αριστεράς. </w:t>
      </w:r>
    </w:p>
    <w:p w14:paraId="428C3745" w14:textId="77777777" w:rsidR="00CF256A" w:rsidRDefault="008A1C0A">
      <w:pPr>
        <w:spacing w:line="600" w:lineRule="auto"/>
        <w:ind w:firstLine="720"/>
        <w:jc w:val="both"/>
        <w:rPr>
          <w:rFonts w:eastAsia="Times New Roman"/>
          <w:szCs w:val="24"/>
        </w:rPr>
      </w:pPr>
      <w:r>
        <w:rPr>
          <w:rFonts w:eastAsia="Times New Roman"/>
          <w:szCs w:val="24"/>
        </w:rPr>
        <w:t>Ευχαρ</w:t>
      </w:r>
      <w:r>
        <w:rPr>
          <w:rFonts w:eastAsia="Times New Roman"/>
          <w:szCs w:val="24"/>
        </w:rPr>
        <w:t xml:space="preserve">ιστώ. </w:t>
      </w:r>
    </w:p>
    <w:p w14:paraId="428C3746"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747" w14:textId="77777777" w:rsidR="00CF256A" w:rsidRDefault="008A1C0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 Οικονόμου, Κοινοβουλευτικός Εκπρόσωπος της Νέας </w:t>
      </w:r>
      <w:r>
        <w:rPr>
          <w:rFonts w:eastAsia="Times New Roman"/>
          <w:szCs w:val="24"/>
        </w:rPr>
        <w:lastRenderedPageBreak/>
        <w:t xml:space="preserve">Δημοκρατίας, για δώδεκα λεπτά. Και εδώ ισχύει η παράκληση του σεβασμού του χρόνου. </w:t>
      </w:r>
    </w:p>
    <w:p w14:paraId="428C3748" w14:textId="77777777" w:rsidR="00CF256A" w:rsidRDefault="008A1C0A">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Κύριε Πρόεδρε, πραγματικά δεν θα μπω στον πειρασμό ως Κοινοβουλευτικός Εκπρόσωπος να σχολιάσω την επικαιρότητα και τα τρέχοντα ζητήματα</w:t>
      </w:r>
      <w:r>
        <w:rPr>
          <w:rFonts w:eastAsia="Times New Roman"/>
          <w:szCs w:val="24"/>
        </w:rPr>
        <w:t>,</w:t>
      </w:r>
      <w:r>
        <w:rPr>
          <w:rFonts w:eastAsia="Times New Roman"/>
          <w:szCs w:val="24"/>
        </w:rPr>
        <w:t xml:space="preserve"> τα οποία έχουν τους συμβολισμούς τους, όπως είναι η περίπτωση του σημαιοφόρου και της αριστείας, η</w:t>
      </w:r>
      <w:r>
        <w:rPr>
          <w:rFonts w:eastAsia="Times New Roman"/>
          <w:szCs w:val="24"/>
        </w:rPr>
        <w:t xml:space="preserve"> οποία προκύπτει μέσα από την καθημερινότητα που θέλει αποπροσανατολιστικά να επιβάλει η Κυβέρνηση, λειτουργώντας με συμβολισμούς, αλλά θα μπω απευθείας στο νομοσχέδιο. </w:t>
      </w:r>
    </w:p>
    <w:p w14:paraId="428C3749" w14:textId="77777777" w:rsidR="00CF256A" w:rsidRDefault="008A1C0A">
      <w:pPr>
        <w:spacing w:line="600" w:lineRule="auto"/>
        <w:ind w:firstLine="720"/>
        <w:jc w:val="both"/>
        <w:rPr>
          <w:rFonts w:eastAsia="Times New Roman"/>
          <w:szCs w:val="24"/>
        </w:rPr>
      </w:pPr>
      <w:r>
        <w:rPr>
          <w:rFonts w:eastAsia="Times New Roman"/>
          <w:szCs w:val="24"/>
        </w:rPr>
        <w:t>Α</w:t>
      </w:r>
      <w:r>
        <w:rPr>
          <w:rFonts w:eastAsia="Times New Roman"/>
          <w:szCs w:val="24"/>
        </w:rPr>
        <w:t>υτό γιατί το νομοσχέδιο πραγματικά έχει και τους συμβολισμούς και την ουσία μιας πολι</w:t>
      </w:r>
      <w:r>
        <w:rPr>
          <w:rFonts w:eastAsia="Times New Roman"/>
          <w:szCs w:val="24"/>
        </w:rPr>
        <w:t xml:space="preserve">τικής που πρέπει να τη διαγνώσουμε αν είναι αριστερή και σώζει την ψυχή αυτών που τη φέρνουν ή είναι </w:t>
      </w:r>
      <w:proofErr w:type="spellStart"/>
      <w:r>
        <w:rPr>
          <w:rFonts w:eastAsia="Times New Roman"/>
          <w:szCs w:val="24"/>
        </w:rPr>
        <w:t>ψευτοαριστερή</w:t>
      </w:r>
      <w:proofErr w:type="spellEnd"/>
      <w:r>
        <w:rPr>
          <w:rFonts w:eastAsia="Times New Roman"/>
          <w:szCs w:val="24"/>
        </w:rPr>
        <w:t xml:space="preserve">, λαϊκίστικη, δημαγωγική, καταστροφική και επικίνδυνη για τη χώρα. </w:t>
      </w:r>
    </w:p>
    <w:p w14:paraId="428C374A" w14:textId="77777777" w:rsidR="00CF256A" w:rsidRDefault="008A1C0A">
      <w:pPr>
        <w:spacing w:line="600" w:lineRule="auto"/>
        <w:ind w:firstLine="720"/>
        <w:jc w:val="both"/>
        <w:rPr>
          <w:rFonts w:eastAsia="Times New Roman"/>
          <w:szCs w:val="24"/>
        </w:rPr>
      </w:pPr>
      <w:r>
        <w:rPr>
          <w:rFonts w:eastAsia="Times New Roman"/>
          <w:szCs w:val="24"/>
        </w:rPr>
        <w:t>Άρα μπαίνω ευθύς αμέσως στο νομοσχέδιο και προσπαθώ να διαγνώσω τους λόγου</w:t>
      </w:r>
      <w:r>
        <w:rPr>
          <w:rFonts w:eastAsia="Times New Roman"/>
          <w:szCs w:val="24"/>
        </w:rPr>
        <w:t xml:space="preserve">ς για τους οποίους το φέρατε σήμερα εδώ εσπευσμένως, λίγες ώρες πριν κλείσει η Βουλή για τις διακοπές του Αυγούστου. </w:t>
      </w:r>
    </w:p>
    <w:p w14:paraId="428C374B" w14:textId="77777777" w:rsidR="00CF256A" w:rsidRDefault="008A1C0A">
      <w:pPr>
        <w:spacing w:line="600" w:lineRule="auto"/>
        <w:ind w:firstLine="720"/>
        <w:jc w:val="both"/>
        <w:rPr>
          <w:rFonts w:eastAsia="Times New Roman"/>
          <w:szCs w:val="24"/>
        </w:rPr>
      </w:pPr>
      <w:r>
        <w:rPr>
          <w:rFonts w:eastAsia="Times New Roman"/>
          <w:szCs w:val="24"/>
        </w:rPr>
        <w:lastRenderedPageBreak/>
        <w:t>Πραγματικά, δυόμισι χρόνια δεν είχατε τις αγωνίες αυτές; Άλλωστε η υγεία είναι στον πυρήνα του κοινωνικού κράτους, άρα μια αριστερή Κυβέρν</w:t>
      </w:r>
      <w:r>
        <w:rPr>
          <w:rFonts w:eastAsia="Times New Roman"/>
          <w:szCs w:val="24"/>
        </w:rPr>
        <w:t xml:space="preserve">ηση, όταν θέλει να επιβεβαιώσει την </w:t>
      </w:r>
      <w:proofErr w:type="spellStart"/>
      <w:r>
        <w:rPr>
          <w:rFonts w:eastAsia="Times New Roman"/>
          <w:szCs w:val="24"/>
        </w:rPr>
        <w:t>αριστεροσύνη</w:t>
      </w:r>
      <w:proofErr w:type="spellEnd"/>
      <w:r>
        <w:rPr>
          <w:rFonts w:eastAsia="Times New Roman"/>
          <w:szCs w:val="24"/>
        </w:rPr>
        <w:t xml:space="preserve"> της, δεν θα έπρεπε από την πρώτη στιγμή να καλύψει το κενό της πρωτοβάθμιας υγείας; </w:t>
      </w:r>
    </w:p>
    <w:p w14:paraId="428C374C" w14:textId="77777777" w:rsidR="00CF256A" w:rsidRDefault="008A1C0A">
      <w:pPr>
        <w:spacing w:line="600" w:lineRule="auto"/>
        <w:ind w:firstLine="720"/>
        <w:jc w:val="both"/>
        <w:rPr>
          <w:rFonts w:eastAsia="Times New Roman"/>
          <w:szCs w:val="24"/>
        </w:rPr>
      </w:pPr>
      <w:r>
        <w:rPr>
          <w:rFonts w:eastAsia="Times New Roman"/>
          <w:szCs w:val="24"/>
        </w:rPr>
        <w:t>Το κενό το είδατε</w:t>
      </w:r>
      <w:r>
        <w:rPr>
          <w:rFonts w:eastAsia="Times New Roman"/>
          <w:szCs w:val="24"/>
        </w:rPr>
        <w:t>,</w:t>
      </w:r>
      <w:r>
        <w:rPr>
          <w:rFonts w:eastAsia="Times New Roman"/>
          <w:szCs w:val="24"/>
        </w:rPr>
        <w:t xml:space="preserve"> βέβαια, παραβλέποντας τον νόμο του Άδων</w:t>
      </w:r>
      <w:r>
        <w:rPr>
          <w:rFonts w:eastAsia="Times New Roman"/>
          <w:szCs w:val="24"/>
        </w:rPr>
        <w:t>η</w:t>
      </w:r>
      <w:r>
        <w:rPr>
          <w:rFonts w:eastAsia="Times New Roman"/>
          <w:szCs w:val="24"/>
        </w:rPr>
        <w:t xml:space="preserve"> Γεωργιάδη τον οποίο είχατε μπροστά σας, στα χαρτιά σας, που εί</w:t>
      </w:r>
      <w:r>
        <w:rPr>
          <w:rFonts w:eastAsia="Times New Roman"/>
          <w:szCs w:val="24"/>
        </w:rPr>
        <w:t xml:space="preserve">χε την πρόβλεψη του οικογενειακού γιατρού. Είχατε, λοιπόν, νομοθετικό και θεσμικό πλαίσιο έτοιμο. Εσείς είπατε εξαρχής ότι υπάρχει κενό. Αυτό το κενό δυόμισι χρόνια δεν είχατε την αγωνία να το καλύψετε; </w:t>
      </w:r>
    </w:p>
    <w:p w14:paraId="428C374D" w14:textId="77777777" w:rsidR="00CF256A" w:rsidRDefault="008A1C0A">
      <w:pPr>
        <w:spacing w:line="600" w:lineRule="auto"/>
        <w:ind w:firstLine="720"/>
        <w:jc w:val="both"/>
        <w:rPr>
          <w:rFonts w:eastAsia="Times New Roman"/>
          <w:szCs w:val="24"/>
        </w:rPr>
      </w:pPr>
      <w:r>
        <w:rPr>
          <w:rFonts w:eastAsia="Times New Roman"/>
          <w:szCs w:val="24"/>
        </w:rPr>
        <w:t>Σε αυτή την Αίθουσα τουλάχιστον πρέπει να είμαστε ει</w:t>
      </w:r>
      <w:r>
        <w:rPr>
          <w:rFonts w:eastAsia="Times New Roman"/>
          <w:szCs w:val="24"/>
        </w:rPr>
        <w:t>λικρινείς. Διότι, όταν έρχεται κάποιος λίγες ώρες στα κλεφτά του καλοκαιριού να κάνει τη ναυαρχίδα της νομοθετικής του παρέμβασης για το κοινωνικό κράτος, δηλαδή για την πρωτοβάθμια υγεία, προβληματίζεσαι και αναρωτιέσαι: «Τώρα</w:t>
      </w:r>
      <w:r>
        <w:rPr>
          <w:rFonts w:eastAsia="Times New Roman"/>
          <w:szCs w:val="24"/>
        </w:rPr>
        <w:t>,</w:t>
      </w:r>
      <w:r>
        <w:rPr>
          <w:rFonts w:eastAsia="Times New Roman"/>
          <w:szCs w:val="24"/>
        </w:rPr>
        <w:t xml:space="preserve"> εδώ; Πάνω στην παιδεία, πάν</w:t>
      </w:r>
      <w:r>
        <w:rPr>
          <w:rFonts w:eastAsia="Times New Roman"/>
          <w:szCs w:val="24"/>
        </w:rPr>
        <w:t>ω στου Παππά το νομοσχέδιο, περνά στη ζούλα</w:t>
      </w:r>
      <w:r>
        <w:rPr>
          <w:rFonts w:eastAsia="Times New Roman"/>
          <w:szCs w:val="24"/>
        </w:rPr>
        <w:t xml:space="preserve"> την πρωτοβάθμια φροντίδα υγείας</w:t>
      </w:r>
      <w:r>
        <w:rPr>
          <w:rFonts w:eastAsia="Times New Roman"/>
          <w:szCs w:val="24"/>
        </w:rPr>
        <w:t>;</w:t>
      </w:r>
      <w:r>
        <w:rPr>
          <w:rFonts w:eastAsia="Times New Roman"/>
          <w:szCs w:val="24"/>
        </w:rPr>
        <w:t xml:space="preserve">»; </w:t>
      </w:r>
    </w:p>
    <w:p w14:paraId="428C374E" w14:textId="77777777" w:rsidR="00CF256A" w:rsidRDefault="008A1C0A">
      <w:pPr>
        <w:spacing w:line="600" w:lineRule="auto"/>
        <w:ind w:firstLine="720"/>
        <w:jc w:val="both"/>
        <w:rPr>
          <w:rFonts w:eastAsia="Times New Roman"/>
          <w:szCs w:val="24"/>
        </w:rPr>
      </w:pPr>
      <w:r>
        <w:rPr>
          <w:rFonts w:eastAsia="Times New Roman"/>
          <w:szCs w:val="24"/>
        </w:rPr>
        <w:lastRenderedPageBreak/>
        <w:t>Όπως βλέπετε στα θέματα της επικαιρότητας το κομμάτι της υγείας έχει πέσει πολύ χαμηλά, ενώ θα έπρεπε να είναι η κορωνίδα σας. Άλλες ήταν οι αγωνίες και οι σκέψεις σας</w:t>
      </w:r>
      <w:r>
        <w:rPr>
          <w:rFonts w:eastAsia="Times New Roman"/>
          <w:szCs w:val="24"/>
        </w:rPr>
        <w:t>,</w:t>
      </w:r>
      <w:r>
        <w:rPr>
          <w:rFonts w:eastAsia="Times New Roman"/>
          <w:szCs w:val="24"/>
        </w:rPr>
        <w:t xml:space="preserve"> φαίνετα</w:t>
      </w:r>
      <w:r>
        <w:rPr>
          <w:rFonts w:eastAsia="Times New Roman"/>
          <w:szCs w:val="24"/>
        </w:rPr>
        <w:t>ι</w:t>
      </w:r>
      <w:r>
        <w:rPr>
          <w:rFonts w:eastAsia="Times New Roman"/>
          <w:szCs w:val="24"/>
        </w:rPr>
        <w:t>,</w:t>
      </w:r>
      <w:r>
        <w:rPr>
          <w:rFonts w:eastAsia="Times New Roman"/>
          <w:szCs w:val="24"/>
        </w:rPr>
        <w:t xml:space="preserve"> και πραγματικά θα τις αποκαλύψουμε. </w:t>
      </w:r>
    </w:p>
    <w:p w14:paraId="428C374F" w14:textId="77777777" w:rsidR="00CF256A" w:rsidRDefault="008A1C0A">
      <w:pPr>
        <w:spacing w:line="600" w:lineRule="auto"/>
        <w:ind w:firstLine="720"/>
        <w:jc w:val="both"/>
        <w:rPr>
          <w:rFonts w:eastAsia="Times New Roman"/>
          <w:szCs w:val="24"/>
        </w:rPr>
      </w:pPr>
      <w:r>
        <w:rPr>
          <w:rFonts w:eastAsia="Times New Roman"/>
          <w:szCs w:val="24"/>
        </w:rPr>
        <w:t xml:space="preserve">Γιατί, λοιπόν, αυτό γίνεται τον Αύγουστο, λίγο πριν </w:t>
      </w:r>
      <w:r>
        <w:rPr>
          <w:rFonts w:eastAsia="Times New Roman"/>
          <w:szCs w:val="24"/>
        </w:rPr>
        <w:t xml:space="preserve">από </w:t>
      </w:r>
      <w:r>
        <w:rPr>
          <w:rFonts w:eastAsia="Times New Roman"/>
          <w:szCs w:val="24"/>
        </w:rPr>
        <w:t xml:space="preserve">τις διακοπές και το κλείσιμο της Βουλής; Γιατί έχουμε μπροστά την τρίτη αξιολόγηση. Η τρίτη αξιολόγηση έχει </w:t>
      </w:r>
      <w:proofErr w:type="spellStart"/>
      <w:r>
        <w:rPr>
          <w:rFonts w:eastAsia="Times New Roman"/>
          <w:szCs w:val="24"/>
        </w:rPr>
        <w:t>προαπαιτούμενα</w:t>
      </w:r>
      <w:proofErr w:type="spellEnd"/>
      <w:r>
        <w:rPr>
          <w:rFonts w:eastAsia="Times New Roman"/>
          <w:szCs w:val="24"/>
        </w:rPr>
        <w:t xml:space="preserve"> τα οποία πρέπει να ικανοποιηθούν; Το </w:t>
      </w:r>
      <w:r>
        <w:rPr>
          <w:rFonts w:eastAsia="Times New Roman"/>
          <w:szCs w:val="24"/>
        </w:rPr>
        <w:t xml:space="preserve">είπε ο κύριος Υπουργός προηγουμένως ότι προσπαθούμε να είμαστε αριστεροί μέσα σε ένα </w:t>
      </w:r>
      <w:proofErr w:type="spellStart"/>
      <w:r>
        <w:rPr>
          <w:rFonts w:eastAsia="Times New Roman"/>
          <w:szCs w:val="24"/>
        </w:rPr>
        <w:t>μνημονιακό</w:t>
      </w:r>
      <w:proofErr w:type="spellEnd"/>
      <w:r>
        <w:rPr>
          <w:rFonts w:eastAsia="Times New Roman"/>
          <w:szCs w:val="24"/>
        </w:rPr>
        <w:t xml:space="preserve"> περιβάλλον. </w:t>
      </w:r>
    </w:p>
    <w:p w14:paraId="428C3750" w14:textId="77777777" w:rsidR="00CF256A" w:rsidRDefault="008A1C0A">
      <w:pPr>
        <w:spacing w:line="600" w:lineRule="auto"/>
        <w:ind w:firstLine="720"/>
        <w:jc w:val="both"/>
        <w:rPr>
          <w:rFonts w:eastAsia="Times New Roman"/>
          <w:szCs w:val="24"/>
        </w:rPr>
      </w:pPr>
      <w:r>
        <w:rPr>
          <w:rFonts w:eastAsia="Times New Roman"/>
          <w:szCs w:val="24"/>
        </w:rPr>
        <w:t>Εγώ προσπαθώ τώρα να διαγνώσω ποιες είναι οι ανάγκες. Καταλήγω στο ότι δύο είναι οι ανάγκες που αποτελούν τις κινητήριες δυνάμεις αυτού του νομοσχε</w:t>
      </w:r>
      <w:r>
        <w:rPr>
          <w:rFonts w:eastAsia="Times New Roman"/>
          <w:szCs w:val="24"/>
        </w:rPr>
        <w:t xml:space="preserve">δίου. Πρώτον, οι </w:t>
      </w:r>
      <w:proofErr w:type="spellStart"/>
      <w:r>
        <w:rPr>
          <w:rFonts w:eastAsia="Times New Roman"/>
          <w:szCs w:val="24"/>
        </w:rPr>
        <w:t>μνημονιακές</w:t>
      </w:r>
      <w:proofErr w:type="spellEnd"/>
      <w:r>
        <w:rPr>
          <w:rFonts w:eastAsia="Times New Roman"/>
          <w:szCs w:val="24"/>
        </w:rPr>
        <w:t xml:space="preserve"> σας υποχρεώσεις, έτσι όπως τις υπογράψατε και με τα δύο χέρια το καλοκαίρι του 2015, το τρίτο μνημόνιο…</w:t>
      </w:r>
    </w:p>
    <w:p w14:paraId="428C3751" w14:textId="77777777" w:rsidR="00CF256A" w:rsidRDefault="008A1C0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παρακαλώ, μην κάνετε προσωπικές αναφορές. </w:t>
      </w:r>
    </w:p>
    <w:p w14:paraId="428C3752"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Εντάξει, κύριε Πρόε</w:t>
      </w:r>
      <w:r>
        <w:rPr>
          <w:rFonts w:eastAsia="Times New Roman"/>
          <w:szCs w:val="24"/>
        </w:rPr>
        <w:t xml:space="preserve">δρε. </w:t>
      </w:r>
    </w:p>
    <w:p w14:paraId="428C3753" w14:textId="77777777" w:rsidR="00CF256A" w:rsidRDefault="008A1C0A">
      <w:pPr>
        <w:spacing w:line="600" w:lineRule="auto"/>
        <w:ind w:firstLine="720"/>
        <w:jc w:val="both"/>
        <w:rPr>
          <w:rFonts w:eastAsia="Times New Roman"/>
          <w:szCs w:val="24"/>
        </w:rPr>
      </w:pPr>
      <w:r>
        <w:rPr>
          <w:rFonts w:eastAsia="Times New Roman"/>
          <w:szCs w:val="24"/>
        </w:rPr>
        <w:lastRenderedPageBreak/>
        <w:t>…</w:t>
      </w:r>
      <w:r>
        <w:rPr>
          <w:rFonts w:eastAsia="Times New Roman"/>
          <w:szCs w:val="24"/>
        </w:rPr>
        <w:t>δ</w:t>
      </w:r>
      <w:r>
        <w:rPr>
          <w:rFonts w:eastAsia="Times New Roman"/>
          <w:szCs w:val="24"/>
        </w:rPr>
        <w:t>εν έχετε το πολιτικό θάρρος και κρύβεστε και τα μαθαίνουμε από το Γερμανικό Κοινοβούλιο, όπως διαρρέ</w:t>
      </w:r>
      <w:r>
        <w:rPr>
          <w:rFonts w:eastAsia="Times New Roman"/>
          <w:szCs w:val="24"/>
        </w:rPr>
        <w:t>ουν</w:t>
      </w:r>
      <w:r>
        <w:rPr>
          <w:rFonts w:eastAsia="Times New Roman"/>
          <w:szCs w:val="24"/>
        </w:rPr>
        <w:t>. Τι στο καλό έχετε συνομολογήσει εκεί πέρα, κύριε Πρόεδρε της Βουλής; Είναι ένα μεγάλο πολιτικό έλλειμμα</w:t>
      </w:r>
      <w:r>
        <w:rPr>
          <w:rFonts w:eastAsia="Times New Roman"/>
          <w:szCs w:val="24"/>
        </w:rPr>
        <w:t>,</w:t>
      </w:r>
      <w:r>
        <w:rPr>
          <w:rFonts w:eastAsia="Times New Roman"/>
          <w:szCs w:val="24"/>
        </w:rPr>
        <w:t xml:space="preserve"> το οποίο θα καθορίζει τα επόμενα χρόνια τη δικιά σας </w:t>
      </w:r>
      <w:r>
        <w:rPr>
          <w:rFonts w:eastAsia="Times New Roman"/>
          <w:szCs w:val="24"/>
        </w:rPr>
        <w:t>Π</w:t>
      </w:r>
      <w:r>
        <w:rPr>
          <w:rFonts w:eastAsia="Times New Roman"/>
          <w:szCs w:val="24"/>
        </w:rPr>
        <w:t xml:space="preserve">ροεδρία. </w:t>
      </w:r>
    </w:p>
    <w:p w14:paraId="428C3754" w14:textId="77777777" w:rsidR="00CF256A" w:rsidRDefault="008A1C0A">
      <w:pPr>
        <w:spacing w:line="600" w:lineRule="auto"/>
        <w:ind w:firstLine="720"/>
        <w:jc w:val="both"/>
        <w:rPr>
          <w:rFonts w:eastAsia="Times New Roman"/>
          <w:szCs w:val="24"/>
        </w:rPr>
      </w:pPr>
      <w:r>
        <w:rPr>
          <w:rFonts w:eastAsia="Times New Roman"/>
          <w:szCs w:val="24"/>
        </w:rPr>
        <w:t xml:space="preserve">Εντάξει, η Κυβέρνηση έπρεπε να κρυφτεί. Τα συμπληρωματικά μέτρα που συνομολογήσατε </w:t>
      </w:r>
      <w:r>
        <w:rPr>
          <w:rFonts w:eastAsia="Times New Roman"/>
          <w:szCs w:val="24"/>
        </w:rPr>
        <w:t>μες σ</w:t>
      </w:r>
      <w:r>
        <w:rPr>
          <w:rFonts w:eastAsia="Times New Roman"/>
          <w:szCs w:val="24"/>
        </w:rPr>
        <w:t xml:space="preserve">τον Μάιο ως καλά, πειθαρχημένα παιδιά του </w:t>
      </w:r>
      <w:proofErr w:type="spellStart"/>
      <w:r>
        <w:rPr>
          <w:rFonts w:eastAsia="Times New Roman"/>
          <w:szCs w:val="24"/>
        </w:rPr>
        <w:t>Τόμσεν</w:t>
      </w:r>
      <w:proofErr w:type="spellEnd"/>
      <w:r>
        <w:rPr>
          <w:rFonts w:eastAsia="Times New Roman"/>
          <w:szCs w:val="24"/>
        </w:rPr>
        <w:t xml:space="preserve"> και του Σόιμπλε, δεν έπρεπε να τα ξέρει η </w:t>
      </w:r>
      <w:r>
        <w:rPr>
          <w:rFonts w:eastAsia="Times New Roman"/>
          <w:szCs w:val="24"/>
        </w:rPr>
        <w:t>ε</w:t>
      </w:r>
      <w:r>
        <w:rPr>
          <w:rFonts w:eastAsia="Times New Roman"/>
          <w:szCs w:val="24"/>
        </w:rPr>
        <w:t>λληνική Βου</w:t>
      </w:r>
      <w:r>
        <w:rPr>
          <w:rFonts w:eastAsia="Times New Roman"/>
          <w:szCs w:val="24"/>
        </w:rPr>
        <w:t>λή</w:t>
      </w:r>
      <w:r>
        <w:rPr>
          <w:rFonts w:eastAsia="Times New Roman"/>
          <w:szCs w:val="24"/>
        </w:rPr>
        <w:t>,</w:t>
      </w:r>
      <w:r>
        <w:rPr>
          <w:rFonts w:eastAsia="Times New Roman"/>
          <w:szCs w:val="24"/>
        </w:rPr>
        <w:t xml:space="preserve"> για να δούμε πώς θα κινηθεί το πλαίσιο και ο δρόμος στην παιδεία, στην υγεία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Η δημοσιονομική πειθαρχία της χώρας από πού θα αντληθεί; Από πού θα αντλήσει πόρους περικοπών; </w:t>
      </w:r>
    </w:p>
    <w:p w14:paraId="428C3755" w14:textId="77777777" w:rsidR="00CF256A" w:rsidRDefault="008A1C0A">
      <w:pPr>
        <w:spacing w:line="600" w:lineRule="auto"/>
        <w:ind w:firstLine="720"/>
        <w:jc w:val="both"/>
        <w:rPr>
          <w:rFonts w:eastAsia="Times New Roman"/>
          <w:szCs w:val="24"/>
        </w:rPr>
      </w:pPr>
      <w:r>
        <w:rPr>
          <w:rFonts w:eastAsia="Times New Roman"/>
          <w:szCs w:val="24"/>
        </w:rPr>
        <w:t>Αφού το βρήκαμε τέλος πάντων, πηγαίνω στη σελίδα 20, στο άρθρο 67 κα</w:t>
      </w:r>
      <w:r>
        <w:rPr>
          <w:rFonts w:eastAsia="Times New Roman"/>
          <w:szCs w:val="24"/>
        </w:rPr>
        <w:t xml:space="preserve">ι διαβάζω το ΤΟΜΥ. Κύριε Υπουργέ, κύριε Αναπληρωτά, βλέπω είστε καλοί </w:t>
      </w:r>
      <w:r>
        <w:rPr>
          <w:rFonts w:eastAsia="Times New Roman"/>
          <w:szCs w:val="24"/>
          <w:lang w:val="en-US"/>
        </w:rPr>
        <w:t>yes</w:t>
      </w:r>
      <w:r>
        <w:rPr>
          <w:rFonts w:eastAsia="Times New Roman"/>
          <w:szCs w:val="24"/>
        </w:rPr>
        <w:t xml:space="preserve"> </w:t>
      </w:r>
      <w:r>
        <w:rPr>
          <w:rFonts w:eastAsia="Times New Roman"/>
          <w:szCs w:val="24"/>
          <w:lang w:val="en-US"/>
        </w:rPr>
        <w:t>men</w:t>
      </w:r>
      <w:r>
        <w:rPr>
          <w:rFonts w:eastAsia="Times New Roman"/>
          <w:szCs w:val="24"/>
        </w:rPr>
        <w:t xml:space="preserve"> στην τρόικα. Ό,τι σας λέει η τρόικα πάτε και το φέρνετε; Για να δούμε, λοιπόν. Είναι μια ανάγκη, δημοσιονομική πειθαρχία, δαπάνες οι οποίες πρέπει να </w:t>
      </w:r>
      <w:proofErr w:type="spellStart"/>
      <w:r>
        <w:rPr>
          <w:rFonts w:eastAsia="Times New Roman"/>
          <w:szCs w:val="24"/>
        </w:rPr>
        <w:t>περικοπούν</w:t>
      </w:r>
      <w:proofErr w:type="spellEnd"/>
      <w:r>
        <w:rPr>
          <w:rFonts w:eastAsia="Times New Roman"/>
          <w:szCs w:val="24"/>
        </w:rPr>
        <w:t xml:space="preserve">. Άρα αυτό πρέπει </w:t>
      </w:r>
      <w:r>
        <w:rPr>
          <w:rFonts w:eastAsia="Times New Roman"/>
          <w:szCs w:val="24"/>
        </w:rPr>
        <w:t>να το ικανοποιήσετε. Το κρατά</w:t>
      </w:r>
      <w:r>
        <w:rPr>
          <w:rFonts w:eastAsia="Times New Roman"/>
          <w:szCs w:val="24"/>
        </w:rPr>
        <w:t>μ</w:t>
      </w:r>
      <w:r>
        <w:rPr>
          <w:rFonts w:eastAsia="Times New Roman"/>
          <w:szCs w:val="24"/>
        </w:rPr>
        <w:t>ε</w:t>
      </w:r>
      <w:r>
        <w:rPr>
          <w:rFonts w:eastAsia="Times New Roman"/>
          <w:szCs w:val="24"/>
        </w:rPr>
        <w:t>..</w:t>
      </w:r>
      <w:r>
        <w:rPr>
          <w:rFonts w:eastAsia="Times New Roman"/>
          <w:szCs w:val="24"/>
        </w:rPr>
        <w:t xml:space="preserve">. </w:t>
      </w:r>
    </w:p>
    <w:p w14:paraId="428C3756" w14:textId="77777777" w:rsidR="00CF256A" w:rsidRDefault="008A1C0A">
      <w:pPr>
        <w:spacing w:line="600" w:lineRule="auto"/>
        <w:ind w:firstLine="720"/>
        <w:jc w:val="both"/>
        <w:rPr>
          <w:rFonts w:eastAsia="Times New Roman"/>
          <w:szCs w:val="24"/>
        </w:rPr>
      </w:pPr>
      <w:r>
        <w:rPr>
          <w:rFonts w:eastAsia="Times New Roman"/>
          <w:szCs w:val="24"/>
        </w:rPr>
        <w:t>Δεύτερον, είναι ένα κομματικό ακροατήριο</w:t>
      </w:r>
      <w:r>
        <w:rPr>
          <w:rFonts w:eastAsia="Times New Roman"/>
          <w:szCs w:val="24"/>
        </w:rPr>
        <w:t>,</w:t>
      </w:r>
      <w:r>
        <w:rPr>
          <w:rFonts w:eastAsia="Times New Roman"/>
          <w:szCs w:val="24"/>
        </w:rPr>
        <w:t xml:space="preserve"> που πρέπει να το ικανοποιήσετε. Σήμερα, λοιπόν, υπογράφει ο Υπουργός, αφού </w:t>
      </w:r>
      <w:r>
        <w:rPr>
          <w:rFonts w:eastAsia="Times New Roman"/>
          <w:szCs w:val="24"/>
        </w:rPr>
        <w:lastRenderedPageBreak/>
        <w:t>ενέκρινε το ΑΣΕΠ τρεις χιλιάδες διορισμούς. Για να σας πω τώρα, αριστερέ κύριε Υπουργέ μου, από πότε τα</w:t>
      </w:r>
      <w:r>
        <w:rPr>
          <w:rFonts w:eastAsia="Times New Roman"/>
          <w:szCs w:val="24"/>
        </w:rPr>
        <w:t xml:space="preserve"> ευρωπαϊκά προγράμματα είναι θέσεις ΑΣΕΠ και μάλιστα δημόσιες θέσεις; Δημόσιοι λειτουργοί </w:t>
      </w:r>
      <w:r>
        <w:rPr>
          <w:rFonts w:eastAsia="Times New Roman"/>
          <w:szCs w:val="24"/>
        </w:rPr>
        <w:t xml:space="preserve">βγαίνουν από </w:t>
      </w:r>
      <w:r>
        <w:rPr>
          <w:rFonts w:eastAsia="Times New Roman"/>
          <w:szCs w:val="24"/>
        </w:rPr>
        <w:t xml:space="preserve">τα ευρωπαϊκά προγράμματα; </w:t>
      </w:r>
    </w:p>
    <w:p w14:paraId="428C3757" w14:textId="77777777" w:rsidR="00CF256A" w:rsidRDefault="008A1C0A">
      <w:pPr>
        <w:spacing w:line="600" w:lineRule="auto"/>
        <w:ind w:firstLine="720"/>
        <w:jc w:val="both"/>
        <w:rPr>
          <w:rFonts w:eastAsia="Times New Roman"/>
          <w:szCs w:val="24"/>
        </w:rPr>
      </w:pPr>
      <w:r>
        <w:rPr>
          <w:rFonts w:eastAsia="Times New Roman"/>
          <w:szCs w:val="24"/>
        </w:rPr>
        <w:t>Εσείς, η Αριστερά, δεν λέγατε ότι αυτοί που είναι στα προγράμματα είναι οι είλωτες της ελληνικής κοινωνίας, η νεολαία που πάει</w:t>
      </w:r>
      <w:r>
        <w:rPr>
          <w:rFonts w:eastAsia="Times New Roman"/>
          <w:szCs w:val="24"/>
        </w:rPr>
        <w:t xml:space="preserve"> για 400, 500, 600 ευρώ; Δεν έχει σημασία που τους ξεγελάτε σήμερα και λέτε </w:t>
      </w:r>
      <w:r>
        <w:rPr>
          <w:rFonts w:eastAsia="Times New Roman"/>
          <w:szCs w:val="24"/>
        </w:rPr>
        <w:t>ε</w:t>
      </w:r>
      <w:r>
        <w:rPr>
          <w:rFonts w:eastAsia="Times New Roman"/>
          <w:szCs w:val="24"/>
        </w:rPr>
        <w:t>πιμελητής Α</w:t>
      </w:r>
      <w:r>
        <w:rPr>
          <w:rFonts w:eastAsia="Times New Roman"/>
          <w:szCs w:val="24"/>
        </w:rPr>
        <w:t>΄</w:t>
      </w:r>
      <w:r>
        <w:rPr>
          <w:rFonts w:eastAsia="Times New Roman"/>
          <w:szCs w:val="24"/>
        </w:rPr>
        <w:t xml:space="preserve"> ή Β</w:t>
      </w:r>
      <w:r>
        <w:rPr>
          <w:rFonts w:eastAsia="Times New Roman"/>
          <w:szCs w:val="24"/>
        </w:rPr>
        <w:t>΄</w:t>
      </w:r>
      <w:r>
        <w:rPr>
          <w:rFonts w:eastAsia="Times New Roman"/>
          <w:szCs w:val="24"/>
        </w:rPr>
        <w:t xml:space="preserve"> στον μισθό. </w:t>
      </w:r>
    </w:p>
    <w:p w14:paraId="428C3758" w14:textId="77777777" w:rsidR="00CF256A" w:rsidRDefault="008A1C0A">
      <w:pPr>
        <w:spacing w:line="600" w:lineRule="auto"/>
        <w:ind w:firstLine="720"/>
        <w:jc w:val="both"/>
        <w:rPr>
          <w:rFonts w:eastAsia="Times New Roman"/>
          <w:szCs w:val="24"/>
        </w:rPr>
      </w:pPr>
      <w:r>
        <w:rPr>
          <w:rFonts w:eastAsia="Times New Roman"/>
          <w:szCs w:val="24"/>
        </w:rPr>
        <w:t xml:space="preserve">Τα ευρωπαϊκά προγράμματα, δηλαδή το ΕΣΠΑ δημιουργεί δομές όπου θα έχει αύριο νομικό έρεισμα κάποιος να ζητήσει μονιμοποίηση του </w:t>
      </w:r>
      <w:r>
        <w:rPr>
          <w:rFonts w:eastAsia="Times New Roman"/>
          <w:szCs w:val="24"/>
        </w:rPr>
        <w:t>δ</w:t>
      </w:r>
      <w:r>
        <w:rPr>
          <w:rFonts w:eastAsia="Times New Roman"/>
          <w:szCs w:val="24"/>
        </w:rPr>
        <w:t xml:space="preserve">ημοσίου; </w:t>
      </w:r>
    </w:p>
    <w:p w14:paraId="428C3759" w14:textId="77777777" w:rsidR="00CF256A" w:rsidRDefault="008A1C0A">
      <w:pPr>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ΠΑΠΑΔΟΠΟΥΛΟΣ:</w:t>
      </w:r>
      <w:r>
        <w:rPr>
          <w:rFonts w:eastAsia="Times New Roman"/>
          <w:szCs w:val="24"/>
        </w:rPr>
        <w:t xml:space="preserve"> Τελικά είναι σοβιετικό ή </w:t>
      </w:r>
      <w:proofErr w:type="spellStart"/>
      <w:r>
        <w:rPr>
          <w:rFonts w:eastAsia="Times New Roman"/>
          <w:szCs w:val="24"/>
        </w:rPr>
        <w:t>μνημονιακό</w:t>
      </w:r>
      <w:proofErr w:type="spellEnd"/>
      <w:r>
        <w:rPr>
          <w:rFonts w:eastAsia="Times New Roman"/>
          <w:szCs w:val="24"/>
        </w:rPr>
        <w:t xml:space="preserve">; Πρέπει να καταλήξετε στο τι είναι. </w:t>
      </w:r>
    </w:p>
    <w:p w14:paraId="428C375A"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Θα σας πω, κύριε Παπαδόπουλε. Είναι κουτοπόνηρο, λαϊκίστικο. Είστε καλός με τον </w:t>
      </w:r>
      <w:proofErr w:type="spellStart"/>
      <w:r>
        <w:rPr>
          <w:rFonts w:eastAsia="Times New Roman"/>
          <w:szCs w:val="24"/>
        </w:rPr>
        <w:t>Τόμσεν</w:t>
      </w:r>
      <w:proofErr w:type="spellEnd"/>
      <w:r>
        <w:rPr>
          <w:rFonts w:eastAsia="Times New Roman"/>
          <w:szCs w:val="24"/>
        </w:rPr>
        <w:t>. Γιατί; Για να τα πούμε τώρα. Θα το εξηγήσω. Θέλει λίγη προσ</w:t>
      </w:r>
      <w:r>
        <w:rPr>
          <w:rFonts w:eastAsia="Times New Roman"/>
          <w:szCs w:val="24"/>
        </w:rPr>
        <w:t xml:space="preserve">οχή, όμως. </w:t>
      </w:r>
    </w:p>
    <w:p w14:paraId="428C375B" w14:textId="77777777" w:rsidR="00CF256A" w:rsidRDefault="008A1C0A">
      <w:pPr>
        <w:spacing w:line="600" w:lineRule="auto"/>
        <w:ind w:firstLine="720"/>
        <w:jc w:val="both"/>
        <w:rPr>
          <w:rFonts w:eastAsia="Times New Roman"/>
          <w:szCs w:val="24"/>
        </w:rPr>
      </w:pPr>
      <w:r>
        <w:rPr>
          <w:rFonts w:eastAsia="Times New Roman"/>
          <w:szCs w:val="24"/>
        </w:rPr>
        <w:t>Κοιτάξτε να δείτε, είπαμε να μιλήσουμε λίγο σοβαρά. Ακούστε με, όμως, όπως άκουσα εγώ τον κ. Ξανθό. Εδώ</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w:t>
      </w:r>
      <w:r>
        <w:rPr>
          <w:rFonts w:eastAsia="Times New Roman"/>
          <w:szCs w:val="24"/>
        </w:rPr>
        <w:lastRenderedPageBreak/>
        <w:t>τι κάνε</w:t>
      </w:r>
      <w:r>
        <w:rPr>
          <w:rFonts w:eastAsia="Times New Roman"/>
          <w:szCs w:val="24"/>
        </w:rPr>
        <w:t>τε</w:t>
      </w:r>
      <w:r>
        <w:rPr>
          <w:rFonts w:eastAsia="Times New Roman"/>
          <w:szCs w:val="24"/>
        </w:rPr>
        <w:t>; Φέρνε</w:t>
      </w:r>
      <w:r>
        <w:rPr>
          <w:rFonts w:eastAsia="Times New Roman"/>
          <w:szCs w:val="24"/>
        </w:rPr>
        <w:t>τε</w:t>
      </w:r>
      <w:r>
        <w:rPr>
          <w:rFonts w:eastAsia="Times New Roman"/>
          <w:szCs w:val="24"/>
        </w:rPr>
        <w:t xml:space="preserve"> τον </w:t>
      </w:r>
      <w:r>
        <w:rPr>
          <w:rFonts w:eastAsia="Times New Roman"/>
          <w:szCs w:val="24"/>
          <w:lang w:val="en-US"/>
        </w:rPr>
        <w:t>gate</w:t>
      </w:r>
      <w:r>
        <w:rPr>
          <w:rFonts w:eastAsia="Times New Roman"/>
          <w:szCs w:val="24"/>
        </w:rPr>
        <w:t xml:space="preserve"> </w:t>
      </w:r>
      <w:r>
        <w:rPr>
          <w:rFonts w:eastAsia="Times New Roman"/>
          <w:szCs w:val="24"/>
          <w:lang w:val="en-US"/>
        </w:rPr>
        <w:t>keeper</w:t>
      </w:r>
      <w:r>
        <w:rPr>
          <w:rFonts w:eastAsia="Times New Roman"/>
          <w:szCs w:val="24"/>
        </w:rPr>
        <w:t>, τον ΤΟΜΥ. Π</w:t>
      </w:r>
      <w:r>
        <w:rPr>
          <w:rFonts w:eastAsia="Times New Roman"/>
          <w:szCs w:val="24"/>
        </w:rPr>
        <w:t>εί</w:t>
      </w:r>
      <w:r>
        <w:rPr>
          <w:rFonts w:eastAsia="Times New Roman"/>
          <w:szCs w:val="24"/>
        </w:rPr>
        <w:t>τε τον οικογενειακό γιατρό, αλλά δεν σας αρέσει η έννοια της οικογένειας</w:t>
      </w:r>
      <w:r>
        <w:rPr>
          <w:rFonts w:eastAsia="Times New Roman"/>
          <w:szCs w:val="24"/>
        </w:rPr>
        <w:t>,</w:t>
      </w:r>
      <w:r>
        <w:rPr>
          <w:rFonts w:eastAsia="Times New Roman"/>
          <w:szCs w:val="24"/>
        </w:rPr>
        <w:t xml:space="preserve"> απ’ ό</w:t>
      </w:r>
      <w:r>
        <w:rPr>
          <w:rFonts w:eastAsia="Times New Roman"/>
          <w:szCs w:val="24"/>
        </w:rPr>
        <w:t>,</w:t>
      </w:r>
      <w:r>
        <w:rPr>
          <w:rFonts w:eastAsia="Times New Roman"/>
          <w:szCs w:val="24"/>
        </w:rPr>
        <w:t>τι</w:t>
      </w:r>
      <w:r>
        <w:rPr>
          <w:rFonts w:eastAsia="Times New Roman"/>
          <w:szCs w:val="24"/>
        </w:rPr>
        <w:t xml:space="preserve"> φαίνεται</w:t>
      </w:r>
      <w:r>
        <w:rPr>
          <w:rFonts w:eastAsia="Times New Roman"/>
          <w:szCs w:val="24"/>
        </w:rPr>
        <w:t>,</w:t>
      </w:r>
      <w:r>
        <w:rPr>
          <w:rFonts w:eastAsia="Times New Roman"/>
          <w:szCs w:val="24"/>
        </w:rPr>
        <w:t xml:space="preserve"> και τον λέτε ΤΟΜΥ. </w:t>
      </w:r>
    </w:p>
    <w:p w14:paraId="428C375C" w14:textId="77777777" w:rsidR="00CF256A" w:rsidRDefault="008A1C0A">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428C375D" w14:textId="77777777" w:rsidR="00CF256A" w:rsidRDefault="008A1C0A">
      <w:pPr>
        <w:spacing w:line="600" w:lineRule="auto"/>
        <w:ind w:firstLine="720"/>
        <w:jc w:val="both"/>
        <w:rPr>
          <w:rFonts w:eastAsia="Times New Roman"/>
          <w:szCs w:val="24"/>
        </w:rPr>
      </w:pPr>
      <w:r>
        <w:rPr>
          <w:rFonts w:eastAsia="Times New Roman"/>
          <w:szCs w:val="24"/>
        </w:rPr>
        <w:t xml:space="preserve">Αφού δεν σας αρέσει. Είστε κομμουνιστές. Όχι, μη λέμε αυτή τη λέξη τώρα. Θα έρθει εδώ η </w:t>
      </w:r>
      <w:r>
        <w:rPr>
          <w:rFonts w:eastAsia="Times New Roman"/>
          <w:szCs w:val="24"/>
        </w:rPr>
        <w:t xml:space="preserve">άλλη </w:t>
      </w:r>
      <w:r>
        <w:rPr>
          <w:rFonts w:eastAsia="Times New Roman"/>
          <w:szCs w:val="24"/>
        </w:rPr>
        <w:t xml:space="preserve">πτέρυγα και θα πέσει να σας πλακώσει. Αφήστε το αυτό. Είστε </w:t>
      </w:r>
      <w:r>
        <w:rPr>
          <w:rFonts w:eastAsia="Times New Roman"/>
          <w:szCs w:val="24"/>
        </w:rPr>
        <w:t>«</w:t>
      </w:r>
      <w:r>
        <w:rPr>
          <w:rFonts w:eastAsia="Times New Roman"/>
          <w:szCs w:val="24"/>
        </w:rPr>
        <w:t>Αριστεροί</w:t>
      </w:r>
      <w:r>
        <w:rPr>
          <w:rFonts w:eastAsia="Times New Roman"/>
          <w:szCs w:val="24"/>
        </w:rPr>
        <w:t>»</w:t>
      </w:r>
      <w:r>
        <w:rPr>
          <w:rFonts w:eastAsia="Times New Roman"/>
          <w:szCs w:val="24"/>
        </w:rPr>
        <w:t xml:space="preserve">. </w:t>
      </w:r>
    </w:p>
    <w:p w14:paraId="428C375E" w14:textId="77777777" w:rsidR="00CF256A" w:rsidRDefault="008A1C0A">
      <w:pPr>
        <w:spacing w:line="600" w:lineRule="auto"/>
        <w:ind w:firstLine="720"/>
        <w:jc w:val="both"/>
        <w:rPr>
          <w:rFonts w:eastAsia="Times New Roman"/>
          <w:szCs w:val="24"/>
        </w:rPr>
      </w:pPr>
      <w:r>
        <w:rPr>
          <w:rFonts w:eastAsia="Times New Roman"/>
          <w:szCs w:val="24"/>
        </w:rPr>
        <w:t xml:space="preserve">Άρα, λοιπόν, ο ΤΟΜΥ ως </w:t>
      </w:r>
      <w:r>
        <w:rPr>
          <w:rFonts w:eastAsia="Times New Roman"/>
          <w:szCs w:val="24"/>
          <w:lang w:val="en-US"/>
        </w:rPr>
        <w:t>gate</w:t>
      </w:r>
      <w:r>
        <w:rPr>
          <w:rFonts w:eastAsia="Times New Roman"/>
          <w:szCs w:val="24"/>
        </w:rPr>
        <w:t xml:space="preserve"> </w:t>
      </w:r>
      <w:r>
        <w:rPr>
          <w:rFonts w:eastAsia="Times New Roman"/>
          <w:szCs w:val="24"/>
          <w:lang w:val="en-US"/>
        </w:rPr>
        <w:t>keeper</w:t>
      </w:r>
      <w:r>
        <w:rPr>
          <w:rFonts w:eastAsia="Times New Roman"/>
          <w:szCs w:val="24"/>
        </w:rPr>
        <w:t>, ως αυτός που εισάγει στο σύστημα τον ασθενή, έχει μια αυστηρά πορεία. Αυτό πραγματικά το ζητάει</w:t>
      </w:r>
      <w:r>
        <w:rPr>
          <w:rFonts w:eastAsia="Times New Roman"/>
          <w:szCs w:val="24"/>
        </w:rPr>
        <w:t xml:space="preserve"> η τρόικα</w:t>
      </w:r>
      <w:r>
        <w:rPr>
          <w:rFonts w:eastAsia="Times New Roman"/>
          <w:szCs w:val="24"/>
        </w:rPr>
        <w:t>. Ζητάει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τιθάσευση των δημοσιονομικών δαπανών κ</w:t>
      </w:r>
      <w:r>
        <w:rPr>
          <w:rFonts w:eastAsia="Times New Roman"/>
          <w:szCs w:val="24"/>
        </w:rPr>
        <w:t>α</w:t>
      </w:r>
      <w:r>
        <w:rPr>
          <w:rFonts w:eastAsia="Times New Roman"/>
          <w:szCs w:val="24"/>
        </w:rPr>
        <w:t>ι</w:t>
      </w:r>
      <w:r>
        <w:rPr>
          <w:rFonts w:eastAsia="Times New Roman"/>
          <w:szCs w:val="24"/>
        </w:rPr>
        <w:t xml:space="preserve"> δεν ακούει</w:t>
      </w:r>
      <w:r>
        <w:rPr>
          <w:rFonts w:eastAsia="Times New Roman"/>
          <w:szCs w:val="24"/>
        </w:rPr>
        <w:t xml:space="preserve"> </w:t>
      </w:r>
      <w:r>
        <w:rPr>
          <w:rFonts w:eastAsia="Times New Roman"/>
          <w:szCs w:val="24"/>
        </w:rPr>
        <w:t>εσένα</w:t>
      </w:r>
      <w:r>
        <w:rPr>
          <w:rFonts w:eastAsia="Times New Roman"/>
          <w:szCs w:val="24"/>
        </w:rPr>
        <w:t>,</w:t>
      </w:r>
      <w:r>
        <w:rPr>
          <w:rFonts w:eastAsia="Times New Roman"/>
          <w:szCs w:val="24"/>
        </w:rPr>
        <w:t xml:space="preserve"> </w:t>
      </w:r>
      <w:r>
        <w:rPr>
          <w:rFonts w:eastAsia="Times New Roman"/>
          <w:szCs w:val="24"/>
        </w:rPr>
        <w:t>πολίτη,</w:t>
      </w:r>
      <w:r>
        <w:rPr>
          <w:rFonts w:eastAsia="Times New Roman"/>
          <w:szCs w:val="24"/>
        </w:rPr>
        <w:t xml:space="preserve"> που σε πόνεσε το αυτί και πας σ</w:t>
      </w:r>
      <w:r>
        <w:rPr>
          <w:rFonts w:eastAsia="Times New Roman"/>
          <w:szCs w:val="24"/>
        </w:rPr>
        <w:t>το νοσοκομείο ή εσένα που σε πόνεσε το αυτί σου και πας στο κέντρο υγείας ή εσένα που σε πόνεσε η κοιλιά σου και πας από δω και από κει. Όλη αυτή η διαδικασία αυξάνει τα έξοδα. Όχι, θέλει πειθαρχία πραγματικά. Είναι αυτό ένα σύστημα το οποίο μπορεί να λειτ</w:t>
      </w:r>
      <w:r>
        <w:rPr>
          <w:rFonts w:eastAsia="Times New Roman"/>
          <w:szCs w:val="24"/>
        </w:rPr>
        <w:t>ουργήσει ως δημοσιονομικά πειθαρχημένο. Έχει μία βάση</w:t>
      </w:r>
      <w:r>
        <w:rPr>
          <w:rFonts w:eastAsia="Times New Roman"/>
          <w:szCs w:val="24"/>
        </w:rPr>
        <w:t xml:space="preserve"> λέμε εμείς για τη δημοσιονομική πειθαρχία..</w:t>
      </w:r>
      <w:r>
        <w:rPr>
          <w:rFonts w:eastAsia="Times New Roman"/>
          <w:szCs w:val="24"/>
        </w:rPr>
        <w:t xml:space="preserve">. </w:t>
      </w:r>
    </w:p>
    <w:p w14:paraId="428C375F" w14:textId="77777777" w:rsidR="00CF256A" w:rsidRDefault="008A1C0A">
      <w:pPr>
        <w:spacing w:line="600" w:lineRule="auto"/>
        <w:ind w:firstLine="720"/>
        <w:jc w:val="both"/>
        <w:rPr>
          <w:rFonts w:eastAsia="Times New Roman"/>
          <w:szCs w:val="24"/>
        </w:rPr>
      </w:pPr>
      <w:r>
        <w:rPr>
          <w:rFonts w:eastAsia="Times New Roman"/>
          <w:szCs w:val="24"/>
        </w:rPr>
        <w:lastRenderedPageBreak/>
        <w:t>Το ερώτημα είναι άλλο. Πώς μπορείς να ταιριάξεις αυτά τα δύο; Είναι κρατικό σύστημα; Όχι. Είναι μαϊμού σύστημα κρατικό. Όμως εσείς τι κάνετε; Έρχεστε τώρα ε</w:t>
      </w:r>
      <w:r>
        <w:rPr>
          <w:rFonts w:eastAsia="Times New Roman"/>
          <w:szCs w:val="24"/>
        </w:rPr>
        <w:t xml:space="preserve">δώ να στήσετε κρατικές δομές πάνω σε ευρωπαϊκό πρόγραμμα το οποίο έχει προοπτική; </w:t>
      </w:r>
    </w:p>
    <w:p w14:paraId="428C3760" w14:textId="77777777" w:rsidR="00CF256A" w:rsidRDefault="008A1C0A">
      <w:pPr>
        <w:spacing w:line="600" w:lineRule="auto"/>
        <w:ind w:firstLine="720"/>
        <w:jc w:val="both"/>
        <w:rPr>
          <w:rFonts w:eastAsia="Times New Roman"/>
          <w:szCs w:val="24"/>
        </w:rPr>
      </w:pPr>
      <w:r>
        <w:rPr>
          <w:rFonts w:eastAsia="Times New Roman"/>
          <w:szCs w:val="24"/>
        </w:rPr>
        <w:t>Όχι, κύριε Υπουργέ. Τι είπατε τώρα εδώ; Μας φέρατε κάτι αναλογίες ότι από το 2020 θα μπει το κράτος μέσα</w:t>
      </w:r>
      <w:r>
        <w:rPr>
          <w:rFonts w:eastAsia="Times New Roman"/>
          <w:szCs w:val="24"/>
        </w:rPr>
        <w:t xml:space="preserve"> εξ ολοκλήρου με τους πόρους του</w:t>
      </w:r>
      <w:r>
        <w:rPr>
          <w:rFonts w:eastAsia="Times New Roman"/>
          <w:szCs w:val="24"/>
        </w:rPr>
        <w:t>. Όταν μπει το κράτος μέσα το 2020 κα</w:t>
      </w:r>
      <w:r>
        <w:rPr>
          <w:rFonts w:eastAsia="Times New Roman"/>
          <w:szCs w:val="24"/>
        </w:rPr>
        <w:t>ι βρεις 400 εκατομμύρια…</w:t>
      </w:r>
    </w:p>
    <w:p w14:paraId="428C3761"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80 εκατομμύρια.</w:t>
      </w:r>
    </w:p>
    <w:p w14:paraId="428C3762"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Σήμερα. Ξεκινάς με 80 εκατομμύρια και έχεις άλλα 60 εκατομμύρια για να πας στα 140 εκατομμύρια. Αυτά έχεις </w:t>
      </w:r>
      <w:r>
        <w:rPr>
          <w:rFonts w:eastAsia="Times New Roman"/>
          <w:szCs w:val="24"/>
        </w:rPr>
        <w:t>ως</w:t>
      </w:r>
      <w:r>
        <w:rPr>
          <w:rFonts w:eastAsia="Times New Roman"/>
          <w:szCs w:val="24"/>
        </w:rPr>
        <w:t xml:space="preserve"> χρήμα. Ξέρεις τι λες; Λες στον κ. </w:t>
      </w:r>
      <w:proofErr w:type="spellStart"/>
      <w:r>
        <w:rPr>
          <w:rFonts w:eastAsia="Times New Roman"/>
          <w:szCs w:val="24"/>
        </w:rPr>
        <w:t>Τόμσεν</w:t>
      </w:r>
      <w:proofErr w:type="spellEnd"/>
      <w:r>
        <w:rPr>
          <w:rFonts w:eastAsia="Times New Roman"/>
          <w:szCs w:val="24"/>
        </w:rPr>
        <w:t xml:space="preserve"> </w:t>
      </w:r>
      <w:r>
        <w:rPr>
          <w:rFonts w:eastAsia="Times New Roman"/>
          <w:szCs w:val="24"/>
        </w:rPr>
        <w:t xml:space="preserve">ότι </w:t>
      </w:r>
      <w:r>
        <w:rPr>
          <w:rFonts w:eastAsia="Times New Roman"/>
          <w:szCs w:val="24"/>
        </w:rPr>
        <w:t xml:space="preserve">εγώ ξεκινάω τον ΤΟΜΥ </w:t>
      </w:r>
      <w:r>
        <w:rPr>
          <w:rFonts w:eastAsia="Times New Roman"/>
          <w:szCs w:val="24"/>
          <w:lang w:val="en-US"/>
        </w:rPr>
        <w:t>gate</w:t>
      </w:r>
      <w:r>
        <w:rPr>
          <w:rFonts w:eastAsia="Times New Roman"/>
          <w:szCs w:val="24"/>
        </w:rPr>
        <w:t xml:space="preserve"> </w:t>
      </w:r>
      <w:r>
        <w:rPr>
          <w:rFonts w:eastAsia="Times New Roman"/>
          <w:szCs w:val="24"/>
          <w:lang w:val="en-US"/>
        </w:rPr>
        <w:t>keeper</w:t>
      </w:r>
      <w:r>
        <w:rPr>
          <w:rFonts w:eastAsia="Times New Roman"/>
          <w:szCs w:val="24"/>
        </w:rPr>
        <w:t>, ο οποίος θα μου ελέγξει τη ροή του ασθενούς, θα έχω πειθαρχία σε αυτό το σύστημα και μάλιστα με αυστηρότητα</w:t>
      </w:r>
      <w:r>
        <w:rPr>
          <w:rFonts w:eastAsia="Times New Roman"/>
          <w:szCs w:val="24"/>
        </w:rPr>
        <w:t>,</w:t>
      </w:r>
      <w:r>
        <w:rPr>
          <w:rFonts w:eastAsia="Times New Roman"/>
          <w:szCs w:val="24"/>
        </w:rPr>
        <w:t xml:space="preserve"> χωρίς επιλογή, για να είμαι λίγο </w:t>
      </w:r>
      <w:proofErr w:type="spellStart"/>
      <w:r>
        <w:rPr>
          <w:rFonts w:eastAsia="Times New Roman"/>
          <w:szCs w:val="24"/>
        </w:rPr>
        <w:t>αριστερούλης</w:t>
      </w:r>
      <w:proofErr w:type="spellEnd"/>
      <w:r>
        <w:rPr>
          <w:rFonts w:eastAsia="Times New Roman"/>
          <w:szCs w:val="24"/>
        </w:rPr>
        <w:t xml:space="preserve">. Εγώ τον κρατάω πειθαρχημένο και τον πηγαίνω εκεί </w:t>
      </w:r>
      <w:r>
        <w:rPr>
          <w:rFonts w:eastAsia="Times New Roman"/>
          <w:szCs w:val="24"/>
        </w:rPr>
        <w:lastRenderedPageBreak/>
        <w:t xml:space="preserve">που εγώ κρίνω ως </w:t>
      </w:r>
      <w:r>
        <w:rPr>
          <w:rFonts w:eastAsia="Times New Roman"/>
          <w:szCs w:val="24"/>
        </w:rPr>
        <w:t xml:space="preserve">γιατρός, για να μην πω κομματικός </w:t>
      </w:r>
      <w:proofErr w:type="spellStart"/>
      <w:r>
        <w:rPr>
          <w:rFonts w:eastAsia="Times New Roman"/>
          <w:szCs w:val="24"/>
        </w:rPr>
        <w:t>ινστρούκτορας</w:t>
      </w:r>
      <w:proofErr w:type="spellEnd"/>
      <w:r>
        <w:rPr>
          <w:rFonts w:eastAsia="Times New Roman"/>
          <w:szCs w:val="24"/>
        </w:rPr>
        <w:t xml:space="preserve">. Τουλάχιστον εγώ θέλω να ελέγξω σε επίπεδο γειτονιάς </w:t>
      </w:r>
      <w:r>
        <w:rPr>
          <w:rFonts w:eastAsia="Times New Roman"/>
          <w:szCs w:val="24"/>
        </w:rPr>
        <w:t>την υγεία! Χ</w:t>
      </w:r>
      <w:r>
        <w:rPr>
          <w:rFonts w:eastAsia="Times New Roman"/>
          <w:szCs w:val="24"/>
        </w:rPr>
        <w:t>αλά</w:t>
      </w:r>
      <w:r>
        <w:rPr>
          <w:rFonts w:eastAsia="Times New Roman"/>
          <w:szCs w:val="24"/>
        </w:rPr>
        <w:t>τ</w:t>
      </w:r>
      <w:r>
        <w:rPr>
          <w:rFonts w:eastAsia="Times New Roman"/>
          <w:szCs w:val="24"/>
        </w:rPr>
        <w:t xml:space="preserve">ε και την έννοια της γειτονιάς τώρα. </w:t>
      </w:r>
    </w:p>
    <w:p w14:paraId="428C3763" w14:textId="77777777" w:rsidR="00CF256A" w:rsidRDefault="008A1C0A">
      <w:pPr>
        <w:spacing w:line="600" w:lineRule="auto"/>
        <w:ind w:firstLine="720"/>
        <w:jc w:val="both"/>
        <w:rPr>
          <w:rFonts w:eastAsia="Times New Roman"/>
          <w:szCs w:val="24"/>
        </w:rPr>
      </w:pPr>
      <w:r>
        <w:rPr>
          <w:rFonts w:eastAsia="Times New Roman"/>
          <w:szCs w:val="24"/>
        </w:rPr>
        <w:t>Κοιτάξτε να δείτε. Κάνετε μια πολιτική τώρα και λέτε: «Ελληνικέ λαέ, στη γειτονιά σου έρχομαι</w:t>
      </w:r>
      <w:r>
        <w:rPr>
          <w:rFonts w:eastAsia="Times New Roman"/>
          <w:szCs w:val="24"/>
        </w:rPr>
        <w:t>.</w:t>
      </w:r>
      <w:r>
        <w:rPr>
          <w:rFonts w:eastAsia="Times New Roman"/>
          <w:szCs w:val="24"/>
        </w:rPr>
        <w:t xml:space="preserve">». </w:t>
      </w:r>
      <w:r>
        <w:rPr>
          <w:rFonts w:eastAsia="Times New Roman"/>
          <w:szCs w:val="24"/>
        </w:rPr>
        <w:t>Αφήστε λίγο τη γειτονιά έξω, αφήστε τη γειτονιά στην άκρη</w:t>
      </w:r>
      <w:r>
        <w:rPr>
          <w:rFonts w:eastAsia="Times New Roman"/>
          <w:szCs w:val="24"/>
        </w:rPr>
        <w:t>,</w:t>
      </w:r>
      <w:r>
        <w:rPr>
          <w:rFonts w:eastAsia="Times New Roman"/>
          <w:szCs w:val="24"/>
        </w:rPr>
        <w:t xml:space="preserve"> γιατί αυτός δεν θα είναι ο οικογενειακός γιατρός. Ο οικογενειακός γιατρός είναι αυτό που λέμε εμείς, με ελεύθερη επιλογή. Αυτός θα είναι ο κομματικός γιατρός. Υποτιμάτε, υποβιβάζετε και εξευτελίζετ</w:t>
      </w:r>
      <w:r>
        <w:rPr>
          <w:rFonts w:eastAsia="Times New Roman"/>
          <w:szCs w:val="24"/>
        </w:rPr>
        <w:t>ε την έννοια αυτή.</w:t>
      </w:r>
    </w:p>
    <w:p w14:paraId="428C3764"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Δεν ντρέπεστε λίγο;</w:t>
      </w:r>
    </w:p>
    <w:p w14:paraId="428C3765"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Το ΤΟΜΥ δεν μπορεί να έρθει και να μιλήσει για οικογενειακό γιατρό, αυτός ο οποίος θα επιβληθεί στον κόσμο και θα είναι υποχρεωτική η είσοδος του κόσμου δι</w:t>
      </w:r>
      <w:r>
        <w:rPr>
          <w:rFonts w:eastAsia="Times New Roman"/>
          <w:szCs w:val="24"/>
        </w:rPr>
        <w:t>ά</w:t>
      </w:r>
      <w:r>
        <w:rPr>
          <w:rFonts w:eastAsia="Times New Roman"/>
          <w:szCs w:val="24"/>
        </w:rPr>
        <w:t xml:space="preserve"> αυτού</w:t>
      </w:r>
      <w:r>
        <w:rPr>
          <w:rFonts w:eastAsia="Times New Roman"/>
          <w:szCs w:val="24"/>
        </w:rPr>
        <w:t xml:space="preserve">. Όχι, κύριε. Αυτό δεν μπορεί να γίνει ανεκτό. </w:t>
      </w:r>
    </w:p>
    <w:p w14:paraId="428C3766"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Είστε άσχετοι και επικίνδυνοι. Και δεν σας νοιάζει. </w:t>
      </w:r>
    </w:p>
    <w:p w14:paraId="428C3767"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Ακούστε όμως τώρα αυτό που θα σας πω και αφήστε…</w:t>
      </w:r>
    </w:p>
    <w:p w14:paraId="428C3768" w14:textId="77777777" w:rsidR="00CF256A" w:rsidRDefault="008A1C0A">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w:t>
      </w:r>
      <w:proofErr w:type="spellStart"/>
      <w:r>
        <w:rPr>
          <w:rFonts w:eastAsia="Times New Roman"/>
          <w:szCs w:val="24"/>
        </w:rPr>
        <w:t>Καρφάκι</w:t>
      </w:r>
      <w:proofErr w:type="spellEnd"/>
      <w:r>
        <w:rPr>
          <w:rFonts w:eastAsia="Times New Roman"/>
          <w:szCs w:val="24"/>
        </w:rPr>
        <w:t xml:space="preserve"> δεν σας κ</w:t>
      </w:r>
      <w:r>
        <w:rPr>
          <w:rFonts w:eastAsia="Times New Roman"/>
          <w:szCs w:val="24"/>
        </w:rPr>
        <w:t>αίγεται για την περίθαλψη.</w:t>
      </w:r>
    </w:p>
    <w:p w14:paraId="428C3769"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Εσείς πήρατε τα μεταπτυχιακά σας κραυγάζοντας κάτω από το Υπουργείο του Λοβέρδου. Εσείς εκεί τα πήρατε τα μεταπτυχιακά σας. </w:t>
      </w:r>
    </w:p>
    <w:p w14:paraId="428C376A"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Το μόνο που σας νοιάζει είναι να κρατήσετε τα ιδι</w:t>
      </w:r>
      <w:r>
        <w:rPr>
          <w:rFonts w:eastAsia="Times New Roman"/>
          <w:szCs w:val="24"/>
        </w:rPr>
        <w:t>ωτικά μαγαζιά ανοι</w:t>
      </w:r>
      <w:r>
        <w:rPr>
          <w:rFonts w:eastAsia="Times New Roman"/>
          <w:szCs w:val="24"/>
        </w:rPr>
        <w:t>κ</w:t>
      </w:r>
      <w:r>
        <w:rPr>
          <w:rFonts w:eastAsia="Times New Roman"/>
          <w:szCs w:val="24"/>
        </w:rPr>
        <w:t xml:space="preserve">τά. Δεν σας ενδιαφέρει το </w:t>
      </w:r>
      <w:r>
        <w:rPr>
          <w:rFonts w:eastAsia="Times New Roman"/>
          <w:szCs w:val="24"/>
        </w:rPr>
        <w:t>δ</w:t>
      </w:r>
      <w:r>
        <w:rPr>
          <w:rFonts w:eastAsia="Times New Roman"/>
          <w:szCs w:val="24"/>
        </w:rPr>
        <w:t>ημόσιο.</w:t>
      </w:r>
    </w:p>
    <w:p w14:paraId="428C376B" w14:textId="77777777" w:rsidR="00CF256A" w:rsidRDefault="008A1C0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Όχι διάλογο!</w:t>
      </w:r>
    </w:p>
    <w:p w14:paraId="428C376C" w14:textId="77777777" w:rsidR="00CF256A" w:rsidRDefault="008A1C0A">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428C376D"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Χαλαρώστε λίγο, κύριε Υπουργέ. Δεν σας είπαμε ούτε ψεύτη ούτε κλέφτη. </w:t>
      </w:r>
      <w:r>
        <w:rPr>
          <w:rFonts w:eastAsia="Times New Roman"/>
          <w:szCs w:val="24"/>
        </w:rPr>
        <w:t>Είπαμε ότι κάνετε πολιτικές πονηριές. Αυτό είπαμε.</w:t>
      </w:r>
    </w:p>
    <w:p w14:paraId="428C376E" w14:textId="77777777" w:rsidR="00CF256A" w:rsidRDefault="008A1C0A">
      <w:pPr>
        <w:spacing w:line="600" w:lineRule="auto"/>
        <w:ind w:firstLine="720"/>
        <w:jc w:val="both"/>
        <w:rPr>
          <w:rFonts w:eastAsia="Times New Roman"/>
          <w:szCs w:val="24"/>
        </w:rPr>
      </w:pPr>
      <w:r>
        <w:rPr>
          <w:rFonts w:eastAsia="Times New Roman"/>
          <w:b/>
          <w:szCs w:val="24"/>
        </w:rPr>
        <w:t>ΓΕΩΡΓΙΟΣ ΚΑΪΣΑΣ:</w:t>
      </w:r>
      <w:r>
        <w:rPr>
          <w:rFonts w:eastAsia="Times New Roman"/>
          <w:szCs w:val="24"/>
        </w:rPr>
        <w:t xml:space="preserve"> Δεν μπορούμε να αντέξουμε…</w:t>
      </w:r>
    </w:p>
    <w:p w14:paraId="428C376F" w14:textId="77777777" w:rsidR="00CF256A" w:rsidRDefault="008A1C0A">
      <w:pPr>
        <w:spacing w:line="600" w:lineRule="auto"/>
        <w:ind w:firstLine="720"/>
        <w:jc w:val="both"/>
        <w:rPr>
          <w:rFonts w:eastAsia="Times New Roman"/>
          <w:szCs w:val="24"/>
        </w:rPr>
      </w:pPr>
      <w:r>
        <w:rPr>
          <w:rFonts w:eastAsia="Times New Roman"/>
          <w:b/>
          <w:szCs w:val="24"/>
        </w:rPr>
        <w:t xml:space="preserve">ΒΑΣΙΛΕΙΟΣ ΟΙΚΟΝΟΜΟΥ: </w:t>
      </w:r>
      <w:r>
        <w:rPr>
          <w:rFonts w:eastAsia="Times New Roman"/>
          <w:szCs w:val="24"/>
        </w:rPr>
        <w:t>Θα τα αντέξετε όλα! Όσα και να γίνουν, θα τα αντέξετε.</w:t>
      </w:r>
    </w:p>
    <w:p w14:paraId="428C3770" w14:textId="77777777" w:rsidR="00CF256A" w:rsidRDefault="008A1C0A">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Οικονόμου, θα σας παρακαλέσω να μην κάνετε </w:t>
      </w:r>
      <w:r>
        <w:rPr>
          <w:rFonts w:eastAsia="Times New Roman"/>
          <w:szCs w:val="24"/>
        </w:rPr>
        <w:t>διάλογο.</w:t>
      </w:r>
    </w:p>
    <w:p w14:paraId="428C3771"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Εδώ δεν θα είναι Βενεζουέλα, όπου όποιοι είναι αντίθετοί σας ή θα συλλαμβάνονται ή θα κλείνονται σε δωμάτια. Εδώ πέρα θα μας ακούσετε. Θα μας ακούσετε όλους. </w:t>
      </w:r>
    </w:p>
    <w:p w14:paraId="428C3772" w14:textId="77777777" w:rsidR="00CF256A" w:rsidRDefault="008A1C0A">
      <w:pPr>
        <w:spacing w:line="600" w:lineRule="auto"/>
        <w:ind w:firstLine="720"/>
        <w:jc w:val="both"/>
        <w:rPr>
          <w:rFonts w:eastAsia="Times New Roman"/>
          <w:szCs w:val="24"/>
        </w:rPr>
      </w:pPr>
      <w:r>
        <w:rPr>
          <w:rFonts w:eastAsia="Times New Roman"/>
          <w:szCs w:val="24"/>
        </w:rPr>
        <w:t>Όταν</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πάτε στον κόσμο, στον πολίτη, σε επίπεδο γειτονιάς κα</w:t>
      </w:r>
      <w:r>
        <w:rPr>
          <w:rFonts w:eastAsia="Times New Roman"/>
          <w:szCs w:val="24"/>
        </w:rPr>
        <w:t>ι του πείτε ΤΟΜΥ</w:t>
      </w:r>
      <w:r>
        <w:rPr>
          <w:rFonts w:eastAsia="Times New Roman"/>
          <w:szCs w:val="24"/>
        </w:rPr>
        <w:t>,</w:t>
      </w:r>
      <w:r>
        <w:rPr>
          <w:rFonts w:eastAsia="Times New Roman"/>
          <w:szCs w:val="24"/>
        </w:rPr>
        <w:t xml:space="preserve"> </w:t>
      </w:r>
      <w:r>
        <w:rPr>
          <w:rFonts w:eastAsia="Times New Roman"/>
          <w:szCs w:val="24"/>
        </w:rPr>
        <w:t>ΤΟΜΑΥ, ΚΑΕ</w:t>
      </w:r>
      <w:r>
        <w:rPr>
          <w:rFonts w:eastAsia="Times New Roman"/>
          <w:szCs w:val="24"/>
        </w:rPr>
        <w:t xml:space="preserve"> και όλα αυτά τα περιβόητα, στην ουσία δεν </w:t>
      </w:r>
      <w:r>
        <w:rPr>
          <w:rFonts w:eastAsia="Times New Roman"/>
          <w:szCs w:val="24"/>
        </w:rPr>
        <w:t xml:space="preserve">του </w:t>
      </w:r>
      <w:r>
        <w:rPr>
          <w:rFonts w:eastAsia="Times New Roman"/>
          <w:szCs w:val="24"/>
        </w:rPr>
        <w:t xml:space="preserve">λέτε τίποτα. Ξέρετε γιατί δεν λέτε τίποτα; Γιατί δεν αφήνετε τον Έλληνα πολίτη να έχει επιλογή. Δεν έχει επιλογή. </w:t>
      </w:r>
      <w:r>
        <w:rPr>
          <w:rFonts w:eastAsia="Times New Roman"/>
          <w:szCs w:val="24"/>
        </w:rPr>
        <w:t>Α</w:t>
      </w:r>
      <w:r>
        <w:rPr>
          <w:rFonts w:eastAsia="Times New Roman"/>
          <w:szCs w:val="24"/>
        </w:rPr>
        <w:t xml:space="preserve">πό τη στιγμή που δεν έχει επιλογή, από τη στιγμή που του στερείτε </w:t>
      </w:r>
      <w:r>
        <w:rPr>
          <w:rFonts w:eastAsia="Times New Roman"/>
          <w:szCs w:val="24"/>
        </w:rPr>
        <w:t xml:space="preserve">την επιλογή του γιατρού του, όλο αυτό το σύστημα θα καταρρεύσει.  </w:t>
      </w:r>
    </w:p>
    <w:p w14:paraId="428C377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Από εκεί θα καταρρεύσει, όχι γιατί έχει μόνο 80 εκατομμύρια και 60 εκατομμύρια τον δεύτερο χρόνο, αλλά γιατί του στερείτε την επιλογή. Από τη στιγμή που τον υποχρεώνετε να πάει στον γιατρό </w:t>
      </w:r>
      <w:r>
        <w:rPr>
          <w:rFonts w:eastAsia="Times New Roman" w:cs="Times New Roman"/>
          <w:szCs w:val="24"/>
        </w:rPr>
        <w:t>που θα του πει π.χ. ο κ. Παπαδόπουλος, ειλικρινά δεν θα πάει κανένας σε αυτόν τον γιατρό</w:t>
      </w:r>
      <w:r>
        <w:rPr>
          <w:rFonts w:eastAsia="Times New Roman" w:cs="Times New Roman"/>
          <w:szCs w:val="24"/>
        </w:rPr>
        <w:t>,</w:t>
      </w:r>
      <w:r>
        <w:rPr>
          <w:rFonts w:eastAsia="Times New Roman" w:cs="Times New Roman"/>
          <w:szCs w:val="24"/>
        </w:rPr>
        <w:t xml:space="preserve"> όσο κι αν του το επιβάλ</w:t>
      </w:r>
      <w:r>
        <w:rPr>
          <w:rFonts w:eastAsia="Times New Roman" w:cs="Times New Roman"/>
          <w:szCs w:val="24"/>
        </w:rPr>
        <w:t>λ</w:t>
      </w:r>
      <w:r>
        <w:rPr>
          <w:rFonts w:eastAsia="Times New Roman" w:cs="Times New Roman"/>
          <w:szCs w:val="24"/>
        </w:rPr>
        <w:t xml:space="preserve">ετε. </w:t>
      </w:r>
    </w:p>
    <w:p w14:paraId="428C377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Κάνει και κάτι άλλο. Αν δεν κάνω λάθος, ο ΕΟΠΥΥ δίνει σήμερα 110 εκατομμύρια για τ</w:t>
      </w:r>
      <w:r>
        <w:rPr>
          <w:rFonts w:eastAsia="Times New Roman" w:cs="Times New Roman"/>
          <w:szCs w:val="24"/>
        </w:rPr>
        <w:t>ι</w:t>
      </w:r>
      <w:r>
        <w:rPr>
          <w:rFonts w:eastAsia="Times New Roman" w:cs="Times New Roman"/>
          <w:szCs w:val="24"/>
        </w:rPr>
        <w:t xml:space="preserve">ς πέντε χιλιάδες εξακόσιους συμβεβλημένους γιατρούς </w:t>
      </w:r>
      <w:r>
        <w:rPr>
          <w:rFonts w:eastAsia="Times New Roman" w:cs="Times New Roman"/>
          <w:szCs w:val="24"/>
        </w:rPr>
        <w:t>του ΕΟΠΥΥ. Αυτούς θα τους κόψετε. Εγώ λέω σήμερα, εδώ από το Βήμα -και θα κριθούμε και θα τσεκαριστούμε σε λίγο καιρό- ότι αυτ</w:t>
      </w:r>
      <w:r>
        <w:rPr>
          <w:rFonts w:eastAsia="Times New Roman" w:cs="Times New Roman"/>
          <w:szCs w:val="24"/>
        </w:rPr>
        <w:t>ές</w:t>
      </w:r>
      <w:r>
        <w:rPr>
          <w:rFonts w:eastAsia="Times New Roman" w:cs="Times New Roman"/>
          <w:szCs w:val="24"/>
        </w:rPr>
        <w:t xml:space="preserve"> οι πέντε χιλιάδες εξακόσιοι…</w:t>
      </w:r>
    </w:p>
    <w:p w14:paraId="428C377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Θα τ</w:t>
      </w:r>
      <w:r>
        <w:rPr>
          <w:rFonts w:eastAsia="Times New Roman" w:cs="Times New Roman"/>
          <w:szCs w:val="24"/>
        </w:rPr>
        <w:t>ι</w:t>
      </w:r>
      <w:r>
        <w:rPr>
          <w:rFonts w:eastAsia="Times New Roman" w:cs="Times New Roman"/>
          <w:szCs w:val="24"/>
        </w:rPr>
        <w:t xml:space="preserve">ς κάνουμε </w:t>
      </w:r>
      <w:proofErr w:type="spellStart"/>
      <w:r>
        <w:rPr>
          <w:rFonts w:eastAsia="Times New Roman" w:cs="Times New Roman"/>
          <w:szCs w:val="24"/>
        </w:rPr>
        <w:t>επτάμισι</w:t>
      </w:r>
      <w:proofErr w:type="spellEnd"/>
      <w:r>
        <w:rPr>
          <w:rFonts w:eastAsia="Times New Roman" w:cs="Times New Roman"/>
          <w:szCs w:val="24"/>
        </w:rPr>
        <w:t xml:space="preserve"> χιλιάδες. Είναι υπολογισμένο μέχρι τελευ</w:t>
      </w:r>
      <w:r>
        <w:rPr>
          <w:rFonts w:eastAsia="Times New Roman" w:cs="Times New Roman"/>
          <w:szCs w:val="24"/>
        </w:rPr>
        <w:t xml:space="preserve">ταίας δεκάρας. </w:t>
      </w:r>
    </w:p>
    <w:p w14:paraId="428C377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Σας άκουσα τι είπατε. </w:t>
      </w:r>
    </w:p>
    <w:p w14:paraId="428C377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λέω τ</w:t>
      </w:r>
      <w:r>
        <w:rPr>
          <w:rFonts w:eastAsia="Times New Roman" w:cs="Times New Roman"/>
          <w:szCs w:val="24"/>
        </w:rPr>
        <w:t>ι</w:t>
      </w:r>
      <w:r>
        <w:rPr>
          <w:rFonts w:eastAsia="Times New Roman" w:cs="Times New Roman"/>
          <w:szCs w:val="24"/>
        </w:rPr>
        <w:t>ς πέντε χιλιάδες εξακόσιους θα τους διώξετε. Θα αφήσετε ούτε χίλιους, διότι θα έχετε τα Τ</w:t>
      </w:r>
      <w:r>
        <w:rPr>
          <w:rFonts w:eastAsia="Times New Roman" w:cs="Times New Roman"/>
          <w:szCs w:val="24"/>
        </w:rPr>
        <w:t>Ο</w:t>
      </w:r>
      <w:r>
        <w:rPr>
          <w:rFonts w:eastAsia="Times New Roman" w:cs="Times New Roman"/>
          <w:szCs w:val="24"/>
        </w:rPr>
        <w:t>ΜΥ και λέτε μέσα στο νομοσχέδιο</w:t>
      </w:r>
      <w:r>
        <w:rPr>
          <w:rFonts w:eastAsia="Times New Roman" w:cs="Times New Roman"/>
          <w:szCs w:val="24"/>
        </w:rPr>
        <w:t xml:space="preserve"> ότι</w:t>
      </w:r>
      <w:r>
        <w:rPr>
          <w:rFonts w:eastAsia="Times New Roman" w:cs="Times New Roman"/>
          <w:szCs w:val="24"/>
        </w:rPr>
        <w:t xml:space="preserve"> αν </w:t>
      </w:r>
      <w:r>
        <w:rPr>
          <w:rFonts w:eastAsia="Times New Roman" w:cs="Times New Roman"/>
          <w:szCs w:val="24"/>
        </w:rPr>
        <w:t xml:space="preserve">δεν </w:t>
      </w:r>
      <w:r>
        <w:rPr>
          <w:rFonts w:eastAsia="Times New Roman" w:cs="Times New Roman"/>
          <w:szCs w:val="24"/>
        </w:rPr>
        <w:t xml:space="preserve">καλύψω πληθυσμιακά </w:t>
      </w:r>
      <w:r>
        <w:rPr>
          <w:rFonts w:eastAsia="Times New Roman" w:cs="Times New Roman"/>
          <w:szCs w:val="24"/>
        </w:rPr>
        <w:t xml:space="preserve">με τα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ΜΥ και </w:t>
      </w:r>
      <w:r>
        <w:rPr>
          <w:rFonts w:eastAsia="Times New Roman" w:cs="Times New Roman"/>
          <w:szCs w:val="24"/>
        </w:rPr>
        <w:t xml:space="preserve">τα </w:t>
      </w:r>
      <w:r>
        <w:rPr>
          <w:rFonts w:eastAsia="Times New Roman" w:cs="Times New Roman"/>
          <w:szCs w:val="24"/>
        </w:rPr>
        <w:t>κέντρ</w:t>
      </w:r>
      <w:r>
        <w:rPr>
          <w:rFonts w:eastAsia="Times New Roman" w:cs="Times New Roman"/>
          <w:szCs w:val="24"/>
        </w:rPr>
        <w:t>α</w:t>
      </w:r>
      <w:r>
        <w:rPr>
          <w:rFonts w:eastAsia="Times New Roman" w:cs="Times New Roman"/>
          <w:szCs w:val="24"/>
        </w:rPr>
        <w:t xml:space="preserve"> υγείας, </w:t>
      </w:r>
      <w:r>
        <w:rPr>
          <w:rFonts w:eastAsia="Times New Roman" w:cs="Times New Roman"/>
          <w:szCs w:val="24"/>
        </w:rPr>
        <w:t>μ</w:t>
      </w:r>
      <w:r>
        <w:rPr>
          <w:rFonts w:eastAsia="Times New Roman" w:cs="Times New Roman"/>
          <w:szCs w:val="24"/>
        </w:rPr>
        <w:t xml:space="preserve">ετά </w:t>
      </w:r>
      <w:r>
        <w:rPr>
          <w:rFonts w:eastAsia="Times New Roman" w:cs="Times New Roman"/>
          <w:szCs w:val="24"/>
        </w:rPr>
        <w:t xml:space="preserve">θα πάω στον συμβεβλημένο. Ξέρετε γιατί θα τους κόψετε; Γιατί τα 110 εκατομμύρια θα τα προσφέρετε στον </w:t>
      </w:r>
      <w:proofErr w:type="spellStart"/>
      <w:r>
        <w:rPr>
          <w:rFonts w:eastAsia="Times New Roman" w:cs="Times New Roman"/>
          <w:szCs w:val="24"/>
        </w:rPr>
        <w:t>Τόμσεν</w:t>
      </w:r>
      <w:proofErr w:type="spellEnd"/>
      <w:r>
        <w:rPr>
          <w:rFonts w:eastAsia="Times New Roman" w:cs="Times New Roman"/>
          <w:szCs w:val="24"/>
        </w:rPr>
        <w:t xml:space="preserve"> ως δημοσιονομική προσαρμογή. </w:t>
      </w:r>
    </w:p>
    <w:p w14:paraId="428C377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Γελάτε, κύριε Μαντά; Δεν έχει καταλάβει κανένας τίποτα πραγματικά, διότι είναι αριστοτεχνικά στημένο το νομοσχέδι</w:t>
      </w:r>
      <w:r>
        <w:rPr>
          <w:rFonts w:eastAsia="Times New Roman" w:cs="Times New Roman"/>
          <w:szCs w:val="24"/>
        </w:rPr>
        <w:t xml:space="preserve">ο. </w:t>
      </w:r>
    </w:p>
    <w:p w14:paraId="428C377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8C377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Αφήστε με να μιλήσω δύο λεπτά ακόμα. </w:t>
      </w:r>
    </w:p>
    <w:p w14:paraId="428C377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Έχετε δύο λεπτά ακόμα. </w:t>
      </w:r>
    </w:p>
    <w:p w14:paraId="428C377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Όμως, αν είχατε την επιθυμία να στήσετε ένα κρατικό σύστημα καινούργιο, θα πήγαινε πραγματικά αυτό που έβαλε ως ψευτοδίλημμα προηγουμένως ο Ξανθός, που είπε «Δεν θα στηρίζαμε και δεν θα ενισχύαμε ήδη τις κρατικές δομές;». Λέω κι εγώ αυτό θα έκανε. Δηλαδή </w:t>
      </w:r>
      <w:r>
        <w:rPr>
          <w:rFonts w:eastAsia="Times New Roman" w:cs="Times New Roman"/>
          <w:szCs w:val="24"/>
        </w:rPr>
        <w:t xml:space="preserve">διακόσια κέντρα υγείας που υπάρχουν τώρα και εκατό παλαιά καταστήματα του ΙΚΑ και άλλα διακόσια </w:t>
      </w:r>
      <w:proofErr w:type="spellStart"/>
      <w:r>
        <w:rPr>
          <w:rFonts w:eastAsia="Times New Roman" w:cs="Times New Roman"/>
          <w:szCs w:val="24"/>
        </w:rPr>
        <w:t>πολυιατρεία</w:t>
      </w:r>
      <w:proofErr w:type="spellEnd"/>
      <w:r>
        <w:rPr>
          <w:rFonts w:eastAsia="Times New Roman" w:cs="Times New Roman"/>
          <w:szCs w:val="24"/>
        </w:rPr>
        <w:t xml:space="preserve"> και τοπικά ιατρεία είναι πεντακόσιες δημόσιες δομές. </w:t>
      </w:r>
    </w:p>
    <w:p w14:paraId="428C377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Προσέξτε. </w:t>
      </w:r>
      <w:r>
        <w:rPr>
          <w:rFonts w:eastAsia="Times New Roman" w:cs="Times New Roman"/>
          <w:szCs w:val="24"/>
        </w:rPr>
        <w:t>Ε</w:t>
      </w:r>
      <w:r>
        <w:rPr>
          <w:rFonts w:eastAsia="Times New Roman" w:cs="Times New Roman"/>
          <w:szCs w:val="24"/>
        </w:rPr>
        <w:t>γώ λέω δεν ενισχύει η Αριστερά το ήδη δημόσιο</w:t>
      </w:r>
      <w:r>
        <w:rPr>
          <w:rFonts w:eastAsia="Times New Roman" w:cs="Times New Roman"/>
          <w:szCs w:val="24"/>
        </w:rPr>
        <w:t>,</w:t>
      </w:r>
      <w:r>
        <w:rPr>
          <w:rFonts w:eastAsia="Times New Roman" w:cs="Times New Roman"/>
          <w:szCs w:val="24"/>
        </w:rPr>
        <w:t xml:space="preserve"> πλούσιο και πλήρες σε εύρος πανελλαδ</w:t>
      </w:r>
      <w:r>
        <w:rPr>
          <w:rFonts w:eastAsia="Times New Roman" w:cs="Times New Roman"/>
          <w:szCs w:val="24"/>
        </w:rPr>
        <w:t>ικό δίκτυο πρωτοβάθμιας και πάει και στήνει άλλα διακόσια πενήντα; Σε τελική ανάλυση αν το εξελίξει, είναι επτακόσι</w:t>
      </w:r>
      <w:r>
        <w:rPr>
          <w:rFonts w:eastAsia="Times New Roman" w:cs="Times New Roman"/>
          <w:szCs w:val="24"/>
        </w:rPr>
        <w:t>ες</w:t>
      </w:r>
      <w:r>
        <w:rPr>
          <w:rFonts w:eastAsia="Times New Roman" w:cs="Times New Roman"/>
          <w:szCs w:val="24"/>
        </w:rPr>
        <w:t xml:space="preserve"> πενήντα με ο</w:t>
      </w:r>
      <w:r>
        <w:rPr>
          <w:rFonts w:eastAsia="Times New Roman" w:cs="Times New Roman"/>
          <w:szCs w:val="24"/>
        </w:rPr>
        <w:t>κ</w:t>
      </w:r>
      <w:r>
        <w:rPr>
          <w:rFonts w:eastAsia="Times New Roman" w:cs="Times New Roman"/>
          <w:szCs w:val="24"/>
        </w:rPr>
        <w:t>τακόσι</w:t>
      </w:r>
      <w:r>
        <w:rPr>
          <w:rFonts w:eastAsia="Times New Roman" w:cs="Times New Roman"/>
          <w:szCs w:val="24"/>
        </w:rPr>
        <w:t>ες νέες δομές!</w:t>
      </w:r>
    </w:p>
    <w:p w14:paraId="428C377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Εγώ με τον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να</w:t>
      </w:r>
      <w:proofErr w:type="spellEnd"/>
      <w:r>
        <w:rPr>
          <w:rFonts w:eastAsia="Times New Roman" w:cs="Times New Roman"/>
          <w:szCs w:val="24"/>
        </w:rPr>
        <w:t xml:space="preserve"> τον Φωτήλα έχουμε πάει σε πενήντα νοσοκομεία και σε σαράντα πέντε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στην Ελλάδα και </w:t>
      </w:r>
      <w:r>
        <w:rPr>
          <w:rFonts w:eastAsia="Times New Roman" w:cs="Times New Roman"/>
          <w:szCs w:val="24"/>
        </w:rPr>
        <w:lastRenderedPageBreak/>
        <w:t xml:space="preserve">θα συνεχίσουμε να πηγαίνουμε. </w:t>
      </w:r>
      <w:r>
        <w:rPr>
          <w:rFonts w:eastAsia="Times New Roman" w:cs="Times New Roman"/>
          <w:szCs w:val="24"/>
        </w:rPr>
        <w:t>Β</w:t>
      </w:r>
      <w:r>
        <w:rPr>
          <w:rFonts w:eastAsia="Times New Roman" w:cs="Times New Roman"/>
          <w:szCs w:val="24"/>
        </w:rPr>
        <w:t xml:space="preserve">λέπουμε τα κενά. Δεν χρειαζόμαστε να μας τα πει η ΠΟΕΔΗΝ. Μαζί με τον Ξανθό και τον </w:t>
      </w:r>
      <w:proofErr w:type="spellStart"/>
      <w:r>
        <w:rPr>
          <w:rFonts w:eastAsia="Times New Roman" w:cs="Times New Roman"/>
          <w:szCs w:val="24"/>
        </w:rPr>
        <w:t>Πολάκη</w:t>
      </w:r>
      <w:proofErr w:type="spellEnd"/>
      <w:r>
        <w:rPr>
          <w:rFonts w:eastAsia="Times New Roman" w:cs="Times New Roman"/>
          <w:szCs w:val="24"/>
        </w:rPr>
        <w:t xml:space="preserve"> φώναζαν και έκαναν τα διάφορα μέχρι πριν από δύο χρόνια. Σήμερα είναι κακοί</w:t>
      </w:r>
      <w:r>
        <w:rPr>
          <w:rFonts w:eastAsia="Times New Roman" w:cs="Times New Roman"/>
          <w:szCs w:val="24"/>
        </w:rPr>
        <w:t>,</w:t>
      </w:r>
      <w:r>
        <w:rPr>
          <w:rFonts w:eastAsia="Times New Roman" w:cs="Times New Roman"/>
          <w:szCs w:val="24"/>
        </w:rPr>
        <w:t xml:space="preserve"> χθες ήταν καλοί! </w:t>
      </w:r>
    </w:p>
    <w:p w14:paraId="428C377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δεν θα έπρε</w:t>
      </w:r>
      <w:r>
        <w:rPr>
          <w:rFonts w:eastAsia="Times New Roman" w:cs="Times New Roman"/>
          <w:szCs w:val="24"/>
        </w:rPr>
        <w:t>πε να ενισχυθούν αυτές οι δομές; Όχι. Ακολουθείτε άλλη πορεία. Φτιάχνετε αυτές τις διακόσιες τριάντα εννιά</w:t>
      </w:r>
      <w:r>
        <w:rPr>
          <w:rFonts w:eastAsia="Times New Roman" w:cs="Times New Roman"/>
          <w:szCs w:val="24"/>
        </w:rPr>
        <w:t xml:space="preserve"> νέες δομές</w:t>
      </w:r>
      <w:r>
        <w:rPr>
          <w:rFonts w:eastAsia="Times New Roman" w:cs="Times New Roman"/>
          <w:szCs w:val="24"/>
        </w:rPr>
        <w:t>. Θα βάλετε τ</w:t>
      </w:r>
      <w:r>
        <w:rPr>
          <w:rFonts w:eastAsia="Times New Roman" w:cs="Times New Roman"/>
          <w:szCs w:val="24"/>
        </w:rPr>
        <w:t>ι</w:t>
      </w:r>
      <w:r>
        <w:rPr>
          <w:rFonts w:eastAsia="Times New Roman" w:cs="Times New Roman"/>
          <w:szCs w:val="24"/>
        </w:rPr>
        <w:t>ς τέσσερις χιλιάδες από το παράθυρο</w:t>
      </w:r>
      <w:r>
        <w:rPr>
          <w:rFonts w:eastAsia="Times New Roman" w:cs="Times New Roman"/>
          <w:szCs w:val="24"/>
        </w:rPr>
        <w:t>,</w:t>
      </w:r>
      <w:r>
        <w:rPr>
          <w:rFonts w:eastAsia="Times New Roman" w:cs="Times New Roman"/>
          <w:szCs w:val="24"/>
        </w:rPr>
        <w:t xml:space="preserve"> χωρίς ΑΣΕΠ, από τα ευρωπαϊκά προγράμματα και μόλις χάσετε τις εκλογές</w:t>
      </w:r>
      <w:r>
        <w:rPr>
          <w:rFonts w:eastAsia="Times New Roman" w:cs="Times New Roman"/>
          <w:szCs w:val="24"/>
        </w:rPr>
        <w:t>,</w:t>
      </w:r>
      <w:r>
        <w:rPr>
          <w:rFonts w:eastAsia="Times New Roman" w:cs="Times New Roman"/>
          <w:szCs w:val="24"/>
        </w:rPr>
        <w:t xml:space="preserve"> σε λίγους μήνες, </w:t>
      </w:r>
      <w:r>
        <w:rPr>
          <w:rFonts w:eastAsia="Times New Roman" w:cs="Times New Roman"/>
          <w:szCs w:val="24"/>
        </w:rPr>
        <w:t xml:space="preserve">θα έρθει η επόμενη κυβέρνηση και θα αντιμετωπίσει το εξής παράδοξο. </w:t>
      </w:r>
    </w:p>
    <w:p w14:paraId="428C378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έχει διακόσιες πενήντα δομές καινούργιες και πεντακόσιες παλιές, σύνολο επτακόσιες πενήντα. Θα έχει συν τρεις χιλιάδες, οι οποίοι δεν έχουν μπει μέσα από ΑΣΕΠ και διαδικασίες διαφανείς</w:t>
      </w:r>
      <w:r>
        <w:rPr>
          <w:rFonts w:eastAsia="Times New Roman" w:cs="Times New Roman"/>
          <w:szCs w:val="24"/>
        </w:rPr>
        <w:t xml:space="preserve"> –κατά τη δική μας άποψη-</w:t>
      </w:r>
      <w:r>
        <w:rPr>
          <w:rFonts w:eastAsia="Times New Roman" w:cs="Times New Roman"/>
          <w:szCs w:val="24"/>
        </w:rPr>
        <w:t>,</w:t>
      </w:r>
      <w:r>
        <w:rPr>
          <w:rFonts w:eastAsia="Times New Roman" w:cs="Times New Roman"/>
          <w:szCs w:val="24"/>
        </w:rPr>
        <w:t xml:space="preserve"> δεν θα έχει και φράγκο</w:t>
      </w:r>
      <w:r>
        <w:rPr>
          <w:rFonts w:eastAsia="Times New Roman" w:cs="Times New Roman"/>
          <w:szCs w:val="24"/>
        </w:rPr>
        <w:t xml:space="preserve"> για μετά</w:t>
      </w:r>
      <w:r>
        <w:rPr>
          <w:rFonts w:eastAsia="Times New Roman" w:cs="Times New Roman"/>
          <w:szCs w:val="24"/>
        </w:rPr>
        <w:t xml:space="preserve">, γιατί θα έχει τελειώσει και το ΕΣΠΑ. Τι θα τους κάνουμε; Ερωτώ. </w:t>
      </w:r>
    </w:p>
    <w:p w14:paraId="428C378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σας λέμε ότι δεν </w:t>
      </w:r>
      <w:r>
        <w:rPr>
          <w:rFonts w:eastAsia="Times New Roman" w:cs="Times New Roman"/>
          <w:szCs w:val="24"/>
        </w:rPr>
        <w:t xml:space="preserve">θα </w:t>
      </w:r>
      <w:r>
        <w:rPr>
          <w:rFonts w:eastAsia="Times New Roman" w:cs="Times New Roman"/>
          <w:szCs w:val="24"/>
        </w:rPr>
        <w:t>υπάρχει τέτοια καυτή πατάτα σαν αυτή την καυτή πατάτα που ετοιμάζετε εσείς στην επόμενη κυβέρ</w:t>
      </w:r>
      <w:r>
        <w:rPr>
          <w:rFonts w:eastAsia="Times New Roman" w:cs="Times New Roman"/>
          <w:szCs w:val="24"/>
        </w:rPr>
        <w:t xml:space="preserve">νηση. Γιατί; Διότι εμείς θα λειτουργήσουμε τελείως διαφορετικά. </w:t>
      </w:r>
    </w:p>
    <w:p w14:paraId="428C378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428C378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Ακούστε, λοιπόν το δικό μας σχέδιο μέσα σε δύο λεπτά.  </w:t>
      </w:r>
    </w:p>
    <w:p w14:paraId="428C378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28C378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ΝΙΚΟΛΑΟΣ ΗΓΟΥΜ</w:t>
      </w:r>
      <w:r>
        <w:rPr>
          <w:rFonts w:eastAsia="Times New Roman" w:cs="Times New Roman"/>
          <w:b/>
          <w:szCs w:val="24"/>
        </w:rPr>
        <w:t>ΕΝΙΔΗΣ:</w:t>
      </w:r>
      <w:r>
        <w:rPr>
          <w:rFonts w:eastAsia="Times New Roman" w:cs="Times New Roman"/>
          <w:szCs w:val="24"/>
        </w:rPr>
        <w:t xml:space="preserve"> Κύριε Πρόεδρε, ο χρόνος! Τον χρόνο που του δίνετε τον αφαιρείτε από εμάς. </w:t>
      </w:r>
    </w:p>
    <w:p w14:paraId="428C378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Αφήστε τον Κοινοβουλευτικό Εκπρόσωπο να μιλήσει. </w:t>
      </w:r>
    </w:p>
    <w:p w14:paraId="428C378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Οικονόμου, ολοκληρώνετε. </w:t>
      </w:r>
    </w:p>
    <w:p w14:paraId="428C378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Ολοκληρώνω, κ</w:t>
      </w:r>
      <w:r>
        <w:rPr>
          <w:rFonts w:eastAsia="Times New Roman" w:cs="Times New Roman"/>
          <w:szCs w:val="24"/>
        </w:rPr>
        <w:t>ύριε Πρόεδρε. Δείξτε την ανοχή που δείξατε και στους άλλους Κοινοβουλευτικούς</w:t>
      </w:r>
      <w:r>
        <w:rPr>
          <w:rFonts w:eastAsia="Times New Roman" w:cs="Times New Roman"/>
          <w:szCs w:val="24"/>
        </w:rPr>
        <w:t xml:space="preserve"> Εκπροσώπους</w:t>
      </w:r>
      <w:r>
        <w:rPr>
          <w:rFonts w:eastAsia="Times New Roman" w:cs="Times New Roman"/>
          <w:szCs w:val="24"/>
        </w:rPr>
        <w:t xml:space="preserve">. Μπορεί να ενοχλούνται, αλλά δεν πειράζει. </w:t>
      </w:r>
    </w:p>
    <w:p w14:paraId="428C378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σας δώσω ένα λεπτό. </w:t>
      </w:r>
    </w:p>
    <w:p w14:paraId="428C378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Από 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παρακαλώ. Πραγμα</w:t>
      </w:r>
      <w:r>
        <w:rPr>
          <w:rFonts w:eastAsia="Times New Roman" w:cs="Times New Roman"/>
          <w:szCs w:val="24"/>
        </w:rPr>
        <w:t xml:space="preserve">τικά τους ερεθίζω, δεν πειράζει. </w:t>
      </w:r>
    </w:p>
    <w:p w14:paraId="428C378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Πόσο χρόνο θέλετε, κύριε Οικονόμου; Δεν μπορούμε να συνεχίσουμε έτσι. Πόσο θέλετε;</w:t>
      </w:r>
    </w:p>
    <w:p w14:paraId="428C378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Δύο κουβέντες θέλω να πω. Δώστε μου δύο λεπτά.</w:t>
      </w:r>
    </w:p>
    <w:p w14:paraId="428C378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δύο λεπτά. </w:t>
      </w:r>
    </w:p>
    <w:p w14:paraId="428C378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Πιστεύουμε ότι η πρωτοβάθμια είναι μια σοβαρή υπόθεση</w:t>
      </w:r>
      <w:r>
        <w:rPr>
          <w:rFonts w:eastAsia="Times New Roman" w:cs="Times New Roman"/>
          <w:szCs w:val="24"/>
        </w:rPr>
        <w:t>,</w:t>
      </w:r>
      <w:r>
        <w:rPr>
          <w:rFonts w:eastAsia="Times New Roman" w:cs="Times New Roman"/>
          <w:szCs w:val="24"/>
        </w:rPr>
        <w:t xml:space="preserve"> που αφορά την υγεία όλου του πληθυσμού</w:t>
      </w:r>
      <w:r>
        <w:rPr>
          <w:rFonts w:eastAsia="Times New Roman" w:cs="Times New Roman"/>
          <w:szCs w:val="24"/>
        </w:rPr>
        <w:t>,</w:t>
      </w:r>
      <w:r>
        <w:rPr>
          <w:rFonts w:eastAsia="Times New Roman" w:cs="Times New Roman"/>
          <w:szCs w:val="24"/>
        </w:rPr>
        <w:t xml:space="preserve"> γιατί παρέχει αγωγή υγείας, κουλτούρα πρόληψης. Είναι για όλους κι όχι για λίγους και παρέχεται δωρεάν. Αυτό πιστεύει η Νέα Δημοκρατία. </w:t>
      </w:r>
    </w:p>
    <w:p w14:paraId="428C378F" w14:textId="77777777" w:rsidR="00CF256A" w:rsidRDefault="008A1C0A">
      <w:pPr>
        <w:spacing w:line="600" w:lineRule="auto"/>
        <w:ind w:firstLine="709"/>
        <w:jc w:val="both"/>
        <w:rPr>
          <w:rFonts w:eastAsia="Times New Roman" w:cs="Times New Roman"/>
          <w:szCs w:val="24"/>
        </w:rPr>
      </w:pPr>
      <w:r>
        <w:rPr>
          <w:rFonts w:eastAsia="Times New Roman" w:cs="Times New Roman"/>
          <w:szCs w:val="24"/>
        </w:rPr>
        <w:t>Να διαβάσετε τι λέει η Νέα Δημοκρατία. Το τι θα λέει η Νέα Δημοκρατία θα το πούμε εμείς. Λέει η Νέα Δημοκρατία αυτό πο</w:t>
      </w:r>
      <w:r>
        <w:rPr>
          <w:rFonts w:eastAsia="Times New Roman" w:cs="Times New Roman"/>
          <w:szCs w:val="24"/>
        </w:rPr>
        <w:t>υ είπε ο Ξανθός;</w:t>
      </w:r>
    </w:p>
    <w:p w14:paraId="428C3790" w14:textId="77777777" w:rsidR="00CF256A" w:rsidRDefault="008A1C0A">
      <w:pPr>
        <w:spacing w:line="600" w:lineRule="auto"/>
        <w:jc w:val="center"/>
        <w:rPr>
          <w:rFonts w:eastAsia="Times New Roman" w:cs="Times New Roman"/>
          <w:szCs w:val="24"/>
        </w:rPr>
      </w:pPr>
      <w:r>
        <w:rPr>
          <w:rFonts w:eastAsia="Times New Roman" w:cs="Times New Roman"/>
          <w:szCs w:val="24"/>
        </w:rPr>
        <w:t>(Θόρυβος στην Αίθουσα)</w:t>
      </w:r>
    </w:p>
    <w:p w14:paraId="428C37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Ξέρετε γιατί το λέω; Γιατί ο κ. Ξανθός, ως κλασικός, παλαιάς κοπής πολιτικός, βάζει λόγια στον αντίπαλο τα οποία δεν υπάρχουν. </w:t>
      </w:r>
    </w:p>
    <w:p w14:paraId="428C379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Δεν είμαι σαν μερικούς από εσάς. </w:t>
      </w:r>
    </w:p>
    <w:p w14:paraId="428C379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b/>
          <w:szCs w:val="24"/>
        </w:rPr>
        <w:t xml:space="preserve"> </w:t>
      </w:r>
      <w:r>
        <w:rPr>
          <w:rFonts w:eastAsia="Times New Roman" w:cs="Times New Roman"/>
          <w:szCs w:val="24"/>
        </w:rPr>
        <w:t xml:space="preserve">Η πρωτοβάθμια, λοιπόν, είναι αυτή που πολλαπλασιάζει τον υγιή πληθυσμό, μειώνοντας τη νοσηρότητα και την ασθένεια. </w:t>
      </w:r>
    </w:p>
    <w:p w14:paraId="428C379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Εμείς υποστηρίζουμε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που τον ιατρό της οικογένειας -έτσι θα τον λέμε- τον επιλέγει ελεύθερα ο πολίτης. Στηρίζουμε ένα σύστημα που αξιοποιεί το σύνολο των υφιστάμενων υποδομών, κρατικών και ιδιωτικών. Στη δική μας πρόταση θέλουμε μία πρωτοβάθμια που υπηρετεί τον πολίτη, δομεί υ</w:t>
      </w:r>
      <w:r>
        <w:rPr>
          <w:rFonts w:eastAsia="Times New Roman" w:cs="Times New Roman"/>
          <w:szCs w:val="24"/>
        </w:rPr>
        <w:t xml:space="preserve">πηρεσίες και δαπανά πόρους, τους πόρους του Έλληνα φορολογούμενου. Εσείς θέλετε μία πρωτοβάθμια που δομεί συμφέροντα, σπαταλώντας πόρους. </w:t>
      </w:r>
    </w:p>
    <w:p w14:paraId="428C379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δική μας πρόταση είναι τελείως διαφορετική. Δομεί υπηρεσίες και δαπανά πόρους του Έλληνα φορολογούμενου. Το δημόσιο</w:t>
      </w:r>
      <w:r>
        <w:rPr>
          <w:rFonts w:eastAsia="Times New Roman" w:cs="Times New Roman"/>
          <w:szCs w:val="24"/>
        </w:rPr>
        <w:t xml:space="preserve"> συμφέρον είναι το συμφέρον του πολίτη για εμάς. Ο αδύναμος πολίτης, και τελειώνω, που έχει ανάγκη να βρει φροντίδα και περίθαλψη, τις βρίσκει άμεσα, δωρεάν</w:t>
      </w:r>
      <w:r>
        <w:rPr>
          <w:rFonts w:eastAsia="Times New Roman" w:cs="Times New Roman"/>
          <w:szCs w:val="24"/>
        </w:rPr>
        <w:t>,</w:t>
      </w:r>
      <w:r>
        <w:rPr>
          <w:rFonts w:eastAsia="Times New Roman" w:cs="Times New Roman"/>
          <w:szCs w:val="24"/>
        </w:rPr>
        <w:t xml:space="preserve"> από τον καλό </w:t>
      </w:r>
      <w:r>
        <w:rPr>
          <w:rFonts w:eastAsia="Times New Roman" w:cs="Times New Roman"/>
          <w:szCs w:val="24"/>
        </w:rPr>
        <w:lastRenderedPageBreak/>
        <w:t>γιατρό, που τον επιλέγει ο ίδιος, γιατί του δίνουμε εμείς τέτοιο δικαίωμα, ο ίδιος να</w:t>
      </w:r>
      <w:r>
        <w:rPr>
          <w:rFonts w:eastAsia="Times New Roman" w:cs="Times New Roman"/>
          <w:szCs w:val="24"/>
        </w:rPr>
        <w:t xml:space="preserve"> επιλέγει τον καλό γιατρό. </w:t>
      </w:r>
    </w:p>
    <w:p w14:paraId="428C3796" w14:textId="77777777" w:rsidR="00CF256A" w:rsidRDefault="008A1C0A">
      <w:pPr>
        <w:spacing w:line="600" w:lineRule="auto"/>
        <w:ind w:firstLine="720"/>
        <w:jc w:val="both"/>
        <w:rPr>
          <w:rFonts w:eastAsia="Times New Roman" w:cs="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428C379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θέλουμε ένα σύστημα  που υποτάσσεται στις ανάγκες των αδυνάμων και στις επιλογές των πολιτών. Εμείς θέλουμε ένα σύστημα ανθρ</w:t>
      </w:r>
      <w:r>
        <w:rPr>
          <w:rFonts w:eastAsia="Times New Roman" w:cs="Times New Roman"/>
          <w:szCs w:val="24"/>
        </w:rPr>
        <w:t xml:space="preserve">ωποκεντρικό, με ιδιαίτερη κατεύθυνση στις δομές για τους χρόνια πάσχοντες και την ψυχική υγεία. </w:t>
      </w:r>
    </w:p>
    <w:p w14:paraId="428C379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Κύριε Οικονόμου, ολοκληρώστε</w:t>
      </w:r>
      <w:r>
        <w:rPr>
          <w:rFonts w:eastAsia="Times New Roman" w:cs="Times New Roman"/>
          <w:szCs w:val="24"/>
        </w:rPr>
        <w:t>,</w:t>
      </w:r>
      <w:r>
        <w:rPr>
          <w:rFonts w:eastAsia="Times New Roman" w:cs="Times New Roman"/>
          <w:szCs w:val="24"/>
        </w:rPr>
        <w:t xml:space="preserve"> παρακαλώ. </w:t>
      </w:r>
    </w:p>
    <w:p w14:paraId="428C379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Κλείνω, κύριε Πρόεδρε.</w:t>
      </w:r>
    </w:p>
    <w:p w14:paraId="428C379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Ένα νομοσχέδιο, που έχει είκοσι πέντε</w:t>
      </w:r>
      <w:r>
        <w:rPr>
          <w:rFonts w:eastAsia="Times New Roman" w:cs="Times New Roman"/>
          <w:szCs w:val="24"/>
        </w:rPr>
        <w:t xml:space="preserve"> άρθρα και στην πίσω πλευρά του λόφου, τη σκοτεινή, έχει τριάντα δύο υπουργικές αποφάσεις και δύο συμφωνίες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συμβάσεις, είναι ένα σκοτεινό νομοσχέδιο, το οποίο δεν αναλογεί στον ελληνικό λαό και δεν δίνει προοπτική στην </w:t>
      </w:r>
      <w:r>
        <w:rPr>
          <w:rFonts w:eastAsia="Times New Roman" w:cs="Times New Roman"/>
          <w:szCs w:val="24"/>
        </w:rPr>
        <w:t>υ</w:t>
      </w:r>
      <w:r>
        <w:rPr>
          <w:rFonts w:eastAsia="Times New Roman" w:cs="Times New Roman"/>
          <w:szCs w:val="24"/>
        </w:rPr>
        <w:t xml:space="preserve">γεία. </w:t>
      </w:r>
    </w:p>
    <w:p w14:paraId="428C37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το καταψηφίζουμε, είμ</w:t>
      </w:r>
      <w:r>
        <w:rPr>
          <w:rFonts w:eastAsia="Times New Roman" w:cs="Times New Roman"/>
          <w:szCs w:val="24"/>
        </w:rPr>
        <w:t xml:space="preserve">αστε κάθετα αντίθετοι και πραγματικά θα το πολεμήσουμε, γιατί έτσι επιβάλλει το εθνικό συμφέρον. </w:t>
      </w:r>
    </w:p>
    <w:p w14:paraId="428C379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Έχει συμφωνηθεί να μιλούν τρεις, τουλάχιστον, Βουλευτές μετά από κάθε Κοινοβουλευτικό Εκπρόσωπο. Μίλησε ο Υπουργός, μίλησε</w:t>
      </w:r>
      <w:r>
        <w:rPr>
          <w:rFonts w:eastAsia="Times New Roman" w:cs="Times New Roman"/>
          <w:szCs w:val="24"/>
        </w:rPr>
        <w:t xml:space="preserve"> Κοινοβουλευτικός Εκπρόσωπος, τώρα θα προηγηθούν τρεις Βουλευτές.   </w:t>
      </w:r>
    </w:p>
    <w:p w14:paraId="428C379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μπορώ να έχω τον λόγο για ένα λεπτό; </w:t>
      </w:r>
    </w:p>
    <w:p w14:paraId="428C379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Εσείς τι θέλετε, κύριε Λοβέρδο; </w:t>
      </w:r>
    </w:p>
    <w:p w14:paraId="428C379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Ήρθε μία τροπολογία τώρα. Θα </w:t>
      </w:r>
      <w:r>
        <w:rPr>
          <w:rFonts w:eastAsia="Times New Roman" w:cs="Times New Roman"/>
          <w:szCs w:val="24"/>
        </w:rPr>
        <w:t xml:space="preserve">ήθελα να ρωτήσω κάτι. </w:t>
      </w:r>
    </w:p>
    <w:p w14:paraId="428C37A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Ρωτήστε. </w:t>
      </w:r>
    </w:p>
    <w:p w14:paraId="428C37A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Υπουργέ, τώρα μας διανεμήθηκε μία τροπολογία. Δεν προλάβατε να την καλύψετε με την ομιλία σας. Φαντάζομαι ότι θα το κάνετε σε κάποια άλλη φάση ή τώρα. Εγώ σας το ζ</w:t>
      </w:r>
      <w:r>
        <w:rPr>
          <w:rFonts w:eastAsia="Times New Roman" w:cs="Times New Roman"/>
          <w:szCs w:val="24"/>
        </w:rPr>
        <w:t xml:space="preserve">ητάω, αν μπορείτε να το κάνετε.  </w:t>
      </w:r>
    </w:p>
    <w:p w14:paraId="428C37A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το κάνω. </w:t>
      </w:r>
    </w:p>
    <w:p w14:paraId="428C37A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Είναι για τις πειθαρχικές ευθύνες πανεπιστημιακών που είναι και στο ΕΣΥ. Εγώ έχω ζήσει στο πετσί μου αυτό το πρόβλημα. </w:t>
      </w:r>
      <w:r>
        <w:rPr>
          <w:rFonts w:eastAsia="Times New Roman" w:cs="Times New Roman"/>
          <w:szCs w:val="24"/>
        </w:rPr>
        <w:t>Η</w:t>
      </w:r>
      <w:r>
        <w:rPr>
          <w:rFonts w:eastAsia="Times New Roman" w:cs="Times New Roman"/>
          <w:szCs w:val="24"/>
        </w:rPr>
        <w:t xml:space="preserve"> τροπολογία μού φαίνεται πάρα πολύ σωστή. Είναι η παράγραφος 2. </w:t>
      </w:r>
    </w:p>
    <w:p w14:paraId="428C37A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Σας φαίνεται σωστή; </w:t>
      </w:r>
    </w:p>
    <w:p w14:paraId="428C37A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Σωστή μο</w:t>
      </w:r>
      <w:r>
        <w:rPr>
          <w:rFonts w:eastAsia="Times New Roman" w:cs="Times New Roman"/>
          <w:szCs w:val="24"/>
        </w:rPr>
        <w:t>ύ</w:t>
      </w:r>
      <w:r>
        <w:rPr>
          <w:rFonts w:eastAsia="Times New Roman" w:cs="Times New Roman"/>
          <w:szCs w:val="24"/>
        </w:rPr>
        <w:t xml:space="preserve"> φαίνεται, ναι. </w:t>
      </w:r>
    </w:p>
    <w:p w14:paraId="428C37A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Μήπως πρέπει να αναρωτηθούμε; </w:t>
      </w:r>
    </w:p>
    <w:p w14:paraId="428C37A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Ναι, να τ</w:t>
      </w:r>
      <w:r>
        <w:rPr>
          <w:rFonts w:eastAsia="Times New Roman" w:cs="Times New Roman"/>
          <w:szCs w:val="24"/>
        </w:rPr>
        <w:t>ο αναρωτηθείτε, μήπως έχουμε προβλήματα. Διότι, εμένα μου έτυχε, για παράδειγμα, στο «Αριστοτέλειο» και σε νοσοκομεία στη Θεσσαλονίκη πρόβλημα διαφθοράς, «φακελάκι», ομολογημένο</w:t>
      </w:r>
      <w:r>
        <w:rPr>
          <w:rFonts w:eastAsia="Times New Roman" w:cs="Times New Roman"/>
          <w:szCs w:val="24"/>
        </w:rPr>
        <w:t>,</w:t>
      </w:r>
      <w:r>
        <w:rPr>
          <w:rFonts w:eastAsia="Times New Roman" w:cs="Times New Roman"/>
          <w:szCs w:val="24"/>
        </w:rPr>
        <w:t xml:space="preserve"> και πάρα πολλά προβλήματα</w:t>
      </w:r>
      <w:r>
        <w:rPr>
          <w:rFonts w:eastAsia="Times New Roman" w:cs="Times New Roman"/>
          <w:szCs w:val="24"/>
        </w:rPr>
        <w:t>,</w:t>
      </w:r>
      <w:r>
        <w:rPr>
          <w:rFonts w:eastAsia="Times New Roman" w:cs="Times New Roman"/>
          <w:szCs w:val="24"/>
        </w:rPr>
        <w:t xml:space="preserve"> μέχρις ότου οι πειθαρχικές ακαδημαϊκές διαδικασίες</w:t>
      </w:r>
      <w:r>
        <w:rPr>
          <w:rFonts w:eastAsia="Times New Roman" w:cs="Times New Roman"/>
          <w:szCs w:val="24"/>
        </w:rPr>
        <w:t xml:space="preserve"> λάβουν χώρα. </w:t>
      </w:r>
    </w:p>
    <w:p w14:paraId="428C37A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Εδώ, όπως το έχετε διατυπώσει, φαίνεται να εφαρμόζεται το πειθαρχικό του Εθνικού Συστήματος Υγείας κατά την άσκηση του </w:t>
      </w:r>
      <w:r>
        <w:rPr>
          <w:rFonts w:eastAsia="Times New Roman" w:cs="Times New Roman"/>
          <w:szCs w:val="24"/>
        </w:rPr>
        <w:t>κλι</w:t>
      </w:r>
      <w:r>
        <w:rPr>
          <w:rFonts w:eastAsia="Times New Roman" w:cs="Times New Roman"/>
          <w:szCs w:val="24"/>
        </w:rPr>
        <w:t xml:space="preserve">νικού τους έργου εντός των νοσοκομείων. Γενικά, φαίνεται </w:t>
      </w:r>
      <w:r>
        <w:rPr>
          <w:rFonts w:eastAsia="Times New Roman" w:cs="Times New Roman"/>
          <w:szCs w:val="24"/>
        </w:rPr>
        <w:lastRenderedPageBreak/>
        <w:t xml:space="preserve">σωστό, όπως λέει κι ο συνάδελφος, ο κ. </w:t>
      </w:r>
      <w:proofErr w:type="spellStart"/>
      <w:r>
        <w:rPr>
          <w:rFonts w:eastAsia="Times New Roman" w:cs="Times New Roman"/>
          <w:szCs w:val="24"/>
        </w:rPr>
        <w:t>Μπαργιώτας</w:t>
      </w:r>
      <w:proofErr w:type="spellEnd"/>
      <w:r>
        <w:rPr>
          <w:rFonts w:eastAsia="Times New Roman" w:cs="Times New Roman"/>
          <w:szCs w:val="24"/>
        </w:rPr>
        <w:t>. Το έχετε δε</w:t>
      </w:r>
      <w:r>
        <w:rPr>
          <w:rFonts w:eastAsia="Times New Roman" w:cs="Times New Roman"/>
          <w:szCs w:val="24"/>
        </w:rPr>
        <w:t xml:space="preserve">ι; Τι είναι; Θα θέλαμε να μας πείτε και δυο λόγια. </w:t>
      </w:r>
    </w:p>
    <w:p w14:paraId="428C37A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τις παρουσιάσουμε τις τροπολογίες. </w:t>
      </w:r>
    </w:p>
    <w:p w14:paraId="428C37A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Πότε θα το κάνετε αυτό; </w:t>
      </w:r>
    </w:p>
    <w:p w14:paraId="428C37A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Τώρα. </w:t>
      </w:r>
    </w:p>
    <w:p w14:paraId="428C37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Προσέξτε να δείτε, όμως. Είνα</w:t>
      </w:r>
      <w:r>
        <w:rPr>
          <w:rFonts w:eastAsia="Times New Roman" w:cs="Times New Roman"/>
          <w:szCs w:val="24"/>
        </w:rPr>
        <w:t xml:space="preserve">ι νομοσχέδιο του Υπουργείου Υγείας. Έχετε δικές σας τροπολογίες, τις οποίες καταθέτετε καθώς εξελίσσεται η διαδικασία. Έχετε την υποχρέωση να το κάνετε τώρα. </w:t>
      </w:r>
    </w:p>
    <w:p w14:paraId="428C37A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σας παρακαλώ. </w:t>
      </w:r>
    </w:p>
    <w:p w14:paraId="428C37A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Μιλάγατε μισή</w:t>
      </w:r>
      <w:r>
        <w:rPr>
          <w:rFonts w:eastAsia="Times New Roman" w:cs="Times New Roman"/>
          <w:szCs w:val="24"/>
        </w:rPr>
        <w:t xml:space="preserve"> ώρα. Δεν το κάνατε. Να το κάνετε τώρα. </w:t>
      </w:r>
    </w:p>
    <w:p w14:paraId="428C37A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Οι τροπολογίες παρουσιάζονται σε συνεννόηση του Υπουργού με το Προεδρείο. Να εφαρμόσουμε τον Κανονισμό. </w:t>
      </w:r>
    </w:p>
    <w:p w14:paraId="428C37B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μας διανέμονται τώρα, ενώ έχει αγορεύσει ο κύριος Υπουργός. </w:t>
      </w:r>
    </w:p>
    <w:p w14:paraId="428C37B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Συμφωνώ, αλλά να γίνει σε συνεννόηση του Προεδρείου με τον Υπουργό. </w:t>
      </w:r>
    </w:p>
    <w:p w14:paraId="428C37B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Βλάχου για έξι λεπτά. </w:t>
      </w:r>
    </w:p>
    <w:p w14:paraId="428C37B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Έχουν να μιλήσουν Βουλευτές πάνω </w:t>
      </w:r>
      <w:r>
        <w:rPr>
          <w:rFonts w:eastAsia="Times New Roman" w:cs="Times New Roman"/>
          <w:szCs w:val="24"/>
        </w:rPr>
        <w:t>από σαράντα πέντε λεπτά.</w:t>
      </w:r>
    </w:p>
    <w:p w14:paraId="428C37B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Ορίστε, κυρία Βλάχου, έχετε τον λόγο.</w:t>
      </w:r>
    </w:p>
    <w:p w14:paraId="428C37B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Ευχαριστώ, κύριε Πρόεδρε.</w:t>
      </w:r>
    </w:p>
    <w:p w14:paraId="428C37B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καλούμαστε και σήμερα να τοποθετηθούμε επί ενός προχείρου και αποσπασματικού νομοσχεδίου</w:t>
      </w:r>
      <w:r>
        <w:rPr>
          <w:rFonts w:eastAsia="Times New Roman" w:cs="Times New Roman"/>
          <w:szCs w:val="24"/>
        </w:rPr>
        <w:t>,</w:t>
      </w:r>
      <w:r>
        <w:rPr>
          <w:rFonts w:eastAsia="Times New Roman" w:cs="Times New Roman"/>
          <w:szCs w:val="24"/>
        </w:rPr>
        <w:t xml:space="preserve"> με το οποίο προσπαθείτε να διορθ</w:t>
      </w:r>
      <w:r>
        <w:rPr>
          <w:rFonts w:eastAsia="Times New Roman" w:cs="Times New Roman"/>
          <w:szCs w:val="24"/>
        </w:rPr>
        <w:t xml:space="preserve">ώσετε τα κακώς κείμενα στον χώρο της </w:t>
      </w:r>
      <w:r>
        <w:rPr>
          <w:rFonts w:eastAsia="Times New Roman" w:cs="Times New Roman"/>
          <w:szCs w:val="24"/>
        </w:rPr>
        <w:t>υ</w:t>
      </w:r>
      <w:r>
        <w:rPr>
          <w:rFonts w:eastAsia="Times New Roman" w:cs="Times New Roman"/>
          <w:szCs w:val="24"/>
        </w:rPr>
        <w:t>γείας, που</w:t>
      </w:r>
      <w:r>
        <w:rPr>
          <w:rFonts w:eastAsia="Times New Roman" w:cs="Times New Roman"/>
          <w:szCs w:val="24"/>
        </w:rPr>
        <w:t>,</w:t>
      </w:r>
      <w:r>
        <w:rPr>
          <w:rFonts w:eastAsia="Times New Roman" w:cs="Times New Roman"/>
          <w:szCs w:val="24"/>
        </w:rPr>
        <w:t xml:space="preserve"> ως γνωστόν</w:t>
      </w:r>
      <w:r>
        <w:rPr>
          <w:rFonts w:eastAsia="Times New Roman" w:cs="Times New Roman"/>
          <w:szCs w:val="24"/>
        </w:rPr>
        <w:t>,</w:t>
      </w:r>
      <w:r>
        <w:rPr>
          <w:rFonts w:eastAsia="Times New Roman" w:cs="Times New Roman"/>
          <w:szCs w:val="24"/>
        </w:rPr>
        <w:t xml:space="preserve"> αποτελεί το βασικότερο αγαθό για τους πολίτες της </w:t>
      </w:r>
      <w:proofErr w:type="spellStart"/>
      <w:r>
        <w:rPr>
          <w:rFonts w:eastAsia="Times New Roman" w:cs="Times New Roman"/>
          <w:szCs w:val="24"/>
        </w:rPr>
        <w:t>πατρίδος</w:t>
      </w:r>
      <w:proofErr w:type="spellEnd"/>
      <w:r>
        <w:rPr>
          <w:rFonts w:eastAsia="Times New Roman" w:cs="Times New Roman"/>
          <w:szCs w:val="24"/>
        </w:rPr>
        <w:t xml:space="preserve"> μας. Ειδικότερα, ρυθμίζεται το σύστημα στην πρωτοβάθμια φροντίδα υγείας.</w:t>
      </w:r>
    </w:p>
    <w:p w14:paraId="428C37B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Από τα 94 άρθρα του νομοσχεδίου</w:t>
      </w:r>
      <w:r>
        <w:rPr>
          <w:rFonts w:eastAsia="Times New Roman" w:cs="Times New Roman"/>
          <w:szCs w:val="24"/>
        </w:rPr>
        <w:t>,</w:t>
      </w:r>
      <w:r>
        <w:rPr>
          <w:rFonts w:eastAsia="Times New Roman" w:cs="Times New Roman"/>
          <w:szCs w:val="24"/>
        </w:rPr>
        <w:t xml:space="preserve"> συν τα άρθρα τα οποία θα ενσ</w:t>
      </w:r>
      <w:r>
        <w:rPr>
          <w:rFonts w:eastAsia="Times New Roman" w:cs="Times New Roman"/>
          <w:szCs w:val="24"/>
        </w:rPr>
        <w:t>ωματωθούν με τις επικείμενες τροπολογίες και το πε</w:t>
      </w:r>
      <w:r>
        <w:rPr>
          <w:rFonts w:eastAsia="Times New Roman" w:cs="Times New Roman"/>
          <w:szCs w:val="24"/>
        </w:rPr>
        <w:lastRenderedPageBreak/>
        <w:t xml:space="preserve">ριεχόμενο αυτών, δεν προκύπτει η μεταρρύθμιση που ευαγγελίζεστε ότι θα πραγματοποιήσετε. Είναι γνωστό σε όλους τους Έλληνες το απαράδεκτο καθεστώς που επικρατεί στις περισσότερες μονάδες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δεδομένου ότι παρατηρούνται καθημερινώς σοβαρές ελλείψεις σε ανθρώπινο δυναμικό καθώς επίσης και σε υλικοτεχνικές υποδομές, ιατρικό υλικό, ιατρικά μηχανήματα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428C37B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ως Βουλευτής του Νομού Χαλκιδικής διαπιστώνω, έπειτα από καταγγελίες των συμπολιτών</w:t>
      </w:r>
      <w:r>
        <w:rPr>
          <w:rFonts w:eastAsia="Times New Roman" w:cs="Times New Roman"/>
          <w:szCs w:val="24"/>
        </w:rPr>
        <w:t xml:space="preserve"> μου, ότι δυστυχώς εν </w:t>
      </w:r>
      <w:proofErr w:type="spellStart"/>
      <w:r>
        <w:rPr>
          <w:rFonts w:eastAsia="Times New Roman" w:cs="Times New Roman"/>
          <w:szCs w:val="24"/>
        </w:rPr>
        <w:t>έτει</w:t>
      </w:r>
      <w:proofErr w:type="spellEnd"/>
      <w:r>
        <w:rPr>
          <w:rFonts w:eastAsia="Times New Roman" w:cs="Times New Roman"/>
          <w:szCs w:val="24"/>
        </w:rPr>
        <w:t xml:space="preserve"> 2017 μια χώρα που ανήκει στην Ευρωπαϊκή Ένωση έχει απώλειες σε τρεις ανθρώπινες ζωές μέσα σε έναν μήνα</w:t>
      </w:r>
      <w:r>
        <w:rPr>
          <w:rFonts w:eastAsia="Times New Roman" w:cs="Times New Roman"/>
          <w:szCs w:val="24"/>
        </w:rPr>
        <w:t>,</w:t>
      </w:r>
      <w:r>
        <w:rPr>
          <w:rFonts w:eastAsia="Times New Roman" w:cs="Times New Roman"/>
          <w:szCs w:val="24"/>
        </w:rPr>
        <w:t xml:space="preserve"> λόγω της αδυναμίας του ΕΚΑΒ να αποστείλει επανδρωμένα ασθενοφόρα στα χωριά του Νομού Χαλκιδικής, όπου προέκυψαν αυτά τα τραγι</w:t>
      </w:r>
      <w:r>
        <w:rPr>
          <w:rFonts w:eastAsia="Times New Roman" w:cs="Times New Roman"/>
          <w:szCs w:val="24"/>
        </w:rPr>
        <w:t>κά περιστατικά.</w:t>
      </w:r>
    </w:p>
    <w:p w14:paraId="428C37B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Πανελλήνια Ομοσπονδία Εργαζομένων </w:t>
      </w:r>
      <w:r>
        <w:rPr>
          <w:rFonts w:eastAsia="Times New Roman" w:cs="Times New Roman"/>
          <w:szCs w:val="24"/>
        </w:rPr>
        <w:t>Δ</w:t>
      </w:r>
      <w:r>
        <w:rPr>
          <w:rFonts w:eastAsia="Times New Roman" w:cs="Times New Roman"/>
          <w:szCs w:val="24"/>
        </w:rPr>
        <w:t>ημόσι</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οσοκομεί</w:t>
      </w:r>
      <w:r>
        <w:rPr>
          <w:rFonts w:eastAsia="Times New Roman" w:cs="Times New Roman"/>
          <w:szCs w:val="24"/>
        </w:rPr>
        <w:t>ων</w:t>
      </w:r>
      <w:r>
        <w:rPr>
          <w:rFonts w:eastAsia="Times New Roman" w:cs="Times New Roman"/>
          <w:szCs w:val="24"/>
        </w:rPr>
        <w:t xml:space="preserve"> με δημόσια καταγγελία της κατέστησε σαφές ότι ο βασικότερος λόγος των θανάτων τριών συμπολιτών μου οφείλεται στην ανυπαρξία διαθέσιμων ασθενοφόρων σε όλα τα Κέντρα Υγείας Χαλκιδικής, </w:t>
      </w:r>
      <w:r>
        <w:rPr>
          <w:rFonts w:eastAsia="Times New Roman" w:cs="Times New Roman"/>
          <w:szCs w:val="24"/>
        </w:rPr>
        <w:t xml:space="preserve">τη στιγμή που ο πληθυσμός του </w:t>
      </w:r>
      <w:r>
        <w:rPr>
          <w:rFonts w:eastAsia="Times New Roman" w:cs="Times New Roman"/>
          <w:szCs w:val="24"/>
        </w:rPr>
        <w:t>ν</w:t>
      </w:r>
      <w:r>
        <w:rPr>
          <w:rFonts w:eastAsia="Times New Roman" w:cs="Times New Roman"/>
          <w:szCs w:val="24"/>
        </w:rPr>
        <w:t xml:space="preserve">ομού κατά τους θερινούς μήνες ξεπερνά τις </w:t>
      </w:r>
      <w:r>
        <w:rPr>
          <w:rFonts w:eastAsia="Times New Roman" w:cs="Times New Roman"/>
          <w:szCs w:val="24"/>
        </w:rPr>
        <w:t xml:space="preserve">οκτακόσιες χιλιάδες </w:t>
      </w:r>
      <w:r>
        <w:rPr>
          <w:rFonts w:eastAsia="Times New Roman" w:cs="Times New Roman"/>
          <w:szCs w:val="24"/>
        </w:rPr>
        <w:t>κατοίκους.</w:t>
      </w:r>
    </w:p>
    <w:p w14:paraId="428C37B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συγκέντρωση διαμαρτυρίας από όλους τους κατοίκους της Χαλκιδικής που έλαβε χώρα στο Κέντρο Υγείας </w:t>
      </w:r>
      <w:proofErr w:type="spellStart"/>
      <w:r>
        <w:rPr>
          <w:rFonts w:eastAsia="Times New Roman" w:cs="Times New Roman"/>
          <w:szCs w:val="24"/>
        </w:rPr>
        <w:t>Κασσανδρείας</w:t>
      </w:r>
      <w:proofErr w:type="spellEnd"/>
      <w:r>
        <w:rPr>
          <w:rFonts w:eastAsia="Times New Roman" w:cs="Times New Roman"/>
          <w:szCs w:val="24"/>
        </w:rPr>
        <w:t xml:space="preserve"> επιβεβαιώθηκαν οι ανωτέρω ελλείψεις. </w:t>
      </w:r>
      <w:r>
        <w:rPr>
          <w:rFonts w:eastAsia="Times New Roman" w:cs="Times New Roman"/>
          <w:szCs w:val="24"/>
        </w:rPr>
        <w:t xml:space="preserve">Συγκεκριμένα μεταφέρθηκε τραυματίας με ιδιωτικό </w:t>
      </w:r>
      <w:proofErr w:type="spellStart"/>
      <w:r>
        <w:rPr>
          <w:rFonts w:eastAsia="Times New Roman" w:cs="Times New Roman"/>
          <w:szCs w:val="24"/>
        </w:rPr>
        <w:t>βανάκι</w:t>
      </w:r>
      <w:proofErr w:type="spellEnd"/>
      <w:r>
        <w:rPr>
          <w:rFonts w:eastAsia="Times New Roman" w:cs="Times New Roman"/>
          <w:szCs w:val="24"/>
        </w:rPr>
        <w:t>, διότι δεν υπήρχε ασθενοφόρο.</w:t>
      </w:r>
    </w:p>
    <w:p w14:paraId="428C37B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ευχαριστήσω τη δασκάλα με τη χρυσή καρδιά -όπως την αποκαλούν οι </w:t>
      </w:r>
      <w:proofErr w:type="spellStart"/>
      <w:r>
        <w:rPr>
          <w:rFonts w:eastAsia="Times New Roman" w:cs="Times New Roman"/>
          <w:szCs w:val="24"/>
        </w:rPr>
        <w:t>Χαλκιδι</w:t>
      </w:r>
      <w:r>
        <w:rPr>
          <w:rFonts w:eastAsia="Times New Roman" w:cs="Times New Roman"/>
          <w:szCs w:val="24"/>
        </w:rPr>
        <w:t>κι</w:t>
      </w:r>
      <w:r>
        <w:rPr>
          <w:rFonts w:eastAsia="Times New Roman" w:cs="Times New Roman"/>
          <w:szCs w:val="24"/>
        </w:rPr>
        <w:t>ώτες</w:t>
      </w:r>
      <w:proofErr w:type="spellEnd"/>
      <w:r>
        <w:rPr>
          <w:rFonts w:eastAsia="Times New Roman" w:cs="Times New Roman"/>
          <w:szCs w:val="24"/>
        </w:rPr>
        <w:t xml:space="preserve">- για τη δωρεά ασθενοφόρου που έκανε στο Κέντρο Υγείας </w:t>
      </w:r>
      <w:proofErr w:type="spellStart"/>
      <w:r>
        <w:rPr>
          <w:rFonts w:eastAsia="Times New Roman" w:cs="Times New Roman"/>
          <w:szCs w:val="24"/>
        </w:rPr>
        <w:t>Κασσανδρείας</w:t>
      </w:r>
      <w:proofErr w:type="spellEnd"/>
      <w:r>
        <w:rPr>
          <w:rFonts w:eastAsia="Times New Roman" w:cs="Times New Roman"/>
          <w:szCs w:val="24"/>
        </w:rPr>
        <w:t xml:space="preserve">. </w:t>
      </w:r>
    </w:p>
    <w:p w14:paraId="428C37B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Ενώ, λοιπόν, οι Έλληνες συμπολίτες μας αφήνουν την τελευταία τους πνοή στο πεζοδρόμιο, την ίδια ακριβώς στιγμή οι λαθρομετανάστες τυγχάνουν καλύτερης μεταχείρισης σε όλα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της Ελλάδος και μάλιστα δωρεάν. </w:t>
      </w:r>
    </w:p>
    <w:p w14:paraId="428C37B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Θέλω να κάνω γνωστό στο Σώμα το πρό</w:t>
      </w:r>
      <w:r>
        <w:rPr>
          <w:rFonts w:eastAsia="Times New Roman" w:cs="Times New Roman"/>
          <w:szCs w:val="24"/>
        </w:rPr>
        <w:t>βλημα που θα προκύψει στους κατοίκους του Δήμου Νέας Προποντίδας</w:t>
      </w:r>
      <w:r>
        <w:rPr>
          <w:rFonts w:eastAsia="Times New Roman" w:cs="Times New Roman"/>
          <w:szCs w:val="24"/>
        </w:rPr>
        <w:t>,</w:t>
      </w:r>
      <w:r>
        <w:rPr>
          <w:rFonts w:eastAsia="Times New Roman" w:cs="Times New Roman"/>
          <w:szCs w:val="24"/>
        </w:rPr>
        <w:t xml:space="preserve"> εάν και εφόσον εφαρμοστεί το νέο οργανόγραμμα του κατάπτυστου ΕΦΚΑ, που προβλέπει την υποβάθμιση του Υποκαταστήματος ΙΚΑ - ΕΤΑΜ Νέων Μουδανιών, παρά το γεγονός ότι βρίσκεται στις πρώτες θέσε</w:t>
      </w:r>
      <w:r>
        <w:rPr>
          <w:rFonts w:eastAsia="Times New Roman" w:cs="Times New Roman"/>
          <w:szCs w:val="24"/>
        </w:rPr>
        <w:t xml:space="preserve">ις των εσόδων στην </w:t>
      </w:r>
      <w:r>
        <w:rPr>
          <w:rFonts w:eastAsia="Times New Roman" w:cs="Times New Roman"/>
          <w:szCs w:val="24"/>
        </w:rPr>
        <w:t>κ</w:t>
      </w:r>
      <w:r>
        <w:rPr>
          <w:rFonts w:eastAsia="Times New Roman" w:cs="Times New Roman"/>
          <w:szCs w:val="24"/>
        </w:rPr>
        <w:t xml:space="preserve">εντρική Μακεδονία. Είναι δεδομένο ότι η εφαρμογή της ανωτέρω αποφάσεως τιμωρεί τους </w:t>
      </w:r>
      <w:r>
        <w:rPr>
          <w:rFonts w:eastAsia="Times New Roman" w:cs="Times New Roman"/>
          <w:szCs w:val="24"/>
        </w:rPr>
        <w:lastRenderedPageBreak/>
        <w:t xml:space="preserve">πολίτες και τους επιχειρηματίες που δραστηριοποιούνται στην περιοχή του Δήμου Νέας </w:t>
      </w:r>
      <w:proofErr w:type="spellStart"/>
      <w:r>
        <w:rPr>
          <w:rFonts w:eastAsia="Times New Roman" w:cs="Times New Roman"/>
          <w:szCs w:val="24"/>
        </w:rPr>
        <w:t>Προποντίδος</w:t>
      </w:r>
      <w:proofErr w:type="spellEnd"/>
      <w:r>
        <w:rPr>
          <w:rFonts w:eastAsia="Times New Roman" w:cs="Times New Roman"/>
          <w:szCs w:val="24"/>
        </w:rPr>
        <w:t>.</w:t>
      </w:r>
    </w:p>
    <w:p w14:paraId="428C37B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Καλό θα είναι, λοιπόν, η πολιτεία να αφουγκράζεται τις </w:t>
      </w:r>
      <w:r>
        <w:rPr>
          <w:rFonts w:eastAsia="Times New Roman" w:cs="Times New Roman"/>
          <w:szCs w:val="24"/>
        </w:rPr>
        <w:t xml:space="preserve">ανάγκες των πολιτών, να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δημοτικές αποφάσεις και τα ψηφίσματα, ώστε να ενισχύεται η παροχή διοικητικών υπηρεσιών στη Χαλκιδική.</w:t>
      </w:r>
    </w:p>
    <w:p w14:paraId="428C37B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Καταθέτω σχετικά έγγραφα και φωτογραφίες.</w:t>
      </w:r>
    </w:p>
    <w:p w14:paraId="428C37C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Σωτηρία Βλάχου καταθέτει για τα Π</w:t>
      </w:r>
      <w:r>
        <w:rPr>
          <w:rFonts w:eastAsia="Times New Roman" w:cs="Times New Roman"/>
          <w:szCs w:val="24"/>
        </w:rPr>
        <w:t>ρακτικά τα προαναφερθέντα έγγραφα και τις φωτογραφίες, τα οποία βρίσκονται στο αρχείο του Τμήματος Γραμματείας της Διεύθυνσης Στενογραφίας και Πρακτικών της Βουλής)</w:t>
      </w:r>
    </w:p>
    <w:p w14:paraId="428C37C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Επειδή και στο άρθρο 12 του υπό ψήφιση νομοσχεδίου προβλέπεται η μαιευτική φροντίδα και εντ</w:t>
      </w:r>
      <w:r>
        <w:rPr>
          <w:rFonts w:eastAsia="Times New Roman" w:cs="Times New Roman"/>
          <w:szCs w:val="24"/>
        </w:rPr>
        <w:t xml:space="preserve">οπίζω μια συνάφεια, δράττομαι της ευκαιρίας σκεπτόμενη ως μητέρα και ως </w:t>
      </w:r>
      <w:proofErr w:type="spellStart"/>
      <w:r>
        <w:rPr>
          <w:rFonts w:eastAsia="Times New Roman" w:cs="Times New Roman"/>
          <w:szCs w:val="24"/>
        </w:rPr>
        <w:t>χρυσαυγίτισσα</w:t>
      </w:r>
      <w:proofErr w:type="spellEnd"/>
      <w:r>
        <w:rPr>
          <w:rFonts w:eastAsia="Times New Roman" w:cs="Times New Roman"/>
          <w:szCs w:val="24"/>
        </w:rPr>
        <w:t>, και σας προσκαλώ να λάβετε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w:t>
      </w:r>
      <w:r>
        <w:rPr>
          <w:rFonts w:eastAsia="Times New Roman" w:cs="Times New Roman"/>
          <w:szCs w:val="24"/>
        </w:rPr>
        <w:t>ιν</w:t>
      </w:r>
      <w:proofErr w:type="spellEnd"/>
      <w:r>
        <w:rPr>
          <w:rFonts w:eastAsia="Times New Roman" w:cs="Times New Roman"/>
          <w:szCs w:val="24"/>
        </w:rPr>
        <w:t xml:space="preserve"> σας το φαινόμενο της υπογεννητικότητας και απευθύνομαι προς όλους τους γιατρούς, μαιευτήρες, γυναικολόγους και τις μαίες. </w:t>
      </w:r>
    </w:p>
    <w:p w14:paraId="428C37C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Είναι σαφέ</w:t>
      </w:r>
      <w:r>
        <w:rPr>
          <w:rFonts w:eastAsia="Times New Roman" w:cs="Times New Roman"/>
          <w:szCs w:val="24"/>
        </w:rPr>
        <w:t xml:space="preserve">ς ότι στην πατρίδα μας αντιμετωπίζουμε μεγάλο δημογραφικό πρόβλημα. Πολλά ζευγάρια δεν τεκνοποιούν </w:t>
      </w:r>
      <w:r>
        <w:rPr>
          <w:rFonts w:eastAsia="Times New Roman" w:cs="Times New Roman"/>
          <w:szCs w:val="24"/>
        </w:rPr>
        <w:lastRenderedPageBreak/>
        <w:t>πλέον</w:t>
      </w:r>
      <w:r>
        <w:rPr>
          <w:rFonts w:eastAsia="Times New Roman" w:cs="Times New Roman"/>
          <w:szCs w:val="24"/>
        </w:rPr>
        <w:t>,</w:t>
      </w:r>
      <w:r>
        <w:rPr>
          <w:rFonts w:eastAsia="Times New Roman" w:cs="Times New Roman"/>
          <w:szCs w:val="24"/>
        </w:rPr>
        <w:t xml:space="preserve"> για οικονομικούς λόγους. Έτσι καταφεύγουν στις αμβλώσεις, εύκολη λύση, αντί να νιώσουν ευλογημένοι και να μεγαλώνουν τα παιδιά τους</w:t>
      </w:r>
      <w:r>
        <w:rPr>
          <w:rFonts w:eastAsia="Times New Roman" w:cs="Times New Roman"/>
          <w:szCs w:val="24"/>
        </w:rPr>
        <w:t>,</w:t>
      </w:r>
      <w:r>
        <w:rPr>
          <w:rFonts w:eastAsia="Times New Roman" w:cs="Times New Roman"/>
          <w:szCs w:val="24"/>
        </w:rPr>
        <w:t xml:space="preserve"> έστω και με λιγότ</w:t>
      </w:r>
      <w:r>
        <w:rPr>
          <w:rFonts w:eastAsia="Times New Roman" w:cs="Times New Roman"/>
          <w:szCs w:val="24"/>
        </w:rPr>
        <w:t>ερα αγαθά.</w:t>
      </w:r>
    </w:p>
    <w:p w14:paraId="428C37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λίγα χρόνια δεν θα υπάρχει πια Έλληνας. Η αντικατάσταση έχει ήδη ξεκινήσει. Αρνηθείτε, λοιπόν, να σκοτώσετε τα αγέννητα Ελληνόπουλα, μην αναλαμβάνετε αμβλώσεις, στηρίξτε ψυχολογικά τις </w:t>
      </w:r>
      <w:proofErr w:type="spellStart"/>
      <w:r>
        <w:rPr>
          <w:rFonts w:eastAsia="Times New Roman" w:cs="Times New Roman"/>
          <w:szCs w:val="24"/>
        </w:rPr>
        <w:t>μάνες</w:t>
      </w:r>
      <w:proofErr w:type="spellEnd"/>
      <w:r>
        <w:rPr>
          <w:rFonts w:eastAsia="Times New Roman" w:cs="Times New Roman"/>
          <w:szCs w:val="24"/>
        </w:rPr>
        <w:t xml:space="preserve"> που φοβούνται τη γέννηση ενός παιδιού. Θεωρείστε συ</w:t>
      </w:r>
      <w:r>
        <w:rPr>
          <w:rFonts w:eastAsia="Times New Roman" w:cs="Times New Roman"/>
          <w:szCs w:val="24"/>
        </w:rPr>
        <w:t>νυπεύθυνοι για το κακό που θα βρει στο μέλλον το έθνος μας.</w:t>
      </w:r>
    </w:p>
    <w:p w14:paraId="428C37C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28C37C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κυρία Βλάχου.</w:t>
      </w:r>
    </w:p>
    <w:p w14:paraId="428C37C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λόγο έχει ο Υπουργός κ. Ξανθός</w:t>
      </w:r>
      <w:r>
        <w:rPr>
          <w:rFonts w:eastAsia="Times New Roman" w:cs="Times New Roman"/>
          <w:szCs w:val="24"/>
        </w:rPr>
        <w:t>,</w:t>
      </w:r>
      <w:r>
        <w:rPr>
          <w:rFonts w:eastAsia="Times New Roman" w:cs="Times New Roman"/>
          <w:szCs w:val="24"/>
        </w:rPr>
        <w:t xml:space="preserve"> για να ανακοινώσει ορισμένες νομοτεχνικές βελτιώσεις.</w:t>
      </w:r>
    </w:p>
    <w:p w14:paraId="428C37C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Κατ’ αρχάς καταθέτουμε ένα αρκετά εκτεταμένο φάσμα νομοτεχνικών αλλαγών, οι οποίες προέκυψαν από τη διαβούλευση και τη συζήτηση που έγινε στις τέσσερις συνεδριάσεις τω</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πιτροπών. Έχουμε πάρει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αρκετές από τις παρατηρήσεις και των φορέων που </w:t>
      </w:r>
      <w:r>
        <w:rPr>
          <w:rFonts w:eastAsia="Times New Roman" w:cs="Times New Roman"/>
          <w:szCs w:val="24"/>
        </w:rPr>
        <w:lastRenderedPageBreak/>
        <w:t xml:space="preserve">ήταν στην ακρόαση της Επιτροπής Κοινωνικών Υποθέσεων αλλά και από παρατηρήσεις συναδέλφων στη συζήτηση και έχουμε κάνει εκτεταμένες νομοτεχνικές αλλαγές και βελτιώσεις, </w:t>
      </w:r>
      <w:r>
        <w:rPr>
          <w:rFonts w:eastAsia="Times New Roman" w:cs="Times New Roman"/>
          <w:szCs w:val="24"/>
        </w:rPr>
        <w:t>τις οποίες θα σας τις μοιράσουμε να τις δείτε.</w:t>
      </w:r>
    </w:p>
    <w:p w14:paraId="428C37C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Ας πούμε, προσθέτουμε δυο ειδικότητες που είχαν παραλ</w:t>
      </w:r>
      <w:r>
        <w:rPr>
          <w:rFonts w:eastAsia="Times New Roman" w:cs="Times New Roman"/>
          <w:szCs w:val="24"/>
        </w:rPr>
        <w:t>ει</w:t>
      </w:r>
      <w:r>
        <w:rPr>
          <w:rFonts w:eastAsia="Times New Roman" w:cs="Times New Roman"/>
          <w:szCs w:val="24"/>
        </w:rPr>
        <w:t xml:space="preserve">φθεί από τους ειδικευμένους γιατρούς που μπορούν να είναι σε δομές πρωτοβάθμιας φροντίδας, δηλαδή, στα κέντρα υγείας, τους αιματολόγους και τους </w:t>
      </w:r>
      <w:proofErr w:type="spellStart"/>
      <w:r>
        <w:rPr>
          <w:rFonts w:eastAsia="Times New Roman" w:cs="Times New Roman"/>
          <w:szCs w:val="24"/>
        </w:rPr>
        <w:t>φυσιάτρου</w:t>
      </w:r>
      <w:r>
        <w:rPr>
          <w:rFonts w:eastAsia="Times New Roman" w:cs="Times New Roman"/>
          <w:szCs w:val="24"/>
        </w:rPr>
        <w:t>ς</w:t>
      </w:r>
      <w:proofErr w:type="spellEnd"/>
      <w:r>
        <w:rPr>
          <w:rFonts w:eastAsia="Times New Roman" w:cs="Times New Roman"/>
          <w:szCs w:val="24"/>
        </w:rPr>
        <w:t xml:space="preserve">. Προσθέτουμε την κατηγορία των ΠΕ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π</w:t>
      </w:r>
      <w:r>
        <w:rPr>
          <w:rFonts w:eastAsia="Times New Roman" w:cs="Times New Roman"/>
          <w:szCs w:val="24"/>
        </w:rPr>
        <w:t xml:space="preserve">αιδαγωγών επίσης σε αυτό το προσωπικό, αναφέρω σταχυολογώντας ορισμένες από αυτές. </w:t>
      </w:r>
    </w:p>
    <w:p w14:paraId="428C37C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φ</w:t>
      </w:r>
      <w:r>
        <w:rPr>
          <w:rFonts w:eastAsia="Times New Roman" w:cs="Times New Roman"/>
          <w:szCs w:val="24"/>
        </w:rPr>
        <w:t xml:space="preserve">ροντίδας προσθέτουμε τη δυνατότητα να έχουν και </w:t>
      </w:r>
      <w:proofErr w:type="spellStart"/>
      <w:r>
        <w:rPr>
          <w:rFonts w:eastAsia="Times New Roman" w:cs="Times New Roman"/>
          <w:szCs w:val="24"/>
        </w:rPr>
        <w:t>παιδοδοντιατρικά</w:t>
      </w:r>
      <w:proofErr w:type="spellEnd"/>
      <w:r>
        <w:rPr>
          <w:rFonts w:eastAsia="Times New Roman" w:cs="Times New Roman"/>
          <w:szCs w:val="24"/>
        </w:rPr>
        <w:t xml:space="preserve"> κέντρα.</w:t>
      </w:r>
    </w:p>
    <w:p w14:paraId="428C37C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Υπάρχουν αρκετές που αφορούν την οδοντιατρική φροντίδα. </w:t>
      </w:r>
    </w:p>
    <w:p w14:paraId="428C37C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Επίσης στο ζήτημα της </w:t>
      </w:r>
      <w:proofErr w:type="spellStart"/>
      <w:r>
        <w:rPr>
          <w:rFonts w:eastAsia="Times New Roman" w:cs="Times New Roman"/>
          <w:szCs w:val="24"/>
        </w:rPr>
        <w:t>συνταγογράφησης</w:t>
      </w:r>
      <w:proofErr w:type="spellEnd"/>
      <w:r>
        <w:rPr>
          <w:rFonts w:eastAsia="Times New Roman" w:cs="Times New Roman"/>
          <w:szCs w:val="24"/>
        </w:rPr>
        <w:t xml:space="preserve"> από την πλευρά των μαιών</w:t>
      </w:r>
      <w:r>
        <w:rPr>
          <w:rFonts w:eastAsia="Times New Roman" w:cs="Times New Roman"/>
          <w:szCs w:val="24"/>
        </w:rPr>
        <w:t xml:space="preserve"> - </w:t>
      </w:r>
      <w:r>
        <w:rPr>
          <w:rFonts w:eastAsia="Times New Roman" w:cs="Times New Roman"/>
          <w:szCs w:val="24"/>
        </w:rPr>
        <w:t xml:space="preserve"> </w:t>
      </w:r>
      <w:proofErr w:type="spellStart"/>
      <w:r>
        <w:rPr>
          <w:rFonts w:eastAsia="Times New Roman" w:cs="Times New Roman"/>
          <w:szCs w:val="24"/>
        </w:rPr>
        <w:t>μαιευτών</w:t>
      </w:r>
      <w:proofErr w:type="spellEnd"/>
      <w:r>
        <w:rPr>
          <w:rFonts w:eastAsia="Times New Roman" w:cs="Times New Roman"/>
          <w:szCs w:val="24"/>
        </w:rPr>
        <w:t xml:space="preserve"> προληπτικών εξετάσεων και εξετάσεων ρουτίνας που έχουν σχέση με την εγκυμοσύνη προσθέτουμε ρητά ότι η εκτέλεση των παραπεμπ</w:t>
      </w:r>
      <w:r>
        <w:rPr>
          <w:rFonts w:eastAsia="Times New Roman" w:cs="Times New Roman"/>
          <w:szCs w:val="24"/>
        </w:rPr>
        <w:t xml:space="preserve">τικών πραγματοποιείται </w:t>
      </w:r>
      <w:r>
        <w:rPr>
          <w:rFonts w:eastAsia="Times New Roman" w:cs="Times New Roman"/>
          <w:szCs w:val="24"/>
        </w:rPr>
        <w:lastRenderedPageBreak/>
        <w:t>σε δημόσιες δομές και προέρχεται από επαγγελματίες υγείας αυτού του κλάδου που υπηρετούν στο δημόσιο σύστημα.</w:t>
      </w:r>
    </w:p>
    <w:p w14:paraId="428C37C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προσδιορίζουμε τον μεταβατικό χρόνο για την ολοκλήρωση του νέου συστήματος των παραπομπών</w:t>
      </w:r>
      <w:r>
        <w:rPr>
          <w:rFonts w:eastAsia="Times New Roman" w:cs="Times New Roman"/>
          <w:szCs w:val="24"/>
        </w:rPr>
        <w:t>,</w:t>
      </w:r>
      <w:r>
        <w:rPr>
          <w:rFonts w:eastAsia="Times New Roman" w:cs="Times New Roman"/>
          <w:szCs w:val="24"/>
        </w:rPr>
        <w:t xml:space="preserve"> που είναι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w:t>
      </w:r>
      <w:r>
        <w:rPr>
          <w:rFonts w:eastAsia="Times New Roman" w:cs="Times New Roman"/>
          <w:szCs w:val="24"/>
        </w:rPr>
        <w:t xml:space="preserve">8, με την πρόνοια -παρέλειψα να το πω στην τοποθέτησή μου- ότι από αυτό το σύστημα εξαιρούνται όλα τα έκτακτα και τα επείγοντα περιστατικά. Είναι αυτονόητο, δηλαδή, ότι ένας πολίτης ο οποίος έχει μια ενόχληση και μια αίσθηση ότι τίθεται σε κίνδυνο η υγεία </w:t>
      </w:r>
      <w:r>
        <w:rPr>
          <w:rFonts w:eastAsia="Times New Roman" w:cs="Times New Roman"/>
          <w:szCs w:val="24"/>
        </w:rPr>
        <w:t>του εκτάκτως μπορεί να προσφύγει σε οποιαδήποτε δημόσια δομή</w:t>
      </w:r>
      <w:r>
        <w:rPr>
          <w:rFonts w:eastAsia="Times New Roman" w:cs="Times New Roman"/>
          <w:szCs w:val="24"/>
        </w:rPr>
        <w:t>,</w:t>
      </w:r>
      <w:r>
        <w:rPr>
          <w:rFonts w:eastAsia="Times New Roman" w:cs="Times New Roman"/>
          <w:szCs w:val="24"/>
        </w:rPr>
        <w:t xml:space="preserve"> χωρίς κατ’ ανάγκη να αναζητήσει την υπηρεσία του οικογενειακού ιατρού.</w:t>
      </w:r>
    </w:p>
    <w:p w14:paraId="428C37C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πάρχει το ζήτημα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ν</w:t>
      </w:r>
      <w:r>
        <w:rPr>
          <w:rFonts w:eastAsia="Times New Roman" w:cs="Times New Roman"/>
          <w:szCs w:val="24"/>
        </w:rPr>
        <w:t>οσηλείας</w:t>
      </w:r>
      <w:r>
        <w:rPr>
          <w:rFonts w:eastAsia="Times New Roman" w:cs="Times New Roman"/>
          <w:szCs w:val="24"/>
        </w:rPr>
        <w:t>,</w:t>
      </w:r>
      <w:r>
        <w:rPr>
          <w:rFonts w:eastAsia="Times New Roman" w:cs="Times New Roman"/>
          <w:szCs w:val="24"/>
        </w:rPr>
        <w:t xml:space="preserve"> που προσθέτουμε την έκφραση «αυτοτελείς ιδιωτικές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ν</w:t>
      </w:r>
      <w:r>
        <w:rPr>
          <w:rFonts w:eastAsia="Times New Roman" w:cs="Times New Roman"/>
          <w:szCs w:val="24"/>
        </w:rPr>
        <w:t>οση</w:t>
      </w:r>
      <w:r>
        <w:rPr>
          <w:rFonts w:eastAsia="Times New Roman" w:cs="Times New Roman"/>
          <w:szCs w:val="24"/>
        </w:rPr>
        <w:t>λείας» εκεί που υπάρχει η απαγόρευση διενέργειας θεραπειών με φάρμακα της κατηγορίας 1Α του ν.3816, που είναι αποκλειστικά νοσοκομειακής χρήσης.</w:t>
      </w:r>
    </w:p>
    <w:p w14:paraId="428C37C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λλάζουμε την παράγραφο 10 και επιτρέπεται η συστέγαση αυτοτελών ΜΗΝ με ιδιωτικούς φορείς παροχής υπηρεσιών </w:t>
      </w:r>
      <w:r>
        <w:rPr>
          <w:rFonts w:eastAsia="Times New Roman" w:cs="Times New Roman"/>
          <w:szCs w:val="24"/>
        </w:rPr>
        <w:lastRenderedPageBreak/>
        <w:t xml:space="preserve">πρωτοβάθμιας φροντίδας υγείας της ίδιας ειδικότητας </w:t>
      </w:r>
      <w:r>
        <w:rPr>
          <w:rFonts w:eastAsia="Times New Roman" w:cs="Times New Roman"/>
          <w:szCs w:val="24"/>
        </w:rPr>
        <w:t>κ</w:t>
      </w:r>
      <w:r>
        <w:rPr>
          <w:rFonts w:eastAsia="Times New Roman" w:cs="Times New Roman"/>
          <w:szCs w:val="24"/>
        </w:rPr>
        <w:t>αι διπλασιάζουμε τον χρόνο προσαρμογής από δώδεκα σε είκοσι τέσσερις μήνες.</w:t>
      </w:r>
    </w:p>
    <w:p w14:paraId="428C37C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ιπλέον,</w:t>
      </w:r>
      <w:r>
        <w:rPr>
          <w:rFonts w:eastAsia="Times New Roman" w:cs="Times New Roman"/>
          <w:szCs w:val="24"/>
        </w:rPr>
        <w:t xml:space="preserve"> σε ιδιωτικές κλινικές που είναι κάτω από τριάντα κλίνες για τη διάθεση φαρμάκων βάζουμε την υποχρέωση να έχουν βοηθό </w:t>
      </w:r>
      <w:r>
        <w:rPr>
          <w:rFonts w:eastAsia="Times New Roman" w:cs="Times New Roman"/>
          <w:szCs w:val="24"/>
        </w:rPr>
        <w:t xml:space="preserve">φαρμακοποιού. </w:t>
      </w:r>
    </w:p>
    <w:p w14:paraId="428C37D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πάρχουν κι αρκετές άλλες</w:t>
      </w:r>
      <w:r>
        <w:rPr>
          <w:rFonts w:eastAsia="Times New Roman" w:cs="Times New Roman"/>
          <w:szCs w:val="24"/>
        </w:rPr>
        <w:t>,</w:t>
      </w:r>
      <w:r>
        <w:rPr>
          <w:rFonts w:eastAsia="Times New Roman" w:cs="Times New Roman"/>
          <w:szCs w:val="24"/>
        </w:rPr>
        <w:t xml:space="preserve"> πολύ οριακές</w:t>
      </w:r>
      <w:r>
        <w:rPr>
          <w:rFonts w:eastAsia="Times New Roman" w:cs="Times New Roman"/>
          <w:szCs w:val="24"/>
        </w:rPr>
        <w:t>,</w:t>
      </w:r>
      <w:r>
        <w:rPr>
          <w:rFonts w:eastAsia="Times New Roman" w:cs="Times New Roman"/>
          <w:szCs w:val="24"/>
        </w:rPr>
        <w:t xml:space="preserve"> αλλαγές, τις οποίες θα τις δείτε.</w:t>
      </w:r>
    </w:p>
    <w:p w14:paraId="428C37D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Υπάρχει και ένα δεύτερο</w:t>
      </w:r>
      <w:r>
        <w:rPr>
          <w:rFonts w:eastAsia="Times New Roman" w:cs="Times New Roman"/>
          <w:szCs w:val="24"/>
        </w:rPr>
        <w:t>,</w:t>
      </w:r>
      <w:r>
        <w:rPr>
          <w:rFonts w:eastAsia="Times New Roman" w:cs="Times New Roman"/>
          <w:szCs w:val="24"/>
        </w:rPr>
        <w:t xml:space="preserve"> μικρότερο</w:t>
      </w:r>
      <w:r>
        <w:rPr>
          <w:rFonts w:eastAsia="Times New Roman" w:cs="Times New Roman"/>
          <w:szCs w:val="24"/>
        </w:rPr>
        <w:t>,</w:t>
      </w:r>
      <w:r>
        <w:rPr>
          <w:rFonts w:eastAsia="Times New Roman" w:cs="Times New Roman"/>
          <w:szCs w:val="24"/>
        </w:rPr>
        <w:t xml:space="preserve"> πακέτο, που είναι καθαρά αλλαγές φράσεων.</w:t>
      </w:r>
    </w:p>
    <w:p w14:paraId="428C37D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Όσον αφορά την τροπολογία, στην οποία αναφέρθηκε ο κ. Λοβέρδος, βεβαίως είναι σε συνενν</w:t>
      </w:r>
      <w:r>
        <w:rPr>
          <w:rFonts w:eastAsia="Times New Roman" w:cs="Times New Roman"/>
          <w:szCs w:val="24"/>
        </w:rPr>
        <w:t>όηση με τον Υπουργό Παιδείας και ρυθμίζουμε δυο θέματα. Πρώτον, συγκροτούμε ένα επιτελικό διυπουργικό όργανο ανάμεσα στα δυο Υπουργεία</w:t>
      </w:r>
      <w:r>
        <w:rPr>
          <w:rFonts w:eastAsia="Times New Roman" w:cs="Times New Roman"/>
          <w:szCs w:val="24"/>
        </w:rPr>
        <w:t>,</w:t>
      </w:r>
      <w:r>
        <w:rPr>
          <w:rFonts w:eastAsia="Times New Roman" w:cs="Times New Roman"/>
          <w:szCs w:val="24"/>
        </w:rPr>
        <w:t xml:space="preserve"> Παιδείας και Υγείας, το οποίο θα επιλαμβάνεται όλων των θεμάτων που εφάπτονται και έχουν κοινά πεδία παρέμβασης και πολι</w:t>
      </w:r>
      <w:r>
        <w:rPr>
          <w:rFonts w:eastAsia="Times New Roman" w:cs="Times New Roman"/>
          <w:szCs w:val="24"/>
        </w:rPr>
        <w:t xml:space="preserve">τικής αυτά τα δυο Υπουργεία: Στο κλινικό έργο που ασκείται στα πανεπιστημιακά νοσοκομεία, στην έρευνα, στα επαγγέλματα υγείας, </w:t>
      </w:r>
      <w:r>
        <w:rPr>
          <w:rFonts w:eastAsia="Times New Roman" w:cs="Times New Roman"/>
          <w:szCs w:val="24"/>
        </w:rPr>
        <w:lastRenderedPageBreak/>
        <w:t>στα επαγγελματικά δικαιώματα που αφορούν επαγγέλματα υγείας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Είναι εκτεταμένο το πεδίο. Ήταν ένα αίτημα από παλιά πανεπ</w:t>
      </w:r>
      <w:r>
        <w:rPr>
          <w:rFonts w:eastAsia="Times New Roman" w:cs="Times New Roman"/>
          <w:szCs w:val="24"/>
        </w:rPr>
        <w:t xml:space="preserve">ιστημιακών γιατρών αλλά και των γιατρών του ΕΣΥ, έτσι ώστε να μη λειτουργούμε ως δυο Υπουργεία τα οποία δεν επικοινωνούν και δεν διασυνδέονται, αλλά </w:t>
      </w:r>
      <w:r>
        <w:rPr>
          <w:rFonts w:eastAsia="Times New Roman" w:cs="Times New Roman"/>
          <w:szCs w:val="24"/>
        </w:rPr>
        <w:t xml:space="preserve">να </w:t>
      </w:r>
      <w:r>
        <w:rPr>
          <w:rFonts w:eastAsia="Times New Roman" w:cs="Times New Roman"/>
          <w:szCs w:val="24"/>
        </w:rPr>
        <w:t>υπάρχει μια κοινή προσπάθεια, θεσμικά προβλεπόμενη, για τη διαμόρφωση μιας ενιαίας πολιτικής. Αυτό είναι</w:t>
      </w:r>
      <w:r>
        <w:rPr>
          <w:rFonts w:eastAsia="Times New Roman" w:cs="Times New Roman"/>
          <w:szCs w:val="24"/>
        </w:rPr>
        <w:t xml:space="preserve"> το ένα. </w:t>
      </w:r>
    </w:p>
    <w:p w14:paraId="428C37D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δεύτερο είναι, όντως, αυτό το ζήτημα με το πειθαρχικό πλαίσιο που αφορά τους πανεπιστημιακούς γιατρούς, τα μέλη ΔΕΠ, τους πανεπιστημιακούς υποτρόφους, οι οποίοι εργάζονται σε πανεπιστημιακές κλινικές και εργαστήρια, τα οποία είναι ενταγμένα σε</w:t>
      </w:r>
      <w:r>
        <w:rPr>
          <w:rFonts w:eastAsia="Times New Roman" w:cs="Times New Roman"/>
          <w:szCs w:val="24"/>
        </w:rPr>
        <w:t xml:space="preserve"> νοσοκομεία του ΕΣΥ. </w:t>
      </w:r>
    </w:p>
    <w:p w14:paraId="428C37D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 πειθαρχικός, λοιπόν, έλεγχος που αφορά το κλινικό τους έργο και παραπτώματα που έχουν σχέση με την άσκηση του κλινικού έργου και όχι με άλλα παραπτώματα,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στο πεδίο της εκπαίδευσης, της έρευνας κ</w:t>
      </w:r>
      <w:r>
        <w:rPr>
          <w:rFonts w:eastAsia="Times New Roman" w:cs="Times New Roman"/>
          <w:szCs w:val="24"/>
        </w:rPr>
        <w:t>.</w:t>
      </w:r>
      <w:r>
        <w:rPr>
          <w:rFonts w:eastAsia="Times New Roman" w:cs="Times New Roman"/>
          <w:szCs w:val="24"/>
        </w:rPr>
        <w:t>λπ. ή οτιδήποτε</w:t>
      </w:r>
      <w:r>
        <w:rPr>
          <w:rFonts w:eastAsia="Times New Roman" w:cs="Times New Roman"/>
          <w:szCs w:val="24"/>
        </w:rPr>
        <w:t xml:space="preserve"> άλλο, θα ασκείται στο ίδιο πειθαρχικό πλαίσιο που ασκείται και για τους γιατρούς του ΕΣΥ. Νομίζω ότι όντως είναι μια παρέμβαση που χρειαζόταν. Είναι ώριμη και επιβεβλημένη και θέ</w:t>
      </w:r>
      <w:r>
        <w:rPr>
          <w:rFonts w:eastAsia="Times New Roman" w:cs="Times New Roman"/>
          <w:szCs w:val="24"/>
        </w:rPr>
        <w:lastRenderedPageBreak/>
        <w:t>λουμε να είναι σαφές ότι μέσα στο δημόσιο νοσοκομείο, στο νοσοκομείο του ΕΣΥ,</w:t>
      </w:r>
      <w:r>
        <w:rPr>
          <w:rFonts w:eastAsia="Times New Roman" w:cs="Times New Roman"/>
          <w:szCs w:val="24"/>
        </w:rPr>
        <w:t xml:space="preserve"> όλοι οι γιατροί, ανεξάρτητα από την εργασιακή τους σχέση, υπόκεινται στο ίδιο καθεστώς λογοδοσίας και ελέγχου. </w:t>
      </w:r>
    </w:p>
    <w:p w14:paraId="428C37D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Τις καταθέτω στα Πρακτικά.</w:t>
      </w:r>
    </w:p>
    <w:p w14:paraId="428C37D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Ανδρέας Ξανθός καταθέτει στα Πρακτικά τις προαναφερθείσες νομοτεχνικές βελτιώσεις, οι</w:t>
      </w:r>
      <w:r>
        <w:rPr>
          <w:rFonts w:eastAsia="Times New Roman" w:cs="Times New Roman"/>
          <w:szCs w:val="24"/>
        </w:rPr>
        <w:t xml:space="preserve"> οποίες έχουν ως εξής: </w:t>
      </w:r>
    </w:p>
    <w:p w14:paraId="428C37D7"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428C37D8"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(ΝΑ ΜΠΟΥΝ ΟΙ ΣΕΛΙΔΕΣ 434-</w:t>
      </w:r>
      <w:r>
        <w:rPr>
          <w:rFonts w:eastAsia="Times New Roman" w:cs="Times New Roman"/>
          <w:szCs w:val="24"/>
        </w:rPr>
        <w:t>449)</w:t>
      </w:r>
    </w:p>
    <w:p w14:paraId="428C37D9" w14:textId="77777777" w:rsidR="00CF256A" w:rsidRDefault="008A1C0A">
      <w:pPr>
        <w:spacing w:line="600" w:lineRule="auto"/>
        <w:ind w:firstLine="720"/>
        <w:jc w:val="center"/>
        <w:rPr>
          <w:rFonts w:eastAsia="Times New Roman" w:cs="Times New Roman"/>
          <w:b/>
          <w:szCs w:val="24"/>
        </w:rPr>
      </w:pPr>
      <w:r>
        <w:rPr>
          <w:rFonts w:eastAsia="Times New Roman" w:cs="Times New Roman"/>
          <w:szCs w:val="24"/>
        </w:rPr>
        <w:t>(ΑΛΛΑΓΗ ΣΕΛΙΔΑΣ)</w:t>
      </w:r>
    </w:p>
    <w:p w14:paraId="428C37D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ν</w:t>
      </w:r>
      <w:r>
        <w:rPr>
          <w:rFonts w:eastAsia="Times New Roman" w:cs="Times New Roman"/>
          <w:szCs w:val="24"/>
        </w:rPr>
        <w:t xml:space="preserve">α διανεμηθούν στους συναδέλφους οι νομοτεχνικές βελτιώσεις. </w:t>
      </w:r>
    </w:p>
    <w:p w14:paraId="428C37D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Προχωρούμε.</w:t>
      </w:r>
    </w:p>
    <w:p w14:paraId="428C37D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μπορώ να κάνω μι</w:t>
      </w:r>
      <w:r>
        <w:rPr>
          <w:rFonts w:eastAsia="Times New Roman" w:cs="Times New Roman"/>
          <w:szCs w:val="24"/>
        </w:rPr>
        <w:t>α ερώτηση;</w:t>
      </w:r>
    </w:p>
    <w:p w14:paraId="428C37D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δεν γίνεται αυτό το πράγμα συνέχεια… </w:t>
      </w:r>
    </w:p>
    <w:p w14:paraId="428C37D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Δεν φταίμε εμείς εάν παρουσιάζονται τώρα οι τροπολογίες. Θέλω να τον ρωτήσω κάτι.</w:t>
      </w:r>
    </w:p>
    <w:p w14:paraId="428C37D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Ναι, εάν αρχίσουμε ό</w:t>
      </w:r>
      <w:r>
        <w:rPr>
          <w:rFonts w:eastAsia="Times New Roman" w:cs="Times New Roman"/>
          <w:szCs w:val="24"/>
        </w:rPr>
        <w:t xml:space="preserve">μως έτσι, και οι άλλοι Κοινοβουλευτικοί </w:t>
      </w:r>
      <w:r>
        <w:rPr>
          <w:rFonts w:eastAsia="Times New Roman" w:cs="Times New Roman"/>
          <w:szCs w:val="24"/>
        </w:rPr>
        <w:t xml:space="preserve">Εκπρόσωποι </w:t>
      </w:r>
      <w:r>
        <w:rPr>
          <w:rFonts w:eastAsia="Times New Roman" w:cs="Times New Roman"/>
          <w:szCs w:val="24"/>
        </w:rPr>
        <w:t>ζητούν τον λόγο;</w:t>
      </w:r>
    </w:p>
    <w:p w14:paraId="428C37E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να τον ρωτήσω κάτι. Έχω δικαίωμα κατά τον Κανονισμό, αφού η τροπολογία ήρθε τώρα.</w:t>
      </w:r>
    </w:p>
    <w:p w14:paraId="428C37E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Όταν ο Κανονισμός παραβιάζεται δεκαπέντε φορές… </w:t>
      </w:r>
    </w:p>
    <w:p w14:paraId="428C37E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Πρόεδρε, έχουμε να παρουσιάσουμε άλλες τρεις τροπολογίες. Θα τις παρουσιάσει ο Αναπληρωτής Υπουργός Υγείας. </w:t>
      </w:r>
    </w:p>
    <w:p w14:paraId="428C37E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Λοβέρδο, θέλετε να πάρετε τον λόγο μετά;</w:t>
      </w:r>
    </w:p>
    <w:p w14:paraId="428C37E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Βεβαίως. </w:t>
      </w:r>
    </w:p>
    <w:p w14:paraId="428C37E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Ευχαρίστως, αλλά να μην αρχίσει η συζήτηση επί των τροπολογιών, προτού διανεμηθούν.</w:t>
      </w:r>
    </w:p>
    <w:p w14:paraId="428C37E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Κύριε Πρόεδρε, έχουν διανεμηθεί.</w:t>
      </w:r>
    </w:p>
    <w:p w14:paraId="428C37E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θέλετε να παρουσιάσετε τροπολογίες ή νομοτεχνικές ρυθμίσεις;</w:t>
      </w:r>
    </w:p>
    <w:p w14:paraId="428C37E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Τροπολογίες.</w:t>
      </w:r>
    </w:p>
    <w:p w14:paraId="428C37E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πρέπει, πριν τις παρουσιάσετε, να διανεμηθούν.</w:t>
      </w:r>
    </w:p>
    <w:p w14:paraId="428C37E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w:t>
      </w:r>
      <w:r>
        <w:rPr>
          <w:rFonts w:eastAsia="Times New Roman" w:cs="Times New Roman"/>
          <w:b/>
          <w:szCs w:val="24"/>
        </w:rPr>
        <w:t xml:space="preserve">ας): </w:t>
      </w:r>
      <w:r>
        <w:rPr>
          <w:rFonts w:eastAsia="Times New Roman" w:cs="Times New Roman"/>
          <w:szCs w:val="24"/>
        </w:rPr>
        <w:t xml:space="preserve">Κύριε Πρόεδρε, είναι και οι τρεις τροπολογίες κατατεθειμένες. Μάλιστα στη μια τέθηκε ζήτημα συνταγματικότητας. </w:t>
      </w:r>
    </w:p>
    <w:p w14:paraId="428C37E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Να τις παρουσιάσετε. </w:t>
      </w:r>
    </w:p>
    <w:p w14:paraId="428C37E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14:paraId="428C37E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Πρόκε</w:t>
      </w:r>
      <w:r>
        <w:rPr>
          <w:rFonts w:eastAsia="Times New Roman" w:cs="Times New Roman"/>
          <w:szCs w:val="24"/>
        </w:rPr>
        <w:t>ιται για τρεις τροπολογίες, οι οποίες είναι κατατε</w:t>
      </w:r>
      <w:r>
        <w:rPr>
          <w:rFonts w:eastAsia="Times New Roman" w:cs="Times New Roman"/>
          <w:szCs w:val="24"/>
        </w:rPr>
        <w:lastRenderedPageBreak/>
        <w:t xml:space="preserve">θειμένες και διανεμημένες. Απλώς, στην </w:t>
      </w:r>
      <w:r>
        <w:rPr>
          <w:rFonts w:eastAsia="Times New Roman" w:cs="Times New Roman"/>
          <w:szCs w:val="24"/>
        </w:rPr>
        <w:t>ε</w:t>
      </w:r>
      <w:r>
        <w:rPr>
          <w:rFonts w:eastAsia="Times New Roman" w:cs="Times New Roman"/>
          <w:szCs w:val="24"/>
        </w:rPr>
        <w:t>πιτροπή τις προανήγγειλα, αλλά κατατέθηκαν μετά τη λήξη της συνεδρίασης και για αυτόν τον λόγο έχω την υποχρέωση να τις υποστηρίξω και στην Ολομέλεια.</w:t>
      </w:r>
    </w:p>
    <w:p w14:paraId="428C37E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πρώτη τροπολο</w:t>
      </w:r>
      <w:r>
        <w:rPr>
          <w:rFonts w:eastAsia="Times New Roman" w:cs="Times New Roman"/>
          <w:szCs w:val="24"/>
        </w:rPr>
        <w:t>γία με γενικό αριθμό 1202 και ειδικό 84 αφορά τη ρύθμιση με την οποία παρατείνουμε τη θητεία των επικουρικών γιατρών, των οποίων η θητεία λήγει στις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και του επικουρικού προσωπικού που υπηρετεί στα νοσοκομεία του ΕΣΥ σήμερα και στις δυο αυτές κατη</w:t>
      </w:r>
      <w:r>
        <w:rPr>
          <w:rFonts w:eastAsia="Times New Roman" w:cs="Times New Roman"/>
          <w:szCs w:val="24"/>
        </w:rPr>
        <w:t>γορίες έως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w:t>
      </w:r>
    </w:p>
    <w:p w14:paraId="428C37E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Αυτή η ρύθμιση κρίνεται αναγκαία, καθώς ένας μεγάλος όγκος προσλήψεων είτε γιατρών είτε μόνιμου προσωπικού που έχει προκηρυχθεί δεν έχει υλοποιηθεί πλήρως και η ταυτόχρονη αποχώρηση</w:t>
      </w:r>
      <w:r>
        <w:rPr>
          <w:rFonts w:eastAsia="Times New Roman" w:cs="Times New Roman"/>
          <w:szCs w:val="24"/>
        </w:rPr>
        <w:t>,</w:t>
      </w:r>
      <w:r>
        <w:rPr>
          <w:rFonts w:eastAsia="Times New Roman" w:cs="Times New Roman"/>
          <w:szCs w:val="24"/>
        </w:rPr>
        <w:t xml:space="preserve"> ειδικά των επικουρικών γιατρών</w:t>
      </w:r>
      <w:r>
        <w:rPr>
          <w:rFonts w:eastAsia="Times New Roman" w:cs="Times New Roman"/>
          <w:szCs w:val="24"/>
        </w:rPr>
        <w:t>,</w:t>
      </w:r>
      <w:r>
        <w:rPr>
          <w:rFonts w:eastAsia="Times New Roman" w:cs="Times New Roman"/>
          <w:szCs w:val="24"/>
        </w:rPr>
        <w:t xml:space="preserve"> την ίδια ημερ</w:t>
      </w:r>
      <w:r>
        <w:rPr>
          <w:rFonts w:eastAsia="Times New Roman" w:cs="Times New Roman"/>
          <w:szCs w:val="24"/>
        </w:rPr>
        <w:t xml:space="preserve">ομηνία αλλά και ενός σοβαρού κομματιού επικουρικού άλλου προσωπικού θα δημιουργήσει πρόβλημα δυσλειτουργίας. </w:t>
      </w:r>
    </w:p>
    <w:p w14:paraId="428C37F0" w14:textId="77777777" w:rsidR="00CF256A" w:rsidRDefault="008A1C0A">
      <w:pPr>
        <w:spacing w:line="600" w:lineRule="auto"/>
        <w:ind w:firstLine="720"/>
        <w:jc w:val="both"/>
        <w:rPr>
          <w:rFonts w:eastAsia="Times New Roman"/>
          <w:szCs w:val="24"/>
        </w:rPr>
      </w:pPr>
      <w:r>
        <w:rPr>
          <w:rFonts w:eastAsia="Times New Roman"/>
          <w:szCs w:val="24"/>
        </w:rPr>
        <w:t>Δίνοντας, λοιπόν, αυτή την παράταση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εξασφαλίζουμε μια σταθερότητα στο σύστημα. Αυτή η ρύθμιση αφορά περίπου χίλιους πεντακόσιους </w:t>
      </w:r>
      <w:r>
        <w:rPr>
          <w:rFonts w:eastAsia="Times New Roman"/>
          <w:szCs w:val="24"/>
        </w:rPr>
        <w:t>- χίλιους επτακόσιους εργαζόμενους στο σύστημα, είτε γιατρούς είτε άλλο προσωπικό</w:t>
      </w:r>
      <w:r>
        <w:rPr>
          <w:rFonts w:eastAsia="Times New Roman"/>
          <w:szCs w:val="24"/>
        </w:rPr>
        <w:t>,</w:t>
      </w:r>
      <w:r>
        <w:rPr>
          <w:rFonts w:eastAsia="Times New Roman"/>
          <w:szCs w:val="24"/>
        </w:rPr>
        <w:t xml:space="preserve"> και δίνει τη διαδικασία για να ολοκληρωθούν όλες οι προκηρύξεις και </w:t>
      </w:r>
      <w:r>
        <w:rPr>
          <w:rFonts w:eastAsia="Times New Roman"/>
          <w:szCs w:val="24"/>
        </w:rPr>
        <w:lastRenderedPageBreak/>
        <w:t>η κατάληψη των θέσεων</w:t>
      </w:r>
      <w:r>
        <w:rPr>
          <w:rFonts w:eastAsia="Times New Roman"/>
          <w:szCs w:val="24"/>
        </w:rPr>
        <w:t>,</w:t>
      </w:r>
      <w:r>
        <w:rPr>
          <w:rFonts w:eastAsia="Times New Roman"/>
          <w:szCs w:val="24"/>
        </w:rPr>
        <w:t xml:space="preserve"> τόσο από μόνιμους γιατρούς όσο και από μόνιμο προσωπικό.</w:t>
      </w:r>
    </w:p>
    <w:p w14:paraId="428C37F1" w14:textId="77777777" w:rsidR="00CF256A" w:rsidRDefault="008A1C0A">
      <w:pPr>
        <w:spacing w:line="600" w:lineRule="auto"/>
        <w:ind w:firstLine="720"/>
        <w:jc w:val="both"/>
        <w:rPr>
          <w:rFonts w:eastAsia="Times New Roman"/>
          <w:szCs w:val="24"/>
        </w:rPr>
      </w:pPr>
      <w:r>
        <w:rPr>
          <w:rFonts w:eastAsia="Times New Roman"/>
          <w:szCs w:val="24"/>
        </w:rPr>
        <w:t xml:space="preserve">Η δεύτερη παράγραφος αυτής της τροπολογίας αφορά τη δυνατότητα -για το οποίο ασκήθηκε και μια κριτική- στους διορισθέντες στον χώρο της υγείας από τον διαγωνισμό του ΑΣΕΠ </w:t>
      </w:r>
      <w:r>
        <w:rPr>
          <w:rFonts w:eastAsia="Times New Roman"/>
          <w:szCs w:val="24"/>
        </w:rPr>
        <w:t>’</w:t>
      </w:r>
      <w:r>
        <w:rPr>
          <w:rFonts w:eastAsia="Times New Roman"/>
          <w:szCs w:val="24"/>
        </w:rPr>
        <w:t>98, οι οποίοι διορίστηκαν μετά από δεκαο</w:t>
      </w:r>
      <w:r>
        <w:rPr>
          <w:rFonts w:eastAsia="Times New Roman"/>
          <w:szCs w:val="24"/>
        </w:rPr>
        <w:t>κ</w:t>
      </w:r>
      <w:r>
        <w:rPr>
          <w:rFonts w:eastAsia="Times New Roman"/>
          <w:szCs w:val="24"/>
        </w:rPr>
        <w:t xml:space="preserve">τώ χρόνια από την έκδοση των αποτελεσμάτων </w:t>
      </w:r>
      <w:r>
        <w:rPr>
          <w:rFonts w:eastAsia="Times New Roman"/>
          <w:szCs w:val="24"/>
        </w:rPr>
        <w:t xml:space="preserve">του διαγωνισμού, να μπορούν να μεταφερθούν, να </w:t>
      </w:r>
      <w:proofErr w:type="spellStart"/>
      <w:r>
        <w:rPr>
          <w:rFonts w:eastAsia="Times New Roman"/>
          <w:szCs w:val="24"/>
        </w:rPr>
        <w:t>μεταταγούν</w:t>
      </w:r>
      <w:proofErr w:type="spellEnd"/>
      <w:r>
        <w:rPr>
          <w:rFonts w:eastAsia="Times New Roman"/>
          <w:szCs w:val="24"/>
        </w:rPr>
        <w:t xml:space="preserve"> σε νοσοκομεία ή υγειονομικές δομές πλησίον του τόπου στον οποίον έφτιαξαν τη ζωή τους για δεκαο</w:t>
      </w:r>
      <w:r>
        <w:rPr>
          <w:rFonts w:eastAsia="Times New Roman"/>
          <w:szCs w:val="24"/>
        </w:rPr>
        <w:t>κ</w:t>
      </w:r>
      <w:r>
        <w:rPr>
          <w:rFonts w:eastAsia="Times New Roman"/>
          <w:szCs w:val="24"/>
        </w:rPr>
        <w:t xml:space="preserve">τώ χρόνια, ενώ είχαν κριθεί ως </w:t>
      </w:r>
      <w:proofErr w:type="spellStart"/>
      <w:r>
        <w:rPr>
          <w:rFonts w:eastAsia="Times New Roman"/>
          <w:szCs w:val="24"/>
        </w:rPr>
        <w:t>διοριστέοι</w:t>
      </w:r>
      <w:proofErr w:type="spellEnd"/>
      <w:r>
        <w:rPr>
          <w:rFonts w:eastAsia="Times New Roman"/>
          <w:szCs w:val="24"/>
        </w:rPr>
        <w:t>.</w:t>
      </w:r>
    </w:p>
    <w:p w14:paraId="428C37F2" w14:textId="77777777" w:rsidR="00CF256A" w:rsidRDefault="008A1C0A">
      <w:pPr>
        <w:spacing w:line="600" w:lineRule="auto"/>
        <w:ind w:firstLine="720"/>
        <w:jc w:val="both"/>
        <w:rPr>
          <w:rFonts w:eastAsia="Times New Roman"/>
          <w:szCs w:val="24"/>
        </w:rPr>
      </w:pPr>
      <w:r>
        <w:rPr>
          <w:rFonts w:eastAsia="Times New Roman"/>
          <w:szCs w:val="24"/>
        </w:rPr>
        <w:t>Αυτή η διαδικασία έχει νομιμοποιηθεί και ήδη έχει γίνει. Αυ</w:t>
      </w:r>
      <w:r>
        <w:rPr>
          <w:rFonts w:eastAsia="Times New Roman"/>
          <w:szCs w:val="24"/>
        </w:rPr>
        <w:t>τό αφορά εννιακόσια πενήντα τέσσερα άτομα. Πιστεύουμε ότι γύρω στους διακόσιους με τριακόσιους, με βάση τα αιτήματα που έχουμε, θα ζητήσουν μετάταξη σε άλλη περιοχή από αυτή στην οποία διορίστηκαν. Αυτή η διαδικασία έχει νομιμοποιηθεί και ήδη γίνεται για τ</w:t>
      </w:r>
      <w:r>
        <w:rPr>
          <w:rFonts w:eastAsia="Times New Roman"/>
          <w:szCs w:val="24"/>
        </w:rPr>
        <w:t xml:space="preserve">ους άλλους χίλιους από τον διαγωνισμό του ΑΣΕΠ </w:t>
      </w:r>
      <w:r>
        <w:rPr>
          <w:rFonts w:eastAsia="Times New Roman"/>
          <w:szCs w:val="24"/>
        </w:rPr>
        <w:t>’</w:t>
      </w:r>
      <w:r>
        <w:rPr>
          <w:rFonts w:eastAsia="Times New Roman"/>
          <w:szCs w:val="24"/>
        </w:rPr>
        <w:t>98, οι οποίοι προκηρύχθηκαν για άλλες δομές του δημόσιου τομέα. Δεν είναι κάτι καινούρ</w:t>
      </w:r>
      <w:r>
        <w:rPr>
          <w:rFonts w:eastAsia="Times New Roman"/>
          <w:szCs w:val="24"/>
        </w:rPr>
        <w:t>γ</w:t>
      </w:r>
      <w:r>
        <w:rPr>
          <w:rFonts w:eastAsia="Times New Roman"/>
          <w:szCs w:val="24"/>
        </w:rPr>
        <w:t xml:space="preserve">ιο. Γίνεται και εκεί. Απλά, επειδή η προκήρυξη και η κατανομή για τον χώρο της </w:t>
      </w:r>
      <w:r>
        <w:rPr>
          <w:rFonts w:eastAsia="Times New Roman"/>
          <w:szCs w:val="24"/>
        </w:rPr>
        <w:t>υ</w:t>
      </w:r>
      <w:r>
        <w:rPr>
          <w:rFonts w:eastAsia="Times New Roman"/>
          <w:szCs w:val="24"/>
        </w:rPr>
        <w:t xml:space="preserve">γείας έγινε πριν </w:t>
      </w:r>
      <w:r>
        <w:rPr>
          <w:rFonts w:eastAsia="Times New Roman"/>
          <w:szCs w:val="24"/>
        </w:rPr>
        <w:lastRenderedPageBreak/>
        <w:t xml:space="preserve">από τους άλλους τομείς, </w:t>
      </w:r>
      <w:r>
        <w:rPr>
          <w:rFonts w:eastAsia="Times New Roman"/>
          <w:szCs w:val="24"/>
        </w:rPr>
        <w:t>τότε δεν είχε προβλεφθεί αυτή η δυνατότητα.</w:t>
      </w:r>
    </w:p>
    <w:p w14:paraId="428C37F3" w14:textId="77777777" w:rsidR="00CF256A" w:rsidRDefault="008A1C0A">
      <w:pPr>
        <w:spacing w:line="600" w:lineRule="auto"/>
        <w:ind w:firstLine="720"/>
        <w:jc w:val="both"/>
        <w:rPr>
          <w:rFonts w:eastAsia="Times New Roman"/>
          <w:szCs w:val="24"/>
        </w:rPr>
      </w:pPr>
      <w:r>
        <w:rPr>
          <w:rFonts w:eastAsia="Times New Roman"/>
          <w:szCs w:val="24"/>
        </w:rPr>
        <w:t>Η δεύτερη τροπολογία με γενικό αριθμό 1203 και ειδικό 85 είναι η τροπολογία για την οποία κατατέθηκε η αίτηση αντισυνταγματικότητας και την οποία νομίζω ότι την εξήγησα αναλυτικά πριν</w:t>
      </w:r>
      <w:r>
        <w:rPr>
          <w:rFonts w:eastAsia="Times New Roman"/>
          <w:szCs w:val="24"/>
        </w:rPr>
        <w:t>,</w:t>
      </w:r>
      <w:r>
        <w:rPr>
          <w:rFonts w:eastAsia="Times New Roman"/>
          <w:szCs w:val="24"/>
        </w:rPr>
        <w:t xml:space="preserve"> στην απάντηση που έδωσα για</w:t>
      </w:r>
      <w:r>
        <w:rPr>
          <w:rFonts w:eastAsia="Times New Roman"/>
          <w:szCs w:val="24"/>
        </w:rPr>
        <w:t xml:space="preserve"> το κλείσιμο της συζήτησης. </w:t>
      </w:r>
    </w:p>
    <w:p w14:paraId="428C37F4" w14:textId="77777777" w:rsidR="00CF256A" w:rsidRDefault="008A1C0A">
      <w:pPr>
        <w:spacing w:line="600" w:lineRule="auto"/>
        <w:ind w:firstLine="720"/>
        <w:jc w:val="both"/>
        <w:rPr>
          <w:rFonts w:eastAsia="Times New Roman"/>
          <w:szCs w:val="24"/>
        </w:rPr>
      </w:pPr>
      <w:r>
        <w:rPr>
          <w:rFonts w:eastAsia="Times New Roman"/>
          <w:szCs w:val="24"/>
        </w:rPr>
        <w:t xml:space="preserve">Αφορά τη θέσπιση της έμμισθης θέσης στον </w:t>
      </w:r>
      <w:r>
        <w:rPr>
          <w:rFonts w:eastAsia="Times New Roman"/>
          <w:szCs w:val="24"/>
        </w:rPr>
        <w:t>π</w:t>
      </w:r>
      <w:r>
        <w:rPr>
          <w:rFonts w:eastAsia="Times New Roman"/>
          <w:szCs w:val="24"/>
        </w:rPr>
        <w:t xml:space="preserve">ρόεδρο και στον </w:t>
      </w:r>
      <w:r>
        <w:rPr>
          <w:rFonts w:eastAsia="Times New Roman"/>
          <w:szCs w:val="24"/>
        </w:rPr>
        <w:t>α</w:t>
      </w:r>
      <w:r>
        <w:rPr>
          <w:rFonts w:eastAsia="Times New Roman"/>
          <w:szCs w:val="24"/>
        </w:rPr>
        <w:t>ντιπρόεδρο του ΚΕΕΛΠΝΟ, αφορά ρύθμιση για τις μετακινήσεις του προσωπικού του Εθνικού Κέντρου Αμέσου Βοηθείας και αφορά και το μεγάλο ζήτημα που έχει δημιουργηθεί με τη</w:t>
      </w:r>
      <w:r>
        <w:rPr>
          <w:rFonts w:eastAsia="Times New Roman"/>
          <w:szCs w:val="24"/>
        </w:rPr>
        <w:t>ν πληρωμή είτε ανθρώπων που έχουν προσληφθεί με συμβάσεις έργου που μετατράπηκαν σε συμβάσεις εργασίας</w:t>
      </w:r>
      <w:r>
        <w:rPr>
          <w:rFonts w:eastAsia="Times New Roman"/>
          <w:szCs w:val="24"/>
        </w:rPr>
        <w:t xml:space="preserve"> –</w:t>
      </w:r>
      <w:r>
        <w:rPr>
          <w:rFonts w:eastAsia="Times New Roman"/>
          <w:szCs w:val="24"/>
        </w:rPr>
        <w:t>που κάποιοι επίτροποι δεν υπογράφουν τα εντάλματα, παρά το γεγονός ότι έχουμε νομοθετήσει με αυτόν τον τρόπο</w:t>
      </w:r>
      <w:r>
        <w:rPr>
          <w:rFonts w:eastAsia="Times New Roman"/>
          <w:szCs w:val="24"/>
        </w:rPr>
        <w:t xml:space="preserve">– </w:t>
      </w:r>
      <w:r>
        <w:rPr>
          <w:rFonts w:eastAsia="Times New Roman"/>
          <w:szCs w:val="24"/>
        </w:rPr>
        <w:t xml:space="preserve">είτε αφορά ανθρώπους για τους οποίους μας </w:t>
      </w:r>
      <w:r>
        <w:rPr>
          <w:rFonts w:eastAsia="Times New Roman"/>
          <w:szCs w:val="24"/>
        </w:rPr>
        <w:t>έχουν μπλοκάρει τη διαδικασία με δικαστικές αποφάσεις να προκηρύξουμε διαγωνισμούς τέτοιους και δίνουμε παρατάσεις μηνιαίες, δίμηνες ή τρίμηνες</w:t>
      </w:r>
      <w:r>
        <w:rPr>
          <w:rFonts w:eastAsia="Times New Roman"/>
          <w:szCs w:val="24"/>
        </w:rPr>
        <w:t>,</w:t>
      </w:r>
      <w:r>
        <w:rPr>
          <w:rFonts w:eastAsia="Times New Roman"/>
          <w:szCs w:val="24"/>
        </w:rPr>
        <w:t xml:space="preserve"> για τις υπάρχουσες συμβάσεις με τους εργολάβους και πάλι κάποιοι επίτροποι </w:t>
      </w:r>
      <w:r>
        <w:rPr>
          <w:rFonts w:eastAsia="Times New Roman"/>
          <w:szCs w:val="24"/>
        </w:rPr>
        <w:lastRenderedPageBreak/>
        <w:t>δεν υπογράφουν τα εντάλματα για να π</w:t>
      </w:r>
      <w:r>
        <w:rPr>
          <w:rFonts w:eastAsia="Times New Roman"/>
          <w:szCs w:val="24"/>
        </w:rPr>
        <w:t>ληρωθούν αυτές οι δαπάνες, ούτως ώστε να πληρωθεί αυτό το προσωπικό. Είναι ο λεγόμενος πόλεμος που είπα πριν.</w:t>
      </w:r>
    </w:p>
    <w:p w14:paraId="428C37F5" w14:textId="77777777" w:rsidR="00CF256A" w:rsidRDefault="008A1C0A">
      <w:pPr>
        <w:spacing w:line="600" w:lineRule="auto"/>
        <w:ind w:firstLine="720"/>
        <w:jc w:val="both"/>
        <w:rPr>
          <w:rFonts w:eastAsia="Times New Roman"/>
          <w:szCs w:val="24"/>
        </w:rPr>
      </w:pPr>
      <w:r>
        <w:rPr>
          <w:rFonts w:eastAsia="Times New Roman"/>
          <w:szCs w:val="24"/>
        </w:rPr>
        <w:t xml:space="preserve">Η τρίτη τροπολογία, που έχει γενικό αριθμό 1204 και ειδικό 86, είναι μια τροπολογία που αφορά τον ΕΟΠΥΥ και έχει διάφορες ρυθμίσεις μέσα. </w:t>
      </w:r>
    </w:p>
    <w:p w14:paraId="428C37F6" w14:textId="77777777" w:rsidR="00CF256A" w:rsidRDefault="008A1C0A">
      <w:pPr>
        <w:spacing w:line="600" w:lineRule="auto"/>
        <w:ind w:firstLine="720"/>
        <w:jc w:val="both"/>
        <w:rPr>
          <w:rFonts w:eastAsia="Times New Roman"/>
          <w:szCs w:val="24"/>
        </w:rPr>
      </w:pPr>
      <w:r>
        <w:rPr>
          <w:rFonts w:eastAsia="Times New Roman"/>
          <w:szCs w:val="24"/>
        </w:rPr>
        <w:t>Η βασικ</w:t>
      </w:r>
      <w:r>
        <w:rPr>
          <w:rFonts w:eastAsia="Times New Roman"/>
          <w:szCs w:val="24"/>
        </w:rPr>
        <w:t xml:space="preserve">ή είναι η επανάληψη της ρύθμισης για το </w:t>
      </w:r>
      <w:r>
        <w:rPr>
          <w:rFonts w:eastAsia="Times New Roman"/>
          <w:szCs w:val="24"/>
          <w:lang w:val="en-US"/>
        </w:rPr>
        <w:t>rebate</w:t>
      </w:r>
      <w:r>
        <w:rPr>
          <w:rFonts w:eastAsia="Times New Roman"/>
          <w:szCs w:val="24"/>
        </w:rPr>
        <w:t xml:space="preserve"> της έκπτωσης όγκου, που γίνεται στους διαφόρους </w:t>
      </w:r>
      <w:proofErr w:type="spellStart"/>
      <w:r>
        <w:rPr>
          <w:rFonts w:eastAsia="Times New Roman"/>
          <w:szCs w:val="24"/>
        </w:rPr>
        <w:t>παρόχους</w:t>
      </w:r>
      <w:proofErr w:type="spellEnd"/>
      <w:r>
        <w:rPr>
          <w:rFonts w:eastAsia="Times New Roman"/>
          <w:szCs w:val="24"/>
        </w:rPr>
        <w:t xml:space="preserve"> του ΕΟΠΥΥ, στην οποία από λάθος δημοσίευση στο ΦΕΚ μπήκε αλλού η αγκύλη και ουσιαστικά δεν μπορεί να υπολογιστεί με τον σωστό τρόπο ο τύπος της έκπτωσης</w:t>
      </w:r>
      <w:r>
        <w:rPr>
          <w:rFonts w:eastAsia="Times New Roman"/>
          <w:szCs w:val="24"/>
        </w:rPr>
        <w:t xml:space="preserve">. Ενοποιούμε, λοιπόν, όλα τα </w:t>
      </w:r>
      <w:r>
        <w:rPr>
          <w:rFonts w:eastAsia="Times New Roman"/>
          <w:szCs w:val="24"/>
          <w:lang w:val="en-US"/>
        </w:rPr>
        <w:t>rebates</w:t>
      </w:r>
      <w:r>
        <w:rPr>
          <w:rFonts w:eastAsia="Times New Roman"/>
          <w:szCs w:val="24"/>
        </w:rPr>
        <w:t xml:space="preserve"> σε ένα με έναν συγκεκριμένο τύπο</w:t>
      </w:r>
      <w:r>
        <w:rPr>
          <w:rFonts w:eastAsia="Times New Roman"/>
          <w:szCs w:val="24"/>
        </w:rPr>
        <w:t>,</w:t>
      </w:r>
      <w:r>
        <w:rPr>
          <w:rFonts w:eastAsia="Times New Roman"/>
          <w:szCs w:val="24"/>
        </w:rPr>
        <w:t xml:space="preserve"> που αφορά τη φαρμακευτική δαπάνη, αλλά και τους </w:t>
      </w:r>
      <w:proofErr w:type="spellStart"/>
      <w:r>
        <w:rPr>
          <w:rFonts w:eastAsia="Times New Roman"/>
          <w:szCs w:val="24"/>
        </w:rPr>
        <w:t>παρόχους</w:t>
      </w:r>
      <w:proofErr w:type="spellEnd"/>
      <w:r>
        <w:rPr>
          <w:rFonts w:eastAsia="Times New Roman"/>
          <w:szCs w:val="24"/>
        </w:rPr>
        <w:t xml:space="preserve"> και ουσιαστικά επαναδιατυπώνουμε τη διάταξη, προκειμένου να δημοσιευθεί σωστά.</w:t>
      </w:r>
    </w:p>
    <w:p w14:paraId="428C37F7" w14:textId="77777777" w:rsidR="00CF256A" w:rsidRDefault="008A1C0A">
      <w:pPr>
        <w:spacing w:line="600" w:lineRule="auto"/>
        <w:ind w:firstLine="720"/>
        <w:jc w:val="both"/>
        <w:rPr>
          <w:rFonts w:eastAsia="Times New Roman"/>
          <w:szCs w:val="24"/>
        </w:rPr>
      </w:pPr>
      <w:r>
        <w:rPr>
          <w:rFonts w:eastAsia="Times New Roman"/>
          <w:szCs w:val="24"/>
        </w:rPr>
        <w:t>Δεύτερον, δίνει τη δυνατότητα συμψηφισμού ληξιπρό</w:t>
      </w:r>
      <w:r>
        <w:rPr>
          <w:rFonts w:eastAsia="Times New Roman"/>
          <w:szCs w:val="24"/>
        </w:rPr>
        <w:t xml:space="preserve">θεσμων οφειλών με οφειλόμενο </w:t>
      </w:r>
      <w:r>
        <w:rPr>
          <w:rFonts w:eastAsia="Times New Roman"/>
          <w:szCs w:val="24"/>
          <w:lang w:val="en-US"/>
        </w:rPr>
        <w:t>rebate</w:t>
      </w:r>
      <w:r>
        <w:rPr>
          <w:rFonts w:eastAsia="Times New Roman"/>
          <w:szCs w:val="24"/>
        </w:rPr>
        <w:t xml:space="preserve"> ή </w:t>
      </w:r>
      <w:proofErr w:type="spellStart"/>
      <w:r>
        <w:rPr>
          <w:rFonts w:eastAsia="Times New Roman"/>
          <w:szCs w:val="24"/>
          <w:lang w:val="en-US"/>
        </w:rPr>
        <w:t>clawback</w:t>
      </w:r>
      <w:proofErr w:type="spellEnd"/>
      <w:r>
        <w:rPr>
          <w:rFonts w:eastAsia="Times New Roman"/>
          <w:szCs w:val="24"/>
        </w:rPr>
        <w:t xml:space="preserve"> από τρέχουσες χρήσεις, κάτι το οποίο διευκολύνει τη ρευστότητα των </w:t>
      </w:r>
      <w:proofErr w:type="spellStart"/>
      <w:r>
        <w:rPr>
          <w:rFonts w:eastAsia="Times New Roman"/>
          <w:szCs w:val="24"/>
        </w:rPr>
        <w:t>παρόχων</w:t>
      </w:r>
      <w:proofErr w:type="spellEnd"/>
      <w:r>
        <w:rPr>
          <w:rFonts w:eastAsia="Times New Roman"/>
          <w:szCs w:val="24"/>
        </w:rPr>
        <w:t xml:space="preserve"> του ΕΟΠΥΥ.</w:t>
      </w:r>
    </w:p>
    <w:p w14:paraId="428C37F8"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Επίσης λύνει ζητήματα που αφορούν τη </w:t>
      </w:r>
      <w:r>
        <w:rPr>
          <w:rFonts w:eastAsia="Times New Roman"/>
          <w:szCs w:val="24"/>
        </w:rPr>
        <w:t>Ν</w:t>
      </w:r>
      <w:r>
        <w:rPr>
          <w:rFonts w:eastAsia="Times New Roman"/>
          <w:szCs w:val="24"/>
        </w:rPr>
        <w:t xml:space="preserve">ομική </w:t>
      </w:r>
      <w:r>
        <w:rPr>
          <w:rFonts w:eastAsia="Times New Roman"/>
          <w:szCs w:val="24"/>
        </w:rPr>
        <w:t>Υ</w:t>
      </w:r>
      <w:r>
        <w:rPr>
          <w:rFonts w:eastAsia="Times New Roman"/>
          <w:szCs w:val="24"/>
        </w:rPr>
        <w:t>πηρεσία του ΕΟΠΥΥ, η οποία υποτίθεται συστάθηκε, αλλά ποτέ δεν λειτούργησε</w:t>
      </w:r>
      <w:r>
        <w:rPr>
          <w:rFonts w:eastAsia="Times New Roman"/>
          <w:szCs w:val="24"/>
        </w:rPr>
        <w:t>,</w:t>
      </w:r>
      <w:r>
        <w:rPr>
          <w:rFonts w:eastAsia="Times New Roman"/>
          <w:szCs w:val="24"/>
        </w:rPr>
        <w:t xml:space="preserve"> κα</w:t>
      </w:r>
      <w:r>
        <w:rPr>
          <w:rFonts w:eastAsia="Times New Roman"/>
          <w:szCs w:val="24"/>
        </w:rPr>
        <w:t xml:space="preserve">ι επίσης ζητήματα τα οποία έχουν να κάνουν με την κάλυψη ασφαλισμένων του </w:t>
      </w:r>
      <w:r>
        <w:rPr>
          <w:rFonts w:eastAsia="Times New Roman"/>
          <w:szCs w:val="24"/>
        </w:rPr>
        <w:t>ο</w:t>
      </w:r>
      <w:r>
        <w:rPr>
          <w:rFonts w:eastAsia="Times New Roman"/>
          <w:szCs w:val="24"/>
        </w:rPr>
        <w:t>ργανισμού και τη δυνατότητα να συμβληθεί με ασφαλιστικούς οργανισμούς άλλων χωρών</w:t>
      </w:r>
      <w:r>
        <w:rPr>
          <w:rFonts w:eastAsia="Times New Roman"/>
          <w:szCs w:val="24"/>
        </w:rPr>
        <w:t>,</w:t>
      </w:r>
      <w:r>
        <w:rPr>
          <w:rFonts w:eastAsia="Times New Roman"/>
          <w:szCs w:val="24"/>
        </w:rPr>
        <w:t xml:space="preserve"> για να καλύψει Έλληνες ομογενείς που δουλεύουν εκεί και πληρώνουν ασφαλιστικά ταμεία στην Ελλάδα, </w:t>
      </w:r>
      <w:r>
        <w:rPr>
          <w:rFonts w:eastAsia="Times New Roman"/>
          <w:szCs w:val="24"/>
        </w:rPr>
        <w:t>προκειμένου να καλύψει ο ΕΟΠΥΥ τη νοσηλεία τους σε αυτές τις χώρες στις οποίες μένουν.</w:t>
      </w:r>
    </w:p>
    <w:p w14:paraId="428C37F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Αυτές είναι κυρίως οι διατάξεις που περιλαμβάνονται σε αυτές τις τροπολογίες. Επίσης, τώρα που ο ΕΟΠΥΥ επέκτεινε τη διαδικασία των συμβάσεων και στο </w:t>
      </w:r>
      <w:proofErr w:type="spellStart"/>
      <w:r>
        <w:rPr>
          <w:rFonts w:eastAsia="Times New Roman" w:cs="Times New Roman"/>
          <w:szCs w:val="24"/>
        </w:rPr>
        <w:t>ιατροτεχνολογικό</w:t>
      </w:r>
      <w:proofErr w:type="spellEnd"/>
      <w:r>
        <w:rPr>
          <w:rFonts w:eastAsia="Times New Roman" w:cs="Times New Roman"/>
          <w:szCs w:val="24"/>
        </w:rPr>
        <w:t xml:space="preserve"> υλι</w:t>
      </w:r>
      <w:r>
        <w:rPr>
          <w:rFonts w:eastAsia="Times New Roman" w:cs="Times New Roman"/>
          <w:szCs w:val="24"/>
        </w:rPr>
        <w:t xml:space="preserve">κό με όλους τους </w:t>
      </w:r>
      <w:proofErr w:type="spellStart"/>
      <w:r>
        <w:rPr>
          <w:rFonts w:eastAsia="Times New Roman" w:cs="Times New Roman"/>
          <w:szCs w:val="24"/>
        </w:rPr>
        <w:t>παρόχους</w:t>
      </w:r>
      <w:proofErr w:type="spellEnd"/>
      <w:r>
        <w:rPr>
          <w:rFonts w:eastAsia="Times New Roman" w:cs="Times New Roman"/>
          <w:szCs w:val="24"/>
        </w:rPr>
        <w:t xml:space="preserve"> και στα φαρμακεία κ</w:t>
      </w:r>
      <w:r>
        <w:rPr>
          <w:rFonts w:eastAsia="Times New Roman" w:cs="Times New Roman"/>
          <w:szCs w:val="24"/>
        </w:rPr>
        <w:t>.</w:t>
      </w:r>
      <w:r>
        <w:rPr>
          <w:rFonts w:eastAsia="Times New Roman" w:cs="Times New Roman"/>
          <w:szCs w:val="24"/>
        </w:rPr>
        <w:t>λπ., δίνει κάποιες μεταβατικές διατάξεις</w:t>
      </w:r>
      <w:r>
        <w:rPr>
          <w:rFonts w:eastAsia="Times New Roman" w:cs="Times New Roman"/>
          <w:szCs w:val="24"/>
        </w:rPr>
        <w:t>,</w:t>
      </w:r>
      <w:r>
        <w:rPr>
          <w:rFonts w:eastAsia="Times New Roman" w:cs="Times New Roman"/>
          <w:szCs w:val="24"/>
        </w:rPr>
        <w:t xml:space="preserve"> προκειμένου να </w:t>
      </w:r>
      <w:proofErr w:type="spellStart"/>
      <w:r>
        <w:rPr>
          <w:rFonts w:eastAsia="Times New Roman" w:cs="Times New Roman"/>
          <w:szCs w:val="24"/>
        </w:rPr>
        <w:t>ξεστοκαριστεί</w:t>
      </w:r>
      <w:proofErr w:type="spellEnd"/>
      <w:r>
        <w:rPr>
          <w:rFonts w:eastAsia="Times New Roman" w:cs="Times New Roman"/>
          <w:szCs w:val="24"/>
        </w:rPr>
        <w:t xml:space="preserve"> το παλιό προϊόν, που οι τιμές ήταν πιο αυξημένες, σε σχέση με αυτό που τώρα δίνεται και καλύπτεται από τον </w:t>
      </w:r>
      <w:r>
        <w:rPr>
          <w:rFonts w:eastAsia="Times New Roman" w:cs="Times New Roman"/>
          <w:szCs w:val="24"/>
        </w:rPr>
        <w:t>ο</w:t>
      </w:r>
      <w:r>
        <w:rPr>
          <w:rFonts w:eastAsia="Times New Roman" w:cs="Times New Roman"/>
          <w:szCs w:val="24"/>
        </w:rPr>
        <w:t xml:space="preserve">ργανισμό με χαμηλότερες τιμές, με βάση τις υπάρχουσες συμβάσεις. </w:t>
      </w:r>
    </w:p>
    <w:p w14:paraId="428C37F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Αυτές είναι οι τρεις τροπολογίες τις οποίες υποστηρίξαμε στην </w:t>
      </w:r>
      <w:r>
        <w:rPr>
          <w:rFonts w:eastAsia="Times New Roman" w:cs="Times New Roman"/>
          <w:szCs w:val="24"/>
        </w:rPr>
        <w:t>ε</w:t>
      </w:r>
      <w:r>
        <w:rPr>
          <w:rFonts w:eastAsia="Times New Roman" w:cs="Times New Roman"/>
          <w:szCs w:val="24"/>
        </w:rPr>
        <w:t>πιτροπή, αλλά κατατέθηκαν εκπρόθεσμα</w:t>
      </w:r>
      <w:r>
        <w:rPr>
          <w:rFonts w:eastAsia="Times New Roman" w:cs="Times New Roman"/>
          <w:szCs w:val="24"/>
        </w:rPr>
        <w:t>,</w:t>
      </w:r>
      <w:r>
        <w:rPr>
          <w:rFonts w:eastAsia="Times New Roman" w:cs="Times New Roman"/>
          <w:szCs w:val="24"/>
        </w:rPr>
        <w:t xml:space="preserve"> μετά τη λήξη της συνεδρίασης. </w:t>
      </w:r>
    </w:p>
    <w:p w14:paraId="428C37F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Ο κ. Γεωργιάδης έχει τ</w:t>
      </w:r>
      <w:r>
        <w:rPr>
          <w:rFonts w:eastAsia="Times New Roman" w:cs="Times New Roman"/>
          <w:szCs w:val="24"/>
        </w:rPr>
        <w:t xml:space="preserve">ον λόγο. </w:t>
      </w:r>
    </w:p>
    <w:p w14:paraId="428C37F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428C37F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Οι Βουλευτές διαμαρτύρονται, κύριε Λοβέρδο. </w:t>
      </w:r>
    </w:p>
    <w:p w14:paraId="428C37F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Ασκούμε νομοθετικό έργο και δεν καταλαβαίνω αυτό που μου λέτε. </w:t>
      </w:r>
    </w:p>
    <w:p w14:paraId="428C37F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 xml:space="preserve">ός): </w:t>
      </w:r>
      <w:r>
        <w:rPr>
          <w:rFonts w:eastAsia="Times New Roman" w:cs="Times New Roman"/>
          <w:szCs w:val="24"/>
        </w:rPr>
        <w:t>Δηλαδή, εάν ζητήσει και άλλος Κοινοβουλευτικός Εκπρόσωπος τον λόγο θα τον πάρει; Έχει αποφασιστεί από την Ολομέλεια να μιλάνε τρεις Βουλευτές και μετά να μιλάτε εσείς οι Κοινοβουλευτικοί</w:t>
      </w:r>
      <w:r>
        <w:rPr>
          <w:rFonts w:eastAsia="Times New Roman" w:cs="Times New Roman"/>
          <w:szCs w:val="24"/>
        </w:rPr>
        <w:t xml:space="preserve"> Εκπρόσωποι</w:t>
      </w:r>
      <w:r>
        <w:rPr>
          <w:rFonts w:eastAsia="Times New Roman" w:cs="Times New Roman"/>
          <w:szCs w:val="24"/>
        </w:rPr>
        <w:t xml:space="preserve">. </w:t>
      </w:r>
    </w:p>
    <w:p w14:paraId="428C380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Κατατίθενται τροπολογίες τώρα και</w:t>
      </w:r>
      <w:r>
        <w:rPr>
          <w:rFonts w:eastAsia="Times New Roman" w:cs="Times New Roman"/>
          <w:szCs w:val="24"/>
        </w:rPr>
        <w:t xml:space="preserve"> παρουσιάζονται από τους Υπουργούς. Γίνεται αυτό. Επ</w:t>
      </w:r>
      <w:r>
        <w:rPr>
          <w:rFonts w:eastAsia="Times New Roman" w:cs="Times New Roman"/>
          <w:szCs w:val="24"/>
        </w:rPr>
        <w:t>ί</w:t>
      </w:r>
      <w:r>
        <w:rPr>
          <w:rFonts w:eastAsia="Times New Roman" w:cs="Times New Roman"/>
          <w:szCs w:val="24"/>
        </w:rPr>
        <w:t xml:space="preserve"> αυτού, έχω κατά τον Κανονισμό το δικαίωμα να πάρω τον λόγο για δύο λεπτά. Δεν θέλω δύο λεπτά, θέλω μισό λεπτό να τον ρωτήσω κάτι. </w:t>
      </w:r>
    </w:p>
    <w:p w14:paraId="428C380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Κατά τον ίδιο Κανονισμό που</w:t>
      </w:r>
      <w:r>
        <w:rPr>
          <w:rFonts w:eastAsia="Times New Roman" w:cs="Times New Roman"/>
          <w:b/>
          <w:szCs w:val="24"/>
        </w:rPr>
        <w:t xml:space="preserve"> </w:t>
      </w:r>
      <w:r>
        <w:rPr>
          <w:rFonts w:eastAsia="Times New Roman" w:cs="Times New Roman"/>
          <w:szCs w:val="24"/>
        </w:rPr>
        <w:t>επικαλε</w:t>
      </w:r>
      <w:r>
        <w:rPr>
          <w:rFonts w:eastAsia="Times New Roman" w:cs="Times New Roman"/>
          <w:szCs w:val="24"/>
        </w:rPr>
        <w:t xml:space="preserve">ίστε μπορούν και οι άλλοι Κοινοβουλευτικοί Εκπρόσωποι να πάρουν τον λόγο. </w:t>
      </w:r>
    </w:p>
    <w:p w14:paraId="428C380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 το κάνουν! </w:t>
      </w:r>
    </w:p>
    <w:p w14:paraId="428C380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Τότε να σταματήσουμε και να πάρουμε διαφορετική απόφαση. </w:t>
      </w:r>
    </w:p>
    <w:p w14:paraId="428C380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Εγώ επικαλούμαι τον Κανονισμό και ζη</w:t>
      </w:r>
      <w:r>
        <w:rPr>
          <w:rFonts w:eastAsia="Times New Roman" w:cs="Times New Roman"/>
          <w:szCs w:val="24"/>
        </w:rPr>
        <w:t xml:space="preserve">τώ τον λόγο για τριάντα δευτερόλεπτα. </w:t>
      </w:r>
    </w:p>
    <w:p w14:paraId="428C380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Εφόσον το έχουμε αποφασίσει, ας σεβαστούμε τους Βουλευτές.</w:t>
      </w:r>
    </w:p>
    <w:p w14:paraId="428C380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σας δώσω τον λόγο για ένα λεπτό. </w:t>
      </w:r>
    </w:p>
    <w:p w14:paraId="428C380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Επιμένω, γιατί μας έχετε μάθει, κύριε Υπουργέ, όταν στοχεύετε ένα θ</w:t>
      </w:r>
      <w:r>
        <w:rPr>
          <w:rFonts w:eastAsia="Times New Roman" w:cs="Times New Roman"/>
          <w:szCs w:val="24"/>
        </w:rPr>
        <w:t>έμα να χρειάζεστε επτά με οκτώ τροπολογίες. Εδώ είναι σοβαρό και καλό αυτό που πάτε να κάνετε. Να μη χρειαστείτε επτά τροπολογίες και να μην έχουμε και δικαστήρια</w:t>
      </w:r>
      <w:r>
        <w:rPr>
          <w:rFonts w:eastAsia="Times New Roman" w:cs="Times New Roman"/>
          <w:szCs w:val="24"/>
        </w:rPr>
        <w:t>,</w:t>
      </w:r>
      <w:r>
        <w:rPr>
          <w:rFonts w:eastAsia="Times New Roman" w:cs="Times New Roman"/>
          <w:szCs w:val="24"/>
        </w:rPr>
        <w:t xml:space="preserve"> που θα τα χάσουμε.</w:t>
      </w:r>
    </w:p>
    <w:p w14:paraId="428C380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Εγώ συμφωνώ με τη ρύθμιση, αλλά με ποια έννοια; Θέλω να μου πείτε εάν οι </w:t>
      </w:r>
      <w:r>
        <w:rPr>
          <w:rFonts w:eastAsia="Times New Roman" w:cs="Times New Roman"/>
          <w:szCs w:val="24"/>
        </w:rPr>
        <w:t>νομικοί σας σύμβουλοι ή όσους συμβουλευτήκατε ή το Υπουργείο Παιδείας μπόρεσαν να σας δημιουργήσουν την ασφάλεια ότι εκεί που διασταυρώνονται οι αρμοδιότητες, κλινικές και ακαδημαϊκές, δεν δημιουργούνται προβλήματα, για να μην έχουνε προφάσεις. Διότι τα επ</w:t>
      </w:r>
      <w:r>
        <w:rPr>
          <w:rFonts w:eastAsia="Times New Roman" w:cs="Times New Roman"/>
          <w:szCs w:val="24"/>
        </w:rPr>
        <w:t xml:space="preserve">ιχειρήματά τους πάρα πολλές φορές επί πειθαρχικών αδικημάτων και μάλιστα ιδιαιτέρως σοβαρών είναι προσχηματικά, αλλά μπορεί να έχουν νομική βάση. </w:t>
      </w:r>
    </w:p>
    <w:p w14:paraId="428C380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Τι σας είπαν, λοιπόν, ώστε να είμαστε εμείς βέβαιοι</w:t>
      </w:r>
      <w:r>
        <w:rPr>
          <w:rFonts w:eastAsia="Times New Roman" w:cs="Times New Roman"/>
          <w:szCs w:val="24"/>
        </w:rPr>
        <w:t>,</w:t>
      </w:r>
      <w:r>
        <w:rPr>
          <w:rFonts w:eastAsia="Times New Roman" w:cs="Times New Roman"/>
          <w:szCs w:val="24"/>
        </w:rPr>
        <w:t xml:space="preserve"> αφού δεν περάσατε την ΚΕΝΕ, αφού δεν περάσατε την Επιστη</w:t>
      </w:r>
      <w:r>
        <w:rPr>
          <w:rFonts w:eastAsia="Times New Roman" w:cs="Times New Roman"/>
          <w:szCs w:val="24"/>
        </w:rPr>
        <w:t xml:space="preserve">μονική Υπηρεσία της Βουλής; Τι σας κάνει σίγουρο ότι δεν έχει </w:t>
      </w:r>
      <w:r>
        <w:rPr>
          <w:rFonts w:eastAsia="Times New Roman" w:cs="Times New Roman"/>
          <w:szCs w:val="24"/>
        </w:rPr>
        <w:t xml:space="preserve">η </w:t>
      </w:r>
      <w:r>
        <w:rPr>
          <w:rFonts w:eastAsia="Times New Roman" w:cs="Times New Roman"/>
          <w:szCs w:val="24"/>
        </w:rPr>
        <w:t>διάταξη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κεί που λέτε</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ε</w:t>
      </w:r>
      <w:r>
        <w:rPr>
          <w:rFonts w:eastAsia="Times New Roman" w:cs="Times New Roman"/>
          <w:szCs w:val="24"/>
        </w:rPr>
        <w:t xml:space="preserve">φαρμόζεται το πειθαρχικό του ΕΣΥ κατά την άσκηση του κλινικού τους έργου εντός των νοσοκομείων. Είναι ακέραιη η φράση αυτή; Αυτό ρωτάω. </w:t>
      </w:r>
    </w:p>
    <w:p w14:paraId="428C380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proofErr w:type="spellStart"/>
      <w:r>
        <w:rPr>
          <w:rFonts w:eastAsia="Times New Roman" w:cs="Times New Roman"/>
          <w:szCs w:val="24"/>
        </w:rPr>
        <w:t>Ακεραιότατη</w:t>
      </w:r>
      <w:proofErr w:type="spellEnd"/>
      <w:r>
        <w:rPr>
          <w:rFonts w:eastAsia="Times New Roman" w:cs="Times New Roman"/>
          <w:szCs w:val="24"/>
        </w:rPr>
        <w:t xml:space="preserve">! </w:t>
      </w:r>
    </w:p>
    <w:p w14:paraId="428C380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Παρακαλώ να προχωρήσουμε και να τοποθετηθεί ο Υπουργός την ώρα που θα έχει να μιλήσει.</w:t>
      </w:r>
    </w:p>
    <w:p w14:paraId="428C380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 τις μαζέψει όλες τι</w:t>
      </w:r>
      <w:r>
        <w:rPr>
          <w:rFonts w:eastAsia="Times New Roman" w:cs="Times New Roman"/>
          <w:szCs w:val="24"/>
        </w:rPr>
        <w:t>ς ερωτήσεις που θέλουμε να του υποβάλουμε και να απαντήσει συνολικά ο Υπουργός;</w:t>
      </w:r>
    </w:p>
    <w:p w14:paraId="428C380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Αυτό λέω! Να μιλήσει συνολικά. </w:t>
      </w:r>
    </w:p>
    <w:p w14:paraId="428C380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 μαζέψουν όλες τις ερωτήσεις, να πάρουν το</w:t>
      </w:r>
      <w:r>
        <w:rPr>
          <w:rFonts w:eastAsia="Times New Roman" w:cs="Times New Roman"/>
          <w:szCs w:val="24"/>
        </w:rPr>
        <w:t>ν</w:t>
      </w:r>
      <w:r>
        <w:rPr>
          <w:rFonts w:eastAsia="Times New Roman" w:cs="Times New Roman"/>
          <w:szCs w:val="24"/>
        </w:rPr>
        <w:t xml:space="preserve"> λόγο όποιοι</w:t>
      </w:r>
      <w:r>
        <w:rPr>
          <w:rFonts w:eastAsia="Times New Roman" w:cs="Times New Roman"/>
          <w:szCs w:val="24"/>
        </w:rPr>
        <w:t xml:space="preserve"> θέλουν να υποβάλουν κάποια διευκρινιστικά ερωτήματα και να τελειώνουμε; </w:t>
      </w:r>
    </w:p>
    <w:p w14:paraId="428C380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Αυτό λέω, να μιλήσουμε συνολικά. </w:t>
      </w:r>
    </w:p>
    <w:p w14:paraId="428C381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για ένα λεπτό. </w:t>
      </w:r>
    </w:p>
    <w:p w14:paraId="428C381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Για μισό λεπτ</w:t>
      </w:r>
      <w:r>
        <w:rPr>
          <w:rFonts w:eastAsia="Times New Roman" w:cs="Times New Roman"/>
          <w:szCs w:val="24"/>
        </w:rPr>
        <w:t xml:space="preserve">ό, κύριε Πρόεδρε. </w:t>
      </w:r>
    </w:p>
    <w:p w14:paraId="428C381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Για τις υπουργικές τροπολογίες αναφέρθηκαν οι Υπουργοί. Διευκρινιστικά, σε ό,τι αφορά το επικουρικό προσωπικό, πέρυσι είχε δοθεί η παράταση έως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για έναν χρόνο. Εκεί αναφερόταν για τους επικουρικούς που οι συμβάσεις τους θα έληγ</w:t>
      </w:r>
      <w:r>
        <w:rPr>
          <w:rFonts w:eastAsia="Times New Roman" w:cs="Times New Roman"/>
          <w:szCs w:val="24"/>
        </w:rPr>
        <w:t>αν έως 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2016, πέρυσι. </w:t>
      </w:r>
    </w:p>
    <w:p w14:paraId="428C381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Φέτος, αυτό που βλέπουμε δηλαδή τώρα στην τροπολογία, είναι ότι λέει «λήγουν οι συμβάσεις στις…». Γι</w:t>
      </w:r>
      <w:r>
        <w:rPr>
          <w:rFonts w:eastAsia="Times New Roman" w:cs="Times New Roman"/>
          <w:szCs w:val="24"/>
        </w:rPr>
        <w:t>α</w:t>
      </w:r>
      <w:r>
        <w:rPr>
          <w:rFonts w:eastAsia="Times New Roman" w:cs="Times New Roman"/>
          <w:szCs w:val="24"/>
        </w:rPr>
        <w:t xml:space="preserve"> αυτές που θα λήξουν πριν ή μετά, τι θα γίνει; Δεν ξέρω αν υπάρχουν, ερώτημα κάνω. Είναι διευκρινιστικό το ερώτημα και ας μα</w:t>
      </w:r>
      <w:r>
        <w:rPr>
          <w:rFonts w:eastAsia="Times New Roman" w:cs="Times New Roman"/>
          <w:szCs w:val="24"/>
        </w:rPr>
        <w:t>ς απαντήσουν οι Υπουργοί.</w:t>
      </w:r>
    </w:p>
    <w:p w14:paraId="428C381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το διαβάσατε καλά. </w:t>
      </w:r>
    </w:p>
    <w:p w14:paraId="428C381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EF0A8D">
        <w:rPr>
          <w:rFonts w:eastAsia="Times New Roman" w:cs="Times New Roman"/>
          <w:b/>
          <w:szCs w:val="24"/>
        </w:rPr>
        <w:t>ΔΗΜΗΤΡΙΟΣ ΚΑΜΜΕΝΟΣ</w:t>
      </w:r>
      <w:r>
        <w:rPr>
          <w:rFonts w:eastAsia="Times New Roman" w:cs="Times New Roman"/>
          <w:szCs w:val="24"/>
        </w:rPr>
        <w:t>)</w:t>
      </w:r>
    </w:p>
    <w:p w14:paraId="428C381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Σε ό,τι αφορά το θέμα με το νοσοκομείο της Αιγύπτου</w:t>
      </w:r>
      <w:r>
        <w:rPr>
          <w:rFonts w:eastAsia="Times New Roman" w:cs="Times New Roman"/>
          <w:szCs w:val="24"/>
        </w:rPr>
        <w:t>,</w:t>
      </w:r>
      <w:r>
        <w:rPr>
          <w:rFonts w:eastAsia="Times New Roman" w:cs="Times New Roman"/>
          <w:szCs w:val="24"/>
        </w:rPr>
        <w:t xml:space="preserve"> που αν</w:t>
      </w:r>
      <w:r>
        <w:rPr>
          <w:rFonts w:eastAsia="Times New Roman" w:cs="Times New Roman"/>
          <w:szCs w:val="24"/>
        </w:rPr>
        <w:t>αφέρεται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στην υπ’ αριθμόν 1203 τροπολογία, αφορά, όπως είπατε, κύριε Υπουργέ, ασφαλισμένους του ΕΟΠΥΥ που ενδεχομένως νοσηλεύονται ή θα νοσηλευθούν στο συγκεκριμένο νοσοκομείο. Είναι έτσι ή δεν είναι; </w:t>
      </w:r>
    </w:p>
    <w:p w14:paraId="428C381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28C381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έχετε τον λόγο για ένα λεπτό. </w:t>
      </w:r>
    </w:p>
    <w:p w14:paraId="428C381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απευθύνομαι σε εσάς.</w:t>
      </w:r>
    </w:p>
    <w:p w14:paraId="428C381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 </w:t>
      </w:r>
      <w:r>
        <w:rPr>
          <w:rFonts w:eastAsia="Times New Roman" w:cs="Times New Roman"/>
          <w:szCs w:val="24"/>
        </w:rPr>
        <w:t xml:space="preserve">Η θητεία των επικουρικών γιατρών λήγει στις 30 Σεπτεμβρίου 2017. </w:t>
      </w:r>
      <w:r>
        <w:rPr>
          <w:rFonts w:eastAsia="Times New Roman" w:cs="Times New Roman"/>
          <w:szCs w:val="24"/>
          <w:lang w:val="en-US"/>
        </w:rPr>
        <w:t>E</w:t>
      </w:r>
      <w:r>
        <w:rPr>
          <w:rFonts w:eastAsia="Times New Roman" w:cs="Times New Roman"/>
          <w:szCs w:val="24"/>
        </w:rPr>
        <w:t>κείνη την ημέρα λήγει η θητεία περίπου εξακοσίων γιατρών που</w:t>
      </w:r>
      <w:r>
        <w:rPr>
          <w:rFonts w:eastAsia="Times New Roman" w:cs="Times New Roman"/>
          <w:szCs w:val="24"/>
        </w:rPr>
        <w:t xml:space="preserve"> έχουν έρθει από παράταση. Για τους γιατρούς οι οποίοι διορίστηκαν μετά τη συγκεκριμένη ημερομηνία, έναν χρόνο πίσω, δηλαδή 30 Σεπτεμβρίου 2016, έχει αλλάξει η διαδικασία που γίνεται ο διορισμός τους. Μέσα σε μία εβδομάδα, τρεις μέρες, δέκα μέρες, αντικαθί</w:t>
      </w:r>
      <w:r>
        <w:rPr>
          <w:rFonts w:eastAsia="Times New Roman" w:cs="Times New Roman"/>
          <w:szCs w:val="24"/>
        </w:rPr>
        <w:t>σταται από τον επόμενο στη λίστα ή από τον ίδιο, αν δεν υπάρχει στη λίστα. Αυτή η ρύθμιση αφορά κυρίως περίπου τετρακόσιους εβδομήντα – τετρακόσιους ογδόντα γιατρούς, που παραλάβαμε ως Κυβέρνηση να υπηρετούν τον Γενάρη του 2015 και στους οποίους έχουν δοθε</w:t>
      </w:r>
      <w:r>
        <w:rPr>
          <w:rFonts w:eastAsia="Times New Roman" w:cs="Times New Roman"/>
          <w:szCs w:val="24"/>
        </w:rPr>
        <w:t>ί παρατάσεις που λήγουν όλες μαζί την ίδια μέρα και δημιουργούν μεγάλο κενό, και έναν αριθμό εκατό –</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γιατρών</w:t>
      </w:r>
      <w:r>
        <w:rPr>
          <w:rFonts w:eastAsia="Times New Roman" w:cs="Times New Roman"/>
          <w:szCs w:val="24"/>
        </w:rPr>
        <w:t xml:space="preserve"> οι οποίοι διορίστηκαν από τον Γενάρη του 2015 μέχρι τον Σεπτέμβρη -αρχές Οκτώβρη </w:t>
      </w:r>
      <w:r>
        <w:rPr>
          <w:rFonts w:eastAsia="Times New Roman" w:cs="Times New Roman"/>
          <w:szCs w:val="24"/>
        </w:rPr>
        <w:lastRenderedPageBreak/>
        <w:t>του 2015. Αυτούς αφορά. Για τους υπόλοιπους δεν υπάρχει θέμα.</w:t>
      </w:r>
    </w:p>
    <w:p w14:paraId="428C381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Όσον αφορά τα υπόλοιπο προσωπικό</w:t>
      </w:r>
      <w:r>
        <w:rPr>
          <w:rFonts w:eastAsia="Times New Roman" w:cs="Times New Roman"/>
          <w:szCs w:val="24"/>
        </w:rPr>
        <w:t>,</w:t>
      </w:r>
      <w:r>
        <w:rPr>
          <w:rFonts w:eastAsia="Times New Roman" w:cs="Times New Roman"/>
          <w:szCs w:val="24"/>
        </w:rPr>
        <w:t xml:space="preserve"> είναι μια ομάδα περίπου πεντακοσίων – τετρακοσίων ογδόντα επικουρικού λοιπού π</w:t>
      </w:r>
      <w:r>
        <w:rPr>
          <w:rFonts w:eastAsia="Times New Roman" w:cs="Times New Roman"/>
          <w:szCs w:val="24"/>
        </w:rPr>
        <w:t>ροσωπικ</w:t>
      </w:r>
      <w:r>
        <w:rPr>
          <w:rFonts w:eastAsia="Times New Roman" w:cs="Times New Roman"/>
          <w:szCs w:val="24"/>
        </w:rPr>
        <w:t>ο</w:t>
      </w:r>
      <w:r>
        <w:rPr>
          <w:rFonts w:eastAsia="Times New Roman" w:cs="Times New Roman"/>
          <w:szCs w:val="24"/>
        </w:rPr>
        <w:t>ύ, που και αυτό το παραλάβαμε να υπηρετεί, και προστίθενται τώρα και αυτοί που η θητεία τους λήγει από τώρα και μέχρι και τον Δεκέμβρη, γιατί προκηρύχθηκαν τον Μάιο του 2016 και προσλήφθηκαν από τον Ιούνιο - Ιούλιο μέχρι τον Δεκέμβρη. Περιλαμβάνουμ</w:t>
      </w:r>
      <w:r>
        <w:rPr>
          <w:rFonts w:eastAsia="Times New Roman" w:cs="Times New Roman"/>
          <w:szCs w:val="24"/>
        </w:rPr>
        <w:t>ε και αυτούς για άλλον ένα</w:t>
      </w:r>
      <w:r>
        <w:rPr>
          <w:rFonts w:eastAsia="Times New Roman" w:cs="Times New Roman"/>
          <w:szCs w:val="24"/>
        </w:rPr>
        <w:t>ν</w:t>
      </w:r>
      <w:r>
        <w:rPr>
          <w:rFonts w:eastAsia="Times New Roman" w:cs="Times New Roman"/>
          <w:szCs w:val="24"/>
        </w:rPr>
        <w:t xml:space="preserve"> χρόνο παράταση στο επικουρικό άλλο προσωπικό.</w:t>
      </w:r>
    </w:p>
    <w:p w14:paraId="428C381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Ανδρέα, στο ερώτημα του κ. Λοβέρδου, θα απαντήσεις;</w:t>
      </w:r>
    </w:p>
    <w:p w14:paraId="428C381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Κάναμε την καλύτερη δυνατή νομική διατύπωση. Ελπίζουμε να μην υπάρξουν προβλήματα. Το έχουν δει </w:t>
      </w:r>
      <w:r>
        <w:rPr>
          <w:rFonts w:eastAsia="Times New Roman" w:cs="Times New Roman"/>
          <w:szCs w:val="24"/>
        </w:rPr>
        <w:t>και οι δικοί μας νομικοί σύμβουλοι και οι σύμβουλοι του Υπουργείου Παιδείας. Υπήρξε μια συνεργασία γι’ αυτό το συγκεκριμένο πλαίσιο. Νομίζω ότι ρητά προσδιορίζεται ότι αφορά το κλινικό έργο και θεωρώ ότι υπάρχει τρόπος να διαχωριστεί, εάν ένα πειθαρχικό πα</w:t>
      </w:r>
      <w:r>
        <w:rPr>
          <w:rFonts w:eastAsia="Times New Roman" w:cs="Times New Roman"/>
          <w:szCs w:val="24"/>
        </w:rPr>
        <w:t>ράπτωμα αφορά την άσκηση κλινικού έργου ή άλλου τύπου έργου.</w:t>
      </w:r>
    </w:p>
    <w:p w14:paraId="428C381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Υπήρχε και μία κριτική από πλευρά πανεπιστημιακών γιατρών</w:t>
      </w:r>
      <w:r>
        <w:rPr>
          <w:rFonts w:eastAsia="Times New Roman" w:cs="Times New Roman"/>
          <w:szCs w:val="24"/>
        </w:rPr>
        <w:t>,</w:t>
      </w:r>
      <w:r>
        <w:rPr>
          <w:rFonts w:eastAsia="Times New Roman" w:cs="Times New Roman"/>
          <w:szCs w:val="24"/>
        </w:rPr>
        <w:t xml:space="preserve"> οι οποίοι έλεγαν ότι αυτά τα πράγματα συνδέονται και συμπλέκονται. Θεωρούμε ότι πιθανότατα αυτό ήταν και λίγο προσχηματικό, στη λογική ό</w:t>
      </w:r>
      <w:r>
        <w:rPr>
          <w:rFonts w:eastAsia="Times New Roman" w:cs="Times New Roman"/>
          <w:szCs w:val="24"/>
        </w:rPr>
        <w:t>τι το καθεστώς θα παραμείνει όπως έχει. Εμείς, λοιπόν, κάνουμε αυτό το βήμα. Πιστεύουμε ότι έχει γίνει η κατάλληλη προετοιμασία και θεωρούμε ότι θα λειτουργήσει.</w:t>
      </w:r>
    </w:p>
    <w:p w14:paraId="428C381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w:t>
      </w:r>
      <w:proofErr w:type="spellStart"/>
      <w:r>
        <w:rPr>
          <w:rFonts w:eastAsia="Times New Roman" w:cs="Times New Roman"/>
          <w:szCs w:val="24"/>
        </w:rPr>
        <w:t>Αϊβατίδη</w:t>
      </w:r>
      <w:proofErr w:type="spellEnd"/>
      <w:r>
        <w:rPr>
          <w:rFonts w:eastAsia="Times New Roman" w:cs="Times New Roman"/>
          <w:szCs w:val="24"/>
        </w:rPr>
        <w:t>, την ερώτησή σας.</w:t>
      </w:r>
    </w:p>
    <w:p w14:paraId="428C382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w:t>
      </w:r>
      <w:r>
        <w:rPr>
          <w:rFonts w:eastAsia="Times New Roman" w:cs="Times New Roman"/>
          <w:szCs w:val="24"/>
        </w:rPr>
        <w:t>, κύριε Πρόεδρε.</w:t>
      </w:r>
    </w:p>
    <w:p w14:paraId="428C382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ήθελα να τοποθετηθώ επί της ιδίας τροπολογίας, με γενικό αριθμό 1216 και ειδικό 97. </w:t>
      </w:r>
    </w:p>
    <w:p w14:paraId="428C382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Φρονώ πως δεν είναι σωστή η νομική διατύπωση. Υπάρχει κενό. Είναι θλιβερό να ακούγεται ότι έγινε κάθε δυνατή προσπάθεια να μην υπάρξει νομικό κενό. Υπά</w:t>
      </w:r>
      <w:r>
        <w:rPr>
          <w:rFonts w:eastAsia="Times New Roman" w:cs="Times New Roman"/>
          <w:szCs w:val="24"/>
        </w:rPr>
        <w:t>ρχει. Το δεύτερο άρθρο αναφέρεται σε εργαστήρια. Τα εργαστήρια δεν έχουν κλινικό έργο. Οπότε αναφανδόν θα πρέπει να διαγραφεί</w:t>
      </w:r>
      <w:r>
        <w:rPr>
          <w:rFonts w:eastAsia="Times New Roman" w:cs="Times New Roman"/>
          <w:szCs w:val="24"/>
        </w:rPr>
        <w:t>,</w:t>
      </w:r>
      <w:r>
        <w:rPr>
          <w:rFonts w:eastAsia="Times New Roman" w:cs="Times New Roman"/>
          <w:szCs w:val="24"/>
        </w:rPr>
        <w:t xml:space="preserve"> πιστεύω</w:t>
      </w:r>
      <w:r>
        <w:rPr>
          <w:rFonts w:eastAsia="Times New Roman" w:cs="Times New Roman"/>
          <w:szCs w:val="24"/>
        </w:rPr>
        <w:t>,</w:t>
      </w:r>
      <w:r>
        <w:rPr>
          <w:rFonts w:eastAsia="Times New Roman" w:cs="Times New Roman"/>
          <w:szCs w:val="24"/>
        </w:rPr>
        <w:t xml:space="preserve"> η λέξη «κλινικό»</w:t>
      </w:r>
      <w:r>
        <w:rPr>
          <w:rFonts w:eastAsia="Times New Roman" w:cs="Times New Roman"/>
          <w:szCs w:val="24"/>
        </w:rPr>
        <w:t>,</w:t>
      </w:r>
      <w:r>
        <w:rPr>
          <w:rFonts w:eastAsia="Times New Roman" w:cs="Times New Roman"/>
          <w:szCs w:val="24"/>
        </w:rPr>
        <w:t xml:space="preserve"> γιατί υπάρχουν και εργαστηριακοί γιατροί, όπως οι ιατροδικαστές, οι καθηγητές Ιατροδικαστικής. Έχουν κ</w:t>
      </w:r>
      <w:r>
        <w:rPr>
          <w:rFonts w:eastAsia="Times New Roman" w:cs="Times New Roman"/>
          <w:szCs w:val="24"/>
        </w:rPr>
        <w:t xml:space="preserve">αι κλινικό και </w:t>
      </w:r>
      <w:r>
        <w:rPr>
          <w:rFonts w:eastAsia="Times New Roman" w:cs="Times New Roman"/>
          <w:szCs w:val="24"/>
        </w:rPr>
        <w:lastRenderedPageBreak/>
        <w:t>εργαστηριακό έργο κατ’ εξοχήν. Ως εκ τούτου</w:t>
      </w:r>
      <w:r>
        <w:rPr>
          <w:rFonts w:eastAsia="Times New Roman" w:cs="Times New Roman"/>
          <w:szCs w:val="24"/>
        </w:rPr>
        <w:t>,</w:t>
      </w:r>
      <w:r>
        <w:rPr>
          <w:rFonts w:eastAsia="Times New Roman" w:cs="Times New Roman"/>
          <w:szCs w:val="24"/>
        </w:rPr>
        <w:t xml:space="preserve"> θα πρέπει να διαγραφεί η λέξη «κλινικό» και να μείνει η λέξη «έργο» γενικώς.</w:t>
      </w:r>
    </w:p>
    <w:p w14:paraId="428C382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προσδιορίζονται τα πειθαρχικά παραπτώματα εντός των νοσοκομείων. Θέλω να θυμίσω, κύριε Πρόεδρε, ότι υπάρχουν πει</w:t>
      </w:r>
      <w:r>
        <w:rPr>
          <w:rFonts w:eastAsia="Times New Roman" w:cs="Times New Roman"/>
          <w:szCs w:val="24"/>
        </w:rPr>
        <w:t>θαρχικά αδικήματα που δεν γίνονται κατά την υπηρεσία και τα οποία επισύρουν ακόμα και πειθαρχική ποινή οριστικής παύσεως συνοδεύοντας ποινικά αδικήματα. Ως εκ τούτου, θα πρέπει να αποσαφηνιστεί. Είναι λάθος η διατύπωση και αναμένουμε από τους κυρίους Υπουρ</w:t>
      </w:r>
      <w:r>
        <w:rPr>
          <w:rFonts w:eastAsia="Times New Roman" w:cs="Times New Roman"/>
          <w:szCs w:val="24"/>
        </w:rPr>
        <w:t>γούς, οι οποίοι έδειξαν να είναι υπέρμαχοι μιας αρτιότητας αυτής της νομοθετικής ρύθμισης που έχει κατατεθεί με τη μορφή της τροπολογίας, να το διορθώσουν.</w:t>
      </w:r>
    </w:p>
    <w:p w14:paraId="428C382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Ο κύριος Υπουργός θα απαντήσει;</w:t>
      </w:r>
    </w:p>
    <w:p w14:paraId="428C382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w:t>
      </w:r>
      <w:r>
        <w:rPr>
          <w:rFonts w:eastAsia="Times New Roman" w:cs="Times New Roman"/>
          <w:b/>
          <w:szCs w:val="24"/>
        </w:rPr>
        <w:t xml:space="preserve">ς Υγείας): </w:t>
      </w:r>
      <w:r>
        <w:rPr>
          <w:rFonts w:eastAsia="Times New Roman" w:cs="Times New Roman"/>
          <w:szCs w:val="24"/>
        </w:rPr>
        <w:t xml:space="preserve">Θα πω δυο πράγματα. </w:t>
      </w:r>
    </w:p>
    <w:p w14:paraId="428C382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αυτή τη ρύθμιση λύνουμε το εξής πρόβλημα: Υπάρχει μία σειρά από καταγγελίες που έχουν ασκηθεί εναντίον πανεπιστημιακών και υποθέσεις που έχουν πάρει τον δικαστικό δρόμο </w:t>
      </w:r>
      <w:r>
        <w:rPr>
          <w:rFonts w:eastAsia="Times New Roman" w:cs="Times New Roman"/>
          <w:szCs w:val="24"/>
        </w:rPr>
        <w:lastRenderedPageBreak/>
        <w:t xml:space="preserve">και είναι σε εξέλιξη δικαστικές διώξεις. Όμως, λόγω </w:t>
      </w:r>
      <w:r>
        <w:rPr>
          <w:rFonts w:eastAsia="Times New Roman" w:cs="Times New Roman"/>
          <w:szCs w:val="24"/>
        </w:rPr>
        <w:t>της ανυπαρξίας αυτής της ρύθμισης, δεν είχε κινηθεί η προβλεπόμενη διαδικασία για οποιονδήποτε άλλο γιατρό που δουλεύει σε ένα νοσοκομείο και είχε υποπέσει στο αντίστοιχο παράπτωμα, λάθος, παρανομία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Εκεί θα είχε προβλεφθεί μία πειθαρχική διαδικα</w:t>
      </w:r>
      <w:r>
        <w:rPr>
          <w:rFonts w:eastAsia="Times New Roman" w:cs="Times New Roman"/>
          <w:szCs w:val="24"/>
        </w:rPr>
        <w:t>σία. Αυτό το πράγμα λύνει αυτή η διάταξη.</w:t>
      </w:r>
    </w:p>
    <w:p w14:paraId="428C382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Αυτό που λέτε για τα εργαστήρια δεν ισχύει, γιατί, για παράδειγμα, σας λέω ότι ένας πανεπιστημιακός που δουλεύει σε ένα εργαστήριο δημόσιου νοσοκομείου –πανεπιστημιακό ή άλλο- και ο οποίος εξυπηρετεί την εργαστηρια</w:t>
      </w:r>
      <w:r>
        <w:rPr>
          <w:rFonts w:eastAsia="Times New Roman" w:cs="Times New Roman"/>
          <w:szCs w:val="24"/>
        </w:rPr>
        <w:t xml:space="preserve">κή κάλυψη όλου του νοσοκομείου, μπορεί να έρθει και να εφημερεύσει. Αυτό είναι πειθαρχικό παράπτωμα. Είναι η άσκηση του κλινικού του έργου στο νοσοκομείο. Δεν είναι η ερευνητική του δραστηριότητα σε σχέση με το εργαστήριο στο οποίο υπηρετεί. Οπότε θέλουμε </w:t>
      </w:r>
      <w:r>
        <w:rPr>
          <w:rFonts w:eastAsia="Times New Roman" w:cs="Times New Roman"/>
          <w:szCs w:val="24"/>
        </w:rPr>
        <w:t>να λύσουμε τέτοια προβλήματα.</w:t>
      </w:r>
    </w:p>
    <w:p w14:paraId="428C382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Η ιατρική αμέλεια…</w:t>
      </w:r>
    </w:p>
    <w:p w14:paraId="428C382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δεν υπάρχει τρόπος μέχρι στιγμής, έτσι όπως είναι το πράγμα, να ελέγξεις πειθαρχικά έναν πανεπιστημιακό που </w:t>
      </w:r>
      <w:r>
        <w:rPr>
          <w:rFonts w:eastAsia="Times New Roman" w:cs="Times New Roman"/>
          <w:szCs w:val="24"/>
        </w:rPr>
        <w:lastRenderedPageBreak/>
        <w:t xml:space="preserve">δουλεύει μέσα σε ένα δημόσιο </w:t>
      </w:r>
      <w:r>
        <w:rPr>
          <w:rFonts w:eastAsia="Times New Roman" w:cs="Times New Roman"/>
          <w:szCs w:val="24"/>
        </w:rPr>
        <w:t>νοσοκομείο για πράγματα που έχουν να κάνουν με την άσκηση του κλινικού του έργου, το ίδιο πράγμα που κάνει και ο διπλανός του γιατρός του ΕΣΥ. Πρέπει να υπόκεινται στη δικαιοδοσία της διοίκησης και των πειθαρχικών διαδικασιών και του ελέγχου που υπόκεινται</w:t>
      </w:r>
      <w:r>
        <w:rPr>
          <w:rFonts w:eastAsia="Times New Roman" w:cs="Times New Roman"/>
          <w:szCs w:val="24"/>
        </w:rPr>
        <w:t xml:space="preserve"> και οι άλλοι γιατροί του ΕΣΥ.</w:t>
      </w:r>
    </w:p>
    <w:p w14:paraId="428C382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Διαγράψτε τη λέξη «κλινικό».</w:t>
      </w:r>
    </w:p>
    <w:p w14:paraId="428C382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«κλινικό» υπάρχει διότι για το ερευνητικό ή το ακαδημαϊκό του έργο, δηλαδή για το αν δεν πηγαίνει να κάνει μάθημα στον φοιτητή, </w:t>
      </w:r>
      <w:r>
        <w:rPr>
          <w:rFonts w:eastAsia="Times New Roman" w:cs="Times New Roman"/>
          <w:szCs w:val="24"/>
        </w:rPr>
        <w:t>είναι υποχρεωμένο το πανεπιστήμιο να τον ελέγξει.</w:t>
      </w:r>
    </w:p>
    <w:p w14:paraId="428C382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κύριε Υπουργέ.</w:t>
      </w:r>
    </w:p>
    <w:p w14:paraId="428C382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παρεμβληθεί ο κ. Γεωργιάδης</w:t>
      </w:r>
      <w:r>
        <w:rPr>
          <w:rFonts w:eastAsia="Times New Roman" w:cs="Times New Roman"/>
          <w:szCs w:val="24"/>
        </w:rPr>
        <w:t>,</w:t>
      </w:r>
      <w:r>
        <w:rPr>
          <w:rFonts w:eastAsia="Times New Roman" w:cs="Times New Roman"/>
          <w:szCs w:val="24"/>
        </w:rPr>
        <w:t xml:space="preserve"> λόγω του ότι είχε την παρουσία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και μετά θα ακολουθήσει ο κ. Πάλλης.</w:t>
      </w:r>
    </w:p>
    <w:p w14:paraId="428C382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πάλι αλλάζει η σειρά;</w:t>
      </w:r>
    </w:p>
    <w:p w14:paraId="428C382F"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8C383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συνάδελφε, μάλλον δεν γνωρίζετε ότι ήμουν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πήρε απόφαση να μην κατέβω και να περιμένει </w:t>
      </w:r>
      <w:r>
        <w:rPr>
          <w:rFonts w:eastAsia="Times New Roman" w:cs="Times New Roman"/>
          <w:szCs w:val="24"/>
        </w:rPr>
        <w:t xml:space="preserve">η σειρά μου και να πηγαίνει μπροστά μέχρι να κατέβω. Εγώ είχα πει να διακόψει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να κατέβω.</w:t>
      </w:r>
    </w:p>
    <w:p w14:paraId="428C383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συνάδελφε, είστε πιο παλαιός κοινοβουλευτικός από εμάς, αλλά από το 2012 που βρίσκομαι εγώ εδώ, υπάρχει αλλαγή στ</w:t>
      </w:r>
      <w:r>
        <w:rPr>
          <w:rFonts w:eastAsia="Times New Roman" w:cs="Times New Roman"/>
          <w:szCs w:val="24"/>
        </w:rPr>
        <w:t>η σειρά. Το γνωρίζετε.</w:t>
      </w:r>
    </w:p>
    <w:p w14:paraId="428C383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Η Πλειοψηφία το αποφάσισε. Εσείς.</w:t>
      </w:r>
    </w:p>
    <w:p w14:paraId="428C383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Ορίστε, κύριε Γεωργιάδη, έχετε τον λόγο.</w:t>
      </w:r>
    </w:p>
    <w:p w14:paraId="428C383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Ευχαριστώ πολύ, κύριε Πρόεδρε. Θα ήθελα λίγο την ανοχή σας, γιατί</w:t>
      </w:r>
      <w:r>
        <w:rPr>
          <w:rFonts w:eastAsia="Times New Roman" w:cs="Times New Roman"/>
          <w:szCs w:val="24"/>
        </w:rPr>
        <w:t xml:space="preserve"> ο παρών νόμος που συζητάμε, είναι μία μερική αντικατάσταση του δικού μου νόμου, του ν.4238/2014. Άρα έχω και ένα ενδιαφέρον παραπάνω, αν θέλετε, για να τοποθετηθώ σ’ αυτόν τον νόμο και να λάβω κάποιες απαντήσεις.</w:t>
      </w:r>
    </w:p>
    <w:p w14:paraId="428C383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εισαγωγικά για την τροπολογία,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Είπατε διάφορα για τον </w:t>
      </w:r>
      <w:r>
        <w:rPr>
          <w:rFonts w:eastAsia="Times New Roman" w:cs="Times New Roman"/>
          <w:szCs w:val="24"/>
        </w:rPr>
        <w:t>π</w:t>
      </w:r>
      <w:r>
        <w:rPr>
          <w:rFonts w:eastAsia="Times New Roman" w:cs="Times New Roman"/>
          <w:szCs w:val="24"/>
        </w:rPr>
        <w:t xml:space="preserve">ρόεδρο των εργαζομένων, για τις φακές, τα οποία δεν με αφορούν. Αυτά θα τα λύσει η δικαιοσύνη. </w:t>
      </w:r>
    </w:p>
    <w:p w14:paraId="428C383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Εγώ θα κάνω μία πρόταση, η οποία πιστεύω ότι δεν μπορεί παρά να βρίσκει σύμφωνους όλους τους συναδέλφους του ΣΥΡΙΖΑ. Μέχρι</w:t>
      </w:r>
      <w:r>
        <w:rPr>
          <w:rFonts w:eastAsia="Times New Roman" w:cs="Times New Roman"/>
          <w:szCs w:val="24"/>
        </w:rPr>
        <w:t xml:space="preserve"> τη λήξη της συνεδριάσεως θα καταθέσετε ένα χαρτί που θα έχει ποια ποσά είναι αυτά που θέλετε να νομιμοποιήσετε, το ύψος και ποιος τα δικαιούται. Είπατε πριν για μισθοδοσίες εργαζομένων. Να μην πάρουν οι εργαζόμενοι τα λεφτά τους; Να τα πάρουν. Φέρτε μας μ</w:t>
      </w:r>
      <w:r>
        <w:rPr>
          <w:rFonts w:eastAsia="Times New Roman" w:cs="Times New Roman"/>
          <w:szCs w:val="24"/>
        </w:rPr>
        <w:t>έχρι τη λήξη της συνεδριάσεως, για να ξέρουν οι συνάδελφοι που θα ψηφίσουν την τροπολογία σας για ποια πράγματα σας δίνουν νομοθετική εξουσιοδότηση, διότι</w:t>
      </w:r>
      <w:r>
        <w:rPr>
          <w:rFonts w:eastAsia="Times New Roman" w:cs="Times New Roman"/>
          <w:szCs w:val="24"/>
        </w:rPr>
        <w:t>,</w:t>
      </w:r>
      <w:r>
        <w:rPr>
          <w:rFonts w:eastAsia="Times New Roman" w:cs="Times New Roman"/>
          <w:szCs w:val="24"/>
        </w:rPr>
        <w:t xml:space="preserve"> αν δεν καταθέσετε τέτοιο χαρτί και, άρα, δεν έχετε πει στο Σώμα εις τι αφορά αυτό το οποίο ψηφίζουμε</w:t>
      </w:r>
      <w:r>
        <w:rPr>
          <w:rFonts w:eastAsia="Times New Roman" w:cs="Times New Roman"/>
          <w:szCs w:val="24"/>
        </w:rPr>
        <w:t>, ποιες είναι αυτές οι δαπάνες συγκεκριμένα που θέλετε να νομιμοποιήσουμε, τότε</w:t>
      </w:r>
      <w:r>
        <w:rPr>
          <w:rFonts w:eastAsia="Times New Roman" w:cs="Times New Roman"/>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κύριοι συνάδελφοι του ΣΥΡΙΖΑ και των Ανεξαρτήτων Ελλήνων, στην ουσία λέτε ότι δίνετε το δικαίωμα στον Υπουργό καλή τη </w:t>
      </w:r>
      <w:proofErr w:type="spellStart"/>
      <w:r>
        <w:rPr>
          <w:rFonts w:eastAsia="Times New Roman" w:cs="Times New Roman"/>
          <w:szCs w:val="24"/>
        </w:rPr>
        <w:t>πίστει</w:t>
      </w:r>
      <w:proofErr w:type="spellEnd"/>
      <w:r>
        <w:rPr>
          <w:rFonts w:eastAsia="Times New Roman" w:cs="Times New Roman"/>
          <w:szCs w:val="24"/>
        </w:rPr>
        <w:t xml:space="preserve"> να νομιμοποιήσει οποιαδήποτε λεφτά θέλει σε οσοδήποτε ύψος θέλει. </w:t>
      </w:r>
    </w:p>
    <w:p w14:paraId="428C383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Τόσο δύσκολο είναι, κύριε Υπουργέ, να </w:t>
      </w:r>
      <w:r>
        <w:rPr>
          <w:rFonts w:eastAsia="Times New Roman" w:cs="Times New Roman"/>
          <w:szCs w:val="24"/>
        </w:rPr>
        <w:t>καταθέσετε ένα έγγραφο που να λέει</w:t>
      </w:r>
      <w:r>
        <w:rPr>
          <w:rFonts w:eastAsia="Times New Roman" w:cs="Times New Roman"/>
          <w:szCs w:val="24"/>
        </w:rPr>
        <w:t>:</w:t>
      </w:r>
      <w:r>
        <w:rPr>
          <w:rFonts w:eastAsia="Times New Roman" w:cs="Times New Roman"/>
          <w:szCs w:val="24"/>
        </w:rPr>
        <w:t xml:space="preserve"> «Νομιμοποιούνται αυτές οι δαπάνες: Ένα, δύο, τρία, τέσσερα, πέντε, έξι, επτά, οκτώ. Τόσα εκατομμύρια είναι. Δεν έχω τίποτα να κρύψω. Είμαι ο καθαρός </w:t>
      </w:r>
      <w:proofErr w:type="spellStart"/>
      <w:r>
        <w:rPr>
          <w:rFonts w:eastAsia="Times New Roman" w:cs="Times New Roman"/>
          <w:szCs w:val="24"/>
        </w:rPr>
        <w:t>Πολάκης</w:t>
      </w:r>
      <w:proofErr w:type="spellEnd"/>
      <w:r>
        <w:rPr>
          <w:rFonts w:eastAsia="Times New Roman" w:cs="Times New Roman"/>
          <w:szCs w:val="24"/>
        </w:rPr>
        <w:t>. Πάμε παρακάτω</w:t>
      </w:r>
      <w:r>
        <w:rPr>
          <w:rFonts w:eastAsia="Times New Roman" w:cs="Times New Roman"/>
          <w:szCs w:val="24"/>
        </w:rPr>
        <w:t>.</w:t>
      </w:r>
      <w:r>
        <w:rPr>
          <w:rFonts w:eastAsia="Times New Roman" w:cs="Times New Roman"/>
          <w:szCs w:val="24"/>
        </w:rPr>
        <w:t xml:space="preserve">»; </w:t>
      </w:r>
    </w:p>
    <w:p w14:paraId="428C383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Εάν, όμως, δεν πείτε αυτές τις δαπάνες μέχρι</w:t>
      </w:r>
      <w:r>
        <w:rPr>
          <w:rFonts w:eastAsia="Times New Roman" w:cs="Times New Roman"/>
          <w:szCs w:val="24"/>
        </w:rPr>
        <w:t xml:space="preserve"> το πέρας της συνεδριάσεως, τότε καλώ τους συναδέλφους της Πλειοψηφίας να μην ψηφίσουν αυτή την τροπολογία, γιατί αυτό θα σήμαινε ότι αν υποτεθεί ότι κάτι έχει να κρύψει ο Υπουργός, το οποίο δεν καταθέτει στην Ολομέλεια, εσείς θα έχετε γίνει συνεργοί σ’ αυ</w:t>
      </w:r>
      <w:r>
        <w:rPr>
          <w:rFonts w:eastAsia="Times New Roman" w:cs="Times New Roman"/>
          <w:szCs w:val="24"/>
        </w:rPr>
        <w:t>τή την πράξη.</w:t>
      </w:r>
    </w:p>
    <w:p w14:paraId="428C383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Άρα καθαρός ουρανός αστραπές δεν φοβάται! Θα καταθέσετε τις δαπάνες, θα τις έχουμε στα Πρακτικά, θα ξέρουν τα δικαστήρια στο μέλλον εις τι αναφέρεται αυτή η τροπολογία και θα πάμε όλοι παρακάτω.</w:t>
      </w:r>
    </w:p>
    <w:p w14:paraId="428C383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Το καταλάβαμε.</w:t>
      </w:r>
    </w:p>
    <w:p w14:paraId="428C383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w:t>
      </w:r>
      <w:r>
        <w:rPr>
          <w:rFonts w:eastAsia="Times New Roman" w:cs="Times New Roman"/>
          <w:b/>
          <w:szCs w:val="24"/>
        </w:rPr>
        <w:t xml:space="preserve">Σ ΓΕΩΡΓΙΑΔΗΣ: </w:t>
      </w:r>
      <w:r>
        <w:rPr>
          <w:rFonts w:eastAsia="Times New Roman" w:cs="Times New Roman"/>
          <w:szCs w:val="24"/>
        </w:rPr>
        <w:t>Κύριε Μαντά, τα λεφτά των Ελλήνων φορολογουμένων είναι σοβαρό πράγμα.</w:t>
      </w:r>
    </w:p>
    <w:p w14:paraId="428C383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Το καταλάβαμε, είπα.</w:t>
      </w:r>
    </w:p>
    <w:p w14:paraId="428C383D" w14:textId="77777777" w:rsidR="00CF256A" w:rsidRDefault="008A1C0A">
      <w:pPr>
        <w:spacing w:line="600" w:lineRule="auto"/>
        <w:ind w:firstLine="720"/>
        <w:jc w:val="both"/>
        <w:rPr>
          <w:rFonts w:eastAsia="Times New Roman" w:cs="Times New Roman"/>
          <w:szCs w:val="24"/>
        </w:rPr>
      </w:pPr>
      <w:r>
        <w:rPr>
          <w:rFonts w:eastAsia="Times New Roman"/>
          <w:b/>
          <w:szCs w:val="24"/>
        </w:rPr>
        <w:lastRenderedPageBreak/>
        <w:t xml:space="preserve">ΣΠΥΡΙΔΩΝ - ΑΔΩΝΙΣ ΓΕΩΡΓΙΑΔΗΣ: </w:t>
      </w:r>
      <w:r>
        <w:rPr>
          <w:rFonts w:eastAsia="Times New Roman" w:cs="Times New Roman"/>
          <w:szCs w:val="24"/>
        </w:rPr>
        <w:t xml:space="preserve">Πάμε τώρα στο νομοσχέδιο. </w:t>
      </w:r>
    </w:p>
    <w:p w14:paraId="428C383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έκανα κάποιες ερωτήσεις στην </w:t>
      </w:r>
      <w:r>
        <w:rPr>
          <w:rFonts w:eastAsia="Times New Roman" w:cs="Times New Roman"/>
          <w:szCs w:val="24"/>
        </w:rPr>
        <w:t>ε</w:t>
      </w:r>
      <w:r>
        <w:rPr>
          <w:rFonts w:eastAsia="Times New Roman" w:cs="Times New Roman"/>
          <w:szCs w:val="24"/>
        </w:rPr>
        <w:t>πιτροπή. Από ό,τι διάβασα μετ</w:t>
      </w:r>
      <w:r>
        <w:rPr>
          <w:rFonts w:eastAsia="Times New Roman" w:cs="Times New Roman"/>
          <w:szCs w:val="24"/>
        </w:rPr>
        <w:t xml:space="preserve">ά στα </w:t>
      </w:r>
      <w:r>
        <w:rPr>
          <w:rFonts w:eastAsia="Times New Roman" w:cs="Times New Roman"/>
          <w:szCs w:val="24"/>
        </w:rPr>
        <w:t>π</w:t>
      </w:r>
      <w:r>
        <w:rPr>
          <w:rFonts w:eastAsia="Times New Roman" w:cs="Times New Roman"/>
          <w:szCs w:val="24"/>
        </w:rPr>
        <w:t>ρακτικά -γιατί έπρεπε να φύγω και δεν είδα την ομιλία σας, έφυγα μόλις ξεκινάγατε-</w:t>
      </w:r>
      <w:r>
        <w:rPr>
          <w:rFonts w:eastAsia="Times New Roman" w:cs="Times New Roman"/>
          <w:szCs w:val="24"/>
        </w:rPr>
        <w:t>,</w:t>
      </w:r>
      <w:r>
        <w:rPr>
          <w:rFonts w:eastAsia="Times New Roman" w:cs="Times New Roman"/>
          <w:szCs w:val="24"/>
        </w:rPr>
        <w:t xml:space="preserve"> δεν μου απαντήσατε καθόλου </w:t>
      </w:r>
      <w:r>
        <w:rPr>
          <w:rFonts w:eastAsia="Times New Roman" w:cs="Times New Roman"/>
          <w:szCs w:val="24"/>
        </w:rPr>
        <w:t>κ</w:t>
      </w:r>
      <w:r>
        <w:rPr>
          <w:rFonts w:eastAsia="Times New Roman" w:cs="Times New Roman"/>
          <w:szCs w:val="24"/>
        </w:rPr>
        <w:t xml:space="preserve">αι θεωρώ πολύ καλό να σας ρωτήσω ξανά. Εγώ καταλαβαίνω ότι προσπαθείτε να μεταμορφώσετε τον χαρακτήρα της πρωτοβάθμιας. </w:t>
      </w:r>
    </w:p>
    <w:p w14:paraId="428C383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Να πω μερικά πρά</w:t>
      </w:r>
      <w:r>
        <w:rPr>
          <w:rFonts w:eastAsia="Times New Roman" w:cs="Times New Roman"/>
          <w:szCs w:val="24"/>
        </w:rPr>
        <w:t>γματα εισαγωγικά</w:t>
      </w:r>
      <w:r>
        <w:rPr>
          <w:rFonts w:eastAsia="Times New Roman" w:cs="Times New Roman"/>
          <w:szCs w:val="24"/>
        </w:rPr>
        <w:t>,</w:t>
      </w:r>
      <w:r>
        <w:rPr>
          <w:rFonts w:eastAsia="Times New Roman" w:cs="Times New Roman"/>
          <w:szCs w:val="24"/>
        </w:rPr>
        <w:t xml:space="preserve"> για να καταλάβουν οι συνάδελφοι. Ο οικογενειακός γιατρός, ο ηλεκτρονικός φάκελος ασθενούς και όλα αυτά τα ωραία που έχει το νομοσχέδιό σας δεν χρειαζόταν να νομοθετηθούν καν. Ήταν ήδη νομοθετημένα στον ν.4238 και το μόνο που χρειαζόταν ήτ</w:t>
      </w:r>
      <w:r>
        <w:rPr>
          <w:rFonts w:eastAsia="Times New Roman" w:cs="Times New Roman"/>
          <w:szCs w:val="24"/>
        </w:rPr>
        <w:t xml:space="preserve">αν να εκδώσει ο Υπουργός τις σχετικές υπουργικές αποφάσεις. </w:t>
      </w:r>
    </w:p>
    <w:p w14:paraId="428C384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Άρα, κύριε Υπουργέ, ερώτημα πρώτο: Εφόσον και εσείς συμφωνείτε τελικά στην ανάγκη του οικογενειακού γιατρού και ηλεκτρονικού φακέλου ασθενούς, γιατί χάσατε δύο χρόνια για να φέρετε καινούργιο νόμ</w:t>
      </w:r>
      <w:r>
        <w:rPr>
          <w:rFonts w:eastAsia="Times New Roman" w:cs="Times New Roman"/>
          <w:szCs w:val="24"/>
        </w:rPr>
        <w:t>ο και δεν κάνατε χρήση του ν.4238, ώστε να έχουν κερδίσει οι Έλληνες ασθενείς και δύο χρόνια;</w:t>
      </w:r>
    </w:p>
    <w:p w14:paraId="428C384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Δεύτερον, όταν ήμουν Υπουργός εγώ, χρειάστηκε να κάνω αυτή την αναγκαστική τότε για εμένα επιλογή, του να βάλω τους ιατρούς του ΕΟΠΥΥ, του πρώην ΙΚΑ, να διαλέξουν</w:t>
      </w:r>
      <w:r>
        <w:rPr>
          <w:rFonts w:eastAsia="Times New Roman" w:cs="Times New Roman"/>
          <w:szCs w:val="24"/>
        </w:rPr>
        <w:t xml:space="preserve"> μεταξύ του ιδιωτικού τους ιατρείου και του δημόσιου συστήματος υγείας. </w:t>
      </w:r>
    </w:p>
    <w:p w14:paraId="428C384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Θέλω από το Βήμα αυτό να πω, κοιτάζοντάς τους στα μάτια, μακάρι να μην είχα ποτέ αυτή την ανάγκη. Είναι μία από τις αποφάσεις για την οποία δεν είμαι καθόλου υπερήφανος </w:t>
      </w:r>
      <w:r>
        <w:rPr>
          <w:rFonts w:eastAsia="Times New Roman" w:cs="Times New Roman"/>
          <w:szCs w:val="24"/>
        </w:rPr>
        <w:t>κ</w:t>
      </w:r>
      <w:r>
        <w:rPr>
          <w:rFonts w:eastAsia="Times New Roman" w:cs="Times New Roman"/>
          <w:szCs w:val="24"/>
        </w:rPr>
        <w:t>αι σε όσους α</w:t>
      </w:r>
      <w:r>
        <w:rPr>
          <w:rFonts w:eastAsia="Times New Roman" w:cs="Times New Roman"/>
          <w:szCs w:val="24"/>
        </w:rPr>
        <w:t xml:space="preserve">δικήθηκαν από αυτή μου την απόφαση τους ζητώ και συγγνώμη. Δυστυχώς, ήταν αδύνατον να μην την πάρω, λόγω των τότε </w:t>
      </w:r>
      <w:proofErr w:type="spellStart"/>
      <w:r>
        <w:rPr>
          <w:rFonts w:eastAsia="Times New Roman" w:cs="Times New Roman"/>
          <w:szCs w:val="24"/>
        </w:rPr>
        <w:t>μνημονιακών</w:t>
      </w:r>
      <w:proofErr w:type="spellEnd"/>
      <w:r>
        <w:rPr>
          <w:rFonts w:eastAsia="Times New Roman" w:cs="Times New Roman"/>
          <w:szCs w:val="24"/>
        </w:rPr>
        <w:t xml:space="preserve"> μας υποχρεώσεων. </w:t>
      </w:r>
    </w:p>
    <w:p w14:paraId="428C384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Όμως, διαρκώς, κύριε Ξανθέ, λέτε δύο πράγματα για τα οποία θα ήθελα απάντηση. Λέτε: «Ο Γεωργιάδης που έδιωξε 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w:t>
      </w:r>
      <w:r>
        <w:rPr>
          <w:rFonts w:eastAsia="Times New Roman" w:cs="Times New Roman"/>
          <w:szCs w:val="24"/>
        </w:rPr>
        <w:t>τρεις χιλιάδες</w:t>
      </w:r>
      <w:r>
        <w:rPr>
          <w:rFonts w:eastAsia="Times New Roman" w:cs="Times New Roman"/>
          <w:szCs w:val="24"/>
        </w:rPr>
        <w:t xml:space="preserve"> ιατρούς του ΙΚΑ παίζει με την πρωτοβάθμια φροντίδα υγείας». Ψεύδος, και μάλιστα του χειρότερου είδους, του μισού. Διότι ο ν.4238 έλεγε ότι</w:t>
      </w:r>
      <w:r>
        <w:rPr>
          <w:rFonts w:eastAsia="Times New Roman" w:cs="Times New Roman"/>
          <w:szCs w:val="24"/>
        </w:rPr>
        <w:t>,</w:t>
      </w:r>
      <w:r>
        <w:rPr>
          <w:rFonts w:eastAsia="Times New Roman" w:cs="Times New Roman"/>
          <w:szCs w:val="24"/>
        </w:rPr>
        <w:t xml:space="preserve"> για όσους έφευγαν, μπορούσε το κράτος αυτομάτως να προκηρύξει θέσεις και να προσλάβει και μόνιμους κ</w:t>
      </w:r>
      <w:r>
        <w:rPr>
          <w:rFonts w:eastAsia="Times New Roman" w:cs="Times New Roman"/>
          <w:szCs w:val="24"/>
        </w:rPr>
        <w:t>αι επικουρικούς γιατρούς, οικογενειακούς γιατρούς και άλλες ειδικότητες που χρειαζόταν η πρωτοβάθμια φροντίδα υγείας. Δηλαδή ο ίδιος νόμος που ανάγκασε αυτ</w:t>
      </w:r>
      <w:r>
        <w:rPr>
          <w:rFonts w:eastAsia="Times New Roman" w:cs="Times New Roman"/>
          <w:szCs w:val="24"/>
        </w:rPr>
        <w:t>έ</w:t>
      </w:r>
      <w:r>
        <w:rPr>
          <w:rFonts w:eastAsia="Times New Roman" w:cs="Times New Roman"/>
          <w:szCs w:val="24"/>
        </w:rPr>
        <w:t>ς 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τρεις χιλιά</w:t>
      </w:r>
      <w:r>
        <w:rPr>
          <w:rFonts w:eastAsia="Times New Roman" w:cs="Times New Roman"/>
          <w:szCs w:val="24"/>
        </w:rPr>
        <w:lastRenderedPageBreak/>
        <w:t>δες</w:t>
      </w:r>
      <w:r>
        <w:rPr>
          <w:rFonts w:eastAsia="Times New Roman" w:cs="Times New Roman"/>
          <w:szCs w:val="24"/>
        </w:rPr>
        <w:t xml:space="preserve"> να φύγουν, σας έδινε το δικαίωμα να προσλάβετε </w:t>
      </w:r>
      <w:r>
        <w:rPr>
          <w:rFonts w:eastAsia="Times New Roman" w:cs="Times New Roman"/>
          <w:szCs w:val="24"/>
        </w:rPr>
        <w:t xml:space="preserve">τρεις χιλιάδες </w:t>
      </w:r>
      <w:r>
        <w:rPr>
          <w:rFonts w:eastAsia="Times New Roman" w:cs="Times New Roman"/>
          <w:szCs w:val="24"/>
        </w:rPr>
        <w:t xml:space="preserve">στην πρωτοβάθμια. Δεν προσλάβατε κανέναν. Κατηγορείτε, λοιπόν, εμένα γιατί τους έδιωξα, αλλά δεν κατηγορείτε τον εαυτό </w:t>
      </w:r>
      <w:r>
        <w:rPr>
          <w:rFonts w:eastAsia="Times New Roman" w:cs="Times New Roman"/>
          <w:szCs w:val="24"/>
        </w:rPr>
        <w:t>σα</w:t>
      </w:r>
      <w:r>
        <w:rPr>
          <w:rFonts w:eastAsia="Times New Roman" w:cs="Times New Roman"/>
          <w:szCs w:val="24"/>
        </w:rPr>
        <w:t>ς γιατί δεν προσλάβατε.</w:t>
      </w:r>
    </w:p>
    <w:p w14:paraId="428C384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Πάμε τώρα στο τρίτο επιχείρημα. Δυστυχώς οι άνθρωποι αυτοί, οι γιατροί που τόσο </w:t>
      </w:r>
      <w:proofErr w:type="spellStart"/>
      <w:r>
        <w:rPr>
          <w:rFonts w:eastAsia="Times New Roman" w:cs="Times New Roman"/>
          <w:szCs w:val="24"/>
        </w:rPr>
        <w:t>εξεμάνησαν</w:t>
      </w:r>
      <w:proofErr w:type="spellEnd"/>
      <w:r>
        <w:rPr>
          <w:rFonts w:eastAsia="Times New Roman" w:cs="Times New Roman"/>
          <w:szCs w:val="24"/>
        </w:rPr>
        <w:t xml:space="preserve"> εναντίον μου τότε -κ</w:t>
      </w:r>
      <w:r>
        <w:rPr>
          <w:rFonts w:eastAsia="Times New Roman" w:cs="Times New Roman"/>
          <w:szCs w:val="24"/>
        </w:rPr>
        <w:t>αι το σέβομαι</w:t>
      </w:r>
      <w:r>
        <w:rPr>
          <w:rFonts w:eastAsia="Times New Roman" w:cs="Times New Roman"/>
          <w:szCs w:val="24"/>
        </w:rPr>
        <w:t>,</w:t>
      </w:r>
      <w:r>
        <w:rPr>
          <w:rFonts w:eastAsia="Times New Roman" w:cs="Times New Roman"/>
          <w:szCs w:val="24"/>
        </w:rPr>
        <w:t xml:space="preserve"> γιατί άλλαξα τον οικογενειακό προγραμματισμό και τη ζωή τους, επαναλαμβάνω χωρίς να το θέλω, δεν είχα άλλα επιλογή- έπεσαν θύματα της δικής σας ψευδολογίας, διότι εσείς τότε τους υποσχόσασταν εδώ</w:t>
      </w:r>
      <w:r>
        <w:rPr>
          <w:rFonts w:eastAsia="Times New Roman" w:cs="Times New Roman"/>
          <w:szCs w:val="24"/>
        </w:rPr>
        <w:t>,</w:t>
      </w:r>
      <w:r>
        <w:rPr>
          <w:rFonts w:eastAsia="Times New Roman" w:cs="Times New Roman"/>
          <w:szCs w:val="24"/>
        </w:rPr>
        <w:t xml:space="preserve"> μέσα στη Βουλή</w:t>
      </w:r>
      <w:r>
        <w:rPr>
          <w:rFonts w:eastAsia="Times New Roman" w:cs="Times New Roman"/>
          <w:szCs w:val="24"/>
        </w:rPr>
        <w:t>,</w:t>
      </w:r>
      <w:r>
        <w:rPr>
          <w:rFonts w:eastAsia="Times New Roman" w:cs="Times New Roman"/>
          <w:szCs w:val="24"/>
        </w:rPr>
        <w:t xml:space="preserve"> ότι θα τους επαναπροσλάβετε.</w:t>
      </w:r>
      <w:r>
        <w:rPr>
          <w:rFonts w:eastAsia="Times New Roman" w:cs="Times New Roman"/>
          <w:szCs w:val="24"/>
        </w:rPr>
        <w:t xml:space="preserve"> </w:t>
      </w:r>
    </w:p>
    <w:p w14:paraId="428C384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Εγώ δεν τους είπα ψέματα. Τους είπα ότι έχω </w:t>
      </w:r>
      <w:proofErr w:type="spellStart"/>
      <w:r>
        <w:rPr>
          <w:rFonts w:eastAsia="Times New Roman" w:cs="Times New Roman"/>
          <w:szCs w:val="24"/>
        </w:rPr>
        <w:t>μνημονιακό</w:t>
      </w:r>
      <w:proofErr w:type="spellEnd"/>
      <w:r>
        <w:rPr>
          <w:rFonts w:eastAsia="Times New Roman" w:cs="Times New Roman"/>
          <w:szCs w:val="24"/>
        </w:rPr>
        <w:t xml:space="preserve"> στόχο, πρέπει να τον πετύχω και κρίνω ότι από όλο το δημόσιο αυτοί που είναι λιγότερο αδικημένοι είστε εσείς που έχετε και δεύτερη δουλειά, από το να διώξω κάποιον που δεν έχει κα</w:t>
      </w:r>
      <w:r>
        <w:rPr>
          <w:rFonts w:eastAsia="Times New Roman" w:cs="Times New Roman"/>
          <w:szCs w:val="24"/>
        </w:rPr>
        <w:t>μ</w:t>
      </w:r>
      <w:r>
        <w:rPr>
          <w:rFonts w:eastAsia="Times New Roman" w:cs="Times New Roman"/>
          <w:szCs w:val="24"/>
        </w:rPr>
        <w:t xml:space="preserve">μία δουλειά. Καλό, </w:t>
      </w:r>
      <w:r>
        <w:rPr>
          <w:rFonts w:eastAsia="Times New Roman" w:cs="Times New Roman"/>
          <w:szCs w:val="24"/>
        </w:rPr>
        <w:t>κακό, κρίθηκε. Με μίσησαν αυτοί. Τους ζητώ και συγγνώμη πραγματικά.</w:t>
      </w:r>
    </w:p>
    <w:p w14:paraId="428C384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Εσείς, όμως, τους υποσχόσασταν την ίδια στιγμή ότι</w:t>
      </w:r>
      <w:r>
        <w:rPr>
          <w:rFonts w:eastAsia="Times New Roman" w:cs="Times New Roman"/>
          <w:szCs w:val="24"/>
        </w:rPr>
        <w:t>,</w:t>
      </w:r>
      <w:r>
        <w:rPr>
          <w:rFonts w:eastAsia="Times New Roman" w:cs="Times New Roman"/>
          <w:szCs w:val="24"/>
        </w:rPr>
        <w:t xml:space="preserve"> μόλις έρθετε στην εξουσία, θα τους επαναπροσλάβετε. Όχι μόνο δεν τους επαναπροσλάβατε, αλλά στην ουσία, ακολουθώντας τον </w:t>
      </w:r>
      <w:r>
        <w:rPr>
          <w:rFonts w:eastAsia="Times New Roman" w:cs="Times New Roman"/>
          <w:szCs w:val="24"/>
        </w:rPr>
        <w:lastRenderedPageBreak/>
        <w:t xml:space="preserve">δικό μου νόμο, </w:t>
      </w:r>
      <w:r>
        <w:rPr>
          <w:rFonts w:eastAsia="Times New Roman" w:cs="Times New Roman"/>
          <w:szCs w:val="24"/>
        </w:rPr>
        <w:t>τους έχετε βάλει νέα προθεσμία μέχρι τέλος του χρόνου για να φύγουν.</w:t>
      </w:r>
    </w:p>
    <w:p w14:paraId="428C384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Τρίτο θέμα, κύριε Υπουργέ, που θέλω να μου απαντήσετε -και εδώ είναι η βασική μου ένσταση στον νόμο, καλόπιστα σας το λέω, καταλαβαίνω επειδή έχουμε μια ιδεολογική διαφορά- είναι: Εσείς τ</w:t>
      </w:r>
      <w:r>
        <w:rPr>
          <w:rFonts w:eastAsia="Times New Roman" w:cs="Times New Roman"/>
          <w:szCs w:val="24"/>
        </w:rPr>
        <w:t xml:space="preserve">ι κάνετε εδώ; </w:t>
      </w:r>
    </w:p>
    <w:p w14:paraId="428C384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λέω για να το ακούσουν και οι τηλεθεατές</w:t>
      </w:r>
      <w:r>
        <w:rPr>
          <w:rFonts w:eastAsia="Times New Roman" w:cs="Times New Roman"/>
          <w:szCs w:val="24"/>
        </w:rPr>
        <w:t>,</w:t>
      </w:r>
      <w:r>
        <w:rPr>
          <w:rFonts w:eastAsia="Times New Roman" w:cs="Times New Roman"/>
          <w:szCs w:val="24"/>
        </w:rPr>
        <w:t xml:space="preserve"> που είναι όλοι χρήστες του συστήματος υγείας. Αυτό που κάνετε και είναι </w:t>
      </w:r>
      <w:proofErr w:type="spellStart"/>
      <w:r>
        <w:rPr>
          <w:rFonts w:eastAsia="Times New Roman" w:cs="Times New Roman"/>
          <w:szCs w:val="24"/>
        </w:rPr>
        <w:t>κοστοβόρο</w:t>
      </w:r>
      <w:proofErr w:type="spellEnd"/>
      <w:r>
        <w:rPr>
          <w:rFonts w:eastAsia="Times New Roman" w:cs="Times New Roman"/>
          <w:szCs w:val="24"/>
        </w:rPr>
        <w:t xml:space="preserve"> και θα αποτύχει και θα φορτώσει στην επόμενη </w:t>
      </w:r>
      <w:r>
        <w:rPr>
          <w:rFonts w:eastAsia="Times New Roman" w:cs="Times New Roman"/>
          <w:szCs w:val="24"/>
        </w:rPr>
        <w:t>κ</w:t>
      </w:r>
      <w:r>
        <w:rPr>
          <w:rFonts w:eastAsia="Times New Roman" w:cs="Times New Roman"/>
          <w:szCs w:val="24"/>
        </w:rPr>
        <w:t>υβέρνηση ένα νέο μεγάλο πρόβλημα. Γιατί; Στην πραγματικότητα εσείς β</w:t>
      </w:r>
      <w:r>
        <w:rPr>
          <w:rFonts w:eastAsia="Times New Roman" w:cs="Times New Roman"/>
          <w:szCs w:val="24"/>
        </w:rPr>
        <w:t xml:space="preserve">λέπετε ως παροχή υγείας μόνο το δημόσιο. Παροχή υγείας από το κράτος δεν είναι μόνο το δημόσιο, είναι και οι ιδιώτες που παρέχουν υπηρεσία υγείας, αν το κάνουν για το δημόσιο και πληρώνονται από το δημόσιο. Δηλαδή ο ιδιώτης γιατρός που έχει σύμβαση με τον </w:t>
      </w:r>
      <w:r>
        <w:rPr>
          <w:rFonts w:eastAsia="Times New Roman" w:cs="Times New Roman"/>
          <w:szCs w:val="24"/>
        </w:rPr>
        <w:t xml:space="preserve">ΕΟΠΥΥ παρέχει υπηρεσίες υγείας στο δημόσιο. </w:t>
      </w:r>
    </w:p>
    <w:p w14:paraId="428C384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Εσείς τι κάνετε εδώ, κύριε Παπαδόπουλε; Παίρνοντας πόρους για να φτιάξετε αυτό που λέτε Τ</w:t>
      </w:r>
      <w:r>
        <w:rPr>
          <w:rFonts w:eastAsia="Times New Roman" w:cs="Times New Roman"/>
          <w:szCs w:val="24"/>
        </w:rPr>
        <w:t>Ο</w:t>
      </w:r>
      <w:r>
        <w:rPr>
          <w:rFonts w:eastAsia="Times New Roman" w:cs="Times New Roman"/>
          <w:szCs w:val="24"/>
        </w:rPr>
        <w:t>ΜΥ, σπαταλάτε στην πραγματικότητα πόρους. Γιατί αν αυτά τα ίδια λεφτά που θα ξοδέψετε για τις Τ</w:t>
      </w:r>
      <w:r>
        <w:rPr>
          <w:rFonts w:eastAsia="Times New Roman" w:cs="Times New Roman"/>
          <w:szCs w:val="24"/>
        </w:rPr>
        <w:t>Ο</w:t>
      </w:r>
      <w:r>
        <w:rPr>
          <w:rFonts w:eastAsia="Times New Roman" w:cs="Times New Roman"/>
          <w:szCs w:val="24"/>
        </w:rPr>
        <w:t>ΜΥ τα αξιοποιούσατε για ν</w:t>
      </w:r>
      <w:r>
        <w:rPr>
          <w:rFonts w:eastAsia="Times New Roman" w:cs="Times New Roman"/>
          <w:szCs w:val="24"/>
        </w:rPr>
        <w:t xml:space="preserve">α πετύχετε καλύτερες τιμές </w:t>
      </w:r>
      <w:r>
        <w:rPr>
          <w:rFonts w:eastAsia="Times New Roman" w:cs="Times New Roman"/>
          <w:szCs w:val="24"/>
        </w:rPr>
        <w:lastRenderedPageBreak/>
        <w:t>από τους ιδιώτες και συμπράξεις ιδιωτών με τους δήμους, παραδείγματος χάρ</w:t>
      </w:r>
      <w:r>
        <w:rPr>
          <w:rFonts w:eastAsia="Times New Roman" w:cs="Times New Roman"/>
          <w:szCs w:val="24"/>
        </w:rPr>
        <w:t>ιν</w:t>
      </w:r>
      <w:r>
        <w:rPr>
          <w:rFonts w:eastAsia="Times New Roman" w:cs="Times New Roman"/>
          <w:szCs w:val="24"/>
        </w:rPr>
        <w:t xml:space="preserve">, θα είχατε πετύχει περισσότερα ιατρεία, καλύτερες υπηρεσίες υγείας, με λιγότερα λεφτά. Αυτό θα το είχατε πετύχει αν το κάνατε. Αντιλαμβάνεστε, όμως, ότι </w:t>
      </w:r>
      <w:r>
        <w:rPr>
          <w:rFonts w:eastAsia="Times New Roman" w:cs="Times New Roman"/>
          <w:szCs w:val="24"/>
        </w:rPr>
        <w:t xml:space="preserve">στη δική σας ιδεολογία αυτό δεν ταιριάζει και θέλετε να έχετε δημόσιο εξ ολοκλήρου σύστημα. </w:t>
      </w:r>
    </w:p>
    <w:p w14:paraId="428C384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Ρώτησα, όμως, τον Υπουργό κάτι και δεν μου απάντησε. Παρ</w:t>
      </w:r>
      <w:r>
        <w:rPr>
          <w:rFonts w:eastAsia="Times New Roman" w:cs="Times New Roman"/>
          <w:szCs w:val="24"/>
        </w:rPr>
        <w:t xml:space="preserve">’ </w:t>
      </w:r>
      <w:r>
        <w:rPr>
          <w:rFonts w:eastAsia="Times New Roman" w:cs="Times New Roman"/>
          <w:szCs w:val="24"/>
        </w:rPr>
        <w:t>όλο που στο νομοσχέδιο προβλέπεται ότι ο διοικητικής της κάθε ΥΠΕ θα μπορεί να μειώνει την παροχή από του</w:t>
      </w:r>
      <w:r>
        <w:rPr>
          <w:rFonts w:eastAsia="Times New Roman" w:cs="Times New Roman"/>
          <w:szCs w:val="24"/>
        </w:rPr>
        <w:t xml:space="preserve">ς ιδιώτες σε υπηρεσίες υγείας, αναλόγως της μειώσεως των αναγκών, προφανώς, με ανάθεση του δημοσίου συστήματος, τον ρώτησα κάτι πολύ συγκεκριμένο: Δηλαδή ο στόχος σας είναι, κύριε Υπουργέ, στο τέλος -αν υποτίθεται κυβερνούσατε δέκα χρόνια και θα μείνει να </w:t>
      </w:r>
      <w:r>
        <w:rPr>
          <w:rFonts w:eastAsia="Times New Roman" w:cs="Times New Roman"/>
          <w:szCs w:val="24"/>
        </w:rPr>
        <w:t xml:space="preserve">φτιάξετε το πλήρες δημόσιό σας σύστημα- είναι να σταματήσετε πλήρως την πρόσβαση στον ιδιωτικό τομέα υγείας; </w:t>
      </w:r>
    </w:p>
    <w:p w14:paraId="428C384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Γιατί το λέω αυτό; Προσέξτε. Αυτοί που με ακούνε ξέρουν πολύ καλά. Η μεγάλη μεταρρύθμιση που έκανε ο Ανδρέας Λοβέρδος με το</w:t>
      </w:r>
      <w:r>
        <w:rPr>
          <w:rFonts w:eastAsia="Times New Roman" w:cs="Times New Roman"/>
          <w:szCs w:val="24"/>
        </w:rPr>
        <w:t>ν</w:t>
      </w:r>
      <w:r>
        <w:rPr>
          <w:rFonts w:eastAsia="Times New Roman" w:cs="Times New Roman"/>
          <w:szCs w:val="24"/>
        </w:rPr>
        <w:t xml:space="preserve"> ΕΟΠΥΥ –και τον χαιρετ</w:t>
      </w:r>
      <w:r>
        <w:rPr>
          <w:rFonts w:eastAsia="Times New Roman" w:cs="Times New Roman"/>
          <w:szCs w:val="24"/>
        </w:rPr>
        <w:t xml:space="preserve">ώ για αυτό και του λέω μπράβο από εδώ για να ακούγεται- είναι η εξής. Τι έκανε τότε η δημιουργία του ΕΟΠΥΥ; Στον ασθενή που ήταν υποχρεωμένος </w:t>
      </w:r>
      <w:r>
        <w:rPr>
          <w:rFonts w:eastAsia="Times New Roman" w:cs="Times New Roman"/>
          <w:szCs w:val="24"/>
        </w:rPr>
        <w:lastRenderedPageBreak/>
        <w:t>να πηγαίνει στο ΙΚΑ και να περιμένει στην ουρά του ΙΚΑ, του έδωσε με ελάχιστη συμμετοχή, και σε μερικές περιπτώσει</w:t>
      </w:r>
      <w:r>
        <w:rPr>
          <w:rFonts w:eastAsia="Times New Roman" w:cs="Times New Roman"/>
          <w:szCs w:val="24"/>
        </w:rPr>
        <w:t>ς με μηδενική, το δικαίωμα να πάει στο γειτονικό ιδιωτικό διαγνωστικό κέντρο και να κάνει τις εξετάσεις του.</w:t>
      </w:r>
    </w:p>
    <w:p w14:paraId="428C384C" w14:textId="77777777" w:rsidR="00CF256A" w:rsidRDefault="008A1C0A">
      <w:pPr>
        <w:spacing w:line="600" w:lineRule="auto"/>
        <w:ind w:firstLine="720"/>
        <w:jc w:val="both"/>
        <w:rPr>
          <w:rFonts w:eastAsia="Times New Roman"/>
          <w:szCs w:val="24"/>
        </w:rPr>
      </w:pPr>
      <w:r>
        <w:rPr>
          <w:rFonts w:eastAsia="Times New Roman"/>
          <w:szCs w:val="24"/>
        </w:rPr>
        <w:t xml:space="preserve">Αυτή είναι η μεγάλη μεταβολή και αυτή η μεταβολή έδωσε πολύ καλύτερες υπηρεσίες υγείας στους χρήστες του συστήματος, τεράστια καλύτερες. </w:t>
      </w:r>
    </w:p>
    <w:p w14:paraId="428C384D" w14:textId="77777777" w:rsidR="00CF256A" w:rsidRDefault="008A1C0A">
      <w:pPr>
        <w:spacing w:line="600" w:lineRule="auto"/>
        <w:ind w:firstLine="720"/>
        <w:jc w:val="both"/>
        <w:rPr>
          <w:rFonts w:eastAsia="Times New Roman"/>
          <w:szCs w:val="24"/>
        </w:rPr>
      </w:pPr>
      <w:r>
        <w:rPr>
          <w:rFonts w:eastAsia="Times New Roman"/>
          <w:szCs w:val="24"/>
        </w:rPr>
        <w:t>Εάν εσείς</w:t>
      </w:r>
      <w:r>
        <w:rPr>
          <w:rFonts w:eastAsia="Times New Roman"/>
          <w:szCs w:val="24"/>
        </w:rPr>
        <w:t xml:space="preserve"> λέτε να πάρετε τα λεφτά του ΕΟΠΥΥ από κει, τα 243 εκατομμύρια, και να τα πάτε για την ανάπτυξη του δημοσίου συστήματος, αυτό σημαίνει ότι θα πάψουν οι ασθενείς στο μέλλον να έχουν ελεύθερη πρόσβαση στις ιδιωτικές μονάδες. Θέλω να καταλάβω αν αυτός είναι ο</w:t>
      </w:r>
      <w:r>
        <w:rPr>
          <w:rFonts w:eastAsia="Times New Roman"/>
          <w:szCs w:val="24"/>
        </w:rPr>
        <w:t xml:space="preserve"> στόχος και αν από κει προσδοκάτε τελικά να χρηματοδοτηθεί το σύστημα.</w:t>
      </w:r>
    </w:p>
    <w:p w14:paraId="428C384E" w14:textId="77777777" w:rsidR="00CF256A" w:rsidRDefault="008A1C0A">
      <w:pPr>
        <w:spacing w:line="600" w:lineRule="auto"/>
        <w:ind w:firstLine="720"/>
        <w:jc w:val="both"/>
        <w:rPr>
          <w:rFonts w:eastAsia="Times New Roman"/>
          <w:szCs w:val="24"/>
        </w:rPr>
      </w:pPr>
      <w:r>
        <w:rPr>
          <w:rFonts w:eastAsia="Times New Roman"/>
          <w:szCs w:val="24"/>
        </w:rPr>
        <w:t>Τέταρτο και τελευταίο, για να μην καταχραστώ όλον τον χρόνο. Χίλια συγγνώμη στους συναδέλφους, αλλά καταλαβαίνετε ότι έχω ένα ειδικό ενδιαφέρον. Θέλω ενάμισι λεπτό ακόμα.</w:t>
      </w:r>
    </w:p>
    <w:p w14:paraId="428C384F" w14:textId="77777777" w:rsidR="00CF256A" w:rsidRDefault="008A1C0A">
      <w:pPr>
        <w:spacing w:line="600" w:lineRule="auto"/>
        <w:ind w:firstLine="720"/>
        <w:jc w:val="both"/>
        <w:rPr>
          <w:rFonts w:eastAsia="Times New Roman"/>
          <w:szCs w:val="24"/>
        </w:rPr>
      </w:pPr>
      <w:r>
        <w:rPr>
          <w:rFonts w:eastAsia="Times New Roman"/>
          <w:szCs w:val="24"/>
        </w:rPr>
        <w:t xml:space="preserve">Είπατε στην </w:t>
      </w:r>
      <w:r>
        <w:rPr>
          <w:rFonts w:eastAsia="Times New Roman"/>
          <w:szCs w:val="24"/>
        </w:rPr>
        <w:t>ε</w:t>
      </w:r>
      <w:r>
        <w:rPr>
          <w:rFonts w:eastAsia="Times New Roman"/>
          <w:szCs w:val="24"/>
        </w:rPr>
        <w:t>π</w:t>
      </w:r>
      <w:r>
        <w:rPr>
          <w:rFonts w:eastAsia="Times New Roman"/>
          <w:szCs w:val="24"/>
        </w:rPr>
        <w:t>ιτροπή ότι θα κάνετε περίπου τέσσερις χιλιάδες προσλήψεις, αν κατάλαβα καλά, για να δουλέψει το σύστημα. Καλά κατάλαβα τον αριθμό;</w:t>
      </w:r>
    </w:p>
    <w:p w14:paraId="428C3850" w14:textId="77777777" w:rsidR="00CF256A" w:rsidRDefault="008A1C0A">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Pr>
          <w:rFonts w:eastAsia="Times New Roman"/>
          <w:szCs w:val="24"/>
        </w:rPr>
        <w:t xml:space="preserve"> Τρεις χιλιάδες.</w:t>
      </w:r>
    </w:p>
    <w:p w14:paraId="428C3851" w14:textId="77777777" w:rsidR="00CF256A" w:rsidRDefault="008A1C0A">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Τρεις χιλιάδες. Πολύ ωραία</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 xml:space="preserve">μως προσέξτε τι μου κάνει εντύπωση, γιατί φοβάμαι ότι ίσως δεν έχετε καταλάβει κι εσείς τι κάνετε. Λέτε στο νομοσχέδιο: Κάθε δήμος θα έχει ένα κέντρο υγείας και κάθε δημοτική ενότητα </w:t>
      </w:r>
      <w:r>
        <w:rPr>
          <w:rFonts w:eastAsia="Times New Roman"/>
          <w:szCs w:val="24"/>
        </w:rPr>
        <w:t>μία</w:t>
      </w:r>
      <w:r>
        <w:rPr>
          <w:rFonts w:eastAsia="Times New Roman"/>
          <w:szCs w:val="24"/>
        </w:rPr>
        <w:t xml:space="preserve"> Τ</w:t>
      </w:r>
      <w:r>
        <w:rPr>
          <w:rFonts w:eastAsia="Times New Roman"/>
          <w:szCs w:val="24"/>
        </w:rPr>
        <w:t>Ο</w:t>
      </w:r>
      <w:r>
        <w:rPr>
          <w:rFonts w:eastAsia="Times New Roman"/>
          <w:szCs w:val="24"/>
        </w:rPr>
        <w:t xml:space="preserve">ΜΥ. </w:t>
      </w:r>
    </w:p>
    <w:p w14:paraId="428C3852" w14:textId="77777777" w:rsidR="00CF256A" w:rsidRDefault="008A1C0A">
      <w:pPr>
        <w:spacing w:line="600" w:lineRule="auto"/>
        <w:ind w:firstLine="720"/>
        <w:jc w:val="both"/>
        <w:rPr>
          <w:rFonts w:eastAsia="Times New Roman"/>
          <w:szCs w:val="24"/>
        </w:rPr>
      </w:pPr>
      <w:r>
        <w:rPr>
          <w:rFonts w:eastAsia="Times New Roman"/>
          <w:szCs w:val="24"/>
        </w:rPr>
        <w:t xml:space="preserve">Ξέρετε, κύριε Υπουργέ, πόσοι δήμοι σήμερα δεν έχουν κανένα </w:t>
      </w:r>
      <w:r>
        <w:rPr>
          <w:rFonts w:eastAsia="Times New Roman"/>
          <w:szCs w:val="24"/>
        </w:rPr>
        <w:t>κέντρο υγείας; Ξέρετε τον αριθμό; Πόσοι δήμοι σήμερα</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σείς</w:t>
      </w:r>
      <w:r>
        <w:rPr>
          <w:rFonts w:eastAsia="Times New Roman"/>
          <w:szCs w:val="24"/>
        </w:rPr>
        <w:t>,</w:t>
      </w:r>
      <w:r>
        <w:rPr>
          <w:rFonts w:eastAsia="Times New Roman"/>
          <w:szCs w:val="24"/>
        </w:rPr>
        <w:t xml:space="preserve"> που νομοθετείτε</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 Υπουργός κ. Ξανθός μπορεί να απαντήσει τώρα στη Βουλή πόσοι δήμοι δεν έχουν κανένα κέντρο υγείας και το νούμερο; Ογδόντα επτά. </w:t>
      </w:r>
    </w:p>
    <w:p w14:paraId="428C3853"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Λίγοι είναι.</w:t>
      </w:r>
    </w:p>
    <w:p w14:paraId="428C3854" w14:textId="77777777" w:rsidR="00CF256A" w:rsidRDefault="008A1C0A">
      <w:pPr>
        <w:spacing w:line="600" w:lineRule="auto"/>
        <w:ind w:firstLine="720"/>
        <w:jc w:val="both"/>
        <w:rPr>
          <w:rFonts w:eastAsia="Times New Roman"/>
          <w:szCs w:val="24"/>
        </w:rPr>
      </w:pPr>
      <w:r>
        <w:rPr>
          <w:rFonts w:eastAsia="Times New Roman"/>
          <w:b/>
          <w:szCs w:val="24"/>
        </w:rPr>
        <w:t>Σ</w:t>
      </w:r>
      <w:r>
        <w:rPr>
          <w:rFonts w:eastAsia="Times New Roman"/>
          <w:b/>
          <w:szCs w:val="24"/>
        </w:rPr>
        <w:t>ΠΥΡΙΔΩΝ – ΑΔΩΝΙΣ ΓΕΩΡΓΙΑΔΗΣ:</w:t>
      </w:r>
      <w:r>
        <w:rPr>
          <w:rFonts w:eastAsia="Times New Roman"/>
          <w:szCs w:val="24"/>
        </w:rPr>
        <w:t xml:space="preserve"> Πήρα το χαρτί χθες και θα το καταθέσω. Ογδόντα επτά. Δεν είναι καθόλου λίγοι. Με σαράντα πέντε άτομα στο κάθε κέντρο υγείας βάσει του νομοσχεδίου σας, </w:t>
      </w:r>
      <w:r>
        <w:rPr>
          <w:rFonts w:eastAsia="Times New Roman"/>
          <w:szCs w:val="24"/>
        </w:rPr>
        <w:t>ογδόντα επτά</w:t>
      </w:r>
      <w:r>
        <w:rPr>
          <w:rFonts w:eastAsia="Times New Roman"/>
          <w:szCs w:val="24"/>
        </w:rPr>
        <w:t xml:space="preserve"> κέντρα υγείας στον δήμο επί </w:t>
      </w:r>
      <w:r>
        <w:rPr>
          <w:rFonts w:eastAsia="Times New Roman"/>
          <w:szCs w:val="24"/>
        </w:rPr>
        <w:t>σαράντα πέντε</w:t>
      </w:r>
      <w:r>
        <w:rPr>
          <w:rFonts w:eastAsia="Times New Roman"/>
          <w:szCs w:val="24"/>
        </w:rPr>
        <w:t xml:space="preserve"> μάς κάνουν </w:t>
      </w:r>
      <w:r>
        <w:rPr>
          <w:rFonts w:eastAsia="Times New Roman"/>
          <w:szCs w:val="24"/>
        </w:rPr>
        <w:t>τρεις χιλι</w:t>
      </w:r>
      <w:r>
        <w:rPr>
          <w:rFonts w:eastAsia="Times New Roman"/>
          <w:szCs w:val="24"/>
        </w:rPr>
        <w:t xml:space="preserve">άδες εννιακόσιες δεκαπέντε </w:t>
      </w:r>
      <w:r>
        <w:rPr>
          <w:rFonts w:eastAsia="Times New Roman"/>
          <w:szCs w:val="24"/>
        </w:rPr>
        <w:t xml:space="preserve">προσλήψεις. Προσέξτε. Είναι για μην κάνετε ούτε </w:t>
      </w:r>
      <w:proofErr w:type="spellStart"/>
      <w:r>
        <w:rPr>
          <w:rFonts w:eastAsia="Times New Roman"/>
          <w:szCs w:val="24"/>
        </w:rPr>
        <w:t>μιά</w:t>
      </w:r>
      <w:proofErr w:type="spellEnd"/>
      <w:r>
        <w:rPr>
          <w:rFonts w:eastAsia="Times New Roman"/>
          <w:szCs w:val="24"/>
        </w:rPr>
        <w:t xml:space="preserve"> Τ</w:t>
      </w:r>
      <w:r>
        <w:rPr>
          <w:rFonts w:eastAsia="Times New Roman"/>
          <w:szCs w:val="24"/>
        </w:rPr>
        <w:t>Ο</w:t>
      </w:r>
      <w:r>
        <w:rPr>
          <w:rFonts w:eastAsia="Times New Roman"/>
          <w:szCs w:val="24"/>
        </w:rPr>
        <w:t>Μ</w:t>
      </w:r>
      <w:r>
        <w:rPr>
          <w:rFonts w:eastAsia="Times New Roman"/>
          <w:szCs w:val="24"/>
        </w:rPr>
        <w:t>Υ</w:t>
      </w:r>
      <w:r>
        <w:rPr>
          <w:rFonts w:eastAsia="Times New Roman"/>
          <w:szCs w:val="24"/>
        </w:rPr>
        <w:t xml:space="preserve">. Είναι για να κάνετε μόνο τα κέντρα υγείας ανά δήμο. Ογδόντα επτά δεν έχουν </w:t>
      </w:r>
      <w:r>
        <w:rPr>
          <w:rFonts w:eastAsia="Times New Roman"/>
          <w:szCs w:val="24"/>
        </w:rPr>
        <w:lastRenderedPageBreak/>
        <w:t>σήμερα, σας λέω. Το έχω ελέγξει χθες, το έχω έτοιμο. Ογδόντα επτά κέντρα υγείας.</w:t>
      </w:r>
    </w:p>
    <w:p w14:paraId="428C3855" w14:textId="77777777" w:rsidR="00CF256A" w:rsidRDefault="008A1C0A">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b/>
          <w:szCs w:val="24"/>
        </w:rPr>
        <w:t>(Αναπληρωτής Υπουργός Υγείας):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428C3856" w14:textId="77777777" w:rsidR="00CF256A" w:rsidRDefault="008A1C0A">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να μην ανοίγουμε διάλογο. Κύριε Γεωργιάδη</w:t>
      </w:r>
      <w:r>
        <w:rPr>
          <w:rFonts w:eastAsia="Times New Roman"/>
          <w:szCs w:val="24"/>
        </w:rPr>
        <w:t>,</w:t>
      </w:r>
      <w:r>
        <w:rPr>
          <w:rFonts w:eastAsia="Times New Roman"/>
          <w:szCs w:val="24"/>
        </w:rPr>
        <w:t>…</w:t>
      </w:r>
    </w:p>
    <w:p w14:paraId="428C3857" w14:textId="77777777" w:rsidR="00CF256A" w:rsidRDefault="008A1C0A">
      <w:pPr>
        <w:spacing w:line="600" w:lineRule="auto"/>
        <w:ind w:firstLine="720"/>
        <w:jc w:val="both"/>
        <w:rPr>
          <w:rFonts w:eastAsia="Times New Roman"/>
          <w:szCs w:val="24"/>
        </w:rPr>
      </w:pPr>
      <w:r>
        <w:rPr>
          <w:rFonts w:eastAsia="Times New Roman"/>
          <w:b/>
          <w:szCs w:val="24"/>
        </w:rPr>
        <w:t>ΣΠΥΡΙΔΩΝ – ΑΔΩΝΙΣ ΓΕΩΡΓΙΑΔΗΣ:</w:t>
      </w:r>
      <w:r>
        <w:rPr>
          <w:rFonts w:eastAsia="Times New Roman"/>
          <w:szCs w:val="24"/>
        </w:rPr>
        <w:t xml:space="preserve"> Προσέξτε τώρα. Χρειάζεστε </w:t>
      </w:r>
      <w:r>
        <w:rPr>
          <w:rFonts w:eastAsia="Times New Roman"/>
          <w:szCs w:val="24"/>
        </w:rPr>
        <w:t>τρεις χιλιάδες εννιακόσιες δεκαπέντε</w:t>
      </w:r>
      <w:r>
        <w:rPr>
          <w:rFonts w:eastAsia="Times New Roman"/>
          <w:szCs w:val="24"/>
        </w:rPr>
        <w:t xml:space="preserve"> προσλήψεις μόνο για τα </w:t>
      </w:r>
      <w:r>
        <w:rPr>
          <w:rFonts w:eastAsia="Times New Roman"/>
          <w:szCs w:val="24"/>
        </w:rPr>
        <w:t xml:space="preserve">κέντρα υγείας στους δήμους, χωρίς ούτε </w:t>
      </w:r>
      <w:proofErr w:type="spellStart"/>
      <w:r>
        <w:rPr>
          <w:rFonts w:eastAsia="Times New Roman"/>
          <w:szCs w:val="24"/>
        </w:rPr>
        <w:t>μιά</w:t>
      </w:r>
      <w:proofErr w:type="spellEnd"/>
      <w:r>
        <w:rPr>
          <w:rFonts w:eastAsia="Times New Roman"/>
          <w:szCs w:val="24"/>
        </w:rPr>
        <w:t xml:space="preserve"> Τ</w:t>
      </w:r>
      <w:r>
        <w:rPr>
          <w:rFonts w:eastAsia="Times New Roman"/>
          <w:szCs w:val="24"/>
        </w:rPr>
        <w:t>Ο</w:t>
      </w:r>
      <w:r>
        <w:rPr>
          <w:rFonts w:eastAsia="Times New Roman"/>
          <w:szCs w:val="24"/>
        </w:rPr>
        <w:t>ΜΥ. Γιατί σας το λέω αυτό; Διότι θέλω να σας αποδείξω ότι το έχετε κάνει «στο πόδι». Το νομοσχέδιο είναι «στο πόδι». Αυτό δεν μπορεί να λειτουργήσει.</w:t>
      </w:r>
    </w:p>
    <w:p w14:paraId="428C3858" w14:textId="77777777" w:rsidR="00CF256A" w:rsidRDefault="008A1C0A">
      <w:pPr>
        <w:spacing w:line="600" w:lineRule="auto"/>
        <w:ind w:firstLine="720"/>
        <w:jc w:val="both"/>
        <w:rPr>
          <w:rFonts w:eastAsia="Times New Roman"/>
          <w:szCs w:val="24"/>
        </w:rPr>
      </w:pPr>
      <w:r>
        <w:rPr>
          <w:rFonts w:eastAsia="Times New Roman"/>
          <w:szCs w:val="24"/>
        </w:rPr>
        <w:t>Κλείνω</w:t>
      </w:r>
      <w:r>
        <w:rPr>
          <w:rFonts w:eastAsia="Times New Roman"/>
          <w:szCs w:val="24"/>
        </w:rPr>
        <w:t>.</w:t>
      </w:r>
      <w:r>
        <w:rPr>
          <w:rFonts w:eastAsia="Times New Roman"/>
          <w:szCs w:val="24"/>
        </w:rPr>
        <w:t xml:space="preserve"> Βάζετε τον οικογενειακό γιατρό και λέτε ότι πήρατε το</w:t>
      </w:r>
      <w:r>
        <w:rPr>
          <w:rFonts w:eastAsia="Times New Roman"/>
          <w:szCs w:val="24"/>
        </w:rPr>
        <w:t xml:space="preserve"> μοντέλο της Πορτογαλίας. Δεν είναι αλήθεια αυτό που λέτε. Είναι πάλι η μισή αλήθεια, γιατί στην Πορτογαλία πράγματι είναι υπάλληλοι του δημοσίου οι γιατροί που είναι οικογενειακοί –αυτή είναι η μισή αλήθεια-</w:t>
      </w:r>
      <w:r>
        <w:rPr>
          <w:rFonts w:eastAsia="Times New Roman"/>
          <w:szCs w:val="24"/>
        </w:rPr>
        <w:t>,</w:t>
      </w:r>
      <w:r>
        <w:rPr>
          <w:rFonts w:eastAsia="Times New Roman"/>
          <w:szCs w:val="24"/>
        </w:rPr>
        <w:t xml:space="preserve"> αλλά στην Πορτογαλία υπογράφουν συμβόλαια αποδ</w:t>
      </w:r>
      <w:r>
        <w:rPr>
          <w:rFonts w:eastAsia="Times New Roman"/>
          <w:szCs w:val="24"/>
        </w:rPr>
        <w:t xml:space="preserve">οτικότητας, τα οποία αν δεν τηρήσουν απολύονται. </w:t>
      </w:r>
      <w:r>
        <w:rPr>
          <w:rFonts w:eastAsia="Times New Roman"/>
          <w:szCs w:val="24"/>
        </w:rPr>
        <w:lastRenderedPageBreak/>
        <w:t>Αυτό είναι το κόλπο που κάνουν στην Πορτογαλία. Λέει: Σε προσλαμβάνω στο δημόσιο για οικογενειακό γιατρό, αλλά σε προσλαμβάνω με συμβόλαιο που έχει στόχους που</w:t>
      </w:r>
      <w:r>
        <w:rPr>
          <w:rFonts w:eastAsia="Times New Roman"/>
          <w:szCs w:val="24"/>
        </w:rPr>
        <w:t>,</w:t>
      </w:r>
      <w:r>
        <w:rPr>
          <w:rFonts w:eastAsia="Times New Roman"/>
          <w:szCs w:val="24"/>
        </w:rPr>
        <w:t xml:space="preserve"> αν δεν τους πιάσεις, απολύεσαι. Άρα εσείς δεν </w:t>
      </w:r>
      <w:r>
        <w:rPr>
          <w:rFonts w:eastAsia="Times New Roman"/>
          <w:szCs w:val="24"/>
        </w:rPr>
        <w:t xml:space="preserve">παίρνετε το πορτογαλικό μοντέλο. Εσείς παίρνετε το δικό σας μοντέλο, το </w:t>
      </w:r>
      <w:proofErr w:type="spellStart"/>
      <w:r>
        <w:rPr>
          <w:rFonts w:eastAsia="Times New Roman"/>
          <w:szCs w:val="24"/>
        </w:rPr>
        <w:t>συριζαίικο</w:t>
      </w:r>
      <w:proofErr w:type="spellEnd"/>
      <w:r>
        <w:rPr>
          <w:rFonts w:eastAsia="Times New Roman"/>
          <w:szCs w:val="24"/>
        </w:rPr>
        <w:t>, που λέει «πάρτε τα λεφτά των φορολογουμένων, πετάχτε τα και δεν βαριέσαι, έχει ανάγκη ο επόμενος».</w:t>
      </w:r>
    </w:p>
    <w:p w14:paraId="428C3859"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Γεωργιάδη, ευχαριστούμε πολύ.</w:t>
      </w:r>
    </w:p>
    <w:p w14:paraId="428C385A" w14:textId="77777777" w:rsidR="00CF256A" w:rsidRDefault="008A1C0A">
      <w:pPr>
        <w:spacing w:line="600" w:lineRule="auto"/>
        <w:ind w:firstLine="720"/>
        <w:jc w:val="both"/>
        <w:rPr>
          <w:rFonts w:eastAsia="Times New Roman"/>
          <w:szCs w:val="24"/>
        </w:rPr>
      </w:pPr>
      <w:r>
        <w:rPr>
          <w:rFonts w:eastAsia="Times New Roman"/>
          <w:b/>
          <w:szCs w:val="24"/>
        </w:rPr>
        <w:t>ΣΠΥΡ</w:t>
      </w:r>
      <w:r>
        <w:rPr>
          <w:rFonts w:eastAsia="Times New Roman"/>
          <w:b/>
          <w:szCs w:val="24"/>
        </w:rPr>
        <w:t xml:space="preserve">ΙΔΩΝ – ΑΔΩΝΙΣ ΓΕΩΡΓΙΑΔΗΣ: </w:t>
      </w:r>
      <w:r>
        <w:rPr>
          <w:rFonts w:eastAsia="Times New Roman"/>
          <w:szCs w:val="24"/>
        </w:rPr>
        <w:t>Κλείνω. Μονάδες ημερήσιας νοσηλείας.</w:t>
      </w:r>
    </w:p>
    <w:p w14:paraId="428C385B"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Να σεβαστούμε λίγο και τους συναδέλφους που περιμένουν. Έχετε φτάσει στα δέκα λεπτά.</w:t>
      </w:r>
    </w:p>
    <w:p w14:paraId="428C385C" w14:textId="77777777" w:rsidR="00CF256A" w:rsidRDefault="008A1C0A">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Κλείνω σε δευτερόλεπτα.</w:t>
      </w:r>
    </w:p>
    <w:p w14:paraId="428C385D" w14:textId="77777777" w:rsidR="00CF256A" w:rsidRDefault="008A1C0A">
      <w:pPr>
        <w:spacing w:line="600" w:lineRule="auto"/>
        <w:ind w:firstLine="720"/>
        <w:jc w:val="both"/>
        <w:rPr>
          <w:rFonts w:eastAsia="Times New Roman"/>
          <w:szCs w:val="24"/>
        </w:rPr>
      </w:pPr>
      <w:r>
        <w:rPr>
          <w:rFonts w:eastAsia="Times New Roman"/>
          <w:szCs w:val="24"/>
        </w:rPr>
        <w:t xml:space="preserve">Είναι σημαντικές οι </w:t>
      </w:r>
      <w:r>
        <w:rPr>
          <w:rFonts w:eastAsia="Times New Roman"/>
          <w:szCs w:val="24"/>
        </w:rPr>
        <w:t xml:space="preserve">αλλαγές που κάνετε και είναι σίγουρα αλλαγές επί τα </w:t>
      </w:r>
      <w:proofErr w:type="spellStart"/>
      <w:r>
        <w:rPr>
          <w:rFonts w:eastAsia="Times New Roman"/>
          <w:szCs w:val="24"/>
        </w:rPr>
        <w:t>βελτίω</w:t>
      </w:r>
      <w:proofErr w:type="spellEnd"/>
      <w:r>
        <w:rPr>
          <w:rFonts w:eastAsia="Times New Roman"/>
          <w:szCs w:val="24"/>
        </w:rPr>
        <w:t xml:space="preserve">. Προσέξτε κάτι που για καλό σάς το λέω: </w:t>
      </w:r>
      <w:r>
        <w:rPr>
          <w:rFonts w:eastAsia="Times New Roman"/>
          <w:szCs w:val="24"/>
        </w:rPr>
        <w:lastRenderedPageBreak/>
        <w:t>Εάν δεν προσθέσετε την φράση ότι μονάδες ημερήσιας νοσηλείας μπορεί να γίνουν σε κτήρια υγείας ή ειδικού σκοπού και το αφήσετε γενικό, θα κλείνουν οι μονάδες</w:t>
      </w:r>
      <w:r>
        <w:rPr>
          <w:rFonts w:eastAsia="Times New Roman"/>
          <w:szCs w:val="24"/>
        </w:rPr>
        <w:t xml:space="preserve"> ημερήσιας νοσηλείας, όσες έχουν ανοίξει. Αν, δηλαδή, ο σκοπός σας είναι μόνο αυτό που κάνατε τώρα, να είναι η μονάδα με το ιατρείο ίδιας ειδικότητας –αφού κάνατε αυτή την αλλαγή, μπράβο, είναι θετική-</w:t>
      </w:r>
      <w:r>
        <w:rPr>
          <w:rFonts w:eastAsia="Times New Roman"/>
          <w:szCs w:val="24"/>
        </w:rPr>
        <w:t>,</w:t>
      </w:r>
      <w:r>
        <w:rPr>
          <w:rFonts w:eastAsia="Times New Roman"/>
          <w:szCs w:val="24"/>
        </w:rPr>
        <w:t xml:space="preserve"> πρέπει να προσθέσετε αυτό που σας λέω </w:t>
      </w:r>
      <w:r>
        <w:rPr>
          <w:rFonts w:eastAsia="Times New Roman"/>
          <w:szCs w:val="24"/>
        </w:rPr>
        <w:t>«</w:t>
      </w:r>
      <w:r>
        <w:rPr>
          <w:rFonts w:eastAsia="Times New Roman"/>
          <w:szCs w:val="24"/>
        </w:rPr>
        <w:t xml:space="preserve">κτήρια υγείας </w:t>
      </w:r>
      <w:r>
        <w:rPr>
          <w:rFonts w:eastAsia="Times New Roman"/>
          <w:szCs w:val="24"/>
        </w:rPr>
        <w:t>ή ειδικού σκοπού</w:t>
      </w:r>
      <w:r>
        <w:rPr>
          <w:rFonts w:eastAsia="Times New Roman"/>
          <w:szCs w:val="24"/>
        </w:rPr>
        <w:t>»</w:t>
      </w:r>
      <w:r>
        <w:rPr>
          <w:rFonts w:eastAsia="Times New Roman"/>
          <w:szCs w:val="24"/>
        </w:rPr>
        <w:t xml:space="preserve"> για να μην τους τα κλείνουν, αφού αποφασίσατε να τους τα αφήσετε ανοικτά. Αν δεν το βάλετε αυτό, θα κλείνουν αυτά. Είναι κρίμα. </w:t>
      </w:r>
    </w:p>
    <w:p w14:paraId="428C385E"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Γεωργιάδη, σας παρακαλώ.</w:t>
      </w:r>
    </w:p>
    <w:p w14:paraId="428C385F" w14:textId="77777777" w:rsidR="00CF256A" w:rsidRDefault="008A1C0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Θα το βάλω στην υπουργική.</w:t>
      </w:r>
    </w:p>
    <w:p w14:paraId="428C3860" w14:textId="77777777" w:rsidR="00CF256A" w:rsidRDefault="008A1C0A">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Γιατί να το κάνετε με την υπουργική; Αφού μπορείτε να το βάλετε εδώ.</w:t>
      </w:r>
    </w:p>
    <w:p w14:paraId="428C3861"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Κύριε Γεωργιάδη!</w:t>
      </w:r>
    </w:p>
    <w:p w14:paraId="428C3862" w14:textId="77777777" w:rsidR="00CF256A" w:rsidRDefault="008A1C0A">
      <w:pPr>
        <w:spacing w:line="600" w:lineRule="auto"/>
        <w:ind w:firstLine="720"/>
        <w:jc w:val="both"/>
        <w:rPr>
          <w:rFonts w:eastAsia="Times New Roman"/>
          <w:szCs w:val="24"/>
        </w:rPr>
      </w:pPr>
      <w:r>
        <w:rPr>
          <w:rFonts w:eastAsia="Times New Roman"/>
          <w:b/>
          <w:szCs w:val="24"/>
        </w:rPr>
        <w:lastRenderedPageBreak/>
        <w:t xml:space="preserve">ΣΠΥΡΙΔΩΝ – ΑΔΩΝΙΣ ΓΕΩΡΓΙΑΔΗΣ: </w:t>
      </w:r>
      <w:r>
        <w:rPr>
          <w:rFonts w:eastAsia="Times New Roman"/>
          <w:szCs w:val="24"/>
        </w:rPr>
        <w:t>Ακούστε, απαντάει. «Θα το βάλω»</w:t>
      </w:r>
      <w:r>
        <w:rPr>
          <w:rFonts w:eastAsia="Times New Roman"/>
          <w:szCs w:val="24"/>
        </w:rPr>
        <w:t>,</w:t>
      </w:r>
      <w:r>
        <w:rPr>
          <w:rFonts w:eastAsia="Times New Roman"/>
          <w:szCs w:val="24"/>
        </w:rPr>
        <w:t xml:space="preserve"> είπε</w:t>
      </w:r>
      <w:r>
        <w:rPr>
          <w:rFonts w:eastAsia="Times New Roman"/>
          <w:szCs w:val="24"/>
        </w:rPr>
        <w:t>,</w:t>
      </w:r>
      <w:r>
        <w:rPr>
          <w:rFonts w:eastAsia="Times New Roman"/>
          <w:szCs w:val="24"/>
        </w:rPr>
        <w:t xml:space="preserve"> «στην υπου</w:t>
      </w:r>
      <w:r>
        <w:rPr>
          <w:rFonts w:eastAsia="Times New Roman"/>
          <w:szCs w:val="24"/>
        </w:rPr>
        <w:t>ργική». Μα, βάλτε το στον νόμο, αφού το έχετε αποφασίσει. Αφού το έχετε καταλάβει, γιατί να το βάλετε στην υπουργική και να σας κατηγορούν αύριο ότι εξυπηρετείτε τον άλφα ή τον βήτα; Βάλτε το στον νόμο, να το συμφωνήσουμε όλοι, αφού το έχετε αποφασίσει. Γι</w:t>
      </w:r>
      <w:r>
        <w:rPr>
          <w:rFonts w:eastAsia="Times New Roman"/>
          <w:szCs w:val="24"/>
        </w:rPr>
        <w:t>ατί δεν το βάζετε τώρα και τους κρατάτε σε ομηρία;</w:t>
      </w:r>
    </w:p>
    <w:p w14:paraId="428C3863" w14:textId="77777777" w:rsidR="00CF256A" w:rsidRDefault="008A1C0A">
      <w:pPr>
        <w:spacing w:line="600" w:lineRule="auto"/>
        <w:ind w:firstLine="720"/>
        <w:jc w:val="both"/>
        <w:rPr>
          <w:rFonts w:eastAsia="Times New Roman"/>
          <w:szCs w:val="24"/>
        </w:rPr>
      </w:pPr>
      <w:r>
        <w:rPr>
          <w:rFonts w:eastAsia="Times New Roman"/>
          <w:szCs w:val="24"/>
        </w:rPr>
        <w:t>Ευχαριστώ πολύ.</w:t>
      </w:r>
    </w:p>
    <w:p w14:paraId="428C3864" w14:textId="77777777" w:rsidR="00CF256A" w:rsidRDefault="008A1C0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28C3865" w14:textId="77777777" w:rsidR="00CF256A" w:rsidRDefault="008A1C0A">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Νομίζω ότι ο Υπουργός, αν χρειαστεί, θα αναφερθεί μετά σ’ αυτό. Ευχαριστούμε πολύ.</w:t>
      </w:r>
    </w:p>
    <w:p w14:paraId="428C3866" w14:textId="77777777" w:rsidR="00CF256A" w:rsidRDefault="008A1C0A">
      <w:pPr>
        <w:spacing w:line="600" w:lineRule="auto"/>
        <w:ind w:firstLine="720"/>
        <w:jc w:val="both"/>
        <w:rPr>
          <w:rFonts w:eastAsia="Times New Roman"/>
          <w:szCs w:val="24"/>
        </w:rPr>
      </w:pPr>
      <w:r>
        <w:rPr>
          <w:rFonts w:eastAsia="Times New Roman"/>
          <w:szCs w:val="24"/>
        </w:rPr>
        <w:t>Ο κ. Πάλλης έχει το</w:t>
      </w:r>
      <w:r>
        <w:rPr>
          <w:rFonts w:eastAsia="Times New Roman"/>
          <w:szCs w:val="24"/>
        </w:rPr>
        <w:t>ν λόγο.</w:t>
      </w:r>
    </w:p>
    <w:p w14:paraId="428C3867" w14:textId="77777777" w:rsidR="00CF256A" w:rsidRDefault="008A1C0A">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Κυρίες και κύριοι συνάδελφοι, νομίζω ότι δεν θα μπορέσω να αντισταθώ να μην κάνω ένα σχόλιο για τον προηγούμενο ομιλητή. Έκανε μια μεγάλη παραδοχή, ότι όλοι οι τηλεθεατές είναι χρήστες του δημόσιου συστήματος υγείας.</w:t>
      </w:r>
    </w:p>
    <w:p w14:paraId="428C3868" w14:textId="77777777" w:rsidR="00CF256A" w:rsidRDefault="008A1C0A">
      <w:pPr>
        <w:spacing w:line="600" w:lineRule="auto"/>
        <w:ind w:firstLine="720"/>
        <w:jc w:val="both"/>
        <w:rPr>
          <w:rFonts w:eastAsia="Times New Roman"/>
          <w:szCs w:val="24"/>
        </w:rPr>
      </w:pPr>
      <w:r>
        <w:rPr>
          <w:rFonts w:eastAsia="Times New Roman"/>
          <w:szCs w:val="24"/>
        </w:rPr>
        <w:lastRenderedPageBreak/>
        <w:t>Πριν από μας δ</w:t>
      </w:r>
      <w:r>
        <w:rPr>
          <w:rFonts w:eastAsia="Times New Roman"/>
          <w:szCs w:val="24"/>
        </w:rPr>
        <w:t xml:space="preserve">υόμισι εκατομμύρια τηλεθεατών δεν ήταν. Είναι μια παραδοχή, τουλάχιστον. Κάτι καταλαβαίνετε σιγά σιγά. </w:t>
      </w:r>
    </w:p>
    <w:p w14:paraId="428C3869" w14:textId="77777777" w:rsidR="00CF256A" w:rsidRDefault="008A1C0A">
      <w:pPr>
        <w:spacing w:line="600" w:lineRule="auto"/>
        <w:ind w:firstLine="720"/>
        <w:jc w:val="both"/>
        <w:rPr>
          <w:rFonts w:eastAsia="Times New Roman"/>
          <w:szCs w:val="24"/>
        </w:rPr>
      </w:pPr>
      <w:r>
        <w:rPr>
          <w:rFonts w:eastAsia="Times New Roman"/>
          <w:szCs w:val="24"/>
        </w:rPr>
        <w:t>Π</w:t>
      </w:r>
      <w:r>
        <w:rPr>
          <w:rFonts w:eastAsia="Times New Roman"/>
          <w:szCs w:val="24"/>
        </w:rPr>
        <w:t>αρ’ όλα αυτά, δώσατε συγχαρητήρια στον προκάτοχό σας, κάτι που θέλει πολύ θράσος, να έρχεστε εδώ πέρα και να υπερασπίζεστε το έργο σας στην υγεία τα πρ</w:t>
      </w:r>
      <w:r>
        <w:rPr>
          <w:rFonts w:eastAsia="Times New Roman"/>
          <w:szCs w:val="24"/>
        </w:rPr>
        <w:t xml:space="preserve">οηγούμενα χρόνια και την ελεύθερη πρόσβαση στον ιδιωτικό τομέα. Ποιος σας στερεί να πάτε στον ιδιωτικό τομέα και να πληρώσετε από την τσέπη εσείς που έχετε; Δεν κατάλαβα. </w:t>
      </w:r>
    </w:p>
    <w:p w14:paraId="428C386A" w14:textId="77777777" w:rsidR="00CF256A" w:rsidRDefault="008A1C0A">
      <w:pPr>
        <w:spacing w:line="600" w:lineRule="auto"/>
        <w:ind w:firstLine="720"/>
        <w:jc w:val="both"/>
        <w:rPr>
          <w:rFonts w:eastAsia="Times New Roman"/>
          <w:szCs w:val="24"/>
        </w:rPr>
      </w:pPr>
      <w:r>
        <w:rPr>
          <w:rFonts w:eastAsia="Times New Roman"/>
          <w:szCs w:val="24"/>
        </w:rPr>
        <w:t>Όπως επίσης μας λέτε ότι δεν χρειάζεται να νομοθετήσουμε, γιατί τα έχετε νομοθετήσει</w:t>
      </w:r>
      <w:r>
        <w:rPr>
          <w:rFonts w:eastAsia="Times New Roman"/>
          <w:szCs w:val="24"/>
        </w:rPr>
        <w:t xml:space="preserve"> εσείς. Είχατε νομοθετήσει και την πρόσβαση των ανασφάλιστων, αλλά ξαφνικά είχαν περισσέψει κάτι εκατομμύρια απ’ έξω.</w:t>
      </w:r>
    </w:p>
    <w:p w14:paraId="428C386B" w14:textId="77777777" w:rsidR="00CF256A" w:rsidRDefault="008A1C0A">
      <w:pPr>
        <w:spacing w:line="600" w:lineRule="auto"/>
        <w:ind w:firstLine="720"/>
        <w:jc w:val="both"/>
        <w:rPr>
          <w:rFonts w:eastAsia="Times New Roman"/>
          <w:szCs w:val="24"/>
        </w:rPr>
      </w:pPr>
      <w:r>
        <w:rPr>
          <w:rFonts w:eastAsia="Times New Roman"/>
          <w:szCs w:val="24"/>
        </w:rPr>
        <w:t>Το νομοσχέδιο έχει αναλυθεί αρκετά και από τον Υπουργό και από τους πολλούς ομιλητές του ΣΥΡΙΖΑ που μίλησαν αλλά και τ</w:t>
      </w:r>
      <w:r>
        <w:rPr>
          <w:rFonts w:eastAsia="Times New Roman"/>
          <w:szCs w:val="24"/>
        </w:rPr>
        <w:t>ι</w:t>
      </w:r>
      <w:r>
        <w:rPr>
          <w:rFonts w:eastAsia="Times New Roman"/>
          <w:szCs w:val="24"/>
        </w:rPr>
        <w:t>ς δεκάδες που ακολο</w:t>
      </w:r>
      <w:r>
        <w:rPr>
          <w:rFonts w:eastAsia="Times New Roman"/>
          <w:szCs w:val="24"/>
        </w:rPr>
        <w:t xml:space="preserve">υθούν γιατί οι υπόλοιποι δεν γράφτηκαν, δυστυχώς, για να το </w:t>
      </w:r>
      <w:proofErr w:type="spellStart"/>
      <w:r>
        <w:rPr>
          <w:rFonts w:eastAsia="Times New Roman"/>
          <w:szCs w:val="24"/>
        </w:rPr>
        <w:t>αποδομήσουν</w:t>
      </w:r>
      <w:proofErr w:type="spellEnd"/>
      <w:r>
        <w:rPr>
          <w:rFonts w:eastAsia="Times New Roman"/>
          <w:szCs w:val="24"/>
        </w:rPr>
        <w:t xml:space="preserve">. </w:t>
      </w:r>
    </w:p>
    <w:p w14:paraId="428C386C" w14:textId="77777777" w:rsidR="00CF256A" w:rsidRDefault="008A1C0A">
      <w:pPr>
        <w:spacing w:line="600" w:lineRule="auto"/>
        <w:ind w:firstLine="720"/>
        <w:jc w:val="both"/>
        <w:rPr>
          <w:rFonts w:eastAsia="Times New Roman"/>
          <w:szCs w:val="24"/>
        </w:rPr>
      </w:pPr>
      <w:r>
        <w:rPr>
          <w:rFonts w:eastAsia="Times New Roman"/>
          <w:szCs w:val="24"/>
        </w:rPr>
        <w:t>Θα κάνω κάποιες μικρές αναφορές στο άρθρο 61 και την παράγραφο 2</w:t>
      </w:r>
      <w:r>
        <w:rPr>
          <w:rFonts w:eastAsia="Times New Roman"/>
          <w:szCs w:val="24"/>
        </w:rPr>
        <w:t>,</w:t>
      </w:r>
      <w:r>
        <w:rPr>
          <w:rFonts w:eastAsia="Times New Roman"/>
          <w:szCs w:val="24"/>
        </w:rPr>
        <w:t xml:space="preserve"> που αποδίδει τις πρόσθετες εφημερίες σε κάποια νοσοκομεία, μεταξύ των οποίων και το Νοσοκομείο της Λήμνου. </w:t>
      </w:r>
      <w:r>
        <w:rPr>
          <w:rFonts w:eastAsia="Times New Roman"/>
          <w:szCs w:val="24"/>
        </w:rPr>
        <w:lastRenderedPageBreak/>
        <w:t>Τ</w:t>
      </w:r>
      <w:r>
        <w:rPr>
          <w:rFonts w:eastAsia="Times New Roman"/>
          <w:szCs w:val="24"/>
        </w:rPr>
        <w:t>ο λέω συγκεκριμένα αυτό, γιατί είναι ένα νοσοκομείο το οποίο τα τελευταία δύο χρόνια αναβαθμίζεται ουσιαστικά και θα συνεχίσει να αναβαθμίζεται σε όλα τα επίπεδα και με το προσωπικό και με τις υποδομές του. Είναι ένα άριστο νοσοκομείο και αυτό είναι δική μ</w:t>
      </w:r>
      <w:r>
        <w:rPr>
          <w:rFonts w:eastAsia="Times New Roman"/>
          <w:szCs w:val="24"/>
        </w:rPr>
        <w:t xml:space="preserve">ας κατάκτηση. Ήταν ένα νοσοκομείο που πριν από δυόμισι χρόνια πήγαινε για κλείσιμο. </w:t>
      </w:r>
    </w:p>
    <w:p w14:paraId="428C386D" w14:textId="77777777" w:rsidR="00CF256A" w:rsidRDefault="008A1C0A">
      <w:pPr>
        <w:spacing w:line="600" w:lineRule="auto"/>
        <w:ind w:firstLine="720"/>
        <w:jc w:val="both"/>
        <w:rPr>
          <w:rFonts w:eastAsia="Times New Roman"/>
          <w:szCs w:val="24"/>
        </w:rPr>
      </w:pPr>
      <w:r>
        <w:rPr>
          <w:rFonts w:eastAsia="Times New Roman"/>
          <w:szCs w:val="24"/>
        </w:rPr>
        <w:t>Ταυτόχρονα, με αφορμή αυτό, θα ήθελα να υποστηρίξω μια τροπολογία που έχουμε καταθέσει μαζί με συναδέλφους, η οποία αφορά και αυτό το νοσοκομείο και άλλα νοσοκομεία στις ά</w:t>
      </w:r>
      <w:r>
        <w:rPr>
          <w:rFonts w:eastAsia="Times New Roman"/>
          <w:szCs w:val="24"/>
        </w:rPr>
        <w:t xml:space="preserve">γονες προβληματικές περιοχές </w:t>
      </w:r>
      <w:r>
        <w:rPr>
          <w:rFonts w:eastAsia="Times New Roman"/>
          <w:szCs w:val="24"/>
        </w:rPr>
        <w:t>Α</w:t>
      </w:r>
      <w:r>
        <w:rPr>
          <w:rFonts w:eastAsia="Times New Roman"/>
          <w:szCs w:val="24"/>
        </w:rPr>
        <w:t xml:space="preserve">΄ κατηγορίας. Είναι μια προσπάθεια -που μαζί με άλλες προσπάθειες που έχουμε κάνει το προηγούμενό διάστημα και κίνητρα που έχουμε δώσει σε γιατρούς- να ενισχύσουμε την παραμονή των γιατρών αλλά και το σύστημα με επιμελητές </w:t>
      </w:r>
      <w:r>
        <w:rPr>
          <w:rFonts w:eastAsia="Times New Roman"/>
          <w:szCs w:val="24"/>
        </w:rPr>
        <w:t>Β</w:t>
      </w:r>
      <w:r>
        <w:rPr>
          <w:rFonts w:eastAsia="Times New Roman"/>
          <w:szCs w:val="24"/>
        </w:rPr>
        <w:t>΄.</w:t>
      </w:r>
      <w:r>
        <w:rPr>
          <w:rFonts w:eastAsia="Times New Roman"/>
          <w:szCs w:val="24"/>
        </w:rPr>
        <w:t xml:space="preserve"> Πρόκειται για την τροπολογία με γενικό αριθμό 1215 και ειδικό 96. Παρακαλώ να γίνει δεκτή από τους συναδέλφους και θα έλεγα ότι όλες οι παρατάξεις πρέπει να την ψηφίσουν.</w:t>
      </w:r>
    </w:p>
    <w:p w14:paraId="428C386E" w14:textId="77777777" w:rsidR="00CF256A" w:rsidRDefault="008A1C0A">
      <w:pPr>
        <w:spacing w:line="600" w:lineRule="auto"/>
        <w:ind w:firstLine="720"/>
        <w:jc w:val="both"/>
        <w:rPr>
          <w:rFonts w:eastAsia="Times New Roman"/>
          <w:szCs w:val="24"/>
        </w:rPr>
      </w:pPr>
      <w:r>
        <w:rPr>
          <w:rFonts w:eastAsia="Times New Roman"/>
          <w:szCs w:val="24"/>
        </w:rPr>
        <w:t xml:space="preserve">Ουσιαστικά τι ζητάμε; Στη βαθμολογική εξέλιξη των ιατρών </w:t>
      </w:r>
      <w:r>
        <w:rPr>
          <w:rFonts w:eastAsia="Times New Roman"/>
          <w:szCs w:val="24"/>
        </w:rPr>
        <w:t>επιμελητών Β</w:t>
      </w:r>
      <w:r>
        <w:rPr>
          <w:rFonts w:eastAsia="Times New Roman"/>
          <w:szCs w:val="24"/>
        </w:rPr>
        <w:t>΄, που παραμένο</w:t>
      </w:r>
      <w:r>
        <w:rPr>
          <w:rFonts w:eastAsia="Times New Roman"/>
          <w:szCs w:val="24"/>
        </w:rPr>
        <w:t xml:space="preserve">υν πάνω από τα επτά χρόνια </w:t>
      </w:r>
      <w:r>
        <w:rPr>
          <w:rFonts w:eastAsia="Times New Roman"/>
          <w:szCs w:val="24"/>
        </w:rPr>
        <w:lastRenderedPageBreak/>
        <w:t>στα νοσοκομεία αυτά, να υπάρχει ένας συντελεστής προσαύξησης 1,3 στη βαθμολογική τους εξέλιξη. Νομίζω ότι είναι δίκαιο και ένα κίνητρο να μείνουν οι άνθρωποι αυτοί.</w:t>
      </w:r>
    </w:p>
    <w:p w14:paraId="428C386F" w14:textId="77777777" w:rsidR="00CF256A" w:rsidRDefault="008A1C0A">
      <w:pPr>
        <w:spacing w:line="600" w:lineRule="auto"/>
        <w:ind w:firstLine="720"/>
        <w:jc w:val="both"/>
        <w:rPr>
          <w:rFonts w:eastAsia="Times New Roman"/>
          <w:szCs w:val="24"/>
        </w:rPr>
      </w:pPr>
      <w:r>
        <w:rPr>
          <w:rFonts w:eastAsia="Times New Roman"/>
          <w:szCs w:val="24"/>
        </w:rPr>
        <w:t xml:space="preserve"> Τέλος, θέλω να κλείσω με κάποια μικρά πραγματάκια που ακούστηκα</w:t>
      </w:r>
      <w:r>
        <w:rPr>
          <w:rFonts w:eastAsia="Times New Roman"/>
          <w:szCs w:val="24"/>
        </w:rPr>
        <w:t>ν και αφορούν τον Νομό Λέσβου που εκπροσωπώ και τα δυο μεγάλα νησιά. Το άρθρο 48 έχει να κάνει με τις άδειες οδήγησης. Διορθώνεται ένα πρόβλημα που υπήρχε για κάποιους ανθρώπους</w:t>
      </w:r>
      <w:r>
        <w:rPr>
          <w:rFonts w:eastAsia="Times New Roman"/>
          <w:szCs w:val="24"/>
        </w:rPr>
        <w:t>,</w:t>
      </w:r>
      <w:r>
        <w:rPr>
          <w:rFonts w:eastAsia="Times New Roman"/>
          <w:szCs w:val="24"/>
        </w:rPr>
        <w:t xml:space="preserve"> οι οποίοι έπρεπε να μετακινούνται σε άλλες περιοχές. </w:t>
      </w:r>
      <w:r>
        <w:rPr>
          <w:rFonts w:eastAsia="Times New Roman"/>
          <w:szCs w:val="24"/>
        </w:rPr>
        <w:t>Θ</w:t>
      </w:r>
      <w:r>
        <w:rPr>
          <w:rFonts w:eastAsia="Times New Roman"/>
          <w:szCs w:val="24"/>
        </w:rPr>
        <w:t xml:space="preserve">α εκμεταλλευτώ εδώ την </w:t>
      </w:r>
      <w:r>
        <w:rPr>
          <w:rFonts w:eastAsia="Times New Roman"/>
          <w:szCs w:val="24"/>
        </w:rPr>
        <w:t xml:space="preserve">ευκαιρία να μιλήσω ως επαγγελματίας της υγείας του ιδιωτικού τομέα, ως φαρμακοποιός. </w:t>
      </w:r>
    </w:p>
    <w:p w14:paraId="428C3870" w14:textId="77777777" w:rsidR="00CF256A" w:rsidRDefault="008A1C0A">
      <w:pPr>
        <w:spacing w:line="600" w:lineRule="auto"/>
        <w:ind w:firstLine="720"/>
        <w:jc w:val="both"/>
        <w:rPr>
          <w:rFonts w:eastAsia="Times New Roman"/>
          <w:szCs w:val="24"/>
        </w:rPr>
      </w:pPr>
      <w:r>
        <w:rPr>
          <w:rFonts w:eastAsia="Times New Roman"/>
          <w:szCs w:val="24"/>
        </w:rPr>
        <w:t>Κυρίες και κύριοι συνάδελφοι, αυτοί οι Υπουργοί που ευλογούν εδώ τα γένια τους για τις πράξεις τους τα προηγούμενα χρόνια με τα πρώτα μνημόνια, το 2010 και το 2012, έφερα</w:t>
      </w:r>
      <w:r>
        <w:rPr>
          <w:rFonts w:eastAsia="Times New Roman"/>
          <w:szCs w:val="24"/>
        </w:rPr>
        <w:t xml:space="preserve">ν στα όριά τους έναν ιδιωτικό κλάδο. Αυτή είναι η ιδεολογία τους για τον ιδιωτικό τομέα: </w:t>
      </w:r>
      <w:r>
        <w:rPr>
          <w:rFonts w:eastAsia="Times New Roman"/>
          <w:szCs w:val="24"/>
        </w:rPr>
        <w:t>ν</w:t>
      </w:r>
      <w:r>
        <w:rPr>
          <w:rFonts w:eastAsia="Times New Roman"/>
          <w:szCs w:val="24"/>
        </w:rPr>
        <w:t xml:space="preserve">α τον φέρουν στα όριά του. Αυτοί κατέστρεψαν συναδέλφους. </w:t>
      </w:r>
    </w:p>
    <w:p w14:paraId="428C3871" w14:textId="77777777" w:rsidR="00CF256A" w:rsidRDefault="008A1C0A">
      <w:pPr>
        <w:spacing w:line="600" w:lineRule="auto"/>
        <w:ind w:firstLine="720"/>
        <w:jc w:val="both"/>
        <w:rPr>
          <w:rFonts w:eastAsia="Times New Roman"/>
          <w:szCs w:val="24"/>
        </w:rPr>
      </w:pPr>
      <w:r>
        <w:rPr>
          <w:rFonts w:eastAsia="Times New Roman"/>
          <w:szCs w:val="24"/>
        </w:rPr>
        <w:t>Δ</w:t>
      </w:r>
      <w:r>
        <w:rPr>
          <w:rFonts w:eastAsia="Times New Roman"/>
          <w:szCs w:val="24"/>
        </w:rPr>
        <w:t>εν θα διαφωνήσω στις μειώσεις των τιμών των φαρμάκων, γιατί το φάρμακο είναι κοινωνικό αγαθό και πρέπει να</w:t>
      </w:r>
      <w:r>
        <w:rPr>
          <w:rFonts w:eastAsia="Times New Roman"/>
          <w:szCs w:val="24"/>
        </w:rPr>
        <w:t xml:space="preserve"> είναι στις τιμές που έχει σήμερα, αλλά ήταν ο εύκολος στόχος. Ένας </w:t>
      </w:r>
      <w:r>
        <w:rPr>
          <w:rFonts w:eastAsia="Times New Roman"/>
          <w:szCs w:val="24"/>
        </w:rPr>
        <w:lastRenderedPageBreak/>
        <w:t>κλάδος, που η συντριπτική πλειοψηφία των συναδέλφων είναι τίμιοι φορολογούμενοι -γιατί αυτό έλεγε ο νόμος και το θεωρώ σωστό- με ασφαλιστική και φορολογική ενημερότητα κάθε μήνα ήταν ο εύκ</w:t>
      </w:r>
      <w:r>
        <w:rPr>
          <w:rFonts w:eastAsia="Times New Roman"/>
          <w:szCs w:val="24"/>
        </w:rPr>
        <w:t>ολος στόχος για να κόψουν δαπάνες από τον «μικρό» του συστήματος.</w:t>
      </w:r>
    </w:p>
    <w:p w14:paraId="428C3872" w14:textId="77777777" w:rsidR="00CF256A" w:rsidRDefault="008A1C0A">
      <w:pPr>
        <w:spacing w:line="600" w:lineRule="auto"/>
        <w:ind w:firstLine="720"/>
        <w:jc w:val="both"/>
        <w:rPr>
          <w:rFonts w:eastAsia="Times New Roman"/>
          <w:szCs w:val="24"/>
        </w:rPr>
      </w:pPr>
      <w:r>
        <w:rPr>
          <w:rFonts w:eastAsia="Times New Roman"/>
          <w:szCs w:val="24"/>
        </w:rPr>
        <w:t>Ό</w:t>
      </w:r>
      <w:r>
        <w:rPr>
          <w:rFonts w:eastAsia="Times New Roman"/>
          <w:szCs w:val="24"/>
        </w:rPr>
        <w:t>λα αυτά, την ίδια εποχή που οι εταιρείες –τις οποίες θα δούμε στην εξεταστική- χρηματοδοτούσαν σεμινάρια και ημερίδες για να επιμορφώνουν τους συναδέλφους μου, κυρίως σε θέματα μάρκετινγκ, λέγοντας σε καθηγητές που φέρνανε για την κυριαρχία του νεοφιλελευθ</w:t>
      </w:r>
      <w:r>
        <w:rPr>
          <w:rFonts w:eastAsia="Times New Roman"/>
          <w:szCs w:val="24"/>
        </w:rPr>
        <w:t xml:space="preserve">ερισμού και του ανταγωνισμού. Με τον τρόπο αυτό σπρώχνανε συναδέλφους να γίνουν ανθρωποφάγοι μεταξύ τους, για να επιβιώσουν. </w:t>
      </w:r>
    </w:p>
    <w:p w14:paraId="428C3873" w14:textId="77777777" w:rsidR="00CF256A" w:rsidRDefault="008A1C0A">
      <w:pPr>
        <w:spacing w:line="600" w:lineRule="auto"/>
        <w:ind w:firstLine="720"/>
        <w:jc w:val="both"/>
        <w:rPr>
          <w:rFonts w:eastAsia="Times New Roman"/>
          <w:szCs w:val="24"/>
        </w:rPr>
      </w:pPr>
      <w:r>
        <w:rPr>
          <w:rFonts w:eastAsia="Times New Roman"/>
          <w:szCs w:val="24"/>
        </w:rPr>
        <w:t>Πρέπει, όμως, να αντιληφθείτε ότι, ακόμα κι αν στις πρόσφατες εκλογές του Πανελλήνιου Φαρμακευτικού Συλλόγου η πλειοψηφία ανήκει ι</w:t>
      </w:r>
      <w:r>
        <w:rPr>
          <w:rFonts w:eastAsia="Times New Roman"/>
          <w:szCs w:val="24"/>
        </w:rPr>
        <w:t xml:space="preserve">δεολογικά σε σας, δεν είναι τσιράκια, όπως εσείς, οι συνάδελφοί μου. Δεν θα γίνουν βορά. Δεν θα σας υποστηρίξουν στην παράδοση ενός κλάδου, ο οποίος </w:t>
      </w:r>
      <w:r>
        <w:rPr>
          <w:rFonts w:eastAsia="Times New Roman"/>
          <w:szCs w:val="24"/>
        </w:rPr>
        <w:t>υπάρχει</w:t>
      </w:r>
      <w:r>
        <w:rPr>
          <w:rFonts w:eastAsia="Times New Roman"/>
          <w:szCs w:val="24"/>
        </w:rPr>
        <w:t xml:space="preserve"> εδώ και πάρα πολλές δεκαετίες. </w:t>
      </w:r>
      <w:r>
        <w:rPr>
          <w:rFonts w:eastAsia="Times New Roman"/>
          <w:szCs w:val="24"/>
        </w:rPr>
        <w:t>Ν</w:t>
      </w:r>
      <w:r>
        <w:rPr>
          <w:rFonts w:eastAsia="Times New Roman"/>
          <w:szCs w:val="24"/>
        </w:rPr>
        <w:t>ομίζω ότι είναι κοινή πεποίθηση το γεγονός ότι το ελληνικό φαρμακεί</w:t>
      </w:r>
      <w:r>
        <w:rPr>
          <w:rFonts w:eastAsia="Times New Roman"/>
          <w:szCs w:val="24"/>
        </w:rPr>
        <w:t xml:space="preserve">ο με την ποικιλομορφία της χώρας μας αποτέλεσε, αποτελεί και θα αποτελεί, με τη στήριξή μας, </w:t>
      </w:r>
      <w:r>
        <w:rPr>
          <w:rFonts w:eastAsia="Times New Roman"/>
          <w:szCs w:val="24"/>
        </w:rPr>
        <w:lastRenderedPageBreak/>
        <w:t>δομικό στοιχείο της φροντίδας της υγείας των πολιτών που ζουν ή βρίσκονται στη χώρα μας.</w:t>
      </w:r>
    </w:p>
    <w:p w14:paraId="428C3874"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Την ένεση θα τη βάλετε στο φαρμακείο;</w:t>
      </w:r>
    </w:p>
    <w:p w14:paraId="428C3875" w14:textId="77777777" w:rsidR="00CF256A" w:rsidRDefault="008A1C0A">
      <w:pPr>
        <w:spacing w:line="600" w:lineRule="auto"/>
        <w:ind w:firstLine="720"/>
        <w:jc w:val="both"/>
        <w:rPr>
          <w:rFonts w:eastAsia="Times New Roman"/>
          <w:szCs w:val="24"/>
        </w:rPr>
      </w:pPr>
      <w:r>
        <w:rPr>
          <w:rFonts w:eastAsia="Times New Roman"/>
          <w:b/>
          <w:szCs w:val="24"/>
        </w:rPr>
        <w:t>ΓΕΩΡΓΙΟΣ ΠΑΛΛΗΣ</w:t>
      </w:r>
      <w:r>
        <w:rPr>
          <w:rFonts w:eastAsia="Times New Roman"/>
          <w:b/>
          <w:szCs w:val="24"/>
        </w:rPr>
        <w:t>:</w:t>
      </w:r>
      <w:r>
        <w:rPr>
          <w:rFonts w:eastAsia="Times New Roman"/>
          <w:szCs w:val="24"/>
        </w:rPr>
        <w:t xml:space="preserve"> Δεν σας διέκοψα, κύριε Οικονόμου. </w:t>
      </w:r>
    </w:p>
    <w:p w14:paraId="428C3876" w14:textId="77777777" w:rsidR="00CF256A" w:rsidRDefault="008A1C0A">
      <w:pPr>
        <w:spacing w:line="600" w:lineRule="auto"/>
        <w:ind w:firstLine="720"/>
        <w:jc w:val="both"/>
        <w:rPr>
          <w:rFonts w:eastAsia="Times New Roman"/>
          <w:szCs w:val="24"/>
        </w:rPr>
      </w:pPr>
      <w:r>
        <w:rPr>
          <w:rFonts w:eastAsia="Times New Roman"/>
          <w:szCs w:val="24"/>
        </w:rPr>
        <w:t>Δεν μπαίνω σε αυτή τη διαδικασία. Είναι προσβλητικό</w:t>
      </w:r>
      <w:r>
        <w:rPr>
          <w:rFonts w:eastAsia="Times New Roman"/>
          <w:szCs w:val="24"/>
        </w:rPr>
        <w:t>,</w:t>
      </w:r>
      <w:r>
        <w:rPr>
          <w:rFonts w:eastAsia="Times New Roman"/>
          <w:szCs w:val="24"/>
        </w:rPr>
        <w:t xml:space="preserve"> φαντάζομαι</w:t>
      </w:r>
      <w:r>
        <w:rPr>
          <w:rFonts w:eastAsia="Times New Roman"/>
          <w:szCs w:val="24"/>
        </w:rPr>
        <w:t>,</w:t>
      </w:r>
      <w:r>
        <w:rPr>
          <w:rFonts w:eastAsia="Times New Roman"/>
          <w:szCs w:val="24"/>
        </w:rPr>
        <w:t xml:space="preserve"> να πέφτετε σε αυτό το επίπεδο για έναν επιστημονικό κλάδο. Αυτό είναι προσβλητικό. </w:t>
      </w:r>
    </w:p>
    <w:p w14:paraId="428C3877"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Δεν καταλάβατε τι είπα.</w:t>
      </w:r>
    </w:p>
    <w:p w14:paraId="428C3878" w14:textId="77777777" w:rsidR="00CF256A" w:rsidRDefault="008A1C0A">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Δεν θα α</w:t>
      </w:r>
      <w:r>
        <w:rPr>
          <w:rFonts w:eastAsia="Times New Roman"/>
          <w:szCs w:val="24"/>
        </w:rPr>
        <w:t>νοίξω διάλογο μαζί σας.</w:t>
      </w:r>
    </w:p>
    <w:p w14:paraId="428C3879" w14:textId="77777777" w:rsidR="00CF256A" w:rsidRDefault="008A1C0A">
      <w:pPr>
        <w:spacing w:line="600" w:lineRule="auto"/>
        <w:ind w:firstLine="720"/>
        <w:jc w:val="both"/>
        <w:rPr>
          <w:rFonts w:eastAsia="Times New Roman"/>
          <w:szCs w:val="24"/>
        </w:rPr>
      </w:pPr>
      <w:r>
        <w:rPr>
          <w:rFonts w:eastAsia="Times New Roman"/>
          <w:szCs w:val="24"/>
        </w:rPr>
        <w:t>Μιλάω για το μέσο ελληνικό φαρμακείο που πρέπει να επιβιώσει, κύριε.</w:t>
      </w:r>
    </w:p>
    <w:p w14:paraId="428C387A" w14:textId="77777777" w:rsidR="00CF256A" w:rsidRDefault="008A1C0A">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Μην το συνεχίσουμε, κύριοι συνάδελφοι.</w:t>
      </w:r>
    </w:p>
    <w:p w14:paraId="428C387B"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Δεν καταλάβατε. Δεν πειράζει.</w:t>
      </w:r>
    </w:p>
    <w:p w14:paraId="428C387C" w14:textId="77777777" w:rsidR="00CF256A" w:rsidRDefault="008A1C0A">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Π</w:t>
      </w:r>
      <w:r>
        <w:rPr>
          <w:rFonts w:eastAsia="Times New Roman"/>
          <w:szCs w:val="24"/>
        </w:rPr>
        <w:t>άλλη, συνεχίστε και θα έχετε και έξτρα χρόνο.</w:t>
      </w:r>
    </w:p>
    <w:p w14:paraId="428C387D" w14:textId="77777777" w:rsidR="00CF256A" w:rsidRDefault="008A1C0A">
      <w:pPr>
        <w:spacing w:line="600" w:lineRule="auto"/>
        <w:ind w:firstLine="720"/>
        <w:jc w:val="both"/>
        <w:rPr>
          <w:rFonts w:eastAsia="Times New Roman"/>
          <w:szCs w:val="24"/>
        </w:rPr>
      </w:pPr>
      <w:r>
        <w:rPr>
          <w:rFonts w:eastAsia="Times New Roman"/>
          <w:b/>
          <w:szCs w:val="24"/>
        </w:rPr>
        <w:lastRenderedPageBreak/>
        <w:t>ΓΕΩΡΓΙΟΣ ΠΑΛΛΗΣ:</w:t>
      </w:r>
      <w:r>
        <w:rPr>
          <w:rFonts w:eastAsia="Times New Roman"/>
          <w:szCs w:val="24"/>
        </w:rPr>
        <w:t xml:space="preserve"> Συνεχίζω και θα ολοκληρώσω.</w:t>
      </w:r>
    </w:p>
    <w:p w14:paraId="428C387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Νομίζω ότι αυτές οι πολιτικές της απελευθέρωσης της αγοράς και το ιδεολογικό που θέλετε να βάλετε σε σχέση με τον ιδιωτικό τομέα και την προστασία του, είναι ένα μεγ</w:t>
      </w:r>
      <w:r>
        <w:rPr>
          <w:rFonts w:eastAsia="Times New Roman" w:cs="Times New Roman"/>
          <w:szCs w:val="24"/>
        </w:rPr>
        <w:t xml:space="preserve">άλο ψέμα. Ήταν ό,τι σας έφερναν. Το 2010 και το 2012 καθόρισαν τα πράγματα. </w:t>
      </w:r>
    </w:p>
    <w:p w14:paraId="428C387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μόνο σίγουρο, λοιπόν, είναι ότι τα δύο αυτά χρόνια και στον δικό μου κλάδο</w:t>
      </w:r>
      <w:r>
        <w:rPr>
          <w:rFonts w:eastAsia="Times New Roman" w:cs="Times New Roman"/>
          <w:szCs w:val="24"/>
        </w:rPr>
        <w:t>,</w:t>
      </w:r>
      <w:r>
        <w:rPr>
          <w:rFonts w:eastAsia="Times New Roman" w:cs="Times New Roman"/>
          <w:szCs w:val="24"/>
        </w:rPr>
        <w:t xml:space="preserve"> που είναι ιδιωτικός, αλλά και στο δημόσιο σύστημα υγείας καταφέραμε να το σταθεροποιήσουμε και την ε</w:t>
      </w:r>
      <w:r>
        <w:rPr>
          <w:rFonts w:eastAsia="Times New Roman" w:cs="Times New Roman"/>
          <w:szCs w:val="24"/>
        </w:rPr>
        <w:t xml:space="preserve">πιστημοσύνη μας να την κάνουμε όπλο. </w:t>
      </w:r>
    </w:p>
    <w:p w14:paraId="428C388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Εδώ θα χρησιμοποιήσω μια έκφραση του Υπουργού σε μια δημόσια εκδήλωση. Αν κάτι κατάφερε ο Ομπάμα στην Αμερική, ήταν το </w:t>
      </w:r>
      <w:r>
        <w:rPr>
          <w:rFonts w:eastAsia="Times New Roman" w:cs="Times New Roman"/>
          <w:szCs w:val="24"/>
          <w:lang w:val="en-US"/>
        </w:rPr>
        <w:t>Obama</w:t>
      </w:r>
      <w:r>
        <w:rPr>
          <w:rFonts w:eastAsia="Times New Roman" w:cs="Times New Roman"/>
          <w:szCs w:val="24"/>
          <w:lang w:val="en-US"/>
        </w:rPr>
        <w:t>c</w:t>
      </w:r>
      <w:r>
        <w:rPr>
          <w:rFonts w:eastAsia="Times New Roman" w:cs="Times New Roman"/>
          <w:szCs w:val="24"/>
          <w:lang w:val="en-US"/>
        </w:rPr>
        <w:t>are</w:t>
      </w:r>
      <w:r>
        <w:rPr>
          <w:rFonts w:eastAsia="Times New Roman" w:cs="Times New Roman"/>
          <w:szCs w:val="24"/>
        </w:rPr>
        <w:t xml:space="preserve">. Όλο επικαλείστε ότι θα καταργήσετε ό,τι φέρνουμε. Ο </w:t>
      </w:r>
      <w:proofErr w:type="spellStart"/>
      <w:r>
        <w:rPr>
          <w:rFonts w:eastAsia="Times New Roman" w:cs="Times New Roman"/>
          <w:szCs w:val="24"/>
        </w:rPr>
        <w:t>Τραμπ</w:t>
      </w:r>
      <w:proofErr w:type="spellEnd"/>
      <w:r>
        <w:rPr>
          <w:rFonts w:eastAsia="Times New Roman" w:cs="Times New Roman"/>
          <w:szCs w:val="24"/>
        </w:rPr>
        <w:t xml:space="preserve"> δεν κατάφερε να καταργήσει το </w:t>
      </w:r>
      <w:r>
        <w:rPr>
          <w:rFonts w:eastAsia="Times New Roman" w:cs="Times New Roman"/>
          <w:szCs w:val="24"/>
          <w:lang w:val="en-US"/>
        </w:rPr>
        <w:t>Obama</w:t>
      </w:r>
      <w:r>
        <w:rPr>
          <w:rFonts w:eastAsia="Times New Roman" w:cs="Times New Roman"/>
          <w:szCs w:val="24"/>
          <w:lang w:val="en-US"/>
        </w:rPr>
        <w:t>c</w:t>
      </w:r>
      <w:r>
        <w:rPr>
          <w:rFonts w:eastAsia="Times New Roman" w:cs="Times New Roman"/>
          <w:szCs w:val="24"/>
          <w:lang w:val="en-US"/>
        </w:rPr>
        <w:t>are</w:t>
      </w:r>
      <w:r>
        <w:rPr>
          <w:rFonts w:eastAsia="Times New Roman" w:cs="Times New Roman"/>
          <w:szCs w:val="24"/>
        </w:rPr>
        <w:t xml:space="preserve">. </w:t>
      </w:r>
    </w:p>
    <w:p w14:paraId="428C388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Έτσι κι εσάς θα σας κυνηγήσουν οι πολίτες αν επιδιώξετε να επαναφέρετε στο πρότερο καθεστώς τα νοσοκομεία, αυτοί που θα τους βάλετε με την κατάργηση του άρθρου 73 να πληρώσουν αυτά που χρεώθηκαν. Διότι τόλμησαν να είναι οι τολμηροί </w:t>
      </w:r>
      <w:r>
        <w:rPr>
          <w:rFonts w:eastAsia="Times New Roman" w:cs="Times New Roman"/>
          <w:szCs w:val="24"/>
        </w:rPr>
        <w:lastRenderedPageBreak/>
        <w:t>που πήγαν στ</w:t>
      </w:r>
      <w:r>
        <w:rPr>
          <w:rFonts w:eastAsia="Times New Roman" w:cs="Times New Roman"/>
          <w:szCs w:val="24"/>
        </w:rPr>
        <w:t>ο νοσοκομείο. Διότι, δυστυχώς, πάρα πολλοί συμπολίτες μας, κύριε Οικονόμου, εκείνα τα χρόνια που τους έβαζαν να πληρώσουν στα νοσοκομεία δεν τόλμησαν να πάνε από ντροπή, από έλλειψη χρημάτων. Όμως ήταν πολλοί εκείνοι που δεν πήγαν από ντροπή με πολύ σοβαρέ</w:t>
      </w:r>
      <w:r>
        <w:rPr>
          <w:rFonts w:eastAsia="Times New Roman" w:cs="Times New Roman"/>
          <w:szCs w:val="24"/>
        </w:rPr>
        <w:t xml:space="preserve">ς επιπτώσεις </w:t>
      </w:r>
      <w:r>
        <w:rPr>
          <w:rFonts w:eastAsia="Times New Roman" w:cs="Times New Roman"/>
          <w:szCs w:val="24"/>
        </w:rPr>
        <w:t xml:space="preserve">στην </w:t>
      </w:r>
      <w:r>
        <w:rPr>
          <w:rFonts w:eastAsia="Times New Roman" w:cs="Times New Roman"/>
          <w:szCs w:val="24"/>
        </w:rPr>
        <w:t xml:space="preserve">υγεία, ακόμα και θανάτους. Αυτά έχετε κάνει. </w:t>
      </w:r>
    </w:p>
    <w:p w14:paraId="428C388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υστυχώς τις επιπτώσεις </w:t>
      </w:r>
      <w:r>
        <w:rPr>
          <w:rFonts w:eastAsia="Times New Roman" w:cs="Times New Roman"/>
          <w:szCs w:val="24"/>
        </w:rPr>
        <w:t xml:space="preserve">στην </w:t>
      </w:r>
      <w:r>
        <w:rPr>
          <w:rFonts w:eastAsia="Times New Roman" w:cs="Times New Roman"/>
          <w:szCs w:val="24"/>
        </w:rPr>
        <w:t>υγεία</w:t>
      </w:r>
      <w:r>
        <w:rPr>
          <w:rFonts w:eastAsia="Times New Roman" w:cs="Times New Roman"/>
          <w:szCs w:val="24"/>
        </w:rPr>
        <w:t xml:space="preserve"> των πολιτών της πενταετίας 2010-2015 -που είναι περήφανοι οι Υπουργοί που διετέλεσαν Υπουργοί εκείνα τα χρόνια- τις πληρώνουμε και θα συνεχίσουμε να τις πληρώνουμε για πάρα πολλά χρόνια, γιατί ένα μεγάλο κομμάτι του πληθυσμού το αφήσατε παντελώς ακάλυπτο.</w:t>
      </w:r>
      <w:r>
        <w:rPr>
          <w:rFonts w:eastAsia="Times New Roman" w:cs="Times New Roman"/>
          <w:szCs w:val="24"/>
        </w:rPr>
        <w:t xml:space="preserve"> </w:t>
      </w:r>
    </w:p>
    <w:p w14:paraId="428C388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28C388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88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Καμμένος): </w:t>
      </w:r>
      <w:r>
        <w:rPr>
          <w:rFonts w:eastAsia="Times New Roman" w:cs="Times New Roman"/>
          <w:szCs w:val="24"/>
        </w:rPr>
        <w:t>Ευχαριστούμε, κύριε Πάλλη</w:t>
      </w:r>
      <w:r>
        <w:rPr>
          <w:rFonts w:eastAsia="Times New Roman" w:cs="Times New Roman"/>
          <w:szCs w:val="24"/>
        </w:rPr>
        <w:t>,</w:t>
      </w:r>
      <w:r>
        <w:rPr>
          <w:rFonts w:eastAsia="Times New Roman" w:cs="Times New Roman"/>
          <w:szCs w:val="24"/>
        </w:rPr>
        <w:t xml:space="preserve"> και για τον χρόνο. </w:t>
      </w:r>
    </w:p>
    <w:p w14:paraId="428C388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Χρυσής Αυγής κ. Χρήστος Χατζησάββας. </w:t>
      </w:r>
    </w:p>
    <w:p w14:paraId="428C388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 </w:t>
      </w:r>
    </w:p>
    <w:p w14:paraId="428C388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Συκοφαντία είπε ο </w:t>
      </w:r>
      <w:r>
        <w:rPr>
          <w:rFonts w:eastAsia="Times New Roman" w:cs="Times New Roman"/>
          <w:szCs w:val="24"/>
        </w:rPr>
        <w:t>ε</w:t>
      </w:r>
      <w:r>
        <w:rPr>
          <w:rFonts w:eastAsia="Times New Roman" w:cs="Times New Roman"/>
          <w:szCs w:val="24"/>
        </w:rPr>
        <w:t>ισηγητής του ΣΥΡΙΖΑ ότι είναι από την πλευρά της Χρυσής Αυγής απέναντι στην Κυβέρνηση ότι είναι σοβιετικού τύπου οι δομές υγείας Τ</w:t>
      </w:r>
      <w:r>
        <w:rPr>
          <w:rFonts w:eastAsia="Times New Roman" w:cs="Times New Roman"/>
          <w:szCs w:val="24"/>
        </w:rPr>
        <w:t>Ο</w:t>
      </w:r>
      <w:r>
        <w:rPr>
          <w:rFonts w:eastAsia="Times New Roman" w:cs="Times New Roman"/>
          <w:szCs w:val="24"/>
        </w:rPr>
        <w:t xml:space="preserve">ΜΥ. Ταυτόχρονα, όμως, είπατε ότι ήταν πρότυπο καλής λειτουργίας αυτά της </w:t>
      </w:r>
      <w:r>
        <w:rPr>
          <w:rFonts w:eastAsia="Times New Roman" w:cs="Times New Roman"/>
          <w:szCs w:val="24"/>
        </w:rPr>
        <w:t>σ</w:t>
      </w:r>
      <w:r>
        <w:rPr>
          <w:rFonts w:eastAsia="Times New Roman" w:cs="Times New Roman"/>
          <w:szCs w:val="24"/>
        </w:rPr>
        <w:t>οβιε</w:t>
      </w:r>
      <w:r>
        <w:rPr>
          <w:rFonts w:eastAsia="Times New Roman" w:cs="Times New Roman"/>
          <w:szCs w:val="24"/>
        </w:rPr>
        <w:t xml:space="preserve">τικής. Τι είναι από τα δύο τελικά; Συκοφαντία ή </w:t>
      </w:r>
      <w:proofErr w:type="spellStart"/>
      <w:r>
        <w:rPr>
          <w:rFonts w:eastAsia="Times New Roman" w:cs="Times New Roman"/>
          <w:szCs w:val="24"/>
        </w:rPr>
        <w:t>περιποιεί</w:t>
      </w:r>
      <w:proofErr w:type="spellEnd"/>
      <w:r>
        <w:rPr>
          <w:rFonts w:eastAsia="Times New Roman" w:cs="Times New Roman"/>
          <w:szCs w:val="24"/>
        </w:rPr>
        <w:t xml:space="preserve"> τίτλο τιμής για εσάς να σας το λένε αυτό; </w:t>
      </w:r>
    </w:p>
    <w:p w14:paraId="428C388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στη δική σας υπόσταση σαν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Από τη μια έχετε μια βιτρίνα σοσιαλιστική, κομμουνιστική, μαρξιστική, λενι</w:t>
      </w:r>
      <w:r>
        <w:rPr>
          <w:rFonts w:eastAsia="Times New Roman" w:cs="Times New Roman"/>
          <w:szCs w:val="24"/>
        </w:rPr>
        <w:t>νι</w:t>
      </w:r>
      <w:r>
        <w:rPr>
          <w:rFonts w:eastAsia="Times New Roman" w:cs="Times New Roman"/>
          <w:szCs w:val="24"/>
        </w:rPr>
        <w:t xml:space="preserve">στική, </w:t>
      </w:r>
      <w:r>
        <w:rPr>
          <w:rFonts w:eastAsia="Times New Roman" w:cs="Times New Roman"/>
          <w:szCs w:val="24"/>
        </w:rPr>
        <w:t xml:space="preserve">έχετε διάφορες συνιστώσες, αλλά εξυπηρετείτε </w:t>
      </w:r>
      <w:proofErr w:type="spellStart"/>
      <w:r>
        <w:rPr>
          <w:rFonts w:eastAsia="Times New Roman" w:cs="Times New Roman"/>
          <w:szCs w:val="24"/>
        </w:rPr>
        <w:t>μνημονιακές</w:t>
      </w:r>
      <w:proofErr w:type="spellEnd"/>
      <w:r>
        <w:rPr>
          <w:rFonts w:eastAsia="Times New Roman" w:cs="Times New Roman"/>
          <w:szCs w:val="24"/>
        </w:rPr>
        <w:t xml:space="preserve"> εντολές, καπιταλιστικές, τις πλέον αντιλαϊκές, τις πλέον απάνθρωπες, τις φτιάξατε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μία κομμουνιστική νοοτροπία. </w:t>
      </w:r>
    </w:p>
    <w:p w14:paraId="428C388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Εφαρμόζετε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κι έχετε αδρανοποιήσει όλα τα αντανακλασ</w:t>
      </w:r>
      <w:r>
        <w:rPr>
          <w:rFonts w:eastAsia="Times New Roman" w:cs="Times New Roman"/>
          <w:szCs w:val="24"/>
        </w:rPr>
        <w:t xml:space="preserve">τικά της κοινωνίας. Αυτή η ασθένεια δεν έχει αντιμετώπιση. Δεν υπάρχουν φάρμακα και αντιβίωση γι’ αυτή την ασθένεια. Όσον αφορά τώρα τους κανόνες τους κοινοβουλευτικούς και τις </w:t>
      </w:r>
      <w:proofErr w:type="spellStart"/>
      <w:r>
        <w:rPr>
          <w:rFonts w:eastAsia="Times New Roman" w:cs="Times New Roman"/>
          <w:szCs w:val="24"/>
        </w:rPr>
        <w:t>αντισυνταγματικότητες</w:t>
      </w:r>
      <w:proofErr w:type="spellEnd"/>
      <w:r>
        <w:rPr>
          <w:rFonts w:eastAsia="Times New Roman" w:cs="Times New Roman"/>
          <w:szCs w:val="24"/>
        </w:rPr>
        <w:t>, να θυμίσω στον Υπουργό, τον κ. Ξανθό -που έφυγε, αλλά εί</w:t>
      </w:r>
      <w:r>
        <w:rPr>
          <w:rFonts w:eastAsia="Times New Roman" w:cs="Times New Roman"/>
          <w:szCs w:val="24"/>
        </w:rPr>
        <w:t xml:space="preserve">πε ότι θα μας απαντήσει, δεν απάντησε, είναι εδώ ο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σχετικά με τις ερωτήσεις που κάνουν οι Βουλευτές της Χρυσής Αυγής στο Υπουργείο </w:t>
      </w:r>
      <w:r>
        <w:rPr>
          <w:rFonts w:eastAsia="Times New Roman" w:cs="Times New Roman"/>
          <w:szCs w:val="24"/>
        </w:rPr>
        <w:lastRenderedPageBreak/>
        <w:t xml:space="preserve">ότι δεν παίρνω απάντηση από κανέναν από τους δύο Υπουργούς. </w:t>
      </w:r>
    </w:p>
    <w:p w14:paraId="428C388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Πριν</w:t>
      </w:r>
      <w:r>
        <w:rPr>
          <w:rFonts w:eastAsia="Times New Roman" w:cs="Times New Roman"/>
          <w:szCs w:val="24"/>
        </w:rPr>
        <w:t>,</w:t>
      </w:r>
      <w:r>
        <w:rPr>
          <w:rFonts w:eastAsia="Times New Roman" w:cs="Times New Roman"/>
          <w:szCs w:val="24"/>
        </w:rPr>
        <w:t xml:space="preserve"> όταν ήταν ο κ. </w:t>
      </w:r>
      <w:proofErr w:type="spellStart"/>
      <w:r>
        <w:rPr>
          <w:rFonts w:eastAsia="Times New Roman" w:cs="Times New Roman"/>
          <w:szCs w:val="24"/>
        </w:rPr>
        <w:t>Κουρουμπλής</w:t>
      </w:r>
      <w:proofErr w:type="spellEnd"/>
      <w:r>
        <w:rPr>
          <w:rFonts w:eastAsia="Times New Roman" w:cs="Times New Roman"/>
          <w:szCs w:val="24"/>
        </w:rPr>
        <w:t>, υπήρχε ένας τουλά</w:t>
      </w:r>
      <w:r>
        <w:rPr>
          <w:rFonts w:eastAsia="Times New Roman" w:cs="Times New Roman"/>
          <w:szCs w:val="24"/>
        </w:rPr>
        <w:t>χιστον πο</w:t>
      </w:r>
      <w:r>
        <w:rPr>
          <w:rFonts w:eastAsia="Times New Roman" w:cs="Times New Roman"/>
          <w:szCs w:val="24"/>
        </w:rPr>
        <w:t>υ,</w:t>
      </w:r>
      <w:r>
        <w:rPr>
          <w:rFonts w:eastAsia="Times New Roman" w:cs="Times New Roman"/>
          <w:szCs w:val="24"/>
        </w:rPr>
        <w:t xml:space="preserve"> όταν τύχαινε η σειρά του, μας απαντούσε. Υπάρχουν άλλοι Υπουργοί της Κυβέρνησής σας, οι οποίοι κι εκείνοι απαντούν. Βέβαια, αυτό δεν είναι κάτι καινούργιο, κύριε Οικονόμου, που λέτε ότι και σε εσάς δεν απαντούν. Είναι στα βήματα της </w:t>
      </w:r>
      <w:r>
        <w:rPr>
          <w:rFonts w:eastAsia="Times New Roman" w:cs="Times New Roman"/>
          <w:szCs w:val="24"/>
        </w:rPr>
        <w:t>κ</w:t>
      </w:r>
      <w:r>
        <w:rPr>
          <w:rFonts w:eastAsia="Times New Roman" w:cs="Times New Roman"/>
          <w:szCs w:val="24"/>
        </w:rPr>
        <w:t xml:space="preserve">υβέρνησης </w:t>
      </w:r>
      <w:r>
        <w:rPr>
          <w:rFonts w:eastAsia="Times New Roman" w:cs="Times New Roman"/>
          <w:szCs w:val="24"/>
        </w:rPr>
        <w:t xml:space="preserve">Σαμαρά, γιατί ο </w:t>
      </w:r>
      <w:proofErr w:type="spellStart"/>
      <w:r>
        <w:rPr>
          <w:rFonts w:eastAsia="Times New Roman" w:cs="Times New Roman"/>
          <w:szCs w:val="24"/>
        </w:rPr>
        <w:t>Δένδιας</w:t>
      </w:r>
      <w:proofErr w:type="spellEnd"/>
      <w:r>
        <w:rPr>
          <w:rFonts w:eastAsia="Times New Roman" w:cs="Times New Roman"/>
          <w:szCs w:val="24"/>
        </w:rPr>
        <w:t xml:space="preserve"> ξεκίνησε να μη μας απαντάει. </w:t>
      </w:r>
      <w:r>
        <w:rPr>
          <w:rFonts w:eastAsia="Times New Roman" w:cs="Times New Roman"/>
          <w:szCs w:val="24"/>
        </w:rPr>
        <w:t>Ό</w:t>
      </w:r>
      <w:r>
        <w:rPr>
          <w:rFonts w:eastAsia="Times New Roman" w:cs="Times New Roman"/>
          <w:szCs w:val="24"/>
        </w:rPr>
        <w:t xml:space="preserve">σον αφορά το αν είναι Βενεζουέλα η Ελλάδα κι αν κλείνει η Κυβέρνηση αυτούς που διαφωνούν στη φυλακή, νομίζω ότι έχετε αργήσει να το επισημάνετε, γιατί έχει γίνει ήδη Βενεζουέλα </w:t>
      </w:r>
      <w:r>
        <w:rPr>
          <w:rFonts w:eastAsia="Times New Roman" w:cs="Times New Roman"/>
          <w:szCs w:val="24"/>
        </w:rPr>
        <w:t>κ</w:t>
      </w:r>
      <w:r>
        <w:rPr>
          <w:rFonts w:eastAsia="Times New Roman" w:cs="Times New Roman"/>
          <w:szCs w:val="24"/>
        </w:rPr>
        <w:t>ι όποιος διαφωνεί με την</w:t>
      </w:r>
      <w:r>
        <w:rPr>
          <w:rFonts w:eastAsia="Times New Roman" w:cs="Times New Roman"/>
          <w:szCs w:val="24"/>
        </w:rPr>
        <w:t xml:space="preserve"> Κυβέρνηση, τον κλείνετε φυλακή. </w:t>
      </w:r>
    </w:p>
    <w:p w14:paraId="428C388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Επαναφέρω λίγο εδώ το κείμενο των απαντήσεων προς τους Βουλευτές της Χρυσής Αυγής -μία θα πάρω τώρα τυχαία, υπάρχουν εκατοντάδες- κ. Ιωάννη Λαγό, κ. Χρήστο Χατζησάββα και κ. Ιωάννη </w:t>
      </w:r>
      <w:proofErr w:type="spellStart"/>
      <w:r>
        <w:rPr>
          <w:rFonts w:eastAsia="Times New Roman" w:cs="Times New Roman"/>
          <w:szCs w:val="24"/>
        </w:rPr>
        <w:t>Αϊβατίδη</w:t>
      </w:r>
      <w:proofErr w:type="spellEnd"/>
      <w:r>
        <w:rPr>
          <w:rFonts w:eastAsia="Times New Roman" w:cs="Times New Roman"/>
          <w:szCs w:val="24"/>
        </w:rPr>
        <w:t xml:space="preserve">. «Σας γνωστοποιούμε ότι εν όψει </w:t>
      </w:r>
      <w:r>
        <w:rPr>
          <w:rFonts w:eastAsia="Times New Roman" w:cs="Times New Roman"/>
          <w:szCs w:val="24"/>
        </w:rPr>
        <w:t xml:space="preserve">εκκρεμούς δίκης -γίνεται η δίκη βέβαια- για σύσταση εγκληματικής οργάνωσης, ερευνάται η συμμετοχή της πλειοψηφίας των Βουλευτών -όχι όλων- και για λόγους συνταγματικής κοινοβουλευτικής τάξης δεν σας απαντάμε». </w:t>
      </w:r>
    </w:p>
    <w:p w14:paraId="428C388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Η δίκη γίνεται, όπως είπα πριν. Δεν είμαστε ό</w:t>
      </w:r>
      <w:r>
        <w:rPr>
          <w:rFonts w:eastAsia="Times New Roman" w:cs="Times New Roman"/>
          <w:szCs w:val="24"/>
        </w:rPr>
        <w:t xml:space="preserve">λοι οι Βουλευτές στη δικογραφία. Δεν μας ενδιαφέρει, όμως, αυτό. Είναι τυχαίο. Θα μπορούσα να είμαι κι εγώ. Αν ήμουν στην πρώτη φουρνιά Βουλευτών, θα ήμουν κι εγώ. </w:t>
      </w:r>
    </w:p>
    <w:p w14:paraId="428C388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Αν βγει αθωωτική η απόφαση της δίκης, δηλαδή, θα απαντήσετε; Θα πάρετε όλες αυτές τις ερωτή</w:t>
      </w:r>
      <w:r>
        <w:rPr>
          <w:rFonts w:eastAsia="Times New Roman" w:cs="Times New Roman"/>
          <w:szCs w:val="24"/>
        </w:rPr>
        <w:t>σεις που σας έχουμε κάνει τα δύο</w:t>
      </w:r>
      <w:r>
        <w:rPr>
          <w:rFonts w:eastAsia="Times New Roman" w:cs="Times New Roman"/>
          <w:szCs w:val="24"/>
        </w:rPr>
        <w:t xml:space="preserve">, </w:t>
      </w:r>
      <w:r>
        <w:rPr>
          <w:rFonts w:eastAsia="Times New Roman" w:cs="Times New Roman"/>
          <w:szCs w:val="24"/>
        </w:rPr>
        <w:t>δυόμισι τελευταία χρόνια που είστε στην Κυβέρνηση και θα μας δώσετε απαντήσεις για θέματα τα οποία προ πολλού χρειάζονται απάντηση;</w:t>
      </w:r>
    </w:p>
    <w:p w14:paraId="428C388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Αφορούν τα ερωτήματα που κάνουμε κομματικά θέματα, θέματα της Χρυσής Αυγής; Σας ρωτάμε κάτ</w:t>
      </w:r>
      <w:r>
        <w:rPr>
          <w:rFonts w:eastAsia="Times New Roman" w:cs="Times New Roman"/>
          <w:szCs w:val="24"/>
        </w:rPr>
        <w:t xml:space="preserve">ι για δικά μας θέματα; Είναι προβλήματα που ταλανίζουν την ελληνική κοινωνία. Τα θέτουν και ψηφοφόροι μας αλλά και ψηφοφόροι άλλων κομμάτων δημόσια κι εμείς τα κάνουμε ερωτήσεις. </w:t>
      </w:r>
    </w:p>
    <w:p w14:paraId="428C389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Αν υπάρχει σχετικός κανονισμός με τον οποίο επιβάλλεται ή που σας επιτρέπει </w:t>
      </w:r>
      <w:r>
        <w:rPr>
          <w:rFonts w:eastAsia="Times New Roman" w:cs="Times New Roman"/>
          <w:szCs w:val="24"/>
        </w:rPr>
        <w:t xml:space="preserve">να μη μας απαντάτε, θα ήθελα να μου τον πείτε, γιατί μπορεί στο μέλλον να μας χρειαστεί.  </w:t>
      </w:r>
    </w:p>
    <w:p w14:paraId="428C389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καταψηφίσουμε, λοιπόν, το νομοσχέδιο αυτό, όχι για τα τραγικά που φέρνετε και νομοθετείτε, αλλά, κυρίως, γι’ αυτά </w:t>
      </w:r>
      <w:r>
        <w:rPr>
          <w:rFonts w:eastAsia="Times New Roman" w:cs="Times New Roman"/>
          <w:szCs w:val="24"/>
        </w:rPr>
        <w:lastRenderedPageBreak/>
        <w:t>που θα έπρεπε να νομοθετήσετε, αλλά δεν τα φέρνε</w:t>
      </w:r>
      <w:r>
        <w:rPr>
          <w:rFonts w:eastAsia="Times New Roman" w:cs="Times New Roman"/>
          <w:szCs w:val="24"/>
        </w:rPr>
        <w:t>τε, τις παθογένειες του παρελθόντος, που γι’ αυτό βγήκατε, αλλά δεν φαίνεστε αντάξιοι. Πρέπει να γίνει, βέβαια, διαχωρισμός όταν λέμε για παθογένειες του παρελθόντος και μιλάμε για μεγαλογιατρούς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428C389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Όλα αυτά τα άσχημα που φέρνουν αυτές οι έννοιες, όπως μεγαλογιατρός κ</w:t>
      </w:r>
      <w:r>
        <w:rPr>
          <w:rFonts w:eastAsia="Times New Roman" w:cs="Times New Roman"/>
          <w:szCs w:val="24"/>
        </w:rPr>
        <w:t>.</w:t>
      </w:r>
      <w:r>
        <w:rPr>
          <w:rFonts w:eastAsia="Times New Roman" w:cs="Times New Roman"/>
          <w:szCs w:val="24"/>
        </w:rPr>
        <w:t>λπ., αφορούν κάποιους γιατρούς, είτε πανεπιστημιακούς είτε κάποιους γιατρούς στο Κολωνάκι είτε κάποιους που μπορεί να χρησιμοποίησαν τη θέση του</w:t>
      </w:r>
      <w:r>
        <w:rPr>
          <w:rFonts w:eastAsia="Times New Roman" w:cs="Times New Roman"/>
          <w:szCs w:val="24"/>
        </w:rPr>
        <w:t>ς</w:t>
      </w:r>
      <w:r>
        <w:rPr>
          <w:rFonts w:eastAsia="Times New Roman" w:cs="Times New Roman"/>
          <w:szCs w:val="24"/>
        </w:rPr>
        <w:t xml:space="preserve"> στο ΕΣΥ για να φτιάξουν το πελατολόγιό </w:t>
      </w:r>
      <w:r>
        <w:rPr>
          <w:rFonts w:eastAsia="Times New Roman" w:cs="Times New Roman"/>
          <w:szCs w:val="24"/>
        </w:rPr>
        <w:t xml:space="preserve">τους, μπορεί να έκλεβαν το κράτος, μπορεί να μην έκοβαν αποδείξεις, μπορεί να </w:t>
      </w:r>
      <w:proofErr w:type="spellStart"/>
      <w:r>
        <w:rPr>
          <w:rFonts w:eastAsia="Times New Roman" w:cs="Times New Roman"/>
          <w:szCs w:val="24"/>
        </w:rPr>
        <w:t>συνταγογραφούσαν</w:t>
      </w:r>
      <w:proofErr w:type="spellEnd"/>
      <w:r>
        <w:rPr>
          <w:rFonts w:eastAsia="Times New Roman" w:cs="Times New Roman"/>
          <w:szCs w:val="24"/>
        </w:rPr>
        <w:t xml:space="preserve"> παράνομα. Είναι άλλο αυτοί κι άλλο ο ιδιώτης γιατρός, ο οποίος με 70% φορολόγηση προσπαθεί να επιβιώσει επαγγελματικά μέσα σε αυτό το κράτος και μέσα στους μεγαλ</w:t>
      </w:r>
      <w:r>
        <w:rPr>
          <w:rFonts w:eastAsia="Times New Roman" w:cs="Times New Roman"/>
          <w:szCs w:val="24"/>
        </w:rPr>
        <w:t xml:space="preserve">οκαρχαρίες που παραμονεύουν. </w:t>
      </w:r>
    </w:p>
    <w:p w14:paraId="428C389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άλλος είναι και ο μάχιμος νοσοκομειακός γιατρός –τονίζω το μάχιμος νοσοκομειακός γιατρός-, γιατί κάθε μέρα αντιμετωπίζει τις ανάγκες για υγεία του απλού πολίτη σε συνθήκες πεδίου μάχης, με ελλείψεις εξοπλισμού, ελλείψε</w:t>
      </w:r>
      <w:r>
        <w:rPr>
          <w:rFonts w:eastAsia="Times New Roman" w:cs="Times New Roman"/>
          <w:szCs w:val="24"/>
        </w:rPr>
        <w:t xml:space="preserve">ις υλικού, για να μην αναφέρω τα ωράρια. Αυτοί οι γιατροί αντιμετωπίζουν δυο </w:t>
      </w:r>
      <w:r>
        <w:rPr>
          <w:rFonts w:eastAsia="Times New Roman" w:cs="Times New Roman"/>
          <w:szCs w:val="24"/>
        </w:rPr>
        <w:lastRenderedPageBreak/>
        <w:t xml:space="preserve">φορές την οικονομική κρίση: μία ως </w:t>
      </w:r>
      <w:proofErr w:type="spellStart"/>
      <w:r>
        <w:rPr>
          <w:rFonts w:eastAsia="Times New Roman" w:cs="Times New Roman"/>
          <w:szCs w:val="24"/>
        </w:rPr>
        <w:t>πληττόμενοι</w:t>
      </w:r>
      <w:proofErr w:type="spellEnd"/>
      <w:r>
        <w:rPr>
          <w:rFonts w:eastAsia="Times New Roman" w:cs="Times New Roman"/>
          <w:szCs w:val="24"/>
        </w:rPr>
        <w:t xml:space="preserve"> πολίτες και μία ως γιατροί, που πρέπει να σώσουν ζωές και να αντιμετωπίσουν τα προβλήματα που αυτή η οικονομική κρίση δημιουργεί, ψυ</w:t>
      </w:r>
      <w:r>
        <w:rPr>
          <w:rFonts w:eastAsia="Times New Roman" w:cs="Times New Roman"/>
          <w:szCs w:val="24"/>
        </w:rPr>
        <w:t xml:space="preserve">χικά και σωματικά, στους Έλληνες. </w:t>
      </w:r>
    </w:p>
    <w:p w14:paraId="428C389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ίδιοι, λοιπόν, αυτοί γιατροί καταγγέλλουν το σύστημα επικουρικών γιατρών, λέγοντας ότι είναι μια παλιά ιστορία, ότι είναι μία πρόσκαιρη λύση, ότι δεν αφορά κανονικές θέσεις, αλλά επιμελητών</w:t>
      </w:r>
      <w:r>
        <w:rPr>
          <w:rFonts w:eastAsia="Times New Roman" w:cs="Times New Roman"/>
          <w:szCs w:val="24"/>
        </w:rPr>
        <w:t>,</w:t>
      </w:r>
      <w:r>
        <w:rPr>
          <w:rFonts w:eastAsia="Times New Roman" w:cs="Times New Roman"/>
          <w:szCs w:val="24"/>
        </w:rPr>
        <w:t xml:space="preserve"> για να καλύψουν ή να μπαλώσ</w:t>
      </w:r>
      <w:r>
        <w:rPr>
          <w:rFonts w:eastAsia="Times New Roman" w:cs="Times New Roman"/>
          <w:szCs w:val="24"/>
        </w:rPr>
        <w:t xml:space="preserve">ουν κάποιες ανάγκες. Θα πει κάποιος ότι είναι μεγάλο κόστος να γίνουν μόνιμες προσλήψεις. Δεν είναι κόστος, είναι επένδυση. Δυστυχώς, όμως, οι </w:t>
      </w:r>
      <w:proofErr w:type="spellStart"/>
      <w:r>
        <w:rPr>
          <w:rFonts w:eastAsia="Times New Roman" w:cs="Times New Roman"/>
          <w:szCs w:val="24"/>
        </w:rPr>
        <w:t>μνημονιακές</w:t>
      </w:r>
      <w:proofErr w:type="spellEnd"/>
      <w:r>
        <w:rPr>
          <w:rFonts w:eastAsia="Times New Roman" w:cs="Times New Roman"/>
          <w:szCs w:val="24"/>
        </w:rPr>
        <w:t xml:space="preserve"> σας υποχρεώσεις δεν σας επιτρέπουν να κάνετε προσλήψεις.  </w:t>
      </w:r>
    </w:p>
    <w:p w14:paraId="428C389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Τώρα, βέβαια, καταντήσατε να </w:t>
      </w:r>
      <w:proofErr w:type="spellStart"/>
      <w:r>
        <w:rPr>
          <w:rFonts w:eastAsia="Times New Roman" w:cs="Times New Roman"/>
          <w:szCs w:val="24"/>
        </w:rPr>
        <w:t>παρακαλάτε</w:t>
      </w:r>
      <w:proofErr w:type="spellEnd"/>
      <w:r>
        <w:rPr>
          <w:rFonts w:eastAsia="Times New Roman" w:cs="Times New Roman"/>
          <w:szCs w:val="24"/>
        </w:rPr>
        <w:t xml:space="preserve"> να</w:t>
      </w:r>
      <w:r>
        <w:rPr>
          <w:rFonts w:eastAsia="Times New Roman" w:cs="Times New Roman"/>
          <w:szCs w:val="24"/>
        </w:rPr>
        <w:t xml:space="preserve"> πάνε για επικουρικοί γιατροί νέοι, αν και από τους παλιούς, από τ</w:t>
      </w:r>
      <w:r>
        <w:rPr>
          <w:rFonts w:eastAsia="Times New Roman" w:cs="Times New Roman"/>
          <w:szCs w:val="24"/>
        </w:rPr>
        <w:t>ι</w:t>
      </w:r>
      <w:r>
        <w:rPr>
          <w:rFonts w:eastAsia="Times New Roman" w:cs="Times New Roman"/>
          <w:szCs w:val="24"/>
        </w:rPr>
        <w:t>ς δύο χιλιάδες, όπως αναφέρει, μόνο οι εξακόσιοι πενήντα θα ανανεώσουν φέτος. Γιατί γίνεται αυτό; Διότι κάποιοι με τρεις</w:t>
      </w:r>
      <w:r>
        <w:rPr>
          <w:rFonts w:eastAsia="Times New Roman" w:cs="Times New Roman"/>
          <w:szCs w:val="24"/>
        </w:rPr>
        <w:t xml:space="preserve"> ή </w:t>
      </w:r>
      <w:r>
        <w:rPr>
          <w:rFonts w:eastAsia="Times New Roman" w:cs="Times New Roman"/>
          <w:szCs w:val="24"/>
        </w:rPr>
        <w:t xml:space="preserve">τέσσερεις μήνες σε ένα τουριστικό ιατρείο θα πάρουν όσα σχεδόν θα </w:t>
      </w:r>
      <w:r>
        <w:rPr>
          <w:rFonts w:eastAsia="Times New Roman" w:cs="Times New Roman"/>
          <w:szCs w:val="24"/>
        </w:rPr>
        <w:t xml:space="preserve">έπαιρναν ολόκληρο το έτος, μαζί με τις εφημερίες που θα έκαναν, ως επικουρικοί γιατροί. Υπάρχουν οκτώ χιλιάδες θέσεις εργασίας. </w:t>
      </w:r>
      <w:r>
        <w:rPr>
          <w:rFonts w:eastAsia="Times New Roman" w:cs="Times New Roman"/>
          <w:szCs w:val="24"/>
        </w:rPr>
        <w:lastRenderedPageBreak/>
        <w:t>Καλύψτε τ</w:t>
      </w:r>
      <w:r>
        <w:rPr>
          <w:rFonts w:eastAsia="Times New Roman" w:cs="Times New Roman"/>
          <w:szCs w:val="24"/>
        </w:rPr>
        <w:t>ε</w:t>
      </w:r>
      <w:r>
        <w:rPr>
          <w:rFonts w:eastAsia="Times New Roman" w:cs="Times New Roman"/>
          <w:szCs w:val="24"/>
        </w:rPr>
        <w:t xml:space="preserve">ς άμεσα και μόνιμα, για να λύσετε πολλά από τα προβλήματα που προανέφερα. </w:t>
      </w:r>
    </w:p>
    <w:p w14:paraId="428C389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μεταρρύθμισή σας, φυσικά, θυμίζει πρότυπα</w:t>
      </w:r>
      <w:r>
        <w:rPr>
          <w:rFonts w:eastAsia="Times New Roman" w:cs="Times New Roman"/>
          <w:szCs w:val="24"/>
        </w:rPr>
        <w:t xml:space="preserve"> υπανάπτυκτων χωρών.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με δεκαοκτώ ειδικότητες, σαν νοσοκομεία θα είναι</w:t>
      </w:r>
      <w:r>
        <w:rPr>
          <w:rFonts w:eastAsia="Times New Roman" w:cs="Times New Roman"/>
          <w:szCs w:val="24"/>
        </w:rPr>
        <w:t>,</w:t>
      </w:r>
      <w:r>
        <w:rPr>
          <w:rFonts w:eastAsia="Times New Roman" w:cs="Times New Roman"/>
          <w:szCs w:val="24"/>
        </w:rPr>
        <w:t xml:space="preserve"> απ’ ό,τι καταλαβαίνω. Ο οικογενειακός γιατρός θα είναι ένας </w:t>
      </w:r>
      <w:proofErr w:type="spellStart"/>
      <w:r>
        <w:rPr>
          <w:rFonts w:eastAsia="Times New Roman" w:cs="Times New Roman"/>
          <w:szCs w:val="24"/>
        </w:rPr>
        <w:t>υπεριατρός</w:t>
      </w:r>
      <w:proofErr w:type="spellEnd"/>
      <w:r>
        <w:rPr>
          <w:rFonts w:eastAsia="Times New Roman" w:cs="Times New Roman"/>
          <w:szCs w:val="24"/>
        </w:rPr>
        <w:t>,</w:t>
      </w:r>
      <w:r>
        <w:rPr>
          <w:rFonts w:eastAsia="Times New Roman" w:cs="Times New Roman"/>
          <w:szCs w:val="24"/>
        </w:rPr>
        <w:t xml:space="preserve"> ο οποίος θα πρέπει να αντιμετωπίζει δεκάδες περιπτώσεις την ημέρα και θα αποφασίζει ποιοι από αυ</w:t>
      </w:r>
      <w:r>
        <w:rPr>
          <w:rFonts w:eastAsia="Times New Roman" w:cs="Times New Roman"/>
          <w:szCs w:val="24"/>
        </w:rPr>
        <w:t>τούς θα πρέπει να παραπεμφθούν σε αυτά τα συστήματα, τα ΤΟΜΥ.</w:t>
      </w:r>
    </w:p>
    <w:p w14:paraId="428C389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Φυσικά, πολλοί από αυτούς θα κόβονται, δεν θα παίρνουν παραπεμπτικό για να πάνε εκεί, μία, δύο, τρεις φορές, μέχρι να αποφασίσουν τελικά να απευθυνθούν σε κάποιον ιδιώτη γιατρό, εάν έχουν τα χρή</w:t>
      </w:r>
      <w:r>
        <w:rPr>
          <w:rFonts w:eastAsia="Times New Roman" w:cs="Times New Roman"/>
          <w:szCs w:val="24"/>
        </w:rPr>
        <w:t>ματα να το κάνουν, διαφορετικά θα πρέπει να περιμένουν.</w:t>
      </w:r>
    </w:p>
    <w:p w14:paraId="428C389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Να αναφερθώ τώρα σε κάποιες τροπολογίες. Μία από τις σημαντικότερες θα έλεγα ότι είναι η τροπολογία με γενικό αριθμό 1205 και ειδικό 87, με τίτλο</w:t>
      </w:r>
      <w:r>
        <w:rPr>
          <w:rFonts w:eastAsia="Times New Roman" w:cs="Times New Roman"/>
          <w:szCs w:val="24"/>
        </w:rPr>
        <w:t>:</w:t>
      </w:r>
      <w:r>
        <w:rPr>
          <w:rFonts w:eastAsia="Times New Roman" w:cs="Times New Roman"/>
          <w:szCs w:val="24"/>
        </w:rPr>
        <w:t xml:space="preserve"> «Δαπάνες του Υπουργείου Εθνικής Άμυνας για τη μεταφορ</w:t>
      </w:r>
      <w:r>
        <w:rPr>
          <w:rFonts w:eastAsia="Times New Roman" w:cs="Times New Roman"/>
          <w:szCs w:val="24"/>
        </w:rPr>
        <w:t xml:space="preserve">ά προσφύγων και μεταναστών». Λέει ότι πρέπει να συμπεριληφθούν στις κατεπείγουσες δαπάνες όσες μεταφορές διενεργήθηκαν ή θα διενεργηθούν από τα ΚΤΕΛ από </w:t>
      </w:r>
      <w:r>
        <w:rPr>
          <w:rFonts w:eastAsia="Times New Roman" w:cs="Times New Roman"/>
          <w:szCs w:val="24"/>
        </w:rPr>
        <w:lastRenderedPageBreak/>
        <w:t xml:space="preserve">τον Δεκέμβριο του 2015 μέχρι τον Δεκέμβριο του 2017 και ως εκ τούτου εξοφλούνται, κατά παρέκκλιση κάθε </w:t>
      </w:r>
      <w:r>
        <w:rPr>
          <w:rFonts w:eastAsia="Times New Roman" w:cs="Times New Roman"/>
          <w:szCs w:val="24"/>
        </w:rPr>
        <w:t>άλλης διάταξης, και είναι υποχρέωση του ΥΠΕΘΑ η κάλυψη των παραπάνω δαπανών μεταφοράς προσφύγων και μεταναστών.</w:t>
      </w:r>
    </w:p>
    <w:p w14:paraId="428C389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πρέπει, δηλαδή, ο Έλληνας φορολογούμενος -ο οποίος πληρώνει τέλη κυκλοφορίας, τα καύσιμά του για να μετακινείται, πληρώνει εισιτήρια στα μέσα</w:t>
      </w:r>
      <w:r>
        <w:rPr>
          <w:rFonts w:eastAsia="Times New Roman" w:cs="Times New Roman"/>
          <w:szCs w:val="24"/>
        </w:rPr>
        <w:t xml:space="preserve"> μαζικής μεταφοράς, μετράει κα</w:t>
      </w:r>
      <w:r>
        <w:rPr>
          <w:rFonts w:eastAsia="Times New Roman" w:cs="Times New Roman"/>
          <w:szCs w:val="24"/>
        </w:rPr>
        <w:t>μ</w:t>
      </w:r>
      <w:r>
        <w:rPr>
          <w:rFonts w:eastAsia="Times New Roman" w:cs="Times New Roman"/>
          <w:szCs w:val="24"/>
        </w:rPr>
        <w:t>μιά φορά κέρματα για να μπορέσει να πληρώσει το εισιτήριό του- να δει ότι υπάρχουν και κάποιοι πολίτες αυτής της χώρας οι οποίοι ήρθαν απρόσκλητοι και κινούνται δωρεάν.</w:t>
      </w:r>
      <w:r>
        <w:rPr>
          <w:rFonts w:eastAsia="Times New Roman" w:cs="Times New Roman"/>
          <w:szCs w:val="24"/>
        </w:rPr>
        <w:t xml:space="preserve"> Μ</w:t>
      </w:r>
      <w:r>
        <w:rPr>
          <w:rFonts w:eastAsia="Times New Roman" w:cs="Times New Roman"/>
          <w:szCs w:val="24"/>
        </w:rPr>
        <w:t>άλιστα δεν υπάρχουν και αυτές οι επιχορηγήσεις και τα κ</w:t>
      </w:r>
      <w:r>
        <w:rPr>
          <w:rFonts w:eastAsia="Times New Roman" w:cs="Times New Roman"/>
          <w:szCs w:val="24"/>
        </w:rPr>
        <w:t>ονδύλια που λένε από την Ευρωπαϊκή Ένωση. Πρέπει να τα καλύψει το ΥΠΕΘΑ. Φυσικά εμείς, όπως καταλαβαίνετε, θα καταψηφίσουμε αυτή την τροπολογία.</w:t>
      </w:r>
    </w:p>
    <w:p w14:paraId="428C389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1203 με ειδικό 85 αφορά το ΚΕΕΛΠΝΟ και το ΕΚΑΒ. Το ποιος είναι στη διοίκηση του Κ</w:t>
      </w:r>
      <w:r>
        <w:rPr>
          <w:rFonts w:eastAsia="Times New Roman" w:cs="Times New Roman"/>
          <w:szCs w:val="24"/>
        </w:rPr>
        <w:t xml:space="preserve">ΕΕΛΠΝΟ δεν μας αφορά ούτε εάν θα αμείβεται ή όχι. Ούτως ή άλλως η προηγούμενη διοίκηση είχε εκφέρει άποψη σχετικά με την υγειονομική βόμβα που υπάρχει και είναι έτοιμη να εκραγεί </w:t>
      </w:r>
      <w:r>
        <w:rPr>
          <w:rFonts w:eastAsia="Times New Roman" w:cs="Times New Roman"/>
          <w:szCs w:val="24"/>
        </w:rPr>
        <w:lastRenderedPageBreak/>
        <w:t>σε διάφορα κέντρα φιλοξενίας λαθρομεταναστών και δεν την έλαβε κανένας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οπότε δεν καταλαβαίνω για ποιον λόγο θα μας αφορούσε εμάς κάτι τέτοιο. </w:t>
      </w:r>
    </w:p>
    <w:p w14:paraId="428C389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Είναι θετικό αυτό που αφορά το ΕΚΑΒ, αλλά θα πρέπει να το φέρετε σαν ξεχωριστή τροπολογία, εάν θέλετε να το στηρίξουμε. </w:t>
      </w:r>
    </w:p>
    <w:p w14:paraId="428C389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σον αφορά τους εργολάβους στα νοσοκομεία για τη σίτιση</w:t>
      </w:r>
      <w:r>
        <w:rPr>
          <w:rFonts w:eastAsia="Times New Roman" w:cs="Times New Roman"/>
          <w:szCs w:val="24"/>
        </w:rPr>
        <w:t>, καθαρισμό, φύλαξη και όλα αυτά, μην τους ρωτάτε. Διώξτε τους, προσλάβετε τους υπαλλήλους που είπατε ότι θα προσλάβετε και λύστε και αυτό το πρόβλημα.</w:t>
      </w:r>
    </w:p>
    <w:p w14:paraId="428C389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1204 και ειδικό 86, με τίτλο</w:t>
      </w:r>
      <w:r>
        <w:rPr>
          <w:rFonts w:eastAsia="Times New Roman" w:cs="Times New Roman"/>
          <w:szCs w:val="24"/>
        </w:rPr>
        <w:t>:</w:t>
      </w:r>
      <w:r>
        <w:rPr>
          <w:rFonts w:eastAsia="Times New Roman" w:cs="Times New Roman"/>
          <w:szCs w:val="24"/>
        </w:rPr>
        <w:t xml:space="preserve"> «Ρυθμίσεις θεμάτων ΕΟΠΥΥ», είνα</w:t>
      </w:r>
      <w:r>
        <w:rPr>
          <w:rFonts w:eastAsia="Times New Roman" w:cs="Times New Roman"/>
          <w:szCs w:val="24"/>
        </w:rPr>
        <w:t xml:space="preserve">ι ξεκάθαρα μία τεχνοκρατική τροπολογία και ως εκ τούτου είναι και απάνθρωπη. Αφορά μόνο αριθμούς. Δεν σας ενδιαφέρει καθόλου τι σημαίνουν αυτοί οι αριθμοί σαν αποτύπωση πάνω στην κοινωνία. </w:t>
      </w:r>
    </w:p>
    <w:p w14:paraId="428C389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Είναι ξεκάθαρα πάνω στη </w:t>
      </w:r>
      <w:proofErr w:type="spellStart"/>
      <w:r>
        <w:rPr>
          <w:rFonts w:eastAsia="Times New Roman" w:cs="Times New Roman"/>
          <w:szCs w:val="24"/>
        </w:rPr>
        <w:t>μνημονιακή</w:t>
      </w:r>
      <w:proofErr w:type="spellEnd"/>
      <w:r>
        <w:rPr>
          <w:rFonts w:eastAsia="Times New Roman" w:cs="Times New Roman"/>
          <w:szCs w:val="24"/>
        </w:rPr>
        <w:t xml:space="preserve"> βάση στην οποία θέτετε όλα τα ν</w:t>
      </w:r>
      <w:r>
        <w:rPr>
          <w:rFonts w:eastAsia="Times New Roman" w:cs="Times New Roman"/>
          <w:szCs w:val="24"/>
        </w:rPr>
        <w:t>ομοθετήματά σας και θα βασιστεί σε πληροφο</w:t>
      </w:r>
      <w:r>
        <w:rPr>
          <w:rFonts w:eastAsia="Times New Roman" w:cs="Times New Roman"/>
          <w:szCs w:val="24"/>
        </w:rPr>
        <w:lastRenderedPageBreak/>
        <w:t>ριακά συστήματα. Το σύστημα, δηλαδή, αυτό -που έχει ήδη περιπλεχθεί</w:t>
      </w:r>
      <w:r>
        <w:rPr>
          <w:rFonts w:eastAsia="Times New Roman" w:cs="Times New Roman"/>
          <w:szCs w:val="24"/>
        </w:rPr>
        <w:t>,</w:t>
      </w:r>
      <w:r>
        <w:rPr>
          <w:rFonts w:eastAsia="Times New Roman" w:cs="Times New Roman"/>
          <w:szCs w:val="24"/>
        </w:rPr>
        <w:t xml:space="preserve"> δεδομένης της ανικανότητας λειτουργίας των ηλεκτρονικών συστημάτων για τη συνεννόηση μεταξύ του ΕΦΚΑ και του νεοσύστατου με το νόμο-λαιμητόμο του </w:t>
      </w:r>
      <w:proofErr w:type="spellStart"/>
      <w:r>
        <w:rPr>
          <w:rFonts w:eastAsia="Times New Roman" w:cs="Times New Roman"/>
          <w:szCs w:val="24"/>
        </w:rPr>
        <w:t>Κατρούγκαλου</w:t>
      </w:r>
      <w:proofErr w:type="spellEnd"/>
      <w:r>
        <w:rPr>
          <w:rFonts w:eastAsia="Times New Roman" w:cs="Times New Roman"/>
          <w:szCs w:val="24"/>
        </w:rPr>
        <w:t>, ειδικότερα για τους ελεύθερους επαγγελματίες και το σύνολο των επιστημονικών φορέων με τον ΕΟΠΥ</w:t>
      </w:r>
      <w:r>
        <w:rPr>
          <w:rFonts w:eastAsia="Times New Roman" w:cs="Times New Roman"/>
          <w:szCs w:val="24"/>
        </w:rPr>
        <w:t>Υ- θα το χρησιμοποιήσετε τώρα; Θα κάνετε κάτι καλύτερο; Δεν μπορώ να το καταλάβω αυτό. Πάντως είδαμε τι αποτέλεσμα είχαν αυτά. Εάν γίνει και στον ΕΟΠΥΥ, είναι ξεκάθαρα τα αποτελέσματα.</w:t>
      </w:r>
    </w:p>
    <w:p w14:paraId="428C389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1206 και ειδικό 88</w:t>
      </w:r>
      <w:r>
        <w:rPr>
          <w:rFonts w:eastAsia="Times New Roman" w:cs="Times New Roman"/>
          <w:szCs w:val="24"/>
        </w:rPr>
        <w:t>,</w:t>
      </w:r>
      <w:r>
        <w:rPr>
          <w:rFonts w:eastAsia="Times New Roman" w:cs="Times New Roman"/>
          <w:szCs w:val="24"/>
        </w:rPr>
        <w:t xml:space="preserve"> για τους ασθενείς από</w:t>
      </w:r>
      <w:r>
        <w:rPr>
          <w:rFonts w:eastAsia="Times New Roman" w:cs="Times New Roman"/>
          <w:szCs w:val="24"/>
        </w:rPr>
        <w:t xml:space="preserve"> τη νόσο Χάνσεν, από ανθρωπιστικής πλευράς εννοείται ότι είναι θετικό, ειδικότερα εάν σκεφθεί κανείς ότι πολύ πιο μηδαμινά στοιχεία προσωπικών δεδομένων αποκρύπτονται από διάφορες άλλες διατάξεις. </w:t>
      </w:r>
    </w:p>
    <w:p w14:paraId="428C38A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Βέβαια, δεν μπορώ να βγάλω άκρη για το πόσοι είναι τελικά </w:t>
      </w:r>
      <w:r>
        <w:rPr>
          <w:rFonts w:eastAsia="Times New Roman" w:cs="Times New Roman"/>
          <w:szCs w:val="24"/>
        </w:rPr>
        <w:t>αυτοί οι ασθενείς στην Ελλάδα. Λέει μέσα στην έκθεση ότι είναι διακόσιοι. Εγώ ψάχνοντας στο διαδίκτυο βρίσκω ότι είναι είκοσι το πολύ. Θα θέλαμε να μάθουμε πόσοι είναι τελικά. Δεν μπαίνω στη διαδικασία να ρωτήσω τι εθνικότητας είναι, γιατί –</w:t>
      </w:r>
      <w:r>
        <w:rPr>
          <w:rFonts w:eastAsia="Times New Roman" w:cs="Times New Roman"/>
          <w:szCs w:val="24"/>
        </w:rPr>
        <w:lastRenderedPageBreak/>
        <w:t>είπαμε- το βλέπ</w:t>
      </w:r>
      <w:r>
        <w:rPr>
          <w:rFonts w:eastAsia="Times New Roman" w:cs="Times New Roman"/>
          <w:szCs w:val="24"/>
        </w:rPr>
        <w:t>ουμε από ανθρωπιστικής πλευράς, οπότε θα πούμε «παρών» σε αυτή την τροπολογία.</w:t>
      </w:r>
    </w:p>
    <w:p w14:paraId="428C38A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Η τροπολογία με ειδικό αριθμό 92 αφορά τα δίχτυα στον Κορινθιακό Κόλπο για τις μέδουσες. Γιατί τρέχετε να προλάβετε κατόπιν εορτής, ενώ αυτό θα έπρεπε να γίνει προ πολλού; Κάθε </w:t>
      </w:r>
      <w:r>
        <w:rPr>
          <w:rFonts w:eastAsia="Times New Roman" w:cs="Times New Roman"/>
          <w:szCs w:val="24"/>
        </w:rPr>
        <w:t>χρόνο γίνεται. Δεν είναι φετινό το πρόβλημα. Έχει αναφερθεί στην Επιτροπή Περιβάλλοντος πολλές φορές. Ξαφνικά τώρα δημιουργήσατε μία ανάγκη. Έρχεστε ως από μηχανής θεοί να δώσετε μία λύση. Να τη δώσετε, αλλά δεν μπορώ να καταλάβω για ποιο</w:t>
      </w:r>
      <w:r>
        <w:rPr>
          <w:rFonts w:eastAsia="Times New Roman" w:cs="Times New Roman"/>
          <w:szCs w:val="24"/>
        </w:rPr>
        <w:t>ν</w:t>
      </w:r>
      <w:r>
        <w:rPr>
          <w:rFonts w:eastAsia="Times New Roman" w:cs="Times New Roman"/>
          <w:szCs w:val="24"/>
        </w:rPr>
        <w:t xml:space="preserve"> λόγο καθυστερήσα</w:t>
      </w:r>
      <w:r>
        <w:rPr>
          <w:rFonts w:eastAsia="Times New Roman" w:cs="Times New Roman"/>
          <w:szCs w:val="24"/>
        </w:rPr>
        <w:t xml:space="preserve">τε. Έπρεπε να τη δώσετε πιο νωρίς. Έχει περάσει η τουριστική περίοδος τώρα. </w:t>
      </w:r>
    </w:p>
    <w:p w14:paraId="428C38A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γίνει και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Δεν θα μπορεί να υπάρχει αλιεία στη περιοχή. Θα μπορεί, όμως, κατά παρέκκλιση του κανονισμού πάλι</w:t>
      </w:r>
      <w:r>
        <w:rPr>
          <w:rFonts w:eastAsia="Times New Roman" w:cs="Times New Roman"/>
          <w:szCs w:val="24"/>
        </w:rPr>
        <w:t>,</w:t>
      </w:r>
      <w:r>
        <w:rPr>
          <w:rFonts w:eastAsia="Times New Roman" w:cs="Times New Roman"/>
          <w:szCs w:val="24"/>
        </w:rPr>
        <w:t xml:space="preserve"> να υπάρξουν κάποιες ίσως ιχθυοκαλλιέργειες. Και σε αυτή</w:t>
      </w:r>
      <w:r>
        <w:rPr>
          <w:rFonts w:eastAsia="Times New Roman" w:cs="Times New Roman"/>
          <w:szCs w:val="24"/>
        </w:rPr>
        <w:t xml:space="preserve"> την τροπολογία θα πούμε «παρών». </w:t>
      </w:r>
    </w:p>
    <w:p w14:paraId="428C38A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αυτά που συζητάμε για τροπολογίες και άρθρα είναι καλά. Ο κόσμος, όμως, δεν θα δει ούτε άρθρα ούτε τροπολογίες. Θα τα αισθανθεί όλα αυτά που νομοθετείτε στο πετσί του.</w:t>
      </w:r>
    </w:p>
    <w:p w14:paraId="428C38A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 το κουδούνι λήξεως του χρόνου ομιλίας του κυρίου Βουλευτή)</w:t>
      </w:r>
    </w:p>
    <w:p w14:paraId="428C38A5" w14:textId="77777777" w:rsidR="00CF256A" w:rsidRDefault="008A1C0A">
      <w:pPr>
        <w:spacing w:line="600" w:lineRule="auto"/>
        <w:ind w:firstLine="720"/>
        <w:jc w:val="both"/>
        <w:rPr>
          <w:rFonts w:eastAsia="Times New Roman" w:cs="Times New Roman"/>
          <w:szCs w:val="24"/>
        </w:rPr>
      </w:pPr>
      <w:r w:rsidRPr="00F81931">
        <w:rPr>
          <w:rFonts w:eastAsia="Times New Roman" w:cs="Times New Roman"/>
          <w:szCs w:val="24"/>
        </w:rPr>
        <w:t>Ένα λεπτό, κύριε Πρόεδρε.</w:t>
      </w:r>
    </w:p>
    <w:p w14:paraId="428C38A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Οι ελλείψεις σε ιατρικό και νοσηλευτικό προσωπικό δεν θα καλυφθούν. Οι ελλείψεις σε υλικά και φάρμακα δεν θα πάψουν να υπάρχουν. Τα χαλασμένα ή ανύπαρκτα ιατρικά μηχανή</w:t>
      </w:r>
      <w:r>
        <w:rPr>
          <w:rFonts w:eastAsia="Times New Roman" w:cs="Times New Roman"/>
          <w:szCs w:val="24"/>
        </w:rPr>
        <w:t>ματα -τα οποία τώρα τελευταία τα κλέβουν κιόλας- θα συνεχίσουν να υπάρχουν. Οι ουρές δεκάδων ωρών στα επείγοντα δεν θα εξαλειφθούν, νοσοκομειακές εγκαταστάσεις που θυμίζουν ή είναι και προπολεμικές δεν θα βελτιωθούν και όλα αυτά ο κόσμος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θα τα ζ</w:t>
      </w:r>
      <w:r>
        <w:rPr>
          <w:rFonts w:eastAsia="Times New Roman" w:cs="Times New Roman"/>
          <w:szCs w:val="24"/>
        </w:rPr>
        <w:t>ήσει και θα είναι η καθημερινότητά του.</w:t>
      </w:r>
    </w:p>
    <w:p w14:paraId="428C38A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Επιφυλάσσομαι για τις άλλες τροπολογίες στην αυριανή μου δευτερολογία. </w:t>
      </w:r>
    </w:p>
    <w:p w14:paraId="428C38A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28C38A9"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28C38A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τον κ. Χατζησάββα.</w:t>
      </w:r>
    </w:p>
    <w:p w14:paraId="428C38A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Μουσταφά </w:t>
      </w:r>
      <w:proofErr w:type="spellStart"/>
      <w:r>
        <w:rPr>
          <w:rFonts w:eastAsia="Times New Roman" w:cs="Times New Roman"/>
          <w:szCs w:val="24"/>
        </w:rPr>
        <w:t>Μουσταφά</w:t>
      </w:r>
      <w:proofErr w:type="spellEnd"/>
      <w:r>
        <w:rPr>
          <w:rFonts w:eastAsia="Times New Roman" w:cs="Times New Roman"/>
          <w:szCs w:val="24"/>
        </w:rPr>
        <w:t xml:space="preserve">, μετά θα παρεμβληθεί ο κύριος Υπουργός, ο κ. </w:t>
      </w:r>
      <w:proofErr w:type="spellStart"/>
      <w:r>
        <w:rPr>
          <w:rFonts w:eastAsia="Times New Roman" w:cs="Times New Roman"/>
          <w:szCs w:val="24"/>
        </w:rPr>
        <w:t>Πολάκης</w:t>
      </w:r>
      <w:proofErr w:type="spellEnd"/>
      <w:r>
        <w:rPr>
          <w:rFonts w:eastAsia="Times New Roman" w:cs="Times New Roman"/>
          <w:szCs w:val="24"/>
        </w:rPr>
        <w:t xml:space="preserve">, που έχει ζητήσει τον </w:t>
      </w:r>
      <w:r>
        <w:rPr>
          <w:rFonts w:eastAsia="Times New Roman" w:cs="Times New Roman"/>
          <w:szCs w:val="24"/>
        </w:rPr>
        <w:lastRenderedPageBreak/>
        <w:t>λόγο και ύστερα θα πάμε στον κατάλογο των Βουλευτών. Παρακαλώ να κρατιούνται οι χρόνοι. Το λέω σε όλους γιατί η λίστα είναι τεράστια, είναι πάνω από εξήντα πέντε</w:t>
      </w:r>
      <w:r>
        <w:rPr>
          <w:rFonts w:eastAsia="Times New Roman" w:cs="Times New Roman"/>
          <w:szCs w:val="24"/>
        </w:rPr>
        <w:t xml:space="preserve"> Βουλευτές. </w:t>
      </w:r>
    </w:p>
    <w:p w14:paraId="428C38A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Ορίστε, κύριε Μουσταφά.</w:t>
      </w:r>
    </w:p>
    <w:p w14:paraId="428C38A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ΜΟΥΣΤΑΦΑ </w:t>
      </w:r>
      <w:proofErr w:type="spellStart"/>
      <w:r>
        <w:rPr>
          <w:rFonts w:eastAsia="Times New Roman" w:cs="Times New Roman"/>
          <w:b/>
          <w:szCs w:val="24"/>
        </w:rPr>
        <w:t>ΜΟΥΣΤΑΦΑ</w:t>
      </w:r>
      <w:proofErr w:type="spellEnd"/>
      <w:r>
        <w:rPr>
          <w:rFonts w:eastAsia="Times New Roman" w:cs="Times New Roman"/>
          <w:b/>
          <w:szCs w:val="24"/>
        </w:rPr>
        <w:t xml:space="preserve">: </w:t>
      </w:r>
      <w:r>
        <w:rPr>
          <w:rFonts w:eastAsia="Times New Roman" w:cs="Times New Roman"/>
          <w:szCs w:val="24"/>
        </w:rPr>
        <w:t>Κυρίες και κύριοι Βουλευτές, με χαρά, με αισιοδοξία, με υπερηφάνεια</w:t>
      </w:r>
      <w:r>
        <w:rPr>
          <w:rFonts w:eastAsia="Times New Roman" w:cs="Times New Roman"/>
          <w:szCs w:val="24"/>
        </w:rPr>
        <w:t>,</w:t>
      </w:r>
      <w:r>
        <w:rPr>
          <w:rFonts w:eastAsia="Times New Roman" w:cs="Times New Roman"/>
          <w:szCs w:val="24"/>
        </w:rPr>
        <w:t xml:space="preserve"> αλλά ταυτόχρονα </w:t>
      </w:r>
      <w:r>
        <w:rPr>
          <w:rFonts w:eastAsia="Times New Roman" w:cs="Times New Roman"/>
          <w:szCs w:val="24"/>
        </w:rPr>
        <w:t xml:space="preserve">και </w:t>
      </w:r>
      <w:r>
        <w:rPr>
          <w:rFonts w:eastAsia="Times New Roman" w:cs="Times New Roman"/>
          <w:szCs w:val="24"/>
        </w:rPr>
        <w:t xml:space="preserve">με ευθύνη συμμετέχω στη σημερινή συζήτηση του σχεδίου νόμου του Υπουργείου Υγείας </w:t>
      </w:r>
      <w:r>
        <w:rPr>
          <w:rFonts w:eastAsia="Times New Roman" w:cs="Times New Roman"/>
          <w:szCs w:val="24"/>
        </w:rPr>
        <w:t>για τη μ</w:t>
      </w:r>
      <w:r>
        <w:rPr>
          <w:rFonts w:eastAsia="Times New Roman" w:cs="Times New Roman"/>
          <w:szCs w:val="24"/>
        </w:rPr>
        <w:t xml:space="preserve">εταρρύθμιση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w:t>
      </w:r>
    </w:p>
    <w:p w14:paraId="428C38A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στις </w:t>
      </w:r>
      <w:r>
        <w:rPr>
          <w:rFonts w:eastAsia="Times New Roman" w:cs="Times New Roman"/>
          <w:szCs w:val="24"/>
        </w:rPr>
        <w:t>ε</w:t>
      </w:r>
      <w:r>
        <w:rPr>
          <w:rFonts w:eastAsia="Times New Roman" w:cs="Times New Roman"/>
          <w:szCs w:val="24"/>
        </w:rPr>
        <w:t>πιτροπές αλλά και εδώ στις τοποθετήσεις στην Ολομέλεια ακούγονται βαριές κουβέντες. Άγρια ομορφιά έχει αποκτήσει η συζήτηση. Έχουμε προσωπικές επιθέσεις στους Υπουργούς, χθες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προχθές στον Υπουργό Παιδείας και σήμερ</w:t>
      </w:r>
      <w:r>
        <w:rPr>
          <w:rFonts w:eastAsia="Times New Roman" w:cs="Times New Roman"/>
          <w:szCs w:val="24"/>
        </w:rPr>
        <w:t xml:space="preserve">α στους Υπουργούς Υγείας. Ακούμε κουβέντες περί αντισυνταγματικότητας, </w:t>
      </w:r>
      <w:r>
        <w:rPr>
          <w:rFonts w:eastAsia="Times New Roman" w:cs="Times New Roman"/>
          <w:szCs w:val="24"/>
        </w:rPr>
        <w:t>«</w:t>
      </w:r>
      <w:proofErr w:type="spellStart"/>
      <w:r>
        <w:rPr>
          <w:rFonts w:eastAsia="Times New Roman" w:cs="Times New Roman"/>
          <w:szCs w:val="24"/>
        </w:rPr>
        <w:t>Β</w:t>
      </w:r>
      <w:r>
        <w:rPr>
          <w:rFonts w:eastAsia="Times New Roman" w:cs="Times New Roman"/>
          <w:szCs w:val="24"/>
        </w:rPr>
        <w:t>ενεζουελλάδα</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σοβιετία</w:t>
      </w:r>
      <w:proofErr w:type="spellEnd"/>
      <w:r>
        <w:rPr>
          <w:rFonts w:eastAsia="Times New Roman" w:cs="Times New Roman"/>
          <w:szCs w:val="24"/>
        </w:rPr>
        <w:t>, ιδεοληψία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μεταμοντέρνα πράγματα, δηλαδή, και υπάρχουν ικανότεροι και ανθεκτικότεροι από εμένα να απαντήσουν σε αυτές τις κριτικές. </w:t>
      </w:r>
    </w:p>
    <w:p w14:paraId="428C38A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Εγώ θέλω να κ</w:t>
      </w:r>
      <w:r>
        <w:rPr>
          <w:rFonts w:eastAsia="Times New Roman" w:cs="Times New Roman"/>
          <w:szCs w:val="24"/>
        </w:rPr>
        <w:t>αταθέσω τις απόψεις μου βιωματικά, εμπειρικά αλλά και οραματικά με μια αισιόδοξη, αγωνιστική, διεκδικητική ματιά γιατί σε αυτή τη χώρα έγιναν και γίνονται και ωραία και καλά πράγματα για τα οποία χαιρόμαστε. Και αν η συμβολή μας, η αρωγή μας είναι ουσιαστι</w:t>
      </w:r>
      <w:r>
        <w:rPr>
          <w:rFonts w:eastAsia="Times New Roman" w:cs="Times New Roman"/>
          <w:szCs w:val="24"/>
        </w:rPr>
        <w:t>κή σε αυτά τα καλά πράγματα, η χαρά μας είναι διπλή, τριπλή, πολλαπλή. Γι’ αυτό καλούμε και τους συναδέλφους της Αντιπολίτευσης να συμβάλουν θετικά σε αυτή την προσπάθεια γιατί την πρωτοβάθμια φροντίδα υγείας την έχει ανάγκη ο τόπος.</w:t>
      </w:r>
    </w:p>
    <w:p w14:paraId="428C38B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Θέλω να κάνω μια ιστορ</w:t>
      </w:r>
      <w:r>
        <w:rPr>
          <w:rFonts w:eastAsia="Times New Roman" w:cs="Times New Roman"/>
          <w:szCs w:val="24"/>
        </w:rPr>
        <w:t xml:space="preserve">ική αναφορά. Ο αείμνηστος ηγέτης της Αριστεράς Ηλίας Ηλιού είχε προτείνει να παίρνουν σύνταξη και οι αγρότες και οι αγρότισσες εκείνα τα χρόνια. Είχε προκαλέσει ειρωνικά σχόλια αυτή η πρότασή του. Του απάντησαν ότι ο Ηλιού θέλει να κάνει τη χώρα </w:t>
      </w:r>
      <w:proofErr w:type="spellStart"/>
      <w:r>
        <w:rPr>
          <w:rFonts w:eastAsia="Times New Roman" w:cs="Times New Roman"/>
          <w:szCs w:val="24"/>
        </w:rPr>
        <w:t>ιμαρέτ</w:t>
      </w:r>
      <w:proofErr w:type="spellEnd"/>
      <w:r>
        <w:rPr>
          <w:rFonts w:eastAsia="Times New Roman" w:cs="Times New Roman"/>
          <w:szCs w:val="24"/>
        </w:rPr>
        <w:t>, δη</w:t>
      </w:r>
      <w:r>
        <w:rPr>
          <w:rFonts w:eastAsia="Times New Roman" w:cs="Times New Roman"/>
          <w:szCs w:val="24"/>
        </w:rPr>
        <w:t>λαδή πτωχοκομείο. Το 1998, από προαιρετική</w:t>
      </w:r>
      <w:r>
        <w:rPr>
          <w:rFonts w:eastAsia="Times New Roman" w:cs="Times New Roman"/>
          <w:szCs w:val="24"/>
        </w:rPr>
        <w:t>,</w:t>
      </w:r>
      <w:r>
        <w:rPr>
          <w:rFonts w:eastAsia="Times New Roman" w:cs="Times New Roman"/>
          <w:szCs w:val="24"/>
        </w:rPr>
        <w:t xml:space="preserve"> που ήταν η ασφάλιση των αγροτών, έγινε ο κλάδος της κύριας ασφάλισης και είχα την τιμή να είμαι εγώ ο εισηγητής του Συνασπισμού τότε, μαζί με τον νυν Υπουργό Αγροτικής Ανάπτυξης κ. Αποστόλου και να συμβάλουμε πρα</w:t>
      </w:r>
      <w:r>
        <w:rPr>
          <w:rFonts w:eastAsia="Times New Roman" w:cs="Times New Roman"/>
          <w:szCs w:val="24"/>
        </w:rPr>
        <w:t>γματικά στη σωστή του νομοθέτηση με κατάληξη τη σημερινή κατά</w:t>
      </w:r>
      <w:r>
        <w:rPr>
          <w:rFonts w:eastAsia="Times New Roman" w:cs="Times New Roman"/>
          <w:szCs w:val="24"/>
        </w:rPr>
        <w:lastRenderedPageBreak/>
        <w:t>σταση των αγροτών μας, που κατοχυρώνονται με την εθνική σύνταξη και με τη σύνταξη που εξαρτάται από τα χρόνια που πληρώνουν τις εισφορές τους.</w:t>
      </w:r>
    </w:p>
    <w:p w14:paraId="428C38B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όσοι είναι στην ηλικία μου, λίγο μεγαλύτεροι</w:t>
      </w:r>
      <w:r>
        <w:rPr>
          <w:rFonts w:eastAsia="Times New Roman" w:cs="Times New Roman"/>
          <w:szCs w:val="24"/>
        </w:rPr>
        <w:t xml:space="preserve"> λίγο μικρότεροι από εμένα, θα έχουν ακούσματα και βιώματα από τις περιοχές τους, από ανθρώπους του περίγυρού τους, που αναγκαζόντουσαν να εκποιήσουν περιουσιακά τους στοιχεία, δηλαδή να πουλήσουν χωράφια ή τα ζώα τους για να πάνε σε γιατρό να θεραπευτούν </w:t>
      </w:r>
      <w:r>
        <w:rPr>
          <w:rFonts w:eastAsia="Times New Roman" w:cs="Times New Roman"/>
          <w:szCs w:val="24"/>
        </w:rPr>
        <w:t xml:space="preserve">και να αντιμετωπίσουν σοβαρά προβλήματα υγείας που τους </w:t>
      </w:r>
      <w:proofErr w:type="spellStart"/>
      <w:r>
        <w:rPr>
          <w:rFonts w:eastAsia="Times New Roman" w:cs="Times New Roman"/>
          <w:szCs w:val="24"/>
        </w:rPr>
        <w:t>προέκυπταν</w:t>
      </w:r>
      <w:proofErr w:type="spellEnd"/>
      <w:r>
        <w:rPr>
          <w:rFonts w:eastAsia="Times New Roman" w:cs="Times New Roman"/>
          <w:szCs w:val="24"/>
        </w:rPr>
        <w:t>.</w:t>
      </w:r>
    </w:p>
    <w:p w14:paraId="428C38B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τη Μεταπολίτευση, λόγω και του πεδίου των σπουδών μου, που είναι η ιατρική και λόγω της ένταξής μου στην Αριστερά, παρακολουθούσα τα προγράμματα υγείας, περίθαλψης και κοινωνικής πολιτι</w:t>
      </w:r>
      <w:r>
        <w:rPr>
          <w:rFonts w:eastAsia="Times New Roman" w:cs="Times New Roman"/>
          <w:szCs w:val="24"/>
        </w:rPr>
        <w:t>κής των κομμάτων. Οι προωθημένες θέσεις τότε της Αριστεράς αλλά και του ΠΑΣΟΚ στα ζητήματα της περίθαλψης ήταν μια μεγάλη συμβολή στην ανάπτυξη πρωτοβουλιών, κινημάτων, διεκδικήσεων στον χώρο της υγείας, οι οποίες μετουσιώθηκαν στο εμβληματικό Εθνικό Σύστη</w:t>
      </w:r>
      <w:r>
        <w:rPr>
          <w:rFonts w:eastAsia="Times New Roman" w:cs="Times New Roman"/>
          <w:szCs w:val="24"/>
        </w:rPr>
        <w:t xml:space="preserve">μα Υγείας, που συνέγειρε πάρα πολύ κόσμο, κινητοποίησε πολλές δυνάμεις να συμβάλουν στην εδραίωσή του και στην εμπέδωσή του. Ενώ και στο </w:t>
      </w:r>
      <w:r>
        <w:rPr>
          <w:rFonts w:eastAsia="Times New Roman" w:cs="Times New Roman"/>
          <w:szCs w:val="24"/>
        </w:rPr>
        <w:lastRenderedPageBreak/>
        <w:t>ιδρυτικό νομοσχέδιο του Εθνικού Συστήματος Υγείας και στις μετέπειτα παρεμβάσεις και πρωτοβουλίες για τη βελτίωσή του π</w:t>
      </w:r>
      <w:r>
        <w:rPr>
          <w:rFonts w:eastAsia="Times New Roman" w:cs="Times New Roman"/>
          <w:szCs w:val="24"/>
        </w:rPr>
        <w:t xml:space="preserve">άντοτε </w:t>
      </w:r>
      <w:proofErr w:type="spellStart"/>
      <w:r>
        <w:rPr>
          <w:rFonts w:eastAsia="Times New Roman" w:cs="Times New Roman"/>
          <w:szCs w:val="24"/>
        </w:rPr>
        <w:t>εμπεριείχετο</w:t>
      </w:r>
      <w:proofErr w:type="spellEnd"/>
      <w:r>
        <w:rPr>
          <w:rFonts w:eastAsia="Times New Roman" w:cs="Times New Roman"/>
          <w:szCs w:val="24"/>
        </w:rPr>
        <w:t xml:space="preserve"> η πρωτοβάθμια φροντίδα υγείας ως συστατικό τους στοιχείο, αυτή η πλευρά του δεν μπόρεσε να εδραιωθεί και να εμπεδωθεί.</w:t>
      </w:r>
    </w:p>
    <w:p w14:paraId="428C38B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Εδώ πρέπει να κάνουμε μια εξήγηση ότι τα άλλα που αναφέρθηκαν σαν πρωτοβάθμια φροντίδα υγείας δεν περιείχαν αυτό που </w:t>
      </w:r>
      <w:r>
        <w:rPr>
          <w:rFonts w:eastAsia="Times New Roman" w:cs="Times New Roman"/>
          <w:szCs w:val="24"/>
        </w:rPr>
        <w:t xml:space="preserve">περιγράφεται στο άρθρο 1 της πρωτοβάθμιας φροντίδας υγείας. </w:t>
      </w:r>
    </w:p>
    <w:p w14:paraId="428C38B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εδώ θέλω να κάνω μια παρατήρηση. Είμαι γιατρός </w:t>
      </w:r>
      <w:proofErr w:type="spellStart"/>
      <w:r>
        <w:rPr>
          <w:rFonts w:eastAsia="Times New Roman" w:cs="Times New Roman"/>
          <w:szCs w:val="24"/>
        </w:rPr>
        <w:t>βιοπαθολόγος</w:t>
      </w:r>
      <w:proofErr w:type="spellEnd"/>
      <w:r>
        <w:rPr>
          <w:rFonts w:eastAsia="Times New Roman" w:cs="Times New Roman"/>
          <w:szCs w:val="24"/>
        </w:rPr>
        <w:t xml:space="preserve">. Ο ΕΟΠΥΥ μάς έχει αναγκάσει να έχουμε </w:t>
      </w:r>
      <w:r>
        <w:rPr>
          <w:rFonts w:eastAsia="Times New Roman" w:cs="Times New Roman"/>
          <w:szCs w:val="24"/>
          <w:lang w:val="en-US"/>
        </w:rPr>
        <w:t>ISO</w:t>
      </w:r>
      <w:r>
        <w:rPr>
          <w:rFonts w:eastAsia="Times New Roman" w:cs="Times New Roman"/>
          <w:szCs w:val="24"/>
        </w:rPr>
        <w:t xml:space="preserve"> και όταν έρχεται ο υπάλληλος της πολυεθνικής εταιρείας για να μας πιστοποιήσει ζητάει ιχν</w:t>
      </w:r>
      <w:r>
        <w:rPr>
          <w:rFonts w:eastAsia="Times New Roman" w:cs="Times New Roman"/>
          <w:szCs w:val="24"/>
        </w:rPr>
        <w:t>ηλασιμότητα, το οποίο σημαίνει ότι όλες αυτές τις εξετάσεις που κάνουμε εμείς, πρέπει να τις καταγράφουμε και να τις έχουμε σε έναν σκληρό δίσκο για να υπάρχει η ιχνηλασιμότητά τους.</w:t>
      </w:r>
    </w:p>
    <w:p w14:paraId="428C38B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όλα αυτά τα χρόνια, στα σαράντα χρόνια λειτουργίας του Εθνικού Συστ</w:t>
      </w:r>
      <w:r>
        <w:rPr>
          <w:rFonts w:eastAsia="Times New Roman" w:cs="Times New Roman"/>
          <w:szCs w:val="24"/>
        </w:rPr>
        <w:t xml:space="preserve">ήματος Υγείας, δεν μπορέσαμε να κάνουμε ένα σύστημα ιχνηλασιμότητας για τους ανθρώπους μας. </w:t>
      </w:r>
    </w:p>
    <w:p w14:paraId="428C38B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Η πρωτοβάθμια φροντίδα υγείας</w:t>
      </w:r>
      <w:r>
        <w:rPr>
          <w:rFonts w:eastAsia="Times New Roman" w:cs="Times New Roman"/>
          <w:szCs w:val="24"/>
        </w:rPr>
        <w:t>,</w:t>
      </w:r>
      <w:r>
        <w:rPr>
          <w:rFonts w:eastAsia="Times New Roman" w:cs="Times New Roman"/>
          <w:szCs w:val="24"/>
        </w:rPr>
        <w:t xml:space="preserve"> πρώτα από όλα</w:t>
      </w:r>
      <w:r>
        <w:rPr>
          <w:rFonts w:eastAsia="Times New Roman" w:cs="Times New Roman"/>
          <w:szCs w:val="24"/>
        </w:rPr>
        <w:t>,</w:t>
      </w:r>
      <w:r>
        <w:rPr>
          <w:rFonts w:eastAsia="Times New Roman" w:cs="Times New Roman"/>
          <w:szCs w:val="24"/>
        </w:rPr>
        <w:t xml:space="preserve"> είχε αυτόν τον στόχο, δηλαδή να καταγράψει τους συνανθρώπους μας από την ημέρα που γεννιούνται, μέχρι και την ημέρα π</w:t>
      </w:r>
      <w:r>
        <w:rPr>
          <w:rFonts w:eastAsia="Times New Roman" w:cs="Times New Roman"/>
          <w:szCs w:val="24"/>
        </w:rPr>
        <w:t>ου θα χρειαστούν σοβαρή θεραπεία, για να μπορέσει να γίνει μια επιστημονικά σωστή αντιμετώπιση.</w:t>
      </w:r>
    </w:p>
    <w:p w14:paraId="428C38B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Στην περιοχή μας,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ψυχιατρικής μεταρρύθμισης, είχαμε την εμβληματική παρουσία του </w:t>
      </w:r>
      <w:r>
        <w:rPr>
          <w:rFonts w:eastAsia="Times New Roman" w:cs="Times New Roman"/>
          <w:szCs w:val="24"/>
        </w:rPr>
        <w:t>κ</w:t>
      </w:r>
      <w:r>
        <w:rPr>
          <w:rFonts w:eastAsia="Times New Roman" w:cs="Times New Roman"/>
          <w:szCs w:val="24"/>
        </w:rPr>
        <w:t xml:space="preserve">αθηγητή της Ψυχιατρικής, του κ. </w:t>
      </w:r>
      <w:proofErr w:type="spellStart"/>
      <w:r>
        <w:rPr>
          <w:rFonts w:eastAsia="Times New Roman" w:cs="Times New Roman"/>
          <w:szCs w:val="24"/>
        </w:rPr>
        <w:t>Σακελλαρόπουλου</w:t>
      </w:r>
      <w:proofErr w:type="spellEnd"/>
      <w:r>
        <w:rPr>
          <w:rFonts w:eastAsia="Times New Roman" w:cs="Times New Roman"/>
          <w:szCs w:val="24"/>
        </w:rPr>
        <w:t>, ο οποίος με α</w:t>
      </w:r>
      <w:r>
        <w:rPr>
          <w:rFonts w:eastAsia="Times New Roman" w:cs="Times New Roman"/>
          <w:szCs w:val="24"/>
        </w:rPr>
        <w:t>ντιλήψεις κοινωνικής ψυχιατρικής, μας δίδαξε πώς ασκείται και στο</w:t>
      </w:r>
      <w:r>
        <w:rPr>
          <w:rFonts w:eastAsia="Times New Roman" w:cs="Times New Roman"/>
          <w:szCs w:val="24"/>
        </w:rPr>
        <w:t>ν</w:t>
      </w:r>
      <w:r>
        <w:rPr>
          <w:rFonts w:eastAsia="Times New Roman" w:cs="Times New Roman"/>
          <w:szCs w:val="24"/>
        </w:rPr>
        <w:t xml:space="preserve"> δύσκολο χώρο της ψυχιατρικής μια ουμανιστική, ολοκληρωμένη, προληπτική πολιτική αντιμετώπισης των ψυχικά ασθενών. </w:t>
      </w:r>
    </w:p>
    <w:p w14:paraId="428C38B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Αγωγή κοινότητας,  </w:t>
      </w:r>
      <w:proofErr w:type="spellStart"/>
      <w:r>
        <w:rPr>
          <w:rFonts w:eastAsia="Times New Roman" w:cs="Times New Roman"/>
          <w:szCs w:val="24"/>
        </w:rPr>
        <w:t>αποασυλοποίηση</w:t>
      </w:r>
      <w:proofErr w:type="spellEnd"/>
      <w:r>
        <w:rPr>
          <w:rFonts w:eastAsia="Times New Roman" w:cs="Times New Roman"/>
          <w:szCs w:val="24"/>
        </w:rPr>
        <w:t>, κοινωνική ένταξη, κινητές μονάδες υποστ</w:t>
      </w:r>
      <w:r>
        <w:rPr>
          <w:rFonts w:eastAsia="Times New Roman" w:cs="Times New Roman"/>
          <w:szCs w:val="24"/>
        </w:rPr>
        <w:t>ήριξης ήταν νέες λέξεις και έννοιες, που έμειναν στο λεξιλόγιό μας, μ</w:t>
      </w:r>
      <w:r>
        <w:rPr>
          <w:rFonts w:eastAsia="Times New Roman" w:cs="Times New Roman"/>
          <w:szCs w:val="24"/>
        </w:rPr>
        <w:t>ά</w:t>
      </w:r>
      <w:r>
        <w:rPr>
          <w:rFonts w:eastAsia="Times New Roman" w:cs="Times New Roman"/>
          <w:szCs w:val="24"/>
        </w:rPr>
        <w:t>ς ενθουσίαζαν και μ</w:t>
      </w:r>
      <w:r>
        <w:rPr>
          <w:rFonts w:eastAsia="Times New Roman" w:cs="Times New Roman"/>
          <w:szCs w:val="24"/>
        </w:rPr>
        <w:t>ά</w:t>
      </w:r>
      <w:r>
        <w:rPr>
          <w:rFonts w:eastAsia="Times New Roman" w:cs="Times New Roman"/>
          <w:szCs w:val="24"/>
        </w:rPr>
        <w:t>ς ωθούσαν σε μια ανιδιοτελή προσφορά στο όλο εγχείρημα. Και η σύζυγός μου ως ψυχολόγος και εγώ ως εθελοντής υποστηρικτής, αλλά και μια πλειάδα υγειονομικών διαφορετικ</w:t>
      </w:r>
      <w:r>
        <w:rPr>
          <w:rFonts w:eastAsia="Times New Roman" w:cs="Times New Roman"/>
          <w:szCs w:val="24"/>
        </w:rPr>
        <w:t xml:space="preserve">ών ειδικοτήτων </w:t>
      </w:r>
      <w:r>
        <w:rPr>
          <w:rFonts w:eastAsia="Times New Roman" w:cs="Times New Roman"/>
          <w:szCs w:val="24"/>
        </w:rPr>
        <w:t>-</w:t>
      </w:r>
      <w:r>
        <w:rPr>
          <w:rFonts w:eastAsia="Times New Roman" w:cs="Times New Roman"/>
          <w:szCs w:val="24"/>
        </w:rPr>
        <w:t>εκπαιδευτικοί, τοπικοί άρχοντες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συστρατεύτηκαν</w:t>
      </w:r>
      <w:proofErr w:type="spellEnd"/>
      <w:r>
        <w:rPr>
          <w:rFonts w:eastAsia="Times New Roman" w:cs="Times New Roman"/>
          <w:szCs w:val="24"/>
        </w:rPr>
        <w:t xml:space="preserve"> στην υλοποίηση αυτού του εγχειρήματος. </w:t>
      </w:r>
    </w:p>
    <w:p w14:paraId="428C38B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Αναφέρω αυτά τα βιώματα, διότι ανήκουν στα θετικά βιώματα της ζωής μου, που άφησαν θετικό αποτύπωμα στην περιοχή και στη χώρα μας. Δεν διεκδικώ ούτε </w:t>
      </w:r>
      <w:r>
        <w:rPr>
          <w:rFonts w:eastAsia="Times New Roman" w:cs="Times New Roman"/>
          <w:szCs w:val="24"/>
        </w:rPr>
        <w:t xml:space="preserve">ως </w:t>
      </w:r>
      <w:r>
        <w:rPr>
          <w:rFonts w:eastAsia="Times New Roman" w:cs="Times New Roman"/>
          <w:szCs w:val="24"/>
        </w:rPr>
        <w:t xml:space="preserve">πρόσωπο ούτε </w:t>
      </w:r>
      <w:r>
        <w:rPr>
          <w:rFonts w:eastAsia="Times New Roman" w:cs="Times New Roman"/>
          <w:szCs w:val="24"/>
        </w:rPr>
        <w:t xml:space="preserve">ως ανήκουσα σε αυτόν τον συγκεκριμένο </w:t>
      </w:r>
      <w:r>
        <w:rPr>
          <w:rFonts w:eastAsia="Times New Roman" w:cs="Times New Roman"/>
          <w:szCs w:val="24"/>
        </w:rPr>
        <w:t>πολιτικό χώρο την πατρότητά τους, αλλά καυχώμαι για την συμβολή μου και για τη συμμετοχή μου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κοινωνικοπολιτικ</w:t>
      </w:r>
      <w:r>
        <w:rPr>
          <w:rFonts w:eastAsia="Times New Roman" w:cs="Times New Roman"/>
          <w:szCs w:val="24"/>
        </w:rPr>
        <w:t>ό</w:t>
      </w:r>
      <w:r>
        <w:rPr>
          <w:rFonts w:eastAsia="Times New Roman" w:cs="Times New Roman"/>
          <w:szCs w:val="24"/>
        </w:rPr>
        <w:t xml:space="preserve"> γίγνεσθαι </w:t>
      </w:r>
      <w:r>
        <w:rPr>
          <w:rFonts w:eastAsia="Times New Roman" w:cs="Times New Roman"/>
          <w:szCs w:val="24"/>
        </w:rPr>
        <w:t xml:space="preserve">καθώς </w:t>
      </w:r>
      <w:r>
        <w:rPr>
          <w:rFonts w:eastAsia="Times New Roman" w:cs="Times New Roman"/>
          <w:szCs w:val="24"/>
        </w:rPr>
        <w:t xml:space="preserve">και </w:t>
      </w:r>
      <w:r>
        <w:rPr>
          <w:rFonts w:eastAsia="Times New Roman" w:cs="Times New Roman"/>
          <w:szCs w:val="24"/>
        </w:rPr>
        <w:t xml:space="preserve">τις </w:t>
      </w:r>
      <w:r>
        <w:rPr>
          <w:rFonts w:eastAsia="Times New Roman" w:cs="Times New Roman"/>
          <w:szCs w:val="24"/>
        </w:rPr>
        <w:t>κατακτήσεις. Η προσέγγιση όλων μας έτσι πρέπει να είναι για</w:t>
      </w:r>
      <w:r>
        <w:rPr>
          <w:rFonts w:eastAsia="Times New Roman" w:cs="Times New Roman"/>
          <w:szCs w:val="24"/>
        </w:rPr>
        <w:t xml:space="preserve"> να έχουμε αποτελέσματα από την πολιτική μας δράση.</w:t>
      </w:r>
    </w:p>
    <w:p w14:paraId="428C38B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428C38B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Τώρα, στις συζητήσεις ακούμε μερικά τσιτάτα, όπως ελεύθερη επιλογή γιατρού, πόλεμος ενάντια στον ιδιωτικ</w:t>
      </w:r>
      <w:r>
        <w:rPr>
          <w:rFonts w:eastAsia="Times New Roman" w:cs="Times New Roman"/>
          <w:szCs w:val="24"/>
        </w:rPr>
        <w:t xml:space="preserve">ό τομέα, </w:t>
      </w:r>
      <w:proofErr w:type="spellStart"/>
      <w:r>
        <w:rPr>
          <w:rFonts w:eastAsia="Times New Roman" w:cs="Times New Roman"/>
          <w:szCs w:val="24"/>
        </w:rPr>
        <w:t>σοβιετοποίηση</w:t>
      </w:r>
      <w:proofErr w:type="spellEnd"/>
      <w:r>
        <w:rPr>
          <w:rFonts w:eastAsia="Times New Roman" w:cs="Times New Roman"/>
          <w:szCs w:val="24"/>
        </w:rPr>
        <w:t xml:space="preserve">. Εξαρχής, θέλω να τονίσω ότι κι εγώ είμαι ιδιώτης γιατρός, είμαι ιατρός </w:t>
      </w:r>
      <w:proofErr w:type="spellStart"/>
      <w:r>
        <w:rPr>
          <w:rFonts w:eastAsia="Times New Roman" w:cs="Times New Roman"/>
          <w:szCs w:val="24"/>
        </w:rPr>
        <w:t>βιοπαθολόγος</w:t>
      </w:r>
      <w:proofErr w:type="spellEnd"/>
      <w:r>
        <w:rPr>
          <w:rFonts w:eastAsia="Times New Roman" w:cs="Times New Roman"/>
          <w:szCs w:val="24"/>
        </w:rPr>
        <w:t>, αλλά αυτή τη συζήτηση για ελεύθερη επιλογή γιατρού, τη θεωρώ σαν τον φερετζέ της νεοφιλελεύθερης αντίληψης για πλήρη ιδιωτικοποίηση των υπηρεσιών 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 xml:space="preserve">Από τη μια πλευρά, δηλαδή, περιγράφουμε με τα </w:t>
      </w:r>
      <w:proofErr w:type="spellStart"/>
      <w:r>
        <w:rPr>
          <w:rFonts w:eastAsia="Times New Roman" w:cs="Times New Roman"/>
          <w:szCs w:val="24"/>
        </w:rPr>
        <w:t>μελανότερα</w:t>
      </w:r>
      <w:proofErr w:type="spellEnd"/>
      <w:r>
        <w:rPr>
          <w:rFonts w:eastAsia="Times New Roman" w:cs="Times New Roman"/>
          <w:szCs w:val="24"/>
        </w:rPr>
        <w:t xml:space="preserve"> χρώματα την υπάρχουσα κατάσταση στην υγεία και από την άλλη μιλάμε για ελεύθερη επιλογή γιατρού. </w:t>
      </w:r>
    </w:p>
    <w:p w14:paraId="428C38B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Μια πολύ ωραία ρήση του τόπου μου θέλω να θυμίσω και με αυτό να κλείσω. Η γιαγιά Χρυσούλα από </w:t>
      </w:r>
      <w:r>
        <w:rPr>
          <w:rFonts w:eastAsia="Times New Roman" w:cs="Times New Roman"/>
          <w:szCs w:val="24"/>
        </w:rPr>
        <w:t>την Καρυδιά της Κομοτηνής όταν ακούει τέτοια λόγια, λέει «εγώ σου λέω ότι είμαι χαντούμης κι εσύ με ρωτάς πόσα παιδιά έχω».</w:t>
      </w:r>
    </w:p>
    <w:p w14:paraId="428C38B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8C38BE"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8BF" w14:textId="77777777" w:rsidR="00CF256A" w:rsidRDefault="008A1C0A">
      <w:pPr>
        <w:spacing w:line="600" w:lineRule="auto"/>
        <w:ind w:firstLine="720"/>
        <w:jc w:val="both"/>
        <w:rPr>
          <w:rFonts w:eastAsia="Times New Roman" w:cs="Times New Roman"/>
          <w:szCs w:val="24"/>
        </w:rPr>
      </w:pPr>
      <w:r>
        <w:rPr>
          <w:rFonts w:eastAsia="Times New Roman"/>
          <w:b/>
          <w:bCs/>
          <w:szCs w:val="24"/>
        </w:rPr>
        <w:t>ΠΡΟΕΔΡΕΥΩΝ (Δημήτριος Καμμένος):</w:t>
      </w:r>
      <w:r>
        <w:rPr>
          <w:rFonts w:eastAsia="Times New Roman"/>
          <w:bCs/>
          <w:szCs w:val="24"/>
        </w:rPr>
        <w:t xml:space="preserve"> </w:t>
      </w:r>
      <w:r>
        <w:rPr>
          <w:rFonts w:eastAsia="Times New Roman" w:cs="Times New Roman"/>
          <w:szCs w:val="24"/>
        </w:rPr>
        <w:t xml:space="preserve"> Ευχαριστούμε πολύ τον κ. Μουσταφά. </w:t>
      </w:r>
    </w:p>
    <w:p w14:paraId="428C38C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κύριος Υπουργός έχει τον λόγο και μετά θα ακολουθήσουν Βουλευτές σύμφωνα με τη σειρά του καταλόγου.</w:t>
      </w:r>
    </w:p>
    <w:p w14:paraId="428C38C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Πρόεδρε.</w:t>
      </w:r>
    </w:p>
    <w:p w14:paraId="428C38C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Τοποθετήθηκα αναλυτικά σε σχέση με άρθρα του νομοσχεδίου στις συνεδριάσεις της Επιτρ</w:t>
      </w:r>
      <w:r>
        <w:rPr>
          <w:rFonts w:eastAsia="Times New Roman" w:cs="Times New Roman"/>
          <w:szCs w:val="24"/>
        </w:rPr>
        <w:t>οπής Κοινωνικών Υποθέσεων. Θα αναφερθώ σε αρκετά άρθρα του νομοσχεδίου στην πορεία της ομιλίας μου, όμως νιώθω την ανάγκη να κάνω μία γενική παρατήρηση ορμώμενος από την ομιλία του Κοινοβουλευτικού Εκπροσώπου της Νέας Δημοκρατίας, του κ. Οικονόμου.</w:t>
      </w:r>
    </w:p>
    <w:p w14:paraId="428C38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Κύριε Ο</w:t>
      </w:r>
      <w:r>
        <w:rPr>
          <w:rFonts w:eastAsia="Times New Roman" w:cs="Times New Roman"/>
          <w:szCs w:val="24"/>
        </w:rPr>
        <w:t>ικονόμου, είναι σαφές ότι αυτό το νομοσχέδιο εκφράζει μία βαθιά ιδεολογική, πολιτική και ταξική σύγκρουση. Εσείς είστε από τη μια πλευρά και εμείς είμαστε από την άλλη. Είναι σαφές αυτό το πράγμα. Εσείς είστε από την πλευρά της νεοφιλελεύθερης λογικής, της</w:t>
      </w:r>
      <w:r>
        <w:rPr>
          <w:rFonts w:eastAsia="Times New Roman" w:cs="Times New Roman"/>
          <w:szCs w:val="24"/>
        </w:rPr>
        <w:t xml:space="preserve"> ατομικής ευθύνης για την αρρώστια που πρέπει να έχει ο κάθε ασθενής και να αναζητά ο ίδιος περίθαλψη είτε πρωτοβάθμια είτε δευτεροβάθμια. Είστε από την πλευρά της ασύδοτης ανάπτυξης του ιδιωτικού τομέα, που αυτό είναι το όραμά σας, αυτό είναι το μοντέλο σ</w:t>
      </w:r>
      <w:r>
        <w:rPr>
          <w:rFonts w:eastAsia="Times New Roman" w:cs="Times New Roman"/>
          <w:szCs w:val="24"/>
        </w:rPr>
        <w:t xml:space="preserve">ας, αυτή είναι η συμμαχία με συγκεκριμένα ανώτερα, μεσαία ή πολύ ανώτερα στρώματα της κοινωνίας. </w:t>
      </w:r>
    </w:p>
    <w:p w14:paraId="428C38C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από την άλλη πλευρά, ναι, το κάνουμε και αυτό το βήμα, να περάσουμε σε μία αριστερή λογική, η οποία αντιμετωπίζει και την πρωτοβάθμια περίθαλψη σαν ευθύ</w:t>
      </w:r>
      <w:r>
        <w:rPr>
          <w:rFonts w:eastAsia="Times New Roman" w:cs="Times New Roman"/>
          <w:szCs w:val="24"/>
        </w:rPr>
        <w:t xml:space="preserve">νη του οργανωμένου κράτους και της οργανωμένης πολιτείας, της οποίας είναι ευθύνη να παρέχει καθολική κάλυψη και προαγωγή υγείας στον πληθυσμό στον τόπο κατοικίας του, που με οργανωμένο τρόπο προβλέπει, προλαμβάνει, θεραπεύει, κατευθύνει, </w:t>
      </w:r>
      <w:proofErr w:type="spellStart"/>
      <w:r>
        <w:rPr>
          <w:rFonts w:eastAsia="Times New Roman" w:cs="Times New Roman"/>
          <w:szCs w:val="24"/>
        </w:rPr>
        <w:t>συνταγογραφεί</w:t>
      </w:r>
      <w:proofErr w:type="spellEnd"/>
      <w:r>
        <w:rPr>
          <w:rFonts w:eastAsia="Times New Roman" w:cs="Times New Roman"/>
          <w:szCs w:val="24"/>
        </w:rPr>
        <w:t>, πα</w:t>
      </w:r>
      <w:r>
        <w:rPr>
          <w:rFonts w:eastAsia="Times New Roman" w:cs="Times New Roman"/>
          <w:szCs w:val="24"/>
        </w:rPr>
        <w:t>ραπέμπει σε ανώτερες δομές του συστήματος.</w:t>
      </w:r>
    </w:p>
    <w:p w14:paraId="428C38C5"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Και σαφώς και εμπεριέχει μια άλλη κοινωνική συμμαχία αυτή η προοπτική, η οποία απευθύνεται στις νέες γενιές που έρχονται, οι οποίες βρέθηκαν εκτός Ελλάδας, βρέθηκαν υποαπασχολούμενες, βρέθηκαν αμειβόμενες με εφημε</w:t>
      </w:r>
      <w:r>
        <w:rPr>
          <w:rFonts w:eastAsia="Times New Roman" w:cs="Times New Roman"/>
          <w:szCs w:val="24"/>
        </w:rPr>
        <w:t>ρίες των 50 και 60 ευρώ σε ιδιωτικά κέντρα γιατί δεν μπορούσαν να βρουν δουλειά, βρέθηκαν εκτός ΕΣΥ</w:t>
      </w:r>
      <w:r>
        <w:rPr>
          <w:rFonts w:eastAsia="Times New Roman" w:cs="Times New Roman"/>
          <w:szCs w:val="24"/>
        </w:rPr>
        <w:t>,</w:t>
      </w:r>
      <w:r>
        <w:rPr>
          <w:rFonts w:eastAsia="Times New Roman" w:cs="Times New Roman"/>
          <w:szCs w:val="24"/>
        </w:rPr>
        <w:t xml:space="preserve"> γιατί δεν προκηρύξατε κα</w:t>
      </w:r>
      <w:r>
        <w:rPr>
          <w:rFonts w:eastAsia="Times New Roman" w:cs="Times New Roman"/>
          <w:szCs w:val="24"/>
        </w:rPr>
        <w:t>μ</w:t>
      </w:r>
      <w:r>
        <w:rPr>
          <w:rFonts w:eastAsia="Times New Roman" w:cs="Times New Roman"/>
          <w:szCs w:val="24"/>
        </w:rPr>
        <w:t>μία θέση τα προηγούμενα χρόνια, βρέθηκαν εκτός ΕΟΠΥΥ</w:t>
      </w:r>
      <w:r>
        <w:rPr>
          <w:rFonts w:eastAsia="Times New Roman" w:cs="Times New Roman"/>
          <w:szCs w:val="24"/>
        </w:rPr>
        <w:t>,</w:t>
      </w:r>
      <w:r>
        <w:rPr>
          <w:rFonts w:eastAsia="Times New Roman" w:cs="Times New Roman"/>
          <w:szCs w:val="24"/>
        </w:rPr>
        <w:t xml:space="preserve"> γιατί κρατήσατε το σύστημα των συμβάσεων του ΕΟΠΥΥ κλειστό εντελώς τα προηγο</w:t>
      </w:r>
      <w:r>
        <w:rPr>
          <w:rFonts w:eastAsia="Times New Roman" w:cs="Times New Roman"/>
          <w:szCs w:val="24"/>
        </w:rPr>
        <w:t xml:space="preserve">ύμενα χρόνια και απλώς κληρονόμησε ο ΕΟΠΥΥ τις συμβάσεις του ΟΠΑΔ. </w:t>
      </w:r>
    </w:p>
    <w:p w14:paraId="428C38C6"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Ναι, είναι σαφές. Εσείς κάνατε μια κοινωνική συμμαχία με τον μεγάλο ιδιωτικό τομέα, στον οποίο είχατε εκχωρήσει την πρωτοβάθμια είτε στα εργαστήρια είτε στην κλινική εξέταση, που παρέπεμπε</w:t>
      </w:r>
      <w:r>
        <w:rPr>
          <w:rFonts w:eastAsia="Times New Roman" w:cs="Times New Roman"/>
          <w:szCs w:val="24"/>
        </w:rPr>
        <w:t xml:space="preserve"> βέβαια στη δευτεροβάθμια του ιδιωτικού τομέα. Κάνατε κοινωνική συμμαχία με κάποια στρώματα παλαιών γιατρών, οι οποίοι μέσα από διάφορους δρόμους και με την </w:t>
      </w:r>
      <w:proofErr w:type="spellStart"/>
      <w:r>
        <w:rPr>
          <w:rFonts w:eastAsia="Times New Roman" w:cs="Times New Roman"/>
          <w:szCs w:val="24"/>
        </w:rPr>
        <w:t>προκλητή</w:t>
      </w:r>
      <w:proofErr w:type="spellEnd"/>
      <w:r>
        <w:rPr>
          <w:rFonts w:eastAsia="Times New Roman" w:cs="Times New Roman"/>
          <w:szCs w:val="24"/>
        </w:rPr>
        <w:t xml:space="preserve"> ζήτηση και με την πλασματική </w:t>
      </w:r>
      <w:proofErr w:type="spellStart"/>
      <w:r>
        <w:rPr>
          <w:rFonts w:eastAsia="Times New Roman" w:cs="Times New Roman"/>
          <w:szCs w:val="24"/>
        </w:rPr>
        <w:t>συνταγογράφηση</w:t>
      </w:r>
      <w:proofErr w:type="spellEnd"/>
      <w:r>
        <w:rPr>
          <w:rFonts w:eastAsia="Times New Roman" w:cs="Times New Roman"/>
          <w:szCs w:val="24"/>
        </w:rPr>
        <w:t xml:space="preserve"> έβγαζαν όχι μόνο τον μισθό τον οποίο είχαν. Να</w:t>
      </w:r>
      <w:r>
        <w:rPr>
          <w:rFonts w:eastAsia="Times New Roman" w:cs="Times New Roman"/>
          <w:szCs w:val="24"/>
        </w:rPr>
        <w:t xml:space="preserve">ι, αυτό κάνατε εσείς και τους τρομοκρατείτε τώρα ότι «θα τα χάσετε αυτά». Γιατί αυτό προσπαθείτε να κάνετε. </w:t>
      </w:r>
    </w:p>
    <w:p w14:paraId="428C38C7"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Εμείς κάνουμε μια άλλη κοινωνική συμμαχία με γενιές που έρχονται, με ανθρώπους…</w:t>
      </w:r>
    </w:p>
    <w:p w14:paraId="428C38C8"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Με γιατρούς του ΕΟΠΥΥ είναι όλα αυτά;</w:t>
      </w:r>
    </w:p>
    <w:p w14:paraId="428C38C9"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b/>
          <w:szCs w:val="24"/>
        </w:rPr>
        <w:t>ΠΑΥΛΟΣ Π</w:t>
      </w:r>
      <w:r>
        <w:rPr>
          <w:rFonts w:eastAsia="Times New Roman" w:cs="Times New Roman"/>
          <w:b/>
          <w:szCs w:val="24"/>
        </w:rPr>
        <w:t>ΟΛΑΚΗΣ (Αναπληρωτής Υπουργός Υγείας):</w:t>
      </w:r>
      <w:r>
        <w:rPr>
          <w:rFonts w:eastAsia="Times New Roman" w:cs="Times New Roman"/>
          <w:szCs w:val="24"/>
        </w:rPr>
        <w:t xml:space="preserve"> Το καταλαβαίνω ότι σας πειράζει, γιατί ξέρετε ότι εγώ μιλώ επί τον τύπον των ήλων. </w:t>
      </w:r>
    </w:p>
    <w:p w14:paraId="428C38CA"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Εμείς κάνουμε μια άλλη κοινωνική συμμαχία με τους γιατρούς και τις γενιές που έρχονται, με το νοσηλευτικό και το άλλο υγειονομικό δυνα</w:t>
      </w:r>
      <w:r>
        <w:rPr>
          <w:rFonts w:eastAsia="Times New Roman" w:cs="Times New Roman"/>
          <w:szCs w:val="24"/>
        </w:rPr>
        <w:t>μικό, του οποίου αναγνωρίζουμε τον ρόλο στη λειτουργία της πρωτοβάθμιας, με την ομάδα υγείας, η οποία θα έχει στην ευθύνη της μια μεγάλη ομάδα πληθυσμού, η οποία θα οργανώνει, θα καθοδηγεί, θα προβλέπει, θα προάγει την υγεία του και με συστηματικό τρόπο θα</w:t>
      </w:r>
      <w:r>
        <w:rPr>
          <w:rFonts w:eastAsia="Times New Roman" w:cs="Times New Roman"/>
          <w:szCs w:val="24"/>
        </w:rPr>
        <w:t xml:space="preserve"> την προχωρεί στις μεγαλύτερες βαθμίδες των δημόσιων δομών.</w:t>
      </w:r>
    </w:p>
    <w:p w14:paraId="428C38CB"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Ναι, κάνουμε ένα βήμα προς το ότι ο ιδιωτικός τομέας έχει συμπληρωματικό ρόλο και όχι κυρίαρχο ρόλο, στον οποίο εσείς ωθήσατε ενεργητικά και παθητικά με αυτά τα οποία κάνατε τα προηγούμενα χρόνια </w:t>
      </w:r>
      <w:r>
        <w:rPr>
          <w:rFonts w:eastAsia="Times New Roman" w:cs="Times New Roman"/>
          <w:szCs w:val="24"/>
        </w:rPr>
        <w:t xml:space="preserve">και ειδικά τα πρώτα </w:t>
      </w:r>
      <w:proofErr w:type="spellStart"/>
      <w:r>
        <w:rPr>
          <w:rFonts w:eastAsia="Times New Roman" w:cs="Times New Roman"/>
          <w:szCs w:val="24"/>
        </w:rPr>
        <w:t>μνημονιακά</w:t>
      </w:r>
      <w:proofErr w:type="spellEnd"/>
      <w:r>
        <w:rPr>
          <w:rFonts w:eastAsia="Times New Roman" w:cs="Times New Roman"/>
          <w:szCs w:val="24"/>
        </w:rPr>
        <w:t xml:space="preserve"> χρόνια, </w:t>
      </w:r>
      <w:r>
        <w:rPr>
          <w:rFonts w:eastAsia="Times New Roman" w:cs="Times New Roman"/>
          <w:szCs w:val="24"/>
        </w:rPr>
        <w:t>κατά τα οποία</w:t>
      </w:r>
      <w:r>
        <w:rPr>
          <w:rFonts w:eastAsia="Times New Roman" w:cs="Times New Roman"/>
          <w:szCs w:val="24"/>
        </w:rPr>
        <w:t xml:space="preserve"> αξιοποιήσατε την πτώχευση της χώρας μέσα απ’ </w:t>
      </w:r>
      <w:r>
        <w:rPr>
          <w:rFonts w:eastAsia="Times New Roman" w:cs="Times New Roman"/>
          <w:szCs w:val="24"/>
        </w:rPr>
        <w:lastRenderedPageBreak/>
        <w:t>αυτό το μοντέλο ανάπτυξης, για να κάνετε καινούργιο διαχωρισμό και να μοιράσετε την πίτα προς όφελος αυτών των συμφερόντων. Εμείς κάνουμε κοινωνική αναδιανομή</w:t>
      </w:r>
      <w:r>
        <w:rPr>
          <w:rFonts w:eastAsia="Times New Roman" w:cs="Times New Roman"/>
          <w:szCs w:val="24"/>
        </w:rPr>
        <w:t xml:space="preserve"> προς άλλη κατεύθυνση. </w:t>
      </w:r>
    </w:p>
    <w:p w14:paraId="428C38CC"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Αυτή είναι η γενική παρατήρηση για τα άρθρα που αφορούν το νομοσχέδιο της πρωτοβάθμιας, γιατί νομίζω ότι έπρεπε να υπάρχει αυτή η απάντηση.</w:t>
      </w:r>
    </w:p>
    <w:p w14:paraId="428C38CD"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το νομοσχέδιο έχει και μια σειρά από άλλα, εξαιρετικά καλά άρθρα. Είναι δ</w:t>
      </w:r>
      <w:r>
        <w:rPr>
          <w:rFonts w:eastAsia="Times New Roman" w:cs="Times New Roman"/>
          <w:szCs w:val="24"/>
        </w:rPr>
        <w:t>εύτερο παράλληλο πρόγραμμα το νομοσχέδιο, διότι, πρώτον, ιδρύει το δεύτερο νοσοκομείο…</w:t>
      </w:r>
    </w:p>
    <w:p w14:paraId="428C38CE"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Της Θεσσαλονίκης.</w:t>
      </w:r>
    </w:p>
    <w:p w14:paraId="428C38CF"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Σας πειράζει, τι να κάνουμε; </w:t>
      </w:r>
    </w:p>
    <w:p w14:paraId="428C38D0"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Ιδρύει το δεύτερο νοσοκομείο επί θητείας </w:t>
      </w:r>
      <w:r>
        <w:rPr>
          <w:rFonts w:eastAsia="Times New Roman" w:cs="Times New Roman"/>
          <w:szCs w:val="24"/>
        </w:rPr>
        <w:t>Κ</w:t>
      </w:r>
      <w:r>
        <w:rPr>
          <w:rFonts w:eastAsia="Times New Roman" w:cs="Times New Roman"/>
          <w:szCs w:val="24"/>
        </w:rPr>
        <w:t xml:space="preserve">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w:t>
      </w:r>
      <w:r>
        <w:rPr>
          <w:rFonts w:eastAsia="Times New Roman" w:cs="Times New Roman"/>
          <w:szCs w:val="24"/>
        </w:rPr>
        <w:t>Ν</w:t>
      </w:r>
      <w:r>
        <w:rPr>
          <w:rFonts w:eastAsia="Times New Roman" w:cs="Times New Roman"/>
          <w:szCs w:val="24"/>
        </w:rPr>
        <w:t xml:space="preserve">οσοκομείο Καρπάθου σαν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w:t>
      </w:r>
    </w:p>
    <w:p w14:paraId="428C38D1"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καταλάβουμε τον κατήφορο, τον πάτο, τον βούρκο, που έχει φθάσει αυτό το τσίρκο που ακούει στο όνομα «πλειοψηφία της ΠΟΕΔΗΝ», τι βρήκαν να πουν οι άνθρωποι; Ότι </w:t>
      </w:r>
      <w:r>
        <w:rPr>
          <w:rFonts w:eastAsia="Times New Roman" w:cs="Times New Roman"/>
          <w:szCs w:val="24"/>
        </w:rPr>
        <w:lastRenderedPageBreak/>
        <w:t xml:space="preserve">επειδή θα </w:t>
      </w:r>
      <w:r>
        <w:rPr>
          <w:rFonts w:eastAsia="Times New Roman" w:cs="Times New Roman"/>
          <w:szCs w:val="24"/>
        </w:rPr>
        <w:t xml:space="preserve">πάει, λέει, ο Καμμένος τη βάση της Σούδας στην Κάρπαθο, γι’ αυτό ανοίγουμε νοσοκομείο. Μωραίνει ο Κύριος ον βούλεται </w:t>
      </w:r>
      <w:proofErr w:type="spellStart"/>
      <w:r>
        <w:rPr>
          <w:rFonts w:eastAsia="Times New Roman" w:cs="Times New Roman"/>
          <w:szCs w:val="24"/>
        </w:rPr>
        <w:t>απωλέσαι</w:t>
      </w:r>
      <w:proofErr w:type="spellEnd"/>
      <w:r>
        <w:rPr>
          <w:rFonts w:eastAsia="Times New Roman" w:cs="Times New Roman"/>
          <w:szCs w:val="24"/>
        </w:rPr>
        <w:t xml:space="preserve">. Όταν έχεις </w:t>
      </w:r>
      <w:proofErr w:type="spellStart"/>
      <w:r>
        <w:rPr>
          <w:rFonts w:eastAsia="Times New Roman" w:cs="Times New Roman"/>
          <w:szCs w:val="24"/>
        </w:rPr>
        <w:t>αποσπασθεί</w:t>
      </w:r>
      <w:proofErr w:type="spellEnd"/>
      <w:r>
        <w:rPr>
          <w:rFonts w:eastAsia="Times New Roman" w:cs="Times New Roman"/>
          <w:szCs w:val="24"/>
        </w:rPr>
        <w:t xml:space="preserve"> τελείως από τα κοινωνικά συμφέροντα των ανθρώπων που εκπροσωπείς, γιατί έχασες πια τον τρόπο να είσαι ο ενδ</w:t>
      </w:r>
      <w:r>
        <w:rPr>
          <w:rFonts w:eastAsia="Times New Roman" w:cs="Times New Roman"/>
          <w:szCs w:val="24"/>
        </w:rPr>
        <w:t xml:space="preserve">ιάμεσος των πελατειακών σχέσεων, ε, βέβαια, έχεις «λαλήσει» τελείως. Εδώ τώρα δεν σηκώνει σοβαρή απάντηση το πράγμα. Από αυτά που έβγαλε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στη φόρα, τα </w:t>
      </w:r>
      <w:r>
        <w:rPr>
          <w:rFonts w:eastAsia="Times New Roman" w:cs="Times New Roman"/>
          <w:szCs w:val="24"/>
        </w:rPr>
        <w:t xml:space="preserve">εννέα δέκατα είναι </w:t>
      </w:r>
      <w:r>
        <w:rPr>
          <w:rFonts w:eastAsia="Times New Roman" w:cs="Times New Roman"/>
          <w:szCs w:val="24"/>
        </w:rPr>
        <w:t xml:space="preserve">ψέμα. Έβγαζαν, λέει, δίσκο στις εκκλησιές. Τα </w:t>
      </w:r>
      <w:r>
        <w:rPr>
          <w:rFonts w:eastAsia="Times New Roman" w:cs="Times New Roman"/>
          <w:szCs w:val="24"/>
        </w:rPr>
        <w:t>εννέα δέκατα</w:t>
      </w:r>
      <w:r>
        <w:rPr>
          <w:rFonts w:eastAsia="Times New Roman" w:cs="Times New Roman"/>
          <w:szCs w:val="24"/>
        </w:rPr>
        <w:t xml:space="preserve"> είναι ψέ</w:t>
      </w:r>
      <w:r>
        <w:rPr>
          <w:rFonts w:eastAsia="Times New Roman" w:cs="Times New Roman"/>
          <w:szCs w:val="24"/>
        </w:rPr>
        <w:t>ματα απ’ αυτά που γράφουν μέσα. Έχει γίνει πάντως οργανικό στοιχείο του συστήματος που έχει οργανώσει ο κ. Μητσοτάκης, απ’ ό,τι βλέπω. Λέτε, λέτε, λέτε ψέματα, κάτι θα μείνει στο τέλος.</w:t>
      </w:r>
    </w:p>
    <w:p w14:paraId="428C38D2"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Πάμε μόνοι μας εμείς. Δεν χρειαζόμαστε την ΠΟΕΔΗΝ</w:t>
      </w:r>
      <w:r>
        <w:rPr>
          <w:rFonts w:eastAsia="Times New Roman" w:cs="Times New Roman"/>
          <w:szCs w:val="24"/>
        </w:rPr>
        <w:t>.</w:t>
      </w:r>
    </w:p>
    <w:p w14:paraId="428C38D3"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μιας και είπα Μητσοτάκης, θυμήθηκα κάτι άλλο. Τι είπε χθες; Ότι καταθέσαμε </w:t>
      </w:r>
      <w:proofErr w:type="spellStart"/>
      <w:r>
        <w:rPr>
          <w:rFonts w:eastAsia="Times New Roman" w:cs="Times New Roman"/>
          <w:szCs w:val="24"/>
        </w:rPr>
        <w:t>εκατόν</w:t>
      </w:r>
      <w:proofErr w:type="spellEnd"/>
      <w:r>
        <w:rPr>
          <w:rFonts w:eastAsia="Times New Roman" w:cs="Times New Roman"/>
          <w:szCs w:val="24"/>
        </w:rPr>
        <w:t xml:space="preserve"> πενήντα εννιά τροπολογίες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τώρα τελευταία. </w:t>
      </w:r>
    </w:p>
    <w:p w14:paraId="428C38D4" w14:textId="77777777" w:rsidR="00CF256A" w:rsidRDefault="008A1C0A">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Σε δύο μήνες.</w:t>
      </w:r>
    </w:p>
    <w:p w14:paraId="428C38D5" w14:textId="77777777" w:rsidR="00CF256A" w:rsidRDefault="008A1C0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Τι ψεύτες είστε; Σε έντεκα νομοσχέδια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κατέθεσε και ψήφισε ογδόντα πέντε τροπολογίες, δηλαδή οκτώ σε κάθε νομοσχέδιο.</w:t>
      </w:r>
    </w:p>
    <w:p w14:paraId="428C38D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Εσύ πού το ξέρεις; </w:t>
      </w:r>
    </w:p>
    <w:p w14:paraId="428C38D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w:t>
      </w:r>
      <w:r>
        <w:rPr>
          <w:rFonts w:eastAsia="Times New Roman" w:cs="Times New Roman"/>
          <w:b/>
          <w:szCs w:val="24"/>
        </w:rPr>
        <w:t xml:space="preserve">ας): </w:t>
      </w:r>
      <w:r>
        <w:rPr>
          <w:rFonts w:eastAsia="Times New Roman" w:cs="Times New Roman"/>
          <w:szCs w:val="24"/>
        </w:rPr>
        <w:t xml:space="preserve">Οι άλλες εβδομήντα τέσσερις, που κουβάλησε μαζί του ο κ. Μητσοτάκης –τον έβαλαν τον άνθρωπο να τις κουβαλάει κιόλας και δεν είναι και συνηθισμένος να σηκώνει βάρη- ήταν αυτές που είχατε καταθέσει εσείς και οι υπόλοιποι Βουλευτές από τις άλλες </w:t>
      </w:r>
      <w:r>
        <w:rPr>
          <w:rFonts w:eastAsia="Times New Roman" w:cs="Times New Roman"/>
          <w:szCs w:val="24"/>
        </w:rPr>
        <w:t>Κ</w:t>
      </w:r>
      <w:r>
        <w:rPr>
          <w:rFonts w:eastAsia="Times New Roman" w:cs="Times New Roman"/>
          <w:szCs w:val="24"/>
        </w:rPr>
        <w:t>οινοβου</w:t>
      </w:r>
      <w:r>
        <w:rPr>
          <w:rFonts w:eastAsia="Times New Roman" w:cs="Times New Roman"/>
          <w:szCs w:val="24"/>
        </w:rPr>
        <w:t xml:space="preserve">λευτικές </w:t>
      </w:r>
      <w:r>
        <w:rPr>
          <w:rFonts w:eastAsia="Times New Roman" w:cs="Times New Roman"/>
          <w:szCs w:val="24"/>
        </w:rPr>
        <w:t>Ο</w:t>
      </w:r>
      <w:r>
        <w:rPr>
          <w:rFonts w:eastAsia="Times New Roman" w:cs="Times New Roman"/>
          <w:szCs w:val="24"/>
        </w:rPr>
        <w:t xml:space="preserve">μάδες εδώ μέσα. Αυτό είναι. Και είπε </w:t>
      </w:r>
      <w:proofErr w:type="spellStart"/>
      <w:r>
        <w:rPr>
          <w:rFonts w:eastAsia="Times New Roman" w:cs="Times New Roman"/>
          <w:szCs w:val="24"/>
        </w:rPr>
        <w:t>εκατόν</w:t>
      </w:r>
      <w:proofErr w:type="spellEnd"/>
      <w:r>
        <w:rPr>
          <w:rFonts w:eastAsia="Times New Roman" w:cs="Times New Roman"/>
          <w:szCs w:val="24"/>
        </w:rPr>
        <w:t xml:space="preserve"> πενήντα εννιά. </w:t>
      </w:r>
    </w:p>
    <w:p w14:paraId="428C38D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Έχουμε καταθέσει τροπολογίες σε αυτό το νομοσχέδιο; </w:t>
      </w:r>
    </w:p>
    <w:p w14:paraId="428C38D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Μιλάω για τα προηγούμενα. </w:t>
      </w:r>
    </w:p>
    <w:p w14:paraId="428C38D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Στην </w:t>
      </w:r>
      <w:r>
        <w:rPr>
          <w:rFonts w:eastAsia="Times New Roman" w:cs="Times New Roman"/>
          <w:szCs w:val="24"/>
        </w:rPr>
        <w:t>π</w:t>
      </w:r>
      <w:r>
        <w:rPr>
          <w:rFonts w:eastAsia="Times New Roman" w:cs="Times New Roman"/>
          <w:szCs w:val="24"/>
        </w:rPr>
        <w:t>αιδεία έχουμ</w:t>
      </w:r>
      <w:r>
        <w:rPr>
          <w:rFonts w:eastAsia="Times New Roman" w:cs="Times New Roman"/>
          <w:szCs w:val="24"/>
        </w:rPr>
        <w:t xml:space="preserve">ε καταθέσει; </w:t>
      </w:r>
    </w:p>
    <w:p w14:paraId="428C38D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Κύριε Οικονόμου, μη διακόπτετε. </w:t>
      </w:r>
    </w:p>
    <w:p w14:paraId="428C38DC"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8C38D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w:t>
      </w:r>
    </w:p>
    <w:p w14:paraId="428C38D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Όμως, ο αδιάβαστος και ο ψεύτης τον πρώτο χρόνο χαίρονται. </w:t>
      </w:r>
    </w:p>
    <w:p w14:paraId="428C38D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Κλείνει η παρέ</w:t>
      </w:r>
      <w:r>
        <w:rPr>
          <w:rFonts w:eastAsia="Times New Roman" w:cs="Times New Roman"/>
          <w:szCs w:val="24"/>
        </w:rPr>
        <w:t xml:space="preserve">νθεση με τον κ. Μητσοτάκη. </w:t>
      </w:r>
    </w:p>
    <w:p w14:paraId="428C38E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Δίνουμε κίνητρα για ιατρικό προσωπικού του Νοσοκομείου Θήρας. Έχετε παρατηρήσει ότι τελευταία έχουν σταματήσει να μιλάνε για το Νοσοκομείο Θήρας. Ενημερώνω ξανά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από το επίσημο Βήμα εδώ ότι ξεκίνησε τη λειτουργία του ο αξονικός τομογράφος. Και έχει πέσει μεγάλο κλάμα στο δίπλα μαγαζί, για να τα λέμε έτσι. Μαγαζί με το οποίο, κύριε Οικονόμου, έχετε σχέσεις αίματος. </w:t>
      </w:r>
    </w:p>
    <w:p w14:paraId="428C38E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Εγώ;</w:t>
      </w:r>
    </w:p>
    <w:p w14:paraId="428C38E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w:t>
      </w:r>
      <w:r>
        <w:rPr>
          <w:rFonts w:eastAsia="Times New Roman" w:cs="Times New Roman"/>
          <w:b/>
          <w:szCs w:val="24"/>
        </w:rPr>
        <w:t xml:space="preserve">πληρωτής Υπουργός Υγείας): </w:t>
      </w:r>
      <w:r>
        <w:rPr>
          <w:rFonts w:eastAsia="Times New Roman" w:cs="Times New Roman"/>
          <w:szCs w:val="24"/>
        </w:rPr>
        <w:t xml:space="preserve">Πολιτικού αίματος, όχι συγγενικού. Έχετε σχέση πολιτικού αίματος με τον ιδιοκτήτη του εκεί κάτω. </w:t>
      </w:r>
    </w:p>
    <w:p w14:paraId="428C38E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Καλώ για άλλη μια φορά από αυτό το Βήμα την κοινωνία της Σαντορίνης να στηρίξει το </w:t>
      </w:r>
      <w:r>
        <w:rPr>
          <w:rFonts w:eastAsia="Times New Roman" w:cs="Times New Roman"/>
          <w:szCs w:val="24"/>
        </w:rPr>
        <w:t>ν</w:t>
      </w:r>
      <w:r>
        <w:rPr>
          <w:rFonts w:eastAsia="Times New Roman" w:cs="Times New Roman"/>
          <w:szCs w:val="24"/>
        </w:rPr>
        <w:t xml:space="preserve">οσοκομείο και να βοηθήσει να βρεθούν σπίτια σε </w:t>
      </w:r>
      <w:r>
        <w:rPr>
          <w:rFonts w:eastAsia="Times New Roman" w:cs="Times New Roman"/>
          <w:szCs w:val="24"/>
        </w:rPr>
        <w:t xml:space="preserve">λογικές τιμές για τους ανθρώπους που πηγαίνουν εκεί και οι οποίοι έχουν δει πάνω από τριάντα χιλιάδες περιστατικά σε έναν χρόνο. </w:t>
      </w:r>
    </w:p>
    <w:p w14:paraId="428C38E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Διότι πραγματικά, μια κοινωνία</w:t>
      </w:r>
      <w:r>
        <w:rPr>
          <w:rFonts w:eastAsia="Times New Roman" w:cs="Times New Roman"/>
          <w:szCs w:val="24"/>
        </w:rPr>
        <w:t>,</w:t>
      </w:r>
      <w:r>
        <w:rPr>
          <w:rFonts w:eastAsia="Times New Roman" w:cs="Times New Roman"/>
          <w:szCs w:val="24"/>
        </w:rPr>
        <w:t xml:space="preserve"> η οποία ανεβάζει την αξία του προϊόντος του τουρισμού της μέσα από τη λειτουργία αυτού του </w:t>
      </w:r>
      <w:r>
        <w:rPr>
          <w:rFonts w:eastAsia="Times New Roman" w:cs="Times New Roman"/>
          <w:szCs w:val="24"/>
        </w:rPr>
        <w:t>ν</w:t>
      </w:r>
      <w:r>
        <w:rPr>
          <w:rFonts w:eastAsia="Times New Roman" w:cs="Times New Roman"/>
          <w:szCs w:val="24"/>
        </w:rPr>
        <w:t>οσ</w:t>
      </w:r>
      <w:r>
        <w:rPr>
          <w:rFonts w:eastAsia="Times New Roman" w:cs="Times New Roman"/>
          <w:szCs w:val="24"/>
        </w:rPr>
        <w:t xml:space="preserve">οκομείου πρέπει να σταθεί δίπλα και όχι να καθοδηγείται από κάποιους κύκλους, οι οποίοι θέλουν να συνεχίσει να λειτουργεί με τα οργανωμένα συμφέροντα που είχαν κάποια </w:t>
      </w:r>
      <w:proofErr w:type="spellStart"/>
      <w:r>
        <w:rPr>
          <w:rFonts w:eastAsia="Times New Roman" w:cs="Times New Roman"/>
          <w:szCs w:val="24"/>
        </w:rPr>
        <w:t>παραμάγαζα</w:t>
      </w:r>
      <w:proofErr w:type="spellEnd"/>
      <w:r>
        <w:rPr>
          <w:rFonts w:eastAsia="Times New Roman" w:cs="Times New Roman"/>
          <w:szCs w:val="24"/>
        </w:rPr>
        <w:t xml:space="preserve"> που υπάρχουν εκεί απ’ έξω. Και το λέω με αυτόν τον έντονο τρόπο. Γι’ αυτό ρυθμ</w:t>
      </w:r>
      <w:r>
        <w:rPr>
          <w:rFonts w:eastAsia="Times New Roman" w:cs="Times New Roman"/>
          <w:szCs w:val="24"/>
        </w:rPr>
        <w:t xml:space="preserve">ίζουμε και το ζήτημα και τις δυνατότητες του </w:t>
      </w:r>
      <w:r>
        <w:rPr>
          <w:rFonts w:eastAsia="Times New Roman" w:cs="Times New Roman"/>
          <w:szCs w:val="24"/>
        </w:rPr>
        <w:t>δ</w:t>
      </w:r>
      <w:r>
        <w:rPr>
          <w:rFonts w:eastAsia="Times New Roman" w:cs="Times New Roman"/>
          <w:szCs w:val="24"/>
        </w:rPr>
        <w:t xml:space="preserve">ήμου να δώσει κάποια πράγματα. Διότι επειδή το Νοσοκομείο Σαντορίνης ανήκε στην ΑΕΜΥ, δεν το κάλυπτε η γενική διάταξη που είχαμε ψηφίσει για τα άλλα νοσοκομεία σε σχέση με τη στήριξη τους από τους </w:t>
      </w:r>
      <w:r>
        <w:rPr>
          <w:rFonts w:eastAsia="Times New Roman" w:cs="Times New Roman"/>
          <w:szCs w:val="24"/>
        </w:rPr>
        <w:t>Ο</w:t>
      </w:r>
      <w:r>
        <w:rPr>
          <w:rFonts w:eastAsia="Times New Roman" w:cs="Times New Roman"/>
          <w:szCs w:val="24"/>
        </w:rPr>
        <w:t>ργανισμούς Α</w:t>
      </w:r>
      <w:r>
        <w:rPr>
          <w:rFonts w:eastAsia="Times New Roman" w:cs="Times New Roman"/>
          <w:szCs w:val="24"/>
        </w:rPr>
        <w:t xml:space="preserve">΄ και Β΄ βαθμού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428C38E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ν</w:t>
      </w:r>
      <w:r>
        <w:rPr>
          <w:rFonts w:eastAsia="Times New Roman" w:cs="Times New Roman"/>
          <w:szCs w:val="24"/>
        </w:rPr>
        <w:t xml:space="preserve">οσηλείας. Σας είδα πιο χαμηλωμένους σήμερα. Δεν ήσασταν όπως προχθές. Μάλλον, ενημερωθήκατε. Και μάλλον, καταλάβατε ότι δεν τσιμπάμε από διάφορα πράγματα. </w:t>
      </w:r>
    </w:p>
    <w:p w14:paraId="428C38E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κάποιες νομοτεχνικές βελτιώσ</w:t>
      </w:r>
      <w:r>
        <w:rPr>
          <w:rFonts w:eastAsia="Times New Roman" w:cs="Times New Roman"/>
          <w:szCs w:val="24"/>
        </w:rPr>
        <w:t>εις ρυθμίσαμε κάποια πράγματα</w:t>
      </w:r>
      <w:r>
        <w:rPr>
          <w:rFonts w:eastAsia="Times New Roman" w:cs="Times New Roman"/>
          <w:szCs w:val="24"/>
        </w:rPr>
        <w:t xml:space="preserve">, τα οποία, </w:t>
      </w:r>
      <w:r>
        <w:rPr>
          <w:rFonts w:eastAsia="Times New Roman" w:cs="Times New Roman"/>
          <w:szCs w:val="24"/>
        </w:rPr>
        <w:t>όντως</w:t>
      </w:r>
      <w:r>
        <w:rPr>
          <w:rFonts w:eastAsia="Times New Roman" w:cs="Times New Roman"/>
          <w:szCs w:val="24"/>
        </w:rPr>
        <w:t>,</w:t>
      </w:r>
      <w:r>
        <w:rPr>
          <w:rFonts w:eastAsia="Times New Roman" w:cs="Times New Roman"/>
          <w:szCs w:val="24"/>
        </w:rPr>
        <w:t xml:space="preserve"> ήθελαν ρύθμιση. Το βασικό</w:t>
      </w:r>
      <w:r>
        <w:rPr>
          <w:rFonts w:eastAsia="Times New Roman" w:cs="Times New Roman"/>
          <w:szCs w:val="24"/>
        </w:rPr>
        <w:t>,</w:t>
      </w:r>
      <w:r>
        <w:rPr>
          <w:rFonts w:eastAsia="Times New Roman" w:cs="Times New Roman"/>
          <w:szCs w:val="24"/>
        </w:rPr>
        <w:t xml:space="preserve"> το οποίο δεν λέτε</w:t>
      </w:r>
      <w:r>
        <w:rPr>
          <w:rFonts w:eastAsia="Times New Roman" w:cs="Times New Roman"/>
          <w:szCs w:val="24"/>
        </w:rPr>
        <w:t>,</w:t>
      </w:r>
      <w:r>
        <w:rPr>
          <w:rFonts w:eastAsia="Times New Roman" w:cs="Times New Roman"/>
          <w:szCs w:val="24"/>
        </w:rPr>
        <w:t xml:space="preserve"> είναι το εξής. Είναι και αυτό πάλι θέμα κοινωνικής συμμαχίας, παιδιά. </w:t>
      </w:r>
    </w:p>
    <w:p w14:paraId="428C38E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δεν θέλουμε μια ανεξέλεγκτη ανάπτυξη μονάδων ημερήσιας νοσηλείας του τρίτου τύπου, τω</w:t>
      </w:r>
      <w:r>
        <w:rPr>
          <w:rFonts w:eastAsia="Times New Roman" w:cs="Times New Roman"/>
          <w:szCs w:val="24"/>
        </w:rPr>
        <w:t xml:space="preserve">ν αυτοτελών, που να γίνει μέσω των </w:t>
      </w:r>
      <w:r>
        <w:rPr>
          <w:rFonts w:eastAsia="Times New Roman" w:cs="Times New Roman"/>
          <w:szCs w:val="24"/>
        </w:rPr>
        <w:t>μεικτών μ</w:t>
      </w:r>
      <w:r>
        <w:rPr>
          <w:rFonts w:eastAsia="Times New Roman" w:cs="Times New Roman"/>
          <w:szCs w:val="24"/>
        </w:rPr>
        <w:t xml:space="preserve">ονάδων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ν</w:t>
      </w:r>
      <w:r>
        <w:rPr>
          <w:rFonts w:eastAsia="Times New Roman" w:cs="Times New Roman"/>
          <w:szCs w:val="24"/>
        </w:rPr>
        <w:t xml:space="preserve">οσηλείας από τις ιδιωτικές κλινικές μεταμφιεσμένες με κάποιους που θα βάλουν μπροστά για να πέσουν στον χαμηλό ΦΠΑ ή να ρυθμίσουν αυτά που έγιναν. </w:t>
      </w:r>
    </w:p>
    <w:p w14:paraId="428C38E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Θέλουμε συμμαχία με κάποιους ανθρώπους, ελεύθε</w:t>
      </w:r>
      <w:r>
        <w:rPr>
          <w:rFonts w:eastAsia="Times New Roman" w:cs="Times New Roman"/>
          <w:szCs w:val="24"/>
        </w:rPr>
        <w:t xml:space="preserve">ρους επαγγελματίες, που έχουν τα επιστημονικά κότσια να ανοίξουν τέτοιες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ν</w:t>
      </w:r>
      <w:r>
        <w:rPr>
          <w:rFonts w:eastAsia="Times New Roman" w:cs="Times New Roman"/>
          <w:szCs w:val="24"/>
        </w:rPr>
        <w:t>οσηλείας και να θεραπεύσουν με τους όρους που λέμε τις δυνατότητες για τοπική αναισθησία κά</w:t>
      </w:r>
      <w:r>
        <w:rPr>
          <w:rFonts w:eastAsia="Times New Roman" w:cs="Times New Roman"/>
          <w:szCs w:val="24"/>
        </w:rPr>
        <w:lastRenderedPageBreak/>
        <w:t>ποιους συμπολίτες μας. Είναι σαφές. Αυτό θέλουμε. Αυτό κάνουμε. Αυτό στηρ</w:t>
      </w:r>
      <w:r>
        <w:rPr>
          <w:rFonts w:eastAsia="Times New Roman" w:cs="Times New Roman"/>
          <w:szCs w:val="24"/>
        </w:rPr>
        <w:t xml:space="preserve">ίζουμε. Το λήξαμε αυτό. Σας είδα χαμηλωμένους σήμερα στο ζήτημα αυτό. </w:t>
      </w:r>
    </w:p>
    <w:p w14:paraId="428C38E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Από εκεί και πέρα, υπάρχει μια σειρά από ρυθμίσεις, οι οποίες λύνουν κεντρικά προβλήματα του συστήματος υγείας, που είναι μικρά, αλλά πολύ σημαντικά. Δίνουμε δηλαδή τη δυνατότητα σε κάπ</w:t>
      </w:r>
      <w:r>
        <w:rPr>
          <w:rFonts w:eastAsia="Times New Roman" w:cs="Times New Roman"/>
          <w:szCs w:val="24"/>
        </w:rPr>
        <w:t>οιον</w:t>
      </w:r>
      <w:r>
        <w:rPr>
          <w:rFonts w:eastAsia="Times New Roman" w:cs="Times New Roman"/>
          <w:szCs w:val="24"/>
        </w:rPr>
        <w:t>,</w:t>
      </w:r>
      <w:r>
        <w:rPr>
          <w:rFonts w:eastAsia="Times New Roman" w:cs="Times New Roman"/>
          <w:szCs w:val="24"/>
        </w:rPr>
        <w:t xml:space="preserve"> όταν υπάρχει μία θέση, η οποία καλύπτεται από κάποιον ιατρό και αυτός μέσα σε ένα χρονικό διάστημα παραιτείται γιατί παίρνει τη θέση κάπου αλλού –γιατί έχουν προκηρυχθεί πολλές θέσεις τέτοιες- να μην </w:t>
      </w:r>
      <w:proofErr w:type="spellStart"/>
      <w:r>
        <w:rPr>
          <w:rFonts w:eastAsia="Times New Roman" w:cs="Times New Roman"/>
          <w:szCs w:val="24"/>
        </w:rPr>
        <w:t>ξαναπροκηρύσσουμε</w:t>
      </w:r>
      <w:proofErr w:type="spellEnd"/>
      <w:r>
        <w:rPr>
          <w:rFonts w:eastAsia="Times New Roman" w:cs="Times New Roman"/>
          <w:szCs w:val="24"/>
        </w:rPr>
        <w:t xml:space="preserve"> τη θέση που κενώνεται, αλλά να π</w:t>
      </w:r>
      <w:r>
        <w:rPr>
          <w:rFonts w:eastAsia="Times New Roman" w:cs="Times New Roman"/>
          <w:szCs w:val="24"/>
        </w:rPr>
        <w:t>αίρνουμε από τον αξιολογικό πίνακα κατάταξης στον οποίο είχε καταλήξει το συμβούλιο κρίσης. Αυτό επιταχύνει πάρα πολύ τη διαδικασία της κάλυψης μιας θέσης επιμελητή που κενώνεται επειδή διαλέγει να πάει σε κάποια άλλη θέση.</w:t>
      </w:r>
    </w:p>
    <w:p w14:paraId="428C38E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δίνουμε τη δυνατότητα να</w:t>
      </w:r>
      <w:r>
        <w:rPr>
          <w:rFonts w:eastAsia="Times New Roman" w:cs="Times New Roman"/>
          <w:szCs w:val="24"/>
        </w:rPr>
        <w:t xml:space="preserve"> διεκδικήσουν θέσεις διευθυντών σε κάποια άλλα νοσοκομεία επιμελητές Α΄ ή διευθυντές, χωρίς να παραιτηθούν από τη θέση -αυτό συμβαίνει μόνο για τους διευθυντές- την οποία κατέχουν σήμερα. Διότι δρα και ανασταλτικά αυτό στο να διεκδικήσει κάποιος τη θέση δι</w:t>
      </w:r>
      <w:r>
        <w:rPr>
          <w:rFonts w:eastAsia="Times New Roman" w:cs="Times New Roman"/>
          <w:szCs w:val="24"/>
        </w:rPr>
        <w:t>ευθυντή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εάν παραιτηθεί. Φέρνουμε δύο ρυθμίσεις δηλαδή πολύ ουσιαστικές για το σύστημα υγείας.</w:t>
      </w:r>
    </w:p>
    <w:p w14:paraId="428C38E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Λύνουμε το θέμα των γιατρών δημόσιας υγείας του Υπουργείου Υγείας, </w:t>
      </w:r>
      <w:r>
        <w:rPr>
          <w:rFonts w:eastAsia="Times New Roman" w:cs="Times New Roman"/>
          <w:szCs w:val="24"/>
        </w:rPr>
        <w:t xml:space="preserve">οι οποίοι </w:t>
      </w:r>
      <w:r>
        <w:rPr>
          <w:rFonts w:eastAsia="Times New Roman" w:cs="Times New Roman"/>
          <w:szCs w:val="24"/>
        </w:rPr>
        <w:t xml:space="preserve">από λάθος διατύπωση στον νόμο για το ειδικό μισθολόγιο, είχαν εξαιρεθεί των </w:t>
      </w:r>
      <w:r>
        <w:rPr>
          <w:rFonts w:eastAsia="Times New Roman" w:cs="Times New Roman"/>
          <w:szCs w:val="24"/>
        </w:rPr>
        <w:t>επιδομάτων</w:t>
      </w:r>
      <w:r>
        <w:rPr>
          <w:rFonts w:eastAsia="Times New Roman" w:cs="Times New Roman"/>
          <w:szCs w:val="24"/>
        </w:rPr>
        <w:t>,</w:t>
      </w:r>
      <w:r>
        <w:rPr>
          <w:rFonts w:eastAsia="Times New Roman" w:cs="Times New Roman"/>
          <w:szCs w:val="24"/>
        </w:rPr>
        <w:t xml:space="preserve"> τα οποία πήραν οι συνάδελφοί τους, οι γιατροί δημόσιας υγείας οι οποίοι δουλεύουν σε αποκεντρωμένες δομές, σε διευθύνσεις ΚΕΔΔΥ </w:t>
      </w:r>
      <w:r>
        <w:rPr>
          <w:rFonts w:eastAsia="Times New Roman" w:cs="Times New Roman"/>
          <w:szCs w:val="24"/>
        </w:rPr>
        <w:t>και λοιπά.</w:t>
      </w:r>
    </w:p>
    <w:p w14:paraId="428C38E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Ρυθμίζουμε κάποια ζητήματα σε σχέση με την υπηρεσία υπαίθρου των αγροτικών γιατρών, γι’ αυτούς που είναι </w:t>
      </w:r>
      <w:r>
        <w:rPr>
          <w:rFonts w:eastAsia="Times New Roman" w:cs="Times New Roman"/>
          <w:szCs w:val="24"/>
        </w:rPr>
        <w:t>υπόχρεοι επί θητείας ή γενικοί γιατροί και όλα αυτά διευκολύνουν την κάλυψη των θέσεων.</w:t>
      </w:r>
    </w:p>
    <w:p w14:paraId="428C38E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Δίνουμε τη δυνατότητα και σε εργαζόμενους με σχέση ιδιωτικού δικαίου αορίστου χρόνου και όχι μόνιμους υπαλλήλους -αλλά πρακτικά μόνιμοι είναι- που εργάζονται σε εποπτευ</w:t>
      </w:r>
      <w:r>
        <w:rPr>
          <w:rFonts w:eastAsia="Times New Roman" w:cs="Times New Roman"/>
          <w:szCs w:val="24"/>
        </w:rPr>
        <w:t xml:space="preserve">όμενους φορείς του Υπουργείου Υγείας στον βαθμό που παίρνουν πτυχίο ιατρικής να μπορούν να </w:t>
      </w:r>
      <w:proofErr w:type="spellStart"/>
      <w:r>
        <w:rPr>
          <w:rFonts w:eastAsia="Times New Roman" w:cs="Times New Roman"/>
          <w:szCs w:val="24"/>
        </w:rPr>
        <w:t>μεταταγούν</w:t>
      </w:r>
      <w:proofErr w:type="spellEnd"/>
      <w:r>
        <w:rPr>
          <w:rFonts w:eastAsia="Times New Roman" w:cs="Times New Roman"/>
          <w:szCs w:val="24"/>
        </w:rPr>
        <w:t xml:space="preserve"> σε κενή οργανική θέση που υπάρχει.</w:t>
      </w:r>
    </w:p>
    <w:p w14:paraId="428C38E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Ρυθμίζουμε ζητήματα κάλυψης επειγουσών αναγκών και σε νοσοκομεία και σε κέντρα υγείας και σε εποπτευόμενους φορείς προσ</w:t>
      </w:r>
      <w:r>
        <w:rPr>
          <w:rFonts w:eastAsia="Times New Roman" w:cs="Times New Roman"/>
          <w:szCs w:val="24"/>
        </w:rPr>
        <w:t xml:space="preserve">θέτοντας το ΕΚΑΠΤΥ, τον ΕΟΠΥΥ και το ΕΚΕΨΥΕ σε ειδικότητες που έχουν ανάγκη, </w:t>
      </w:r>
      <w:r>
        <w:rPr>
          <w:rFonts w:eastAsia="Times New Roman" w:cs="Times New Roman"/>
          <w:szCs w:val="24"/>
        </w:rPr>
        <w:t xml:space="preserve">που </w:t>
      </w:r>
      <w:r>
        <w:rPr>
          <w:rFonts w:eastAsia="Times New Roman" w:cs="Times New Roman"/>
          <w:szCs w:val="24"/>
        </w:rPr>
        <w:t>είτε αποχωρούν άμεσα και δεν μπορούμε ταυτόχρονα να προκηρύξουμε μόνιμες θέσεις, ή έστω άμεσα συμβάσεις ορισμένου χρόνου -γιατί πρέπει να βγει πράξη υπουργικού συμβουλίου- αλλ</w:t>
      </w:r>
      <w:r>
        <w:rPr>
          <w:rFonts w:eastAsia="Times New Roman" w:cs="Times New Roman"/>
          <w:szCs w:val="24"/>
        </w:rPr>
        <w:t>ά έχουμε πρόβλημα στη λειτουργία των δομών αυτών μέσα από σύμβαση από παροχή υπηρεσιών μετά από απόφαση του Δ.Σ. τους και έγκριση από τον Υπουργό Υγείας γι’ αυτές τις προκηρύξεις. Γιατί δεν θέλουμε να το ανοίξουμε μαζί, αλλά θέλουμε να καλύψουμε τις ανάγκε</w:t>
      </w:r>
      <w:r>
        <w:rPr>
          <w:rFonts w:eastAsia="Times New Roman" w:cs="Times New Roman"/>
          <w:szCs w:val="24"/>
        </w:rPr>
        <w:t xml:space="preserve">ς αυτές που υπάρχουν. </w:t>
      </w:r>
    </w:p>
    <w:p w14:paraId="428C38E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Ρυθμίζουμε ζητήματα τα οποία έχουν να κάνουν με το Εθνικό Κέντρο Επιχειρήσεων Υγείας το οποίο, όπως είπα και στην </w:t>
      </w:r>
      <w:r>
        <w:rPr>
          <w:rFonts w:eastAsia="Times New Roman" w:cs="Times New Roman"/>
          <w:szCs w:val="24"/>
        </w:rPr>
        <w:t>ε</w:t>
      </w:r>
      <w:r>
        <w:rPr>
          <w:rFonts w:eastAsia="Times New Roman" w:cs="Times New Roman"/>
          <w:szCs w:val="24"/>
        </w:rPr>
        <w:t xml:space="preserve">πιτροπή, θα μεταφερθεί απ’ αυτό το κτήριο το οποίο είναι, σε ένα διπλανό κτήριο του Υπουργείου Υγείας. </w:t>
      </w:r>
    </w:p>
    <w:p w14:paraId="428C38F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w:t>
      </w:r>
      <w:r>
        <w:rPr>
          <w:rFonts w:eastAsia="Times New Roman" w:cs="Times New Roman"/>
          <w:b/>
          <w:szCs w:val="24"/>
        </w:rPr>
        <w:t>ΝΟΜΟΥ:</w:t>
      </w:r>
      <w:r>
        <w:rPr>
          <w:rFonts w:eastAsia="Times New Roman" w:cs="Times New Roman"/>
          <w:szCs w:val="24"/>
        </w:rPr>
        <w:t xml:space="preserve"> Πολύ μεγάλη ιστορία! Ουσιαστικά αλλάζει η δομή του.</w:t>
      </w:r>
    </w:p>
    <w:p w14:paraId="428C38F1"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Ναι, πολύ μεγάλη η ιστορία αυτή, πάρα πολύ μεγάλη, και έχετε συμβάλει πολύ σ</w:t>
      </w:r>
      <w:r>
        <w:rPr>
          <w:rFonts w:eastAsia="Times New Roman" w:cs="Times New Roman"/>
          <w:szCs w:val="24"/>
        </w:rPr>
        <w:t>ε</w:t>
      </w:r>
      <w:r>
        <w:rPr>
          <w:rFonts w:eastAsia="Times New Roman" w:cs="Times New Roman"/>
          <w:szCs w:val="24"/>
        </w:rPr>
        <w:t xml:space="preserve"> αυτό. </w:t>
      </w:r>
    </w:p>
    <w:p w14:paraId="428C38F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Δίνουμε τη δυνατότητα να συμψηφίζει οφειλές ο ΕΟΠΥΥ με ασφαλιστικο</w:t>
      </w:r>
      <w:r>
        <w:rPr>
          <w:rFonts w:eastAsia="Times New Roman" w:cs="Times New Roman"/>
          <w:szCs w:val="24"/>
        </w:rPr>
        <w:t xml:space="preserve">ύς οργανισμούς άλλων χωρών, γεγονός που συμβάλλει πολύ στην αύξηση της ρευστότητας του ΕΟΠΥΥ, γιατί ουσιαστικά </w:t>
      </w:r>
      <w:proofErr w:type="spellStart"/>
      <w:r>
        <w:rPr>
          <w:rFonts w:eastAsia="Times New Roman" w:cs="Times New Roman"/>
          <w:szCs w:val="24"/>
        </w:rPr>
        <w:t>αντιλογίζει</w:t>
      </w:r>
      <w:proofErr w:type="spellEnd"/>
      <w:r>
        <w:rPr>
          <w:rFonts w:eastAsia="Times New Roman" w:cs="Times New Roman"/>
          <w:szCs w:val="24"/>
        </w:rPr>
        <w:t xml:space="preserve"> δαπάνες με αντίστοιχους οργανισμούς άλλων χωρών, χωρίς να χρειάζεται να εκταμιεύει ρευστό γι’ αυτόν τον λόγο. </w:t>
      </w:r>
    </w:p>
    <w:p w14:paraId="428C38F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Αλλάζουμε το </w:t>
      </w:r>
      <w:r>
        <w:rPr>
          <w:rFonts w:eastAsia="Times New Roman" w:cs="Times New Roman"/>
          <w:szCs w:val="24"/>
        </w:rPr>
        <w:t>δ</w:t>
      </w:r>
      <w:r>
        <w:rPr>
          <w:rFonts w:eastAsia="Times New Roman" w:cs="Times New Roman"/>
          <w:szCs w:val="24"/>
        </w:rPr>
        <w:t>ιοικητικ</w:t>
      </w:r>
      <w:r>
        <w:rPr>
          <w:rFonts w:eastAsia="Times New Roman" w:cs="Times New Roman"/>
          <w:szCs w:val="24"/>
        </w:rPr>
        <w:t xml:space="preserve">ό </w:t>
      </w:r>
      <w:r>
        <w:rPr>
          <w:rFonts w:eastAsia="Times New Roman" w:cs="Times New Roman"/>
          <w:szCs w:val="24"/>
        </w:rPr>
        <w:t>σ</w:t>
      </w:r>
      <w:r>
        <w:rPr>
          <w:rFonts w:eastAsia="Times New Roman" w:cs="Times New Roman"/>
          <w:szCs w:val="24"/>
        </w:rPr>
        <w:t xml:space="preserve">υμβούλιο του ΕΟΠΥΥ, όπως είπε ο κ. </w:t>
      </w:r>
      <w:proofErr w:type="spellStart"/>
      <w:r>
        <w:rPr>
          <w:rFonts w:eastAsia="Times New Roman" w:cs="Times New Roman"/>
          <w:szCs w:val="24"/>
        </w:rPr>
        <w:t>Κέλλας</w:t>
      </w:r>
      <w:proofErr w:type="spellEnd"/>
      <w:r>
        <w:rPr>
          <w:rFonts w:eastAsia="Times New Roman" w:cs="Times New Roman"/>
          <w:szCs w:val="24"/>
        </w:rPr>
        <w:t xml:space="preserve"> προηγουμένως. Βεβαίως, προσθέτουμε συμμετοχή εργαζόμενου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Καταργούμε τον λεγόμενο «κυβερνητικό επίτροπο» και βάζουμε κάποιο ανώτερο διευθυντικό στέλεχος του Υπουργείου Υγείας με δικαίωμα</w:t>
      </w:r>
      <w:r>
        <w:rPr>
          <w:rFonts w:eastAsia="Times New Roman" w:cs="Times New Roman"/>
          <w:szCs w:val="24"/>
        </w:rPr>
        <w:t xml:space="preserve"> ψήφου. </w:t>
      </w:r>
    </w:p>
    <w:p w14:paraId="428C38F4"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Τους βιομ</w:t>
      </w:r>
      <w:r>
        <w:rPr>
          <w:rFonts w:eastAsia="Times New Roman" w:cs="Times New Roman"/>
          <w:szCs w:val="24"/>
        </w:rPr>
        <w:t>ή</w:t>
      </w:r>
      <w:r>
        <w:rPr>
          <w:rFonts w:eastAsia="Times New Roman" w:cs="Times New Roman"/>
          <w:szCs w:val="24"/>
        </w:rPr>
        <w:t>χ</w:t>
      </w:r>
      <w:r>
        <w:rPr>
          <w:rFonts w:eastAsia="Times New Roman" w:cs="Times New Roman"/>
          <w:szCs w:val="24"/>
        </w:rPr>
        <w:t>α</w:t>
      </w:r>
      <w:r>
        <w:rPr>
          <w:rFonts w:eastAsia="Times New Roman" w:cs="Times New Roman"/>
          <w:szCs w:val="24"/>
        </w:rPr>
        <w:t xml:space="preserve">νους τους έχετε βάλει; </w:t>
      </w:r>
    </w:p>
    <w:p w14:paraId="428C38F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Και επίσης λύνουμε το παράλογο, το οποίο ήταν ότι ο Αντιπρόεδρος δεν ήταν μέλος του Δ.Σ. του ΕΟΠΥΥ.</w:t>
      </w:r>
    </w:p>
    <w:p w14:paraId="428C38F6"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...(δεν ακο</w:t>
      </w:r>
      <w:r>
        <w:rPr>
          <w:rFonts w:eastAsia="Times New Roman"/>
          <w:szCs w:val="24"/>
        </w:rPr>
        <w:t>ύστηκε)</w:t>
      </w:r>
    </w:p>
    <w:p w14:paraId="428C38F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Τη ΓΣΕΕ την έχει μέσα;</w:t>
      </w:r>
    </w:p>
    <w:p w14:paraId="428C38F8" w14:textId="77777777" w:rsidR="00CF256A" w:rsidRDefault="008A1C0A">
      <w:pPr>
        <w:spacing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Αγαπητοί συνάδελφοι, κύριε Οικονόμου, να μην ανοίγουμε διάλογο. </w:t>
      </w:r>
    </w:p>
    <w:p w14:paraId="428C38F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Οικονόμου, πρέπει να νιώθετε μεγάλη μοναξιά σήμερα. </w:t>
      </w:r>
    </w:p>
    <w:p w14:paraId="428C38F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 xml:space="preserve">ΑΣΙΛΕΙΟΣ ΟΙΚΟΝΟΜΟΥ: </w:t>
      </w:r>
      <w:r>
        <w:rPr>
          <w:rFonts w:eastAsia="Times New Roman" w:cs="Times New Roman"/>
          <w:szCs w:val="24"/>
        </w:rPr>
        <w:t>Έχω τον κ. Φωτήλα δίπλα μου! Είμαστε δυνατά!</w:t>
      </w:r>
    </w:p>
    <w:p w14:paraId="428C38F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Έχετε τον κ. Φωτήλα, αλλά πρέπει να νιώθετε και οι δύο μεγάλη μοναξιά απ’ ό,τι βλέπω. Έχει καταλάβει το κόμμα σας, μου φαίνεται, ότι αυτό το νομο</w:t>
      </w:r>
      <w:r>
        <w:rPr>
          <w:rFonts w:eastAsia="Times New Roman" w:cs="Times New Roman"/>
          <w:szCs w:val="24"/>
        </w:rPr>
        <w:t xml:space="preserve">σχέδιο είναι κόλαφος πραγματικά για την αντίληψή σας και σας έχει αφήσει μοναχούς σας. Και για </w:t>
      </w:r>
      <w:r>
        <w:rPr>
          <w:rFonts w:eastAsia="Times New Roman" w:cs="Times New Roman"/>
          <w:szCs w:val="24"/>
        </w:rPr>
        <w:lastRenderedPageBreak/>
        <w:t>να δείξετε ότι υπάρχετε, κάνετε φασαρία. Σεμνά και ταπεινά και ήσυχος!</w:t>
      </w:r>
    </w:p>
    <w:p w14:paraId="428C38F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Για τους επικουρικούς πες!</w:t>
      </w:r>
    </w:p>
    <w:p w14:paraId="428C38F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w:t>
      </w:r>
      <w:r>
        <w:rPr>
          <w:rFonts w:eastAsia="Times New Roman" w:cs="Times New Roman"/>
          <w:b/>
          <w:szCs w:val="24"/>
        </w:rPr>
        <w:t>Υγείας):</w:t>
      </w:r>
      <w:r>
        <w:rPr>
          <w:rFonts w:eastAsia="Times New Roman" w:cs="Times New Roman"/>
          <w:szCs w:val="24"/>
        </w:rPr>
        <w:t xml:space="preserve"> Τώρα έρχομαι στην παραχώρηση χρήσης ακινήτων. Θεσμοθετούμε τη δυνατότητα ανάμεσα στον ΕΦΚΑ και τον ΕΟΠΥΥ να μπορούν να ανταλλάσσουν ελεύθερα και δωρεάν ακίνητα, γιατί </w:t>
      </w:r>
      <w:proofErr w:type="spellStart"/>
      <w:r>
        <w:rPr>
          <w:rFonts w:eastAsia="Times New Roman" w:cs="Times New Roman"/>
          <w:szCs w:val="24"/>
        </w:rPr>
        <w:t>διέπονταν</w:t>
      </w:r>
      <w:proofErr w:type="spellEnd"/>
      <w:r>
        <w:rPr>
          <w:rFonts w:eastAsia="Times New Roman" w:cs="Times New Roman"/>
          <w:szCs w:val="24"/>
        </w:rPr>
        <w:t xml:space="preserve"> από διαφορετικό νομικό πλαίσιο και δεν μπορούσαν να το κάνουν, κάτι πο</w:t>
      </w:r>
      <w:r>
        <w:rPr>
          <w:rFonts w:eastAsia="Times New Roman" w:cs="Times New Roman"/>
          <w:szCs w:val="24"/>
        </w:rPr>
        <w:t xml:space="preserve">υ θα οδηγήσει σε πολύ μεγάλη εξοικονόμηση πόρων. Αυτό θα γίνει με την ανταλλαγή των ακινήτων ανάμεσα στον ΕΦΚΑ και τον ΕΟΠΥΥ. </w:t>
      </w:r>
    </w:p>
    <w:p w14:paraId="428C38F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δώσαμε και τη δυνατότητα -εσείς που θεωρείτε εμάς πολέμιους της Εκκλησίας και αντίχριστους και δεν ξέρω και εγώ τι- εδώ ο</w:t>
      </w:r>
      <w:r>
        <w:rPr>
          <w:rFonts w:eastAsia="Times New Roman" w:cs="Times New Roman"/>
          <w:szCs w:val="24"/>
        </w:rPr>
        <w:t xml:space="preserve"> ΕΟΠΥΥ να παραχωρεί τη χρήση κάποιων κατεστραμμένων κατασκηνώσεών του στην Αρχιεπισκοπή, προκειμένου να τις επισκευάσει με αντάλλαγμα να φιλοξενεί δωρεάν παιδιά των εργαζομένων του </w:t>
      </w:r>
      <w:r>
        <w:rPr>
          <w:rFonts w:eastAsia="Times New Roman" w:cs="Times New Roman"/>
          <w:szCs w:val="24"/>
        </w:rPr>
        <w:t>ο</w:t>
      </w:r>
      <w:r>
        <w:rPr>
          <w:rFonts w:eastAsia="Times New Roman" w:cs="Times New Roman"/>
          <w:szCs w:val="24"/>
        </w:rPr>
        <w:t xml:space="preserve">ργανισμού, που είναι πραγματικά μια αγαστή και καλή συνεργασία ανάμεσα σε </w:t>
      </w:r>
      <w:r>
        <w:rPr>
          <w:rFonts w:eastAsia="Times New Roman" w:cs="Times New Roman"/>
          <w:szCs w:val="24"/>
        </w:rPr>
        <w:t>έναν οργανισμό του δημοσίου και στην Εκκλησία της Ελλάδος.</w:t>
      </w:r>
    </w:p>
    <w:p w14:paraId="428C38F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ΒΑΣΙΛΕΙΟΣ ΟΙΚΟΝΟΜΟΥ:</w:t>
      </w:r>
      <w:r>
        <w:rPr>
          <w:rFonts w:eastAsia="Times New Roman" w:cs="Times New Roman"/>
          <w:szCs w:val="24"/>
        </w:rPr>
        <w:t xml:space="preserve"> Θα το ψηφίσουμε. </w:t>
      </w:r>
    </w:p>
    <w:p w14:paraId="428C390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περιμένατε να το κάνουμε αυτό, έτσι; Μας είχατε για αντίχριστους.</w:t>
      </w:r>
    </w:p>
    <w:p w14:paraId="428C390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Ρυθμίζουμε κάποια θέματα που αφορούν το ΕΚ</w:t>
      </w:r>
      <w:r>
        <w:rPr>
          <w:rFonts w:eastAsia="Times New Roman" w:cs="Times New Roman"/>
          <w:szCs w:val="24"/>
        </w:rPr>
        <w:t xml:space="preserve">ΑΒ και το ΕΚΕΑ που βοηθάνε στη λειτουργικότητά τους. Βάζουμε το ΕΚΑΒ καθοριστικό παράγοντα στην έκδοση των αδειών για το πώς κυκλοφορούν τα ιδιωτικά ασθενοφόρα. </w:t>
      </w:r>
    </w:p>
    <w:p w14:paraId="428C390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Λύνουμε πάλι το ζήτημα, αυτό που μας κληρονομήσατε, με την αποζημίωση των εφημεριών του ιατρικ</w:t>
      </w:r>
      <w:r>
        <w:rPr>
          <w:rFonts w:eastAsia="Times New Roman" w:cs="Times New Roman"/>
          <w:szCs w:val="24"/>
        </w:rPr>
        <w:t>ού προσωπικού και των υπερωριών. Πρακτικά αυτά τα οποία τους κόβατε τα προηγούμενα χρόνια, με τον τρόπο τον οποίον έχουμε νομοθετήσει, μπορούμε και τους τα πληρώνουμε τώρα. Μιλάω για τα έτη 2014 και 2015 που ήταν από διάφορα νοσοκομεία. Τα περισσότερα τα έ</w:t>
      </w:r>
      <w:r>
        <w:rPr>
          <w:rFonts w:eastAsia="Times New Roman" w:cs="Times New Roman"/>
          <w:szCs w:val="24"/>
        </w:rPr>
        <w:t xml:space="preserve">χουμε καλύψει και πιστεύω ότι με αυτή την παρτίδα των νοσοκομείων καλύπτουμε όλη την Ελλάδα μέχρι αυτό το έτος, προκειμένου να καλυφθούν οι </w:t>
      </w:r>
      <w:proofErr w:type="spellStart"/>
      <w:r>
        <w:rPr>
          <w:rFonts w:eastAsia="Times New Roman" w:cs="Times New Roman"/>
          <w:szCs w:val="24"/>
        </w:rPr>
        <w:t>περικεκομμένες</w:t>
      </w:r>
      <w:proofErr w:type="spellEnd"/>
      <w:r>
        <w:rPr>
          <w:rFonts w:eastAsia="Times New Roman" w:cs="Times New Roman"/>
          <w:szCs w:val="24"/>
        </w:rPr>
        <w:t xml:space="preserve"> εφημερίες που είχαν εκτελεστεί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εγκεκριμένων προγραμμάτων εφημεριών ή υπερωριών του πρ</w:t>
      </w:r>
      <w:r>
        <w:rPr>
          <w:rFonts w:eastAsia="Times New Roman" w:cs="Times New Roman"/>
          <w:szCs w:val="24"/>
        </w:rPr>
        <w:t>οσωπικού.</w:t>
      </w:r>
    </w:p>
    <w:p w14:paraId="428C3903" w14:textId="77777777" w:rsidR="00CF256A" w:rsidRDefault="008A1C0A">
      <w:pPr>
        <w:spacing w:line="600" w:lineRule="auto"/>
        <w:ind w:firstLine="720"/>
        <w:jc w:val="both"/>
        <w:rPr>
          <w:rFonts w:eastAsia="Times New Roman"/>
          <w:szCs w:val="24"/>
        </w:rPr>
      </w:pPr>
      <w:r>
        <w:rPr>
          <w:rFonts w:eastAsia="Times New Roman"/>
          <w:szCs w:val="24"/>
        </w:rPr>
        <w:lastRenderedPageBreak/>
        <w:t>Ρυθμίζουμε το θέμα, το οποίο είχατε καταργήσει, με τις μετακινήσεις των διοικητών των ΥΠΕ. Δηλαδή, αυτή τη στιγμή έχουμε πάθει το εξής παράδοξο: Έχουμε τη 2</w:t>
      </w:r>
      <w:r w:rsidRPr="00E962CC">
        <w:rPr>
          <w:rFonts w:eastAsia="Times New Roman"/>
          <w:szCs w:val="24"/>
          <w:vertAlign w:val="superscript"/>
        </w:rPr>
        <w:t>η</w:t>
      </w:r>
      <w:r>
        <w:rPr>
          <w:rFonts w:eastAsia="Times New Roman"/>
          <w:szCs w:val="24"/>
        </w:rPr>
        <w:t xml:space="preserve"> </w:t>
      </w:r>
      <w:r>
        <w:rPr>
          <w:rFonts w:eastAsia="Times New Roman"/>
          <w:szCs w:val="24"/>
        </w:rPr>
        <w:t>ΥΠΕ, είναι η έδρα της εδώ στον Πειραιά, έχει όλο το Αιγαίο και πρέπει για να πάνε η διοι</w:t>
      </w:r>
      <w:r>
        <w:rPr>
          <w:rFonts w:eastAsia="Times New Roman"/>
          <w:szCs w:val="24"/>
        </w:rPr>
        <w:t>κήτρια ή οι υποδιοικητές στη Μυτιλήνη ή στη Λέρο, να πληρώσουν από την τσέπη τους. Αυτή την οικονομία κάνατε το προηγούμενο διάστημα.</w:t>
      </w:r>
    </w:p>
    <w:p w14:paraId="428C3904" w14:textId="77777777" w:rsidR="00CF256A" w:rsidRDefault="008A1C0A">
      <w:pPr>
        <w:spacing w:line="600" w:lineRule="auto"/>
        <w:ind w:firstLine="720"/>
        <w:jc w:val="both"/>
        <w:rPr>
          <w:rFonts w:eastAsia="Times New Roman"/>
          <w:szCs w:val="24"/>
        </w:rPr>
      </w:pPr>
      <w:r>
        <w:rPr>
          <w:rFonts w:eastAsia="Times New Roman"/>
          <w:szCs w:val="24"/>
        </w:rPr>
        <w:t>Ρυθμίζουμε τη δυνατότητα κάποιες ημέρες τον χρόνο, όπως και άλλοι πρόεδροι τέτοιων οργανισμών, να μπορούν να μετακινούνται</w:t>
      </w:r>
      <w:r>
        <w:rPr>
          <w:rFonts w:eastAsia="Times New Roman"/>
          <w:szCs w:val="24"/>
        </w:rPr>
        <w:t xml:space="preserve"> και να καλύπτονται. Πώς θα ελέγξει, δηλαδή, τη Λέρο, την Κάλυμνο, τη Σάμο</w:t>
      </w:r>
      <w:r>
        <w:rPr>
          <w:rFonts w:eastAsia="Times New Roman"/>
          <w:szCs w:val="24"/>
        </w:rPr>
        <w:t>,</w:t>
      </w:r>
      <w:r>
        <w:rPr>
          <w:rFonts w:eastAsia="Times New Roman"/>
          <w:szCs w:val="24"/>
        </w:rPr>
        <w:t xml:space="preserve"> αν δεν μπορεί να πάει;</w:t>
      </w:r>
    </w:p>
    <w:p w14:paraId="428C3905" w14:textId="77777777" w:rsidR="00CF256A" w:rsidRDefault="008A1C0A">
      <w:pPr>
        <w:spacing w:line="600" w:lineRule="auto"/>
        <w:ind w:firstLine="720"/>
        <w:jc w:val="both"/>
        <w:rPr>
          <w:rFonts w:eastAsia="Times New Roman"/>
          <w:szCs w:val="24"/>
        </w:rPr>
      </w:pPr>
      <w:r>
        <w:rPr>
          <w:rFonts w:eastAsia="Times New Roman"/>
          <w:szCs w:val="24"/>
        </w:rPr>
        <w:t>Επίσης, λύνουμε και ένα άλλο θέμα. Είναι πάλι αυτή η γραφειοκρατία, η σαπίλα, η κακομοιριά, δεν ξέρω πώς να το πω αυτό το πράγμα. Εγκρίνουμε τα ποσά τέλος το</w:t>
      </w:r>
      <w:r>
        <w:rPr>
          <w:rFonts w:eastAsia="Times New Roman"/>
          <w:szCs w:val="24"/>
        </w:rPr>
        <w:t>υ Δεκέμβρη για το πόσες εφημερίες θα πρέπει να πληρώσει η 1</w:t>
      </w:r>
      <w:r w:rsidRPr="00FD6A30">
        <w:rPr>
          <w:rFonts w:eastAsia="Times New Roman"/>
          <w:szCs w:val="24"/>
          <w:vertAlign w:val="superscript"/>
        </w:rPr>
        <w:t>η</w:t>
      </w:r>
      <w:r>
        <w:rPr>
          <w:rFonts w:eastAsia="Times New Roman"/>
          <w:szCs w:val="24"/>
        </w:rPr>
        <w:t xml:space="preserve"> </w:t>
      </w:r>
      <w:r>
        <w:rPr>
          <w:rFonts w:eastAsia="Times New Roman"/>
          <w:szCs w:val="24"/>
        </w:rPr>
        <w:t>ΥΠΕ στα νοσοκομεία της, η 2</w:t>
      </w:r>
      <w:r w:rsidRPr="00FD6A30">
        <w:rPr>
          <w:rFonts w:eastAsia="Times New Roman"/>
          <w:szCs w:val="24"/>
          <w:vertAlign w:val="superscript"/>
        </w:rPr>
        <w:t>η</w:t>
      </w:r>
      <w:r>
        <w:rPr>
          <w:rFonts w:eastAsia="Times New Roman"/>
          <w:szCs w:val="24"/>
        </w:rPr>
        <w:t xml:space="preserve"> </w:t>
      </w:r>
      <w:r>
        <w:rPr>
          <w:rFonts w:eastAsia="Times New Roman"/>
          <w:szCs w:val="24"/>
        </w:rPr>
        <w:t>ΥΠΕ στα νοσοκομεία της και τι υπερωρίες πρέπει να πληρώσει.</w:t>
      </w:r>
    </w:p>
    <w:p w14:paraId="428C3906" w14:textId="77777777" w:rsidR="00CF256A" w:rsidRDefault="008A1C0A">
      <w:pPr>
        <w:spacing w:line="600" w:lineRule="auto"/>
        <w:ind w:firstLine="720"/>
        <w:jc w:val="both"/>
        <w:rPr>
          <w:rFonts w:eastAsia="Times New Roman"/>
          <w:szCs w:val="24"/>
        </w:rPr>
      </w:pPr>
      <w:r>
        <w:rPr>
          <w:rFonts w:eastAsia="Times New Roman"/>
          <w:szCs w:val="24"/>
        </w:rPr>
        <w:t>Μετά, πρέπει να βγει -λέει- μια απόφαση, η οποία να λέει ότι στο σ</w:t>
      </w:r>
      <w:r>
        <w:rPr>
          <w:rFonts w:eastAsia="Times New Roman"/>
          <w:szCs w:val="24"/>
        </w:rPr>
        <w:t>ε</w:t>
      </w:r>
      <w:r>
        <w:rPr>
          <w:rFonts w:eastAsia="Times New Roman"/>
          <w:szCs w:val="24"/>
        </w:rPr>
        <w:t xml:space="preserve"> αυτά τα νοσοκομεία θα κάνουν τόσες ώρες υπερω</w:t>
      </w:r>
      <w:r>
        <w:rPr>
          <w:rFonts w:eastAsia="Times New Roman"/>
          <w:szCs w:val="24"/>
        </w:rPr>
        <w:lastRenderedPageBreak/>
        <w:t xml:space="preserve">ριακή απασχόληση αυτοί οι υγειονομικοί επιστήμονες, τόσες ώρες το υπόλοιπο προσωπικό, τόσες ώρες οι άλλοι. Αυτό είναι αδύνατον. Έτσι λειτουργεί η δημόσια διοίκηση μέχρι στιγμής. Είναι αδύνατον να βγει μέσα στο </w:t>
      </w:r>
      <w:r>
        <w:rPr>
          <w:rFonts w:eastAsia="Times New Roman"/>
          <w:szCs w:val="24"/>
        </w:rPr>
        <w:t>πρώτο δεκαήμερο, δεκαπενθήμερο του Γενάρη. Σε πάρα πολλά βγαίνει πιο αργά ή δημοσιεύεται πιο μετά στο ΦΕΚ. Κι έχουμε, βέβαια, αυτούς τους φύλακες της νομιμότητας και της διαφύλαξης του δημοσίου χρήματος, ας πούμε, κάποιους επιτρόπους του Ελεγκτικού Συνεδρί</w:t>
      </w:r>
      <w:r>
        <w:rPr>
          <w:rFonts w:eastAsia="Times New Roman"/>
          <w:szCs w:val="24"/>
        </w:rPr>
        <w:t xml:space="preserve">ου -που δεν είναι όλοι νομικοί, να εξηγούμαστε και δεν είναι επίθεση γενικώς στη </w:t>
      </w:r>
      <w:r>
        <w:rPr>
          <w:rFonts w:eastAsia="Times New Roman"/>
          <w:szCs w:val="24"/>
        </w:rPr>
        <w:t>δ</w:t>
      </w:r>
      <w:r>
        <w:rPr>
          <w:rFonts w:eastAsia="Times New Roman"/>
          <w:szCs w:val="24"/>
        </w:rPr>
        <w:t xml:space="preserve">ικαιοσύνη, έτσι είναι και οι παλιοί διοικητικοί υπάλληλοι, οι οποίοι εξελίχθηκαν σε θέσεις παρέδρων κ.λπ.- οι οποίοι δεν υπογράφουν -λέει- γιατί δεν έχει βγει 31 Δεκεμβρίου. </w:t>
      </w:r>
      <w:r>
        <w:rPr>
          <w:rFonts w:eastAsia="Times New Roman"/>
          <w:szCs w:val="24"/>
        </w:rPr>
        <w:t>Ουσιαστικά το λύνουμε μόνιμα αυτό. Και τον Γενάρη να βγει, και τον Φλεβάρη να δημοσιευθεί, έχει αναδρομική ισχύ από 1</w:t>
      </w:r>
      <w:r w:rsidRPr="00FD6A30">
        <w:rPr>
          <w:rFonts w:eastAsia="Times New Roman"/>
          <w:szCs w:val="24"/>
          <w:vertAlign w:val="superscript"/>
        </w:rPr>
        <w:t>η</w:t>
      </w:r>
      <w:r>
        <w:rPr>
          <w:rFonts w:eastAsia="Times New Roman"/>
          <w:szCs w:val="24"/>
        </w:rPr>
        <w:t xml:space="preserve"> </w:t>
      </w:r>
      <w:r>
        <w:rPr>
          <w:rFonts w:eastAsia="Times New Roman"/>
          <w:szCs w:val="24"/>
        </w:rPr>
        <w:t>Ιανουαρίου της κάθε χρονιάς και μπορεί να πληρωθεί.</w:t>
      </w:r>
    </w:p>
    <w:p w14:paraId="428C3907" w14:textId="77777777" w:rsidR="00CF256A" w:rsidRDefault="008A1C0A">
      <w:pPr>
        <w:spacing w:line="600" w:lineRule="auto"/>
        <w:ind w:firstLine="720"/>
        <w:jc w:val="both"/>
        <w:rPr>
          <w:rFonts w:eastAsia="Times New Roman"/>
          <w:szCs w:val="24"/>
        </w:rPr>
      </w:pPr>
      <w:r>
        <w:rPr>
          <w:rFonts w:eastAsia="Times New Roman"/>
          <w:szCs w:val="24"/>
        </w:rPr>
        <w:t>Έχουμε, ας πούμε, το θέμα στον Έβρο και δεν έχουν πληρωθεί κάποιοι άνθρωποι υπερωρίες</w:t>
      </w:r>
      <w:r>
        <w:rPr>
          <w:rFonts w:eastAsia="Times New Roman"/>
          <w:szCs w:val="24"/>
        </w:rPr>
        <w:t xml:space="preserve"> ή εφημερίες -το λοιπό επιστημονικό προσωπικό- γιατί ο επίτροπος λέει ότι δημοσιεύθηκε μετά τις 31 </w:t>
      </w:r>
      <w:r>
        <w:rPr>
          <w:rFonts w:eastAsia="Times New Roman"/>
          <w:szCs w:val="24"/>
        </w:rPr>
        <w:t>Δεκεμβρίου</w:t>
      </w:r>
      <w:r>
        <w:rPr>
          <w:rFonts w:eastAsia="Times New Roman"/>
          <w:szCs w:val="24"/>
        </w:rPr>
        <w:t xml:space="preserve"> το ΦΕΚ των ωρών που είναι για όλη τη χρονιά.</w:t>
      </w:r>
    </w:p>
    <w:p w14:paraId="428C3908" w14:textId="77777777" w:rsidR="00CF256A" w:rsidRDefault="008A1C0A">
      <w:pPr>
        <w:spacing w:line="600" w:lineRule="auto"/>
        <w:ind w:firstLine="720"/>
        <w:jc w:val="both"/>
        <w:rPr>
          <w:rFonts w:eastAsia="Times New Roman"/>
          <w:szCs w:val="24"/>
        </w:rPr>
      </w:pPr>
      <w:r>
        <w:rPr>
          <w:rFonts w:eastAsia="Times New Roman"/>
          <w:szCs w:val="24"/>
        </w:rPr>
        <w:lastRenderedPageBreak/>
        <w:t>Αυτό τώρα, ας πούμε, δεν θέλει πολύ μυαλό να καταλάβεις ότι είναι θέμα δυσλειτουργίας του δημόσιου το</w:t>
      </w:r>
      <w:r>
        <w:rPr>
          <w:rFonts w:eastAsia="Times New Roman"/>
          <w:szCs w:val="24"/>
        </w:rPr>
        <w:t>μέα και ταχύτητας, γιατί μπορεί να έχει βγάλει στις 10 του μήνα την απόφαση, αλλά να δημοσιευθεί στις 25. Αυτό, όμως, έχει αφήσει πέντε μήνες απλήρωτους ανθρώπους. Είναι το κώλυμα της δημόσιας διοίκησης.</w:t>
      </w:r>
    </w:p>
    <w:p w14:paraId="428C3909" w14:textId="77777777" w:rsidR="00CF256A" w:rsidRDefault="008A1C0A">
      <w:pPr>
        <w:spacing w:line="600" w:lineRule="auto"/>
        <w:ind w:firstLine="720"/>
        <w:jc w:val="both"/>
        <w:rPr>
          <w:rFonts w:eastAsia="Times New Roman"/>
          <w:szCs w:val="24"/>
        </w:rPr>
      </w:pPr>
      <w:r>
        <w:rPr>
          <w:rFonts w:eastAsia="Times New Roman"/>
          <w:szCs w:val="24"/>
        </w:rPr>
        <w:t>Έχουμε και μια σειρά από άλλες ρυθμίσεις, που τακτοπ</w:t>
      </w:r>
      <w:r>
        <w:rPr>
          <w:rFonts w:eastAsia="Times New Roman"/>
          <w:szCs w:val="24"/>
        </w:rPr>
        <w:t xml:space="preserve">οιούμε πάλι παλιότερες οφειλές για τους γιατρούς που μεταφέρθηκαν στις ΔΥΠΕ </w:t>
      </w:r>
      <w:r>
        <w:rPr>
          <w:rFonts w:eastAsia="Times New Roman"/>
          <w:szCs w:val="24"/>
        </w:rPr>
        <w:t>και λοιπά.</w:t>
      </w:r>
    </w:p>
    <w:p w14:paraId="428C390A" w14:textId="77777777" w:rsidR="00CF256A" w:rsidRDefault="008A1C0A">
      <w:pPr>
        <w:spacing w:line="600" w:lineRule="auto"/>
        <w:ind w:firstLine="720"/>
        <w:jc w:val="both"/>
        <w:rPr>
          <w:rFonts w:eastAsia="Times New Roman"/>
          <w:szCs w:val="24"/>
        </w:rPr>
      </w:pPr>
      <w:r>
        <w:rPr>
          <w:rFonts w:eastAsia="Times New Roman"/>
          <w:szCs w:val="24"/>
        </w:rPr>
        <w:t>Βέβαια, έχουμε και τη μεγάλη διάταξη, αύριο, έτσι; Και επειδή, κύριε Φωτήλα, θα έχουμε κάποια τιμολόγια εδώ, τα οποία έχουν κοπεί και μετά την έκδοση της υπουργικής απόφ</w:t>
      </w:r>
      <w:r>
        <w:rPr>
          <w:rFonts w:eastAsia="Times New Roman"/>
          <w:szCs w:val="24"/>
        </w:rPr>
        <w:t>ασης, θέλω ένα συγγνώμη, που το κάθε γράμμα να είναι στο μπόι μου. Έτσι;</w:t>
      </w:r>
    </w:p>
    <w:p w14:paraId="428C390B" w14:textId="77777777" w:rsidR="00CF256A" w:rsidRDefault="008A1C0A">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Μέχρι τον Απρίλιο του 2014; Να τα φέρετε να τα δούμε.</w:t>
      </w:r>
    </w:p>
    <w:p w14:paraId="428C390C" w14:textId="77777777" w:rsidR="00CF256A" w:rsidRDefault="008A1C0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Και κάθε φορά που θα βγαίνει ένα τέτοιο, θα σηκώνεται και κάτι τέτοιο. Να εξηγούμαστε για να μην παρεξηγούμαστε.</w:t>
      </w:r>
    </w:p>
    <w:p w14:paraId="428C390D" w14:textId="77777777" w:rsidR="00CF256A" w:rsidRDefault="008A1C0A">
      <w:pPr>
        <w:spacing w:line="600" w:lineRule="auto"/>
        <w:ind w:firstLine="720"/>
        <w:jc w:val="both"/>
        <w:rPr>
          <w:rFonts w:eastAsia="Times New Roman"/>
          <w:szCs w:val="24"/>
        </w:rPr>
      </w:pPr>
      <w:r>
        <w:rPr>
          <w:rFonts w:eastAsia="Times New Roman"/>
          <w:szCs w:val="24"/>
        </w:rPr>
        <w:lastRenderedPageBreak/>
        <w:t>Επίσης,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δυνατότητας και της πολιτικής γραμμής που έχουμε τώρα στον ΕΟΠΥΥ για να υπογράφει συμβάσεις με όλους τους </w:t>
      </w:r>
      <w:proofErr w:type="spellStart"/>
      <w:r>
        <w:rPr>
          <w:rFonts w:eastAsia="Times New Roman"/>
          <w:szCs w:val="24"/>
        </w:rPr>
        <w:t>παρόχους</w:t>
      </w:r>
      <w:proofErr w:type="spellEnd"/>
      <w:r>
        <w:rPr>
          <w:rFonts w:eastAsia="Times New Roman"/>
          <w:szCs w:val="24"/>
        </w:rPr>
        <w:t xml:space="preserve"> του</w:t>
      </w:r>
      <w:r>
        <w:rPr>
          <w:rFonts w:eastAsia="Times New Roman"/>
          <w:szCs w:val="24"/>
        </w:rPr>
        <w:t xml:space="preserve">, ιδρύουμε και το Νομικό Πρόσωπο των Οπτικών </w:t>
      </w:r>
      <w:proofErr w:type="spellStart"/>
      <w:r>
        <w:rPr>
          <w:rFonts w:eastAsia="Times New Roman"/>
          <w:szCs w:val="24"/>
        </w:rPr>
        <w:t>Οπτομετρών</w:t>
      </w:r>
      <w:proofErr w:type="spellEnd"/>
      <w:r>
        <w:rPr>
          <w:rFonts w:eastAsia="Times New Roman"/>
          <w:szCs w:val="24"/>
        </w:rPr>
        <w:t xml:space="preserve">. Είναι πάγιο αίτημά τους για πάρα πολλά χρόνια. </w:t>
      </w:r>
    </w:p>
    <w:p w14:paraId="428C390E" w14:textId="77777777" w:rsidR="00CF256A" w:rsidRDefault="008A1C0A">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ΝΑΣ ΦΩΤΗΛΑΣ:</w:t>
      </w:r>
      <w:r>
        <w:rPr>
          <w:rFonts w:eastAsia="Times New Roman"/>
          <w:szCs w:val="24"/>
        </w:rPr>
        <w:t xml:space="preserve"> Ποιανών απ’ όλους; Είναι πολλοί.</w:t>
      </w:r>
    </w:p>
    <w:p w14:paraId="428C390F"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Η Θεσσαλονίκη δεν ξέρει τίποτα.</w:t>
      </w:r>
    </w:p>
    <w:p w14:paraId="428C3910" w14:textId="77777777" w:rsidR="00CF256A" w:rsidRDefault="008A1C0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Ου</w:t>
      </w:r>
      <w:r>
        <w:rPr>
          <w:rFonts w:eastAsia="Times New Roman"/>
          <w:szCs w:val="24"/>
        </w:rPr>
        <w:t xml:space="preserve">σιαστικά δίνει τη δυνατότητα να </w:t>
      </w:r>
      <w:proofErr w:type="spellStart"/>
      <w:r>
        <w:rPr>
          <w:rFonts w:eastAsia="Times New Roman"/>
          <w:szCs w:val="24"/>
        </w:rPr>
        <w:t>συγκληθεί</w:t>
      </w:r>
      <w:proofErr w:type="spellEnd"/>
      <w:r>
        <w:rPr>
          <w:rFonts w:eastAsia="Times New Roman"/>
          <w:szCs w:val="24"/>
        </w:rPr>
        <w:t xml:space="preserve"> με ενιαίο τρόπο, όπως κάνουν οι φυσικοθεραπευτές, για να υπογράψει σύμβαση, προκειμένου να βάλουμε μια άλλη τάξη σ</w:t>
      </w:r>
      <w:r>
        <w:rPr>
          <w:rFonts w:eastAsia="Times New Roman"/>
          <w:szCs w:val="24"/>
        </w:rPr>
        <w:t>ε</w:t>
      </w:r>
      <w:r>
        <w:rPr>
          <w:rFonts w:eastAsia="Times New Roman"/>
          <w:szCs w:val="24"/>
        </w:rPr>
        <w:t xml:space="preserve"> αυτό το θέμα των γυαλιών και της χορήγησης στους δικαιούχους του ΕΟΠΥΥ.</w:t>
      </w:r>
    </w:p>
    <w:p w14:paraId="428C3911" w14:textId="77777777" w:rsidR="00CF256A" w:rsidRDefault="008A1C0A">
      <w:pPr>
        <w:spacing w:line="600" w:lineRule="auto"/>
        <w:ind w:firstLine="720"/>
        <w:jc w:val="both"/>
        <w:rPr>
          <w:rFonts w:eastAsia="Times New Roman"/>
          <w:szCs w:val="24"/>
        </w:rPr>
      </w:pPr>
      <w:r>
        <w:rPr>
          <w:rFonts w:eastAsia="Times New Roman"/>
          <w:szCs w:val="24"/>
        </w:rPr>
        <w:t>Θα κλείσω με ένα, δ</w:t>
      </w:r>
      <w:r>
        <w:rPr>
          <w:rFonts w:eastAsia="Times New Roman"/>
          <w:szCs w:val="24"/>
        </w:rPr>
        <w:t>ύ</w:t>
      </w:r>
      <w:r>
        <w:rPr>
          <w:rFonts w:eastAsia="Times New Roman"/>
          <w:szCs w:val="24"/>
        </w:rPr>
        <w:t>ο απαν</w:t>
      </w:r>
      <w:r>
        <w:rPr>
          <w:rFonts w:eastAsia="Times New Roman"/>
          <w:szCs w:val="24"/>
        </w:rPr>
        <w:t>τήσεις.</w:t>
      </w:r>
    </w:p>
    <w:p w14:paraId="428C3912" w14:textId="77777777" w:rsidR="00CF256A" w:rsidRDefault="008A1C0A">
      <w:pPr>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Για τους επικουρικούς δεν είπατε τίποτα.</w:t>
      </w:r>
    </w:p>
    <w:p w14:paraId="428C3913" w14:textId="77777777" w:rsidR="00CF256A" w:rsidRDefault="008A1C0A">
      <w:pPr>
        <w:spacing w:line="600" w:lineRule="auto"/>
        <w:ind w:firstLine="720"/>
        <w:jc w:val="both"/>
        <w:rPr>
          <w:rFonts w:eastAsia="Times New Roman"/>
          <w:b/>
          <w:szCs w:val="24"/>
        </w:rPr>
      </w:pPr>
      <w:r>
        <w:rPr>
          <w:rFonts w:eastAsia="Times New Roman"/>
          <w:b/>
          <w:szCs w:val="24"/>
        </w:rPr>
        <w:lastRenderedPageBreak/>
        <w:t>ΠΑΥΛΟΣ ΠΟΛΑΚΗΣ (Αναπληρωτής Υπουργός Υγείας):</w:t>
      </w:r>
      <w:r>
        <w:rPr>
          <w:rFonts w:eastAsia="Times New Roman"/>
          <w:szCs w:val="24"/>
        </w:rPr>
        <w:t xml:space="preserve"> Για τους επικουρικούς απάντησα.</w:t>
      </w:r>
      <w:r>
        <w:rPr>
          <w:rFonts w:eastAsia="Times New Roman"/>
          <w:b/>
          <w:szCs w:val="24"/>
        </w:rPr>
        <w:t xml:space="preserve"> </w:t>
      </w:r>
    </w:p>
    <w:p w14:paraId="428C3914" w14:textId="77777777" w:rsidR="00CF256A" w:rsidRDefault="008A1C0A">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Για τα τμήματα επειγόντων πείτε μας.</w:t>
      </w:r>
    </w:p>
    <w:p w14:paraId="428C3915" w14:textId="77777777" w:rsidR="00CF256A" w:rsidRDefault="008A1C0A">
      <w:pPr>
        <w:spacing w:line="600" w:lineRule="auto"/>
        <w:ind w:firstLine="720"/>
        <w:jc w:val="both"/>
        <w:rPr>
          <w:rFonts w:eastAsia="Times New Roman" w:cs="Times New Roman"/>
          <w:b/>
          <w:szCs w:val="24"/>
        </w:rPr>
      </w:pPr>
      <w:r>
        <w:rPr>
          <w:rFonts w:eastAsia="Times New Roman"/>
          <w:b/>
          <w:szCs w:val="24"/>
        </w:rPr>
        <w:t>ΠΑΥΛΟΣ ΠΟΛΑΚΗΣ (Αναπληρωτής Υπουργός Υγείας):</w:t>
      </w:r>
      <w:r>
        <w:rPr>
          <w:rFonts w:eastAsia="Times New Roman"/>
          <w:szCs w:val="24"/>
        </w:rPr>
        <w:t xml:space="preserve"> </w:t>
      </w:r>
      <w:r>
        <w:rPr>
          <w:rFonts w:eastAsia="Times New Roman"/>
          <w:szCs w:val="24"/>
        </w:rPr>
        <w:t>Με αυτά θα κλείσω. Το ένα είναι αυτό. Τα άφησα επίτηδες τελευταία.</w:t>
      </w:r>
      <w:r>
        <w:rPr>
          <w:rFonts w:eastAsia="Times New Roman" w:cs="Times New Roman"/>
          <w:b/>
          <w:szCs w:val="24"/>
        </w:rPr>
        <w:t xml:space="preserve"> </w:t>
      </w:r>
    </w:p>
    <w:p w14:paraId="428C3916" w14:textId="77777777" w:rsidR="00CF256A" w:rsidRDefault="008A1C0A">
      <w:pPr>
        <w:spacing w:line="600" w:lineRule="auto"/>
        <w:ind w:firstLine="720"/>
        <w:jc w:val="both"/>
        <w:rPr>
          <w:rFonts w:eastAsia="Times New Roman"/>
          <w:szCs w:val="24"/>
        </w:rPr>
      </w:pPr>
      <w:r>
        <w:rPr>
          <w:rFonts w:eastAsia="Times New Roman" w:cs="Times New Roman"/>
          <w:b/>
          <w:szCs w:val="24"/>
        </w:rPr>
        <w:t>ΒΑΣΙΛΕΙΟΣ ΟΙΚΟΝΟΜΟΥ:</w:t>
      </w:r>
      <w:r>
        <w:rPr>
          <w:rFonts w:eastAsia="Times New Roman" w:cs="Times New Roman"/>
          <w:szCs w:val="24"/>
        </w:rPr>
        <w:t xml:space="preserve"> Για το ρουσφέτι που κρύβεται από πίσω δεν μας είπατε. </w:t>
      </w:r>
    </w:p>
    <w:p w14:paraId="428C3917" w14:textId="77777777" w:rsidR="00CF256A" w:rsidRDefault="008A1C0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Εμείς δεν κάνουμε ρουσφέτια, κύριε Οικονόμου. Έχουμε εκπαιδευθεί δ</w:t>
      </w:r>
      <w:r>
        <w:rPr>
          <w:rFonts w:eastAsia="Times New Roman"/>
          <w:szCs w:val="24"/>
        </w:rPr>
        <w:t xml:space="preserve">ιαφορετικά. Εμείς μεγαλώσαμε αλλιώς και έχουμε μάθει να συμπεριφερόμαστε και στη ζωή μας αλλιώς. Ξέρετε όπου φτάσαμε εμείς, φτάσαμε επειδή το έλεγε το μυαλό μας, η ψυχή μας και τα μπράτσα μας. Δεν το έλεγε ούτε η γενιά του μπαμπά μας και το τι είχε ούτε η </w:t>
      </w:r>
      <w:r>
        <w:rPr>
          <w:rFonts w:eastAsia="Times New Roman"/>
          <w:szCs w:val="24"/>
        </w:rPr>
        <w:t xml:space="preserve">περιουσία του και ούτε έχουμε ανάγκη να κάνουμε </w:t>
      </w:r>
      <w:proofErr w:type="spellStart"/>
      <w:r>
        <w:rPr>
          <w:rFonts w:eastAsia="Times New Roman"/>
          <w:szCs w:val="24"/>
        </w:rPr>
        <w:t>ρουσφετάκια</w:t>
      </w:r>
      <w:proofErr w:type="spellEnd"/>
      <w:r>
        <w:rPr>
          <w:rFonts w:eastAsia="Times New Roman"/>
          <w:szCs w:val="24"/>
        </w:rPr>
        <w:t xml:space="preserve"> για να μας αναγνωρίσει ο κόσμος. Αυτά είναι ο τρόπος της ύπαρξής σας. Δεν είναι ο δικός μας.</w:t>
      </w:r>
    </w:p>
    <w:p w14:paraId="428C3918" w14:textId="77777777" w:rsidR="00CF256A" w:rsidRDefault="008A1C0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28C391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Γιατί μπλέκετε τους επικουρικούς με τις με</w:t>
      </w:r>
      <w:r>
        <w:rPr>
          <w:rFonts w:eastAsia="Times New Roman" w:cs="Times New Roman"/>
          <w:szCs w:val="24"/>
        </w:rPr>
        <w:t>τατάξεις;</w:t>
      </w:r>
    </w:p>
    <w:p w14:paraId="428C391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Απάντησα, κύριε Φωτήλα. Δεν ήσασταν εδώ. </w:t>
      </w:r>
    </w:p>
    <w:p w14:paraId="428C391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Γιατί δεν το βάζετε σε ξεχωριστή διάταξη για να μπορούμε να το ψηφίσουμε;</w:t>
      </w:r>
    </w:p>
    <w:p w14:paraId="428C391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 το ψηφίσετε, γιατί</w:t>
      </w:r>
      <w:r>
        <w:rPr>
          <w:rFonts w:eastAsia="Times New Roman" w:cs="Times New Roman"/>
          <w:szCs w:val="24"/>
        </w:rPr>
        <w:t xml:space="preserve"> έτσι πρέπει να γίνει!</w:t>
      </w:r>
    </w:p>
    <w:p w14:paraId="428C391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Θα σε καταγγείλουμε. Δεν θα γίνει έτσι όπως το λες!</w:t>
      </w:r>
    </w:p>
    <w:p w14:paraId="428C391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Κατάγγειλέ το. </w:t>
      </w:r>
    </w:p>
    <w:p w14:paraId="428C391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Θα πω δύο πράγματα. Πρώτον, συστήνουμε τετρακόσιες εξήντα πέντε θέσεις, που δεν υπάρχουν στους </w:t>
      </w:r>
      <w:r>
        <w:rPr>
          <w:rFonts w:eastAsia="Times New Roman" w:cs="Times New Roman"/>
          <w:szCs w:val="24"/>
        </w:rPr>
        <w:t>ο</w:t>
      </w:r>
      <w:r>
        <w:rPr>
          <w:rFonts w:eastAsia="Times New Roman" w:cs="Times New Roman"/>
          <w:szCs w:val="24"/>
        </w:rPr>
        <w:t>ργ</w:t>
      </w:r>
      <w:r>
        <w:rPr>
          <w:rFonts w:eastAsia="Times New Roman" w:cs="Times New Roman"/>
          <w:szCs w:val="24"/>
        </w:rPr>
        <w:t xml:space="preserve">ανισμούς των νοσοκομείων. Και είναι εξασφαλισμένες αυτές οι θέσεις και με κάλυψη χρηματοδοτική, δηλαδή, για να προσληφθούν ως μόνιμοι, από τις δύο χιλιάδες θέσεις, για τις οποίες έχουμε πράξη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w:t>
      </w:r>
    </w:p>
    <w:p w14:paraId="428C392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αυτές μέχρι στιγμής έχουμε προκηρύξει με βάση τις προτάσεις των νοσοκομείων γύρω στις διακόσιες ογδόντα. Υπάρχουν άλλες </w:t>
      </w:r>
      <w:proofErr w:type="spellStart"/>
      <w:r>
        <w:rPr>
          <w:rFonts w:eastAsia="Times New Roman" w:cs="Times New Roman"/>
          <w:szCs w:val="24"/>
        </w:rPr>
        <w:t>εκατόν</w:t>
      </w:r>
      <w:proofErr w:type="spellEnd"/>
      <w:r>
        <w:rPr>
          <w:rFonts w:eastAsia="Times New Roman" w:cs="Times New Roman"/>
          <w:szCs w:val="24"/>
        </w:rPr>
        <w:t xml:space="preserve"> ογδόντα πέντε –αυτό είναι το τελικό νούμερο, γιατί έκανα κι εγώ λάθος με το διακόσια οκτώ, αλλά δεν υπήρχαν όλες αυτές οι θέσ</w:t>
      </w:r>
      <w:r>
        <w:rPr>
          <w:rFonts w:eastAsia="Times New Roman" w:cs="Times New Roman"/>
          <w:szCs w:val="24"/>
        </w:rPr>
        <w:t xml:space="preserve">εις, ήταν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τελικά- που προκηρύξαμε για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w:t>
      </w:r>
    </w:p>
    <w:p w14:paraId="428C3921"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92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δεν βγαίνει κανένας και κα</w:t>
      </w:r>
      <w:r>
        <w:rPr>
          <w:rFonts w:eastAsia="Times New Roman" w:cs="Times New Roman"/>
          <w:szCs w:val="24"/>
        </w:rPr>
        <w:t>μ</w:t>
      </w:r>
      <w:r>
        <w:rPr>
          <w:rFonts w:eastAsia="Times New Roman" w:cs="Times New Roman"/>
          <w:szCs w:val="24"/>
        </w:rPr>
        <w:t xml:space="preserve">μία ΠΟΕΔΗΝ να πει αυτό το πράγμα, ότι μετά από αυτή την προκήρυξη δεν υπάρχει κενή θέση </w:t>
      </w:r>
      <w:r>
        <w:rPr>
          <w:rFonts w:eastAsia="Times New Roman" w:cs="Times New Roman"/>
          <w:szCs w:val="24"/>
        </w:rPr>
        <w:t>ε</w:t>
      </w:r>
      <w:r>
        <w:rPr>
          <w:rFonts w:eastAsia="Times New Roman" w:cs="Times New Roman"/>
          <w:szCs w:val="24"/>
        </w:rPr>
        <w:t>πιμελητή ΜΕΘ και ΜΕΝ στα δημόσια νοσοκομεία της χώρας, που είναι μία συνδυασμένη παρέμβαση αυτά τα δύο πράγματα, οι τετρακόσιες εξήντα πέντε θέσεις που θα προκηρυχθούν για τα ΤΕΠ που θα ενισχύσουν τα σημεία που πονάει το σύστημα στα νοσοκομεία, εκεί που υπ</w:t>
      </w:r>
      <w:r>
        <w:rPr>
          <w:rFonts w:eastAsia="Times New Roman" w:cs="Times New Roman"/>
          <w:szCs w:val="24"/>
        </w:rPr>
        <w:t>άρχει καθυστέρηση, εκεί που υπάρχει δυσλειτουργία, εκεί που υπάρχει ο πόνος, η γκρίνια, τα μαλώματα κ.λπ</w:t>
      </w:r>
      <w:r>
        <w:rPr>
          <w:rFonts w:eastAsia="Times New Roman" w:cs="Times New Roman"/>
          <w:szCs w:val="24"/>
        </w:rPr>
        <w:t>.</w:t>
      </w:r>
      <w:r>
        <w:rPr>
          <w:rFonts w:eastAsia="Times New Roman" w:cs="Times New Roman"/>
          <w:szCs w:val="24"/>
        </w:rPr>
        <w:t>. Θα βοηθήσουν στη λειτουργία με βάση τον τρόπο με τον οποίο αλλάζουμε και το σύστημα εφημέρευσης και θα αλλάξουμε σε συνδυασμό αυτές τις προσλήψεις κα</w:t>
      </w:r>
      <w:r>
        <w:rPr>
          <w:rFonts w:eastAsia="Times New Roman" w:cs="Times New Roman"/>
          <w:szCs w:val="24"/>
        </w:rPr>
        <w:t xml:space="preserve">ι στην Αθήνα αλλά και στη Θεσσαλονίκη, στις μεγάλες πόλεις που υπάρχει το πρόβλημα. </w:t>
      </w:r>
    </w:p>
    <w:p w14:paraId="428C3923" w14:textId="77777777" w:rsidR="00CF256A" w:rsidRDefault="008A1C0A">
      <w:pPr>
        <w:spacing w:line="600" w:lineRule="auto"/>
        <w:jc w:val="both"/>
        <w:rPr>
          <w:rFonts w:eastAsia="Times New Roman" w:cs="Times New Roman"/>
          <w:szCs w:val="24"/>
        </w:rPr>
      </w:pPr>
      <w:r>
        <w:rPr>
          <w:rFonts w:eastAsia="Times New Roman" w:cs="Times New Roman"/>
          <w:szCs w:val="24"/>
        </w:rPr>
        <w:lastRenderedPageBreak/>
        <w:t>Θα πω δύο νούμερα και θα κλείσω με αυτό, γιατί βγαίνουν διάφοροι τσαρλατάνοι από το τσίρκο με τα μουλάρια και τα άλογα και διάφοροι άλλοι και μιλούν για το θέμα των κλινών</w:t>
      </w:r>
      <w:r>
        <w:rPr>
          <w:rFonts w:eastAsia="Times New Roman" w:cs="Times New Roman"/>
          <w:szCs w:val="24"/>
        </w:rPr>
        <w:t xml:space="preserve"> των ΜΕΘ. Τα είχα πει στην </w:t>
      </w:r>
      <w:r>
        <w:rPr>
          <w:rFonts w:eastAsia="Times New Roman" w:cs="Times New Roman"/>
          <w:szCs w:val="24"/>
        </w:rPr>
        <w:t>ε</w:t>
      </w:r>
      <w:r>
        <w:rPr>
          <w:rFonts w:eastAsia="Times New Roman" w:cs="Times New Roman"/>
          <w:szCs w:val="24"/>
        </w:rPr>
        <w:t xml:space="preserve">πιτροπή, τα ξαναλέω κι εδώ από το Βήμα της Βουλής. </w:t>
      </w:r>
    </w:p>
    <w:p w14:paraId="428C392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Δυστυχώς δεν είναι εδώ ο κ. Γεωργιάδης. Κυκλοφορεί βίντεο στο δίκτυο από την περίοδο που ήταν Υπουργός και τον κατηγορούσαν πάλι ότι υπάρχει θέμα με τις ΜΕΘ κ.λπ</w:t>
      </w:r>
      <w:r>
        <w:rPr>
          <w:rFonts w:eastAsia="Times New Roman" w:cs="Times New Roman"/>
          <w:szCs w:val="24"/>
        </w:rPr>
        <w:t>.</w:t>
      </w:r>
      <w:r>
        <w:rPr>
          <w:rFonts w:eastAsia="Times New Roman" w:cs="Times New Roman"/>
          <w:szCs w:val="24"/>
        </w:rPr>
        <w:t>. Έλεγε τότε ό</w:t>
      </w:r>
      <w:r>
        <w:rPr>
          <w:rFonts w:eastAsia="Times New Roman" w:cs="Times New Roman"/>
          <w:szCs w:val="24"/>
        </w:rPr>
        <w:t xml:space="preserve">τι έχουμε τετρακόσια πενήντα κρεβάτια ΜΕΘ σε λειτουργία και το </w:t>
      </w:r>
      <w:r>
        <w:rPr>
          <w:rFonts w:eastAsia="Times New Roman" w:cs="Times New Roman"/>
          <w:szCs w:val="24"/>
          <w:lang w:val="en-US"/>
        </w:rPr>
        <w:t>peak</w:t>
      </w:r>
      <w:r>
        <w:rPr>
          <w:rFonts w:eastAsia="Times New Roman" w:cs="Times New Roman"/>
          <w:szCs w:val="24"/>
        </w:rPr>
        <w:t xml:space="preserve"> που είχε φτάσει η χώρα ήταν την περίοδο των Ολυμπιακών Αγώνων, που είχε φτάσει πεντακόσια παρά κάτι. </w:t>
      </w:r>
    </w:p>
    <w:p w14:paraId="428C392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Υπάρχει στο δίκτυο που το λέει ο ίδιος, ότι «δεν είμαστε τόσο κακά, γιατί είχαμε φτάσε</w:t>
      </w:r>
      <w:r>
        <w:rPr>
          <w:rFonts w:eastAsia="Times New Roman" w:cs="Times New Roman"/>
          <w:szCs w:val="24"/>
        </w:rPr>
        <w:t>ι περίπου τετρακόσια ενενήντα στους Ολυμπιακούς Αγώνες και τώρα έχουμε τετρακόσια σαράντα πέντε με τετρακόσια πενήντα».</w:t>
      </w:r>
    </w:p>
    <w:p w14:paraId="428C392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ία από αυτές τις φυλλάδες, γιατί δεν μπορώ να τις πω αλλιώς, κανείς από αυτούς τους «ΣΚΑΙ», μην πω τα υπόλοιπα, που βγάζουν διάφορου</w:t>
      </w:r>
      <w:r>
        <w:rPr>
          <w:rFonts w:eastAsia="Times New Roman" w:cs="Times New Roman"/>
          <w:szCs w:val="24"/>
        </w:rPr>
        <w:t>ς καραγκιόζηδες που λένε το μακρύ τους και το κοντό τους, κανείς από αυτούς τους ξεφτίλες -</w:t>
      </w:r>
      <w:r>
        <w:rPr>
          <w:rFonts w:eastAsia="Times New Roman" w:cs="Times New Roman"/>
          <w:szCs w:val="24"/>
        </w:rPr>
        <w:lastRenderedPageBreak/>
        <w:t xml:space="preserve">γιατί δεν μπορώ να τους πω αλλιώς- δεν λέει ότι εμείς παραλάβαμε τετρακόσια τριάντα οκτώ </w:t>
      </w:r>
      <w:proofErr w:type="spellStart"/>
      <w:r>
        <w:rPr>
          <w:rFonts w:eastAsia="Times New Roman" w:cs="Times New Roman"/>
          <w:szCs w:val="24"/>
        </w:rPr>
        <w:t>λειτουργούντα</w:t>
      </w:r>
      <w:proofErr w:type="spellEnd"/>
      <w:r>
        <w:rPr>
          <w:rFonts w:eastAsia="Times New Roman" w:cs="Times New Roman"/>
          <w:szCs w:val="24"/>
        </w:rPr>
        <w:t xml:space="preserve"> κρεβάτια ΜΕΘ</w:t>
      </w:r>
      <w:r>
        <w:rPr>
          <w:rFonts w:eastAsia="Times New Roman" w:cs="Times New Roman"/>
          <w:szCs w:val="24"/>
        </w:rPr>
        <w:t>,</w:t>
      </w:r>
      <w:r>
        <w:rPr>
          <w:rFonts w:eastAsia="Times New Roman" w:cs="Times New Roman"/>
          <w:szCs w:val="24"/>
        </w:rPr>
        <w:t xml:space="preserve"> όταν γίναμε Κυβέρνηση. Τα κάναμε το 2016 πεντακό</w:t>
      </w:r>
      <w:r>
        <w:rPr>
          <w:rFonts w:eastAsia="Times New Roman" w:cs="Times New Roman"/>
          <w:szCs w:val="24"/>
        </w:rPr>
        <w:t xml:space="preserve">σια είκοσι ένα και αυτή τη στιγμή λειτουργούν πεντακόσια εξήντα έξι. </w:t>
      </w:r>
    </w:p>
    <w:p w14:paraId="428C392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Βάζετε και τα ΜΑΦ μαζί;</w:t>
      </w:r>
    </w:p>
    <w:p w14:paraId="428C392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Βάζω τις κλίνες ΜΕΘ, σκέτο.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Όχι ΜΑΦ!</w:t>
      </w:r>
    </w:p>
    <w:p w14:paraId="428C392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w:t>
      </w:r>
      <w:r>
        <w:rPr>
          <w:rFonts w:eastAsia="Times New Roman" w:cs="Times New Roman"/>
          <w:szCs w:val="24"/>
        </w:rPr>
        <w:t>αυτή τη στιγμή, με τελευταία καταγραφή στις 31-7-2017. Δεν είχε φτάσει ποτέ η χώρα σε αυτόν τον αριθμό. Ούτε την εποχή που δένανε τα σκυλιά με τα λουκάνικα στους Ολυμπιακούς Αγώνες!</w:t>
      </w:r>
    </w:p>
    <w:p w14:paraId="428C392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έχουμε αναπτύξει και άλλα είκοσι με τριάντα κρεβάτια που ανοίξαμε με ο</w:t>
      </w:r>
      <w:r>
        <w:rPr>
          <w:rFonts w:eastAsia="Times New Roman" w:cs="Times New Roman"/>
          <w:szCs w:val="24"/>
        </w:rPr>
        <w:t xml:space="preserve">λοκλήρωση διαγωνισμών, που ήταν σε εξέλιξη. Και θα ανοίξουμε και τα υπόλοιπα. Και ολοκληρώνεται, παρά τις αντιδράσεις που υπήρχαν στο ΚΕΕΛΠΝΟ, η δεύτερη φάση του διαγωνισμού. Ήδη έχουν αναλάβει εξήντα με εβδομήντα άτομα από τη δεύτερη παρτίδα των </w:t>
      </w:r>
      <w:proofErr w:type="spellStart"/>
      <w:r>
        <w:rPr>
          <w:rFonts w:eastAsia="Times New Roman" w:cs="Times New Roman"/>
          <w:szCs w:val="24"/>
        </w:rPr>
        <w:t>εκατόν</w:t>
      </w:r>
      <w:proofErr w:type="spellEnd"/>
      <w:r>
        <w:rPr>
          <w:rFonts w:eastAsia="Times New Roman" w:cs="Times New Roman"/>
          <w:szCs w:val="24"/>
        </w:rPr>
        <w:t xml:space="preserve"> ογ</w:t>
      </w:r>
      <w:r>
        <w:rPr>
          <w:rFonts w:eastAsia="Times New Roman" w:cs="Times New Roman"/>
          <w:szCs w:val="24"/>
        </w:rPr>
        <w:t>δόντα. Και θα ανοίξουμε όλα τα κρεβάτια μέχρι το τέλος της θητείας μας.</w:t>
      </w:r>
    </w:p>
    <w:p w14:paraId="428C392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δεν το λέει κανένας! Αυτή είναι η πραγματικότητα. Προσπαθούν να την αντιστρέψουν, αλλά αυτή είναι η πραγματικότητα. </w:t>
      </w:r>
    </w:p>
    <w:p w14:paraId="428C392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Έχετε κανάλι τώρα έτοιμο! Θα σας φ</w:t>
      </w:r>
      <w:r>
        <w:rPr>
          <w:rFonts w:eastAsia="Times New Roman" w:cs="Times New Roman"/>
          <w:szCs w:val="24"/>
        </w:rPr>
        <w:t xml:space="preserve">τιάξει και κανάλι τώρα να τα λέτε! </w:t>
      </w:r>
    </w:p>
    <w:p w14:paraId="428C392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σας παρακαλώ ολοκληρώστε. Θα είστε εδώ για να κάνετε και άλλες παρεμβάσεις. </w:t>
      </w:r>
    </w:p>
    <w:p w14:paraId="428C392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για την υπομονή, κύριε Πρόεδρε. </w:t>
      </w:r>
    </w:p>
    <w:p w14:paraId="428C392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cs="Times New Roman"/>
          <w:szCs w:val="24"/>
        </w:rPr>
        <w:t xml:space="preserve">ότι ό,τι άλλο χρειαστεί να απαντηθεί, θα απαντηθεί. Καλώ τις άλλες πτέρυγες της Βουλής να καταλάβουν ότι αυτό το νομοσχέδιο είναι μια άλλη κατάσταση. Φέρνει μια νέα ποιότητα στον χώρο της υγείας στον τόπο. Έχει πάρα πολλές θετικές ρυθμίσεις και -μιλάω και </w:t>
      </w:r>
      <w:r>
        <w:rPr>
          <w:rFonts w:eastAsia="Times New Roman" w:cs="Times New Roman"/>
          <w:szCs w:val="24"/>
        </w:rPr>
        <w:t xml:space="preserve">εξ αριστερών- ανεξάρτητα από τις γενικότερες ιδεολογικές μας διαφορές, θα ήθελα να γνωρίσετε ότι σε αυτές τις σκληρές συνθήκες αυτό είναι ένα βήμα προς ένα κοινωνικό κράτος. Δεν είναι ένα βήμα προς μια διάλυση και μια ιδιωτικοποίηση. </w:t>
      </w:r>
    </w:p>
    <w:p w14:paraId="428C393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Αναστρέφει αυτό που έ</w:t>
      </w:r>
      <w:r>
        <w:rPr>
          <w:rFonts w:eastAsia="Times New Roman" w:cs="Times New Roman"/>
          <w:szCs w:val="24"/>
        </w:rPr>
        <w:t xml:space="preserve">καναν οι προηγούμενοι και βάζει πλάτη με τη βοήθεια του λαού να γίνει κάτι άλλο καλύτερο για την κοινωνία και τον τόπο. </w:t>
      </w:r>
    </w:p>
    <w:p w14:paraId="428C393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8C3932"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933"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w:t>
      </w:r>
    </w:p>
    <w:p w14:paraId="428C393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Καστόρης</w:t>
      </w:r>
      <w:proofErr w:type="spellEnd"/>
      <w:r>
        <w:rPr>
          <w:rFonts w:eastAsia="Times New Roman" w:cs="Times New Roman"/>
          <w:szCs w:val="24"/>
        </w:rPr>
        <w:t xml:space="preserve"> από τον ΣΥΡΙΖΑ έχει τώρα τον λόγο. Θα ακολουθήσει ο κ. </w:t>
      </w:r>
      <w:proofErr w:type="spellStart"/>
      <w:r>
        <w:rPr>
          <w:rFonts w:eastAsia="Times New Roman" w:cs="Times New Roman"/>
          <w:szCs w:val="24"/>
        </w:rPr>
        <w:t>Σεβαστάκης</w:t>
      </w:r>
      <w:proofErr w:type="spellEnd"/>
      <w:r>
        <w:rPr>
          <w:rFonts w:eastAsia="Times New Roman" w:cs="Times New Roman"/>
          <w:szCs w:val="24"/>
        </w:rPr>
        <w:t xml:space="preserve">, έπειτα θα παρέμβει ο Κοινοβουλευτικός Εκπρόσωπος του Κομμουνιστικού Κόμματος κ. </w:t>
      </w:r>
      <w:proofErr w:type="spellStart"/>
      <w:r>
        <w:rPr>
          <w:rFonts w:eastAsia="Times New Roman" w:cs="Times New Roman"/>
          <w:szCs w:val="24"/>
        </w:rPr>
        <w:t>Καραθανασόπουλος</w:t>
      </w:r>
      <w:proofErr w:type="spellEnd"/>
      <w:r>
        <w:rPr>
          <w:rFonts w:eastAsia="Times New Roman" w:cs="Times New Roman"/>
          <w:szCs w:val="24"/>
        </w:rPr>
        <w:t xml:space="preserve">. Υπολογίζουμε βάσει της λίστας και των χρόνων ότι θα φτάσουμε περίπου στον ομιλητή </w:t>
      </w:r>
      <w:r>
        <w:rPr>
          <w:rFonts w:eastAsia="Times New Roman" w:cs="Times New Roman"/>
          <w:szCs w:val="24"/>
        </w:rPr>
        <w:t>με το νούμερο «50» γύρω στις 12.00΄ η ώρα. Το λέω για όλους τους συναδέλφους, για να δουν την λίστα.</w:t>
      </w:r>
    </w:p>
    <w:p w14:paraId="428C3935"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8C393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Ποιος έχει το νούμερο «50», κύριε Πρόεδρε;</w:t>
      </w:r>
    </w:p>
    <w:p w14:paraId="428C3937"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Το νούμερο «50» στη λίστα μου είνα</w:t>
      </w:r>
      <w:r>
        <w:rPr>
          <w:rFonts w:eastAsia="Times New Roman" w:cs="Times New Roman"/>
          <w:szCs w:val="24"/>
        </w:rPr>
        <w:t>ι η κ. Τριανταφύλλου από τον ΣΥΡΙΖΑ, ίσως με απόκλιση ενός, δ</w:t>
      </w:r>
      <w:r>
        <w:rPr>
          <w:rFonts w:eastAsia="Times New Roman" w:cs="Times New Roman"/>
          <w:szCs w:val="24"/>
        </w:rPr>
        <w:t>ύ</w:t>
      </w:r>
      <w:r>
        <w:rPr>
          <w:rFonts w:eastAsia="Times New Roman" w:cs="Times New Roman"/>
          <w:szCs w:val="24"/>
        </w:rPr>
        <w:t>ο ομιλητών.</w:t>
      </w:r>
    </w:p>
    <w:p w14:paraId="428C393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Ας μιλήσουν πρώτα οι Βουλευτές και μετά οι Κοινοβουλευτικοί.</w:t>
      </w:r>
    </w:p>
    <w:p w14:paraId="428C3939" w14:textId="77777777" w:rsidR="00CF256A" w:rsidRDefault="008A1C0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 ΠΡΟΕΔΡΕΥΩΝ (Δημήτριος Καμμένος): </w:t>
      </w:r>
      <w:r>
        <w:rPr>
          <w:rFonts w:eastAsia="Times New Roman" w:cs="Times New Roman"/>
          <w:szCs w:val="24"/>
        </w:rPr>
        <w:t xml:space="preserve">Απλώς, κοιτάξτε, υπάρχουν παρεμβάσεις Κοινοβουλευτικών, </w:t>
      </w:r>
      <w:proofErr w:type="spellStart"/>
      <w:r>
        <w:rPr>
          <w:rFonts w:eastAsia="Times New Roman" w:cs="Times New Roman"/>
          <w:szCs w:val="24"/>
        </w:rPr>
        <w:t>ερωταπαντήσεις</w:t>
      </w:r>
      <w:proofErr w:type="spellEnd"/>
      <w:r>
        <w:rPr>
          <w:rFonts w:eastAsia="Times New Roman" w:cs="Times New Roman"/>
          <w:szCs w:val="24"/>
        </w:rPr>
        <w:t>, όπως είδατε πριν να κάνει ο Υπουργός. Πρέπει να δοθούν και απαντήσεις. Ας προχωρήσουμε, όμως, μη χάνουμε χρόνο.</w:t>
      </w:r>
    </w:p>
    <w:p w14:paraId="428C393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Καστόρης</w:t>
      </w:r>
      <w:proofErr w:type="spellEnd"/>
      <w:r>
        <w:rPr>
          <w:rFonts w:eastAsia="Times New Roman" w:cs="Times New Roman"/>
          <w:szCs w:val="24"/>
        </w:rPr>
        <w:t>.</w:t>
      </w:r>
    </w:p>
    <w:p w14:paraId="428C393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ΑΣΤΕΡΙΟΣ ΚΑΣΤΟΡΗΣ: </w:t>
      </w:r>
      <w:r>
        <w:rPr>
          <w:rFonts w:eastAsia="Times New Roman" w:cs="Times New Roman"/>
          <w:szCs w:val="24"/>
        </w:rPr>
        <w:t>Κυρίες και κύριοι συνάδελφοι, αν μου επιτρέπετε…</w:t>
      </w:r>
    </w:p>
    <w:p w14:paraId="428C393C"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28C393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(Δημήτριος Καμμένος): </w:t>
      </w:r>
      <w:r>
        <w:rPr>
          <w:rFonts w:eastAsia="Times New Roman" w:cs="Times New Roman"/>
          <w:szCs w:val="24"/>
        </w:rPr>
        <w:t>Αγαπητοί συνάδελφοι, σας παρακαλώ, λίγο σεβασμό, χάνουμε χρόνο. Είναι ο συνάδελφος στο Βήμα.</w:t>
      </w:r>
    </w:p>
    <w:p w14:paraId="428C393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Καστόρη</w:t>
      </w:r>
      <w:proofErr w:type="spellEnd"/>
      <w:r>
        <w:rPr>
          <w:rFonts w:eastAsia="Times New Roman" w:cs="Times New Roman"/>
          <w:szCs w:val="24"/>
        </w:rPr>
        <w:t>, έχετε τον λόγο.</w:t>
      </w:r>
    </w:p>
    <w:p w14:paraId="428C393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lastRenderedPageBreak/>
        <w:t xml:space="preserve">ΑΣΤΕΡΙΟΣ ΚΑΣΤΟΡΗΣ: </w:t>
      </w:r>
      <w:r>
        <w:rPr>
          <w:rFonts w:eastAsia="Times New Roman" w:cs="Times New Roman"/>
          <w:szCs w:val="24"/>
        </w:rPr>
        <w:t>Είναι μεγάλος ο πειρασμός και όλοι από αυτό το Βήμα κινδυνεύουμε πάντοτε να παρα</w:t>
      </w:r>
      <w:r>
        <w:rPr>
          <w:rFonts w:eastAsia="Times New Roman" w:cs="Times New Roman"/>
          <w:szCs w:val="24"/>
        </w:rPr>
        <w:t xml:space="preserve">συρθούμε και να σχολιάζουμε προηγούμενους ομιλητές και τα λοιπά. Δεν θα επεκταθώ σε αυτό. </w:t>
      </w:r>
    </w:p>
    <w:p w14:paraId="428C394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πω μόνο μία κουβέντα. Είναι προσβολή όχι μόνο προς τους Βουλευτές, να εμφανίζονται οι Κοινοβουλευτικοί Εκπρόσωποι στην Αίθουσα μόνο για να μιλάνε, παραβιάζοντας τ</w:t>
      </w:r>
      <w:r>
        <w:rPr>
          <w:rFonts w:eastAsia="Times New Roman" w:cs="Times New Roman"/>
          <w:szCs w:val="24"/>
        </w:rPr>
        <w:t xml:space="preserve">ον χρόνο τους ασύστολα και μετά να αποχωρούν. Δεν είναι προσβολή μόνο σε εμάς, είναι προσβολή στο Κοινοβούλιο, είναι προσβολή στην ίδια τη </w:t>
      </w:r>
      <w:r>
        <w:rPr>
          <w:rFonts w:eastAsia="Times New Roman" w:cs="Times New Roman"/>
          <w:szCs w:val="24"/>
        </w:rPr>
        <w:t>δ</w:t>
      </w:r>
      <w:r>
        <w:rPr>
          <w:rFonts w:eastAsia="Times New Roman" w:cs="Times New Roman"/>
          <w:szCs w:val="24"/>
        </w:rPr>
        <w:t xml:space="preserve">ημοκρατία. </w:t>
      </w:r>
    </w:p>
    <w:p w14:paraId="428C394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να κρατάτε τους χρόνους. Έχουν λόγο και έχουν και ρόλο οι Βουλευτές και πρέπει </w:t>
      </w:r>
      <w:r>
        <w:rPr>
          <w:rFonts w:eastAsia="Times New Roman" w:cs="Times New Roman"/>
          <w:szCs w:val="24"/>
        </w:rPr>
        <w:t xml:space="preserve">να μην αδικούνται και να μην παραβιάζεται ο χρόνος τους. </w:t>
      </w:r>
    </w:p>
    <w:p w14:paraId="428C394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μια ακόμη ευκαιρία για την Κυβέρνηση να κάνει όσο γίνεται πιο ξεκάθαρη τη διαφορά της από όσους κυβέρνησαν τη χώρα στο πρόσφατο </w:t>
      </w:r>
      <w:r>
        <w:rPr>
          <w:rFonts w:eastAsia="Times New Roman" w:cs="Times New Roman"/>
          <w:szCs w:val="24"/>
        </w:rPr>
        <w:t xml:space="preserve">χθες. Από αυτό ακριβώς πηγάζει και όλος ο οίστρος του Παύλου </w:t>
      </w:r>
      <w:proofErr w:type="spellStart"/>
      <w:r>
        <w:rPr>
          <w:rFonts w:eastAsia="Times New Roman" w:cs="Times New Roman"/>
          <w:szCs w:val="24"/>
        </w:rPr>
        <w:t>Πολάκη</w:t>
      </w:r>
      <w:proofErr w:type="spellEnd"/>
      <w:r>
        <w:rPr>
          <w:rFonts w:eastAsia="Times New Roman" w:cs="Times New Roman"/>
          <w:szCs w:val="24"/>
        </w:rPr>
        <w:t xml:space="preserve">. Έχω την ατυχία να μιλώ μετά από αυτόν και δεν ξέρω πόσο μπορείτε να προσέξετε την ομιλία μου. </w:t>
      </w:r>
    </w:p>
    <w:p w14:paraId="428C394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Σύντροφε Υπουργέ, μπορεί για εμάς να είμαι μια μεγάλη ευκαιρία να αποδείξουμε τη διαφορά μας</w:t>
      </w:r>
      <w:r>
        <w:rPr>
          <w:rFonts w:eastAsia="Times New Roman" w:cs="Times New Roman"/>
          <w:szCs w:val="24"/>
        </w:rPr>
        <w:t xml:space="preserve">, αλλά για τη Νέα Δημοκρατία, για την Αξιωματική Αντιπολίτευση είναι αφορμή να παρουσιάσει ακόμη ένα σόου του παράλογου, στην προσπάθειά της να κρύψει με μεγάλα λόγια τη συμπόρευσή της με συμφέροντα, αντίπαλα προς τα συμφέροντα της </w:t>
      </w:r>
      <w:r>
        <w:rPr>
          <w:rFonts w:eastAsia="Times New Roman" w:cs="Times New Roman"/>
          <w:szCs w:val="24"/>
        </w:rPr>
        <w:t>πλ</w:t>
      </w:r>
      <w:r>
        <w:rPr>
          <w:rFonts w:eastAsia="Times New Roman" w:cs="Times New Roman"/>
          <w:szCs w:val="24"/>
        </w:rPr>
        <w:t>ειοψηφίας, τα συμφέρον</w:t>
      </w:r>
      <w:r>
        <w:rPr>
          <w:rFonts w:eastAsia="Times New Roman" w:cs="Times New Roman"/>
          <w:szCs w:val="24"/>
        </w:rPr>
        <w:t xml:space="preserve">τα της κοινωνίας. Όμως, αυτά τα πράγματα δεν κρύβονται. </w:t>
      </w:r>
    </w:p>
    <w:p w14:paraId="428C394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Μπορεί η Αξιωματική Αντιπολίτευση να είναι «μανούλα» στα επικοινωνιακά τερτίπια. Όμως, δεν είναι, κύριε Φωτήλα και ο </w:t>
      </w:r>
      <w:proofErr w:type="spellStart"/>
      <w:r>
        <w:rPr>
          <w:rFonts w:eastAsia="Times New Roman" w:cs="Times New Roman"/>
          <w:szCs w:val="24"/>
        </w:rPr>
        <w:t>Χουντίνι</w:t>
      </w:r>
      <w:proofErr w:type="spellEnd"/>
      <w:r>
        <w:rPr>
          <w:rFonts w:eastAsia="Times New Roman" w:cs="Times New Roman"/>
          <w:szCs w:val="24"/>
        </w:rPr>
        <w:t xml:space="preserve"> για να εξαφανίζει μπροστά από τα μάτια μας την πραγματικότητα. </w:t>
      </w:r>
    </w:p>
    <w:p w14:paraId="428C394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Ένα από α</w:t>
      </w:r>
      <w:r>
        <w:rPr>
          <w:rFonts w:eastAsia="Times New Roman" w:cs="Times New Roman"/>
          <w:szCs w:val="24"/>
        </w:rPr>
        <w:t>υτά τα μεγάλα, τα ψεύτικα τα λόγια</w:t>
      </w:r>
      <w:r>
        <w:rPr>
          <w:rFonts w:eastAsia="Times New Roman" w:cs="Times New Roman"/>
          <w:szCs w:val="24"/>
        </w:rPr>
        <w:t>,</w:t>
      </w:r>
      <w:r>
        <w:rPr>
          <w:rFonts w:eastAsia="Times New Roman" w:cs="Times New Roman"/>
          <w:szCs w:val="24"/>
        </w:rPr>
        <w:t xml:space="preserve"> που χρησιμοποιεί για να θολώσει τον κοινό νου είναι ότι με το παρόν νομοσχέδιο για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καταστρατηγούνται οι ατομικές ελευθερίες του Έλληνα ασθενή, γιατί -λέει- του στερεί τη δυνατότητα της ελεύθερης επιλογής του γιατρού του. Ωραία ακούγεται η φράση «ελευθερία επιλογής», πέρα για πέρα δημοκρατική. </w:t>
      </w:r>
    </w:p>
    <w:p w14:paraId="428C394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Έρχεται, όμως, η πραγματικότητα και μα</w:t>
      </w:r>
      <w:r>
        <w:rPr>
          <w:rFonts w:eastAsia="Times New Roman" w:cs="Times New Roman"/>
          <w:szCs w:val="24"/>
        </w:rPr>
        <w:t>ς επεξηγεί ότι δεν αρκεί να έχω ελευθερία επιλογής, πρέπει να έχω και τη δυνατότητα να επιλέξω. Για παράδειγμα, μιας και βρισκόμαστε σε περίοδο διακοπών, όλοι έχουμε την ελευθερία και απεριόριστες επιλογές να διαλέξουμε σε ποιον τόπο θα θέλαμε να πάμε διακ</w:t>
      </w:r>
      <w:r>
        <w:rPr>
          <w:rFonts w:eastAsia="Times New Roman" w:cs="Times New Roman"/>
          <w:szCs w:val="24"/>
        </w:rPr>
        <w:t xml:space="preserve">οπές, στις Σεϋχέλλες, στις Κανάριες Νήσους, ή στο σπίτι του παππού στο χωριό. Το τρίτο θα επιλέξει η συντριπτική </w:t>
      </w:r>
      <w:r>
        <w:rPr>
          <w:rFonts w:eastAsia="Times New Roman" w:cs="Times New Roman"/>
          <w:szCs w:val="24"/>
        </w:rPr>
        <w:t xml:space="preserve">πλειονότητα </w:t>
      </w:r>
      <w:r>
        <w:rPr>
          <w:rFonts w:eastAsia="Times New Roman" w:cs="Times New Roman"/>
          <w:szCs w:val="24"/>
        </w:rPr>
        <w:t xml:space="preserve">των πολιτών, προφανώς για οικονομικούς λόγους. </w:t>
      </w:r>
    </w:p>
    <w:p w14:paraId="428C394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Ας μη μιλούν, λοιπόν, κάποιοι για ελευθερία επιλογής, εκείνοι που όχι μόνο περιόρισ</w:t>
      </w:r>
      <w:r>
        <w:rPr>
          <w:rFonts w:eastAsia="Times New Roman" w:cs="Times New Roman"/>
          <w:szCs w:val="24"/>
        </w:rPr>
        <w:t xml:space="preserve">αν στο ελάχιστο τις επιλογές, αλλά τις μηδένισαν τελείως για μια δραματικά μεγάλη μερίδα των Ελλήνων πολιτών που δεν είχε πρόσβαση ούτε και σε αυτές τις </w:t>
      </w:r>
      <w:proofErr w:type="spellStart"/>
      <w:r>
        <w:rPr>
          <w:rFonts w:eastAsia="Times New Roman" w:cs="Times New Roman"/>
          <w:szCs w:val="24"/>
        </w:rPr>
        <w:t>απαξιωμένες</w:t>
      </w:r>
      <w:proofErr w:type="spellEnd"/>
      <w:r>
        <w:rPr>
          <w:rFonts w:eastAsia="Times New Roman" w:cs="Times New Roman"/>
          <w:szCs w:val="24"/>
        </w:rPr>
        <w:t xml:space="preserve"> δημόσιες δομές υγείας.</w:t>
      </w:r>
    </w:p>
    <w:p w14:paraId="428C394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ήταν </w:t>
      </w:r>
      <w:proofErr w:type="spellStart"/>
      <w:r>
        <w:rPr>
          <w:rFonts w:eastAsia="Times New Roman" w:cs="Times New Roman"/>
          <w:szCs w:val="24"/>
        </w:rPr>
        <w:t>απαξιωμένες</w:t>
      </w:r>
      <w:proofErr w:type="spellEnd"/>
      <w:r>
        <w:rPr>
          <w:rFonts w:eastAsia="Times New Roman" w:cs="Times New Roman"/>
          <w:szCs w:val="24"/>
        </w:rPr>
        <w:t xml:space="preserve"> αυτές οι δομές, γιατί φροντίσατε με τις πολιτικ</w:t>
      </w:r>
      <w:r>
        <w:rPr>
          <w:rFonts w:eastAsia="Times New Roman" w:cs="Times New Roman"/>
          <w:szCs w:val="24"/>
        </w:rPr>
        <w:t>ές σας να διώξετε τρεις χιλιάδες γιατρούς από το ΠΕΔΥ. Και δεν αρκεί το «συγγνώμη» προς τους γιατρούς του κ. Γεωργιάδη. Πρέπει να ζητήσει συγγνώμη από όλον αυτόν τον πληθυσμό, από όλους αυτούς τους ανθρώπους που έμειναν χωρίς δημόσια υγεία και οδηγήθηκαν σ</w:t>
      </w:r>
      <w:r>
        <w:rPr>
          <w:rFonts w:eastAsia="Times New Roman" w:cs="Times New Roman"/>
          <w:szCs w:val="24"/>
        </w:rPr>
        <w:t>ε ιδιωτικά θεραπευτήρια ή ιδιώτες γιατρούς.</w:t>
      </w:r>
    </w:p>
    <w:p w14:paraId="428C394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Και ήταν, επίσης, </w:t>
      </w:r>
      <w:proofErr w:type="spellStart"/>
      <w:r>
        <w:rPr>
          <w:rFonts w:eastAsia="Times New Roman" w:cs="Times New Roman"/>
          <w:szCs w:val="24"/>
        </w:rPr>
        <w:t>απαξιωμένες</w:t>
      </w:r>
      <w:proofErr w:type="spellEnd"/>
      <w:r>
        <w:rPr>
          <w:rFonts w:eastAsia="Times New Roman" w:cs="Times New Roman"/>
          <w:szCs w:val="24"/>
        </w:rPr>
        <w:t>, γιατί δεν κάνατε ούτε μια πρόσληψη νέου προσωπικού, όταν άδειαζε το σύστημα από τις αποχωρήσεις λόγω συνταξιοδότησης.</w:t>
      </w:r>
    </w:p>
    <w:p w14:paraId="428C394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ήταν </w:t>
      </w:r>
      <w:proofErr w:type="spellStart"/>
      <w:r>
        <w:rPr>
          <w:rFonts w:eastAsia="Times New Roman" w:cs="Times New Roman"/>
          <w:szCs w:val="24"/>
        </w:rPr>
        <w:t>απαξιωμένες</w:t>
      </w:r>
      <w:proofErr w:type="spellEnd"/>
      <w:r>
        <w:rPr>
          <w:rFonts w:eastAsia="Times New Roman" w:cs="Times New Roman"/>
          <w:szCs w:val="24"/>
        </w:rPr>
        <w:t xml:space="preserve">, επειδή </w:t>
      </w:r>
      <w:proofErr w:type="spellStart"/>
      <w:r>
        <w:rPr>
          <w:rFonts w:eastAsia="Times New Roman" w:cs="Times New Roman"/>
          <w:szCs w:val="24"/>
        </w:rPr>
        <w:t>υποχρηματοδοτήσατε</w:t>
      </w:r>
      <w:proofErr w:type="spellEnd"/>
      <w:r>
        <w:rPr>
          <w:rFonts w:eastAsia="Times New Roman" w:cs="Times New Roman"/>
          <w:szCs w:val="24"/>
        </w:rPr>
        <w:t xml:space="preserve"> το σύστημα με μ</w:t>
      </w:r>
      <w:r>
        <w:rPr>
          <w:rFonts w:eastAsia="Times New Roman" w:cs="Times New Roman"/>
          <w:szCs w:val="24"/>
        </w:rPr>
        <w:t>εγάλες περικοπές δαπανών για τη δημόσια υγεία, όταν δωρίζατε πακτωλό χρημάτων σε εξεταστικά κέντρα και ειδικές εξετάσεις αμφιβόλου αποτελέσματος, με μόνο κριτήριο αν είναι κανείς στέλεχος της Νέας Δημοκρατίας ή αδερφός στελέχους</w:t>
      </w:r>
    </w:p>
    <w:p w14:paraId="428C394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ταυτόχρονα βάζετε και ε</w:t>
      </w:r>
      <w:r>
        <w:rPr>
          <w:rFonts w:eastAsia="Times New Roman" w:cs="Times New Roman"/>
          <w:szCs w:val="24"/>
        </w:rPr>
        <w:t xml:space="preserve">ισιτήριο 5 ευρώ για να πάει κάποιος να εξεταστεί, παρ’ όλο που είναι ασφαλισμένος. Και δεν λέω για τους ανασφάλιστους που η δική σας πολιτική της ελεύθερης επιλογής τούς ανάγκασε να επιλέξουν </w:t>
      </w:r>
      <w:r>
        <w:rPr>
          <w:rFonts w:eastAsia="Times New Roman" w:cs="Times New Roman"/>
          <w:szCs w:val="24"/>
        </w:rPr>
        <w:t xml:space="preserve">να </w:t>
      </w:r>
      <w:r>
        <w:rPr>
          <w:rFonts w:eastAsia="Times New Roman" w:cs="Times New Roman"/>
          <w:szCs w:val="24"/>
        </w:rPr>
        <w:t xml:space="preserve">είναι ανασφάλιστοι. </w:t>
      </w:r>
    </w:p>
    <w:p w14:paraId="428C394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που συζητάμε είναι </w:t>
      </w:r>
      <w:r>
        <w:rPr>
          <w:rFonts w:eastAsia="Times New Roman" w:cs="Times New Roman"/>
          <w:szCs w:val="24"/>
        </w:rPr>
        <w:t>μακράν διαφορετικό από τις υποτιθέμενες ανησυχίες περί ελευθερίας επιλογής, όπου επιλέγει να επικεντρώνει η Αξιωματική Αντιπολίτευση. Η μεταρρύθμιση που επιχειρεί το παρόν νομοσχέδιο αφορά έναν διαφορετικό προγραμματισμό που όχι μόνο θα προσφέρει ουσιαστικ</w:t>
      </w:r>
      <w:r>
        <w:rPr>
          <w:rFonts w:eastAsia="Times New Roman" w:cs="Times New Roman"/>
          <w:szCs w:val="24"/>
        </w:rPr>
        <w:t xml:space="preserve">ές λύσεις στην περίθαλψη του δοκιμαζόμενου πληθυσμού, </w:t>
      </w:r>
      <w:r>
        <w:rPr>
          <w:rFonts w:eastAsia="Times New Roman" w:cs="Times New Roman"/>
          <w:szCs w:val="24"/>
        </w:rPr>
        <w:lastRenderedPageBreak/>
        <w:t xml:space="preserve">αλλά στοχεύει στην πρόληψη και στην κατ’ </w:t>
      </w:r>
      <w:proofErr w:type="spellStart"/>
      <w:r>
        <w:rPr>
          <w:rFonts w:eastAsia="Times New Roman" w:cs="Times New Roman"/>
          <w:szCs w:val="24"/>
        </w:rPr>
        <w:t>οίκον</w:t>
      </w:r>
      <w:proofErr w:type="spellEnd"/>
      <w:r>
        <w:rPr>
          <w:rFonts w:eastAsia="Times New Roman" w:cs="Times New Roman"/>
          <w:szCs w:val="24"/>
        </w:rPr>
        <w:t xml:space="preserve"> φροντίδα μέσα από δημόσιες δομές.</w:t>
      </w:r>
    </w:p>
    <w:p w14:paraId="428C394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Μπορεί αυτό να μην αρέσει σε κάποιους ιδιώτες που έχουν επενδύσει και περιμένουν να αρρωστήσουμε για να βγάλουν τα κέρδη </w:t>
      </w:r>
      <w:r>
        <w:rPr>
          <w:rFonts w:eastAsia="Times New Roman" w:cs="Times New Roman"/>
          <w:szCs w:val="24"/>
        </w:rPr>
        <w:t xml:space="preserve">τους, αλλά τι να κάνουμε; Υπάρχουν πολλές επιλογές για να πλουτίσει κανείς. Η δημόσια υγεία πάντως δεν μπορεί να είναι μία από αυτές. </w:t>
      </w:r>
    </w:p>
    <w:p w14:paraId="428C394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δική μας επιλογή, η επιλογή της Κυβέρνησης είναι να μεροληπτεί υπέρ της δημόσιας υγείας. Η επιλογή της Αξιωματικής Αντι</w:t>
      </w:r>
      <w:r>
        <w:rPr>
          <w:rFonts w:eastAsia="Times New Roman" w:cs="Times New Roman"/>
          <w:szCs w:val="24"/>
        </w:rPr>
        <w:t>πολίτευσης είναι να μεροληπτεί υπέρ του ιδιωτικού τομέα, του κρατικοδίαιτου ιδιωτικού τομέα. Ας το κάνει, λοιπόν, χωρίς περικοκλάδες περί ατομικών ελευθεριών των ασθενών.</w:t>
      </w:r>
    </w:p>
    <w:p w14:paraId="428C394F" w14:textId="77777777" w:rsidR="00CF256A" w:rsidRDefault="008A1C0A">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28C395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Πρόεδρε, ένα λεπτό ακόμα.</w:t>
      </w:r>
    </w:p>
    <w:p w14:paraId="428C395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Ας πάψει επιτέλους να υπεραμύνεται τάχα του συνεργατικού ανταγωνισμού μεταξύ δημόσιων και ιδιωτικών δομών υγείας. Η πραγματικότητα που λέγαμε και πριν, τα έργα και οι ημέρες, </w:t>
      </w:r>
      <w:r>
        <w:rPr>
          <w:rFonts w:eastAsia="Times New Roman" w:cs="Times New Roman"/>
          <w:szCs w:val="24"/>
        </w:rPr>
        <w:t>τ</w:t>
      </w:r>
      <w:r>
        <w:rPr>
          <w:rFonts w:eastAsia="Times New Roman" w:cs="Times New Roman"/>
          <w:szCs w:val="24"/>
        </w:rPr>
        <w:t>ο «</w:t>
      </w:r>
      <w:r>
        <w:rPr>
          <w:rFonts w:eastAsia="Times New Roman" w:cs="Times New Roman"/>
          <w:szCs w:val="24"/>
        </w:rPr>
        <w:t>ΕΡΡΙΚΟΣ ΝΤΥΝΑΝ</w:t>
      </w:r>
      <w:r>
        <w:rPr>
          <w:rFonts w:eastAsia="Times New Roman" w:cs="Times New Roman"/>
          <w:szCs w:val="24"/>
        </w:rPr>
        <w:t xml:space="preserve">», το ΚΕΕΛΠΝΟ, το φάρμακο, η </w:t>
      </w:r>
      <w:r>
        <w:rPr>
          <w:rFonts w:eastAsia="Times New Roman" w:cs="Times New Roman"/>
          <w:szCs w:val="24"/>
        </w:rPr>
        <w:lastRenderedPageBreak/>
        <w:t>«</w:t>
      </w:r>
      <w:r>
        <w:rPr>
          <w:rFonts w:eastAsia="Times New Roman" w:cs="Times New Roman"/>
          <w:szCs w:val="24"/>
          <w:lang w:val="en-US"/>
        </w:rPr>
        <w:t>N</w:t>
      </w:r>
      <w:r>
        <w:rPr>
          <w:rFonts w:eastAsia="Times New Roman" w:cs="Times New Roman"/>
          <w:szCs w:val="24"/>
          <w:lang w:val="en-US"/>
        </w:rPr>
        <w:t>OVARTIS</w:t>
      </w:r>
      <w:r>
        <w:rPr>
          <w:rFonts w:eastAsia="Times New Roman" w:cs="Times New Roman"/>
          <w:szCs w:val="24"/>
        </w:rPr>
        <w:t>» κ.λπ.</w:t>
      </w:r>
      <w:r>
        <w:rPr>
          <w:rFonts w:eastAsia="Times New Roman" w:cs="Times New Roman"/>
          <w:szCs w:val="24"/>
        </w:rPr>
        <w:t>,</w:t>
      </w:r>
      <w:r>
        <w:rPr>
          <w:rFonts w:eastAsia="Times New Roman" w:cs="Times New Roman"/>
          <w:szCs w:val="24"/>
        </w:rPr>
        <w:t xml:space="preserve"> άλλα μ</w:t>
      </w:r>
      <w:r>
        <w:rPr>
          <w:rFonts w:eastAsia="Times New Roman" w:cs="Times New Roman"/>
          <w:szCs w:val="24"/>
        </w:rPr>
        <w:t>ά</w:t>
      </w:r>
      <w:r>
        <w:rPr>
          <w:rFonts w:eastAsia="Times New Roman" w:cs="Times New Roman"/>
          <w:szCs w:val="24"/>
        </w:rPr>
        <w:t xml:space="preserve">ς δείχνουν. Άλλες είναι οι ημέρες και τα έργα σας. </w:t>
      </w:r>
    </w:p>
    <w:p w14:paraId="428C395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Εμείς θα συνεχίσουμε να υπερασπιζόμαστε και με λόγια, αλλά κυρίως με έργα, όπως είναι το παρόν νομοσχέδιο, τη δημόσια υγεία, την ολοκληρωμένη, ισότιμη και δωρεάν φροντίδα, την υγεία</w:t>
      </w:r>
      <w:r>
        <w:rPr>
          <w:rFonts w:eastAsia="Times New Roman" w:cs="Times New Roman"/>
          <w:szCs w:val="24"/>
        </w:rPr>
        <w:t xml:space="preserve"> για όλους χωρίς φραγμούς οικονομικούς, κοινωνικούς, θρησκευτικούς, εθνικούς. Όλα αυτά δεν είναι ιδεοληψία. Είναι ιδεολογία μας.</w:t>
      </w:r>
    </w:p>
    <w:p w14:paraId="428C395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w:t>
      </w:r>
    </w:p>
    <w:p w14:paraId="428C3954"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955"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428C395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Δεν βλέπω τον κ. </w:t>
      </w:r>
      <w:proofErr w:type="spellStart"/>
      <w:r>
        <w:rPr>
          <w:rFonts w:eastAsia="Times New Roman" w:cs="Times New Roman"/>
          <w:szCs w:val="24"/>
        </w:rPr>
        <w:t>Σεβ</w:t>
      </w:r>
      <w:r>
        <w:rPr>
          <w:rFonts w:eastAsia="Times New Roman" w:cs="Times New Roman"/>
          <w:szCs w:val="24"/>
        </w:rPr>
        <w:t>αστάκη</w:t>
      </w:r>
      <w:proofErr w:type="spellEnd"/>
      <w:r>
        <w:rPr>
          <w:rFonts w:eastAsia="Times New Roman" w:cs="Times New Roman"/>
          <w:szCs w:val="24"/>
        </w:rPr>
        <w:t xml:space="preserve">. </w:t>
      </w:r>
    </w:p>
    <w:p w14:paraId="428C395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Μανιός</w:t>
      </w:r>
      <w:proofErr w:type="spellEnd"/>
      <w:r>
        <w:rPr>
          <w:rFonts w:eastAsia="Times New Roman" w:cs="Times New Roman"/>
          <w:szCs w:val="24"/>
        </w:rPr>
        <w:t>.</w:t>
      </w:r>
    </w:p>
    <w:p w14:paraId="428C3958"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Αγαπητοί συνάδελφοι, που έχετε την αντοχή ή την υποχρέωση να κάθεστε μέχρι αργά, δεν μπορούμε να υπερηφανευτούμε για τις διαδικασίες που κρατάμε και </w:t>
      </w:r>
      <w:r>
        <w:rPr>
          <w:rFonts w:eastAsia="Times New Roman" w:cs="Times New Roman"/>
          <w:szCs w:val="24"/>
        </w:rPr>
        <w:lastRenderedPageBreak/>
        <w:t xml:space="preserve">στις </w:t>
      </w:r>
      <w:r>
        <w:rPr>
          <w:rFonts w:eastAsia="Times New Roman" w:cs="Times New Roman"/>
          <w:szCs w:val="24"/>
        </w:rPr>
        <w:t>ε</w:t>
      </w:r>
      <w:r>
        <w:rPr>
          <w:rFonts w:eastAsia="Times New Roman" w:cs="Times New Roman"/>
          <w:szCs w:val="24"/>
        </w:rPr>
        <w:t xml:space="preserve">πιτροπές και στην Ολομέλεια, αλλά εν πάση </w:t>
      </w:r>
      <w:proofErr w:type="spellStart"/>
      <w:r>
        <w:rPr>
          <w:rFonts w:eastAsia="Times New Roman" w:cs="Times New Roman"/>
          <w:szCs w:val="24"/>
        </w:rPr>
        <w:t>περιπτ</w:t>
      </w:r>
      <w:r>
        <w:rPr>
          <w:rFonts w:eastAsia="Times New Roman" w:cs="Times New Roman"/>
          <w:szCs w:val="24"/>
        </w:rPr>
        <w:t>ώσει</w:t>
      </w:r>
      <w:proofErr w:type="spellEnd"/>
      <w:r>
        <w:rPr>
          <w:rFonts w:eastAsia="Times New Roman" w:cs="Times New Roman"/>
          <w:szCs w:val="24"/>
        </w:rPr>
        <w:t>, ας πάμε λίγο παρακάτω.</w:t>
      </w:r>
    </w:p>
    <w:p w14:paraId="428C395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φιλοσοφία της πρωτοβάθμιας φροντίδας υγείας είναι το κομβικό σημείο όπου κρίνεται η κοινωνική προσήλωση, η ταξική διαφορά που υπάρχει ανάμεσα στις αντιλήψεις.</w:t>
      </w:r>
    </w:p>
    <w:p w14:paraId="428C395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ελληνικό σύστημα υγείας έχει ορισμένες ιδιορρυθμίες. Και επειδή</w:t>
      </w:r>
      <w:r>
        <w:rPr>
          <w:rFonts w:eastAsia="Times New Roman" w:cs="Times New Roman"/>
          <w:szCs w:val="24"/>
        </w:rPr>
        <w:t xml:space="preserve"> πολλοί αναφέρονται στο σύστημα υγείας, πρέπει να πούμε ότι μέχρι το 1983 που ψηφίστηκε ο νόμος και την περίοδο 1985 -</w:t>
      </w:r>
      <w:r>
        <w:rPr>
          <w:rFonts w:eastAsia="Times New Roman" w:cs="Times New Roman"/>
          <w:szCs w:val="24"/>
        </w:rPr>
        <w:t xml:space="preserve"> </w:t>
      </w:r>
      <w:r>
        <w:rPr>
          <w:rFonts w:eastAsia="Times New Roman" w:cs="Times New Roman"/>
          <w:szCs w:val="24"/>
        </w:rPr>
        <w:t>1986 που άρχισε να εφαρμόζεται ο νόμος για το ΕΣΥ, στην Ελλάδα δεν υπήρχε δημόσιος τομέας της υγείας. Ας υπήρχαν νοσοκομεία δημόσια, ας υ</w:t>
      </w:r>
      <w:r>
        <w:rPr>
          <w:rFonts w:eastAsia="Times New Roman" w:cs="Times New Roman"/>
          <w:szCs w:val="24"/>
        </w:rPr>
        <w:t>πήρχε νομοθεσία που τα προέβλεπε. Ήταν ένα σύστημα το οποίο είχε γεννηθεί και είχε στηριχθεί περισσότερο στη φιλανθρωπία.</w:t>
      </w:r>
    </w:p>
    <w:p w14:paraId="428C395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Γιατί είναι η πρωτοβάθμια φροντίδα υγείας η ταξική μας αντιπαράθεση; Για να δούμε πώς διαμορφώθηκε το σύστημα. Ψηφίστηκε ο νόμος για τ</w:t>
      </w:r>
      <w:r>
        <w:rPr>
          <w:rFonts w:eastAsia="Times New Roman" w:cs="Times New Roman"/>
          <w:szCs w:val="24"/>
        </w:rPr>
        <w:t>ο ΕΣΥ. Ούτε τα κέντρα υγείας επί της ουσίας δούλεψαν και πολύ περισσότερο δεν έγινε το δεύτερο κομμάτι, να συγκροτηθούν τα αστικά κέντρα υγείας.</w:t>
      </w:r>
    </w:p>
    <w:p w14:paraId="428C395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Το αποτέλεσμα είναι μία πληθώρα γιατρών ειδικοτήτων. Πότε προωθήθηκε η έννοια της γενικής ιατρικής που προβλεπό</w:t>
      </w:r>
      <w:r>
        <w:rPr>
          <w:rFonts w:eastAsia="Times New Roman" w:cs="Times New Roman"/>
          <w:szCs w:val="24"/>
        </w:rPr>
        <w:t>ταν στον ν.1397/1983;</w:t>
      </w:r>
    </w:p>
    <w:p w14:paraId="428C395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άλλη ιδιομορφία που έχουμε είναι ότι έχουμε πληθώρα γιατρών ειδικευμένων και κατ’ επέκταση πληθώρα ιατρικών διαγνωστικών κέντρων. Υπάρχουν μέρη στην Ελλάδα, μικρά νησιά που ο πληθυσμός τους είναι κάτω από δεκαπέντε χιλιάδες το</w:t>
      </w:r>
      <w:r>
        <w:rPr>
          <w:rFonts w:eastAsia="Times New Roman" w:cs="Times New Roman"/>
          <w:szCs w:val="24"/>
        </w:rPr>
        <w:t>ύ</w:t>
      </w:r>
      <w:r>
        <w:rPr>
          <w:rFonts w:eastAsia="Times New Roman" w:cs="Times New Roman"/>
          <w:szCs w:val="24"/>
        </w:rPr>
        <w:t xml:space="preserve">ς δέκα μήνες τον χρόνο και έχουν και αξονικούς και μαγνητικούς τομογράφους. Πώς επιβιώνουν αυτοί; Επιβιώνουν απομυζώντας τα λεφτά του </w:t>
      </w:r>
      <w:r>
        <w:rPr>
          <w:rFonts w:eastAsia="Times New Roman" w:cs="Times New Roman"/>
          <w:szCs w:val="24"/>
        </w:rPr>
        <w:t>δ</w:t>
      </w:r>
      <w:r>
        <w:rPr>
          <w:rFonts w:eastAsia="Times New Roman" w:cs="Times New Roman"/>
          <w:szCs w:val="24"/>
        </w:rPr>
        <w:t>ημοσίου και στην προκειμένη περίπτωση του ΕΟΠΥΥ.</w:t>
      </w:r>
    </w:p>
    <w:p w14:paraId="428C395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εκπρόσωπος των ιδιωτικών διαγνωστικών κέντρων είπε στην </w:t>
      </w:r>
      <w:r>
        <w:rPr>
          <w:rFonts w:eastAsia="Times New Roman" w:cs="Times New Roman"/>
          <w:szCs w:val="24"/>
        </w:rPr>
        <w:t>ε</w:t>
      </w:r>
      <w:r>
        <w:rPr>
          <w:rFonts w:eastAsia="Times New Roman" w:cs="Times New Roman"/>
          <w:szCs w:val="24"/>
        </w:rPr>
        <w:t>πιτροπή μας ό</w:t>
      </w:r>
      <w:r>
        <w:rPr>
          <w:rFonts w:eastAsia="Times New Roman" w:cs="Times New Roman"/>
          <w:szCs w:val="24"/>
        </w:rPr>
        <w:t xml:space="preserve">τι με το κλείσιμο του ΙΚΑ πολλαπλασιάστηκαν τα ιατρικά διαγνωστικά κέντρα και έχουν προβλήματα και πρέπει να τα ενισχύσουμε. Εμείς έχουμε άλλη άποψη, η οποία έχει εκτεθεί αναλυτικά από τους Υπουργούς και τους Βουλευτές του ΣΥΡΙΖΑ. </w:t>
      </w:r>
    </w:p>
    <w:p w14:paraId="428C395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Περηφανεύονται εκ των υσ</w:t>
      </w:r>
      <w:r>
        <w:rPr>
          <w:rFonts w:eastAsia="Times New Roman" w:cs="Times New Roman"/>
          <w:szCs w:val="24"/>
        </w:rPr>
        <w:t xml:space="preserve">τέρων για το θαύμα του ΕΟΠΥΥ. Άκουσα από αρκετούς ομιλητές της Νέας Δημοκρατίας και της ΔΗΜΑΡ την αναφορά στον Γιάννη </w:t>
      </w:r>
      <w:proofErr w:type="spellStart"/>
      <w:r>
        <w:rPr>
          <w:rFonts w:eastAsia="Times New Roman" w:cs="Times New Roman"/>
          <w:szCs w:val="24"/>
        </w:rPr>
        <w:t>Κυριόπουλο</w:t>
      </w:r>
      <w:proofErr w:type="spellEnd"/>
      <w:r>
        <w:rPr>
          <w:rFonts w:eastAsia="Times New Roman" w:cs="Times New Roman"/>
          <w:szCs w:val="24"/>
        </w:rPr>
        <w:t xml:space="preserve">, παλαιό φίλο </w:t>
      </w:r>
      <w:r>
        <w:rPr>
          <w:rFonts w:eastAsia="Times New Roman" w:cs="Times New Roman"/>
          <w:szCs w:val="24"/>
        </w:rPr>
        <w:lastRenderedPageBreak/>
        <w:t>και σύντροφο, ομότιμο καθηγητή στη σχολή. Φαίνεται ότι δεν είδαν το πόνημα της σχολής, όταν ήταν εν ενεργεία καθηγ</w:t>
      </w:r>
      <w:r>
        <w:rPr>
          <w:rFonts w:eastAsia="Times New Roman" w:cs="Times New Roman"/>
          <w:szCs w:val="24"/>
        </w:rPr>
        <w:t xml:space="preserve">ητής ο κ. </w:t>
      </w:r>
      <w:proofErr w:type="spellStart"/>
      <w:r>
        <w:rPr>
          <w:rFonts w:eastAsia="Times New Roman" w:cs="Times New Roman"/>
          <w:szCs w:val="24"/>
        </w:rPr>
        <w:t>Κυριόπουλος</w:t>
      </w:r>
      <w:proofErr w:type="spellEnd"/>
      <w:r>
        <w:rPr>
          <w:rFonts w:eastAsia="Times New Roman" w:cs="Times New Roman"/>
          <w:szCs w:val="24"/>
        </w:rPr>
        <w:t>, που είπε ότι ο ΕΟΠΥΥ είναι θνησιγενής.</w:t>
      </w:r>
    </w:p>
    <w:p w14:paraId="428C396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Είχα μία κουβέντα τότε μαζί του και του είπα «Γιάννη, τον έχουν φτιάξει θνησιγενή», γιατί ο ΕΟΠΥΥ έχει έρθει για δύο λόγους. Ο ένας είναι να διαλύσουν το ΙΚΑ. Δεν τολμούσαν να διαλύσουν το ΙΚΑ π</w:t>
      </w:r>
      <w:r>
        <w:rPr>
          <w:rFonts w:eastAsia="Times New Roman" w:cs="Times New Roman"/>
          <w:szCs w:val="24"/>
        </w:rPr>
        <w:t>ου είχε τότε ιστορία ογδόντα χρόνων, διότι οι άνθρωποι θα τους έπαιρναν κυριολεκτικά με τις ντομάτες. Ο δεύτερος λόγος ήταν να φτιάξουν το περίφημο «</w:t>
      </w:r>
      <w:proofErr w:type="spellStart"/>
      <w:r>
        <w:rPr>
          <w:rFonts w:eastAsia="Times New Roman" w:cs="Times New Roman"/>
          <w:szCs w:val="24"/>
        </w:rPr>
        <w:t>μονοψώνιο</w:t>
      </w:r>
      <w:proofErr w:type="spellEnd"/>
      <w:r>
        <w:rPr>
          <w:rFonts w:eastAsia="Times New Roman" w:cs="Times New Roman"/>
          <w:szCs w:val="24"/>
        </w:rPr>
        <w:t xml:space="preserve">» για την υγεία. </w:t>
      </w:r>
    </w:p>
    <w:p w14:paraId="428C396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ω, του ελληνικού θαύματος, το </w:t>
      </w:r>
      <w:proofErr w:type="spellStart"/>
      <w:r>
        <w:rPr>
          <w:rFonts w:eastAsia="Times New Roman" w:cs="Times New Roman"/>
          <w:szCs w:val="24"/>
        </w:rPr>
        <w:t>μονοψώνιο</w:t>
      </w:r>
      <w:proofErr w:type="spellEnd"/>
      <w:r>
        <w:rPr>
          <w:rFonts w:eastAsia="Times New Roman" w:cs="Times New Roman"/>
          <w:szCs w:val="24"/>
        </w:rPr>
        <w:t xml:space="preserve"> για την υγεία, αντί να πετυχαίνει κά</w:t>
      </w:r>
      <w:r>
        <w:rPr>
          <w:rFonts w:eastAsia="Times New Roman" w:cs="Times New Roman"/>
          <w:szCs w:val="24"/>
        </w:rPr>
        <w:t xml:space="preserve">θε χρόνο καλύτερες τιμές και να μειώνει τις δαπάνες, τις αύξανε με έναν ρυθμό που αν δει κανείς τα νούμερα το 2012, το 2013, το 2014 και το 2015 ακόμα -που δεν πρόλαβε η Κυβέρνηση να τα αριθμήσει- θα καταλάβαινε ότι το 2016 αρχίζει μία ισορροπία –σε οροφή </w:t>
      </w:r>
      <w:r>
        <w:rPr>
          <w:rFonts w:eastAsia="Times New Roman" w:cs="Times New Roman"/>
          <w:szCs w:val="24"/>
        </w:rPr>
        <w:t xml:space="preserve">όμως- από το </w:t>
      </w:r>
      <w:proofErr w:type="spellStart"/>
      <w:r>
        <w:rPr>
          <w:rFonts w:eastAsia="Times New Roman" w:cs="Times New Roman"/>
          <w:szCs w:val="24"/>
        </w:rPr>
        <w:t>μονοψώνιο</w:t>
      </w:r>
      <w:proofErr w:type="spellEnd"/>
      <w:r>
        <w:rPr>
          <w:rFonts w:eastAsia="Times New Roman" w:cs="Times New Roman"/>
          <w:szCs w:val="24"/>
        </w:rPr>
        <w:t xml:space="preserve">. Τότε, αν δεν είχαμε </w:t>
      </w:r>
      <w:proofErr w:type="spellStart"/>
      <w:r>
        <w:rPr>
          <w:rFonts w:eastAsia="Times New Roman" w:cs="Times New Roman"/>
          <w:szCs w:val="24"/>
        </w:rPr>
        <w:t>μονοψώνιο</w:t>
      </w:r>
      <w:proofErr w:type="spellEnd"/>
      <w:r>
        <w:rPr>
          <w:rFonts w:eastAsia="Times New Roman" w:cs="Times New Roman"/>
          <w:szCs w:val="24"/>
        </w:rPr>
        <w:t>, τι θα γινόταν;</w:t>
      </w:r>
    </w:p>
    <w:p w14:paraId="428C396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Αυτή η διαδικασία, λοιπόν, της απομύζησης των πόρων προς τον περίφημο ιδιωτικό τομέα που πρέπει να τον σεβόμαστε –και τον σεβόμαστε- έχει ιδεολογικούς και πολιτικούς προστάτες. </w:t>
      </w:r>
      <w:r>
        <w:rPr>
          <w:rFonts w:eastAsia="Times New Roman" w:cs="Times New Roman"/>
          <w:szCs w:val="24"/>
        </w:rPr>
        <w:lastRenderedPageBreak/>
        <w:t>Είναι η Ν</w:t>
      </w:r>
      <w:r>
        <w:rPr>
          <w:rFonts w:eastAsia="Times New Roman" w:cs="Times New Roman"/>
          <w:szCs w:val="24"/>
        </w:rPr>
        <w:t>έα Δημοκρατία και τώρα τελευταία βλέπω ότι είναι και η Δημοκρατική Συμπαράταξη. Έφτιαξαν τον ΕΟΠΥΥ και δεν έφτιαξαν ούτε έναν μηχανισμό ελέγχου. Δυνατότητες ελέγχου υπήρχαν και υπάρχουν και θα εφαρμοστούν σιγά-σιγά απ’ αυτή την Κυβέρνηση.</w:t>
      </w:r>
    </w:p>
    <w:p w14:paraId="428C396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κτυπάει το κουδούνι λήξεως του χρόνου ομιλίας του κυρίου Βουλευτή)</w:t>
      </w:r>
    </w:p>
    <w:p w14:paraId="428C396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28C396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Έγινε μία κριτική γιατί δεν σέβονται –λέει- οι Υπουργοί τους διάφορους θεσμούς που επικαλέστηκαν εδώ. Δεν ξέρω ποιοι απ’ όλους εδώ ξέρουν ότι το 1986, το 1987 και τ</w:t>
      </w:r>
      <w:r>
        <w:rPr>
          <w:rFonts w:eastAsia="Times New Roman" w:cs="Times New Roman"/>
          <w:szCs w:val="24"/>
        </w:rPr>
        <w:t xml:space="preserve">ο 1988, ο Υπουργός, ο αείμνηστος Γεννηματάς μπροστά σε όλο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της ΕΙΝΑΠ –έχω, δηλαδή, άλλους δεκατέσσερις μάρτυρες, αν το αμφισβητεί κανείς- έπαιρνε τον </w:t>
      </w:r>
      <w:r>
        <w:rPr>
          <w:rFonts w:eastAsia="Times New Roman" w:cs="Times New Roman"/>
          <w:szCs w:val="24"/>
        </w:rPr>
        <w:t>π</w:t>
      </w:r>
      <w:r>
        <w:rPr>
          <w:rFonts w:eastAsia="Times New Roman" w:cs="Times New Roman"/>
          <w:szCs w:val="24"/>
        </w:rPr>
        <w:t xml:space="preserve">ρόεδρο του Ελεγκτικού Συνεδρίου και του μιλούσε με το μικρό του όνομα –δεν θα πω </w:t>
      </w:r>
      <w:r>
        <w:rPr>
          <w:rFonts w:eastAsia="Times New Roman" w:cs="Times New Roman"/>
          <w:szCs w:val="24"/>
        </w:rPr>
        <w:t>το όνομά του τώρα- και έλεγε</w:t>
      </w:r>
      <w:r>
        <w:rPr>
          <w:rFonts w:eastAsia="Times New Roman" w:cs="Times New Roman"/>
          <w:szCs w:val="24"/>
        </w:rPr>
        <w:t>:</w:t>
      </w:r>
      <w:r>
        <w:rPr>
          <w:rFonts w:eastAsia="Times New Roman" w:cs="Times New Roman"/>
          <w:szCs w:val="24"/>
        </w:rPr>
        <w:t xml:space="preserve"> «Σε παρακαλώ, δώσε μία παράταση να πληρώνονται οι γιατροί του ΕΣΥ εφημερίες περισσότερες από το μισθό τους», κάτι που απαγορευόταν.</w:t>
      </w:r>
    </w:p>
    <w:p w14:paraId="428C396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Τρία χρόνια είχαμε αυτές τις –εντός εισαγωγικών- «παράνομες» αποφάσεις. Μετά ήρθε ο Απόστολος </w:t>
      </w:r>
      <w:r>
        <w:rPr>
          <w:rFonts w:eastAsia="Times New Roman" w:cs="Times New Roman"/>
          <w:szCs w:val="24"/>
        </w:rPr>
        <w:t>Κακλαμάνης στο Υπουργείο και μας είπε</w:t>
      </w:r>
      <w:r>
        <w:rPr>
          <w:rFonts w:eastAsia="Times New Roman" w:cs="Times New Roman"/>
          <w:szCs w:val="24"/>
        </w:rPr>
        <w:t>:</w:t>
      </w:r>
      <w:r>
        <w:rPr>
          <w:rFonts w:eastAsia="Times New Roman" w:cs="Times New Roman"/>
          <w:szCs w:val="24"/>
        </w:rPr>
        <w:t xml:space="preserve"> «Παιδιά, τέρμα αυτό το καλαμπούρι. Θα μπούμε σε μία νομιμότητα». Και σταμάτησε. </w:t>
      </w:r>
    </w:p>
    <w:p w14:paraId="428C396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Μάλιστα, αν διαβάσει κανείς αυτές τις τέσσερις αποφάσεις, θα γελάσει διότι με τα ίδια «δια ταύτα» κατέληγαν οι τρεις</w:t>
      </w:r>
      <w:r>
        <w:rPr>
          <w:rFonts w:eastAsia="Times New Roman" w:cs="Times New Roman"/>
          <w:szCs w:val="24"/>
        </w:rPr>
        <w:t>:</w:t>
      </w:r>
      <w:r>
        <w:rPr>
          <w:rFonts w:eastAsia="Times New Roman" w:cs="Times New Roman"/>
          <w:szCs w:val="24"/>
        </w:rPr>
        <w:t xml:space="preserve"> «Ναι, να παίρνουν </w:t>
      </w:r>
      <w:r>
        <w:rPr>
          <w:rFonts w:eastAsia="Times New Roman" w:cs="Times New Roman"/>
          <w:szCs w:val="24"/>
        </w:rPr>
        <w:t>οι γιατροί παραπάνω λεφτά, γιατί εκτελούν υποχρεωτικό κοινωνικό έργο» και η τέταρτη έλεγε</w:t>
      </w:r>
      <w:r>
        <w:rPr>
          <w:rFonts w:eastAsia="Times New Roman" w:cs="Times New Roman"/>
          <w:szCs w:val="24"/>
        </w:rPr>
        <w:t>:</w:t>
      </w:r>
      <w:r>
        <w:rPr>
          <w:rFonts w:eastAsia="Times New Roman" w:cs="Times New Roman"/>
          <w:szCs w:val="24"/>
        </w:rPr>
        <w:t xml:space="preserve"> «Ναι, αλλά δεν μπορούν να τα παίρνουν, γιατί ο νόμος, το Σύνταγμα, τα απαγορεύει».</w:t>
      </w:r>
    </w:p>
    <w:p w14:paraId="428C396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Ας σταματήσουμε, λοιπόν, να κάνουμε πως δεν καταλαβαίνουμε σε ποια χώρα </w:t>
      </w:r>
      <w:r>
        <w:rPr>
          <w:rFonts w:eastAsia="Times New Roman" w:cs="Times New Roman"/>
          <w:szCs w:val="24"/>
        </w:rPr>
        <w:t>βρισκόμαστε. Είναι υποχρεωμένο το Υπουργείο να έρθει σε συνεννόηση και σε αντιπαράθεση με τους παρέδρους εκείνους που δεν προχωρούν τις αμοιβές των ιατρών και των άλλων εργαζομένων, σύμφωνα με τον νόμο.</w:t>
      </w:r>
    </w:p>
    <w:p w14:paraId="428C396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Θα μπορούσε κανείς να μιλάει πολύ ώρα για αυτό το νομ</w:t>
      </w:r>
      <w:r>
        <w:rPr>
          <w:rFonts w:eastAsia="Times New Roman" w:cs="Times New Roman"/>
          <w:szCs w:val="24"/>
        </w:rPr>
        <w:t xml:space="preserve">οσχέδιο, αλλά ήδη έχουν ακουστεί πάρα πολλά. </w:t>
      </w:r>
    </w:p>
    <w:p w14:paraId="428C396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Όμως, μην κλαίτε για τους γιατρούς. Κλαίγατε και το ’81, το ’82, το ’83, κυρίως οι συνάδελφοι που ήταν τότε στη Νέα Δημοκρατία. Οι γιατροί, όχι μόνο μπήκαν και στελέχωσαν το σύστημα, αλλά μετά από δύο, τρία χρό</w:t>
      </w:r>
      <w:r>
        <w:rPr>
          <w:rFonts w:eastAsia="Times New Roman" w:cs="Times New Roman"/>
          <w:szCs w:val="24"/>
        </w:rPr>
        <w:t xml:space="preserve">νια έβαζαν μέσο στις κρίσεις -από την πρώτη φορά δηλαδή, αλλά και μετά- για να μπουν στο σύστημα.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ένα θετικό βήμα, το οποίο πρέπει να ψηφιστεί από όλους όσους πραγματικά πονούν τη δημόσια υγεία. </w:t>
      </w:r>
    </w:p>
    <w:p w14:paraId="428C396B" w14:textId="77777777" w:rsidR="00CF256A" w:rsidRDefault="008A1C0A">
      <w:pPr>
        <w:spacing w:line="600" w:lineRule="auto"/>
        <w:ind w:firstLine="720"/>
        <w:jc w:val="center"/>
        <w:rPr>
          <w:rFonts w:eastAsia="Times New Roman"/>
          <w:bCs/>
        </w:rPr>
      </w:pPr>
      <w:r>
        <w:rPr>
          <w:rFonts w:eastAsia="Times New Roman"/>
          <w:bCs/>
        </w:rPr>
        <w:t>(Χειροκροτήματα από την πτέρυγα το</w:t>
      </w:r>
      <w:r>
        <w:rPr>
          <w:rFonts w:eastAsia="Times New Roman"/>
          <w:bCs/>
        </w:rPr>
        <w:t>υ ΣΥΡΙΖΑ)</w:t>
      </w:r>
    </w:p>
    <w:p w14:paraId="428C396C" w14:textId="77777777" w:rsidR="00CF256A" w:rsidRDefault="008A1C0A">
      <w:pPr>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τον κ. </w:t>
      </w:r>
      <w:proofErr w:type="spellStart"/>
      <w:r>
        <w:rPr>
          <w:rFonts w:eastAsia="Times New Roman" w:cs="Times New Roman"/>
          <w:szCs w:val="24"/>
        </w:rPr>
        <w:t>Μανιό</w:t>
      </w:r>
      <w:proofErr w:type="spellEnd"/>
      <w:r>
        <w:rPr>
          <w:rFonts w:eastAsia="Times New Roman" w:cs="Times New Roman"/>
          <w:szCs w:val="24"/>
        </w:rPr>
        <w:t>.</w:t>
      </w:r>
    </w:p>
    <w:p w14:paraId="428C396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Κυρία Καφαντάρη, έχετε τον λόγο.</w:t>
      </w:r>
    </w:p>
    <w:p w14:paraId="428C396E"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Κυρίες και κύριοι Βουλευτές, η σταδιακή επιστροφή της χώρας μας στην κανονικότητα φαίνεται και μετά το κλείσιμο της δεύτερ</w:t>
      </w:r>
      <w:r>
        <w:rPr>
          <w:rFonts w:eastAsia="Times New Roman" w:cs="Times New Roman"/>
          <w:szCs w:val="24"/>
        </w:rPr>
        <w:t xml:space="preserve">ης αξιολόγησης και μετά την έξοδο στις αγορές, γεγονός για το οποίο δεν πανηγυρίζουμε, αλλά είναι πολύ θετικό. Φαίνεται και από τους δείκτες της οικονομίας, </w:t>
      </w:r>
      <w:r>
        <w:rPr>
          <w:rFonts w:eastAsia="Times New Roman"/>
          <w:szCs w:val="24"/>
        </w:rPr>
        <w:t>οι οποίοι</w:t>
      </w:r>
      <w:r>
        <w:rPr>
          <w:rFonts w:eastAsia="Times New Roman" w:cs="Times New Roman"/>
          <w:szCs w:val="24"/>
        </w:rPr>
        <w:t xml:space="preserve"> βελτιώνονται.</w:t>
      </w:r>
    </w:p>
    <w:p w14:paraId="428C396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Όμως, φαίνεται και από το πλούσιο κοινοβουλευτικό έργο, το οποίο γίνεται αυ</w:t>
      </w:r>
      <w:r>
        <w:rPr>
          <w:rFonts w:eastAsia="Times New Roman" w:cs="Times New Roman"/>
          <w:szCs w:val="24"/>
        </w:rPr>
        <w:t>τές τις δύο τελευταίες εβδομάδες. Συζητάμε πολύ σοβαρά νομοσχέδια, νομοσχέδια που ουσιαστικά γυρίζουν στα πραγματικά προβλήματα της ελληνικής κοινωνίας. Γι’ αυτόν τον λόγο και νομοθετούμε. Η υγεία και η παιδεία είναι δ</w:t>
      </w:r>
      <w:r>
        <w:rPr>
          <w:rFonts w:eastAsia="Times New Roman" w:cs="Times New Roman"/>
          <w:szCs w:val="24"/>
        </w:rPr>
        <w:t>ύ</w:t>
      </w:r>
      <w:r>
        <w:rPr>
          <w:rFonts w:eastAsia="Times New Roman" w:cs="Times New Roman"/>
          <w:szCs w:val="24"/>
        </w:rPr>
        <w:t>ο βασικοί τομείς</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απασχολού</w:t>
      </w:r>
      <w:r>
        <w:rPr>
          <w:rFonts w:eastAsia="Times New Roman" w:cs="Times New Roman"/>
          <w:szCs w:val="24"/>
        </w:rPr>
        <w:t xml:space="preserve">ν την ελληνική κοινωνία και είναι και τα θέματα που συζητήθηκαν χθες και συζητιούνται σήμερα. </w:t>
      </w:r>
    </w:p>
    <w:p w14:paraId="428C397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Όπως και στην παιδεία, έτσι και στην υγεία, κυρίες και κύριοι Βουλευτές, συγκρούονται δύο κυρίαρχες αντιλήψεις, δύο διαφορές. Η μία είναι το δημόσιο συμφέρον, η δημόσια υγεία σαν δικαίωμα που απορρέει και από το άρθρο 21 του Συντάγματος. Και η άλλη είναι η</w:t>
      </w:r>
      <w:r>
        <w:rPr>
          <w:rFonts w:eastAsia="Times New Roman" w:cs="Times New Roman"/>
          <w:szCs w:val="24"/>
        </w:rPr>
        <w:t xml:space="preserve"> εξυπηρέτηση μεγάλων οικονομικών συμφερόντων που κερδοσκοπούν πάνω στην υγεία, με σκοπό πάντα, βέβαια, το κέρδος. </w:t>
      </w:r>
    </w:p>
    <w:p w14:paraId="428C397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Η Νέα Δημοκρατία, δι</w:t>
      </w:r>
      <w:r>
        <w:rPr>
          <w:rFonts w:eastAsia="Times New Roman" w:cs="Times New Roman"/>
          <w:szCs w:val="24"/>
        </w:rPr>
        <w:t>ά</w:t>
      </w:r>
      <w:r>
        <w:rPr>
          <w:rFonts w:eastAsia="Times New Roman" w:cs="Times New Roman"/>
          <w:szCs w:val="24"/>
        </w:rPr>
        <w:t xml:space="preserve"> του εισηγητού της, τον οποίο ακούσαμε στην πρώτη τοποθέτηση η οποία έγινε, ουσιαστικά ανέφερε: «Το νομοσχέδιο δεν βοηθά</w:t>
      </w:r>
      <w:r>
        <w:rPr>
          <w:rFonts w:eastAsia="Times New Roman" w:cs="Times New Roman"/>
          <w:szCs w:val="24"/>
        </w:rPr>
        <w:t xml:space="preserve">ει. Τορπιλίζει, θα έλεγα, την ανάπτυξη της χώρας, διότι </w:t>
      </w:r>
      <w:r>
        <w:rPr>
          <w:rFonts w:eastAsia="Times New Roman" w:cs="Times New Roman"/>
          <w:szCs w:val="24"/>
        </w:rPr>
        <w:t>κ</w:t>
      </w:r>
      <w:r>
        <w:rPr>
          <w:rFonts w:eastAsia="Times New Roman" w:cs="Times New Roman"/>
          <w:szCs w:val="24"/>
        </w:rPr>
        <w:t xml:space="preserve">τυπάει τον ιδιωτικό τομέα». </w:t>
      </w:r>
    </w:p>
    <w:p w14:paraId="428C397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Κανείς δεν αρνείται τον ρόλο του ιδιωτικού τομέα στην υγεία. Ο ιδιωτικός τομέας</w:t>
      </w:r>
      <w:r>
        <w:rPr>
          <w:rFonts w:eastAsia="Times New Roman" w:cs="Times New Roman"/>
          <w:szCs w:val="24"/>
        </w:rPr>
        <w:t>,</w:t>
      </w:r>
      <w:r>
        <w:rPr>
          <w:rFonts w:eastAsia="Times New Roman" w:cs="Times New Roman"/>
          <w:szCs w:val="24"/>
        </w:rPr>
        <w:t xml:space="preserve"> ο οποίος λειτουργεί με υγιή κριτήρια, </w:t>
      </w:r>
      <w:r>
        <w:rPr>
          <w:rFonts w:eastAsia="Times New Roman" w:cs="Times New Roman"/>
          <w:szCs w:val="24"/>
        </w:rPr>
        <w:lastRenderedPageBreak/>
        <w:t>μπορεί πραγματικά να δράσει συμπληρωματικά. Άλλο πρ</w:t>
      </w:r>
      <w:r>
        <w:rPr>
          <w:rFonts w:eastAsia="Times New Roman" w:cs="Times New Roman"/>
          <w:szCs w:val="24"/>
        </w:rPr>
        <w:t xml:space="preserve">άγμα είναι ο ιδιώτης γιατρός, ο μικροβιολόγος, ο ακτινολόγος, το ιατρικό εργαστήριο και άλλο είναι τα μεγάλα οικονομικά συμφέροντα που βλέπουν την υγεία σαν πεδίο κερδοσκοπίας, με προνομιακές σχέσεις με το δημόσιο σύστημα υγείας και βέβαια με τη συνειδητή </w:t>
      </w:r>
      <w:r>
        <w:rPr>
          <w:rFonts w:eastAsia="Times New Roman" w:cs="Times New Roman"/>
          <w:szCs w:val="24"/>
        </w:rPr>
        <w:t xml:space="preserve">υποβάθμιση του δημόσιου συστήματος υγείας που έγινε τα τελευταία χρόνια, επί κυβερνήσεων Νέας Δημοκρατίας και ΠΑΣΟΚ. </w:t>
      </w:r>
    </w:p>
    <w:p w14:paraId="428C397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Εδώ βρίσκεται και η ουσιαστική σύγκρουση σήμερα. Η </w:t>
      </w:r>
      <w:r>
        <w:rPr>
          <w:rFonts w:eastAsia="Times New Roman" w:cs="Times New Roman"/>
          <w:szCs w:val="24"/>
        </w:rPr>
        <w:t>ε</w:t>
      </w:r>
      <w:r>
        <w:rPr>
          <w:rFonts w:eastAsia="Times New Roman" w:cs="Times New Roman"/>
          <w:szCs w:val="24"/>
        </w:rPr>
        <w:t xml:space="preserve">ξεταστική για την </w:t>
      </w:r>
      <w:r>
        <w:rPr>
          <w:rFonts w:eastAsia="Times New Roman" w:cs="Times New Roman"/>
          <w:szCs w:val="24"/>
        </w:rPr>
        <w:t>υ</w:t>
      </w:r>
      <w:r>
        <w:rPr>
          <w:rFonts w:eastAsia="Times New Roman" w:cs="Times New Roman"/>
          <w:szCs w:val="24"/>
        </w:rPr>
        <w:t>γεία, η οποία τρέχει παράλληλα, έχει πάρα πολλά στοιχεία να δώσει κ</w:t>
      </w:r>
      <w:r>
        <w:rPr>
          <w:rFonts w:eastAsia="Times New Roman" w:cs="Times New Roman"/>
          <w:szCs w:val="24"/>
        </w:rPr>
        <w:t>αι να τεκμηριώσει αυτό το οποίο είπα.</w:t>
      </w:r>
    </w:p>
    <w:p w14:paraId="428C397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Είμαστε, όμως, κυρίες και κύριοι Βουλευτές, ικανοποιημένοι από την κατάσταση που υπάρχει στην υγεία σήμερα, στα νοσοκομεία και λοιπά; Δεν θα έλεγα ναι, αλλά έχουν γίνει σημαντικά βήματα. Εκεί που οι προηγούμενες κυβερν</w:t>
      </w:r>
      <w:r>
        <w:rPr>
          <w:rFonts w:eastAsia="Times New Roman" w:cs="Times New Roman"/>
          <w:szCs w:val="24"/>
        </w:rPr>
        <w:t xml:space="preserve">ήσεις έκλειναν νοσοκομεία, έκλειναν δομές του ΕΟΠΥΥ, η Κυβέρνηση αυτή ανοίγει. </w:t>
      </w:r>
    </w:p>
    <w:p w14:paraId="428C397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Εξαναγκάστηκαν γύρω στους τρεις χιλιάδες γιατρούς να φύγουν από την πρωτοβάθμια υγεία, να συνταξιοδοτηθούν, να παραιτηθούν, ενώ η πρωτοβάθμια υγεία επί </w:t>
      </w:r>
      <w:r>
        <w:rPr>
          <w:rFonts w:eastAsia="Times New Roman" w:cs="Times New Roman"/>
          <w:szCs w:val="24"/>
        </w:rPr>
        <w:t>κ</w:t>
      </w:r>
      <w:r>
        <w:rPr>
          <w:rFonts w:eastAsia="Times New Roman" w:cs="Times New Roman"/>
          <w:szCs w:val="24"/>
        </w:rPr>
        <w:t>υβέρνησης Νέας Δημοκρατ</w:t>
      </w:r>
      <w:r>
        <w:rPr>
          <w:rFonts w:eastAsia="Times New Roman" w:cs="Times New Roman"/>
          <w:szCs w:val="24"/>
        </w:rPr>
        <w:t xml:space="preserve">ίας και ΠΑΣΟΚ ουσιαστικά κατέρρευσε, με συνέπεια να </w:t>
      </w:r>
      <w:r>
        <w:rPr>
          <w:rFonts w:eastAsia="Times New Roman" w:cs="Times New Roman"/>
          <w:szCs w:val="24"/>
        </w:rPr>
        <w:lastRenderedPageBreak/>
        <w:t xml:space="preserve">συνωστίζεται και πολύς κόσμος στη δευτεροβάθμια, στα νοσοκομεία και να έχουμε την εικόνα την οποία έχουμε σήμερα. </w:t>
      </w:r>
    </w:p>
    <w:p w14:paraId="428C397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Γι’ αυτόν τον λόγο και προχωρούμε στην ενίσχυση της πρωτοβάθμιας φροντίδας υγείας, ένα απ</w:t>
      </w:r>
      <w:r>
        <w:rPr>
          <w:rFonts w:eastAsia="Times New Roman" w:cs="Times New Roman"/>
          <w:szCs w:val="24"/>
        </w:rPr>
        <w:t>οκεντρωμένο και δημοκρατικό σύστημα υγείας, με οικογενειακό γιατρό, με ομάδα υγείας, κάτι πολύ σημαντικό.</w:t>
      </w:r>
    </w:p>
    <w:p w14:paraId="428C397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Εστιάζουμε ιδιαίτερα στην πρόληψη των παθήσεων, στη γενίκευση των εμβολιασμών, στην έγκαιρη διάγνωση και θεραπεία, στην επανένταξη. Δηλαδή, η θεώρησή </w:t>
      </w:r>
      <w:r>
        <w:rPr>
          <w:rFonts w:eastAsia="Times New Roman" w:cs="Times New Roman"/>
          <w:szCs w:val="24"/>
        </w:rPr>
        <w:t>μας είναι άκρως ανθρωποκεντρική. Εστιάζει στην πρόληψη και όχι σε αυτή καθαυτή την ασθένεια.</w:t>
      </w:r>
    </w:p>
    <w:p w14:paraId="428C397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Στηρίζεται από την Κυβέρνηση το ΕΣΥ με προσλήψεις, με ενίσχυση εξοπλισμού, με κίνητρα στελέχωσης στα νησιά, με δημόσιες επενδύσεις, ακόμα και με ενισχύσεις από κοι</w:t>
      </w:r>
      <w:r>
        <w:rPr>
          <w:rFonts w:eastAsia="Times New Roman" w:cs="Times New Roman"/>
          <w:szCs w:val="24"/>
        </w:rPr>
        <w:t xml:space="preserve">νοτικά ταμεία. Επιχορηγούνται τα νοσοκομεία με 300 εκατομμύρια από τον προϋπολογισμό, από τον ΕΟΠΥΥ 580 εκατομμύρια το 2016, 700 εκατομμύρια το 2017. </w:t>
      </w:r>
    </w:p>
    <w:p w14:paraId="428C397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Προκηρύσσονται νέες θέσεις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ενώ δημιουργούνται και οι γνωστές μονάδες ΤΟΜΥ</w:t>
      </w:r>
      <w:r>
        <w:rPr>
          <w:rFonts w:eastAsia="Times New Roman" w:cs="Times New Roman"/>
          <w:szCs w:val="24"/>
        </w:rPr>
        <w:t xml:space="preserve"> σε εβδομήντα πέντε πόλεις, ενώ οι προσλήψεις των τριών χιλιάδων λειτουργών της υγείας ουσιαστικά -χίλιοι τριακόσιοι γιατροί, από τους οποίους τριακόσιοι παιδίατροι- ουσιαστικά επιχορηγούνται από κοινοτικά ταμεία.</w:t>
      </w:r>
    </w:p>
    <w:p w14:paraId="428C397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Κλείνοντας θα έλεγα ότι η Αντιπολίτευση κα</w:t>
      </w:r>
      <w:r>
        <w:rPr>
          <w:rFonts w:eastAsia="Times New Roman" w:cs="Times New Roman"/>
          <w:szCs w:val="24"/>
        </w:rPr>
        <w:t xml:space="preserve">ι μάλιστα –δεν είναι εδώ παρών αυτή τη στιγμή- ο λαλίστατος Αντιπρόεδρος της Νέας Δημοκρατίας και τέως Υπουργός μίλαγε όλο αυτό το διάστημα για τη δωρεάν πρόσβαση στην υγεία των ανασφάλιστων συμπολιτών μας επί </w:t>
      </w:r>
      <w:r>
        <w:rPr>
          <w:rFonts w:eastAsia="Times New Roman" w:cs="Times New Roman"/>
          <w:szCs w:val="24"/>
        </w:rPr>
        <w:t>κ</w:t>
      </w:r>
      <w:r>
        <w:rPr>
          <w:rFonts w:eastAsia="Times New Roman" w:cs="Times New Roman"/>
          <w:szCs w:val="24"/>
        </w:rPr>
        <w:t>υβέρνησης Νέας Δημοκρατίας και ΠΑΣΟΚ.</w:t>
      </w:r>
    </w:p>
    <w:p w14:paraId="428C397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Στο σχέ</w:t>
      </w:r>
      <w:r>
        <w:rPr>
          <w:rFonts w:eastAsia="Times New Roman" w:cs="Times New Roman"/>
          <w:szCs w:val="24"/>
        </w:rPr>
        <w:t xml:space="preserve">διο νόμου το οποίο συζητάμε σήμερα υπάρχει ρύθμιση για τις οφειλές στην εφορία των ανασφάλιστων συμπολιτών μας, γύρω στα 28 εκατομμύρια και διαγράφονται αυτές οι οφειλές. Άρα ποια ελεύθερη πρόσβαση όλων στη δημόσια υγεία υπήρχε επί </w:t>
      </w:r>
      <w:r>
        <w:rPr>
          <w:rFonts w:eastAsia="Times New Roman" w:cs="Times New Roman"/>
          <w:szCs w:val="24"/>
        </w:rPr>
        <w:t>σ</w:t>
      </w:r>
      <w:r>
        <w:rPr>
          <w:rFonts w:eastAsia="Times New Roman" w:cs="Times New Roman"/>
          <w:szCs w:val="24"/>
        </w:rPr>
        <w:t>υγκυβέρνησης Νέας Δημοκ</w:t>
      </w:r>
      <w:r>
        <w:rPr>
          <w:rFonts w:eastAsia="Times New Roman" w:cs="Times New Roman"/>
          <w:szCs w:val="24"/>
        </w:rPr>
        <w:t>ρατίας</w:t>
      </w:r>
      <w:r>
        <w:rPr>
          <w:rFonts w:eastAsia="Times New Roman" w:cs="Times New Roman"/>
          <w:szCs w:val="24"/>
        </w:rPr>
        <w:t xml:space="preserve"> </w:t>
      </w:r>
      <w:r>
        <w:rPr>
          <w:rFonts w:eastAsia="Times New Roman" w:cs="Times New Roman"/>
          <w:szCs w:val="24"/>
        </w:rPr>
        <w:t>-ΠΑΣΟΚ;</w:t>
      </w:r>
    </w:p>
    <w:p w14:paraId="428C397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Πραγματικά, αυτό που απαιτείται σήμερα είναι ποιοτική, αποτελεσματική, δημόσια υγεία, </w:t>
      </w:r>
      <w:proofErr w:type="spellStart"/>
      <w:r>
        <w:rPr>
          <w:rFonts w:eastAsia="Times New Roman" w:cs="Times New Roman"/>
          <w:szCs w:val="24"/>
        </w:rPr>
        <w:t>προσβάσιμη</w:t>
      </w:r>
      <w:proofErr w:type="spellEnd"/>
      <w:r>
        <w:rPr>
          <w:rFonts w:eastAsia="Times New Roman" w:cs="Times New Roman"/>
          <w:szCs w:val="24"/>
        </w:rPr>
        <w:t xml:space="preserve"> σε όλους. Αυτό πραγματικά, κυρίες και κύριοι Βουλευτές, είναι ένα στοίχημα με</w:t>
      </w:r>
      <w:r>
        <w:rPr>
          <w:rFonts w:eastAsia="Times New Roman" w:cs="Times New Roman"/>
          <w:szCs w:val="24"/>
        </w:rPr>
        <w:lastRenderedPageBreak/>
        <w:t>γάλο, το οποίο πρέπει να κερδίσουμε και να πετύχει η Κυβέρνηση. Και</w:t>
      </w:r>
      <w:r>
        <w:rPr>
          <w:rFonts w:eastAsia="Times New Roman" w:cs="Times New Roman"/>
          <w:szCs w:val="24"/>
        </w:rPr>
        <w:t xml:space="preserve"> εκτιμώ ότι το εν λόγω σχέδιο νόμου, το οποίο συζητάμε και πρέπει να ψηφιστεί από όλους, είναι ένα ουσιαστικό βήμα σε αυτή την κατεύθυνση.</w:t>
      </w:r>
    </w:p>
    <w:p w14:paraId="428C397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Σας ευχαριστώ.</w:t>
      </w:r>
    </w:p>
    <w:p w14:paraId="428C397E"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97F"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την κ. </w:t>
      </w:r>
      <w:r>
        <w:rPr>
          <w:rFonts w:eastAsia="Times New Roman" w:cs="Times New Roman"/>
          <w:szCs w:val="24"/>
        </w:rPr>
        <w:t>Καφαντάρη.</w:t>
      </w:r>
    </w:p>
    <w:p w14:paraId="428C398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Κοινοβουλευτικός Εκπρόσωπος του ΚΚΕ, έχει τον λόγο. Τον ευχαριστούμε για την παραχώρηση της θέσης στην κ. Καφαντάρη.</w:t>
      </w:r>
    </w:p>
    <w:p w14:paraId="428C398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428C398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428C398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με το </w:t>
      </w:r>
      <w:r>
        <w:rPr>
          <w:rFonts w:eastAsia="Times New Roman" w:cs="Times New Roman"/>
          <w:szCs w:val="24"/>
        </w:rPr>
        <w:t xml:space="preserve">σημερινό νομοσχέδιο ξαναείδαμε πάλι ένα έργο, το οποίο είναι </w:t>
      </w:r>
      <w:proofErr w:type="spellStart"/>
      <w:r>
        <w:rPr>
          <w:rFonts w:eastAsia="Times New Roman" w:cs="Times New Roman"/>
          <w:szCs w:val="24"/>
        </w:rPr>
        <w:t>χιλιοπαιγμένο</w:t>
      </w:r>
      <w:proofErr w:type="spellEnd"/>
      <w:r>
        <w:rPr>
          <w:rFonts w:eastAsia="Times New Roman" w:cs="Times New Roman"/>
          <w:szCs w:val="24"/>
        </w:rPr>
        <w:t>, κύριε Υπουργέ, «η σύγκρουση δ</w:t>
      </w:r>
      <w:r>
        <w:rPr>
          <w:rFonts w:eastAsia="Times New Roman" w:cs="Times New Roman"/>
          <w:szCs w:val="24"/>
        </w:rPr>
        <w:t>ύ</w:t>
      </w:r>
      <w:r>
        <w:rPr>
          <w:rFonts w:eastAsia="Times New Roman" w:cs="Times New Roman"/>
          <w:szCs w:val="24"/>
        </w:rPr>
        <w:t>ο υποτιθέμενων κόσμων». Ποιοι δ</w:t>
      </w:r>
      <w:r>
        <w:rPr>
          <w:rFonts w:eastAsia="Times New Roman" w:cs="Times New Roman"/>
          <w:szCs w:val="24"/>
        </w:rPr>
        <w:t>ύ</w:t>
      </w:r>
      <w:r>
        <w:rPr>
          <w:rFonts w:eastAsia="Times New Roman" w:cs="Times New Roman"/>
          <w:szCs w:val="24"/>
        </w:rPr>
        <w:t xml:space="preserve">ο κόσμοι συγκρούονται; Ο κόσμος που πιστεύει αντιλήψεις, με το σύστημα αντιλήψεων που </w:t>
      </w:r>
      <w:r>
        <w:rPr>
          <w:rFonts w:eastAsia="Times New Roman" w:cs="Times New Roman"/>
          <w:szCs w:val="24"/>
        </w:rPr>
        <w:lastRenderedPageBreak/>
        <w:t>πιστεύει ο ΣΥΡΙΖΑ, με το σύστημα</w:t>
      </w:r>
      <w:r>
        <w:rPr>
          <w:rFonts w:eastAsia="Times New Roman" w:cs="Times New Roman"/>
          <w:szCs w:val="24"/>
        </w:rPr>
        <w:t xml:space="preserve"> αντιλήψεων που πιστεύει η Νέα Δημοκρατία, για τα ζητήματα της υγείας; Σοβαρολογείτε; </w:t>
      </w:r>
    </w:p>
    <w:p w14:paraId="428C398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το σχηματοποιήσατε μάλιστα. Οι μεν λέτε το δικό μας σύστημα είναι ανθρωποκεντρικό. Και η τελευταία ομιλήτρια δίνει βάση λέει, στην πρόληψη. Καλά μιλάτε, σοβαρά; Για </w:t>
      </w:r>
      <w:r>
        <w:rPr>
          <w:rFonts w:eastAsia="Times New Roman" w:cs="Times New Roman"/>
          <w:szCs w:val="24"/>
        </w:rPr>
        <w:t xml:space="preserve">ποια πρόληψη μιλάτε; </w:t>
      </w:r>
    </w:p>
    <w:p w14:paraId="428C398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Προγεννητικός έλεγχος. Τι ποσοστό καλύπτουν τα ασφαλιστικά ταμεία για τον προγεννητικό έλεγχο και ιδιαίτερα για τα νέα ζευγάρια που κάποια από αυτά μπορεί να μην έχουν την ικανότητα να κάνουν αυτές τις εξετάσεις; Μιλάμε για εμβολιασμο</w:t>
      </w:r>
      <w:r>
        <w:rPr>
          <w:rFonts w:eastAsia="Times New Roman" w:cs="Times New Roman"/>
          <w:szCs w:val="24"/>
        </w:rPr>
        <w:t xml:space="preserve">ύς. Πρέπει να πληρώσουν για να κάνουν εμβόλια. Μιλάτε για πρόληψη; Και ποια πρόληψη υπάρχει στους μεγάλους εργασιακούς χώρους, στις μεγάλες βιομηχανίες; </w:t>
      </w:r>
    </w:p>
    <w:p w14:paraId="428C398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στο κάτω-κάτω της γραφής η κατάσταση της υγείας της λαϊκής οικογένειας δεν σχετίζεται άμεσα με κοι</w:t>
      </w:r>
      <w:r>
        <w:rPr>
          <w:rFonts w:eastAsia="Times New Roman" w:cs="Times New Roman"/>
          <w:szCs w:val="24"/>
        </w:rPr>
        <w:t xml:space="preserve">νωνικές και οικονομικές συνθήκες; Κάποιος ο οποίος υποσιτίζεται; Η εντατικοποίηση στην εργασία δεν παίζει ρόλο; Σε όλα αυτά τα πράγματα, τι πρόληψη υπάρχει; </w:t>
      </w:r>
    </w:p>
    <w:p w14:paraId="428C398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την άλλη μεριά βεβαίως, υπάρχει η αντίληψη της Νέας Δημοκρατίας περί ελευθερίας επιλογής. </w:t>
      </w:r>
      <w:r>
        <w:rPr>
          <w:rFonts w:eastAsia="Times New Roman" w:cs="Times New Roman"/>
          <w:szCs w:val="24"/>
        </w:rPr>
        <w:t>Όμως, αυτές οι δ</w:t>
      </w:r>
      <w:r>
        <w:rPr>
          <w:rFonts w:eastAsia="Times New Roman" w:cs="Times New Roman"/>
          <w:szCs w:val="24"/>
        </w:rPr>
        <w:t>ύ</w:t>
      </w:r>
      <w:r>
        <w:rPr>
          <w:rFonts w:eastAsia="Times New Roman" w:cs="Times New Roman"/>
          <w:szCs w:val="24"/>
        </w:rPr>
        <w:t xml:space="preserve">ο υποτιθέμενες διαφορετικές αντιλήψεις κινούνται στον ίδιο καμβά. Γιατί κινείστε στον ίδιο καμβά; Γιατί είναι πολύ απλό. Γιατί το βασικό ερώτημα είναι </w:t>
      </w:r>
      <w:r>
        <w:rPr>
          <w:rFonts w:eastAsia="Times New Roman" w:cs="Times New Roman"/>
          <w:szCs w:val="24"/>
        </w:rPr>
        <w:t xml:space="preserve">αν η </w:t>
      </w:r>
      <w:r>
        <w:rPr>
          <w:rFonts w:eastAsia="Times New Roman" w:cs="Times New Roman"/>
          <w:szCs w:val="24"/>
        </w:rPr>
        <w:t xml:space="preserve">υγεία είναι κοινωνικό αγαθό ή εμπόρευμα; Αυτή είναι η διαχωριστική γραμμή. </w:t>
      </w:r>
    </w:p>
    <w:p w14:paraId="428C398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Εκεί </w:t>
      </w:r>
      <w:r>
        <w:rPr>
          <w:rFonts w:eastAsia="Times New Roman" w:cs="Times New Roman"/>
          <w:szCs w:val="24"/>
        </w:rPr>
        <w:t>γίνεται η σύγκρουση των δ</w:t>
      </w:r>
      <w:r>
        <w:rPr>
          <w:rFonts w:eastAsia="Times New Roman" w:cs="Times New Roman"/>
          <w:szCs w:val="24"/>
        </w:rPr>
        <w:t>ύ</w:t>
      </w:r>
      <w:r>
        <w:rPr>
          <w:rFonts w:eastAsia="Times New Roman" w:cs="Times New Roman"/>
          <w:szCs w:val="24"/>
        </w:rPr>
        <w:t>ο κόσμων και των δ</w:t>
      </w:r>
      <w:r>
        <w:rPr>
          <w:rFonts w:eastAsia="Times New Roman" w:cs="Times New Roman"/>
          <w:szCs w:val="24"/>
        </w:rPr>
        <w:t>ύ</w:t>
      </w:r>
      <w:r>
        <w:rPr>
          <w:rFonts w:eastAsia="Times New Roman" w:cs="Times New Roman"/>
          <w:szCs w:val="24"/>
        </w:rPr>
        <w:t>ο αντιλήψεων, του καπιταλιστικού κόσμου και του σοσιαλιστικού κόσμου, για να το σχηματοποιήσουμε και να το απλοποιήσουμε ακόμη περισσότερο.</w:t>
      </w:r>
    </w:p>
    <w:p w14:paraId="428C398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Εσείς αποδέχεστε ότι η υγεία είναι εμπόρευμα. </w:t>
      </w:r>
    </w:p>
    <w:p w14:paraId="428C398A"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Εμείς;</w:t>
      </w:r>
    </w:p>
    <w:p w14:paraId="428C398B"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Βεβαίως. Το αποδέχεστε ότι η υγεία είναι εμπόρευμα. </w:t>
      </w:r>
    </w:p>
    <w:p w14:paraId="428C398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Πού το είδατε αυτό;</w:t>
      </w:r>
    </w:p>
    <w:p w14:paraId="428C398D"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Μα, είναι πράξη σας. Δεν χρειάζεται να το πείτε, το ομολογούν οι ίδιες σας οι πράξεις. </w:t>
      </w:r>
    </w:p>
    <w:p w14:paraId="428C398E"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Από αυτή την άποψη το ότι η υγεία είναι εμπόρευμα, είναι φανερό. Τι σημαίνει «υγεία-εμπόρευμα», για να το κάνουμε πιο απλά; Σημαίνει διάκριση και διάκριση ταξική. Αυτός που έχει, μπορεί να απολαμβάνει πολύ υψηλές υπηρεσίες υγείας. Όσοι δεν έχουν, η </w:t>
      </w:r>
      <w:r>
        <w:rPr>
          <w:rFonts w:eastAsia="Times New Roman"/>
          <w:color w:val="000000" w:themeColor="text1"/>
          <w:szCs w:val="24"/>
        </w:rPr>
        <w:t>πλειονό</w:t>
      </w:r>
      <w:r>
        <w:rPr>
          <w:rFonts w:eastAsia="Times New Roman"/>
          <w:color w:val="000000" w:themeColor="text1"/>
          <w:szCs w:val="24"/>
        </w:rPr>
        <w:t xml:space="preserve">τητα </w:t>
      </w:r>
      <w:r>
        <w:rPr>
          <w:rFonts w:eastAsia="Times New Roman"/>
          <w:color w:val="000000" w:themeColor="text1"/>
          <w:szCs w:val="24"/>
        </w:rPr>
        <w:t>δηλαδή του λαού, πληρώνει πολύ ακριβά. Και πληρώνει πολύ ακριβά για τι πράγμα; Για πολύ υποβαθμισμένες παροχές φροντίδας υγείας.</w:t>
      </w:r>
    </w:p>
    <w:p w14:paraId="428C398F"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Τι ακόμη σημαίνει εμπόρευμα; Σημαίνει ότι οι καπιταλιστές, οι κεφαλαιοκράτες, οι επιχειρηματικοί όμιλοι είτε δραστηριοποιο</w:t>
      </w:r>
      <w:r>
        <w:rPr>
          <w:rFonts w:eastAsia="Times New Roman"/>
          <w:color w:val="000000" w:themeColor="text1"/>
          <w:szCs w:val="24"/>
        </w:rPr>
        <w:t>ύνται στο φάρμακο είτε δραστηριοποιούνται στην έρευνα είτε οπουδήποτε αλλού, καθορίζουν τις προτεραιότητες. Και εδώ το σύστημα είναι με βάση την αποκατάσταση κι όχι την πρόληψη. Στις φαρμακοβιομηχανίες, για παράδειγμα. Είναι καθαρό αυτό, ποια είναι η προτε</w:t>
      </w:r>
      <w:r>
        <w:rPr>
          <w:rFonts w:eastAsia="Times New Roman"/>
          <w:color w:val="000000" w:themeColor="text1"/>
          <w:szCs w:val="24"/>
        </w:rPr>
        <w:t>ραιότητα και στη συγκεκριμένη περίπτωση; Αυτή που καθορίζουν οι μεγάλοι επιχειρηματικοί όμιλοι.</w:t>
      </w:r>
    </w:p>
    <w:p w14:paraId="428C3990"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Δεύτερον, σημαίνει και παρεμπόδιση. Όποιες έρευνες δεν εξυπηρετούν το καπιταλιστικό κέρδος και τη θωράκισή του δεν γίνονται στον τομέα της υγείας. Σταματούν, εν</w:t>
      </w:r>
      <w:r>
        <w:rPr>
          <w:rFonts w:eastAsia="Times New Roman"/>
          <w:color w:val="000000" w:themeColor="text1"/>
          <w:szCs w:val="24"/>
        </w:rPr>
        <w:t xml:space="preserve">ώ, βεβαίως, η επιστήμη και η τεχνολογία θα μπορούσαν να είχαν λύσει πάρα </w:t>
      </w:r>
      <w:r>
        <w:rPr>
          <w:rFonts w:eastAsia="Times New Roman"/>
          <w:color w:val="000000" w:themeColor="text1"/>
          <w:szCs w:val="24"/>
        </w:rPr>
        <w:lastRenderedPageBreak/>
        <w:t>πολλά προβλήματα. Κι όμως, παρεμποδίζει την ανάπτυξη της έρευνας η υπόθεση της θωράκισης του καπιταλιστικού κέρδους.</w:t>
      </w:r>
    </w:p>
    <w:p w14:paraId="428C3991"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Έτσι, λοιπόν, έχετε ακριβώς την ίδια φιλοσοφία. Δεν συγκρούονται λ</w:t>
      </w:r>
      <w:r>
        <w:rPr>
          <w:rFonts w:eastAsia="Times New Roman"/>
          <w:color w:val="000000" w:themeColor="text1"/>
          <w:szCs w:val="24"/>
        </w:rPr>
        <w:t>οιπόν, δύο κόσμοι. Κι τι άλλο; Όχι μόνο έχετε την ίδια φιλοσοφία, κύριε Υπουργέ, αλλά χρησιμοποιείτε και τα ίδια εργαλεία για την υλοποίηση αυτής της φιλοσοφίας. Και μην νομίζετε ότι υπερβάλ</w:t>
      </w:r>
      <w:r>
        <w:rPr>
          <w:rFonts w:eastAsia="Times New Roman"/>
          <w:color w:val="000000" w:themeColor="text1"/>
          <w:szCs w:val="24"/>
        </w:rPr>
        <w:t>λ</w:t>
      </w:r>
      <w:r>
        <w:rPr>
          <w:rFonts w:eastAsia="Times New Roman"/>
          <w:color w:val="000000" w:themeColor="text1"/>
          <w:szCs w:val="24"/>
        </w:rPr>
        <w:t xml:space="preserve">ουμε. </w:t>
      </w:r>
    </w:p>
    <w:p w14:paraId="428C3992"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 παράδειγμα, αποδέχεται και η σημερινή Κυβέρνηση, όπως </w:t>
      </w:r>
      <w:r>
        <w:rPr>
          <w:rFonts w:eastAsia="Times New Roman"/>
          <w:color w:val="000000" w:themeColor="text1"/>
          <w:szCs w:val="24"/>
        </w:rPr>
        <w:t>και οι προηγούμενες κυβερνήσεις, την υπόθεση ότι η χρηματοδότηση πρέπει να είναι προσαρμοσμένη στις δημοσιονομικές ανάγκες και απαιτήσεις; Και ποιος είναι αυτός που καθορίζει τις δημοσιονομικές ανάγκες και απαιτήσεις; Τα μνημόνια κι όχι μόνο τα μνημόνια.</w:t>
      </w:r>
    </w:p>
    <w:p w14:paraId="428C3993"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w:t>
      </w:r>
      <w:r>
        <w:rPr>
          <w:rFonts w:eastAsia="Times New Roman"/>
          <w:color w:val="000000" w:themeColor="text1"/>
          <w:szCs w:val="24"/>
        </w:rPr>
        <w:t xml:space="preserve">μείς λέμε ότι αυτή η λογική δεν πρέπει να γίνει αποδεκτή από τα λαϊκά στρώματα, ότι η χρηματοδότηση της υγείας πρέπει να καθορίζεται από τις δημοσιονομικές ανάγκες. Γιατί αλλιώς, τι σημαίνει; Σημαίνει ότι έτσι αποδέχεσαι τη μίζερη σημερινή κατάσταση της </w:t>
      </w:r>
      <w:proofErr w:type="spellStart"/>
      <w:r>
        <w:rPr>
          <w:rFonts w:eastAsia="Times New Roman"/>
          <w:color w:val="000000" w:themeColor="text1"/>
          <w:szCs w:val="24"/>
        </w:rPr>
        <w:t>υπ</w:t>
      </w:r>
      <w:r>
        <w:rPr>
          <w:rFonts w:eastAsia="Times New Roman"/>
          <w:color w:val="000000" w:themeColor="text1"/>
          <w:szCs w:val="24"/>
        </w:rPr>
        <w:t>οχρηματοδότησης</w:t>
      </w:r>
      <w:proofErr w:type="spellEnd"/>
      <w:r>
        <w:rPr>
          <w:rFonts w:eastAsia="Times New Roman"/>
          <w:color w:val="000000" w:themeColor="text1"/>
          <w:szCs w:val="24"/>
        </w:rPr>
        <w:t>.</w:t>
      </w:r>
    </w:p>
    <w:p w14:paraId="428C3994"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Και ποιοι είναι αυτοί που καθορίζουν τις δημοσιονομικές ανάγκες; Αυτοί που καθορίζουν τις δημοσιονομικές ανάγκες είναι πρώτον, η εξυπηρέτηση του κρατικού χρέους και των συμφερόντων των δανειστών και δεύτερον, η ικανοποίηση των χρηματοδοτικ</w:t>
      </w:r>
      <w:r>
        <w:rPr>
          <w:rFonts w:eastAsia="Times New Roman"/>
          <w:color w:val="000000" w:themeColor="text1"/>
          <w:szCs w:val="24"/>
        </w:rPr>
        <w:t xml:space="preserve">ών αναγκών του κεφαλαίου, είτε από το σκέλος των εσόδων, που επί της ουσίας υπάρχει </w:t>
      </w:r>
      <w:proofErr w:type="spellStart"/>
      <w:r>
        <w:rPr>
          <w:rFonts w:eastAsia="Times New Roman"/>
          <w:color w:val="000000" w:themeColor="text1"/>
          <w:szCs w:val="24"/>
        </w:rPr>
        <w:t>φοροασυλία</w:t>
      </w:r>
      <w:proofErr w:type="spellEnd"/>
      <w:r>
        <w:rPr>
          <w:rFonts w:eastAsia="Times New Roman"/>
          <w:color w:val="000000" w:themeColor="text1"/>
          <w:szCs w:val="24"/>
        </w:rPr>
        <w:t xml:space="preserve"> για το μεγάλο κεφάλαιο, είτε από το σκέλος των δαπανών, όσον αφορά τη στήριξη των επιχειρηματικών σχεδίων με τη λογική των προμηθειών, τη λογική των συμβάσεων κα</w:t>
      </w:r>
      <w:r>
        <w:rPr>
          <w:rFonts w:eastAsia="Times New Roman"/>
          <w:color w:val="000000" w:themeColor="text1"/>
          <w:szCs w:val="24"/>
        </w:rPr>
        <w:t>ι των παραχωρήσεων.</w:t>
      </w:r>
    </w:p>
    <w:p w14:paraId="428C3995"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Και από αυτή την άποψη, εφόσον προσαρμόζετε και αξιοποιείτε ως εργαλείο τις δημοσιονομικές ανάγκες, αυτό το εργαλείο καθορίζει και το ύψος της χρηματοδότησης. Και η χρηματοδότηση στα δύο χρόνια που είσαστε Κυβέρνηση, κύριε Υπουργέ, βρίσ</w:t>
      </w:r>
      <w:r>
        <w:rPr>
          <w:rFonts w:eastAsia="Times New Roman"/>
          <w:color w:val="000000" w:themeColor="text1"/>
          <w:szCs w:val="24"/>
        </w:rPr>
        <w:t xml:space="preserve">κεται στο ίδιο ακριβώς επίπεδο με αυτό που άφησαν οι προηγούμενες κυβερνήσεις της Νέας Δημοκρατίας και του ΠΑΣΟΚ. Σιγά τη σύγκρουση που κάνετε. Στο ίδιο ακριβώς επίπεδο είναι, με τις ανάγκες να μεγαλώνουν. Έτσι, λοιπόν, έχουμε </w:t>
      </w:r>
      <w:proofErr w:type="spellStart"/>
      <w:r>
        <w:rPr>
          <w:rFonts w:eastAsia="Times New Roman"/>
          <w:color w:val="000000" w:themeColor="text1"/>
          <w:szCs w:val="24"/>
        </w:rPr>
        <w:t>υποχρηματοδότηση</w:t>
      </w:r>
      <w:proofErr w:type="spellEnd"/>
      <w:r>
        <w:rPr>
          <w:rFonts w:eastAsia="Times New Roman"/>
          <w:color w:val="000000" w:themeColor="text1"/>
          <w:szCs w:val="24"/>
        </w:rPr>
        <w:t>.</w:t>
      </w:r>
    </w:p>
    <w:p w14:paraId="428C3996"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Και ποιοι κ</w:t>
      </w:r>
      <w:r>
        <w:rPr>
          <w:rFonts w:eastAsia="Times New Roman"/>
          <w:color w:val="000000" w:themeColor="text1"/>
          <w:szCs w:val="24"/>
        </w:rPr>
        <w:t xml:space="preserve">αλύπτουν τις ανάγκες, που το κράτος αφήνει ακάλυπτες; Τα λαϊκά στρώματα, μέσα από την αύξηση της ίδιας </w:t>
      </w:r>
      <w:r>
        <w:rPr>
          <w:rFonts w:eastAsia="Times New Roman"/>
          <w:color w:val="000000" w:themeColor="text1"/>
          <w:szCs w:val="24"/>
        </w:rPr>
        <w:lastRenderedPageBreak/>
        <w:t>της συμμετοχής των ασθενών σε θεραπείες, σε φάρμακα και σε μια σειρά άλλα, μέσα από την αύξηση της χρηματοδότησης των φορέων υγείας από τα ασφαλιστικά τα</w:t>
      </w:r>
      <w:r>
        <w:rPr>
          <w:rFonts w:eastAsia="Times New Roman"/>
          <w:color w:val="000000" w:themeColor="text1"/>
          <w:szCs w:val="24"/>
        </w:rPr>
        <w:t>μεία.</w:t>
      </w:r>
    </w:p>
    <w:p w14:paraId="428C3997"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 παράδειγμα, μας είπε κι ο ίδιος ο </w:t>
      </w:r>
      <w:r>
        <w:rPr>
          <w:rFonts w:eastAsia="Times New Roman"/>
          <w:color w:val="000000" w:themeColor="text1"/>
          <w:szCs w:val="24"/>
        </w:rPr>
        <w:t>π</w:t>
      </w:r>
      <w:r>
        <w:rPr>
          <w:rFonts w:eastAsia="Times New Roman"/>
          <w:color w:val="000000" w:themeColor="text1"/>
          <w:szCs w:val="24"/>
        </w:rPr>
        <w:t>ρόεδρος του ΕΟΠΥΥ στην ακρόαση φορέων ότι το 83% των εσόδων του ΕΟΠΥΥ είναι χρήματα των ασφαλισμένων και μόνο το 17% κρατική χρηματοδότηση. Γιατί υπάρχει αυτός ο συσχετισμός; Γιατί αυξάνετε τις εισφορές που πρέπ</w:t>
      </w:r>
      <w:r>
        <w:rPr>
          <w:rFonts w:eastAsia="Times New Roman"/>
          <w:color w:val="000000" w:themeColor="text1"/>
          <w:szCs w:val="24"/>
        </w:rPr>
        <w:t>ει οι ασφαλισμένοι να αποδώσουν στον ΕΟΠΥΥ, αυξάνετε τις εισφορές των συνταξιούχων για την υγεία.</w:t>
      </w:r>
    </w:p>
    <w:p w14:paraId="428C3998" w14:textId="77777777" w:rsidR="00CF256A" w:rsidRDefault="008A1C0A">
      <w:pPr>
        <w:spacing w:line="600" w:lineRule="auto"/>
        <w:ind w:firstLine="720"/>
        <w:jc w:val="both"/>
        <w:rPr>
          <w:rFonts w:eastAsia="Times New Roman"/>
          <w:color w:val="000000" w:themeColor="text1"/>
          <w:szCs w:val="24"/>
        </w:rPr>
      </w:pPr>
      <w:r>
        <w:rPr>
          <w:rFonts w:eastAsia="Times New Roman"/>
          <w:color w:val="000000" w:themeColor="text1"/>
          <w:szCs w:val="24"/>
        </w:rPr>
        <w:t>Επίσης, καλύπτουν τις ανάγκες μέσα από τους έμμεσους φόρους που τα ίδια τα λαϊκά στρώματα χρηματοδοτούν -υπέρ υγείας, όπως είναι για τα τσιγάρα, για τα ποτά κ</w:t>
      </w:r>
      <w:r>
        <w:rPr>
          <w:rFonts w:eastAsia="Times New Roman"/>
          <w:color w:val="000000" w:themeColor="text1"/>
          <w:szCs w:val="24"/>
        </w:rPr>
        <w:t>αι άλλα, αλλά και μέσα από τον άμεσο τρόπο χρηματοδότησης, που επί της ουσίας είναι και ο βασικός, τη φορολογία δηλαδή που χρηματοδοτεί και τις δημόσιες δαπάνες και με την οποία φορτώνονται τα φορολογικά βάρη στις πλάτες της λαϊκής οικογένειας. Ελάχιστη εί</w:t>
      </w:r>
      <w:r>
        <w:rPr>
          <w:rFonts w:eastAsia="Times New Roman"/>
          <w:color w:val="000000" w:themeColor="text1"/>
          <w:szCs w:val="24"/>
        </w:rPr>
        <w:t>ναι η συμμετοχή στα φορολογικά έσοδα των επιχειρήσεων, των νομικών προσώπων, της κεφαλαιοκρατίας.</w:t>
      </w:r>
    </w:p>
    <w:p w14:paraId="428C3999" w14:textId="77777777" w:rsidR="00CF256A" w:rsidRDefault="008A1C0A">
      <w:pPr>
        <w:spacing w:line="600" w:lineRule="auto"/>
        <w:ind w:firstLine="720"/>
        <w:jc w:val="both"/>
        <w:rPr>
          <w:rFonts w:eastAsia="Times New Roman"/>
          <w:szCs w:val="24"/>
        </w:rPr>
      </w:pPr>
      <w:r>
        <w:rPr>
          <w:rFonts w:eastAsia="Times New Roman"/>
          <w:szCs w:val="24"/>
        </w:rPr>
        <w:lastRenderedPageBreak/>
        <w:t>Έτσι, λοιπόν, η προσαρμογή σ</w:t>
      </w:r>
      <w:r>
        <w:rPr>
          <w:rFonts w:eastAsia="Times New Roman"/>
          <w:szCs w:val="24"/>
        </w:rPr>
        <w:t>ε</w:t>
      </w:r>
      <w:r>
        <w:rPr>
          <w:rFonts w:eastAsia="Times New Roman"/>
          <w:szCs w:val="24"/>
        </w:rPr>
        <w:t xml:space="preserve"> αυτή την υπόθεση σημαίνει </w:t>
      </w:r>
      <w:proofErr w:type="spellStart"/>
      <w:r>
        <w:rPr>
          <w:rFonts w:eastAsia="Times New Roman"/>
          <w:szCs w:val="24"/>
        </w:rPr>
        <w:t>υποχρηματοδότηση</w:t>
      </w:r>
      <w:proofErr w:type="spellEnd"/>
      <w:r>
        <w:rPr>
          <w:rFonts w:eastAsia="Times New Roman"/>
          <w:szCs w:val="24"/>
        </w:rPr>
        <w:t xml:space="preserve">, σημαίνει </w:t>
      </w:r>
      <w:proofErr w:type="spellStart"/>
      <w:r>
        <w:rPr>
          <w:rFonts w:eastAsia="Times New Roman"/>
          <w:szCs w:val="24"/>
        </w:rPr>
        <w:t>υποστελέχωση</w:t>
      </w:r>
      <w:proofErr w:type="spellEnd"/>
      <w:r>
        <w:rPr>
          <w:rFonts w:eastAsia="Times New Roman"/>
          <w:szCs w:val="24"/>
        </w:rPr>
        <w:t>. Πόσες ελλείψεις σε οργανικές θέσεις γιατρών, νοσηλευτικού προ</w:t>
      </w:r>
      <w:r>
        <w:rPr>
          <w:rFonts w:eastAsia="Times New Roman"/>
          <w:szCs w:val="24"/>
        </w:rPr>
        <w:t xml:space="preserve">σωπικού, τεχνικού προσωπικού, διοικητικού προσωπικού υπάρχουν στα νοσοκομεία, στα κέντρα υγείας, στις άλλες μονάδες πρωτοβάθμιας φροντίδας υγείας; Η </w:t>
      </w:r>
      <w:proofErr w:type="spellStart"/>
      <w:r>
        <w:rPr>
          <w:rFonts w:eastAsia="Times New Roman"/>
          <w:szCs w:val="24"/>
        </w:rPr>
        <w:t>υποστελέχωση</w:t>
      </w:r>
      <w:proofErr w:type="spellEnd"/>
      <w:r>
        <w:rPr>
          <w:rFonts w:eastAsia="Times New Roman"/>
          <w:szCs w:val="24"/>
        </w:rPr>
        <w:t xml:space="preserve"> οδηγεί στην εντατικοποίηση της εργασίας των ίδιων των εργαζομένων, με μισθούς βεβαίως που δεν </w:t>
      </w:r>
      <w:r>
        <w:rPr>
          <w:rFonts w:eastAsia="Times New Roman"/>
          <w:szCs w:val="24"/>
        </w:rPr>
        <w:t>ικανοποιούν τις ανάγκες τους.</w:t>
      </w:r>
    </w:p>
    <w:p w14:paraId="428C399A" w14:textId="77777777" w:rsidR="00CF256A" w:rsidRDefault="008A1C0A">
      <w:pPr>
        <w:spacing w:line="600" w:lineRule="auto"/>
        <w:ind w:firstLine="720"/>
        <w:jc w:val="both"/>
        <w:rPr>
          <w:rFonts w:eastAsia="Times New Roman"/>
          <w:szCs w:val="24"/>
        </w:rPr>
      </w:pPr>
      <w:r>
        <w:rPr>
          <w:rFonts w:eastAsia="Times New Roman"/>
          <w:szCs w:val="24"/>
        </w:rPr>
        <w:t xml:space="preserve">Αποδέχεστε την ανατροπή στις εργασιακές σχέσεις. Η μόνιμη, σταθερή δουλειά πλήρους απασχόλησης για όλους πού πήγε; Αντικαταστάθηκε από τους επικουρικούς γιατρούς, για παράδειγμα, από τις συμβάσεις χρόνου και έργου. Μάλιστα, ο </w:t>
      </w:r>
      <w:r>
        <w:rPr>
          <w:rFonts w:eastAsia="Times New Roman"/>
          <w:szCs w:val="24"/>
        </w:rPr>
        <w:t>πρωινός καυγάς που είχατε περί συνταγματικότητας αφορούσε μια τροπολογία. Εσείς τι κάνατε; Μετατρέψατε τις συμβάσεις έργου των εργολάβων σε ατομικές συμβάσεις.</w:t>
      </w:r>
    </w:p>
    <w:p w14:paraId="428C399B" w14:textId="77777777" w:rsidR="00CF256A" w:rsidRDefault="008A1C0A">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w:t>
      </w:r>
      <w:r>
        <w:rPr>
          <w:rFonts w:eastAsia="Times New Roman"/>
          <w:szCs w:val="24"/>
          <w:lang w:val="en-US"/>
        </w:rPr>
        <w:t>To</w:t>
      </w:r>
      <w:r>
        <w:rPr>
          <w:rFonts w:eastAsia="Times New Roman"/>
          <w:szCs w:val="24"/>
        </w:rPr>
        <w:t xml:space="preserve"> ίδιο είναι;</w:t>
      </w:r>
    </w:p>
    <w:p w14:paraId="428C399C" w14:textId="77777777" w:rsidR="00CF256A" w:rsidRDefault="008A1C0A">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Το μικρότερο κακό επιλέξατε και όχι να προσλάβετε μόνιμο προσωπικό που να </w:t>
      </w:r>
      <w:r>
        <w:rPr>
          <w:rFonts w:eastAsia="Times New Roman"/>
          <w:szCs w:val="24"/>
        </w:rPr>
        <w:lastRenderedPageBreak/>
        <w:t>καλύπτει τις ανάγκες σίτισης, καθαριότητας και όλων των υπόλοιπων υπηρεσιών που υπάρχουν. Είναι η λογική τού «αποδέχομαι το πλαίσιο των ατομικών συμβάσεων, των ανατροπών των εργασια</w:t>
      </w:r>
      <w:r>
        <w:rPr>
          <w:rFonts w:eastAsia="Times New Roman"/>
          <w:szCs w:val="24"/>
        </w:rPr>
        <w:t>κών σχέσεων κι εκεί προσπαθώ να πείσω ότι είμαστε διαφορετικοί», να αποδεχθούν δηλαδή τη λογική του μικρότερου κακού.</w:t>
      </w:r>
    </w:p>
    <w:p w14:paraId="428C399D" w14:textId="77777777" w:rsidR="00CF256A" w:rsidRDefault="008A1C0A">
      <w:pPr>
        <w:spacing w:line="600" w:lineRule="auto"/>
        <w:ind w:firstLine="720"/>
        <w:jc w:val="both"/>
        <w:rPr>
          <w:rFonts w:eastAsia="Times New Roman"/>
          <w:szCs w:val="24"/>
        </w:rPr>
      </w:pPr>
      <w:r>
        <w:rPr>
          <w:rFonts w:eastAsia="Times New Roman"/>
          <w:szCs w:val="24"/>
        </w:rPr>
        <w:t xml:space="preserve">Το τρίτο εργαλείο που χρησιμοποιείτε είναι ότι αποδέχεστε και οι δύο το </w:t>
      </w:r>
      <w:r>
        <w:rPr>
          <w:rFonts w:eastAsia="Times New Roman"/>
          <w:szCs w:val="24"/>
        </w:rPr>
        <w:t>τ</w:t>
      </w:r>
      <w:r>
        <w:rPr>
          <w:rFonts w:eastAsia="Times New Roman"/>
          <w:szCs w:val="24"/>
        </w:rPr>
        <w:t xml:space="preserve">ρίτο </w:t>
      </w:r>
      <w:r>
        <w:rPr>
          <w:rFonts w:eastAsia="Times New Roman"/>
          <w:szCs w:val="24"/>
        </w:rPr>
        <w:t>π</w:t>
      </w:r>
      <w:r>
        <w:rPr>
          <w:rFonts w:eastAsia="Times New Roman"/>
          <w:szCs w:val="24"/>
        </w:rPr>
        <w:t xml:space="preserve">ακέτο για την </w:t>
      </w:r>
      <w:r>
        <w:rPr>
          <w:rFonts w:eastAsia="Times New Roman"/>
          <w:szCs w:val="24"/>
        </w:rPr>
        <w:t>υ</w:t>
      </w:r>
      <w:r>
        <w:rPr>
          <w:rFonts w:eastAsia="Times New Roman"/>
          <w:szCs w:val="24"/>
        </w:rPr>
        <w:t>γεία της Ευρωπαϊκής Ένωσης που ψηφίστηκε στο</w:t>
      </w:r>
      <w:r>
        <w:rPr>
          <w:rFonts w:eastAsia="Times New Roman"/>
          <w:szCs w:val="24"/>
        </w:rPr>
        <w:t xml:space="preserve"> Ευρωπαϊκό Κοινοβούλιο το 2014. Τι λέει το </w:t>
      </w:r>
      <w:r>
        <w:rPr>
          <w:rFonts w:eastAsia="Times New Roman"/>
          <w:szCs w:val="24"/>
        </w:rPr>
        <w:t>τ</w:t>
      </w:r>
      <w:r>
        <w:rPr>
          <w:rFonts w:eastAsia="Times New Roman"/>
          <w:szCs w:val="24"/>
        </w:rPr>
        <w:t xml:space="preserve">ρίτο </w:t>
      </w:r>
      <w:r>
        <w:rPr>
          <w:rFonts w:eastAsia="Times New Roman"/>
          <w:szCs w:val="24"/>
        </w:rPr>
        <w:t>π</w:t>
      </w:r>
      <w:r>
        <w:rPr>
          <w:rFonts w:eastAsia="Times New Roman"/>
          <w:szCs w:val="24"/>
        </w:rPr>
        <w:t xml:space="preserve">ακέτο για την </w:t>
      </w:r>
      <w:r>
        <w:rPr>
          <w:rFonts w:eastAsia="Times New Roman"/>
          <w:szCs w:val="24"/>
        </w:rPr>
        <w:t>υ</w:t>
      </w:r>
      <w:r>
        <w:rPr>
          <w:rFonts w:eastAsia="Times New Roman"/>
          <w:szCs w:val="24"/>
        </w:rPr>
        <w:t>γεία; Λέει πολύ απλά ότι πρέπει να υπάρχουν βιώσιμες μονάδες υγείας και η βιωσιμότητά τους καθορίζεται από το κόστος. Έτσι, λοιπόν, πρέπει οι μονάδες υγείας να λειτουργούν με τη λογική της αν</w:t>
      </w:r>
      <w:r>
        <w:rPr>
          <w:rFonts w:eastAsia="Times New Roman"/>
          <w:szCs w:val="24"/>
        </w:rPr>
        <w:t xml:space="preserve">ταποδοτικότητας και της ανταγωνιστικότητας και όχι με βάση τη λογική της ικανοποίησης των αναγκών των λαϊκών στρωμάτων. </w:t>
      </w:r>
    </w:p>
    <w:p w14:paraId="428C399E" w14:textId="77777777" w:rsidR="00CF256A" w:rsidRDefault="008A1C0A">
      <w:pPr>
        <w:spacing w:line="600" w:lineRule="auto"/>
        <w:ind w:firstLine="720"/>
        <w:jc w:val="both"/>
        <w:rPr>
          <w:rFonts w:eastAsia="Times New Roman"/>
          <w:szCs w:val="24"/>
        </w:rPr>
      </w:pPr>
      <w:r>
        <w:rPr>
          <w:rFonts w:eastAsia="Times New Roman"/>
          <w:szCs w:val="24"/>
        </w:rPr>
        <w:t>Απ</w:t>
      </w:r>
      <w:r>
        <w:rPr>
          <w:rFonts w:eastAsia="Times New Roman"/>
          <w:szCs w:val="24"/>
        </w:rPr>
        <w:t>ό</w:t>
      </w:r>
      <w:r>
        <w:rPr>
          <w:rFonts w:eastAsia="Times New Roman"/>
          <w:szCs w:val="24"/>
        </w:rPr>
        <w:t xml:space="preserve"> αυτή</w:t>
      </w:r>
      <w:r>
        <w:rPr>
          <w:rFonts w:eastAsia="Times New Roman"/>
          <w:szCs w:val="24"/>
        </w:rPr>
        <w:t xml:space="preserve"> την άποψη μετατρέπετε επί της ουσίας σε μαγαζιά τα δημόσια νοσοκομεία, τα διατηρείτε ως επιχειρηματικές μονάδες. Έχετε επιτρέψει να λειτουργούν τα απογευματινά ιατρεία; Οι προηγούμενες κυβερνήσεις το θεσμοθέτησαν, εσείς το διατη</w:t>
      </w:r>
      <w:r>
        <w:rPr>
          <w:rFonts w:eastAsia="Times New Roman"/>
          <w:szCs w:val="24"/>
        </w:rPr>
        <w:lastRenderedPageBreak/>
        <w:t>ρείτε. Εκεί δεν γίνεται ένα</w:t>
      </w:r>
      <w:r>
        <w:rPr>
          <w:rFonts w:eastAsia="Times New Roman"/>
          <w:szCs w:val="24"/>
        </w:rPr>
        <w:t xml:space="preserve"> εμπόριο; Τι γίνεται εκεί, στα απογευματινά ιατρεία, που πρέπει ο άλλος να πληρώσει για να μπορέσει να εξεταστεί; Διατηρείτε το ένα ευρώ στις </w:t>
      </w:r>
      <w:proofErr w:type="spellStart"/>
      <w:r>
        <w:rPr>
          <w:rFonts w:eastAsia="Times New Roman"/>
          <w:szCs w:val="24"/>
        </w:rPr>
        <w:t>συνταγογραφήσεις</w:t>
      </w:r>
      <w:proofErr w:type="spellEnd"/>
      <w:r>
        <w:rPr>
          <w:rFonts w:eastAsia="Times New Roman"/>
          <w:szCs w:val="24"/>
        </w:rPr>
        <w:t xml:space="preserve"> των φαρμάκων και μια σειρά από ζητήματα που οδηγούν στο ίδιο αποτέλεσμα. </w:t>
      </w:r>
    </w:p>
    <w:p w14:paraId="428C399F" w14:textId="77777777" w:rsidR="00CF256A" w:rsidRDefault="008A1C0A">
      <w:pPr>
        <w:spacing w:line="600" w:lineRule="auto"/>
        <w:ind w:firstLine="720"/>
        <w:jc w:val="both"/>
        <w:rPr>
          <w:rFonts w:eastAsia="Times New Roman"/>
          <w:szCs w:val="24"/>
        </w:rPr>
      </w:pPr>
      <w:r>
        <w:rPr>
          <w:rFonts w:eastAsia="Times New Roman"/>
          <w:szCs w:val="24"/>
        </w:rPr>
        <w:t>Απ</w:t>
      </w:r>
      <w:r>
        <w:rPr>
          <w:rFonts w:eastAsia="Times New Roman"/>
          <w:szCs w:val="24"/>
        </w:rPr>
        <w:t>ό</w:t>
      </w:r>
      <w:r>
        <w:rPr>
          <w:rFonts w:eastAsia="Times New Roman"/>
          <w:szCs w:val="24"/>
        </w:rPr>
        <w:t xml:space="preserve"> αυτή την άποψη αποδ</w:t>
      </w:r>
      <w:r>
        <w:rPr>
          <w:rFonts w:eastAsia="Times New Roman"/>
          <w:szCs w:val="24"/>
        </w:rPr>
        <w:t>έχεστε κι εσείς, όπως και οι άλλοι, τη συνύπαρξη -λέτε- του δημόσιου και του ιδιωτικού τομέα, αλλά εσείς λέτε ότι διαφέρετε γιατί καθορίζετε όρους  και προϋποθέσεις λειτουργίας του ιδιωτικού τομέα. Ποιους όρους και προϋποθέσεις; Για να μπορέσει να σταθεί ο</w:t>
      </w:r>
      <w:r>
        <w:rPr>
          <w:rFonts w:eastAsia="Times New Roman"/>
          <w:szCs w:val="24"/>
        </w:rPr>
        <w:t xml:space="preserve"> ιδιωτικός τομέας, σημαίνει ότι ο δημόσιος τομέας υποβαθμίζεται, αλλιώς δεν μπορεί να σταθεί ιδιωτικός τομέας. Έτσι, λοιπόν, η ανάπτυξη του ιδιωτικού τομέα «πάτησε» πάνω στην υποβάθμιση του δημόσιου τομέα και στην εμπορευματοποίηση και προσπαθεί ο δημόσιος</w:t>
      </w:r>
      <w:r>
        <w:rPr>
          <w:rFonts w:eastAsia="Times New Roman"/>
          <w:szCs w:val="24"/>
        </w:rPr>
        <w:t xml:space="preserve"> τομέας να συναγωνιστεί με τα ίδια κριτήρια τον ιδιωτικό τομέα. Βεβαίως, αφήνετε το έδαφος ελεύθερο για να αναπτυχθεί ακόμα περισσότερο ο ιδιωτικός τομέας και όχι μόνο να αναπτυχθεί, αλλά και να συγκεντρωθεί σε όλο και λιγότερα χέρια, σε όλο και μεγαλύτερο</w:t>
      </w:r>
      <w:r>
        <w:rPr>
          <w:rFonts w:eastAsia="Times New Roman"/>
          <w:szCs w:val="24"/>
        </w:rPr>
        <w:t xml:space="preserve">υς επιχειρηματικούς ομίλους. </w:t>
      </w:r>
    </w:p>
    <w:p w14:paraId="428C39A0"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Είναι φανερό, λοιπόν, ότι με το συγκεκριμένο νομοσχέδιο -και μάλιστα με το πρώτο κομμάτι όπου έγινε και περισσότερη συζήτηση για τις </w:t>
      </w:r>
      <w:r>
        <w:rPr>
          <w:rFonts w:eastAsia="Times New Roman"/>
          <w:szCs w:val="24"/>
        </w:rPr>
        <w:t>τ</w:t>
      </w:r>
      <w:r>
        <w:rPr>
          <w:rFonts w:eastAsia="Times New Roman"/>
          <w:szCs w:val="24"/>
        </w:rPr>
        <w:t xml:space="preserve">οπικές </w:t>
      </w:r>
      <w:r>
        <w:rPr>
          <w:rFonts w:eastAsia="Times New Roman"/>
          <w:szCs w:val="24"/>
        </w:rPr>
        <w:t>μ</w:t>
      </w:r>
      <w:r>
        <w:rPr>
          <w:rFonts w:eastAsia="Times New Roman"/>
          <w:szCs w:val="24"/>
        </w:rPr>
        <w:t xml:space="preserve">ονάδες </w:t>
      </w:r>
      <w:r>
        <w:rPr>
          <w:rFonts w:eastAsia="Times New Roman"/>
          <w:szCs w:val="24"/>
        </w:rPr>
        <w:t>υ</w:t>
      </w:r>
      <w:r>
        <w:rPr>
          <w:rFonts w:eastAsia="Times New Roman"/>
          <w:szCs w:val="24"/>
        </w:rPr>
        <w:t>γείας- καμμία τομή δεν κάνετε, γιατί θέλετε να βάλετε τον κόσμο να αποδεχθεί</w:t>
      </w:r>
      <w:r>
        <w:rPr>
          <w:rFonts w:eastAsia="Times New Roman"/>
          <w:szCs w:val="24"/>
        </w:rPr>
        <w:t xml:space="preserve"> τη μίζερη πραγματικότητα που θέλετε να διαμορφώσετε. Το λέμε πολύ καθαρά. </w:t>
      </w:r>
    </w:p>
    <w:p w14:paraId="428C39A1" w14:textId="77777777" w:rsidR="00CF256A" w:rsidRDefault="008A1C0A">
      <w:pPr>
        <w:spacing w:line="600" w:lineRule="auto"/>
        <w:ind w:firstLine="720"/>
        <w:jc w:val="both"/>
        <w:rPr>
          <w:rFonts w:eastAsia="Times New Roman"/>
          <w:szCs w:val="24"/>
        </w:rPr>
      </w:pPr>
      <w:r>
        <w:rPr>
          <w:rFonts w:eastAsia="Times New Roman"/>
          <w:szCs w:val="24"/>
        </w:rPr>
        <w:t>Τι είδους αναβάθμιση της παρεχόμενης φροντίδας σε πρωτοβάθμιο επίπεδο και μάλιστα σε επίπεδο πρόληψης, εξέτασης και θεραπείας μπορεί να κάνει ένας γιατρός, ένας νοσηλευτής και ένας</w:t>
      </w:r>
      <w:r>
        <w:rPr>
          <w:rFonts w:eastAsia="Times New Roman"/>
          <w:szCs w:val="24"/>
        </w:rPr>
        <w:t xml:space="preserve"> διοικητικός υπάλληλος για δέκα χιλιάδες άτομα, για δέκα με δώδεκα χιλιάδες κατοίκους; Πρέπει να είναι υπεράνθρωπος για να μπορέσει να τα καταφέρει όλα αυτά. Σοβαρά μιλάτε;</w:t>
      </w:r>
    </w:p>
    <w:p w14:paraId="428C39A2" w14:textId="77777777" w:rsidR="00CF256A" w:rsidRDefault="008A1C0A">
      <w:pPr>
        <w:spacing w:line="600" w:lineRule="auto"/>
        <w:ind w:firstLine="720"/>
        <w:jc w:val="both"/>
        <w:rPr>
          <w:rFonts w:eastAsia="Times New Roman"/>
          <w:szCs w:val="24"/>
        </w:rPr>
      </w:pPr>
      <w:r>
        <w:rPr>
          <w:rFonts w:eastAsia="Times New Roman"/>
          <w:szCs w:val="24"/>
        </w:rPr>
        <w:t>Μάλιστα, θα λειτουργούν μόνο σε επιλεγμένα αστικά κέντρα, ενώ στην ύπαιθρο υποβαθμί</w:t>
      </w:r>
      <w:r>
        <w:rPr>
          <w:rFonts w:eastAsia="Times New Roman"/>
          <w:szCs w:val="24"/>
        </w:rPr>
        <w:t>ζετε ακόμα περισσότερο τα κέντρα υγείας. Σε νησιά μεταφέρετε από τα κέντρα υγείας ή κλείνετε κέντρα υγείας για να στελεχώσετε τα νοσοκομεία. Αυτή είναι η φροντίδα που κάνετε για την αποσυμφόρηση των νοσοκομείων; Αυτό είναι το ένα ζήτημα.</w:t>
      </w:r>
    </w:p>
    <w:p w14:paraId="428C39A3" w14:textId="77777777" w:rsidR="00CF256A" w:rsidRDefault="008A1C0A">
      <w:pPr>
        <w:spacing w:line="600" w:lineRule="auto"/>
        <w:ind w:firstLine="720"/>
        <w:jc w:val="both"/>
        <w:rPr>
          <w:rFonts w:eastAsia="Times New Roman"/>
          <w:szCs w:val="24"/>
        </w:rPr>
      </w:pPr>
      <w:r>
        <w:rPr>
          <w:rFonts w:eastAsia="Times New Roman"/>
          <w:szCs w:val="24"/>
        </w:rPr>
        <w:t>Δεύτερο ζήτημα: Πο</w:t>
      </w:r>
      <w:r>
        <w:rPr>
          <w:rFonts w:eastAsia="Times New Roman"/>
          <w:szCs w:val="24"/>
        </w:rPr>
        <w:t xml:space="preserve">ιος θα χρηματοδοτεί; Η χρηματοδότηση είναι διασφαλισμένη από το ΕΣΠΑ για δύο ή τέσσερα χρόνια, ανάλογα. </w:t>
      </w:r>
    </w:p>
    <w:p w14:paraId="428C39A4"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Από κει και πέρα, το πρόβλημα με το </w:t>
      </w:r>
      <w:r>
        <w:rPr>
          <w:rFonts w:eastAsia="Times New Roman"/>
          <w:szCs w:val="24"/>
        </w:rPr>
        <w:t xml:space="preserve">πρόγραμμα </w:t>
      </w:r>
      <w:r>
        <w:rPr>
          <w:rFonts w:eastAsia="Times New Roman"/>
          <w:szCs w:val="24"/>
        </w:rPr>
        <w:t>«Βοήθεια στο Σπίτι» το ξέρετε; Ξέρετε πόσα χρόνια διαρκεί αυτή η υπόθεση και διαιωνίζεται αυτή η απαράδεκ</w:t>
      </w:r>
      <w:r>
        <w:rPr>
          <w:rFonts w:eastAsia="Times New Roman"/>
          <w:szCs w:val="24"/>
        </w:rPr>
        <w:t>τη κατάσταση;</w:t>
      </w:r>
    </w:p>
    <w:p w14:paraId="428C39A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Και άμα τελειώσει το ΕΣΠΑ ή σταματήσει η χρηματοδότηση από το ΕΣΠΑ, τι θα κάνετε; Λέτε ότι θα τα καλύψετε με βάση τις δημοσιονομικές δυνατότητες από τους εθνικούς πόρους. Οι δημοσιονομικές δυνατότητες δεν πρόκειται να αλλάξουν. Οι δημοσιονομι</w:t>
      </w:r>
      <w:r>
        <w:rPr>
          <w:rFonts w:eastAsia="Times New Roman" w:cs="Times New Roman"/>
          <w:szCs w:val="24"/>
        </w:rPr>
        <w:t xml:space="preserve">κοί «κόφτες» θα υπάρχουν, τα πρωτογενή ματωμένα πλεονάσματα πρέπει να υπάρχουν μέχρι το 2060. Από αυτή την άποψη ποιος θα είναι αυτός που θα τα χρηματοδοτήσει; Τα ίδια τα ασφαλιστικά ταμεία, οι ίδιοι οι ασφαλισμένοι και οι ασθενείς, οι τοπικές διοικήσεις, </w:t>
      </w:r>
      <w:r>
        <w:rPr>
          <w:rFonts w:eastAsia="Times New Roman" w:cs="Times New Roman"/>
          <w:szCs w:val="24"/>
        </w:rPr>
        <w:t xml:space="preserve">οι δήμοι. Μπορεί να περάσουν στην ευθύνη των δήμων. Και πώς αυτοί θα τα καλύψουν; Μέσα από τη λογική της ανταποδοτικότητας ή της τοπικής φορολογίας, για να μπορέσουν να λειτουργούν αυτές οι υποβαθμισμένες μονάδες. </w:t>
      </w:r>
    </w:p>
    <w:p w14:paraId="428C39A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Τρίτο στοιχείο που χαρακτηρίζει αυτές τις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είναι οι εργασιακές σχέσεις, εργαζόμενοι με συμβάσεις έργου. Δηλαδή, συμβάσεις ορισμένου χρόνου, απαξίωσης των επιστημονικών τους δυνατοτήτων και βεβαίως για να ανανεωθεί η σύμβαση πρέπει να περνάνε από αξιολόγηση. Και  βασικό κριτήριο </w:t>
      </w:r>
      <w:r>
        <w:rPr>
          <w:rFonts w:eastAsia="Times New Roman" w:cs="Times New Roman"/>
          <w:szCs w:val="24"/>
        </w:rPr>
        <w:lastRenderedPageBreak/>
        <w:t>της</w:t>
      </w:r>
      <w:r>
        <w:rPr>
          <w:rFonts w:eastAsia="Times New Roman" w:cs="Times New Roman"/>
          <w:szCs w:val="24"/>
        </w:rPr>
        <w:t xml:space="preserve"> αξιολόγησης ποιο έχετε; Τη συρρίκνωση του κόστους λειτουργίας. Αυτό είναι το βασικό κριτήριο. Και μετά από αυτά λέτε ότι αυτές οι μονάδες θα παρέχουν αναβαθμισμένη φροντίδα και παροχές υγείας. Σε ποιον τα λέτε αυτά; Ίσα-ίσα θα παρέχουν για τους εξαθλιωμέν</w:t>
      </w:r>
      <w:r>
        <w:rPr>
          <w:rFonts w:eastAsia="Times New Roman" w:cs="Times New Roman"/>
          <w:szCs w:val="24"/>
        </w:rPr>
        <w:t xml:space="preserve">ους, για τα λαϊκά στρώματα των αστικών κέντρων πολύ υποβαθμισμένες παροχές φροντίδας υγείας και τίποτε άλλο δεν θα κάνουν, απλώς και μόνο για να καλύπτετε την κατάσταση αυτή. </w:t>
      </w:r>
    </w:p>
    <w:p w14:paraId="428C39A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Έτσι, λοιπόν, από αυτή την άποψη -και ολοκληρώνω- εμείς λέμε πολύ καθαρά στους ε</w:t>
      </w:r>
      <w:r>
        <w:rPr>
          <w:rFonts w:eastAsia="Times New Roman" w:cs="Times New Roman"/>
          <w:szCs w:val="24"/>
        </w:rPr>
        <w:t>ργαζόμενους ότι δεν πρέπει να αποδεχτούν αυτό το τερατούργημα</w:t>
      </w:r>
      <w:r>
        <w:rPr>
          <w:rFonts w:eastAsia="Times New Roman" w:cs="Times New Roman"/>
          <w:szCs w:val="24"/>
        </w:rPr>
        <w:t>,</w:t>
      </w:r>
      <w:r>
        <w:rPr>
          <w:rFonts w:eastAsia="Times New Roman" w:cs="Times New Roman"/>
          <w:szCs w:val="24"/>
        </w:rPr>
        <w:t xml:space="preserve"> το οποίο πάτε να δημιουργήσετε, γιατί οδηγεί στην υποβάθμιση των παροχών υγείας, στη περαιτέρω εμπορευματοποίησή τους και βεβαίως να μην αποδεχτούν και τη λογική του μικρότερου κακού, που και σ</w:t>
      </w:r>
      <w:r>
        <w:rPr>
          <w:rFonts w:eastAsia="Times New Roman" w:cs="Times New Roman"/>
          <w:szCs w:val="24"/>
        </w:rPr>
        <w:t xml:space="preserve">τα ζητήματα της </w:t>
      </w:r>
      <w:r>
        <w:rPr>
          <w:rFonts w:eastAsia="Times New Roman" w:cs="Times New Roman"/>
          <w:szCs w:val="24"/>
        </w:rPr>
        <w:t>υ</w:t>
      </w:r>
      <w:r>
        <w:rPr>
          <w:rFonts w:eastAsia="Times New Roman" w:cs="Times New Roman"/>
          <w:szCs w:val="24"/>
        </w:rPr>
        <w:t xml:space="preserve">γείας αυτό πρεσβεύετε, αλλά να συγκρουστούν με αυτή τη λογική, να συγκρουστούν με την εμπορευματοποίηση της </w:t>
      </w:r>
      <w:r>
        <w:rPr>
          <w:rFonts w:eastAsia="Times New Roman" w:cs="Times New Roman"/>
          <w:szCs w:val="24"/>
        </w:rPr>
        <w:t>υ</w:t>
      </w:r>
      <w:r>
        <w:rPr>
          <w:rFonts w:eastAsia="Times New Roman" w:cs="Times New Roman"/>
          <w:szCs w:val="24"/>
        </w:rPr>
        <w:t>γείας, να συγκρουστούν με την επιχειρηματική δράση, τόσο όσον αφορά τον δημόσιο τομέα όσο πολύ περισσότερο να απαιτήσουν εδώ και τ</w:t>
      </w:r>
      <w:r>
        <w:rPr>
          <w:rFonts w:eastAsia="Times New Roman" w:cs="Times New Roman"/>
          <w:szCs w:val="24"/>
        </w:rPr>
        <w:t xml:space="preserve">ώρα την κατάργηση της ιδιωτικής επιχειρηματικής δραστηριότητας στον τομέα της </w:t>
      </w:r>
      <w:r>
        <w:rPr>
          <w:rFonts w:eastAsia="Times New Roman" w:cs="Times New Roman"/>
          <w:szCs w:val="24"/>
        </w:rPr>
        <w:t>υ</w:t>
      </w:r>
      <w:r>
        <w:rPr>
          <w:rFonts w:eastAsia="Times New Roman" w:cs="Times New Roman"/>
          <w:szCs w:val="24"/>
        </w:rPr>
        <w:t>γείας.</w:t>
      </w:r>
    </w:p>
    <w:p w14:paraId="428C39A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και στο επίπεδο της </w:t>
      </w:r>
      <w:r>
        <w:rPr>
          <w:rFonts w:eastAsia="Times New Roman" w:cs="Times New Roman"/>
          <w:szCs w:val="24"/>
        </w:rPr>
        <w:t>υ</w:t>
      </w:r>
      <w:r>
        <w:rPr>
          <w:rFonts w:eastAsia="Times New Roman" w:cs="Times New Roman"/>
          <w:szCs w:val="24"/>
        </w:rPr>
        <w:t>γείας δεν μπορεί κανείς να αμφισβητήσει την υπεροχή του σοσιαλισμού που ζήσαμε, παρ’ όλα τα λάθη και τις αδυναμίες, σε σχέση με τον καπιταλισ</w:t>
      </w:r>
      <w:r>
        <w:rPr>
          <w:rFonts w:eastAsia="Times New Roman" w:cs="Times New Roman"/>
          <w:szCs w:val="24"/>
        </w:rPr>
        <w:t xml:space="preserve">μό. </w:t>
      </w:r>
    </w:p>
    <w:p w14:paraId="428C39A9"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14:paraId="428C39A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Ακολουθεί ο κ. Εμμανουηλίδης από τον ΣΥΡΙΖΑ. Μετά στη σειρά είναι η κ. </w:t>
      </w:r>
      <w:proofErr w:type="spellStart"/>
      <w:r>
        <w:rPr>
          <w:rFonts w:eastAsia="Times New Roman" w:cs="Times New Roman"/>
          <w:szCs w:val="24"/>
        </w:rPr>
        <w:t>Θελερίτη</w:t>
      </w:r>
      <w:proofErr w:type="spellEnd"/>
      <w:r>
        <w:rPr>
          <w:rFonts w:eastAsia="Times New Roman" w:cs="Times New Roman"/>
          <w:szCs w:val="24"/>
        </w:rPr>
        <w:t xml:space="preserve"> και ο κ. </w:t>
      </w:r>
      <w:proofErr w:type="spellStart"/>
      <w:r>
        <w:rPr>
          <w:rFonts w:eastAsia="Times New Roman" w:cs="Times New Roman"/>
          <w:szCs w:val="24"/>
        </w:rPr>
        <w:t>Ζεϊμπέκ</w:t>
      </w:r>
      <w:proofErr w:type="spellEnd"/>
      <w:r>
        <w:rPr>
          <w:rFonts w:eastAsia="Times New Roman" w:cs="Times New Roman"/>
          <w:szCs w:val="24"/>
        </w:rPr>
        <w:t xml:space="preserve"> Χουσεΐν. </w:t>
      </w:r>
    </w:p>
    <w:p w14:paraId="428C39A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Κύριε Εμμανουηλίδη, έχετε τον λόγο.</w:t>
      </w:r>
    </w:p>
    <w:p w14:paraId="428C39AC"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Ευχαριστώ, κύριε Πρόεδρε. </w:t>
      </w:r>
    </w:p>
    <w:p w14:paraId="428C39A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η σημερινή μου τοποθέτηση αναφέρεται στη θεατρική παράσταση </w:t>
      </w:r>
      <w:r>
        <w:rPr>
          <w:rFonts w:eastAsia="Times New Roman" w:cs="Times New Roman"/>
          <w:szCs w:val="24"/>
        </w:rPr>
        <w:t xml:space="preserve">με τίτλο: </w:t>
      </w:r>
      <w:r>
        <w:rPr>
          <w:rFonts w:eastAsia="Times New Roman" w:cs="Times New Roman"/>
          <w:szCs w:val="24"/>
        </w:rPr>
        <w:t>«Το μεγάλο φαγοπότι». Σκηνή πρώτη: αίθουσα αναμονής σε ιατρείο. Επί σαράντα πέντε λεπτά περιμένω να βγει ο εξεταζό</w:t>
      </w:r>
      <w:r>
        <w:rPr>
          <w:rFonts w:eastAsia="Times New Roman" w:cs="Times New Roman"/>
          <w:szCs w:val="24"/>
        </w:rPr>
        <w:t xml:space="preserve">μενος. Άφαντος ο υποτιθέμενος ασθενής. Ο γιατρός με καλεί να προσέλθω στο </w:t>
      </w:r>
      <w:proofErr w:type="spellStart"/>
      <w:r>
        <w:rPr>
          <w:rFonts w:eastAsia="Times New Roman" w:cs="Times New Roman"/>
          <w:szCs w:val="24"/>
        </w:rPr>
        <w:t>εξεταστήριο</w:t>
      </w:r>
      <w:proofErr w:type="spellEnd"/>
      <w:r>
        <w:rPr>
          <w:rFonts w:eastAsia="Times New Roman" w:cs="Times New Roman"/>
          <w:szCs w:val="24"/>
        </w:rPr>
        <w:t xml:space="preserve">. Η παρατηρητικότητά μου εντοπίζει στον χώρο δύο εσωτερικές πόρτες. Η δεύτερη είναι, κατά ειλικρινή δήλωσή του, προορισμένη για την είσοδο των ιατρικών επισκεπτών </w:t>
      </w:r>
      <w:r>
        <w:rPr>
          <w:rFonts w:eastAsia="Times New Roman" w:cs="Times New Roman"/>
          <w:szCs w:val="24"/>
        </w:rPr>
        <w:lastRenderedPageBreak/>
        <w:t>για το κ</w:t>
      </w:r>
      <w:r>
        <w:rPr>
          <w:rFonts w:eastAsia="Times New Roman" w:cs="Times New Roman"/>
          <w:szCs w:val="24"/>
        </w:rPr>
        <w:t xml:space="preserve">αθιερωμένο καθημερινό ραντεβού του γιατρού με τους </w:t>
      </w:r>
      <w:proofErr w:type="spellStart"/>
      <w:r>
        <w:rPr>
          <w:rFonts w:eastAsia="Times New Roman" w:cs="Times New Roman"/>
          <w:szCs w:val="24"/>
        </w:rPr>
        <w:t>οιονεί</w:t>
      </w:r>
      <w:proofErr w:type="spellEnd"/>
      <w:r>
        <w:rPr>
          <w:rFonts w:eastAsia="Times New Roman" w:cs="Times New Roman"/>
          <w:szCs w:val="24"/>
        </w:rPr>
        <w:t xml:space="preserve"> </w:t>
      </w:r>
      <w:proofErr w:type="spellStart"/>
      <w:r>
        <w:rPr>
          <w:rFonts w:eastAsia="Times New Roman" w:cs="Times New Roman"/>
          <w:szCs w:val="24"/>
        </w:rPr>
        <w:t>ντελιβεράδες</w:t>
      </w:r>
      <w:proofErr w:type="spellEnd"/>
      <w:r>
        <w:rPr>
          <w:rFonts w:eastAsia="Times New Roman" w:cs="Times New Roman"/>
          <w:szCs w:val="24"/>
        </w:rPr>
        <w:t xml:space="preserve"> της υγείας.</w:t>
      </w:r>
    </w:p>
    <w:p w14:paraId="428C39A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Σκηνή δεύτερη: γιατροί που μέχρι την έναρξη της άσκησης του λειτουργήματός τους δεν είχαν βγει έξω από τη χώρα μας τα τελευταία χρόνια, σε τακτά διαστήματα συμμετέχοντας σε </w:t>
      </w:r>
      <w:r>
        <w:rPr>
          <w:rFonts w:eastAsia="Times New Roman" w:cs="Times New Roman"/>
          <w:szCs w:val="24"/>
        </w:rPr>
        <w:t xml:space="preserve">επιστημονικά συνέδρια, με τη χορηγία φαρμακευτικών εταιρειών, επιδίδονταν στο σπορ του συνεδριακού τουρισμού υψηλών μάλιστα προδιαγραφών, επισκεπτόμενοι εξωτικούς προορισμούς εις υγείαν, κυριολεκτώντας. </w:t>
      </w:r>
    </w:p>
    <w:p w14:paraId="428C39A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Σκηνή τρίτη: κωδικός «κουβανέζικα των χειρουργείων».</w:t>
      </w:r>
      <w:r>
        <w:rPr>
          <w:rFonts w:eastAsia="Times New Roman" w:cs="Times New Roman"/>
          <w:szCs w:val="24"/>
        </w:rPr>
        <w:t xml:space="preserve"> </w:t>
      </w:r>
    </w:p>
    <w:p w14:paraId="428C39B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Το κόστος αυτής της θεατρικής παραγωγής υπερβαίνει τα ογδόντα δισ</w:t>
      </w:r>
      <w:r>
        <w:rPr>
          <w:rFonts w:eastAsia="Times New Roman" w:cs="Times New Roman"/>
          <w:szCs w:val="24"/>
        </w:rPr>
        <w:t>εκατομμύρια</w:t>
      </w:r>
      <w:r>
        <w:rPr>
          <w:rFonts w:eastAsia="Times New Roman" w:cs="Times New Roman"/>
          <w:szCs w:val="24"/>
        </w:rPr>
        <w:t xml:space="preserve">. </w:t>
      </w:r>
    </w:p>
    <w:p w14:paraId="428C39B1" w14:textId="77777777" w:rsidR="00CF256A" w:rsidRDefault="008A1C0A">
      <w:pPr>
        <w:spacing w:line="600" w:lineRule="auto"/>
        <w:ind w:firstLine="720"/>
        <w:jc w:val="both"/>
        <w:rPr>
          <w:rFonts w:eastAsia="Times New Roman"/>
          <w:szCs w:val="24"/>
        </w:rPr>
      </w:pPr>
      <w:r>
        <w:rPr>
          <w:rFonts w:eastAsia="Times New Roman"/>
          <w:szCs w:val="24"/>
        </w:rPr>
        <w:t xml:space="preserve">Εισιτήριο της παράστασης: 5 ευρώ κατ’ άτομο. Οφειλέτης: Ο ελληνικός λαός. Στο κόστος αυτό, βέβαια, δεν συμπεριλαμβάνονται τα πάρτι του ΚΕΕΛΠΝΟ και του </w:t>
      </w:r>
      <w:r>
        <w:rPr>
          <w:rFonts w:eastAsia="Times New Roman"/>
          <w:szCs w:val="24"/>
        </w:rPr>
        <w:t xml:space="preserve">«ΕΡΡΙΚΟΣ </w:t>
      </w:r>
      <w:r>
        <w:rPr>
          <w:rFonts w:eastAsia="Times New Roman"/>
          <w:szCs w:val="24"/>
        </w:rPr>
        <w:t>ΝΤΥΝΑΝ</w:t>
      </w:r>
      <w:r>
        <w:rPr>
          <w:rFonts w:eastAsia="Times New Roman"/>
          <w:szCs w:val="24"/>
        </w:rPr>
        <w:t>»</w:t>
      </w:r>
      <w:r>
        <w:rPr>
          <w:rFonts w:eastAsia="Times New Roman"/>
          <w:szCs w:val="24"/>
        </w:rPr>
        <w:t>.</w:t>
      </w:r>
    </w:p>
    <w:p w14:paraId="428C39B2" w14:textId="77777777" w:rsidR="00CF256A" w:rsidRDefault="008A1C0A">
      <w:pPr>
        <w:spacing w:line="600" w:lineRule="auto"/>
        <w:ind w:firstLine="720"/>
        <w:jc w:val="both"/>
        <w:rPr>
          <w:rFonts w:eastAsia="Times New Roman"/>
          <w:szCs w:val="24"/>
        </w:rPr>
      </w:pPr>
      <w:r>
        <w:rPr>
          <w:rFonts w:eastAsia="Times New Roman"/>
          <w:szCs w:val="24"/>
        </w:rPr>
        <w:t>Αυτά ή</w:t>
      </w:r>
      <w:r>
        <w:rPr>
          <w:rFonts w:eastAsia="Times New Roman"/>
          <w:szCs w:val="24"/>
        </w:rPr>
        <w:t xml:space="preserve">ταν, κυρίες και κύριοι, συνάδελφοι τα έργα και οι ημέρες των μεταπολιτευτικών κυβερνήσεων της Νέας Δημοκρατίας και του ΠΑΣΟΚ στον ευαίσθητο τομέα της </w:t>
      </w:r>
      <w:r>
        <w:rPr>
          <w:rFonts w:eastAsia="Times New Roman"/>
          <w:szCs w:val="24"/>
        </w:rPr>
        <w:t>υ</w:t>
      </w:r>
      <w:r>
        <w:rPr>
          <w:rFonts w:eastAsia="Times New Roman"/>
          <w:szCs w:val="24"/>
        </w:rPr>
        <w:t xml:space="preserve">γείας. </w:t>
      </w:r>
    </w:p>
    <w:p w14:paraId="428C39B3" w14:textId="77777777" w:rsidR="00CF256A" w:rsidRDefault="008A1C0A">
      <w:pPr>
        <w:spacing w:line="600" w:lineRule="auto"/>
        <w:ind w:firstLine="720"/>
        <w:jc w:val="both"/>
        <w:rPr>
          <w:rFonts w:eastAsia="Times New Roman"/>
          <w:szCs w:val="24"/>
        </w:rPr>
      </w:pPr>
      <w:r>
        <w:rPr>
          <w:rFonts w:eastAsia="Times New Roman"/>
          <w:szCs w:val="24"/>
        </w:rPr>
        <w:lastRenderedPageBreak/>
        <w:t>Σήμερα, 2</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2017: Στην Ολομέλεια της Βουλής ψηφίζεται το νομοσχέδιο για την </w:t>
      </w:r>
      <w:r>
        <w:rPr>
          <w:rFonts w:eastAsia="Times New Roman"/>
          <w:szCs w:val="24"/>
        </w:rPr>
        <w:t>π</w:t>
      </w:r>
      <w:r>
        <w:rPr>
          <w:rFonts w:eastAsia="Times New Roman"/>
          <w:szCs w:val="24"/>
        </w:rPr>
        <w:t>αιδεία που αφήνει το</w:t>
      </w:r>
      <w:r>
        <w:rPr>
          <w:rFonts w:eastAsia="Times New Roman"/>
          <w:szCs w:val="24"/>
        </w:rPr>
        <w:t xml:space="preserve"> θετικό κοινωνικό αποτύπωμα στον χώρο της ανώτατης εκπαίδευσης. Την ίδια μέρα εισάγεται και συζητείται στην ίδια Αίθουσα το νομοσχέδιο του Υπουργείου Υγείας </w:t>
      </w:r>
      <w:r>
        <w:rPr>
          <w:rFonts w:eastAsia="Times New Roman"/>
          <w:szCs w:val="24"/>
        </w:rPr>
        <w:t>για τη</w:t>
      </w:r>
      <w:r>
        <w:rPr>
          <w:rFonts w:eastAsia="Times New Roman"/>
          <w:szCs w:val="24"/>
        </w:rPr>
        <w:t xml:space="preserve"> </w:t>
      </w:r>
      <w:r>
        <w:rPr>
          <w:rFonts w:eastAsia="Times New Roman"/>
          <w:szCs w:val="24"/>
        </w:rPr>
        <w:t>μ</w:t>
      </w:r>
      <w:r>
        <w:rPr>
          <w:rFonts w:eastAsia="Times New Roman"/>
          <w:szCs w:val="24"/>
        </w:rPr>
        <w:t xml:space="preserve">εταρρύθμιση της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 xml:space="preserve">ροντίδας </w:t>
      </w:r>
      <w:r>
        <w:rPr>
          <w:rFonts w:eastAsia="Times New Roman"/>
          <w:szCs w:val="24"/>
        </w:rPr>
        <w:t>υ</w:t>
      </w:r>
      <w:r>
        <w:rPr>
          <w:rFonts w:eastAsia="Times New Roman"/>
          <w:szCs w:val="24"/>
        </w:rPr>
        <w:t xml:space="preserve">γείας. Τυχαίο; Δεν νομίζω! </w:t>
      </w:r>
      <w:proofErr w:type="spellStart"/>
      <w:r>
        <w:rPr>
          <w:rFonts w:eastAsia="Times New Roman"/>
          <w:szCs w:val="24"/>
        </w:rPr>
        <w:t>Στοχευμένη</w:t>
      </w:r>
      <w:proofErr w:type="spellEnd"/>
      <w:r>
        <w:rPr>
          <w:rFonts w:eastAsia="Times New Roman"/>
          <w:szCs w:val="24"/>
        </w:rPr>
        <w:t xml:space="preserve"> επιλογή της Κ</w:t>
      </w:r>
      <w:r>
        <w:rPr>
          <w:rFonts w:eastAsia="Times New Roman"/>
          <w:szCs w:val="24"/>
        </w:rPr>
        <w:t>υβέρνησης να επιφέρει με νομοθετικές πρωτοβουλίες την κανονικότητα στους δ</w:t>
      </w:r>
      <w:r>
        <w:rPr>
          <w:rFonts w:eastAsia="Times New Roman"/>
          <w:szCs w:val="24"/>
        </w:rPr>
        <w:t>ύ</w:t>
      </w:r>
      <w:r>
        <w:rPr>
          <w:rFonts w:eastAsia="Times New Roman"/>
          <w:szCs w:val="24"/>
        </w:rPr>
        <w:t xml:space="preserve">ο βασικότερους πυλώνες της κοινωνίας, την </w:t>
      </w:r>
      <w:r>
        <w:rPr>
          <w:rFonts w:eastAsia="Times New Roman"/>
          <w:szCs w:val="24"/>
        </w:rPr>
        <w:t>π</w:t>
      </w:r>
      <w:r>
        <w:rPr>
          <w:rFonts w:eastAsia="Times New Roman"/>
          <w:szCs w:val="24"/>
        </w:rPr>
        <w:t xml:space="preserve">αιδεία και την </w:t>
      </w:r>
      <w:r>
        <w:rPr>
          <w:rFonts w:eastAsia="Times New Roman"/>
          <w:szCs w:val="24"/>
        </w:rPr>
        <w:t>υ</w:t>
      </w:r>
      <w:r>
        <w:rPr>
          <w:rFonts w:eastAsia="Times New Roman"/>
          <w:szCs w:val="24"/>
        </w:rPr>
        <w:t xml:space="preserve">γεία. </w:t>
      </w:r>
    </w:p>
    <w:p w14:paraId="428C39B4" w14:textId="77777777" w:rsidR="00CF256A" w:rsidRDefault="008A1C0A">
      <w:pPr>
        <w:spacing w:line="600" w:lineRule="auto"/>
        <w:ind w:firstLine="720"/>
        <w:jc w:val="both"/>
        <w:rPr>
          <w:rFonts w:eastAsia="Times New Roman"/>
          <w:szCs w:val="24"/>
        </w:rPr>
      </w:pPr>
      <w:r>
        <w:rPr>
          <w:rFonts w:eastAsia="Times New Roman"/>
          <w:szCs w:val="24"/>
        </w:rPr>
        <w:t>Με το παρόν νομοσχέδιο επιχειρείται όχι απλά η αποσυμφόρηση των νοσοκομείων, αλλά η πραγματική ενίσχυση της πρωτοβά</w:t>
      </w:r>
      <w:r>
        <w:rPr>
          <w:rFonts w:eastAsia="Times New Roman"/>
          <w:szCs w:val="24"/>
        </w:rPr>
        <w:t xml:space="preserve">θμιας φροντίδας υγείας, δεδομένου ότι το 80% περίπου των περιστατικών που συνωστίζονται στα επείγοντα περιστατικά θα μπορούσαν να έχουν γίνει </w:t>
      </w:r>
      <w:proofErr w:type="spellStart"/>
      <w:r>
        <w:rPr>
          <w:rFonts w:eastAsia="Times New Roman"/>
          <w:szCs w:val="24"/>
        </w:rPr>
        <w:t>διαχειρίσιμα</w:t>
      </w:r>
      <w:proofErr w:type="spellEnd"/>
      <w:r>
        <w:rPr>
          <w:rFonts w:eastAsia="Times New Roman"/>
          <w:szCs w:val="24"/>
        </w:rPr>
        <w:t xml:space="preserve"> σε προηγούμενο στάδιο, αν υπήρχαν αναβαθμισμένες δομές. </w:t>
      </w:r>
    </w:p>
    <w:p w14:paraId="428C39B5" w14:textId="77777777" w:rsidR="00CF256A" w:rsidRDefault="008A1C0A">
      <w:pPr>
        <w:spacing w:line="600" w:lineRule="auto"/>
        <w:ind w:firstLine="720"/>
        <w:jc w:val="both"/>
        <w:rPr>
          <w:rFonts w:eastAsia="Times New Roman"/>
          <w:szCs w:val="24"/>
        </w:rPr>
      </w:pPr>
      <w:r>
        <w:rPr>
          <w:rFonts w:eastAsia="Times New Roman"/>
          <w:szCs w:val="24"/>
        </w:rPr>
        <w:t>Ο πυρήνας του νομοσχεδίου συνίσταται στο ότι</w:t>
      </w:r>
      <w:r>
        <w:rPr>
          <w:rFonts w:eastAsia="Times New Roman"/>
          <w:szCs w:val="24"/>
        </w:rPr>
        <w:t xml:space="preserve"> το κράτος έχει την ευθύνη για την παροχή ποιοτικών υπηρεσιών πρωτοβάθμιας φροντίδας υγείας στο σύνολο του πληθυσμού, με σεβασμό στα δικαιώματα και τις ανάγκες του. </w:t>
      </w:r>
    </w:p>
    <w:p w14:paraId="428C39B6"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Για τις επιμέρους στοχεύσεις του νομοσχεδίου άλλοι συνάδελφοι έχουν αναφερθεί διεξοδικά. </w:t>
      </w:r>
    </w:p>
    <w:p w14:paraId="428C39B7" w14:textId="77777777" w:rsidR="00CF256A" w:rsidRDefault="008A1C0A">
      <w:pPr>
        <w:spacing w:line="600" w:lineRule="auto"/>
        <w:ind w:firstLine="720"/>
        <w:jc w:val="both"/>
        <w:rPr>
          <w:rFonts w:eastAsia="Times New Roman"/>
          <w:szCs w:val="24"/>
        </w:rPr>
      </w:pPr>
      <w:r>
        <w:rPr>
          <w:rFonts w:eastAsia="Times New Roman"/>
          <w:szCs w:val="24"/>
        </w:rPr>
        <w:t>Στην τοποθέτησή μου δεν θα μιλήσω γι’ αυτά που περιλαμβάνει το νομοσχέδιο. Κατά τη λογική «από τα μικρά τα μεγάλα», θα αναφερθώ στα πεπραγμένα του Γενικού Νοσοκομείου Καβάλας κατά την τελευταία διετία, που αποδεικνύουν τον υψηλό βαθμό κοινωνικής ευθύνης τη</w:t>
      </w:r>
      <w:r>
        <w:rPr>
          <w:rFonts w:eastAsia="Times New Roman"/>
          <w:szCs w:val="24"/>
        </w:rPr>
        <w:t xml:space="preserve">ς Κυβέρνησής μας στον χώρο της </w:t>
      </w:r>
      <w:r>
        <w:rPr>
          <w:rFonts w:eastAsia="Times New Roman"/>
          <w:szCs w:val="24"/>
        </w:rPr>
        <w:t>υ</w:t>
      </w:r>
      <w:r>
        <w:rPr>
          <w:rFonts w:eastAsia="Times New Roman"/>
          <w:szCs w:val="24"/>
        </w:rPr>
        <w:t>γείας. Είναι πεπραγμένα, κυρίες και κύριοι συνάδελφοι, και ως τέτοια δεν επιδέχονται αμφισβήτηση. Ας δούμε ποια είναι αυτά.</w:t>
      </w:r>
    </w:p>
    <w:p w14:paraId="428C39B8" w14:textId="77777777" w:rsidR="00CF256A" w:rsidRDefault="008A1C0A">
      <w:pPr>
        <w:spacing w:line="600" w:lineRule="auto"/>
        <w:ind w:firstLine="720"/>
        <w:jc w:val="both"/>
        <w:rPr>
          <w:rFonts w:eastAsia="Times New Roman"/>
          <w:szCs w:val="24"/>
        </w:rPr>
      </w:pPr>
      <w:r>
        <w:rPr>
          <w:rFonts w:eastAsia="Times New Roman"/>
          <w:szCs w:val="24"/>
        </w:rPr>
        <w:t>Με την απόφαση καταγγελίας της σύμβασης των εργολάβων στην καθαριότητα και σίτιση εξοικονομήθηκε κατ</w:t>
      </w:r>
      <w:r>
        <w:rPr>
          <w:rFonts w:eastAsia="Times New Roman"/>
          <w:szCs w:val="24"/>
        </w:rPr>
        <w:t>’ έτος το ποσό των 640.000 ευρώ. Με την επαναδιαπραγμάτευση με τους προμηθευτές φαρμάκων, ιατρικών μηχανημάτων κ.λπ. επετεύχθη μείωση τιμών έως 10% και εξοικονόμηση ανάλογων πόρων. Πώς αξιοποιήθηκαν αυτοί οι πόροι; Δημιουργείται δεύτερο χειρουργείο στην οφ</w:t>
      </w:r>
      <w:r>
        <w:rPr>
          <w:rFonts w:eastAsia="Times New Roman"/>
          <w:szCs w:val="24"/>
        </w:rPr>
        <w:t>θαλμολογική κλινική. Εγκαθίσταται κλίβανος για επικίνδυνα ιατρικά απόβλητα. Η προμήθεια του νέου κλιβάνου θα αποσβεστεί μέσα σε έναν χρόνο, αφού έχει κόστος 130.000 ευρώ</w:t>
      </w:r>
      <w:r>
        <w:rPr>
          <w:rFonts w:eastAsia="Times New Roman"/>
          <w:szCs w:val="24"/>
        </w:rPr>
        <w:t>,</w:t>
      </w:r>
      <w:r>
        <w:rPr>
          <w:rFonts w:eastAsia="Times New Roman"/>
          <w:szCs w:val="24"/>
        </w:rPr>
        <w:t xml:space="preserve"> ενώ το κόστος μεταφοράς των αποβλήτων από </w:t>
      </w:r>
      <w:r>
        <w:rPr>
          <w:rFonts w:eastAsia="Times New Roman"/>
          <w:szCs w:val="24"/>
        </w:rPr>
        <w:lastRenderedPageBreak/>
        <w:t>ιδιωτική εταιρεία ανέρχεται σε 150.000 ευρώ</w:t>
      </w:r>
      <w:r>
        <w:rPr>
          <w:rFonts w:eastAsia="Times New Roman"/>
          <w:szCs w:val="24"/>
        </w:rPr>
        <w:t xml:space="preserve"> ετησίως</w:t>
      </w:r>
      <w:r>
        <w:rPr>
          <w:rFonts w:eastAsia="Times New Roman"/>
          <w:szCs w:val="24"/>
        </w:rPr>
        <w:t>. Εγκαθίσταται πιστοποιημένο ηλεκτρονικό σύστημα εισροών - εκροών στις δεξαμενές καυσίμων</w:t>
      </w:r>
      <w:r>
        <w:rPr>
          <w:rFonts w:eastAsia="Times New Roman"/>
          <w:szCs w:val="24"/>
        </w:rPr>
        <w:t>,</w:t>
      </w:r>
      <w:r>
        <w:rPr>
          <w:rFonts w:eastAsia="Times New Roman"/>
          <w:szCs w:val="24"/>
        </w:rPr>
        <w:t xml:space="preserve"> ώστε να αποφευχθεί η κλοπή. Προσλαμβάνονται επιπλέον επικουρικοί γιατροί, οκτώ νέοι γιατροί, μέσα στο 2017 στο τμήμα των επειγόντων.</w:t>
      </w:r>
    </w:p>
    <w:p w14:paraId="428C39B9" w14:textId="77777777" w:rsidR="00CF256A" w:rsidRDefault="008A1C0A">
      <w:pPr>
        <w:spacing w:line="600" w:lineRule="auto"/>
        <w:ind w:firstLine="720"/>
        <w:jc w:val="both"/>
        <w:rPr>
          <w:rFonts w:eastAsia="Times New Roman"/>
          <w:szCs w:val="24"/>
        </w:rPr>
      </w:pPr>
      <w:r>
        <w:rPr>
          <w:rFonts w:eastAsia="Times New Roman"/>
          <w:szCs w:val="24"/>
        </w:rPr>
        <w:t xml:space="preserve">Άλλες καινοτομίες του </w:t>
      </w:r>
      <w:r>
        <w:rPr>
          <w:rFonts w:eastAsia="Times New Roman"/>
          <w:szCs w:val="24"/>
        </w:rPr>
        <w:t>ν</w:t>
      </w:r>
      <w:r>
        <w:rPr>
          <w:rFonts w:eastAsia="Times New Roman"/>
          <w:szCs w:val="24"/>
        </w:rPr>
        <w:t>οσοκομείου που αποδεικνύουν την κοινωνική αποτελεσματικότητά του είναι οι εξής. Ήδη από την 1</w:t>
      </w:r>
      <w:r>
        <w:rPr>
          <w:rFonts w:eastAsia="Times New Roman"/>
          <w:szCs w:val="24"/>
          <w:vertAlign w:val="superscript"/>
        </w:rPr>
        <w:t>η</w:t>
      </w:r>
      <w:r>
        <w:rPr>
          <w:rFonts w:eastAsia="Times New Roman"/>
          <w:szCs w:val="24"/>
        </w:rPr>
        <w:t xml:space="preserve"> Απριλίου οργανώνεται η λίστα χειρουργείου με διαφάνεια. </w:t>
      </w:r>
    </w:p>
    <w:p w14:paraId="428C39BA" w14:textId="77777777" w:rsidR="00CF256A" w:rsidRDefault="008A1C0A">
      <w:pPr>
        <w:spacing w:line="600" w:lineRule="auto"/>
        <w:ind w:left="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p>
    <w:p w14:paraId="428C39BB" w14:textId="77777777" w:rsidR="00CF256A" w:rsidRDefault="008A1C0A">
      <w:pPr>
        <w:spacing w:line="600" w:lineRule="auto"/>
        <w:jc w:val="both"/>
        <w:rPr>
          <w:rFonts w:eastAsia="Times New Roman" w:cs="Times New Roman"/>
          <w:szCs w:val="24"/>
        </w:rPr>
      </w:pPr>
      <w:r>
        <w:rPr>
          <w:rFonts w:eastAsia="Times New Roman" w:cs="Times New Roman"/>
          <w:szCs w:val="24"/>
        </w:rPr>
        <w:t>Βουλευτή)</w:t>
      </w:r>
    </w:p>
    <w:p w14:paraId="428C39BC" w14:textId="77777777" w:rsidR="00CF256A" w:rsidRDefault="008A1C0A">
      <w:pPr>
        <w:spacing w:line="600" w:lineRule="auto"/>
        <w:ind w:firstLine="720"/>
        <w:jc w:val="both"/>
        <w:rPr>
          <w:rFonts w:eastAsia="Times New Roman"/>
          <w:szCs w:val="24"/>
        </w:rPr>
      </w:pPr>
      <w:r>
        <w:rPr>
          <w:rFonts w:eastAsia="Times New Roman"/>
          <w:szCs w:val="24"/>
        </w:rPr>
        <w:t xml:space="preserve">Ένα λεπτό, </w:t>
      </w:r>
      <w:r>
        <w:rPr>
          <w:rFonts w:eastAsia="Times New Roman"/>
          <w:szCs w:val="24"/>
        </w:rPr>
        <w:t>παρακαλώ, κύριε Πρόεδρε.</w:t>
      </w:r>
    </w:p>
    <w:p w14:paraId="428C39BD" w14:textId="77777777" w:rsidR="00CF256A" w:rsidRDefault="008A1C0A">
      <w:pPr>
        <w:spacing w:line="600" w:lineRule="auto"/>
        <w:ind w:firstLine="720"/>
        <w:jc w:val="both"/>
        <w:rPr>
          <w:rFonts w:eastAsia="Times New Roman"/>
          <w:szCs w:val="24"/>
        </w:rPr>
      </w:pPr>
      <w:r>
        <w:rPr>
          <w:rFonts w:eastAsia="Times New Roman"/>
          <w:szCs w:val="24"/>
        </w:rPr>
        <w:t xml:space="preserve">Η λίστα χειρουργείου έχει ήδη προκαλέσει ανακούφιση στους ασθενείς και επιπλέον λειτουργεί ως πρότυπο για τα υπόλοιπα νοσοκομεία της περιοχής. Εφαρμόζεται ήδη η ηλεκτρονική </w:t>
      </w:r>
      <w:proofErr w:type="spellStart"/>
      <w:r>
        <w:rPr>
          <w:rFonts w:eastAsia="Times New Roman"/>
          <w:szCs w:val="24"/>
        </w:rPr>
        <w:t>συνταγογράφηση</w:t>
      </w:r>
      <w:proofErr w:type="spellEnd"/>
      <w:r>
        <w:rPr>
          <w:rFonts w:eastAsia="Times New Roman"/>
          <w:szCs w:val="24"/>
        </w:rPr>
        <w:t xml:space="preserve"> στα επείγοντα περιστατικά, με συνέπεια να α</w:t>
      </w:r>
      <w:r>
        <w:rPr>
          <w:rFonts w:eastAsia="Times New Roman"/>
          <w:szCs w:val="24"/>
        </w:rPr>
        <w:t xml:space="preserve">υξάνονται τα έσοδα του </w:t>
      </w:r>
      <w:r>
        <w:rPr>
          <w:rFonts w:eastAsia="Times New Roman"/>
          <w:szCs w:val="24"/>
        </w:rPr>
        <w:t>ν</w:t>
      </w:r>
      <w:r>
        <w:rPr>
          <w:rFonts w:eastAsia="Times New Roman"/>
          <w:szCs w:val="24"/>
        </w:rPr>
        <w:t xml:space="preserve">οσοκομείου από τον ΕΟΠΥΥ. </w:t>
      </w:r>
    </w:p>
    <w:p w14:paraId="428C39BE" w14:textId="77777777" w:rsidR="00CF256A" w:rsidRDefault="008A1C0A">
      <w:pPr>
        <w:spacing w:line="600" w:lineRule="auto"/>
        <w:ind w:firstLine="720"/>
        <w:jc w:val="both"/>
        <w:rPr>
          <w:rFonts w:eastAsia="Times New Roman"/>
          <w:szCs w:val="24"/>
        </w:rPr>
      </w:pPr>
      <w:r>
        <w:rPr>
          <w:rFonts w:eastAsia="Times New Roman"/>
          <w:szCs w:val="24"/>
        </w:rPr>
        <w:lastRenderedPageBreak/>
        <w:t xml:space="preserve">Το </w:t>
      </w:r>
      <w:r>
        <w:rPr>
          <w:rFonts w:eastAsia="Times New Roman"/>
          <w:szCs w:val="24"/>
        </w:rPr>
        <w:t>ν</w:t>
      </w:r>
      <w:r>
        <w:rPr>
          <w:rFonts w:eastAsia="Times New Roman"/>
          <w:szCs w:val="24"/>
        </w:rPr>
        <w:t xml:space="preserve">οσοκομείο συμβάλλει στο </w:t>
      </w:r>
      <w:r>
        <w:rPr>
          <w:rFonts w:eastAsia="Times New Roman"/>
          <w:szCs w:val="24"/>
        </w:rPr>
        <w:t>π</w:t>
      </w:r>
      <w:r>
        <w:rPr>
          <w:rFonts w:eastAsia="Times New Roman"/>
          <w:szCs w:val="24"/>
        </w:rPr>
        <w:t xml:space="preserve">ρόγραμμα «Σχολικά </w:t>
      </w:r>
      <w:r>
        <w:rPr>
          <w:rFonts w:eastAsia="Times New Roman"/>
          <w:szCs w:val="24"/>
        </w:rPr>
        <w:t>Γ</w:t>
      </w:r>
      <w:r>
        <w:rPr>
          <w:rFonts w:eastAsia="Times New Roman"/>
          <w:szCs w:val="24"/>
        </w:rPr>
        <w:t xml:space="preserve">εύματα» ελέγχοντας την ποιότητα των σχολικών γευμάτων. Το </w:t>
      </w:r>
      <w:r>
        <w:rPr>
          <w:rFonts w:eastAsia="Times New Roman"/>
          <w:szCs w:val="24"/>
        </w:rPr>
        <w:t>ν</w:t>
      </w:r>
      <w:r>
        <w:rPr>
          <w:rFonts w:eastAsia="Times New Roman"/>
          <w:szCs w:val="24"/>
        </w:rPr>
        <w:t xml:space="preserve">οσοκομείο υποστηρίζει τον ερασιτεχνικό αθλητισμό με δωρεάν εξετάσεις των αθλητών στο </w:t>
      </w:r>
      <w:r>
        <w:rPr>
          <w:rFonts w:eastAsia="Times New Roman"/>
          <w:szCs w:val="24"/>
        </w:rPr>
        <w:t>ν</w:t>
      </w:r>
      <w:r>
        <w:rPr>
          <w:rFonts w:eastAsia="Times New Roman"/>
          <w:szCs w:val="24"/>
        </w:rPr>
        <w:t xml:space="preserve">οσοκομείο. </w:t>
      </w:r>
    </w:p>
    <w:p w14:paraId="428C39BF" w14:textId="77777777" w:rsidR="00CF256A" w:rsidRDefault="008A1C0A">
      <w:pPr>
        <w:spacing w:line="600" w:lineRule="auto"/>
        <w:ind w:firstLine="720"/>
        <w:jc w:val="both"/>
        <w:rPr>
          <w:rFonts w:eastAsia="Times New Roman"/>
          <w:szCs w:val="24"/>
        </w:rPr>
      </w:pPr>
      <w:r>
        <w:rPr>
          <w:rFonts w:eastAsia="Times New Roman"/>
          <w:szCs w:val="24"/>
        </w:rPr>
        <w:t>Με όλα αυτά τα μέτρα υπήρξε θετικό ισοζύγιο τα δύο τελευταία χρόνια. Αποτέλεσμα αυτής της διαχείρισης είναι τα χρήματα που εξοικονομήθηκαν τώρα να γίνονται γιατροί, ιατρικός εξοπλισμός και υπηρεσίες προς τους πολίτες. Γίνονται οφειλόμενες παροχές της Κυβέρ</w:t>
      </w:r>
      <w:r>
        <w:rPr>
          <w:rFonts w:eastAsia="Times New Roman"/>
          <w:szCs w:val="24"/>
        </w:rPr>
        <w:t>νησης προς τον λαό, σε έναν λαό που για χρόνια ανήμπορος έβλεπε να στήνεται γύρω του το μεγάλο φαγοπότι</w:t>
      </w:r>
      <w:r>
        <w:rPr>
          <w:rFonts w:eastAsia="Times New Roman"/>
          <w:szCs w:val="24"/>
        </w:rPr>
        <w:t>,</w:t>
      </w:r>
      <w:r>
        <w:rPr>
          <w:rFonts w:eastAsia="Times New Roman"/>
          <w:szCs w:val="24"/>
        </w:rPr>
        <w:t xml:space="preserve"> ροκανίζοντας το υπέρτατο κοινωνικό αγαθό, την υγεία. </w:t>
      </w:r>
    </w:p>
    <w:p w14:paraId="428C39C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Τελειώνοντας, θα ήθελα να επισημάνω τη σιγή ασυρμάτου των συναδέλφων της Αξιωματικής Αντιπολίτευσ</w:t>
      </w:r>
      <w:r>
        <w:rPr>
          <w:rFonts w:eastAsia="Times New Roman" w:cs="Times New Roman"/>
          <w:szCs w:val="24"/>
        </w:rPr>
        <w:t xml:space="preserve">ης που αποκαλύπτει την αποδοχή της ενοχής τους για όσα έπραξαν σε βάρος της υγείας του λαού στα χρόνια της διακυβέρνησής τους. </w:t>
      </w:r>
    </w:p>
    <w:p w14:paraId="428C39C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το «κρείττον του </w:t>
      </w:r>
      <w:proofErr w:type="spellStart"/>
      <w:r>
        <w:rPr>
          <w:rFonts w:eastAsia="Times New Roman" w:cs="Times New Roman"/>
          <w:szCs w:val="24"/>
        </w:rPr>
        <w:t>λαλείν</w:t>
      </w:r>
      <w:proofErr w:type="spellEnd"/>
      <w:r>
        <w:rPr>
          <w:rFonts w:eastAsia="Times New Roman" w:cs="Times New Roman"/>
          <w:szCs w:val="24"/>
        </w:rPr>
        <w:t xml:space="preserve"> το σιγάν» είναι ενθαρρυντικό δείγμα αυτογνωσίας. Επιτέλ</w:t>
      </w:r>
      <w:r>
        <w:rPr>
          <w:rFonts w:eastAsia="Times New Roman" w:cs="Times New Roman"/>
          <w:szCs w:val="24"/>
        </w:rPr>
        <w:t>ους, αρχίζετε να έχετε επαφή με την πραγματικότητα. Γένοιτο!</w:t>
      </w:r>
    </w:p>
    <w:p w14:paraId="428C39C2"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28C39C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Εμμανουηλίδη. </w:t>
      </w:r>
    </w:p>
    <w:p w14:paraId="428C39C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Μαρία </w:t>
      </w:r>
      <w:proofErr w:type="spellStart"/>
      <w:r>
        <w:rPr>
          <w:rFonts w:eastAsia="Times New Roman" w:cs="Times New Roman"/>
          <w:szCs w:val="24"/>
        </w:rPr>
        <w:t>Θελερίτη</w:t>
      </w:r>
      <w:proofErr w:type="spellEnd"/>
      <w:r>
        <w:rPr>
          <w:rFonts w:eastAsia="Times New Roman" w:cs="Times New Roman"/>
          <w:szCs w:val="24"/>
        </w:rPr>
        <w:t xml:space="preserve">. Θα ακολουθήσουν ο κ. </w:t>
      </w:r>
      <w:proofErr w:type="spellStart"/>
      <w:r>
        <w:rPr>
          <w:rFonts w:eastAsia="Times New Roman" w:cs="Times New Roman"/>
          <w:szCs w:val="24"/>
        </w:rPr>
        <w:t>Ζεϊμπέκ</w:t>
      </w:r>
      <w:proofErr w:type="spellEnd"/>
      <w:r>
        <w:rPr>
          <w:rFonts w:eastAsia="Times New Roman" w:cs="Times New Roman"/>
          <w:szCs w:val="24"/>
        </w:rPr>
        <w:t xml:space="preserve">, ο κ. Ρίζος και η </w:t>
      </w:r>
      <w:r>
        <w:rPr>
          <w:rFonts w:eastAsia="Times New Roman" w:cs="Times New Roman"/>
          <w:szCs w:val="24"/>
        </w:rPr>
        <w:t xml:space="preserve">κ. </w:t>
      </w:r>
      <w:proofErr w:type="spellStart"/>
      <w:r>
        <w:rPr>
          <w:rFonts w:eastAsia="Times New Roman" w:cs="Times New Roman"/>
          <w:szCs w:val="24"/>
        </w:rPr>
        <w:t>Κατσαβριά</w:t>
      </w:r>
      <w:proofErr w:type="spellEnd"/>
      <w:r>
        <w:rPr>
          <w:rFonts w:eastAsia="Times New Roman" w:cs="Times New Roman"/>
          <w:szCs w:val="24"/>
        </w:rPr>
        <w:t>.</w:t>
      </w:r>
    </w:p>
    <w:p w14:paraId="428C39C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Θελερίτη</w:t>
      </w:r>
      <w:proofErr w:type="spellEnd"/>
      <w:r>
        <w:rPr>
          <w:rFonts w:eastAsia="Times New Roman" w:cs="Times New Roman"/>
          <w:szCs w:val="24"/>
        </w:rPr>
        <w:t xml:space="preserve">, έχετε τον λόγο. </w:t>
      </w:r>
    </w:p>
    <w:p w14:paraId="428C39C6"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το σχέδιο νόμου που συζητάμε σήμερα είναι πράγματι καινοτόμο γιατί σηματοδοτεί για μ</w:t>
      </w:r>
      <w:r>
        <w:rPr>
          <w:rFonts w:eastAsia="Times New Roman" w:cs="Times New Roman"/>
          <w:szCs w:val="24"/>
        </w:rPr>
        <w:t>ί</w:t>
      </w:r>
      <w:r>
        <w:rPr>
          <w:rFonts w:eastAsia="Times New Roman" w:cs="Times New Roman"/>
          <w:szCs w:val="24"/>
        </w:rPr>
        <w:t>α ακόμα φορά την ουσιαστική αναστήλωση του Εθνικού Σ</w:t>
      </w:r>
      <w:r>
        <w:rPr>
          <w:rFonts w:eastAsia="Times New Roman" w:cs="Times New Roman"/>
          <w:szCs w:val="24"/>
        </w:rPr>
        <w:t>υστήματος Υγείας, κατ’ αρχάς διότι επικεντρώνεται στο πρωτοβάθμιο επίπεδο υπηρεσιών, στο κατώφλι δηλαδή των υπηρεσιών υγείας και κατά δεύτερον, γιατί θέτει τους όρους και το πλαίσιο για την πρόληψη και την αγωγή υγείας, αναπόσπαστα μέρη της δημόσιας υγείας</w:t>
      </w:r>
      <w:r>
        <w:rPr>
          <w:rFonts w:eastAsia="Times New Roman" w:cs="Times New Roman"/>
          <w:szCs w:val="24"/>
        </w:rPr>
        <w:t xml:space="preserve">. </w:t>
      </w:r>
    </w:p>
    <w:p w14:paraId="428C39C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Επίσης, μετά από τριάντα τέσσερα χρόνια και τον ιδρυτικό νόμο του ΕΣΥ, το σχέδιο νόμου που συζητάμε συνιστά, θα μπορούσαμε να πούμε, τη θεσμική ολοκλήρωση του Εθνικού Συστήματος Υγείας, γιατί διευρύνει τη βάση του με τη συγκρότηση της πρωτοβάθμιας φροντ</w:t>
      </w:r>
      <w:r>
        <w:rPr>
          <w:rFonts w:eastAsia="Times New Roman" w:cs="Times New Roman"/>
          <w:szCs w:val="24"/>
        </w:rPr>
        <w:t xml:space="preserve">ίδας υγείας. Τη συγκροτεί, δίνει δηλαδή, τον </w:t>
      </w:r>
      <w:r>
        <w:rPr>
          <w:rFonts w:eastAsia="Times New Roman" w:cs="Times New Roman"/>
          <w:szCs w:val="24"/>
        </w:rPr>
        <w:lastRenderedPageBreak/>
        <w:t>κύριο ρόλο στο δημόσιο σύστημα, κατοχυρώνει την υγεία ως δημόσιο αγαθό που η πολιτεία υπερασπίζεται</w:t>
      </w:r>
      <w:r>
        <w:rPr>
          <w:rFonts w:eastAsia="Times New Roman" w:cs="Times New Roman"/>
          <w:szCs w:val="24"/>
        </w:rPr>
        <w:t>,</w:t>
      </w:r>
      <w:r>
        <w:rPr>
          <w:rFonts w:eastAsia="Times New Roman" w:cs="Times New Roman"/>
          <w:szCs w:val="24"/>
        </w:rPr>
        <w:t xml:space="preserve"> και το οποίο διασφαλίζει ίση πρόσβαση σε όλους και σε όλες ανεξαιρέτως είτε είναι ασφαλισμένοι είτε όχι. </w:t>
      </w:r>
    </w:p>
    <w:p w14:paraId="428C39C8"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ά</w:t>
      </w:r>
      <w:r>
        <w:rPr>
          <w:rFonts w:eastAsia="Times New Roman" w:cs="Times New Roman"/>
          <w:szCs w:val="24"/>
        </w:rPr>
        <w:t xml:space="preserve">λλα λόγια, συνάδελφοι και </w:t>
      </w:r>
      <w:proofErr w:type="spellStart"/>
      <w:r>
        <w:rPr>
          <w:rFonts w:eastAsia="Times New Roman" w:cs="Times New Roman"/>
          <w:szCs w:val="24"/>
        </w:rPr>
        <w:t>συναδέλφισσες</w:t>
      </w:r>
      <w:proofErr w:type="spellEnd"/>
      <w:r>
        <w:rPr>
          <w:rFonts w:eastAsia="Times New Roman" w:cs="Times New Roman"/>
          <w:szCs w:val="24"/>
        </w:rPr>
        <w:t>, η Κυβέρνηση καινοτομεί στο πλαίσιο των υφιστάμενων ευρωπαϊκών πολιτικών και του Παγκόσμιου Οργανισμού Υγείας αλλά και στο πλαίσιο των εξαιρετικά στενών χρηματοδοτικών δυνατοτήτων</w:t>
      </w:r>
      <w:r>
        <w:rPr>
          <w:rFonts w:eastAsia="Times New Roman" w:cs="Times New Roman"/>
          <w:szCs w:val="24"/>
        </w:rPr>
        <w:t>,</w:t>
      </w:r>
      <w:r>
        <w:rPr>
          <w:rFonts w:eastAsia="Times New Roman" w:cs="Times New Roman"/>
          <w:szCs w:val="24"/>
        </w:rPr>
        <w:t xml:space="preserve"> που επιβάλλει η λιτότητα και επιτρο</w:t>
      </w:r>
      <w:r>
        <w:rPr>
          <w:rFonts w:eastAsia="Times New Roman" w:cs="Times New Roman"/>
          <w:szCs w:val="24"/>
        </w:rPr>
        <w:t xml:space="preserve">πεία της χώρας. </w:t>
      </w:r>
    </w:p>
    <w:p w14:paraId="428C39C9"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Παρά τις δύσκολες συνθήκες, κατοχυρώνει στην πράξη ένα αδιαπραγμάτευτο δικαίωμα, όπως είναι το δικαίωμα στην υγεία, στην προώθηση δηλαδή και στην παροχή υπηρεσιών υγείας. Και μάλιστα, παρά τα όσα αναληθή λέγονται και εκ μέρους της Αντιπολί</w:t>
      </w:r>
      <w:r>
        <w:rPr>
          <w:rFonts w:eastAsia="Times New Roman" w:cs="Times New Roman"/>
          <w:szCs w:val="24"/>
        </w:rPr>
        <w:t xml:space="preserve">τευσης για τη χρηματοδότηση της συγκεκριμένης εμβληματικής πρωτοβουλίας της Κυβέρνησης, η χρηματοδότηση, συνάδελφοι και </w:t>
      </w:r>
      <w:proofErr w:type="spellStart"/>
      <w:r>
        <w:rPr>
          <w:rFonts w:eastAsia="Times New Roman" w:cs="Times New Roman"/>
          <w:szCs w:val="24"/>
        </w:rPr>
        <w:t>συναδέλφισσες</w:t>
      </w:r>
      <w:proofErr w:type="spellEnd"/>
      <w:r>
        <w:rPr>
          <w:rFonts w:eastAsia="Times New Roman" w:cs="Times New Roman"/>
          <w:szCs w:val="24"/>
        </w:rPr>
        <w:t>, είναι απολύτως διασφαλισμένη. Και όπως ανέφερε και ο Υπουργός, είναι διασφαλισμένη μέσω του προγράμματος μεταρρύθμισης το</w:t>
      </w:r>
      <w:r>
        <w:rPr>
          <w:rFonts w:eastAsia="Times New Roman" w:cs="Times New Roman"/>
          <w:szCs w:val="24"/>
        </w:rPr>
        <w:t>υ δημοσίου συστήματος, αλλά και του άξονα για την καταπολέμηση της φτώχειας και του κοινωνικού αποκλεισμού.</w:t>
      </w:r>
    </w:p>
    <w:p w14:paraId="428C39C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διασφαλίζει όχι μόνο την πλήρη αξιοποίηση της δυναμικότητας και της δυνατότητας του δημόσιου συστήματος υγείας, αλλά και τον συμπληρωματικό </w:t>
      </w:r>
      <w:r>
        <w:rPr>
          <w:rFonts w:eastAsia="Times New Roman" w:cs="Times New Roman"/>
          <w:szCs w:val="24"/>
        </w:rPr>
        <w:t xml:space="preserve">και επικουρικό ρόλο του ιδιωτικού τομέα, δηλαδή εκεί που το ΕΣΥ το έχει πραγματικά ανάγκη και όχι ως βασικό </w:t>
      </w:r>
      <w:proofErr w:type="spellStart"/>
      <w:r>
        <w:rPr>
          <w:rFonts w:eastAsia="Times New Roman" w:cs="Times New Roman"/>
          <w:szCs w:val="24"/>
        </w:rPr>
        <w:t>πάροχο</w:t>
      </w:r>
      <w:proofErr w:type="spellEnd"/>
      <w:r>
        <w:rPr>
          <w:rFonts w:eastAsia="Times New Roman" w:cs="Times New Roman"/>
          <w:szCs w:val="24"/>
        </w:rPr>
        <w:t xml:space="preserve">, όπως θέλει να έχει η Νέα Δημοκρατία τον ιδιωτικό τομέα. </w:t>
      </w:r>
    </w:p>
    <w:p w14:paraId="428C39C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Ας δούμε όμως πιο συγκεκριμένα τι προβλέπει και πώς διαρθρώνεται αυτό το Εθνικό Σύσ</w:t>
      </w:r>
      <w:r>
        <w:rPr>
          <w:rFonts w:eastAsia="Times New Roman" w:cs="Times New Roman"/>
          <w:szCs w:val="24"/>
        </w:rPr>
        <w:t xml:space="preserve">τημα Υγείας. Θα αναφερθώ μόνο στο πρώτο επίπεδο που αφορά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που είναι αποκεντρωμένες δομές, άρα, είναι αυτό που λέμε η καρδιά του αποκεντρωτικού συστήματος, του δημοσίου συστήματος υγείας.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συνιστούν </w:t>
      </w:r>
      <w:r>
        <w:rPr>
          <w:rFonts w:eastAsia="Times New Roman" w:cs="Times New Roman"/>
          <w:szCs w:val="24"/>
        </w:rPr>
        <w:t>μονάδα οικογενειακής ιατρικής -είναι το πρώτο σημείο επαφής των πολιτών-, αλλά ταυτόχρονα αναπτύσσουν εξωστρεφείς και κοινοτικού χαρακτήρα παρεμβάσεις -και αυτό είναι πάρα πολύ σημαντικό να το αναφέρουμε- γιατί οργανώνουν τακτικές επισκέψεις σε σχολεία, σε</w:t>
      </w:r>
      <w:r>
        <w:rPr>
          <w:rFonts w:eastAsia="Times New Roman" w:cs="Times New Roman"/>
          <w:szCs w:val="24"/>
        </w:rPr>
        <w:t xml:space="preserve"> ΚΑΠΗ, δράσεις ενημέρωσης στο γενικό πληθυσμό. Και από κάθε άποψη θα μπορούσαμε να πούμε ότι πράγματι δημιουργούν ένα σύγχρονο ευέλικτο παράδειγμα που δεν έχει σχέση με </w:t>
      </w:r>
      <w:r>
        <w:rPr>
          <w:rFonts w:eastAsia="Times New Roman" w:cs="Times New Roman"/>
          <w:szCs w:val="24"/>
        </w:rPr>
        <w:lastRenderedPageBreak/>
        <w:t xml:space="preserve">τις υφιστάμενες και ξεπερασμένες αντιλήψεις για τη μονοδιάστατη </w:t>
      </w:r>
      <w:proofErr w:type="spellStart"/>
      <w:r>
        <w:rPr>
          <w:rFonts w:eastAsia="Times New Roman" w:cs="Times New Roman"/>
          <w:szCs w:val="24"/>
        </w:rPr>
        <w:t>ιατρικοποιημένη</w:t>
      </w:r>
      <w:proofErr w:type="spellEnd"/>
      <w:r>
        <w:rPr>
          <w:rFonts w:eastAsia="Times New Roman" w:cs="Times New Roman"/>
          <w:szCs w:val="24"/>
        </w:rPr>
        <w:t xml:space="preserve"> υγεία.</w:t>
      </w:r>
    </w:p>
    <w:p w14:paraId="428C39C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Αντιθέτως, αντιμετωπίζει τα θέματα υγείας μέσα στο κοινωνικό, πολιτισμικό, πολιτικό, τοπικό πλαίσιο και από αυτή την άποψη, θα τολμούσα να πω ότι θα συμβάλει μακροπρόθεσμα στη </w:t>
      </w:r>
      <w:proofErr w:type="spellStart"/>
      <w:r>
        <w:rPr>
          <w:rFonts w:eastAsia="Times New Roman" w:cs="Times New Roman"/>
          <w:szCs w:val="24"/>
        </w:rPr>
        <w:t>σχετικοποίηση</w:t>
      </w:r>
      <w:proofErr w:type="spellEnd"/>
      <w:r>
        <w:rPr>
          <w:rFonts w:eastAsia="Times New Roman" w:cs="Times New Roman"/>
          <w:szCs w:val="24"/>
        </w:rPr>
        <w:t xml:space="preserve"> της πρόληψης, της έννοιας του βιολογικού σώματος ως μία οικουμενικ</w:t>
      </w:r>
      <w:r>
        <w:rPr>
          <w:rFonts w:eastAsia="Times New Roman" w:cs="Times New Roman"/>
          <w:szCs w:val="24"/>
        </w:rPr>
        <w:t xml:space="preserve">ή, σταθερή και πολιτικά ουδέτερη οντότητα, εκτός ιστορίας, γλώσσας και γεωγραφίας, όπως συχνά συμβαίνει στο πεδίο των </w:t>
      </w:r>
      <w:proofErr w:type="spellStart"/>
      <w:r>
        <w:rPr>
          <w:rFonts w:eastAsia="Times New Roman" w:cs="Times New Roman"/>
          <w:szCs w:val="24"/>
        </w:rPr>
        <w:t>βιοϊατρικών</w:t>
      </w:r>
      <w:proofErr w:type="spellEnd"/>
      <w:r>
        <w:rPr>
          <w:rFonts w:eastAsia="Times New Roman" w:cs="Times New Roman"/>
          <w:szCs w:val="24"/>
        </w:rPr>
        <w:t xml:space="preserve"> επιστημών, όπως αναφέρει η Αθηνά Αθανασίου στη σχετική μελέτη της.</w:t>
      </w:r>
    </w:p>
    <w:p w14:paraId="428C39C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Ενδεικτικό, επίσης, είναι στο πλαίσιο αυτού του σύγχρονου π</w:t>
      </w:r>
      <w:r>
        <w:rPr>
          <w:rFonts w:eastAsia="Times New Roman" w:cs="Times New Roman"/>
          <w:szCs w:val="24"/>
        </w:rPr>
        <w:t xml:space="preserve">αραδείγματος ότι αλλάζει η γενικότερη αντίληψη και ευθύνη για τη φροντίδα, η οποία από το ατομικό επίπεδο περνάει στο δίκτυο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και στο Εθνικό Σύστημα Υγείας. </w:t>
      </w:r>
    </w:p>
    <w:p w14:paraId="428C39C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Παράλληλα, στο πλαίσιο αυτό, θεωρώ πάρα πολύ σημαντική την έννοια</w:t>
      </w:r>
      <w:r>
        <w:rPr>
          <w:rFonts w:eastAsia="Times New Roman" w:cs="Times New Roman"/>
          <w:szCs w:val="24"/>
        </w:rPr>
        <w:t xml:space="preserve"> της δημόσιας λογοδοσίας και του κοινωνικού ελέγχου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που για πρώτη φορά θα λέγαμε εισάγονται, έχουν τεράστια σημασία για </w:t>
      </w:r>
      <w:r>
        <w:rPr>
          <w:rFonts w:eastAsia="Times New Roman" w:cs="Times New Roman"/>
          <w:szCs w:val="24"/>
        </w:rPr>
        <w:lastRenderedPageBreak/>
        <w:t xml:space="preserve">τη διαφάνεια, αλλά και για την κοινωνικοποίηση, θα έλεγα, του ρόλου της υγείας. </w:t>
      </w:r>
    </w:p>
    <w:p w14:paraId="428C39CF"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Με το σχέδιο</w:t>
      </w:r>
      <w:r>
        <w:rPr>
          <w:rFonts w:eastAsia="Times New Roman" w:cs="Times New Roman"/>
          <w:szCs w:val="24"/>
        </w:rPr>
        <w:t xml:space="preserve"> νόμου, λοιπόν, που σήμερα συζητάμε, επιδιώκουμε όλοι οι πολίτες, άνδρες και γυναίκες, να έχουν τον δικό τους οικογενειακό γιατρό, το δικό τους ή τη δική τους σύμβουλο σε θέματα υγείας, τον υπεύθυνο ή την υπεύθυνη για την παρακολούθηση και διαχείριση των π</w:t>
      </w:r>
      <w:r>
        <w:rPr>
          <w:rFonts w:eastAsia="Times New Roman" w:cs="Times New Roman"/>
          <w:szCs w:val="24"/>
        </w:rPr>
        <w:t xml:space="preserve">ροβλημάτων υγείας, για την τήρηση του ατομικού ηλεκτρονικού φακέλου, για την ολιστική και ποιοτική φροντίδα τους. </w:t>
      </w:r>
    </w:p>
    <w:p w14:paraId="428C39D0"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Και μάλιστα, ειδικά ως προς τις αρμοδιότητες και τις ευθύνες του οικογενειακού γιατρού, θα ήθελα να τονίσω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w:t>
      </w:r>
      <w:r>
        <w:rPr>
          <w:rFonts w:eastAsia="Times New Roman" w:cs="Times New Roman"/>
          <w:szCs w:val="24"/>
        </w:rPr>
        <w:t>χετικά με τον ενήλικο πληθυσμ</w:t>
      </w:r>
      <w:r>
        <w:rPr>
          <w:rFonts w:eastAsia="Times New Roman" w:cs="Times New Roman"/>
          <w:szCs w:val="24"/>
        </w:rPr>
        <w:t>ό, μεταξύ των άλλων, συμβάλλει και στην ψυχοκοινωνική ευεξία των πολιτών και εν γένει του πληθυσμού σε μια συγκεκριμένη περιοχή και αυτό το θεωρώ εξαιρετικά σημαντικό, με δεδομένο ότι ζούμε σε μια χώρα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οποία</w:t>
      </w:r>
      <w:r>
        <w:rPr>
          <w:rFonts w:eastAsia="Times New Roman" w:cs="Times New Roman"/>
          <w:szCs w:val="24"/>
        </w:rPr>
        <w:t xml:space="preserve"> συχνά παραγνωρίζεται ή και αγνοείται η σημ</w:t>
      </w:r>
      <w:r>
        <w:rPr>
          <w:rFonts w:eastAsia="Times New Roman" w:cs="Times New Roman"/>
          <w:szCs w:val="24"/>
        </w:rPr>
        <w:t xml:space="preserve">ασία της ψυχοκοινωνικής ευεξίας και του ρόλου που διαδραματίζει στην υγεία και γενικά στην κοινωνική συνοχή. </w:t>
      </w:r>
    </w:p>
    <w:p w14:paraId="428C39D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Σε ό,τι αφορά τον ρόλο του οικογενειακού γιατρού για τον παιδικό και εφηβικό πληθυσμό, θεωρώ εξαιρετικής σημασίας την </w:t>
      </w:r>
      <w:r>
        <w:rPr>
          <w:rFonts w:eastAsia="Times New Roman" w:cs="Times New Roman"/>
          <w:szCs w:val="24"/>
        </w:rPr>
        <w:lastRenderedPageBreak/>
        <w:t xml:space="preserve">πρόβλεψη για την υποστήριξη </w:t>
      </w:r>
      <w:r>
        <w:rPr>
          <w:rFonts w:eastAsia="Times New Roman" w:cs="Times New Roman"/>
          <w:szCs w:val="24"/>
        </w:rPr>
        <w:t>των μητέρων σε θέματα θηλασμού και την πρόβλεψη για συμβουλευτική υποστήριξη παιδιών, εφήβων και γονέων, σε θέματα σεξουαλικής υγείας, αντισύλληψης, εξαρτήσεων, διατροφικών διαταραχών και φροντίδας στην οικογένεια, για την πρόληψη των προβλημάτων ψυχικής υ</w:t>
      </w:r>
      <w:r>
        <w:rPr>
          <w:rFonts w:eastAsia="Times New Roman" w:cs="Times New Roman"/>
          <w:szCs w:val="24"/>
        </w:rPr>
        <w:t>γείας.</w:t>
      </w:r>
    </w:p>
    <w:p w14:paraId="428C39D2"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Δεν θα μπορούσα να μην αναφέρω τη συγκρότηση δικτύου μαιών και </w:t>
      </w:r>
      <w:proofErr w:type="spellStart"/>
      <w:r>
        <w:rPr>
          <w:rFonts w:eastAsia="Times New Roman" w:cs="Times New Roman"/>
          <w:szCs w:val="24"/>
        </w:rPr>
        <w:t>μαιευτών</w:t>
      </w:r>
      <w:proofErr w:type="spellEnd"/>
      <w:r>
        <w:rPr>
          <w:rFonts w:eastAsia="Times New Roman" w:cs="Times New Roman"/>
          <w:szCs w:val="24"/>
        </w:rPr>
        <w:t>, που θα συμβά</w:t>
      </w:r>
      <w:r>
        <w:rPr>
          <w:rFonts w:eastAsia="Times New Roman" w:cs="Times New Roman"/>
          <w:szCs w:val="24"/>
        </w:rPr>
        <w:t>λει αποφασιστικά και στην πρόληψη και στην προαγωγή και στην αντιμετώπιση σοβαρών προβλημάτων υγείας των γυναικών και ιδιαίτερα των νέων γυναικών. Αναβαθμίζεται, δηλαδή, η μαιευτική φροντίδα στο ΕΣΥ και αναδεικνύεται ο συμβουλευτικός και υποστηρικτικός ρόλ</w:t>
      </w:r>
      <w:r>
        <w:rPr>
          <w:rFonts w:eastAsia="Times New Roman" w:cs="Times New Roman"/>
          <w:szCs w:val="24"/>
        </w:rPr>
        <w:t xml:space="preserve">ος των μαιών στην πρόληψη του γυναικολογικού καρκίνου και στην κύηση και τον τοκετό. </w:t>
      </w:r>
    </w:p>
    <w:p w14:paraId="428C39D3"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Εν κατακλείδι, 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που εμείς θέλουμε να προχωρήσουμε με το παρόν σχέδιο νόμου, επικεντρώνεται στο άνθρωπο, διασφαλίζει την καθολική π</w:t>
      </w:r>
      <w:r>
        <w:rPr>
          <w:rFonts w:eastAsia="Times New Roman" w:cs="Times New Roman"/>
          <w:szCs w:val="24"/>
        </w:rPr>
        <w:t>ρόσβαση στις υπηρεσίες υγείας, διασφαλίζει την ισότητα, διευρύνει το Εθνικό Σύστημα Υγείας.</w:t>
      </w:r>
    </w:p>
    <w:p w14:paraId="428C39D4"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Στόχος αυτού του σχεδίου είναι</w:t>
      </w:r>
      <w:r>
        <w:rPr>
          <w:rFonts w:eastAsia="Times New Roman" w:cs="Times New Roman"/>
          <w:szCs w:val="24"/>
        </w:rPr>
        <w:t>,</w:t>
      </w:r>
      <w:r>
        <w:rPr>
          <w:rFonts w:eastAsia="Times New Roman" w:cs="Times New Roman"/>
          <w:szCs w:val="24"/>
        </w:rPr>
        <w:t xml:space="preserve"> όχι μόνο να ρυθμίσει τις σχέσεις και τον ανταγωνισμό μεταξύ δημοσίου και ιδιωτικού, </w:t>
      </w:r>
      <w:r>
        <w:rPr>
          <w:rFonts w:eastAsia="Times New Roman" w:cs="Times New Roman"/>
          <w:szCs w:val="24"/>
        </w:rPr>
        <w:lastRenderedPageBreak/>
        <w:t>αλλά να διασφαλίσει τον κυρίαρχο ρόλο του δημοσί</w:t>
      </w:r>
      <w:r>
        <w:rPr>
          <w:rFonts w:eastAsia="Times New Roman" w:cs="Times New Roman"/>
          <w:szCs w:val="24"/>
        </w:rPr>
        <w:t>ου συστήματος και τη συμπληρωματικότητα του ιδιωτικού τομέα. Πραγματικά, η απόφαση αυτή συνιστά μια συγκεκριμένη ιδεολογική πολιτική επιλογή και δεν ντρεπόμαστε να το δηλώσουμε. Είναι συγκεκριμένη ιδεολογική πολιτική επιλογή, που στηρίζεται στη διαπιστωμέν</w:t>
      </w:r>
      <w:r>
        <w:rPr>
          <w:rFonts w:eastAsia="Times New Roman" w:cs="Times New Roman"/>
          <w:szCs w:val="24"/>
        </w:rPr>
        <w:t>η ικανότητα των δημοσίων συστημάτων να ανταποκριθούν με μεγαλύτερη επάρκεια στις ανάγκες του πληθυσμού σε περιόδους κρίσης.</w:t>
      </w:r>
    </w:p>
    <w:p w14:paraId="428C39D5"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Λαμβάνουμε, λοιπόν,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αδυναμίες των υφιστάμενων δομών, αλλά παράλληλα επιδιώκουμε να τις θωρακίσουμε με περιφερειακές δομ</w:t>
      </w:r>
      <w:r>
        <w:rPr>
          <w:rFonts w:eastAsia="Times New Roman" w:cs="Times New Roman"/>
          <w:szCs w:val="24"/>
        </w:rPr>
        <w:t xml:space="preserve">ές. Γνωρίζουμε και ανταποκρινόμαστε στη διαπιστωμένη ανεπάρκεια του υφιστάμενου δικτύου </w:t>
      </w:r>
      <w:proofErr w:type="spellStart"/>
      <w:r>
        <w:rPr>
          <w:rFonts w:eastAsia="Times New Roman" w:cs="Times New Roman"/>
          <w:szCs w:val="24"/>
        </w:rPr>
        <w:t>παρόχων</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του ΕΟΠΥΥ, γι’ αυτό και διευρύνουμε το περιεχόμενο, αυξάνουμε τον αριθμό των συμβαλλόμενων και καλύπτουμε τους ανασφάλιστους συμπο</w:t>
      </w:r>
      <w:r>
        <w:rPr>
          <w:rFonts w:eastAsia="Times New Roman" w:cs="Times New Roman"/>
          <w:szCs w:val="24"/>
        </w:rPr>
        <w:t xml:space="preserve">λίτες μας σε περιοχές που δεν δρουν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Σε συνδυασμό και με την πρόβλεψη για το άρθρο 73, για τη διαγραφή των χρεών των ανασφάλιστων, επιτυγχάνουμε την καθολική πρόσβαση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w:t>
      </w:r>
    </w:p>
    <w:p w14:paraId="428C39D6"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Ολοκληρώνω με κάτι που έχει αναφέρει ο Υπουργός Υγείας Ανδρέας Ξανθός: «Η μεταρρύθμιση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είναι η στρατηγική απάντηση στην κρίση του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και στην παθητική ιδιωτικοποίησή του». Γι’ αυτό, συνάδελφοι και </w:t>
      </w:r>
      <w:proofErr w:type="spellStart"/>
      <w:r>
        <w:rPr>
          <w:rFonts w:eastAsia="Times New Roman" w:cs="Times New Roman"/>
          <w:szCs w:val="24"/>
        </w:rPr>
        <w:t>συναδέλφισσ</w:t>
      </w:r>
      <w:r>
        <w:rPr>
          <w:rFonts w:eastAsia="Times New Roman" w:cs="Times New Roman"/>
          <w:szCs w:val="24"/>
        </w:rPr>
        <w:t>ες</w:t>
      </w:r>
      <w:proofErr w:type="spellEnd"/>
      <w:r>
        <w:rPr>
          <w:rFonts w:eastAsia="Times New Roman" w:cs="Times New Roman"/>
          <w:szCs w:val="24"/>
        </w:rPr>
        <w:t xml:space="preserve">, θεωρούμε ότι με αυτό το σχέδιο νόμου η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υ</w:t>
      </w:r>
      <w:r>
        <w:rPr>
          <w:rFonts w:eastAsia="Times New Roman" w:cs="Times New Roman"/>
          <w:szCs w:val="24"/>
        </w:rPr>
        <w:t xml:space="preserve">γεία πραγματικά αναγεννιέται. </w:t>
      </w:r>
    </w:p>
    <w:p w14:paraId="428C39D7"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w:t>
      </w:r>
    </w:p>
    <w:p w14:paraId="428C39D8"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28C39D9" w14:textId="77777777" w:rsidR="00CF256A" w:rsidRDefault="008A1C0A">
      <w:pPr>
        <w:spacing w:line="600" w:lineRule="auto"/>
        <w:jc w:val="both"/>
        <w:rPr>
          <w:rFonts w:eastAsia="Times New Roman"/>
          <w:bCs/>
          <w:szCs w:val="24"/>
        </w:rPr>
      </w:pPr>
      <w:r>
        <w:rPr>
          <w:rFonts w:eastAsia="Times New Roman" w:cs="Times New Roman"/>
          <w:szCs w:val="24"/>
        </w:rPr>
        <w:t xml:space="preserve"> </w:t>
      </w:r>
      <w:r>
        <w:rPr>
          <w:rFonts w:eastAsia="Times New Roman"/>
          <w:b/>
          <w:bCs/>
          <w:szCs w:val="24"/>
        </w:rPr>
        <w:tab/>
      </w:r>
      <w:r>
        <w:rPr>
          <w:rFonts w:eastAsia="Times New Roman"/>
          <w:b/>
          <w:bCs/>
          <w:szCs w:val="24"/>
        </w:rPr>
        <w:t>ΠΡΟΕΔΡΕΥΩΝ (Δημήτριος Καμμένος):</w:t>
      </w:r>
      <w:r>
        <w:rPr>
          <w:rFonts w:eastAsia="Times New Roman"/>
          <w:bCs/>
          <w:szCs w:val="24"/>
        </w:rPr>
        <w:t xml:space="preserve"> Ευχαριστούμε πολύ τη συνάδελφο κ. </w:t>
      </w:r>
      <w:proofErr w:type="spellStart"/>
      <w:r>
        <w:rPr>
          <w:rFonts w:eastAsia="Times New Roman"/>
          <w:bCs/>
          <w:szCs w:val="24"/>
        </w:rPr>
        <w:t>Θελερίτη</w:t>
      </w:r>
      <w:proofErr w:type="spellEnd"/>
      <w:r>
        <w:rPr>
          <w:rFonts w:eastAsia="Times New Roman"/>
          <w:bCs/>
          <w:szCs w:val="24"/>
        </w:rPr>
        <w:t>.</w:t>
      </w:r>
    </w:p>
    <w:p w14:paraId="428C39DA" w14:textId="77777777" w:rsidR="00CF256A" w:rsidRDefault="008A1C0A">
      <w:pPr>
        <w:spacing w:line="600" w:lineRule="auto"/>
        <w:ind w:firstLine="720"/>
        <w:jc w:val="both"/>
        <w:rPr>
          <w:rFonts w:eastAsia="Times New Roman"/>
          <w:bCs/>
          <w:szCs w:val="24"/>
        </w:rPr>
      </w:pPr>
      <w:r>
        <w:rPr>
          <w:rFonts w:eastAsia="Times New Roman"/>
          <w:bCs/>
          <w:szCs w:val="24"/>
        </w:rPr>
        <w:t xml:space="preserve">Τον λόγο έχει ο κ. Χουσεΐν </w:t>
      </w:r>
      <w:proofErr w:type="spellStart"/>
      <w:r>
        <w:rPr>
          <w:rFonts w:eastAsia="Times New Roman"/>
          <w:bCs/>
          <w:szCs w:val="24"/>
        </w:rPr>
        <w:t>Ζεϊμπέκ</w:t>
      </w:r>
      <w:proofErr w:type="spellEnd"/>
      <w:r>
        <w:rPr>
          <w:rFonts w:eastAsia="Times New Roman"/>
          <w:bCs/>
          <w:szCs w:val="24"/>
        </w:rPr>
        <w:t>.</w:t>
      </w:r>
    </w:p>
    <w:p w14:paraId="428C39DB" w14:textId="77777777" w:rsidR="00CF256A" w:rsidRDefault="008A1C0A">
      <w:pPr>
        <w:spacing w:line="600" w:lineRule="auto"/>
        <w:ind w:firstLine="720"/>
        <w:jc w:val="both"/>
        <w:rPr>
          <w:rFonts w:eastAsia="Times New Roman"/>
          <w:bCs/>
          <w:szCs w:val="24"/>
        </w:rPr>
      </w:pPr>
      <w:r>
        <w:rPr>
          <w:rFonts w:eastAsia="Times New Roman"/>
          <w:b/>
          <w:bCs/>
          <w:szCs w:val="24"/>
        </w:rPr>
        <w:t xml:space="preserve">ΧΟΥΣΕΪΝ ΖΕΪΜΠΕΚ: </w:t>
      </w:r>
      <w:r>
        <w:rPr>
          <w:rFonts w:eastAsia="Times New Roman"/>
          <w:bCs/>
          <w:szCs w:val="24"/>
        </w:rPr>
        <w:t>Ευχαριστώ, κύριε Πρόεδρε.</w:t>
      </w:r>
    </w:p>
    <w:p w14:paraId="428C39DC" w14:textId="77777777" w:rsidR="00CF256A" w:rsidRDefault="008A1C0A">
      <w:pPr>
        <w:spacing w:line="600" w:lineRule="auto"/>
        <w:ind w:firstLine="720"/>
        <w:jc w:val="both"/>
        <w:rPr>
          <w:rFonts w:eastAsia="Times New Roman"/>
          <w:bCs/>
          <w:szCs w:val="24"/>
        </w:rPr>
      </w:pPr>
      <w:r>
        <w:rPr>
          <w:rFonts w:eastAsia="Times New Roman"/>
          <w:bCs/>
          <w:szCs w:val="24"/>
        </w:rPr>
        <w:t>Κυρίες και κύριοι Βουλευτές, το 2015 όταν αναλάβαμε τη διακυβέρνηση της χώρας, ένας από τους βασικούς στόχους μας ήταν και συνεχίζει να είναι η αποκατάσταση του χώρου της υγείας, μετά την καταστροφή που έφεραν σε</w:t>
      </w:r>
      <w:r>
        <w:rPr>
          <w:rFonts w:eastAsia="Times New Roman"/>
          <w:bCs/>
          <w:szCs w:val="24"/>
        </w:rPr>
        <w:t xml:space="preserve"> αυτόν τα μνημόνια και οι πολιτικές των προηγούμενων κυβερνήσεων.</w:t>
      </w:r>
    </w:p>
    <w:p w14:paraId="428C39DD"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 xml:space="preserve">Παρά την εκτεταμένη ζημιά στο </w:t>
      </w:r>
      <w:r>
        <w:rPr>
          <w:rFonts w:eastAsia="Times New Roman"/>
          <w:bCs/>
          <w:szCs w:val="24"/>
        </w:rPr>
        <w:t>Ε</w:t>
      </w:r>
      <w:r>
        <w:rPr>
          <w:rFonts w:eastAsia="Times New Roman"/>
          <w:bCs/>
          <w:szCs w:val="24"/>
        </w:rPr>
        <w:t xml:space="preserve">θνικό </w:t>
      </w:r>
      <w:r>
        <w:rPr>
          <w:rFonts w:eastAsia="Times New Roman"/>
          <w:bCs/>
          <w:szCs w:val="24"/>
        </w:rPr>
        <w:t>Σ</w:t>
      </w:r>
      <w:r>
        <w:rPr>
          <w:rFonts w:eastAsia="Times New Roman"/>
          <w:bCs/>
          <w:szCs w:val="24"/>
        </w:rPr>
        <w:t xml:space="preserve">ύστημα </w:t>
      </w:r>
      <w:r>
        <w:rPr>
          <w:rFonts w:eastAsia="Times New Roman"/>
          <w:bCs/>
          <w:szCs w:val="24"/>
        </w:rPr>
        <w:t>Υ</w:t>
      </w:r>
      <w:r>
        <w:rPr>
          <w:rFonts w:eastAsia="Times New Roman"/>
          <w:bCs/>
          <w:szCs w:val="24"/>
        </w:rPr>
        <w:t>γείας -ζημιά που εσείς προκαλέσατε- ερχόμαστε τώρα δύο χρόνια μετά και νομοθετούμε το επιστέγασμα μια</w:t>
      </w:r>
      <w:r>
        <w:rPr>
          <w:rFonts w:eastAsia="Times New Roman"/>
          <w:bCs/>
          <w:szCs w:val="24"/>
        </w:rPr>
        <w:t>ς</w:t>
      </w:r>
      <w:r>
        <w:rPr>
          <w:rFonts w:eastAsia="Times New Roman"/>
          <w:bCs/>
          <w:szCs w:val="24"/>
        </w:rPr>
        <w:t xml:space="preserve"> μεγάλης μεταρρύθμισης στον χώρο της υγεία</w:t>
      </w:r>
      <w:r>
        <w:rPr>
          <w:rFonts w:eastAsia="Times New Roman"/>
          <w:bCs/>
          <w:szCs w:val="24"/>
        </w:rPr>
        <w:t xml:space="preserve">ς. </w:t>
      </w:r>
    </w:p>
    <w:p w14:paraId="428C39DE" w14:textId="77777777" w:rsidR="00CF256A" w:rsidRDefault="008A1C0A">
      <w:pPr>
        <w:spacing w:line="600" w:lineRule="auto"/>
        <w:ind w:firstLine="720"/>
        <w:jc w:val="both"/>
        <w:rPr>
          <w:rFonts w:eastAsia="Times New Roman"/>
          <w:bCs/>
          <w:szCs w:val="24"/>
        </w:rPr>
      </w:pPr>
      <w:r>
        <w:rPr>
          <w:rFonts w:eastAsia="Times New Roman"/>
          <w:bCs/>
          <w:szCs w:val="24"/>
        </w:rPr>
        <w:t xml:space="preserve">Η προσπάθειά σας να υποβαθμίσετε τη δημόσια υγεία στα μάτια των πολιτών με περικοπές, </w:t>
      </w:r>
      <w:proofErr w:type="spellStart"/>
      <w:r>
        <w:rPr>
          <w:rFonts w:eastAsia="Times New Roman"/>
          <w:bCs/>
          <w:szCs w:val="24"/>
        </w:rPr>
        <w:t>υποχρηματοδότηση</w:t>
      </w:r>
      <w:proofErr w:type="spellEnd"/>
      <w:r>
        <w:rPr>
          <w:rFonts w:eastAsia="Times New Roman"/>
          <w:bCs/>
          <w:szCs w:val="24"/>
        </w:rPr>
        <w:t xml:space="preserve">, με κενά, ελλείψεις, διαφθορά, διαπλοκή κατά την περίοδο της διακυβέρνησής σας, αλλά ακόμη και σήμερα η προσπάθεια να ευτελίσετε τη δημόσια υγεία σε </w:t>
      </w:r>
      <w:r>
        <w:rPr>
          <w:rFonts w:eastAsia="Times New Roman"/>
          <w:bCs/>
          <w:szCs w:val="24"/>
        </w:rPr>
        <w:t>αγαστή συνεργασία με τα μέσα μαζικής ενημέρωσης, ευτυχώς, δεν θα πετύχει. Δεν θα πετύχει, γιατί αυτή η πρωτοβουλία του Υπουργείου Υγείας βασίζεται στην πεποίθησή μας ότι η υγεία αποτελεί θεμελιώδες δικαίωμα, κοινωνικό αγαθό και όχι εμπόρευμα.</w:t>
      </w:r>
    </w:p>
    <w:p w14:paraId="428C39DF" w14:textId="77777777" w:rsidR="00CF256A" w:rsidRDefault="008A1C0A">
      <w:pPr>
        <w:spacing w:line="600" w:lineRule="auto"/>
        <w:ind w:firstLine="720"/>
        <w:jc w:val="both"/>
        <w:rPr>
          <w:rFonts w:eastAsia="Times New Roman"/>
          <w:bCs/>
          <w:szCs w:val="24"/>
        </w:rPr>
      </w:pPr>
      <w:r>
        <w:rPr>
          <w:rFonts w:eastAsia="Times New Roman"/>
          <w:bCs/>
          <w:szCs w:val="24"/>
        </w:rPr>
        <w:t>Με τον ν.4268</w:t>
      </w:r>
      <w:r>
        <w:rPr>
          <w:rFonts w:eastAsia="Times New Roman"/>
          <w:bCs/>
          <w:szCs w:val="24"/>
        </w:rPr>
        <w:t>/2016 έγινε πράξη η πρόσβαση των ανασφάλιστων στο δημόσιο σύστημα υγείας, ενώ στο άρθρο 73 του παρόντος νόμου διαγράφονται και οι οφειλές στην εφορία των ανασφάλιστων πολιτών που προέρχονταν από τη νοσηλεία τους σε δημόσιες δομές υγείας.</w:t>
      </w:r>
    </w:p>
    <w:p w14:paraId="428C39E0" w14:textId="77777777" w:rsidR="00CF256A" w:rsidRDefault="008A1C0A">
      <w:pPr>
        <w:spacing w:line="600" w:lineRule="auto"/>
        <w:ind w:firstLine="720"/>
        <w:jc w:val="both"/>
        <w:rPr>
          <w:rFonts w:eastAsia="Times New Roman"/>
          <w:bCs/>
          <w:szCs w:val="24"/>
        </w:rPr>
      </w:pPr>
      <w:r>
        <w:rPr>
          <w:rFonts w:eastAsia="Times New Roman"/>
          <w:bCs/>
          <w:szCs w:val="24"/>
        </w:rPr>
        <w:t>Η συγκεκριμένη διά</w:t>
      </w:r>
      <w:r>
        <w:rPr>
          <w:rFonts w:eastAsia="Times New Roman"/>
          <w:bCs/>
          <w:szCs w:val="24"/>
        </w:rPr>
        <w:t xml:space="preserve">ταξη αποτελεί την αποκατάσταση της αδικίας του κράτους προς τους ανασφάλιστους πολίτες, γιατί ένα </w:t>
      </w:r>
      <w:r>
        <w:rPr>
          <w:rFonts w:eastAsia="Times New Roman"/>
          <w:bCs/>
          <w:szCs w:val="24"/>
        </w:rPr>
        <w:lastRenderedPageBreak/>
        <w:t>σύγχρονο δημοκρατικό και κοινωνικά ευαίσθητο κράτος οφείλει να διασφαλίζει σε όλους την πρόσβαση στο δημόσιο σύστημα υγείας χωρίς χρεώσεις.</w:t>
      </w:r>
    </w:p>
    <w:p w14:paraId="428C39E1" w14:textId="77777777" w:rsidR="00CF256A" w:rsidRDefault="008A1C0A">
      <w:pPr>
        <w:spacing w:line="600" w:lineRule="auto"/>
        <w:ind w:firstLine="720"/>
        <w:jc w:val="both"/>
        <w:rPr>
          <w:rFonts w:eastAsia="Times New Roman"/>
          <w:bCs/>
          <w:szCs w:val="24"/>
        </w:rPr>
      </w:pPr>
      <w:r>
        <w:rPr>
          <w:rFonts w:eastAsia="Times New Roman"/>
          <w:bCs/>
          <w:szCs w:val="24"/>
        </w:rPr>
        <w:t>Θα ήθελα να αναφερ</w:t>
      </w:r>
      <w:r>
        <w:rPr>
          <w:rFonts w:eastAsia="Times New Roman"/>
          <w:bCs/>
          <w:szCs w:val="24"/>
        </w:rPr>
        <w:t xml:space="preserve">θώ, φυσικά, στις γενικές αρχές της πρωτοβάθμιας φροντίδας υγείας με τις δημόσιες μονάδες παροχής υπηρεσιών όπως οι </w:t>
      </w:r>
      <w:r>
        <w:rPr>
          <w:rFonts w:eastAsia="Times New Roman"/>
          <w:bCs/>
          <w:szCs w:val="24"/>
        </w:rPr>
        <w:t>τ</w:t>
      </w:r>
      <w:r>
        <w:rPr>
          <w:rFonts w:eastAsia="Times New Roman"/>
          <w:bCs/>
          <w:szCs w:val="24"/>
        </w:rPr>
        <w:t xml:space="preserve">οπικές </w:t>
      </w:r>
      <w:r>
        <w:rPr>
          <w:rFonts w:eastAsia="Times New Roman"/>
          <w:bCs/>
          <w:szCs w:val="24"/>
        </w:rPr>
        <w:t>μ</w:t>
      </w:r>
      <w:r>
        <w:rPr>
          <w:rFonts w:eastAsia="Times New Roman"/>
          <w:bCs/>
          <w:szCs w:val="24"/>
        </w:rPr>
        <w:t xml:space="preserve">ονάδες </w:t>
      </w:r>
      <w:r>
        <w:rPr>
          <w:rFonts w:eastAsia="Times New Roman"/>
          <w:bCs/>
          <w:szCs w:val="24"/>
        </w:rPr>
        <w:t>υ</w:t>
      </w:r>
      <w:r>
        <w:rPr>
          <w:rFonts w:eastAsia="Times New Roman"/>
          <w:bCs/>
          <w:szCs w:val="24"/>
        </w:rPr>
        <w:t xml:space="preserve">γείας, τα </w:t>
      </w:r>
      <w:r>
        <w:rPr>
          <w:rFonts w:eastAsia="Times New Roman"/>
          <w:bCs/>
          <w:szCs w:val="24"/>
        </w:rPr>
        <w:t>π</w:t>
      </w:r>
      <w:r>
        <w:rPr>
          <w:rFonts w:eastAsia="Times New Roman"/>
          <w:bCs/>
          <w:szCs w:val="24"/>
        </w:rPr>
        <w:t xml:space="preserve">εριφερειακά </w:t>
      </w:r>
      <w:r>
        <w:rPr>
          <w:rFonts w:eastAsia="Times New Roman"/>
          <w:bCs/>
          <w:szCs w:val="24"/>
        </w:rPr>
        <w:t>ι</w:t>
      </w:r>
      <w:r>
        <w:rPr>
          <w:rFonts w:eastAsia="Times New Roman"/>
          <w:bCs/>
          <w:szCs w:val="24"/>
        </w:rPr>
        <w:t xml:space="preserve">ατρεία, τα </w:t>
      </w:r>
      <w:r>
        <w:rPr>
          <w:rFonts w:eastAsia="Times New Roman"/>
          <w:bCs/>
          <w:szCs w:val="24"/>
        </w:rPr>
        <w:t>π</w:t>
      </w:r>
      <w:r>
        <w:rPr>
          <w:rFonts w:eastAsia="Times New Roman"/>
          <w:bCs/>
          <w:szCs w:val="24"/>
        </w:rPr>
        <w:t xml:space="preserve">ολυδύναμα </w:t>
      </w:r>
      <w:r>
        <w:rPr>
          <w:rFonts w:eastAsia="Times New Roman"/>
          <w:bCs/>
          <w:szCs w:val="24"/>
        </w:rPr>
        <w:t>π</w:t>
      </w:r>
      <w:r>
        <w:rPr>
          <w:rFonts w:eastAsia="Times New Roman"/>
          <w:bCs/>
          <w:szCs w:val="24"/>
        </w:rPr>
        <w:t xml:space="preserve">εριφερειακά </w:t>
      </w:r>
      <w:r>
        <w:rPr>
          <w:rFonts w:eastAsia="Times New Roman"/>
          <w:bCs/>
          <w:szCs w:val="24"/>
        </w:rPr>
        <w:t>ι</w:t>
      </w:r>
      <w:r>
        <w:rPr>
          <w:rFonts w:eastAsia="Times New Roman"/>
          <w:bCs/>
          <w:szCs w:val="24"/>
        </w:rPr>
        <w:t xml:space="preserve">ατρεία, τα </w:t>
      </w:r>
      <w:r>
        <w:rPr>
          <w:rFonts w:eastAsia="Times New Roman"/>
          <w:bCs/>
          <w:szCs w:val="24"/>
        </w:rPr>
        <w:t>ε</w:t>
      </w:r>
      <w:r>
        <w:rPr>
          <w:rFonts w:eastAsia="Times New Roman"/>
          <w:bCs/>
          <w:szCs w:val="24"/>
        </w:rPr>
        <w:t xml:space="preserve">ιδικά </w:t>
      </w:r>
      <w:r>
        <w:rPr>
          <w:rFonts w:eastAsia="Times New Roman"/>
          <w:bCs/>
          <w:szCs w:val="24"/>
        </w:rPr>
        <w:t>π</w:t>
      </w:r>
      <w:r>
        <w:rPr>
          <w:rFonts w:eastAsia="Times New Roman"/>
          <w:bCs/>
          <w:szCs w:val="24"/>
        </w:rPr>
        <w:t xml:space="preserve">εριφερειακά </w:t>
      </w:r>
      <w:r>
        <w:rPr>
          <w:rFonts w:eastAsia="Times New Roman"/>
          <w:bCs/>
          <w:szCs w:val="24"/>
        </w:rPr>
        <w:t>ι</w:t>
      </w:r>
      <w:r>
        <w:rPr>
          <w:rFonts w:eastAsia="Times New Roman"/>
          <w:bCs/>
          <w:szCs w:val="24"/>
        </w:rPr>
        <w:t xml:space="preserve">ατρεία και τα </w:t>
      </w:r>
      <w:r>
        <w:rPr>
          <w:rFonts w:eastAsia="Times New Roman"/>
          <w:bCs/>
          <w:szCs w:val="24"/>
        </w:rPr>
        <w:t>τ</w:t>
      </w:r>
      <w:r>
        <w:rPr>
          <w:rFonts w:eastAsia="Times New Roman"/>
          <w:bCs/>
          <w:szCs w:val="24"/>
        </w:rPr>
        <w:t xml:space="preserve">οπικά </w:t>
      </w:r>
      <w:r>
        <w:rPr>
          <w:rFonts w:eastAsia="Times New Roman"/>
          <w:bCs/>
          <w:szCs w:val="24"/>
        </w:rPr>
        <w:t>ι</w:t>
      </w:r>
      <w:r>
        <w:rPr>
          <w:rFonts w:eastAsia="Times New Roman"/>
          <w:bCs/>
          <w:szCs w:val="24"/>
        </w:rPr>
        <w:t>ατρεία, τα</w:t>
      </w:r>
      <w:r>
        <w:rPr>
          <w:rFonts w:eastAsia="Times New Roman"/>
          <w:bCs/>
          <w:szCs w:val="24"/>
        </w:rPr>
        <w:t xml:space="preserve"> οποία δημιουργούν ένα πλαίσιο οργάνωσης για την πρωτοβάθμια φροντίδα υγείας.</w:t>
      </w:r>
    </w:p>
    <w:p w14:paraId="428C39E2" w14:textId="77777777" w:rsidR="00CF256A" w:rsidRDefault="008A1C0A">
      <w:pPr>
        <w:spacing w:line="600" w:lineRule="auto"/>
        <w:ind w:firstLine="720"/>
        <w:jc w:val="both"/>
        <w:rPr>
          <w:rFonts w:eastAsia="Times New Roman"/>
          <w:bCs/>
          <w:szCs w:val="24"/>
        </w:rPr>
      </w:pPr>
      <w:r>
        <w:rPr>
          <w:rFonts w:eastAsia="Times New Roman"/>
          <w:bCs/>
          <w:szCs w:val="24"/>
        </w:rPr>
        <w:t>Βασικός τους στόχος είναι η πρόληψη των νοσημάτων, η προαγωγή της υγείας, η διάγνωση, η θεραπεία, η αποκατάσταση και η ολοκληρωμένη φροντίδα του πληθυσμού με βάση τις αρχές της δ</w:t>
      </w:r>
      <w:r>
        <w:rPr>
          <w:rFonts w:eastAsia="Times New Roman"/>
          <w:bCs/>
          <w:szCs w:val="24"/>
        </w:rPr>
        <w:t xml:space="preserve">ωρεάν, καθολικής και ισότιμης πρόσβασης. </w:t>
      </w:r>
    </w:p>
    <w:p w14:paraId="428C39E3" w14:textId="77777777" w:rsidR="00CF256A" w:rsidRDefault="008A1C0A">
      <w:pPr>
        <w:spacing w:line="600" w:lineRule="auto"/>
        <w:ind w:firstLine="720"/>
        <w:jc w:val="both"/>
        <w:rPr>
          <w:rFonts w:eastAsia="Times New Roman"/>
          <w:bCs/>
          <w:szCs w:val="24"/>
        </w:rPr>
      </w:pPr>
      <w:r>
        <w:rPr>
          <w:rFonts w:eastAsia="Times New Roman"/>
          <w:bCs/>
          <w:szCs w:val="24"/>
        </w:rPr>
        <w:t>Ο θεσμός του οικογενειακού ιατρού, που στις άλλες χώρες θεωρείται ο θεμέλιος λίθος της πρωτοβάθμιας φροντίδας υγείας, με το νέο πλαίσιο επαναπροσδιορίζεται. Στην Ελλάδα ευελπιστούμε ο άγνωστος αυτός θεσμός να αποτε</w:t>
      </w:r>
      <w:r>
        <w:rPr>
          <w:rFonts w:eastAsia="Times New Roman"/>
          <w:bCs/>
          <w:szCs w:val="24"/>
        </w:rPr>
        <w:t>λέσει το σημείο της πρώτης ιατρικής επαφής με το σύστημα πρωτοβάθμιας φροντίδας υγείας και να έχει τον πρώτο λόγο στα προβλήματα υγείας που αντιμετωπίζει ο κάθε ασθενής.</w:t>
      </w:r>
    </w:p>
    <w:p w14:paraId="428C39E4" w14:textId="77777777" w:rsidR="00CF256A" w:rsidRDefault="008A1C0A">
      <w:pPr>
        <w:spacing w:line="600" w:lineRule="auto"/>
        <w:ind w:firstLine="720"/>
        <w:jc w:val="both"/>
        <w:rPr>
          <w:rFonts w:eastAsia="Times New Roman"/>
          <w:bCs/>
          <w:szCs w:val="24"/>
        </w:rPr>
      </w:pPr>
      <w:r>
        <w:rPr>
          <w:rFonts w:eastAsia="Times New Roman"/>
          <w:bCs/>
          <w:szCs w:val="24"/>
        </w:rPr>
        <w:lastRenderedPageBreak/>
        <w:t xml:space="preserve">Επίσης, ο </w:t>
      </w:r>
      <w:r>
        <w:rPr>
          <w:rFonts w:eastAsia="Times New Roman"/>
          <w:bCs/>
          <w:szCs w:val="24"/>
        </w:rPr>
        <w:t>α</w:t>
      </w:r>
      <w:r>
        <w:rPr>
          <w:rFonts w:eastAsia="Times New Roman"/>
          <w:bCs/>
          <w:szCs w:val="24"/>
        </w:rPr>
        <w:t xml:space="preserve">τομικός </w:t>
      </w:r>
      <w:r>
        <w:rPr>
          <w:rFonts w:eastAsia="Times New Roman"/>
          <w:bCs/>
          <w:szCs w:val="24"/>
        </w:rPr>
        <w:t>η</w:t>
      </w:r>
      <w:r>
        <w:rPr>
          <w:rFonts w:eastAsia="Times New Roman"/>
          <w:bCs/>
          <w:szCs w:val="24"/>
        </w:rPr>
        <w:t xml:space="preserve">λεκτρονικός </w:t>
      </w:r>
      <w:r>
        <w:rPr>
          <w:rFonts w:eastAsia="Times New Roman"/>
          <w:bCs/>
          <w:szCs w:val="24"/>
        </w:rPr>
        <w:t>φ</w:t>
      </w:r>
      <w:r>
        <w:rPr>
          <w:rFonts w:eastAsia="Times New Roman"/>
          <w:bCs/>
          <w:szCs w:val="24"/>
        </w:rPr>
        <w:t xml:space="preserve">άκελος </w:t>
      </w:r>
      <w:r>
        <w:rPr>
          <w:rFonts w:eastAsia="Times New Roman"/>
          <w:bCs/>
          <w:szCs w:val="24"/>
        </w:rPr>
        <w:t>υ</w:t>
      </w:r>
      <w:r>
        <w:rPr>
          <w:rFonts w:eastAsia="Times New Roman"/>
          <w:bCs/>
          <w:szCs w:val="24"/>
        </w:rPr>
        <w:t>γείας το</w:t>
      </w:r>
      <w:r>
        <w:rPr>
          <w:rFonts w:eastAsia="Times New Roman"/>
          <w:bCs/>
          <w:szCs w:val="24"/>
        </w:rPr>
        <w:t>ύ</w:t>
      </w:r>
      <w:r>
        <w:rPr>
          <w:rFonts w:eastAsia="Times New Roman"/>
          <w:bCs/>
          <w:szCs w:val="24"/>
        </w:rPr>
        <w:t xml:space="preserve"> πολίτη εξασφαλίζει την κατάλληλη θε</w:t>
      </w:r>
      <w:r>
        <w:rPr>
          <w:rFonts w:eastAsia="Times New Roman"/>
          <w:bCs/>
          <w:szCs w:val="24"/>
        </w:rPr>
        <w:t xml:space="preserve">ραπεία και την επαρκή υγειονομική φροντίδα του για την παραπομπή του στα άλλα επίπεδα του συστήματος υγείας. </w:t>
      </w:r>
    </w:p>
    <w:p w14:paraId="428C39E5" w14:textId="77777777" w:rsidR="00CF256A" w:rsidRDefault="008A1C0A">
      <w:pPr>
        <w:spacing w:line="600" w:lineRule="auto"/>
        <w:ind w:firstLine="720"/>
        <w:jc w:val="both"/>
        <w:rPr>
          <w:rFonts w:eastAsia="Times New Roman"/>
          <w:bCs/>
          <w:szCs w:val="24"/>
        </w:rPr>
      </w:pPr>
      <w:r>
        <w:rPr>
          <w:rFonts w:eastAsia="Times New Roman"/>
          <w:bCs/>
          <w:szCs w:val="24"/>
        </w:rPr>
        <w:t>Η στήριξη όλων των παραπάνω δομών πρωτοβάθμιας φροντίδας υγείας αποσκοπεί στη σημαντική αποσυμφόρηση των επιβαρυμένων νοσοκομείων μας και νοικοκυρ</w:t>
      </w:r>
      <w:r>
        <w:rPr>
          <w:rFonts w:eastAsia="Times New Roman"/>
          <w:bCs/>
          <w:szCs w:val="24"/>
        </w:rPr>
        <w:t xml:space="preserve">εύει τις βαθμίδες υγείας, με εξαίρεση τα τμήματα επειγόντων περιστατικών τα οποία γίνονται αυτοτελή και ενισχύονται με επιπλέον </w:t>
      </w:r>
      <w:r>
        <w:rPr>
          <w:rFonts w:eastAsia="Times New Roman"/>
          <w:bCs/>
          <w:szCs w:val="24"/>
        </w:rPr>
        <w:t>τετρακόσιες εξήντα πέντε</w:t>
      </w:r>
      <w:r>
        <w:rPr>
          <w:rFonts w:eastAsia="Times New Roman"/>
          <w:bCs/>
          <w:szCs w:val="24"/>
        </w:rPr>
        <w:t xml:space="preserve"> θέσεις ειδικευμένων ιατρών, ώστε να μπορούν να ανταποκρίνονται στις ανάγκες των πολιτών.</w:t>
      </w:r>
    </w:p>
    <w:p w14:paraId="428C39E6" w14:textId="77777777" w:rsidR="00CF256A" w:rsidRDefault="008A1C0A">
      <w:pPr>
        <w:spacing w:line="600" w:lineRule="auto"/>
        <w:ind w:firstLine="720"/>
        <w:jc w:val="both"/>
        <w:rPr>
          <w:rFonts w:eastAsia="Times New Roman"/>
          <w:bCs/>
          <w:szCs w:val="24"/>
        </w:rPr>
      </w:pPr>
      <w:r>
        <w:rPr>
          <w:rFonts w:eastAsia="Times New Roman"/>
          <w:bCs/>
          <w:szCs w:val="24"/>
        </w:rPr>
        <w:t>Κυρίες και κύρ</w:t>
      </w:r>
      <w:r>
        <w:rPr>
          <w:rFonts w:eastAsia="Times New Roman"/>
          <w:bCs/>
          <w:szCs w:val="24"/>
        </w:rPr>
        <w:t>ιοι συνάδελφοι, η Κυβέρνηση με το νομοσχέδιο για την υγεία αποδεικνύει έμπρακτα ότι, για εμάς, η ελεύθερη πρόσβαση στις υπηρεσίες υγείας είναι τεράστιας σημασίας. Για εμάς, η πρωτοβάθμια υγεία δεν σημαίνει ιδιώτης γιατρός και ιδιωτικά νοσοκομεία, ούτε ελεύ</w:t>
      </w:r>
      <w:r>
        <w:rPr>
          <w:rFonts w:eastAsia="Times New Roman"/>
          <w:bCs/>
          <w:szCs w:val="24"/>
        </w:rPr>
        <w:t xml:space="preserve">θερη επιλογή με τους κανόνες της αγοράς. Εμείς θεωρούμε ότι η πολιτεία οφείλει να διασφαλίζει το δικαίωμα στην υγεία. </w:t>
      </w:r>
    </w:p>
    <w:p w14:paraId="428C39E7" w14:textId="77777777" w:rsidR="00CF256A" w:rsidRDefault="008A1C0A">
      <w:pPr>
        <w:spacing w:line="600" w:lineRule="auto"/>
        <w:ind w:firstLine="720"/>
        <w:jc w:val="both"/>
        <w:rPr>
          <w:rFonts w:eastAsia="Times New Roman"/>
          <w:bCs/>
          <w:szCs w:val="24"/>
        </w:rPr>
      </w:pPr>
      <w:r>
        <w:rPr>
          <w:rFonts w:eastAsia="Times New Roman"/>
          <w:bCs/>
          <w:szCs w:val="24"/>
        </w:rPr>
        <w:t xml:space="preserve">Εμείς, σε αντίθεση με εσάς, δεν θεωρούμε ότι η υγεία μπορεί να είναι εμπορεύσιμο αγαθό ούτε τα νοσοκομεία μας είναι είδη </w:t>
      </w:r>
      <w:r>
        <w:rPr>
          <w:rFonts w:eastAsia="Times New Roman"/>
          <w:bCs/>
          <w:szCs w:val="24"/>
        </w:rPr>
        <w:lastRenderedPageBreak/>
        <w:t>προς πώληση, πόσ</w:t>
      </w:r>
      <w:r>
        <w:rPr>
          <w:rFonts w:eastAsia="Times New Roman"/>
          <w:bCs/>
          <w:szCs w:val="24"/>
        </w:rPr>
        <w:t>ο μάλλον να γίνονται αντικείμενο μεθοδεύσεων, όπως στην περίπτωση του «</w:t>
      </w:r>
      <w:r>
        <w:rPr>
          <w:rFonts w:eastAsia="Times New Roman"/>
          <w:bCs/>
          <w:szCs w:val="24"/>
        </w:rPr>
        <w:t>ΕΡΡΙΚΟΣ ΝΤΥΝΑΝ</w:t>
      </w:r>
      <w:r>
        <w:rPr>
          <w:rFonts w:eastAsia="Times New Roman"/>
          <w:bCs/>
          <w:szCs w:val="24"/>
        </w:rPr>
        <w:t>».</w:t>
      </w:r>
    </w:p>
    <w:p w14:paraId="428C39E8" w14:textId="77777777" w:rsidR="00CF256A" w:rsidRDefault="008A1C0A">
      <w:pPr>
        <w:spacing w:line="600" w:lineRule="auto"/>
        <w:ind w:firstLine="720"/>
        <w:jc w:val="both"/>
        <w:rPr>
          <w:rFonts w:eastAsia="Times New Roman"/>
          <w:bCs/>
          <w:szCs w:val="24"/>
        </w:rPr>
      </w:pPr>
      <w:r>
        <w:rPr>
          <w:rFonts w:eastAsia="Times New Roman"/>
          <w:bCs/>
          <w:szCs w:val="24"/>
        </w:rPr>
        <w:t xml:space="preserve">Η διαφορετική πολιτική </w:t>
      </w:r>
      <w:r>
        <w:rPr>
          <w:rFonts w:eastAsia="Times New Roman"/>
          <w:bCs/>
          <w:szCs w:val="24"/>
        </w:rPr>
        <w:t xml:space="preserve">μας </w:t>
      </w:r>
      <w:r>
        <w:rPr>
          <w:rFonts w:eastAsia="Times New Roman"/>
          <w:bCs/>
          <w:szCs w:val="24"/>
        </w:rPr>
        <w:t>φαίνεται με το χαρακτηριστικό παράδειγμα του Γενικού Νοσοκομείου Ξάνθης. Ήταν ένα νοσοκομείο</w:t>
      </w:r>
      <w:r>
        <w:rPr>
          <w:rFonts w:eastAsia="Times New Roman"/>
          <w:bCs/>
          <w:szCs w:val="24"/>
        </w:rPr>
        <w:t>,</w:t>
      </w:r>
      <w:r>
        <w:rPr>
          <w:rFonts w:eastAsia="Times New Roman"/>
          <w:bCs/>
          <w:szCs w:val="24"/>
        </w:rPr>
        <w:t xml:space="preserve"> </w:t>
      </w:r>
      <w:r>
        <w:rPr>
          <w:rFonts w:eastAsia="Times New Roman"/>
          <w:bCs/>
          <w:szCs w:val="24"/>
        </w:rPr>
        <w:t>το οποίο</w:t>
      </w:r>
      <w:r>
        <w:rPr>
          <w:rFonts w:eastAsia="Times New Roman"/>
          <w:bCs/>
          <w:szCs w:val="24"/>
        </w:rPr>
        <w:t xml:space="preserve"> το είχατε φτάσει στα όρια της κατάρρευ</w:t>
      </w:r>
      <w:r>
        <w:rPr>
          <w:rFonts w:eastAsia="Times New Roman"/>
          <w:bCs/>
          <w:szCs w:val="24"/>
        </w:rPr>
        <w:t>σης και τώρα πληρώνει κανονικά τις υποχρεώσεις του, αφού στο τέλος του 2016 είχε εξοφλήσει όλες τις ληξιπρόθεσμες οφειλές του.</w:t>
      </w:r>
    </w:p>
    <w:p w14:paraId="428C39E9" w14:textId="77777777" w:rsidR="00CF256A" w:rsidRDefault="008A1C0A">
      <w:pPr>
        <w:spacing w:line="600" w:lineRule="auto"/>
        <w:ind w:firstLine="720"/>
        <w:jc w:val="both"/>
        <w:rPr>
          <w:rFonts w:eastAsia="Times New Roman"/>
          <w:bCs/>
          <w:szCs w:val="24"/>
        </w:rPr>
      </w:pPr>
      <w:r>
        <w:rPr>
          <w:rFonts w:eastAsia="Times New Roman"/>
          <w:bCs/>
          <w:szCs w:val="24"/>
        </w:rPr>
        <w:t>Επίσης, ενισχύεται μήνα με τον μήνα με νέες ειδικότητες, επικουρικό προσωπικό και με 2,2 εκατομμύρια ευρώ από το ΕΣΠΑ. Είναι εξαι</w:t>
      </w:r>
      <w:r>
        <w:rPr>
          <w:rFonts w:eastAsia="Times New Roman"/>
          <w:bCs/>
          <w:szCs w:val="24"/>
        </w:rPr>
        <w:t>ρετικά σημαντική η κίνησ</w:t>
      </w:r>
      <w:r>
        <w:rPr>
          <w:rFonts w:eastAsia="Times New Roman"/>
          <w:bCs/>
          <w:szCs w:val="24"/>
        </w:rPr>
        <w:t>η</w:t>
      </w:r>
      <w:r>
        <w:rPr>
          <w:rFonts w:eastAsia="Times New Roman"/>
          <w:bCs/>
          <w:szCs w:val="24"/>
        </w:rPr>
        <w:t xml:space="preserve"> το</w:t>
      </w:r>
      <w:r>
        <w:rPr>
          <w:rFonts w:eastAsia="Times New Roman"/>
          <w:bCs/>
          <w:szCs w:val="24"/>
        </w:rPr>
        <w:t>ύ</w:t>
      </w:r>
      <w:r>
        <w:rPr>
          <w:rFonts w:eastAsia="Times New Roman"/>
          <w:bCs/>
          <w:szCs w:val="24"/>
        </w:rPr>
        <w:t xml:space="preserve"> να αποχωρήσουν οι εργολάβοι, όπως και σε πολλά άλλα νοσοκομεία της χώρας, και η διενέργεια δημόσιων διαγωνισμών για όλα τα υλικά του νοσοκομείου, βάζοντας τέλος σε όλες τις απευθείας αναθέσεις.</w:t>
      </w:r>
    </w:p>
    <w:p w14:paraId="428C39EA"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Έχει μάλιστα προκηρύξει</w:t>
      </w:r>
      <w:r>
        <w:rPr>
          <w:rFonts w:eastAsia="Times New Roman" w:cs="Times New Roman"/>
          <w:szCs w:val="24"/>
        </w:rPr>
        <w:t>,</w:t>
      </w:r>
      <w:r>
        <w:rPr>
          <w:rFonts w:eastAsia="Times New Roman" w:cs="Times New Roman"/>
          <w:szCs w:val="24"/>
        </w:rPr>
        <w:t xml:space="preserve"> ήδη</w:t>
      </w:r>
      <w:r>
        <w:rPr>
          <w:rFonts w:eastAsia="Times New Roman" w:cs="Times New Roman"/>
          <w:szCs w:val="24"/>
        </w:rPr>
        <w:t>,</w:t>
      </w:r>
      <w:r>
        <w:rPr>
          <w:rFonts w:eastAsia="Times New Roman" w:cs="Times New Roman"/>
          <w:szCs w:val="24"/>
        </w:rPr>
        <w:t xml:space="preserve"> τι</w:t>
      </w:r>
      <w:r>
        <w:rPr>
          <w:rFonts w:eastAsia="Times New Roman" w:cs="Times New Roman"/>
          <w:szCs w:val="24"/>
        </w:rPr>
        <w:t>ς αντίστοιχες θέσεις μέσω ΑΣΕΠ για απευθείας συμβάσεις με τους εργαζόμενους στην καθαριότητα, τη φύλαξη και τη σίτιση.</w:t>
      </w:r>
    </w:p>
    <w:p w14:paraId="428C39EB"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Τέλος, ένας πολύ σημαντικός στόχος είναι η αναβάθμιση του ΚΕΦΥΑ και της ιστορικής πισίνας για τα άτομα με αναπηρία. </w:t>
      </w:r>
      <w:r>
        <w:rPr>
          <w:rFonts w:eastAsia="Times New Roman" w:cs="Times New Roman"/>
          <w:szCs w:val="24"/>
        </w:rPr>
        <w:lastRenderedPageBreak/>
        <w:t>Πρόκειται για εγκατασ</w:t>
      </w:r>
      <w:r>
        <w:rPr>
          <w:rFonts w:eastAsia="Times New Roman" w:cs="Times New Roman"/>
          <w:szCs w:val="24"/>
        </w:rPr>
        <w:t xml:space="preserve">τάσεις που προϋπήρχαν, αλλά οι προηγούμενες διοικήσεις, που δεν είχαν σχέδιο, τις άφησαν να σαπίσουν. Ως αποτέλεσμα οι </w:t>
      </w:r>
      <w:proofErr w:type="spellStart"/>
      <w:r>
        <w:rPr>
          <w:rFonts w:eastAsia="Times New Roman" w:cs="Times New Roman"/>
          <w:szCs w:val="24"/>
        </w:rPr>
        <w:t>Ξανθιώτες</w:t>
      </w:r>
      <w:proofErr w:type="spellEnd"/>
      <w:r>
        <w:rPr>
          <w:rFonts w:eastAsia="Times New Roman" w:cs="Times New Roman"/>
          <w:szCs w:val="24"/>
        </w:rPr>
        <w:t xml:space="preserve"> με αναπηρίες αναγκάζονται να πηγαίνουν στις άλλες πόλεις, για να τους παρέχουν τη φροντίδα που χρειάζονται. Για την κατάσταση τ</w:t>
      </w:r>
      <w:r>
        <w:rPr>
          <w:rFonts w:eastAsia="Times New Roman" w:cs="Times New Roman"/>
          <w:szCs w:val="24"/>
        </w:rPr>
        <w:t xml:space="preserve">ου νοσοκομείου μας είμαστε εξαιρετικά περήφανοι και θα συνεχίσουμε να αγωνιζόμαστε για την περαιτέρω βελτίωσή του. </w:t>
      </w:r>
    </w:p>
    <w:p w14:paraId="428C39EC"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Ενδεικτικά της διαπλοκής που επικρατεί στον χώρο του φαρμάκου, επίσης, είναι και τα δημοσιεύματα για υπερβολικές </w:t>
      </w:r>
      <w:proofErr w:type="spellStart"/>
      <w:r>
        <w:rPr>
          <w:rFonts w:eastAsia="Times New Roman" w:cs="Times New Roman"/>
          <w:szCs w:val="24"/>
        </w:rPr>
        <w:t>συνταγογραφήσεις</w:t>
      </w:r>
      <w:proofErr w:type="spellEnd"/>
      <w:r>
        <w:rPr>
          <w:rFonts w:eastAsia="Times New Roman" w:cs="Times New Roman"/>
          <w:szCs w:val="24"/>
        </w:rPr>
        <w:t xml:space="preserve"> σκευασμάτων διατροφής στην </w:t>
      </w:r>
      <w:r>
        <w:rPr>
          <w:rFonts w:eastAsia="Times New Roman" w:cs="Times New Roman"/>
          <w:szCs w:val="24"/>
        </w:rPr>
        <w:t>π</w:t>
      </w:r>
      <w:r>
        <w:rPr>
          <w:rFonts w:eastAsia="Times New Roman" w:cs="Times New Roman"/>
          <w:szCs w:val="24"/>
        </w:rPr>
        <w:t>εριφέρειά μας. Μετά τους ελέγχους της ΥΠΕΔΥΦΚΑ αποκαλύφθηκε το σκάνδαλο στην ανατολική Μακεδονία κ</w:t>
      </w:r>
      <w:r>
        <w:rPr>
          <w:rFonts w:eastAsia="Times New Roman" w:cs="Times New Roman"/>
          <w:szCs w:val="24"/>
        </w:rPr>
        <w:t xml:space="preserve">αι Θράκη. Σίγουρα δεν είναι το μόνο και αποδεικνύει τη λογική που καλλιεργήσατε τόσα χρόνια για τη </w:t>
      </w:r>
      <w:proofErr w:type="spellStart"/>
      <w:r>
        <w:rPr>
          <w:rFonts w:eastAsia="Times New Roman" w:cs="Times New Roman"/>
          <w:szCs w:val="24"/>
        </w:rPr>
        <w:t>συνταγογράφηση</w:t>
      </w:r>
      <w:proofErr w:type="spellEnd"/>
      <w:r>
        <w:rPr>
          <w:rFonts w:eastAsia="Times New Roman" w:cs="Times New Roman"/>
          <w:szCs w:val="24"/>
        </w:rPr>
        <w:t xml:space="preserve"> και τα συμφέροντα γύρω από αυτήν. Για κακή σας τύχη, όμως, επί δικής μας Κυβερνήσεως όλα αυτά θα μπουν σε μια τάξη και οι ένοχοι θα τιμωρηθούν</w:t>
      </w:r>
      <w:r>
        <w:rPr>
          <w:rFonts w:eastAsia="Times New Roman" w:cs="Times New Roman"/>
          <w:szCs w:val="24"/>
        </w:rPr>
        <w:t xml:space="preserve">. </w:t>
      </w:r>
    </w:p>
    <w:p w14:paraId="428C39ED"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Κλείνοντας θα ήθελα να σταθώ στο</w:t>
      </w:r>
      <w:r>
        <w:rPr>
          <w:rFonts w:eastAsia="Times New Roman" w:cs="Times New Roman"/>
          <w:szCs w:val="24"/>
        </w:rPr>
        <w:t xml:space="preserve"> ότι</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αρά τις συνθήκες οικονομικής ασφυξίας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οποίες</w:t>
      </w:r>
      <w:r>
        <w:rPr>
          <w:rFonts w:eastAsia="Times New Roman" w:cs="Times New Roman"/>
          <w:szCs w:val="24"/>
        </w:rPr>
        <w:t xml:space="preserve"> επικρατούν στον χώρο την τελευταία δεκαετία, παρά την προπαγάνδα και την παραφιλολογία, παρά τις αντιλαϊκές πολιτικές των προηγούμενων κυβερνήσεων </w:t>
      </w:r>
      <w:r>
        <w:rPr>
          <w:rFonts w:eastAsia="Times New Roman" w:cs="Times New Roman"/>
          <w:szCs w:val="24"/>
        </w:rPr>
        <w:lastRenderedPageBreak/>
        <w:t xml:space="preserve">και το ξεπούλημα </w:t>
      </w:r>
      <w:r>
        <w:rPr>
          <w:rFonts w:eastAsia="Times New Roman" w:cs="Times New Roman"/>
          <w:szCs w:val="24"/>
        </w:rPr>
        <w:t>νοσοκομείων, εμείς καταφέρνουμε και να αναστρέψουμε την καταστροφή που προκαλέσατε και να στηρίξουμε το κοινωνικό κράτος και να κάνουμε την πρόσβαση στη δημόσια υγεία καθολική, δωρεάν, ισότιμη και διαφανή.</w:t>
      </w:r>
    </w:p>
    <w:p w14:paraId="428C39EE"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28C39EF" w14:textId="77777777" w:rsidR="00CF256A" w:rsidRDefault="008A1C0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w:t>
      </w:r>
      <w:r>
        <w:rPr>
          <w:rFonts w:eastAsia="Times New Roman" w:cs="Times New Roman"/>
          <w:szCs w:val="24"/>
        </w:rPr>
        <w:t>υ ΣΥΡΙΖΑ)</w:t>
      </w:r>
    </w:p>
    <w:p w14:paraId="428C39F0"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πάρα πολύ.</w:t>
      </w:r>
    </w:p>
    <w:p w14:paraId="428C39F1" w14:textId="77777777" w:rsidR="00CF256A" w:rsidRDefault="008A1C0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Ρίζος. Θα ακολουθήσουν η κ. </w:t>
      </w:r>
      <w:proofErr w:type="spellStart"/>
      <w:r>
        <w:rPr>
          <w:rFonts w:eastAsia="Times New Roman" w:cs="Times New Roman"/>
          <w:szCs w:val="24"/>
        </w:rPr>
        <w:t>Κατσαβρία</w:t>
      </w:r>
      <w:proofErr w:type="spellEnd"/>
      <w:r>
        <w:rPr>
          <w:rFonts w:eastAsia="Times New Roman" w:cs="Times New Roman"/>
          <w:szCs w:val="24"/>
        </w:rPr>
        <w:t xml:space="preserve">, μετά η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μετά η κ. Καρακώστα.</w:t>
      </w:r>
    </w:p>
    <w:p w14:paraId="428C39F2" w14:textId="77777777" w:rsidR="00CF256A" w:rsidRDefault="008A1C0A">
      <w:pPr>
        <w:spacing w:line="600" w:lineRule="auto"/>
        <w:ind w:firstLine="720"/>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Κυρίες και κύριοι συνάδελφοι, εγώ θα το πάρω λίγο ανάποδα. Ποιο</w:t>
      </w:r>
      <w:r>
        <w:rPr>
          <w:rFonts w:eastAsia="Times New Roman" w:cs="Times New Roman"/>
          <w:szCs w:val="24"/>
        </w:rPr>
        <w:t xml:space="preserve"> είναι το συνταγματικό καθήκον αυτής της Κυβέρνησης; Η λήψη θετικών μέτρων για την προστασία της υγείας των πολιτών, η οποία αποτελεί ταυτόχρονα αρχή του κοινωνικού κράτους δικαίου.</w:t>
      </w:r>
    </w:p>
    <w:p w14:paraId="428C39F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Τι γράφει η Κυβέρνηση, ο Υπουργός Υγείας στην αιτιολογική έκθεση; Η στρατη</w:t>
      </w:r>
      <w:r w:rsidRPr="00F41414">
        <w:rPr>
          <w:rFonts w:eastAsia="Times New Roman" w:cs="Times New Roman"/>
          <w:szCs w:val="24"/>
        </w:rPr>
        <w:t>γική αναμόρφωση του συστήματος υπηρεσιών της πρωτοβάθμιας φροντίδας υγείας, η διασφάλιση του δι</w:t>
      </w:r>
      <w:r w:rsidRPr="00F41414">
        <w:rPr>
          <w:rFonts w:eastAsia="Times New Roman" w:cs="Times New Roman"/>
          <w:szCs w:val="24"/>
        </w:rPr>
        <w:lastRenderedPageBreak/>
        <w:t>καιώματος του πληθυσμού σε δωρεάν, καθολική, ισότιμη και χωρίς διακρίσεις πρόσβαση στις δημόσιες μονάδες παροχής υπηρεσιών, η διαφανής και δημοκρατική διοικητική</w:t>
      </w:r>
      <w:r w:rsidRPr="00F41414">
        <w:rPr>
          <w:rFonts w:eastAsia="Times New Roman" w:cs="Times New Roman"/>
          <w:szCs w:val="24"/>
        </w:rPr>
        <w:t xml:space="preserve"> οργάνωση και η ηλεκτρονική διακυβέρνηση της πρωτοβάθμιας φροντίδας υγείας, η διασφάλιση της προάσπισης των δικαιωμάτων των ληπτών υπηρεσιών υγείας. Ανταποκρίνεται στη συνταγματική επιταγή, συνάδελφοι και </w:t>
      </w:r>
      <w:proofErr w:type="spellStart"/>
      <w:r w:rsidRPr="00F41414">
        <w:rPr>
          <w:rFonts w:eastAsia="Times New Roman" w:cs="Times New Roman"/>
          <w:szCs w:val="24"/>
        </w:rPr>
        <w:t>συναδέλφισσες</w:t>
      </w:r>
      <w:proofErr w:type="spellEnd"/>
      <w:r w:rsidRPr="00F41414">
        <w:rPr>
          <w:rFonts w:eastAsia="Times New Roman" w:cs="Times New Roman"/>
          <w:szCs w:val="24"/>
        </w:rPr>
        <w:t xml:space="preserve">; Προσωπική μου γνώμη είναι, ναι. </w:t>
      </w:r>
    </w:p>
    <w:p w14:paraId="428C39F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Δεν</w:t>
      </w:r>
      <w:r w:rsidRPr="00F41414">
        <w:rPr>
          <w:rFonts w:eastAsia="Times New Roman" w:cs="Times New Roman"/>
          <w:szCs w:val="24"/>
        </w:rPr>
        <w:t xml:space="preserve"> θα μπω στις διάφορες διατάξεις του νόμου, τις έχουν υποστηρίξει πολλοί συνάδελφοι. Δεν χρειάζεται να τα λέμε πολλές φορές. Αλλά ένα πράγμα πρέπει να λέμε πολλές φορές: ότι δεν είμαστε ίδιοι. Δεν είμαστε ίδιοι και στον τομέα της υγείας. </w:t>
      </w:r>
    </w:p>
    <w:p w14:paraId="428C39F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Η δική μας πολιτικ</w:t>
      </w:r>
      <w:r w:rsidRPr="00F41414">
        <w:rPr>
          <w:rFonts w:eastAsia="Times New Roman" w:cs="Times New Roman"/>
          <w:szCs w:val="24"/>
        </w:rPr>
        <w:t>ή πρόταση και στην πρωτοβάθμια φροντίδα υγείας είναι διαφορετική, έχει άλλη στόχευση, είτε το θέλουμε είτε όχι. Γιατί εμείς έχουμε το εξής στον νου μας: ότι το δημόσιο έχει υποχρέωση να καλύπτει τις ανάγκες και ο ιδιωτικός τομέας ανταποκρίνεται στη ζήτηση,</w:t>
      </w:r>
      <w:r w:rsidRPr="00F41414">
        <w:rPr>
          <w:rFonts w:eastAsia="Times New Roman" w:cs="Times New Roman"/>
          <w:szCs w:val="24"/>
        </w:rPr>
        <w:t xml:space="preserve"> δεν είναι το ίδιο πράγμα.</w:t>
      </w:r>
    </w:p>
    <w:p w14:paraId="428C39F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Ένα που είναι βασικό για εμάς είναι ότι βάζουμε την ομάδα υγείας, δεν βάζουμε μόνο το πρόσωπο του ιατρού που όλα τα κάνει. Πρέπει να υποστηρίζεται σωστά, για να μπορέσει να δουλέψει και στην πρόληψη και στην αγωγή υγείας και στο </w:t>
      </w:r>
      <w:r w:rsidRPr="00F41414">
        <w:rPr>
          <w:rFonts w:eastAsia="Times New Roman" w:cs="Times New Roman"/>
          <w:szCs w:val="24"/>
        </w:rPr>
        <w:t xml:space="preserve">μέλλον. </w:t>
      </w:r>
      <w:r w:rsidRPr="00F41414">
        <w:rPr>
          <w:rFonts w:eastAsia="Times New Roman" w:cs="Times New Roman"/>
          <w:szCs w:val="24"/>
        </w:rPr>
        <w:lastRenderedPageBreak/>
        <w:t>Είκοσι πέντε χρόνια είμαστε στην πρωτοβάθμια φροντίδα, συνάδελφοι, το ζήσαμε από πολλές μεριές. Και, ξέρετε, στην αξιολόγηση του ιατρού και γενικότερα του έργου της μονάδας υγείας ο κοινωνικός περίγυρος είναι πολλές φορές και σκληρός, είναι απαιτητ</w:t>
      </w:r>
      <w:r w:rsidRPr="00F41414">
        <w:rPr>
          <w:rFonts w:eastAsia="Times New Roman" w:cs="Times New Roman"/>
          <w:szCs w:val="24"/>
        </w:rPr>
        <w:t xml:space="preserve">ικός και ζητάει να ανταποκριθούμε όλοι μας σε αυτό που λέμε, δωρεάν, ισότιμη και ελεύθερη πρόσβαση σε υπηρεσίες υγείας. </w:t>
      </w:r>
    </w:p>
    <w:p w14:paraId="428C39F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Έτσι περνάει η αξιολόγηση η κοινωνική, συνάδελφοι, και γίνεται και θα είναι και πολύ σκληρή, γιατί το ξέρουμε ότι θα είναι έτσι. Άρα, π</w:t>
      </w:r>
      <w:r w:rsidRPr="00F41414">
        <w:rPr>
          <w:rFonts w:eastAsia="Times New Roman" w:cs="Times New Roman"/>
          <w:szCs w:val="24"/>
        </w:rPr>
        <w:t>ρέπει να δημιουργήσουμε όλες εκείνες τις προϋποθέσεις από τώρα και αυτό κάνει η Κυβέρνηση. Έχουν γίνει πάνω από τριάντα ενέργειες, προσπάθειες, για να φτάσει εδώ που ήρθε αυτό το νομοσχέδιο: όλες οι προκαταρκτικές ενέργειες και για τη χρηματοδότηση και για</w:t>
      </w:r>
      <w:r w:rsidRPr="00F41414">
        <w:rPr>
          <w:rFonts w:eastAsia="Times New Roman" w:cs="Times New Roman"/>
          <w:szCs w:val="24"/>
        </w:rPr>
        <w:t xml:space="preserve"> τη γεωγραφική κατανομή και για τη στόχευση.</w:t>
      </w:r>
    </w:p>
    <w:p w14:paraId="428C39F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Αυτό ακριβώς είναι το εχέγγυο ότι αυτή τη φορά αυτή η μεταρρύθμιση του χώρου της πρωτοβάθμιας φροντίδας υγείας θα πιάσει τόπο. Γιατί επιχειρήθηκε άλλες δύο φορές: Μία φορά με τον κ. Δοξιάδη και μία φορά με τον ν</w:t>
      </w:r>
      <w:r w:rsidRPr="00F41414">
        <w:rPr>
          <w:rFonts w:eastAsia="Times New Roman" w:cs="Times New Roman"/>
          <w:szCs w:val="24"/>
        </w:rPr>
        <w:t xml:space="preserve">.1397/1983, αλλά έμεινε </w:t>
      </w:r>
      <w:r w:rsidRPr="00F41414">
        <w:rPr>
          <w:rFonts w:eastAsia="Times New Roman" w:cs="Times New Roman"/>
          <w:szCs w:val="24"/>
        </w:rPr>
        <w:lastRenderedPageBreak/>
        <w:t xml:space="preserve">από καύσιμα. Γιατί; Γιατί δεν υποστηρίχθηκε πολιτικά και κοινωνικά. Ενώ είχε όλη την κοινωνική στήριξη, υποβαθμίστηκε και υπονομεύθηκε πολιτικά από εκείνους που δεν είχαν διάθεση να συγκρουστούν με συμφέροντα ή έκαναν </w:t>
      </w:r>
      <w:proofErr w:type="spellStart"/>
      <w:r w:rsidRPr="00F41414">
        <w:rPr>
          <w:rFonts w:eastAsia="Times New Roman" w:cs="Times New Roman"/>
          <w:szCs w:val="24"/>
        </w:rPr>
        <w:t>κομπρεμί</w:t>
      </w:r>
      <w:proofErr w:type="spellEnd"/>
      <w:r w:rsidRPr="00F41414">
        <w:rPr>
          <w:rFonts w:eastAsia="Times New Roman" w:cs="Times New Roman"/>
          <w:szCs w:val="24"/>
        </w:rPr>
        <w:t xml:space="preserve"> με κά</w:t>
      </w:r>
      <w:r w:rsidRPr="00F41414">
        <w:rPr>
          <w:rFonts w:eastAsia="Times New Roman" w:cs="Times New Roman"/>
          <w:szCs w:val="24"/>
        </w:rPr>
        <w:t>ποια τμήματα αυτών των συμφερόντων.</w:t>
      </w:r>
    </w:p>
    <w:p w14:paraId="428C39F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Είναι η ώρα να απαντήσω και για το θέμα του Νοσοκομείου Διδυμοτείχου. Είναι η πρώτη φορά από τότε που ιδρύθηκε, εδώ και εβδομήντα χρόνια, που είναι καλυμμένες και οι τριάντα πέντε οργανικές θέσεις γιατρών νοσοκομείου. Κα</w:t>
      </w:r>
      <w:r w:rsidRPr="00F41414">
        <w:rPr>
          <w:rFonts w:eastAsia="Times New Roman" w:cs="Times New Roman"/>
          <w:szCs w:val="24"/>
        </w:rPr>
        <w:t xml:space="preserve">ι οι τριάντα πέντε, συνάδελφοι! </w:t>
      </w:r>
    </w:p>
    <w:p w14:paraId="428C39FA"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9F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Κάποιος άλλος συνάδελφος μίλησε για </w:t>
      </w:r>
      <w:proofErr w:type="spellStart"/>
      <w:r w:rsidRPr="00F41414">
        <w:rPr>
          <w:rFonts w:eastAsia="Times New Roman" w:cs="Times New Roman"/>
          <w:szCs w:val="24"/>
        </w:rPr>
        <w:t>Αδριανούπολη</w:t>
      </w:r>
      <w:proofErr w:type="spellEnd"/>
      <w:r w:rsidRPr="00F41414">
        <w:rPr>
          <w:rFonts w:eastAsia="Times New Roman" w:cs="Times New Roman"/>
          <w:szCs w:val="24"/>
        </w:rPr>
        <w:t xml:space="preserve"> και για επισκέψεις. Αυτό ήταν πριν από μία εικοσαετία, όταν οι μετανάστες –το είπαν και άλλοι εδώ πέρα- που επισκέπτονταν την περι</w:t>
      </w:r>
      <w:r w:rsidRPr="00F41414">
        <w:rPr>
          <w:rFonts w:eastAsia="Times New Roman" w:cs="Times New Roman"/>
          <w:szCs w:val="24"/>
        </w:rPr>
        <w:t xml:space="preserve">οχή μας, δεν είχαν πού να πάνε και πήγαιναν στην </w:t>
      </w:r>
      <w:proofErr w:type="spellStart"/>
      <w:r w:rsidRPr="00F41414">
        <w:rPr>
          <w:rFonts w:eastAsia="Times New Roman" w:cs="Times New Roman"/>
          <w:szCs w:val="24"/>
        </w:rPr>
        <w:t>Αδριανούπολη</w:t>
      </w:r>
      <w:proofErr w:type="spellEnd"/>
      <w:r w:rsidRPr="00F41414">
        <w:rPr>
          <w:rFonts w:eastAsia="Times New Roman" w:cs="Times New Roman"/>
          <w:szCs w:val="24"/>
        </w:rPr>
        <w:t>. Αυτό, όμως, τέλειωσε τώρα. Ας το ξεγράψουν αυτοί οι συνάδελφοι, που το έλεγαν, από τη φαρέτρα των επιχειρημάτων τους.</w:t>
      </w:r>
    </w:p>
    <w:p w14:paraId="428C39F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 xml:space="preserve">Θέλω να πω και κάτι άλλο. Πρέπει να ξέρουν ότι και οργανόγραμμα θα έχει το </w:t>
      </w:r>
      <w:r w:rsidRPr="00F41414">
        <w:rPr>
          <w:rFonts w:eastAsia="Times New Roman" w:cs="Times New Roman"/>
          <w:szCs w:val="24"/>
        </w:rPr>
        <w:t>Νοσοκομείο Διδυμοτείχου και στήριξη θα έχει, που την έχει, και σε προσωπικό θα έχει, γιατί και νοσηλευτές και διοικητικό προσωπικό παρουσιάστηκαν στο Νοσοκομείο Διδυμοτείχου. Άρα και οι τρεις Βουλευτές του Νομού Έβρου του ΣΥΡΙΖΑ και λόγο έχουν και γνώση έχ</w:t>
      </w:r>
      <w:r w:rsidRPr="00F41414">
        <w:rPr>
          <w:rFonts w:eastAsia="Times New Roman" w:cs="Times New Roman"/>
          <w:szCs w:val="24"/>
        </w:rPr>
        <w:t xml:space="preserve">ουν και τον νου τους έχουν, για να μπορούν να στηρίζουν τις προσπάθειες της Κυβέρνησης και ιδιαίτερα να ανταποκρίνονται στις ανάγκες του </w:t>
      </w:r>
      <w:proofErr w:type="spellStart"/>
      <w:r w:rsidRPr="00F41414">
        <w:rPr>
          <w:rFonts w:eastAsia="Times New Roman" w:cs="Times New Roman"/>
          <w:szCs w:val="24"/>
        </w:rPr>
        <w:t>εβρίτικου</w:t>
      </w:r>
      <w:proofErr w:type="spellEnd"/>
      <w:r w:rsidRPr="00F41414">
        <w:rPr>
          <w:rFonts w:eastAsia="Times New Roman" w:cs="Times New Roman"/>
          <w:szCs w:val="24"/>
        </w:rPr>
        <w:t xml:space="preserve"> λαού. Ποτέ, μα ποτέ δεν ακούστηκαν από τα χείλη τους ανακρίβειες ή ψέματα. Και αυτά τα λέω μετά λόγου γνώσεως</w:t>
      </w:r>
      <w:r w:rsidRPr="00F41414">
        <w:rPr>
          <w:rFonts w:eastAsia="Times New Roman" w:cs="Times New Roman"/>
          <w:szCs w:val="24"/>
        </w:rPr>
        <w:t xml:space="preserve">. </w:t>
      </w:r>
    </w:p>
    <w:p w14:paraId="428C39F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Άρα θα πρέπει να είμαστε όλοι σ’ αυτόν τον χώρο πολύ προσεκτικοί, ιδιαίτερα όταν αναφερόμαστε στα θέματα υγείας στον νομό μας και γενικότερα στην Ελλάδα.</w:t>
      </w:r>
    </w:p>
    <w:p w14:paraId="428C39F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Σας καλώ να υπερψηφίσουμε αυτό το νομοσχέδιο και ιδιαίτερα να στηρίξουμε τα βήματα για την εφαρμογή</w:t>
      </w:r>
      <w:r w:rsidRPr="00F41414">
        <w:rPr>
          <w:rFonts w:eastAsia="Times New Roman" w:cs="Times New Roman"/>
          <w:szCs w:val="24"/>
        </w:rPr>
        <w:t xml:space="preserve"> του. Γιατί εκεί θα κριθεί και η δική μας καλή πρόθεση αλλά και η ανταπόκριση από την κοινωνία.</w:t>
      </w:r>
    </w:p>
    <w:p w14:paraId="428C39F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Σας ευχαριστώ.</w:t>
      </w:r>
    </w:p>
    <w:p w14:paraId="428C3A00"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A0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lastRenderedPageBreak/>
        <w:t xml:space="preserve">ΠΡΟΕΔΡΕΥΩΝ (Δημήτριος Καμμένος): </w:t>
      </w:r>
      <w:r w:rsidRPr="00F41414">
        <w:rPr>
          <w:rFonts w:eastAsia="Times New Roman" w:cs="Times New Roman"/>
          <w:szCs w:val="24"/>
        </w:rPr>
        <w:t xml:space="preserve">Σας ευχαριστούμε. </w:t>
      </w:r>
    </w:p>
    <w:p w14:paraId="428C3A0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Κυρία </w:t>
      </w:r>
      <w:proofErr w:type="spellStart"/>
      <w:r w:rsidRPr="00F41414">
        <w:rPr>
          <w:rFonts w:eastAsia="Times New Roman" w:cs="Times New Roman"/>
          <w:szCs w:val="24"/>
        </w:rPr>
        <w:t>Κατσαβριά</w:t>
      </w:r>
      <w:proofErr w:type="spellEnd"/>
      <w:r w:rsidRPr="00F41414">
        <w:rPr>
          <w:rFonts w:eastAsia="Times New Roman" w:cs="Times New Roman"/>
          <w:szCs w:val="24"/>
        </w:rPr>
        <w:t>, έχετε τον λόγο.</w:t>
      </w:r>
    </w:p>
    <w:p w14:paraId="428C3A0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ΧΡΥΣΟΥΛΑ ΚΑΤΣΑΒΡΙΑ - ΣΙΩΡΟΠΟΥΛΟΥ: </w:t>
      </w:r>
      <w:r w:rsidRPr="00F41414">
        <w:rPr>
          <w:rFonts w:eastAsia="Times New Roman" w:cs="Times New Roman"/>
          <w:szCs w:val="24"/>
        </w:rPr>
        <w:t xml:space="preserve">Ευχαριστώ, κύριε Πρόεδρε. </w:t>
      </w:r>
    </w:p>
    <w:p w14:paraId="428C3A0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Κύριε Υπουργέ, κυρίες και κύριοι συνάδελφοι, η παιδεία, η υγεία και η πρόνοια είναι τα συστατικά του κοινωνικού κράτους. Η ποιότητα και η αποτελεσματικότητά τους είναι το μέτρο με το οποίο μπορού</w:t>
      </w:r>
      <w:r w:rsidRPr="00F41414">
        <w:rPr>
          <w:rFonts w:eastAsia="Times New Roman" w:cs="Times New Roman"/>
          <w:szCs w:val="24"/>
        </w:rPr>
        <w:t>ν να συγκριθούν οριζόντια και ιστορικά οι κοινωνίες. Είναι η πιο καθαρή αποτύπωση του πολιτισμικού επιπέδου που αντανακλά ο τρόπος της οικονομικής και κοινωνικής οργάνωσης. Είναι με άλλα λόγια το πεδίο που αναδεικνύει ανάγλυφα τις ιδεολογικές και πολιτικές</w:t>
      </w:r>
      <w:r w:rsidRPr="00F41414">
        <w:rPr>
          <w:rFonts w:eastAsia="Times New Roman" w:cs="Times New Roman"/>
          <w:szCs w:val="24"/>
        </w:rPr>
        <w:t xml:space="preserve"> διαφορές, που αποκαλύπτει το υπόστρωμά τους, που αποκαλύπτει, δηλαδή, τις αρχές και τις αξίες πάνω στις οποίες οικοδομούνται τα κοινωνικά αιτήματα αλλά και η πολιτική βούληση και η πολιτική πρακτική των πολιτικών φορέων.</w:t>
      </w:r>
    </w:p>
    <w:p w14:paraId="428C3A0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Το κοινωνικό κράτος ως κλασικό </w:t>
      </w:r>
      <w:proofErr w:type="spellStart"/>
      <w:r w:rsidRPr="00F41414">
        <w:rPr>
          <w:rFonts w:eastAsia="Times New Roman" w:cs="Times New Roman"/>
          <w:szCs w:val="24"/>
        </w:rPr>
        <w:t>πρό</w:t>
      </w:r>
      <w:r w:rsidRPr="00F41414">
        <w:rPr>
          <w:rFonts w:eastAsia="Times New Roman" w:cs="Times New Roman"/>
          <w:szCs w:val="24"/>
        </w:rPr>
        <w:t>ταγμα</w:t>
      </w:r>
      <w:proofErr w:type="spellEnd"/>
      <w:r w:rsidRPr="00F41414">
        <w:rPr>
          <w:rFonts w:eastAsia="Times New Roman" w:cs="Times New Roman"/>
          <w:szCs w:val="24"/>
        </w:rPr>
        <w:t xml:space="preserve"> του διαφωτισμού, ως κεκτημένο ευρωπαϊκό, ήταν ανάπηρο και καχεκτικό μέ</w:t>
      </w:r>
      <w:r w:rsidRPr="00F41414">
        <w:rPr>
          <w:rFonts w:eastAsia="Times New Roman" w:cs="Times New Roman"/>
          <w:szCs w:val="24"/>
        </w:rPr>
        <w:lastRenderedPageBreak/>
        <w:t xml:space="preserve">χρι τη δεκαετία του 1980. Μάλιστα, η ύπαρξη πολλών νοσοκομειακών μονάδων ανά τη χώρα ήταν συνήθως αποτέλεσμα φιλανθρωπικών δωρεών ή αποσπασματικών πολιτικών. </w:t>
      </w:r>
    </w:p>
    <w:p w14:paraId="428C3A0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Ωστόσο, χωρίς καμμία </w:t>
      </w:r>
      <w:r w:rsidRPr="00F41414">
        <w:rPr>
          <w:rFonts w:eastAsia="Times New Roman" w:cs="Times New Roman"/>
          <w:szCs w:val="24"/>
        </w:rPr>
        <w:t xml:space="preserve">αμφιβολία, η μεγάλη κατάκτηση του ΕΣΥ ήρθε να αποκαταστήσει την ανθρώπινη αξιοπρέπεια και να ανταποκριθεί στην ανάγκη να μην πεθαίνει κανείς «σαν το σκυλί στ’ αμπέλι», όπως λένε και στο χωριό μου. Ήταν ένα μεγάλο βήμα προόδου, που δικαίως αγκαλιάστηκε και </w:t>
      </w:r>
      <w:r w:rsidRPr="00F41414">
        <w:rPr>
          <w:rFonts w:eastAsia="Times New Roman" w:cs="Times New Roman"/>
          <w:szCs w:val="24"/>
        </w:rPr>
        <w:t xml:space="preserve">χαιρετίστηκε από τον ελληνικό λαό. </w:t>
      </w:r>
    </w:p>
    <w:p w14:paraId="428C3A0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Έμεινε, όμως, ανολοκλήρωτο, καθώς δεν συνοδεύτηκε από ένα αποτελεσματικό σύστημα πρωτοβάθμιας φροντίδας υγείας. Και όχι μόνο αυτό, το ΕΣΥ στα χρόνια που ακολούθησαν αποτέλεσε πεδίο πελατειακής πρακτικής και διαφθοράς. Κα</w:t>
      </w:r>
      <w:r w:rsidRPr="00F41414">
        <w:rPr>
          <w:rFonts w:eastAsia="Times New Roman" w:cs="Times New Roman"/>
          <w:szCs w:val="24"/>
        </w:rPr>
        <w:t xml:space="preserve">τασυκοφαντήθηκε και αποκάλυψε την αρπακτική πλευρά της φιλελεύθερης πολιτικής των κομμάτων εξουσίας της Νέας Δημοκρατίας και του ΠΑΣΟΚ. </w:t>
      </w:r>
    </w:p>
    <w:p w14:paraId="428C3A0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Το ΠΑΣΟΚ, μάλιστα, υπό την εκσυγχρονιστική του εκδοχή και μέχρι σήμερα, το εγκατέλειψε, όπως έκανε και με πολλές άλλες </w:t>
      </w:r>
      <w:r w:rsidRPr="00F41414">
        <w:rPr>
          <w:rFonts w:eastAsia="Times New Roman" w:cs="Times New Roman"/>
          <w:szCs w:val="24"/>
        </w:rPr>
        <w:t xml:space="preserve">δημοκρατικές και κοινωνικές κατακτήσεις της δεκαετίας του </w:t>
      </w:r>
      <w:r w:rsidRPr="00F41414">
        <w:rPr>
          <w:rFonts w:eastAsia="Times New Roman" w:cs="Times New Roman"/>
          <w:szCs w:val="24"/>
        </w:rPr>
        <w:lastRenderedPageBreak/>
        <w:t xml:space="preserve">’80, που το ίδιο ξήλωσε ανάλγητα. </w:t>
      </w:r>
      <w:r w:rsidRPr="00F41414">
        <w:rPr>
          <w:rFonts w:eastAsia="Times New Roman"/>
          <w:bCs/>
          <w:shd w:val="clear" w:color="auto" w:fill="FFFFFF"/>
        </w:rPr>
        <w:t>Βεβαίως</w:t>
      </w:r>
      <w:r w:rsidRPr="00F41414">
        <w:rPr>
          <w:rFonts w:eastAsia="Times New Roman" w:cs="Times New Roman"/>
          <w:szCs w:val="24"/>
        </w:rPr>
        <w:t xml:space="preserve">, πού και πού τις θυμούνται και επαίρονται γι’ αυτές στα λόγια, μήπως και συγκινήσουν κάποιους από το παρελθόν. </w:t>
      </w:r>
    </w:p>
    <w:p w14:paraId="428C3A09" w14:textId="77777777" w:rsidR="00CF256A" w:rsidRDefault="008A1C0A">
      <w:pPr>
        <w:spacing w:after="0" w:line="600" w:lineRule="auto"/>
        <w:ind w:firstLine="720"/>
        <w:jc w:val="both"/>
        <w:rPr>
          <w:rFonts w:eastAsia="Times New Roman"/>
          <w:bCs/>
        </w:rPr>
      </w:pPr>
      <w:r w:rsidRPr="00F41414">
        <w:rPr>
          <w:rFonts w:eastAsia="Times New Roman" w:cs="Times New Roman"/>
          <w:szCs w:val="24"/>
        </w:rPr>
        <w:t xml:space="preserve">Στο παρόν, </w:t>
      </w:r>
      <w:r w:rsidRPr="00F41414">
        <w:rPr>
          <w:rFonts w:eastAsia="Times New Roman" w:cs="Times New Roman"/>
          <w:bCs/>
          <w:shd w:val="clear" w:color="auto" w:fill="FFFFFF"/>
        </w:rPr>
        <w:t>όμως</w:t>
      </w:r>
      <w:r w:rsidRPr="00F41414">
        <w:rPr>
          <w:rFonts w:eastAsia="Times New Roman" w:cs="Times New Roman"/>
          <w:szCs w:val="24"/>
        </w:rPr>
        <w:t xml:space="preserve">, έχουν αλλάξει όνομα και δεν χάνουν την ευκαιρία να δίνουν διαπιστευτήρια νεοφιλελεύθερης υποταγής και, </w:t>
      </w:r>
      <w:r w:rsidRPr="00F41414">
        <w:rPr>
          <w:rFonts w:eastAsia="Times New Roman"/>
          <w:bCs/>
          <w:shd w:val="clear" w:color="auto" w:fill="FFFFFF"/>
        </w:rPr>
        <w:t>βεβαίως,</w:t>
      </w:r>
      <w:r w:rsidRPr="00F41414">
        <w:rPr>
          <w:rFonts w:eastAsia="Times New Roman" w:cs="Times New Roman"/>
          <w:szCs w:val="24"/>
        </w:rPr>
        <w:t xml:space="preserve"> συμμαχούν άλλοτε κυβερνητικά με τη </w:t>
      </w:r>
      <w:r w:rsidRPr="00F41414">
        <w:rPr>
          <w:rFonts w:eastAsia="Times New Roman" w:cs="Times New Roman"/>
        </w:rPr>
        <w:t xml:space="preserve">Νέα Δημοκρατία του κ. Σαμαρά και άλλοτε αντιπολιτευτικά </w:t>
      </w:r>
      <w:r w:rsidRPr="00F41414">
        <w:rPr>
          <w:rFonts w:eastAsia="Times New Roman"/>
          <w:bCs/>
        </w:rPr>
        <w:t xml:space="preserve">με τη Νέα Δημοκρατία του κ. Μητσοτάκη, τον </w:t>
      </w:r>
      <w:r w:rsidRPr="00F41414">
        <w:rPr>
          <w:rFonts w:eastAsia="Times New Roman"/>
          <w:bCs/>
          <w:shd w:val="clear" w:color="auto" w:fill="FFFFFF"/>
        </w:rPr>
        <w:t>γνήσιο</w:t>
      </w:r>
      <w:r w:rsidRPr="00F41414">
        <w:rPr>
          <w:rFonts w:eastAsia="Times New Roman"/>
          <w:bCs/>
        </w:rPr>
        <w:t xml:space="preserve"> ε</w:t>
      </w:r>
      <w:r w:rsidRPr="00F41414">
        <w:rPr>
          <w:rFonts w:eastAsia="Times New Roman"/>
          <w:bCs/>
        </w:rPr>
        <w:t xml:space="preserve">κπρόσωπο του νεοφιλελευθερισμού και εκλεκτό του κ. Σημίτη, του κ. Βενιζέλου και της κ. Διαμαντοπούλου. </w:t>
      </w:r>
    </w:p>
    <w:p w14:paraId="428C3A0A" w14:textId="77777777" w:rsidR="00CF256A" w:rsidRDefault="008A1C0A">
      <w:pPr>
        <w:spacing w:after="0" w:line="600" w:lineRule="auto"/>
        <w:ind w:firstLine="720"/>
        <w:jc w:val="both"/>
        <w:rPr>
          <w:rFonts w:eastAsia="Times New Roman"/>
          <w:bCs/>
        </w:rPr>
      </w:pPr>
      <w:r w:rsidRPr="00F41414">
        <w:rPr>
          <w:rFonts w:eastAsia="Times New Roman"/>
          <w:bCs/>
        </w:rPr>
        <w:t xml:space="preserve">Κυρίες και κύριοι συνάδελφοι, η Κυβέρνηση του ΣΥΡΙΖΑ και των ΑΝΕΛ στα δυόμισι χρόνια της θητείας της με </w:t>
      </w:r>
      <w:proofErr w:type="spellStart"/>
      <w:r w:rsidRPr="00F41414">
        <w:rPr>
          <w:rFonts w:eastAsia="Times New Roman"/>
          <w:bCs/>
        </w:rPr>
        <w:t>στοχευμένες</w:t>
      </w:r>
      <w:proofErr w:type="spellEnd"/>
      <w:r w:rsidRPr="00F41414">
        <w:rPr>
          <w:rFonts w:eastAsia="Times New Roman"/>
          <w:bCs/>
        </w:rPr>
        <w:t xml:space="preserve"> επιλογές, με πολύ συστηματική, εργώδ</w:t>
      </w:r>
      <w:r w:rsidRPr="00F41414">
        <w:rPr>
          <w:rFonts w:eastAsia="Times New Roman"/>
          <w:bCs/>
        </w:rPr>
        <w:t xml:space="preserve">η και κοπιαστική προσπάθεια, στήριξε το δημόσιο σύστημα υγείας και έστησε το ΕΣΥ ξανά στα πόδια του. </w:t>
      </w:r>
    </w:p>
    <w:p w14:paraId="428C3A0B" w14:textId="77777777" w:rsidR="00CF256A" w:rsidRDefault="008A1C0A">
      <w:pPr>
        <w:spacing w:after="0" w:line="600" w:lineRule="auto"/>
        <w:ind w:firstLine="720"/>
        <w:jc w:val="both"/>
        <w:rPr>
          <w:rFonts w:eastAsia="Times New Roman"/>
          <w:bCs/>
        </w:rPr>
      </w:pPr>
      <w:r w:rsidRPr="00F41414">
        <w:rPr>
          <w:rFonts w:eastAsia="Times New Roman"/>
          <w:bCs/>
        </w:rPr>
        <w:t xml:space="preserve">Αυξήσαμε αντί να μειώσουμε τις δαπάνες για την υγεία, προτάσσοντας τις αξίες της ισότητας και της αλληλεγγύης. Δώσαμε ελπίδα και πνοή σε πάνω από ενάμισι </w:t>
      </w:r>
      <w:r w:rsidRPr="00F41414">
        <w:rPr>
          <w:rFonts w:eastAsia="Times New Roman"/>
          <w:bCs/>
        </w:rPr>
        <w:t xml:space="preserve">εκατομμύριο ανασφάλιστους συμπολίτες μας. Οργανώσαμε σε νέα βάση τις δομές της ψυχικής υγείας. </w:t>
      </w:r>
    </w:p>
    <w:p w14:paraId="428C3A0C" w14:textId="77777777" w:rsidR="00CF256A" w:rsidRDefault="008A1C0A">
      <w:pPr>
        <w:spacing w:after="0" w:line="600" w:lineRule="auto"/>
        <w:ind w:firstLine="720"/>
        <w:jc w:val="both"/>
        <w:rPr>
          <w:rFonts w:eastAsia="Times New Roman"/>
          <w:bCs/>
        </w:rPr>
      </w:pPr>
      <w:r w:rsidRPr="00F41414">
        <w:rPr>
          <w:rFonts w:eastAsia="Times New Roman"/>
          <w:bCs/>
        </w:rPr>
        <w:lastRenderedPageBreak/>
        <w:t>Αποδείξαμε και στον πιο κακόπιστο ότι η κρίση ήταν, για τις δυνάμεις του παλιού πολιτικού συστήματος, απλώς το πρόσχημα για την κατεδάφιση του κοινωνικού κράτου</w:t>
      </w:r>
      <w:r w:rsidRPr="00F41414">
        <w:rPr>
          <w:rFonts w:eastAsia="Times New Roman"/>
          <w:bCs/>
        </w:rPr>
        <w:t xml:space="preserve">ς και όχι για τον </w:t>
      </w:r>
      <w:proofErr w:type="spellStart"/>
      <w:r w:rsidRPr="00F41414">
        <w:rPr>
          <w:rFonts w:eastAsia="Times New Roman"/>
          <w:bCs/>
        </w:rPr>
        <w:t>εξορθολογισμό</w:t>
      </w:r>
      <w:proofErr w:type="spellEnd"/>
      <w:r w:rsidRPr="00F41414">
        <w:rPr>
          <w:rFonts w:eastAsia="Times New Roman"/>
          <w:bCs/>
        </w:rPr>
        <w:t xml:space="preserve"> του. </w:t>
      </w:r>
    </w:p>
    <w:p w14:paraId="428C3A0D" w14:textId="77777777" w:rsidR="00CF256A" w:rsidRDefault="008A1C0A">
      <w:pPr>
        <w:spacing w:after="0" w:line="600" w:lineRule="auto"/>
        <w:ind w:firstLine="720"/>
        <w:jc w:val="both"/>
        <w:rPr>
          <w:rFonts w:eastAsia="Times New Roman"/>
          <w:bCs/>
        </w:rPr>
      </w:pPr>
      <w:r w:rsidRPr="00F41414">
        <w:rPr>
          <w:rFonts w:eastAsia="Times New Roman"/>
          <w:bCs/>
        </w:rPr>
        <w:t>Καταφέραμε να ανασυγκροτήσουμε την υγεία και την κοινωνική πολιτική, κύρια αιχμή της οποίας αποτελεί το ΚΕΑ και η μέριμνα για τις ευπαθείς ομάδες του πληθυσμού. Με το σημερινό νομοσχέδιο για την πρωτοβάθμια φροντίδα υγ</w:t>
      </w:r>
      <w:r w:rsidRPr="00F41414">
        <w:rPr>
          <w:rFonts w:eastAsia="Times New Roman"/>
          <w:bCs/>
        </w:rPr>
        <w:t xml:space="preserve">είας δεν κάνουμε απλά μια μεταρρύθμιση. Φέρνουμε μια νέα ποιότητα στον χώρο της υγείας. Προχωρούμε στο χτίσιμο ενός εθνικού συστήματος υγείας με στρατηγικό βάθος, ώστε να γίνει πράξη η συνταγματική επιταγή, που απαιτεί σεβασμό στη ζωή του ανθρώπου από την </w:t>
      </w:r>
      <w:r w:rsidRPr="00F41414">
        <w:rPr>
          <w:rFonts w:eastAsia="Times New Roman"/>
          <w:bCs/>
        </w:rPr>
        <w:t xml:space="preserve">πολιτεία και την ανάληψη της πλήρους ευθύνης από αυτή. </w:t>
      </w:r>
    </w:p>
    <w:p w14:paraId="428C3A0E" w14:textId="77777777" w:rsidR="00CF256A" w:rsidRDefault="008A1C0A">
      <w:pPr>
        <w:spacing w:after="0" w:line="600" w:lineRule="auto"/>
        <w:ind w:firstLine="720"/>
        <w:jc w:val="both"/>
        <w:rPr>
          <w:rFonts w:eastAsia="Times New Roman"/>
          <w:bCs/>
        </w:rPr>
      </w:pPr>
      <w:r w:rsidRPr="00F41414">
        <w:rPr>
          <w:rFonts w:eastAsia="Times New Roman"/>
          <w:bCs/>
        </w:rPr>
        <w:t>Οι διακόσιες τριάντα εννέα τοπικές μονάδες υγείας με τον οικογενειακό γιατρό και την ομάδα υγείας, που θα έχουν συγκεκριμένη πληθυσμιακή ομάδα αναφοράς, μαζί με την ενίσχυση των κέντρων υγείας, μαζί μ</w:t>
      </w:r>
      <w:r w:rsidRPr="00F41414">
        <w:rPr>
          <w:rFonts w:eastAsia="Times New Roman"/>
          <w:bCs/>
        </w:rPr>
        <w:t xml:space="preserve">ε τις δομές που θα αναπτυχθούν παράλληλα, προκειμένου να καλυφθούν οι ανάγκες πληροφόρησης </w:t>
      </w:r>
      <w:r w:rsidRPr="00F41414">
        <w:rPr>
          <w:rFonts w:eastAsia="Times New Roman"/>
          <w:bCs/>
        </w:rPr>
        <w:lastRenderedPageBreak/>
        <w:t xml:space="preserve">και πρόληψης, μαζί με τα εξωτερικά ιατρεία των νοσοκομείων, ολοκληρώνουν ένα δίκτυο πρωτοβάθμιας φροντίδας στο εγγύτερο δυνατό για τον πολίτη επίπεδο. </w:t>
      </w:r>
    </w:p>
    <w:p w14:paraId="428C3A0F" w14:textId="77777777" w:rsidR="00CF256A" w:rsidRDefault="008A1C0A">
      <w:pPr>
        <w:spacing w:after="0" w:line="600" w:lineRule="auto"/>
        <w:ind w:firstLine="720"/>
        <w:jc w:val="both"/>
        <w:rPr>
          <w:rFonts w:eastAsia="Times New Roman"/>
          <w:bCs/>
        </w:rPr>
      </w:pPr>
      <w:r w:rsidRPr="00F41414">
        <w:rPr>
          <w:rFonts w:eastAsia="Times New Roman"/>
          <w:bCs/>
        </w:rPr>
        <w:t>Μίλησαν και ά</w:t>
      </w:r>
      <w:r w:rsidRPr="00F41414">
        <w:rPr>
          <w:rFonts w:eastAsia="Times New Roman"/>
          <w:bCs/>
        </w:rPr>
        <w:t xml:space="preserve">λλοι συνάδελφοι της Πλειοψηφίας για τη σημασία του και κυρίως για το γεγονός ότι αναμένεται να επιτευχθούν οικονομίες κλίμακας και αποσυμφόρηση των νοσοκομείων. </w:t>
      </w:r>
    </w:p>
    <w:p w14:paraId="428C3A10" w14:textId="77777777" w:rsidR="00CF256A" w:rsidRDefault="008A1C0A">
      <w:pPr>
        <w:spacing w:after="0" w:line="600" w:lineRule="auto"/>
        <w:ind w:firstLine="720"/>
        <w:jc w:val="both"/>
        <w:rPr>
          <w:rFonts w:eastAsia="Times New Roman"/>
          <w:bCs/>
        </w:rPr>
      </w:pPr>
      <w:r w:rsidRPr="00F41414">
        <w:rPr>
          <w:rFonts w:eastAsia="Times New Roman"/>
          <w:bCs/>
        </w:rPr>
        <w:t>Πρόκειται για έναν συνολικό σχεδιασμό με χρονοδιάγραμμα υλοποίησης και εξασφαλισμένη χρηματοδό</w:t>
      </w:r>
      <w:r w:rsidRPr="00F41414">
        <w:rPr>
          <w:rFonts w:eastAsia="Times New Roman"/>
          <w:bCs/>
        </w:rPr>
        <w:t xml:space="preserve">τηση από εθνικούς και κοινοτικούς πόρους. Δίνει σάρκα και οστά στο «παράλληλο πρόγραμμα» του ΣΥΡΙΖΑ, ανταποκρίνεται στη δίκαιη απαίτηση και στην </w:t>
      </w:r>
      <w:r w:rsidRPr="00F41414">
        <w:rPr>
          <w:rFonts w:eastAsia="Times New Roman"/>
          <w:bCs/>
          <w:shd w:val="clear" w:color="auto" w:fill="FFFFFF"/>
        </w:rPr>
        <w:t>ανάγκη</w:t>
      </w:r>
      <w:r w:rsidRPr="00F41414">
        <w:rPr>
          <w:rFonts w:eastAsia="Times New Roman"/>
          <w:bCs/>
        </w:rPr>
        <w:t xml:space="preserve"> της κοινωνίας των πολλών για αξιοπρεπή ζωή. Εναρμονίζεται με την έξοδο της χώρας από την κρίση και τη βά</w:t>
      </w:r>
      <w:r w:rsidRPr="00F41414">
        <w:rPr>
          <w:rFonts w:eastAsia="Times New Roman"/>
          <w:bCs/>
        </w:rPr>
        <w:t xml:space="preserve">σιμη προσδοκία του ελληνικού λαού για τη δίκαιη ανάπτυξη. </w:t>
      </w:r>
    </w:p>
    <w:p w14:paraId="428C3A11" w14:textId="77777777" w:rsidR="00CF256A" w:rsidRDefault="008A1C0A">
      <w:pPr>
        <w:spacing w:after="0" w:line="600" w:lineRule="auto"/>
        <w:ind w:firstLine="720"/>
        <w:jc w:val="both"/>
        <w:rPr>
          <w:rFonts w:eastAsia="Times New Roman"/>
          <w:bCs/>
        </w:rPr>
      </w:pPr>
      <w:r w:rsidRPr="00F41414">
        <w:rPr>
          <w:rFonts w:eastAsia="Times New Roman"/>
          <w:bCs/>
        </w:rPr>
        <w:t xml:space="preserve">Σας ευχαριστώ. </w:t>
      </w:r>
    </w:p>
    <w:p w14:paraId="428C3A12" w14:textId="77777777" w:rsidR="00CF256A" w:rsidRDefault="008A1C0A">
      <w:pPr>
        <w:spacing w:after="0" w:line="600" w:lineRule="auto"/>
        <w:jc w:val="center"/>
        <w:rPr>
          <w:rFonts w:eastAsia="Times New Roman" w:cs="Times New Roman"/>
        </w:rPr>
      </w:pPr>
      <w:r w:rsidRPr="00F41414">
        <w:rPr>
          <w:rFonts w:eastAsia="Times New Roman" w:cs="Times New Roman"/>
        </w:rPr>
        <w:t>(Χειροκροτήματα από την πτέρυγα του ΣΥΡΙΖΑ)</w:t>
      </w:r>
    </w:p>
    <w:p w14:paraId="428C3A13" w14:textId="77777777" w:rsidR="00CF256A" w:rsidRDefault="008A1C0A">
      <w:pPr>
        <w:spacing w:after="0" w:line="600" w:lineRule="auto"/>
        <w:ind w:firstLine="720"/>
        <w:jc w:val="both"/>
        <w:rPr>
          <w:rFonts w:eastAsia="Times New Roman" w:cs="Times New Roman"/>
        </w:rPr>
      </w:pPr>
      <w:r w:rsidRPr="00F41414">
        <w:rPr>
          <w:rFonts w:eastAsia="Times New Roman"/>
          <w:b/>
          <w:bCs/>
          <w:shd w:val="clear" w:color="auto" w:fill="FFFFFF"/>
        </w:rPr>
        <w:t xml:space="preserve">ΠΡΟΕΔΡΕΥΩΝ (Δημήτριος Καμμένος): </w:t>
      </w:r>
      <w:r w:rsidRPr="00F41414">
        <w:rPr>
          <w:rFonts w:eastAsia="Times New Roman" w:cs="Times New Roman"/>
        </w:rPr>
        <w:t xml:space="preserve">Ευχαριστούμε πολύ την κ. </w:t>
      </w:r>
      <w:proofErr w:type="spellStart"/>
      <w:r w:rsidRPr="00F41414">
        <w:rPr>
          <w:rFonts w:eastAsia="Times New Roman" w:cs="Times New Roman"/>
        </w:rPr>
        <w:t>Κατσαβριά</w:t>
      </w:r>
      <w:proofErr w:type="spellEnd"/>
      <w:r w:rsidRPr="00F41414">
        <w:rPr>
          <w:rFonts w:eastAsia="Times New Roman" w:cs="Times New Roman"/>
        </w:rPr>
        <w:t xml:space="preserve">. </w:t>
      </w:r>
    </w:p>
    <w:p w14:paraId="428C3A14" w14:textId="77777777" w:rsidR="00CF256A" w:rsidRDefault="008A1C0A">
      <w:pPr>
        <w:spacing w:after="0" w:line="600" w:lineRule="auto"/>
        <w:ind w:firstLine="720"/>
        <w:jc w:val="both"/>
        <w:rPr>
          <w:rFonts w:eastAsia="Times New Roman" w:cs="Times New Roman"/>
        </w:rPr>
      </w:pPr>
      <w:r w:rsidRPr="00F41414">
        <w:rPr>
          <w:rFonts w:eastAsia="Times New Roman" w:cs="Times New Roman"/>
        </w:rPr>
        <w:lastRenderedPageBreak/>
        <w:t xml:space="preserve">Παρακαλώ, τον λόγο </w:t>
      </w:r>
      <w:r w:rsidRPr="00F41414">
        <w:rPr>
          <w:rFonts w:eastAsia="Times New Roman"/>
          <w:bCs/>
        </w:rPr>
        <w:t>έχει</w:t>
      </w:r>
      <w:r w:rsidRPr="00F41414">
        <w:rPr>
          <w:rFonts w:eastAsia="Times New Roman" w:cs="Times New Roman"/>
        </w:rPr>
        <w:t xml:space="preserve"> η Ανεξάρτητη Βουλευτής κ. </w:t>
      </w:r>
      <w:proofErr w:type="spellStart"/>
      <w:r w:rsidRPr="00F41414">
        <w:rPr>
          <w:rFonts w:eastAsia="Times New Roman" w:cs="Times New Roman"/>
        </w:rPr>
        <w:t>Μεγαλοοικονόμου</w:t>
      </w:r>
      <w:proofErr w:type="spellEnd"/>
      <w:r w:rsidRPr="00F41414">
        <w:rPr>
          <w:rFonts w:eastAsia="Times New Roman" w:cs="Times New Roman"/>
        </w:rPr>
        <w:t xml:space="preserve">. </w:t>
      </w:r>
    </w:p>
    <w:p w14:paraId="428C3A15" w14:textId="77777777" w:rsidR="00CF256A" w:rsidRDefault="008A1C0A">
      <w:pPr>
        <w:spacing w:after="0" w:line="600" w:lineRule="auto"/>
        <w:ind w:firstLine="720"/>
        <w:jc w:val="both"/>
        <w:rPr>
          <w:rFonts w:eastAsia="Times New Roman" w:cs="Times New Roman"/>
        </w:rPr>
      </w:pPr>
      <w:r w:rsidRPr="00F41414">
        <w:rPr>
          <w:rFonts w:eastAsia="Times New Roman" w:cs="Times New Roman"/>
          <w:b/>
        </w:rPr>
        <w:t>ΘΕΟΔΩΡΑ ΜΕΓΑΛΟΟΙΚΟΝΟΜΟΥ:</w:t>
      </w:r>
      <w:r w:rsidRPr="00F41414">
        <w:rPr>
          <w:rFonts w:eastAsia="Times New Roman" w:cs="Times New Roman"/>
        </w:rPr>
        <w:t xml:space="preserve"> Ευχαριστώ, κύριε Πρόεδρε.  </w:t>
      </w:r>
    </w:p>
    <w:p w14:paraId="428C3A16" w14:textId="77777777" w:rsidR="00CF256A" w:rsidRDefault="008A1C0A">
      <w:pPr>
        <w:spacing w:after="0" w:line="600" w:lineRule="auto"/>
        <w:ind w:firstLine="720"/>
        <w:jc w:val="both"/>
        <w:rPr>
          <w:rFonts w:eastAsia="Times New Roman" w:cs="Times New Roman"/>
        </w:rPr>
      </w:pPr>
      <w:r w:rsidRPr="00F41414">
        <w:rPr>
          <w:rFonts w:eastAsia="Times New Roman" w:cs="Times New Roman"/>
        </w:rPr>
        <w:t xml:space="preserve">Κύριε Υπουργέ, η νομοθέτηση της παροχής ποιοτικής πρωτοβάθμιας φροντίδας υγείας έπρεπε να είχε γίνει προ πολλού και μάλιστα έπρεπε να είχε ενταχθεί στα πρώτα νομοσχέδια της </w:t>
      </w:r>
      <w:r w:rsidRPr="00F41414">
        <w:rPr>
          <w:rFonts w:eastAsia="Times New Roman"/>
          <w:bCs/>
        </w:rPr>
        <w:t>Κυβέρνησής</w:t>
      </w:r>
      <w:r w:rsidRPr="00F41414">
        <w:rPr>
          <w:rFonts w:eastAsia="Times New Roman" w:cs="Times New Roman"/>
        </w:rPr>
        <w:t xml:space="preserve"> σας και όχι να εισ</w:t>
      </w:r>
      <w:r w:rsidRPr="00F41414">
        <w:rPr>
          <w:rFonts w:eastAsia="Times New Roman" w:cs="Times New Roman"/>
        </w:rPr>
        <w:t xml:space="preserve">άγεται κατ’ απαίτηση των δανειστών, με σκοπό την περικοπή των δαπανών εις βάρος της υγείας των πολιτών και φυσικά της δημόσιας υγείας. </w:t>
      </w:r>
    </w:p>
    <w:p w14:paraId="428C3A1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(Στο σημείο αυτό την Προεδρική Έδρα καταλαμβάνει ο Θ΄ Αντιπρόεδρος της Βουλής κ. </w:t>
      </w:r>
      <w:r w:rsidRPr="00F41414">
        <w:rPr>
          <w:rFonts w:eastAsia="Times New Roman" w:cs="Times New Roman"/>
          <w:b/>
          <w:szCs w:val="24"/>
        </w:rPr>
        <w:t>ΜΑΡΙΟΣ ΓΕΩΡΓΙΑΔΗΣ</w:t>
      </w:r>
      <w:r w:rsidRPr="00F41414">
        <w:rPr>
          <w:rFonts w:eastAsia="Times New Roman" w:cs="Times New Roman"/>
          <w:szCs w:val="24"/>
        </w:rPr>
        <w:t>)</w:t>
      </w:r>
    </w:p>
    <w:p w14:paraId="428C3A18" w14:textId="77777777" w:rsidR="00CF256A" w:rsidRDefault="008A1C0A">
      <w:pPr>
        <w:spacing w:after="0" w:line="600" w:lineRule="auto"/>
        <w:ind w:firstLine="720"/>
        <w:jc w:val="both"/>
        <w:rPr>
          <w:rFonts w:eastAsia="Times New Roman" w:cs="Times New Roman"/>
        </w:rPr>
      </w:pPr>
      <w:r w:rsidRPr="00F41414">
        <w:rPr>
          <w:rFonts w:eastAsia="Times New Roman" w:cs="Times New Roman"/>
        </w:rPr>
        <w:t xml:space="preserve">Μάλιστα, το σύστημα </w:t>
      </w:r>
      <w:r w:rsidRPr="00F41414">
        <w:rPr>
          <w:rFonts w:eastAsia="Times New Roman" w:cs="Times New Roman"/>
        </w:rPr>
        <w:t xml:space="preserve">υγείας </w:t>
      </w:r>
      <w:r w:rsidRPr="00F41414">
        <w:rPr>
          <w:rFonts w:eastAsia="Times New Roman"/>
          <w:bCs/>
        </w:rPr>
        <w:t>είναι</w:t>
      </w:r>
      <w:r w:rsidRPr="00F41414">
        <w:rPr>
          <w:rFonts w:eastAsia="Times New Roman" w:cs="Times New Roman"/>
        </w:rPr>
        <w:t xml:space="preserve"> συνδεδεμένο με τη χρηματοδότηση του ΕΣΠΑ. Και τι εννοώ; Η κατάρρευση θα </w:t>
      </w:r>
      <w:r w:rsidRPr="00F41414">
        <w:rPr>
          <w:rFonts w:eastAsia="Times New Roman"/>
          <w:bCs/>
        </w:rPr>
        <w:t>είναι</w:t>
      </w:r>
      <w:r w:rsidRPr="00F41414">
        <w:rPr>
          <w:rFonts w:eastAsia="Times New Roman" w:cs="Times New Roman"/>
        </w:rPr>
        <w:t xml:space="preserve"> ολοκληρωτική, όταν θα τελειώσουν τα χρήματα του ΕΣΠΑ και όταν θα πρέπει η χρηματοδότηση να γίνει από ένα άλλο σύστημα. Δεν μας έχετε ευκρινώς αναφέρει από πού θα βρε</w:t>
      </w:r>
      <w:r w:rsidRPr="00F41414">
        <w:rPr>
          <w:rFonts w:eastAsia="Times New Roman" w:cs="Times New Roman"/>
        </w:rPr>
        <w:t xml:space="preserve">ίτε τα χρήματα, όταν τελειώσει το ΕΣΠΑ. Έτσι, βρισκόμαστε εν μέσω μιας θεωρητικής </w:t>
      </w:r>
      <w:r w:rsidRPr="00F41414">
        <w:rPr>
          <w:rFonts w:eastAsia="Times New Roman"/>
        </w:rPr>
        <w:t>συζήτησης</w:t>
      </w:r>
      <w:r w:rsidRPr="00F41414">
        <w:rPr>
          <w:rFonts w:eastAsia="Times New Roman" w:cs="Times New Roman"/>
        </w:rPr>
        <w:t xml:space="preserve"> ακόμη για τα πιο θεμελιώδη ζητήματα. </w:t>
      </w:r>
    </w:p>
    <w:p w14:paraId="428C3A1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Μάλιστα, κυρίες και κύριοι της Κυβέρνησης, τα θέματα υγείας και η λειτουργία των δομών που άπτονται της ζωής των πολιτών μπορεί να αντιμετωπίζονται σήμερα ως ζήτημα. «Σήμερα έχουμε ένα ΕΣΠΑ. Αύριο έχει ο θεός!». Χρειάζεται, όμως, ένας σοβαρός σχεδιασμός κα</w:t>
      </w:r>
      <w:r w:rsidRPr="00F41414">
        <w:rPr>
          <w:rFonts w:eastAsia="Times New Roman" w:cs="Times New Roman"/>
          <w:szCs w:val="24"/>
        </w:rPr>
        <w:t xml:space="preserve">ι μια μελέτη και μια σοβαρή ενημέρωση. </w:t>
      </w:r>
    </w:p>
    <w:p w14:paraId="428C3A1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Ειλικρινά –και μπράβο σας- είστε πάρα πολύ αισιόδοξοι. Νομίζετε ότι τα κέντρα υγείας είναι στελεχωμένα, όπως ορίζει ο νόμος. Μέτρησα, μάλιστα, είκοσι επτά ιατρικές ειδικότητες σε κάθε κέντρο υγείας. </w:t>
      </w:r>
    </w:p>
    <w:p w14:paraId="428C3A1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Αντίστοιχα, τώρα</w:t>
      </w:r>
      <w:r w:rsidRPr="00F41414">
        <w:rPr>
          <w:rFonts w:eastAsia="Times New Roman" w:cs="Times New Roman"/>
          <w:szCs w:val="24"/>
        </w:rPr>
        <w:t>, αναφορικά με τα θέματα οικογενειακού γιατρού, θεωρώ ότι πρέπει να υπάρξει ένα ικανό περιθώριο, ώστε οι ασθενείς που χάνουν τον θεράποντα ιατρό τους να έρθουν σε επαφή με τον οικογενειακό ιατρό που ορίζει το νομοσχέδιο, ώστε να προλάβει ο οικογενειακός γι</w:t>
      </w:r>
      <w:r w:rsidRPr="00F41414">
        <w:rPr>
          <w:rFonts w:eastAsia="Times New Roman" w:cs="Times New Roman"/>
          <w:szCs w:val="24"/>
        </w:rPr>
        <w:t xml:space="preserve">ατρός να πάρει το ιστορικό τους και, αν θέλετε, να αναπτυχθεί μια σχέση εμπιστοσύνης μεταξύ ιατρού και ασθενούς. </w:t>
      </w:r>
    </w:p>
    <w:p w14:paraId="428C3A1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Δυστυχώς στο νομοσχέδιο ο οικογενειακός γιατρός θα είναι ένας επιβλέπων γιατρός. Δεν θα είναι μόνο ένας γιατρός αλλά και ένας τελώνης. Γιατί τ</w:t>
      </w:r>
      <w:r w:rsidRPr="00F41414">
        <w:rPr>
          <w:rFonts w:eastAsia="Times New Roman" w:cs="Times New Roman"/>
          <w:szCs w:val="24"/>
        </w:rPr>
        <w:t xml:space="preserve">ον ονομάζω τελώνη; Γιατί θα ελέγχει όχι </w:t>
      </w:r>
      <w:r w:rsidRPr="00F41414">
        <w:rPr>
          <w:rFonts w:eastAsia="Times New Roman" w:cs="Times New Roman"/>
          <w:szCs w:val="24"/>
        </w:rPr>
        <w:lastRenderedPageBreak/>
        <w:t xml:space="preserve">μόνο την υγεία αλλά και πόσο κοστίζει στο ασφαλιστικό ταμείο η διάγνωση και η θεραπεία του ασθενούς. </w:t>
      </w:r>
    </w:p>
    <w:p w14:paraId="428C3A1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Πρέπει, λοιπόν, να είμαστε ιδιαιτέρως προσεκτικοί, αφού πλέον δεν νομοθετούμε για μεμονωμένους πολίτες αλλά για το σύνολο των Ελλήνων πολιτών. Νομοθετούμε για το υπέρτατο αγαθό της υγείας που έχει επιπτώσεις, αν σκεφτούμε, σε ολόκληρο το έθνος. </w:t>
      </w:r>
    </w:p>
    <w:p w14:paraId="428C3A1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Έτσι, το ν</w:t>
      </w:r>
      <w:r w:rsidRPr="00F41414">
        <w:rPr>
          <w:rFonts w:eastAsia="Times New Roman" w:cs="Times New Roman"/>
          <w:szCs w:val="24"/>
        </w:rPr>
        <w:t xml:space="preserve">ομοσχέδιο προβλέπει ότι ο οικογενειακός γιατρός θα επιβλέπει και την </w:t>
      </w:r>
      <w:proofErr w:type="spellStart"/>
      <w:r w:rsidRPr="00F41414">
        <w:rPr>
          <w:rFonts w:eastAsia="Times New Roman" w:cs="Times New Roman"/>
          <w:szCs w:val="24"/>
        </w:rPr>
        <w:t>εμβολιακή</w:t>
      </w:r>
      <w:proofErr w:type="spellEnd"/>
      <w:r w:rsidRPr="00F41414">
        <w:rPr>
          <w:rFonts w:eastAsia="Times New Roman" w:cs="Times New Roman"/>
          <w:szCs w:val="24"/>
        </w:rPr>
        <w:t xml:space="preserve"> κάλυψη του πληθυσμού. Το πρόβλημα, όμως, δεν είναι ποιος θα επιβλέπει την </w:t>
      </w:r>
      <w:proofErr w:type="spellStart"/>
      <w:r w:rsidRPr="00F41414">
        <w:rPr>
          <w:rFonts w:eastAsia="Times New Roman" w:cs="Times New Roman"/>
          <w:szCs w:val="24"/>
        </w:rPr>
        <w:t>εμβολιακή</w:t>
      </w:r>
      <w:proofErr w:type="spellEnd"/>
      <w:r w:rsidRPr="00F41414">
        <w:rPr>
          <w:rFonts w:eastAsia="Times New Roman" w:cs="Times New Roman"/>
          <w:szCs w:val="24"/>
        </w:rPr>
        <w:t xml:space="preserve"> κάλυψη, όταν την ίδια στιγμή δεν έχουμε πλήρη </w:t>
      </w:r>
      <w:proofErr w:type="spellStart"/>
      <w:r w:rsidRPr="00F41414">
        <w:rPr>
          <w:rFonts w:eastAsia="Times New Roman" w:cs="Times New Roman"/>
          <w:szCs w:val="24"/>
        </w:rPr>
        <w:t>εμβολιακή</w:t>
      </w:r>
      <w:proofErr w:type="spellEnd"/>
      <w:r w:rsidRPr="00F41414">
        <w:rPr>
          <w:rFonts w:eastAsia="Times New Roman" w:cs="Times New Roman"/>
          <w:szCs w:val="24"/>
        </w:rPr>
        <w:t xml:space="preserve"> κάλυψη. Επί παραδείγματι, δεν έχουμε </w:t>
      </w:r>
      <w:r w:rsidRPr="00F41414">
        <w:rPr>
          <w:rFonts w:eastAsia="Times New Roman" w:cs="Times New Roman"/>
          <w:szCs w:val="24"/>
        </w:rPr>
        <w:t xml:space="preserve">το εμβόλιο της μηνιγγίτιδας. </w:t>
      </w:r>
    </w:p>
    <w:p w14:paraId="428C3A1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Πιστεύω ότι αντιλαμβάνεστε ότι τα μεγάλα προβλήματα της δημόσιας υγείας χρήζουν άμεσης επέμβασης. </w:t>
      </w:r>
    </w:p>
    <w:p w14:paraId="428C3A2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Το νομοσχέδιο προβλέπει ότι στις αρμοδιότητες του οικογενειακού γιατρού για τα παιδιά θα είναι να ελέγχει και να προλαμβάνει κα</w:t>
      </w:r>
      <w:r w:rsidRPr="00F41414">
        <w:rPr>
          <w:rFonts w:eastAsia="Times New Roman" w:cs="Times New Roman"/>
          <w:szCs w:val="24"/>
        </w:rPr>
        <w:t xml:space="preserve">ι να ανιχνεύει τα προβλήματα της ψυχικής υγείας. Η ρύθμιση αυτή παραμένει, όπως προβλέπω, σε θεωρητικό επίπεδο. Θα μου πείτε γιατί το λέω θεωρητικό. </w:t>
      </w:r>
    </w:p>
    <w:p w14:paraId="428C3A2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 xml:space="preserve">Την ίδια στιγμή, οι δομές που άπτονται των ζητημάτων ψυχικής υγείας –μάλιστα, το έχουμε συζητήσει και στο </w:t>
      </w:r>
      <w:r w:rsidRPr="00F41414">
        <w:rPr>
          <w:rFonts w:eastAsia="Times New Roman" w:cs="Times New Roman"/>
          <w:szCs w:val="24"/>
        </w:rPr>
        <w:t xml:space="preserve">νομοσχέδιο για την ψυχική υγεία- και των ψυχιατρικών ζητημάτων των ανηλίκων βρίσκονται σε τριτοκοσμικό επίπεδο. Πώς θα επιβλέπει ψυχική υγεία ο γιατρός, αφού η ψυχική υγεία βρίσκεται σε τριτοκοσμικό επίπεδο; Μπορείτε να μου το εξηγήσετε, κύριε Υπουργέ; </w:t>
      </w:r>
    </w:p>
    <w:p w14:paraId="428C3A2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Σχ</w:t>
      </w:r>
      <w:r w:rsidRPr="00F41414">
        <w:rPr>
          <w:rFonts w:eastAsia="Times New Roman" w:cs="Times New Roman"/>
          <w:szCs w:val="24"/>
        </w:rPr>
        <w:t>ετικά με την κοστολόγηση των υπηρεσιών, σας επισημαίνω ότι πρωτίστως θα πρέπει να νομοθετούμε με βάση το συμφέρον του πολίτη. Θα πρέπει ξεκάθαρα ο ασθενής, ο ασφαλιστικός φορέας, ο οποιοσδήποτε, να γνωρίζει πόσο κοστίζει μια συγκεκριμένη υπηρεσία και τι εί</w:t>
      </w:r>
      <w:r w:rsidRPr="00F41414">
        <w:rPr>
          <w:rFonts w:eastAsia="Times New Roman" w:cs="Times New Roman"/>
          <w:szCs w:val="24"/>
        </w:rPr>
        <w:t xml:space="preserve">δους ποιότητα προσφέρεται από το δημόσιο σύστημα υγείας. Δηλαδή, δεν μπορούμε να του λέμε «σου προσφέρω ένα σύστημα υγείας». Τι σύστημα υγείας θα είναι; Θα είναι ράντζο; Θα είναι σάκος, υπνόσακος; Πρέπει να του λέμε τι θα του προσφέρουμε. </w:t>
      </w:r>
    </w:p>
    <w:p w14:paraId="428C3A2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Μάλιστα, για πολ</w:t>
      </w:r>
      <w:r w:rsidRPr="00F41414">
        <w:rPr>
          <w:rFonts w:eastAsia="Times New Roman" w:cs="Times New Roman"/>
          <w:szCs w:val="24"/>
        </w:rPr>
        <w:t xml:space="preserve">λές ρυθμίσεις ορίζεται ότι υπάρχει μελλοντική υπουργική απόφαση χωρίς να μας δίνετε περαιτέρω λεπτομέρειες για το πλαίσιο εντός του οποίου θα πρέπει να κινείται </w:t>
      </w:r>
      <w:r w:rsidRPr="00F41414">
        <w:rPr>
          <w:rFonts w:eastAsia="Times New Roman" w:cs="Times New Roman"/>
          <w:szCs w:val="24"/>
        </w:rPr>
        <w:lastRenderedPageBreak/>
        <w:t>αυτή, γεγονός μάλιστα το οποίο κινείται στα όρια συνταγματικότητας, σύμφωνα με την έκθεση της Ε</w:t>
      </w:r>
      <w:r w:rsidRPr="00F41414">
        <w:rPr>
          <w:rFonts w:eastAsia="Times New Roman" w:cs="Times New Roman"/>
          <w:szCs w:val="24"/>
        </w:rPr>
        <w:t xml:space="preserve">πιστημονικής Υπηρεσίας της Βουλής. </w:t>
      </w:r>
    </w:p>
    <w:p w14:paraId="428C3A2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(Στο σημείο αυτό κτυπάει το κουδούνι λήξεως του χρόνου ομιλίας της κυρίας Βουλευτού)</w:t>
      </w:r>
    </w:p>
    <w:p w14:paraId="428C3A2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Θα χρειαστώ ένα λεπτό, κύριε Πρόεδρε.  </w:t>
      </w:r>
    </w:p>
    <w:p w14:paraId="428C3A26"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Επίσης, προβληματική είναι η διάταξη του άρθρου 21, όπου προβλέπεται η δημιουργία ατομικού ηλεκ</w:t>
      </w:r>
      <w:r w:rsidRPr="00F41414">
        <w:rPr>
          <w:rFonts w:eastAsia="Times New Roman"/>
          <w:szCs w:val="24"/>
        </w:rPr>
        <w:t>τρονικού φακέλου υγείας για τον πολίτη. Ωστόσο, μια τέτοια ρύθμιση θα μπορούσε υπό προϋποθέσεις να θίγει τα προσωπικά δεδομένα των πολιτών, καθώς ειδικά τα ζητήματα υγείας είναι εξαιρετικά λεπτά θέματα και είναι βασικής προτεραιότητας η διασφάλιση του απόρ</w:t>
      </w:r>
      <w:r w:rsidRPr="00F41414">
        <w:rPr>
          <w:rFonts w:eastAsia="Times New Roman"/>
          <w:szCs w:val="24"/>
        </w:rPr>
        <w:t xml:space="preserve">ρητου του ιατρικού φακέλου κάθε ασθενούς. </w:t>
      </w:r>
    </w:p>
    <w:p w14:paraId="428C3A27"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 xml:space="preserve">Κατ’ αρχάς, δεν αντιλαμβάνομαι γιατί να έρθουν με μορφή τροπολογίας διατάξεις οι οποίες αφορούν το Υπουργείο Υγείας και για ζητήματα που είναι γνωστά και προβληματικά εδώ και καιρό. </w:t>
      </w:r>
    </w:p>
    <w:p w14:paraId="428C3A2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(Στο σημείο αυτό κτυπάει το κο</w:t>
      </w:r>
      <w:r w:rsidRPr="00F41414">
        <w:rPr>
          <w:rFonts w:eastAsia="Times New Roman" w:cs="Times New Roman"/>
          <w:szCs w:val="24"/>
        </w:rPr>
        <w:t>υδούνι λήξεως του χρόνου ομιλίας της κυρίας Βουλευτού)</w:t>
      </w:r>
    </w:p>
    <w:p w14:paraId="428C3A29"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lastRenderedPageBreak/>
        <w:t xml:space="preserve">Ένα λεπτό θα πάρω παραπάνω από τον χρόνο μου. Πήραν κι άλλοι Βουλευτές. </w:t>
      </w:r>
    </w:p>
    <w:p w14:paraId="428C3A2A"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Σας ερωτώ, κύριε Υπουργέ: Γιατί, δηλαδή, να μην είχαν ενταχθεί αυτές οι ρυθμίσεις στο κείμενο του νομοσχεδίου και να είχαν κριθε</w:t>
      </w:r>
      <w:r w:rsidRPr="00F41414">
        <w:rPr>
          <w:rFonts w:eastAsia="Times New Roman"/>
          <w:szCs w:val="24"/>
        </w:rPr>
        <w:t xml:space="preserve">ί στη δημόσια διαβούλευση αλλά και αναλυτικά στην επιτροπή που προηγήθηκε; Είναι άλλη μια διαστρέβλωση της κοινοβουλευτικής διαδικασίας, η οποία πρέπει επιτέλους να παύσει. </w:t>
      </w:r>
    </w:p>
    <w:p w14:paraId="428C3A2B"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Η τροπολογία με γενικό αριθμό 1204 και ειδικό 86, ουσιαστικά, αποτελεί την παραδοχ</w:t>
      </w:r>
      <w:r w:rsidRPr="00F41414">
        <w:rPr>
          <w:rFonts w:eastAsia="Times New Roman"/>
          <w:szCs w:val="24"/>
        </w:rPr>
        <w:t xml:space="preserve">ή της Κυβέρνησης και του Υπουργείου ότι ήταν λάθος ο υπολογισμός του </w:t>
      </w:r>
      <w:r w:rsidRPr="00F41414">
        <w:rPr>
          <w:rFonts w:eastAsia="Times New Roman"/>
          <w:szCs w:val="24"/>
          <w:lang w:val="en-US"/>
        </w:rPr>
        <w:t>rebate</w:t>
      </w:r>
      <w:r w:rsidRPr="00F41414">
        <w:rPr>
          <w:rFonts w:eastAsia="Times New Roman"/>
          <w:szCs w:val="24"/>
        </w:rPr>
        <w:t xml:space="preserve">, όπως είχε τελευταία ψηφιστεί, δικαιώνοντας έτσι τις φαρμακευτικές ευκαιρίες που διαμαρτύρονταν όλο αυτό το διάστημα. Διαπιστώθηκε σειρά τυπογραφικών λαθών, τόσο στην ανάρτηση του </w:t>
      </w:r>
      <w:r w:rsidRPr="00F41414">
        <w:rPr>
          <w:rFonts w:eastAsia="Times New Roman"/>
          <w:szCs w:val="24"/>
        </w:rPr>
        <w:t xml:space="preserve">μαθηματικού τύπου όσο και στην αριθμητική επεξήγηση των συντελεστών του συγκεκριμένου τύπου. </w:t>
      </w:r>
    </w:p>
    <w:p w14:paraId="428C3A2C"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 xml:space="preserve">Όλα αυτά καταδεικνύουν την προχειρότητα με την οποία αντιμετωπίζει η Κυβέρνηση τόσο σοβαρά ζητήματα. Διότι το </w:t>
      </w:r>
      <w:r w:rsidRPr="00F41414">
        <w:rPr>
          <w:rFonts w:eastAsia="Times New Roman"/>
          <w:szCs w:val="24"/>
          <w:lang w:val="en-US"/>
        </w:rPr>
        <w:t>rebate</w:t>
      </w:r>
      <w:r w:rsidRPr="00F41414">
        <w:rPr>
          <w:rFonts w:eastAsia="Times New Roman"/>
          <w:szCs w:val="24"/>
        </w:rPr>
        <w:t xml:space="preserve"> είναι ένα μεγάλο θέμα με πολλές προεκτάσεις π</w:t>
      </w:r>
      <w:r w:rsidRPr="00F41414">
        <w:rPr>
          <w:rFonts w:eastAsia="Times New Roman"/>
          <w:szCs w:val="24"/>
        </w:rPr>
        <w:t>ου έχει επι</w:t>
      </w:r>
      <w:r w:rsidRPr="00F41414">
        <w:rPr>
          <w:rFonts w:eastAsia="Times New Roman"/>
          <w:szCs w:val="24"/>
        </w:rPr>
        <w:lastRenderedPageBreak/>
        <w:t xml:space="preserve">βληθεί εδώ και χρόνια στις ιδιωτικές εταιρείες του χώρου της υγείας και με τις συνολικές καθυστερήσεις στις πληρωμές αυτών των εταιρειών και με τους περιορισμούς που έχουν τεθεί, ο λάθος υπολογισμός του </w:t>
      </w:r>
      <w:r w:rsidRPr="00F41414">
        <w:rPr>
          <w:rFonts w:eastAsia="Times New Roman"/>
          <w:szCs w:val="24"/>
          <w:lang w:val="en-US"/>
        </w:rPr>
        <w:t>rebate</w:t>
      </w:r>
      <w:r w:rsidRPr="00F41414">
        <w:rPr>
          <w:rFonts w:eastAsia="Times New Roman"/>
          <w:szCs w:val="24"/>
        </w:rPr>
        <w:t xml:space="preserve"> αποτελεί ένα τεράστιο πρόβλημα γι’ </w:t>
      </w:r>
      <w:r w:rsidRPr="00F41414">
        <w:rPr>
          <w:rFonts w:eastAsia="Times New Roman"/>
          <w:szCs w:val="24"/>
        </w:rPr>
        <w:t>αυτές τις εταιρείες.</w:t>
      </w:r>
    </w:p>
    <w:p w14:paraId="428C3A2D"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Συνολικά το συμπέρασμα που προκύπτει από το σημερινό νομοσχέδιο και τις τροπολογίες που το συνοδεύουν είναι ότι, δυστυχώς, η υγεία αντιμετωπίζεται με προχειρότητα και χωρίς τον απαιτούμενο σεβασμό και τη σοβαρότητα που απαιτείται κι αυ</w:t>
      </w:r>
      <w:r w:rsidRPr="00F41414">
        <w:rPr>
          <w:rFonts w:eastAsia="Times New Roman"/>
          <w:szCs w:val="24"/>
        </w:rPr>
        <w:t>τό γιατί δεν αρκούν τα θεωρητικά νομοθετήματα και τα ευχολόγια από πλευράς Υπουργείου. Τα προβλήματα στη δημόσια είναι πολλά και τα τελευταία χρόνια είναι υπαρκτά, όσο κι αν εθελοτυφλούμε και δεν πρόκειται να εξαφανιστούν από μόνα τους.</w:t>
      </w:r>
    </w:p>
    <w:p w14:paraId="428C3A2E"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Βασική δε αιτία αυτ</w:t>
      </w:r>
      <w:r w:rsidRPr="00F41414">
        <w:rPr>
          <w:rFonts w:eastAsia="Times New Roman"/>
          <w:szCs w:val="24"/>
        </w:rPr>
        <w:t xml:space="preserve">ών των προβλημάτων είναι η έλλειψη της απαραίτητης χρηματοδότησης, η </w:t>
      </w:r>
      <w:proofErr w:type="spellStart"/>
      <w:r w:rsidRPr="00F41414">
        <w:rPr>
          <w:rFonts w:eastAsia="Times New Roman"/>
          <w:szCs w:val="24"/>
        </w:rPr>
        <w:t>υποστελέχωση</w:t>
      </w:r>
      <w:proofErr w:type="spellEnd"/>
      <w:r w:rsidRPr="00F41414">
        <w:rPr>
          <w:rFonts w:eastAsia="Times New Roman"/>
          <w:szCs w:val="24"/>
        </w:rPr>
        <w:t xml:space="preserve"> και συχνά η έλλειψη των καταλλήλων υποδομών. Έτσι, αν δεν εξασφαλιστούν τα απαραίτητα κονδύλια και αν δεν υπάρξει συνολική αλλαγή νοοτροπίας, τα προβλήματα της υγείας θα παρα</w:t>
      </w:r>
      <w:r w:rsidRPr="00F41414">
        <w:rPr>
          <w:rFonts w:eastAsia="Times New Roman"/>
          <w:szCs w:val="24"/>
        </w:rPr>
        <w:t xml:space="preserve">μένουν και θα διογκώνονται χρόνο με τον χρόνο. </w:t>
      </w:r>
    </w:p>
    <w:p w14:paraId="428C3A2F"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lastRenderedPageBreak/>
        <w:t xml:space="preserve">Και αν είναι κάτι ανεπίτρεπτο σε μια πολιτισμένη χώρα, αυτό είναι να εγκαταλείπει τους πολίτες με ελλιπείς δομές υγείας. Οι πολίτες, όμως, τα αντιλαμβάνονται όλα αυτά πολύ καθαρά και έρθει η ώρα και η στιγμή </w:t>
      </w:r>
      <w:r w:rsidRPr="00F41414">
        <w:rPr>
          <w:rFonts w:eastAsia="Times New Roman"/>
          <w:szCs w:val="24"/>
        </w:rPr>
        <w:t>που θα κρίνουν από τις πράξεις κι όχι από τις υποτιθέμενες προθέσεις σας.</w:t>
      </w:r>
    </w:p>
    <w:p w14:paraId="428C3A30"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Σας ευχαριστώ.</w:t>
      </w:r>
    </w:p>
    <w:p w14:paraId="428C3A31"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b/>
          <w:szCs w:val="24"/>
        </w:rPr>
        <w:t xml:space="preserve">ΠΡΟΕΔΡΕΥΩΝ (Μάριος Γεωργιάδης): </w:t>
      </w:r>
      <w:r w:rsidRPr="00F41414">
        <w:rPr>
          <w:rFonts w:eastAsia="Times New Roman"/>
          <w:szCs w:val="24"/>
        </w:rPr>
        <w:t xml:space="preserve">Ευχαριστούμε, κυρία </w:t>
      </w:r>
      <w:proofErr w:type="spellStart"/>
      <w:r w:rsidRPr="00F41414">
        <w:rPr>
          <w:rFonts w:eastAsia="Times New Roman"/>
          <w:szCs w:val="24"/>
        </w:rPr>
        <w:t>Μεγαλοοικονόμου</w:t>
      </w:r>
      <w:proofErr w:type="spellEnd"/>
      <w:r w:rsidRPr="00F41414">
        <w:rPr>
          <w:rFonts w:eastAsia="Times New Roman"/>
          <w:szCs w:val="24"/>
        </w:rPr>
        <w:t>.</w:t>
      </w:r>
    </w:p>
    <w:p w14:paraId="428C3A32"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Παρακαλώ να διαγραφούν από τα Πρακτικά οι χαρακτηρισμοί κατά τη διάρκεια των διαλόγων.</w:t>
      </w:r>
    </w:p>
    <w:p w14:paraId="428C3A33"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Κυρία Καρακ</w:t>
      </w:r>
      <w:r w:rsidRPr="00F41414">
        <w:rPr>
          <w:rFonts w:eastAsia="Times New Roman"/>
          <w:szCs w:val="24"/>
        </w:rPr>
        <w:t>ώστα, έχετε τον λόγο για έξι λεπτά.</w:t>
      </w:r>
    </w:p>
    <w:p w14:paraId="428C3A34" w14:textId="77777777" w:rsidR="00CF256A" w:rsidRDefault="008A1C0A">
      <w:pPr>
        <w:tabs>
          <w:tab w:val="left" w:pos="2820"/>
        </w:tabs>
        <w:spacing w:after="0" w:line="600" w:lineRule="auto"/>
        <w:ind w:firstLine="720"/>
        <w:jc w:val="both"/>
        <w:rPr>
          <w:rFonts w:eastAsia="Times New Roman"/>
          <w:szCs w:val="24"/>
        </w:rPr>
      </w:pPr>
      <w:r w:rsidRPr="00F41414">
        <w:rPr>
          <w:rFonts w:eastAsia="Times New Roman"/>
          <w:szCs w:val="24"/>
        </w:rPr>
        <w:t xml:space="preserve">Ακολουθεί ο κ. </w:t>
      </w:r>
      <w:proofErr w:type="spellStart"/>
      <w:r w:rsidRPr="00F41414">
        <w:rPr>
          <w:rFonts w:eastAsia="Times New Roman"/>
          <w:szCs w:val="24"/>
        </w:rPr>
        <w:t>Μορφίδης</w:t>
      </w:r>
      <w:proofErr w:type="spellEnd"/>
      <w:r w:rsidRPr="00F41414">
        <w:rPr>
          <w:rFonts w:eastAsia="Times New Roman"/>
          <w:szCs w:val="24"/>
        </w:rPr>
        <w:t xml:space="preserve">, ο κ. Γρέγος, η κ. </w:t>
      </w:r>
      <w:proofErr w:type="spellStart"/>
      <w:r w:rsidRPr="00F41414">
        <w:rPr>
          <w:rFonts w:eastAsia="Times New Roman"/>
          <w:szCs w:val="24"/>
        </w:rPr>
        <w:t>Σκούφα</w:t>
      </w:r>
      <w:proofErr w:type="spellEnd"/>
      <w:r w:rsidRPr="00F41414">
        <w:rPr>
          <w:rFonts w:eastAsia="Times New Roman"/>
          <w:szCs w:val="24"/>
        </w:rPr>
        <w:t xml:space="preserve"> και θα συνεχίσουμε.</w:t>
      </w:r>
    </w:p>
    <w:p w14:paraId="428C3A35" w14:textId="77777777" w:rsidR="00CF256A" w:rsidRDefault="008A1C0A">
      <w:pPr>
        <w:tabs>
          <w:tab w:val="left" w:pos="2608"/>
        </w:tabs>
        <w:spacing w:after="0" w:line="600" w:lineRule="auto"/>
        <w:ind w:firstLine="720"/>
        <w:jc w:val="both"/>
        <w:rPr>
          <w:rFonts w:eastAsia="Times New Roman"/>
          <w:szCs w:val="24"/>
        </w:rPr>
      </w:pPr>
      <w:r w:rsidRPr="00F41414">
        <w:rPr>
          <w:rFonts w:eastAsia="Times New Roman"/>
          <w:b/>
          <w:szCs w:val="24"/>
        </w:rPr>
        <w:t xml:space="preserve">ΕΥΑΓΓΕΛΙΑ (ΕΥΗ) ΚΑΡΑΚΩΣΤΑ: </w:t>
      </w:r>
      <w:r w:rsidRPr="00F41414">
        <w:rPr>
          <w:rFonts w:eastAsia="Times New Roman"/>
          <w:szCs w:val="24"/>
        </w:rPr>
        <w:t xml:space="preserve">Αν και είμαστε στο «καληνύχτα», εγώ χαιρετίζω όλους και όλες που έχουμε το κουράγιο και είμαστε εδώ, αλλά δεν είναι τυχαίο. </w:t>
      </w:r>
    </w:p>
    <w:p w14:paraId="428C3A36" w14:textId="77777777" w:rsidR="00CF256A" w:rsidRDefault="008A1C0A">
      <w:pPr>
        <w:tabs>
          <w:tab w:val="left" w:pos="2608"/>
        </w:tabs>
        <w:spacing w:after="0" w:line="600" w:lineRule="auto"/>
        <w:ind w:firstLine="720"/>
        <w:jc w:val="both"/>
        <w:rPr>
          <w:rFonts w:eastAsia="Times New Roman"/>
          <w:szCs w:val="24"/>
        </w:rPr>
      </w:pPr>
      <w:r w:rsidRPr="00F41414">
        <w:rPr>
          <w:rFonts w:eastAsia="Times New Roman"/>
          <w:szCs w:val="24"/>
        </w:rPr>
        <w:t xml:space="preserve">Ξέρετε, πέρα από τα δημοσιονομικά ζητήματα, τα οποία μέχρι τώρα μάθαμε να συζητάμε, είτε στη Βουλή είτε στις τηλεοράσεις είτε στις </w:t>
      </w:r>
      <w:r w:rsidRPr="00F41414">
        <w:rPr>
          <w:rFonts w:eastAsia="Times New Roman"/>
          <w:szCs w:val="24"/>
        </w:rPr>
        <w:t>παρέες μας είτε στα καφενεία, όπου γενικώς βρι</w:t>
      </w:r>
      <w:r w:rsidRPr="00F41414">
        <w:rPr>
          <w:rFonts w:eastAsia="Times New Roman"/>
          <w:szCs w:val="24"/>
        </w:rPr>
        <w:lastRenderedPageBreak/>
        <w:t>σκόμαστε, υπάρχουν πάρα πολλά ζητήματα, τα οποία είναι μεγαλύτερης σπουδαιότητας από ό,τι αναφερόμαστε στα δημοσιονομικά συνεχώς, σπουδαιότητας πολύ σοβαρής βέβαια. Κι εδώ μπαίνει το ιδεολογικό στίγμα για ορισμ</w:t>
      </w:r>
      <w:r w:rsidRPr="00F41414">
        <w:rPr>
          <w:rFonts w:eastAsia="Times New Roman"/>
          <w:szCs w:val="24"/>
        </w:rPr>
        <w:t>ένες απόψεις και ειλικρινά δεν θα ήθελα να ασχοληθώ με το κομμάτι και τις θέσεις της Νέας Δημοκρατίας, γιατί είναι σαφής και ειλικρινής η τοποθέτησή τους απέναντι στη σχέση δημόσιου και ιδιωτικού τομέα.</w:t>
      </w:r>
    </w:p>
    <w:p w14:paraId="428C3A37" w14:textId="77777777" w:rsidR="00CF256A" w:rsidRDefault="008A1C0A">
      <w:pPr>
        <w:tabs>
          <w:tab w:val="left" w:pos="2608"/>
        </w:tabs>
        <w:spacing w:after="0" w:line="600" w:lineRule="auto"/>
        <w:ind w:firstLine="720"/>
        <w:jc w:val="both"/>
        <w:rPr>
          <w:rFonts w:eastAsia="Times New Roman"/>
          <w:szCs w:val="24"/>
        </w:rPr>
      </w:pPr>
      <w:r w:rsidRPr="00F41414">
        <w:rPr>
          <w:rFonts w:eastAsia="Times New Roman"/>
          <w:szCs w:val="24"/>
        </w:rPr>
        <w:t>Άρα, λοιπόν, από τη στιγμή που καθορίζουν τη θέση του</w:t>
      </w:r>
      <w:r w:rsidRPr="00F41414">
        <w:rPr>
          <w:rFonts w:eastAsia="Times New Roman"/>
          <w:szCs w:val="24"/>
        </w:rPr>
        <w:t>ς είναι λογικό ότι θα παλεύουν υπέρ του ιδιωτικού τομέα και κατά του δημοσίου, γιατί δεν είναι δυνατόν να στηρίζεται πολλαπλώς και ισχυρά ο ιδιωτικός τομέας, όταν έχουμε ένα εξαιρετικό δημόσιο.</w:t>
      </w:r>
    </w:p>
    <w:p w14:paraId="428C3A38" w14:textId="77777777" w:rsidR="00CF256A" w:rsidRDefault="008A1C0A">
      <w:pPr>
        <w:tabs>
          <w:tab w:val="left" w:pos="2608"/>
        </w:tabs>
        <w:spacing w:after="0" w:line="600" w:lineRule="auto"/>
        <w:ind w:firstLine="720"/>
        <w:jc w:val="both"/>
        <w:rPr>
          <w:rFonts w:eastAsia="Times New Roman"/>
          <w:szCs w:val="24"/>
        </w:rPr>
      </w:pPr>
      <w:r w:rsidRPr="00F41414">
        <w:rPr>
          <w:rFonts w:eastAsia="Times New Roman"/>
          <w:szCs w:val="24"/>
        </w:rPr>
        <w:t>Βέβαια, δεν είναι και κανένας εκ μέρους του ΠΑΣΟΚ, εκείνου του</w:t>
      </w:r>
      <w:r w:rsidRPr="00F41414">
        <w:rPr>
          <w:rFonts w:eastAsia="Times New Roman"/>
          <w:szCs w:val="24"/>
        </w:rPr>
        <w:t xml:space="preserve"> ΠΑΣΟΚ που γνωρίσαμε εμείς το ’81 και προ του ’81, της σημερινής συμπαράταξης, μπορώ να το πω, γιατί και το άλλο κομμάτι που προέρχεται από την Αριστερά, ξέρετε, μέσα στη συμπαράταξη και στο ΠΑΣΟΚ.</w:t>
      </w:r>
    </w:p>
    <w:p w14:paraId="428C3A39" w14:textId="77777777" w:rsidR="00CF256A" w:rsidRDefault="008A1C0A">
      <w:pPr>
        <w:spacing w:after="0" w:line="600" w:lineRule="auto"/>
        <w:ind w:firstLine="720"/>
        <w:jc w:val="both"/>
        <w:rPr>
          <w:rFonts w:eastAsia="Times New Roman"/>
          <w:szCs w:val="24"/>
        </w:rPr>
      </w:pPr>
      <w:r w:rsidRPr="00F41414">
        <w:rPr>
          <w:rFonts w:eastAsia="Times New Roman"/>
          <w:szCs w:val="24"/>
        </w:rPr>
        <w:t>Ειλικρινά, δεν μπορώ να αναγνωρίσω το κενό των εδράνων σήμ</w:t>
      </w:r>
      <w:r w:rsidRPr="00F41414">
        <w:rPr>
          <w:rFonts w:eastAsia="Times New Roman"/>
          <w:szCs w:val="24"/>
        </w:rPr>
        <w:t xml:space="preserve">ερα και το κενό της σκέψης εκείνης, που κατάφερε να φέρει στον ελληνικό λαό το </w:t>
      </w:r>
      <w:proofErr w:type="spellStart"/>
      <w:r w:rsidRPr="00F41414">
        <w:rPr>
          <w:rFonts w:eastAsia="Times New Roman"/>
          <w:szCs w:val="24"/>
        </w:rPr>
        <w:t>αντιδεξιό</w:t>
      </w:r>
      <w:proofErr w:type="spellEnd"/>
      <w:r w:rsidRPr="00F41414">
        <w:rPr>
          <w:rFonts w:eastAsia="Times New Roman"/>
          <w:szCs w:val="24"/>
        </w:rPr>
        <w:t xml:space="preserve"> και να σκεφτούμε ότι πάρα </w:t>
      </w:r>
      <w:r w:rsidRPr="00F41414">
        <w:rPr>
          <w:rFonts w:eastAsia="Times New Roman"/>
          <w:szCs w:val="24"/>
        </w:rPr>
        <w:lastRenderedPageBreak/>
        <w:t>πολλοί αριστεροί τότε, το 1981, ψήφισαν ΠΑΣΟΚ για να φύγει η Δεξιά. Και, πράγματι, έφερε κάποια νέα μηνύματα εκείνος ο χώρος. Παρά το γεγονός</w:t>
      </w:r>
      <w:r w:rsidRPr="00F41414">
        <w:rPr>
          <w:rFonts w:eastAsia="Times New Roman"/>
          <w:szCs w:val="24"/>
        </w:rPr>
        <w:t xml:space="preserve"> ότι εγώ ποτέ δεν ανήκα σ’ αυτόν, δεν μπορώ να μην τα αναγνωρίσω.</w:t>
      </w:r>
    </w:p>
    <w:p w14:paraId="428C3A3A" w14:textId="77777777" w:rsidR="00CF256A" w:rsidRDefault="008A1C0A">
      <w:pPr>
        <w:spacing w:after="0" w:line="600" w:lineRule="auto"/>
        <w:ind w:firstLine="720"/>
        <w:jc w:val="both"/>
        <w:rPr>
          <w:rFonts w:eastAsia="Times New Roman"/>
          <w:szCs w:val="24"/>
        </w:rPr>
      </w:pPr>
      <w:r w:rsidRPr="00F41414">
        <w:rPr>
          <w:rFonts w:eastAsia="Times New Roman"/>
          <w:szCs w:val="24"/>
        </w:rPr>
        <w:t>Το σύστημα, δηλαδή, του ΕΣΥ ήταν ένα καινοτόμο πράγμα για την εποχή εκείνη. Αντέστρεφε την προηγούμενη λογική του ιδιωτικού προς το δημόσιο και το επέκτεινε. Έφερε έννοιες, όπως η έννοια της</w:t>
      </w:r>
      <w:r w:rsidRPr="00F41414">
        <w:rPr>
          <w:rFonts w:eastAsia="Times New Roman"/>
          <w:szCs w:val="24"/>
        </w:rPr>
        <w:t xml:space="preserve"> χωροταξίας και της περιφερειακής ανάπτυξης, που ήταν καινοτόμες ιδέες και ιδέες της Αριστεράς. Ήρθε το ΠΑΣΟΚ, το διαχειρίστηκε εκείνο την πρώτη τετραετία κι έτσι κράτησε και τις μεγάλες του πολιτικές δυνάμεις,</w:t>
      </w:r>
    </w:p>
    <w:p w14:paraId="428C3A3B"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Να μην αναρωτιέται το ΠΑΣΟΚ –η ηγεσία μάλλον </w:t>
      </w:r>
      <w:r w:rsidRPr="00F41414">
        <w:rPr>
          <w:rFonts w:eastAsia="Times New Roman"/>
          <w:szCs w:val="24"/>
        </w:rPr>
        <w:t xml:space="preserve">του ΠΑΣΟΚ- γιατί ο κόσμος της ψηφίζει τον ΣΥΡΙΖΑ. Γιατί αυτές οι ιδέες </w:t>
      </w:r>
      <w:proofErr w:type="spellStart"/>
      <w:r w:rsidRPr="00F41414">
        <w:rPr>
          <w:rFonts w:eastAsia="Times New Roman"/>
          <w:szCs w:val="24"/>
        </w:rPr>
        <w:t>απεμπολήθηκαν</w:t>
      </w:r>
      <w:proofErr w:type="spellEnd"/>
      <w:r w:rsidRPr="00F41414">
        <w:rPr>
          <w:rFonts w:eastAsia="Times New Roman"/>
          <w:szCs w:val="24"/>
        </w:rPr>
        <w:t xml:space="preserve"> από το πολιτικό σχήμα του ΠΑΣΟΚ και πραγματικά εμείς, που ήταν δικές μας όλες αυτές οι ιδέες, ερχόμαστε να τις εφαρμόσουμε.</w:t>
      </w:r>
    </w:p>
    <w:p w14:paraId="428C3A3C" w14:textId="77777777" w:rsidR="00CF256A" w:rsidRDefault="008A1C0A">
      <w:pPr>
        <w:spacing w:after="0" w:line="600" w:lineRule="auto"/>
        <w:ind w:firstLine="720"/>
        <w:jc w:val="both"/>
        <w:rPr>
          <w:rFonts w:eastAsia="Times New Roman"/>
          <w:szCs w:val="24"/>
        </w:rPr>
      </w:pPr>
      <w:r w:rsidRPr="00F41414">
        <w:rPr>
          <w:rFonts w:eastAsia="Times New Roman"/>
          <w:szCs w:val="24"/>
        </w:rPr>
        <w:t>Όταν μιλάμε για το νομοσχέδιο της υγείας, πρέπε</w:t>
      </w:r>
      <w:r w:rsidRPr="00F41414">
        <w:rPr>
          <w:rFonts w:eastAsia="Times New Roman"/>
          <w:szCs w:val="24"/>
        </w:rPr>
        <w:t>ι να το σκεφθούμε πολλαπλά, όπως όταν λέμε οικογενειακός γιατρός. Η προηγούμενη ομιλήτρια έβαλε πάρα πολύ τα ψυχολογικά ζητή</w:t>
      </w:r>
      <w:r w:rsidRPr="00F41414">
        <w:rPr>
          <w:rFonts w:eastAsia="Times New Roman"/>
          <w:szCs w:val="24"/>
        </w:rPr>
        <w:lastRenderedPageBreak/>
        <w:t>ματα. Εγώ, ξέρετε, κατάγομαι από ένα ορεινό χωριό των Τρικάλων. Τον χειμώνα μένουν δέκα κάτοικοι. Αν δεν έχουν γιατρό, είναι ανασφαλ</w:t>
      </w:r>
      <w:r w:rsidRPr="00F41414">
        <w:rPr>
          <w:rFonts w:eastAsia="Times New Roman"/>
          <w:szCs w:val="24"/>
        </w:rPr>
        <w:t>είς οι άνθρωποι αυτοί. Δεν μπορούν να πάνε στα πρόβατα εύκολα. Φοβούνται. Άρα είτε δημιουργούμε έναν φοβισμένο πληθυσμό είτε τους στέλνουμε έναν γιατρό.</w:t>
      </w:r>
    </w:p>
    <w:p w14:paraId="428C3A3D" w14:textId="77777777" w:rsidR="00CF256A" w:rsidRDefault="008A1C0A">
      <w:pPr>
        <w:spacing w:after="0" w:line="600" w:lineRule="auto"/>
        <w:ind w:firstLine="720"/>
        <w:jc w:val="both"/>
        <w:rPr>
          <w:rFonts w:eastAsia="Times New Roman"/>
          <w:szCs w:val="24"/>
        </w:rPr>
      </w:pPr>
      <w:r w:rsidRPr="00F41414">
        <w:rPr>
          <w:rFonts w:eastAsia="Times New Roman"/>
          <w:szCs w:val="24"/>
        </w:rPr>
        <w:t>Όταν θέλουμε να αναπτύξουμε τον τουρισμό μας, παραδείγματος χάριν, και λέμε ότι θα επεκτείνουμε το τουρ</w:t>
      </w:r>
      <w:r w:rsidRPr="00F41414">
        <w:rPr>
          <w:rFonts w:eastAsia="Times New Roman"/>
          <w:szCs w:val="24"/>
        </w:rPr>
        <w:t>ιστικό μας προϊόν για όλον τον χρόνο, ο τουρίστας ή ο πράκτορας του τουρισμού θέλει να πάει να στείλει τον πληθυσμό του, τους τουρίστες του δηλαδή, σ’ έναν χώρο όπου θα βρουν ένα κέντρο υγείας ή να έχουν γιατρό σίγουρα. Η έννοια της ιατρικής έχει πολλαπλές</w:t>
      </w:r>
      <w:r w:rsidRPr="00F41414">
        <w:rPr>
          <w:rFonts w:eastAsia="Times New Roman"/>
          <w:szCs w:val="24"/>
        </w:rPr>
        <w:t xml:space="preserve"> επεκτάσεις σε όλα τα επίπεδα και, πραγματικά, μπορεί να φέρει και το δημοσιονομικό κέρδος, που ερχόμαστε και συζητάμε.</w:t>
      </w:r>
    </w:p>
    <w:p w14:paraId="428C3A3E" w14:textId="77777777" w:rsidR="00CF256A" w:rsidRDefault="008A1C0A">
      <w:pPr>
        <w:spacing w:after="0" w:line="600" w:lineRule="auto"/>
        <w:ind w:firstLine="720"/>
        <w:jc w:val="both"/>
        <w:rPr>
          <w:rFonts w:eastAsia="Times New Roman"/>
          <w:szCs w:val="24"/>
        </w:rPr>
      </w:pPr>
      <w:r w:rsidRPr="00F41414">
        <w:rPr>
          <w:rFonts w:eastAsia="Times New Roman"/>
          <w:szCs w:val="24"/>
        </w:rPr>
        <w:t>Άρα το να έχουμε δωρεάν παροχή υγείας είναι πάρα πολύ σοβαρό και για το σύνολο, όχι μόνο της οικονομίας της Ελλάδος και όχι μόνο για την</w:t>
      </w:r>
      <w:r w:rsidRPr="00F41414">
        <w:rPr>
          <w:rFonts w:eastAsia="Times New Roman"/>
          <w:szCs w:val="24"/>
        </w:rPr>
        <w:t xml:space="preserve"> υγεία του ασθενούς, που βεβαίως είναι το κυρίαρχο.</w:t>
      </w:r>
    </w:p>
    <w:p w14:paraId="428C3A3F"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Ειλικρινά, αυτό το νομοσχέδιο έρχεται να ζωντανέψει ξανά εκείνη την έννοια του ΕΣΥ, της δημόσιας υγείας και πρέπει να το </w:t>
      </w:r>
      <w:r w:rsidRPr="00F41414">
        <w:rPr>
          <w:rFonts w:eastAsia="Times New Roman"/>
          <w:szCs w:val="24"/>
        </w:rPr>
        <w:lastRenderedPageBreak/>
        <w:t>δούμε, γιατί πραγματικά ξέρετε τότε -το 1981 μιλάμε- έγιναν πολλαπλές δουλειές. Στε</w:t>
      </w:r>
      <w:r w:rsidRPr="00F41414">
        <w:rPr>
          <w:rFonts w:eastAsia="Times New Roman"/>
          <w:szCs w:val="24"/>
        </w:rPr>
        <w:t xml:space="preserve">λεχώθηκαν κέντρα και κτίστηκαν και κτήρια στην Ελλάδα, τα οποία στελεχώθηκαν με γιατρούς κ.λπ. και εξυπηρέτησαν πάρα πολύ κόσμο στην περιφέρεια. Αυτά σιγά-σιγά άδειασαν. Εμείς, λοιπόν, έχουμε καθήκον ως Αριστερά να τα γεμίσουμε ξανά με τις ειδικότητες που </w:t>
      </w:r>
      <w:r w:rsidRPr="00F41414">
        <w:rPr>
          <w:rFonts w:eastAsia="Times New Roman"/>
          <w:szCs w:val="24"/>
        </w:rPr>
        <w:t>χρειάζονται και να λειτουργήσουν όσο το δυνατόν πιο σωστά.</w:t>
      </w:r>
    </w:p>
    <w:p w14:paraId="428C3A40"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Τι ερχόμαστε και κάνουμε εμείς; Αυτά που θα σας πω είναι πράγματα που τα έχουν πει και άλλοι. Ήλθαμε πρώτα απ’ όλα να αφαιρέσουμε ένα </w:t>
      </w:r>
      <w:proofErr w:type="spellStart"/>
      <w:r w:rsidRPr="00F41414">
        <w:rPr>
          <w:rFonts w:eastAsia="Times New Roman"/>
          <w:szCs w:val="24"/>
        </w:rPr>
        <w:t>πεντάευρο</w:t>
      </w:r>
      <w:proofErr w:type="spellEnd"/>
      <w:r w:rsidRPr="00F41414">
        <w:rPr>
          <w:rFonts w:eastAsia="Times New Roman"/>
          <w:szCs w:val="24"/>
        </w:rPr>
        <w:t xml:space="preserve"> που έδιναν οι ασθενείς στα νοσοκομεία. Ήλθαμε μετά κα</w:t>
      </w:r>
      <w:r w:rsidRPr="00F41414">
        <w:rPr>
          <w:rFonts w:eastAsia="Times New Roman"/>
          <w:szCs w:val="24"/>
        </w:rPr>
        <w:t>ι δώσαμε στους δυόμισι χιλιάδες ανασφάλιστους δωρεάν περίθαλψη. Ερχόμαστε με αυτό το νομοσχέδιο και σβήνουμε τα παλιά χρέη των ασθενών από τα νοσοκομεία. Επεμβαίνουμε. Τι κάνουμε συγχρόνως; Λέμε: Εσύ, γιατρέ, που θέλεις να πας στο ορεινό χωριό μου, που είπ</w:t>
      </w:r>
      <w:r w:rsidRPr="00F41414">
        <w:rPr>
          <w:rFonts w:eastAsia="Times New Roman"/>
          <w:szCs w:val="24"/>
        </w:rPr>
        <w:t>α προηγούμενα, πάρε και 400 ευρώ παραπάνω για να μπορέσεις να σταθείς εκεί και σου επιτρέπω, σου φτιάχνω και διάταξη, να μπορείς να έχεις κατοικία που θα σου προσφέρει το χωριό να μείνεις και να δέχεσαι και τα αυγά που θα σου φέρει η γειτόνισσα χωρίς να σο</w:t>
      </w:r>
      <w:r w:rsidRPr="00F41414">
        <w:rPr>
          <w:rFonts w:eastAsia="Times New Roman"/>
          <w:szCs w:val="24"/>
        </w:rPr>
        <w:t>υ λένε ότι λαδώθηκες!</w:t>
      </w:r>
    </w:p>
    <w:p w14:paraId="428C3A41" w14:textId="77777777" w:rsidR="00CF256A" w:rsidRDefault="008A1C0A">
      <w:pPr>
        <w:spacing w:after="0" w:line="600" w:lineRule="auto"/>
        <w:ind w:firstLine="720"/>
        <w:jc w:val="both"/>
        <w:rPr>
          <w:rFonts w:eastAsia="Times New Roman"/>
          <w:szCs w:val="24"/>
        </w:rPr>
      </w:pPr>
      <w:r w:rsidRPr="00F41414">
        <w:rPr>
          <w:rFonts w:eastAsia="Times New Roman"/>
          <w:szCs w:val="24"/>
        </w:rPr>
        <w:lastRenderedPageBreak/>
        <w:t>(Στο σημείο αυτό κτυπάει το κουδούνι λήξεως του χρόνου ομιλίας της κυρίας Βουλευτού)</w:t>
      </w:r>
    </w:p>
    <w:p w14:paraId="428C3A42" w14:textId="77777777" w:rsidR="00CF256A" w:rsidRDefault="008A1C0A">
      <w:pPr>
        <w:spacing w:after="0" w:line="600" w:lineRule="auto"/>
        <w:ind w:firstLine="720"/>
        <w:jc w:val="both"/>
        <w:rPr>
          <w:rFonts w:eastAsia="Times New Roman"/>
          <w:szCs w:val="24"/>
        </w:rPr>
      </w:pPr>
      <w:r w:rsidRPr="00F41414">
        <w:rPr>
          <w:rFonts w:eastAsia="Times New Roman"/>
          <w:szCs w:val="24"/>
        </w:rPr>
        <w:t>Άρα φτιάχνουμε ένα ολοκληρωμένο σύστημα, έτσι ώστε να μπορεί να λειτουργήσει αυτό το κομμάτι. Και προσέξετε και τι άλλο κάνουμε και με αυτό θα τελειώ</w:t>
      </w:r>
      <w:r w:rsidRPr="00F41414">
        <w:rPr>
          <w:rFonts w:eastAsia="Times New Roman"/>
          <w:szCs w:val="24"/>
        </w:rPr>
        <w:t>σω γιατί χτύπησε το κουδούνι μου. Μάλλον δεν θα τελειώσω με αυτό. Θέλω να πω και κάτι άλλο.</w:t>
      </w:r>
    </w:p>
    <w:p w14:paraId="428C3A43" w14:textId="77777777" w:rsidR="00CF256A" w:rsidRDefault="008A1C0A">
      <w:pPr>
        <w:spacing w:after="0" w:line="600" w:lineRule="auto"/>
        <w:ind w:firstLine="720"/>
        <w:jc w:val="both"/>
        <w:rPr>
          <w:rFonts w:eastAsia="Times New Roman"/>
          <w:szCs w:val="24"/>
        </w:rPr>
      </w:pPr>
      <w:r w:rsidRPr="00F41414">
        <w:rPr>
          <w:rFonts w:eastAsia="Times New Roman"/>
          <w:szCs w:val="24"/>
        </w:rPr>
        <w:t>Είναι πάρα πολύ σημαντικός ο κοινωνικός έλεγχος που γίνεται μέσα από αυτό το νομοσχέδιο. Το να πηγαίνει ο ασθενής και να κρίνει το σύστημα είναι πάρα πολύ σημαντικό</w:t>
      </w:r>
      <w:r w:rsidRPr="00F41414">
        <w:rPr>
          <w:rFonts w:eastAsia="Times New Roman"/>
          <w:szCs w:val="24"/>
        </w:rPr>
        <w:t>.</w:t>
      </w:r>
    </w:p>
    <w:p w14:paraId="428C3A44"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Αυτά, λοιπόν, ήθελα πραγματικά να πω και με </w:t>
      </w:r>
      <w:proofErr w:type="spellStart"/>
      <w:r w:rsidRPr="00F41414">
        <w:rPr>
          <w:rFonts w:eastAsia="Times New Roman"/>
          <w:szCs w:val="24"/>
        </w:rPr>
        <w:t>στεναχωρεί</w:t>
      </w:r>
      <w:proofErr w:type="spellEnd"/>
      <w:r w:rsidRPr="00F41414">
        <w:rPr>
          <w:rFonts w:eastAsia="Times New Roman"/>
          <w:szCs w:val="24"/>
        </w:rPr>
        <w:t xml:space="preserve"> πάρα πολύ το θέμα της τοποθέτησης του Κομμουνιστικού Κόμματος Ελλάδας. Άκουσα τον κ. Λαμπρόπουλο να βάζει μια καταστροφή και μια </w:t>
      </w:r>
      <w:proofErr w:type="spellStart"/>
      <w:r w:rsidRPr="00F41414">
        <w:rPr>
          <w:rFonts w:eastAsia="Times New Roman"/>
          <w:szCs w:val="24"/>
        </w:rPr>
        <w:t>δαιμονοποίηση</w:t>
      </w:r>
      <w:proofErr w:type="spellEnd"/>
      <w:r w:rsidRPr="00F41414">
        <w:rPr>
          <w:rFonts w:eastAsia="Times New Roman"/>
          <w:szCs w:val="24"/>
        </w:rPr>
        <w:t xml:space="preserve"> σε όλο αυτό το σύστημα, λέγοντας ότι η πρωτοβάθμια υγεία</w:t>
      </w:r>
      <w:r w:rsidRPr="00F41414">
        <w:rPr>
          <w:rFonts w:eastAsia="Times New Roman"/>
          <w:szCs w:val="24"/>
        </w:rPr>
        <w:t xml:space="preserve"> κοστίζει λιγότερο, όταν είναι δημόσια, και γι’ αυτό την κάνουμε.</w:t>
      </w:r>
    </w:p>
    <w:p w14:paraId="428C3A4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Είναι πολύ ωραίο να στοιχίζει λιγότερο και να είναι και δημόσιο. Δεν κατανοώ δηλαδή πού στηρίζετε το να στοιχίζει λιγότερα. Το στηρίζει στο ότι θα πληρώνονται οι εργαζόμενοι λιγότερο. </w:t>
      </w:r>
    </w:p>
    <w:p w14:paraId="428C3A4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lastRenderedPageBreak/>
        <w:t>ΓΕΩΡΓ</w:t>
      </w:r>
      <w:r w:rsidRPr="00F41414">
        <w:rPr>
          <w:rFonts w:eastAsia="Times New Roman" w:cs="Times New Roman"/>
          <w:b/>
          <w:szCs w:val="24"/>
        </w:rPr>
        <w:t xml:space="preserve">ΙΟΣ ΛΑΜΠΡΟΥΛΗΣ (ΣΤ΄ Αντιπρόεδρος της Βουλής): </w:t>
      </w:r>
      <w:r w:rsidRPr="00F41414">
        <w:rPr>
          <w:rFonts w:eastAsia="Times New Roman" w:cs="Times New Roman"/>
          <w:szCs w:val="24"/>
        </w:rPr>
        <w:t xml:space="preserve">Να ακούτε καλά, όχι επιλεκτικά. Ούτε το όνομά μου δεν ξέρετε. </w:t>
      </w:r>
    </w:p>
    <w:p w14:paraId="428C3A4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ΕΥΑΓΓΕΛΙΑ (ΕΥΗ) ΚΑΡΑΚΩΣΤΑ: </w:t>
      </w:r>
      <w:proofErr w:type="spellStart"/>
      <w:r w:rsidRPr="00F41414">
        <w:rPr>
          <w:rFonts w:eastAsia="Times New Roman" w:cs="Times New Roman"/>
          <w:szCs w:val="24"/>
        </w:rPr>
        <w:t>Λαμπρούλης</w:t>
      </w:r>
      <w:proofErr w:type="spellEnd"/>
      <w:r w:rsidRPr="00F41414">
        <w:rPr>
          <w:rFonts w:eastAsia="Times New Roman" w:cs="Times New Roman"/>
          <w:szCs w:val="24"/>
        </w:rPr>
        <w:t xml:space="preserve"> δεν είναι; Τι είπα; Λάθος το έκανα; </w:t>
      </w:r>
    </w:p>
    <w:p w14:paraId="428C3A4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ΠΡΟΕΔΡΕΥΩΝ (Μάριος Γεωργιάδης): </w:t>
      </w:r>
      <w:r w:rsidRPr="00F41414">
        <w:rPr>
          <w:rFonts w:eastAsia="Times New Roman" w:cs="Times New Roman"/>
          <w:szCs w:val="24"/>
        </w:rPr>
        <w:t>Παρακαλώ να τελειώσουμε τον διάλογο. Είν</w:t>
      </w:r>
      <w:r w:rsidRPr="00F41414">
        <w:rPr>
          <w:rFonts w:eastAsia="Times New Roman" w:cs="Times New Roman"/>
          <w:szCs w:val="24"/>
        </w:rPr>
        <w:t xml:space="preserve">αι δύσκολη η ώρα και πρέπει να ολοκληρώσουμε. </w:t>
      </w:r>
    </w:p>
    <w:p w14:paraId="428C3A4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ΕΥΑΓΓΕΛΙΑ (ΕΥΗ) ΚΑΡΑΚΩΣΤΑ: </w:t>
      </w:r>
      <w:r w:rsidRPr="00F41414">
        <w:rPr>
          <w:rFonts w:eastAsia="Times New Roman" w:cs="Times New Roman"/>
          <w:szCs w:val="24"/>
        </w:rPr>
        <w:t>Επίσης, είπε ότι ο οικογενειακός γιατρός λειτουργεί ως «κόφτης». Δηλαδή, γιατί θα τον έχουμε τον γιατρό; Για να κόβει τα φάρμακα του ασθενή και τις εξετάσεις του. Αυτό ήθελε να μας π</w:t>
      </w:r>
      <w:r w:rsidRPr="00F41414">
        <w:rPr>
          <w:rFonts w:eastAsia="Times New Roman" w:cs="Times New Roman"/>
          <w:szCs w:val="24"/>
        </w:rPr>
        <w:t xml:space="preserve">ει. </w:t>
      </w:r>
    </w:p>
    <w:p w14:paraId="428C3A4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ΓΕΩΡΓΙΟΣ ΛΑΜΠΡΟΥΛΗΣ (ΣΤ΄ Αντιπρόεδρος της Βουλής): </w:t>
      </w:r>
      <w:r w:rsidRPr="00F41414">
        <w:rPr>
          <w:rFonts w:eastAsia="Times New Roman" w:cs="Times New Roman"/>
          <w:szCs w:val="24"/>
        </w:rPr>
        <w:t xml:space="preserve">Αυτό καταλάβατε εσείς; </w:t>
      </w:r>
    </w:p>
    <w:p w14:paraId="428C3A4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ΕΥΑΓΓΕΛΙΑ (ΕΥΗ) ΚΑΡΑΚΩΣΤΑ: </w:t>
      </w:r>
      <w:r w:rsidRPr="00F41414">
        <w:rPr>
          <w:rFonts w:eastAsia="Times New Roman" w:cs="Times New Roman"/>
          <w:szCs w:val="24"/>
        </w:rPr>
        <w:t xml:space="preserve">Δηλαδή, τον όρκο του Ιπποκράτη τον δίνουν για φιγούρα; </w:t>
      </w:r>
    </w:p>
    <w:p w14:paraId="428C3A4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Μακάρι να είπατε κάτι άλλο, κύριε </w:t>
      </w:r>
      <w:proofErr w:type="spellStart"/>
      <w:r w:rsidRPr="00F41414">
        <w:rPr>
          <w:rFonts w:eastAsia="Times New Roman" w:cs="Times New Roman"/>
          <w:szCs w:val="24"/>
        </w:rPr>
        <w:t>Λαμπρούλη</w:t>
      </w:r>
      <w:proofErr w:type="spellEnd"/>
      <w:r w:rsidRPr="00F41414">
        <w:rPr>
          <w:rFonts w:eastAsia="Times New Roman" w:cs="Times New Roman"/>
          <w:szCs w:val="24"/>
        </w:rPr>
        <w:t>, αλλά ειλικρινά το καπιταλιστικό σύστημα δυστυχώς</w:t>
      </w:r>
      <w:r w:rsidRPr="00F41414">
        <w:rPr>
          <w:rFonts w:eastAsia="Times New Roman" w:cs="Times New Roman"/>
          <w:szCs w:val="24"/>
        </w:rPr>
        <w:t xml:space="preserve"> δεν άλλαξε.</w:t>
      </w:r>
    </w:p>
    <w:p w14:paraId="428C3A4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lastRenderedPageBreak/>
        <w:t xml:space="preserve">ΓΕΩΡΓΙΟΣ ΛΑΜΠΡΟΥΛΗΣ (ΣΤ΄ Αντιπρόεδρος της Βουλής): </w:t>
      </w:r>
      <w:r w:rsidRPr="00F41414">
        <w:rPr>
          <w:rFonts w:eastAsia="Times New Roman" w:cs="Times New Roman"/>
          <w:szCs w:val="24"/>
        </w:rPr>
        <w:t xml:space="preserve">Γι’ αυτό και εσείς το υπηρετείτε επάξια και παίρνετε τα εύσημα από την τρόικα, από τους θεσμούς και τον ΣΕΒ. </w:t>
      </w:r>
    </w:p>
    <w:p w14:paraId="428C3A4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ΠΡΟΕΔΡΕΥΩΝ (Μάριος Γεωργιάδης): </w:t>
      </w:r>
      <w:r w:rsidRPr="00F41414">
        <w:rPr>
          <w:rFonts w:eastAsia="Times New Roman" w:cs="Times New Roman"/>
          <w:szCs w:val="24"/>
        </w:rPr>
        <w:t xml:space="preserve">Παρακαλώ να μην αρχίσουμε τώρα τον διάλογο. </w:t>
      </w:r>
    </w:p>
    <w:p w14:paraId="428C3A4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ΕΥΑΓΓΕΛΙΑ (ΕΥΗ) ΚΑΡΑΚΩΣΤΑ: </w:t>
      </w:r>
      <w:r w:rsidRPr="00F41414">
        <w:rPr>
          <w:rFonts w:eastAsia="Times New Roman" w:cs="Times New Roman"/>
          <w:szCs w:val="24"/>
        </w:rPr>
        <w:t>Από τα θετικά στοιχεία της Σοβιετικής Ένωσης, που ήταν η υγεία και η παιδεία, εσείς τα αρνείστε σήμερα και αρνείστε να κάνουμε την προσπάθεια αυτού του νέου συστήματος.</w:t>
      </w:r>
    </w:p>
    <w:p w14:paraId="428C3A5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ΓΕΩΡΓΙΟΣ ΛΑΜΠΡΟΥΛΗΣ (ΣΤ΄ Αντιπρόεδρος της Βουλής): </w:t>
      </w:r>
      <w:r w:rsidRPr="00F41414">
        <w:rPr>
          <w:rFonts w:eastAsia="Times New Roman" w:cs="Times New Roman"/>
          <w:szCs w:val="24"/>
        </w:rPr>
        <w:t>Θα έπρεπε</w:t>
      </w:r>
      <w:r w:rsidRPr="00F41414">
        <w:rPr>
          <w:rFonts w:eastAsia="Times New Roman" w:cs="Times New Roman"/>
          <w:szCs w:val="24"/>
        </w:rPr>
        <w:t xml:space="preserve"> να ντρέπεστε γι’ αυτά που λέτε. Διαβάστε τις θέσεις μας πρώτα. </w:t>
      </w:r>
    </w:p>
    <w:p w14:paraId="428C3A5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ΕΥΑΓΓΕΛΙΑ (ΕΥΗ) ΚΑΡΑΚΩΣΤΑ: </w:t>
      </w:r>
      <w:r w:rsidRPr="00F41414">
        <w:rPr>
          <w:rFonts w:eastAsia="Times New Roman" w:cs="Times New Roman"/>
          <w:szCs w:val="24"/>
        </w:rPr>
        <w:t xml:space="preserve">Αυτό σας λέω, κύριε </w:t>
      </w:r>
      <w:proofErr w:type="spellStart"/>
      <w:r w:rsidRPr="00F41414">
        <w:rPr>
          <w:rFonts w:eastAsia="Times New Roman" w:cs="Times New Roman"/>
          <w:szCs w:val="24"/>
        </w:rPr>
        <w:t>Λαμπρούλη</w:t>
      </w:r>
      <w:proofErr w:type="spellEnd"/>
      <w:r w:rsidRPr="00F41414">
        <w:rPr>
          <w:rFonts w:eastAsia="Times New Roman" w:cs="Times New Roman"/>
          <w:szCs w:val="24"/>
        </w:rPr>
        <w:t>, και προσπαθήστε να το σκεφθείτε να είστε καλά.</w:t>
      </w:r>
    </w:p>
    <w:p w14:paraId="428C3A52"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A5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ΠΡΟΕΔΡΕΥΩΝ (Μάριος Γεωργιάδης): </w:t>
      </w:r>
      <w:r w:rsidRPr="00F41414">
        <w:rPr>
          <w:rFonts w:eastAsia="Times New Roman" w:cs="Times New Roman"/>
          <w:szCs w:val="24"/>
        </w:rPr>
        <w:t xml:space="preserve">Ευχαριστώ </w:t>
      </w:r>
      <w:r w:rsidRPr="00F41414">
        <w:rPr>
          <w:rFonts w:eastAsia="Times New Roman" w:cs="Times New Roman"/>
          <w:szCs w:val="24"/>
        </w:rPr>
        <w:t>πολύ.</w:t>
      </w:r>
    </w:p>
    <w:p w14:paraId="428C3A5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Κύριε </w:t>
      </w:r>
      <w:proofErr w:type="spellStart"/>
      <w:r w:rsidRPr="00F41414">
        <w:rPr>
          <w:rFonts w:eastAsia="Times New Roman" w:cs="Times New Roman"/>
          <w:szCs w:val="24"/>
        </w:rPr>
        <w:t>Μορφίδη</w:t>
      </w:r>
      <w:proofErr w:type="spellEnd"/>
      <w:r w:rsidRPr="00F41414">
        <w:rPr>
          <w:rFonts w:eastAsia="Times New Roman" w:cs="Times New Roman"/>
          <w:szCs w:val="24"/>
        </w:rPr>
        <w:t xml:space="preserve">, έχετε τον λόγο για έξι λεπτά. </w:t>
      </w:r>
    </w:p>
    <w:p w14:paraId="428C3A5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ΚΩΝΣΤΑΝΤΙΝΟΣ ΜΟΡΦΙΔΗΣ: </w:t>
      </w:r>
      <w:r w:rsidRPr="00F41414">
        <w:rPr>
          <w:rFonts w:eastAsia="Times New Roman" w:cs="Times New Roman"/>
          <w:szCs w:val="24"/>
        </w:rPr>
        <w:t>Ευχαριστώ, κύριε Πρόεδρε.</w:t>
      </w:r>
    </w:p>
    <w:p w14:paraId="428C3A5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Θα προσπαθήσω να είμαι, κύριε Πρόεδρε, μέσα στον χρόνο. Θα ήθελα να πω ότι η αποψινή συνεδρίαση είναι για μένα από τις χαρούμενες στιγμές της ζωής μου, μια</w:t>
      </w:r>
      <w:r w:rsidRPr="00F41414">
        <w:rPr>
          <w:rFonts w:eastAsia="Times New Roman" w:cs="Times New Roman"/>
          <w:szCs w:val="24"/>
        </w:rPr>
        <w:t>ς και υπηρετώντας επί τριάντα χρόνια στα ασφαλιστικά ταμεία έχω ζήσει το σύστημα υγείας και είμαι χαρούμενος γιατί όλα αυτά, που κατά καιρούς θέταμε ως ζητήματα για να γίνουν, όχι όλα αλλά τα περισσότερα βρίσκονται σε αυτό το νομοθέτημα που ψηφίζουμε σήμερ</w:t>
      </w:r>
      <w:r w:rsidRPr="00F41414">
        <w:rPr>
          <w:rFonts w:eastAsia="Times New Roman" w:cs="Times New Roman"/>
          <w:szCs w:val="24"/>
        </w:rPr>
        <w:t xml:space="preserve">α. Και είναι μια δικαίωση όχι μόνο για μένα αλλά και για πάρα πολλούς ανθρώπους που αγωνίστηκαν για να αλλάξει η κατάσταση στον χώρο της υγείας. </w:t>
      </w:r>
    </w:p>
    <w:p w14:paraId="428C3A5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Ήμασταν εμείς, λοιπόν, αυτοί που από τη λογική «</w:t>
      </w:r>
      <w:proofErr w:type="spellStart"/>
      <w:r w:rsidRPr="00F41414">
        <w:rPr>
          <w:rFonts w:eastAsia="Times New Roman" w:cs="Times New Roman"/>
          <w:szCs w:val="24"/>
        </w:rPr>
        <w:t>δώσ</w:t>
      </w:r>
      <w:proofErr w:type="spellEnd"/>
      <w:r w:rsidRPr="00F41414">
        <w:rPr>
          <w:rFonts w:eastAsia="Times New Roman" w:cs="Times New Roman"/>
          <w:szCs w:val="24"/>
        </w:rPr>
        <w:t>’ τα όλα» όταν προσληφθήκαμε στα ασφαλιστικά ταμεία, όπου ο</w:t>
      </w:r>
      <w:r w:rsidRPr="00F41414">
        <w:rPr>
          <w:rFonts w:eastAsia="Times New Roman" w:cs="Times New Roman"/>
          <w:szCs w:val="24"/>
        </w:rPr>
        <w:t>ι παροχές ήταν πολύ άνετες, περάσαμε στη λογική του «</w:t>
      </w:r>
      <w:proofErr w:type="spellStart"/>
      <w:r w:rsidRPr="00F41414">
        <w:rPr>
          <w:rFonts w:eastAsia="Times New Roman" w:cs="Times New Roman"/>
          <w:szCs w:val="24"/>
        </w:rPr>
        <w:t>πάρ</w:t>
      </w:r>
      <w:proofErr w:type="spellEnd"/>
      <w:r w:rsidRPr="00F41414">
        <w:rPr>
          <w:rFonts w:eastAsia="Times New Roman" w:cs="Times New Roman"/>
          <w:szCs w:val="24"/>
        </w:rPr>
        <w:t xml:space="preserve">’ τα όλα» από τους ασφαλισμένους, από τις δημόσιες δομές υγείας και </w:t>
      </w:r>
      <w:proofErr w:type="spellStart"/>
      <w:r w:rsidRPr="00F41414">
        <w:rPr>
          <w:rFonts w:eastAsia="Times New Roman" w:cs="Times New Roman"/>
          <w:szCs w:val="24"/>
        </w:rPr>
        <w:t>δώσ</w:t>
      </w:r>
      <w:proofErr w:type="spellEnd"/>
      <w:r w:rsidRPr="00F41414">
        <w:rPr>
          <w:rFonts w:eastAsia="Times New Roman" w:cs="Times New Roman"/>
          <w:szCs w:val="24"/>
        </w:rPr>
        <w:t>’ τα μετά στους ιδιώτες.</w:t>
      </w:r>
    </w:p>
    <w:p w14:paraId="428C3A5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Ζήσαμε την κατευθυνόμενη </w:t>
      </w:r>
      <w:proofErr w:type="spellStart"/>
      <w:r w:rsidRPr="00F41414">
        <w:rPr>
          <w:rFonts w:eastAsia="Times New Roman" w:cs="Times New Roman"/>
          <w:szCs w:val="24"/>
        </w:rPr>
        <w:t>συνταγογράφηση</w:t>
      </w:r>
      <w:proofErr w:type="spellEnd"/>
      <w:r w:rsidRPr="00F41414">
        <w:rPr>
          <w:rFonts w:eastAsia="Times New Roman" w:cs="Times New Roman"/>
          <w:szCs w:val="24"/>
        </w:rPr>
        <w:t xml:space="preserve"> για χρόνια από τις εταιρείες, την κατάχρηση που γινόταν στις εργ</w:t>
      </w:r>
      <w:r w:rsidRPr="00F41414">
        <w:rPr>
          <w:rFonts w:eastAsia="Times New Roman" w:cs="Times New Roman"/>
          <w:szCs w:val="24"/>
        </w:rPr>
        <w:t xml:space="preserve">αστηριακές εξετάσεις, την τεχνητή ζήτηση που δημιουργούσαν οι ιδιώτες και κάναμε προτάσεις για να αλλάξουν όλα αυτά. </w:t>
      </w:r>
    </w:p>
    <w:p w14:paraId="428C3A5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 xml:space="preserve">Το αποτέλεσμα είναι κυρίως να χαρακτηριζόμαστε γραφικοί και ότι δεν ξέρουμε τι γίνεται. Βλέπαμε τους Υπουργούς να περνάνε ο ένας μετά τον </w:t>
      </w:r>
      <w:r w:rsidRPr="00F41414">
        <w:rPr>
          <w:rFonts w:eastAsia="Times New Roman" w:cs="Times New Roman"/>
          <w:szCs w:val="24"/>
        </w:rPr>
        <w:t xml:space="preserve">άλλον και να λειτουργούν ως τελάληδες της αγοράς που μας ξεκουφαίνουν διαλαλώντας την πραμάτεια κάθε ιδιώτη και διαλύοντας κάθε τι δημόσιο. </w:t>
      </w:r>
    </w:p>
    <w:p w14:paraId="428C3A5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Η κατάσταση το 2015 όταν αναλάβαμε ήταν διαλυτική. Δεν υπήρχαν δομές στη πρωτοβάθμια φροντίδα, ή όπως θέλησε να το </w:t>
      </w:r>
      <w:r w:rsidRPr="00F41414">
        <w:rPr>
          <w:rFonts w:eastAsia="Times New Roman" w:cs="Times New Roman"/>
          <w:szCs w:val="24"/>
        </w:rPr>
        <w:t>ονομάσει το σύστημα που επιχείρησε να κάνει ο κ. Γεωργιάδης και για το οποίο πιθανόν να είναι περήφανος. Όμως, το μόνο που κατάφερε είναι αυτό που είπε απόψε: Να πάρει τον κόσμο από τις ουρές του ΙΚΑ και να τον πάει στα εργαστήρια που ήταν στημένα απέναντι</w:t>
      </w:r>
      <w:r w:rsidRPr="00F41414">
        <w:rPr>
          <w:rFonts w:eastAsia="Times New Roman" w:cs="Times New Roman"/>
          <w:szCs w:val="24"/>
        </w:rPr>
        <w:t>. Τίποτα άλλο.</w:t>
      </w:r>
    </w:p>
    <w:p w14:paraId="428C3A5B"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Ερήμωσαν τα κέντρα του ΙΚΑ. Είχαμε ανθρώπους που πήγαιναν και δεν έβρισκαν γιατρό, γιατί δεν υπήρχαν γιατροί. Είχαμε τους εργαζόμενους που δεν είχαν τα υλικά να κάνουν τις εξετάσεις, γιατί δεν τους τα προμήθευαν. Είχαμε ανθρώπους που πήγαινα</w:t>
      </w:r>
      <w:r w:rsidRPr="00F41414">
        <w:rPr>
          <w:rFonts w:eastAsia="Times New Roman" w:cs="Times New Roman"/>
          <w:szCs w:val="24"/>
        </w:rPr>
        <w:t>ν στη δουλειά και δεν είχαν δουλειά να κάνουν και έλεγαν «</w:t>
      </w:r>
      <w:proofErr w:type="spellStart"/>
      <w:r w:rsidRPr="00F41414">
        <w:rPr>
          <w:rFonts w:eastAsia="Times New Roman" w:cs="Times New Roman"/>
          <w:szCs w:val="24"/>
        </w:rPr>
        <w:t>ήμαρτον</w:t>
      </w:r>
      <w:proofErr w:type="spellEnd"/>
      <w:r w:rsidRPr="00F41414">
        <w:rPr>
          <w:rFonts w:eastAsia="Times New Roman" w:cs="Times New Roman"/>
          <w:szCs w:val="24"/>
        </w:rPr>
        <w:t xml:space="preserve">, δώστε μας δουλειά γιατί δεν θέλουμε να καθόμαστε». Αυτό ήταν. Η πλήρης απαξίωση της οποιασδήποτε πρωτοβάθμιας φροντίδας υγείας, για να περάσει στους ιδιώτες. </w:t>
      </w:r>
    </w:p>
    <w:p w14:paraId="428C3A5C"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lastRenderedPageBreak/>
        <w:t>Υπάρχει τεράστια ανάγκη για να</w:t>
      </w:r>
      <w:r w:rsidRPr="00F41414">
        <w:rPr>
          <w:rFonts w:eastAsia="Times New Roman" w:cs="Times New Roman"/>
          <w:szCs w:val="24"/>
        </w:rPr>
        <w:t xml:space="preserve"> φτιαχτεί αυτό το σύστημα και η τεράστια ανάγκη δεν είναι μόνο η εξυπηρέτηση των πολιτών αλλά είναι και η ελάφρυνση των νοσοκομείων. Τα νοσοκομεία της χώρας πλήρωσαν την κρίση και ιδιαίτερα οι άνθρωποι που δουλεύουν σε αυτά, γιατί φορτώθηκαν όλο το βάρος τ</w:t>
      </w:r>
      <w:r w:rsidRPr="00F41414">
        <w:rPr>
          <w:rFonts w:eastAsia="Times New Roman" w:cs="Times New Roman"/>
          <w:szCs w:val="24"/>
        </w:rPr>
        <w:t xml:space="preserve">ων ανθρώπων που πήγαιναν εκεί πέρα για να βρουν την υγειά τους. </w:t>
      </w:r>
    </w:p>
    <w:p w14:paraId="428C3A5D"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 xml:space="preserve">Και πρέπει σήμερα με αυτό το σύστημα να ελαφρύνουμε τα νοσοκομεία, να οργανωθούν καλύτερα, γιατί έτσι λειτουργεί ένα σωστό σύστημα υγείας, μια σωστή πρωτοβάθμια, δευτεροβάθμια, τριτοβάθμια φροντίδα υγείας. </w:t>
      </w:r>
    </w:p>
    <w:p w14:paraId="428C3A5E"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Γιατί τώρα; Διότι από την αρχή που αναλάβαμε κάνα</w:t>
      </w:r>
      <w:r w:rsidRPr="00F41414">
        <w:rPr>
          <w:rFonts w:eastAsia="Times New Roman" w:cs="Times New Roman"/>
          <w:szCs w:val="24"/>
        </w:rPr>
        <w:t xml:space="preserve">με μια τεράστια προσπάθεια για να φθάσουμε στο σημερινό νομοσχέδιο. Και αξίζουν πραγματικά συγχαρητήρια στην επιτροπή που έγινε, από τον Αλέξη Μπένο, μετά τον Σταμάτη </w:t>
      </w:r>
      <w:proofErr w:type="spellStart"/>
      <w:r w:rsidRPr="00F41414">
        <w:rPr>
          <w:rFonts w:eastAsia="Times New Roman" w:cs="Times New Roman"/>
          <w:szCs w:val="24"/>
        </w:rPr>
        <w:t>Βαρδαρό</w:t>
      </w:r>
      <w:proofErr w:type="spellEnd"/>
      <w:r w:rsidRPr="00F41414">
        <w:rPr>
          <w:rFonts w:eastAsia="Times New Roman" w:cs="Times New Roman"/>
          <w:szCs w:val="24"/>
        </w:rPr>
        <w:t xml:space="preserve"> και τους Υπουργούς, για το ότι φθάσαμε σε τόσο σύντομο χρονικό διάστημα και με δι</w:t>
      </w:r>
      <w:r w:rsidRPr="00F41414">
        <w:rPr>
          <w:rFonts w:eastAsia="Times New Roman" w:cs="Times New Roman"/>
          <w:szCs w:val="24"/>
        </w:rPr>
        <w:t>αβούλευση, με παρουσίαση των θέσεων, των προτάσεών μας και με βασανιστικό διάλογο να ψηφίζουμε σήμερα αυτό το νομοσχέδιο.</w:t>
      </w:r>
    </w:p>
    <w:p w14:paraId="428C3A5F"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lastRenderedPageBreak/>
        <w:t>Το νομοσχέδιο φέρνει ξανά την οδοντιατρική περίθαλψη, ένα ζήτημα που όλοι οι ασφαλισμένοι ήθελαν, τη μαιευτική περίθαλψη μέσα στο πρωτ</w:t>
      </w:r>
      <w:r w:rsidRPr="00F41414">
        <w:rPr>
          <w:rFonts w:eastAsia="Times New Roman" w:cs="Times New Roman"/>
          <w:szCs w:val="24"/>
        </w:rPr>
        <w:t>οβάθμιο σύστημα υγείας, τους επισκέπτες υγείας, που είναι μια πραγματικά σοβαρή προσπάθεια καταγραφής και αξιολόγησης του συστήματος, τη φυσιοθεραπεία πάλι στο σύστημα, τον ατομικό φάκελο υγείας, που, επιτέλους, γίνεται, γιατί έπρεπε να είχε γίνει αφού είν</w:t>
      </w:r>
      <w:r w:rsidRPr="00F41414">
        <w:rPr>
          <w:rFonts w:eastAsia="Times New Roman" w:cs="Times New Roman"/>
          <w:szCs w:val="24"/>
        </w:rPr>
        <w:t xml:space="preserve">αι εκσυγχρονιστικό και έτσι μόνο προχωρούν τα πράγματα. </w:t>
      </w:r>
    </w:p>
    <w:p w14:paraId="428C3A60"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 xml:space="preserve">Τα προγράμματα πρόληψης τα λέμε χρόνια, αλλά κανένας δεν τα άκουγε. </w:t>
      </w:r>
    </w:p>
    <w:p w14:paraId="428C3A61"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 xml:space="preserve">Και, βεβαίως, το νομοσχέδιο φέρνει τον συμψηφισμό των οφειλών του ΕΟΠΥΥ με τους φορείς ασφάλισης της Ευρωπαϊκής Ένωσης. Πρέπει να </w:t>
      </w:r>
      <w:r w:rsidRPr="00F41414">
        <w:rPr>
          <w:rFonts w:eastAsia="Times New Roman" w:cs="Times New Roman"/>
          <w:szCs w:val="24"/>
        </w:rPr>
        <w:t>είναι τουλάχιστον δέκα με δεκαπέντε χρόνια που αυτά τα δικαιολογητικά βρίσκονται κάπου αποθηκευμένα και δεν έχει γίνει κανένας –μα, κανένας- συμψηφισμός.</w:t>
      </w:r>
    </w:p>
    <w:p w14:paraId="428C3A62"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 xml:space="preserve">Συνάδελφοι, τι και αν γίνεται εδώ μέσα ένας διάλογος κωφών, στον οποίο κανένας δεν ακούει κανέναν και </w:t>
      </w:r>
      <w:r w:rsidRPr="00F41414">
        <w:rPr>
          <w:rFonts w:eastAsia="Times New Roman" w:cs="Times New Roman"/>
          <w:szCs w:val="24"/>
        </w:rPr>
        <w:t xml:space="preserve">καθένας λέει τη δική του άποψη, εμείς είμαστε περήφανοι που είμαστε εδώ απόψε και δεν είμαστε στα μπάνια -που λένε στο χωριό μου- και κάνουμε μεταρρυθμίσεις, οι οποίες είναι χρήσιμες για τον λαό και </w:t>
      </w:r>
      <w:r w:rsidRPr="00F41414">
        <w:rPr>
          <w:rFonts w:eastAsia="Times New Roman" w:cs="Times New Roman"/>
          <w:szCs w:val="24"/>
        </w:rPr>
        <w:lastRenderedPageBreak/>
        <w:t>την κοινωνία. Και αυτή είναι η διαφορά μας με την Αντιπολ</w:t>
      </w:r>
      <w:r w:rsidRPr="00F41414">
        <w:rPr>
          <w:rFonts w:eastAsia="Times New Roman" w:cs="Times New Roman"/>
          <w:szCs w:val="24"/>
        </w:rPr>
        <w:t>ίτευση. Οι μεταρρυθμίσεις που αυτοί θέλουν είναι υπέρ των αφεντικών τους, αυτών που υπηρέτησαν και συνεχίζουν να υπηρετούν, καταστρέφοντας τη χώρα.</w:t>
      </w:r>
    </w:p>
    <w:p w14:paraId="428C3A63" w14:textId="77777777" w:rsidR="00CF256A" w:rsidRDefault="008A1C0A">
      <w:pPr>
        <w:tabs>
          <w:tab w:val="left" w:pos="2738"/>
          <w:tab w:val="center" w:pos="4753"/>
          <w:tab w:val="left" w:pos="5723"/>
        </w:tabs>
        <w:spacing w:after="0" w:line="600" w:lineRule="auto"/>
        <w:ind w:firstLine="720"/>
        <w:jc w:val="both"/>
        <w:rPr>
          <w:rFonts w:eastAsia="Times New Roman" w:cs="Times New Roman"/>
          <w:szCs w:val="24"/>
        </w:rPr>
      </w:pPr>
      <w:r w:rsidRPr="00F41414">
        <w:rPr>
          <w:rFonts w:eastAsia="Times New Roman" w:cs="Times New Roman"/>
          <w:szCs w:val="24"/>
        </w:rPr>
        <w:t>Σας ευχαριστώ πάρα πολύ.</w:t>
      </w:r>
    </w:p>
    <w:p w14:paraId="428C3A64"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A65"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b/>
          <w:szCs w:val="24"/>
        </w:rPr>
        <w:t>ΠΡΟΕΔΡΕΥΩΝ (Μάριος Γεωργιάδης):</w:t>
      </w:r>
      <w:r w:rsidRPr="00F41414">
        <w:rPr>
          <w:rFonts w:eastAsia="Times New Roman" w:cs="Times New Roman"/>
          <w:szCs w:val="24"/>
        </w:rPr>
        <w:t xml:space="preserve"> Ευχαριστούμε. </w:t>
      </w:r>
    </w:p>
    <w:p w14:paraId="428C3A66"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Τον λόγο έχει ο κ. Γρέγος.</w:t>
      </w:r>
    </w:p>
    <w:p w14:paraId="428C3A67"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 xml:space="preserve">Πριν ξεκινήσετε, να πω ότι έχουμε ακόμα οκτώ ομιλητές. Αν τηρήσουμε τους χρόνους, θα καταφέρουμε να φύγουμε πριν τα μεσάνυχτα, οπότε, παρακαλώ, αν θέλετε και εσείς, τηρήστε τον χρόνο σας. Είναι ο κ. Γρέγος, η κ. </w:t>
      </w:r>
      <w:proofErr w:type="spellStart"/>
      <w:r w:rsidRPr="00F41414">
        <w:rPr>
          <w:rFonts w:eastAsia="Times New Roman" w:cs="Times New Roman"/>
          <w:szCs w:val="24"/>
        </w:rPr>
        <w:t>Σ</w:t>
      </w:r>
      <w:r w:rsidRPr="00F41414">
        <w:rPr>
          <w:rFonts w:eastAsia="Times New Roman" w:cs="Times New Roman"/>
          <w:szCs w:val="24"/>
        </w:rPr>
        <w:t>κούφα</w:t>
      </w:r>
      <w:proofErr w:type="spellEnd"/>
      <w:r w:rsidRPr="00F41414">
        <w:rPr>
          <w:rFonts w:eastAsia="Times New Roman" w:cs="Times New Roman"/>
          <w:szCs w:val="24"/>
        </w:rPr>
        <w:t xml:space="preserve">, ο κ. Στογιαννίδης, η κ. </w:t>
      </w:r>
      <w:proofErr w:type="spellStart"/>
      <w:r w:rsidRPr="00F41414">
        <w:rPr>
          <w:rFonts w:eastAsia="Times New Roman" w:cs="Times New Roman"/>
          <w:szCs w:val="24"/>
        </w:rPr>
        <w:t>Λιβανίου</w:t>
      </w:r>
      <w:proofErr w:type="spellEnd"/>
      <w:r w:rsidRPr="00F41414">
        <w:rPr>
          <w:rFonts w:eastAsia="Times New Roman" w:cs="Times New Roman"/>
          <w:szCs w:val="24"/>
        </w:rPr>
        <w:t xml:space="preserve">, ο κ. Αναστασιάδης, ο κ. Θεοφύλακτος, ο κ. </w:t>
      </w:r>
      <w:proofErr w:type="spellStart"/>
      <w:r w:rsidRPr="00F41414">
        <w:rPr>
          <w:rFonts w:eastAsia="Times New Roman" w:cs="Times New Roman"/>
          <w:szCs w:val="24"/>
        </w:rPr>
        <w:t>Κωνσταντινέας</w:t>
      </w:r>
      <w:proofErr w:type="spellEnd"/>
      <w:r w:rsidRPr="00F41414">
        <w:rPr>
          <w:rFonts w:eastAsia="Times New Roman" w:cs="Times New Roman"/>
          <w:szCs w:val="24"/>
        </w:rPr>
        <w:t xml:space="preserve">, ο κ. </w:t>
      </w:r>
      <w:proofErr w:type="spellStart"/>
      <w:r w:rsidRPr="00F41414">
        <w:rPr>
          <w:rFonts w:eastAsia="Times New Roman" w:cs="Times New Roman"/>
          <w:szCs w:val="24"/>
        </w:rPr>
        <w:t>Ουρσουζίδης</w:t>
      </w:r>
      <w:proofErr w:type="spellEnd"/>
      <w:r w:rsidRPr="00F41414">
        <w:rPr>
          <w:rFonts w:eastAsia="Times New Roman" w:cs="Times New Roman"/>
          <w:szCs w:val="24"/>
        </w:rPr>
        <w:t xml:space="preserve">. </w:t>
      </w:r>
    </w:p>
    <w:p w14:paraId="428C3A68"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Ορίστε, κύριε Γρέγο, έχετε τον λόγο για έξι λεπτά.</w:t>
      </w:r>
    </w:p>
    <w:p w14:paraId="428C3A69"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b/>
          <w:szCs w:val="24"/>
        </w:rPr>
        <w:t>ΑΝΤΩΝΙΟΣ ΓΡΕΓΟΣ:</w:t>
      </w:r>
      <w:r w:rsidRPr="00F41414">
        <w:rPr>
          <w:rFonts w:eastAsia="Times New Roman" w:cs="Times New Roman"/>
          <w:szCs w:val="24"/>
        </w:rPr>
        <w:t xml:space="preserve"> Ευχαριστώ, κύριε Πρόεδρε.</w:t>
      </w:r>
    </w:p>
    <w:p w14:paraId="428C3A6A"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Θα φροντίσω να είμαι και μέσα στον χρόνο μου.</w:t>
      </w:r>
    </w:p>
    <w:p w14:paraId="428C3A6B"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Αναφέρθηκε ο ειδικός αγορητής της Χρυσής Αυγής, όπως και ο Κοινοβουλευτικός μας Εκπρόσωπος, σε όλα σχεδόν τα άρθρα του νομοσχεδίου και στις τροπολογίες.</w:t>
      </w:r>
    </w:p>
    <w:p w14:paraId="428C3A6C"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lastRenderedPageBreak/>
        <w:t xml:space="preserve">Έχουν γίνει, κύριοι Υπουργοί, κάποιες πολύ σοβαρές παρατηρήσεις από τον κ. </w:t>
      </w:r>
      <w:proofErr w:type="spellStart"/>
      <w:r w:rsidRPr="00F41414">
        <w:rPr>
          <w:rFonts w:eastAsia="Times New Roman" w:cs="Times New Roman"/>
          <w:szCs w:val="24"/>
        </w:rPr>
        <w:t>Αϊβατίδη</w:t>
      </w:r>
      <w:proofErr w:type="spellEnd"/>
      <w:r w:rsidRPr="00F41414">
        <w:rPr>
          <w:rFonts w:eastAsia="Times New Roman" w:cs="Times New Roman"/>
          <w:szCs w:val="24"/>
        </w:rPr>
        <w:t xml:space="preserve"> και στις επιτροπές</w:t>
      </w:r>
      <w:r w:rsidRPr="00F41414">
        <w:rPr>
          <w:rFonts w:eastAsia="Times New Roman" w:cs="Times New Roman"/>
          <w:szCs w:val="24"/>
        </w:rPr>
        <w:t xml:space="preserve"> και σήμερα στην Ολομέλεια. Θα είναι καλό να τις λάβετε σοβαρά υπ’ </w:t>
      </w:r>
      <w:proofErr w:type="spellStart"/>
      <w:r w:rsidRPr="00F41414">
        <w:rPr>
          <w:rFonts w:eastAsia="Times New Roman" w:cs="Times New Roman"/>
          <w:szCs w:val="24"/>
        </w:rPr>
        <w:t>όψιν</w:t>
      </w:r>
      <w:proofErr w:type="spellEnd"/>
      <w:r w:rsidRPr="00F41414">
        <w:rPr>
          <w:rFonts w:eastAsia="Times New Roman" w:cs="Times New Roman"/>
          <w:szCs w:val="24"/>
        </w:rPr>
        <w:t xml:space="preserve"> σας. </w:t>
      </w:r>
    </w:p>
    <w:p w14:paraId="428C3A6D"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 xml:space="preserve">Είναι ένα άλλο σοβαρό νομοσχέδιο στην καρδιά του καλοκαιριού για ευνόητους λόγους. Βεβαίως και, δυστυχώς, σύμφωνα με την </w:t>
      </w:r>
      <w:r w:rsidRPr="00F41414">
        <w:rPr>
          <w:rFonts w:eastAsia="Times New Roman" w:cs="Times New Roman"/>
          <w:szCs w:val="24"/>
          <w:lang w:val="en-US"/>
        </w:rPr>
        <w:t>EUROSTAT</w:t>
      </w:r>
      <w:r w:rsidRPr="00F41414">
        <w:rPr>
          <w:rFonts w:eastAsia="Times New Roman" w:cs="Times New Roman"/>
          <w:szCs w:val="24"/>
        </w:rPr>
        <w:t>, το 53,6% των Ελλήνων δεν μπορεί να πάει διακοπέ</w:t>
      </w:r>
      <w:r w:rsidRPr="00F41414">
        <w:rPr>
          <w:rFonts w:eastAsia="Times New Roman" w:cs="Times New Roman"/>
          <w:szCs w:val="24"/>
        </w:rPr>
        <w:t xml:space="preserve">ς, όπως είπε κάποιος άλλος ομιλητής πριν. Μιλάμε για έναν στους δύο. </w:t>
      </w:r>
    </w:p>
    <w:p w14:paraId="428C3A6E" w14:textId="77777777" w:rsidR="00CF256A" w:rsidRDefault="008A1C0A">
      <w:pPr>
        <w:spacing w:after="0" w:line="600" w:lineRule="auto"/>
        <w:ind w:firstLine="720"/>
        <w:contextualSpacing/>
        <w:jc w:val="both"/>
        <w:rPr>
          <w:rFonts w:eastAsia="Times New Roman" w:cs="Times New Roman"/>
          <w:szCs w:val="24"/>
        </w:rPr>
      </w:pPr>
      <w:r w:rsidRPr="00F41414">
        <w:rPr>
          <w:rFonts w:eastAsia="Times New Roman" w:cs="Times New Roman"/>
          <w:szCs w:val="24"/>
        </w:rPr>
        <w:t xml:space="preserve">Και σε αυτό το νομοσχέδιο, όπως και στα υπόλοιπα και στα επόμενα, βλέπουμε να παρουσιάζεται και πάλι ο Υπουργός Μεταναστευτικής Πολιτικής, ο κ. </w:t>
      </w:r>
      <w:proofErr w:type="spellStart"/>
      <w:r w:rsidRPr="00F41414">
        <w:rPr>
          <w:rFonts w:eastAsia="Times New Roman" w:cs="Times New Roman"/>
          <w:szCs w:val="24"/>
        </w:rPr>
        <w:t>Μουζάλας</w:t>
      </w:r>
      <w:proofErr w:type="spellEnd"/>
      <w:r w:rsidRPr="00F41414">
        <w:rPr>
          <w:rFonts w:eastAsia="Times New Roman" w:cs="Times New Roman"/>
          <w:szCs w:val="24"/>
        </w:rPr>
        <w:t>, προκειμένου να καταθέσει για άλλ</w:t>
      </w:r>
      <w:r w:rsidRPr="00F41414">
        <w:rPr>
          <w:rFonts w:eastAsia="Times New Roman" w:cs="Times New Roman"/>
          <w:szCs w:val="24"/>
        </w:rPr>
        <w:t>η μια φορά τροπολογία που αφορά τους λαθρομετανάστες.</w:t>
      </w:r>
    </w:p>
    <w:p w14:paraId="428C3A6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Είναι, πραγματικά, φοβερό σε κάθε νομοσχέδιο να έρχεται μια τροπολογία που αφορά λαθρομετανάστες.</w:t>
      </w:r>
    </w:p>
    <w:p w14:paraId="428C3A7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Η κατάσταση στον χώρο της υγείας συνεχίζει να είναι τραγική με απόλυτη ευθύνη και αυτής της Κυβέρνησης. </w:t>
      </w:r>
      <w:r w:rsidRPr="00F41414">
        <w:rPr>
          <w:rFonts w:eastAsia="Times New Roman" w:cs="Times New Roman"/>
          <w:szCs w:val="24"/>
        </w:rPr>
        <w:t xml:space="preserve">Αιτία, φυσικά, οι </w:t>
      </w:r>
      <w:proofErr w:type="spellStart"/>
      <w:r w:rsidRPr="00F41414">
        <w:rPr>
          <w:rFonts w:eastAsia="Times New Roman" w:cs="Times New Roman"/>
          <w:szCs w:val="24"/>
        </w:rPr>
        <w:t>μνημονιακές</w:t>
      </w:r>
      <w:proofErr w:type="spellEnd"/>
      <w:r w:rsidRPr="00F41414">
        <w:rPr>
          <w:rFonts w:eastAsia="Times New Roman" w:cs="Times New Roman"/>
          <w:szCs w:val="24"/>
        </w:rPr>
        <w:t xml:space="preserve"> πολιτικές που ψηφίζετε και εσείς κατόπιν ε</w:t>
      </w:r>
      <w:r w:rsidRPr="00F41414">
        <w:rPr>
          <w:rFonts w:eastAsia="Times New Roman" w:cs="Times New Roman"/>
          <w:szCs w:val="24"/>
        </w:rPr>
        <w:lastRenderedPageBreak/>
        <w:t>ντολών, όπως και οι προκάτοχοί σας, η ανικανότητα των αρμοδίων Υπουργών, η έλλειψη προγράμματος στον χώρο της υγείας, τα μεγάλα συμφέροντα που εξυπηρετούσαν και εξυπηρετούν οι κάθε είδ</w:t>
      </w:r>
      <w:r w:rsidRPr="00F41414">
        <w:rPr>
          <w:rFonts w:eastAsia="Times New Roman" w:cs="Times New Roman"/>
          <w:szCs w:val="24"/>
        </w:rPr>
        <w:t>ους αρμόδιοι και αναρμόδιοι και τα οποία νομίζετε ότι θα μπορέσετε να καταπολεμήσετε -προς το παρόν δεν έχουμε δει κάτι τέτοιο, μακάρι να το πετύχετε- το κύμα λαθρομεταναστών και κάθε είδους δήθεν ευπαθών που πλημμυρίζουν τα κέντρα υγείας και τα νοσοκομεία</w:t>
      </w:r>
      <w:r w:rsidRPr="00F41414">
        <w:rPr>
          <w:rFonts w:eastAsia="Times New Roman" w:cs="Times New Roman"/>
          <w:szCs w:val="24"/>
        </w:rPr>
        <w:t xml:space="preserve"> και εξυπηρετούνται κατά προτεραιότητα, ανεξάρτητα αν είναι ασφαλισμένοι ή όχι. Αυτοί είναι κάποιοι από τους λόγους που οδηγούν τους πολίτες στις ιδιωτικές κλινικές και στους ιδιώτες γιατρούς, αν φυσικά έχουν τα χρήματα.</w:t>
      </w:r>
    </w:p>
    <w:p w14:paraId="428C3A7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Μιλάμε για το πολυτιμότερο αγαθό, φ</w:t>
      </w:r>
      <w:r w:rsidRPr="00F41414">
        <w:rPr>
          <w:rFonts w:eastAsia="Times New Roman" w:cs="Times New Roman"/>
          <w:szCs w:val="24"/>
        </w:rPr>
        <w:t>υσικά με ό,τι αυτό συνεπάγεται. Αποτέλεσμα όλων των παραπάνω είναι οι τεράστιες ελλείψεις σε προσωπικό και υλικοτεχνικά μέσα σε όλη τη χώρα, απίστευτη ταλαιπωρία όλων των πολιτών, οργή και αγανάκτηση και, φυσικά, τραγικά αποτελέσματα σε πολλές περιπτώσεις.</w:t>
      </w:r>
      <w:r w:rsidRPr="00F41414">
        <w:rPr>
          <w:rFonts w:eastAsia="Times New Roman" w:cs="Times New Roman"/>
          <w:szCs w:val="24"/>
        </w:rPr>
        <w:t xml:space="preserve"> Ευτυχώς σε κάποιες περιπτώσεις που χρειάζεται η συνδρομή των πολιτών ενεργοποιείται το φιλότιμο. Ειδικά σε περιπτώσεις που αφορούν μικρά παιδιά, τα οποία πρέπει να νοσηλευτούν στο ε</w:t>
      </w:r>
      <w:r w:rsidRPr="00F41414">
        <w:rPr>
          <w:rFonts w:eastAsia="Times New Roman" w:cs="Times New Roman"/>
          <w:szCs w:val="24"/>
        </w:rPr>
        <w:lastRenderedPageBreak/>
        <w:t>ξωτερικό, ευτυχώς υπάρχει το φιλότιμο και η βοήθεια των Ελλήνων πολιτών, γ</w:t>
      </w:r>
      <w:r w:rsidRPr="00F41414">
        <w:rPr>
          <w:rFonts w:eastAsia="Times New Roman" w:cs="Times New Roman"/>
          <w:szCs w:val="24"/>
        </w:rPr>
        <w:t xml:space="preserve">ιατί το Υπουργείο δεν μπορεί να ανταποκριθεί. Επίσης, χρέη στα ταμεία, χρέη σε φαρμακοποιούς, τεράστια οικονομικά ανοίγματα σε όλους τους τομείς. </w:t>
      </w:r>
    </w:p>
    <w:p w14:paraId="428C3A7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Για όλα τα παραπάνω και για πολλά άλλα έχουμε καταθέσει εκατοντάδες ερωτήσεις στους αρμόδιους Υπουργούς αλλά </w:t>
      </w:r>
      <w:r w:rsidRPr="00F41414">
        <w:rPr>
          <w:rFonts w:eastAsia="Times New Roman" w:cs="Times New Roman"/>
          <w:szCs w:val="24"/>
        </w:rPr>
        <w:t>δεν μας απαντούν, όπως είπαν και οι άλλοι συνάδελφοί μου. Και δεν είναι ότι δεν απαντούν σε εμάς. Εμείς ως Βουλευτές της Χρυσής Αυγής εκπροσωπούμε εκατοντάδες χιλιάδες πολίτες που πληρώνουν φόρους, πληρώνουν ασφαλιστικά ταμεία και μετέχουν ως εργαζόμενοι σ</w:t>
      </w:r>
      <w:r w:rsidRPr="00F41414">
        <w:rPr>
          <w:rFonts w:eastAsia="Times New Roman" w:cs="Times New Roman"/>
          <w:szCs w:val="24"/>
        </w:rPr>
        <w:t>τον χώρο της υγείας –γιατροί, νοσηλευτές, πληρώματα ασθενοφόρων, βοηθητικό προσωπικό. Εγώ ο ίδιος έχω επισκεφθεί πάρα πολλά νοσοκομεία, πάρα πολλά κέντρα υγείας και μάλιστα κάποιος εισαγγελέας μού έχει κάνει και παρατήρηση σχετικά με αυτό. Αυτό είναι και δ</w:t>
      </w:r>
      <w:r w:rsidRPr="00F41414">
        <w:rPr>
          <w:rFonts w:eastAsia="Times New Roman" w:cs="Times New Roman"/>
          <w:szCs w:val="24"/>
        </w:rPr>
        <w:t>ικαίωμά μου και υποχρέωση φυσικά. Η Χρυσή Αυγή έχει καταξιωμένους ανθρώπους που έχουν υπηρετήσει και υπηρετούν άψογα στον τομέα υγείας και έχουμε επίσης ολοκληρωμένο πρόγραμμα και σε αυτόν τον τομέα.</w:t>
      </w:r>
    </w:p>
    <w:p w14:paraId="428C3A7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Πολλές διατάξεις, όπως και στα άλλα νομοσχέδια, είναι φω</w:t>
      </w:r>
      <w:r w:rsidRPr="00F41414">
        <w:rPr>
          <w:rFonts w:eastAsia="Times New Roman" w:cs="Times New Roman"/>
          <w:szCs w:val="24"/>
        </w:rPr>
        <w:t>τογραφικές και ρουσφετολογικές. Με γνώμονα το πελατειακό και το συμφέρον, αλλά και για λόγους ψηφοθηρίας, νομοθετεί και αυτή η Κυβέρνηση. Αυτό αποδεικνύεται και από τις βουλευτικές τροπολογίες που καταθέτουν πολύ συχνά σε διάφορα νομοσχέδια Βουλευτές του Σ</w:t>
      </w:r>
      <w:r w:rsidRPr="00F41414">
        <w:rPr>
          <w:rFonts w:eastAsia="Times New Roman" w:cs="Times New Roman"/>
          <w:szCs w:val="24"/>
        </w:rPr>
        <w:t xml:space="preserve">ΥΡΙΖΑ. Ακούστηκε μάλιστα σήμερα στην Αίθουσα ότι οι διατάξεις στα νομοσχέδια δεν πρέπει να είναι φωτογραφικές. Αυτό φυσικά είναι ευνόητο. </w:t>
      </w:r>
    </w:p>
    <w:p w14:paraId="428C3A7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Σας υπενθυμίζω ότι το αντεθνικό, αντισυνταγματικό τόξο ψήφισε τη μεγαλύτερη φωτογραφική διάταξη σχετικά με τη διακοπή</w:t>
      </w:r>
      <w:r w:rsidRPr="00F41414">
        <w:rPr>
          <w:rFonts w:eastAsia="Times New Roman" w:cs="Times New Roman"/>
          <w:szCs w:val="24"/>
        </w:rPr>
        <w:t xml:space="preserve"> της χρηματοδότησης της Χρυσής Αυγής, που όμως κατέδειξε στον ελληνικό λαό ποιο κόμμα μπορεί να επιβιώνει και να καταξιώνεται χωρίς να τα παίρνει από τον ελληνικό λαό. </w:t>
      </w:r>
    </w:p>
    <w:p w14:paraId="428C3A7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Τα προβλήματα στην υγεία συνεχίζουν να υπάρχουν. Μια απλή επίσκεψη στα νοσοκομεία και σ</w:t>
      </w:r>
      <w:r w:rsidRPr="00F41414">
        <w:rPr>
          <w:rFonts w:eastAsia="Times New Roman" w:cs="Times New Roman"/>
          <w:szCs w:val="24"/>
        </w:rPr>
        <w:t>τα ιατρικά κέντρα επιβεβαιώνει του λόγου το αληθές παρά τις φιλότιμες -μπορώ να πω- προσπάθειες πολλών εργαζομένων. Βεβαίως, ακόμα και σε αυτούς τους χώρους κυριαρχεί ο ρατσισμός σε βάρος των Ελλήνων. Να πούμε εδώ όσον αφορά το ΕΚΑΒ ότι έχω την εντύπωση ότ</w:t>
      </w:r>
      <w:r w:rsidRPr="00F41414">
        <w:rPr>
          <w:rFonts w:eastAsia="Times New Roman" w:cs="Times New Roman"/>
          <w:szCs w:val="24"/>
        </w:rPr>
        <w:t xml:space="preserve">ι στο ΕΚΑΒ έχουν οργανόγραμμα απαρχαιωμένο. Γνωστές οι </w:t>
      </w:r>
      <w:r w:rsidRPr="00F41414">
        <w:rPr>
          <w:rFonts w:eastAsia="Times New Roman" w:cs="Times New Roman"/>
          <w:szCs w:val="24"/>
        </w:rPr>
        <w:lastRenderedPageBreak/>
        <w:t>εικόνες εδώ και χρόνια: ράντζα στους διαδρόμους, μάχες στις ΜΕΘ, ανύπαρκτα αναλώσιμα, τεράστιες ελλείψεις σε κάθε είδους υλικά, μήνες αναμονής για κάποια εξέταση, ελλείψεις προσωπικού. Σύμφωνα με στοιχ</w:t>
      </w:r>
      <w:r w:rsidRPr="00F41414">
        <w:rPr>
          <w:rFonts w:eastAsia="Times New Roman" w:cs="Times New Roman"/>
          <w:szCs w:val="24"/>
        </w:rPr>
        <w:t>εία σχετικά με τους γιατρούς οι κενές θέσεις υπερβαίνουν το 50% και για το μη ιατρικό προσωπικό πάνω από το 60%. Αυτά τα κενά πρέπει οπωσδήποτε να καλυφθούν.</w:t>
      </w:r>
    </w:p>
    <w:p w14:paraId="428C3A7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Υπάρχουν κάποια θέματα που θα πρέπει να ελεγχθούν από το Υπουργείο. Υπάρχουν καταγγελίες για απλήρ</w:t>
      </w:r>
      <w:r w:rsidRPr="00F41414">
        <w:rPr>
          <w:rFonts w:eastAsia="Times New Roman" w:cs="Times New Roman"/>
          <w:szCs w:val="24"/>
        </w:rPr>
        <w:t>ωτους εργαζόμενους στις κλινικές της Θεσσαλονίκης εδώ και μήνες και για μεταφορά ασθενών από ιδιωτική νευρολογική κλινική σε κάποιο δημόσιο νοσοκομείο. Επειδή αν καταθέσω ερώτηση στον Υπουργό δεν θα απαντήσει, επικαλούμενος γελοία επιχειρήματα και παράνομε</w:t>
      </w:r>
      <w:r w:rsidRPr="00F41414">
        <w:rPr>
          <w:rFonts w:eastAsia="Times New Roman" w:cs="Times New Roman"/>
          <w:szCs w:val="24"/>
        </w:rPr>
        <w:t xml:space="preserve">ς απαντήσεις, τα στοιχεία θα δοθούν εκεί που πρέπει, προκειμένου να συνεχίσουν να εκτίθενται στα μάτια του ελληνικού λαού και να διαφυλαχθούν τα συμφέροντα των εργαζομένων, αλλά κυρίως η εξυπηρέτηση των πολιτών. </w:t>
      </w:r>
    </w:p>
    <w:p w14:paraId="428C3A7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Ένα άλλο σοβαρό θέμα επίσης είναι αυτό που </w:t>
      </w:r>
      <w:r w:rsidRPr="00F41414">
        <w:rPr>
          <w:rFonts w:eastAsia="Times New Roman" w:cs="Times New Roman"/>
          <w:szCs w:val="24"/>
        </w:rPr>
        <w:t xml:space="preserve">αφορά τη λειτουργία και ειδικότερα το κόστος στις λεγόμενες κλινικές που ασχολούνται με την εξωσωματική γονιμοποίηση, τη φύλαξη </w:t>
      </w:r>
      <w:proofErr w:type="spellStart"/>
      <w:r w:rsidRPr="00F41414">
        <w:rPr>
          <w:rFonts w:eastAsia="Times New Roman" w:cs="Times New Roman"/>
          <w:szCs w:val="24"/>
        </w:rPr>
        <w:t>βλαστοκυττάρων</w:t>
      </w:r>
      <w:proofErr w:type="spellEnd"/>
      <w:r w:rsidRPr="00F41414">
        <w:rPr>
          <w:rFonts w:eastAsia="Times New Roman" w:cs="Times New Roman"/>
          <w:szCs w:val="24"/>
        </w:rPr>
        <w:t xml:space="preserve"> και άλλα παραπλήσια θέματα. Το θέτω αυτό ως ένα </w:t>
      </w:r>
      <w:r w:rsidRPr="00F41414">
        <w:rPr>
          <w:rFonts w:eastAsia="Times New Roman" w:cs="Times New Roman"/>
          <w:szCs w:val="24"/>
        </w:rPr>
        <w:lastRenderedPageBreak/>
        <w:t>πολύ σημαντικό θέμα. Σαφώς στον χώρο της υγείας έχουν γίνει πολλά</w:t>
      </w:r>
      <w:r w:rsidRPr="00F41414">
        <w:rPr>
          <w:rFonts w:eastAsia="Times New Roman" w:cs="Times New Roman"/>
          <w:szCs w:val="24"/>
        </w:rPr>
        <w:t xml:space="preserve"> εγκλήματα. Ευτυχώς είναι εδώ η Χρυσή Αυγή, η οποία τα αναδεικνύει και κυρίως απαιτεί την τιμωρία όσων πλούτισαν σε βάρος της υγείας των πολιτών.</w:t>
      </w:r>
    </w:p>
    <w:p w14:paraId="428C3A7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Στο νομοσχέδιο υπάρχουν ενδιαφέροντα άρθρα, όπως το άρθρο 68 που αναφέρεται στις προϋποθέσεις φιλοξενίας ατόμω</w:t>
      </w:r>
      <w:r w:rsidRPr="00F41414">
        <w:rPr>
          <w:rFonts w:eastAsia="Times New Roman" w:cs="Times New Roman"/>
          <w:szCs w:val="24"/>
        </w:rPr>
        <w:t>ν του αυτιστικού φάσματος σε ξενώνες ή οικοτροφεία ή το άρθρο 4 σχετικά με τα κέντρα υγείας και τις υπηρεσίες που προσφέρουν –τα περισσότερα δεν κάνουν ούτε μία απλή εξέταση αίματος δεν κάνουν ούτε μία ακτινογραφία- ή το άρθρο 6 για τον οικογενειακό γιατρό</w:t>
      </w:r>
      <w:r w:rsidRPr="00F41414">
        <w:rPr>
          <w:rFonts w:eastAsia="Times New Roman" w:cs="Times New Roman"/>
          <w:szCs w:val="24"/>
        </w:rPr>
        <w:t xml:space="preserve">, όπως είπαμε προηγουμένως, που παίζει σημαντικό ρόλο σε όλες τις βαθμίδες. Αμφιβάλλω αν θα μπορέσετε να τελειοποιήσετε αυτόν τον θεσμό του οικογενειακού γιατρού. </w:t>
      </w:r>
    </w:p>
    <w:p w14:paraId="428C3A7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Υπάρχουν τα άρθρα 8 και 9 που αφορούν τα κεντρικά διαγνωστικά κέντρα και τα κέντρα ειδικής φ</w:t>
      </w:r>
      <w:r w:rsidRPr="00F41414">
        <w:rPr>
          <w:rFonts w:eastAsia="Times New Roman" w:cs="Times New Roman"/>
          <w:szCs w:val="24"/>
        </w:rPr>
        <w:t xml:space="preserve">ροντίδας ή το άρθρο 27 σχετικά με την ίδρυση γενικού νοσοκομείου στην Κάρπαθο, το οποίο πρέπει να ιδρυθεί. </w:t>
      </w:r>
    </w:p>
    <w:p w14:paraId="428C3A7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Είμαστε υπέρ των μέτρων που ανακουφίζουν και στηρίζουν τις παραμεθόριες περιοχές που είναι μάλιστα και στρατη</w:t>
      </w:r>
      <w:r w:rsidRPr="00F41414">
        <w:rPr>
          <w:rFonts w:eastAsia="Times New Roman" w:cs="Times New Roman"/>
          <w:szCs w:val="24"/>
        </w:rPr>
        <w:lastRenderedPageBreak/>
        <w:t>γικά ευαίσθητες. Έχουμε την τύχη να έχο</w:t>
      </w:r>
      <w:r w:rsidRPr="00F41414">
        <w:rPr>
          <w:rFonts w:eastAsia="Times New Roman" w:cs="Times New Roman"/>
          <w:szCs w:val="24"/>
        </w:rPr>
        <w:t xml:space="preserve">υμε εξαιρετικούς γιατρούς και παραϊατρικό προσωπικό, αλλά κακές πολιτικές στα θέματα υγείας, όπως ανέφερα παραπάνω. </w:t>
      </w:r>
    </w:p>
    <w:p w14:paraId="428C3A7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Προσωπικά δεν εκτιμώ καθόλου και εξαιρώ τους λεγόμενους «Γιατρούς χωρίς σύνορα». </w:t>
      </w:r>
    </w:p>
    <w:p w14:paraId="428C3A7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Δυστυχώς υπάρχει τρομερή επιβάρυνση στον κλάδο της υγείας</w:t>
      </w:r>
      <w:r w:rsidRPr="00F41414">
        <w:rPr>
          <w:rFonts w:eastAsia="Times New Roman" w:cs="Times New Roman"/>
          <w:szCs w:val="24"/>
        </w:rPr>
        <w:t xml:space="preserve"> από την εισβολή λαθρομεταναστών και, φυσικά, από την οικονομική πολιτική των κυβερνήσεων που διέλυσαν τα ασφαλιστικά ταμεία. Δεν ξεχωρίζουμε τον ΣΥΡΙΖΑ από τη Νέα Δημοκρατία και το ΠΑΣΟΚ, γιατί έχουν ίδιες πολιτικές, ίδιες αντιλήψεις, ίδιο αποτυχημένο πρό</w:t>
      </w:r>
      <w:r w:rsidRPr="00F41414">
        <w:rPr>
          <w:rFonts w:eastAsia="Times New Roman" w:cs="Times New Roman"/>
          <w:szCs w:val="24"/>
        </w:rPr>
        <w:t xml:space="preserve">γραμμα. </w:t>
      </w:r>
    </w:p>
    <w:p w14:paraId="428C3A7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(Στο σημείο αυτό κτυπάει το κουδούνι λήξεως του χρόνου ομιλίας του κυρίου Βουλευτή)</w:t>
      </w:r>
    </w:p>
    <w:p w14:paraId="428C3A7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Τελειώνω, κύριε Πρόεδρε.</w:t>
      </w:r>
    </w:p>
    <w:p w14:paraId="428C3A7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Θα ήθελα να ενημερώσω τον κ. </w:t>
      </w:r>
      <w:proofErr w:type="spellStart"/>
      <w:r w:rsidRPr="00F41414">
        <w:rPr>
          <w:rFonts w:eastAsia="Times New Roman" w:cs="Times New Roman"/>
          <w:szCs w:val="24"/>
        </w:rPr>
        <w:t>Πολάκη</w:t>
      </w:r>
      <w:proofErr w:type="spellEnd"/>
      <w:r w:rsidRPr="00F41414">
        <w:rPr>
          <w:rFonts w:eastAsia="Times New Roman" w:cs="Times New Roman"/>
          <w:szCs w:val="24"/>
        </w:rPr>
        <w:t xml:space="preserve">, που κατάγεται από την Κρήτη, ότι ενδεικτικά η Χρυσή Αυγή στα </w:t>
      </w:r>
      <w:proofErr w:type="spellStart"/>
      <w:r w:rsidRPr="00F41414">
        <w:rPr>
          <w:rFonts w:eastAsia="Times New Roman" w:cs="Times New Roman"/>
          <w:szCs w:val="24"/>
        </w:rPr>
        <w:t>Σφακιά</w:t>
      </w:r>
      <w:proofErr w:type="spellEnd"/>
      <w:r w:rsidRPr="00F41414">
        <w:rPr>
          <w:rFonts w:eastAsia="Times New Roman" w:cs="Times New Roman"/>
          <w:szCs w:val="24"/>
        </w:rPr>
        <w:t xml:space="preserve"> της Κρήτης παίρνει εκλογικό </w:t>
      </w:r>
      <w:r w:rsidRPr="00F41414">
        <w:rPr>
          <w:rFonts w:eastAsia="Times New Roman" w:cs="Times New Roman"/>
          <w:szCs w:val="24"/>
        </w:rPr>
        <w:t>ποσοστό 7,21%. Πριν από λίγο καιρό, μάλιστα, κάναμε και τα εγκαίνια του νέου μας γραφείου στα Χανιά. Έχουμε κι άλλα πολλά στην Κρήτη και πολύ μεγάλη δύναμη σε όλο το νησί.</w:t>
      </w:r>
    </w:p>
    <w:p w14:paraId="428C3A8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Αναμένω με την αθωωτική απόφαση στη δίκη της Χρυσής Αυγής να αφιερώσετε πάρα πολύ χρ</w:t>
      </w:r>
      <w:r w:rsidRPr="00F41414">
        <w:rPr>
          <w:rFonts w:eastAsia="Times New Roman" w:cs="Times New Roman"/>
          <w:szCs w:val="24"/>
        </w:rPr>
        <w:t>όνο στις απαντήσεις των ερωτήσεών μας. Τη συγγνώμη σας δεν τη θέλουμε. Τη συγγνώμη θα τη ζητήσετε από τον ελληνικό λαό, γιατί αυτός είναι ο υπέρτατος κριτής.</w:t>
      </w:r>
    </w:p>
    <w:p w14:paraId="428C3A8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Ευχαριστώ.</w:t>
      </w:r>
    </w:p>
    <w:p w14:paraId="428C3A82"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της Χρυσής Αυγής)</w:t>
      </w:r>
    </w:p>
    <w:p w14:paraId="428C3A8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ΠΡΟΕΔΡΕΥΩΝ (Μάριος Γεωργιάδης): </w:t>
      </w:r>
      <w:r w:rsidRPr="00F41414">
        <w:rPr>
          <w:rFonts w:eastAsia="Times New Roman" w:cs="Times New Roman"/>
          <w:szCs w:val="24"/>
        </w:rPr>
        <w:t>Ευχαρ</w:t>
      </w:r>
      <w:r w:rsidRPr="00F41414">
        <w:rPr>
          <w:rFonts w:eastAsia="Times New Roman" w:cs="Times New Roman"/>
          <w:szCs w:val="24"/>
        </w:rPr>
        <w:t>ιστούμε τον κ. Γρέγο.</w:t>
      </w:r>
    </w:p>
    <w:p w14:paraId="428C3A8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Ορίστε, κυρία </w:t>
      </w:r>
      <w:proofErr w:type="spellStart"/>
      <w:r w:rsidRPr="00F41414">
        <w:rPr>
          <w:rFonts w:eastAsia="Times New Roman" w:cs="Times New Roman"/>
          <w:szCs w:val="24"/>
        </w:rPr>
        <w:t>Σκούφα</w:t>
      </w:r>
      <w:proofErr w:type="spellEnd"/>
      <w:r w:rsidRPr="00F41414">
        <w:rPr>
          <w:rFonts w:eastAsia="Times New Roman" w:cs="Times New Roman"/>
          <w:szCs w:val="24"/>
        </w:rPr>
        <w:t>, έχετε τον λόγο για έξι λεπτά.</w:t>
      </w:r>
    </w:p>
    <w:p w14:paraId="428C3A8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ΕΛΙΣΣΑΒΕΤ ΣΚΟΥΦΑ: </w:t>
      </w:r>
      <w:r w:rsidRPr="00F41414">
        <w:rPr>
          <w:rFonts w:eastAsia="Times New Roman" w:cs="Times New Roman"/>
          <w:szCs w:val="24"/>
        </w:rPr>
        <w:t>Αν και είναι λίγο προχωρημένη η ώρα, θέλω στην ομιλία μου να αναφερθώ εκτός των άλλων και σε δύο σημεία της φιλοσοφίας που χαρακτηρίζει το εν λόγω νομοσχέδιο.</w:t>
      </w:r>
    </w:p>
    <w:p w14:paraId="428C3A8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Νομίζω ότι κανείς δεν μπορεί να αμφισβητήσει εντός και εκτός της Αιθούσης ότι οι υπάρχουσες δομές δημόσιας υγείας σε πρωτοβάθμιο αλλά και σε δευτεροβάθμιο επίπεδο δεν επιτελούν μέσω του προσωπικού τους –ιατρικού, νοσηλευτικού, διοικητικού- ένα πάρα πολύ ση</w:t>
      </w:r>
      <w:r w:rsidRPr="00F41414">
        <w:rPr>
          <w:rFonts w:eastAsia="Times New Roman" w:cs="Times New Roman"/>
          <w:szCs w:val="24"/>
        </w:rPr>
        <w:t xml:space="preserve">μαντικό έργο. </w:t>
      </w:r>
    </w:p>
    <w:p w14:paraId="428C3A8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Τότε υπάρχει το ερώτημα για ποιον λόγο κατατίθεται αυτό το νομοσχέδιο. Η πρώτη εύκολη, σίγουρη και πραγματική απάντηση είναι διότι αυτές οι δομές περισσότερο χαρακτηρίζονται από την αποσπασματικότητα και τη διάσπαση και όχι τόσο από ένα ολοκ</w:t>
      </w:r>
      <w:r w:rsidRPr="00F41414">
        <w:rPr>
          <w:rFonts w:eastAsia="Times New Roman" w:cs="Times New Roman"/>
          <w:szCs w:val="24"/>
        </w:rPr>
        <w:t>ληρωμένο σύστημα πρωτοβάθμιας υγείας, ένα σύστημα που για πρώτη φορά εγκαθιδρύει το συγκεκριμένο νομοσχέδιο.</w:t>
      </w:r>
    </w:p>
    <w:p w14:paraId="428C3A8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Ακούσαμε κατά τη συζήτηση του νομοσχεδίου στις επιτροπές κριτική από την Αντιπολίτευση. Υπήρχε μία μορφή κριτικής για ποιον λόγο τα κονδύλια που πρ</w:t>
      </w:r>
      <w:r w:rsidRPr="00F41414">
        <w:rPr>
          <w:rFonts w:eastAsia="Times New Roman" w:cs="Times New Roman"/>
          <w:szCs w:val="24"/>
        </w:rPr>
        <w:t xml:space="preserve">οορίζονται για την ίδρυση των νέων δομών υγείας, τα ΤΟΜΥ δηλαδή, δεν επιλέγουμε να τα επενδύσουμε στη στελέχωση και τον καλύτερο εξοπλισμό των υπαρχουσών δομών, δηλαδή των μονάδων υγείας ΠΕΔΥ και των κέντρων υγείας. </w:t>
      </w:r>
    </w:p>
    <w:p w14:paraId="428C3A8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Η απάντηση επίσης είναι απλή. Με τα συγ</w:t>
      </w:r>
      <w:r w:rsidRPr="00F41414">
        <w:rPr>
          <w:rFonts w:eastAsia="Times New Roman" w:cs="Times New Roman"/>
          <w:szCs w:val="24"/>
        </w:rPr>
        <w:t xml:space="preserve">κεκριμένα κονδύλια εξασφαλίζεται η τετραετής, τουλάχιστον, λειτουργία των διακοσίων τριάντα εννέα ΤΟΜΥ που πρόκειται να ιδρυθούν εντός του έτους πανελλαδικά. </w:t>
      </w:r>
    </w:p>
    <w:p w14:paraId="428C3A8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Όμως, εκτός από το να προβλέπεται η στελέχωση αυτών των διακοσίων τριάντα εννέα ΤΟΜΥ, η συγκεκριμ</w:t>
      </w:r>
      <w:r w:rsidRPr="00F41414">
        <w:rPr>
          <w:rFonts w:eastAsia="Times New Roman" w:cs="Times New Roman"/>
          <w:szCs w:val="24"/>
        </w:rPr>
        <w:t xml:space="preserve">ένη Κυβέρνηση, </w:t>
      </w:r>
      <w:r w:rsidRPr="00F41414">
        <w:rPr>
          <w:rFonts w:eastAsia="Times New Roman" w:cs="Times New Roman"/>
          <w:szCs w:val="24"/>
        </w:rPr>
        <w:lastRenderedPageBreak/>
        <w:t xml:space="preserve">κυρίες και κύριοι συνάδελφοι, έχει κάνει απίστευτα πολλές προσλήψεις στον τομέα και της πρωτοβάθμιας και της δευτεροβάθμιας υγείας. Έχουμε βαρεθεί –επιτρέψτε μου τον όρο- ή έχουμε ακούσει </w:t>
      </w:r>
      <w:proofErr w:type="spellStart"/>
      <w:r w:rsidRPr="00F41414">
        <w:rPr>
          <w:rFonts w:eastAsia="Times New Roman" w:cs="Times New Roman"/>
          <w:szCs w:val="24"/>
        </w:rPr>
        <w:t>πολλάκις</w:t>
      </w:r>
      <w:proofErr w:type="spellEnd"/>
      <w:r w:rsidRPr="00F41414">
        <w:rPr>
          <w:rFonts w:eastAsia="Times New Roman" w:cs="Times New Roman"/>
          <w:szCs w:val="24"/>
        </w:rPr>
        <w:t xml:space="preserve"> τον Αναπληρωτή Υπουργό </w:t>
      </w:r>
      <w:proofErr w:type="spellStart"/>
      <w:r w:rsidRPr="00F41414">
        <w:rPr>
          <w:rFonts w:eastAsia="Times New Roman" w:cs="Times New Roman"/>
          <w:szCs w:val="24"/>
        </w:rPr>
        <w:t>Πολάκη</w:t>
      </w:r>
      <w:proofErr w:type="spellEnd"/>
      <w:r w:rsidRPr="00F41414">
        <w:rPr>
          <w:rFonts w:eastAsia="Times New Roman" w:cs="Times New Roman"/>
          <w:szCs w:val="24"/>
        </w:rPr>
        <w:t xml:space="preserve"> να αναφέρεται </w:t>
      </w:r>
      <w:r w:rsidRPr="00F41414">
        <w:rPr>
          <w:rFonts w:eastAsia="Times New Roman" w:cs="Times New Roman"/>
          <w:szCs w:val="24"/>
        </w:rPr>
        <w:t xml:space="preserve">σε συγκεκριμένα στοιχεία, συγκεκριμένους αριθμούς προσλήψεων. Κάναμε αυτή τη συζήτηση στην κουβέντα για τον ετήσιο προϋπολογισμό. </w:t>
      </w:r>
    </w:p>
    <w:p w14:paraId="428C3A8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Για πρώτη φορά η συγκεκριμένη Κυβέρνηση το 2016, μετά από έξι ολόκληρα </w:t>
      </w:r>
      <w:proofErr w:type="spellStart"/>
      <w:r w:rsidRPr="00F41414">
        <w:rPr>
          <w:rFonts w:eastAsia="Times New Roman" w:cs="Times New Roman"/>
          <w:szCs w:val="24"/>
        </w:rPr>
        <w:t>μνημονιακά</w:t>
      </w:r>
      <w:proofErr w:type="spellEnd"/>
      <w:r w:rsidRPr="00F41414">
        <w:rPr>
          <w:rFonts w:eastAsia="Times New Roman" w:cs="Times New Roman"/>
          <w:szCs w:val="24"/>
        </w:rPr>
        <w:t xml:space="preserve"> χρόνια, προχώρησε στις πρώτες προσλήψεις στ</w:t>
      </w:r>
      <w:r w:rsidRPr="00F41414">
        <w:rPr>
          <w:rFonts w:eastAsia="Times New Roman" w:cs="Times New Roman"/>
          <w:szCs w:val="24"/>
        </w:rPr>
        <w:t>ο δημόσιο σύστημα υγείας. Η συγκεκριμένη, επίσης, Κυβέρνηση -γιατί φαίνεται να το ξεχνάμε και να μην το αναφέρουμε, τουλάχιστον η Αντιπολίτευση- ήταν αυτή που με συγκεκριμένη ΚΥΑ και με συγκεκριμένο νόμο, όπως είπαν και άλλοι συνάδελφοι, έδωσε ελεύθερη πρό</w:t>
      </w:r>
      <w:r w:rsidRPr="00F41414">
        <w:rPr>
          <w:rFonts w:eastAsia="Times New Roman" w:cs="Times New Roman"/>
          <w:szCs w:val="24"/>
        </w:rPr>
        <w:t xml:space="preserve">σβαση στο δημόσιο σύστημα υγείας σε δυόμισι εκατομμύρια ανασφάλιστους συμπολίτες μας. </w:t>
      </w:r>
    </w:p>
    <w:p w14:paraId="428C3A8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Θέλω να πω ότι, παρά το γεγονός πως η επιστημονική κοινότητα παγκοσμίως αναφέρεται στη σημασία του πρωτοβάθμιου συστήματος υγείας, παρ’ όλα αυτά, οι προηγούμενες κυβερ</w:t>
      </w:r>
      <w:r w:rsidRPr="00F41414">
        <w:rPr>
          <w:rFonts w:eastAsia="Times New Roman" w:cs="Times New Roman"/>
          <w:szCs w:val="24"/>
        </w:rPr>
        <w:lastRenderedPageBreak/>
        <w:t>νή</w:t>
      </w:r>
      <w:r w:rsidRPr="00F41414">
        <w:rPr>
          <w:rFonts w:eastAsia="Times New Roman" w:cs="Times New Roman"/>
          <w:szCs w:val="24"/>
        </w:rPr>
        <w:t>σεις, συνειδητά και επιλεγμένα, το πραγματικά δημόσιο κομμάτι του στην ουσία το κατακρεούργησαν και το κατέστρεψαν, με συνειδητή πολιτική επιλογή.</w:t>
      </w:r>
    </w:p>
    <w:p w14:paraId="428C3A8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Γιατί πιστεύουν οι επιστήμονες ότι ο πρωτοβάθμιος τομέας υγείας επιτελεί σημαντικό ρόλο; Μεταξύ των άλλων διό</w:t>
      </w:r>
      <w:r w:rsidRPr="00F41414">
        <w:rPr>
          <w:rFonts w:eastAsia="Times New Roman" w:cs="Times New Roman"/>
          <w:szCs w:val="24"/>
        </w:rPr>
        <w:t>τι μέσω της πρωτοβάθμιας υγείας γίνεται και η σωστή ενημέρωση, αλλά και αγωγή των πολιτών σε θέματα υγείας. Και ακριβώς αυτή την ενημέρωση και τον πανελλαδικό συντονισμό και σχεδιασμό αγωγής υγείας όλων μας, όλων των πολιτών αυτής της χώρας προβλέπει το συ</w:t>
      </w:r>
      <w:r w:rsidRPr="00F41414">
        <w:rPr>
          <w:rFonts w:eastAsia="Times New Roman" w:cs="Times New Roman"/>
          <w:szCs w:val="24"/>
        </w:rPr>
        <w:t xml:space="preserve">γκεκριμένο νομοσχέδιο, μέσα από </w:t>
      </w:r>
      <w:proofErr w:type="spellStart"/>
      <w:r w:rsidRPr="00F41414">
        <w:rPr>
          <w:rFonts w:eastAsia="Times New Roman" w:cs="Times New Roman"/>
          <w:szCs w:val="24"/>
        </w:rPr>
        <w:t>στοχευμένες</w:t>
      </w:r>
      <w:proofErr w:type="spellEnd"/>
      <w:r w:rsidRPr="00F41414">
        <w:rPr>
          <w:rFonts w:eastAsia="Times New Roman" w:cs="Times New Roman"/>
          <w:szCs w:val="24"/>
        </w:rPr>
        <w:t xml:space="preserve"> και κεντρικά σχεδιασμένες δράσεις στα σχολεία, στις γειτονιές, στην κοινότητα και στους δήμους.</w:t>
      </w:r>
    </w:p>
    <w:p w14:paraId="428C3A8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Θέλω να αναφερθώ και σε ένα άλλο σημείο το οποίο, όπως έχω την εντύπωση, δεν ακούστηκε καθόλου κατά τη συζήτηση. Θεω</w:t>
      </w:r>
      <w:r w:rsidRPr="00F41414">
        <w:rPr>
          <w:rFonts w:eastAsia="Times New Roman" w:cs="Times New Roman"/>
          <w:szCs w:val="24"/>
        </w:rPr>
        <w:t xml:space="preserve">ρώ ότι η θεωρητική βάση αυτού του νομοσχεδίου στοχεύει, εκτός των άλλων, στην ολιστική αντιμετώπιση της υγείας ή στην ολιστική αντιμετώπιση του ασθενούς. </w:t>
      </w:r>
    </w:p>
    <w:p w14:paraId="428C3A8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Όταν λέμε ολιστική αντιμετώπιση, αυτό το μοντέλο ιατρικής έρχεται σε πλήρη αντίθεση, κατά τη γνώμη μο</w:t>
      </w:r>
      <w:r w:rsidRPr="00F41414">
        <w:rPr>
          <w:rFonts w:eastAsia="Times New Roman" w:cs="Times New Roman"/>
          <w:szCs w:val="24"/>
        </w:rPr>
        <w:t>υ, με την εμπο</w:t>
      </w:r>
      <w:r w:rsidRPr="00F41414">
        <w:rPr>
          <w:rFonts w:eastAsia="Times New Roman" w:cs="Times New Roman"/>
          <w:szCs w:val="24"/>
        </w:rPr>
        <w:lastRenderedPageBreak/>
        <w:t>ρευματοποιημένη υγεία, με την υγεία που βλέπει την αντιμετώπιση της ασθένειας μόνο με τη χορήγηση συγκεκριμένων φαρμάκων για να πλουτίζουν και να κερδοσκοπούν συγκεκριμένες εταιρείες. Βλέπει, εν ολίγοις, τον ασθενή και το άτομα σαν ολότητα. Δ</w:t>
      </w:r>
      <w:r w:rsidRPr="00F41414">
        <w:rPr>
          <w:rFonts w:eastAsia="Times New Roman" w:cs="Times New Roman"/>
          <w:szCs w:val="24"/>
        </w:rPr>
        <w:t xml:space="preserve">εν ξέρω αν σας φαίνεται περίεργο αυτό. </w:t>
      </w:r>
    </w:p>
    <w:p w14:paraId="428C3A9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Η ολιστική ιατρική, αν δεν κάνω λάθος, εφαρμόστηκε ήδη από τα χρόνια του Ιπποκράτη, ο οποίος έλεγε ότι το άτομο είναι μια ολότητα που έχει ψυχή, πνεύμα και σώμα. Και θεωρώ, από όσο έχω λίγο διαβάσει την αντίστοιχη ια</w:t>
      </w:r>
      <w:r w:rsidRPr="00F41414">
        <w:rPr>
          <w:rFonts w:eastAsia="Times New Roman" w:cs="Times New Roman"/>
          <w:szCs w:val="24"/>
        </w:rPr>
        <w:t>τρική βιβλιογραφία, ότι οι σύγχρονες τάσεις της ιατρικής προσπαθούν να αντιμετωπίσουν την ασθένεια και μέσα, για παράδειγμα, από ψυχογενείς παράγοντες. Προσπαθούν να βρουν κατά πόσο δηλαδή, σε περίπτωση διαφόρων ασθενειών, έχουμε σωματοποίηση ψυχογενών παρ</w:t>
      </w:r>
      <w:r w:rsidRPr="00F41414">
        <w:rPr>
          <w:rFonts w:eastAsia="Times New Roman" w:cs="Times New Roman"/>
          <w:szCs w:val="24"/>
        </w:rPr>
        <w:t xml:space="preserve">αγόντων. </w:t>
      </w:r>
    </w:p>
    <w:p w14:paraId="428C3A9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Αυτή την κατεύθυνση, κύριοι Υπουργοί, αν την κατανοώ σωστά, την επικροτώ απόλυτα. Και περιμένω τα επόμενα βήματα προς την ολιστική αντιμετώπιση της υγείας.</w:t>
      </w:r>
    </w:p>
    <w:p w14:paraId="428C3A9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Πάμε και σε ένα τελευταίο. Έχει πάρα πολλά σημεία το συγκεκριμένο νομοσχέδιο. Πραγματικά ε</w:t>
      </w:r>
      <w:r w:rsidRPr="00F41414">
        <w:rPr>
          <w:rFonts w:eastAsia="Times New Roman" w:cs="Times New Roman"/>
          <w:szCs w:val="24"/>
        </w:rPr>
        <w:t>ίναι άξιο ανάγνωσης, θε</w:t>
      </w:r>
      <w:r w:rsidRPr="00F41414">
        <w:rPr>
          <w:rFonts w:eastAsia="Times New Roman" w:cs="Times New Roman"/>
          <w:szCs w:val="24"/>
        </w:rPr>
        <w:lastRenderedPageBreak/>
        <w:t xml:space="preserve">ωρώ, από όλους τους πολίτες αυτής της χώρας. Θέλω να αναφερθώ, όμως, ως γυναίκα και ως μητέρα ιδιαίτερα στο άρθρο 12 και στη συγκρότηση πανελλαδικού δικτύου μαιών και </w:t>
      </w:r>
      <w:proofErr w:type="spellStart"/>
      <w:r w:rsidRPr="00F41414">
        <w:rPr>
          <w:rFonts w:eastAsia="Times New Roman" w:cs="Times New Roman"/>
          <w:szCs w:val="24"/>
        </w:rPr>
        <w:t>μαιευτών</w:t>
      </w:r>
      <w:proofErr w:type="spellEnd"/>
      <w:r w:rsidRPr="00F41414">
        <w:rPr>
          <w:rFonts w:eastAsia="Times New Roman" w:cs="Times New Roman"/>
          <w:szCs w:val="24"/>
        </w:rPr>
        <w:t xml:space="preserve">. </w:t>
      </w:r>
    </w:p>
    <w:p w14:paraId="428C3A9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Όσες έχουμε γεννήσει παιδιά, όσες έχουμε επισκεφτεί μαι</w:t>
      </w:r>
      <w:r w:rsidRPr="00F41414">
        <w:rPr>
          <w:rFonts w:eastAsia="Times New Roman" w:cs="Times New Roman"/>
          <w:szCs w:val="24"/>
        </w:rPr>
        <w:t xml:space="preserve">ευτικές κλινικές, ξέρουμε πάρα πολύ καλά τον σημαντικό ρόλο που παίζουν οι μαίες, τόσο στη σωματική όσο και στην ψυχική υγεία μας κατά τη διάρκεια του τοκετού, της εγκυμοσύνης και της λοχείας. </w:t>
      </w:r>
    </w:p>
    <w:p w14:paraId="428C3A9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Το άρθρο 12, λοιπόν, έρχεται να αναγνωρίσει τον ρόλο των μαιών</w:t>
      </w:r>
      <w:r w:rsidRPr="00F41414">
        <w:rPr>
          <w:rFonts w:eastAsia="Times New Roman" w:cs="Times New Roman"/>
          <w:szCs w:val="24"/>
        </w:rPr>
        <w:t xml:space="preserve">. Έρχεται να τονίσει και να ενισχύσει τον ρόλο τους στη συμβουλευτική των γυναικών για τον φυσιολογικό τοκετό -το τονίζω, για τον φυσιολογικό τοκετό- ενάντια στη λογική της </w:t>
      </w:r>
      <w:proofErr w:type="spellStart"/>
      <w:r w:rsidRPr="00F41414">
        <w:rPr>
          <w:rFonts w:eastAsia="Times New Roman" w:cs="Times New Roman"/>
          <w:szCs w:val="24"/>
        </w:rPr>
        <w:t>υπερπληθώρας</w:t>
      </w:r>
      <w:proofErr w:type="spellEnd"/>
      <w:r w:rsidRPr="00F41414">
        <w:rPr>
          <w:rFonts w:eastAsia="Times New Roman" w:cs="Times New Roman"/>
          <w:szCs w:val="24"/>
        </w:rPr>
        <w:t>, ίσως, των καισαρικών.</w:t>
      </w:r>
    </w:p>
    <w:p w14:paraId="428C3A9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Και επιπλέον το άρθρο 12 δίνει το δικαίωμα στη </w:t>
      </w:r>
      <w:r w:rsidRPr="00F41414">
        <w:rPr>
          <w:rFonts w:eastAsia="Times New Roman" w:cs="Times New Roman"/>
          <w:szCs w:val="24"/>
        </w:rPr>
        <w:t>σύμβουλο της γυναίκας σε θέματα υγείας να της χορηγεί παραπεμπτικό για να κάνει δωρεάν το πάρα πολύ σημαντικό για την υγεία της γυναίκας τεστ ΠΑΠ. Αυτό μαζί με το γεγονός ότι πριν από λίγους μήνες με πρωτοβουλία Βουλευτών του ΣΥΡΙΖΑ, αλλά ήταν και διακομμα</w:t>
      </w:r>
      <w:r w:rsidRPr="00F41414">
        <w:rPr>
          <w:rFonts w:eastAsia="Times New Roman" w:cs="Times New Roman"/>
          <w:szCs w:val="24"/>
        </w:rPr>
        <w:t xml:space="preserve">τική από όσο γνωρίζω και τελικά εφαρμόστηκε η ΚΥΑ για την δωρεάν ψηφιακή μαστογραφία, δείχνει ότι η συγκεκριμένη </w:t>
      </w:r>
      <w:r w:rsidRPr="00F41414">
        <w:rPr>
          <w:rFonts w:eastAsia="Times New Roman" w:cs="Times New Roman"/>
          <w:szCs w:val="24"/>
        </w:rPr>
        <w:lastRenderedPageBreak/>
        <w:t xml:space="preserve">Κυβέρνηση μας αναγνωρίζει ως γυναίκες και ως μητέρες και μας δίνει σιγά-σιγά, σταδιακά αλλά με σίγουρα βήματα, τον ρόλο που μας αρμόζει. </w:t>
      </w:r>
    </w:p>
    <w:p w14:paraId="428C3A9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Σας ε</w:t>
      </w:r>
      <w:r w:rsidRPr="00F41414">
        <w:rPr>
          <w:rFonts w:eastAsia="Times New Roman" w:cs="Times New Roman"/>
          <w:szCs w:val="24"/>
        </w:rPr>
        <w:t>υχαριστώ.</w:t>
      </w:r>
    </w:p>
    <w:p w14:paraId="428C3A97" w14:textId="77777777" w:rsidR="00CF256A" w:rsidRDefault="008A1C0A">
      <w:pPr>
        <w:spacing w:after="0" w:line="600" w:lineRule="auto"/>
        <w:ind w:firstLine="720"/>
        <w:jc w:val="center"/>
        <w:rPr>
          <w:rFonts w:eastAsia="Times New Roman"/>
          <w:bCs/>
        </w:rPr>
      </w:pPr>
      <w:r w:rsidRPr="00F41414">
        <w:rPr>
          <w:rFonts w:eastAsia="Times New Roman"/>
          <w:bCs/>
        </w:rPr>
        <w:t>(Χειροκροτήματα από την πτέρυγα του ΣΥΡΙΖΑ)</w:t>
      </w:r>
    </w:p>
    <w:p w14:paraId="428C3A9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ΠΡΟΕΔΡΕΥΩΝ (Μάριος Γεωργιάδης):</w:t>
      </w:r>
      <w:r w:rsidRPr="00F41414">
        <w:rPr>
          <w:rFonts w:eastAsia="Times New Roman" w:cs="Times New Roman"/>
          <w:szCs w:val="24"/>
        </w:rPr>
        <w:t xml:space="preserve"> Ευχαριστούμε, κυρία </w:t>
      </w:r>
      <w:proofErr w:type="spellStart"/>
      <w:r w:rsidRPr="00F41414">
        <w:rPr>
          <w:rFonts w:eastAsia="Times New Roman" w:cs="Times New Roman"/>
          <w:szCs w:val="24"/>
        </w:rPr>
        <w:t>Σκούφα</w:t>
      </w:r>
      <w:proofErr w:type="spellEnd"/>
      <w:r w:rsidRPr="00F41414">
        <w:rPr>
          <w:rFonts w:eastAsia="Times New Roman" w:cs="Times New Roman"/>
          <w:szCs w:val="24"/>
        </w:rPr>
        <w:t xml:space="preserve">. </w:t>
      </w:r>
    </w:p>
    <w:p w14:paraId="428C3A9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Ορίστε, κύριε Στογιαννίδη, έχετε τον λόγο κι εσείς για έξι λεπτά.</w:t>
      </w:r>
    </w:p>
    <w:p w14:paraId="428C3A9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ΓΡΗΓΟΡΙΟΣ ΣΤΟΓΙΑΝΝΙΔΗΣ:</w:t>
      </w:r>
      <w:r w:rsidRPr="00F41414">
        <w:rPr>
          <w:rFonts w:eastAsia="Times New Roman" w:cs="Times New Roman"/>
          <w:szCs w:val="24"/>
        </w:rPr>
        <w:t xml:space="preserve"> Ευχαριστώ, κύριε Πρόεδρε. </w:t>
      </w:r>
    </w:p>
    <w:p w14:paraId="428C3A9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Κυρίες και κύριοι Βουλευτές, ξεκινώντας την τοποθέτησή μου, θα ήθελα να βάλω δύο ερωτήματα στους Βουλευτές της Νέας Δημοκρατίας. Το πρώτο ερώτημα το έχει βάλει και ο Ανδρέας Ξανθός, ο Υπουργός, εγώ θα ήθελα να το επαναλάβω. Οι Βουλευτές της Νέας Δημοκρατία</w:t>
      </w:r>
      <w:r w:rsidRPr="00F41414">
        <w:rPr>
          <w:rFonts w:eastAsia="Times New Roman" w:cs="Times New Roman"/>
          <w:szCs w:val="24"/>
        </w:rPr>
        <w:t>ς μας λένε ότι οι τοπικές μονάδες υγείας είναι κάτι αχρείαστο. Δικαίωμά τους να το πιστεύουν. Την ίδια χρονική στιγμή, οι ίδιοι Βουλευτές κατακρίνουν το Υπουργείο γιατί νομοθετούμε μόνο για το 30% του πληθυσμού. Τελικά, τις θέλουν ή δεν τις θέλουν τις τοπι</w:t>
      </w:r>
      <w:r w:rsidRPr="00F41414">
        <w:rPr>
          <w:rFonts w:eastAsia="Times New Roman" w:cs="Times New Roman"/>
          <w:szCs w:val="24"/>
        </w:rPr>
        <w:t xml:space="preserve">κές μονάδες υγείας; Ας </w:t>
      </w:r>
      <w:r w:rsidRPr="00F41414">
        <w:rPr>
          <w:rFonts w:eastAsia="Times New Roman" w:cs="Times New Roman"/>
          <w:szCs w:val="24"/>
        </w:rPr>
        <w:lastRenderedPageBreak/>
        <w:t xml:space="preserve">το αποφασίσουν. Αύριο θα ψηφίσουν. Τουλάχιστον να ξέρουν τι ψηφίζουν. Ας πάρουν μια απόφαση. </w:t>
      </w:r>
    </w:p>
    <w:p w14:paraId="428C3A9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Εμείς βεβαίως τις θέλουμε. Ξεκινάμε με το 30% του πληθυσμού και θα επεκταθεί με τα χρόνια σε όλον τον ελληνικό πληθυσμό. </w:t>
      </w:r>
    </w:p>
    <w:p w14:paraId="428C3A9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Το δεύτερο ερώτημ</w:t>
      </w:r>
      <w:r w:rsidRPr="00F41414">
        <w:rPr>
          <w:rFonts w:eastAsia="Times New Roman" w:cs="Times New Roman"/>
          <w:szCs w:val="24"/>
        </w:rPr>
        <w:t>α. Ακούμε από τους Βουλευτές της Νέας Δημοκρατίας ελεύθερη πρόσβαση στους ιατρούς. Πολύ ωραίο. Δεν νομίζω ότι υπάρχει Βουλευτής μέσα στην Αίθουσα που να λέει όχι. Δηλαδή κάθε Έλληνας πολίτης, τουλάχιστον όπως το καταλαβαίνω, να πηγαίνει σε όποιον γιατρό θέ</w:t>
      </w:r>
      <w:r w:rsidRPr="00F41414">
        <w:rPr>
          <w:rFonts w:eastAsia="Times New Roman" w:cs="Times New Roman"/>
          <w:szCs w:val="24"/>
        </w:rPr>
        <w:t>λει δωρεάν. Μήπως ξεχνάμε ότι ζούμε σε μια χώρα όπου πάνω από επτακόσιες πενήντα χιλιάδες συμπολίτες μας θα παίρνουν κοινωνικό επίδομα αλληλεγγύης, δηλαδή 200 ευρώ τον μήνα; Πώς θα πηγαίνουν, λοιπόν, σε ιδιώτες γιατρούς που η ελάχιστη επίσκεψή τους είναι 2</w:t>
      </w:r>
      <w:r w:rsidRPr="00F41414">
        <w:rPr>
          <w:rFonts w:eastAsia="Times New Roman" w:cs="Times New Roman"/>
          <w:szCs w:val="24"/>
        </w:rPr>
        <w:t xml:space="preserve">0 ευρώ στην επαρχία και εάν πάμε πιο πάνω είναι 50 και 100 ευρώ; Πόσα θα καλύπτει, λοιπόν, το ελληνικό δημόσιο και πόσα ο ίδιος ο πολίτης; Γιατί μιλάμε για πολίτες που δεν έχουν να φάνε, θα τους περισσεύουν; </w:t>
      </w:r>
    </w:p>
    <w:p w14:paraId="428C3A9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Μου έρχεται στο μυαλό η ρήση που αποδίδεται στη</w:t>
      </w:r>
      <w:r w:rsidRPr="00F41414">
        <w:rPr>
          <w:rFonts w:eastAsia="Times New Roman" w:cs="Times New Roman"/>
          <w:szCs w:val="24"/>
        </w:rPr>
        <w:t xml:space="preserve"> Μαρία </w:t>
      </w:r>
      <w:proofErr w:type="spellStart"/>
      <w:r w:rsidRPr="00F41414">
        <w:rPr>
          <w:rFonts w:eastAsia="Times New Roman" w:cs="Times New Roman"/>
          <w:szCs w:val="24"/>
        </w:rPr>
        <w:t>Αντουανέτα</w:t>
      </w:r>
      <w:proofErr w:type="spellEnd"/>
      <w:r w:rsidRPr="00F41414">
        <w:rPr>
          <w:rFonts w:eastAsia="Times New Roman" w:cs="Times New Roman"/>
          <w:szCs w:val="24"/>
        </w:rPr>
        <w:t xml:space="preserve">, θυμόσαστε όταν οι Παρισινοί πολίτες είχαν φτάσει </w:t>
      </w:r>
      <w:r w:rsidRPr="00F41414">
        <w:rPr>
          <w:rFonts w:eastAsia="Times New Roman" w:cs="Times New Roman"/>
          <w:szCs w:val="24"/>
        </w:rPr>
        <w:lastRenderedPageBreak/>
        <w:t>έξω από τη Βαστίλη και ζητούσαν μεταξύ άλλων ψωμί, γύρισε και είπε στους αυλικούς της «πείτε τους να φάνε παντεσπάνι, αφού δεν έχουν ψωμί». Κάτι τέτοιο μπορεί κανείς να συμπεράνει από τα λ</w:t>
      </w:r>
      <w:r w:rsidRPr="00F41414">
        <w:rPr>
          <w:rFonts w:eastAsia="Times New Roman" w:cs="Times New Roman"/>
          <w:szCs w:val="24"/>
        </w:rPr>
        <w:t xml:space="preserve">όγια των Βουλευτών της Νέας Δημοκρατίας. </w:t>
      </w:r>
    </w:p>
    <w:p w14:paraId="428C3A9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Κυρίες και κύριοι Βουλευτές, βασικοί πυλώνες της σημερινής μεταρρύθμισης είναι η στρατηγική αναμόρφωση του συστήματος υπηρεσιών της πρωτοβάθμιας φροντίδας υγείας, η δωρεάν, καθολική και ισότιμη πρόσβαση όλων σ’ αυτ</w:t>
      </w:r>
      <w:r w:rsidRPr="00F41414">
        <w:rPr>
          <w:rFonts w:eastAsia="Times New Roman" w:cs="Times New Roman"/>
          <w:szCs w:val="24"/>
        </w:rPr>
        <w:t>ή. Η διαφανής διοικητική οργάνωση, η ηλεκτρονική διακυβέρνησή της και ο κοινωνικός έλεγχος και η λογοδοσία των μονάδων τους.</w:t>
      </w:r>
    </w:p>
    <w:p w14:paraId="428C3AA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Με το προς ψήφιση νομοσχέδιο, ενισχύεται ο δημόσιος χαρακτήρας της υγείας, αναβαθμίζονται οι δημόσιες δομές υγείας σε απάντηση της </w:t>
      </w:r>
      <w:r w:rsidRPr="00F41414">
        <w:rPr>
          <w:rFonts w:eastAsia="Times New Roman" w:cs="Times New Roman"/>
          <w:szCs w:val="24"/>
        </w:rPr>
        <w:t xml:space="preserve">απαξίωσης που επιφύλαξαν γι’ αυτές οι προηγούμενες κυβερνήσεις και ειδικότερα η κυβέρνηση Σαμαρά - Βενιζέλου. Για εμάς η υγεία αποτελεί θεμελιώδες ανθρώπινο δικαίωμα, βασικό κοινωνικό αγαθό και όχι εμπόρευμα προς πώληση με τους κανόνες της αγοράς. </w:t>
      </w:r>
    </w:p>
    <w:p w14:paraId="428C3AA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Η Κυβέρ</w:t>
      </w:r>
      <w:r w:rsidRPr="00F41414">
        <w:rPr>
          <w:rFonts w:eastAsia="Times New Roman" w:cs="Times New Roman"/>
          <w:szCs w:val="24"/>
        </w:rPr>
        <w:t xml:space="preserve">νηση ΣΥΡΙΖΑ - ΑΝΕΛ με τον ν.4368/2016, καθιέρωσε την ελεύθερη πρόσβαση όλων των πολιτών συμπεριλαμβανομένων και των δυόμισι εκατομμυρίων ανασφάλιστων και </w:t>
      </w:r>
      <w:r w:rsidRPr="00F41414">
        <w:rPr>
          <w:rFonts w:eastAsia="Times New Roman" w:cs="Times New Roman"/>
          <w:szCs w:val="24"/>
        </w:rPr>
        <w:lastRenderedPageBreak/>
        <w:t>προσφύγων στις δημόσιες δομές υγείας. Την επιλογή αυτή την υποβοηθούμε στο παρόν νομοσχέδιο με διαγραφ</w:t>
      </w:r>
      <w:r w:rsidRPr="00F41414">
        <w:rPr>
          <w:rFonts w:eastAsia="Times New Roman" w:cs="Times New Roman"/>
          <w:szCs w:val="24"/>
        </w:rPr>
        <w:t>ή των χρεών των ανασφάλιστων συμπολιτών μας που προέρχονταν από τα νοσήλιά τους σε δημόσιες δομές υγείας. Όλοι γνωρίζουμε ότι κάποια από τα χρέη αυτά βεβαιώθηκαν στις αρμόδιες ΔΟΥ και σε πολλές περιπτώσεις, δεδομένης της αδυναμίας αποπληρωμής τους, έχουν ε</w:t>
      </w:r>
      <w:r w:rsidRPr="00F41414">
        <w:rPr>
          <w:rFonts w:eastAsia="Times New Roman" w:cs="Times New Roman"/>
          <w:szCs w:val="24"/>
        </w:rPr>
        <w:t xml:space="preserve">πιβαρυνθεί και με τις ανάλογες προσαυξήσεις. Τα χρέη αυτά με το άρθρο 73 τα διαγράφουμε και συνεχίζουμε να καταπολεμούμε την άρση των ανισοτήτων στην πρόσβαση και στην καλή υγεία του πληθυσμού. </w:t>
      </w:r>
    </w:p>
    <w:p w14:paraId="428C3AA2"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Με το προς ψήφιση νομοσχέδιο ανασυγκροτείται η δημόσια πρωτοβ</w:t>
      </w:r>
      <w:r w:rsidRPr="00F41414">
        <w:rPr>
          <w:rFonts w:eastAsia="Times New Roman"/>
          <w:color w:val="000000" w:themeColor="text1"/>
          <w:szCs w:val="24"/>
        </w:rPr>
        <w:t xml:space="preserve">άθμια φροντίδα υγείας με </w:t>
      </w:r>
      <w:proofErr w:type="spellStart"/>
      <w:r w:rsidRPr="00F41414">
        <w:rPr>
          <w:rFonts w:eastAsia="Times New Roman"/>
          <w:color w:val="000000" w:themeColor="text1"/>
          <w:szCs w:val="24"/>
        </w:rPr>
        <w:t>στοχευμένες</w:t>
      </w:r>
      <w:proofErr w:type="spellEnd"/>
      <w:r w:rsidRPr="00F41414">
        <w:rPr>
          <w:rFonts w:eastAsia="Times New Roman"/>
          <w:color w:val="000000" w:themeColor="text1"/>
          <w:szCs w:val="24"/>
        </w:rPr>
        <w:t xml:space="preserve"> αλλαγές που διευκολύνουν την παροχή υπηρεσιών υγείας και σε ένα καθετοποιημένο σύστημα διοίκησης.</w:t>
      </w:r>
    </w:p>
    <w:p w14:paraId="428C3AA3"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Με το παρόν νομοσχέδιο δημιουργούμε τα κεντρικά διαγνωστικά εργαστήρια. Ο εργαστηριακός τομέας της πρωτοβάθμιας φροντίδας</w:t>
      </w:r>
      <w:r w:rsidRPr="00F41414">
        <w:rPr>
          <w:rFonts w:eastAsia="Times New Roman"/>
          <w:color w:val="000000" w:themeColor="text1"/>
          <w:szCs w:val="24"/>
        </w:rPr>
        <w:t xml:space="preserve"> υγείας θα μπορεί να καλύψει περισσότερες ανάγκες των ασφαλισμένων και ανασφάλιστων πολιτών και, τελικά, να γίνει περισσότερο ανταγωνιστικός προς τα επιχειρηματικά συμφέροντα στον χώρο της εργαστηριακής διάγνωσης.</w:t>
      </w:r>
    </w:p>
    <w:p w14:paraId="428C3AA4"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lastRenderedPageBreak/>
        <w:t>Αντίστοιχα, πολύ σημαντική είναι η κατοχύρ</w:t>
      </w:r>
      <w:r w:rsidRPr="00F41414">
        <w:rPr>
          <w:rFonts w:eastAsia="Times New Roman"/>
          <w:color w:val="000000" w:themeColor="text1"/>
          <w:szCs w:val="24"/>
        </w:rPr>
        <w:t>ωση της δημόσιας οδοντιατρικής υγείας στην πρωτοβάθμια φροντίδα υγείας. Σε κάθε κέντρο υγείας συγκροτείται και λειτουργεί οδοντιατρική ομάδα που θα ελέγχει τη στοματική υγεία.</w:t>
      </w:r>
    </w:p>
    <w:p w14:paraId="428C3AA5"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 xml:space="preserve">Επίσης, σημαντικότατη για τη μαιευτική φροντίδα είναι η δυνατότητα </w:t>
      </w:r>
      <w:proofErr w:type="spellStart"/>
      <w:r w:rsidRPr="00F41414">
        <w:rPr>
          <w:rFonts w:eastAsia="Times New Roman"/>
          <w:color w:val="000000" w:themeColor="text1"/>
          <w:szCs w:val="24"/>
        </w:rPr>
        <w:t>συνταγογράφησ</w:t>
      </w:r>
      <w:r w:rsidRPr="00F41414">
        <w:rPr>
          <w:rFonts w:eastAsia="Times New Roman"/>
          <w:color w:val="000000" w:themeColor="text1"/>
          <w:szCs w:val="24"/>
        </w:rPr>
        <w:t>ης</w:t>
      </w:r>
      <w:proofErr w:type="spellEnd"/>
      <w:r w:rsidRPr="00F41414">
        <w:rPr>
          <w:rFonts w:eastAsia="Times New Roman"/>
          <w:color w:val="000000" w:themeColor="text1"/>
          <w:szCs w:val="24"/>
        </w:rPr>
        <w:t xml:space="preserve"> τεστ ΠΑΠ και διαγνωστικών εξετάσεων κύησης. Η δυνατότητα αυτή έρχεται να καλύψει μια σημαντική ανάγκη του γυναικείου πληθυσμού κυρίως σε περιοχές όπου η παρουσία μαιευτήρα-γυναικολόγου στο εθνικό σύστημα υγείας είναι ανεπαρκής.</w:t>
      </w:r>
    </w:p>
    <w:p w14:paraId="428C3AA6"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Κύριος, όμως, νεοτερισμός</w:t>
      </w:r>
      <w:r w:rsidRPr="00F41414">
        <w:rPr>
          <w:rFonts w:eastAsia="Times New Roman"/>
          <w:color w:val="000000" w:themeColor="text1"/>
          <w:szCs w:val="24"/>
        </w:rPr>
        <w:t xml:space="preserve"> του νομοσχεδίου είναι οι λεγόμενες τοπικές μονάδες υγείας. Οι τοπικές μονάδες υγείας συνιστούν μονάδες ιατρικής με έμφαση στην προληπτική ιατρική, στη σχολική υγεία, στους εμβολιασμούς, στη διαχείριση των χρόνιων ασθενών και στη συνεχή φροντίδα του πολίτη</w:t>
      </w:r>
      <w:r w:rsidRPr="00F41414">
        <w:rPr>
          <w:rFonts w:eastAsia="Times New Roman"/>
          <w:color w:val="000000" w:themeColor="text1"/>
          <w:szCs w:val="24"/>
        </w:rPr>
        <w:t>. Οι τοπικές μονάδες υγείας αποτελούν το πρώτο σημείο επαφής του πολίτη με το εθνικό σύστημα υγείας, ενώ ταυτόχρονα αναπτύσσουν εξωστρεφείς και κοινοτικού χαρακτήρα παρεμβάσεις.</w:t>
      </w:r>
    </w:p>
    <w:p w14:paraId="428C3AA7"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Κυρίες και κύριοι Βουλευτές, θα ήθελα να κάνω μια αναφορά και στα τοπικά ζητήμ</w:t>
      </w:r>
      <w:r w:rsidRPr="00F41414">
        <w:rPr>
          <w:rFonts w:eastAsia="Times New Roman"/>
          <w:color w:val="000000" w:themeColor="text1"/>
          <w:szCs w:val="24"/>
        </w:rPr>
        <w:t xml:space="preserve">ατα που υπήρχαν στην Ξάνθη. Το </w:t>
      </w:r>
      <w:r w:rsidRPr="00F41414">
        <w:rPr>
          <w:rFonts w:eastAsia="Times New Roman"/>
          <w:color w:val="000000" w:themeColor="text1"/>
          <w:szCs w:val="24"/>
        </w:rPr>
        <w:lastRenderedPageBreak/>
        <w:t xml:space="preserve">2013 όλοι οι πολίτες της Ξάνθης, οι εργαζόμενοι του Νοσοκομείου Ξάνθης, οι εκλεγμένοι Βουλευτές του νομού, ο Δήμαρχος Ξάνθης και ο </w:t>
      </w:r>
      <w:proofErr w:type="spellStart"/>
      <w:r w:rsidRPr="00F41414">
        <w:rPr>
          <w:rFonts w:eastAsia="Times New Roman"/>
          <w:color w:val="000000" w:themeColor="text1"/>
          <w:szCs w:val="24"/>
        </w:rPr>
        <w:t>Αντιπεριφερειάρχης</w:t>
      </w:r>
      <w:proofErr w:type="spellEnd"/>
      <w:r w:rsidRPr="00F41414">
        <w:rPr>
          <w:rFonts w:eastAsia="Times New Roman"/>
          <w:color w:val="000000" w:themeColor="text1"/>
          <w:szCs w:val="24"/>
        </w:rPr>
        <w:t xml:space="preserve"> Ξάνθης αντιδρούσαν στην πρόθεση του τότε Υπουργού Υγείας και σημερινού Αντι</w:t>
      </w:r>
      <w:r w:rsidRPr="00F41414">
        <w:rPr>
          <w:rFonts w:eastAsia="Times New Roman"/>
          <w:color w:val="000000" w:themeColor="text1"/>
          <w:szCs w:val="24"/>
        </w:rPr>
        <w:t>προέδρου της Νέας Δημοκρατίας, όπου ήθελε να κλείσει την καρδιολογική κλινική και την παθολογική κλινική του Νοσοκομείου Ξάνθης. Στον χώρο του νοσοκομείου είχαν αναρτηθεί και αγγελίες από ασθενοφόρα ιδιωτικών κλινικών, που θα μπορούσαν να μεταφέρουν ασθενε</w:t>
      </w:r>
      <w:r w:rsidRPr="00F41414">
        <w:rPr>
          <w:rFonts w:eastAsia="Times New Roman"/>
          <w:color w:val="000000" w:themeColor="text1"/>
          <w:szCs w:val="24"/>
        </w:rPr>
        <w:t>ίς από το Νοσοκομείο της Ξάνθης σε νοσοκομεία της Θεσσαλονίκης με τίμημα μόνο 500 ευρώ.</w:t>
      </w:r>
    </w:p>
    <w:p w14:paraId="428C3AA8"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szCs w:val="24"/>
        </w:rPr>
        <w:t>(Στο σημείο αυτό κτυπάει το κουδούνι λήξεως του χρόνου ομιλίας του κυρίου Βουλευτή)</w:t>
      </w:r>
    </w:p>
    <w:p w14:paraId="428C3AA9"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Ένα λεπτό, κύριε Πρόεδρε.</w:t>
      </w:r>
    </w:p>
    <w:p w14:paraId="428C3AAA"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Η απάντηση είναι πολύ απλή. Το Νοσοκομείο Ξάνθης ήθελαν να</w:t>
      </w:r>
      <w:r w:rsidRPr="00F41414">
        <w:rPr>
          <w:rFonts w:eastAsia="Times New Roman"/>
          <w:color w:val="000000" w:themeColor="text1"/>
          <w:szCs w:val="24"/>
        </w:rPr>
        <w:t xml:space="preserve"> το μετατρέψουν σε κέντρο υγείας. Την προηγούμενη εβδομάδα, σύμφωνα με δημοσιεύματα του τοπικού Τύπου, ένας πολίτης από τη Βουλγαρία μεταφέρθηκε σε κωματώδη κατάσταση από παραλία της Ξάνθης όπου κολυμπούσε. Νοσηλεύτηκε στη μονάδα εντατικής θεραπείας και τε</w:t>
      </w:r>
      <w:r w:rsidRPr="00F41414">
        <w:rPr>
          <w:rFonts w:eastAsia="Times New Roman"/>
          <w:color w:val="000000" w:themeColor="text1"/>
          <w:szCs w:val="24"/>
        </w:rPr>
        <w:t xml:space="preserve">λικά σώθηκε. Αυτός </w:t>
      </w:r>
      <w:r w:rsidRPr="00F41414">
        <w:rPr>
          <w:rFonts w:eastAsia="Times New Roman"/>
          <w:color w:val="000000" w:themeColor="text1"/>
          <w:szCs w:val="24"/>
        </w:rPr>
        <w:lastRenderedPageBreak/>
        <w:t>ο νέος άνθρωπος, αισθανόμενος ότι οφείλει μεγάλη ευγνωμοσύνη προς τους γιατρούς και το νοσηλευτικό προσωπικό του Νοσοκομείου Ξάνθης, αποφάσισε και έκανε μια δωρεά προς το Νοσοκομείο Ξάνθης. Σίγουρα ανάλογα παραδείγματα υπάρχουν πάρα πολλ</w:t>
      </w:r>
      <w:r w:rsidRPr="00F41414">
        <w:rPr>
          <w:rFonts w:eastAsia="Times New Roman"/>
          <w:color w:val="000000" w:themeColor="text1"/>
          <w:szCs w:val="24"/>
        </w:rPr>
        <w:t>ά και θα υπάρχουν και στο μέλλον, διότι η Κυβέρνηση ενίσχυσε σε γιατρούς και νοσηλευτικό προσωπικό το Νοσοκομείο Ξάνθης και η πρόθεσή της είναι να το ενισχύσει και ακόμη περισσότερο, όπως άλλωστε και το σύνολο της δημόσιας υγείας στη χώρα μας.</w:t>
      </w:r>
    </w:p>
    <w:p w14:paraId="428C3AAB"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Κυρίες και κ</w:t>
      </w:r>
      <w:r w:rsidRPr="00F41414">
        <w:rPr>
          <w:rFonts w:eastAsia="Times New Roman"/>
          <w:color w:val="000000" w:themeColor="text1"/>
          <w:szCs w:val="24"/>
        </w:rPr>
        <w:t>ύριοι Βουλευτές, το παρόν νομοσχέδιο έχει θετικό πρόσημο και το γνωρίζετε. Σας καλώ, λοιπόν, να το υπερψηφίσετε, αφήνοντας στην άκρη τη στείρα αντιπολίτευση.</w:t>
      </w:r>
    </w:p>
    <w:p w14:paraId="428C3AAC" w14:textId="77777777" w:rsidR="00CF256A" w:rsidRDefault="008A1C0A">
      <w:pPr>
        <w:spacing w:after="0" w:line="600" w:lineRule="auto"/>
        <w:ind w:firstLine="720"/>
        <w:jc w:val="center"/>
        <w:rPr>
          <w:rFonts w:eastAsia="Times New Roman"/>
          <w:color w:val="000000" w:themeColor="text1"/>
          <w:szCs w:val="24"/>
        </w:rPr>
      </w:pPr>
      <w:r w:rsidRPr="00F41414">
        <w:rPr>
          <w:rFonts w:eastAsia="Times New Roman"/>
          <w:color w:val="000000" w:themeColor="text1"/>
          <w:szCs w:val="24"/>
        </w:rPr>
        <w:t>(Χειροκροτήματα από την πτέρυγα του ΣΥΡΙΖΑ)</w:t>
      </w:r>
    </w:p>
    <w:p w14:paraId="428C3AAD"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b/>
          <w:color w:val="000000" w:themeColor="text1"/>
          <w:szCs w:val="24"/>
        </w:rPr>
        <w:t xml:space="preserve">ΠΡΟΕΔΡΕΥΩΝ (Μάριος Γεωργιάδης): </w:t>
      </w:r>
      <w:r w:rsidRPr="00F41414">
        <w:rPr>
          <w:rFonts w:eastAsia="Times New Roman"/>
          <w:color w:val="000000" w:themeColor="text1"/>
          <w:szCs w:val="24"/>
        </w:rPr>
        <w:t>Ευχαριστούμε, κύριε Στ</w:t>
      </w:r>
      <w:r w:rsidRPr="00F41414">
        <w:rPr>
          <w:rFonts w:eastAsia="Times New Roman"/>
          <w:color w:val="000000" w:themeColor="text1"/>
          <w:szCs w:val="24"/>
        </w:rPr>
        <w:t>ογιαννίδη.</w:t>
      </w:r>
    </w:p>
    <w:p w14:paraId="428C3AAE"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 xml:space="preserve">Κυρία </w:t>
      </w:r>
      <w:proofErr w:type="spellStart"/>
      <w:r w:rsidRPr="00F41414">
        <w:rPr>
          <w:rFonts w:eastAsia="Times New Roman"/>
          <w:color w:val="000000" w:themeColor="text1"/>
          <w:szCs w:val="24"/>
        </w:rPr>
        <w:t>Λιβανίου</w:t>
      </w:r>
      <w:proofErr w:type="spellEnd"/>
      <w:r w:rsidRPr="00F41414">
        <w:rPr>
          <w:rFonts w:eastAsia="Times New Roman"/>
          <w:color w:val="000000" w:themeColor="text1"/>
          <w:szCs w:val="24"/>
        </w:rPr>
        <w:t>, έχετε τον λόγο για έξι λεπτά και εσείς.</w:t>
      </w:r>
    </w:p>
    <w:p w14:paraId="428C3AAF"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b/>
          <w:color w:val="000000" w:themeColor="text1"/>
          <w:szCs w:val="24"/>
        </w:rPr>
        <w:t>ΖΩΗ ΛΙΒΑΝΙΟΥ:</w:t>
      </w:r>
      <w:r w:rsidRPr="00F41414">
        <w:rPr>
          <w:rFonts w:eastAsia="Times New Roman"/>
          <w:color w:val="000000" w:themeColor="text1"/>
          <w:szCs w:val="24"/>
        </w:rPr>
        <w:t xml:space="preserve"> Ευχαριστώ, κύριε Πρόεδρε.</w:t>
      </w:r>
    </w:p>
    <w:p w14:paraId="428C3AB0"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 xml:space="preserve">Κύριοι Υπουργοί, κυρίες και κύριοι συνάδελφοι, η ελληνική κοινωνία βρίθει αντιφάσεων. Αυτές οι αντιφάσεις μεταφέρονται και στο ελληνικό Κοινοβούλιο. </w:t>
      </w:r>
      <w:r w:rsidRPr="00F41414">
        <w:rPr>
          <w:rFonts w:eastAsia="Times New Roman"/>
          <w:color w:val="000000" w:themeColor="text1"/>
          <w:szCs w:val="24"/>
        </w:rPr>
        <w:t xml:space="preserve">Τις περισσότερες φορές είναι </w:t>
      </w:r>
      <w:r w:rsidRPr="00F41414">
        <w:rPr>
          <w:rFonts w:eastAsia="Times New Roman"/>
          <w:color w:val="000000" w:themeColor="text1"/>
          <w:szCs w:val="24"/>
        </w:rPr>
        <w:lastRenderedPageBreak/>
        <w:t>κρυμμένες πίσω από δομημένα επιχειρήματα, εκφράσεις εντυπωσιασμού και συνθήματα που υπηρετούν τις σύγχρονες μορφές επικοινωνίας.</w:t>
      </w:r>
    </w:p>
    <w:p w14:paraId="428C3AB1"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Υπάρχουν νομοσχέδια, όπως το σημερινό, που αποκαλύπτουν με τρόπο κρυστάλλινο τις πραγματικές προθέ</w:t>
      </w:r>
      <w:r w:rsidRPr="00F41414">
        <w:rPr>
          <w:rFonts w:eastAsia="Times New Roman"/>
          <w:color w:val="000000" w:themeColor="text1"/>
          <w:szCs w:val="24"/>
        </w:rPr>
        <w:t>σεις και τα πραγματικά συμφέροντα που εκπροσωπούνται. Υπάρχουν επιστήμονες που θεωρούν ότι το κράτος υπάρχει για να υπηρετεί τα προσωπικά του συμφέροντα πρώτα και μετά αυτά της κοινωνίας.</w:t>
      </w:r>
    </w:p>
    <w:p w14:paraId="428C3AB2" w14:textId="77777777" w:rsidR="00CF256A" w:rsidRDefault="008A1C0A">
      <w:pPr>
        <w:spacing w:after="0" w:line="600" w:lineRule="auto"/>
        <w:ind w:firstLine="720"/>
        <w:jc w:val="both"/>
        <w:rPr>
          <w:rFonts w:eastAsia="Times New Roman"/>
          <w:color w:val="000000" w:themeColor="text1"/>
          <w:szCs w:val="24"/>
        </w:rPr>
      </w:pPr>
      <w:r w:rsidRPr="00F41414">
        <w:rPr>
          <w:rFonts w:eastAsia="Times New Roman"/>
          <w:color w:val="000000" w:themeColor="text1"/>
          <w:szCs w:val="24"/>
        </w:rPr>
        <w:t>Το σημερινό νομοσχέδιο φιλοδοξεί να ενισχύσει τις δημόσιες δομές υγε</w:t>
      </w:r>
      <w:r w:rsidRPr="00F41414">
        <w:rPr>
          <w:rFonts w:eastAsia="Times New Roman"/>
          <w:color w:val="000000" w:themeColor="text1"/>
          <w:szCs w:val="24"/>
        </w:rPr>
        <w:t>ίας. Φιλοδοξεί να φέρει πιο κοντά στις τοπικές κοινωνίες γιατρούς ικανούς να φροντίσουν τις ανάγκες τους. Δημιουργεί δομές που λείπουν από το ελληνικό σύστημα δημόσιας υγείας και που μέχρι σήμερα καλύπτονται είτε από τα νοσοκομεία είτε από ιδιώτες. Δημιουρ</w:t>
      </w:r>
      <w:r w:rsidRPr="00F41414">
        <w:rPr>
          <w:rFonts w:eastAsia="Times New Roman"/>
          <w:color w:val="000000" w:themeColor="text1"/>
          <w:szCs w:val="24"/>
        </w:rPr>
        <w:t>γεί δομές για να διαμορφωθεί, επιτέλους, ο ηλεκτρονικός φάκελος υγείας. Διαμορφώνει το πλαίσιο που μας φέρνει πιο κοντά στα αναπτυγμένα κράτη με ισχυρά συστήματα κοινωνικής πρόνοιας.</w:t>
      </w:r>
    </w:p>
    <w:p w14:paraId="428C3AB3"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Εντάσσει για πρώτη φορά στον σχεδιασμό και βάζει στην πρώτη γραμμή των υπηρεσιών υγείας ειδικότητες που διαχρονικά δεν εκπροσωπούνταν. Είναι μια μεταρρύθμιση στη βάση </w:t>
      </w:r>
      <w:r w:rsidRPr="00F41414">
        <w:rPr>
          <w:rFonts w:eastAsia="Times New Roman"/>
          <w:szCs w:val="24"/>
        </w:rPr>
        <w:lastRenderedPageBreak/>
        <w:t>των πραγματικών αναγκών της ελληνικής κοινωνίας, πρόταση που θεμελιώνεται στην ιδέα περισ</w:t>
      </w:r>
      <w:r w:rsidRPr="00F41414">
        <w:rPr>
          <w:rFonts w:eastAsia="Times New Roman"/>
          <w:szCs w:val="24"/>
        </w:rPr>
        <w:t xml:space="preserve">σότεροι άνθρωποι να εξυπηρετούνται από το δημόσιο σύστημα με αξιοπρέπεια και ποιοτικές υπηρεσίες. </w:t>
      </w:r>
    </w:p>
    <w:p w14:paraId="428C3AB4"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Και, όμως, υπάρχουν αντιδράσεις πολιτικές και συντεχνιακές. Κάποιοι αισθάνονται να χάνουν δικαιώματα. Κάποιοι αισθάνονται ότι πλήττονται τα συμφέροντά τους. </w:t>
      </w:r>
      <w:r w:rsidRPr="00F41414">
        <w:rPr>
          <w:rFonts w:eastAsia="Times New Roman"/>
          <w:szCs w:val="24"/>
        </w:rPr>
        <w:t>Κάποιοι αισθάνονται ότι χάνουν το συγκριτικό τους πλεονέκτημα. Αυτοί οι κάποιοι, που εκπροσωπούνται σήμερα εδώ από τις συντηρητικές πολιτικές δυνάμεις, αντιλαμβάνονται ότι αυτό το νομοσχέδιο του Υπουργείου Υγείας και της Κυβέρνησης είναι πολύ καλό, είναι τ</w:t>
      </w:r>
      <w:r w:rsidRPr="00F41414">
        <w:rPr>
          <w:rFonts w:eastAsia="Times New Roman"/>
          <w:szCs w:val="24"/>
        </w:rPr>
        <w:t>όσο καλό που θα τους στερήσει την πελατεία, γιατί γι’ αυτούς το λειτούργημα που προσφέρουν οι επαγγελματίες υγείας είναι πρώτα επάγγελμα. Γι’ αυτούς είναι δίκαιο οι πολίτες αυτής της χώρας να πληρώνουν δύο φορές για τις ίδιες υπηρεσίες, μία φορά μέσω της φ</w:t>
      </w:r>
      <w:r w:rsidRPr="00F41414">
        <w:rPr>
          <w:rFonts w:eastAsia="Times New Roman"/>
          <w:szCs w:val="24"/>
        </w:rPr>
        <w:t>ορολογίας και μία επισκεπτόμενοι τα ιδιωτικά τους ιατρεία και νοσοκομεία. Τα συμφέροντα αυτά εξυπηρετούνται από τον συνωστισμό στα δημόσια νοσοκομεία, εξυπηρετούνται από τις πολύωρες αναμονές, εξυπηρετούνται από την από</w:t>
      </w:r>
      <w:r w:rsidRPr="00F41414">
        <w:rPr>
          <w:rFonts w:eastAsia="Times New Roman"/>
          <w:szCs w:val="24"/>
        </w:rPr>
        <w:lastRenderedPageBreak/>
        <w:t>σταση που μπορεί να χωρίζει έναν πολί</w:t>
      </w:r>
      <w:r w:rsidRPr="00F41414">
        <w:rPr>
          <w:rFonts w:eastAsia="Times New Roman"/>
          <w:szCs w:val="24"/>
        </w:rPr>
        <w:t xml:space="preserve">τη από τα δημόσια νοσοκομεία. Έχουν δουλέψει πολύ τις τελευταίες δεκαετίες για να απαξιώσουν το δημόσιο σύστημα υγείας με την ανοχή, ακόμα και με τη βοήθεια των κυβερνήσεων. </w:t>
      </w:r>
    </w:p>
    <w:p w14:paraId="428C3AB5" w14:textId="77777777" w:rsidR="00CF256A" w:rsidRDefault="008A1C0A">
      <w:pPr>
        <w:spacing w:after="0" w:line="600" w:lineRule="auto"/>
        <w:ind w:firstLine="720"/>
        <w:jc w:val="both"/>
        <w:rPr>
          <w:rFonts w:eastAsia="Times New Roman"/>
          <w:szCs w:val="24"/>
        </w:rPr>
      </w:pPr>
      <w:r w:rsidRPr="00F41414">
        <w:rPr>
          <w:rFonts w:eastAsia="Times New Roman"/>
          <w:szCs w:val="24"/>
        </w:rPr>
        <w:t>Το σημερινό νομοσχέδιο είναι στην αντίθετη κατεύθυνση απ’ αυτή που υποστηρίζουν ο</w:t>
      </w:r>
      <w:r w:rsidRPr="00F41414">
        <w:rPr>
          <w:rFonts w:eastAsia="Times New Roman"/>
          <w:szCs w:val="24"/>
        </w:rPr>
        <w:t>ι κυβερνήσεις από τη δεκαετία του ’90 και μετά. Στο προσκήνιο έρχεται η υποχρέωση της πολιτείας για ποιοτική και ανταγωνιστική δημόσια υγεία και όχι οι διευκολύνσεις προς την ανάπτυξη του ιδιωτικού τομέα. Το κράτος υπηρέτησε για πάρα πολλά χρόνια συγκεκριμ</w:t>
      </w:r>
      <w:r w:rsidRPr="00F41414">
        <w:rPr>
          <w:rFonts w:eastAsia="Times New Roman"/>
          <w:szCs w:val="24"/>
        </w:rPr>
        <w:t xml:space="preserve">ένα ιδιωτικά συμφέροντα σε βάρος της κοινωνίας. Ήλθε η ώρα να υπηρετήσει και την κοινωνία. </w:t>
      </w:r>
    </w:p>
    <w:p w14:paraId="428C3AB6" w14:textId="77777777" w:rsidR="00CF256A" w:rsidRDefault="008A1C0A">
      <w:pPr>
        <w:spacing w:after="0" w:line="600" w:lineRule="auto"/>
        <w:ind w:firstLine="720"/>
        <w:jc w:val="both"/>
        <w:rPr>
          <w:rFonts w:eastAsia="Times New Roman"/>
          <w:szCs w:val="24"/>
        </w:rPr>
      </w:pPr>
      <w:r w:rsidRPr="00F41414">
        <w:rPr>
          <w:rFonts w:eastAsia="Times New Roman"/>
          <w:szCs w:val="24"/>
        </w:rPr>
        <w:t>Το σημερινό νομοσχέδιο του Υπουργείου Υγείας αυξάνει το διαθέσιμο εισόδημα των οικογενειών, βελτιώνει τις οικονομικές δυνατότητες και δημιουργεί προϋποθέσεις διάθεσ</w:t>
      </w:r>
      <w:r w:rsidRPr="00F41414">
        <w:rPr>
          <w:rFonts w:eastAsia="Times New Roman"/>
          <w:szCs w:val="24"/>
        </w:rPr>
        <w:t>ης περισσότερων πόρων στην πραγματική οικονομία. Μπορεί να στερεί από κάποιους γιατρούς την ιδιωτική πελατεία και να μειώνει τους τραπεζικούς τους λογαριασμούς, όμως ανοίγει νέους θετικούς κύκλους οικονομίας στο σύνολο της κοινωνίας. Τα χρήματα που θα εξοι</w:t>
      </w:r>
      <w:r w:rsidRPr="00F41414">
        <w:rPr>
          <w:rFonts w:eastAsia="Times New Roman"/>
          <w:szCs w:val="24"/>
        </w:rPr>
        <w:t xml:space="preserve">κονομήσουν οι συνταξιούχοι αξιοποιώντας τις νέες δομές </w:t>
      </w:r>
      <w:r w:rsidRPr="00F41414">
        <w:rPr>
          <w:rFonts w:eastAsia="Times New Roman"/>
          <w:szCs w:val="24"/>
        </w:rPr>
        <w:lastRenderedPageBreak/>
        <w:t>είναι σημαντικά. Τα χρήματα που θα μπορέσουν οι εργαζόμενοι γονείς να αξιοποιήσουν για τη βελτίωση των συνθηκών ζωής τους και των παιδιών τους είναι επίσης σημαντικά. Για κάποιους ο κοινωνικός μισθός ε</w:t>
      </w:r>
      <w:r w:rsidRPr="00F41414">
        <w:rPr>
          <w:rFonts w:eastAsia="Times New Roman"/>
          <w:szCs w:val="24"/>
        </w:rPr>
        <w:t>ίναι μύθευμα και ιδεολογική ακαμψία. Σήμερα δίνεται ένα σημαντικό κοινωνικό μέρισμα στο σύνολο της κοινωνίας. Οι ιδιώτες ας μην ανησυχούν. Τα χρήματα που θα εξοικονομηθούν και θα περάσουν στην αγορά, θα φτάσουν και σ’ αυτούς, όχι όμως ως μονόδρομος αλλά ως</w:t>
      </w:r>
      <w:r w:rsidRPr="00F41414">
        <w:rPr>
          <w:rFonts w:eastAsia="Times New Roman"/>
          <w:szCs w:val="24"/>
        </w:rPr>
        <w:t xml:space="preserve"> ελεύθερη επιλογή αυτών που έχουν την οικονομική δυνατότητα να την πληρώσουν και όχι ως αναγκαστική επιλογή ακόμα και αυτών που πρέπει να στερηθούν για να την καλύψουν.</w:t>
      </w:r>
    </w:p>
    <w:p w14:paraId="428C3AB7" w14:textId="77777777" w:rsidR="00CF256A" w:rsidRDefault="008A1C0A">
      <w:pPr>
        <w:spacing w:after="0" w:line="600" w:lineRule="auto"/>
        <w:ind w:firstLine="720"/>
        <w:jc w:val="both"/>
        <w:rPr>
          <w:rFonts w:eastAsia="Times New Roman"/>
          <w:szCs w:val="24"/>
        </w:rPr>
      </w:pPr>
      <w:r w:rsidRPr="00F41414">
        <w:rPr>
          <w:rFonts w:eastAsia="Times New Roman"/>
          <w:szCs w:val="24"/>
        </w:rPr>
        <w:t>Κλείνοντας λέω το εξής: Είναι τιμή για την Κυβέρνηση, τους Υπουργούς Υγείας, τον Αναπλη</w:t>
      </w:r>
      <w:r w:rsidRPr="00F41414">
        <w:rPr>
          <w:rFonts w:eastAsia="Times New Roman"/>
          <w:szCs w:val="24"/>
        </w:rPr>
        <w:t>ρωτή Γραμματέα Πρωτοβάθμιας Φροντίδας που το νομοσχέδιο που ετοίμασαν δέχεται τόσες πολλές επιθέσεις από τους υπέρμαχους της ιδιωτικής πρωτοβουλίας και τις συντηρητικές δυνάμεις. Αποδεικνύουν ότι το νομοσχέδιο ανταποκρίνεται πλήρως στους σκοπούς για τους ο</w:t>
      </w:r>
      <w:r w:rsidRPr="00F41414">
        <w:rPr>
          <w:rFonts w:eastAsia="Times New Roman"/>
          <w:szCs w:val="24"/>
        </w:rPr>
        <w:t>ποίους σχεδιάστηκε, να καλυφθεί το μεγαλύτερο δυνατό μέρος του πληθυσμού, να επενδύσουμε στην πρόσληψη, να αναμορ</w:t>
      </w:r>
      <w:r w:rsidRPr="00F41414">
        <w:rPr>
          <w:rFonts w:eastAsia="Times New Roman"/>
          <w:szCs w:val="24"/>
        </w:rPr>
        <w:lastRenderedPageBreak/>
        <w:t>φώσουμε το σύστημα, να μεταρρυθμίσουμε τις δομές. Αποδεικνύουν η ηγεσία του Υπουργείου Υγείας και η Κυβέρνηση ότι ακόμα και σ’ αυτές τις συνθήκ</w:t>
      </w:r>
      <w:r w:rsidRPr="00F41414">
        <w:rPr>
          <w:rFonts w:eastAsia="Times New Roman"/>
          <w:szCs w:val="24"/>
        </w:rPr>
        <w:t>ες, που μας παρέδωσαν οι προηγούμενες κυβερνήσεις, μπορεί να γίνει έργο υπέρ της κοινωνίας. Μπορούμε να διαμορφώσουμε ένα κράτος κοινωνικό, άξιο εμπιστοσύνης, που οι πολίτες, οι εργαζόμενοι και η επιστημονική κοινότητα θα βρίσκουν νόημα να το υπηρετήσουν κ</w:t>
      </w:r>
      <w:r w:rsidRPr="00F41414">
        <w:rPr>
          <w:rFonts w:eastAsia="Times New Roman"/>
          <w:szCs w:val="24"/>
        </w:rPr>
        <w:t>αι να το υπερασπιστούν.</w:t>
      </w:r>
    </w:p>
    <w:p w14:paraId="428C3AB8" w14:textId="77777777" w:rsidR="00CF256A" w:rsidRDefault="008A1C0A">
      <w:pPr>
        <w:spacing w:after="0" w:line="600" w:lineRule="auto"/>
        <w:ind w:firstLine="720"/>
        <w:jc w:val="both"/>
        <w:rPr>
          <w:rFonts w:eastAsia="Times New Roman"/>
          <w:szCs w:val="24"/>
        </w:rPr>
      </w:pPr>
      <w:r w:rsidRPr="00F41414">
        <w:rPr>
          <w:rFonts w:eastAsia="Times New Roman"/>
          <w:szCs w:val="24"/>
        </w:rPr>
        <w:t>Σας ευχαριστώ.</w:t>
      </w:r>
    </w:p>
    <w:p w14:paraId="428C3AB9" w14:textId="77777777" w:rsidR="00CF256A" w:rsidRDefault="008A1C0A">
      <w:pPr>
        <w:spacing w:after="0" w:line="600" w:lineRule="auto"/>
        <w:ind w:firstLine="720"/>
        <w:jc w:val="center"/>
        <w:rPr>
          <w:rFonts w:eastAsia="Times New Roman"/>
          <w:szCs w:val="24"/>
        </w:rPr>
      </w:pPr>
      <w:r w:rsidRPr="00F41414">
        <w:rPr>
          <w:rFonts w:eastAsia="Times New Roman"/>
          <w:szCs w:val="24"/>
        </w:rPr>
        <w:t>(Χειροκροτήματα από την πτέρυγα του ΣΥΡΙΖΑ)</w:t>
      </w:r>
    </w:p>
    <w:p w14:paraId="428C3ABA" w14:textId="77777777" w:rsidR="00CF256A" w:rsidRDefault="008A1C0A">
      <w:pPr>
        <w:spacing w:after="0" w:line="600" w:lineRule="auto"/>
        <w:ind w:firstLine="720"/>
        <w:jc w:val="both"/>
        <w:rPr>
          <w:rFonts w:eastAsia="Times New Roman"/>
          <w:szCs w:val="24"/>
        </w:rPr>
      </w:pPr>
      <w:r w:rsidRPr="00F41414">
        <w:rPr>
          <w:rFonts w:eastAsia="Times New Roman"/>
          <w:b/>
          <w:szCs w:val="24"/>
        </w:rPr>
        <w:t>ΠΡΟΕΔΡΕΥΩΝ (Μάριος Γεωργιάδης):</w:t>
      </w:r>
      <w:r w:rsidRPr="00F41414">
        <w:rPr>
          <w:rFonts w:eastAsia="Times New Roman"/>
          <w:szCs w:val="24"/>
        </w:rPr>
        <w:t xml:space="preserve"> Ευχαριστούμε την κ. </w:t>
      </w:r>
      <w:proofErr w:type="spellStart"/>
      <w:r w:rsidRPr="00F41414">
        <w:rPr>
          <w:rFonts w:eastAsia="Times New Roman"/>
          <w:szCs w:val="24"/>
        </w:rPr>
        <w:t>Λιβανίου</w:t>
      </w:r>
      <w:proofErr w:type="spellEnd"/>
      <w:r w:rsidRPr="00F41414">
        <w:rPr>
          <w:rFonts w:eastAsia="Times New Roman"/>
          <w:szCs w:val="24"/>
        </w:rPr>
        <w:t xml:space="preserve"> και για την οικονομία στον χρόνο. Αν το τηρήσετε και οι υπόλοιποι τέσσερις ομιλητές, θα φύγουμε πριν τα μεσάνυχτ</w:t>
      </w:r>
      <w:r w:rsidRPr="00F41414">
        <w:rPr>
          <w:rFonts w:eastAsia="Times New Roman"/>
          <w:szCs w:val="24"/>
        </w:rPr>
        <w:t>α!.</w:t>
      </w:r>
    </w:p>
    <w:p w14:paraId="428C3ABB" w14:textId="77777777" w:rsidR="00CF256A" w:rsidRDefault="008A1C0A">
      <w:pPr>
        <w:spacing w:after="0" w:line="600" w:lineRule="auto"/>
        <w:ind w:firstLine="720"/>
        <w:jc w:val="both"/>
        <w:rPr>
          <w:rFonts w:eastAsia="Times New Roman"/>
          <w:szCs w:val="24"/>
        </w:rPr>
      </w:pPr>
      <w:r w:rsidRPr="00F41414">
        <w:rPr>
          <w:rFonts w:eastAsia="Times New Roman"/>
          <w:szCs w:val="24"/>
        </w:rPr>
        <w:t>Κύριε Αναστασιάδη, έχετε τον λόγο για έξι λεπτά.</w:t>
      </w:r>
    </w:p>
    <w:p w14:paraId="428C3ABC" w14:textId="77777777" w:rsidR="00CF256A" w:rsidRDefault="008A1C0A">
      <w:pPr>
        <w:spacing w:after="0" w:line="600" w:lineRule="auto"/>
        <w:ind w:firstLine="720"/>
        <w:jc w:val="both"/>
        <w:rPr>
          <w:rFonts w:eastAsia="Times New Roman"/>
          <w:szCs w:val="24"/>
        </w:rPr>
      </w:pPr>
      <w:r w:rsidRPr="00F41414">
        <w:rPr>
          <w:rFonts w:eastAsia="Times New Roman"/>
          <w:b/>
          <w:szCs w:val="24"/>
        </w:rPr>
        <w:t>ΣΑΒΒΑΣ ΑΝΑΣΤΑΣΙΑΔΗΣ:</w:t>
      </w:r>
      <w:r w:rsidRPr="00F41414">
        <w:rPr>
          <w:rFonts w:eastAsia="Times New Roman"/>
          <w:szCs w:val="24"/>
        </w:rPr>
        <w:t xml:space="preserve"> Ευχαριστώ, κύριε Πρόεδρε.</w:t>
      </w:r>
    </w:p>
    <w:p w14:paraId="428C3ABD" w14:textId="77777777" w:rsidR="00CF256A" w:rsidRDefault="008A1C0A">
      <w:pPr>
        <w:spacing w:after="0" w:line="600" w:lineRule="auto"/>
        <w:ind w:firstLine="720"/>
        <w:jc w:val="both"/>
        <w:rPr>
          <w:rFonts w:eastAsia="Times New Roman"/>
          <w:szCs w:val="24"/>
        </w:rPr>
      </w:pPr>
      <w:r w:rsidRPr="00F41414">
        <w:rPr>
          <w:rFonts w:eastAsia="Times New Roman"/>
          <w:szCs w:val="24"/>
        </w:rPr>
        <w:t>Κυρίες και κύριοι συνάδελφοι, η υγεία είναι ένα κοινωνικό αγαθό και είναι καθήκον της πολιτείας, κύριοι Υπουργοί, η προσφορά καλών υπηρεσιών υγείας σε όλους</w:t>
      </w:r>
      <w:r w:rsidRPr="00F41414">
        <w:rPr>
          <w:rFonts w:eastAsia="Times New Roman"/>
          <w:szCs w:val="24"/>
        </w:rPr>
        <w:t xml:space="preserve"> τους πολίτες και αυτό </w:t>
      </w:r>
      <w:r w:rsidRPr="00F41414">
        <w:rPr>
          <w:rFonts w:eastAsia="Times New Roman"/>
          <w:szCs w:val="24"/>
        </w:rPr>
        <w:lastRenderedPageBreak/>
        <w:t>δεν μπορεί να αποτελεί ευχολόγιο αλλά πρόκειται για ένα συνταγματικά κατοχυρωμένο δικαίωμα της αστικής δημοκρατίας.</w:t>
      </w:r>
    </w:p>
    <w:p w14:paraId="428C3AB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Στο άρθρο 21, στην παράγραφο 3 του Συντάγματος αναφέρεται ότι το κράτος μεριμνά για την υγεία των πολιτών και παίρνει</w:t>
      </w:r>
      <w:r w:rsidRPr="00F41414">
        <w:rPr>
          <w:rFonts w:eastAsia="Times New Roman" w:cs="Times New Roman"/>
          <w:szCs w:val="24"/>
        </w:rPr>
        <w:t xml:space="preserve"> ειδικά μέτρα για την προστασία της νεότητας, του γήρατος, της αναπηρίας και την περίθαλψη των απόρων. Πρόκειται για το σημαντικότερο -ίσως- από τα κοινωνικά δικαιώματα που κατοχυρώνονται συνταγματικά. Πρόκειται για διάταξη που δεσμεύει απευθείας τη διοίκη</w:t>
      </w:r>
      <w:r w:rsidRPr="00F41414">
        <w:rPr>
          <w:rFonts w:eastAsia="Times New Roman" w:cs="Times New Roman"/>
          <w:szCs w:val="24"/>
        </w:rPr>
        <w:t xml:space="preserve">ση, η οποία πρέπει να επιλέγει εκείνες τις λύσεις που εξυπηρετούν καλύτερα την υγεία των πολιτών. </w:t>
      </w:r>
    </w:p>
    <w:p w14:paraId="428C3AB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Με βάση όλα τα παραπάνω, όμως, κύριε Υπουργέ, τι </w:t>
      </w:r>
      <w:r>
        <w:rPr>
          <w:rFonts w:eastAsia="Times New Roman" w:cs="Times New Roman"/>
          <w:szCs w:val="24"/>
        </w:rPr>
        <w:t>κάνε</w:t>
      </w:r>
      <w:r w:rsidRPr="00F41414">
        <w:rPr>
          <w:rFonts w:eastAsia="Times New Roman" w:cs="Times New Roman"/>
          <w:szCs w:val="24"/>
        </w:rPr>
        <w:t>τε εσείς σήμερα; Διασφαλίζεται η ποιότητα των υπηρεσιών υγείας σε όλους τους πολίτες; Η καθημερινή απάντ</w:t>
      </w:r>
      <w:r w:rsidRPr="00F41414">
        <w:rPr>
          <w:rFonts w:eastAsia="Times New Roman" w:cs="Times New Roman"/>
          <w:szCs w:val="24"/>
        </w:rPr>
        <w:t xml:space="preserve">ηση των πολιτών είναι «όχι». Παρά τη μεγάλη και φιλότιμη προσπάθεια που καταβάλλουν το επιστημονικό, ιατρικό και βοηθητικό προσωπικό, που στηρίζει το σύστημα υγείας, τα προβλήματα είναι πάρα πολλά. </w:t>
      </w:r>
    </w:p>
    <w:p w14:paraId="428C3AC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Τι κάνετε, λοιπόν, εσείς σήμερα με το νομοσχέδιο που εισά</w:t>
      </w:r>
      <w:r w:rsidRPr="00F41414">
        <w:rPr>
          <w:rFonts w:eastAsia="Times New Roman" w:cs="Times New Roman"/>
          <w:szCs w:val="24"/>
        </w:rPr>
        <w:t xml:space="preserve">γετε προς ψήφιση; Προχωράτε –και θα αναφερθώ ενδεικτικά, </w:t>
      </w:r>
      <w:r w:rsidRPr="00F41414">
        <w:rPr>
          <w:rFonts w:eastAsia="Times New Roman" w:cs="Times New Roman"/>
          <w:szCs w:val="24"/>
        </w:rPr>
        <w:lastRenderedPageBreak/>
        <w:t>γιατί ο χρόνος δεν μου επιτρέπει να αναφερθώ σε όλα- στη σύσταση τοπικών μονάδων πρωτοβάθμιας υγείας, στα ΤΟΜΥ, αμφιβόλου χρησιμότητας και αμφιβόλου βιωσιμότητας, αφού θα λειτουργήσουν και θα συσταθο</w:t>
      </w:r>
      <w:r w:rsidRPr="00F41414">
        <w:rPr>
          <w:rFonts w:eastAsia="Times New Roman" w:cs="Times New Roman"/>
          <w:szCs w:val="24"/>
        </w:rPr>
        <w:t>ύν με κεφάλαια του ΕΣΠΑ. Δεν θα είναι δημόσιες υπηρεσίες. Θα είναι ένα πρόγραμμα κοινοτικό, ένα πρόγραμμα του ΕΣΠΑ. Τι θα γίνει όταν λήξει το πρόγραμμα; Πώς θα λειτουργήσουν αυτά; Τότε, βέβαια, θα πάμε με τη λογική του «βλέπουμε». Εσείς δεν θα είστε και έχ</w:t>
      </w:r>
      <w:r w:rsidRPr="00F41414">
        <w:rPr>
          <w:rFonts w:eastAsia="Times New Roman" w:cs="Times New Roman"/>
          <w:szCs w:val="24"/>
        </w:rPr>
        <w:t xml:space="preserve">ει ο θεός! </w:t>
      </w:r>
    </w:p>
    <w:p w14:paraId="428C3AC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Πέρα από το γεγονός ότι οι νέες αυτές δομές θα απευθύνονται σε περιορισμένο αριθμό αστικού πληθυσμού, περίπου στο 1/3, δεν γίνεται ξεκάθαρο με βάση ποιον σχεδιασμό και ποιον προγραμματισμό τις συστήνετε. Πού θα γίνουν; Πώς θα γίνουν, κύριε Υπου</w:t>
      </w:r>
      <w:r w:rsidRPr="00F41414">
        <w:rPr>
          <w:rFonts w:eastAsia="Times New Roman" w:cs="Times New Roman"/>
          <w:szCs w:val="24"/>
        </w:rPr>
        <w:t>ργέ; Με ποιες προδιαγραφές θα γίνουν; Με ποιους συζητήσατε και καταλήξατε σε αυτό το μοντέλο; Από ό,τι γνωρίζουμε δεν συζητήσατε με κανέναν. Είναι αντίθετοι και ο Ιατρικός Σύλλογος και η ομοσπονδία των ιατρών του ΙΚΑ και η ΠΟΕΔΗΝ. Δεν διαβουλευτήκατε με κα</w:t>
      </w:r>
      <w:r w:rsidRPr="00F41414">
        <w:rPr>
          <w:rFonts w:eastAsia="Times New Roman" w:cs="Times New Roman"/>
          <w:szCs w:val="24"/>
        </w:rPr>
        <w:t>νέναν. Η πρωτοβουλία σας δεν μπορεί να ερμηνευτεί αλλιώς, παρά μόνο ως μία προσπάθεια δημιουργίας κομματικού κράτους και ελέγχου και του χώρου της υγείας.</w:t>
      </w:r>
    </w:p>
    <w:p w14:paraId="428C3AC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Χθες είχαμε τις κομματικές και ιδεοληπτικές παρεμβάσεις στην παιδεία. Σήμερα, με την ίδια προσέγγιση,</w:t>
      </w:r>
      <w:r w:rsidRPr="00F41414">
        <w:rPr>
          <w:rFonts w:eastAsia="Times New Roman" w:cs="Times New Roman"/>
          <w:szCs w:val="24"/>
        </w:rPr>
        <w:t xml:space="preserve"> έχουμε τις παρεμβάσεις στην υγεία. Αύριο, έχετε το καθεστωτικής λογικής νομοσχέδιο για τον έλεγχο των τηλεοπτικών καναλιών. Και, βέβαια, δεν μπορούμε να μην αναφερθούμε στη σημερινή απόφαση της Κυβέρνησης ότι οι παραστάτες και οι σημαιοφόροι στα σχολεία θ</w:t>
      </w:r>
      <w:r w:rsidRPr="00F41414">
        <w:rPr>
          <w:rFonts w:eastAsia="Times New Roman" w:cs="Times New Roman"/>
          <w:szCs w:val="24"/>
        </w:rPr>
        <w:t xml:space="preserve">α βγαίνουν με κλήρωση και όχι με αριστεία, δηλαδή ισοπέδωση προς τα κάτω. </w:t>
      </w:r>
    </w:p>
    <w:p w14:paraId="428C3AC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Φαίνεται πως η περί </w:t>
      </w:r>
      <w:proofErr w:type="spellStart"/>
      <w:r w:rsidRPr="00F41414">
        <w:rPr>
          <w:rFonts w:eastAsia="Times New Roman" w:cs="Times New Roman"/>
          <w:szCs w:val="24"/>
        </w:rPr>
        <w:t>Σοβιετίας</w:t>
      </w:r>
      <w:proofErr w:type="spellEnd"/>
      <w:r w:rsidRPr="00F41414">
        <w:rPr>
          <w:rFonts w:eastAsia="Times New Roman" w:cs="Times New Roman"/>
          <w:szCs w:val="24"/>
        </w:rPr>
        <w:t xml:space="preserve"> ρήση του κ. </w:t>
      </w:r>
      <w:proofErr w:type="spellStart"/>
      <w:r w:rsidRPr="00F41414">
        <w:rPr>
          <w:rFonts w:eastAsia="Times New Roman" w:cs="Times New Roman"/>
          <w:szCs w:val="24"/>
        </w:rPr>
        <w:t>Πολάκη</w:t>
      </w:r>
      <w:proofErr w:type="spellEnd"/>
      <w:r w:rsidRPr="00F41414">
        <w:rPr>
          <w:rFonts w:eastAsia="Times New Roman" w:cs="Times New Roman"/>
          <w:szCs w:val="24"/>
        </w:rPr>
        <w:t xml:space="preserve"> εφαρμόζεται βήμα-βήμα. Αντί, κύριε Υπουργέ, να προχωρήσετε σε αυτές τις νέες δομές, αμφιβόλου, όπως είπα, χρησιμότητας, καλό είναι ν</w:t>
      </w:r>
      <w:r w:rsidRPr="00F41414">
        <w:rPr>
          <w:rFonts w:eastAsia="Times New Roman" w:cs="Times New Roman"/>
          <w:szCs w:val="24"/>
        </w:rPr>
        <w:t xml:space="preserve">α στηρίξετε τις υφιστάμενες δομές. Το είπε και κάποια ομιλήτρια της παράταξή σας. </w:t>
      </w:r>
    </w:p>
    <w:p w14:paraId="428C3AC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Εγκαταλείψατε τα νοσοκομεία όλης της χώρας στην τύχη τους. Οι ελλείψεις σε προσωπικό επιστημονικό, σε μέσα, σε υλικά είναι τεράστιες. Γνωρίζετε ποια είναι η κατάσταση στα νο</w:t>
      </w:r>
      <w:r w:rsidRPr="00F41414">
        <w:rPr>
          <w:rFonts w:eastAsia="Times New Roman" w:cs="Times New Roman"/>
          <w:szCs w:val="24"/>
        </w:rPr>
        <w:t xml:space="preserve">σοκομεία της Θεσσαλονίκης, κύριε Υπουργέ; Τραγική. Γνωρίζετε τι γίνεται στα κέντρα υγείας της επαρχίας; Δεν σας ενδιαφέρει η περιφέρεια; Δεν σας ενδιαφέρουν οι ακριτικές περιοχές; </w:t>
      </w:r>
    </w:p>
    <w:p w14:paraId="428C3AC5" w14:textId="77777777" w:rsidR="00CF256A" w:rsidRDefault="008A1C0A">
      <w:pPr>
        <w:spacing w:after="0" w:line="600" w:lineRule="auto"/>
        <w:ind w:firstLine="720"/>
        <w:jc w:val="both"/>
        <w:rPr>
          <w:rFonts w:eastAsia="Times New Roman"/>
          <w:szCs w:val="24"/>
        </w:rPr>
      </w:pPr>
      <w:r w:rsidRPr="00F41414">
        <w:rPr>
          <w:rFonts w:eastAsia="Times New Roman"/>
          <w:szCs w:val="24"/>
        </w:rPr>
        <w:lastRenderedPageBreak/>
        <w:t>Είπε προηγουμένως ένας συνάδελφος ότι ένας ασθενής από τη Βουλγαρία επισκέφθηκε το Νοσοκομείο Ξάνθης. Πολύ σωστά και συγχαρητήρια στο προσωπικό. Μήπως δεν γνωρίζει ότι από τις ακριτικές περιοχές επισκέπτονται τους απέναντι για να έχουν περίθαλψη και ότι πρ</w:t>
      </w:r>
      <w:r w:rsidRPr="00F41414">
        <w:rPr>
          <w:rFonts w:eastAsia="Times New Roman"/>
          <w:szCs w:val="24"/>
        </w:rPr>
        <w:t xml:space="preserve">όσφατα δύο συνάνθρωποί μας έχασαν τη ζωή τους γιατί δεν υπήρχε ασθενοφόρο από τη Χαλκιδική να τους μεταφέρει σε νοσοκομείο; Αυτά είναι περιστατικά που συμβαίνουν καθημερινά. </w:t>
      </w:r>
    </w:p>
    <w:p w14:paraId="428C3AC6" w14:textId="77777777" w:rsidR="00CF256A" w:rsidRDefault="008A1C0A">
      <w:pPr>
        <w:spacing w:after="0" w:line="600" w:lineRule="auto"/>
        <w:ind w:firstLine="720"/>
        <w:jc w:val="both"/>
        <w:rPr>
          <w:rFonts w:eastAsia="Times New Roman"/>
          <w:szCs w:val="24"/>
        </w:rPr>
      </w:pPr>
      <w:r w:rsidRPr="00F41414">
        <w:rPr>
          <w:rFonts w:eastAsia="Times New Roman"/>
          <w:szCs w:val="24"/>
        </w:rPr>
        <w:t>Ξέρετε τι γίνεται στα κέντρα υγείας της περιφέρειας; Γνωρίζετε τι γίνεται στο Κέν</w:t>
      </w:r>
      <w:r w:rsidRPr="00F41414">
        <w:rPr>
          <w:rFonts w:eastAsia="Times New Roman"/>
          <w:szCs w:val="24"/>
        </w:rPr>
        <w:t xml:space="preserve">τρο Υγείας της </w:t>
      </w:r>
      <w:r>
        <w:rPr>
          <w:rFonts w:eastAsia="Times New Roman"/>
          <w:szCs w:val="24"/>
        </w:rPr>
        <w:t xml:space="preserve">Νέας </w:t>
      </w:r>
      <w:proofErr w:type="spellStart"/>
      <w:r w:rsidRPr="00F41414">
        <w:rPr>
          <w:rFonts w:eastAsia="Times New Roman"/>
          <w:szCs w:val="24"/>
        </w:rPr>
        <w:t>Μαδύτου</w:t>
      </w:r>
      <w:proofErr w:type="spellEnd"/>
      <w:r w:rsidRPr="00F41414">
        <w:rPr>
          <w:rFonts w:eastAsia="Times New Roman"/>
          <w:szCs w:val="24"/>
        </w:rPr>
        <w:t>, για το οποίο σας έκανα και επίκαιρη ερώτηση και επειδή δεν προσήλθατε κατέθεσα γραπτή ερώτηση, κύριε Υπουργέ; Λειτουργεί μόνο με το 50% του προβλεπόμενου προσωπικού, χωρίς συντηρητές, με ένα αυτοκίνητο –όταν αυτό λειτουργεί- κα</w:t>
      </w:r>
      <w:r w:rsidRPr="00F41414">
        <w:rPr>
          <w:rFonts w:eastAsia="Times New Roman"/>
          <w:szCs w:val="24"/>
        </w:rPr>
        <w:t xml:space="preserve">ι εξυπηρετεί τριπλάσιο πληθυσμό λόγω της τουριστικής περιόδου. Γνωρίζετε τι γίνεται στο κέντρο υγείας -να αναφέρω την περιφέρειά μου- του </w:t>
      </w:r>
      <w:proofErr w:type="spellStart"/>
      <w:r w:rsidRPr="00F41414">
        <w:rPr>
          <w:rFonts w:eastAsia="Times New Roman"/>
          <w:szCs w:val="24"/>
        </w:rPr>
        <w:t>Σοχού</w:t>
      </w:r>
      <w:proofErr w:type="spellEnd"/>
      <w:r w:rsidRPr="00F41414">
        <w:rPr>
          <w:rFonts w:eastAsia="Times New Roman"/>
          <w:szCs w:val="24"/>
        </w:rPr>
        <w:t xml:space="preserve">; Είναι κλειστό τα Σαββατοκύριακα. Της Χαλάστρας, των Διαβατών, της Νέας </w:t>
      </w:r>
      <w:proofErr w:type="spellStart"/>
      <w:r w:rsidRPr="00F41414">
        <w:rPr>
          <w:rFonts w:eastAsia="Times New Roman"/>
          <w:szCs w:val="24"/>
        </w:rPr>
        <w:t>Μηχανιώνας</w:t>
      </w:r>
      <w:proofErr w:type="spellEnd"/>
      <w:r w:rsidRPr="00F41414">
        <w:rPr>
          <w:rFonts w:eastAsia="Times New Roman"/>
          <w:szCs w:val="24"/>
        </w:rPr>
        <w:t>, του Λαγκαδά είναι όλα υπό κα</w:t>
      </w:r>
      <w:r w:rsidRPr="00F41414">
        <w:rPr>
          <w:rFonts w:eastAsia="Times New Roman"/>
          <w:szCs w:val="24"/>
        </w:rPr>
        <w:t xml:space="preserve">τάρρευση και παρόμοια είναι η κατάσταση σε όλη την Ελλάδα. </w:t>
      </w:r>
    </w:p>
    <w:p w14:paraId="428C3AC7" w14:textId="77777777" w:rsidR="00CF256A" w:rsidRDefault="008A1C0A">
      <w:pPr>
        <w:spacing w:after="0" w:line="600" w:lineRule="auto"/>
        <w:ind w:firstLine="720"/>
        <w:jc w:val="both"/>
        <w:rPr>
          <w:rFonts w:eastAsia="Times New Roman"/>
          <w:szCs w:val="24"/>
        </w:rPr>
      </w:pPr>
      <w:r w:rsidRPr="00F41414">
        <w:rPr>
          <w:rFonts w:eastAsia="Times New Roman"/>
          <w:szCs w:val="24"/>
        </w:rPr>
        <w:lastRenderedPageBreak/>
        <w:t xml:space="preserve">Ακούσατε την πρόσφατη έρευνα που έκανε η ΠΟΕΔΗΝ, η οποία δεν συμφωνεί μαζί σας και δεν μπορώ να καταλάβω την αισιοδοξία σας για το τι συμβαίνει στην Ελλάδα με τα κέντρα υγείας. </w:t>
      </w:r>
    </w:p>
    <w:p w14:paraId="428C3AC8" w14:textId="77777777" w:rsidR="00CF256A" w:rsidRDefault="008A1C0A">
      <w:pPr>
        <w:spacing w:after="0" w:line="600" w:lineRule="auto"/>
        <w:ind w:firstLine="720"/>
        <w:jc w:val="both"/>
        <w:rPr>
          <w:rFonts w:eastAsia="Times New Roman"/>
          <w:szCs w:val="24"/>
        </w:rPr>
      </w:pPr>
      <w:r w:rsidRPr="00F41414">
        <w:rPr>
          <w:rFonts w:eastAsia="Times New Roman"/>
          <w:szCs w:val="24"/>
        </w:rPr>
        <w:t>Και επειδή προφανώ</w:t>
      </w:r>
      <w:r w:rsidRPr="00F41414">
        <w:rPr>
          <w:rFonts w:eastAsia="Times New Roman"/>
          <w:szCs w:val="24"/>
        </w:rPr>
        <w:t>ς, κύριε Υπουργέ, δεν θα συμφωνείτε μαζί μου γι’ αυτά που λέω, σας προκαλώ και σας προσκαλώ να έρθετε στην περιφέρειά μου και να πάμε να επισκεφθούμε μαζί ένα, δύο, τρία, κέντρα υγείας, όσα θέλετε, για να διαπιστώσετε από μόνος σας την κατάσταση που υπάρχε</w:t>
      </w:r>
      <w:r w:rsidRPr="00F41414">
        <w:rPr>
          <w:rFonts w:eastAsia="Times New Roman"/>
          <w:szCs w:val="24"/>
        </w:rPr>
        <w:t>ι, όχι με αγγελιαφόρους.</w:t>
      </w:r>
    </w:p>
    <w:p w14:paraId="428C3AC9"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Κλείνω, κύριε Πρόεδρε, με την επισήμανση ότι η προσπάθεια της Κυβέρνησης να ελέγξει όσο το δυνατόν περισσότερο και τον χώρο της υγείας με ιδεοληπτικές, πελατειακές και ψηφοθηρικές λογικές είναι μάταιη, γιατί πολύ σύντομα ο λαός θα </w:t>
      </w:r>
      <w:r w:rsidRPr="00F41414">
        <w:rPr>
          <w:rFonts w:eastAsia="Times New Roman"/>
          <w:szCs w:val="24"/>
        </w:rPr>
        <w:t>της αφαιρέσει το δικαίωμα να νομοθετεί.</w:t>
      </w:r>
    </w:p>
    <w:p w14:paraId="428C3ACA" w14:textId="77777777" w:rsidR="00CF256A" w:rsidRDefault="008A1C0A">
      <w:pPr>
        <w:spacing w:after="0" w:line="600" w:lineRule="auto"/>
        <w:ind w:firstLine="720"/>
        <w:jc w:val="both"/>
        <w:rPr>
          <w:rFonts w:eastAsia="Times New Roman"/>
          <w:szCs w:val="24"/>
        </w:rPr>
      </w:pPr>
      <w:r w:rsidRPr="00F41414">
        <w:rPr>
          <w:rFonts w:eastAsia="Times New Roman"/>
          <w:szCs w:val="24"/>
        </w:rPr>
        <w:t>Σας ευχαριστώ.</w:t>
      </w:r>
    </w:p>
    <w:p w14:paraId="428C3ACB" w14:textId="77777777" w:rsidR="00CF256A" w:rsidRDefault="008A1C0A">
      <w:pPr>
        <w:spacing w:after="0" w:line="600" w:lineRule="auto"/>
        <w:ind w:firstLine="720"/>
        <w:jc w:val="center"/>
        <w:rPr>
          <w:rFonts w:eastAsia="Times New Roman"/>
          <w:szCs w:val="24"/>
        </w:rPr>
      </w:pPr>
      <w:r w:rsidRPr="00F41414">
        <w:rPr>
          <w:rFonts w:eastAsia="Times New Roman"/>
          <w:szCs w:val="24"/>
        </w:rPr>
        <w:t>(Χειροκροτήματα από την πτέρυγα της Νέας Δημοκρατίας)</w:t>
      </w:r>
    </w:p>
    <w:p w14:paraId="428C3ACC" w14:textId="77777777" w:rsidR="00CF256A" w:rsidRDefault="008A1C0A">
      <w:pPr>
        <w:spacing w:after="0" w:line="600" w:lineRule="auto"/>
        <w:ind w:firstLine="720"/>
        <w:jc w:val="both"/>
        <w:rPr>
          <w:rFonts w:eastAsia="Times New Roman"/>
          <w:szCs w:val="24"/>
        </w:rPr>
      </w:pPr>
      <w:r w:rsidRPr="00F41414">
        <w:rPr>
          <w:rFonts w:eastAsia="Times New Roman"/>
          <w:b/>
          <w:szCs w:val="24"/>
        </w:rPr>
        <w:t>ΠΡΟΕΔΡΕΥΩΝ (Μάριος Γεωργιάδης):</w:t>
      </w:r>
      <w:r w:rsidRPr="00F41414">
        <w:rPr>
          <w:rFonts w:eastAsia="Times New Roman"/>
          <w:szCs w:val="24"/>
        </w:rPr>
        <w:t xml:space="preserve"> Ευχαριστούμε τον κ. Αναστασιάδη. </w:t>
      </w:r>
    </w:p>
    <w:p w14:paraId="428C3ACD" w14:textId="77777777" w:rsidR="00CF256A" w:rsidRDefault="008A1C0A">
      <w:pPr>
        <w:spacing w:after="0" w:line="600" w:lineRule="auto"/>
        <w:ind w:firstLine="720"/>
        <w:jc w:val="both"/>
        <w:rPr>
          <w:rFonts w:eastAsia="Times New Roman"/>
          <w:szCs w:val="24"/>
        </w:rPr>
      </w:pPr>
      <w:r w:rsidRPr="00F41414">
        <w:rPr>
          <w:rFonts w:eastAsia="Times New Roman"/>
          <w:szCs w:val="24"/>
        </w:rPr>
        <w:lastRenderedPageBreak/>
        <w:t>Τον λόγο έχει τώρα ο κ. Θεοφύλακτος.</w:t>
      </w:r>
    </w:p>
    <w:p w14:paraId="428C3ACE" w14:textId="77777777" w:rsidR="00CF256A" w:rsidRDefault="008A1C0A">
      <w:pPr>
        <w:spacing w:after="0" w:line="600" w:lineRule="auto"/>
        <w:ind w:firstLine="720"/>
        <w:jc w:val="both"/>
        <w:rPr>
          <w:rFonts w:eastAsia="Times New Roman"/>
          <w:szCs w:val="24"/>
        </w:rPr>
      </w:pPr>
      <w:r w:rsidRPr="00F41414">
        <w:rPr>
          <w:rFonts w:eastAsia="Times New Roman"/>
          <w:b/>
          <w:szCs w:val="24"/>
        </w:rPr>
        <w:t>ΙΩΑΝΝΗΣ ΘΕΟΦΥΛΑΚΤΟΣ:</w:t>
      </w:r>
      <w:r w:rsidRPr="00F41414">
        <w:rPr>
          <w:rFonts w:eastAsia="Times New Roman"/>
          <w:szCs w:val="24"/>
        </w:rPr>
        <w:t xml:space="preserve"> Ευχαριστώ, κύριε Πρόεδρε.</w:t>
      </w:r>
    </w:p>
    <w:p w14:paraId="428C3ACF" w14:textId="77777777" w:rsidR="00CF256A" w:rsidRDefault="008A1C0A">
      <w:pPr>
        <w:spacing w:after="0" w:line="600" w:lineRule="auto"/>
        <w:ind w:firstLine="720"/>
        <w:jc w:val="both"/>
        <w:rPr>
          <w:rFonts w:eastAsia="Times New Roman"/>
          <w:szCs w:val="24"/>
        </w:rPr>
      </w:pPr>
      <w:r w:rsidRPr="00F41414">
        <w:rPr>
          <w:rFonts w:eastAsia="Times New Roman"/>
          <w:szCs w:val="24"/>
        </w:rPr>
        <w:t xml:space="preserve">Κυρίες και κύριοι συνάδελφοι, κύριε Υπουργέ, οι μηχανές της Κυβέρνησης δουλεύουν στο φουλ. Από την άλλη, η Αντιπολίτευση εμμένει και επιμένει ότι θα κάνει εξεταστική για τον πρώην Υπουργό Οικονομικών, τον </w:t>
      </w:r>
      <w:proofErr w:type="spellStart"/>
      <w:r w:rsidRPr="00F41414">
        <w:rPr>
          <w:rFonts w:eastAsia="Times New Roman"/>
          <w:szCs w:val="24"/>
        </w:rPr>
        <w:t>Γιάνη</w:t>
      </w:r>
      <w:proofErr w:type="spellEnd"/>
      <w:r w:rsidRPr="00F41414">
        <w:rPr>
          <w:rFonts w:eastAsia="Times New Roman"/>
          <w:szCs w:val="24"/>
        </w:rPr>
        <w:t xml:space="preserve"> </w:t>
      </w:r>
      <w:proofErr w:type="spellStart"/>
      <w:r w:rsidRPr="00F41414">
        <w:rPr>
          <w:rFonts w:eastAsia="Times New Roman"/>
          <w:szCs w:val="24"/>
        </w:rPr>
        <w:t>Βαρουφάκη</w:t>
      </w:r>
      <w:proofErr w:type="spellEnd"/>
      <w:r w:rsidRPr="00F41414">
        <w:rPr>
          <w:rFonts w:eastAsia="Times New Roman"/>
          <w:szCs w:val="24"/>
        </w:rPr>
        <w:t>. Ήθελα ν</w:t>
      </w:r>
      <w:r w:rsidRPr="00F41414">
        <w:rPr>
          <w:rFonts w:eastAsia="Times New Roman"/>
          <w:szCs w:val="24"/>
        </w:rPr>
        <w:t>α το σχολιάσω γιατί νομικά δεν είναι απλώς άτοπο, κύριε συνάδελφε, αλλά –θα πω και τη λέξη- είναι γελοίο να ασχολούμαστε με αυτό το ζήτημα. Η νομική επιστήμη αλλά και η πολιτική ασχολείται μόνο με τις πράξεις, δεν ασχολείται ποτέ με τις σκέψεις.</w:t>
      </w:r>
    </w:p>
    <w:p w14:paraId="428C3AD0" w14:textId="77777777" w:rsidR="00CF256A" w:rsidRDefault="008A1C0A">
      <w:pPr>
        <w:spacing w:after="0" w:line="600" w:lineRule="auto"/>
        <w:ind w:firstLine="720"/>
        <w:jc w:val="both"/>
        <w:rPr>
          <w:rFonts w:eastAsia="Times New Roman"/>
          <w:szCs w:val="24"/>
        </w:rPr>
      </w:pPr>
      <w:r w:rsidRPr="00F41414">
        <w:rPr>
          <w:rFonts w:eastAsia="Times New Roman"/>
          <w:b/>
          <w:szCs w:val="24"/>
        </w:rPr>
        <w:t>ΣΑΒΒΑΣ ΑΝΑ</w:t>
      </w:r>
      <w:r w:rsidRPr="00F41414">
        <w:rPr>
          <w:rFonts w:eastAsia="Times New Roman"/>
          <w:b/>
          <w:szCs w:val="24"/>
        </w:rPr>
        <w:t>ΣΤΑΣΙΑΔΗΣ:</w:t>
      </w:r>
      <w:r w:rsidRPr="00F41414">
        <w:rPr>
          <w:rFonts w:eastAsia="Times New Roman"/>
          <w:szCs w:val="24"/>
        </w:rPr>
        <w:t xml:space="preserve"> Τι σας ενοχλεί; Αφού δεν έχετε πρόβλημα.</w:t>
      </w:r>
    </w:p>
    <w:p w14:paraId="428C3AD1" w14:textId="77777777" w:rsidR="00CF256A" w:rsidRDefault="008A1C0A">
      <w:pPr>
        <w:spacing w:after="0" w:line="600" w:lineRule="auto"/>
        <w:ind w:firstLine="720"/>
        <w:jc w:val="both"/>
        <w:rPr>
          <w:rFonts w:eastAsia="Times New Roman"/>
          <w:szCs w:val="24"/>
        </w:rPr>
      </w:pPr>
      <w:r w:rsidRPr="00F41414">
        <w:rPr>
          <w:rFonts w:eastAsia="Times New Roman"/>
          <w:b/>
          <w:szCs w:val="24"/>
        </w:rPr>
        <w:t>ΙΩΑΝΝΗΣ ΘΕΟΦΥΛΑΚΤΟΣ:</w:t>
      </w:r>
      <w:r w:rsidRPr="00F41414">
        <w:rPr>
          <w:rFonts w:eastAsia="Times New Roman"/>
          <w:szCs w:val="24"/>
        </w:rPr>
        <w:t xml:space="preserve"> Ασχολείται με το τι έγινε και όχι με τη σκέψη του πρώην Υπουργού Οικονομικών. </w:t>
      </w:r>
    </w:p>
    <w:p w14:paraId="428C3AD2" w14:textId="77777777" w:rsidR="00CF256A" w:rsidRDefault="008A1C0A">
      <w:pPr>
        <w:spacing w:after="0" w:line="600" w:lineRule="auto"/>
        <w:ind w:firstLine="720"/>
        <w:jc w:val="both"/>
        <w:rPr>
          <w:rFonts w:eastAsia="Times New Roman"/>
          <w:szCs w:val="24"/>
        </w:rPr>
      </w:pPr>
      <w:r w:rsidRPr="00F41414">
        <w:rPr>
          <w:rFonts w:eastAsia="Times New Roman"/>
          <w:b/>
          <w:szCs w:val="24"/>
        </w:rPr>
        <w:t>ΣΑΒΒΑΣ ΑΝΑΣΤΑΣΙΑΔΗΣ:</w:t>
      </w:r>
      <w:r w:rsidRPr="00F41414">
        <w:rPr>
          <w:rFonts w:eastAsia="Times New Roman"/>
          <w:szCs w:val="24"/>
        </w:rPr>
        <w:t xml:space="preserve"> Αυτή είναι η άποψή σας.  </w:t>
      </w:r>
    </w:p>
    <w:p w14:paraId="428C3AD3" w14:textId="77777777" w:rsidR="00CF256A" w:rsidRDefault="008A1C0A">
      <w:pPr>
        <w:spacing w:after="0" w:line="600" w:lineRule="auto"/>
        <w:ind w:firstLine="720"/>
        <w:jc w:val="both"/>
        <w:rPr>
          <w:rFonts w:eastAsia="Times New Roman"/>
          <w:szCs w:val="24"/>
        </w:rPr>
      </w:pPr>
      <w:r w:rsidRPr="00F41414">
        <w:rPr>
          <w:rFonts w:eastAsia="Times New Roman"/>
          <w:b/>
          <w:szCs w:val="24"/>
        </w:rPr>
        <w:t>ΙΩΑΝΝΗΣ ΘΕΟΦΥΛΑΚΤΟΣ:</w:t>
      </w:r>
      <w:r w:rsidRPr="00F41414">
        <w:rPr>
          <w:rFonts w:eastAsia="Times New Roman"/>
          <w:szCs w:val="24"/>
        </w:rPr>
        <w:t xml:space="preserve"> Με τη σκέψη να ασχοληθεί κάποιος το </w:t>
      </w:r>
      <w:r w:rsidRPr="00F41414">
        <w:rPr>
          <w:rFonts w:eastAsia="Times New Roman"/>
          <w:szCs w:val="24"/>
        </w:rPr>
        <w:t xml:space="preserve">είχε αναφέρει μόνο ο </w:t>
      </w:r>
      <w:proofErr w:type="spellStart"/>
      <w:r w:rsidRPr="00F41414">
        <w:rPr>
          <w:rFonts w:eastAsia="Times New Roman"/>
          <w:szCs w:val="24"/>
        </w:rPr>
        <w:t>Όργουελ</w:t>
      </w:r>
      <w:proofErr w:type="spellEnd"/>
      <w:r w:rsidRPr="00F41414">
        <w:rPr>
          <w:rFonts w:eastAsia="Times New Roman"/>
          <w:szCs w:val="24"/>
        </w:rPr>
        <w:t>, το «</w:t>
      </w:r>
      <w:r w:rsidRPr="00F41414">
        <w:rPr>
          <w:rFonts w:eastAsia="Times New Roman"/>
          <w:szCs w:val="24"/>
          <w:lang w:val="en-US"/>
        </w:rPr>
        <w:t>thought</w:t>
      </w:r>
      <w:r w:rsidRPr="00F41414">
        <w:rPr>
          <w:rFonts w:eastAsia="Times New Roman"/>
          <w:szCs w:val="24"/>
        </w:rPr>
        <w:t xml:space="preserve"> </w:t>
      </w:r>
      <w:r w:rsidRPr="00F41414">
        <w:rPr>
          <w:rFonts w:eastAsia="Times New Roman"/>
          <w:szCs w:val="24"/>
          <w:lang w:val="en-US"/>
        </w:rPr>
        <w:t>crime</w:t>
      </w:r>
      <w:r w:rsidRPr="00F41414">
        <w:rPr>
          <w:rFonts w:eastAsia="Times New Roman"/>
          <w:szCs w:val="24"/>
        </w:rPr>
        <w:t xml:space="preserve">», το «έγκλημα σκέψης». Αυτή τη </w:t>
      </w:r>
      <w:proofErr w:type="spellStart"/>
      <w:r w:rsidRPr="00F41414">
        <w:rPr>
          <w:rFonts w:eastAsia="Times New Roman"/>
          <w:szCs w:val="24"/>
        </w:rPr>
        <w:t>οργουελιανή</w:t>
      </w:r>
      <w:proofErr w:type="spellEnd"/>
      <w:r w:rsidRPr="00F41414">
        <w:rPr>
          <w:rFonts w:eastAsia="Times New Roman"/>
          <w:szCs w:val="24"/>
        </w:rPr>
        <w:t xml:space="preserve"> κοινωνία οραματίζεστε φαίνεται, κύριοι της Αντιπολίτευσης. </w:t>
      </w:r>
    </w:p>
    <w:p w14:paraId="428C3AD4" w14:textId="77777777" w:rsidR="00CF256A" w:rsidRDefault="008A1C0A">
      <w:pPr>
        <w:spacing w:after="0" w:line="600" w:lineRule="auto"/>
        <w:ind w:firstLine="720"/>
        <w:jc w:val="both"/>
        <w:rPr>
          <w:rFonts w:eastAsia="Times New Roman"/>
          <w:szCs w:val="24"/>
        </w:rPr>
      </w:pPr>
      <w:r w:rsidRPr="00F41414">
        <w:rPr>
          <w:rFonts w:eastAsia="Times New Roman"/>
          <w:szCs w:val="24"/>
        </w:rPr>
        <w:lastRenderedPageBreak/>
        <w:t xml:space="preserve">Και κλείνω την παρένθεση για τη δικαιοσύνη λέγοντας ότι περιμένουμε τις αντιδράσεις και τις ανακοινώσεις </w:t>
      </w:r>
      <w:r w:rsidRPr="00F41414">
        <w:rPr>
          <w:rFonts w:eastAsia="Times New Roman"/>
          <w:szCs w:val="24"/>
        </w:rPr>
        <w:t xml:space="preserve">όλων αυτών που αντιδρούν για την παρέμβαση στη δικαιοσύνη τώρα με την υπόθεση ΕΛΣΤΑΤ και του κ. Γεωργίου. Φαντάζομαι και η Αντιπολίτευση πρώτη θα αντιδράσει στις ανακοινώσεις που έρχονται απ’ έξω. </w:t>
      </w:r>
    </w:p>
    <w:p w14:paraId="428C3AD5" w14:textId="77777777" w:rsidR="00CF256A" w:rsidRDefault="008A1C0A">
      <w:pPr>
        <w:spacing w:after="0" w:line="600" w:lineRule="auto"/>
        <w:ind w:firstLine="720"/>
        <w:jc w:val="both"/>
        <w:rPr>
          <w:rFonts w:eastAsia="Times New Roman"/>
          <w:szCs w:val="24"/>
        </w:rPr>
      </w:pPr>
      <w:r w:rsidRPr="00F41414">
        <w:rPr>
          <w:rFonts w:eastAsia="Times New Roman"/>
          <w:szCs w:val="24"/>
        </w:rPr>
        <w:t>Κυρίες και κύριοι συνάδελφοι, έχουμε το νομοσχέδιο σήμερα,</w:t>
      </w:r>
      <w:r w:rsidRPr="00F41414">
        <w:rPr>
          <w:rFonts w:eastAsia="Times New Roman"/>
          <w:szCs w:val="24"/>
        </w:rPr>
        <w:t xml:space="preserve"> λοιπόν, για την υγεία. Χθες είχαμε για την παιδεία, προχθές για τους ΟΤΑ, αύριο για τα ΜΜΕ και την κρατική διαφήμιση. Οι μηχανές, όπως είπα και στην αρχή, της Κυβέρνησης δουλεύουν στο φουλ, ακριβώς γιατί μετά το κλείσιμο της δεύτερης αξιολόγησης είμαστε ε</w:t>
      </w:r>
      <w:r w:rsidRPr="00F41414">
        <w:rPr>
          <w:rFonts w:eastAsia="Times New Roman"/>
          <w:szCs w:val="24"/>
        </w:rPr>
        <w:t xml:space="preserve">δώ για να ρυθμίσουμε και να επαναφέρουμε στην κανονικότητα όλους τους τομείς του δημόσιου βίου. Ένας-ένας οι τομείς του δημόσιου βίου της ελληνικής κοινωνίας θα λειτουργήσουν υπέρ του δημόσιου συμφέροντος, υπέρ του ελληνικού λαού, όπως ορίζει το Σύνταγμα, </w:t>
      </w:r>
      <w:r w:rsidRPr="00F41414">
        <w:rPr>
          <w:rFonts w:eastAsia="Times New Roman"/>
          <w:szCs w:val="24"/>
        </w:rPr>
        <w:t>είτε το θέλετε είτε όχι, κύριοι της Αντιπολίτευσης.</w:t>
      </w:r>
    </w:p>
    <w:p w14:paraId="428C3AD6" w14:textId="77777777" w:rsidR="00CF256A" w:rsidRDefault="008A1C0A">
      <w:pPr>
        <w:spacing w:after="0" w:line="600" w:lineRule="auto"/>
        <w:ind w:firstLine="720"/>
        <w:jc w:val="both"/>
        <w:rPr>
          <w:rFonts w:eastAsia="Times New Roman"/>
          <w:szCs w:val="24"/>
        </w:rPr>
      </w:pPr>
      <w:r w:rsidRPr="00F41414">
        <w:rPr>
          <w:rFonts w:eastAsia="Times New Roman"/>
          <w:szCs w:val="24"/>
        </w:rPr>
        <w:t>Εσείς από την άλλη, όλους τους τομείς του δημόσιου βίου τούς είχατε απορρυθμίσει. Λειτουργούσαν σε βάρος του δημο</w:t>
      </w:r>
      <w:r w:rsidRPr="00F41414">
        <w:rPr>
          <w:rFonts w:eastAsia="Times New Roman"/>
          <w:szCs w:val="24"/>
        </w:rPr>
        <w:lastRenderedPageBreak/>
        <w:t xml:space="preserve">σίου συμφέροντος, σε βάρος, δηλαδή, του ελληνικού λαού και υπέρ συγκεκριμένων συμφερόντων, </w:t>
      </w:r>
      <w:r w:rsidRPr="00F41414">
        <w:rPr>
          <w:rFonts w:eastAsia="Times New Roman"/>
          <w:szCs w:val="24"/>
        </w:rPr>
        <w:t>συντεχνιών, εταιρειών, πολιτικών κομμάτων –Νέας Δημοκρατίας και ΠΑΣΟΚ. Και ήταν τέτοιου μεγέθους η απορρύθμιση, που πτώχευσε η χώρα. ΠΑΣΟΚ και Νέα Δημοκρατία είχαν γίνει και παραμένουν ένα. Και στην παιδεία και στην υγεία και σε όλους τους τομείς είχαν βρε</w:t>
      </w:r>
      <w:r w:rsidRPr="00F41414">
        <w:rPr>
          <w:rFonts w:eastAsia="Times New Roman"/>
          <w:szCs w:val="24"/>
        </w:rPr>
        <w:t xml:space="preserve">ι τρόπους να καταστρατηγούν το Σύνταγμα και τους νόμους, να κατασπαταλούν πόρους, να καταχρώνται το δημόσιο χρήμα και τελικά να καταληστεύουν τη χώρα. </w:t>
      </w:r>
    </w:p>
    <w:p w14:paraId="428C3AD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Αυτό ήξεραν να κάνουν. Τόσο πολύ, που η κατασπατάληση και η καταλήστευση αυτή οδήγησε στην πτώχευση της </w:t>
      </w:r>
      <w:r w:rsidRPr="00F41414">
        <w:rPr>
          <w:rFonts w:eastAsia="Times New Roman" w:cs="Times New Roman"/>
          <w:szCs w:val="24"/>
        </w:rPr>
        <w:t xml:space="preserve">χώρας και στα μνημόνια και αυτοί συνέχισαν την ίδια συμπεριφορά και μέσα στα μνημόνια, γιατί μόνο αυτό ξέρουν να κάνουν. Γι’ αυτό λένε ότι θα καταργήσουν ότι επαναφέρει την κανονικότητα. </w:t>
      </w:r>
    </w:p>
    <w:p w14:paraId="428C3AD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Κυρίες και κύριοι συνάδελφοι, αυτή η διαφθορά και η διαπλοκή μού θυμ</w:t>
      </w:r>
      <w:r w:rsidRPr="00F41414">
        <w:rPr>
          <w:rFonts w:eastAsia="Times New Roman" w:cs="Times New Roman"/>
          <w:szCs w:val="24"/>
        </w:rPr>
        <w:t>ίζει ένα ανέκδοτο από την ανάποδη. Είναι και η ώρα τέτοια που θα μου επιτρέψετε. Ποιο είναι το ανέκδοτο; Σε ένα χωριό έλεγαν αριθμούς, για παράδειγμα τρία, πέντε, δέκα και γελούσαν. Γιατί γελούσαν; Είχαν -λέει- αριθμήσει τα ανέκδοτα και το κάθε ανέκδοτο εί</w:t>
      </w:r>
      <w:r w:rsidRPr="00F41414">
        <w:rPr>
          <w:rFonts w:eastAsia="Times New Roman" w:cs="Times New Roman"/>
          <w:szCs w:val="24"/>
        </w:rPr>
        <w:t xml:space="preserve">χε έναν αριθμό κι έλεγαν απλώς τον αριθμό. </w:t>
      </w:r>
      <w:r w:rsidRPr="00F41414">
        <w:rPr>
          <w:rFonts w:eastAsia="Times New Roman" w:cs="Times New Roman"/>
          <w:szCs w:val="24"/>
        </w:rPr>
        <w:lastRenderedPageBreak/>
        <w:t>Έλεγαν τρία, θυμούνταν ένα ανέκδοτο, επτά, δέκα και ούτω καθεξής. Εμείς πρέπει να το κάνουμε αυτό από την ανάποδη τώρα. Πρέπει να λέμε: υγεία, 100 δισεκατομμύρια σκάνδαλο, εξοπλισμοί, τόσα δισεκατομμύρια σκάνδαλο,</w:t>
      </w:r>
      <w:r w:rsidRPr="00F41414">
        <w:rPr>
          <w:rFonts w:eastAsia="Times New Roman" w:cs="Times New Roman"/>
          <w:szCs w:val="24"/>
        </w:rPr>
        <w:t xml:space="preserve"> χρηματιστήριο, δημόσια έργα κ.λπ.. Όμως, δυστυχώς, δεν θα γελάμε αλλά θα κλαίμε και εμείς και ο ελληνικός λαός, οι άνεργοι, οι νέοι που είναι στο εξωτερικό, οι μισθωτοί που είναι σαν σε κάτεργα οι δουλειές τους, μέχρι να επαναφέρουμε την κανονικότητα. </w:t>
      </w:r>
    </w:p>
    <w:p w14:paraId="428C3AD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Έτ</w:t>
      </w:r>
      <w:r w:rsidRPr="00F41414">
        <w:rPr>
          <w:rFonts w:eastAsia="Times New Roman" w:cs="Times New Roman"/>
          <w:szCs w:val="24"/>
        </w:rPr>
        <w:t xml:space="preserve">σι και τη δημόσια υγεία, λοιπόν, Νέα Δημοκρατία και ΠΑΣΟΚ την είχαν διαλύσει σε όλους τους τομείς, με τους στόχους που προανέφερα. Και θα αναφέρω τα νοσοκομεία του νομού μου ως παράδειγμα, της Κοζάνης και της Πτολεμαΐδας, </w:t>
      </w:r>
      <w:proofErr w:type="spellStart"/>
      <w:r w:rsidRPr="00F41414">
        <w:rPr>
          <w:rFonts w:eastAsia="Times New Roman" w:cs="Times New Roman"/>
          <w:szCs w:val="24"/>
        </w:rPr>
        <w:t>Μαμάτσειο</w:t>
      </w:r>
      <w:proofErr w:type="spellEnd"/>
      <w:r w:rsidRPr="00F41414">
        <w:rPr>
          <w:rFonts w:eastAsia="Times New Roman" w:cs="Times New Roman"/>
          <w:szCs w:val="24"/>
        </w:rPr>
        <w:t xml:space="preserve"> και </w:t>
      </w:r>
      <w:proofErr w:type="spellStart"/>
      <w:r w:rsidRPr="00F41414">
        <w:rPr>
          <w:rFonts w:eastAsia="Times New Roman" w:cs="Times New Roman"/>
          <w:szCs w:val="24"/>
        </w:rPr>
        <w:t>Μποδοσάκειο</w:t>
      </w:r>
      <w:proofErr w:type="spellEnd"/>
      <w:r w:rsidRPr="00F41414">
        <w:rPr>
          <w:rFonts w:eastAsia="Times New Roman" w:cs="Times New Roman"/>
          <w:szCs w:val="24"/>
        </w:rPr>
        <w:t>. Τα παρα</w:t>
      </w:r>
      <w:r w:rsidRPr="00F41414">
        <w:rPr>
          <w:rFonts w:eastAsia="Times New Roman" w:cs="Times New Roman"/>
          <w:szCs w:val="24"/>
        </w:rPr>
        <w:t>λάβαμε το 2015 κυριολεκτικά διαλυμένα, χωρίς γιατρούς, χωρίς νοσηλευτές, χωρίς προσωπικό, χωρίς φάρμακα, χωρίς υλικά, χωρίς καν σεντόνια, με τις κλινικές να καταρρέουν και να είναι έτοιμες να κλείσουν. Και είχαν το θράσος να μας κατηγορούν μέσω και των τοπ</w:t>
      </w:r>
      <w:r w:rsidRPr="00F41414">
        <w:rPr>
          <w:rFonts w:eastAsia="Times New Roman" w:cs="Times New Roman"/>
          <w:szCs w:val="24"/>
        </w:rPr>
        <w:t xml:space="preserve">ικών ΜΜΕ που ελέγχουν ότι εμείς, οι Βουλευτές του ΣΥΡΙΖΑ φταίμε, άρτι εκλεγέντες τότε. </w:t>
      </w:r>
    </w:p>
    <w:p w14:paraId="428C3AD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Κάθε μέρα η σημαία της Αντιπολίτευσης ήταν: «Τι θα γίνει με τα νοσοκομεία, να παραιτηθούν οι Βουλευτές του ΣΥΡΙΖΑ». Τι </w:t>
      </w:r>
      <w:r w:rsidRPr="00F41414">
        <w:rPr>
          <w:rFonts w:eastAsia="Times New Roman" w:cs="Times New Roman"/>
          <w:szCs w:val="24"/>
        </w:rPr>
        <w:lastRenderedPageBreak/>
        <w:t>έγινε λοιπόν; Κρατήσαμε την ψυχραιμία μας, δεν ασ</w:t>
      </w:r>
      <w:r w:rsidRPr="00F41414">
        <w:rPr>
          <w:rFonts w:eastAsia="Times New Roman" w:cs="Times New Roman"/>
          <w:szCs w:val="24"/>
        </w:rPr>
        <w:t>χοληθήκαμε με τη λάσπη αυτή που έριχναν. Και μετά την ανάληψη των καθηκόντων του διοικητή κα των δύο υποδιοικητών που όρισε το Υπουργείο Υγείας και επέλεξε, η δημόσια υγεία σε Κοζάνη και Πτολεμαΐδα ισορρόπησε με πολλή δουλειά απ’ όλους, πολλές πλάτες από τ</w:t>
      </w:r>
      <w:r w:rsidRPr="00F41414">
        <w:rPr>
          <w:rFonts w:eastAsia="Times New Roman" w:cs="Times New Roman"/>
          <w:szCs w:val="24"/>
        </w:rPr>
        <w:t xml:space="preserve">ους δήμους, από την περιφέρεια, με έναν εξαιρετικό </w:t>
      </w:r>
      <w:proofErr w:type="spellStart"/>
      <w:r w:rsidRPr="00F41414">
        <w:rPr>
          <w:rFonts w:eastAsia="Times New Roman" w:cs="Times New Roman"/>
          <w:szCs w:val="24"/>
        </w:rPr>
        <w:t>αντιπεριφερειάρχη</w:t>
      </w:r>
      <w:proofErr w:type="spellEnd"/>
      <w:r w:rsidRPr="00F41414">
        <w:rPr>
          <w:rFonts w:eastAsia="Times New Roman" w:cs="Times New Roman"/>
          <w:szCs w:val="24"/>
        </w:rPr>
        <w:t xml:space="preserve"> υγείας και προφανώς με καλή συνεργασία με το Υπουργείο. </w:t>
      </w:r>
    </w:p>
    <w:p w14:paraId="428C3AD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Γίνονταν και γίνονται προσλήψεις γιατρών και επικουρικών στα νοσοκομεία μας. Και το λέω σαν παράδειγμα, γιατί έτσι είναι και σε όλ</w:t>
      </w:r>
      <w:r w:rsidRPr="00F41414">
        <w:rPr>
          <w:rFonts w:eastAsia="Times New Roman" w:cs="Times New Roman"/>
          <w:szCs w:val="24"/>
        </w:rPr>
        <w:t>α τα νοσοκομεία, ιδίως της επαρχίας. Έγινε νοικοκύρεμα στις δαπάνες, τις προμήθειες, τις συμβάσεις. Αναφέρω ενδεικτικά κάποια νούμερα: Είκοσι έξι χιλιάδες εισαγωγές μέσα σε έναν χρόνο, τεσσερισήμισι χιλιάδες χειρουργεία, ένα εκατομμύριο εργαστηριακές εξετά</w:t>
      </w:r>
      <w:r w:rsidRPr="00F41414">
        <w:rPr>
          <w:rFonts w:eastAsia="Times New Roman" w:cs="Times New Roman"/>
          <w:szCs w:val="24"/>
        </w:rPr>
        <w:t xml:space="preserve">σεις. Ο πολίτης, ο ασθενής εξυπηρετείται πλέον. Είναι σε λειτουργία νοσοκομείο-πρότυπο κι έχουν να γίνουν ακόμα πολλά βελτιωτικά βήματα. Έγιναν τόσα, που ικανοποιήθηκε η κοινωνία και αναγκάστηκαν να σιωπήσουν οι κύριοι της Αντιπολίτευσης. </w:t>
      </w:r>
    </w:p>
    <w:p w14:paraId="428C3AD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Και από το παρόν</w:t>
      </w:r>
      <w:r w:rsidRPr="00F41414">
        <w:rPr>
          <w:rFonts w:eastAsia="Times New Roman" w:cs="Times New Roman"/>
          <w:szCs w:val="24"/>
        </w:rPr>
        <w:t xml:space="preserve"> νομοσχέδιο, επειδή προχωράει ο χρόνος, θα αναφέρω δύο παραδείγματα που και ως δικηγόρος, κύριε Υπουργέ, νομίζω ότι θα λυθούν. Ήταν πρόβλημα στην πρωτοβάθμια φροντίδα υγείας και με το άρθρο 12 που αναφέρθηκε η </w:t>
      </w:r>
      <w:proofErr w:type="spellStart"/>
      <w:r w:rsidRPr="00F41414">
        <w:rPr>
          <w:rFonts w:eastAsia="Times New Roman" w:cs="Times New Roman"/>
          <w:szCs w:val="24"/>
        </w:rPr>
        <w:t>συναδέλφισσα</w:t>
      </w:r>
      <w:proofErr w:type="spellEnd"/>
      <w:r w:rsidRPr="00F41414">
        <w:rPr>
          <w:rFonts w:eastAsia="Times New Roman" w:cs="Times New Roman"/>
          <w:szCs w:val="24"/>
        </w:rPr>
        <w:t xml:space="preserve"> προηγουμένως. Πολλά ζευγάρια, ξέρ</w:t>
      </w:r>
      <w:r w:rsidRPr="00F41414">
        <w:rPr>
          <w:rFonts w:eastAsia="Times New Roman" w:cs="Times New Roman"/>
          <w:szCs w:val="24"/>
        </w:rPr>
        <w:t>ετε, χωρίζουν, παίρνουν διαζύγιο λόγω της επιλόχειου κατάθλιψης. Δεν έχουν κάποιον να τους συμβουλεύσει, να τους πει τι θα περάσουν ως ζευγάρι στην εγκυμοσύνη, τι μετά την εγκυμοσύνη κι έρχονται και δεν μπορείς να τους αλλάξεις γνώμη. Είναι τέτοιο το ψυχολ</w:t>
      </w:r>
      <w:r w:rsidRPr="00F41414">
        <w:rPr>
          <w:rFonts w:eastAsia="Times New Roman" w:cs="Times New Roman"/>
          <w:szCs w:val="24"/>
        </w:rPr>
        <w:t xml:space="preserve">ογικό σοκ που περνάει η γυναίκα και μαζί της και ο άντρας, που φτάνουν στο διαζύγιο και αυτό επειδή δεν έχουν κάποιον. Τόσο απλό είναι και τόσο απλά θα λυθεί ένα τέτοιο ζήτημα. </w:t>
      </w:r>
    </w:p>
    <w:p w14:paraId="428C3AD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Όπως και στα τροχαία ατυχήματα έχουμε επαγγελματική επαφή ως δικηγόροι, είναι </w:t>
      </w:r>
      <w:r w:rsidRPr="00F41414">
        <w:rPr>
          <w:rFonts w:eastAsia="Times New Roman" w:cs="Times New Roman"/>
          <w:szCs w:val="24"/>
        </w:rPr>
        <w:t>απαραίτητο τα θύματα από τα τροχαία ατυχήματα να έχουν μετά ψυχολογική στήριξη και αυτοί και οι οικογένειές τους ανάλογα με τη βαρύτητα. Δεν έχουν καμμία τέτοια στήριξη. Περιμένουμε και νομίζω τώρα, με αφορμή την πρωτοβάθμια φροντίδα υγείας, να υπάρξει αυτ</w:t>
      </w:r>
      <w:r w:rsidRPr="00F41414">
        <w:rPr>
          <w:rFonts w:eastAsia="Times New Roman" w:cs="Times New Roman"/>
          <w:szCs w:val="24"/>
        </w:rPr>
        <w:t xml:space="preserve">ή η στήριξη. </w:t>
      </w:r>
    </w:p>
    <w:p w14:paraId="428C3AD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Κλείνοντας, κυρίες και κύριοι συνάδελφοι, Νέα Δημοκρατία και ΠΑΣΟΚ στην αρχή πετούσαν τους ασθενείς έξω από τα </w:t>
      </w:r>
      <w:r w:rsidRPr="00F41414">
        <w:rPr>
          <w:rFonts w:eastAsia="Times New Roman" w:cs="Times New Roman"/>
          <w:szCs w:val="24"/>
        </w:rPr>
        <w:lastRenderedPageBreak/>
        <w:t>νοσοκομεία. Ποιους; Ανθρώπους που τριάντα χρόνια πλήρωναν το ΤΕΒΕ και για έξι μήνες ήταν ανασφάλιστοι. Μετά τους χρέωναν στην εφορί</w:t>
      </w:r>
      <w:r w:rsidRPr="00F41414">
        <w:rPr>
          <w:rFonts w:eastAsia="Times New Roman" w:cs="Times New Roman"/>
          <w:szCs w:val="24"/>
        </w:rPr>
        <w:t xml:space="preserve">α -αυτά που τώρα σβήνουμε. Μετά τους έβαλαν το </w:t>
      </w:r>
      <w:proofErr w:type="spellStart"/>
      <w:r w:rsidRPr="00F41414">
        <w:rPr>
          <w:rFonts w:eastAsia="Times New Roman" w:cs="Times New Roman"/>
          <w:szCs w:val="24"/>
        </w:rPr>
        <w:t>πεντάευρο</w:t>
      </w:r>
      <w:proofErr w:type="spellEnd"/>
      <w:r w:rsidRPr="00F41414">
        <w:rPr>
          <w:rFonts w:eastAsia="Times New Roman" w:cs="Times New Roman"/>
          <w:szCs w:val="24"/>
        </w:rPr>
        <w:t xml:space="preserve">. Βέβαια είχαν το παράλληλο πρόγραμμα το δικό τους, </w:t>
      </w:r>
      <w:proofErr w:type="spellStart"/>
      <w:r w:rsidRPr="00F41414">
        <w:rPr>
          <w:rFonts w:eastAsia="Times New Roman" w:cs="Times New Roman"/>
          <w:szCs w:val="24"/>
        </w:rPr>
        <w:t>υπερκοστολογήσεις</w:t>
      </w:r>
      <w:proofErr w:type="spellEnd"/>
      <w:r w:rsidRPr="00F41414">
        <w:rPr>
          <w:rFonts w:eastAsia="Times New Roman" w:cs="Times New Roman"/>
          <w:szCs w:val="24"/>
        </w:rPr>
        <w:t>, προμήθειες υλικών σε πολλαπλάσιες τιμές, τα οποία μετά έβαζαν να σκουριάζουν για να δουλεύουν τα ιδιωτικά. Αυτά και άλλα πολλά πε</w:t>
      </w:r>
      <w:r w:rsidRPr="00F41414">
        <w:rPr>
          <w:rFonts w:eastAsia="Times New Roman" w:cs="Times New Roman"/>
          <w:szCs w:val="24"/>
        </w:rPr>
        <w:t xml:space="preserve">ριμένουμε να βγουν από την εξεταστική επιτροπή για την υγεία. </w:t>
      </w:r>
    </w:p>
    <w:p w14:paraId="428C3AD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Εμείς με αυτό το νομοσχέδιο κάνουμε την υγεία να λειτουργεί για το δημόσιο συμφέρον και έτσι θα συνεχίσει να λειτουργεί, γιατί ο κόσμος, κύριοι της Αντιπολίτευσης, δεν θα σας δώσει την ευκαιρία</w:t>
      </w:r>
      <w:r w:rsidRPr="00F41414">
        <w:rPr>
          <w:rFonts w:eastAsia="Times New Roman" w:cs="Times New Roman"/>
          <w:szCs w:val="24"/>
        </w:rPr>
        <w:t xml:space="preserve"> να την καταργήσετε, αν και ζηλέψατε τη δόξα του </w:t>
      </w:r>
      <w:proofErr w:type="spellStart"/>
      <w:r w:rsidRPr="00F41414">
        <w:rPr>
          <w:rFonts w:eastAsia="Times New Roman" w:cs="Times New Roman"/>
          <w:szCs w:val="24"/>
        </w:rPr>
        <w:t>Τραμπ</w:t>
      </w:r>
      <w:proofErr w:type="spellEnd"/>
      <w:r w:rsidRPr="00F41414">
        <w:rPr>
          <w:rFonts w:eastAsia="Times New Roman" w:cs="Times New Roman"/>
          <w:szCs w:val="24"/>
        </w:rPr>
        <w:t xml:space="preserve">. </w:t>
      </w:r>
    </w:p>
    <w:p w14:paraId="428C3AE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Ευχαριστώ. </w:t>
      </w:r>
    </w:p>
    <w:p w14:paraId="428C3AE1"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AE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ΠΡΟΕΔΡΕΥΩΝ (Μάριος Γεωργιάδης): </w:t>
      </w:r>
      <w:r w:rsidRPr="00F41414">
        <w:rPr>
          <w:rFonts w:eastAsia="Times New Roman" w:cs="Times New Roman"/>
          <w:szCs w:val="24"/>
        </w:rPr>
        <w:t>Ευχαριστούμε, κύριε Θεοφύλακτε.</w:t>
      </w:r>
    </w:p>
    <w:p w14:paraId="428C3AE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Κύριε </w:t>
      </w:r>
      <w:proofErr w:type="spellStart"/>
      <w:r w:rsidRPr="00F41414">
        <w:rPr>
          <w:rFonts w:eastAsia="Times New Roman" w:cs="Times New Roman"/>
          <w:szCs w:val="24"/>
        </w:rPr>
        <w:t>Κωνσταντινέα</w:t>
      </w:r>
      <w:proofErr w:type="spellEnd"/>
      <w:r w:rsidRPr="00F41414">
        <w:rPr>
          <w:rFonts w:eastAsia="Times New Roman" w:cs="Times New Roman"/>
          <w:szCs w:val="24"/>
        </w:rPr>
        <w:t xml:space="preserve">, έχετε τον λόγο για έξι λεπτά, αν και θα έπρεπε να μιλήσετε τελευταίος για να </w:t>
      </w:r>
      <w:proofErr w:type="spellStart"/>
      <w:r w:rsidRPr="00F41414">
        <w:rPr>
          <w:rFonts w:eastAsia="Times New Roman" w:cs="Times New Roman"/>
          <w:szCs w:val="24"/>
        </w:rPr>
        <w:t>σφυρίξετε</w:t>
      </w:r>
      <w:proofErr w:type="spellEnd"/>
      <w:r w:rsidRPr="00F41414">
        <w:rPr>
          <w:rFonts w:eastAsia="Times New Roman" w:cs="Times New Roman"/>
          <w:szCs w:val="24"/>
        </w:rPr>
        <w:t xml:space="preserve"> τη λήξη!  </w:t>
      </w:r>
    </w:p>
    <w:p w14:paraId="428C3AE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lastRenderedPageBreak/>
        <w:t xml:space="preserve">ΠΕΤΡΟΣ ΚΩΝΣΤΑΝΤΙΝΕΑΣ: </w:t>
      </w:r>
      <w:r w:rsidRPr="00F41414">
        <w:rPr>
          <w:rFonts w:eastAsia="Times New Roman" w:cs="Times New Roman"/>
          <w:szCs w:val="24"/>
        </w:rPr>
        <w:t xml:space="preserve">Ευχαριστώ, κύριε Πρόεδρε. </w:t>
      </w:r>
    </w:p>
    <w:p w14:paraId="428C3AE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Αγαπητοί συνάδελφοι, εκεί που η Αντιπολίτευση βλέπει τη </w:t>
      </w:r>
      <w:proofErr w:type="spellStart"/>
      <w:r w:rsidRPr="00F41414">
        <w:rPr>
          <w:rFonts w:eastAsia="Times New Roman" w:cs="Times New Roman"/>
          <w:szCs w:val="24"/>
        </w:rPr>
        <w:t>σοβιετοποίηση</w:t>
      </w:r>
      <w:proofErr w:type="spellEnd"/>
      <w:r w:rsidRPr="00F41414">
        <w:rPr>
          <w:rFonts w:eastAsia="Times New Roman" w:cs="Times New Roman"/>
          <w:szCs w:val="24"/>
        </w:rPr>
        <w:t>, εκφράζοντας τα συμ</w:t>
      </w:r>
      <w:r w:rsidRPr="00F41414">
        <w:rPr>
          <w:rFonts w:eastAsia="Times New Roman" w:cs="Times New Roman"/>
          <w:szCs w:val="24"/>
        </w:rPr>
        <w:t xml:space="preserve">φέροντα του ιατρικού κατεστημένου, η Κυβέρνηση ξαναχτίζει το κοινωνικό κράτος. Εκεί που η Αντιπολίτευση γκρέμισε το Εθνικό Σύστημα Υγείας, διαλύοντας κάθε δομή, μέσω της </w:t>
      </w:r>
      <w:proofErr w:type="spellStart"/>
      <w:r w:rsidRPr="00F41414">
        <w:rPr>
          <w:rFonts w:eastAsia="Times New Roman" w:cs="Times New Roman"/>
          <w:szCs w:val="24"/>
        </w:rPr>
        <w:t>υποστελέχωσης</w:t>
      </w:r>
      <w:proofErr w:type="spellEnd"/>
      <w:r w:rsidRPr="00F41414">
        <w:rPr>
          <w:rFonts w:eastAsia="Times New Roman" w:cs="Times New Roman"/>
          <w:szCs w:val="24"/>
        </w:rPr>
        <w:t xml:space="preserve"> και της έλλειψης </w:t>
      </w:r>
      <w:proofErr w:type="spellStart"/>
      <w:r w:rsidRPr="00F41414">
        <w:rPr>
          <w:rFonts w:eastAsia="Times New Roman" w:cs="Times New Roman"/>
          <w:szCs w:val="24"/>
        </w:rPr>
        <w:t>ιατροτεχνικών</w:t>
      </w:r>
      <w:proofErr w:type="spellEnd"/>
      <w:r w:rsidRPr="00F41414">
        <w:rPr>
          <w:rFonts w:eastAsia="Times New Roman" w:cs="Times New Roman"/>
          <w:szCs w:val="24"/>
        </w:rPr>
        <w:t xml:space="preserve"> υποδομών, η Κυβέρνηση, δυόμισι χρόνια τώρ</w:t>
      </w:r>
      <w:r w:rsidRPr="00F41414">
        <w:rPr>
          <w:rFonts w:eastAsia="Times New Roman" w:cs="Times New Roman"/>
          <w:szCs w:val="24"/>
        </w:rPr>
        <w:t xml:space="preserve">α, ρίχνει το κύριο βάρος στην ανάταση του συστήματος υγείας, μέσω των συνεχιζόμενων προσλήψεων σε ιατρικό και νοσηλευτικό προσωπικό. </w:t>
      </w:r>
    </w:p>
    <w:p w14:paraId="428C3AE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Κενές οργανικές θέσεις καλύπτονται με γοργούς ρυθμούς σε όλες τις δομές της υγείας ανά την επικράτεια. Αυτό ενοχλεί, όπως </w:t>
      </w:r>
      <w:r w:rsidRPr="00F41414">
        <w:rPr>
          <w:rFonts w:eastAsia="Times New Roman" w:cs="Times New Roman"/>
          <w:szCs w:val="24"/>
        </w:rPr>
        <w:t xml:space="preserve">καταλαβαίνουμε και βλέπουμε από το </w:t>
      </w:r>
      <w:proofErr w:type="spellStart"/>
      <w:r w:rsidRPr="00F41414">
        <w:rPr>
          <w:rFonts w:eastAsia="Times New Roman" w:cs="Times New Roman"/>
          <w:szCs w:val="24"/>
        </w:rPr>
        <w:t>βατερλό</w:t>
      </w:r>
      <w:proofErr w:type="spellEnd"/>
      <w:r w:rsidRPr="00F41414">
        <w:rPr>
          <w:rFonts w:eastAsia="Times New Roman" w:cs="Times New Roman"/>
          <w:szCs w:val="24"/>
        </w:rPr>
        <w:t xml:space="preserve"> πανικού που έχει πιάσει την Αντιπολίτευση, η οποία κάνει συστημικές και ανήθικες επιθέσεις και στον αγαπητό Ανδρέα και στον αγαπητό Παύλο. Μου έχουν μάθει –αφού μου έδωσε και την «πάσα» ο κύριος Πρόεδρος- ότι στον</w:t>
      </w:r>
      <w:r w:rsidRPr="00F41414">
        <w:rPr>
          <w:rFonts w:eastAsia="Times New Roman" w:cs="Times New Roman"/>
          <w:szCs w:val="24"/>
        </w:rPr>
        <w:t xml:space="preserve"> αθλητισμό δεν έχει σημασία ποιος θα περάσει τα μεγαλύτερα εμπόδια, σημασία έχει ποιος θα τερματίσει. Και εμείς θα τερματίσουμε πρώτοι. </w:t>
      </w:r>
    </w:p>
    <w:p w14:paraId="428C3AE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 xml:space="preserve">Και θα σας πω εγώ γιατί τους πειράζει. Όταν ξαφνικά κόβεις τη μάσα από φίλους και κουμπάρους, οι οποίοι είχαν μάθει να ζουν παρασιτικά επί χρόνια εις βάρος των Ελλήνων φορολογούμενων, τότε σίγουρα οι κραυγές απόγνωσης είναι εκκωφαντικές. </w:t>
      </w:r>
    </w:p>
    <w:p w14:paraId="428C3AE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Ο κάθε πολίτης θα</w:t>
      </w:r>
      <w:r w:rsidRPr="00F41414">
        <w:rPr>
          <w:rFonts w:eastAsia="Times New Roman" w:cs="Times New Roman"/>
          <w:szCs w:val="24"/>
        </w:rPr>
        <w:t xml:space="preserve"> έχει τον δικό του οικογενειακό γιατρό με αυτό το νομοσχέδιο, που θα είναι υπεύθυνος για την ανάπτυξη και ενημέρωση του ατομικού ηλεκτρονικού φακέλου υγείας του πολίτη, με τη συνεργασία του Υπουργείου Οικονομίας και τους πόρους από το Ευρωπαϊκό Κοινωνικό Τ</w:t>
      </w:r>
      <w:r w:rsidRPr="00F41414">
        <w:rPr>
          <w:rFonts w:eastAsia="Times New Roman" w:cs="Times New Roman"/>
          <w:szCs w:val="24"/>
        </w:rPr>
        <w:t xml:space="preserve">αμείο. Είναι τόσο τραγικά τα επιχειρήματά σας, κύριε Φωτήλα, περί </w:t>
      </w:r>
      <w:proofErr w:type="spellStart"/>
      <w:r w:rsidRPr="00F41414">
        <w:rPr>
          <w:rFonts w:eastAsia="Times New Roman" w:cs="Times New Roman"/>
          <w:szCs w:val="24"/>
        </w:rPr>
        <w:t>σοβιετοποίησης</w:t>
      </w:r>
      <w:proofErr w:type="spellEnd"/>
      <w:r w:rsidRPr="00F41414">
        <w:rPr>
          <w:rFonts w:eastAsia="Times New Roman" w:cs="Times New Roman"/>
          <w:szCs w:val="24"/>
        </w:rPr>
        <w:t>, όπως είπατε όταν επισκεφθήκατε την Καλαμάτα, που δεν σκεφτήκατε το γεγονός χρηματοδότησης –ένα ευρωπαϊκό κόμμα, όπως εσείς- από το Ευρωπαϊκό Ταμείο. Δεν το είχατε σκεφτεί τόσ</w:t>
      </w:r>
      <w:r w:rsidRPr="00F41414">
        <w:rPr>
          <w:rFonts w:eastAsia="Times New Roman" w:cs="Times New Roman"/>
          <w:szCs w:val="24"/>
        </w:rPr>
        <w:t xml:space="preserve">α χρόνια. Άραγε θα χρηματοδοτούσε ποτέ δομές σοβιετικού τύπου η ίδια η Ευρώπη; Αυτό είναι τραγικό που λέτε. </w:t>
      </w:r>
    </w:p>
    <w:p w14:paraId="428C3AE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Με χρηματοδοτήσεις, λοιπόν, που αγγίζουν τα 75 εκατομμύρια ανά έτος, έχουμε εξασφαλίσει τη χρηματοδότηση των πρώτων διακοσίων τριάντα εννιά τοπικών</w:t>
      </w:r>
      <w:r w:rsidRPr="00F41414">
        <w:rPr>
          <w:rFonts w:eastAsia="Times New Roman" w:cs="Times New Roman"/>
          <w:szCs w:val="24"/>
        </w:rPr>
        <w:t xml:space="preserve"> μονάδων, τις ΤΟΜΥ. Εσείς, τα μόνα «Τ</w:t>
      </w:r>
      <w:proofErr w:type="spellStart"/>
      <w:r w:rsidRPr="00F41414">
        <w:rPr>
          <w:rFonts w:eastAsia="Times New Roman" w:cs="Times New Roman"/>
          <w:szCs w:val="24"/>
          <w:lang w:val="en-US"/>
        </w:rPr>
        <w:t>ommy</w:t>
      </w:r>
      <w:proofErr w:type="spellEnd"/>
      <w:r w:rsidRPr="00F41414">
        <w:rPr>
          <w:rFonts w:eastAsia="Times New Roman" w:cs="Times New Roman"/>
          <w:szCs w:val="24"/>
        </w:rPr>
        <w:t xml:space="preserve">» που ξέρατε τόσον καιρό είναι η μάρκα από τα </w:t>
      </w:r>
      <w:r w:rsidRPr="00F41414">
        <w:rPr>
          <w:rFonts w:eastAsia="Times New Roman" w:cs="Times New Roman"/>
          <w:szCs w:val="24"/>
        </w:rPr>
        <w:lastRenderedPageBreak/>
        <w:t>μπλουζάκια, γιατί τα φοράτε! Από την ευρωπαϊκή χρηματοδότηση και ανάληψη ευθύνης, μετά θα πάνε στον κρατικό προϋπολογισμό, θα έχουμε βγει από το μνημόνιο, θα έχουμε λεφτ</w:t>
      </w:r>
      <w:r w:rsidRPr="00F41414">
        <w:rPr>
          <w:rFonts w:eastAsia="Times New Roman" w:cs="Times New Roman"/>
          <w:szCs w:val="24"/>
        </w:rPr>
        <w:t>ά, όπως βλέπουμε από τα νούμερα που πάνε καλά. Και θα στηρίξει το ίδιο το κράτος αυτές τις ΤΟΜΥ.</w:t>
      </w:r>
    </w:p>
    <w:p w14:paraId="428C3AE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Η προκήρυξη για τη στελέχωση αυτών των πρώτων δομών είναι για τρεις χιλιάδες άτομα. Είναι χίλιοι τριακόσιοι γιατροί και χίλια επτακόσια άτομα προσωπικό. Έχει λ</w:t>
      </w:r>
      <w:r w:rsidRPr="00F41414">
        <w:rPr>
          <w:rFonts w:eastAsia="Times New Roman" w:cs="Times New Roman"/>
          <w:szCs w:val="24"/>
        </w:rPr>
        <w:t>άβει την τελική έγκριση του ΑΣΕΠ και τις επόμενες μέρες θα είναι ενεργή.</w:t>
      </w:r>
    </w:p>
    <w:p w14:paraId="428C3AE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Αυτή η παρέμβαση αποτελεί δική μας απάντηση στη μετανάστευση προσωπικού υψηλής ειδίκευσης στο εξωτερικό. Είναι η πρώτη φορά κατά την περίοδο της κρίσης που μαζικά το σύστημα υγείας αν</w:t>
      </w:r>
      <w:r w:rsidRPr="00F41414">
        <w:rPr>
          <w:rFonts w:eastAsia="Times New Roman" w:cs="Times New Roman"/>
          <w:szCs w:val="24"/>
        </w:rPr>
        <w:t xml:space="preserve">οίγει τις πόρτες στους νέους γιατρούς. Γιατί ο αγαπητός σας Άδωνις Γεωργιάδης και η παρέα του άνοιγε άλλες πόρτες, αυτές των αεροδρομίων και έφευγαν οι γιατροί. Αυτή είναι η διαφορά μας. </w:t>
      </w:r>
    </w:p>
    <w:p w14:paraId="428C3AE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Και για να το πάρουμε χαμπάρι διαφορετικά και εμείς και εσείς, όταν </w:t>
      </w:r>
      <w:r w:rsidRPr="00F41414">
        <w:rPr>
          <w:rFonts w:eastAsia="Times New Roman" w:cs="Times New Roman"/>
          <w:szCs w:val="24"/>
        </w:rPr>
        <w:t xml:space="preserve">θα μιλάτε για θέματα υγείας, καλό είναι να βάζουμε την ουρά στα σκέλια, όπως συνέβη προ μερικών μηνών, αγαπητέ </w:t>
      </w:r>
      <w:proofErr w:type="spellStart"/>
      <w:r w:rsidRPr="00F41414">
        <w:rPr>
          <w:rFonts w:eastAsia="Times New Roman" w:cs="Times New Roman"/>
          <w:szCs w:val="24"/>
        </w:rPr>
        <w:t>Ιάσονα</w:t>
      </w:r>
      <w:proofErr w:type="spellEnd"/>
      <w:r w:rsidRPr="00F41414">
        <w:rPr>
          <w:rFonts w:eastAsia="Times New Roman" w:cs="Times New Roman"/>
          <w:szCs w:val="24"/>
        </w:rPr>
        <w:t xml:space="preserve">, καλέ συνάδελφε, όταν το κλιμάκιο με εσένα προσωπικά </w:t>
      </w:r>
      <w:r w:rsidRPr="00F41414">
        <w:rPr>
          <w:rFonts w:eastAsia="Times New Roman" w:cs="Times New Roman"/>
          <w:szCs w:val="24"/>
        </w:rPr>
        <w:lastRenderedPageBreak/>
        <w:t>και τον κ. Οικονόμου κατέβηκε κάτω στην Καλαμάτα και απογοητεύθηκε τόσο πολύ όταν αντ</w:t>
      </w:r>
      <w:r w:rsidRPr="00F41414">
        <w:rPr>
          <w:rFonts w:eastAsia="Times New Roman" w:cs="Times New Roman"/>
          <w:szCs w:val="24"/>
        </w:rPr>
        <w:t xml:space="preserve">ίκρυσε τις δομές υγείας στη Μεσσηνία, που δεν είχατε τι να πείτε.    </w:t>
      </w:r>
    </w:p>
    <w:p w14:paraId="428C3AE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Μάλιστα κάνατε εκεί και μια προγραμματισμένη συγκέντρωση και είχατε δεκατέσσερα άτομα. Άμα θέλετε να σας δώσω και τη φωτογραφία. Σε ένα ολόκληρο αμφιθέατρο είχατε δεκατέσσερα άτομα. Ούτε</w:t>
      </w:r>
      <w:r w:rsidRPr="00F41414">
        <w:rPr>
          <w:rFonts w:eastAsia="Times New Roman" w:cs="Times New Roman"/>
          <w:szCs w:val="24"/>
        </w:rPr>
        <w:t xml:space="preserve"> συγγενείς και φίλοι δεν ήρθαν!</w:t>
      </w:r>
    </w:p>
    <w:p w14:paraId="428C3AE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Όταν θα μιλάτε για την υγεία, θα βάζετε το μυαλό σας στα </w:t>
      </w:r>
      <w:proofErr w:type="spellStart"/>
      <w:r w:rsidRPr="00F41414">
        <w:rPr>
          <w:rFonts w:eastAsia="Times New Roman" w:cs="Times New Roman"/>
          <w:szCs w:val="24"/>
        </w:rPr>
        <w:t>νουμεράκια</w:t>
      </w:r>
      <w:proofErr w:type="spellEnd"/>
      <w:r w:rsidRPr="00F41414">
        <w:rPr>
          <w:rFonts w:eastAsia="Times New Roman" w:cs="Times New Roman"/>
          <w:szCs w:val="24"/>
        </w:rPr>
        <w:t xml:space="preserve"> που θα σας πω εγώ και θα τα ακούσετε και θα σκύβετε το κεφάλι. Από τα 160 δισεκατομμύρια ευρώ της δημόσιας δαπάνης, τα 45 δισεκατομμύρια ήταν μαύρο χρήμα, υ</w:t>
      </w:r>
      <w:r w:rsidRPr="00F41414">
        <w:rPr>
          <w:rFonts w:eastAsia="Times New Roman" w:cs="Times New Roman"/>
          <w:szCs w:val="24"/>
        </w:rPr>
        <w:t xml:space="preserve">περτιμολογήσεις, παράνομος πλουτισμός, </w:t>
      </w:r>
      <w:proofErr w:type="spellStart"/>
      <w:r w:rsidRPr="00F41414">
        <w:rPr>
          <w:rFonts w:eastAsia="Times New Roman" w:cs="Times New Roman"/>
          <w:szCs w:val="24"/>
        </w:rPr>
        <w:t>υπερσυνταγογραφήσεις</w:t>
      </w:r>
      <w:proofErr w:type="spellEnd"/>
      <w:r w:rsidRPr="00F41414">
        <w:rPr>
          <w:rFonts w:eastAsia="Times New Roman" w:cs="Times New Roman"/>
          <w:szCs w:val="24"/>
        </w:rPr>
        <w:t xml:space="preserve"> και πολλά άλλα. Και από τα 120 δισεκατομμύρια ευρώ της ιδιωτικής δαπάνης, τα 40 δισεκατομμύρια ήταν και αυτά μαύρο χρήμα. Όταν τα ακούει αυτά ο Έλληνας πολίτης, ξέρετε –γιατί είναι και αργά- τι μα</w:t>
      </w:r>
      <w:r w:rsidRPr="00F41414">
        <w:rPr>
          <w:rFonts w:eastAsia="Times New Roman" w:cs="Times New Roman"/>
          <w:szCs w:val="24"/>
        </w:rPr>
        <w:t>ς λέει; «Άντε γεια και καληνύχτα.».</w:t>
      </w:r>
    </w:p>
    <w:p w14:paraId="428C3AE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Τα «κεφάλια της Λερναίας Ύδρας» που έφτιαξαν οι συνάδελφοί σας, κύριε Φωτήλα -και όχι προσωπικά εσείς, γιατί τώρα </w:t>
      </w:r>
      <w:r w:rsidRPr="00F41414">
        <w:rPr>
          <w:rFonts w:eastAsia="Times New Roman" w:cs="Times New Roman"/>
          <w:szCs w:val="24"/>
        </w:rPr>
        <w:lastRenderedPageBreak/>
        <w:t>ήρθατε στην παράταξη που ανήκετε πλέον- και που τα τροφοδοτούσαν τόσα χρόνια, εμείς θα τα κόβουμε ένα, ένα</w:t>
      </w:r>
      <w:r w:rsidRPr="00F41414">
        <w:rPr>
          <w:rFonts w:eastAsia="Times New Roman" w:cs="Times New Roman"/>
          <w:szCs w:val="24"/>
        </w:rPr>
        <w:t>, όσο αντέχουμε και όσο μας δίνει την εντολή ο κόσμος έξω.</w:t>
      </w:r>
    </w:p>
    <w:p w14:paraId="428C3AF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Όσο για τους συναδέλφους του ΠΑΣΟΚ -δεν βλέπω πολλούς να είναι εδώ, ας το ακούσουν από την τηλεόραση- θα θυμίσω κάτι, γιατί έχουν γίνει νεοφιλελεύθερο κόμμα. Θα πω και θα θυμίσω την εισηγητική έκθε</w:t>
      </w:r>
      <w:r w:rsidRPr="00F41414">
        <w:rPr>
          <w:rFonts w:eastAsia="Times New Roman" w:cs="Times New Roman"/>
          <w:szCs w:val="24"/>
        </w:rPr>
        <w:t>ση του Γεωργίου Γεννηματά, στις θεμελιακές αρχές τότε του ΠΑΣΟΚ, που ήταν κεντροαριστερό και όχι το νεοφιλελεύθερο ΠΑΣΟΚ ή η Δημοκρατική Συμπαράταξη. «Η υγεία είναι κοινωνικό αγαθό, που δεν υπακούει στους νόμους του κέρδους. Κάθε πολίτης, ανεξάρτητα από τη</w:t>
      </w:r>
      <w:r w:rsidRPr="00F41414">
        <w:rPr>
          <w:rFonts w:eastAsia="Times New Roman" w:cs="Times New Roman"/>
          <w:szCs w:val="24"/>
        </w:rPr>
        <w:t>ν κοινωνική και οικονομική του θέση και από τον τόπο διαμονής του, έχει το ίδιο δικαίωμα για ίση και υψηλού επιπέδου περίθαλψη και κοινωνική φροντίδα. Η προστασία της υγείας είναι αποκλειστική ευθύνη του κράτους. Τούτο εναρμονίζεται με την επιταγή του ελλη</w:t>
      </w:r>
      <w:r w:rsidRPr="00F41414">
        <w:rPr>
          <w:rFonts w:eastAsia="Times New Roman" w:cs="Times New Roman"/>
          <w:szCs w:val="24"/>
        </w:rPr>
        <w:t xml:space="preserve">νικού Συντάγματος στο άρθρο 21». Όπως χθες μιλήσαμε για την παιδεία, που ξέχασαν το άρθρο 16, σήμερα θα αναφέρουμε και το άρθρο 21. </w:t>
      </w:r>
    </w:p>
    <w:p w14:paraId="428C3AF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(Στο σημείο αυτό κτυπάει το κουδούνι λήξεως του χρόνου ομιλίας του κυρίου Βουλευτή)</w:t>
      </w:r>
    </w:p>
    <w:p w14:paraId="428C3AF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Πόση ντροπή νιώθουν, άραγε, οι συγκεκρι</w:t>
      </w:r>
      <w:r w:rsidRPr="00F41414">
        <w:rPr>
          <w:rFonts w:eastAsia="Times New Roman" w:cs="Times New Roman"/>
          <w:szCs w:val="24"/>
        </w:rPr>
        <w:t>μένοι κύριοι, οι τωρινοί, που ο αείμνηστος Γεννηματάς –και καλό είναι να μην το λησμονήσουμε και να δείξουμε και τον πολιτικό μας πολιτισμό, γιατί παρ’ όλο που ήταν σε μια διαφορετική παράταξη, έκανε καλά πράγματα- έφτιαξε το ΕΣΥ; Οι απόγονοι του κόμματος,</w:t>
      </w:r>
      <w:r w:rsidRPr="00F41414">
        <w:rPr>
          <w:rFonts w:eastAsia="Times New Roman" w:cs="Times New Roman"/>
          <w:szCs w:val="24"/>
        </w:rPr>
        <w:t xml:space="preserve"> αυτοί που είναι τώρα, έφτιαξαν το δικό τους «εσύ». Δεν είμαστε ίδιοι.</w:t>
      </w:r>
    </w:p>
    <w:p w14:paraId="428C3AF3"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AF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Και σας καλώ την ημέρα, κύριε Φωτήλα, που θα μας </w:t>
      </w:r>
      <w:proofErr w:type="spellStart"/>
      <w:r w:rsidRPr="00F41414">
        <w:rPr>
          <w:rFonts w:eastAsia="Times New Roman" w:cs="Times New Roman"/>
          <w:szCs w:val="24"/>
        </w:rPr>
        <w:t>ξαναεπισκεφθείτε</w:t>
      </w:r>
      <w:proofErr w:type="spellEnd"/>
      <w:r w:rsidRPr="00F41414">
        <w:rPr>
          <w:rFonts w:eastAsia="Times New Roman" w:cs="Times New Roman"/>
          <w:szCs w:val="24"/>
        </w:rPr>
        <w:t xml:space="preserve"> –και έχουμε και ωραίες θάλασσες, είναι τουριστική σεζόν και ήδη θα ανοίξουν</w:t>
      </w:r>
      <w:r w:rsidRPr="00F41414">
        <w:rPr>
          <w:rFonts w:eastAsia="Times New Roman" w:cs="Times New Roman"/>
          <w:szCs w:val="24"/>
        </w:rPr>
        <w:t xml:space="preserve"> εκεί- να πάμε μαζί στους πολίτες.</w:t>
      </w:r>
    </w:p>
    <w:p w14:paraId="428C3AF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ΙΑΣΟΝΑΣ ΦΩΤΗΛΑΣ: </w:t>
      </w:r>
      <w:r w:rsidRPr="00F41414">
        <w:rPr>
          <w:rFonts w:eastAsia="Times New Roman" w:cs="Times New Roman"/>
          <w:szCs w:val="24"/>
        </w:rPr>
        <w:t>Έχετε και ωραία πόλη και καλό Δήμαρχο.</w:t>
      </w:r>
    </w:p>
    <w:p w14:paraId="428C3AF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ΠΕΤΡΟΣ ΚΩΝΣΤΑΝΤΙΝΕΑΣ: </w:t>
      </w:r>
      <w:r w:rsidRPr="00F41414">
        <w:rPr>
          <w:rFonts w:eastAsia="Times New Roman" w:cs="Times New Roman"/>
          <w:szCs w:val="24"/>
        </w:rPr>
        <w:t>Ναι, είναι το Μόντε Κάρλο της Ελλάδος!</w:t>
      </w:r>
    </w:p>
    <w:p w14:paraId="428C3AF7" w14:textId="77777777" w:rsidR="00CF256A" w:rsidRDefault="008A1C0A">
      <w:pPr>
        <w:spacing w:after="0" w:line="600" w:lineRule="auto"/>
        <w:ind w:firstLine="720"/>
        <w:jc w:val="both"/>
        <w:rPr>
          <w:rFonts w:eastAsia="Times New Roman"/>
          <w:bCs/>
          <w:szCs w:val="24"/>
        </w:rPr>
      </w:pPr>
      <w:r w:rsidRPr="00F41414">
        <w:rPr>
          <w:rFonts w:eastAsia="Times New Roman"/>
          <w:b/>
          <w:bCs/>
          <w:szCs w:val="24"/>
        </w:rPr>
        <w:t>ΠΡΟΕΔΡΕΥΩΝ (Μάριος Γεωργιάδης):</w:t>
      </w:r>
      <w:r w:rsidRPr="00F41414">
        <w:rPr>
          <w:rFonts w:eastAsia="Times New Roman"/>
          <w:bCs/>
          <w:szCs w:val="24"/>
        </w:rPr>
        <w:t xml:space="preserve"> Κύριε </w:t>
      </w:r>
      <w:proofErr w:type="spellStart"/>
      <w:r w:rsidRPr="00F41414">
        <w:rPr>
          <w:rFonts w:eastAsia="Times New Roman"/>
          <w:bCs/>
          <w:szCs w:val="24"/>
        </w:rPr>
        <w:t>Κωνσταντινέα</w:t>
      </w:r>
      <w:proofErr w:type="spellEnd"/>
      <w:r w:rsidRPr="00F41414">
        <w:rPr>
          <w:rFonts w:eastAsia="Times New Roman"/>
          <w:bCs/>
          <w:szCs w:val="24"/>
        </w:rPr>
        <w:t>, αν θέλετε, ολοκληρώστε.</w:t>
      </w:r>
    </w:p>
    <w:p w14:paraId="428C3AF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 xml:space="preserve">ΠΕΤΡΟΣ ΚΩΝΣΤΑΝΤΙΝΕΑΣ: </w:t>
      </w:r>
      <w:r w:rsidRPr="00F41414">
        <w:rPr>
          <w:rFonts w:eastAsia="Times New Roman" w:cs="Times New Roman"/>
          <w:szCs w:val="24"/>
        </w:rPr>
        <w:t>Την αν</w:t>
      </w:r>
      <w:r w:rsidRPr="00F41414">
        <w:rPr>
          <w:rFonts w:eastAsia="Times New Roman" w:cs="Times New Roman"/>
          <w:szCs w:val="24"/>
        </w:rPr>
        <w:t xml:space="preserve">οχή σας, κύριε Πρόεδρε. </w:t>
      </w:r>
    </w:p>
    <w:p w14:paraId="428C3AF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Σας ευχαριστώ πολύ.</w:t>
      </w:r>
    </w:p>
    <w:p w14:paraId="428C3AF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Να πάμε κάτω και να πείτε στους πολίτες ότι αυτά τα έργα ήταν σοβιετικού τύπου έργα, όπως το είπατε τότε που κατεβήκατε. Δεν είμαστε ίδιοι. Θα αντέξουμε, γιατί ο κόσμος μας δίνει αυτή τη δύναμη, μέχρι τέλους.</w:t>
      </w:r>
    </w:p>
    <w:p w14:paraId="428C3AF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Να</w:t>
      </w:r>
      <w:r w:rsidRPr="00F41414">
        <w:rPr>
          <w:rFonts w:eastAsia="Times New Roman" w:cs="Times New Roman"/>
          <w:szCs w:val="24"/>
        </w:rPr>
        <w:t xml:space="preserve"> είσαστε καλά και ευχαριστώ πολύ.</w:t>
      </w:r>
    </w:p>
    <w:p w14:paraId="428C3AFC"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t>(Χειροκροτήματα από την πτέρυγα του ΣΥΡΙΖΑ)</w:t>
      </w:r>
    </w:p>
    <w:p w14:paraId="428C3AFD" w14:textId="77777777" w:rsidR="00CF256A" w:rsidRDefault="008A1C0A">
      <w:pPr>
        <w:spacing w:after="0" w:line="600" w:lineRule="auto"/>
        <w:ind w:firstLine="720"/>
        <w:jc w:val="both"/>
        <w:rPr>
          <w:rFonts w:eastAsia="Times New Roman"/>
          <w:bCs/>
          <w:szCs w:val="24"/>
        </w:rPr>
      </w:pPr>
      <w:r w:rsidRPr="00F41414">
        <w:rPr>
          <w:rFonts w:eastAsia="Times New Roman"/>
          <w:b/>
          <w:bCs/>
          <w:szCs w:val="24"/>
        </w:rPr>
        <w:t>ΠΡΟΕΔΡΕΥΩΝ (Μάριος Γεωργιάδης):</w:t>
      </w:r>
      <w:r w:rsidRPr="00F41414">
        <w:rPr>
          <w:rFonts w:eastAsia="Times New Roman"/>
          <w:bCs/>
          <w:szCs w:val="24"/>
        </w:rPr>
        <w:t xml:space="preserve"> Ευχαριστούμε τον κ. </w:t>
      </w:r>
      <w:proofErr w:type="spellStart"/>
      <w:r w:rsidRPr="00F41414">
        <w:rPr>
          <w:rFonts w:eastAsia="Times New Roman"/>
          <w:bCs/>
          <w:szCs w:val="24"/>
        </w:rPr>
        <w:t>Κωνσταντινέα</w:t>
      </w:r>
      <w:proofErr w:type="spellEnd"/>
      <w:r w:rsidRPr="00F41414">
        <w:rPr>
          <w:rFonts w:eastAsia="Times New Roman"/>
          <w:bCs/>
          <w:szCs w:val="24"/>
        </w:rPr>
        <w:t xml:space="preserve">. Είχε λίγες καθυστερήσεις ο κ. </w:t>
      </w:r>
      <w:proofErr w:type="spellStart"/>
      <w:r w:rsidRPr="00F41414">
        <w:rPr>
          <w:rFonts w:eastAsia="Times New Roman"/>
          <w:bCs/>
          <w:szCs w:val="24"/>
        </w:rPr>
        <w:t>Κωνσταντινέας</w:t>
      </w:r>
      <w:proofErr w:type="spellEnd"/>
      <w:r w:rsidRPr="00F41414">
        <w:rPr>
          <w:rFonts w:eastAsia="Times New Roman"/>
          <w:bCs/>
          <w:szCs w:val="24"/>
        </w:rPr>
        <w:t xml:space="preserve">! </w:t>
      </w:r>
    </w:p>
    <w:p w14:paraId="428C3AFE" w14:textId="77777777" w:rsidR="00CF256A" w:rsidRDefault="008A1C0A">
      <w:pPr>
        <w:spacing w:after="0" w:line="600" w:lineRule="auto"/>
        <w:ind w:firstLine="720"/>
        <w:jc w:val="both"/>
        <w:rPr>
          <w:rFonts w:eastAsia="Times New Roman"/>
          <w:bCs/>
          <w:szCs w:val="24"/>
        </w:rPr>
      </w:pPr>
      <w:r w:rsidRPr="00F41414">
        <w:rPr>
          <w:rFonts w:eastAsia="Times New Roman"/>
          <w:bCs/>
          <w:szCs w:val="24"/>
        </w:rPr>
        <w:t xml:space="preserve">Τον λόγο έχει ο κ. </w:t>
      </w:r>
      <w:proofErr w:type="spellStart"/>
      <w:r w:rsidRPr="00F41414">
        <w:rPr>
          <w:rFonts w:eastAsia="Times New Roman"/>
          <w:bCs/>
          <w:szCs w:val="24"/>
        </w:rPr>
        <w:t>Ουρσουζίδης</w:t>
      </w:r>
      <w:proofErr w:type="spellEnd"/>
      <w:r w:rsidRPr="00F41414">
        <w:rPr>
          <w:rFonts w:eastAsia="Times New Roman"/>
          <w:bCs/>
          <w:szCs w:val="24"/>
        </w:rPr>
        <w:t xml:space="preserve"> για έξι λεπτά.</w:t>
      </w:r>
    </w:p>
    <w:p w14:paraId="428C3AFF" w14:textId="77777777" w:rsidR="00CF256A" w:rsidRDefault="008A1C0A">
      <w:pPr>
        <w:spacing w:after="0" w:line="600" w:lineRule="auto"/>
        <w:ind w:firstLine="720"/>
        <w:jc w:val="both"/>
        <w:rPr>
          <w:rFonts w:eastAsia="Times New Roman"/>
          <w:bCs/>
          <w:szCs w:val="24"/>
        </w:rPr>
      </w:pPr>
      <w:r w:rsidRPr="00F41414">
        <w:rPr>
          <w:rFonts w:eastAsia="Times New Roman"/>
          <w:b/>
          <w:bCs/>
          <w:szCs w:val="24"/>
        </w:rPr>
        <w:t>ΓΕΩΡΓΙΟΣ ΟΥΡΣΟΥΖΙΔΗΣ</w:t>
      </w:r>
      <w:r w:rsidRPr="00F41414">
        <w:rPr>
          <w:rFonts w:eastAsia="Times New Roman"/>
          <w:b/>
          <w:bCs/>
          <w:szCs w:val="24"/>
        </w:rPr>
        <w:t>:</w:t>
      </w:r>
      <w:r w:rsidRPr="00F41414">
        <w:rPr>
          <w:rFonts w:eastAsia="Times New Roman"/>
          <w:bCs/>
          <w:szCs w:val="24"/>
        </w:rPr>
        <w:t xml:space="preserve"> Ευχαριστώ πολύ, κύριε Πρόεδρε. Με την ευκαιρία να σας ευχηθώ υγεία και καλή επιτυχία στο έργο σας.</w:t>
      </w:r>
    </w:p>
    <w:p w14:paraId="428C3B00" w14:textId="77777777" w:rsidR="00CF256A" w:rsidRDefault="008A1C0A">
      <w:pPr>
        <w:spacing w:after="0" w:line="600" w:lineRule="auto"/>
        <w:ind w:firstLine="720"/>
        <w:jc w:val="both"/>
        <w:rPr>
          <w:rFonts w:eastAsia="Times New Roman"/>
          <w:bCs/>
          <w:szCs w:val="24"/>
        </w:rPr>
      </w:pPr>
      <w:r w:rsidRPr="00F41414">
        <w:rPr>
          <w:rFonts w:eastAsia="Times New Roman"/>
          <w:b/>
          <w:bCs/>
          <w:szCs w:val="24"/>
        </w:rPr>
        <w:t>ΠΡΟΕΔΡΕΥΩΝ (Μάριος Γεωργιάδης):</w:t>
      </w:r>
      <w:r w:rsidRPr="00F41414">
        <w:rPr>
          <w:rFonts w:eastAsia="Times New Roman"/>
          <w:bCs/>
          <w:szCs w:val="24"/>
        </w:rPr>
        <w:t xml:space="preserve"> Ευχαριστώ πάρα πολύ. Να είστε καλά.</w:t>
      </w:r>
    </w:p>
    <w:p w14:paraId="428C3B01" w14:textId="77777777" w:rsidR="00CF256A" w:rsidRDefault="008A1C0A">
      <w:pPr>
        <w:spacing w:after="0" w:line="600" w:lineRule="auto"/>
        <w:ind w:firstLine="720"/>
        <w:jc w:val="both"/>
        <w:rPr>
          <w:rFonts w:eastAsia="Times New Roman"/>
          <w:bCs/>
          <w:szCs w:val="24"/>
        </w:rPr>
      </w:pPr>
      <w:r w:rsidRPr="00F41414">
        <w:rPr>
          <w:rFonts w:eastAsia="Times New Roman"/>
          <w:b/>
          <w:bCs/>
          <w:szCs w:val="24"/>
        </w:rPr>
        <w:t>ΓΕΩΡΓΙΟΣ ΟΥΡΣΟΥΖΙΔΗΣ:</w:t>
      </w:r>
      <w:r w:rsidRPr="00F41414">
        <w:rPr>
          <w:rFonts w:eastAsia="Times New Roman"/>
          <w:bCs/>
          <w:szCs w:val="24"/>
        </w:rPr>
        <w:t xml:space="preserve"> Αξιότιμοι κύριοι Υπουργοί, αγαπητοί συνάδελφοι, τι δουλειά έχει ένας μηχανικός να ασχολείται με θέματα υγείας; Όμως και ο αείμνηστος Γιώργος Γεννηματάς ήταν μηχανικός.</w:t>
      </w:r>
    </w:p>
    <w:p w14:paraId="428C3B02" w14:textId="77777777" w:rsidR="00CF256A" w:rsidRDefault="008A1C0A">
      <w:pPr>
        <w:spacing w:after="0" w:line="600" w:lineRule="auto"/>
        <w:ind w:firstLine="720"/>
        <w:jc w:val="both"/>
        <w:rPr>
          <w:rFonts w:eastAsia="Times New Roman"/>
          <w:bCs/>
          <w:szCs w:val="24"/>
        </w:rPr>
      </w:pPr>
      <w:r w:rsidRPr="00F41414">
        <w:rPr>
          <w:rFonts w:eastAsia="Times New Roman"/>
          <w:bCs/>
          <w:szCs w:val="24"/>
        </w:rPr>
        <w:lastRenderedPageBreak/>
        <w:t xml:space="preserve">Μελέτησα το νομοσχέδιο και εστίασα σε κάποια σημεία, τα οποία κρίνω σκόπιμο να αναφέρω </w:t>
      </w:r>
      <w:r w:rsidRPr="00F41414">
        <w:rPr>
          <w:rFonts w:eastAsia="Times New Roman"/>
          <w:bCs/>
          <w:szCs w:val="24"/>
        </w:rPr>
        <w:t>σήμερα. Πρώτα απ’ όλα θα αναφέρω τον στόχο. Στόχος του νομοσχεδίου είναι να διασφαλίσει το δικαίωμα των πολιτών στη δωρεάν πρόσβαση στις δημόσιες μονάδες παροχής υγείας, που αποτελεί κατά την άποψή μου και την ωφέλιμη, την έξυπνη επιλογή για την κοινωνία.</w:t>
      </w:r>
    </w:p>
    <w:p w14:paraId="428C3B03" w14:textId="77777777" w:rsidR="00CF256A" w:rsidRDefault="008A1C0A">
      <w:pPr>
        <w:spacing w:after="0" w:line="600" w:lineRule="auto"/>
        <w:ind w:firstLine="720"/>
        <w:jc w:val="both"/>
        <w:rPr>
          <w:rFonts w:eastAsia="Times New Roman"/>
          <w:bCs/>
          <w:szCs w:val="24"/>
        </w:rPr>
      </w:pPr>
      <w:r w:rsidRPr="00F41414">
        <w:rPr>
          <w:rFonts w:eastAsia="Times New Roman"/>
          <w:bCs/>
          <w:szCs w:val="24"/>
        </w:rPr>
        <w:t xml:space="preserve">Δεύτερον, στην προστασία, τον σεβασμό του μόχθου των φορολογούμενων, απ’ όπου καλύπτονται οι δαπάνες για το σύστημα υγείας. </w:t>
      </w:r>
    </w:p>
    <w:p w14:paraId="428C3B0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Είναι εκείνο ακριβώς το μείγμα που πρέπει να προκύψει σε συνδυασμό με τον τομέα της ιδιωτικής υγείας, ο οποίος θα καλύψει κάποια κε</w:t>
      </w:r>
      <w:r w:rsidRPr="00F41414">
        <w:rPr>
          <w:rFonts w:eastAsia="Times New Roman" w:cs="Times New Roman"/>
          <w:szCs w:val="24"/>
        </w:rPr>
        <w:t>νά εκεί όπου το δημόσιο σύστημα ενδεχομένως κρίνεται πιο δαπανηρό.</w:t>
      </w:r>
    </w:p>
    <w:p w14:paraId="428C3B05"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Τρίτον, την πρόληψη που κατοχυρώνει ακριβώς με την άμεση πρόσβαση στον τομέα της υγείας το εν λόγω νομοσχέδιο. </w:t>
      </w:r>
    </w:p>
    <w:p w14:paraId="428C3B0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Όλα τα παραπάνω εδράζονται στη διάταξη του άρθρου 21 του Συντάγματος, που ιδρ</w:t>
      </w:r>
      <w:r w:rsidRPr="00F41414">
        <w:rPr>
          <w:rFonts w:eastAsia="Times New Roman" w:cs="Times New Roman"/>
          <w:szCs w:val="24"/>
        </w:rPr>
        <w:t xml:space="preserve">ύει ευθέως –αυτό χαρακτηριστικά αναφέρει- την υποχρέωση του κράτους για τη λήψη θετικών μέτρων για την προστασία υγείας των πολιτών, η οποία αποτελεί ταυτόχρονα την έκφραση της αρχής του κοινωνικού κράτους δικαίου </w:t>
      </w:r>
      <w:r w:rsidRPr="00F41414">
        <w:rPr>
          <w:rFonts w:eastAsia="Times New Roman" w:cs="Times New Roman"/>
          <w:szCs w:val="24"/>
        </w:rPr>
        <w:lastRenderedPageBreak/>
        <w:t>που θέλουμε όλοι στην πατρίδα μας και το Σ</w:t>
      </w:r>
      <w:r w:rsidRPr="00F41414">
        <w:rPr>
          <w:rFonts w:eastAsia="Times New Roman" w:cs="Times New Roman"/>
          <w:szCs w:val="24"/>
        </w:rPr>
        <w:t xml:space="preserve">ύνταγμα της Ελλάδας κρύπτει νουν αληθείας. </w:t>
      </w:r>
    </w:p>
    <w:p w14:paraId="428C3B0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Το νομοσχέδιο κινείται στο πνεύμα ενός ΕΣΥ, όπως παλαιότερα στοχάστηκε ο Σπυρίδων Δοξιάδης ως Υπουργός Κοινωνικών Υπηρεσιών, αλλά η απόπειρά του παρεμποδίστηκε από τους ίδιους ακριβώς κύκλους που και σήμερα εχθρε</w:t>
      </w:r>
      <w:r w:rsidRPr="00F41414">
        <w:rPr>
          <w:rFonts w:eastAsia="Times New Roman" w:cs="Times New Roman"/>
          <w:szCs w:val="24"/>
        </w:rPr>
        <w:t>ύονται την προσπάθειά μας. Όμως, τότε βρήκε ανθρώπους και μέσα στο ίδιο του το κόμμα που δεν τον άφησαν να ολοκληρώσει την προσπάθεια. Αμέσως μετά υλοποίησε αυτό το όραμα ο αείμνηστος Γιώργος Γεννηματάς δίνοντας σάρκα και οστά στο όραμα της δημόσιας υγείας</w:t>
      </w:r>
      <w:r w:rsidRPr="00F41414">
        <w:rPr>
          <w:rFonts w:eastAsia="Times New Roman" w:cs="Times New Roman"/>
          <w:szCs w:val="24"/>
        </w:rPr>
        <w:t>, που ήταν και παραμένει ζητούμενο στην πατρίδα μας.</w:t>
      </w:r>
    </w:p>
    <w:p w14:paraId="428C3B0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Περαιτέρω, γίνεται καθορισμός του οικογενειακού ιατρού και ορίζεται ο ενδεδειγμένο πληθυσμός ευθύνης ανά ιατρό, τόσο για ενήλικες όσο και για τα παιδιά. Προβλέπεται η σύναψη σύμβασης με ιδιώτες, όπως οι </w:t>
      </w:r>
      <w:r w:rsidRPr="00F41414">
        <w:rPr>
          <w:rFonts w:eastAsia="Times New Roman" w:cs="Times New Roman"/>
          <w:szCs w:val="24"/>
        </w:rPr>
        <w:t xml:space="preserve">ιατρικοί σύλλογοι, ο Πανελλήνιος Ιατρικός Σύλλογος ή και με ιδιωτικά </w:t>
      </w:r>
      <w:proofErr w:type="spellStart"/>
      <w:r w:rsidRPr="00F41414">
        <w:rPr>
          <w:rFonts w:eastAsia="Times New Roman" w:cs="Times New Roman"/>
          <w:szCs w:val="24"/>
        </w:rPr>
        <w:t>πολυϊατρεία</w:t>
      </w:r>
      <w:proofErr w:type="spellEnd"/>
      <w:r w:rsidRPr="00F41414">
        <w:rPr>
          <w:rFonts w:eastAsia="Times New Roman" w:cs="Times New Roman"/>
          <w:szCs w:val="24"/>
        </w:rPr>
        <w:t>, με σκοπό την παροχή της ιατρικής περίθαλψης. Άρα δεν αποκλείεται ο ιδιωτικός τομέας να συνεχίσει τη δράση του, όπου μπορεί να προσφέρει.</w:t>
      </w:r>
    </w:p>
    <w:p w14:paraId="428C3B0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Όλα τα παραπάνω και όσα ακόμα προβλέπ</w:t>
      </w:r>
      <w:r w:rsidRPr="00F41414">
        <w:rPr>
          <w:rFonts w:eastAsia="Times New Roman" w:cs="Times New Roman"/>
          <w:szCs w:val="24"/>
        </w:rPr>
        <w:t xml:space="preserve">ονται από το νομοσχέδιο αποτυπώνονται στατιστικά, ώστε να γίνεται ορθολογική διαχείριση των διαθέσιμων πόρων πάντα με σεβασμό στον μόχθο των φορολογούμενων πολιτών. </w:t>
      </w:r>
    </w:p>
    <w:p w14:paraId="428C3B0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Εκεί όμως, που καινοτομεί το εν λόγω νομοσχέδιο είναι η θέσπιση για πρώτη φορά στην πατρίδ</w:t>
      </w:r>
      <w:r w:rsidRPr="00F41414">
        <w:rPr>
          <w:rFonts w:eastAsia="Times New Roman" w:cs="Times New Roman"/>
          <w:szCs w:val="24"/>
        </w:rPr>
        <w:t xml:space="preserve">α μας της εξειδίκευσης στην επείγουσα ιατρική, δηλαδή στους γιατρούς πρώτης γραμμής των επειγόντων περιστατικών. Όλοι γνωρίζουμε πως η έγκαιρη και ορθή διάγνωση σώζει ζωές και αποτελεί προϋπόθεση για τη σωστή αξιοποίηση του υπόλοιπου δυναμικού των μονάδων </w:t>
      </w:r>
      <w:r w:rsidRPr="00F41414">
        <w:rPr>
          <w:rFonts w:eastAsia="Times New Roman" w:cs="Times New Roman"/>
          <w:szCs w:val="24"/>
        </w:rPr>
        <w:t>υγείας, συνεπώς και η ορθολογική αξιοποίηση των περιορισμένων πόρων που, δυστυχώς, έχουμε στη διάθεσή μας.</w:t>
      </w:r>
    </w:p>
    <w:p w14:paraId="428C3B0B"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Και μιας και αναφερόμαστε στα επείγοντα περιστατικά, κύριε Υπουργέ, πρέπει να γνωρίζετε ότι στην πατρίδα μας τα τελευταία δεκαπέντε χρόνια είχαμε είκ</w:t>
      </w:r>
      <w:r w:rsidRPr="00F41414">
        <w:rPr>
          <w:rFonts w:eastAsia="Times New Roman" w:cs="Times New Roman"/>
          <w:szCs w:val="24"/>
        </w:rPr>
        <w:t xml:space="preserve">οσι δύο χιλιάδες τριακόσιους πενήντα επτά νεκρούς, τριάντα δύο χιλιάδες πεντακόσιους πενήντα πέντε βαριά τραυματίες και ανάπηρους και διακόσιες εβδομήντα επτά χιλιάδες εννιακόσιους εξήντα επτά ελαφρά τραυματίες. </w:t>
      </w:r>
    </w:p>
    <w:p w14:paraId="428C3B0C"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lastRenderedPageBreak/>
        <w:t>Αυτά τα δεκαπέντε χρόνια, πέρα από την ανθρ</w:t>
      </w:r>
      <w:r w:rsidRPr="00F41414">
        <w:rPr>
          <w:rFonts w:eastAsia="Times New Roman" w:cs="Times New Roman"/>
          <w:szCs w:val="24"/>
        </w:rPr>
        <w:t xml:space="preserve">ώπινη οδύνη που νιώθει κανείς από την απώλεια ενός αγαπημένου προσώπου, αν τα κάνουμε δαπάνη, αφορά σε μία δαπάνη της τάξεως των 81.140.700.000 ευρώ. Το 40% από αυτά αφορά στον τομέα τον δικό σας. </w:t>
      </w:r>
    </w:p>
    <w:p w14:paraId="428C3B0D"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Κατά συνέπεια η έννοια της πρόληψης, όπως προανέφερα με τι</w:t>
      </w:r>
      <w:r w:rsidRPr="00F41414">
        <w:rPr>
          <w:rFonts w:eastAsia="Times New Roman" w:cs="Times New Roman"/>
          <w:szCs w:val="24"/>
        </w:rPr>
        <w:t>ς προηγούμενες διατάξεις του νομοσχέδιου, είναι όχι μόνο η έξυπνη και η ορθή επιλογή αλλά και η απαραίτητη επιλογή.</w:t>
      </w:r>
    </w:p>
    <w:p w14:paraId="428C3B0E"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Ένας ιδιώτης μηχανικός μελετητής τι θα έκανε; Θα έπαιρνε αυτά τα στοιχεία, θα πήγαινε στον Υπουργό και θα του έλεγε: «Υπουργέ μου, έχουμε αυ</w:t>
      </w:r>
      <w:r w:rsidRPr="00F41414">
        <w:rPr>
          <w:rFonts w:eastAsia="Times New Roman" w:cs="Times New Roman"/>
          <w:szCs w:val="24"/>
        </w:rPr>
        <w:t xml:space="preserve">τούς τους ανθρώπους και θα πρέπει να χτίσουμε ένα καινούργιο νοσοκομείο». Αν ο Υπουργός ήταν </w:t>
      </w:r>
      <w:proofErr w:type="spellStart"/>
      <w:r w:rsidRPr="00F41414">
        <w:rPr>
          <w:rFonts w:eastAsia="Times New Roman" w:cs="Times New Roman"/>
          <w:szCs w:val="24"/>
        </w:rPr>
        <w:t>λαμόγιο</w:t>
      </w:r>
      <w:proofErr w:type="spellEnd"/>
      <w:r w:rsidRPr="00F41414">
        <w:rPr>
          <w:rFonts w:eastAsia="Times New Roman" w:cs="Times New Roman"/>
          <w:szCs w:val="24"/>
        </w:rPr>
        <w:t xml:space="preserve"> –να το πω έτσι- θα έλεγε: «Ναι, βεβαίως, να κάνουμε και δεύτερο και τρίτο νοσοκομείο». Αν ήταν, όμως, έντιμος και ηθικός, θα τον πετούσε έξω με τις κλωτσιέ</w:t>
      </w:r>
      <w:r w:rsidRPr="00F41414">
        <w:rPr>
          <w:rFonts w:eastAsia="Times New Roman" w:cs="Times New Roman"/>
          <w:szCs w:val="24"/>
        </w:rPr>
        <w:t>ς. Γιατί ακριβώς στην πρόληψη έγκειται και η εξοικονόμηση των πόρων. Δεν γίνεται διαφορετικά.</w:t>
      </w:r>
    </w:p>
    <w:p w14:paraId="428C3B0F"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Στην ιδιαίτερη πατρίδα σας, την Κρήτη, έχετε πολύ σοβαρό πρόβλημα με τα τροχαία ατυχήματα. Προχθές ήμουν εκεί, </w:t>
      </w:r>
      <w:r w:rsidRPr="00F41414">
        <w:rPr>
          <w:rFonts w:eastAsia="Times New Roman" w:cs="Times New Roman"/>
          <w:szCs w:val="24"/>
        </w:rPr>
        <w:lastRenderedPageBreak/>
        <w:t>τα συζητήσαμε και θα πρέπει να κάνουμε κάτι πάνω σε</w:t>
      </w:r>
      <w:r w:rsidRPr="00F41414">
        <w:rPr>
          <w:rFonts w:eastAsia="Times New Roman" w:cs="Times New Roman"/>
          <w:szCs w:val="24"/>
        </w:rPr>
        <w:t xml:space="preserve"> αυτό το ζήτημα.</w:t>
      </w:r>
    </w:p>
    <w:p w14:paraId="428C3B10"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Κλείνοντας θέλω να πω ότι δεν με αφορά το πώς. Ούτε ιδεοληπτικός είμαι ούτε θα γίνω ποτέ. Όμως με ενδιαφέρει το να έχουν οι Έλληνες πολίτες πρόσβαση σε ένα στοιχειώδες σύστημα παροχής υγείας που να τους αντιμετωπίζει με αξιοπρέπεια. Αν μπο</w:t>
      </w:r>
      <w:r w:rsidRPr="00F41414">
        <w:rPr>
          <w:rFonts w:eastAsia="Times New Roman" w:cs="Times New Roman"/>
          <w:szCs w:val="24"/>
        </w:rPr>
        <w:t>ρούσατε εσείς να το κάνετε, θα το είχατε κάνει.</w:t>
      </w:r>
    </w:p>
    <w:p w14:paraId="428C3B11"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Δεν τα καταφέρατε, απαξιώσατε το σύστημα, το δυσφημήσατε με τα «παπαγαλάκια» των γνωστών καναλιών, τα ξεπουλήσατε, ξεπουλήσατε μια δημόσια περιουσία έναντι πινακίου φακής και έρχεστε σήμερα ξανά να έχετε το θ</w:t>
      </w:r>
      <w:r w:rsidRPr="00F41414">
        <w:rPr>
          <w:rFonts w:eastAsia="Times New Roman" w:cs="Times New Roman"/>
          <w:szCs w:val="24"/>
        </w:rPr>
        <w:t xml:space="preserve">ράσος να </w:t>
      </w:r>
      <w:proofErr w:type="spellStart"/>
      <w:r w:rsidRPr="00F41414">
        <w:rPr>
          <w:rFonts w:eastAsia="Times New Roman" w:cs="Times New Roman"/>
          <w:szCs w:val="24"/>
        </w:rPr>
        <w:t>ξανασώσετε</w:t>
      </w:r>
      <w:proofErr w:type="spellEnd"/>
      <w:r w:rsidRPr="00F41414">
        <w:rPr>
          <w:rFonts w:eastAsia="Times New Roman" w:cs="Times New Roman"/>
          <w:szCs w:val="24"/>
        </w:rPr>
        <w:t xml:space="preserve"> αυτή την πατρίδα.</w:t>
      </w:r>
    </w:p>
    <w:p w14:paraId="428C3B12"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Οι Έλληνες, αηδιασμένοι, γύρισαν αλλού το πρόσωπο, σε έναν νέο άνθρωπο, που όλοι μαζί τον στηρίζουμε, μαζί με τους αρμόδιους Υπουργούς που έχουμε, που εσείς ποτέ δεν θα νιώσετε αυτή την τιμή που εγώ σήμερα υπηρετώ.</w:t>
      </w:r>
    </w:p>
    <w:p w14:paraId="428C3B13"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Συν</w:t>
      </w:r>
      <w:r w:rsidRPr="00F41414">
        <w:rPr>
          <w:rFonts w:eastAsia="Times New Roman" w:cs="Times New Roman"/>
          <w:szCs w:val="24"/>
        </w:rPr>
        <w:t>εχίζετε, λοιπόν, σε έναν δρόμο, τον οποίο ο ελληνικός λαός έχει καταδικάσει. Εμείς είμαστε καταδικασμένοι να φέρουμε σε πέρας αυτή τη δύσκολη μάχη και θα τα καταφέρουμε.</w:t>
      </w:r>
    </w:p>
    <w:p w14:paraId="428C3B14"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Σας ευχαριστώ πολύ.</w:t>
      </w:r>
    </w:p>
    <w:p w14:paraId="428C3B15" w14:textId="77777777" w:rsidR="00CF256A" w:rsidRDefault="008A1C0A">
      <w:pPr>
        <w:spacing w:after="0" w:line="600" w:lineRule="auto"/>
        <w:ind w:firstLine="720"/>
        <w:jc w:val="center"/>
        <w:rPr>
          <w:rFonts w:eastAsia="Times New Roman" w:cs="Times New Roman"/>
          <w:szCs w:val="24"/>
        </w:rPr>
      </w:pPr>
      <w:r w:rsidRPr="00F41414">
        <w:rPr>
          <w:rFonts w:eastAsia="Times New Roman" w:cs="Times New Roman"/>
          <w:szCs w:val="24"/>
        </w:rPr>
        <w:lastRenderedPageBreak/>
        <w:t>(Χειροκροτήματα από την πτέρυγα του ΣΥΡΙΖΑ)</w:t>
      </w:r>
    </w:p>
    <w:p w14:paraId="428C3B16"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ΠΡΟΕΔΡΕΥΩΝ (Μάριος Γεω</w:t>
      </w:r>
      <w:r w:rsidRPr="00F41414">
        <w:rPr>
          <w:rFonts w:eastAsia="Times New Roman" w:cs="Times New Roman"/>
          <w:b/>
          <w:szCs w:val="24"/>
        </w:rPr>
        <w:t>ργιάδης):</w:t>
      </w:r>
      <w:r w:rsidRPr="00F41414">
        <w:rPr>
          <w:rFonts w:eastAsia="Times New Roman" w:cs="Times New Roman"/>
          <w:szCs w:val="24"/>
        </w:rPr>
        <w:t xml:space="preserve"> Σας ευχαριστούμε και για την ακρίβεια στον χρόνο, κύριε </w:t>
      </w:r>
      <w:proofErr w:type="spellStart"/>
      <w:r w:rsidRPr="00F41414">
        <w:rPr>
          <w:rFonts w:eastAsia="Times New Roman" w:cs="Times New Roman"/>
          <w:szCs w:val="24"/>
        </w:rPr>
        <w:t>Ουρσουζίδη</w:t>
      </w:r>
      <w:proofErr w:type="spellEnd"/>
      <w:r w:rsidRPr="00F41414">
        <w:rPr>
          <w:rFonts w:eastAsia="Times New Roman" w:cs="Times New Roman"/>
          <w:szCs w:val="24"/>
        </w:rPr>
        <w:t>, που ήσασταν και ο τελευταίος ομιλητής.</w:t>
      </w:r>
    </w:p>
    <w:p w14:paraId="428C3B17"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 xml:space="preserve">Κλείνουμε πριν από τις δώδεκα τα μεσάνυχτα, όπως υποσχεθήκαμε και στους υπαλλήλους! </w:t>
      </w:r>
    </w:p>
    <w:p w14:paraId="428C3B18"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szCs w:val="24"/>
        </w:rPr>
        <w:t>Κ</w:t>
      </w:r>
      <w:r>
        <w:rPr>
          <w:rFonts w:eastAsia="Times New Roman" w:cs="Times New Roman"/>
          <w:szCs w:val="24"/>
        </w:rPr>
        <w:t>υρίες και κ</w:t>
      </w:r>
      <w:r w:rsidRPr="00F41414">
        <w:rPr>
          <w:rFonts w:eastAsia="Times New Roman" w:cs="Times New Roman"/>
          <w:szCs w:val="24"/>
        </w:rPr>
        <w:t xml:space="preserve">ύριοι συνάδελφοι, δέχεστε στο σημείο αυτό </w:t>
      </w:r>
      <w:r w:rsidRPr="00F41414">
        <w:rPr>
          <w:rFonts w:eastAsia="Times New Roman" w:cs="Times New Roman"/>
          <w:szCs w:val="24"/>
        </w:rPr>
        <w:t>να λύσουμε τη συνεδρίαση;</w:t>
      </w:r>
    </w:p>
    <w:p w14:paraId="428C3B19"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bCs/>
          <w:szCs w:val="24"/>
        </w:rPr>
        <w:t xml:space="preserve">ΟΛΟΙ ΟΙ ΒΟΥΛΕΥΤΕΣ: </w:t>
      </w:r>
      <w:r w:rsidRPr="00F41414">
        <w:rPr>
          <w:rFonts w:eastAsia="Times New Roman" w:cs="Times New Roman"/>
          <w:szCs w:val="24"/>
        </w:rPr>
        <w:t>Μάλιστα, μάλιστα.</w:t>
      </w:r>
    </w:p>
    <w:p w14:paraId="428C3B1A" w14:textId="77777777" w:rsidR="00CF256A" w:rsidRDefault="008A1C0A">
      <w:pPr>
        <w:spacing w:after="0" w:line="600" w:lineRule="auto"/>
        <w:ind w:firstLine="720"/>
        <w:jc w:val="both"/>
        <w:rPr>
          <w:rFonts w:eastAsia="Times New Roman" w:cs="Times New Roman"/>
          <w:szCs w:val="24"/>
        </w:rPr>
      </w:pPr>
      <w:r w:rsidRPr="00F41414">
        <w:rPr>
          <w:rFonts w:eastAsia="Times New Roman" w:cs="Times New Roman"/>
          <w:b/>
          <w:szCs w:val="24"/>
        </w:rPr>
        <w:t>ΠΡΟΕΔΡΕΥΩΝ (Μάριος Γεωργιάδης):</w:t>
      </w:r>
      <w:r w:rsidRPr="00F41414">
        <w:rPr>
          <w:rFonts w:eastAsia="Times New Roman" w:cs="Times New Roman"/>
          <w:szCs w:val="24"/>
        </w:rPr>
        <w:t xml:space="preserve"> Με τη συναίνεση του Σώματος και ώρα 23.59΄ </w:t>
      </w:r>
      <w:proofErr w:type="spellStart"/>
      <w:r w:rsidRPr="00F41414">
        <w:rPr>
          <w:rFonts w:eastAsia="Times New Roman" w:cs="Times New Roman"/>
          <w:szCs w:val="24"/>
        </w:rPr>
        <w:t>λύεται</w:t>
      </w:r>
      <w:proofErr w:type="spellEnd"/>
      <w:r w:rsidRPr="00F41414">
        <w:rPr>
          <w:rFonts w:eastAsia="Times New Roman" w:cs="Times New Roman"/>
          <w:szCs w:val="24"/>
        </w:rPr>
        <w:t xml:space="preserve"> η συνεδρίαση για αύριο, ημέρα Πέμπτη 3 Αυγούστου 2017 και ώρα 10.00΄, με αντικείμενο εργασιών του Σώματος, νομο</w:t>
      </w:r>
      <w:r w:rsidRPr="00F41414">
        <w:rPr>
          <w:rFonts w:eastAsia="Times New Roman" w:cs="Times New Roman"/>
          <w:szCs w:val="24"/>
        </w:rPr>
        <w:t>θετική εργασία: συνέχιση της συζήτησης και</w:t>
      </w:r>
      <w:r w:rsidRPr="00F41414">
        <w:rPr>
          <w:rFonts w:eastAsia="Times New Roman" w:cs="Times New Roman"/>
          <w:color w:val="000000" w:themeColor="text1"/>
          <w:szCs w:val="24"/>
        </w:rPr>
        <w:t xml:space="preserve"> ψήφιση </w:t>
      </w:r>
      <w:r w:rsidRPr="00FF7C4F">
        <w:rPr>
          <w:rFonts w:eastAsia="Times New Roman" w:cs="Times New Roman"/>
          <w:color w:val="000000" w:themeColor="text1"/>
          <w:szCs w:val="24"/>
        </w:rPr>
        <w:t>επί της αρχής, των άρθρων και του συνόλου του σχεδίου νόμου του Υπουργείου Υγείας: «Μεταρρύθμιση τ</w:t>
      </w:r>
      <w:r w:rsidRPr="00F41414">
        <w:rPr>
          <w:rFonts w:eastAsia="Times New Roman" w:cs="Times New Roman"/>
          <w:szCs w:val="24"/>
        </w:rPr>
        <w:t xml:space="preserve">ης Πρωτοβάθμιας Φροντίδας Υγείας, επείγουσες ρυθμίσεις αρμοδιότητας Υπουργείου Υγείας και άλλες διατάξεις». </w:t>
      </w:r>
    </w:p>
    <w:p w14:paraId="428C3B1B" w14:textId="77777777" w:rsidR="00CF256A" w:rsidRDefault="008A1C0A">
      <w:pPr>
        <w:spacing w:line="600" w:lineRule="auto"/>
        <w:jc w:val="both"/>
        <w:rPr>
          <w:rFonts w:eastAsia="Times New Roman" w:cs="Times New Roman"/>
          <w:szCs w:val="24"/>
        </w:rPr>
      </w:pPr>
      <w:r w:rsidRPr="00F41414">
        <w:rPr>
          <w:rFonts w:eastAsia="Times New Roman" w:cs="Times New Roman"/>
          <w:b/>
          <w:bCs/>
          <w:szCs w:val="24"/>
        </w:rPr>
        <w:t>Ο ΠΡΟΕΔΡΟΣ                                                                         ΟΙ ΓΡΑΜΜΑΤΕΙΣ</w:t>
      </w:r>
    </w:p>
    <w:sectPr w:rsidR="00CF25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zASY7ti6yrFDSlGmIcQynfeZjtY=" w:salt="j+wMrpDFKimNaVighNPo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6A"/>
    <w:rsid w:val="008A1C0A"/>
    <w:rsid w:val="00CF256A"/>
    <w:rsid w:val="00D141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2E0B"/>
  <w15:docId w15:val="{07A9CF1E-BDC8-4C1C-86FE-9CC7E10E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F66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F66D0"/>
    <w:rPr>
      <w:rFonts w:ascii="Segoe UI" w:hAnsi="Segoe UI" w:cs="Segoe UI"/>
      <w:sz w:val="18"/>
      <w:szCs w:val="18"/>
    </w:rPr>
  </w:style>
  <w:style w:type="paragraph" w:styleId="a4">
    <w:name w:val="Revision"/>
    <w:hidden/>
    <w:uiPriority w:val="99"/>
    <w:semiHidden/>
    <w:rsid w:val="00310B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492</MetadataID>
    <Session xmlns="641f345b-441b-4b81-9152-adc2e73ba5e1">Β´</Session>
    <Date xmlns="641f345b-441b-4b81-9152-adc2e73ba5e1">2017-08-01T21:00:00+00:00</Date>
    <Status xmlns="641f345b-441b-4b81-9152-adc2e73ba5e1">
      <Url>http://srv-sp1/praktika/Lists/Incoming_Metadata/EditForm.aspx?ID=492&amp;Source=/praktika/Recordings_Library/Forms/AllItems.aspx</Url>
      <Description>Δημοσιεύτηκε</Description>
    </Status>
    <Meeting xmlns="641f345b-441b-4b81-9152-adc2e73ba5e1">ΡΞΔ´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E2CCCD-AB67-4D87-9C47-5572E75FAEEF}">
  <ds:schemaRefs>
    <ds:schemaRef ds:uri="http://www.w3.org/XML/1998/namespace"/>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390CCF6-67F2-46C5-B70E-B10F81891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DDFEB-5997-479E-BA7A-2F4080851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584</Pages>
  <Words>100217</Words>
  <Characters>541176</Characters>
  <Application>Microsoft Office Word</Application>
  <DocSecurity>0</DocSecurity>
  <Lines>4509</Lines>
  <Paragraphs>1280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2017-08-29T10:04:00Z</dcterms:created>
  <dcterms:modified xsi:type="dcterms:W3CDTF">2017-08-29T10:04:00Z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