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FF993" w14:textId="77777777" w:rsidR="003917AD" w:rsidRPr="003917AD" w:rsidRDefault="003917AD" w:rsidP="003917AD">
      <w:pPr>
        <w:spacing w:after="0" w:line="360" w:lineRule="auto"/>
        <w:rPr>
          <w:ins w:id="0" w:author="Φλούδα Χριστίνα" w:date="2017-12-13T12:00:00Z"/>
          <w:rFonts w:eastAsia="Times New Roman"/>
          <w:szCs w:val="24"/>
          <w:lang w:eastAsia="en-US"/>
        </w:rPr>
      </w:pPr>
      <w:bookmarkStart w:id="1" w:name="_GoBack"/>
      <w:bookmarkEnd w:id="1"/>
      <w:ins w:id="2" w:author="Φλούδα Χριστίνα" w:date="2017-12-13T12:00:00Z">
        <w:r w:rsidRPr="003917A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7B62EC1" w14:textId="77777777" w:rsidR="003917AD" w:rsidRPr="003917AD" w:rsidRDefault="003917AD" w:rsidP="003917AD">
      <w:pPr>
        <w:spacing w:after="0" w:line="360" w:lineRule="auto"/>
        <w:rPr>
          <w:ins w:id="3" w:author="Φλούδα Χριστίνα" w:date="2017-12-13T12:00:00Z"/>
          <w:rFonts w:eastAsia="Times New Roman"/>
          <w:szCs w:val="24"/>
          <w:lang w:eastAsia="en-US"/>
        </w:rPr>
      </w:pPr>
    </w:p>
    <w:p w14:paraId="032C7E5B" w14:textId="77777777" w:rsidR="003917AD" w:rsidRPr="003917AD" w:rsidRDefault="003917AD" w:rsidP="003917AD">
      <w:pPr>
        <w:spacing w:after="0" w:line="360" w:lineRule="auto"/>
        <w:rPr>
          <w:ins w:id="4" w:author="Φλούδα Χριστίνα" w:date="2017-12-13T12:00:00Z"/>
          <w:rFonts w:eastAsia="Times New Roman"/>
          <w:szCs w:val="24"/>
          <w:lang w:eastAsia="en-US"/>
        </w:rPr>
      </w:pPr>
      <w:ins w:id="5" w:author="Φλούδα Χριστίνα" w:date="2017-12-13T12:00:00Z">
        <w:r w:rsidRPr="003917AD">
          <w:rPr>
            <w:rFonts w:eastAsia="Times New Roman"/>
            <w:szCs w:val="24"/>
            <w:lang w:eastAsia="en-US"/>
          </w:rPr>
          <w:t>ΠΙΝΑΚΑΣ ΠΕΡΙΕΧΟΜΕΝΩΝ</w:t>
        </w:r>
      </w:ins>
    </w:p>
    <w:p w14:paraId="5CF80D2C" w14:textId="77777777" w:rsidR="003917AD" w:rsidRPr="003917AD" w:rsidRDefault="003917AD" w:rsidP="003917AD">
      <w:pPr>
        <w:spacing w:after="0" w:line="360" w:lineRule="auto"/>
        <w:rPr>
          <w:ins w:id="6" w:author="Φλούδα Χριστίνα" w:date="2017-12-13T12:00:00Z"/>
          <w:rFonts w:eastAsia="Times New Roman"/>
          <w:szCs w:val="24"/>
          <w:lang w:eastAsia="en-US"/>
        </w:rPr>
      </w:pPr>
      <w:ins w:id="7" w:author="Φλούδα Χριστίνα" w:date="2017-12-13T12:00:00Z">
        <w:r w:rsidRPr="003917AD">
          <w:rPr>
            <w:rFonts w:eastAsia="Times New Roman"/>
            <w:szCs w:val="24"/>
            <w:lang w:eastAsia="en-US"/>
          </w:rPr>
          <w:t xml:space="preserve">ΙΖ΄ ΠΕΡΙΟΔΟΣ </w:t>
        </w:r>
      </w:ins>
    </w:p>
    <w:p w14:paraId="331E3FF5" w14:textId="77777777" w:rsidR="003917AD" w:rsidRPr="003917AD" w:rsidRDefault="003917AD" w:rsidP="003917AD">
      <w:pPr>
        <w:spacing w:after="0" w:line="360" w:lineRule="auto"/>
        <w:rPr>
          <w:ins w:id="8" w:author="Φλούδα Χριστίνα" w:date="2017-12-13T12:00:00Z"/>
          <w:rFonts w:eastAsia="Times New Roman"/>
          <w:szCs w:val="24"/>
          <w:lang w:eastAsia="en-US"/>
        </w:rPr>
      </w:pPr>
      <w:ins w:id="9" w:author="Φλούδα Χριστίνα" w:date="2017-12-13T12:00:00Z">
        <w:r w:rsidRPr="003917AD">
          <w:rPr>
            <w:rFonts w:eastAsia="Times New Roman"/>
            <w:szCs w:val="24"/>
            <w:lang w:eastAsia="en-US"/>
          </w:rPr>
          <w:t>ΠΡΟΕΔΡΕΥΟΜΕΝΗΣ ΚΟΙΝΟΒΟΥΛΕΥΤΙΚΗΣ ΔΗΜΟΚΡΑΤΙΑΣ</w:t>
        </w:r>
      </w:ins>
    </w:p>
    <w:p w14:paraId="2A8864DC" w14:textId="77777777" w:rsidR="003917AD" w:rsidRPr="003917AD" w:rsidRDefault="003917AD" w:rsidP="003917AD">
      <w:pPr>
        <w:spacing w:after="0" w:line="360" w:lineRule="auto"/>
        <w:rPr>
          <w:ins w:id="10" w:author="Φλούδα Χριστίνα" w:date="2017-12-13T12:00:00Z"/>
          <w:rFonts w:eastAsia="Times New Roman"/>
          <w:szCs w:val="24"/>
          <w:lang w:eastAsia="en-US"/>
        </w:rPr>
      </w:pPr>
      <w:ins w:id="11" w:author="Φλούδα Χριστίνα" w:date="2017-12-13T12:00:00Z">
        <w:r w:rsidRPr="003917AD">
          <w:rPr>
            <w:rFonts w:eastAsia="Times New Roman"/>
            <w:szCs w:val="24"/>
            <w:lang w:eastAsia="en-US"/>
          </w:rPr>
          <w:t>ΣΥΝΟΔΟΣ Γ΄</w:t>
        </w:r>
      </w:ins>
    </w:p>
    <w:p w14:paraId="4D921101" w14:textId="77777777" w:rsidR="003917AD" w:rsidRPr="003917AD" w:rsidRDefault="003917AD" w:rsidP="003917AD">
      <w:pPr>
        <w:spacing w:after="0" w:line="360" w:lineRule="auto"/>
        <w:rPr>
          <w:ins w:id="12" w:author="Φλούδα Χριστίνα" w:date="2017-12-13T12:00:00Z"/>
          <w:rFonts w:eastAsia="Times New Roman"/>
          <w:szCs w:val="24"/>
          <w:lang w:eastAsia="en-US"/>
        </w:rPr>
      </w:pPr>
    </w:p>
    <w:p w14:paraId="77A33F55" w14:textId="77777777" w:rsidR="003917AD" w:rsidRPr="003917AD" w:rsidRDefault="003917AD" w:rsidP="003917AD">
      <w:pPr>
        <w:spacing w:after="0" w:line="360" w:lineRule="auto"/>
        <w:rPr>
          <w:ins w:id="13" w:author="Φλούδα Χριστίνα" w:date="2017-12-13T12:00:00Z"/>
          <w:rFonts w:eastAsia="Times New Roman"/>
          <w:szCs w:val="24"/>
          <w:lang w:eastAsia="en-US"/>
        </w:rPr>
      </w:pPr>
      <w:ins w:id="14" w:author="Φλούδα Χριστίνα" w:date="2017-12-13T12:00:00Z">
        <w:r w:rsidRPr="003917AD">
          <w:rPr>
            <w:rFonts w:eastAsia="Times New Roman"/>
            <w:szCs w:val="24"/>
            <w:lang w:eastAsia="en-US"/>
          </w:rPr>
          <w:t>ΣΥΝΕΔΡΙΑΣΗ ΜΒ΄</w:t>
        </w:r>
      </w:ins>
    </w:p>
    <w:p w14:paraId="4CC19644" w14:textId="77777777" w:rsidR="003917AD" w:rsidRPr="003917AD" w:rsidRDefault="003917AD" w:rsidP="003917AD">
      <w:pPr>
        <w:spacing w:after="0" w:line="360" w:lineRule="auto"/>
        <w:rPr>
          <w:ins w:id="15" w:author="Φλούδα Χριστίνα" w:date="2017-12-13T12:00:00Z"/>
          <w:rFonts w:eastAsia="Times New Roman"/>
          <w:szCs w:val="24"/>
          <w:lang w:eastAsia="en-US"/>
        </w:rPr>
      </w:pPr>
      <w:ins w:id="16" w:author="Φλούδα Χριστίνα" w:date="2017-12-13T12:00:00Z">
        <w:r w:rsidRPr="003917AD">
          <w:rPr>
            <w:rFonts w:eastAsia="Times New Roman"/>
            <w:szCs w:val="24"/>
            <w:lang w:eastAsia="en-US"/>
          </w:rPr>
          <w:t>Πέμπτη  7 Δεκεμβρίου 2017</w:t>
        </w:r>
      </w:ins>
    </w:p>
    <w:p w14:paraId="39AE883E" w14:textId="77777777" w:rsidR="003917AD" w:rsidRPr="003917AD" w:rsidRDefault="003917AD" w:rsidP="003917AD">
      <w:pPr>
        <w:spacing w:after="0" w:line="360" w:lineRule="auto"/>
        <w:rPr>
          <w:ins w:id="17" w:author="Φλούδα Χριστίνα" w:date="2017-12-13T12:00:00Z"/>
          <w:rFonts w:eastAsia="Times New Roman"/>
          <w:szCs w:val="24"/>
          <w:lang w:eastAsia="en-US"/>
        </w:rPr>
      </w:pPr>
    </w:p>
    <w:p w14:paraId="77AD8EAF" w14:textId="77777777" w:rsidR="003917AD" w:rsidRPr="003917AD" w:rsidRDefault="003917AD" w:rsidP="003917AD">
      <w:pPr>
        <w:spacing w:after="0" w:line="360" w:lineRule="auto"/>
        <w:rPr>
          <w:ins w:id="18" w:author="Φλούδα Χριστίνα" w:date="2017-12-13T12:00:00Z"/>
          <w:rFonts w:eastAsia="Times New Roman"/>
          <w:szCs w:val="24"/>
          <w:lang w:eastAsia="en-US"/>
        </w:rPr>
      </w:pPr>
      <w:ins w:id="19" w:author="Φλούδα Χριστίνα" w:date="2017-12-13T12:00:00Z">
        <w:r w:rsidRPr="003917AD">
          <w:rPr>
            <w:rFonts w:eastAsia="Times New Roman"/>
            <w:szCs w:val="24"/>
            <w:lang w:eastAsia="en-US"/>
          </w:rPr>
          <w:t>ΘΕΜΑΤΑ</w:t>
        </w:r>
      </w:ins>
    </w:p>
    <w:p w14:paraId="5847B972" w14:textId="77777777" w:rsidR="003917AD" w:rsidRPr="003917AD" w:rsidRDefault="003917AD" w:rsidP="003917AD">
      <w:pPr>
        <w:spacing w:after="0" w:line="360" w:lineRule="auto"/>
        <w:rPr>
          <w:ins w:id="20" w:author="Φλούδα Χριστίνα" w:date="2017-12-13T12:00:00Z"/>
          <w:rFonts w:eastAsia="Times New Roman"/>
          <w:szCs w:val="24"/>
          <w:lang w:eastAsia="en-US"/>
        </w:rPr>
      </w:pPr>
      <w:ins w:id="21" w:author="Φλούδα Χριστίνα" w:date="2017-12-13T12:00:00Z">
        <w:r w:rsidRPr="003917AD">
          <w:rPr>
            <w:rFonts w:eastAsia="Times New Roman"/>
            <w:szCs w:val="24"/>
            <w:lang w:eastAsia="en-US"/>
          </w:rPr>
          <w:t xml:space="preserve"> </w:t>
        </w:r>
        <w:r w:rsidRPr="003917AD">
          <w:rPr>
            <w:rFonts w:eastAsia="Times New Roman"/>
            <w:szCs w:val="24"/>
            <w:lang w:eastAsia="en-US"/>
          </w:rPr>
          <w:br/>
          <w:t xml:space="preserve">Α. ΕΙΔΙΚΑ ΘΕΜΑΤΑ </w:t>
        </w:r>
        <w:r w:rsidRPr="003917AD">
          <w:rPr>
            <w:rFonts w:eastAsia="Times New Roman"/>
            <w:szCs w:val="24"/>
            <w:lang w:eastAsia="en-US"/>
          </w:rPr>
          <w:br/>
          <w:t xml:space="preserve">1. Επικύρωση Πρακτικών, σελ. </w:t>
        </w:r>
        <w:r w:rsidRPr="003917AD">
          <w:rPr>
            <w:rFonts w:eastAsia="Times New Roman"/>
            <w:szCs w:val="24"/>
            <w:lang w:eastAsia="en-US"/>
          </w:rPr>
          <w:br/>
          <w:t xml:space="preserve">2.  Άδεια απουσίας των Βουλευτών κ.κ. Χ. Θεοχάρη και Γ. </w:t>
        </w:r>
        <w:proofErr w:type="spellStart"/>
        <w:r w:rsidRPr="003917AD">
          <w:rPr>
            <w:rFonts w:eastAsia="Times New Roman"/>
            <w:szCs w:val="24"/>
            <w:lang w:eastAsia="en-US"/>
          </w:rPr>
          <w:t>Στύλιου</w:t>
        </w:r>
        <w:proofErr w:type="spellEnd"/>
        <w:r w:rsidRPr="003917AD">
          <w:rPr>
            <w:rFonts w:eastAsia="Times New Roman"/>
            <w:szCs w:val="24"/>
            <w:lang w:eastAsia="en-US"/>
          </w:rPr>
          <w:t xml:space="preserve">, σελ. </w:t>
        </w:r>
        <w:r w:rsidRPr="003917AD">
          <w:rPr>
            <w:rFonts w:eastAsia="Times New Roman"/>
            <w:szCs w:val="24"/>
            <w:lang w:eastAsia="en-US"/>
          </w:rPr>
          <w:br/>
          <w:t xml:space="preserve">3. Ανακοινώνεται ότι τη συνεδρίαση παρακολουθούν μαθητές από το 2ο Δημοτικό Σχολείο Περιστερίου, σελ. </w:t>
        </w:r>
        <w:r w:rsidRPr="003917AD">
          <w:rPr>
            <w:rFonts w:eastAsia="Times New Roman"/>
            <w:szCs w:val="24"/>
            <w:lang w:eastAsia="en-US"/>
          </w:rPr>
          <w:br/>
          <w:t xml:space="preserve">4. Επί διαδικαστικού θέματος, σελ. </w:t>
        </w:r>
        <w:r w:rsidRPr="003917AD">
          <w:rPr>
            <w:rFonts w:eastAsia="Times New Roman"/>
            <w:szCs w:val="24"/>
            <w:lang w:eastAsia="en-US"/>
          </w:rPr>
          <w:br/>
          <w:t xml:space="preserve"> </w:t>
        </w:r>
        <w:r w:rsidRPr="003917AD">
          <w:rPr>
            <w:rFonts w:eastAsia="Times New Roman"/>
            <w:szCs w:val="24"/>
            <w:lang w:eastAsia="en-US"/>
          </w:rPr>
          <w:br/>
          <w:t xml:space="preserve">Β. ΚΟΙΝΟΒΟΥΛΕΥΤΙΚΟΣ ΕΛΕΓΧΟΣ </w:t>
        </w:r>
        <w:r w:rsidRPr="003917AD">
          <w:rPr>
            <w:rFonts w:eastAsia="Times New Roman"/>
            <w:szCs w:val="24"/>
            <w:lang w:eastAsia="en-US"/>
          </w:rPr>
          <w:br/>
          <w:t xml:space="preserve">1. Ανακοίνωση του δελτίου επικαίρων ερωτήσεων της Παρασκευής 8 Δεκεμβρίου 2017, σελ. </w:t>
        </w:r>
        <w:r w:rsidRPr="003917AD">
          <w:rPr>
            <w:rFonts w:eastAsia="Times New Roman"/>
            <w:szCs w:val="24"/>
            <w:lang w:eastAsia="en-US"/>
          </w:rPr>
          <w:br/>
          <w:t>2. Συζήτηση επικαίρων ερωτήσεων:</w:t>
        </w:r>
        <w:r w:rsidRPr="003917AD">
          <w:rPr>
            <w:rFonts w:eastAsia="Times New Roman"/>
            <w:szCs w:val="24"/>
            <w:lang w:eastAsia="en-US"/>
          </w:rPr>
          <w:br/>
          <w:t xml:space="preserve">    α) Προς τον Υπουργό Εσωτερικών:</w:t>
        </w:r>
        <w:r w:rsidRPr="003917AD">
          <w:rPr>
            <w:rFonts w:eastAsia="Times New Roman"/>
            <w:szCs w:val="24"/>
            <w:lang w:eastAsia="en-US"/>
          </w:rPr>
          <w:br/>
          <w:t xml:space="preserve">        i. σχετικά με τις ελλείψεις σε προσωπικό και εξοπλισμό στο Δασαρχείο Αμφιλοχίας, σελ. </w:t>
        </w:r>
        <w:r w:rsidRPr="003917AD">
          <w:rPr>
            <w:rFonts w:eastAsia="Times New Roman"/>
            <w:szCs w:val="24"/>
            <w:lang w:eastAsia="en-US"/>
          </w:rPr>
          <w:br/>
          <w:t xml:space="preserve">        </w:t>
        </w:r>
        <w:proofErr w:type="spellStart"/>
        <w:r w:rsidRPr="003917AD">
          <w:rPr>
            <w:rFonts w:eastAsia="Times New Roman"/>
            <w:szCs w:val="24"/>
            <w:lang w:eastAsia="en-US"/>
          </w:rPr>
          <w:t>ii</w:t>
        </w:r>
        <w:proofErr w:type="spellEnd"/>
        <w:r w:rsidRPr="003917AD">
          <w:rPr>
            <w:rFonts w:eastAsia="Times New Roman"/>
            <w:szCs w:val="24"/>
            <w:lang w:eastAsia="en-US"/>
          </w:rPr>
          <w:t xml:space="preserve">. σχετικά με τις καταστροφές από πλημμύρες στη Δυτική Αττική και την αναγκαία αντιπλημμυρική προστασία στον Νομό Αττικής, σελ. </w:t>
        </w:r>
        <w:r w:rsidRPr="003917AD">
          <w:rPr>
            <w:rFonts w:eastAsia="Times New Roman"/>
            <w:szCs w:val="24"/>
            <w:lang w:eastAsia="en-US"/>
          </w:rPr>
          <w:br/>
          <w:t xml:space="preserve">    β) Προς την Υπουργό Διοικητικής Ανασυγκρότησης, σχετικά με τη </w:t>
        </w:r>
        <w:proofErr w:type="spellStart"/>
        <w:r w:rsidRPr="003917AD">
          <w:rPr>
            <w:rFonts w:eastAsia="Times New Roman"/>
            <w:szCs w:val="24"/>
            <w:lang w:eastAsia="en-US"/>
          </w:rPr>
          <w:t>μοριοδότηση</w:t>
        </w:r>
        <w:proofErr w:type="spellEnd"/>
        <w:r w:rsidRPr="003917AD">
          <w:rPr>
            <w:rFonts w:eastAsia="Times New Roman"/>
            <w:szCs w:val="24"/>
            <w:lang w:eastAsia="en-US"/>
          </w:rPr>
          <w:t xml:space="preserve"> μελών μονογονεϊκών οικογενειών στις διαδικασίες πρόσληψης μέσω ΑΣΕΠ και στις προκηρύξεις του ν. 2643/1998, σελ. </w:t>
        </w:r>
        <w:r w:rsidRPr="003917AD">
          <w:rPr>
            <w:rFonts w:eastAsia="Times New Roman"/>
            <w:szCs w:val="24"/>
            <w:lang w:eastAsia="en-US"/>
          </w:rPr>
          <w:br/>
          <w:t xml:space="preserve">    γ) </w:t>
        </w:r>
        <w:r w:rsidRPr="003917AD">
          <w:rPr>
            <w:rFonts w:eastAsia="Times New Roman" w:cs="Times New Roman"/>
            <w:szCs w:val="24"/>
          </w:rPr>
          <w:t>Προς τον Υπουργό Υποδομών και Μεταφορών με θέμα: «Πότε θα μεταφερθεί το αμαξοστάσιο της ΟΣΥ από το πρώην αεροδρόμιο του Ελληνικού, ώστε να προχωρήσει η επένδυση των εβδομήντα πέντε χιλιάδων νέων θέσεων εργασίας και των 8,2 δισεκατομμυρίων ευρώ;»</w:t>
        </w:r>
        <w:r w:rsidRPr="003917AD">
          <w:rPr>
            <w:rFonts w:eastAsia="Times New Roman"/>
            <w:szCs w:val="24"/>
            <w:lang w:eastAsia="en-US"/>
          </w:rPr>
          <w:t xml:space="preserve">, σελ. </w:t>
        </w:r>
        <w:r w:rsidRPr="003917AD">
          <w:rPr>
            <w:rFonts w:eastAsia="Times New Roman"/>
            <w:szCs w:val="24"/>
            <w:lang w:eastAsia="en-US"/>
          </w:rPr>
          <w:br/>
        </w:r>
      </w:ins>
    </w:p>
    <w:p w14:paraId="52A23D94" w14:textId="77777777" w:rsidR="003917AD" w:rsidRPr="003917AD" w:rsidRDefault="003917AD" w:rsidP="003917AD">
      <w:pPr>
        <w:spacing w:after="0" w:line="360" w:lineRule="auto"/>
        <w:rPr>
          <w:ins w:id="22" w:author="Φλούδα Χριστίνα" w:date="2017-12-13T12:00:00Z"/>
          <w:rFonts w:eastAsia="Times New Roman"/>
          <w:szCs w:val="24"/>
          <w:lang w:eastAsia="en-US"/>
        </w:rPr>
      </w:pPr>
      <w:ins w:id="23" w:author="Φλούδα Χριστίνα" w:date="2017-12-13T12:00:00Z">
        <w:r w:rsidRPr="003917AD">
          <w:rPr>
            <w:rFonts w:eastAsia="Times New Roman"/>
            <w:szCs w:val="24"/>
            <w:lang w:eastAsia="en-US"/>
          </w:rPr>
          <w:t>ΠΡΟΕΔΡΕΥΩΝ</w:t>
        </w:r>
      </w:ins>
    </w:p>
    <w:p w14:paraId="35213793" w14:textId="77777777" w:rsidR="003917AD" w:rsidRPr="003917AD" w:rsidRDefault="003917AD" w:rsidP="003917AD">
      <w:pPr>
        <w:spacing w:after="0" w:line="360" w:lineRule="auto"/>
        <w:rPr>
          <w:ins w:id="24" w:author="Φλούδα Χριστίνα" w:date="2017-12-13T12:00:00Z"/>
          <w:rFonts w:eastAsia="Times New Roman"/>
          <w:szCs w:val="24"/>
          <w:lang w:eastAsia="en-US"/>
        </w:rPr>
      </w:pPr>
    </w:p>
    <w:p w14:paraId="565DCFF4" w14:textId="77777777" w:rsidR="003917AD" w:rsidRPr="003917AD" w:rsidRDefault="003917AD" w:rsidP="003917AD">
      <w:pPr>
        <w:spacing w:after="0" w:line="360" w:lineRule="auto"/>
        <w:rPr>
          <w:ins w:id="25" w:author="Φλούδα Χριστίνα" w:date="2017-12-13T12:00:00Z"/>
          <w:rFonts w:eastAsia="Times New Roman"/>
          <w:szCs w:val="24"/>
          <w:lang w:eastAsia="en-US"/>
        </w:rPr>
      </w:pPr>
      <w:ins w:id="26" w:author="Φλούδα Χριστίνα" w:date="2017-12-13T12:00:00Z">
        <w:r w:rsidRPr="003917AD">
          <w:rPr>
            <w:rFonts w:eastAsia="Times New Roman"/>
            <w:szCs w:val="24"/>
            <w:lang w:eastAsia="en-US"/>
          </w:rPr>
          <w:t>ΛΑΜΠΡΟΥΛΗΣ Γ. , σελ.</w:t>
        </w:r>
        <w:r w:rsidRPr="003917AD">
          <w:rPr>
            <w:rFonts w:eastAsia="Times New Roman"/>
            <w:szCs w:val="24"/>
            <w:lang w:eastAsia="en-US"/>
          </w:rPr>
          <w:br/>
        </w:r>
      </w:ins>
    </w:p>
    <w:p w14:paraId="67FF9D67" w14:textId="77777777" w:rsidR="003917AD" w:rsidRPr="003917AD" w:rsidRDefault="003917AD" w:rsidP="003917AD">
      <w:pPr>
        <w:spacing w:after="0" w:line="360" w:lineRule="auto"/>
        <w:rPr>
          <w:ins w:id="27" w:author="Φλούδα Χριστίνα" w:date="2017-12-13T12:00:00Z"/>
          <w:rFonts w:eastAsia="Times New Roman"/>
          <w:szCs w:val="24"/>
          <w:lang w:eastAsia="en-US"/>
        </w:rPr>
      </w:pPr>
    </w:p>
    <w:p w14:paraId="5446697C" w14:textId="77777777" w:rsidR="003917AD" w:rsidRPr="003917AD" w:rsidRDefault="003917AD" w:rsidP="003917AD">
      <w:pPr>
        <w:spacing w:after="0" w:line="360" w:lineRule="auto"/>
        <w:rPr>
          <w:ins w:id="28" w:author="Φλούδα Χριστίνα" w:date="2017-12-13T12:00:00Z"/>
          <w:rFonts w:eastAsia="Times New Roman"/>
          <w:szCs w:val="24"/>
          <w:lang w:eastAsia="en-US"/>
        </w:rPr>
      </w:pPr>
      <w:ins w:id="29" w:author="Φλούδα Χριστίνα" w:date="2017-12-13T12:00:00Z">
        <w:r w:rsidRPr="003917AD">
          <w:rPr>
            <w:rFonts w:eastAsia="Times New Roman"/>
            <w:szCs w:val="24"/>
            <w:lang w:eastAsia="en-US"/>
          </w:rPr>
          <w:t>ΟΜΙΛΗΤΕΣ</w:t>
        </w:r>
      </w:ins>
    </w:p>
    <w:p w14:paraId="7D2ABA31" w14:textId="2C49978F" w:rsidR="003917AD" w:rsidRDefault="003917AD" w:rsidP="003917AD">
      <w:pPr>
        <w:spacing w:after="0" w:line="600" w:lineRule="auto"/>
        <w:ind w:firstLine="709"/>
        <w:jc w:val="center"/>
        <w:rPr>
          <w:ins w:id="30" w:author="Φλούδα Χριστίνα" w:date="2017-12-13T12:00:00Z"/>
          <w:rFonts w:eastAsia="Times New Roman"/>
          <w:szCs w:val="24"/>
        </w:rPr>
      </w:pPr>
      <w:ins w:id="31" w:author="Φλούδα Χριστίνα" w:date="2017-12-13T12:00:00Z">
        <w:r w:rsidRPr="003917AD">
          <w:rPr>
            <w:rFonts w:eastAsia="Times New Roman"/>
            <w:szCs w:val="24"/>
            <w:lang w:eastAsia="en-US"/>
          </w:rPr>
          <w:br/>
          <w:t>Α. Επί διαδικαστικού θέματος:</w:t>
        </w:r>
        <w:r w:rsidRPr="003917AD">
          <w:rPr>
            <w:rFonts w:eastAsia="Times New Roman"/>
            <w:szCs w:val="24"/>
            <w:lang w:eastAsia="en-US"/>
          </w:rPr>
          <w:br/>
          <w:t>ΛΑΜΠΡΟΥΛΗΣ Γ. , σελ.</w:t>
        </w:r>
        <w:r w:rsidRPr="003917AD">
          <w:rPr>
            <w:rFonts w:eastAsia="Times New Roman"/>
            <w:szCs w:val="24"/>
            <w:lang w:eastAsia="en-US"/>
          </w:rPr>
          <w:br/>
        </w:r>
        <w:r w:rsidRPr="003917AD">
          <w:rPr>
            <w:rFonts w:eastAsia="Times New Roman"/>
            <w:szCs w:val="24"/>
            <w:lang w:eastAsia="en-US"/>
          </w:rPr>
          <w:br/>
          <w:t>Β. Επί των επικαίρων ερωτήσεων:</w:t>
        </w:r>
        <w:r w:rsidRPr="003917AD">
          <w:rPr>
            <w:rFonts w:eastAsia="Times New Roman"/>
            <w:szCs w:val="24"/>
            <w:lang w:eastAsia="en-US"/>
          </w:rPr>
          <w:br/>
          <w:t>ΓΕΡΟΒΑΣΙΛΗ  Ό. , σελ.</w:t>
        </w:r>
        <w:r w:rsidRPr="003917AD">
          <w:rPr>
            <w:rFonts w:eastAsia="Times New Roman"/>
            <w:szCs w:val="24"/>
            <w:lang w:eastAsia="en-US"/>
          </w:rPr>
          <w:br/>
          <w:t>ΓΚΙΟΚΑΣ Ι. , σελ.</w:t>
        </w:r>
        <w:r w:rsidRPr="003917AD">
          <w:rPr>
            <w:rFonts w:eastAsia="Times New Roman"/>
            <w:szCs w:val="24"/>
            <w:lang w:eastAsia="en-US"/>
          </w:rPr>
          <w:br/>
          <w:t>ΚΕΓΚΕΡΟΓΛΟΥ Β. , σελ.</w:t>
        </w:r>
        <w:r w:rsidRPr="003917AD">
          <w:rPr>
            <w:rFonts w:eastAsia="Times New Roman"/>
            <w:szCs w:val="24"/>
            <w:lang w:eastAsia="en-US"/>
          </w:rPr>
          <w:br/>
          <w:t>ΚΩΝΣΤΑΝΤΙΝΟΠΟΥΛΟΣ Ο. , σελ.</w:t>
        </w:r>
        <w:r w:rsidRPr="003917AD">
          <w:rPr>
            <w:rFonts w:eastAsia="Times New Roman"/>
            <w:szCs w:val="24"/>
            <w:lang w:eastAsia="en-US"/>
          </w:rPr>
          <w:br/>
          <w:t>ΜΩΡΑΪΤΗΣ Ν. , σελ.</w:t>
        </w:r>
        <w:r w:rsidRPr="003917AD">
          <w:rPr>
            <w:rFonts w:eastAsia="Times New Roman"/>
            <w:szCs w:val="24"/>
            <w:lang w:eastAsia="en-US"/>
          </w:rPr>
          <w:br/>
          <w:t>ΣΚΟΥΡΛΕΤΗΣ Π. , σελ.</w:t>
        </w:r>
        <w:r w:rsidRPr="003917AD">
          <w:rPr>
            <w:rFonts w:eastAsia="Times New Roman"/>
            <w:szCs w:val="24"/>
            <w:lang w:eastAsia="en-US"/>
          </w:rPr>
          <w:br/>
          <w:t>ΣΠΙΡΤΖΗΣ Χ. , σελ.</w:t>
        </w:r>
        <w:r w:rsidRPr="003917AD">
          <w:rPr>
            <w:rFonts w:eastAsia="Times New Roman"/>
            <w:szCs w:val="24"/>
            <w:lang w:eastAsia="en-US"/>
          </w:rPr>
          <w:br/>
        </w:r>
      </w:ins>
    </w:p>
    <w:p w14:paraId="72981526" w14:textId="77777777" w:rsidR="006F214F" w:rsidRDefault="003917AD">
      <w:pPr>
        <w:spacing w:after="0" w:line="600" w:lineRule="auto"/>
        <w:ind w:firstLine="709"/>
        <w:jc w:val="center"/>
        <w:rPr>
          <w:rFonts w:eastAsia="Times New Roman"/>
          <w:szCs w:val="24"/>
        </w:rPr>
      </w:pPr>
      <w:r>
        <w:rPr>
          <w:rFonts w:eastAsia="Times New Roman"/>
          <w:szCs w:val="24"/>
        </w:rPr>
        <w:t>ΠΡΑΚΤΙΚΑ ΒΟΥΛΗΣ</w:t>
      </w:r>
    </w:p>
    <w:p w14:paraId="72981527" w14:textId="77777777" w:rsidR="006F214F" w:rsidRDefault="003917AD">
      <w:pPr>
        <w:spacing w:after="0" w:line="600" w:lineRule="auto"/>
        <w:ind w:firstLine="709"/>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ΠΕΡΙΟΔΟΣ</w:t>
      </w:r>
    </w:p>
    <w:p w14:paraId="72981528" w14:textId="77777777" w:rsidR="006F214F" w:rsidRDefault="003917AD">
      <w:pPr>
        <w:spacing w:after="0" w:line="600" w:lineRule="auto"/>
        <w:ind w:firstLine="709"/>
        <w:jc w:val="center"/>
        <w:rPr>
          <w:rFonts w:eastAsia="Times New Roman"/>
          <w:szCs w:val="24"/>
        </w:rPr>
      </w:pPr>
      <w:r>
        <w:rPr>
          <w:rFonts w:eastAsia="Times New Roman"/>
          <w:szCs w:val="24"/>
        </w:rPr>
        <w:t>ΠΡΟΕΔΡΕΥΟΜΕΝΗΣ ΚΟΙΝΟΒΟΥΛΕΥΤΙΚΗΣ ΔΗΜΟΚΡΑΤΙΑΣ</w:t>
      </w:r>
    </w:p>
    <w:p w14:paraId="72981529" w14:textId="77777777" w:rsidR="006F214F" w:rsidRDefault="003917AD">
      <w:pPr>
        <w:spacing w:after="0" w:line="600" w:lineRule="auto"/>
        <w:ind w:firstLine="709"/>
        <w:jc w:val="center"/>
        <w:rPr>
          <w:rFonts w:eastAsia="Times New Roman"/>
          <w:szCs w:val="24"/>
        </w:rPr>
      </w:pPr>
      <w:r>
        <w:rPr>
          <w:rFonts w:eastAsia="Times New Roman"/>
          <w:szCs w:val="24"/>
        </w:rPr>
        <w:t>ΣΥΝΟΔΟΣ Γ΄</w:t>
      </w:r>
    </w:p>
    <w:p w14:paraId="7298152A" w14:textId="77777777" w:rsidR="006F214F" w:rsidRDefault="003917AD">
      <w:pPr>
        <w:spacing w:after="0" w:line="600" w:lineRule="auto"/>
        <w:ind w:firstLine="709"/>
        <w:jc w:val="center"/>
        <w:rPr>
          <w:rFonts w:eastAsia="Times New Roman"/>
          <w:szCs w:val="24"/>
        </w:rPr>
      </w:pPr>
      <w:r>
        <w:rPr>
          <w:rFonts w:eastAsia="Times New Roman"/>
          <w:szCs w:val="24"/>
        </w:rPr>
        <w:t xml:space="preserve">ΣΥΝΕΔΡΙΑΣΗ </w:t>
      </w:r>
      <w:r>
        <w:rPr>
          <w:rFonts w:ascii="Microsoft Sans Serif" w:eastAsia="Times New Roman" w:hAnsi="Microsoft Sans Serif"/>
          <w:color w:val="000000"/>
          <w:szCs w:val="24"/>
        </w:rPr>
        <w:t>ΜΒ</w:t>
      </w:r>
      <w:r>
        <w:rPr>
          <w:rFonts w:eastAsia="Times New Roman"/>
          <w:szCs w:val="24"/>
        </w:rPr>
        <w:t>΄</w:t>
      </w:r>
    </w:p>
    <w:p w14:paraId="7298152B" w14:textId="77777777" w:rsidR="006F214F" w:rsidRDefault="003917AD">
      <w:pPr>
        <w:spacing w:after="0" w:line="600" w:lineRule="auto"/>
        <w:ind w:firstLine="709"/>
        <w:jc w:val="center"/>
        <w:rPr>
          <w:rFonts w:eastAsia="Times New Roman"/>
          <w:szCs w:val="24"/>
        </w:rPr>
      </w:pPr>
      <w:r>
        <w:rPr>
          <w:rFonts w:eastAsia="Times New Roman"/>
          <w:szCs w:val="24"/>
        </w:rPr>
        <w:t>Πέμπτη 7 Δεκεμβρίου 2017</w:t>
      </w:r>
    </w:p>
    <w:p w14:paraId="7298152C" w14:textId="77777777" w:rsidR="006F214F" w:rsidRDefault="003917AD">
      <w:pPr>
        <w:spacing w:after="0" w:line="600" w:lineRule="auto"/>
        <w:ind w:firstLine="720"/>
        <w:jc w:val="both"/>
        <w:rPr>
          <w:rFonts w:eastAsia="Times New Roman"/>
          <w:szCs w:val="24"/>
        </w:rPr>
      </w:pPr>
      <w:r>
        <w:rPr>
          <w:rFonts w:eastAsia="Times New Roman"/>
          <w:szCs w:val="24"/>
        </w:rPr>
        <w:t>Αθήνα, σήμερα στις 7 Δεκεμβρίου 2017, ημέρα Πέμπτη και ώρα 9.30΄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ΣΤ΄ Αντιπροέδρου αυτής κ. </w:t>
      </w:r>
      <w:r w:rsidRPr="00701153">
        <w:rPr>
          <w:rFonts w:eastAsia="Times New Roman"/>
          <w:b/>
          <w:szCs w:val="24"/>
        </w:rPr>
        <w:t>ΓΕΩΡΓΙΟΥ ΛΑΜΠΡΟΥΛΗ</w:t>
      </w:r>
      <w:r w:rsidRPr="000C4F52">
        <w:rPr>
          <w:rFonts w:eastAsia="Times New Roman"/>
          <w:szCs w:val="24"/>
        </w:rPr>
        <w:t>.</w:t>
      </w:r>
    </w:p>
    <w:p w14:paraId="7298152D" w14:textId="77777777" w:rsidR="006F214F" w:rsidRDefault="003917AD">
      <w:pPr>
        <w:spacing w:after="0"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bCs/>
          <w:szCs w:val="24"/>
        </w:rPr>
        <w:t xml:space="preserve"> </w:t>
      </w:r>
      <w:r>
        <w:rPr>
          <w:rFonts w:eastAsia="Times New Roman"/>
          <w:szCs w:val="24"/>
        </w:rPr>
        <w:t>Κυρίες και κύριοι συνάδελφοι, αρχίζει η συνεδρίαση.</w:t>
      </w:r>
    </w:p>
    <w:p w14:paraId="7298152E"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Πριν ει</w:t>
      </w:r>
      <w:r>
        <w:rPr>
          <w:rFonts w:eastAsia="Times New Roman" w:cs="Times New Roman"/>
          <w:szCs w:val="24"/>
        </w:rPr>
        <w:t>σέλθουμε στη συζήτηση των επικαίρων ερωτήσεων, έχω την τιμή να ανακοινώσω στο Σώμα το δελτίο επίκαιρων ερωτήσεων της Παρασκευής 8 Δεκεμβρίου 2017.</w:t>
      </w:r>
    </w:p>
    <w:p w14:paraId="7298152F" w14:textId="77777777" w:rsidR="006F214F" w:rsidRDefault="003917AD">
      <w:pPr>
        <w:spacing w:after="0" w:line="600" w:lineRule="auto"/>
        <w:ind w:firstLine="720"/>
        <w:jc w:val="both"/>
        <w:rPr>
          <w:rFonts w:eastAsia="Times New Roman" w:cs="Times New Roman"/>
          <w:szCs w:val="24"/>
        </w:rPr>
      </w:pPr>
      <w:r>
        <w:rPr>
          <w:rFonts w:eastAsia="Times New Roman" w:cs="Times New Roman"/>
          <w:bCs/>
          <w:szCs w:val="24"/>
        </w:rPr>
        <w:t>Α. ΕΠΙΚΑΙΡΕΣ ΕΡΩΤΗΣΕΙΣ Πρώτου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w:t>
      </w:r>
      <w:r>
        <w:rPr>
          <w:rFonts w:eastAsia="Times New Roman" w:cs="Times New Roman"/>
          <w:bCs/>
          <w:szCs w:val="24"/>
        </w:rPr>
        <w:t xml:space="preserve"> </w:t>
      </w:r>
      <w:r>
        <w:rPr>
          <w:rFonts w:eastAsia="Times New Roman" w:cs="Times New Roman"/>
          <w:bCs/>
          <w:szCs w:val="24"/>
        </w:rPr>
        <w:t xml:space="preserve">της </w:t>
      </w:r>
      <w:r>
        <w:rPr>
          <w:rFonts w:eastAsia="Times New Roman" w:cs="Times New Roman"/>
          <w:bCs/>
          <w:szCs w:val="24"/>
        </w:rPr>
        <w:t>Βουλής)</w:t>
      </w:r>
    </w:p>
    <w:p w14:paraId="72981530"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lastRenderedPageBreak/>
        <w:t xml:space="preserve">1. Η με αριθμό </w:t>
      </w:r>
      <w:r>
        <w:rPr>
          <w:rFonts w:eastAsia="Times New Roman" w:cs="Times New Roman"/>
          <w:szCs w:val="24"/>
        </w:rPr>
        <w:t xml:space="preserve">570/5-12-2017 επίκαιρη ερώτηση του Βουλευτή Β΄ Θεσσαλονίκης του Συνασπισμού Ριζοσπαστικής Αριστεράς κ. </w:t>
      </w:r>
      <w:r>
        <w:rPr>
          <w:rFonts w:eastAsia="Times New Roman" w:cs="Times New Roman"/>
          <w:bCs/>
          <w:szCs w:val="24"/>
        </w:rPr>
        <w:t xml:space="preserve">Δημητρίου </w:t>
      </w:r>
      <w:proofErr w:type="spellStart"/>
      <w:r>
        <w:rPr>
          <w:rFonts w:eastAsia="Times New Roman" w:cs="Times New Roman"/>
          <w:bCs/>
          <w:szCs w:val="24"/>
        </w:rPr>
        <w:t>Μάρδα</w:t>
      </w:r>
      <w:proofErr w:type="spellEnd"/>
      <w:r>
        <w:rPr>
          <w:rFonts w:eastAsia="Times New Roman" w:cs="Times New Roman"/>
          <w:bCs/>
          <w:szCs w:val="24"/>
        </w:rPr>
        <w:t xml:space="preserve"> </w:t>
      </w:r>
      <w:r>
        <w:rPr>
          <w:rFonts w:eastAsia="Times New Roman" w:cs="Times New Roman"/>
          <w:szCs w:val="24"/>
        </w:rPr>
        <w:t>προς τον Υπουργό Περιβάλλοντος και Ενέργειας, με θέμα: «</w:t>
      </w:r>
      <w:proofErr w:type="spellStart"/>
      <w:r>
        <w:rPr>
          <w:rFonts w:eastAsia="Times New Roman" w:cs="Times New Roman"/>
          <w:szCs w:val="24"/>
        </w:rPr>
        <w:t>Μυδοκαλλιέργειες</w:t>
      </w:r>
      <w:proofErr w:type="spellEnd"/>
      <w:r>
        <w:rPr>
          <w:rFonts w:eastAsia="Times New Roman" w:cs="Times New Roman"/>
          <w:szCs w:val="24"/>
        </w:rPr>
        <w:t xml:space="preserve">: Σημαντικές απώλειες εσόδων για το δημόσιο η αδυναμία νέων </w:t>
      </w:r>
      <w:proofErr w:type="spellStart"/>
      <w:r>
        <w:rPr>
          <w:rFonts w:eastAsia="Times New Roman" w:cs="Times New Roman"/>
          <w:szCs w:val="24"/>
        </w:rPr>
        <w:t>αδειο</w:t>
      </w:r>
      <w:r>
        <w:rPr>
          <w:rFonts w:eastAsia="Times New Roman" w:cs="Times New Roman"/>
          <w:szCs w:val="24"/>
        </w:rPr>
        <w:t>δοτήσεων</w:t>
      </w:r>
      <w:proofErr w:type="spellEnd"/>
      <w:r>
        <w:rPr>
          <w:rFonts w:eastAsia="Times New Roman" w:cs="Times New Roman"/>
          <w:szCs w:val="24"/>
        </w:rPr>
        <w:t xml:space="preserve"> και οι παράνομες δραστηριότητες».</w:t>
      </w:r>
    </w:p>
    <w:p w14:paraId="72981531"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2. Η με αριθμό 573/5-12-2017 επίκαιρη ερώτηση του Βουλευτή Κιλκίς της Νέας Δημοκρατίας κ. </w:t>
      </w:r>
      <w:r>
        <w:rPr>
          <w:rFonts w:eastAsia="Times New Roman" w:cs="Times New Roman"/>
          <w:bCs/>
          <w:szCs w:val="24"/>
        </w:rPr>
        <w:t xml:space="preserve">Γεωργίου Γεωργαντά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Pr>
          <w:rFonts w:eastAsia="Times New Roman" w:cs="Times New Roman"/>
          <w:szCs w:val="24"/>
        </w:rPr>
        <w:t>με θέμα: «Μη κάλυψη ατομικών αναγκών σε καυσόξυλα κατά παρ</w:t>
      </w:r>
      <w:r>
        <w:rPr>
          <w:rFonts w:eastAsia="Times New Roman" w:cs="Times New Roman"/>
          <w:szCs w:val="24"/>
        </w:rPr>
        <w:t>άβαση του νόμου».</w:t>
      </w:r>
    </w:p>
    <w:p w14:paraId="72981532"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3. Η με αριθμό 488/1-12-2017 επίκαιρη ερώτηση του Βουλευτή Αρκαδίας της Δημοκρατικής Συμπαράταξης ΠΑΣΟΚ – ΔΗΜΑΡ κ.</w:t>
      </w:r>
      <w:r>
        <w:rPr>
          <w:rFonts w:eastAsia="Times New Roman" w:cs="Times New Roman"/>
          <w:bCs/>
          <w:szCs w:val="24"/>
        </w:rPr>
        <w:t xml:space="preserve"> Οδυσσέα Κωνσταντινόπουλου </w:t>
      </w:r>
      <w:r>
        <w:rPr>
          <w:rFonts w:eastAsia="Times New Roman" w:cs="Times New Roman"/>
          <w:szCs w:val="24"/>
        </w:rPr>
        <w:t xml:space="preserve">προς τον Υπουργό </w:t>
      </w:r>
      <w:r>
        <w:rPr>
          <w:rFonts w:eastAsia="Times New Roman" w:cs="Times New Roman"/>
          <w:bCs/>
          <w:szCs w:val="24"/>
        </w:rPr>
        <w:t>Οικονομίας και Ανάπτυξης,</w:t>
      </w:r>
      <w:r>
        <w:rPr>
          <w:rFonts w:eastAsia="Times New Roman" w:cs="Times New Roman"/>
          <w:szCs w:val="24"/>
        </w:rPr>
        <w:t xml:space="preserve"> με θέμα: «Απροστάτευτη η πρώτη κατοικία εν</w:t>
      </w:r>
      <w:r>
        <w:rPr>
          <w:rFonts w:eastAsia="Times New Roman" w:cs="Times New Roman"/>
          <w:szCs w:val="24"/>
        </w:rPr>
        <w:t xml:space="preserve"> </w:t>
      </w:r>
      <w:r>
        <w:rPr>
          <w:rFonts w:eastAsia="Times New Roman" w:cs="Times New Roman"/>
          <w:szCs w:val="24"/>
        </w:rPr>
        <w:t xml:space="preserve">όψει του </w:t>
      </w:r>
      <w:r>
        <w:rPr>
          <w:rFonts w:eastAsia="Times New Roman" w:cs="Times New Roman"/>
          <w:szCs w:val="24"/>
        </w:rPr>
        <w:t>κύματος πλειστηριασμών που ετοιμάζει η Κυβέρνηση και καμμία ρύθμιση για τα κόκκινα στεγαστικά δάνεια».</w:t>
      </w:r>
    </w:p>
    <w:p w14:paraId="72981533"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lastRenderedPageBreak/>
        <w:t xml:space="preserve">4. Η με αριθμό 486/1-12-2017 επίκαιρη ερώτηση του Βουλευτή B΄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Οικονομίας και Ανάπτυξης,</w:t>
      </w:r>
      <w:r>
        <w:rPr>
          <w:rFonts w:eastAsia="Times New Roman" w:cs="Times New Roman"/>
          <w:szCs w:val="24"/>
        </w:rPr>
        <w:t xml:space="preserve"> με θέμα: «</w:t>
      </w:r>
      <w:r>
        <w:rPr>
          <w:rFonts w:eastAsia="Times New Roman" w:cs="Times New Roman"/>
          <w:szCs w:val="24"/>
        </w:rPr>
        <w:t>Κανένα “λαϊκό” σπίτι στα χέρια τραπεζίτη».</w:t>
      </w:r>
    </w:p>
    <w:p w14:paraId="72981534" w14:textId="77777777" w:rsidR="006F214F" w:rsidRDefault="003917AD">
      <w:pPr>
        <w:spacing w:after="0" w:line="600" w:lineRule="auto"/>
        <w:ind w:firstLine="720"/>
        <w:jc w:val="both"/>
        <w:rPr>
          <w:rFonts w:eastAsia="Times New Roman" w:cs="Times New Roman"/>
          <w:szCs w:val="24"/>
        </w:rPr>
      </w:pPr>
      <w:r>
        <w:rPr>
          <w:rFonts w:eastAsia="Times New Roman" w:cs="Times New Roman"/>
          <w:bCs/>
          <w:szCs w:val="24"/>
        </w:rPr>
        <w:t>Β. ΕΠΙΚΑΙΡΕΣ ΕΡΩΤΗΣΕΙΣ Δεύτερου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72981535"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1. Η με αριθμό 522/4-12-2017 επίκαιρη ερώτηση του Βουλευτή Αχαΐας της Δημοκρατικής Συμπαράταξης ΠΑΣΟΚ – ΔΗΜΑΡ κ. </w:t>
      </w:r>
      <w:r>
        <w:rPr>
          <w:rFonts w:eastAsia="Times New Roman" w:cs="Times New Roman"/>
          <w:bCs/>
          <w:szCs w:val="24"/>
        </w:rPr>
        <w:t>Θεόδ</w:t>
      </w:r>
      <w:r>
        <w:rPr>
          <w:rFonts w:eastAsia="Times New Roman" w:cs="Times New Roman"/>
          <w:bCs/>
          <w:szCs w:val="24"/>
        </w:rPr>
        <w:t>ωρου Παπαθεοδώρου</w:t>
      </w:r>
      <w:r>
        <w:rPr>
          <w:rFonts w:eastAsia="Times New Roman" w:cs="Times New Roman"/>
          <w:szCs w:val="24"/>
        </w:rPr>
        <w:t xml:space="preserve"> προς τον Υπουργό </w:t>
      </w:r>
      <w:r>
        <w:rPr>
          <w:rFonts w:eastAsia="Times New Roman" w:cs="Times New Roman"/>
          <w:bCs/>
          <w:szCs w:val="24"/>
        </w:rPr>
        <w:t xml:space="preserve">Μεταναστευτικής Πολιτικής, </w:t>
      </w:r>
      <w:r>
        <w:rPr>
          <w:rFonts w:eastAsia="Times New Roman" w:cs="Times New Roman"/>
          <w:szCs w:val="24"/>
        </w:rPr>
        <w:t>με θέμα: «Μεγάλοι κίνδυνοι για το μέλλον του προσφυγικού από τη λανθασμένη ασκούμενη πολιτική του Υπουργείου».</w:t>
      </w:r>
    </w:p>
    <w:p w14:paraId="72981536"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w:t>
      </w:r>
      <w:r>
        <w:rPr>
          <w:rFonts w:eastAsia="Times New Roman" w:cs="Times New Roman"/>
          <w:szCs w:val="24"/>
        </w:rPr>
        <w:t>αστε</w:t>
      </w:r>
      <w:r>
        <w:rPr>
          <w:rFonts w:eastAsia="Times New Roman" w:cs="Times New Roman"/>
          <w:szCs w:val="24"/>
        </w:rPr>
        <w:t xml:space="preserve"> στη συζήτηση των </w:t>
      </w:r>
    </w:p>
    <w:p w14:paraId="72981537" w14:textId="77777777" w:rsidR="006F214F" w:rsidRDefault="003917AD">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72981538" w14:textId="77777777" w:rsidR="006F214F" w:rsidRDefault="003917AD">
      <w:pPr>
        <w:tabs>
          <w:tab w:val="left" w:pos="3873"/>
        </w:tabs>
        <w:spacing w:after="0" w:line="600" w:lineRule="auto"/>
        <w:ind w:firstLine="720"/>
        <w:jc w:val="both"/>
        <w:rPr>
          <w:rFonts w:eastAsia="Times New Roman" w:cs="Times New Roman"/>
          <w:szCs w:val="24"/>
        </w:rPr>
      </w:pPr>
      <w:r>
        <w:rPr>
          <w:rFonts w:eastAsia="Times New Roman" w:cs="Times New Roman"/>
        </w:rPr>
        <w:t>Αρ</w:t>
      </w:r>
      <w:r>
        <w:rPr>
          <w:rFonts w:eastAsia="Times New Roman" w:cs="Times New Roman"/>
        </w:rPr>
        <w:t>χίζουμε με</w:t>
      </w:r>
      <w:r>
        <w:rPr>
          <w:rFonts w:eastAsia="Times New Roman" w:cs="Times New Roman"/>
        </w:rPr>
        <w:t xml:space="preserve"> </w:t>
      </w:r>
      <w:r>
        <w:rPr>
          <w:rFonts w:eastAsia="Times New Roman" w:cs="Times New Roman"/>
        </w:rPr>
        <w:t>τ</w:t>
      </w:r>
      <w:r>
        <w:rPr>
          <w:rFonts w:eastAsia="Times New Roman" w:cs="Times New Roman"/>
        </w:rPr>
        <w:t>η</w:t>
      </w:r>
      <w:r>
        <w:rPr>
          <w:rFonts w:eastAsia="Times New Roman" w:cs="Times New Roman"/>
        </w:rPr>
        <w:t>ν</w:t>
      </w:r>
      <w:r>
        <w:rPr>
          <w:rFonts w:eastAsia="Times New Roman" w:cs="Times New Roman"/>
          <w:szCs w:val="24"/>
        </w:rPr>
        <w:t xml:space="preserve"> έβδομη με αριθμό 566/5-12-2017 επίκαιρη ερώτηση δεύτερου κύκλου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ς κ. Νικολάου Μωραΐτη προς τον Υπουργό Εσωτερικών, σχετικά με τις ελλείψεις σε προσωπικό και εξοπλισμό στο Δασαρχ</w:t>
      </w:r>
      <w:r>
        <w:rPr>
          <w:rFonts w:eastAsia="Times New Roman" w:cs="Times New Roman"/>
          <w:szCs w:val="24"/>
        </w:rPr>
        <w:t>είο Αμφιλοχίας.</w:t>
      </w:r>
    </w:p>
    <w:p w14:paraId="72981539" w14:textId="77777777" w:rsidR="006F214F" w:rsidRDefault="003917AD">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Θα απαντήσει ο Υπουργός Εσωτερικών κ. Παναγιώτης Σκουρλέτης.</w:t>
      </w:r>
    </w:p>
    <w:p w14:paraId="7298153A" w14:textId="77777777" w:rsidR="006F214F" w:rsidRDefault="003917A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Κύριε Μωραΐτη,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7298153B" w14:textId="77777777" w:rsidR="006F214F" w:rsidRDefault="003917A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olor w:val="000000"/>
          <w:szCs w:val="24"/>
        </w:rPr>
        <w:t>Ευχαριστώ, κύριε Πρόεδρε.</w:t>
      </w:r>
      <w:r>
        <w:rPr>
          <w:rFonts w:eastAsia="Times New Roman" w:cs="Times New Roman"/>
          <w:szCs w:val="24"/>
        </w:rPr>
        <w:t xml:space="preserve"> </w:t>
      </w:r>
    </w:p>
    <w:p w14:paraId="7298153C" w14:textId="77777777" w:rsidR="006F214F" w:rsidRDefault="003917A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σε απόγνωση βρίσκονται οι κτηνοτρόφοι της ευρύτερης περιοχής που υπάγονται στο Δασαρχείο Αμφιλοχίας. Οι τεράστιες ελλείψεις που υπάρχουν στη στελέχωση του </w:t>
      </w:r>
      <w:r>
        <w:rPr>
          <w:rFonts w:eastAsia="Times New Roman" w:cs="Times New Roman"/>
          <w:szCs w:val="24"/>
        </w:rPr>
        <w:t>δ</w:t>
      </w:r>
      <w:r>
        <w:rPr>
          <w:rFonts w:eastAsia="Times New Roman" w:cs="Times New Roman"/>
          <w:szCs w:val="24"/>
        </w:rPr>
        <w:t>ασαρχείου σε προσωπικό, σε τεχνολογικό και μηχανολογικό εξοπλισμό</w:t>
      </w:r>
      <w:r>
        <w:rPr>
          <w:rFonts w:eastAsia="Times New Roman" w:cs="Times New Roman"/>
          <w:szCs w:val="24"/>
        </w:rPr>
        <w:t>,</w:t>
      </w:r>
      <w:r>
        <w:rPr>
          <w:rFonts w:eastAsia="Times New Roman" w:cs="Times New Roman"/>
          <w:szCs w:val="24"/>
        </w:rPr>
        <w:t xml:space="preserve"> έχουν οδηγήσει σε </w:t>
      </w:r>
      <w:r>
        <w:rPr>
          <w:rFonts w:eastAsia="Times New Roman" w:cs="Times New Roman"/>
          <w:szCs w:val="24"/>
        </w:rPr>
        <w:t>απελπισία εκατοντάδες κτηνοτρόφους, αφού περιμένουν δύο και τρία χρόνια για να πάρουν μια βεβαίωση-</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χ</w:t>
      </w:r>
      <w:r>
        <w:rPr>
          <w:rFonts w:eastAsia="Times New Roman" w:cs="Times New Roman"/>
          <w:szCs w:val="24"/>
        </w:rPr>
        <w:t xml:space="preserve">αρακτηρισμού για την έκδοση </w:t>
      </w:r>
      <w:proofErr w:type="spellStart"/>
      <w:r>
        <w:rPr>
          <w:rFonts w:eastAsia="Times New Roman" w:cs="Times New Roman"/>
          <w:szCs w:val="24"/>
        </w:rPr>
        <w:t>σταβλικής</w:t>
      </w:r>
      <w:proofErr w:type="spellEnd"/>
      <w:r>
        <w:rPr>
          <w:rFonts w:eastAsia="Times New Roman" w:cs="Times New Roman"/>
          <w:szCs w:val="24"/>
        </w:rPr>
        <w:t xml:space="preserve"> εγκατάστασης, που είναι και απαραίτητη προϋπόθεση</w:t>
      </w:r>
      <w:r>
        <w:rPr>
          <w:rFonts w:eastAsia="Times New Roman" w:cs="Times New Roman"/>
          <w:szCs w:val="24"/>
        </w:rPr>
        <w:t>,</w:t>
      </w:r>
      <w:r>
        <w:rPr>
          <w:rFonts w:eastAsia="Times New Roman" w:cs="Times New Roman"/>
          <w:szCs w:val="24"/>
        </w:rPr>
        <w:t xml:space="preserve"> για να συνεχίσουν την παραγωγική τους δραστηριότητα.</w:t>
      </w:r>
    </w:p>
    <w:p w14:paraId="7298153D" w14:textId="77777777" w:rsidR="006F214F" w:rsidRDefault="003917AD">
      <w:pPr>
        <w:tabs>
          <w:tab w:val="left" w:pos="3873"/>
        </w:tabs>
        <w:spacing w:after="0" w:line="600" w:lineRule="auto"/>
        <w:ind w:firstLine="720"/>
        <w:jc w:val="both"/>
        <w:rPr>
          <w:rFonts w:eastAsia="Times New Roman" w:cs="Times New Roman"/>
          <w:szCs w:val="24"/>
        </w:rPr>
      </w:pPr>
      <w:r>
        <w:rPr>
          <w:rFonts w:eastAsia="Times New Roman" w:cs="Times New Roman"/>
          <w:szCs w:val="24"/>
        </w:rPr>
        <w:t>Επίσης β</w:t>
      </w:r>
      <w:r>
        <w:rPr>
          <w:rFonts w:eastAsia="Times New Roman" w:cs="Times New Roman"/>
          <w:szCs w:val="24"/>
        </w:rPr>
        <w:t>ρίσκονται μπροστά σε πιεστικές ημερομηνίες για την πληρωμή της βιολογικής κτηνοτροφίας της περασμένης πενταετίας και άλλων προγραμμάτων. Επιπλέον οι καθυστερήσεις αυτές του χαρακτηρισμού αποτελούν εμπόδιο, όπως ανέφερα, σε μια σειρά από καθημερινές δραστηρ</w:t>
      </w:r>
      <w:r>
        <w:rPr>
          <w:rFonts w:eastAsia="Times New Roman" w:cs="Times New Roman"/>
          <w:szCs w:val="24"/>
        </w:rPr>
        <w:t xml:space="preserve">ιότητες για τους φτωχούς και μεσαίους κτηνοτρόφους της περιοχής. </w:t>
      </w:r>
    </w:p>
    <w:p w14:paraId="7298153E" w14:textId="77777777" w:rsidR="006F214F" w:rsidRDefault="003917AD">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Η κατάσταση στο Δασαρχείο Αμφιλοχίας είναι εκρηκτική. Είναι μέσα στα πέντε μεγαλύτερα δασαρχεία της χώρας</w:t>
      </w:r>
      <w:r>
        <w:rPr>
          <w:rFonts w:eastAsia="Times New Roman" w:cs="Times New Roman"/>
          <w:szCs w:val="24"/>
        </w:rPr>
        <w:t>,</w:t>
      </w:r>
      <w:r>
        <w:rPr>
          <w:rFonts w:eastAsia="Times New Roman" w:cs="Times New Roman"/>
          <w:szCs w:val="24"/>
        </w:rPr>
        <w:t xml:space="preserve"> με κάλυψη έκτασης που φτάνει σχεδόν τα δύο εκατομμύρια στρέμματα, ενώ το προσωπικό που υπάρχει είναι ελλιπέστατο. Ακόμα και αυτό το απαρχαιωμένο οργανόγραμμα που είναι της δεκαετίας του ’80 –που σήμερα δεν καλύπτει τις σημερινές ανάγκες- δεν καλύπτει ούτε</w:t>
      </w:r>
      <w:r>
        <w:rPr>
          <w:rFonts w:eastAsia="Times New Roman" w:cs="Times New Roman"/>
          <w:szCs w:val="24"/>
        </w:rPr>
        <w:t xml:space="preserve"> το 50%.</w:t>
      </w:r>
    </w:p>
    <w:p w14:paraId="7298153F" w14:textId="77777777" w:rsidR="006F214F" w:rsidRDefault="003917AD">
      <w:pPr>
        <w:tabs>
          <w:tab w:val="left" w:pos="3873"/>
        </w:tabs>
        <w:spacing w:after="0" w:line="600" w:lineRule="auto"/>
        <w:ind w:firstLine="720"/>
        <w:jc w:val="both"/>
        <w:rPr>
          <w:rFonts w:eastAsia="Times New Roman" w:cs="Times New Roman"/>
          <w:szCs w:val="24"/>
        </w:rPr>
      </w:pPr>
      <w:r>
        <w:rPr>
          <w:rFonts w:eastAsia="Times New Roman" w:cs="Times New Roman"/>
          <w:szCs w:val="24"/>
        </w:rPr>
        <w:t>Για παράδειγμα έχει μόνο δύο δασολόγους. Ο ένας από αυτούς είναι ο προϊστάμενος. Έχει δέκα δασοφύλακες, ενώ στην ουσία απαιτούνται είκοσι. Το ίδιο συμβαίνει και σε άλλες ειδικότητες. Η ίδια κατάσταση και χειρότερη ακόμα επικρατεί και στους διοικητ</w:t>
      </w:r>
      <w:r>
        <w:rPr>
          <w:rFonts w:eastAsia="Times New Roman" w:cs="Times New Roman"/>
          <w:szCs w:val="24"/>
        </w:rPr>
        <w:t xml:space="preserve">ικούς υπαλλήλους. </w:t>
      </w:r>
    </w:p>
    <w:p w14:paraId="72981540" w14:textId="77777777" w:rsidR="006F214F" w:rsidRDefault="003917AD">
      <w:pPr>
        <w:tabs>
          <w:tab w:val="left" w:pos="3873"/>
        </w:tabs>
        <w:spacing w:after="0" w:line="600" w:lineRule="auto"/>
        <w:ind w:firstLine="720"/>
        <w:jc w:val="both"/>
        <w:rPr>
          <w:rFonts w:eastAsia="Times New Roman" w:cs="Times New Roman"/>
          <w:szCs w:val="24"/>
        </w:rPr>
      </w:pPr>
      <w:r>
        <w:rPr>
          <w:rFonts w:eastAsia="Times New Roman" w:cs="Times New Roman"/>
          <w:szCs w:val="24"/>
        </w:rPr>
        <w:t>Επίσης το πετσόκομμα, κύριε Υπουργέ, στους προϋπολογισμούς των δασαρχείων έχει οδηγήσει, από τη μαρτυρία των ίδιων των εργαζομένων στο Δασαρχείο, σε ακινητοποίηση των αυτοκινήτων. Αυτό έχει ως αποτέλεσμα</w:t>
      </w:r>
      <w:r>
        <w:rPr>
          <w:rFonts w:eastAsia="Times New Roman" w:cs="Times New Roman"/>
          <w:szCs w:val="24"/>
        </w:rPr>
        <w:t>,</w:t>
      </w:r>
      <w:r>
        <w:rPr>
          <w:rFonts w:eastAsia="Times New Roman" w:cs="Times New Roman"/>
          <w:szCs w:val="24"/>
        </w:rPr>
        <w:t xml:space="preserve"> να μην μπορούν να βγουν έξω από </w:t>
      </w:r>
      <w:r>
        <w:rPr>
          <w:rFonts w:eastAsia="Times New Roman" w:cs="Times New Roman"/>
          <w:szCs w:val="24"/>
        </w:rPr>
        <w:t>την υπηρεσία. Και αν ακόμα βγαίνουν, βγαίνουν βάζοντας τη βενζίνη από την τσέπη τους οι εργαζόμενοι στην περιοχή.</w:t>
      </w:r>
    </w:p>
    <w:p w14:paraId="72981541" w14:textId="77777777" w:rsidR="006F214F" w:rsidRDefault="003917AD">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Κατά τη γνώμη μας είναι τεράστιες και διαχρονικές οι ευθύνες όλων των κυβερνήσεων και της σημερινής που πήρε τη σκυτάλη από τις προηγούμενες, </w:t>
      </w:r>
      <w:r>
        <w:rPr>
          <w:rFonts w:eastAsia="Times New Roman" w:cs="Times New Roman"/>
          <w:szCs w:val="24"/>
        </w:rPr>
        <w:t>που υποβαθμίζει τη λειτουργία των δασικών κρατικών υπηρεσιών</w:t>
      </w:r>
      <w:r>
        <w:rPr>
          <w:rFonts w:eastAsia="Times New Roman" w:cs="Times New Roman"/>
          <w:szCs w:val="24"/>
        </w:rPr>
        <w:t>,</w:t>
      </w:r>
      <w:r>
        <w:rPr>
          <w:rFonts w:eastAsia="Times New Roman" w:cs="Times New Roman"/>
          <w:szCs w:val="24"/>
        </w:rPr>
        <w:t xml:space="preserve"> που έχουν ως αρμοδιότητα και αυτό που ανέφερα πιο πάνω, αλλά και τη δασική προστασία της χώρας μας και των δασών. Τα τελευταία χρόνια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έχει επιδεινωθεί αυτή η κατάσταση. </w:t>
      </w:r>
    </w:p>
    <w:p w14:paraId="72981542" w14:textId="77777777" w:rsidR="006F214F" w:rsidRDefault="003917AD">
      <w:pPr>
        <w:tabs>
          <w:tab w:val="left" w:pos="3873"/>
        </w:tabs>
        <w:spacing w:after="0" w:line="600" w:lineRule="auto"/>
        <w:ind w:firstLine="720"/>
        <w:jc w:val="both"/>
        <w:rPr>
          <w:rFonts w:eastAsia="Times New Roman" w:cs="Times New Roman"/>
          <w:szCs w:val="24"/>
        </w:rPr>
      </w:pPr>
      <w:r>
        <w:rPr>
          <w:rFonts w:eastAsia="Times New Roman" w:cs="Times New Roman"/>
          <w:szCs w:val="24"/>
        </w:rPr>
        <w:t>Ερωτάσθε, κύριε</w:t>
      </w:r>
      <w:r>
        <w:rPr>
          <w:rFonts w:eastAsia="Times New Roman" w:cs="Times New Roman"/>
          <w:szCs w:val="24"/>
        </w:rPr>
        <w:t xml:space="preserve"> Υπουργέ: Τι μέτρα θα πάρετε, ώστε να υπάρχει στελέχωση του δασαρχείου με το απαραίτητο προσωπικό, επιστημονικό και τους άλλους εργαζόμενους, ώστε να μπορέσουν να ανταποκριθούν στις ανάγκες όχι μόνο των κτηνοτρόφων, αλλά και σ' ό,τι αφορά την προστασία των</w:t>
      </w:r>
      <w:r>
        <w:rPr>
          <w:rFonts w:eastAsia="Times New Roman" w:cs="Times New Roman"/>
          <w:szCs w:val="24"/>
        </w:rPr>
        <w:t xml:space="preserve"> δασών στην περιοχή; Γιατί έχουμε και εκεί πολλά προβλήματα, τα οποία θα πω στη δευτερολογία μου.</w:t>
      </w:r>
    </w:p>
    <w:p w14:paraId="72981543" w14:textId="77777777" w:rsidR="006F214F" w:rsidRDefault="003917AD">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w:t>
      </w:r>
    </w:p>
    <w:p w14:paraId="72981544" w14:textId="77777777" w:rsidR="006F214F" w:rsidRDefault="003917AD">
      <w:pPr>
        <w:spacing w:after="0"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72981545" w14:textId="77777777" w:rsidR="006F214F" w:rsidRDefault="003917AD">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Ευχαριστώ, κύριε Πρόεδρε.</w:t>
      </w:r>
    </w:p>
    <w:p w14:paraId="72981546" w14:textId="77777777" w:rsidR="006F214F" w:rsidRDefault="003917A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Κύριε Μωραΐτη, η περιγραφή που κάνετε για τις ελλείψεις στο Δασαρχείο Αμφιλοχίας</w:t>
      </w:r>
      <w:r>
        <w:rPr>
          <w:rFonts w:eastAsia="Times New Roman" w:cs="Times New Roman"/>
          <w:szCs w:val="24"/>
        </w:rPr>
        <w:t>,</w:t>
      </w:r>
      <w:r>
        <w:rPr>
          <w:rFonts w:eastAsia="Times New Roman" w:cs="Times New Roman"/>
          <w:szCs w:val="24"/>
        </w:rPr>
        <w:t xml:space="preserve"> είναι πάρα πολύ κοντά στην πραγματικότητα, με αποτέλεσμα και να υπάρχει μεγάλος φόρτος στους μη </w:t>
      </w:r>
      <w:proofErr w:type="spellStart"/>
      <w:r>
        <w:rPr>
          <w:rFonts w:eastAsia="Times New Roman" w:cs="Times New Roman"/>
          <w:szCs w:val="24"/>
        </w:rPr>
        <w:t>επαρκούντες</w:t>
      </w:r>
      <w:proofErr w:type="spellEnd"/>
      <w:r>
        <w:rPr>
          <w:rFonts w:eastAsia="Times New Roman" w:cs="Times New Roman"/>
          <w:szCs w:val="24"/>
        </w:rPr>
        <w:t xml:space="preserve"> εργαζομένους, αλλά κυρίως και οι πολίτες, αγρότες κατά κύριο λόγο</w:t>
      </w:r>
      <w:r>
        <w:rPr>
          <w:rFonts w:eastAsia="Times New Roman" w:cs="Times New Roman"/>
          <w:szCs w:val="24"/>
        </w:rPr>
        <w:t xml:space="preserve"> όπως είπατε, που συναλλάσσονται, να μην μπορούν να ικανοποιήσουν τις ανάγκες τους, σε ένα εύλογο χρονικό διάστημα, να μην τυγχάνουν των αντίστοιχων εγκρίσεων, κ.λπ.</w:t>
      </w:r>
      <w:r>
        <w:rPr>
          <w:rFonts w:eastAsia="Times New Roman" w:cs="Times New Roman"/>
          <w:szCs w:val="24"/>
        </w:rPr>
        <w:t>.</w:t>
      </w:r>
      <w:r>
        <w:rPr>
          <w:rFonts w:eastAsia="Times New Roman" w:cs="Times New Roman"/>
          <w:szCs w:val="24"/>
        </w:rPr>
        <w:t xml:space="preserve"> </w:t>
      </w:r>
    </w:p>
    <w:p w14:paraId="72981547" w14:textId="77777777" w:rsidR="006F214F" w:rsidRDefault="003917AD">
      <w:pPr>
        <w:spacing w:after="0" w:line="600" w:lineRule="auto"/>
        <w:ind w:firstLine="720"/>
        <w:contextualSpacing/>
        <w:jc w:val="both"/>
        <w:rPr>
          <w:rFonts w:eastAsia="Times New Roman" w:cs="Times New Roman"/>
          <w:szCs w:val="24"/>
        </w:rPr>
      </w:pPr>
      <w:r>
        <w:rPr>
          <w:rFonts w:eastAsia="Times New Roman" w:cs="Times New Roman"/>
          <w:szCs w:val="24"/>
        </w:rPr>
        <w:t>Σήμερα στο Δασαρχείο Αμφιλοχίας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απασχολούνται δέκα δασοφύλακες, δύο δασολόγοι</w:t>
      </w:r>
      <w:r>
        <w:rPr>
          <w:rFonts w:eastAsia="Times New Roman" w:cs="Times New Roman"/>
          <w:szCs w:val="24"/>
        </w:rPr>
        <w:t>, δύο δασοπόνοι, ένας υπάλληλος διοικητικού-οικονομικού, τρεις υπάλληλοι ΔΕ ειδικότητας που κάνουν γραμματειακή υποστήριξη και ένας ΔΕ τεχνικός. Το 2014</w:t>
      </w:r>
      <w:r>
        <w:rPr>
          <w:rFonts w:eastAsia="Times New Roman" w:cs="Times New Roman"/>
          <w:szCs w:val="24"/>
        </w:rPr>
        <w:t>,</w:t>
      </w:r>
      <w:r>
        <w:rPr>
          <w:rFonts w:eastAsia="Times New Roman" w:cs="Times New Roman"/>
          <w:szCs w:val="24"/>
        </w:rPr>
        <w:t xml:space="preserve"> είχε γίνει ένας διαγωνισμός μέσω ΑΣΕΠ για δεκατρείς θέσεις, δεν προσήλθαν τρεις, έμειναν κενές, με απο</w:t>
      </w:r>
      <w:r>
        <w:rPr>
          <w:rFonts w:eastAsia="Times New Roman" w:cs="Times New Roman"/>
          <w:szCs w:val="24"/>
        </w:rPr>
        <w:t xml:space="preserve">τέλεσμα να επιβαρυνθεί ακόμη περισσότερο η κατάσταση. </w:t>
      </w:r>
    </w:p>
    <w:p w14:paraId="72981548" w14:textId="77777777" w:rsidR="006F214F" w:rsidRDefault="003917AD">
      <w:pPr>
        <w:spacing w:after="0" w:line="600" w:lineRule="auto"/>
        <w:ind w:firstLine="720"/>
        <w:contextualSpacing/>
        <w:jc w:val="both"/>
        <w:rPr>
          <w:rFonts w:eastAsia="Times New Roman" w:cs="Times New Roman"/>
          <w:szCs w:val="24"/>
        </w:rPr>
      </w:pPr>
      <w:r>
        <w:rPr>
          <w:rFonts w:eastAsia="Times New Roman" w:cs="Times New Roman"/>
          <w:szCs w:val="24"/>
        </w:rPr>
        <w:t>Οι σκέψεις αυτή τη στιγμή που υπάρχουν, αλλά και η πρακτική η οποία ίσχυσε κατά το πρόσφατο παρελθόν και θα επιλεγεί και τώρα, είναι να υπάρξει ανάθεση για άσκηση παράλληλων καθηκόντων από τα γειτονικά</w:t>
      </w:r>
      <w:r>
        <w:rPr>
          <w:rFonts w:eastAsia="Times New Roman" w:cs="Times New Roman"/>
          <w:szCs w:val="24"/>
        </w:rPr>
        <w:t xml:space="preserve"> Δασαρχεία του Αγρινίου και του Με</w:t>
      </w:r>
      <w:r>
        <w:rPr>
          <w:rFonts w:eastAsia="Times New Roman" w:cs="Times New Roman"/>
          <w:szCs w:val="24"/>
        </w:rPr>
        <w:lastRenderedPageBreak/>
        <w:t xml:space="preserve">σολογγίου. Αυτό προτίθεται να κάνει ο συντονιστής της </w:t>
      </w:r>
      <w:r>
        <w:rPr>
          <w:rFonts w:eastAsia="Times New Roman" w:cs="Times New Roman"/>
          <w:szCs w:val="24"/>
        </w:rPr>
        <w:t>α</w:t>
      </w:r>
      <w:r>
        <w:rPr>
          <w:rFonts w:eastAsia="Times New Roman" w:cs="Times New Roman"/>
          <w:szCs w:val="24"/>
        </w:rPr>
        <w:t>ποκεντρωμένης</w:t>
      </w:r>
      <w:r>
        <w:rPr>
          <w:rFonts w:eastAsia="Times New Roman" w:cs="Times New Roman"/>
          <w:szCs w:val="24"/>
        </w:rPr>
        <w:t xml:space="preserve"> διοίκησης</w:t>
      </w:r>
      <w:r>
        <w:rPr>
          <w:rFonts w:eastAsia="Times New Roman" w:cs="Times New Roman"/>
          <w:szCs w:val="24"/>
        </w:rPr>
        <w:t xml:space="preserve"> Και από εκεί και έπειτα -απ’ όσο γνωρίζω- το αρμόδιο Υπουργείο Περιβάλλοντος σκέφτεται να καταφύγει έκτακτα στη λύση ενός εποχικού προσωπικού, </w:t>
      </w:r>
      <w:r>
        <w:rPr>
          <w:rFonts w:eastAsia="Times New Roman" w:cs="Times New Roman"/>
          <w:szCs w:val="24"/>
        </w:rPr>
        <w:t>για να μπορέσει να υποστηρίξει το Δασαρχείο της Αμφιλοχίας.</w:t>
      </w:r>
    </w:p>
    <w:p w14:paraId="72981549" w14:textId="77777777" w:rsidR="006F214F" w:rsidRDefault="003917AD">
      <w:pPr>
        <w:spacing w:after="0" w:line="600" w:lineRule="auto"/>
        <w:ind w:firstLine="720"/>
        <w:contextualSpacing/>
        <w:jc w:val="both"/>
        <w:rPr>
          <w:rFonts w:eastAsia="Times New Roman" w:cs="Times New Roman"/>
          <w:szCs w:val="24"/>
        </w:rPr>
      </w:pPr>
      <w:r>
        <w:rPr>
          <w:rFonts w:eastAsia="Times New Roman" w:cs="Times New Roman"/>
          <w:szCs w:val="24"/>
        </w:rPr>
        <w:t>Παράλληλα το Υπουργείο Αγροτικής Ανάπτυξης έχει δείξει σε αρκετό βαθμό την απαιτούμενη ευελιξία</w:t>
      </w:r>
      <w:r>
        <w:rPr>
          <w:rFonts w:eastAsia="Times New Roman" w:cs="Times New Roman"/>
          <w:szCs w:val="24"/>
        </w:rPr>
        <w:t>,</w:t>
      </w:r>
      <w:r>
        <w:rPr>
          <w:rFonts w:eastAsia="Times New Roman" w:cs="Times New Roman"/>
          <w:szCs w:val="24"/>
        </w:rPr>
        <w:t xml:space="preserve"> έτσι ώστε σε κάποιες περιπτώσεις να μη ζητά την ολοκλήρωση κάποιων </w:t>
      </w:r>
      <w:proofErr w:type="spellStart"/>
      <w:r>
        <w:rPr>
          <w:rFonts w:eastAsia="Times New Roman" w:cs="Times New Roman"/>
          <w:szCs w:val="24"/>
        </w:rPr>
        <w:t>αδειοδοτήσεων</w:t>
      </w:r>
      <w:proofErr w:type="spellEnd"/>
      <w:r>
        <w:rPr>
          <w:rFonts w:eastAsia="Times New Roman" w:cs="Times New Roman"/>
          <w:szCs w:val="24"/>
        </w:rPr>
        <w:t>, αλλά με την κατάθ</w:t>
      </w:r>
      <w:r>
        <w:rPr>
          <w:rFonts w:eastAsia="Times New Roman" w:cs="Times New Roman"/>
          <w:szCs w:val="24"/>
        </w:rPr>
        <w:t xml:space="preserve">εση της αίτησης να μπορούν να προωθούνται αντίστοιχα αιτήματα και να εξυπηρετούνται οι πολίτες. </w:t>
      </w:r>
    </w:p>
    <w:p w14:paraId="7298154A" w14:textId="77777777" w:rsidR="006F214F" w:rsidRDefault="003917AD">
      <w:pPr>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αποφασιστική σημασία θα έχει η δουλειά που γίνεται τώρα, η κατάρτιση των νέων οργανογραμμάτων από τις </w:t>
      </w:r>
      <w:r>
        <w:rPr>
          <w:rFonts w:eastAsia="Times New Roman" w:cs="Times New Roman"/>
          <w:szCs w:val="24"/>
        </w:rPr>
        <w:t>α</w:t>
      </w:r>
      <w:r>
        <w:rPr>
          <w:rFonts w:eastAsia="Times New Roman" w:cs="Times New Roman"/>
          <w:szCs w:val="24"/>
        </w:rPr>
        <w:t xml:space="preserve">ποκεντρωμένες </w:t>
      </w:r>
      <w:r>
        <w:rPr>
          <w:rFonts w:eastAsia="Times New Roman" w:cs="Times New Roman"/>
          <w:szCs w:val="24"/>
        </w:rPr>
        <w:t>δ</w:t>
      </w:r>
      <w:r>
        <w:rPr>
          <w:rFonts w:eastAsia="Times New Roman" w:cs="Times New Roman"/>
          <w:szCs w:val="24"/>
        </w:rPr>
        <w:t>ιοικήσεις, που θα αποτυπώσουν τις</w:t>
      </w:r>
      <w:r>
        <w:rPr>
          <w:rFonts w:eastAsia="Times New Roman" w:cs="Times New Roman"/>
          <w:szCs w:val="24"/>
        </w:rPr>
        <w:t xml:space="preserve"> πραγματικές ανάγκες και με βάση το καθεστώς της κινητικότητας, που θα μπει σε εφαρμογή, εκτιμούμε ότι ένα μέρος των αναγκών</w:t>
      </w:r>
      <w:r>
        <w:rPr>
          <w:rFonts w:eastAsia="Times New Roman" w:cs="Times New Roman"/>
          <w:szCs w:val="24"/>
        </w:rPr>
        <w:t>,</w:t>
      </w:r>
      <w:r>
        <w:rPr>
          <w:rFonts w:eastAsia="Times New Roman" w:cs="Times New Roman"/>
          <w:szCs w:val="24"/>
        </w:rPr>
        <w:t xml:space="preserve"> θα μπορέσει να καλυφθεί. </w:t>
      </w:r>
    </w:p>
    <w:p w14:paraId="7298154B" w14:textId="77777777" w:rsidR="006F214F" w:rsidRDefault="003917AD">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μια κατάσταση, η οποία όπως αναφερθήκατε και </w:t>
      </w:r>
      <w:r>
        <w:rPr>
          <w:rFonts w:eastAsia="Times New Roman" w:cs="Times New Roman"/>
          <w:szCs w:val="24"/>
        </w:rPr>
        <w:t>εσείς,</w:t>
      </w:r>
      <w:r>
        <w:rPr>
          <w:rFonts w:eastAsia="Times New Roman" w:cs="Times New Roman"/>
          <w:szCs w:val="24"/>
        </w:rPr>
        <w:t xml:space="preserve"> είναι προβληματική. Γνωρίζετε τους περιορισμού</w:t>
      </w:r>
      <w:r>
        <w:rPr>
          <w:rFonts w:eastAsia="Times New Roman" w:cs="Times New Roman"/>
          <w:szCs w:val="24"/>
        </w:rPr>
        <w:t xml:space="preserve">ς που υπάρχουν στα θέματα των προσλήψεων. Προσπαθούμε -και με τις </w:t>
      </w:r>
      <w:r>
        <w:rPr>
          <w:rFonts w:eastAsia="Times New Roman" w:cs="Times New Roman"/>
          <w:szCs w:val="24"/>
        </w:rPr>
        <w:lastRenderedPageBreak/>
        <w:t xml:space="preserve">κινήσεις που σας ανέφερα πριν- τουλάχιστον για ένα βραχυπρόθεσμο για το ορατό μέλλον, να μπορέσουμε να ξεπεράσουμε και κάποια εμπόδια. </w:t>
      </w:r>
    </w:p>
    <w:p w14:paraId="7298154C" w14:textId="77777777" w:rsidR="006F214F" w:rsidRDefault="003917AD">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298154D" w14:textId="77777777" w:rsidR="006F214F" w:rsidRDefault="003917AD">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w:t>
      </w:r>
      <w:r>
        <w:rPr>
          <w:rFonts w:eastAsia="Times New Roman" w:cs="Times New Roman"/>
          <w:szCs w:val="24"/>
        </w:rPr>
        <w:t>ς, κύριε Υπουργέ.</w:t>
      </w:r>
    </w:p>
    <w:p w14:paraId="7298154E" w14:textId="77777777" w:rsidR="006F214F" w:rsidRDefault="003917AD">
      <w:pPr>
        <w:spacing w:after="0" w:line="600" w:lineRule="auto"/>
        <w:ind w:firstLine="720"/>
        <w:contextualSpacing/>
        <w:jc w:val="both"/>
        <w:rPr>
          <w:rFonts w:eastAsia="Times New Roman" w:cs="Times New Roman"/>
          <w:szCs w:val="24"/>
        </w:rPr>
      </w:pPr>
      <w:r>
        <w:rPr>
          <w:rFonts w:eastAsia="Times New Roman" w:cs="Times New Roman"/>
          <w:szCs w:val="24"/>
        </w:rPr>
        <w:t>Ορίστε, κύριε Μωραΐτη, έχετε τον λόγο, για την δευτερολογία σας.</w:t>
      </w:r>
    </w:p>
    <w:p w14:paraId="7298154F" w14:textId="77777777" w:rsidR="006F214F" w:rsidRDefault="003917AD">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Κύριε Υπουργέ, επί της ουσίας δεν απαντήσατε σε κανένα από τα μεγάλα προβλήματα</w:t>
      </w:r>
      <w:r>
        <w:rPr>
          <w:rFonts w:eastAsia="Times New Roman" w:cs="Times New Roman"/>
          <w:szCs w:val="24"/>
        </w:rPr>
        <w:t>,</w:t>
      </w:r>
      <w:r>
        <w:rPr>
          <w:rFonts w:eastAsia="Times New Roman" w:cs="Times New Roman"/>
          <w:szCs w:val="24"/>
        </w:rPr>
        <w:t xml:space="preserve"> που αντιμετωπίζει στη λειτουργία του το Δασαρχείο Αμφιλοχίας. Και απ’ ό,τι φαίνεται, δεν είναι και στις προθέσεις σας να δώσετε λύσεις. </w:t>
      </w:r>
    </w:p>
    <w:p w14:paraId="72981550" w14:textId="77777777" w:rsidR="006F214F" w:rsidRDefault="003917AD">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που αναφέρατε ότι θα μεταφερθεί ένας όγκος δουλειάς στα πλησιέστερα Δασαρχεία του Αγρινίου και του Μεσολογγίου ή </w:t>
      </w:r>
      <w:r>
        <w:rPr>
          <w:rFonts w:eastAsia="Times New Roman" w:cs="Times New Roman"/>
          <w:szCs w:val="24"/>
        </w:rPr>
        <w:t xml:space="preserve">ακόμη και της </w:t>
      </w:r>
      <w:proofErr w:type="spellStart"/>
      <w:r>
        <w:rPr>
          <w:rFonts w:eastAsia="Times New Roman" w:cs="Times New Roman"/>
          <w:szCs w:val="24"/>
        </w:rPr>
        <w:t>Ναυπάκτου</w:t>
      </w:r>
      <w:proofErr w:type="spellEnd"/>
      <w:r>
        <w:rPr>
          <w:rFonts w:eastAsia="Times New Roman" w:cs="Times New Roman"/>
          <w:szCs w:val="24"/>
        </w:rPr>
        <w:t xml:space="preserve"> έχει γίνει, με αποτέλεσμα να μην υπάρχουν λύσεις, όμως, κύριε Υπουργέ. </w:t>
      </w:r>
    </w:p>
    <w:p w14:paraId="72981551" w14:textId="77777777" w:rsidR="006F214F" w:rsidRDefault="003917AD">
      <w:pPr>
        <w:spacing w:after="0" w:line="600" w:lineRule="auto"/>
        <w:ind w:firstLine="720"/>
        <w:contextualSpacing/>
        <w:jc w:val="both"/>
        <w:rPr>
          <w:rFonts w:eastAsia="Times New Roman" w:cs="Times New Roman"/>
          <w:szCs w:val="24"/>
        </w:rPr>
      </w:pPr>
      <w:r>
        <w:rPr>
          <w:rFonts w:eastAsia="Times New Roman" w:cs="Times New Roman"/>
          <w:szCs w:val="24"/>
        </w:rPr>
        <w:t>Εγώ ανέφερα –δεν ξέρω ποια είναι η πληροφόρησή σας- ότι υπάρχουν κτηνοτρόφοι που περιμένουν αυτό το χαρτί, το οποίο είναι απαραίτητο για δύο και τρία χρόνια. Μι</w:t>
      </w:r>
      <w:r>
        <w:rPr>
          <w:rFonts w:eastAsia="Times New Roman" w:cs="Times New Roman"/>
          <w:szCs w:val="24"/>
        </w:rPr>
        <w:t>λάμε</w:t>
      </w:r>
      <w:r>
        <w:rPr>
          <w:rFonts w:eastAsia="Times New Roman" w:cs="Times New Roman"/>
          <w:szCs w:val="24"/>
        </w:rPr>
        <w:t xml:space="preserve"> ότι</w:t>
      </w:r>
      <w:r>
        <w:rPr>
          <w:rFonts w:eastAsia="Times New Roman" w:cs="Times New Roman"/>
          <w:szCs w:val="24"/>
        </w:rPr>
        <w:t xml:space="preserve"> το Δα</w:t>
      </w:r>
      <w:r>
        <w:rPr>
          <w:rFonts w:eastAsia="Times New Roman" w:cs="Times New Roman"/>
          <w:szCs w:val="24"/>
        </w:rPr>
        <w:lastRenderedPageBreak/>
        <w:t>σαρχείο της Αμφιλοχίας</w:t>
      </w:r>
      <w:r>
        <w:rPr>
          <w:rFonts w:eastAsia="Times New Roman" w:cs="Times New Roman"/>
          <w:szCs w:val="24"/>
        </w:rPr>
        <w:t>,</w:t>
      </w:r>
      <w:r>
        <w:rPr>
          <w:rFonts w:eastAsia="Times New Roman" w:cs="Times New Roman"/>
          <w:szCs w:val="24"/>
        </w:rPr>
        <w:t xml:space="preserve"> έχει τον τριπλάσιο όγκο από τα υπόλοιπα </w:t>
      </w:r>
      <w:r>
        <w:rPr>
          <w:rFonts w:eastAsia="Times New Roman" w:cs="Times New Roman"/>
          <w:szCs w:val="24"/>
        </w:rPr>
        <w:t>δ</w:t>
      </w:r>
      <w:r>
        <w:rPr>
          <w:rFonts w:eastAsia="Times New Roman" w:cs="Times New Roman"/>
          <w:szCs w:val="24"/>
        </w:rPr>
        <w:t xml:space="preserve">ασαρχεία του </w:t>
      </w:r>
      <w:r>
        <w:rPr>
          <w:rFonts w:eastAsia="Times New Roman" w:cs="Times New Roman"/>
          <w:szCs w:val="24"/>
        </w:rPr>
        <w:t>ν</w:t>
      </w:r>
      <w:r>
        <w:rPr>
          <w:rFonts w:eastAsia="Times New Roman" w:cs="Times New Roman"/>
          <w:szCs w:val="24"/>
        </w:rPr>
        <w:t>ομού</w:t>
      </w:r>
      <w:r>
        <w:rPr>
          <w:rFonts w:eastAsia="Times New Roman" w:cs="Times New Roman"/>
          <w:szCs w:val="24"/>
        </w:rPr>
        <w:t>,</w:t>
      </w:r>
      <w:r>
        <w:rPr>
          <w:rFonts w:eastAsia="Times New Roman" w:cs="Times New Roman"/>
          <w:szCs w:val="24"/>
        </w:rPr>
        <w:t xml:space="preserve"> σε ό,τι αφορά την έκδοση αυτών των βεβαιώσεων. Βέβαια αυτό που είπατε ότι το Υπουργείο Αγροτικής Ανάπτυξης θα δίνει βεβαιώσεις, το έκανε κάτω από τον αγώνα κ</w:t>
      </w:r>
      <w:r>
        <w:rPr>
          <w:rFonts w:eastAsia="Times New Roman" w:cs="Times New Roman"/>
          <w:szCs w:val="24"/>
        </w:rPr>
        <w:t>αι την πίεση των αγροτών. Υπήρξε τροπολογία που δόθηκαν αυτές οι προσωρινές βεβαιώσεις. Αυτό όμως δεν λέει απολύτως τίποτα. Όταν εκπνεύσουν οι ημερομηνίες, γιατί υπάρχουν καταληκτικές ημερομηνίες, κύριε Υπουργέ, τον Μάιο του 2018</w:t>
      </w:r>
      <w:r>
        <w:rPr>
          <w:rFonts w:eastAsia="Times New Roman" w:cs="Times New Roman"/>
          <w:szCs w:val="24"/>
        </w:rPr>
        <w:t>,</w:t>
      </w:r>
      <w:r>
        <w:rPr>
          <w:rFonts w:eastAsia="Times New Roman" w:cs="Times New Roman"/>
          <w:szCs w:val="24"/>
        </w:rPr>
        <w:t xml:space="preserve"> θα πρέπει να υπάρχουν άδε</w:t>
      </w:r>
      <w:r>
        <w:rPr>
          <w:rFonts w:eastAsia="Times New Roman" w:cs="Times New Roman"/>
          <w:szCs w:val="24"/>
        </w:rPr>
        <w:t xml:space="preserve">ιες </w:t>
      </w:r>
      <w:proofErr w:type="spellStart"/>
      <w:r>
        <w:rPr>
          <w:rFonts w:eastAsia="Times New Roman" w:cs="Times New Roman"/>
          <w:szCs w:val="24"/>
        </w:rPr>
        <w:t>σταβλικής</w:t>
      </w:r>
      <w:proofErr w:type="spellEnd"/>
      <w:r>
        <w:rPr>
          <w:rFonts w:eastAsia="Times New Roman" w:cs="Times New Roman"/>
          <w:szCs w:val="24"/>
        </w:rPr>
        <w:t xml:space="preserve"> εγκατάστασης. Εάν μέχρι τότε δεν δώσουν οριστική λύση, θα αναγκαστούν οι αγρότες αυτοί, οι κτηνοτρόφοι, να επιστρέψουν χρήματα. Και τότε σας λέμε ότι η κατάσταση θα πάρει εκρηκτικές διαστάσεις</w:t>
      </w:r>
      <w:r>
        <w:rPr>
          <w:rFonts w:eastAsia="Times New Roman" w:cs="Times New Roman"/>
          <w:szCs w:val="24"/>
        </w:rPr>
        <w:t>,</w:t>
      </w:r>
      <w:r>
        <w:rPr>
          <w:rFonts w:eastAsia="Times New Roman" w:cs="Times New Roman"/>
          <w:szCs w:val="24"/>
        </w:rPr>
        <w:t xml:space="preserve"> γιατί αυτός ο κόσμος είναι απλήρωτος, κύριε Υπου</w:t>
      </w:r>
      <w:r>
        <w:rPr>
          <w:rFonts w:eastAsia="Times New Roman" w:cs="Times New Roman"/>
          <w:szCs w:val="24"/>
        </w:rPr>
        <w:t xml:space="preserve">ργέ, έχει πληρωθεί για το 2012 και το 2013 και είναι απλήρωτος για το 2014, για το 2015, για το 2016 και τώρα μπαίνουν και σε νέα προγράμματα. Επομένως είναι εκρηκτική η κατάσταση </w:t>
      </w:r>
      <w:r>
        <w:rPr>
          <w:rFonts w:eastAsia="Times New Roman" w:cs="Times New Roman"/>
          <w:szCs w:val="24"/>
        </w:rPr>
        <w:t>κ</w:t>
      </w:r>
      <w:r>
        <w:rPr>
          <w:rFonts w:eastAsia="Times New Roman" w:cs="Times New Roman"/>
          <w:szCs w:val="24"/>
        </w:rPr>
        <w:t>αι δεν λύνεται τώρα με μπαλώματα ή πασαλείμματα</w:t>
      </w:r>
      <w:r>
        <w:rPr>
          <w:rFonts w:eastAsia="Times New Roman" w:cs="Times New Roman"/>
          <w:szCs w:val="24"/>
        </w:rPr>
        <w:t>,</w:t>
      </w:r>
      <w:r>
        <w:rPr>
          <w:rFonts w:eastAsia="Times New Roman" w:cs="Times New Roman"/>
          <w:szCs w:val="24"/>
        </w:rPr>
        <w:t xml:space="preserve"> αυτό που αναφέρατε. </w:t>
      </w:r>
    </w:p>
    <w:p w14:paraId="72981552"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Βέβαι</w:t>
      </w:r>
      <w:r>
        <w:rPr>
          <w:rFonts w:eastAsia="Times New Roman" w:cs="Times New Roman"/>
          <w:szCs w:val="24"/>
        </w:rPr>
        <w:t xml:space="preserve">α πρόκειται για μια συνειδητή πολιτική απαξίωση των δασαρχείων, όπως ανέφερα. Άλλωστε αυτό το κάνετε σε μια σειρά από δημόσιους οργανισμούς. Εσείς η Κυβέρνησή σας έχει </w:t>
      </w:r>
      <w:r>
        <w:rPr>
          <w:rFonts w:eastAsia="Times New Roman" w:cs="Times New Roman"/>
          <w:szCs w:val="24"/>
        </w:rPr>
        <w:lastRenderedPageBreak/>
        <w:t>θεσμοθετήσει τον κτηνίατρο εκτροφής. Όλες οι άλλες υπηρεσίες που υπάρχουν στους αγρότες</w:t>
      </w:r>
      <w:r>
        <w:rPr>
          <w:rFonts w:eastAsia="Times New Roman" w:cs="Times New Roman"/>
          <w:szCs w:val="24"/>
        </w:rPr>
        <w:t>,</w:t>
      </w:r>
      <w:r>
        <w:rPr>
          <w:rFonts w:eastAsia="Times New Roman" w:cs="Times New Roman"/>
          <w:szCs w:val="24"/>
        </w:rPr>
        <w:t xml:space="preserve"> είναι υποβαθμισμένες, </w:t>
      </w:r>
      <w:proofErr w:type="spellStart"/>
      <w:r>
        <w:rPr>
          <w:rFonts w:eastAsia="Times New Roman" w:cs="Times New Roman"/>
          <w:szCs w:val="24"/>
        </w:rPr>
        <w:t>υποστελεχωμένες</w:t>
      </w:r>
      <w:proofErr w:type="spellEnd"/>
      <w:r>
        <w:rPr>
          <w:rFonts w:eastAsia="Times New Roman" w:cs="Times New Roman"/>
          <w:szCs w:val="24"/>
        </w:rPr>
        <w:t xml:space="preserve">, όπως οι ΔΑΟΚ. Δεν είναι μόνο το πρόβλημα του </w:t>
      </w:r>
      <w:r>
        <w:rPr>
          <w:rFonts w:eastAsia="Times New Roman" w:cs="Times New Roman"/>
          <w:szCs w:val="24"/>
        </w:rPr>
        <w:t>δ</w:t>
      </w:r>
      <w:r>
        <w:rPr>
          <w:rFonts w:eastAsia="Times New Roman" w:cs="Times New Roman"/>
          <w:szCs w:val="24"/>
        </w:rPr>
        <w:t>ασαρχείου. Βέβαια το ζήτημα αυτό με το Δασαρχείο Αμφιλοχίας είναι εκρηκτικό</w:t>
      </w:r>
      <w:r>
        <w:rPr>
          <w:rFonts w:eastAsia="Times New Roman" w:cs="Times New Roman"/>
          <w:szCs w:val="24"/>
        </w:rPr>
        <w:t>,</w:t>
      </w:r>
      <w:r>
        <w:rPr>
          <w:rFonts w:eastAsia="Times New Roman" w:cs="Times New Roman"/>
          <w:szCs w:val="24"/>
        </w:rPr>
        <w:t xml:space="preserve"> για τον λόγο που σας ανέφερα νωρίτερα. </w:t>
      </w:r>
    </w:p>
    <w:p w14:paraId="72981553"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έβαια δεν είναι μόνο η υπόθεση του </w:t>
      </w:r>
      <w:r>
        <w:rPr>
          <w:rFonts w:eastAsia="Times New Roman" w:cs="Times New Roman"/>
          <w:szCs w:val="24"/>
        </w:rPr>
        <w:t>δ</w:t>
      </w:r>
      <w:r>
        <w:rPr>
          <w:rFonts w:eastAsia="Times New Roman" w:cs="Times New Roman"/>
          <w:szCs w:val="24"/>
        </w:rPr>
        <w:t>ασαρχείου</w:t>
      </w:r>
      <w:r>
        <w:rPr>
          <w:rFonts w:eastAsia="Times New Roman" w:cs="Times New Roman"/>
          <w:szCs w:val="24"/>
        </w:rPr>
        <w:t>,</w:t>
      </w:r>
      <w:r>
        <w:rPr>
          <w:rFonts w:eastAsia="Times New Roman" w:cs="Times New Roman"/>
          <w:szCs w:val="24"/>
        </w:rPr>
        <w:t xml:space="preserve"> σχετι</w:t>
      </w:r>
      <w:r>
        <w:rPr>
          <w:rFonts w:eastAsia="Times New Roman" w:cs="Times New Roman"/>
          <w:szCs w:val="24"/>
        </w:rPr>
        <w:t xml:space="preserve">κά με το να πάρουν τη βεβαίωση. Μετά για την αίτηση των </w:t>
      </w:r>
      <w:proofErr w:type="spellStart"/>
      <w:r>
        <w:rPr>
          <w:rFonts w:eastAsia="Times New Roman" w:cs="Times New Roman"/>
          <w:szCs w:val="24"/>
        </w:rPr>
        <w:t>σταβλικών</w:t>
      </w:r>
      <w:proofErr w:type="spellEnd"/>
      <w:r>
        <w:rPr>
          <w:rFonts w:eastAsia="Times New Roman" w:cs="Times New Roman"/>
          <w:szCs w:val="24"/>
        </w:rPr>
        <w:t xml:space="preserve"> εγκαταστάσεων υπάρχουν, όπως ξέρετε, σοβαρές καθυστερήσεις και στους δήμους και στις περιφέρειες. Επομένως το πρόβλημα του να βρεθούν έξω από αυτές τις ημερομηνίες</w:t>
      </w:r>
      <w:r>
        <w:rPr>
          <w:rFonts w:eastAsia="Times New Roman" w:cs="Times New Roman"/>
          <w:szCs w:val="24"/>
        </w:rPr>
        <w:t>,</w:t>
      </w:r>
      <w:r>
        <w:rPr>
          <w:rFonts w:eastAsia="Times New Roman" w:cs="Times New Roman"/>
          <w:szCs w:val="24"/>
        </w:rPr>
        <w:t xml:space="preserve"> είναι ορατό. Και οι συνέπ</w:t>
      </w:r>
      <w:r>
        <w:rPr>
          <w:rFonts w:eastAsia="Times New Roman" w:cs="Times New Roman"/>
          <w:szCs w:val="24"/>
        </w:rPr>
        <w:t>ειες θα είναι εκρηκτικές.</w:t>
      </w:r>
    </w:p>
    <w:p w14:paraId="72981554"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εδώ πρέπει να αναφέρουμε -και ξέρετε πολύ καλά εσείς προσωπικά- ότι στην περιοχή όταν είναι να γίνουν περιβαλλοντικά εγκλήματα, με διαδικασίες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δίνουν άδεια σε δύο-τρεις μέρες, για να μην πω σε ώρες. Μια περίπτωση ήταν επί υπουργίας σας στο Υπουργείο Περιβάλλοντος, την οποία</w:t>
      </w:r>
      <w:r w:rsidRPr="007B5E4D">
        <w:rPr>
          <w:rFonts w:eastAsia="Times New Roman" w:cs="Times New Roman"/>
          <w:szCs w:val="24"/>
        </w:rPr>
        <w:t>,</w:t>
      </w:r>
      <w:r>
        <w:rPr>
          <w:rFonts w:eastAsia="Times New Roman" w:cs="Times New Roman"/>
          <w:szCs w:val="24"/>
        </w:rPr>
        <w:t xml:space="preserve"> βέβαια</w:t>
      </w:r>
      <w:r w:rsidRPr="007B5E4D">
        <w:rPr>
          <w:rFonts w:eastAsia="Times New Roman" w:cs="Times New Roman"/>
          <w:szCs w:val="24"/>
        </w:rPr>
        <w:t>,</w:t>
      </w:r>
      <w:r>
        <w:rPr>
          <w:rFonts w:eastAsia="Times New Roman" w:cs="Times New Roman"/>
          <w:szCs w:val="24"/>
        </w:rPr>
        <w:t xml:space="preserve"> εσείς σταματήσατε τελευταία στιγμή. Όμως αυτή τη στιγμή που μιλάμε</w:t>
      </w:r>
      <w:r w:rsidRPr="007B5E4D">
        <w:rPr>
          <w:rFonts w:eastAsia="Times New Roman" w:cs="Times New Roman"/>
          <w:szCs w:val="24"/>
        </w:rPr>
        <w:t>,</w:t>
      </w:r>
      <w:r>
        <w:rPr>
          <w:rFonts w:eastAsia="Times New Roman" w:cs="Times New Roman"/>
          <w:szCs w:val="24"/>
        </w:rPr>
        <w:t xml:space="preserve"> γίνονται περιβαλλοντικά εγκλήματα στην πε</w:t>
      </w:r>
      <w:r>
        <w:rPr>
          <w:rFonts w:eastAsia="Times New Roman" w:cs="Times New Roman"/>
          <w:szCs w:val="24"/>
        </w:rPr>
        <w:lastRenderedPageBreak/>
        <w:t>ριοχή</w:t>
      </w:r>
      <w:r>
        <w:rPr>
          <w:rFonts w:eastAsia="Times New Roman" w:cs="Times New Roman"/>
          <w:szCs w:val="24"/>
        </w:rPr>
        <w:t xml:space="preserve">, η οποία είναι στην ευθύνη του Δασαρχείου της Αμφιλοχίας. Τα </w:t>
      </w:r>
      <w:r>
        <w:rPr>
          <w:rFonts w:eastAsia="Times New Roman" w:cs="Times New Roman"/>
          <w:szCs w:val="24"/>
        </w:rPr>
        <w:t>Α</w:t>
      </w:r>
      <w:r>
        <w:rPr>
          <w:rFonts w:eastAsia="Times New Roman" w:cs="Times New Roman"/>
          <w:szCs w:val="24"/>
        </w:rPr>
        <w:t xml:space="preserve">καρνανικά </w:t>
      </w:r>
      <w:r>
        <w:rPr>
          <w:rFonts w:eastAsia="Times New Roman" w:cs="Times New Roman"/>
          <w:szCs w:val="24"/>
        </w:rPr>
        <w:t>ό</w:t>
      </w:r>
      <w:r>
        <w:rPr>
          <w:rFonts w:eastAsia="Times New Roman" w:cs="Times New Roman"/>
          <w:szCs w:val="24"/>
        </w:rPr>
        <w:t>ρη ξηλώνονται</w:t>
      </w:r>
      <w:r>
        <w:rPr>
          <w:rFonts w:eastAsia="Times New Roman" w:cs="Times New Roman"/>
          <w:szCs w:val="24"/>
        </w:rPr>
        <w:t>,</w:t>
      </w:r>
      <w:r>
        <w:rPr>
          <w:rFonts w:eastAsia="Times New Roman" w:cs="Times New Roman"/>
          <w:szCs w:val="24"/>
        </w:rPr>
        <w:t xml:space="preserve"> για να πάνε οι επενδυτές στην ενέργεια. Έχετε παραδώσει τα πάντα σε αυτούς. </w:t>
      </w:r>
    </w:p>
    <w:p w14:paraId="72981555"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εμείς δεν έχουμε αυταπάτες ότι θα δώσετε λύση σε αυτά τα ζητήματα. Καλ</w:t>
      </w:r>
      <w:r>
        <w:rPr>
          <w:rFonts w:eastAsia="Times New Roman" w:cs="Times New Roman"/>
          <w:szCs w:val="24"/>
        </w:rPr>
        <w:t>ούμε, όμως, τους κατοίκους της περιοχής</w:t>
      </w:r>
      <w:r>
        <w:rPr>
          <w:rFonts w:eastAsia="Times New Roman" w:cs="Times New Roman"/>
          <w:szCs w:val="24"/>
        </w:rPr>
        <w:t>,</w:t>
      </w:r>
      <w:r>
        <w:rPr>
          <w:rFonts w:eastAsia="Times New Roman" w:cs="Times New Roman"/>
          <w:szCs w:val="24"/>
        </w:rPr>
        <w:t xml:space="preserve"> να πάρουν την υπόθεση στα χέρια τους και να παλέψουν. Και όπως με τον αγώνα τους σας ανάγκασαν να δώσετε αυτές τις προσωρινές λύσεις, έτσι να σας αναγκάσουν</w:t>
      </w:r>
      <w:r>
        <w:rPr>
          <w:rFonts w:eastAsia="Times New Roman" w:cs="Times New Roman"/>
          <w:szCs w:val="24"/>
        </w:rPr>
        <w:t>,</w:t>
      </w:r>
      <w:r>
        <w:rPr>
          <w:rFonts w:eastAsia="Times New Roman" w:cs="Times New Roman"/>
          <w:szCs w:val="24"/>
        </w:rPr>
        <w:t xml:space="preserve"> να δώσετε λύσεις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θα ανταποκρίνονται στις σημερινές ανάγκες, λύσεις που θα λύνουν μια και καλή το πρόβλημα στην περιοχή του </w:t>
      </w:r>
      <w:r>
        <w:rPr>
          <w:rFonts w:eastAsia="Times New Roman" w:cs="Times New Roman"/>
          <w:szCs w:val="24"/>
        </w:rPr>
        <w:t>δ</w:t>
      </w:r>
      <w:r>
        <w:rPr>
          <w:rFonts w:eastAsia="Times New Roman" w:cs="Times New Roman"/>
          <w:szCs w:val="24"/>
        </w:rPr>
        <w:t xml:space="preserve">ασαρχείου. </w:t>
      </w:r>
    </w:p>
    <w:p w14:paraId="72981556"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Κύριε Υπουργέ, σας λέμε και πάλι</w:t>
      </w:r>
      <w:r>
        <w:rPr>
          <w:rFonts w:eastAsia="Times New Roman" w:cs="Times New Roman"/>
          <w:szCs w:val="24"/>
        </w:rPr>
        <w:t>,</w:t>
      </w:r>
      <w:r>
        <w:rPr>
          <w:rFonts w:eastAsia="Times New Roman" w:cs="Times New Roman"/>
          <w:szCs w:val="24"/>
        </w:rPr>
        <w:t xml:space="preserve"> πως ούτε οι μετακινήσεις ούτε το να πηγαίνουμε σε διπλανά δασαρχεία θα λύσει το πρόβλημα. Πρέπει να υπ</w:t>
      </w:r>
      <w:r>
        <w:rPr>
          <w:rFonts w:eastAsia="Times New Roman" w:cs="Times New Roman"/>
          <w:szCs w:val="24"/>
        </w:rPr>
        <w:t>άρχει στελέχωση. Και απαντήστε, κύριε Υπουργέ: Το πετσόκομμα αυτών των προϋπολογισμών που σας ανέφερα</w:t>
      </w:r>
      <w:r>
        <w:rPr>
          <w:rFonts w:eastAsia="Times New Roman" w:cs="Times New Roman"/>
          <w:szCs w:val="24"/>
        </w:rPr>
        <w:t>,</w:t>
      </w:r>
      <w:r>
        <w:rPr>
          <w:rFonts w:eastAsia="Times New Roman" w:cs="Times New Roman"/>
          <w:szCs w:val="24"/>
        </w:rPr>
        <w:t xml:space="preserve"> δεν είναι κάτι που το λέμε εμείς και κινδυνολογούμε. Είναι υπαρκτό ζήτημα. Δεν έχουν να βάλουν βενζίνη για να κινήσουν τα αυτοκίνητα. Και επειδή γίνονται</w:t>
      </w:r>
      <w:r>
        <w:rPr>
          <w:rFonts w:eastAsia="Times New Roman" w:cs="Times New Roman"/>
          <w:szCs w:val="24"/>
        </w:rPr>
        <w:t xml:space="preserve"> επιτόπιοι έλεγχοι σε ό,τι αφορά τις </w:t>
      </w:r>
      <w:proofErr w:type="spellStart"/>
      <w:r>
        <w:rPr>
          <w:rFonts w:eastAsia="Times New Roman" w:cs="Times New Roman"/>
          <w:szCs w:val="24"/>
        </w:rPr>
        <w:t>σταβλικές</w:t>
      </w:r>
      <w:proofErr w:type="spellEnd"/>
      <w:r>
        <w:rPr>
          <w:rFonts w:eastAsia="Times New Roman" w:cs="Times New Roman"/>
          <w:szCs w:val="24"/>
        </w:rPr>
        <w:t xml:space="preserve"> εγκαταστάσεις, δεν έχουν χρήματα να μετακινηθούν οι υπάλληλοι.</w:t>
      </w:r>
    </w:p>
    <w:p w14:paraId="72981557"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lastRenderedPageBreak/>
        <w:t>Εμείς, λοιπόν, ζητάμε και διεκδικούμε -και εμείς αλλά και οι αγρότες της περιοχής- να δοθεί οριστική λύση στο μεγάλο αυτό πρόβλημα που αντιμετωπίζ</w:t>
      </w:r>
      <w:r>
        <w:rPr>
          <w:rFonts w:eastAsia="Times New Roman" w:cs="Times New Roman"/>
          <w:szCs w:val="24"/>
        </w:rPr>
        <w:t>ουν.</w:t>
      </w:r>
    </w:p>
    <w:p w14:paraId="72981558"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Ευχαριστώ.</w:t>
      </w:r>
    </w:p>
    <w:p w14:paraId="72981559"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έχετε τον λόγο.</w:t>
      </w:r>
    </w:p>
    <w:p w14:paraId="7298155A"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Ευχαριστώ, κύριε Πρόεδρε.</w:t>
      </w:r>
    </w:p>
    <w:p w14:paraId="7298155B"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Κύριε Μωραΐτη, στις διαπιστώσεις, στην πληροφόρηση και στην περιγραφή της κατάστασης νομίζω ότι </w:t>
      </w:r>
      <w:r>
        <w:rPr>
          <w:rFonts w:eastAsia="Times New Roman" w:cs="Times New Roman"/>
          <w:szCs w:val="24"/>
        </w:rPr>
        <w:t xml:space="preserve">συμφωνούμε κατά 90% με 95%. Από κει κι έπειτα σας είπα και πριν ότι η επιλογή της ανάθεσης παράλληλων καθηκόντων, η οποία είναι προφανώς επιλογή ασπιρίνης, είχε γίνει στο παρελθόν. Όμως τώρα δεν ισχύει και πρέπει να την </w:t>
      </w:r>
      <w:proofErr w:type="spellStart"/>
      <w:r>
        <w:rPr>
          <w:rFonts w:eastAsia="Times New Roman" w:cs="Times New Roman"/>
          <w:szCs w:val="24"/>
        </w:rPr>
        <w:t>επανενεργοποιήσουμε</w:t>
      </w:r>
      <w:proofErr w:type="spellEnd"/>
      <w:r>
        <w:rPr>
          <w:rFonts w:eastAsia="Times New Roman" w:cs="Times New Roman"/>
          <w:szCs w:val="24"/>
        </w:rPr>
        <w:t xml:space="preserve">. Διότι υπάρχουν </w:t>
      </w:r>
      <w:r>
        <w:rPr>
          <w:rFonts w:eastAsia="Times New Roman" w:cs="Times New Roman"/>
          <w:szCs w:val="24"/>
        </w:rPr>
        <w:t>άμεσες ανάγκες, οι οποίες πρέπει να ικανοποιηθούν, έτσι ώστε να μη χάσουμε κα</w:t>
      </w:r>
      <w:r>
        <w:rPr>
          <w:rFonts w:eastAsia="Times New Roman" w:cs="Times New Roman"/>
          <w:szCs w:val="24"/>
        </w:rPr>
        <w:t>μ</w:t>
      </w:r>
      <w:r>
        <w:rPr>
          <w:rFonts w:eastAsia="Times New Roman" w:cs="Times New Roman"/>
          <w:szCs w:val="24"/>
        </w:rPr>
        <w:t>μία από τις ημερομηνίες που είπατε εσείς και να μπορέσουμε μέχρι τον Μάιο του επόμενου έτους</w:t>
      </w:r>
      <w:r>
        <w:rPr>
          <w:rFonts w:eastAsia="Times New Roman" w:cs="Times New Roman"/>
          <w:szCs w:val="24"/>
        </w:rPr>
        <w:t>,</w:t>
      </w:r>
      <w:r>
        <w:rPr>
          <w:rFonts w:eastAsia="Times New Roman" w:cs="Times New Roman"/>
          <w:szCs w:val="24"/>
        </w:rPr>
        <w:t xml:space="preserve"> να έχουμε διεκπεραιώσει τα αιτήματα που έχουν κατατεθεί. </w:t>
      </w:r>
    </w:p>
    <w:p w14:paraId="7298155C"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σας επαναλάβω για </w:t>
      </w:r>
      <w:r>
        <w:rPr>
          <w:rFonts w:eastAsia="Times New Roman" w:cs="Times New Roman"/>
          <w:szCs w:val="24"/>
        </w:rPr>
        <w:t>άλλη μια φορά, όπως σας είπα και πριν, ότι ιδιαίτερα σε αυτή τη φάση που γίνονται και θεσμικού είδους αλλαγές, όπως για παράδειγμα αυτή της κατάρτισης των νέων δασικών χαρτών, υπάρχει ανάγκη για έκτακτο εποχικό προσωπικό. Και θεωρώ</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ότι το αρμόδιο </w:t>
      </w:r>
      <w:r>
        <w:rPr>
          <w:rFonts w:eastAsia="Times New Roman" w:cs="Times New Roman"/>
          <w:szCs w:val="24"/>
        </w:rPr>
        <w:t xml:space="preserve">Υπουργείο Περιβάλλοντος θα επιλέξει αυτή τη λύση, η οποία θα </w:t>
      </w:r>
      <w:proofErr w:type="spellStart"/>
      <w:r>
        <w:rPr>
          <w:rFonts w:eastAsia="Times New Roman" w:cs="Times New Roman"/>
          <w:szCs w:val="24"/>
        </w:rPr>
        <w:t>αποσυμφορήσει</w:t>
      </w:r>
      <w:proofErr w:type="spellEnd"/>
      <w:r>
        <w:rPr>
          <w:rFonts w:eastAsia="Times New Roman" w:cs="Times New Roman"/>
          <w:szCs w:val="24"/>
        </w:rPr>
        <w:t xml:space="preserve"> την κατάσταση. </w:t>
      </w:r>
    </w:p>
    <w:p w14:paraId="7298155D"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Προσέξτε, όμως, τώρα να δείτε, διότι με αφορμή τη λειτουργία όχι μόνο του συγκεκριμένου </w:t>
      </w:r>
      <w:r>
        <w:rPr>
          <w:rFonts w:eastAsia="Times New Roman" w:cs="Times New Roman"/>
          <w:szCs w:val="24"/>
        </w:rPr>
        <w:t>δ</w:t>
      </w:r>
      <w:r>
        <w:rPr>
          <w:rFonts w:eastAsia="Times New Roman" w:cs="Times New Roman"/>
          <w:szCs w:val="24"/>
        </w:rPr>
        <w:t>ασαρχείου υπάρχει το εξής που σχετίζεται με την ίδια τη συγκρότηση και τον χ</w:t>
      </w:r>
      <w:r>
        <w:rPr>
          <w:rFonts w:eastAsia="Times New Roman" w:cs="Times New Roman"/>
          <w:szCs w:val="24"/>
        </w:rPr>
        <w:t>αρακτήρα των αποκεντρωμένων διοικήσεων</w:t>
      </w:r>
      <w:r>
        <w:rPr>
          <w:rFonts w:eastAsia="Times New Roman" w:cs="Times New Roman"/>
          <w:szCs w:val="24"/>
        </w:rPr>
        <w:t>.</w:t>
      </w:r>
      <w:r>
        <w:rPr>
          <w:rFonts w:eastAsia="Times New Roman" w:cs="Times New Roman"/>
          <w:szCs w:val="24"/>
        </w:rPr>
        <w:t xml:space="preserve"> Ενώ διοικητικά υπάγονται στο Υπουργείο Εσωτερικών, εφαρμόζουν ανάλογα με τον τομέα μια πολιτική</w:t>
      </w:r>
      <w:r>
        <w:rPr>
          <w:rFonts w:eastAsia="Times New Roman" w:cs="Times New Roman"/>
          <w:szCs w:val="24"/>
        </w:rPr>
        <w:t>,</w:t>
      </w:r>
      <w:r>
        <w:rPr>
          <w:rFonts w:eastAsia="Times New Roman" w:cs="Times New Roman"/>
          <w:szCs w:val="24"/>
        </w:rPr>
        <w:t xml:space="preserve"> η οποία αντιστοιχεί σε άλλα Υπουργεία. Άλλος σχεδιάζει, άλλος έχει την ευθύνη την πολιτική και άλλο Υπουργείο έχει την </w:t>
      </w:r>
      <w:r>
        <w:rPr>
          <w:rFonts w:eastAsia="Times New Roman" w:cs="Times New Roman"/>
          <w:szCs w:val="24"/>
        </w:rPr>
        <w:t>ευθύνη τη διοικητική, με αποτέλεσμα -και αυτή είναι η εμπειρία που μας έρχεται από πάρα πολλές πλευρές και από τους ανθρώπους της αυτοδιοίκησης, αλλά και από τις τοπικές κοινωνίες- πολλές υποθέσεις λόγω αυτού του χαρακτήρα της συγκρότησης της αποκεντρωμένη</w:t>
      </w:r>
      <w:r>
        <w:rPr>
          <w:rFonts w:eastAsia="Times New Roman" w:cs="Times New Roman"/>
          <w:szCs w:val="24"/>
        </w:rPr>
        <w:t xml:space="preserve">ς διοίκησης να πηγαίνουν πίσω και να υπάρχει μια δυσλειτουργία. Με αυτή την έννοια αποκτάει και πάρα </w:t>
      </w:r>
      <w:r>
        <w:rPr>
          <w:rFonts w:eastAsia="Times New Roman" w:cs="Times New Roman"/>
          <w:szCs w:val="24"/>
        </w:rPr>
        <w:lastRenderedPageBreak/>
        <w:t>πολύ μεγάλη επικαιρότητα αυτή η δουλειά που κάνουμε τώρα στο Υπουργείο Εσωτερικών</w:t>
      </w:r>
      <w:r>
        <w:rPr>
          <w:rFonts w:eastAsia="Times New Roman" w:cs="Times New Roman"/>
          <w:szCs w:val="24"/>
        </w:rPr>
        <w:t>,</w:t>
      </w:r>
      <w:r>
        <w:rPr>
          <w:rFonts w:eastAsia="Times New Roman" w:cs="Times New Roman"/>
          <w:szCs w:val="24"/>
        </w:rPr>
        <w:t xml:space="preserve"> για την αλλαγή του θεσμικού πλαισίου στην αυτοδιοίκηση του «Καλλικράτη» </w:t>
      </w:r>
      <w:r>
        <w:rPr>
          <w:rFonts w:eastAsia="Times New Roman" w:cs="Times New Roman"/>
          <w:szCs w:val="24"/>
        </w:rPr>
        <w:t>να ξαναδούμε το θέμα της συγκρότησης της αποκεντρωμένης διοίκησης, έτσι ώστε με διαφορετική διάρθρωση η κάθε υπηρεσία να υπάγεται απευθείας στα αντίστοιχα Υπουργεία, για να μπορούμε να λύνουμε προβλήματα και όχι να περνούν μέσα από το Υπουργείο Εσωτερικών,</w:t>
      </w:r>
      <w:r>
        <w:rPr>
          <w:rFonts w:eastAsia="Times New Roman" w:cs="Times New Roman"/>
          <w:szCs w:val="24"/>
        </w:rPr>
        <w:t xml:space="preserve"> όπως συμβαίνει σε διάφορα Υπουργεία. Το Υπουργείο Παιδείας, για παράδειγμα, έχει μια κάθετη τέτοιου είδους δομή. </w:t>
      </w:r>
    </w:p>
    <w:p w14:paraId="7298155E"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δεν είναι δύσκολο να απαριθμήσουμε τα προβλήματα που έχουν υπάρξει στη χώρα ως αποτέλεσμα των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Θα συμ</w:t>
      </w:r>
      <w:r>
        <w:rPr>
          <w:rFonts w:eastAsia="Times New Roman" w:cs="Times New Roman"/>
          <w:szCs w:val="24"/>
        </w:rPr>
        <w:t>φωνήσουμε. Εκεί που θα διαφωνήσουμε</w:t>
      </w:r>
      <w:r>
        <w:rPr>
          <w:rFonts w:eastAsia="Times New Roman" w:cs="Times New Roman"/>
          <w:szCs w:val="24"/>
        </w:rPr>
        <w:t>,</w:t>
      </w:r>
      <w:r>
        <w:rPr>
          <w:rFonts w:eastAsia="Times New Roman" w:cs="Times New Roman"/>
          <w:szCs w:val="24"/>
        </w:rPr>
        <w:t xml:space="preserve"> είναι στο πως τα αντιμετωπίζουμε, διότι η περιγραφή ή γενικώς το ανάθεμα και οι καταγγελίες γι’ αυτή την πολιτική έχει την αξία της αλλά έχει και τα όριά της στην αποτελεσματικότητα. Συστηματικά, λοιπόν, η Κυβέρνηση προ</w:t>
      </w:r>
      <w:r>
        <w:rPr>
          <w:rFonts w:eastAsia="Times New Roman" w:cs="Times New Roman"/>
          <w:szCs w:val="24"/>
        </w:rPr>
        <w:t>σπαθεί να οργανώσει έναν δρόμο που, παρά τις αντιφάσεις, τις δυσκολίες, τις αβεβαιότητες, θα μπορεί να οδηγήσει τη χώρα σε μια τέτοια κατάσταση</w:t>
      </w:r>
      <w:r>
        <w:rPr>
          <w:rFonts w:eastAsia="Times New Roman" w:cs="Times New Roman"/>
          <w:szCs w:val="24"/>
        </w:rPr>
        <w:t>,</w:t>
      </w:r>
      <w:r>
        <w:rPr>
          <w:rFonts w:eastAsia="Times New Roman" w:cs="Times New Roman"/>
          <w:szCs w:val="24"/>
        </w:rPr>
        <w:t xml:space="preserve"> έτσι ώστε να μπορέσει να λειάνει τις επιπτώσεις αυτών </w:t>
      </w:r>
      <w:r>
        <w:rPr>
          <w:rFonts w:eastAsia="Times New Roman" w:cs="Times New Roman"/>
          <w:szCs w:val="24"/>
        </w:rPr>
        <w:lastRenderedPageBreak/>
        <w:t>των πολιτικών και να επουλώσει πληγές για τις οποίες</w:t>
      </w:r>
      <w:r>
        <w:rPr>
          <w:rFonts w:eastAsia="Times New Roman" w:cs="Times New Roman"/>
          <w:szCs w:val="24"/>
        </w:rPr>
        <w:t>,</w:t>
      </w:r>
      <w:r>
        <w:rPr>
          <w:rFonts w:eastAsia="Times New Roman" w:cs="Times New Roman"/>
          <w:szCs w:val="24"/>
        </w:rPr>
        <w:t xml:space="preserve"> εν </w:t>
      </w:r>
      <w:r>
        <w:rPr>
          <w:rFonts w:eastAsia="Times New Roman" w:cs="Times New Roman"/>
          <w:szCs w:val="24"/>
        </w:rPr>
        <w:t xml:space="preserve">πολλοίς γνωρίζετε κι εσείς, δεν ευθύνεται η ίδια. </w:t>
      </w:r>
    </w:p>
    <w:p w14:paraId="7298155F"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2981560"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72981561"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Συνεχίζουμε με την ένατη με αριθμό 568-5</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 επίκαιρη ερώτηση δεύτερου κύκλου του Βουλευτή Αττικής του Κομμουνιστικού Κ</w:t>
      </w:r>
      <w:r>
        <w:rPr>
          <w:rFonts w:eastAsia="Times New Roman" w:cs="Times New Roman"/>
          <w:szCs w:val="24"/>
        </w:rPr>
        <w:t>όμματος Ελλάδας κ. Ιωάννη Γκιόκα προς τον Υπουργό Εσωτερικών</w:t>
      </w:r>
      <w:r>
        <w:rPr>
          <w:rFonts w:eastAsia="Times New Roman" w:cs="Times New Roman"/>
          <w:szCs w:val="24"/>
        </w:rPr>
        <w:t>,</w:t>
      </w:r>
      <w:r>
        <w:rPr>
          <w:rFonts w:eastAsia="Times New Roman" w:cs="Times New Roman"/>
          <w:szCs w:val="24"/>
        </w:rPr>
        <w:t xml:space="preserve"> σχετικά με τις καταστροφές από πλημμύρες στη </w:t>
      </w:r>
      <w:r>
        <w:rPr>
          <w:rFonts w:eastAsia="Times New Roman" w:cs="Times New Roman"/>
          <w:szCs w:val="24"/>
        </w:rPr>
        <w:t>δ</w:t>
      </w:r>
      <w:r>
        <w:rPr>
          <w:rFonts w:eastAsia="Times New Roman" w:cs="Times New Roman"/>
          <w:szCs w:val="24"/>
        </w:rPr>
        <w:t xml:space="preserve">υτική Αττική και την αναγκαία αντιπλημμυρική προστασία στον Νομό Αττικής. </w:t>
      </w:r>
    </w:p>
    <w:p w14:paraId="72981562"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Θα απαντήσει και σ’ αυτή την</w:t>
      </w:r>
      <w:r>
        <w:rPr>
          <w:rFonts w:eastAsia="Times New Roman" w:cs="Times New Roman"/>
          <w:szCs w:val="24"/>
        </w:rPr>
        <w:t xml:space="preserve"> επίκαιρη</w:t>
      </w:r>
      <w:r>
        <w:rPr>
          <w:rFonts w:eastAsia="Times New Roman" w:cs="Times New Roman"/>
          <w:szCs w:val="24"/>
        </w:rPr>
        <w:t xml:space="preserve"> ερώτηση ο Υπουργός Εσωτερικών κ. Σκ</w:t>
      </w:r>
      <w:r>
        <w:rPr>
          <w:rFonts w:eastAsia="Times New Roman" w:cs="Times New Roman"/>
          <w:szCs w:val="24"/>
        </w:rPr>
        <w:t xml:space="preserve">ουρλέτης. </w:t>
      </w:r>
    </w:p>
    <w:p w14:paraId="72981563"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Κύριε Γκιόκα, έχετε τον λόγο.</w:t>
      </w:r>
    </w:p>
    <w:p w14:paraId="72981564"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Ευχαριστώ, κύριε Πρόεδρε. </w:t>
      </w:r>
    </w:p>
    <w:p w14:paraId="72981565"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Η ερώτηση, όπως ειπώθηκε, αφορά στην αντιπλημμυρική προστασία στην Αττική συνολικά. Πριν μπω στην ουσία της ερώτησης και με την ανοχή του προεδρείου, θα ήθελα να κάνω μια </w:t>
      </w:r>
      <w:r>
        <w:rPr>
          <w:rFonts w:eastAsia="Times New Roman" w:cs="Times New Roman"/>
          <w:szCs w:val="24"/>
        </w:rPr>
        <w:t>παρατήρηση επί της διαδικασίας</w:t>
      </w:r>
      <w:r>
        <w:rPr>
          <w:rFonts w:eastAsia="Times New Roman" w:cs="Times New Roman"/>
          <w:szCs w:val="24"/>
        </w:rPr>
        <w:t>,</w:t>
      </w:r>
      <w:r>
        <w:rPr>
          <w:rFonts w:eastAsia="Times New Roman" w:cs="Times New Roman"/>
          <w:szCs w:val="24"/>
        </w:rPr>
        <w:t xml:space="preserve"> που σε μεγάλο βαθμό σχετίζεται και μ’ αυτό που ανέφερε στην προηγούμενη ερώτηση ο κύριος </w:t>
      </w:r>
      <w:r>
        <w:rPr>
          <w:rFonts w:eastAsia="Times New Roman" w:cs="Times New Roman"/>
          <w:szCs w:val="24"/>
        </w:rPr>
        <w:lastRenderedPageBreak/>
        <w:t>Υπουργός. Κατά τη γνώμη μας απηχεί και ένα συνολικότερο πρόβλημα του αντιπλημμυρικού προβλήματος, του προβλήματος αντιπλημμυρικών έργων</w:t>
      </w:r>
      <w:r>
        <w:rPr>
          <w:rFonts w:eastAsia="Times New Roman" w:cs="Times New Roman"/>
          <w:szCs w:val="24"/>
        </w:rPr>
        <w:t xml:space="preserve"> που αντιμετωπίζει η Αττική και όλη η χώρα.</w:t>
      </w:r>
    </w:p>
    <w:p w14:paraId="72981566"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Ποια είναι αυτή η διαδικαστικού χαρακτήρα επισήμανση; Η συγκεκριμένη ερώτηση, κύριε Πρόεδρε και κύριε Υπουργέ, για την αντιπλημμυρική προστασία της Αττικής κατατέθηκε αρχικά προς το Υπουργείο Υποδομών. Μάλιστα βλ</w:t>
      </w:r>
      <w:r>
        <w:rPr>
          <w:rFonts w:eastAsia="Times New Roman" w:cs="Times New Roman"/>
          <w:szCs w:val="24"/>
        </w:rPr>
        <w:t xml:space="preserve">έπω σήμερα στο δελτίο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ρωτήσεων ότι και άλλοι Βουλευτές που έχουν καταθέσει παρόμοιες ή και ίδιες επίκαιρες ερωτήσεις</w:t>
      </w:r>
      <w:r>
        <w:rPr>
          <w:rFonts w:eastAsia="Times New Roman" w:cs="Times New Roman"/>
          <w:szCs w:val="24"/>
        </w:rPr>
        <w:t>,</w:t>
      </w:r>
      <w:r>
        <w:rPr>
          <w:rFonts w:eastAsia="Times New Roman" w:cs="Times New Roman"/>
          <w:szCs w:val="24"/>
        </w:rPr>
        <w:t xml:space="preserve"> τις απευθύνουν προς το Υπουργείο Υποδομών. </w:t>
      </w:r>
    </w:p>
    <w:p w14:paraId="72981567"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Από το γραφείο του Υπουργού Υποδομών ενημερωθήκαμε ότι είναι αναρμόδιο</w:t>
      </w:r>
      <w:r>
        <w:rPr>
          <w:rFonts w:eastAsia="Times New Roman" w:cs="Times New Roman"/>
          <w:szCs w:val="24"/>
        </w:rPr>
        <w:t>,</w:t>
      </w:r>
      <w:r>
        <w:rPr>
          <w:rFonts w:eastAsia="Times New Roman" w:cs="Times New Roman"/>
          <w:szCs w:val="24"/>
        </w:rPr>
        <w:t xml:space="preserve"> γιατί όλα τ</w:t>
      </w:r>
      <w:r>
        <w:rPr>
          <w:rFonts w:eastAsia="Times New Roman" w:cs="Times New Roman"/>
          <w:szCs w:val="24"/>
        </w:rPr>
        <w:t>α αντιπλημμυρικά έργα έχουν πάει στις περιφέρειες και άρα η ερώτηση θα έπρεπε να απευθύνεται προς το Υπουργείο Εσωτερικών, κάτι που κάνουμε σήμερα. Αυτό</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είναι η μισή αλήθεια, γιατί υπάρχ</w:t>
      </w:r>
      <w:r>
        <w:rPr>
          <w:rFonts w:eastAsia="Times New Roman" w:cs="Times New Roman"/>
          <w:szCs w:val="24"/>
        </w:rPr>
        <w:t>ει</w:t>
      </w:r>
      <w:r>
        <w:rPr>
          <w:rFonts w:eastAsia="Times New Roman" w:cs="Times New Roman"/>
          <w:szCs w:val="24"/>
        </w:rPr>
        <w:t xml:space="preserve"> μια σειρά έργ</w:t>
      </w:r>
      <w:r>
        <w:rPr>
          <w:rFonts w:eastAsia="Times New Roman" w:cs="Times New Roman"/>
          <w:szCs w:val="24"/>
        </w:rPr>
        <w:t>ων</w:t>
      </w:r>
      <w:r>
        <w:rPr>
          <w:rFonts w:eastAsia="Times New Roman" w:cs="Times New Roman"/>
          <w:szCs w:val="24"/>
        </w:rPr>
        <w:t xml:space="preserve"> αντιπλημμυρικής προστασίας</w:t>
      </w:r>
      <w:r>
        <w:rPr>
          <w:rFonts w:eastAsia="Times New Roman" w:cs="Times New Roman"/>
          <w:szCs w:val="24"/>
        </w:rPr>
        <w:t>,</w:t>
      </w:r>
      <w:r>
        <w:rPr>
          <w:rFonts w:eastAsia="Times New Roman" w:cs="Times New Roman"/>
          <w:szCs w:val="24"/>
        </w:rPr>
        <w:t xml:space="preserve"> που εξακολουθο</w:t>
      </w:r>
      <w:r>
        <w:rPr>
          <w:rFonts w:eastAsia="Times New Roman" w:cs="Times New Roman"/>
          <w:szCs w:val="24"/>
        </w:rPr>
        <w:t xml:space="preserve">ύν να είναι στην αρμοδιότητα του Υπουργείου Υποδομών. Ακόμα και τώρα στις επίσημες αναρτήσεις αναφέρονται ως τέτοια έργα αρμοδιότητας του Υπουργείου Υποδομών. Για παράδειγμα στις επίσημες </w:t>
      </w:r>
      <w:r>
        <w:rPr>
          <w:rFonts w:eastAsia="Times New Roman" w:cs="Times New Roman"/>
          <w:szCs w:val="24"/>
        </w:rPr>
        <w:lastRenderedPageBreak/>
        <w:t>αναρτήσεις για τη διευθέτηση του ρέματος της Ραφήνας ή του ρέματος τ</w:t>
      </w:r>
      <w:r>
        <w:rPr>
          <w:rFonts w:eastAsia="Times New Roman" w:cs="Times New Roman"/>
          <w:szCs w:val="24"/>
        </w:rPr>
        <w:t xml:space="preserve">ης Εσχατιάς, ως φορέας του έργου αναφέρεται το ΥΠΟΜΕΔΥ, η Διεύθυνση Αντιπλημμυρικών και Εγγειοβελτιωτικών έργων. Κι αυτό ισχύει και σε άλλες περιπτώσεις. </w:t>
      </w:r>
    </w:p>
    <w:p w14:paraId="72981568"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Σπίρτζης</w:t>
      </w:r>
      <w:proofErr w:type="spellEnd"/>
      <w:r>
        <w:rPr>
          <w:rFonts w:eastAsia="Times New Roman" w:cs="Times New Roman"/>
          <w:szCs w:val="24"/>
        </w:rPr>
        <w:t>, Υπουργός Υποδομών, ήταν που πριν λίγο καιρό στις 7</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2017</w:t>
      </w:r>
      <w:r>
        <w:rPr>
          <w:rFonts w:eastAsia="Times New Roman" w:cs="Times New Roman"/>
          <w:szCs w:val="24"/>
        </w:rPr>
        <w:t>,</w:t>
      </w:r>
      <w:r>
        <w:rPr>
          <w:rFonts w:eastAsia="Times New Roman" w:cs="Times New Roman"/>
          <w:szCs w:val="24"/>
        </w:rPr>
        <w:t xml:space="preserve"> διαβεβαίωνε τους κατοίκους </w:t>
      </w:r>
      <w:r>
        <w:rPr>
          <w:rFonts w:eastAsia="Times New Roman" w:cs="Times New Roman"/>
          <w:szCs w:val="24"/>
        </w:rPr>
        <w:t xml:space="preserve">του </w:t>
      </w:r>
      <w:proofErr w:type="spellStart"/>
      <w:r>
        <w:rPr>
          <w:rFonts w:eastAsia="Times New Roman" w:cs="Times New Roman"/>
          <w:szCs w:val="24"/>
        </w:rPr>
        <w:t>Μενιδίου</w:t>
      </w:r>
      <w:proofErr w:type="spellEnd"/>
      <w:r>
        <w:rPr>
          <w:rFonts w:eastAsia="Times New Roman" w:cs="Times New Roman"/>
          <w:szCs w:val="24"/>
        </w:rPr>
        <w:t xml:space="preserve"> ότι θα προχωρήσουν σε μια σειρά απαραίτητων έργων </w:t>
      </w:r>
      <w:proofErr w:type="spellStart"/>
      <w:r>
        <w:rPr>
          <w:rFonts w:eastAsia="Times New Roman" w:cs="Times New Roman"/>
          <w:szCs w:val="24"/>
        </w:rPr>
        <w:t>υδρονομίας</w:t>
      </w:r>
      <w:proofErr w:type="spellEnd"/>
      <w:r>
        <w:rPr>
          <w:rFonts w:eastAsia="Times New Roman" w:cs="Times New Roman"/>
          <w:szCs w:val="24"/>
        </w:rPr>
        <w:t xml:space="preserve"> στον ορεινό όγκο της Πάρνηθας. Άρα ένα ζήτημα είναι αυτό. Τελικά ποιος έχει την ευθύνη, κύριε Υπουργέ; Αλλού είναι οι περιφέρειες, αλλού είναι το ένα Υπουργείο, αλλού είναι το άλλο Υ</w:t>
      </w:r>
      <w:r>
        <w:rPr>
          <w:rFonts w:eastAsia="Times New Roman" w:cs="Times New Roman"/>
          <w:szCs w:val="24"/>
        </w:rPr>
        <w:t>πουργείο. Και καταλήγουμε κανένας να μην έχει την ευθύνη, να μη γίνεται τίποτα σε ένα ζήτημα της αντιπλημμυρικής προστασίας</w:t>
      </w:r>
      <w:r>
        <w:rPr>
          <w:rFonts w:eastAsia="Times New Roman" w:cs="Times New Roman"/>
          <w:szCs w:val="24"/>
        </w:rPr>
        <w:t>,</w:t>
      </w:r>
      <w:r>
        <w:rPr>
          <w:rFonts w:eastAsia="Times New Roman" w:cs="Times New Roman"/>
          <w:szCs w:val="24"/>
        </w:rPr>
        <w:t xml:space="preserve"> που είναι κατ</w:t>
      </w:r>
      <w:r>
        <w:rPr>
          <w:rFonts w:eastAsia="Times New Roman" w:cs="Times New Roman"/>
          <w:szCs w:val="24"/>
        </w:rPr>
        <w:t xml:space="preserve">’ </w:t>
      </w:r>
      <w:r>
        <w:rPr>
          <w:rFonts w:eastAsia="Times New Roman" w:cs="Times New Roman"/>
          <w:szCs w:val="24"/>
        </w:rPr>
        <w:t>εξοχήν ζήτημα κεντρικού σχεδιασμού και όχι κατακερματισμού.</w:t>
      </w:r>
    </w:p>
    <w:p w14:paraId="72981569"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Στην ουσία της ερώτησης, όπως ξέρετε, και το κόμμα μας κ</w:t>
      </w:r>
      <w:r>
        <w:rPr>
          <w:rFonts w:eastAsia="Times New Roman" w:cs="Times New Roman"/>
          <w:szCs w:val="24"/>
        </w:rPr>
        <w:t xml:space="preserve">αι πολλοί άλλοι χαρακτήρισαν την καταστροφή στη </w:t>
      </w:r>
      <w:r>
        <w:rPr>
          <w:rFonts w:eastAsia="Times New Roman" w:cs="Times New Roman"/>
          <w:szCs w:val="24"/>
        </w:rPr>
        <w:t>δ</w:t>
      </w:r>
      <w:r>
        <w:rPr>
          <w:rFonts w:eastAsia="Times New Roman" w:cs="Times New Roman"/>
          <w:szCs w:val="24"/>
        </w:rPr>
        <w:t>υτική Αττική ως ένα έγκλημα διαρκείας</w:t>
      </w:r>
      <w:r>
        <w:rPr>
          <w:rFonts w:eastAsia="Times New Roman" w:cs="Times New Roman"/>
          <w:szCs w:val="24"/>
        </w:rPr>
        <w:t>,</w:t>
      </w:r>
      <w:r>
        <w:rPr>
          <w:rFonts w:eastAsia="Times New Roman" w:cs="Times New Roman"/>
          <w:szCs w:val="24"/>
        </w:rPr>
        <w:t xml:space="preserve"> που συντελείται εδώ και χρόνια σε βάρος των κατοίκων της περιοχής. Είναι ένα έγκλημα</w:t>
      </w:r>
      <w:r>
        <w:rPr>
          <w:rFonts w:eastAsia="Times New Roman" w:cs="Times New Roman"/>
          <w:szCs w:val="24"/>
        </w:rPr>
        <w:t>,</w:t>
      </w:r>
      <w:r>
        <w:rPr>
          <w:rFonts w:eastAsia="Times New Roman" w:cs="Times New Roman"/>
          <w:szCs w:val="24"/>
        </w:rPr>
        <w:t xml:space="preserve"> που έχει ως βασικό υπεύθυνο τη διαχρονική πολιτική που εφαρμόζεται απ’ όλες τις </w:t>
      </w:r>
      <w:r>
        <w:rPr>
          <w:rFonts w:eastAsia="Times New Roman" w:cs="Times New Roman"/>
          <w:szCs w:val="24"/>
        </w:rPr>
        <w:t>κ</w:t>
      </w:r>
      <w:r>
        <w:rPr>
          <w:rFonts w:eastAsia="Times New Roman" w:cs="Times New Roman"/>
          <w:szCs w:val="24"/>
        </w:rPr>
        <w:t>υ</w:t>
      </w:r>
      <w:r>
        <w:rPr>
          <w:rFonts w:eastAsia="Times New Roman" w:cs="Times New Roman"/>
          <w:szCs w:val="24"/>
        </w:rPr>
        <w:t xml:space="preserve">βερνήσεις μαζί με την περιφερειακή και τοπική </w:t>
      </w:r>
      <w:r>
        <w:rPr>
          <w:rFonts w:eastAsia="Times New Roman" w:cs="Times New Roman"/>
          <w:szCs w:val="24"/>
        </w:rPr>
        <w:lastRenderedPageBreak/>
        <w:t xml:space="preserve">διοίκηση και οδηγεί στα γνωστά αποτελέσματα. Εν </w:t>
      </w:r>
      <w:proofErr w:type="spellStart"/>
      <w:r>
        <w:rPr>
          <w:rFonts w:eastAsia="Times New Roman" w:cs="Times New Roman"/>
          <w:szCs w:val="24"/>
        </w:rPr>
        <w:t>έτει</w:t>
      </w:r>
      <w:proofErr w:type="spellEnd"/>
      <w:r>
        <w:rPr>
          <w:rFonts w:eastAsia="Times New Roman" w:cs="Times New Roman"/>
          <w:szCs w:val="24"/>
        </w:rPr>
        <w:t xml:space="preserve"> 2017</w:t>
      </w:r>
      <w:r>
        <w:rPr>
          <w:rFonts w:eastAsia="Times New Roman" w:cs="Times New Roman"/>
          <w:szCs w:val="24"/>
        </w:rPr>
        <w:t>,</w:t>
      </w:r>
      <w:r>
        <w:rPr>
          <w:rFonts w:eastAsia="Times New Roman" w:cs="Times New Roman"/>
          <w:szCs w:val="24"/>
        </w:rPr>
        <w:t xml:space="preserve"> με μια φθινοπωρινή καταιγίδα μισή ώρα από την Αθήνα χάθηκαν ζωές και περιουσίες. </w:t>
      </w:r>
    </w:p>
    <w:p w14:paraId="7298156A"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Αυτό που μας είπαν οι κάτοικοι της περιοχής από την πρώτη στιγμή, για</w:t>
      </w:r>
      <w:r>
        <w:rPr>
          <w:rFonts w:eastAsia="Times New Roman" w:cs="Times New Roman"/>
          <w:szCs w:val="24"/>
        </w:rPr>
        <w:t>τί πολύς λόγος έγινε για την κλιματική αλλαγή και τα λοιπά, είναι ότι αυτό που έζησαν</w:t>
      </w:r>
      <w:r>
        <w:rPr>
          <w:rFonts w:eastAsia="Times New Roman" w:cs="Times New Roman"/>
          <w:szCs w:val="24"/>
        </w:rPr>
        <w:t>,</w:t>
      </w:r>
      <w:r>
        <w:rPr>
          <w:rFonts w:eastAsia="Times New Roman" w:cs="Times New Roman"/>
          <w:szCs w:val="24"/>
        </w:rPr>
        <w:t xml:space="preserve"> το ζουν κάθε χρόνο εδώ και δεκαετίες. Άλλες φορές είναι το Μενίδι, άλλες φορές είναι τα Λιόσια, άλλες φορές είναι η Μάνδρα, άλλες φορές είναι τα Μεσόγεια, η </w:t>
      </w:r>
      <w:r>
        <w:rPr>
          <w:rFonts w:eastAsia="Times New Roman" w:cs="Times New Roman"/>
          <w:szCs w:val="24"/>
        </w:rPr>
        <w:t>α</w:t>
      </w:r>
      <w:r>
        <w:rPr>
          <w:rFonts w:eastAsia="Times New Roman" w:cs="Times New Roman"/>
          <w:szCs w:val="24"/>
        </w:rPr>
        <w:t>νατολική Ατ</w:t>
      </w:r>
      <w:r>
        <w:rPr>
          <w:rFonts w:eastAsia="Times New Roman" w:cs="Times New Roman"/>
          <w:szCs w:val="24"/>
        </w:rPr>
        <w:t>τική. Όμως ζουν εδώ και δεκαετίες μ’ αυτόν τον φόβο και μ’ αυτόν τον κίνδυνο. Με μια έννοια είναι και ο καθρέφτης μιας ανάπτυξης που υπάρχει, της αναρχίας και της βαρβαρότητας της καπιταλιστικής ανάπτυξης που την υπηρέτησαν και οι προηγούμενες κυβερνήσεις,</w:t>
      </w:r>
      <w:r>
        <w:rPr>
          <w:rFonts w:eastAsia="Times New Roman" w:cs="Times New Roman"/>
          <w:szCs w:val="24"/>
        </w:rPr>
        <w:t xml:space="preserve"> την υπηρετείτε κι εσείς και στο επίπεδο της Κυβέρνησης και στο επίπεδο της περιφέρειας, στην οποία είστε διοίκηση.</w:t>
      </w:r>
    </w:p>
    <w:p w14:paraId="7298156B" w14:textId="77777777" w:rsidR="006F214F" w:rsidRDefault="003917AD">
      <w:pPr>
        <w:spacing w:after="0" w:line="600" w:lineRule="auto"/>
        <w:ind w:firstLine="720"/>
        <w:jc w:val="both"/>
        <w:rPr>
          <w:rFonts w:eastAsia="Times New Roman"/>
          <w:szCs w:val="24"/>
        </w:rPr>
      </w:pPr>
      <w:r>
        <w:rPr>
          <w:rFonts w:eastAsia="Times New Roman"/>
          <w:szCs w:val="24"/>
        </w:rPr>
        <w:t>Από τη μια μεριά υπάρχει άναρχη οικιστική ανάπτυξη, χωρίς κανένα σχέδιο εργατικής λαϊκής κατοικίας. Τεχνικά έργα που σχεδιάζονται με κριτήρι</w:t>
      </w:r>
      <w:r>
        <w:rPr>
          <w:rFonts w:eastAsia="Times New Roman"/>
          <w:szCs w:val="24"/>
        </w:rPr>
        <w:t xml:space="preserve">ο το κέρδος, κάλυψη - παρεμπόδιση της ροής των ρεμάτων από μεγάλα τεχνικά έργα, όπως επιχειρήσεις. </w:t>
      </w:r>
      <w:r>
        <w:rPr>
          <w:rFonts w:eastAsia="Times New Roman"/>
          <w:szCs w:val="24"/>
        </w:rPr>
        <w:lastRenderedPageBreak/>
        <w:t>Αυτό είναι το βασικό πρόβλημα και όχι τα λαϊκά σπίτια, όπως αναφέρεται από ορισμένους. Εδώ υπάρχουν έργα όπως η Αττική Οδός, το νέο αεροδρόμιο, ο ΧΥΤΑ στο Γρ</w:t>
      </w:r>
      <w:r>
        <w:rPr>
          <w:rFonts w:eastAsia="Times New Roman"/>
          <w:szCs w:val="24"/>
        </w:rPr>
        <w:t xml:space="preserve">αμματικό, που δημιουργούν προβλήματα </w:t>
      </w:r>
      <w:proofErr w:type="spellStart"/>
      <w:r>
        <w:rPr>
          <w:rFonts w:eastAsia="Times New Roman"/>
          <w:szCs w:val="24"/>
        </w:rPr>
        <w:t>πλημμυρικών</w:t>
      </w:r>
      <w:proofErr w:type="spellEnd"/>
      <w:r>
        <w:rPr>
          <w:rFonts w:eastAsia="Times New Roman"/>
          <w:szCs w:val="24"/>
        </w:rPr>
        <w:t xml:space="preserve"> φαινομένων. Υπάρχει έλλειψη έργων διευθέτησης ενιαίου σχεδιασμού ανά υδατικό διαμέρισμα. Από τη μια μεριά, λοιπόν, είναι όλα αυτά και από την άλλη μεριά η ανθρώπινη ζωή είναι, στην κυριολεξία, στο έλεος των </w:t>
      </w:r>
      <w:r>
        <w:rPr>
          <w:rFonts w:eastAsia="Times New Roman"/>
          <w:szCs w:val="24"/>
        </w:rPr>
        <w:t>φυσικών φαινομένων.</w:t>
      </w:r>
    </w:p>
    <w:p w14:paraId="7298156C" w14:textId="77777777" w:rsidR="006F214F" w:rsidRDefault="003917AD">
      <w:pPr>
        <w:spacing w:after="0" w:line="600" w:lineRule="auto"/>
        <w:ind w:firstLine="720"/>
        <w:jc w:val="both"/>
        <w:rPr>
          <w:rFonts w:eastAsia="Times New Roman"/>
          <w:szCs w:val="24"/>
        </w:rPr>
      </w:pPr>
      <w:r>
        <w:rPr>
          <w:rFonts w:eastAsia="Times New Roman"/>
          <w:szCs w:val="24"/>
        </w:rPr>
        <w:t>Πέρα από τις δεδομένες ευθύνες που έχει και η περιφερειακή και η τοπική διοίκηση, κατά τη γνώμη μας είναι ευθύνη πρωτίστως της Κυβέρνησης, η οποία όχι μόνο δεν έκανε ό,τι έπρεπε να κάνει, όχι μόνο διαβεβαίωνε ότι δεν υπάρχει λόγος ανησυ</w:t>
      </w:r>
      <w:r>
        <w:rPr>
          <w:rFonts w:eastAsia="Times New Roman"/>
          <w:szCs w:val="24"/>
        </w:rPr>
        <w:t xml:space="preserve">χίας -και επικαλούμαι σχετικό έγγραφο του Υπουργείου Περιβάλλοντος για την περίπτωση της Νέας </w:t>
      </w:r>
      <w:proofErr w:type="spellStart"/>
      <w:r>
        <w:rPr>
          <w:rFonts w:eastAsia="Times New Roman"/>
          <w:szCs w:val="24"/>
        </w:rPr>
        <w:t>Περάμου</w:t>
      </w:r>
      <w:proofErr w:type="spellEnd"/>
      <w:r>
        <w:rPr>
          <w:rFonts w:eastAsia="Times New Roman"/>
          <w:szCs w:val="24"/>
        </w:rPr>
        <w:t>, όπου έλεγε ότι δεν συντρέχει λόγος ανησυχίας- αλλά και σήμερα δεν έχει κανένα σχέδιο</w:t>
      </w:r>
      <w:r>
        <w:rPr>
          <w:rFonts w:eastAsia="Times New Roman"/>
          <w:szCs w:val="24"/>
        </w:rPr>
        <w:t>,</w:t>
      </w:r>
      <w:r>
        <w:rPr>
          <w:rFonts w:eastAsia="Times New Roman"/>
          <w:szCs w:val="24"/>
        </w:rPr>
        <w:t xml:space="preserve"> να λυθούν αυτά τα επείγοντα προβλήματα αντιπλημμυρικής προστασίας τ</w:t>
      </w:r>
      <w:r>
        <w:rPr>
          <w:rFonts w:eastAsia="Times New Roman"/>
          <w:szCs w:val="24"/>
        </w:rPr>
        <w:t>ης Αττικής, όταν μάλιστα σύμφωνα με δικά σας στοιχεία -το επικαλούμαστε και στην ερώτησή μας-, με μια προκαταρκτική μελέτη, υπάρχουν περιοχές της Αττικής που δυνητικά επηρεάζουν τρία εκατομμύρια πληθυσμό</w:t>
      </w:r>
      <w:r>
        <w:rPr>
          <w:rFonts w:eastAsia="Times New Roman"/>
          <w:szCs w:val="24"/>
        </w:rPr>
        <w:t>,</w:t>
      </w:r>
      <w:r>
        <w:rPr>
          <w:rFonts w:eastAsia="Times New Roman"/>
          <w:szCs w:val="24"/>
        </w:rPr>
        <w:t xml:space="preserve"> όπου μπορούν </w:t>
      </w:r>
      <w:r>
        <w:rPr>
          <w:rFonts w:eastAsia="Times New Roman"/>
          <w:szCs w:val="24"/>
        </w:rPr>
        <w:lastRenderedPageBreak/>
        <w:t xml:space="preserve">να υπάρχουν αντίστοιχα φαινόμενα. Δεν είναι δικά μας τα στοιχεία αυτά. Είναι δικά σας. </w:t>
      </w:r>
    </w:p>
    <w:p w14:paraId="7298156D" w14:textId="77777777" w:rsidR="006F214F" w:rsidRDefault="003917AD">
      <w:pPr>
        <w:spacing w:after="0" w:line="600" w:lineRule="auto"/>
        <w:ind w:firstLine="720"/>
        <w:jc w:val="both"/>
        <w:rPr>
          <w:rFonts w:eastAsia="Times New Roman"/>
          <w:szCs w:val="24"/>
        </w:rPr>
      </w:pPr>
      <w:r>
        <w:rPr>
          <w:rFonts w:eastAsia="Times New Roman"/>
          <w:szCs w:val="24"/>
        </w:rPr>
        <w:t>Ρωτάμε επομένως τι μέτρα θα πάρει η Κυβέρνηση για να λυθεί το αντιπλημμυρικό πρόβλημα στην Αττική, όπως επίσης ρωτάμε τι μέτρα θα πάρει ώστε να αποζημιωθο</w:t>
      </w:r>
      <w:r>
        <w:rPr>
          <w:rFonts w:eastAsia="Times New Roman"/>
          <w:szCs w:val="24"/>
        </w:rPr>
        <w:t>ύν οι κάτοικοι στο 100%, γιατί αυτό που εξαγγείλατε δεν αρκεί ούτε για τα στοιχειώδη.</w:t>
      </w:r>
    </w:p>
    <w:p w14:paraId="7298156E" w14:textId="77777777" w:rsidR="006F214F" w:rsidRDefault="003917AD">
      <w:pPr>
        <w:spacing w:after="0" w:line="600" w:lineRule="auto"/>
        <w:ind w:firstLine="720"/>
        <w:jc w:val="both"/>
        <w:rPr>
          <w:rFonts w:eastAsia="Times New Roman"/>
          <w:szCs w:val="24"/>
        </w:rPr>
      </w:pPr>
      <w:r>
        <w:rPr>
          <w:rFonts w:eastAsia="Times New Roman"/>
          <w:szCs w:val="24"/>
        </w:rPr>
        <w:t>Ευχαριστώ και για την ανοχή σας, κύριε Πρόεδρε.</w:t>
      </w:r>
    </w:p>
    <w:p w14:paraId="7298156F" w14:textId="77777777" w:rsidR="006F214F" w:rsidRDefault="003917AD">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έχετε τον λόγο.</w:t>
      </w:r>
    </w:p>
    <w:p w14:paraId="72981570" w14:textId="77777777" w:rsidR="006F214F" w:rsidRDefault="003917AD">
      <w:pPr>
        <w:spacing w:after="0" w:line="600" w:lineRule="auto"/>
        <w:ind w:firstLine="720"/>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Κύριε Γκιόκα, κατ’ αρχάς -δεν ξέρω αν έγινε κατά λάθος ή αν αυτό αποτυπώνει την αντίληψή σας- μιλήσατε για μια φθινοπωρινή βροχή…</w:t>
      </w:r>
    </w:p>
    <w:p w14:paraId="72981571" w14:textId="77777777" w:rsidR="006F214F" w:rsidRDefault="003917AD">
      <w:pPr>
        <w:spacing w:after="0" w:line="600" w:lineRule="auto"/>
        <w:ind w:firstLine="720"/>
        <w:jc w:val="both"/>
        <w:rPr>
          <w:rFonts w:eastAsia="Times New Roman"/>
          <w:szCs w:val="24"/>
        </w:rPr>
      </w:pPr>
      <w:r>
        <w:rPr>
          <w:rFonts w:eastAsia="Times New Roman"/>
          <w:b/>
          <w:szCs w:val="24"/>
        </w:rPr>
        <w:t>ΙΩΑΝΝΗΣ ΓΚΙΟΚΑΣ:</w:t>
      </w:r>
      <w:r>
        <w:rPr>
          <w:rFonts w:eastAsia="Times New Roman"/>
          <w:szCs w:val="24"/>
        </w:rPr>
        <w:t xml:space="preserve"> Δεν μίλησα για φθινοπωρινή βροχή. Μίλησα για καταιγίδα. Άλλο βροχή, άλλο καταιγίδα. </w:t>
      </w:r>
    </w:p>
    <w:p w14:paraId="72981572" w14:textId="77777777" w:rsidR="006F214F" w:rsidRDefault="003917AD">
      <w:pPr>
        <w:spacing w:after="0" w:line="600" w:lineRule="auto"/>
        <w:ind w:firstLine="720"/>
        <w:jc w:val="both"/>
        <w:rPr>
          <w:rFonts w:eastAsia="Times New Roman"/>
          <w:szCs w:val="24"/>
        </w:rPr>
      </w:pPr>
      <w:r>
        <w:rPr>
          <w:rFonts w:eastAsia="Times New Roman"/>
          <w:b/>
          <w:szCs w:val="24"/>
        </w:rPr>
        <w:t>ΠΑΝΑΓΙΩΤΗΣ (ΠΑΝΟΣ) ΣΚΟΥ</w:t>
      </w:r>
      <w:r>
        <w:rPr>
          <w:rFonts w:eastAsia="Times New Roman"/>
          <w:b/>
          <w:szCs w:val="24"/>
        </w:rPr>
        <w:t>ΡΛΕΤΗΣ (Υπουργός Εσωτερικών):</w:t>
      </w:r>
      <w:r>
        <w:rPr>
          <w:rFonts w:eastAsia="Times New Roman"/>
          <w:szCs w:val="24"/>
        </w:rPr>
        <w:t xml:space="preserve"> Είναι, λοιπόν, μια φθινοπωρινή καταιγίδα; Αυτό δηλαδή αν το πιστεύετε, αναδεικνύει μια μειωμένη οικολογική </w:t>
      </w:r>
      <w:r>
        <w:rPr>
          <w:rFonts w:eastAsia="Times New Roman"/>
          <w:szCs w:val="24"/>
        </w:rPr>
        <w:lastRenderedPageBreak/>
        <w:t>ευαισθησία απέναντι στα προβλήματα που έχει σήμερα ο πλανήτης. Διότι τα θέματα της κλιματικής αλλαγής -και δεν μπορούμε</w:t>
      </w:r>
      <w:r>
        <w:rPr>
          <w:rFonts w:eastAsia="Times New Roman"/>
          <w:szCs w:val="24"/>
        </w:rPr>
        <w:t xml:space="preserve"> να παίζουμε- είναι υπαρκτά, είναι πραγματικά. Να συμφωνήσω ότι δεν μπορεί να αποτελέσουν το άλλοθι. </w:t>
      </w:r>
      <w:r>
        <w:rPr>
          <w:rFonts w:eastAsia="Times New Roman"/>
          <w:szCs w:val="24"/>
        </w:rPr>
        <w:t>Ίσα-</w:t>
      </w:r>
      <w:r>
        <w:rPr>
          <w:rFonts w:eastAsia="Times New Roman"/>
          <w:szCs w:val="24"/>
        </w:rPr>
        <w:t xml:space="preserve">ίσα, ακριβώς επειδή είναι πιο πυκνά, πιο έντονα αυτά τα φαινόμενα υπάρχει η ανάγκη μιας πολύ πιο σοβαρής αντιπλημμυρικής θωράκισης και ενός σχεδιασμού </w:t>
      </w:r>
      <w:r>
        <w:rPr>
          <w:rFonts w:eastAsia="Times New Roman"/>
          <w:szCs w:val="24"/>
        </w:rPr>
        <w:t xml:space="preserve">ο οποίος τάχιστα πρέπει να υπάρξει και δεν υπήρξε με ευθύνη των προηγούμενων κυβερνήσεων εδώ και δεκαετίες. Είναι διαχρονικές βέβαια οι ευθύνες, αλλά πρέπει να μην τσουβαλιάζονται οι ευθύνες αυτές. </w:t>
      </w:r>
    </w:p>
    <w:p w14:paraId="72981573" w14:textId="77777777" w:rsidR="006F214F" w:rsidRDefault="003917AD">
      <w:pPr>
        <w:spacing w:after="0" w:line="600" w:lineRule="auto"/>
        <w:ind w:firstLine="720"/>
        <w:jc w:val="both"/>
        <w:rPr>
          <w:rFonts w:eastAsia="Times New Roman"/>
          <w:szCs w:val="24"/>
        </w:rPr>
      </w:pPr>
      <w:r>
        <w:rPr>
          <w:rFonts w:eastAsia="Times New Roman"/>
          <w:szCs w:val="24"/>
        </w:rPr>
        <w:t>Βέβαια</w:t>
      </w:r>
      <w:r>
        <w:rPr>
          <w:rFonts w:eastAsia="Times New Roman"/>
          <w:szCs w:val="24"/>
        </w:rPr>
        <w:t xml:space="preserve"> απορώ πώς γίνεται ένα κόμμα λαϊκό, όπως θέλει να </w:t>
      </w:r>
      <w:proofErr w:type="spellStart"/>
      <w:r>
        <w:rPr>
          <w:rFonts w:eastAsia="Times New Roman"/>
          <w:szCs w:val="24"/>
        </w:rPr>
        <w:t>α</w:t>
      </w:r>
      <w:r>
        <w:rPr>
          <w:rFonts w:eastAsia="Times New Roman"/>
          <w:szCs w:val="24"/>
        </w:rPr>
        <w:t>υτοπροσδιορίζεται</w:t>
      </w:r>
      <w:proofErr w:type="spellEnd"/>
      <w:r>
        <w:rPr>
          <w:rFonts w:eastAsia="Times New Roman"/>
          <w:szCs w:val="24"/>
        </w:rPr>
        <w:t xml:space="preserve">, κοντά στις τοπικές κοινωνίες και στα τοπικά προβλήματα να μην αναγνωρίζει τις τεράστιες ευθύνες αυτού του πολιτικού συστήματος που το αποτύπωμά τους είναι ο άναρχος τρόπος ανάπτυξης, η </w:t>
      </w:r>
      <w:proofErr w:type="spellStart"/>
      <w:r>
        <w:rPr>
          <w:rFonts w:eastAsia="Times New Roman"/>
          <w:szCs w:val="24"/>
        </w:rPr>
        <w:t>μικροαυθαιρεσία</w:t>
      </w:r>
      <w:proofErr w:type="spellEnd"/>
      <w:r>
        <w:rPr>
          <w:rFonts w:eastAsia="Times New Roman"/>
          <w:szCs w:val="24"/>
        </w:rPr>
        <w:t xml:space="preserve"> ως άλλοθι της μεγάλης αυθαιρεσίας, θ</w:t>
      </w:r>
      <w:r>
        <w:rPr>
          <w:rFonts w:eastAsia="Times New Roman"/>
          <w:szCs w:val="24"/>
        </w:rPr>
        <w:t xml:space="preserve">έλοντας πάντοτε να εξυπηρετήσει τα μεγάλα συμφέροντα. </w:t>
      </w:r>
    </w:p>
    <w:p w14:paraId="72981574" w14:textId="77777777" w:rsidR="006F214F" w:rsidRDefault="003917AD">
      <w:pPr>
        <w:spacing w:after="0" w:line="600" w:lineRule="auto"/>
        <w:ind w:firstLine="720"/>
        <w:jc w:val="both"/>
        <w:rPr>
          <w:rFonts w:eastAsia="Times New Roman"/>
          <w:szCs w:val="24"/>
        </w:rPr>
      </w:pPr>
      <w:r>
        <w:rPr>
          <w:rFonts w:eastAsia="Times New Roman"/>
          <w:szCs w:val="24"/>
        </w:rPr>
        <w:t xml:space="preserve">Αυτή σε συνοπτικές γραμμές είναι η κατάσταση που βιώνει η χώρα μας, με έντονο τρόπο ίσως στην Αττική λόγω του υπερπληθυσμού και των πολλών χρήσεων που συνωστίζονται </w:t>
      </w:r>
      <w:r>
        <w:rPr>
          <w:rFonts w:eastAsia="Times New Roman"/>
          <w:szCs w:val="24"/>
        </w:rPr>
        <w:lastRenderedPageBreak/>
        <w:t>στη συγκεκριμένη περιοχή, αλλά και σ</w:t>
      </w:r>
      <w:r>
        <w:rPr>
          <w:rFonts w:eastAsia="Times New Roman"/>
          <w:szCs w:val="24"/>
        </w:rPr>
        <w:t xml:space="preserve">ε άλλες περιοχές. Για να λέμε τα </w:t>
      </w:r>
      <w:r>
        <w:rPr>
          <w:rFonts w:eastAsia="Times New Roman"/>
          <w:szCs w:val="24"/>
        </w:rPr>
        <w:t>«</w:t>
      </w:r>
      <w:r>
        <w:rPr>
          <w:rFonts w:eastAsia="Times New Roman"/>
          <w:szCs w:val="24"/>
        </w:rPr>
        <w:t xml:space="preserve">σύκα </w:t>
      </w:r>
      <w:proofErr w:type="spellStart"/>
      <w:r>
        <w:rPr>
          <w:rFonts w:eastAsia="Times New Roman"/>
          <w:szCs w:val="24"/>
        </w:rPr>
        <w:t>σύκα</w:t>
      </w:r>
      <w:proofErr w:type="spellEnd"/>
      <w:r>
        <w:rPr>
          <w:rFonts w:eastAsia="Times New Roman"/>
          <w:szCs w:val="24"/>
        </w:rPr>
        <w:t xml:space="preserve"> και τη σκάφη </w:t>
      </w:r>
      <w:proofErr w:type="spellStart"/>
      <w:r>
        <w:rPr>
          <w:rFonts w:eastAsia="Times New Roman"/>
          <w:szCs w:val="24"/>
        </w:rPr>
        <w:t>σκάφη</w:t>
      </w:r>
      <w:proofErr w:type="spellEnd"/>
      <w:r>
        <w:rPr>
          <w:rFonts w:eastAsia="Times New Roman"/>
          <w:szCs w:val="24"/>
        </w:rPr>
        <w:t>»</w:t>
      </w:r>
      <w:r>
        <w:rPr>
          <w:rFonts w:eastAsia="Times New Roman"/>
          <w:szCs w:val="24"/>
        </w:rPr>
        <w:t xml:space="preserve"> και να μην κάνουμε γενικώς μια ανέξοδη γενικόλογη κριτική. </w:t>
      </w:r>
    </w:p>
    <w:p w14:paraId="72981575" w14:textId="77777777" w:rsidR="006F214F" w:rsidRDefault="003917AD">
      <w:pPr>
        <w:spacing w:after="0" w:line="600" w:lineRule="auto"/>
        <w:ind w:firstLine="720"/>
        <w:jc w:val="both"/>
        <w:rPr>
          <w:rFonts w:eastAsia="Times New Roman"/>
          <w:szCs w:val="24"/>
        </w:rPr>
      </w:pPr>
      <w:r>
        <w:rPr>
          <w:rFonts w:eastAsia="Times New Roman"/>
          <w:szCs w:val="24"/>
        </w:rPr>
        <w:t>Χωροταξική, λοιπόν, αναρχία ακριβώς ως επιλογή αυτού του παραγωγικού μοντέλου που υπήρξε με ευθύνη του πολιτικού συστήματος της Νέας</w:t>
      </w:r>
      <w:r>
        <w:rPr>
          <w:rFonts w:eastAsia="Times New Roman"/>
          <w:szCs w:val="24"/>
        </w:rPr>
        <w:t xml:space="preserve"> Δημοκρατίας και του ΠΑΣΟΚ τις τελευταίες πολλές δεκαετίες που το υπηρέτησαν. </w:t>
      </w:r>
    </w:p>
    <w:p w14:paraId="72981576" w14:textId="77777777" w:rsidR="006F214F" w:rsidRDefault="003917AD">
      <w:pPr>
        <w:spacing w:after="0" w:line="600" w:lineRule="auto"/>
        <w:ind w:firstLine="720"/>
        <w:jc w:val="both"/>
        <w:rPr>
          <w:rFonts w:eastAsia="Times New Roman"/>
          <w:szCs w:val="24"/>
        </w:rPr>
      </w:pPr>
      <w:r>
        <w:rPr>
          <w:rFonts w:eastAsia="Times New Roman"/>
          <w:szCs w:val="24"/>
        </w:rPr>
        <w:t xml:space="preserve">Από εκεί κι έπειτα, η ανταπόκριση της Πυροσβεστικής και των </w:t>
      </w:r>
      <w:proofErr w:type="spellStart"/>
      <w:r>
        <w:rPr>
          <w:rFonts w:eastAsia="Times New Roman"/>
          <w:szCs w:val="24"/>
        </w:rPr>
        <w:t>αυτοδιοικητικών</w:t>
      </w:r>
      <w:proofErr w:type="spellEnd"/>
      <w:r>
        <w:rPr>
          <w:rFonts w:eastAsia="Times New Roman"/>
          <w:szCs w:val="24"/>
        </w:rPr>
        <w:t xml:space="preserve"> δυνάμεων στις περισσότερες των περιπτώσεων, όχι μόνο στην περίπτωση της Μάνδρας και της Νέας </w:t>
      </w:r>
      <w:proofErr w:type="spellStart"/>
      <w:r>
        <w:rPr>
          <w:rFonts w:eastAsia="Times New Roman"/>
          <w:szCs w:val="24"/>
        </w:rPr>
        <w:t>Περάμου</w:t>
      </w:r>
      <w:proofErr w:type="spellEnd"/>
      <w:r>
        <w:rPr>
          <w:rFonts w:eastAsia="Times New Roman"/>
          <w:szCs w:val="24"/>
        </w:rPr>
        <w:t>,</w:t>
      </w:r>
      <w:r>
        <w:rPr>
          <w:rFonts w:eastAsia="Times New Roman"/>
          <w:szCs w:val="24"/>
        </w:rPr>
        <w:t xml:space="preserve"> αλλά συνολικά στην Ευρώπη τον τελευταίο χρόνο ήταν αμεσότατη. Με λαβωμένες υπηρεσίες; Με λίγα μέσα; Ναι, αλλά υπήρξε ανταπόκριση, που βεβαίως αυτό σε έναν βαθμό πιστώνεται και στον σχεδιασμό της πολιτικής ηγεσίας. Δεν μπορούμε δηλαδή όταν δεν υπάρχει αυτή</w:t>
      </w:r>
      <w:r>
        <w:rPr>
          <w:rFonts w:eastAsia="Times New Roman"/>
          <w:szCs w:val="24"/>
        </w:rPr>
        <w:t xml:space="preserve"> να ασκούμε κριτική στην πολιτική ηγεσία και όταν υπάρχει, να θεωρούμε ότι γενικώς δεν έχει καμμία σχέση αυτή με αυτόν τον σχεδιασμό.</w:t>
      </w:r>
    </w:p>
    <w:p w14:paraId="72981577" w14:textId="77777777" w:rsidR="006F214F" w:rsidRDefault="003917AD">
      <w:pPr>
        <w:spacing w:after="0" w:line="600" w:lineRule="auto"/>
        <w:ind w:firstLine="720"/>
        <w:jc w:val="both"/>
        <w:rPr>
          <w:rFonts w:eastAsia="Times New Roman"/>
          <w:szCs w:val="24"/>
        </w:rPr>
      </w:pPr>
      <w:r>
        <w:rPr>
          <w:rFonts w:eastAsia="Times New Roman"/>
          <w:szCs w:val="24"/>
        </w:rPr>
        <w:t>Από εκεί κι έπειτα, μιλήσατε για τις αρμοδιότητες. Οι αρμοδιότητες κατανέμονται και το γνωρίζετε καλά. Άλλη είναι η ευθύνη</w:t>
      </w:r>
      <w:r>
        <w:rPr>
          <w:rFonts w:eastAsia="Times New Roman"/>
          <w:szCs w:val="24"/>
        </w:rPr>
        <w:t xml:space="preserve"> </w:t>
      </w:r>
      <w:r>
        <w:rPr>
          <w:rFonts w:eastAsia="Times New Roman"/>
          <w:szCs w:val="24"/>
        </w:rPr>
        <w:lastRenderedPageBreak/>
        <w:t xml:space="preserve">των δήμων στο επίπεδο κάποιων μικρότερων ρεμάτων και ιδιαίτερα σε ορεινές περιοχές, όπου έχουν την αποκλειστική ευθύνη, άλλη είναι των </w:t>
      </w:r>
      <w:r>
        <w:rPr>
          <w:rFonts w:eastAsia="Times New Roman"/>
          <w:szCs w:val="24"/>
        </w:rPr>
        <w:t xml:space="preserve">περιφερειών </w:t>
      </w:r>
      <w:r>
        <w:rPr>
          <w:rFonts w:eastAsia="Times New Roman"/>
          <w:szCs w:val="24"/>
        </w:rPr>
        <w:t>που έχουν την ευθύνη των ρεμάτων, της διαχείρισής τους, του καθαρισμού τους και άλλη του Υπουργείου Περιβάλλ</w:t>
      </w:r>
      <w:r>
        <w:rPr>
          <w:rFonts w:eastAsia="Times New Roman"/>
          <w:szCs w:val="24"/>
        </w:rPr>
        <w:t>οντος και του Υπουργείου Υποδομών, που έχουν την ευθύνη των μεγαλύτερων αντιπλημμυρικών έργων.</w:t>
      </w:r>
    </w:p>
    <w:p w14:paraId="72981578" w14:textId="77777777" w:rsidR="006F214F" w:rsidRDefault="003917AD">
      <w:pPr>
        <w:spacing w:after="0" w:line="600" w:lineRule="auto"/>
        <w:ind w:firstLine="720"/>
        <w:jc w:val="both"/>
        <w:rPr>
          <w:rFonts w:eastAsia="Times New Roman"/>
          <w:szCs w:val="24"/>
        </w:rPr>
      </w:pPr>
      <w:r>
        <w:rPr>
          <w:rFonts w:eastAsia="Times New Roman"/>
          <w:szCs w:val="24"/>
        </w:rPr>
        <w:t>Υπάρχει αυτή η κατανομή ευθυνών. Πρέπει να αποσαφηνιστεί; Πρέπει να αποσαφηνιστεί. Υπάρχει ανάγκη μιας ολιστικής παρέμβασης; Βεβαίως. Και ακριβώς σε αυτό το σημε</w:t>
      </w:r>
      <w:r>
        <w:rPr>
          <w:rFonts w:eastAsia="Times New Roman"/>
          <w:szCs w:val="24"/>
        </w:rPr>
        <w:t xml:space="preserve">ίο βρισκόμαστε αυτήν τη στιγμή. Και αυτό κάνει και το Υπουργείο Υποδομών, επεξεργάζεται ένα </w:t>
      </w:r>
      <w:r>
        <w:rPr>
          <w:rFonts w:eastAsia="Times New Roman"/>
          <w:szCs w:val="24"/>
          <w:lang w:val="en-US"/>
        </w:rPr>
        <w:t>master</w:t>
      </w:r>
      <w:r>
        <w:rPr>
          <w:rFonts w:eastAsia="Times New Roman"/>
          <w:szCs w:val="24"/>
        </w:rPr>
        <w:t xml:space="preserve"> </w:t>
      </w:r>
      <w:r>
        <w:rPr>
          <w:rFonts w:eastAsia="Times New Roman"/>
          <w:szCs w:val="24"/>
          <w:lang w:val="en-US"/>
        </w:rPr>
        <w:t>plan</w:t>
      </w:r>
      <w:r>
        <w:rPr>
          <w:rFonts w:eastAsia="Times New Roman"/>
          <w:szCs w:val="24"/>
        </w:rPr>
        <w:t xml:space="preserve"> συνολικά για τη </w:t>
      </w:r>
      <w:r>
        <w:rPr>
          <w:rFonts w:eastAsia="Times New Roman"/>
          <w:szCs w:val="24"/>
        </w:rPr>
        <w:t xml:space="preserve">δυτική </w:t>
      </w:r>
      <w:r>
        <w:rPr>
          <w:rFonts w:eastAsia="Times New Roman"/>
          <w:szCs w:val="24"/>
        </w:rPr>
        <w:t>Αττική.</w:t>
      </w:r>
    </w:p>
    <w:p w14:paraId="72981579" w14:textId="77777777" w:rsidR="006F214F" w:rsidRDefault="003917AD">
      <w:pPr>
        <w:spacing w:after="0" w:line="600" w:lineRule="auto"/>
        <w:ind w:firstLine="720"/>
        <w:jc w:val="both"/>
        <w:rPr>
          <w:rFonts w:eastAsia="Times New Roman"/>
          <w:szCs w:val="24"/>
        </w:rPr>
      </w:pPr>
      <w:r>
        <w:rPr>
          <w:rFonts w:eastAsia="Times New Roman"/>
          <w:szCs w:val="24"/>
        </w:rPr>
        <w:t xml:space="preserve">Σας πληροφορώ ότι στη </w:t>
      </w:r>
      <w:r>
        <w:rPr>
          <w:rFonts w:eastAsia="Times New Roman"/>
          <w:szCs w:val="24"/>
        </w:rPr>
        <w:t xml:space="preserve">δυτική </w:t>
      </w:r>
      <w:r>
        <w:rPr>
          <w:rFonts w:eastAsia="Times New Roman"/>
          <w:szCs w:val="24"/>
        </w:rPr>
        <w:t>Αττική αυτήν τη στιγμή εκτελούνται αντιπλημμυρικά έργα περίπου 4.500.000.000 ευρώ, άλλα τέσσ</w:t>
      </w:r>
      <w:r>
        <w:rPr>
          <w:rFonts w:eastAsia="Times New Roman"/>
          <w:szCs w:val="24"/>
        </w:rPr>
        <w:t>ερα έργα δημοπρατούνται και άλλα έξι είναι υπό δημοπράτηση, συνολικού προϋπολογισμού 17.100.000 ευρώ.</w:t>
      </w:r>
    </w:p>
    <w:p w14:paraId="7298157A" w14:textId="77777777" w:rsidR="006F214F" w:rsidRDefault="003917AD">
      <w:pPr>
        <w:spacing w:after="0" w:line="600" w:lineRule="auto"/>
        <w:ind w:firstLine="720"/>
        <w:jc w:val="both"/>
        <w:rPr>
          <w:rFonts w:eastAsia="Times New Roman"/>
          <w:szCs w:val="24"/>
        </w:rPr>
      </w:pPr>
      <w:r>
        <w:rPr>
          <w:rFonts w:eastAsia="Times New Roman"/>
          <w:szCs w:val="24"/>
        </w:rPr>
        <w:t>Συγκεκριμένα -και τελειώνω με αυτό, διότι εγώ θέλω να είμαι μέσα στον χρόνο μου, κύριε Πρόεδρε- υπάρχει το πολύ σοβαρό θέμα...</w:t>
      </w:r>
    </w:p>
    <w:p w14:paraId="7298157B" w14:textId="77777777" w:rsidR="006F214F" w:rsidRDefault="003917AD">
      <w:pPr>
        <w:spacing w:after="0" w:line="600" w:lineRule="auto"/>
        <w:ind w:firstLine="720"/>
        <w:jc w:val="both"/>
        <w:rPr>
          <w:rFonts w:eastAsia="Times New Roman"/>
          <w:b/>
          <w:bCs/>
          <w:szCs w:val="24"/>
        </w:rPr>
      </w:pPr>
      <w:r>
        <w:rPr>
          <w:rFonts w:eastAsia="Times New Roman"/>
          <w:b/>
          <w:bCs/>
          <w:szCs w:val="24"/>
        </w:rPr>
        <w:lastRenderedPageBreak/>
        <w:t xml:space="preserve">ΠΡΟΕΔΡΕΥΩΝ (Γεώργιος </w:t>
      </w:r>
      <w:proofErr w:type="spellStart"/>
      <w:r>
        <w:rPr>
          <w:rFonts w:eastAsia="Times New Roman"/>
          <w:b/>
          <w:bCs/>
          <w:szCs w:val="24"/>
        </w:rPr>
        <w:t>Λαμπρο</w:t>
      </w:r>
      <w:r>
        <w:rPr>
          <w:rFonts w:eastAsia="Times New Roman"/>
          <w:b/>
          <w:bCs/>
          <w:szCs w:val="24"/>
        </w:rPr>
        <w:t>ύλης</w:t>
      </w:r>
      <w:proofErr w:type="spellEnd"/>
      <w:r>
        <w:rPr>
          <w:rFonts w:eastAsia="Times New Roman"/>
          <w:b/>
          <w:bCs/>
          <w:szCs w:val="24"/>
        </w:rPr>
        <w:t xml:space="preserve">): </w:t>
      </w:r>
      <w:r>
        <w:rPr>
          <w:rFonts w:eastAsia="Times New Roman"/>
          <w:bCs/>
          <w:szCs w:val="24"/>
        </w:rPr>
        <w:t>Κύριε Υπουργέ, συγγνώμη. Υπάρχει ανοχή από το Προεδρείο. Οι ερωτήσεις εξάλλου που θα συζητηθούν είναι ελάχιστες, οπότε έχετε τον απαραίτητο χρόνο και εσείς αλλά και οι επερωτώντες Βουλευτές.</w:t>
      </w:r>
    </w:p>
    <w:p w14:paraId="7298157C" w14:textId="77777777" w:rsidR="006F214F" w:rsidRDefault="003917AD">
      <w:pPr>
        <w:spacing w:after="0" w:line="600" w:lineRule="auto"/>
        <w:ind w:firstLine="720"/>
        <w:jc w:val="both"/>
        <w:rPr>
          <w:rFonts w:eastAsia="Times New Roman"/>
          <w:bCs/>
          <w:szCs w:val="24"/>
        </w:rPr>
      </w:pPr>
      <w:r>
        <w:rPr>
          <w:rFonts w:eastAsia="Times New Roman"/>
          <w:b/>
          <w:bCs/>
          <w:szCs w:val="24"/>
        </w:rPr>
        <w:t xml:space="preserve">ΠΑΝΑΓΙΩΤΗΣ (ΠΑΝΟΣ) ΣΚΟΥΡΛΕΤΗΣ (Υπουργός Εσωτερικών): </w:t>
      </w:r>
      <w:r>
        <w:rPr>
          <w:rFonts w:eastAsia="Times New Roman"/>
          <w:bCs/>
          <w:szCs w:val="24"/>
        </w:rPr>
        <w:t>Ωραία</w:t>
      </w:r>
      <w:r>
        <w:rPr>
          <w:rFonts w:eastAsia="Times New Roman"/>
          <w:bCs/>
          <w:szCs w:val="24"/>
        </w:rPr>
        <w:t xml:space="preserve">. </w:t>
      </w:r>
    </w:p>
    <w:p w14:paraId="7298157D" w14:textId="77777777" w:rsidR="006F214F" w:rsidRDefault="003917AD">
      <w:pPr>
        <w:spacing w:after="0" w:line="600" w:lineRule="auto"/>
        <w:ind w:firstLine="720"/>
        <w:jc w:val="both"/>
        <w:rPr>
          <w:rFonts w:eastAsia="Times New Roman"/>
          <w:bCs/>
          <w:szCs w:val="24"/>
        </w:rPr>
      </w:pPr>
      <w:r>
        <w:rPr>
          <w:rFonts w:eastAsia="Times New Roman"/>
          <w:bCs/>
          <w:szCs w:val="24"/>
        </w:rPr>
        <w:t>Από εκεί και πέρα, θα αναφερθώ στο θέμα της ανακούφισης. Ήδη, όπως γνωρίζετε, έχει ξεκινήσει εδώ και κάποιες μέρες και δίνεται αυτό το βοήθημα των 5.000 ευρώ για τα φυσικά πρόσωπα και των 8.000 ευρώ για τις επιχειρήσεις -ποτέ άλλοτε στην Ελλάδα δεν έχει</w:t>
      </w:r>
      <w:r>
        <w:rPr>
          <w:rFonts w:eastAsia="Times New Roman"/>
          <w:bCs/>
          <w:szCs w:val="24"/>
        </w:rPr>
        <w:t xml:space="preserve"> υπάρξει μια τόσο γρήγορη ανταπόκριση-, ενώ παράλληλα, με βάση την πάγια νομοθετική πρόβλεψη, για ό,τι σχετίζεται με αποζημίωση για ζημιές σε οικίες, επιχειρήσεις, με την αποκατάσταση, με την επισκευή, με την οικοσκευή, όλα τα Υπουργεία που εμπλέκονται σε </w:t>
      </w:r>
      <w:r>
        <w:rPr>
          <w:rFonts w:eastAsia="Times New Roman"/>
          <w:bCs/>
          <w:szCs w:val="24"/>
        </w:rPr>
        <w:t>αυτήν την υπόθεση, που είναι τα Υπουργεία Εργασίας, Υποδομών, Οικονομίας κι Εσωτερικών, έχουν ενεργοποιηθεί.</w:t>
      </w:r>
    </w:p>
    <w:p w14:paraId="7298157E" w14:textId="77777777" w:rsidR="006F214F" w:rsidRDefault="003917AD">
      <w:pPr>
        <w:spacing w:after="0" w:line="600" w:lineRule="auto"/>
        <w:ind w:firstLine="720"/>
        <w:jc w:val="both"/>
        <w:rPr>
          <w:rFonts w:eastAsia="Times New Roman"/>
          <w:bCs/>
          <w:szCs w:val="24"/>
        </w:rPr>
      </w:pPr>
      <w:r>
        <w:rPr>
          <w:rFonts w:eastAsia="Times New Roman"/>
          <w:bCs/>
          <w:szCs w:val="24"/>
        </w:rPr>
        <w:t xml:space="preserve">Ιδιαίτερα από το Υπουργείο Εσωτερικών ήδη έχουν επιχορηγηθεί οι δήμοι του Νομού Αττικής συνολικά για το 2016 και </w:t>
      </w:r>
      <w:r>
        <w:rPr>
          <w:rFonts w:eastAsia="Times New Roman"/>
          <w:bCs/>
          <w:szCs w:val="24"/>
        </w:rPr>
        <w:lastRenderedPageBreak/>
        <w:t>για το 2017 με το ποσό των 2.725.0</w:t>
      </w:r>
      <w:r>
        <w:rPr>
          <w:rFonts w:eastAsia="Times New Roman"/>
          <w:bCs/>
          <w:szCs w:val="24"/>
        </w:rPr>
        <w:t>00 ευρώ και ιδιαίτερα για την Μάνδρα έχουν δοθεί αυτήν τη στιγμή 500.000 ευρώ για την αποκατάσταση των θεομηνιών και 250.000 ευρώ για τα ζητήματα της ύδρευσης και του δικτύου. Επίσης, έχουν δοθεί αντίστοιχα 400.000 ευρώ στον Δήμο Μεγαρέων.</w:t>
      </w:r>
    </w:p>
    <w:p w14:paraId="7298157F" w14:textId="77777777" w:rsidR="006F214F" w:rsidRDefault="003917AD">
      <w:pPr>
        <w:spacing w:after="0" w:line="600" w:lineRule="auto"/>
        <w:ind w:firstLine="720"/>
        <w:jc w:val="both"/>
        <w:rPr>
          <w:rFonts w:eastAsia="Times New Roman"/>
          <w:bCs/>
          <w:szCs w:val="24"/>
        </w:rPr>
      </w:pPr>
      <w:r>
        <w:rPr>
          <w:rFonts w:eastAsia="Times New Roman"/>
          <w:bCs/>
          <w:szCs w:val="24"/>
        </w:rPr>
        <w:t xml:space="preserve">Κατά συνέπεια, </w:t>
      </w:r>
      <w:r>
        <w:rPr>
          <w:rFonts w:eastAsia="Times New Roman"/>
          <w:bCs/>
          <w:szCs w:val="24"/>
        </w:rPr>
        <w:t>γνωρίζουμε ποια είναι η εικόνα. Σημασία έχει να συνειδητοποιήσουμε όλοι τις ευθύνες μας και να μπορέσουμε να οργανώσουμε την επόμενη μέρα κατά τέτοιον τρόπο</w:t>
      </w:r>
      <w:r>
        <w:rPr>
          <w:rFonts w:eastAsia="Times New Roman"/>
          <w:bCs/>
          <w:szCs w:val="24"/>
        </w:rPr>
        <w:t>,</w:t>
      </w:r>
      <w:r>
        <w:rPr>
          <w:rFonts w:eastAsia="Times New Roman"/>
          <w:bCs/>
          <w:szCs w:val="24"/>
        </w:rPr>
        <w:t xml:space="preserve"> ώστε να μην βρεθούμε ξανά αντιμέτωποι με τέτοιες καταστάσεις και τέτοια τραγικά αποτελέσματα.</w:t>
      </w:r>
    </w:p>
    <w:p w14:paraId="72981580" w14:textId="77777777" w:rsidR="006F214F" w:rsidRDefault="003917AD">
      <w:pPr>
        <w:spacing w:after="0" w:line="600" w:lineRule="auto"/>
        <w:ind w:firstLine="720"/>
        <w:jc w:val="both"/>
        <w:rPr>
          <w:rFonts w:eastAsia="Times New Roman"/>
          <w:bCs/>
          <w:szCs w:val="24"/>
        </w:rPr>
      </w:pPr>
      <w:r>
        <w:rPr>
          <w:rFonts w:eastAsia="Times New Roman"/>
          <w:bCs/>
          <w:szCs w:val="24"/>
        </w:rPr>
        <w:t xml:space="preserve">Σας </w:t>
      </w:r>
      <w:r>
        <w:rPr>
          <w:rFonts w:eastAsia="Times New Roman"/>
          <w:bCs/>
          <w:szCs w:val="24"/>
        </w:rPr>
        <w:t>ευχαριστώ.</w:t>
      </w:r>
    </w:p>
    <w:p w14:paraId="72981581" w14:textId="77777777" w:rsidR="006F214F" w:rsidRDefault="003917AD">
      <w:pPr>
        <w:spacing w:after="0"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Κύριε Γκιόκα, έχετε τον λόγο για τη δευτερολογία σας.</w:t>
      </w:r>
    </w:p>
    <w:p w14:paraId="72981582" w14:textId="77777777" w:rsidR="006F214F" w:rsidRDefault="003917AD">
      <w:pPr>
        <w:spacing w:after="0" w:line="600" w:lineRule="auto"/>
        <w:ind w:firstLine="720"/>
        <w:jc w:val="both"/>
        <w:rPr>
          <w:rFonts w:eastAsia="Times New Roman"/>
          <w:bCs/>
          <w:szCs w:val="24"/>
        </w:rPr>
      </w:pPr>
      <w:r>
        <w:rPr>
          <w:rFonts w:eastAsia="Times New Roman"/>
          <w:b/>
          <w:bCs/>
          <w:szCs w:val="24"/>
        </w:rPr>
        <w:t xml:space="preserve">ΙΩΑΝΝΗΣ ΓΚΙΟΚΑΣ: </w:t>
      </w:r>
      <w:r>
        <w:rPr>
          <w:rFonts w:eastAsia="Times New Roman"/>
          <w:bCs/>
          <w:szCs w:val="24"/>
        </w:rPr>
        <w:t>Κύριε Υπουργέ, μάλλον δεν ακούσατε ορισμένα πράγματα που αναφέρθηκαν στην ανάπτυξη της ερώτησής μου και κάνατε το λάθος να τη διαστρεβλώσετε</w:t>
      </w:r>
      <w:r>
        <w:rPr>
          <w:rFonts w:eastAsia="Times New Roman"/>
          <w:bCs/>
          <w:szCs w:val="24"/>
        </w:rPr>
        <w:t xml:space="preserve"> όπως νομίζετε.</w:t>
      </w:r>
    </w:p>
    <w:p w14:paraId="72981583" w14:textId="77777777" w:rsidR="006F214F" w:rsidRDefault="003917AD">
      <w:pPr>
        <w:spacing w:after="0" w:line="600" w:lineRule="auto"/>
        <w:ind w:firstLine="720"/>
        <w:jc w:val="both"/>
        <w:rPr>
          <w:rFonts w:eastAsia="Times New Roman"/>
          <w:bCs/>
          <w:szCs w:val="24"/>
        </w:rPr>
      </w:pPr>
      <w:r>
        <w:rPr>
          <w:rFonts w:eastAsia="Times New Roman"/>
          <w:bCs/>
          <w:szCs w:val="24"/>
        </w:rPr>
        <w:t>Μιλήσατε για κλιματική αλλαγή και για το αν ήταν φθινοπωρινή καταιγίδα κ</w:t>
      </w:r>
      <w:r>
        <w:rPr>
          <w:rFonts w:eastAsia="Times New Roman"/>
          <w:bCs/>
          <w:szCs w:val="24"/>
        </w:rPr>
        <w:t>.</w:t>
      </w:r>
      <w:r>
        <w:rPr>
          <w:rFonts w:eastAsia="Times New Roman"/>
          <w:bCs/>
          <w:szCs w:val="24"/>
        </w:rPr>
        <w:t>λπ.</w:t>
      </w:r>
      <w:r>
        <w:rPr>
          <w:rFonts w:eastAsia="Times New Roman"/>
          <w:bCs/>
          <w:szCs w:val="24"/>
        </w:rPr>
        <w:t>.</w:t>
      </w:r>
      <w:r>
        <w:rPr>
          <w:rFonts w:eastAsia="Times New Roman"/>
          <w:bCs/>
          <w:szCs w:val="24"/>
        </w:rPr>
        <w:t xml:space="preserve"> Ξέρετε τι μας είπαν οι κάτοικοι, κύριε Υπουργέ; Μας είπαν «αυτό που ζήσαμε πριν από λίγες ημέρες το </w:t>
      </w:r>
      <w:r>
        <w:rPr>
          <w:rFonts w:eastAsia="Times New Roman"/>
          <w:bCs/>
          <w:szCs w:val="24"/>
        </w:rPr>
        <w:lastRenderedPageBreak/>
        <w:t>ζήσαμε και το ’77, το ζήσαμε και το ’83, το ζήσαμε και το ’96»</w:t>
      </w:r>
      <w:r>
        <w:rPr>
          <w:rFonts w:eastAsia="Times New Roman"/>
          <w:bCs/>
          <w:szCs w:val="24"/>
        </w:rPr>
        <w:t xml:space="preserve"> κ</w:t>
      </w:r>
      <w:r>
        <w:rPr>
          <w:rFonts w:eastAsia="Times New Roman"/>
          <w:bCs/>
          <w:szCs w:val="24"/>
        </w:rPr>
        <w:t>.</w:t>
      </w:r>
      <w:r>
        <w:rPr>
          <w:rFonts w:eastAsia="Times New Roman"/>
          <w:bCs/>
          <w:szCs w:val="24"/>
        </w:rPr>
        <w:t>λπ.</w:t>
      </w:r>
      <w:r>
        <w:rPr>
          <w:rFonts w:eastAsia="Times New Roman"/>
          <w:bCs/>
          <w:szCs w:val="24"/>
        </w:rPr>
        <w:t>.</w:t>
      </w:r>
      <w:r>
        <w:rPr>
          <w:rFonts w:eastAsia="Times New Roman"/>
          <w:bCs/>
          <w:szCs w:val="24"/>
        </w:rPr>
        <w:t xml:space="preserve"> Για ποια κλιματική αλλαγή μιλάμε λοιπόν; Και τότε η κλιματική αλλαγή έφταιγε και πέρσι και </w:t>
      </w:r>
      <w:proofErr w:type="spellStart"/>
      <w:r>
        <w:rPr>
          <w:rFonts w:eastAsia="Times New Roman"/>
          <w:bCs/>
          <w:szCs w:val="24"/>
        </w:rPr>
        <w:t>πρόπερσι</w:t>
      </w:r>
      <w:proofErr w:type="spellEnd"/>
      <w:r>
        <w:rPr>
          <w:rFonts w:eastAsia="Times New Roman"/>
          <w:bCs/>
          <w:szCs w:val="24"/>
        </w:rPr>
        <w:t xml:space="preserve"> στο Μενίδι και στο Χαϊδάρι και στους Αγίους Αναργύρους; Πάντα η κλιματική αλλαγή φταίει; Και τι σόι κλιματική αλλαγή είναι αυτή που χτυπάει μόνο τις</w:t>
      </w:r>
      <w:r>
        <w:rPr>
          <w:rFonts w:eastAsia="Times New Roman"/>
          <w:bCs/>
          <w:szCs w:val="24"/>
        </w:rPr>
        <w:t xml:space="preserve"> φτωχές λαϊκές συνοικίες;</w:t>
      </w:r>
    </w:p>
    <w:p w14:paraId="72981584" w14:textId="77777777" w:rsidR="006F214F" w:rsidRDefault="003917AD">
      <w:pPr>
        <w:spacing w:after="0" w:line="600" w:lineRule="auto"/>
        <w:ind w:firstLine="720"/>
        <w:jc w:val="both"/>
        <w:rPr>
          <w:rFonts w:eastAsia="Times New Roman"/>
          <w:bCs/>
          <w:szCs w:val="24"/>
        </w:rPr>
      </w:pPr>
      <w:r>
        <w:rPr>
          <w:rFonts w:eastAsia="Times New Roman"/>
          <w:bCs/>
          <w:szCs w:val="24"/>
        </w:rPr>
        <w:t xml:space="preserve">Άλλο, λοιπόν, η κλιματική αλλαγή που είναι ένα θέμα και είναι άλλο πράγμα ότι εδώ είναι πολιτικές οι ευθύνες βεβαίως των προηγούμενων κυβερνήσεων όλα αυτά τα χρόνια και δικές σας. </w:t>
      </w:r>
    </w:p>
    <w:p w14:paraId="72981585" w14:textId="77777777" w:rsidR="006F214F" w:rsidRDefault="003917AD">
      <w:pPr>
        <w:spacing w:after="0" w:line="600" w:lineRule="auto"/>
        <w:ind w:firstLine="720"/>
        <w:jc w:val="both"/>
        <w:rPr>
          <w:rFonts w:eastAsia="Times New Roman"/>
          <w:bCs/>
          <w:szCs w:val="24"/>
        </w:rPr>
      </w:pPr>
      <w:r>
        <w:rPr>
          <w:rFonts w:eastAsia="Times New Roman"/>
          <w:bCs/>
          <w:szCs w:val="24"/>
        </w:rPr>
        <w:t>Λέτε ότι τα βάζουμε όλα σε ένα τσουβάλι και ότι ε</w:t>
      </w:r>
      <w:r>
        <w:rPr>
          <w:rFonts w:eastAsia="Times New Roman"/>
          <w:bCs/>
          <w:szCs w:val="24"/>
        </w:rPr>
        <w:t>δώ υπάρχει αναρχία. Μα, δεν αναφέρθηκα εγώ σε αυτό; Δεν αναφέρθηκα; Δεν είπαμε ότι αυτό που συνέβη είναι ο καθρέφτης του άναρχου και βάρβαρου καπιταλιστικού δρόμου ανάπτυξης; Από τη μια μεριά έχουμε άναρχη οικιστική ανάπτυξη, κανένα σχέδιο εργατικής λαϊκής</w:t>
      </w:r>
      <w:r>
        <w:rPr>
          <w:rFonts w:eastAsia="Times New Roman"/>
          <w:bCs/>
          <w:szCs w:val="24"/>
        </w:rPr>
        <w:t xml:space="preserve"> κατοικίας όλα αυτά τα χρόνια, επί δεκαετίες, τεχνικά έργα που φτιάχνονται με κριτήριο το κέρδος, χωρίς τις αναγκαίες προδιαγραφές, αντιπλημμυρικά έργα που δεν φτιάχνονται. Δεν τα ακούσατε αυτά; Τι λέτε, λοιπόν, ότι τσουβαλιάζω κ</w:t>
      </w:r>
      <w:r>
        <w:rPr>
          <w:rFonts w:eastAsia="Times New Roman"/>
          <w:bCs/>
          <w:szCs w:val="24"/>
        </w:rPr>
        <w:t>.</w:t>
      </w:r>
      <w:r>
        <w:rPr>
          <w:rFonts w:eastAsia="Times New Roman"/>
          <w:bCs/>
          <w:szCs w:val="24"/>
        </w:rPr>
        <w:t>λπ</w:t>
      </w:r>
      <w:r>
        <w:rPr>
          <w:rFonts w:eastAsia="Times New Roman"/>
          <w:bCs/>
          <w:szCs w:val="24"/>
        </w:rPr>
        <w:t>.</w:t>
      </w:r>
      <w:r>
        <w:rPr>
          <w:rFonts w:eastAsia="Times New Roman"/>
          <w:bCs/>
          <w:szCs w:val="24"/>
        </w:rPr>
        <w:t>;</w:t>
      </w:r>
    </w:p>
    <w:p w14:paraId="72981586" w14:textId="77777777" w:rsidR="006F214F" w:rsidRDefault="003917AD">
      <w:pPr>
        <w:spacing w:after="0" w:line="600" w:lineRule="auto"/>
        <w:ind w:firstLine="720"/>
        <w:jc w:val="both"/>
        <w:rPr>
          <w:rFonts w:eastAsia="Times New Roman"/>
          <w:bCs/>
          <w:szCs w:val="24"/>
        </w:rPr>
      </w:pPr>
      <w:r>
        <w:rPr>
          <w:rFonts w:eastAsia="Times New Roman"/>
          <w:bCs/>
          <w:szCs w:val="24"/>
        </w:rPr>
        <w:lastRenderedPageBreak/>
        <w:t>Την ίδια στιγμή, όμως</w:t>
      </w:r>
      <w:r>
        <w:rPr>
          <w:rFonts w:eastAsia="Times New Roman"/>
          <w:bCs/>
          <w:szCs w:val="24"/>
        </w:rPr>
        <w:t xml:space="preserve">, λέμε ότι αυτήν την πολιτική, την οποία ακολούθησαν η Νέα Δημοκρατία και το ΠΑΣΟΚ, την ακολουθείτε και εσείς. Αυτό λέμε. Θέλετε να πούμε ότι αυτοί ήταν σαράντα χρόνια και εσείς τρία; Βεβαίως, να το δεχτώ. Όμως, την ακολουθείτε και εσείς. </w:t>
      </w:r>
    </w:p>
    <w:p w14:paraId="72981587" w14:textId="77777777" w:rsidR="006F214F" w:rsidRDefault="003917AD">
      <w:pPr>
        <w:spacing w:after="0" w:line="600" w:lineRule="auto"/>
        <w:ind w:firstLine="720"/>
        <w:jc w:val="both"/>
        <w:rPr>
          <w:rFonts w:eastAsia="Times New Roman"/>
          <w:bCs/>
          <w:szCs w:val="24"/>
        </w:rPr>
      </w:pPr>
      <w:r>
        <w:rPr>
          <w:rFonts w:eastAsia="Times New Roman"/>
          <w:bCs/>
          <w:szCs w:val="24"/>
        </w:rPr>
        <w:t>Και πάμε στα στο</w:t>
      </w:r>
      <w:r>
        <w:rPr>
          <w:rFonts w:eastAsia="Times New Roman"/>
          <w:bCs/>
          <w:szCs w:val="24"/>
        </w:rPr>
        <w:t xml:space="preserve">ιχεία. Τι θα γίνει για την αντιπλημμυρική προστασία της Αττικής; Οι μελέτες λένε ότι χρειάζονται 2.000.000.000 ευρώ, όσα δίνετε για τα </w:t>
      </w:r>
    </w:p>
    <w:p w14:paraId="72981588" w14:textId="77777777" w:rsidR="006F214F" w:rsidRDefault="003917AD">
      <w:pPr>
        <w:spacing w:after="0" w:line="600" w:lineRule="auto"/>
        <w:jc w:val="both"/>
        <w:rPr>
          <w:rFonts w:eastAsia="Times New Roman"/>
          <w:bCs/>
          <w:szCs w:val="24"/>
        </w:rPr>
      </w:pPr>
      <w:r>
        <w:rPr>
          <w:rFonts w:eastAsia="Times New Roman"/>
          <w:bCs/>
          <w:szCs w:val="24"/>
          <w:lang w:val="en-US"/>
        </w:rPr>
        <w:t>F</w:t>
      </w:r>
      <w:r>
        <w:rPr>
          <w:rFonts w:eastAsia="Times New Roman"/>
          <w:bCs/>
          <w:szCs w:val="24"/>
        </w:rPr>
        <w:t xml:space="preserve">-16. </w:t>
      </w:r>
    </w:p>
    <w:p w14:paraId="72981589"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Ανέφερε ο κύριος Πρωθυπουργός -αν θυμάμαι καλά, ήταν στο ζήτημα με τον κ. Καμμένο εδώ στη Βουλή- 1 δισεκατομμύριο</w:t>
      </w:r>
      <w:r>
        <w:rPr>
          <w:rFonts w:eastAsia="Times New Roman" w:cs="Times New Roman"/>
          <w:szCs w:val="24"/>
        </w:rPr>
        <w:t xml:space="preserve"> ευρώ αύξηση του Προγράμματος Δημοσίων Επενδύσεων, εκ των οποίων 250 εκατομμύρια </w:t>
      </w:r>
      <w:r>
        <w:rPr>
          <w:rFonts w:eastAsia="Times New Roman" w:cs="Times New Roman"/>
          <w:szCs w:val="24"/>
        </w:rPr>
        <w:t xml:space="preserve">θα δίνονταν </w:t>
      </w:r>
      <w:r>
        <w:rPr>
          <w:rFonts w:eastAsia="Times New Roman" w:cs="Times New Roman"/>
          <w:szCs w:val="24"/>
        </w:rPr>
        <w:t xml:space="preserve">για τα αντιπλημμυρικά έργα. Αυτό ανέφερε ο κύριος Πρωθυπουργός. Πού είναι αυτό το κονδύλι στον </w:t>
      </w:r>
      <w:r>
        <w:rPr>
          <w:rFonts w:eastAsia="Times New Roman" w:cs="Times New Roman"/>
          <w:szCs w:val="24"/>
        </w:rPr>
        <w:t xml:space="preserve">προϋπολογισμό </w:t>
      </w:r>
      <w:r>
        <w:rPr>
          <w:rFonts w:eastAsia="Times New Roman" w:cs="Times New Roman"/>
          <w:szCs w:val="24"/>
        </w:rPr>
        <w:t xml:space="preserve">του 2018; </w:t>
      </w:r>
    </w:p>
    <w:p w14:paraId="7298158A"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Στη συζήτηση στην </w:t>
      </w:r>
      <w:r>
        <w:rPr>
          <w:rFonts w:eastAsia="Times New Roman" w:cs="Times New Roman"/>
          <w:szCs w:val="24"/>
        </w:rPr>
        <w:t xml:space="preserve">επιτροπή </w:t>
      </w:r>
      <w:r>
        <w:rPr>
          <w:rFonts w:eastAsia="Times New Roman" w:cs="Times New Roman"/>
          <w:szCs w:val="24"/>
        </w:rPr>
        <w:t xml:space="preserve">για το προσχέδιο του </w:t>
      </w:r>
      <w:r>
        <w:rPr>
          <w:rFonts w:eastAsia="Times New Roman" w:cs="Times New Roman"/>
          <w:szCs w:val="24"/>
        </w:rPr>
        <w:t xml:space="preserve">προϋπολογισμού </w:t>
      </w:r>
      <w:r>
        <w:rPr>
          <w:rFonts w:eastAsia="Times New Roman" w:cs="Times New Roman"/>
          <w:szCs w:val="24"/>
        </w:rPr>
        <w:t xml:space="preserve">ρωτήθηκε ο κ. </w:t>
      </w:r>
      <w:proofErr w:type="spellStart"/>
      <w:r>
        <w:rPr>
          <w:rFonts w:eastAsia="Times New Roman" w:cs="Times New Roman"/>
          <w:szCs w:val="24"/>
        </w:rPr>
        <w:t>Τσακαλώτος</w:t>
      </w:r>
      <w:proofErr w:type="spellEnd"/>
      <w:r>
        <w:rPr>
          <w:rFonts w:eastAsia="Times New Roman" w:cs="Times New Roman"/>
          <w:szCs w:val="24"/>
        </w:rPr>
        <w:t xml:space="preserve">. Πού είναι αυτό που είπε ο Πρωθυπουργός, τα 250 εκατομμύρια ευρώ; Να μας το δείξει. Πού αναγράφεται; Πουθενά. Δεν απάντησε ο κ. </w:t>
      </w:r>
      <w:proofErr w:type="spellStart"/>
      <w:r>
        <w:rPr>
          <w:rFonts w:eastAsia="Times New Roman" w:cs="Times New Roman"/>
          <w:szCs w:val="24"/>
        </w:rPr>
        <w:t>Τσακαλώτος</w:t>
      </w:r>
      <w:proofErr w:type="spellEnd"/>
      <w:r>
        <w:rPr>
          <w:rFonts w:eastAsia="Times New Roman" w:cs="Times New Roman"/>
          <w:szCs w:val="24"/>
        </w:rPr>
        <w:t xml:space="preserve">. </w:t>
      </w:r>
    </w:p>
    <w:p w14:paraId="7298158B"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lastRenderedPageBreak/>
        <w:t>Στο Πρόγραμμα Δημοσίων Επενδύσεων του Υπουργείου Εσωτε</w:t>
      </w:r>
      <w:r>
        <w:rPr>
          <w:rFonts w:eastAsia="Times New Roman" w:cs="Times New Roman"/>
          <w:szCs w:val="24"/>
        </w:rPr>
        <w:t xml:space="preserve">ρικών έχετε προβλέψει τέτοια αύξηση; Δεν υπάρχει. Μειωμένο είναι το κονδύλι και του Υπουργείου Εσωτερικών, όσον αφορά το Πρόγραμμα Δημοσίων Επενδύσεων. </w:t>
      </w:r>
    </w:p>
    <w:p w14:paraId="7298158C"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Για το Υπουργείο Υποδομών ξέρετε τι λέει το Πρόγραμμα Δημοσίων Επενδύσεων; Θα αφορούν έργα βελτίωσης αυ</w:t>
      </w:r>
      <w:r>
        <w:rPr>
          <w:rFonts w:eastAsia="Times New Roman" w:cs="Times New Roman"/>
          <w:szCs w:val="24"/>
        </w:rPr>
        <w:t>τοκινητοδρόμων, μεταφορών κ.λπ</w:t>
      </w:r>
      <w:r>
        <w:rPr>
          <w:rFonts w:eastAsia="Times New Roman" w:cs="Times New Roman"/>
          <w:szCs w:val="24"/>
        </w:rPr>
        <w:t>.</w:t>
      </w:r>
      <w:r>
        <w:rPr>
          <w:rFonts w:eastAsia="Times New Roman" w:cs="Times New Roman"/>
          <w:szCs w:val="24"/>
        </w:rPr>
        <w:t xml:space="preserve">, δηλαδή όλα τα έργα τα οποία διευκολύνουν και συμφέρουν το κεφάλαιο, γιατί έχουν την ανταποδοτικότητα. Διότι στα αντιπλημμυρικά δεν μπαίνουν διόδια. Επίσης, αυτά τα έργα προχωρούν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Ενώ εδώ γραφειοκρατία. Όμως, μόν</w:t>
      </w:r>
      <w:r>
        <w:rPr>
          <w:rFonts w:eastAsia="Times New Roman" w:cs="Times New Roman"/>
          <w:szCs w:val="24"/>
        </w:rPr>
        <w:t xml:space="preserve">ο εδώ υπάρχει γραφειοκρατία. Αλλού δεν υπάρχει γραφειοκρατία. </w:t>
      </w:r>
    </w:p>
    <w:p w14:paraId="7298158D"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Περιφέρεια Αττικής 2017: 12,9 εκατομμύρια ευρώ για αντιπλημμυρικά έργα και για αστικές αναπλάσεις, που είναι η χαρά του εργολάβου, 84 εκατομμύρια ευρώ. Ογδόντα εκατομμύρια ευρώ μέχρι το 2023 για αντιπλημμυρικά έργα μόνο, με βάση το ΠΕΠ Αττικής </w:t>
      </w:r>
      <w:proofErr w:type="spellStart"/>
      <w:r>
        <w:rPr>
          <w:rFonts w:eastAsia="Times New Roman" w:cs="Times New Roman"/>
          <w:szCs w:val="24"/>
        </w:rPr>
        <w:t>εκπονηθέν</w:t>
      </w:r>
      <w:proofErr w:type="spellEnd"/>
      <w:r>
        <w:rPr>
          <w:rFonts w:eastAsia="Times New Roman" w:cs="Times New Roman"/>
          <w:szCs w:val="24"/>
        </w:rPr>
        <w:t xml:space="preserve"> επ</w:t>
      </w:r>
      <w:r>
        <w:rPr>
          <w:rFonts w:eastAsia="Times New Roman" w:cs="Times New Roman"/>
          <w:szCs w:val="24"/>
        </w:rPr>
        <w:t xml:space="preserve">ί διοίκησης Δούρου. Να, λοιπόν, γιατί λέμε ότι συνεχίζετε την ίδια πολιτική και φαίνεται και από τα στοιχεία. </w:t>
      </w:r>
    </w:p>
    <w:p w14:paraId="7298158E"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Διαφορετικά, πείτε μας ότι «θα δώσουμε ένα, δύο, τρία, για να αντιμετωπίσουμε μία σειρά ανάγκες» και μη θίγεστε. Γιατί την αναρχία της ανάπτυξης </w:t>
      </w:r>
      <w:r>
        <w:rPr>
          <w:rFonts w:eastAsia="Times New Roman" w:cs="Times New Roman"/>
          <w:szCs w:val="24"/>
        </w:rPr>
        <w:t xml:space="preserve">όλα αυτά τα χρόνια και εμείς την εντοπίζουμε και εσείς μπορεί να την εντοπίζετε. Το θέμα είναι τι κάνεις για να αλλάξει. </w:t>
      </w:r>
    </w:p>
    <w:p w14:paraId="7298158F"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Αυτό είναι το ερώτημα, κύριε Υπουργέ, που πρέπει να απαντήσετε. Γιατί, ξαναλέω, αυτή τη στιγμή στην Αττική, με βάση δικές σας μελέτες,</w:t>
      </w:r>
      <w:r>
        <w:rPr>
          <w:rFonts w:eastAsia="Times New Roman" w:cs="Times New Roman"/>
          <w:szCs w:val="24"/>
        </w:rPr>
        <w:t xml:space="preserve"> υπάρχουν περιοχές που μπορεί να υπάρξουν τέτοια ή παρόμοια φαινόμενα, που δυνητικά επηρεάζουν τρία εκατομμύρια πληθυσμού. Δεν το λέμε εμείς. Το λέτε εσείς. </w:t>
      </w:r>
    </w:p>
    <w:p w14:paraId="72981590"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Άρα, το ζήτημα της αντιπλημμυρικής προστασίας, κατά τη γνώμη μας, είναι επείγον -επείγον!- και απ’</w:t>
      </w:r>
      <w:r>
        <w:rPr>
          <w:rFonts w:eastAsia="Times New Roman" w:cs="Times New Roman"/>
          <w:szCs w:val="24"/>
        </w:rPr>
        <w:t xml:space="preserve"> αυτή την άποψη πρέπει και ο λαός, μαζί με τον αγώνα που δίνει για το μεροκάματο, για τη δουλειά του, για τους πλειστηριασμούς, για όλα τα προβλήματα που αντιμετωπίζει, να βάλει και αυτό το ζήτημα στην προμετωπίδα του αγώνα του. </w:t>
      </w:r>
    </w:p>
    <w:p w14:paraId="72981591"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w:t>
      </w:r>
      <w:r>
        <w:rPr>
          <w:rFonts w:eastAsia="Times New Roman" w:cs="Times New Roman"/>
          <w:b/>
          <w:szCs w:val="24"/>
        </w:rPr>
        <w:t>ούλης</w:t>
      </w:r>
      <w:proofErr w:type="spellEnd"/>
      <w:r>
        <w:rPr>
          <w:rFonts w:eastAsia="Times New Roman" w:cs="Times New Roman"/>
          <w:b/>
          <w:szCs w:val="24"/>
        </w:rPr>
        <w:t>):</w:t>
      </w:r>
      <w:r>
        <w:rPr>
          <w:rFonts w:eastAsia="Times New Roman" w:cs="Times New Roman"/>
          <w:szCs w:val="24"/>
        </w:rPr>
        <w:t xml:space="preserve"> Κύριε Υπουργέ, πριν σας δώσω τον λόγο, επιτρέψτε μου να κάνω μία ανακοίνωση. </w:t>
      </w:r>
    </w:p>
    <w:p w14:paraId="72981592" w14:textId="77777777" w:rsidR="006F214F" w:rsidRDefault="003917AD">
      <w:pPr>
        <w:spacing w:after="0" w:line="600" w:lineRule="auto"/>
        <w:ind w:firstLine="720"/>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w:t>
      </w:r>
      <w:r>
        <w:rPr>
          <w:rFonts w:eastAsia="Times New Roman" w:cs="Times New Roman"/>
        </w:rPr>
        <w:t xml:space="preserve"> της αίθουσας «ΕΛΕΥΘΕΡΙΟΣ ΒΕΝΙΖΕΛΟΣ» και ενημερώθηκαν για την ιστορία του κτηρίου και τον τρόπο οργάνωσης και λειτουργίας της Βουλής, τριάντα μαθήτριες και μαθητές και τέσσερις </w:t>
      </w:r>
      <w:r>
        <w:rPr>
          <w:rFonts w:eastAsia="Times New Roman" w:cs="Times New Roman"/>
        </w:rPr>
        <w:t>εκπαιδευτικοί</w:t>
      </w:r>
      <w:r>
        <w:rPr>
          <w:rFonts w:eastAsia="Times New Roman" w:cs="Times New Roman"/>
        </w:rPr>
        <w:t xml:space="preserve"> </w:t>
      </w:r>
      <w:r>
        <w:rPr>
          <w:rFonts w:eastAsia="Times New Roman" w:cs="Times New Roman"/>
        </w:rPr>
        <w:t>συνοδοί τους από το 2</w:t>
      </w:r>
      <w:r>
        <w:rPr>
          <w:rFonts w:eastAsia="Times New Roman" w:cs="Times New Roman"/>
          <w:vertAlign w:val="superscript"/>
        </w:rPr>
        <w:t>ο</w:t>
      </w:r>
      <w:r>
        <w:rPr>
          <w:rFonts w:eastAsia="Times New Roman" w:cs="Times New Roman"/>
        </w:rPr>
        <w:t xml:space="preserve"> Δημοτικό Σχολείο Περιστερίου. </w:t>
      </w:r>
    </w:p>
    <w:p w14:paraId="72981593" w14:textId="77777777" w:rsidR="006F214F" w:rsidRDefault="003917AD">
      <w:pPr>
        <w:spacing w:after="0" w:line="600" w:lineRule="auto"/>
        <w:ind w:left="357" w:firstLine="720"/>
        <w:jc w:val="both"/>
        <w:rPr>
          <w:rFonts w:eastAsia="Times New Roman" w:cs="Times New Roman"/>
        </w:rPr>
      </w:pPr>
      <w:r>
        <w:rPr>
          <w:rFonts w:eastAsia="Times New Roman" w:cs="Times New Roman"/>
        </w:rPr>
        <w:t>Η Βουλή τού</w:t>
      </w:r>
      <w:r>
        <w:rPr>
          <w:rFonts w:eastAsia="Times New Roman" w:cs="Times New Roman"/>
        </w:rPr>
        <w:t xml:space="preserve">ς καλωσορίζει. </w:t>
      </w:r>
    </w:p>
    <w:p w14:paraId="72981594" w14:textId="77777777" w:rsidR="006F214F" w:rsidRDefault="003917AD">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72981595" w14:textId="77777777" w:rsidR="006F214F" w:rsidRDefault="003917AD">
      <w:pPr>
        <w:spacing w:after="0" w:line="600" w:lineRule="auto"/>
        <w:ind w:left="357" w:firstLine="720"/>
        <w:rPr>
          <w:rFonts w:eastAsia="Times New Roman" w:cs="Times New Roman"/>
          <w:szCs w:val="24"/>
        </w:rPr>
      </w:pPr>
      <w:r>
        <w:rPr>
          <w:rFonts w:eastAsia="Times New Roman" w:cs="Times New Roman"/>
          <w:szCs w:val="24"/>
        </w:rPr>
        <w:t xml:space="preserve">Κύριε Υπουργέ, έχετε τον λόγο. </w:t>
      </w:r>
    </w:p>
    <w:p w14:paraId="72981596" w14:textId="77777777" w:rsidR="006F214F" w:rsidRDefault="003917AD">
      <w:pPr>
        <w:spacing w:after="0" w:line="600" w:lineRule="auto"/>
        <w:ind w:left="357"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 xml:space="preserve">Ευχαριστώ, κύριε Πρόεδρε. </w:t>
      </w:r>
    </w:p>
    <w:p w14:paraId="72981597" w14:textId="77777777" w:rsidR="006F214F" w:rsidRDefault="003917AD">
      <w:pPr>
        <w:spacing w:after="0" w:line="600" w:lineRule="auto"/>
        <w:ind w:left="357" w:firstLine="720"/>
        <w:jc w:val="both"/>
        <w:rPr>
          <w:rFonts w:eastAsia="Times New Roman" w:cs="Times New Roman"/>
          <w:szCs w:val="24"/>
        </w:rPr>
      </w:pPr>
      <w:r>
        <w:rPr>
          <w:rFonts w:eastAsia="Times New Roman" w:cs="Times New Roman"/>
          <w:szCs w:val="24"/>
        </w:rPr>
        <w:t>Κύριε Γκιόκα, χαίρομαι που μέσα από τη συζήτηση αρχίζουμε τελικά να συγκλίνουμ</w:t>
      </w:r>
      <w:r>
        <w:rPr>
          <w:rFonts w:eastAsia="Times New Roman" w:cs="Times New Roman"/>
          <w:szCs w:val="24"/>
        </w:rPr>
        <w:t xml:space="preserve">ε στο τι σημαίνει «κλιματική αλλαγή», ποια είναι η σπουδαιότητά της, ποιος είναι ο ρόλος της σήμερα και ποιος ήταν πριν από τριάντα χρόνια. </w:t>
      </w:r>
    </w:p>
    <w:p w14:paraId="72981598" w14:textId="77777777" w:rsidR="006F214F" w:rsidRDefault="003917AD">
      <w:pPr>
        <w:spacing w:after="0" w:line="600" w:lineRule="auto"/>
        <w:ind w:left="357" w:firstLine="720"/>
        <w:jc w:val="both"/>
        <w:rPr>
          <w:rFonts w:eastAsia="Times New Roman" w:cs="Times New Roman"/>
          <w:szCs w:val="24"/>
        </w:rPr>
      </w:pPr>
      <w:r>
        <w:rPr>
          <w:rFonts w:eastAsia="Times New Roman" w:cs="Times New Roman"/>
          <w:szCs w:val="24"/>
        </w:rPr>
        <w:lastRenderedPageBreak/>
        <w:t xml:space="preserve">Προφανώς, λοιπόν -διότι δεν τα ακούσατε μόνο εσείς, τα έχουμε ακούσει και εμείς- στις συγκεκριμένες περιοχές έχουν </w:t>
      </w:r>
      <w:r>
        <w:rPr>
          <w:rFonts w:eastAsia="Times New Roman" w:cs="Times New Roman"/>
          <w:szCs w:val="24"/>
        </w:rPr>
        <w:t xml:space="preserve">υπάρξει και άλλες φορές έντονα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καθώς και απώλειες ζωής. </w:t>
      </w:r>
    </w:p>
    <w:p w14:paraId="72981599" w14:textId="77777777" w:rsidR="006F214F" w:rsidRDefault="003917AD">
      <w:pPr>
        <w:spacing w:after="0" w:line="600" w:lineRule="auto"/>
        <w:ind w:left="357" w:firstLine="720"/>
        <w:jc w:val="both"/>
        <w:rPr>
          <w:rFonts w:eastAsia="Times New Roman" w:cs="Times New Roman"/>
          <w:szCs w:val="24"/>
        </w:rPr>
      </w:pPr>
      <w:r>
        <w:rPr>
          <w:rFonts w:eastAsia="Times New Roman" w:cs="Times New Roman"/>
          <w:szCs w:val="24"/>
        </w:rPr>
        <w:t xml:space="preserve">Αυτό ακριβώς δείχνει και επιβεβαιώνει αυτό που λέγαμε, αυτό που ομολογείτε και εσείς και εμείς, για τον τρόπο που αναπτύχθηκαν, σχεδιάστηκαν ή δεν σχεδιάστηκαν οι πόλεις. </w:t>
      </w:r>
    </w:p>
    <w:p w14:paraId="7298159A" w14:textId="77777777" w:rsidR="006F214F" w:rsidRDefault="003917AD">
      <w:pPr>
        <w:spacing w:after="0" w:line="600" w:lineRule="auto"/>
        <w:ind w:left="357" w:firstLine="720"/>
        <w:jc w:val="both"/>
        <w:rPr>
          <w:rFonts w:eastAsia="Times New Roman" w:cs="Times New Roman"/>
          <w:szCs w:val="24"/>
        </w:rPr>
      </w:pPr>
      <w:r>
        <w:rPr>
          <w:rFonts w:eastAsia="Times New Roman" w:cs="Times New Roman"/>
          <w:szCs w:val="24"/>
        </w:rPr>
        <w:t>Μερικ</w:t>
      </w:r>
      <w:r>
        <w:rPr>
          <w:rFonts w:eastAsia="Times New Roman" w:cs="Times New Roman"/>
          <w:szCs w:val="24"/>
        </w:rPr>
        <w:t>ές φορές σχεδιάστηκαν. Ήταν επιλογή. Δεν έτυχε. Ήταν επιλογή όταν το 2003 στην Μάνδρα η αναθεώρηση του Γενικού Πολεοδομικού Σχεδίου πάνω στο ρέμα προέβλεπε τη δημιουργία μεγάλων αποθηκευτικών χώρων ή μεγάλων βιομηχανικών εγκαταστάσεων. Διότι ίσως να ήταν φ</w:t>
      </w:r>
      <w:r>
        <w:rPr>
          <w:rFonts w:eastAsia="Times New Roman" w:cs="Times New Roman"/>
          <w:szCs w:val="24"/>
        </w:rPr>
        <w:t xml:space="preserve">τηνή η γη. Διότι ίσως έτσι να βόλευε. Διότι ίσως αυτή η γη ανήκε στην «αμαρτωλή» ΕΤΒΑ και ίσως ήταν πολύ εύκολο, κάτω από τις εντολές της τότε πολιτικής ηγεσίας, να κοπεί κομμάτια η γη και να δοθεί σε τιμές ευκαιρίας σε κάποιες μεγάλες επιχειρήσεις. </w:t>
      </w:r>
    </w:p>
    <w:p w14:paraId="7298159B" w14:textId="77777777" w:rsidR="006F214F" w:rsidRDefault="003917AD">
      <w:pPr>
        <w:spacing w:after="0" w:line="600" w:lineRule="auto"/>
        <w:ind w:left="357" w:firstLine="720"/>
        <w:jc w:val="both"/>
        <w:rPr>
          <w:rFonts w:eastAsia="Times New Roman" w:cs="Times New Roman"/>
          <w:szCs w:val="24"/>
        </w:rPr>
      </w:pPr>
      <w:r>
        <w:rPr>
          <w:rFonts w:eastAsia="Times New Roman" w:cs="Times New Roman"/>
          <w:szCs w:val="24"/>
        </w:rPr>
        <w:lastRenderedPageBreak/>
        <w:t xml:space="preserve">Εγώ, </w:t>
      </w:r>
      <w:r>
        <w:rPr>
          <w:rFonts w:eastAsia="Times New Roman" w:cs="Times New Roman"/>
          <w:szCs w:val="24"/>
        </w:rPr>
        <w:t>όμως, δεν θέλω να λέω τα πράγματα με έναν διαφορετικό τρόπο. Καπιταλιστική ανάπτυξη υπάρχει και σε άλλες ευρωπαϊκές χώρες. Τέτοια, όμως, αναρχία στο μέγεθος και στην έκταση που υπήρξε στην Ελλάδα δεν υπάρχει. Εκεί η έννοια του χωρικού σχεδιασμού φαίνεται ό</w:t>
      </w:r>
      <w:r>
        <w:rPr>
          <w:rFonts w:eastAsia="Times New Roman" w:cs="Times New Roman"/>
          <w:szCs w:val="24"/>
        </w:rPr>
        <w:t>τι έχει μπολιάσει</w:t>
      </w:r>
      <w:r>
        <w:rPr>
          <w:rFonts w:eastAsia="Times New Roman" w:cs="Times New Roman"/>
          <w:szCs w:val="24"/>
        </w:rPr>
        <w:t xml:space="preserve"> </w:t>
      </w:r>
      <w:r>
        <w:rPr>
          <w:rFonts w:eastAsia="Times New Roman" w:cs="Times New Roman"/>
          <w:szCs w:val="24"/>
        </w:rPr>
        <w:t>τον τρόπο που αναπτύσσονται, μεγαλώνουν και σχεδιάζονται οι πόλεις. Εδώ αυτά ήταν βαρίδια</w:t>
      </w:r>
      <w:r>
        <w:rPr>
          <w:rFonts w:eastAsia="Times New Roman" w:cs="Times New Roman"/>
          <w:szCs w:val="24"/>
        </w:rPr>
        <w:t xml:space="preserve"> </w:t>
      </w:r>
      <w:r>
        <w:rPr>
          <w:rFonts w:eastAsia="Times New Roman" w:cs="Times New Roman"/>
          <w:szCs w:val="24"/>
        </w:rPr>
        <w:t xml:space="preserve">για κάποιους. Ή, εν πάση </w:t>
      </w:r>
      <w:proofErr w:type="spellStart"/>
      <w:r>
        <w:rPr>
          <w:rFonts w:eastAsia="Times New Roman" w:cs="Times New Roman"/>
          <w:szCs w:val="24"/>
        </w:rPr>
        <w:t>περιπτώσει</w:t>
      </w:r>
      <w:proofErr w:type="spellEnd"/>
      <w:r>
        <w:rPr>
          <w:rFonts w:eastAsia="Times New Roman" w:cs="Times New Roman"/>
          <w:szCs w:val="24"/>
        </w:rPr>
        <w:t xml:space="preserve">, άλλου είδους πελατειακές-πολιτικές σχέσεις επέβαλαν να μείνουν στην άκρη. </w:t>
      </w:r>
    </w:p>
    <w:p w14:paraId="7298159C" w14:textId="77777777" w:rsidR="006F214F" w:rsidRDefault="003917AD">
      <w:pPr>
        <w:spacing w:after="0" w:line="600" w:lineRule="auto"/>
        <w:ind w:left="357" w:firstLine="720"/>
        <w:jc w:val="both"/>
        <w:rPr>
          <w:rFonts w:eastAsia="Times New Roman" w:cs="Times New Roman"/>
          <w:szCs w:val="24"/>
        </w:rPr>
      </w:pPr>
      <w:r>
        <w:rPr>
          <w:rFonts w:eastAsia="Times New Roman" w:cs="Times New Roman"/>
          <w:szCs w:val="24"/>
        </w:rPr>
        <w:t>Όταν μιλάτε για κονδύλια τα οποία πρ</w:t>
      </w:r>
      <w:r>
        <w:rPr>
          <w:rFonts w:eastAsia="Times New Roman" w:cs="Times New Roman"/>
          <w:szCs w:val="24"/>
        </w:rPr>
        <w:t xml:space="preserve">οορίζονται για την αντιπλημμυρική προστασία δεν θα πρέπει να κοιτάτε μόνο το Πρόγραμμα Δημοσίων Επενδύσεων, αλλά και αυτά τα οποία προέρχονται από συγχρηματοδοτούμενα προγράμματα, από το ΕΣΠΑ. Και εκεί σας ανακοινώθηκαν συγκεκριμένα νούμερα. </w:t>
      </w:r>
    </w:p>
    <w:p w14:paraId="7298159D" w14:textId="77777777" w:rsidR="006F214F" w:rsidRDefault="003917AD">
      <w:pPr>
        <w:spacing w:after="0" w:line="600" w:lineRule="auto"/>
        <w:ind w:firstLine="720"/>
        <w:jc w:val="both"/>
        <w:rPr>
          <w:rFonts w:eastAsia="Times New Roman"/>
          <w:szCs w:val="24"/>
        </w:rPr>
      </w:pPr>
      <w:r>
        <w:rPr>
          <w:rFonts w:eastAsia="Times New Roman"/>
          <w:szCs w:val="24"/>
        </w:rPr>
        <w:t xml:space="preserve">Η σημερινή </w:t>
      </w:r>
      <w:r>
        <w:rPr>
          <w:rFonts w:eastAsia="Times New Roman"/>
          <w:szCs w:val="24"/>
        </w:rPr>
        <w:t>δι</w:t>
      </w:r>
      <w:r>
        <w:rPr>
          <w:rFonts w:eastAsia="Times New Roman"/>
          <w:szCs w:val="24"/>
        </w:rPr>
        <w:t xml:space="preserve">οίκηση </w:t>
      </w:r>
      <w:r>
        <w:rPr>
          <w:rFonts w:eastAsia="Times New Roman"/>
          <w:szCs w:val="24"/>
        </w:rPr>
        <w:t xml:space="preserve">της </w:t>
      </w:r>
      <w:r>
        <w:rPr>
          <w:rFonts w:eastAsia="Times New Roman"/>
          <w:szCs w:val="24"/>
        </w:rPr>
        <w:t>περιφέρειας</w:t>
      </w:r>
      <w:r>
        <w:rPr>
          <w:rFonts w:eastAsia="Times New Roman"/>
          <w:szCs w:val="24"/>
        </w:rPr>
        <w:t xml:space="preserve"> έχει έναν προγραμματισμό ο οποίος είναι περίπου στο δεκαπλάσιο απ’ ό,τι παρέλαβε, σε σχέση με την αντιπλημμυρική θωράκιση της Αττικής. </w:t>
      </w:r>
      <w:r>
        <w:rPr>
          <w:rFonts w:eastAsia="Times New Roman"/>
          <w:szCs w:val="24"/>
        </w:rPr>
        <w:lastRenderedPageBreak/>
        <w:t>Αυτό είναι μια πραγματικότητα. Να συμφωνήσω ότι υπάρχουν τέτοιες διαδικασίες οι οποίες μας οδηγούν</w:t>
      </w:r>
      <w:r>
        <w:rPr>
          <w:rFonts w:eastAsia="Times New Roman"/>
          <w:szCs w:val="24"/>
        </w:rPr>
        <w:t xml:space="preserve"> στο να χάνουμε κρίσιμους μήνες; Να συμφωνήσω. </w:t>
      </w:r>
    </w:p>
    <w:p w14:paraId="7298159E" w14:textId="77777777" w:rsidR="006F214F" w:rsidRDefault="003917AD">
      <w:pPr>
        <w:spacing w:after="0" w:line="600" w:lineRule="auto"/>
        <w:ind w:firstLine="720"/>
        <w:jc w:val="both"/>
        <w:rPr>
          <w:rFonts w:eastAsia="Times New Roman"/>
          <w:szCs w:val="24"/>
        </w:rPr>
      </w:pPr>
      <w:r>
        <w:rPr>
          <w:rFonts w:eastAsia="Times New Roman"/>
          <w:szCs w:val="24"/>
        </w:rPr>
        <w:t>Και επαναλαμβάνω, για να έρθω σε αυτό που έλεγα πριν, ότι ακριβώς εκεί εντοπίζεται σήμερα η προσπάθειά μας: Πέρα από τον συνολικότερο σχεδιασμό που έχει ανάγκη η Αττική, να δούμε πώς θα κάνουμε πιο αποτελεσμα</w:t>
      </w:r>
      <w:r>
        <w:rPr>
          <w:rFonts w:eastAsia="Times New Roman"/>
          <w:szCs w:val="24"/>
        </w:rPr>
        <w:t>τικές, πιο απλές τις διαδικασίες, έτσι ώστε σε συντομότερο χρόνο, εκεί μάλιστα που έχουν εξασφαλιστεί τα κονδύλια -γιατί σε συγκεκριμένες περιπτώσεις έχουμε τα κονδύλια- να μπορέσουν αυτά να μετατραπούν άμεσα σε έργα και βεβαίως να δούμε πια και το θέμα τω</w:t>
      </w:r>
      <w:r>
        <w:rPr>
          <w:rFonts w:eastAsia="Times New Roman"/>
          <w:szCs w:val="24"/>
        </w:rPr>
        <w:t xml:space="preserve">ν αλληλοεπικαλύψεων και των αρμοδιοτήτων. </w:t>
      </w:r>
    </w:p>
    <w:p w14:paraId="7298159F" w14:textId="77777777" w:rsidR="006F214F" w:rsidRDefault="003917AD">
      <w:pPr>
        <w:spacing w:after="0" w:line="600" w:lineRule="auto"/>
        <w:ind w:firstLine="720"/>
        <w:jc w:val="both"/>
        <w:rPr>
          <w:rFonts w:eastAsia="Times New Roman"/>
          <w:szCs w:val="24"/>
        </w:rPr>
      </w:pPr>
      <w:r>
        <w:rPr>
          <w:rFonts w:eastAsia="Times New Roman"/>
          <w:szCs w:val="24"/>
        </w:rPr>
        <w:t>Πάνω, λοιπόν, σε αυτό το πεδίο θεωρώ ότι υπάρχουν πολλές δυνατότητες συνεννόησης, συμπτώσεων, ακόμη αν θέλετε και παράλληλων βηματισμών. Δεν είναι ανάγκη να στηρίξετε συνολικά τη Κυβέρνηση. Δεν είναι ανάγκη να συμ</w:t>
      </w:r>
      <w:r>
        <w:rPr>
          <w:rFonts w:eastAsia="Times New Roman"/>
          <w:szCs w:val="24"/>
        </w:rPr>
        <w:t xml:space="preserve">μετάσχετε στην Κυβέρνηση. Δεν σας το ζητήσαμε. Όπου χρειάζεται, όμως, να δημιουργήσουμε εκείνους τους κοινωνικούς και πολιτικούς όρους για να πάμε στην άκρη εκείνες τις δυνάμεις οι οποίες υποτιμούν τα λαϊκά συμφέροντα, τα συμφέροντα της τοπικής κοινωνίας, </w:t>
      </w:r>
      <w:r>
        <w:rPr>
          <w:rFonts w:eastAsia="Times New Roman"/>
          <w:szCs w:val="24"/>
        </w:rPr>
        <w:t xml:space="preserve">τα </w:t>
      </w:r>
      <w:r>
        <w:rPr>
          <w:rFonts w:eastAsia="Times New Roman"/>
          <w:szCs w:val="24"/>
        </w:rPr>
        <w:lastRenderedPageBreak/>
        <w:t xml:space="preserve">συμφέροντα των πολλών, μπορούμε να βρεθούμε σε έναν κοινό βηματισμό. </w:t>
      </w:r>
    </w:p>
    <w:p w14:paraId="729815A0" w14:textId="77777777" w:rsidR="006F214F" w:rsidRDefault="003917AD">
      <w:pPr>
        <w:spacing w:after="0" w:line="600" w:lineRule="auto"/>
        <w:ind w:firstLine="720"/>
        <w:jc w:val="both"/>
        <w:rPr>
          <w:rFonts w:eastAsia="Times New Roman"/>
          <w:szCs w:val="24"/>
        </w:rPr>
      </w:pPr>
      <w:r>
        <w:rPr>
          <w:rFonts w:eastAsia="Times New Roman"/>
          <w:szCs w:val="24"/>
        </w:rPr>
        <w:t>Αυτό το κάλεσμα νομίζω, ό,τι και να κάνετε, τουλάχιστον δεν μπορείτε να το αγνοήσετε.</w:t>
      </w:r>
    </w:p>
    <w:p w14:paraId="729815A1" w14:textId="77777777" w:rsidR="006F214F" w:rsidRDefault="003917AD">
      <w:pPr>
        <w:spacing w:after="0" w:line="600" w:lineRule="auto"/>
        <w:ind w:firstLine="720"/>
        <w:jc w:val="both"/>
        <w:rPr>
          <w:rFonts w:eastAsia="Times New Roman"/>
          <w:szCs w:val="24"/>
        </w:rPr>
      </w:pPr>
      <w:r>
        <w:rPr>
          <w:rFonts w:eastAsia="Times New Roman"/>
          <w:szCs w:val="24"/>
        </w:rPr>
        <w:t>Ευχαριστώ.</w:t>
      </w:r>
    </w:p>
    <w:p w14:paraId="729815A2" w14:textId="77777777" w:rsidR="006F214F" w:rsidRDefault="003917AD">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κύριο Υπουργό. </w:t>
      </w:r>
    </w:p>
    <w:p w14:paraId="729815A3" w14:textId="77777777" w:rsidR="006F214F" w:rsidRDefault="003917AD">
      <w:pPr>
        <w:spacing w:after="0" w:line="600" w:lineRule="auto"/>
        <w:ind w:firstLine="720"/>
        <w:jc w:val="both"/>
        <w:rPr>
          <w:rFonts w:eastAsia="Times New Roman"/>
          <w:bCs/>
          <w:szCs w:val="24"/>
        </w:rPr>
      </w:pPr>
      <w:r>
        <w:rPr>
          <w:rFonts w:eastAsia="Times New Roman"/>
          <w:szCs w:val="24"/>
        </w:rPr>
        <w:t xml:space="preserve">Η τρίτη με αριθμό 485/1-12-2017 επίκαιρη ερώτηση πρώτου κύκλου του Βουλευτή Β΄ Αθηνών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με θέμα: «Να σταματήσει η τρομοκρατία κ</w:t>
      </w:r>
      <w:r>
        <w:rPr>
          <w:rFonts w:eastAsia="Times New Roman"/>
          <w:szCs w:val="24"/>
        </w:rPr>
        <w:t>αι οι διώξεις των εργαζόμενων στα σο</w:t>
      </w:r>
      <w:r>
        <w:rPr>
          <w:rFonts w:eastAsia="Times New Roman"/>
          <w:szCs w:val="24"/>
        </w:rPr>
        <w:t>υ</w:t>
      </w:r>
      <w:r>
        <w:rPr>
          <w:rFonts w:eastAsia="Times New Roman"/>
          <w:szCs w:val="24"/>
        </w:rPr>
        <w:t xml:space="preserve">περμάρκετ </w:t>
      </w:r>
      <w:r>
        <w:rPr>
          <w:rFonts w:eastAsia="Times New Roman"/>
          <w:szCs w:val="24"/>
        </w:rPr>
        <w:t>«Καρυπίδης»,</w:t>
      </w:r>
      <w:r>
        <w:rPr>
          <w:rFonts w:eastAsia="Times New Roman"/>
          <w:szCs w:val="24"/>
        </w:rPr>
        <w:t xml:space="preserve"> να διασφαλιστεί το δικαίωμά τους στη δουλειά και να καταβληθούν τα δεδουλευμένα τους», δεν θα συζητηθεί λόγω απουσίας της αρμόδιας Υπουργού</w:t>
      </w:r>
      <w:r>
        <w:rPr>
          <w:rFonts w:eastAsia="Times New Roman"/>
          <w:bCs/>
          <w:szCs w:val="24"/>
        </w:rPr>
        <w:t xml:space="preserve"> κ. </w:t>
      </w:r>
      <w:proofErr w:type="spellStart"/>
      <w:r>
        <w:rPr>
          <w:rFonts w:eastAsia="Times New Roman"/>
          <w:bCs/>
          <w:szCs w:val="24"/>
        </w:rPr>
        <w:t>Αχτσιόγλου</w:t>
      </w:r>
      <w:proofErr w:type="spellEnd"/>
      <w:r>
        <w:rPr>
          <w:rFonts w:eastAsia="Times New Roman"/>
          <w:bCs/>
          <w:szCs w:val="24"/>
        </w:rPr>
        <w:t xml:space="preserve"> στο εξωτερικό.</w:t>
      </w:r>
    </w:p>
    <w:p w14:paraId="729815A4" w14:textId="77777777" w:rsidR="006F214F" w:rsidRDefault="003917AD">
      <w:pPr>
        <w:spacing w:after="0" w:line="600" w:lineRule="auto"/>
        <w:ind w:firstLine="720"/>
        <w:jc w:val="both"/>
        <w:rPr>
          <w:rFonts w:eastAsia="Times New Roman"/>
          <w:szCs w:val="24"/>
        </w:rPr>
      </w:pPr>
      <w:r>
        <w:rPr>
          <w:rFonts w:eastAsia="Times New Roman"/>
          <w:szCs w:val="24"/>
        </w:rPr>
        <w:t>Επίσης, η τρίτη με αριθμό 5</w:t>
      </w:r>
      <w:r>
        <w:rPr>
          <w:rFonts w:eastAsia="Times New Roman"/>
          <w:szCs w:val="24"/>
        </w:rPr>
        <w:t xml:space="preserve">65/5-12-2017 επίκαιρη ερώτηση δεύτερου κύκλου του Βουλευτή Αχαΐας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 xml:space="preserve">Νικολάου </w:t>
      </w:r>
      <w:proofErr w:type="spellStart"/>
      <w:r>
        <w:rPr>
          <w:rFonts w:eastAsia="Times New Roman"/>
          <w:bCs/>
          <w:szCs w:val="24"/>
        </w:rPr>
        <w:t>Καραθανασόπουλου</w:t>
      </w:r>
      <w:proofErr w:type="spellEnd"/>
      <w:r>
        <w:rPr>
          <w:rFonts w:eastAsia="Times New Roman"/>
          <w:bCs/>
          <w:szCs w:val="24"/>
        </w:rPr>
        <w:t xml:space="preserve"> </w:t>
      </w:r>
      <w:r>
        <w:rPr>
          <w:rFonts w:eastAsia="Times New Roman"/>
          <w:szCs w:val="24"/>
        </w:rPr>
        <w:t xml:space="preserve">προς την </w:t>
      </w:r>
      <w:r>
        <w:rPr>
          <w:rFonts w:eastAsia="Times New Roman"/>
          <w:szCs w:val="24"/>
        </w:rPr>
        <w:lastRenderedPageBreak/>
        <w:t xml:space="preserve">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τους εργαζόμενους στο πρακτορείο διανο</w:t>
      </w:r>
      <w:r>
        <w:rPr>
          <w:rFonts w:eastAsia="Times New Roman"/>
          <w:szCs w:val="24"/>
        </w:rPr>
        <w:t>μής Τύπου «Ευρώπη», δεν θα συζητηθεί λόγω απουσίας της αρμόδιας Υπουργού</w:t>
      </w:r>
      <w:r>
        <w:rPr>
          <w:rFonts w:eastAsia="Times New Roman"/>
          <w:bCs/>
          <w:szCs w:val="24"/>
        </w:rPr>
        <w:t xml:space="preserve"> κ. </w:t>
      </w:r>
      <w:proofErr w:type="spellStart"/>
      <w:r>
        <w:rPr>
          <w:rFonts w:eastAsia="Times New Roman"/>
          <w:bCs/>
          <w:szCs w:val="24"/>
        </w:rPr>
        <w:t>Αχτσιόγλου</w:t>
      </w:r>
      <w:proofErr w:type="spellEnd"/>
      <w:r>
        <w:rPr>
          <w:rFonts w:eastAsia="Times New Roman"/>
          <w:bCs/>
          <w:szCs w:val="24"/>
        </w:rPr>
        <w:t xml:space="preserve"> στο εξωτερικό</w:t>
      </w:r>
      <w:r>
        <w:rPr>
          <w:rFonts w:eastAsia="Times New Roman"/>
          <w:szCs w:val="24"/>
        </w:rPr>
        <w:t>.</w:t>
      </w:r>
    </w:p>
    <w:p w14:paraId="729815A5" w14:textId="77777777" w:rsidR="006F214F" w:rsidRDefault="003917AD">
      <w:pPr>
        <w:spacing w:after="0" w:line="600" w:lineRule="auto"/>
        <w:ind w:firstLine="720"/>
        <w:jc w:val="both"/>
        <w:rPr>
          <w:rFonts w:eastAsia="Times New Roman"/>
          <w:bCs/>
          <w:szCs w:val="24"/>
        </w:rPr>
      </w:pPr>
      <w:r>
        <w:rPr>
          <w:rFonts w:eastAsia="Times New Roman"/>
          <w:szCs w:val="24"/>
        </w:rPr>
        <w:t xml:space="preserve">Συνεχίζουμε με την </w:t>
      </w:r>
      <w:r>
        <w:rPr>
          <w:rFonts w:eastAsia="Times New Roman"/>
          <w:szCs w:val="24"/>
        </w:rPr>
        <w:t xml:space="preserve">πρώτη </w:t>
      </w:r>
      <w:r>
        <w:rPr>
          <w:rFonts w:eastAsia="Times New Roman"/>
          <w:bCs/>
          <w:szCs w:val="24"/>
        </w:rPr>
        <w:t>με αριθμό 415/16-10-2017 ερώτηση του Βουλευτή Ηρακλείου της Δημοκρατικής Συμπαράταξης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ΔΗΜΑΡ κ. </w:t>
      </w:r>
      <w:r>
        <w:rPr>
          <w:rFonts w:eastAsia="Times New Roman"/>
          <w:szCs w:val="24"/>
        </w:rPr>
        <w:t xml:space="preserve">Βασιλείου </w:t>
      </w:r>
      <w:proofErr w:type="spellStart"/>
      <w:r>
        <w:rPr>
          <w:rFonts w:eastAsia="Times New Roman"/>
          <w:szCs w:val="24"/>
        </w:rPr>
        <w:t>Κεγκέρογλου</w:t>
      </w:r>
      <w:proofErr w:type="spellEnd"/>
      <w:r>
        <w:rPr>
          <w:rFonts w:eastAsia="Times New Roman"/>
          <w:szCs w:val="24"/>
        </w:rPr>
        <w:t xml:space="preserve"> </w:t>
      </w:r>
      <w:r>
        <w:rPr>
          <w:rFonts w:eastAsia="Times New Roman"/>
          <w:bCs/>
          <w:szCs w:val="24"/>
        </w:rPr>
        <w:t>προς</w:t>
      </w:r>
      <w:r>
        <w:rPr>
          <w:rFonts w:eastAsia="Times New Roman"/>
          <w:bCs/>
          <w:szCs w:val="24"/>
        </w:rPr>
        <w:t xml:space="preserve"> την Υπουργό </w:t>
      </w:r>
      <w:r>
        <w:rPr>
          <w:rFonts w:eastAsia="Times New Roman"/>
          <w:szCs w:val="24"/>
        </w:rPr>
        <w:t xml:space="preserve">Διοικητικής Ανασυγκρότησης, </w:t>
      </w:r>
      <w:r>
        <w:rPr>
          <w:rFonts w:eastAsia="Times New Roman"/>
          <w:bCs/>
          <w:szCs w:val="24"/>
        </w:rPr>
        <w:t xml:space="preserve">σχετικά με τη </w:t>
      </w:r>
      <w:proofErr w:type="spellStart"/>
      <w:r>
        <w:rPr>
          <w:rFonts w:eastAsia="Times New Roman"/>
          <w:bCs/>
          <w:szCs w:val="24"/>
        </w:rPr>
        <w:t>μοριοδότηση</w:t>
      </w:r>
      <w:proofErr w:type="spellEnd"/>
      <w:r>
        <w:rPr>
          <w:rFonts w:eastAsia="Times New Roman"/>
          <w:bCs/>
          <w:szCs w:val="24"/>
        </w:rPr>
        <w:t xml:space="preserve"> μελών μονογονεϊκών οικογενειών στις διαδικασίες πρόσληψης μέσω ΑΣΕΠ και στις προκηρύξεις του ν</w:t>
      </w:r>
      <w:r>
        <w:rPr>
          <w:rFonts w:eastAsia="Times New Roman"/>
          <w:bCs/>
          <w:szCs w:val="24"/>
        </w:rPr>
        <w:t>.</w:t>
      </w:r>
      <w:r>
        <w:rPr>
          <w:rFonts w:eastAsia="Times New Roman"/>
          <w:bCs/>
          <w:szCs w:val="24"/>
        </w:rPr>
        <w:t xml:space="preserve">2643/1998. </w:t>
      </w:r>
    </w:p>
    <w:p w14:paraId="729815A6" w14:textId="77777777" w:rsidR="006F214F" w:rsidRDefault="003917AD">
      <w:pPr>
        <w:spacing w:after="0" w:line="600" w:lineRule="auto"/>
        <w:ind w:firstLine="720"/>
        <w:jc w:val="both"/>
        <w:rPr>
          <w:rFonts w:eastAsia="Times New Roman"/>
          <w:bCs/>
          <w:szCs w:val="24"/>
        </w:rPr>
      </w:pPr>
      <w:r>
        <w:rPr>
          <w:rFonts w:eastAsia="Times New Roman"/>
          <w:bCs/>
          <w:szCs w:val="24"/>
        </w:rPr>
        <w:t xml:space="preserve">Θα απαντήσει η Υπουργός Διοικητικής Ανασυγκρότησης κ. Όλγα </w:t>
      </w:r>
      <w:proofErr w:type="spellStart"/>
      <w:r>
        <w:rPr>
          <w:rFonts w:eastAsia="Times New Roman"/>
          <w:bCs/>
          <w:szCs w:val="24"/>
        </w:rPr>
        <w:t>Γεροβασίλη</w:t>
      </w:r>
      <w:proofErr w:type="spellEnd"/>
      <w:r>
        <w:rPr>
          <w:rFonts w:eastAsia="Times New Roman"/>
          <w:bCs/>
          <w:szCs w:val="24"/>
        </w:rPr>
        <w:t xml:space="preserve">. </w:t>
      </w:r>
    </w:p>
    <w:p w14:paraId="729815A7" w14:textId="77777777" w:rsidR="006F214F" w:rsidRDefault="003917AD">
      <w:pPr>
        <w:spacing w:after="0" w:line="600" w:lineRule="auto"/>
        <w:ind w:firstLine="720"/>
        <w:jc w:val="both"/>
        <w:rPr>
          <w:rFonts w:ascii="Verdana" w:eastAsia="Times New Roman" w:hAnsi="Verdana" w:cs="Times New Roman"/>
          <w:color w:val="000000"/>
          <w:sz w:val="17"/>
          <w:szCs w:val="17"/>
          <w:shd w:val="clear" w:color="auto" w:fill="FFFFFF"/>
        </w:rPr>
      </w:pPr>
      <w:r>
        <w:rPr>
          <w:rFonts w:eastAsia="Times New Roman"/>
          <w:bCs/>
          <w:szCs w:val="24"/>
        </w:rPr>
        <w:t xml:space="preserve">Κύριε </w:t>
      </w:r>
      <w:proofErr w:type="spellStart"/>
      <w:r>
        <w:rPr>
          <w:rFonts w:eastAsia="Times New Roman"/>
          <w:bCs/>
          <w:szCs w:val="24"/>
        </w:rPr>
        <w:t>Κεγκ</w:t>
      </w:r>
      <w:r>
        <w:rPr>
          <w:rFonts w:eastAsia="Times New Roman"/>
          <w:bCs/>
          <w:szCs w:val="24"/>
        </w:rPr>
        <w:t>έρογλου</w:t>
      </w:r>
      <w:proofErr w:type="spellEnd"/>
      <w:r>
        <w:rPr>
          <w:rFonts w:eastAsia="Times New Roman"/>
          <w:bCs/>
          <w:szCs w:val="24"/>
        </w:rPr>
        <w:t xml:space="preserve">, έχετε τον λόγο </w:t>
      </w:r>
      <w:r>
        <w:rPr>
          <w:rFonts w:eastAsia="Times New Roman"/>
          <w:bCs/>
          <w:szCs w:val="24"/>
        </w:rPr>
        <w:t>για να αναπτύξετε την ερώτηση.</w:t>
      </w:r>
      <w:r>
        <w:rPr>
          <w:rFonts w:eastAsia="Times New Roman"/>
          <w:bCs/>
          <w:szCs w:val="24"/>
        </w:rPr>
        <w:t xml:space="preserve"> </w:t>
      </w:r>
    </w:p>
    <w:p w14:paraId="729815A8" w14:textId="77777777" w:rsidR="006F214F" w:rsidRDefault="003917AD">
      <w:pPr>
        <w:spacing w:after="0" w:line="600" w:lineRule="auto"/>
        <w:ind w:firstLine="720"/>
        <w:jc w:val="both"/>
        <w:rPr>
          <w:rFonts w:eastAsia="Times New Roman"/>
          <w:color w:val="000000" w:themeColor="text1"/>
          <w:szCs w:val="24"/>
        </w:rPr>
      </w:pPr>
      <w:r w:rsidRPr="009C0494">
        <w:rPr>
          <w:rFonts w:eastAsia="Times New Roman"/>
          <w:b/>
          <w:color w:val="000000" w:themeColor="text1"/>
          <w:szCs w:val="24"/>
        </w:rPr>
        <w:t xml:space="preserve">ΒΑΣΙΛΕΙΟΣ ΚΕΓΚΕΡΟΓΛΟΥ: </w:t>
      </w:r>
      <w:r w:rsidRPr="009C0494">
        <w:rPr>
          <w:rFonts w:eastAsia="Times New Roman"/>
          <w:color w:val="000000" w:themeColor="text1"/>
          <w:szCs w:val="24"/>
        </w:rPr>
        <w:t>Ευχαριστώ, κύριε Πρόεδρε.</w:t>
      </w:r>
    </w:p>
    <w:p w14:paraId="729815A9" w14:textId="77777777" w:rsidR="006F214F" w:rsidRDefault="003917AD">
      <w:pPr>
        <w:spacing w:after="0" w:line="600" w:lineRule="auto"/>
        <w:ind w:firstLine="720"/>
        <w:jc w:val="both"/>
        <w:rPr>
          <w:rFonts w:eastAsia="Times New Roman"/>
          <w:color w:val="000000" w:themeColor="text1"/>
          <w:szCs w:val="24"/>
        </w:rPr>
      </w:pPr>
      <w:r w:rsidRPr="009C0494">
        <w:rPr>
          <w:rFonts w:eastAsia="Times New Roman"/>
          <w:color w:val="000000" w:themeColor="text1"/>
          <w:szCs w:val="24"/>
        </w:rPr>
        <w:t xml:space="preserve">Ελπίζω, μετά τις θεωρίες υποστήριξης του σύγχρονου καπιταλισμού που ακούσαμε από τον κύριο Υπουργό και τις προτροπές του ΚΚΕ, στη δική μου ερώτηση να </w:t>
      </w:r>
      <w:r w:rsidRPr="009C0494">
        <w:rPr>
          <w:rFonts w:eastAsia="Times New Roman"/>
          <w:color w:val="000000" w:themeColor="text1"/>
          <w:szCs w:val="24"/>
        </w:rPr>
        <w:t>έχουμε συγκεκριμένες απαντήσεις.</w:t>
      </w:r>
    </w:p>
    <w:p w14:paraId="729815AA" w14:textId="77777777" w:rsidR="006F214F" w:rsidRDefault="003917AD">
      <w:pPr>
        <w:spacing w:after="0" w:line="600" w:lineRule="auto"/>
        <w:ind w:firstLine="720"/>
        <w:jc w:val="both"/>
        <w:rPr>
          <w:rFonts w:eastAsia="Times New Roman"/>
          <w:szCs w:val="24"/>
        </w:rPr>
      </w:pPr>
      <w:r>
        <w:rPr>
          <w:rFonts w:eastAsia="Times New Roman"/>
          <w:szCs w:val="24"/>
        </w:rPr>
        <w:lastRenderedPageBreak/>
        <w:t xml:space="preserve">Είναι μια ερώτηση η οποία κατατέθηκε ως γραπτή και λόγω του ότι δεν απαντήθηκε ζήτησα να συζητηθεί στην Ολομέλεια. Αφορά τη </w:t>
      </w:r>
      <w:proofErr w:type="spellStart"/>
      <w:r>
        <w:rPr>
          <w:rFonts w:eastAsia="Times New Roman"/>
          <w:szCs w:val="24"/>
        </w:rPr>
        <w:t>μοριοδότηση</w:t>
      </w:r>
      <w:proofErr w:type="spellEnd"/>
      <w:r>
        <w:rPr>
          <w:rFonts w:eastAsia="Times New Roman"/>
          <w:szCs w:val="24"/>
        </w:rPr>
        <w:t xml:space="preserve"> μελών μονογονεϊκών οικογενειών στις διαδικασίες πρόσληψης στο </w:t>
      </w:r>
      <w:r>
        <w:rPr>
          <w:rFonts w:eastAsia="Times New Roman"/>
          <w:szCs w:val="24"/>
        </w:rPr>
        <w:t>δ</w:t>
      </w:r>
      <w:r>
        <w:rPr>
          <w:rFonts w:eastAsia="Times New Roman"/>
          <w:szCs w:val="24"/>
        </w:rPr>
        <w:t xml:space="preserve">ημόσιο </w:t>
      </w:r>
      <w:r>
        <w:rPr>
          <w:rFonts w:eastAsia="Times New Roman"/>
          <w:szCs w:val="24"/>
        </w:rPr>
        <w:t>-</w:t>
      </w:r>
      <w:r>
        <w:rPr>
          <w:rFonts w:eastAsia="Times New Roman"/>
          <w:szCs w:val="24"/>
        </w:rPr>
        <w:t>μέσω ΑΣΕΠ</w:t>
      </w:r>
      <w:r>
        <w:rPr>
          <w:rFonts w:eastAsia="Times New Roman"/>
          <w:szCs w:val="24"/>
        </w:rPr>
        <w:t>-</w:t>
      </w:r>
      <w:r>
        <w:rPr>
          <w:rFonts w:eastAsia="Times New Roman"/>
          <w:szCs w:val="24"/>
        </w:rPr>
        <w:t xml:space="preserve"> και σ</w:t>
      </w:r>
      <w:r>
        <w:rPr>
          <w:rFonts w:eastAsia="Times New Roman"/>
          <w:szCs w:val="24"/>
        </w:rPr>
        <w:t>τις προκηρύξεις του ν.2643/1998.</w:t>
      </w:r>
    </w:p>
    <w:p w14:paraId="729815AB" w14:textId="77777777" w:rsidR="006F214F" w:rsidRDefault="003917AD">
      <w:pPr>
        <w:spacing w:after="0" w:line="600" w:lineRule="auto"/>
        <w:ind w:firstLine="720"/>
        <w:jc w:val="both"/>
        <w:rPr>
          <w:rFonts w:eastAsia="Times New Roman"/>
          <w:szCs w:val="24"/>
        </w:rPr>
      </w:pPr>
      <w:r>
        <w:rPr>
          <w:rFonts w:eastAsia="Times New Roman"/>
          <w:szCs w:val="24"/>
        </w:rPr>
        <w:t>Στις διαδικασίες πρόσληψης συμβασιούχων, γνωστών ως «</w:t>
      </w:r>
      <w:proofErr w:type="spellStart"/>
      <w:r>
        <w:rPr>
          <w:rFonts w:eastAsia="Times New Roman"/>
          <w:szCs w:val="24"/>
        </w:rPr>
        <w:t>οκταμηνιτών</w:t>
      </w:r>
      <w:proofErr w:type="spellEnd"/>
      <w:r>
        <w:rPr>
          <w:rFonts w:eastAsia="Times New Roman"/>
          <w:szCs w:val="24"/>
        </w:rPr>
        <w:t xml:space="preserve">», υπάρχουν συγκεκριμένες διατάξεις που προβλέπουν </w:t>
      </w:r>
      <w:proofErr w:type="spellStart"/>
      <w:r>
        <w:rPr>
          <w:rFonts w:eastAsia="Times New Roman"/>
          <w:szCs w:val="24"/>
        </w:rPr>
        <w:t>μοριοδότηση</w:t>
      </w:r>
      <w:proofErr w:type="spellEnd"/>
      <w:r>
        <w:rPr>
          <w:rFonts w:eastAsia="Times New Roman"/>
          <w:szCs w:val="24"/>
        </w:rPr>
        <w:t xml:space="preserve"> των μονογονεϊκών οικογενειών. Το ίδιο με τον ν.3454/2006, οι μονογονεϊκές οικογένειες με τρία τέ</w:t>
      </w:r>
      <w:r>
        <w:rPr>
          <w:rFonts w:eastAsia="Times New Roman"/>
          <w:szCs w:val="24"/>
        </w:rPr>
        <w:t xml:space="preserve">κνα εξομοιώνονται με τις πολύτεκνες και τυγχάνουν της απαιτούμενης κοινωνικής μέριμνας. </w:t>
      </w:r>
    </w:p>
    <w:p w14:paraId="729815AC" w14:textId="77777777" w:rsidR="006F214F" w:rsidRDefault="003917AD">
      <w:pPr>
        <w:spacing w:after="0" w:line="600" w:lineRule="auto"/>
        <w:ind w:firstLine="720"/>
        <w:jc w:val="both"/>
        <w:rPr>
          <w:rFonts w:eastAsia="Times New Roman"/>
          <w:szCs w:val="24"/>
        </w:rPr>
      </w:pPr>
      <w:r>
        <w:rPr>
          <w:rFonts w:eastAsia="Times New Roman"/>
          <w:szCs w:val="24"/>
        </w:rPr>
        <w:t>Δυστυχώς</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οι μονογονεϊκές οικογένειες και αυτές ιδιαίτερα που προκύπτουν ως μονογονεϊκές μετά τον θάνατ</w:t>
      </w:r>
      <w:r>
        <w:rPr>
          <w:rFonts w:eastAsia="Times New Roman"/>
          <w:szCs w:val="24"/>
        </w:rPr>
        <w:t>ό</w:t>
      </w:r>
      <w:r>
        <w:rPr>
          <w:rFonts w:eastAsia="Times New Roman"/>
          <w:szCs w:val="24"/>
        </w:rPr>
        <w:t xml:space="preserve"> τους ενός από τους δ</w:t>
      </w:r>
      <w:r>
        <w:rPr>
          <w:rFonts w:eastAsia="Times New Roman"/>
          <w:szCs w:val="24"/>
        </w:rPr>
        <w:t>ύ</w:t>
      </w:r>
      <w:r>
        <w:rPr>
          <w:rFonts w:eastAsia="Times New Roman"/>
          <w:szCs w:val="24"/>
        </w:rPr>
        <w:t>ο γονείς, δεν έχουν κα</w:t>
      </w:r>
      <w:r>
        <w:rPr>
          <w:rFonts w:eastAsia="Times New Roman"/>
          <w:szCs w:val="24"/>
        </w:rPr>
        <w:t>μ</w:t>
      </w:r>
      <w:r>
        <w:rPr>
          <w:rFonts w:eastAsia="Times New Roman"/>
          <w:szCs w:val="24"/>
        </w:rPr>
        <w:t>μία ιδιαίτερ</w:t>
      </w:r>
      <w:r>
        <w:rPr>
          <w:rFonts w:eastAsia="Times New Roman"/>
          <w:szCs w:val="24"/>
        </w:rPr>
        <w:t xml:space="preserve">η στήριξη στις διαδικασίες πρόσληψης στο </w:t>
      </w:r>
      <w:r>
        <w:rPr>
          <w:rFonts w:eastAsia="Times New Roman"/>
          <w:szCs w:val="24"/>
        </w:rPr>
        <w:t>δ</w:t>
      </w:r>
      <w:r>
        <w:rPr>
          <w:rFonts w:eastAsia="Times New Roman"/>
          <w:szCs w:val="24"/>
        </w:rPr>
        <w:t xml:space="preserve">ημόσιο μέσω ΑΣΕΠ. </w:t>
      </w:r>
    </w:p>
    <w:p w14:paraId="729815AD" w14:textId="77777777" w:rsidR="006F214F" w:rsidRDefault="003917AD">
      <w:pPr>
        <w:spacing w:after="0" w:line="600" w:lineRule="auto"/>
        <w:ind w:firstLine="720"/>
        <w:jc w:val="both"/>
        <w:rPr>
          <w:rFonts w:eastAsia="Times New Roman"/>
          <w:szCs w:val="24"/>
        </w:rPr>
      </w:pPr>
      <w:r>
        <w:rPr>
          <w:rFonts w:eastAsia="Times New Roman"/>
          <w:szCs w:val="24"/>
        </w:rPr>
        <w:t>Αυτό το οποίο ζητάω να μάθω είναι εάν προτίθεται το Υπουργείο άμεσα να διορθώσει αυτό που εντοπίζω και επισημαίνω ως προς την αδικία μεταχείρισης των μονογονεϊκών οικογενειών και για τις προσλήψε</w:t>
      </w:r>
      <w:r>
        <w:rPr>
          <w:rFonts w:eastAsia="Times New Roman"/>
          <w:szCs w:val="24"/>
        </w:rPr>
        <w:t xml:space="preserve">ις στο </w:t>
      </w:r>
      <w:r>
        <w:rPr>
          <w:rFonts w:eastAsia="Times New Roman"/>
          <w:szCs w:val="24"/>
        </w:rPr>
        <w:t>δ</w:t>
      </w:r>
      <w:r>
        <w:rPr>
          <w:rFonts w:eastAsia="Times New Roman"/>
          <w:szCs w:val="24"/>
        </w:rPr>
        <w:t xml:space="preserve">ημόσιο μόνιμου ή αορίστου χρόνου προσωπικού και στις διαδικασίες του ν.2643.   </w:t>
      </w:r>
    </w:p>
    <w:p w14:paraId="729815AE" w14:textId="77777777" w:rsidR="006F214F" w:rsidRDefault="003917AD">
      <w:pPr>
        <w:spacing w:after="0" w:line="600" w:lineRule="auto"/>
        <w:ind w:firstLine="720"/>
        <w:jc w:val="both"/>
        <w:rPr>
          <w:rFonts w:eastAsia="Times New Roman"/>
          <w:szCs w:val="24"/>
        </w:rPr>
      </w:pPr>
      <w:r>
        <w:rPr>
          <w:rFonts w:eastAsia="Times New Roman"/>
          <w:szCs w:val="24"/>
        </w:rPr>
        <w:lastRenderedPageBreak/>
        <w:t xml:space="preserve">Ευχαριστώ. </w:t>
      </w:r>
    </w:p>
    <w:p w14:paraId="729815AF" w14:textId="77777777" w:rsidR="006F214F" w:rsidRDefault="003917AD">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Κυρία Υπουργέ, έχετε τον λόγο.</w:t>
      </w:r>
    </w:p>
    <w:p w14:paraId="729815B0" w14:textId="77777777" w:rsidR="006F214F" w:rsidRDefault="003917AD">
      <w:pPr>
        <w:spacing w:after="0"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Ευχαριστώ, κύριε Πρόεδρε.</w:t>
      </w:r>
    </w:p>
    <w:p w14:paraId="729815B1" w14:textId="77777777" w:rsidR="006F214F" w:rsidRDefault="003917AD">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w:t>
      </w:r>
      <w:r>
        <w:rPr>
          <w:rFonts w:eastAsia="Times New Roman"/>
          <w:szCs w:val="24"/>
        </w:rPr>
        <w:t>έρογλου</w:t>
      </w:r>
      <w:proofErr w:type="spellEnd"/>
      <w:r>
        <w:rPr>
          <w:rFonts w:eastAsia="Times New Roman"/>
          <w:szCs w:val="24"/>
        </w:rPr>
        <w:t xml:space="preserve">, έχετε πραγματικά δίκιο που </w:t>
      </w:r>
      <w:r>
        <w:rPr>
          <w:rFonts w:eastAsia="Times New Roman"/>
          <w:szCs w:val="24"/>
        </w:rPr>
        <w:t xml:space="preserve">θέτετε </w:t>
      </w:r>
      <w:r>
        <w:rPr>
          <w:rFonts w:eastAsia="Times New Roman"/>
          <w:szCs w:val="24"/>
        </w:rPr>
        <w:t xml:space="preserve">την ερώτηση, γιατί είναι δίκαιο, είναι σωστό να μιλήσουμε για την ειδική μέριμνα που οφείλει να έχει η πολιτεία για τις μονογονεϊκές οικογένειες. </w:t>
      </w:r>
    </w:p>
    <w:p w14:paraId="729815B2" w14:textId="77777777" w:rsidR="006F214F" w:rsidRDefault="003917AD">
      <w:pPr>
        <w:spacing w:after="0" w:line="600" w:lineRule="auto"/>
        <w:ind w:firstLine="720"/>
        <w:jc w:val="both"/>
        <w:rPr>
          <w:rFonts w:eastAsia="Times New Roman"/>
          <w:szCs w:val="24"/>
        </w:rPr>
      </w:pPr>
      <w:r>
        <w:rPr>
          <w:rFonts w:eastAsia="Times New Roman"/>
          <w:szCs w:val="24"/>
        </w:rPr>
        <w:t>Π</w:t>
      </w:r>
      <w:r>
        <w:rPr>
          <w:rFonts w:eastAsia="Times New Roman"/>
          <w:szCs w:val="24"/>
        </w:rPr>
        <w:t>ραγματικά -όπως αναφέρατε- ο ν.3454/2006 εξομοιώνει τις μονογονεϊ</w:t>
      </w:r>
      <w:r>
        <w:rPr>
          <w:rFonts w:eastAsia="Times New Roman"/>
          <w:szCs w:val="24"/>
        </w:rPr>
        <w:t xml:space="preserve">κές οικογένειες με τρία τέκνα με τις πολύτεκνες όσον αφορά τη </w:t>
      </w:r>
      <w:proofErr w:type="spellStart"/>
      <w:r>
        <w:rPr>
          <w:rFonts w:eastAsia="Times New Roman"/>
          <w:szCs w:val="24"/>
        </w:rPr>
        <w:t>μοριοδότηση</w:t>
      </w:r>
      <w:proofErr w:type="spellEnd"/>
      <w:r>
        <w:rPr>
          <w:rFonts w:eastAsia="Times New Roman"/>
          <w:szCs w:val="24"/>
        </w:rPr>
        <w:t xml:space="preserve"> σε διαδικασίες πρόσληψης στο </w:t>
      </w:r>
      <w:r>
        <w:rPr>
          <w:rFonts w:eastAsia="Times New Roman"/>
          <w:szCs w:val="24"/>
        </w:rPr>
        <w:t>δ</w:t>
      </w:r>
      <w:r>
        <w:rPr>
          <w:rFonts w:eastAsia="Times New Roman"/>
          <w:szCs w:val="24"/>
        </w:rPr>
        <w:t>ημόσιο.</w:t>
      </w:r>
    </w:p>
    <w:p w14:paraId="729815B3" w14:textId="77777777" w:rsidR="006F214F" w:rsidRDefault="003917AD">
      <w:pPr>
        <w:spacing w:after="0" w:line="600" w:lineRule="auto"/>
        <w:ind w:firstLine="720"/>
        <w:jc w:val="both"/>
        <w:rPr>
          <w:rFonts w:eastAsia="Times New Roman"/>
          <w:szCs w:val="24"/>
        </w:rPr>
      </w:pPr>
      <w:r>
        <w:rPr>
          <w:rFonts w:eastAsia="Times New Roman"/>
          <w:szCs w:val="24"/>
        </w:rPr>
        <w:t>Υπάρχ</w:t>
      </w:r>
      <w:r>
        <w:rPr>
          <w:rFonts w:eastAsia="Times New Roman"/>
          <w:szCs w:val="24"/>
        </w:rPr>
        <w:t>ει</w:t>
      </w:r>
      <w:r>
        <w:rPr>
          <w:rFonts w:eastAsia="Times New Roman"/>
          <w:szCs w:val="24"/>
        </w:rPr>
        <w:t xml:space="preserve"> και μια σειρά άλλ</w:t>
      </w:r>
      <w:r>
        <w:rPr>
          <w:rFonts w:eastAsia="Times New Roman"/>
          <w:szCs w:val="24"/>
        </w:rPr>
        <w:t>ων</w:t>
      </w:r>
      <w:r>
        <w:rPr>
          <w:rFonts w:eastAsia="Times New Roman"/>
          <w:szCs w:val="24"/>
        </w:rPr>
        <w:t xml:space="preserve"> μέτρ</w:t>
      </w:r>
      <w:r>
        <w:rPr>
          <w:rFonts w:eastAsia="Times New Roman"/>
          <w:szCs w:val="24"/>
        </w:rPr>
        <w:t>ων</w:t>
      </w:r>
      <w:r>
        <w:rPr>
          <w:rFonts w:eastAsia="Times New Roman"/>
          <w:szCs w:val="24"/>
        </w:rPr>
        <w:t xml:space="preserve"> τα οποία έχουμε στη διάθεσή μας, ένα σύνολο διατάξεων κοινωνικού χαρακτήρα, που έχουν σκοπό την ενίσχυση του </w:t>
      </w:r>
      <w:r>
        <w:rPr>
          <w:rFonts w:eastAsia="Times New Roman"/>
          <w:szCs w:val="24"/>
        </w:rPr>
        <w:t>θεσμού της οικογένειας και είναι διατάξεις</w:t>
      </w:r>
      <w:r>
        <w:rPr>
          <w:rFonts w:eastAsia="Times New Roman"/>
          <w:szCs w:val="24"/>
        </w:rPr>
        <w:t>,</w:t>
      </w:r>
      <w:r>
        <w:rPr>
          <w:rFonts w:eastAsia="Times New Roman"/>
          <w:szCs w:val="24"/>
        </w:rPr>
        <w:t xml:space="preserve"> </w:t>
      </w:r>
      <w:r>
        <w:rPr>
          <w:rFonts w:eastAsia="Times New Roman"/>
          <w:szCs w:val="24"/>
        </w:rPr>
        <w:t>οι οποίες</w:t>
      </w:r>
      <w:r>
        <w:rPr>
          <w:rFonts w:eastAsia="Times New Roman"/>
          <w:szCs w:val="24"/>
        </w:rPr>
        <w:t xml:space="preserve"> αφορούν και στον άμεσο διορισμό μέλους της οικογένειας ή στη </w:t>
      </w:r>
      <w:proofErr w:type="spellStart"/>
      <w:r>
        <w:rPr>
          <w:rFonts w:eastAsia="Times New Roman"/>
          <w:szCs w:val="24"/>
        </w:rPr>
        <w:t>μοριοδότηση</w:t>
      </w:r>
      <w:proofErr w:type="spellEnd"/>
      <w:r>
        <w:rPr>
          <w:rFonts w:eastAsia="Times New Roman"/>
          <w:szCs w:val="24"/>
        </w:rPr>
        <w:t xml:space="preserve"> συμμετοχής σε διαγωνιστικές διαδικασίες των ενδιαφερομένων για προσλήψεις στο </w:t>
      </w:r>
      <w:r>
        <w:rPr>
          <w:rFonts w:eastAsia="Times New Roman"/>
          <w:szCs w:val="24"/>
        </w:rPr>
        <w:t>δ</w:t>
      </w:r>
      <w:r>
        <w:rPr>
          <w:rFonts w:eastAsia="Times New Roman"/>
          <w:szCs w:val="24"/>
        </w:rPr>
        <w:t>ημόσιο.</w:t>
      </w:r>
    </w:p>
    <w:p w14:paraId="729815B4" w14:textId="77777777" w:rsidR="006F214F" w:rsidRDefault="003917AD">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ν.</w:t>
      </w:r>
      <w:r>
        <w:rPr>
          <w:rFonts w:eastAsia="Times New Roman"/>
          <w:szCs w:val="24"/>
        </w:rPr>
        <w:t xml:space="preserve">2643, που αφορά ποσοστώσεις στις προκηρύξεις προσλήψεων και για το </w:t>
      </w:r>
      <w:r>
        <w:rPr>
          <w:rFonts w:eastAsia="Times New Roman"/>
          <w:szCs w:val="24"/>
        </w:rPr>
        <w:t>δ</w:t>
      </w:r>
      <w:r>
        <w:rPr>
          <w:rFonts w:eastAsia="Times New Roman"/>
          <w:szCs w:val="24"/>
        </w:rPr>
        <w:t xml:space="preserve">ημόσιο και για τον ιδιωτικό τομέα, είναι </w:t>
      </w:r>
      <w:r>
        <w:rPr>
          <w:rFonts w:eastAsia="Times New Roman"/>
          <w:szCs w:val="24"/>
        </w:rPr>
        <w:lastRenderedPageBreak/>
        <w:t xml:space="preserve">υπέρ προσώπων που ανήκουν στις </w:t>
      </w:r>
      <w:proofErr w:type="spellStart"/>
      <w:r>
        <w:rPr>
          <w:rFonts w:eastAsia="Times New Roman"/>
          <w:szCs w:val="24"/>
        </w:rPr>
        <w:t>προστατευτέες</w:t>
      </w:r>
      <w:proofErr w:type="spellEnd"/>
      <w:r>
        <w:rPr>
          <w:rFonts w:eastAsia="Times New Roman"/>
          <w:szCs w:val="24"/>
        </w:rPr>
        <w:t xml:space="preserve"> κοινωνικές ομάδες, δηλαδή σε ειδικές κατηγορίες όπως πολύτεκνοι, ο επιζών ή ο άγαμος γονέας τριών ανηλ</w:t>
      </w:r>
      <w:r>
        <w:rPr>
          <w:rFonts w:eastAsia="Times New Roman"/>
          <w:szCs w:val="24"/>
        </w:rPr>
        <w:t>ίκων τέκνων -όπως και εσείς είπατε- καθώς και τα Α</w:t>
      </w:r>
      <w:r>
        <w:rPr>
          <w:rFonts w:eastAsia="Times New Roman"/>
          <w:szCs w:val="24"/>
        </w:rPr>
        <w:t>ΜΕ</w:t>
      </w:r>
      <w:r>
        <w:rPr>
          <w:rFonts w:eastAsia="Times New Roman"/>
          <w:szCs w:val="24"/>
        </w:rPr>
        <w:t xml:space="preserve">Α, αγωνιστές </w:t>
      </w:r>
      <w:r>
        <w:rPr>
          <w:rFonts w:eastAsia="Times New Roman"/>
          <w:szCs w:val="24"/>
        </w:rPr>
        <w:t>Εθνικής Αντίστασης</w:t>
      </w:r>
      <w:r>
        <w:rPr>
          <w:rFonts w:eastAsia="Times New Roman"/>
          <w:szCs w:val="24"/>
        </w:rPr>
        <w:t xml:space="preserve">, οι ανάπηροι πολέμου και οι </w:t>
      </w:r>
      <w:proofErr w:type="spellStart"/>
      <w:r>
        <w:rPr>
          <w:rFonts w:eastAsia="Times New Roman"/>
          <w:szCs w:val="24"/>
        </w:rPr>
        <w:t>τρίτεκνοι</w:t>
      </w:r>
      <w:proofErr w:type="spellEnd"/>
      <w:r>
        <w:rPr>
          <w:rFonts w:eastAsia="Times New Roman"/>
          <w:szCs w:val="24"/>
        </w:rPr>
        <w:t xml:space="preserve"> με νομοθετική παρέμβαση που έγινε τελευταίως από την Κυβέρνηση.</w:t>
      </w:r>
    </w:p>
    <w:p w14:paraId="729815B5" w14:textId="77777777" w:rsidR="006F214F" w:rsidRDefault="003917AD">
      <w:pPr>
        <w:spacing w:after="0" w:line="600" w:lineRule="auto"/>
        <w:ind w:firstLine="720"/>
        <w:jc w:val="both"/>
        <w:rPr>
          <w:rFonts w:eastAsia="Times New Roman"/>
          <w:szCs w:val="24"/>
        </w:rPr>
      </w:pPr>
      <w:r>
        <w:rPr>
          <w:rFonts w:eastAsia="Times New Roman"/>
          <w:szCs w:val="24"/>
        </w:rPr>
        <w:t xml:space="preserve">Σε αυτές τις κατηγορίες προβλέπεται και </w:t>
      </w:r>
      <w:proofErr w:type="spellStart"/>
      <w:r>
        <w:rPr>
          <w:rFonts w:eastAsia="Times New Roman"/>
          <w:szCs w:val="24"/>
        </w:rPr>
        <w:t>μοριοδότηση</w:t>
      </w:r>
      <w:proofErr w:type="spellEnd"/>
      <w:r>
        <w:rPr>
          <w:rFonts w:eastAsia="Times New Roman"/>
          <w:szCs w:val="24"/>
        </w:rPr>
        <w:t xml:space="preserve"> της οικογενειακής </w:t>
      </w:r>
      <w:r>
        <w:rPr>
          <w:rFonts w:eastAsia="Times New Roman"/>
          <w:szCs w:val="24"/>
        </w:rPr>
        <w:t>κατάστασης με ειδική πρόνοια υπέρ των μονογονεϊκών οικογενειών συγκεκριμένα. Αν και ο κανόνας είναι να παρέχονται 20 μόρια για κάθε μέλος του νοικοκυριού, δηλαδή για ένα μέλος θα είναι 20 μόρια, για δύο μέλη -έγγαμους χωρίς τέκνα- 40 μόρια, τρία μέλη -έγγα</w:t>
      </w:r>
      <w:r>
        <w:rPr>
          <w:rFonts w:eastAsia="Times New Roman"/>
          <w:szCs w:val="24"/>
        </w:rPr>
        <w:t>μους με ένα τέκνο- 60 μόρια, κατ’ εξαίρεση για τον διαζευγμένο ή τον άγαμο που έχει την επιμέλεια ενός ή περισσοτέρων τέκνων υπολογίζονται κατά περίπτωση τα αντίστοιχα μόρια του έγγαμου με τέκνα. Δηλαδή</w:t>
      </w:r>
      <w:r>
        <w:rPr>
          <w:rFonts w:eastAsia="Times New Roman"/>
          <w:szCs w:val="24"/>
        </w:rPr>
        <w:t>,</w:t>
      </w:r>
      <w:r>
        <w:rPr>
          <w:rFonts w:eastAsia="Times New Roman"/>
          <w:szCs w:val="24"/>
        </w:rPr>
        <w:t xml:space="preserve"> στην περίπτωση του διαζευγμένου ή του άγαμου</w:t>
      </w:r>
      <w:r>
        <w:rPr>
          <w:rFonts w:eastAsia="Times New Roman"/>
          <w:szCs w:val="24"/>
        </w:rPr>
        <w:t>,</w:t>
      </w:r>
      <w:r>
        <w:rPr>
          <w:rFonts w:eastAsia="Times New Roman"/>
          <w:szCs w:val="24"/>
        </w:rPr>
        <w:t xml:space="preserve"> που έχ</w:t>
      </w:r>
      <w:r>
        <w:rPr>
          <w:rFonts w:eastAsia="Times New Roman"/>
          <w:szCs w:val="24"/>
        </w:rPr>
        <w:t>ει την επιμέλεια ενός τέκνου</w:t>
      </w:r>
      <w:r>
        <w:rPr>
          <w:rFonts w:eastAsia="Times New Roman"/>
          <w:szCs w:val="24"/>
        </w:rPr>
        <w:t>,</w:t>
      </w:r>
      <w:r>
        <w:rPr>
          <w:rFonts w:eastAsia="Times New Roman"/>
          <w:szCs w:val="24"/>
        </w:rPr>
        <w:t xml:space="preserve"> δεν χορηγούνται 40 μόρια αλλά 60 μόρια. Άρα</w:t>
      </w:r>
      <w:r>
        <w:rPr>
          <w:rFonts w:eastAsia="Times New Roman"/>
          <w:szCs w:val="24"/>
        </w:rPr>
        <w:t xml:space="preserve"> </w:t>
      </w:r>
      <w:r>
        <w:rPr>
          <w:rFonts w:eastAsia="Times New Roman"/>
          <w:szCs w:val="24"/>
        </w:rPr>
        <w:t xml:space="preserve">υπάρχει μια διαφοροποίηση στη </w:t>
      </w:r>
      <w:proofErr w:type="spellStart"/>
      <w:r>
        <w:rPr>
          <w:rFonts w:eastAsia="Times New Roman"/>
          <w:szCs w:val="24"/>
        </w:rPr>
        <w:t>μοριοδότηση</w:t>
      </w:r>
      <w:proofErr w:type="spellEnd"/>
      <w:r>
        <w:rPr>
          <w:rFonts w:eastAsia="Times New Roman"/>
          <w:szCs w:val="24"/>
        </w:rPr>
        <w:t xml:space="preserve"> για τον γονέα μονογονεϊκής οικογένειας.</w:t>
      </w:r>
    </w:p>
    <w:p w14:paraId="729815B6" w14:textId="77777777" w:rsidR="006F214F" w:rsidRDefault="003917AD">
      <w:pPr>
        <w:spacing w:after="0" w:line="600" w:lineRule="auto"/>
        <w:ind w:firstLine="720"/>
        <w:jc w:val="both"/>
        <w:rPr>
          <w:rFonts w:eastAsia="Times New Roman"/>
          <w:szCs w:val="24"/>
        </w:rPr>
      </w:pPr>
      <w:r>
        <w:rPr>
          <w:rFonts w:eastAsia="Times New Roman"/>
          <w:szCs w:val="24"/>
        </w:rPr>
        <w:lastRenderedPageBreak/>
        <w:t>Στον ίδιο νόμο προβλέπεται ότι εάν ο προστατευόμενος είναι τέκνο ορφανό από έναν γονέα και έχει ηλικ</w:t>
      </w:r>
      <w:r>
        <w:rPr>
          <w:rFonts w:eastAsia="Times New Roman"/>
          <w:szCs w:val="24"/>
        </w:rPr>
        <w:t xml:space="preserve">ία μέχρι </w:t>
      </w:r>
      <w:r>
        <w:rPr>
          <w:rFonts w:eastAsia="Times New Roman"/>
          <w:szCs w:val="24"/>
        </w:rPr>
        <w:t>είκοσι πέντε</w:t>
      </w:r>
      <w:r>
        <w:rPr>
          <w:rFonts w:eastAsia="Times New Roman"/>
          <w:szCs w:val="24"/>
        </w:rPr>
        <w:t xml:space="preserve"> ετών ή εάν στην οικογένεια του προστατευόμενου υπάρχει τέκνο ή ορφανά τέκνα μέχρι </w:t>
      </w:r>
      <w:r>
        <w:rPr>
          <w:rFonts w:eastAsia="Times New Roman"/>
          <w:szCs w:val="24"/>
        </w:rPr>
        <w:t>είκοσι πέντε</w:t>
      </w:r>
      <w:r>
        <w:rPr>
          <w:rFonts w:eastAsia="Times New Roman"/>
          <w:szCs w:val="24"/>
        </w:rPr>
        <w:t xml:space="preserve"> ετών και άγαμα, τότε ο αριθμός των μορίων που προκύπτει αυξάνεται κατά 100 μόρια συνολικά, ανεξάρτητα με τον αριθμό των τέκνων.</w:t>
      </w:r>
    </w:p>
    <w:p w14:paraId="729815B7" w14:textId="77777777" w:rsidR="006F214F" w:rsidRDefault="003917AD">
      <w:pPr>
        <w:spacing w:after="0" w:line="600" w:lineRule="auto"/>
        <w:ind w:firstLine="720"/>
        <w:jc w:val="both"/>
        <w:rPr>
          <w:rFonts w:eastAsia="Times New Roman"/>
          <w:szCs w:val="24"/>
        </w:rPr>
      </w:pPr>
      <w:r>
        <w:rPr>
          <w:rFonts w:eastAsia="Times New Roman"/>
          <w:szCs w:val="24"/>
        </w:rPr>
        <w:t>Η ίδια μέρι</w:t>
      </w:r>
      <w:r>
        <w:rPr>
          <w:rFonts w:eastAsia="Times New Roman"/>
          <w:szCs w:val="24"/>
        </w:rPr>
        <w:t xml:space="preserve">μνα ισχύει και για το τέκνο άγαμης μητέρας που δεν είναι αναγνωρισμένο γιατί εξομοιώνεται -όπως είπα προηγουμένως, στις ρυθμίσεις που προανέφερα- και αυτό νομικά με το ορφανό τέκνο. Συνεπώς υπάρχει μια επιπλέον και ειδική </w:t>
      </w:r>
      <w:proofErr w:type="spellStart"/>
      <w:r>
        <w:rPr>
          <w:rFonts w:eastAsia="Times New Roman"/>
          <w:szCs w:val="24"/>
        </w:rPr>
        <w:t>μοριοδότηση</w:t>
      </w:r>
      <w:proofErr w:type="spellEnd"/>
      <w:r>
        <w:rPr>
          <w:rFonts w:eastAsia="Times New Roman"/>
          <w:szCs w:val="24"/>
        </w:rPr>
        <w:t>.</w:t>
      </w:r>
    </w:p>
    <w:p w14:paraId="729815B8" w14:textId="77777777" w:rsidR="006F214F" w:rsidRDefault="003917AD">
      <w:pPr>
        <w:spacing w:after="0" w:line="600" w:lineRule="auto"/>
        <w:ind w:firstLine="720"/>
        <w:jc w:val="both"/>
        <w:rPr>
          <w:rFonts w:eastAsia="Times New Roman"/>
          <w:szCs w:val="24"/>
        </w:rPr>
      </w:pPr>
      <w:r>
        <w:rPr>
          <w:rFonts w:eastAsia="Times New Roman"/>
          <w:szCs w:val="24"/>
        </w:rPr>
        <w:t>Πέρα απ’ αυτές τις πρ</w:t>
      </w:r>
      <w:r>
        <w:rPr>
          <w:rFonts w:eastAsia="Times New Roman"/>
          <w:szCs w:val="24"/>
        </w:rPr>
        <w:t xml:space="preserve">οστατευόμενες κατηγορίες που προβλέπονται στον νόμο που είπατε και εσείς, σε σχέση με τον </w:t>
      </w:r>
      <w:r>
        <w:rPr>
          <w:rFonts w:eastAsia="Times New Roman"/>
          <w:szCs w:val="24"/>
        </w:rPr>
        <w:t>ν.</w:t>
      </w:r>
      <w:r>
        <w:rPr>
          <w:rFonts w:eastAsia="Times New Roman"/>
          <w:szCs w:val="24"/>
        </w:rPr>
        <w:t xml:space="preserve">2190 που αφορά προσλήψεις στο </w:t>
      </w:r>
      <w:r>
        <w:rPr>
          <w:rFonts w:eastAsia="Times New Roman"/>
          <w:szCs w:val="24"/>
        </w:rPr>
        <w:t>δ</w:t>
      </w:r>
      <w:r>
        <w:rPr>
          <w:rFonts w:eastAsia="Times New Roman"/>
          <w:szCs w:val="24"/>
        </w:rPr>
        <w:t xml:space="preserve">ημόσιο μέσω ΑΣΕΠ και εδώ προβλέπεται μια ειδική </w:t>
      </w:r>
      <w:proofErr w:type="spellStart"/>
      <w:r>
        <w:rPr>
          <w:rFonts w:eastAsia="Times New Roman"/>
          <w:szCs w:val="24"/>
        </w:rPr>
        <w:t>μοριοδότηση</w:t>
      </w:r>
      <w:proofErr w:type="spellEnd"/>
      <w:r>
        <w:rPr>
          <w:rFonts w:eastAsia="Times New Roman"/>
          <w:szCs w:val="24"/>
        </w:rPr>
        <w:t xml:space="preserve">. </w:t>
      </w:r>
    </w:p>
    <w:p w14:paraId="729815B9" w14:textId="77777777" w:rsidR="006F214F" w:rsidRDefault="003917AD">
      <w:pPr>
        <w:spacing w:after="0" w:line="600" w:lineRule="auto"/>
        <w:ind w:firstLine="720"/>
        <w:jc w:val="both"/>
        <w:rPr>
          <w:rFonts w:eastAsia="Times New Roman"/>
          <w:szCs w:val="24"/>
        </w:rPr>
      </w:pPr>
      <w:r>
        <w:rPr>
          <w:rFonts w:eastAsia="Times New Roman"/>
          <w:szCs w:val="24"/>
        </w:rPr>
        <w:t>Συγκεκριμένα, για προκηρύξεις που αφορούν προσλήψεις έκτακτου προσωπικο</w:t>
      </w:r>
      <w:r>
        <w:rPr>
          <w:rFonts w:eastAsia="Times New Roman"/>
          <w:szCs w:val="24"/>
        </w:rPr>
        <w:t xml:space="preserve">ύ -όπως είπατε- ο γονέας μονογονεϊκής οικογένειας βαθμολογείται με 50 μονάδες για κάθε τέκνο, αλλά και το κάθε τέκνο μονογονεϊκής οικογένειας βαθμολογείται </w:t>
      </w:r>
      <w:r>
        <w:rPr>
          <w:rFonts w:eastAsia="Times New Roman"/>
          <w:szCs w:val="24"/>
        </w:rPr>
        <w:lastRenderedPageBreak/>
        <w:t>επίσης με 50 μονάδες. Έτσι, όταν οι υποψήφιοι είναι γονείς ανήλικων τέκνων ή γονείς ή τέκνα πολυτέκν</w:t>
      </w:r>
      <w:r>
        <w:rPr>
          <w:rFonts w:eastAsia="Times New Roman"/>
          <w:szCs w:val="24"/>
        </w:rPr>
        <w:t xml:space="preserve">ων ή </w:t>
      </w:r>
      <w:proofErr w:type="spellStart"/>
      <w:r>
        <w:rPr>
          <w:rFonts w:eastAsia="Times New Roman"/>
          <w:szCs w:val="24"/>
        </w:rPr>
        <w:t>τριτέκνων</w:t>
      </w:r>
      <w:proofErr w:type="spellEnd"/>
      <w:r>
        <w:rPr>
          <w:rFonts w:eastAsia="Times New Roman"/>
          <w:szCs w:val="24"/>
        </w:rPr>
        <w:t xml:space="preserve"> οικογενειών παίρνουν αθροιστικά το σύνολο της βαθμολογίας που προβλέπεται από τον ν</w:t>
      </w:r>
      <w:r>
        <w:rPr>
          <w:rFonts w:eastAsia="Times New Roman"/>
          <w:szCs w:val="24"/>
        </w:rPr>
        <w:t>.</w:t>
      </w:r>
      <w:r>
        <w:rPr>
          <w:rFonts w:eastAsia="Times New Roman"/>
          <w:szCs w:val="24"/>
        </w:rPr>
        <w:t xml:space="preserve">2190 για καθεμία από τις ιδιότητες. </w:t>
      </w:r>
    </w:p>
    <w:p w14:paraId="729815BA" w14:textId="77777777" w:rsidR="006F214F" w:rsidRDefault="003917AD">
      <w:pPr>
        <w:spacing w:after="0" w:line="600" w:lineRule="auto"/>
        <w:ind w:firstLine="720"/>
        <w:jc w:val="both"/>
        <w:rPr>
          <w:rFonts w:eastAsia="Times New Roman"/>
          <w:szCs w:val="24"/>
        </w:rPr>
      </w:pPr>
      <w:r>
        <w:rPr>
          <w:rFonts w:eastAsia="Times New Roman"/>
          <w:szCs w:val="24"/>
        </w:rPr>
        <w:t>Σε κάθε περίπτωση, όμως, παρ’ όλα αυτά μου δίνετε εδώ την ευκαιρία να επισημάνω πραγματικά ότι το Υπουργείο</w:t>
      </w:r>
      <w:r>
        <w:rPr>
          <w:rFonts w:eastAsia="Times New Roman"/>
          <w:szCs w:val="24"/>
        </w:rPr>
        <w:t>,</w:t>
      </w:r>
      <w:r>
        <w:rPr>
          <w:rFonts w:eastAsia="Times New Roman"/>
          <w:szCs w:val="24"/>
        </w:rPr>
        <w:t xml:space="preserve"> </w:t>
      </w:r>
      <w:r>
        <w:rPr>
          <w:rFonts w:eastAsia="Times New Roman"/>
          <w:szCs w:val="24"/>
        </w:rPr>
        <w:t>δηλαδή</w:t>
      </w:r>
      <w:r>
        <w:rPr>
          <w:rFonts w:eastAsia="Times New Roman"/>
          <w:szCs w:val="24"/>
        </w:rPr>
        <w:t xml:space="preserve"> και </w:t>
      </w:r>
      <w:r>
        <w:rPr>
          <w:rFonts w:eastAsia="Times New Roman"/>
          <w:szCs w:val="24"/>
        </w:rPr>
        <w:t xml:space="preserve">από την πλευρά μας προτιθέμεθα να δούμε στο πλαίσιο των συνταγματικών ορίων της προστασίας αυτών των ειδικών κατηγοριών την ενδεχόμενη ειδική </w:t>
      </w:r>
      <w:proofErr w:type="spellStart"/>
      <w:r>
        <w:rPr>
          <w:rFonts w:eastAsia="Times New Roman"/>
          <w:szCs w:val="24"/>
        </w:rPr>
        <w:t>μοριοδότηση</w:t>
      </w:r>
      <w:proofErr w:type="spellEnd"/>
      <w:r>
        <w:rPr>
          <w:rFonts w:eastAsia="Times New Roman"/>
          <w:szCs w:val="24"/>
        </w:rPr>
        <w:t xml:space="preserve"> της οικογενειακής κατάστασης και για προσλήψεις μέσω ΑΣΕΠ μόνιμου προσωπικού ή προσωπικού αορίστου χρό</w:t>
      </w:r>
      <w:r>
        <w:rPr>
          <w:rFonts w:eastAsia="Times New Roman"/>
          <w:szCs w:val="24"/>
        </w:rPr>
        <w:t>νου. Δηλαδή</w:t>
      </w:r>
      <w:r>
        <w:rPr>
          <w:rFonts w:eastAsia="Times New Roman"/>
          <w:szCs w:val="24"/>
        </w:rPr>
        <w:t>,</w:t>
      </w:r>
      <w:r>
        <w:rPr>
          <w:rFonts w:eastAsia="Times New Roman"/>
          <w:szCs w:val="24"/>
        </w:rPr>
        <w:t xml:space="preserve"> θα κάνουμε μία συζήτηση και με το ΑΣΕΠ προκειμένου να δούμε τι μπορούμε να επαυξήσουμε στη </w:t>
      </w:r>
      <w:proofErr w:type="spellStart"/>
      <w:r>
        <w:rPr>
          <w:rFonts w:eastAsia="Times New Roman"/>
          <w:szCs w:val="24"/>
        </w:rPr>
        <w:t>μοριοδότηση</w:t>
      </w:r>
      <w:proofErr w:type="spellEnd"/>
      <w:r>
        <w:rPr>
          <w:rFonts w:eastAsia="Times New Roman"/>
          <w:szCs w:val="24"/>
        </w:rPr>
        <w:t>.</w:t>
      </w:r>
    </w:p>
    <w:p w14:paraId="729815BB" w14:textId="77777777" w:rsidR="006F214F" w:rsidRDefault="003917AD">
      <w:pPr>
        <w:spacing w:after="0"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αντιλαμβανόμαστε -και έχετε δίκιο- ότι τα ποσοστά των μονογονεϊκών οικογενειών ιδιαίτερα μέσα στις συνθήκες της κρίσης έχουν α</w:t>
      </w:r>
      <w:r>
        <w:rPr>
          <w:rFonts w:eastAsia="Times New Roman"/>
          <w:szCs w:val="24"/>
        </w:rPr>
        <w:t>υξηθεί και θα πρέπει να υπάρξει περαιτέρω ενίσχυση αυτής της κοινωνικής ομάδας, την οποία και προτιθέμεθα να εξετάσουμε.</w:t>
      </w:r>
    </w:p>
    <w:p w14:paraId="729815BC" w14:textId="77777777" w:rsidR="006F214F" w:rsidRDefault="003917AD">
      <w:pPr>
        <w:spacing w:after="0" w:line="600" w:lineRule="auto"/>
        <w:ind w:firstLine="720"/>
        <w:jc w:val="both"/>
        <w:rPr>
          <w:rFonts w:eastAsia="Times New Roman"/>
          <w:szCs w:val="24"/>
        </w:rPr>
      </w:pPr>
      <w:r>
        <w:rPr>
          <w:rFonts w:eastAsia="Times New Roman"/>
          <w:szCs w:val="24"/>
        </w:rPr>
        <w:t>Σας ευχαριστώ.</w:t>
      </w:r>
    </w:p>
    <w:p w14:paraId="729815BD" w14:textId="77777777" w:rsidR="006F214F" w:rsidRDefault="003917AD">
      <w:pPr>
        <w:spacing w:after="0" w:line="600" w:lineRule="auto"/>
        <w:ind w:firstLine="720"/>
        <w:jc w:val="both"/>
        <w:rPr>
          <w:rFonts w:eastAsia="Times New Roman"/>
          <w:szCs w:val="24"/>
        </w:rPr>
      </w:pPr>
      <w:r>
        <w:rPr>
          <w:rFonts w:eastAsia="Times New Roman"/>
          <w:b/>
          <w:bCs/>
          <w:szCs w:val="24"/>
        </w:rPr>
        <w:lastRenderedPageBreak/>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Τον λόγο έχει ο κ. </w:t>
      </w:r>
      <w:proofErr w:type="spellStart"/>
      <w:r>
        <w:rPr>
          <w:rFonts w:eastAsia="Times New Roman"/>
          <w:bCs/>
          <w:szCs w:val="24"/>
        </w:rPr>
        <w:t>Κεγκέρογλου</w:t>
      </w:r>
      <w:proofErr w:type="spellEnd"/>
      <w:r>
        <w:rPr>
          <w:rFonts w:eastAsia="Times New Roman"/>
          <w:bCs/>
          <w:szCs w:val="24"/>
        </w:rPr>
        <w:t xml:space="preserve"> για τη δευτερολογία του.</w:t>
      </w:r>
    </w:p>
    <w:p w14:paraId="729815BE" w14:textId="77777777" w:rsidR="006F214F" w:rsidRDefault="003917AD">
      <w:pPr>
        <w:spacing w:after="0" w:line="600" w:lineRule="auto"/>
        <w:ind w:firstLine="720"/>
        <w:jc w:val="both"/>
        <w:rPr>
          <w:rFonts w:eastAsia="Times New Roman" w:cs="Times New Roman"/>
          <w:color w:val="000000" w:themeColor="text1"/>
          <w:szCs w:val="24"/>
        </w:rPr>
      </w:pPr>
      <w:r w:rsidRPr="00EE39BD">
        <w:rPr>
          <w:rFonts w:eastAsia="Times New Roman" w:cs="Times New Roman"/>
          <w:b/>
          <w:color w:val="000000" w:themeColor="text1"/>
          <w:szCs w:val="24"/>
        </w:rPr>
        <w:t>ΒΑΣΙΛΕΙΟΣ ΚΕΓΚΕΡΟΓΛΟΥ:</w:t>
      </w:r>
      <w:r w:rsidRPr="00EE39BD">
        <w:rPr>
          <w:rFonts w:eastAsia="Times New Roman" w:cs="Times New Roman"/>
          <w:color w:val="000000" w:themeColor="text1"/>
          <w:szCs w:val="24"/>
        </w:rPr>
        <w:t xml:space="preserve"> Ευχαριστώ, κύριε Πρόεδρε.</w:t>
      </w:r>
    </w:p>
    <w:p w14:paraId="729815BF" w14:textId="77777777" w:rsidR="006F214F" w:rsidRDefault="003917AD">
      <w:pPr>
        <w:spacing w:after="0" w:line="600" w:lineRule="auto"/>
        <w:ind w:firstLine="720"/>
        <w:jc w:val="both"/>
        <w:rPr>
          <w:rFonts w:eastAsia="Times New Roman" w:cs="Times New Roman"/>
          <w:color w:val="000000" w:themeColor="text1"/>
          <w:szCs w:val="24"/>
        </w:rPr>
      </w:pPr>
      <w:r w:rsidRPr="00EE39BD">
        <w:rPr>
          <w:rFonts w:eastAsia="Times New Roman" w:cs="Times New Roman"/>
          <w:color w:val="000000" w:themeColor="text1"/>
          <w:szCs w:val="24"/>
        </w:rPr>
        <w:t xml:space="preserve">Κυρία Υπουργέ, η απάντησή σας στην </w:t>
      </w:r>
      <w:proofErr w:type="spellStart"/>
      <w:r w:rsidRPr="00EE39BD">
        <w:rPr>
          <w:rFonts w:eastAsia="Times New Roman" w:cs="Times New Roman"/>
          <w:color w:val="000000" w:themeColor="text1"/>
          <w:szCs w:val="24"/>
        </w:rPr>
        <w:t>πρωτολογία</w:t>
      </w:r>
      <w:proofErr w:type="spellEnd"/>
      <w:r w:rsidRPr="00EE39BD">
        <w:rPr>
          <w:rFonts w:eastAsia="Times New Roman" w:cs="Times New Roman"/>
          <w:color w:val="000000" w:themeColor="text1"/>
          <w:szCs w:val="24"/>
        </w:rPr>
        <w:t xml:space="preserve"> είναι ουσιαστικά τεκμηρίωση του ερωτήματος</w:t>
      </w:r>
      <w:r w:rsidRPr="00EE39BD">
        <w:rPr>
          <w:rFonts w:eastAsia="Times New Roman" w:cs="Times New Roman"/>
          <w:color w:val="000000" w:themeColor="text1"/>
          <w:szCs w:val="24"/>
        </w:rPr>
        <w:t>,</w:t>
      </w:r>
      <w:r w:rsidRPr="00EE39BD">
        <w:rPr>
          <w:rFonts w:eastAsia="Times New Roman" w:cs="Times New Roman"/>
          <w:color w:val="000000" w:themeColor="text1"/>
          <w:szCs w:val="24"/>
        </w:rPr>
        <w:t xml:space="preserve"> το οποίο καταθέτω, γιατί αναφέρατε όλες τις περιπτώσεις στήριξης των μονογονεϊκών οικογενειών με ένα και δύο παιδιά κατά την πρόσληψη συμβα</w:t>
      </w:r>
      <w:r w:rsidRPr="00EE39BD">
        <w:rPr>
          <w:rFonts w:eastAsia="Times New Roman" w:cs="Times New Roman"/>
          <w:color w:val="000000" w:themeColor="text1"/>
          <w:szCs w:val="24"/>
        </w:rPr>
        <w:t>σιούχων και μέσα στις κατηγορίες που προβλέπει ο ν.2643 ως προστατευόμενες. Αναφερθήκατε, μάλιστα, αναλυτικότατα.</w:t>
      </w:r>
    </w:p>
    <w:p w14:paraId="729815C0" w14:textId="77777777" w:rsidR="006F214F" w:rsidRDefault="003917AD">
      <w:pPr>
        <w:spacing w:after="0" w:line="600" w:lineRule="auto"/>
        <w:ind w:firstLine="720"/>
        <w:jc w:val="both"/>
        <w:rPr>
          <w:rFonts w:eastAsia="Times New Roman" w:cs="Times New Roman"/>
          <w:szCs w:val="24"/>
        </w:rPr>
      </w:pPr>
      <w:r w:rsidRPr="00EE39BD">
        <w:rPr>
          <w:rFonts w:eastAsia="Times New Roman" w:cs="Times New Roman"/>
          <w:color w:val="000000" w:themeColor="text1"/>
          <w:szCs w:val="24"/>
        </w:rPr>
        <w:t xml:space="preserve">Εγώ θα έλεγα ότι η πρόθεσή σας αυτή για το θέμα της επανεξέτασης ή </w:t>
      </w:r>
      <w:r>
        <w:rPr>
          <w:rFonts w:eastAsia="Times New Roman" w:cs="Times New Roman"/>
          <w:szCs w:val="24"/>
        </w:rPr>
        <w:t>της εξέτασης της δυνατότητας στήριξης των μονογονεϊκών οικογενειών με ένα κ</w:t>
      </w:r>
      <w:r>
        <w:rPr>
          <w:rFonts w:eastAsia="Times New Roman" w:cs="Times New Roman"/>
          <w:szCs w:val="24"/>
        </w:rPr>
        <w:t>αι δύο παιδιά ή ανεξαρτήτως παιδιών</w:t>
      </w:r>
      <w:r>
        <w:rPr>
          <w:rFonts w:eastAsia="Times New Roman" w:cs="Times New Roman"/>
          <w:szCs w:val="24"/>
        </w:rPr>
        <w:t>,</w:t>
      </w:r>
      <w:r>
        <w:rPr>
          <w:rFonts w:eastAsia="Times New Roman" w:cs="Times New Roman"/>
          <w:szCs w:val="24"/>
        </w:rPr>
        <w:t xml:space="preserve"> όπου δεν υπάρχει το «από τρία και πάνω» -γιατί σε ορισμένες κατηγορίες υπάρχει- θα πρέπει να γίνει άμεσα γιατί, όπως σωστά ειπώθηκε, τα προβλήματα με την κρίση βαρύνουν κυρίως τις ευάλωτες ομάδες, τις ευπαθείς κατηγορίε</w:t>
      </w:r>
      <w:r>
        <w:rPr>
          <w:rFonts w:eastAsia="Times New Roman" w:cs="Times New Roman"/>
          <w:szCs w:val="24"/>
        </w:rPr>
        <w:t xml:space="preserve">ς του πληθυσμού, περισσότερο από ό,τι τους υπόλοιπους. </w:t>
      </w:r>
    </w:p>
    <w:p w14:paraId="729815C1"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lastRenderedPageBreak/>
        <w:t>Μάλιστα, τούτη την περίοδο ξεκινούν προσλήψεις, επειδή σιγά-σιγά αυτές απελευθερώνονται από τη διαδικασία της απαγόρευσης. Παραδείγματος χάριν, το Υπουργείο Πολιτισμού αυτή την περίοδο έχει έτοιμη την</w:t>
      </w:r>
      <w:r>
        <w:rPr>
          <w:rFonts w:eastAsia="Times New Roman" w:cs="Times New Roman"/>
          <w:szCs w:val="24"/>
        </w:rPr>
        <w:t xml:space="preserve"> προκήρυξη, στην οποία, όμως, δεν προβλέπεται κάτι τέτοιο. Ενώ </w:t>
      </w:r>
      <w:proofErr w:type="spellStart"/>
      <w:r>
        <w:rPr>
          <w:rFonts w:eastAsia="Times New Roman" w:cs="Times New Roman"/>
          <w:szCs w:val="24"/>
        </w:rPr>
        <w:t>μοριοδοτεί</w:t>
      </w:r>
      <w:proofErr w:type="spellEnd"/>
      <w:r>
        <w:rPr>
          <w:rFonts w:eastAsia="Times New Roman" w:cs="Times New Roman"/>
          <w:szCs w:val="24"/>
        </w:rPr>
        <w:t xml:space="preserve"> ή στηρίζει συμβασιούχους –και καλά κάνει- για την προϋπηρεσία η οποία υπάρχει, την ανεργία και τα άλλα κριτήρια, τα οποία περιλαμβάνει ο ν.2190, δεν υπάρχει αυτό το πάρα πολύ σοβαρό </w:t>
      </w:r>
      <w:r>
        <w:rPr>
          <w:rFonts w:eastAsia="Times New Roman" w:cs="Times New Roman"/>
          <w:szCs w:val="24"/>
        </w:rPr>
        <w:t>κοινωνικό κριτήριο. Θα έλεγα ότι χρήζει άμεσης αντιμετώπισης, προκειμένου να μη δημιουργηθούν τετελεσμένα και αδικίες.</w:t>
      </w:r>
    </w:p>
    <w:p w14:paraId="729815C2"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Όσον αφορά τώρα τον ν.2643, αυτό το οποίο θα πρέπει να εξεταστεί, κατά την άποψή μου, είναι να υπάρξει ως αυτοτελής κατηγορία και όχι εντ</w:t>
      </w:r>
      <w:r>
        <w:rPr>
          <w:rFonts w:eastAsia="Times New Roman" w:cs="Times New Roman"/>
          <w:szCs w:val="24"/>
        </w:rPr>
        <w:t>ός των ήδη προστατευόμενων, διότι χρήζει προστασίας η μονογονεϊκή οικογένεια, ιδιαίτερα όταν έχουμε μ</w:t>
      </w:r>
      <w:r>
        <w:rPr>
          <w:rFonts w:eastAsia="Times New Roman" w:cs="Times New Roman"/>
          <w:szCs w:val="24"/>
        </w:rPr>
        <w:t>ί</w:t>
      </w:r>
      <w:r>
        <w:rPr>
          <w:rFonts w:eastAsia="Times New Roman" w:cs="Times New Roman"/>
          <w:szCs w:val="24"/>
        </w:rPr>
        <w:t>α οικογένεια με δύο γονείς που έχουν αναλάβει οικονομικά βάρη, δανειακές υποχρεώσεις κ.λπ. και χάνεται ο βασικός υποστηρικτής της οικογένειας. Επομένως χά</w:t>
      </w:r>
      <w:r>
        <w:rPr>
          <w:rFonts w:eastAsia="Times New Roman" w:cs="Times New Roman"/>
          <w:szCs w:val="24"/>
        </w:rPr>
        <w:t>νεται το εισόδημα, όμως οι υποχρεώσεις μένουν.</w:t>
      </w:r>
    </w:p>
    <w:p w14:paraId="729815C3"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Σε αυτή την περίπτωση, ιδιαίτερα αν λάβετε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την επαχθή ρύθμιση για τις χήρες και τους χήρους σε σχέση με </w:t>
      </w:r>
      <w:r>
        <w:rPr>
          <w:rFonts w:eastAsia="Times New Roman" w:cs="Times New Roman"/>
          <w:szCs w:val="24"/>
        </w:rPr>
        <w:lastRenderedPageBreak/>
        <w:t xml:space="preserve">το συνταξιοδοτικό, θα δείτε ότι όχι όλες αλλά η πλειονότητα των μονογονεϊκών οικογενειών εξ </w:t>
      </w:r>
      <w:r>
        <w:rPr>
          <w:rFonts w:eastAsia="Times New Roman" w:cs="Times New Roman"/>
          <w:szCs w:val="24"/>
        </w:rPr>
        <w:t>αυτής της αιτίας έχει τεράστια προβλήματα, που δεν μπορούν να αντιμετωπιστούν παρά μόνο με την προστασία και τη στήριξη της πολιτείας.</w:t>
      </w:r>
    </w:p>
    <w:p w14:paraId="729815C4"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Γι’ αυτό σας καλώ, ειδικά στο θέμα που έχει να κάνει με τις προσλήψεις μόνιμων ή αορίστου χρόνου στο </w:t>
      </w:r>
      <w:r>
        <w:rPr>
          <w:rFonts w:eastAsia="Times New Roman" w:cs="Times New Roman"/>
          <w:szCs w:val="24"/>
        </w:rPr>
        <w:t>δ</w:t>
      </w:r>
      <w:r>
        <w:rPr>
          <w:rFonts w:eastAsia="Times New Roman" w:cs="Times New Roman"/>
          <w:szCs w:val="24"/>
        </w:rPr>
        <w:t>ημόσιο και στα νομι</w:t>
      </w:r>
      <w:r>
        <w:rPr>
          <w:rFonts w:eastAsia="Times New Roman" w:cs="Times New Roman"/>
          <w:szCs w:val="24"/>
        </w:rPr>
        <w:t>κά πρόσωπα του δημοσίου, να εξεταστεί αυτό άμεσα, προκειμένου να έχουμε άρση αυτής της αδικίας γι</w:t>
      </w:r>
      <w:r>
        <w:rPr>
          <w:rFonts w:eastAsia="Times New Roman" w:cs="Times New Roman"/>
          <w:szCs w:val="24"/>
        </w:rPr>
        <w:t>’</w:t>
      </w:r>
      <w:r>
        <w:rPr>
          <w:rFonts w:eastAsia="Times New Roman" w:cs="Times New Roman"/>
          <w:szCs w:val="24"/>
        </w:rPr>
        <w:t xml:space="preserve"> αυτούς τους ανθρώπους, γι</w:t>
      </w:r>
      <w:r>
        <w:rPr>
          <w:rFonts w:eastAsia="Times New Roman" w:cs="Times New Roman"/>
          <w:szCs w:val="24"/>
        </w:rPr>
        <w:t>’</w:t>
      </w:r>
      <w:r>
        <w:rPr>
          <w:rFonts w:eastAsia="Times New Roman" w:cs="Times New Roman"/>
          <w:szCs w:val="24"/>
        </w:rPr>
        <w:t xml:space="preserve"> αυτές τις οικογένειες, γι</w:t>
      </w:r>
      <w:r>
        <w:rPr>
          <w:rFonts w:eastAsia="Times New Roman" w:cs="Times New Roman"/>
          <w:szCs w:val="24"/>
        </w:rPr>
        <w:t>’</w:t>
      </w:r>
      <w:r>
        <w:rPr>
          <w:rFonts w:eastAsia="Times New Roman" w:cs="Times New Roman"/>
          <w:szCs w:val="24"/>
        </w:rPr>
        <w:t xml:space="preserve"> αυτά τα παιδιά</w:t>
      </w:r>
      <w:r>
        <w:rPr>
          <w:rFonts w:eastAsia="Times New Roman" w:cs="Times New Roman"/>
          <w:szCs w:val="24"/>
        </w:rPr>
        <w:t>,</w:t>
      </w:r>
      <w:r>
        <w:rPr>
          <w:rFonts w:eastAsia="Times New Roman" w:cs="Times New Roman"/>
          <w:szCs w:val="24"/>
        </w:rPr>
        <w:t xml:space="preserve"> στην ουσία, τα οποία αφορά και η έννοια της προστασίας.</w:t>
      </w:r>
    </w:p>
    <w:p w14:paraId="729815C5"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Ευχαριστώ.</w:t>
      </w:r>
    </w:p>
    <w:p w14:paraId="729815C6"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w:t>
      </w:r>
    </w:p>
    <w:p w14:paraId="729815C7"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729815C8"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πραγματικά δεν προσέθεσα κάτι στην ανάλυσή μου προηγουμένως σε εσάς προσωπικά, διότι προφανώς έχετε μελε</w:t>
      </w:r>
      <w:r>
        <w:rPr>
          <w:rFonts w:eastAsia="Times New Roman" w:cs="Times New Roman"/>
          <w:szCs w:val="24"/>
        </w:rPr>
        <w:t xml:space="preserve">τήσει το ζήτημα. Όμως, το βρήκα σαν μια ευκαιρία να ακουστούν και εδώ μερικές προβλέψεις της νομοθεσίας, όπως για παράδειγμα αυτά που προανέφερα, αλλά και </w:t>
      </w:r>
      <w:r>
        <w:rPr>
          <w:rFonts w:eastAsia="Times New Roman" w:cs="Times New Roman"/>
          <w:szCs w:val="24"/>
        </w:rPr>
        <w:lastRenderedPageBreak/>
        <w:t>δύο άλλα σημεία τα οποία θα ήθελα να τονίσω: Το Υπουργείο έχει κάνει αύξηση της άδειας ασθένειας τέκν</w:t>
      </w:r>
      <w:r>
        <w:rPr>
          <w:rFonts w:eastAsia="Times New Roman" w:cs="Times New Roman"/>
          <w:szCs w:val="24"/>
        </w:rPr>
        <w:t>ων στις μονογονεϊκές οικογένειες, κάτι που δεν υπήρχε. Αυτό έγινε πρόσφατα, όπως και το ότι προβλέπεται αυξημένη άδεια ανατροφής τέκνων ή επιπλέον μειωμένο ωράριο κατά ένα εξάμηνο για την ανατροφή των τέκνων.</w:t>
      </w:r>
    </w:p>
    <w:p w14:paraId="729815C9"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Αυτοί έχουν δουλειά, όμω</w:t>
      </w:r>
      <w:r>
        <w:rPr>
          <w:rFonts w:eastAsia="Times New Roman" w:cs="Times New Roman"/>
          <w:szCs w:val="24"/>
        </w:rPr>
        <w:t>ς.</w:t>
      </w:r>
    </w:p>
    <w:p w14:paraId="729815CA"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Βεβαίως. Αυτό ήταν στην κατηγορία των εργαζομένων ως ειδική μέριμνα.</w:t>
      </w:r>
    </w:p>
    <w:p w14:paraId="729815CB"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Έχετε πολύ δίκιο σε όλο το προηγούμενο, γι’ αυτό και σας είπα ότι κι εμείς από την πλευρά μας το βλέπουμε όπως κι εσείς. Θα το αν</w:t>
      </w:r>
      <w:r>
        <w:rPr>
          <w:rFonts w:eastAsia="Times New Roman" w:cs="Times New Roman"/>
          <w:szCs w:val="24"/>
        </w:rPr>
        <w:t>τιμετωπίσουμε με την ίδια ευαισθησία. Είναι και αναγκαιότητα, άλλωστε, να το κάνουμε.</w:t>
      </w:r>
    </w:p>
    <w:p w14:paraId="729815CC"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Προτιθέμεθα να συζητήσουμε με το ΑΣΕΠ αυτές τις ημέρες –δεν εννοώ στο απώτερο μέλλον, αλλά εγκαίρως- ούτως ώστε με τη σύμφωνη γνώμη του να μπορέσουμε να περάσουμε σε μία </w:t>
      </w:r>
      <w:r>
        <w:rPr>
          <w:rFonts w:eastAsia="Times New Roman" w:cs="Times New Roman"/>
          <w:szCs w:val="24"/>
        </w:rPr>
        <w:t xml:space="preserve">ιδιαίτερη μεταχείριση –εκτιμώ, χωρίς να έχουμε ολοκληρώσει </w:t>
      </w:r>
      <w:r>
        <w:rPr>
          <w:rFonts w:eastAsia="Times New Roman" w:cs="Times New Roman"/>
          <w:szCs w:val="24"/>
        </w:rPr>
        <w:lastRenderedPageBreak/>
        <w:t xml:space="preserve">αυτή τη συζήτηση- </w:t>
      </w:r>
      <w:r>
        <w:rPr>
          <w:rFonts w:eastAsia="Times New Roman" w:cs="Times New Roman"/>
          <w:szCs w:val="24"/>
        </w:rPr>
        <w:t xml:space="preserve">ενδεχομένως </w:t>
      </w:r>
      <w:r>
        <w:rPr>
          <w:rFonts w:eastAsia="Times New Roman" w:cs="Times New Roman"/>
          <w:szCs w:val="24"/>
        </w:rPr>
        <w:t xml:space="preserve">προς την κατεύθυνση της αυξημένης </w:t>
      </w:r>
      <w:proofErr w:type="spellStart"/>
      <w:r>
        <w:rPr>
          <w:rFonts w:eastAsia="Times New Roman" w:cs="Times New Roman"/>
          <w:szCs w:val="24"/>
        </w:rPr>
        <w:t>μοροδιότησης</w:t>
      </w:r>
      <w:proofErr w:type="spellEnd"/>
      <w:r>
        <w:rPr>
          <w:rFonts w:eastAsia="Times New Roman" w:cs="Times New Roman"/>
          <w:szCs w:val="24"/>
        </w:rPr>
        <w:t xml:space="preserve">. Πιστεύω ότι θα είναι και πιο γρήγορο και πιο εύκολο. Σε κάθε περίπτωση, όμως, σύντομα θα ενημερωθείτε για το τι </w:t>
      </w:r>
      <w:r>
        <w:rPr>
          <w:rFonts w:eastAsia="Times New Roman" w:cs="Times New Roman"/>
          <w:szCs w:val="24"/>
        </w:rPr>
        <w:t>αποτέλεσμα θα έχει η συζήτηση που κάναμε εδώ σήμερα.</w:t>
      </w:r>
    </w:p>
    <w:p w14:paraId="729815CD"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29815CE"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κυρία Υπουργό.</w:t>
      </w:r>
    </w:p>
    <w:p w14:paraId="729815CF"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Η πρώτη με αριθμό 571/5-12-2017 επίκαιρη ερώτηση πρώτου κύκλου του Βουλευτή Β΄ Αθηνών της Νέας Δημοκρατίας κ. </w:t>
      </w:r>
      <w:r>
        <w:rPr>
          <w:rFonts w:eastAsia="Times New Roman" w:cs="Times New Roman"/>
          <w:bCs/>
          <w:szCs w:val="24"/>
        </w:rPr>
        <w:t xml:space="preserve">Γεράσιμου </w:t>
      </w:r>
      <w:proofErr w:type="spellStart"/>
      <w:r>
        <w:rPr>
          <w:rFonts w:eastAsia="Times New Roman" w:cs="Times New Roman"/>
          <w:bCs/>
          <w:szCs w:val="24"/>
        </w:rPr>
        <w:t>Γι</w:t>
      </w:r>
      <w:r>
        <w:rPr>
          <w:rFonts w:eastAsia="Times New Roman" w:cs="Times New Roman"/>
          <w:bCs/>
          <w:szCs w:val="24"/>
        </w:rPr>
        <w:t>ακουμάτου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με θέμα: «Διαδικασία αντιμετώπισης των πρόσφατων φυσικών καταστροφών»</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w:t>
      </w:r>
    </w:p>
    <w:p w14:paraId="729815D0"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Η πέμπτη με αριθμό 536/4-12-2017 επίκαιρη ερώτηση δεύτερου κύκλου του Βουλευτή </w:t>
      </w:r>
      <w:r>
        <w:rPr>
          <w:rFonts w:eastAsia="Times New Roman" w:cs="Times New Roman"/>
          <w:szCs w:val="24"/>
        </w:rPr>
        <w:t xml:space="preserve">Αττικής του Ποταμιού κ. </w:t>
      </w:r>
      <w:r>
        <w:rPr>
          <w:rFonts w:eastAsia="Times New Roman" w:cs="Times New Roman"/>
          <w:bCs/>
          <w:szCs w:val="24"/>
        </w:rPr>
        <w:t xml:space="preserve">Γεωργίου </w:t>
      </w:r>
      <w:proofErr w:type="spellStart"/>
      <w:r>
        <w:rPr>
          <w:rFonts w:eastAsia="Times New Roman" w:cs="Times New Roman"/>
          <w:bCs/>
          <w:szCs w:val="24"/>
        </w:rPr>
        <w:t>Μαυρωτά</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bCs/>
          <w:szCs w:val="24"/>
        </w:rPr>
        <w:t>,</w:t>
      </w:r>
      <w:r>
        <w:rPr>
          <w:rFonts w:eastAsia="Times New Roman" w:cs="Times New Roman"/>
          <w:szCs w:val="24"/>
        </w:rPr>
        <w:t xml:space="preserve"> με θέμα: «Έργα αντιπλημμυρικής προστασίας στην Περιφέρεια Αττικής»</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w:t>
      </w:r>
    </w:p>
    <w:p w14:paraId="729815D1"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δεύτερη με αριθμό 521/4-12-2017 επίκαιρη ερώτηση </w:t>
      </w:r>
      <w:r>
        <w:rPr>
          <w:rFonts w:eastAsia="Times New Roman" w:cs="Times New Roman"/>
          <w:szCs w:val="24"/>
        </w:rPr>
        <w:t xml:space="preserve">πρώτου κύκλου του Βουλευτή Αχαΐας της Δημοκρατικής Συμπαράταξης ΠΑΣΟΚ – 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Cs/>
          <w:szCs w:val="24"/>
        </w:rPr>
        <w:t>,</w:t>
      </w:r>
      <w:r>
        <w:rPr>
          <w:rFonts w:eastAsia="Times New Roman" w:cs="Times New Roman"/>
          <w:szCs w:val="24"/>
        </w:rPr>
        <w:t xml:space="preserve"> με θέμα: «Αναγκαία η λήψη μέτρων για την αντιμετώπιση της δράσης της οργάνωσης </w:t>
      </w:r>
      <w:r>
        <w:rPr>
          <w:rFonts w:eastAsia="Times New Roman"/>
          <w:szCs w:val="24"/>
        </w:rPr>
        <w:t>"</w:t>
      </w:r>
      <w:proofErr w:type="spellStart"/>
      <w:r>
        <w:rPr>
          <w:rFonts w:eastAsia="Times New Roman" w:cs="Times New Roman"/>
          <w:szCs w:val="24"/>
        </w:rPr>
        <w:t>Ρουβίκωνας</w:t>
      </w:r>
      <w:proofErr w:type="spellEnd"/>
      <w:r>
        <w:rPr>
          <w:rFonts w:eastAsia="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συζητηθεί λόγω κωλύματο</w:t>
      </w:r>
      <w:r>
        <w:rPr>
          <w:rFonts w:eastAsia="Times New Roman" w:cs="Times New Roman"/>
          <w:szCs w:val="24"/>
        </w:rPr>
        <w:t>ς του αρμόδιου Υπουργού.</w:t>
      </w:r>
    </w:p>
    <w:p w14:paraId="729815D2"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Η πρώτη με αριθμό 572/5-12-2017 επίκαιρη ερώτηση δεύτερου κύκλου της Βουλευτού Σερρών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Φωτεινής Αραμπατζή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με θέμα: «Αναδιάρθρωση Αστυνομικών Υπηρεσιών στο</w:t>
      </w:r>
      <w:r>
        <w:rPr>
          <w:rFonts w:eastAsia="Times New Roman" w:cs="Times New Roman"/>
          <w:szCs w:val="24"/>
        </w:rPr>
        <w:t>ν</w:t>
      </w:r>
      <w:r>
        <w:rPr>
          <w:rFonts w:eastAsia="Times New Roman" w:cs="Times New Roman"/>
          <w:szCs w:val="24"/>
        </w:rPr>
        <w:t xml:space="preserve"> Νομό Σερρών»</w:t>
      </w:r>
      <w:r>
        <w:rPr>
          <w:rFonts w:eastAsia="Times New Roman" w:cs="Times New Roman"/>
          <w:szCs w:val="24"/>
        </w:rPr>
        <w:t>,</w:t>
      </w:r>
      <w:r>
        <w:rPr>
          <w:rFonts w:eastAsia="Times New Roman" w:cs="Times New Roman"/>
          <w:szCs w:val="24"/>
        </w:rPr>
        <w:t xml:space="preserve"> δεν θα συ</w:t>
      </w:r>
      <w:r>
        <w:rPr>
          <w:rFonts w:eastAsia="Times New Roman" w:cs="Times New Roman"/>
          <w:szCs w:val="24"/>
        </w:rPr>
        <w:t>ζητηθεί λόγω κωλύματος του αρμόδιου Υπουργού.</w:t>
      </w:r>
    </w:p>
    <w:p w14:paraId="729815D3"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Η τέταρτη με αριθμό 535/4-12-2017 επίκαιρη ερώτηση δεύτερου κύκλου του Βουλευτή Β΄ Αθηνών του Ποταμιού κ. </w:t>
      </w:r>
      <w:r>
        <w:rPr>
          <w:rFonts w:eastAsia="Times New Roman" w:cs="Times New Roman"/>
          <w:bCs/>
          <w:szCs w:val="24"/>
        </w:rPr>
        <w:t>Γρηγορίου Ψαριανού</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Cs/>
          <w:szCs w:val="24"/>
        </w:rPr>
        <w:t>,</w:t>
      </w:r>
      <w:r>
        <w:rPr>
          <w:rFonts w:eastAsia="Times New Roman" w:cs="Times New Roman"/>
          <w:szCs w:val="24"/>
        </w:rPr>
        <w:t xml:space="preserve"> με θέμα: «Ανησυχητική κλιμάκωση της δράσης της ομάδας </w:t>
      </w:r>
      <w:r>
        <w:rPr>
          <w:rFonts w:eastAsia="Times New Roman"/>
          <w:szCs w:val="24"/>
        </w:rPr>
        <w:t>"</w:t>
      </w:r>
      <w:proofErr w:type="spellStart"/>
      <w:r>
        <w:rPr>
          <w:rFonts w:eastAsia="Times New Roman" w:cs="Times New Roman"/>
          <w:szCs w:val="24"/>
        </w:rPr>
        <w:t>Ρουβίκωνας</w:t>
      </w:r>
      <w:proofErr w:type="spellEnd"/>
      <w:r>
        <w:rPr>
          <w:rFonts w:eastAsia="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w:t>
      </w:r>
    </w:p>
    <w:p w14:paraId="729815D4"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lastRenderedPageBreak/>
        <w:t>Η όγδοη με αριθμό 567/5-12-2017 επίκαιρη ερώτηση δεύτερου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Εσωτερικών</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με θέμα: «Ο</w:t>
      </w:r>
      <w:r>
        <w:rPr>
          <w:rFonts w:eastAsia="Times New Roman" w:cs="Times New Roman"/>
          <w:szCs w:val="24"/>
        </w:rPr>
        <w:t xml:space="preserve">ι απαράδεκτες και απρόκλητες επιθέσεις </w:t>
      </w:r>
      <w:r>
        <w:rPr>
          <w:rFonts w:eastAsia="Times New Roman" w:cs="Times New Roman"/>
          <w:szCs w:val="24"/>
        </w:rPr>
        <w:t>νατο</w:t>
      </w:r>
      <w:r>
        <w:rPr>
          <w:rFonts w:eastAsia="Times New Roman" w:cs="Times New Roman"/>
          <w:szCs w:val="24"/>
        </w:rPr>
        <w:t>ϊκών στρατιωτών προς Χανιώτες πολίτες το βράδυ της 17</w:t>
      </w:r>
      <w:r>
        <w:rPr>
          <w:rFonts w:eastAsia="Times New Roman" w:cs="Times New Roman"/>
          <w:szCs w:val="24"/>
          <w:vertAlign w:val="superscript"/>
        </w:rPr>
        <w:t>ης</w:t>
      </w:r>
      <w:r>
        <w:rPr>
          <w:rFonts w:eastAsia="Times New Roman" w:cs="Times New Roman"/>
          <w:szCs w:val="24"/>
        </w:rPr>
        <w:t xml:space="preserve"> Νοεμβρίου 2017»</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w:t>
      </w:r>
    </w:p>
    <w:p w14:paraId="729815D5"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Η ενδέκατη με αριθμό 465/27-11-2017 επίκαιρη ερώτηση δεύτερου κύκλου της Βουλευτού Β΄</w:t>
      </w:r>
      <w:r>
        <w:rPr>
          <w:rFonts w:eastAsia="Times New Roman" w:cs="Times New Roman"/>
          <w:szCs w:val="24"/>
        </w:rPr>
        <w:t xml:space="preserve"> Αθηνών του Λαϊκού Συνδέσμου - Χρυσή Αυγή</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με θέμα: «Έως πού θα φτάσει η ασυδοσία και η κάλυψη από την συγκυβέρνηση της εγκληματικής δράσης ακροαριστερών συμμοριών στα πανεπιστήμια;»</w:t>
      </w:r>
      <w:r>
        <w:rPr>
          <w:rFonts w:eastAsia="Times New Roman" w:cs="Times New Roman"/>
          <w:szCs w:val="24"/>
        </w:rPr>
        <w:t>,</w:t>
      </w:r>
      <w:r>
        <w:rPr>
          <w:rFonts w:eastAsia="Times New Roman" w:cs="Times New Roman"/>
          <w:szCs w:val="24"/>
        </w:rPr>
        <w:t xml:space="preserve"> δεν θα συζητηθεί λόγω κωλ</w:t>
      </w:r>
      <w:r>
        <w:rPr>
          <w:rFonts w:eastAsia="Times New Roman" w:cs="Times New Roman"/>
          <w:szCs w:val="24"/>
        </w:rPr>
        <w:t>ύματος του αρμόδιου Υπουργού.</w:t>
      </w:r>
    </w:p>
    <w:p w14:paraId="729815D6"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Η τέταρτη με αριθμό 537/4-12-2017 επίκαιρη ερώτηση πρώτου κύκλου του Ζ΄ Αντιπροέδρου της Βουλής και Βουλευτή Α΄ Αθηνών του Ποταμιού κ. </w:t>
      </w:r>
      <w:r>
        <w:rPr>
          <w:rFonts w:eastAsia="Times New Roman" w:cs="Times New Roman"/>
          <w:bCs/>
          <w:szCs w:val="24"/>
        </w:rPr>
        <w:t>Σπυρίδωνος Λυκούδη</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w:t>
      </w:r>
      <w:r>
        <w:rPr>
          <w:rFonts w:eastAsia="Times New Roman" w:cs="Times New Roman"/>
          <w:bCs/>
          <w:szCs w:val="24"/>
        </w:rPr>
        <w:t>ης</w:t>
      </w:r>
      <w:r>
        <w:rPr>
          <w:rFonts w:eastAsia="Times New Roman" w:cs="Times New Roman"/>
          <w:bCs/>
          <w:szCs w:val="24"/>
        </w:rPr>
        <w:t>,</w:t>
      </w:r>
      <w:r>
        <w:rPr>
          <w:rFonts w:eastAsia="Times New Roman" w:cs="Times New Roman"/>
          <w:szCs w:val="24"/>
        </w:rPr>
        <w:t xml:space="preserve"> με θέμα: «Κοινωνική και ψυχολογική υποστήριξη των </w:t>
      </w:r>
      <w:r>
        <w:rPr>
          <w:rFonts w:eastAsia="Times New Roman" w:cs="Times New Roman"/>
          <w:szCs w:val="24"/>
        </w:rPr>
        <w:lastRenderedPageBreak/>
        <w:t>πληγέντων από τις φυσικές καταστροφές»</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w:t>
      </w:r>
    </w:p>
    <w:p w14:paraId="729815D7"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Η δεύτερη με αριθμό 539/4-12-2017 επίκαιρη ερώτηση δεύτερου κύκλου του Βουλευτή Β΄ Αθηνών της Δημοκρατικής </w:t>
      </w:r>
      <w:r>
        <w:rPr>
          <w:rFonts w:eastAsia="Times New Roman" w:cs="Times New Roman"/>
          <w:szCs w:val="24"/>
        </w:rPr>
        <w:t>Συμπαράταξης ΠΑΣΟΚ – ΔΗΜΑΡ κ.</w:t>
      </w:r>
      <w:r>
        <w:rPr>
          <w:rFonts w:eastAsia="Times New Roman" w:cs="Times New Roman"/>
          <w:b/>
          <w:bCs/>
          <w:szCs w:val="24"/>
        </w:rPr>
        <w:t xml:space="preserve"> </w:t>
      </w:r>
      <w:r>
        <w:rPr>
          <w:rFonts w:eastAsia="Times New Roman" w:cs="Times New Roman"/>
          <w:bCs/>
          <w:szCs w:val="24"/>
        </w:rPr>
        <w:t>Ανδρέα Λοβέρδου</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Εξωτερικών</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 xml:space="preserve">με θέμα: «Η θέση του </w:t>
      </w:r>
      <w:r>
        <w:rPr>
          <w:rFonts w:eastAsia="Times New Roman" w:cs="Times New Roman"/>
          <w:szCs w:val="24"/>
        </w:rPr>
        <w:t>Υ</w:t>
      </w:r>
      <w:r>
        <w:rPr>
          <w:rFonts w:eastAsia="Times New Roman" w:cs="Times New Roman"/>
          <w:szCs w:val="24"/>
        </w:rPr>
        <w:t>πουργείου Εξωτερικών για τη δήθεν διακρατική συμφωνία με τη Σαουδική Αραβία»</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w:t>
      </w:r>
    </w:p>
    <w:p w14:paraId="729815D8"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Η δέκατη με αριθμό 487/1-12-2017 επίκαιρη ερώτηση δεύτερου κύκλου του Ανεξάρτητου Βουλευτή Μεσσηνίας κ. </w:t>
      </w:r>
      <w:r>
        <w:rPr>
          <w:rFonts w:eastAsia="Times New Roman" w:cs="Times New Roman"/>
          <w:bCs/>
          <w:szCs w:val="24"/>
        </w:rPr>
        <w:t xml:space="preserve">Δημητρίου </w:t>
      </w:r>
      <w:proofErr w:type="spellStart"/>
      <w:r>
        <w:rPr>
          <w:rFonts w:eastAsia="Times New Roman" w:cs="Times New Roman"/>
          <w:bCs/>
          <w:szCs w:val="24"/>
        </w:rPr>
        <w:t>Κουκούτση</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 xml:space="preserve">με θέμα: «Ελιές τύπου Καλαμών εισάγονται και </w:t>
      </w:r>
      <w:r>
        <w:rPr>
          <w:rFonts w:eastAsia="Times New Roman"/>
          <w:szCs w:val="24"/>
        </w:rPr>
        <w:t>"</w:t>
      </w:r>
      <w:r>
        <w:rPr>
          <w:rFonts w:eastAsia="Times New Roman" w:cs="Times New Roman"/>
          <w:szCs w:val="24"/>
        </w:rPr>
        <w:t>βαφτίζονται</w:t>
      </w:r>
      <w:r>
        <w:rPr>
          <w:rFonts w:eastAsia="Times New Roman"/>
          <w:szCs w:val="24"/>
        </w:rPr>
        <w:t>"</w:t>
      </w:r>
      <w:r>
        <w:rPr>
          <w:rFonts w:eastAsia="Times New Roman" w:cs="Times New Roman"/>
          <w:szCs w:val="24"/>
        </w:rPr>
        <w:t xml:space="preserve"> ως ελιές ΠΟΠ Καλαμάτας</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w:t>
      </w:r>
    </w:p>
    <w:p w14:paraId="729815D9"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Για όλες τις επίκαιρες ερωτήσεις που αναβλήθηκαν υπάρχει και σχετικό έγγραφο ενημέρωσης προς το Προεδρείο από τη Γενική Γραμματεία της Κυβέρνησης.</w:t>
      </w:r>
    </w:p>
    <w:p w14:paraId="729815DA"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lastRenderedPageBreak/>
        <w:t>Ο Βουλευτής κ. Χάρης Θεοχάρης ζητεί άδεια ολιγοήμερ</w:t>
      </w:r>
      <w:r>
        <w:rPr>
          <w:rFonts w:eastAsia="Times New Roman" w:cs="Times New Roman"/>
          <w:szCs w:val="24"/>
        </w:rPr>
        <w:t>ης απουσίας στο εξωτερικό στις 7</w:t>
      </w:r>
      <w:r>
        <w:rPr>
          <w:rFonts w:eastAsia="Times New Roman" w:cs="Times New Roman"/>
          <w:szCs w:val="24"/>
        </w:rPr>
        <w:t xml:space="preserve"> Δεκεμβρίου</w:t>
      </w:r>
      <w:r>
        <w:rPr>
          <w:rFonts w:eastAsia="Times New Roman" w:cs="Times New Roman"/>
          <w:szCs w:val="24"/>
        </w:rPr>
        <w:t xml:space="preserve"> και 8 Δεκεμβρίου 2017. Η Βουλή εγκρίνει;</w:t>
      </w:r>
    </w:p>
    <w:p w14:paraId="729815DB"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729815DC"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729815DD"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Ο Βουλευτής κ. Γεώργιος </w:t>
      </w:r>
      <w:proofErr w:type="spellStart"/>
      <w:r>
        <w:rPr>
          <w:rFonts w:eastAsia="Times New Roman" w:cs="Times New Roman"/>
          <w:szCs w:val="24"/>
        </w:rPr>
        <w:t>Στύλιος</w:t>
      </w:r>
      <w:proofErr w:type="spellEnd"/>
      <w:r>
        <w:rPr>
          <w:rFonts w:eastAsia="Times New Roman" w:cs="Times New Roman"/>
          <w:szCs w:val="24"/>
        </w:rPr>
        <w:t xml:space="preserve"> ζητεί άδεια ολιγοήμερης</w:t>
      </w:r>
      <w:r>
        <w:rPr>
          <w:rFonts w:eastAsia="Times New Roman" w:cs="Times New Roman"/>
          <w:szCs w:val="24"/>
        </w:rPr>
        <w:t xml:space="preserve"> απουσίας στο εξωτερικό από 9 </w:t>
      </w:r>
      <w:r>
        <w:rPr>
          <w:rFonts w:eastAsia="Times New Roman" w:cs="Times New Roman"/>
          <w:szCs w:val="24"/>
        </w:rPr>
        <w:t xml:space="preserve">Δεκεμβρίου </w:t>
      </w:r>
      <w:r>
        <w:rPr>
          <w:rFonts w:eastAsia="Times New Roman" w:cs="Times New Roman"/>
          <w:szCs w:val="24"/>
        </w:rPr>
        <w:t>έως 14 Δεκεμβρίου 2017. Η Βουλή εγκρίνει;</w:t>
      </w:r>
    </w:p>
    <w:p w14:paraId="729815DE"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729815DF"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729815E0"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έχουν διανεμηθεί τα Πρακτικ</w:t>
      </w:r>
      <w:r>
        <w:rPr>
          <w:rFonts w:eastAsia="Times New Roman" w:cs="Times New Roman"/>
          <w:szCs w:val="24"/>
        </w:rPr>
        <w:t xml:space="preserve">ά της Πέμπτης 19 Οκτωβρίου 2017, </w:t>
      </w:r>
      <w:r>
        <w:rPr>
          <w:rFonts w:eastAsia="Times New Roman" w:cs="Times New Roman"/>
          <w:szCs w:val="24"/>
        </w:rPr>
        <w:t xml:space="preserve">της </w:t>
      </w:r>
      <w:r>
        <w:rPr>
          <w:rFonts w:eastAsia="Times New Roman" w:cs="Times New Roman"/>
          <w:szCs w:val="24"/>
        </w:rPr>
        <w:t xml:space="preserve">Παρασκευής 20 Οκτωβρίου 2017, </w:t>
      </w:r>
      <w:r>
        <w:rPr>
          <w:rFonts w:eastAsia="Times New Roman" w:cs="Times New Roman"/>
          <w:szCs w:val="24"/>
        </w:rPr>
        <w:t xml:space="preserve">της </w:t>
      </w:r>
      <w:r>
        <w:rPr>
          <w:rFonts w:eastAsia="Times New Roman" w:cs="Times New Roman"/>
          <w:szCs w:val="24"/>
        </w:rPr>
        <w:t>Δευτέρας 23 Οκτωβρίου 2017 και της Τετάρτης 25 Οκτωβρίου 2017 και ερωτάται το Σώμα να τα επικυρώνει.</w:t>
      </w:r>
    </w:p>
    <w:p w14:paraId="729815E1"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729815E2"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τα Πρακτικά της Πέμπτης 19 Οκτωβρίου 2017, </w:t>
      </w:r>
      <w:r>
        <w:rPr>
          <w:rFonts w:eastAsia="Times New Roman" w:cs="Times New Roman"/>
          <w:szCs w:val="24"/>
        </w:rPr>
        <w:t xml:space="preserve">της </w:t>
      </w:r>
      <w:r>
        <w:rPr>
          <w:rFonts w:eastAsia="Times New Roman" w:cs="Times New Roman"/>
          <w:szCs w:val="24"/>
        </w:rPr>
        <w:t xml:space="preserve">Παρασκευής 20 </w:t>
      </w:r>
      <w:r>
        <w:rPr>
          <w:rFonts w:eastAsia="Times New Roman" w:cs="Times New Roman"/>
          <w:szCs w:val="24"/>
        </w:rPr>
        <w:lastRenderedPageBreak/>
        <w:t xml:space="preserve">Οκτωβρίου 2017, </w:t>
      </w:r>
      <w:r>
        <w:rPr>
          <w:rFonts w:eastAsia="Times New Roman" w:cs="Times New Roman"/>
          <w:szCs w:val="24"/>
        </w:rPr>
        <w:t xml:space="preserve">της </w:t>
      </w:r>
      <w:r>
        <w:rPr>
          <w:rFonts w:eastAsia="Times New Roman" w:cs="Times New Roman"/>
          <w:szCs w:val="24"/>
        </w:rPr>
        <w:t>Δευτέρας 23 Οκτωβρίου 2017 και της Τετάρτης 25 Οκτωβρίου 2017 επικυρώθηκαν.</w:t>
      </w:r>
    </w:p>
    <w:p w14:paraId="729815E3"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Στο σημείο αυτό, κυρίες και κύριοι συνάδελφοι, θα κάνουμε μία ολιγόλεπτη διακοπή και θα επανέλθουμ</w:t>
      </w:r>
      <w:r>
        <w:rPr>
          <w:rFonts w:eastAsia="Times New Roman" w:cs="Times New Roman"/>
          <w:szCs w:val="24"/>
        </w:rPr>
        <w:t>ε.</w:t>
      </w:r>
    </w:p>
    <w:p w14:paraId="729815E4" w14:textId="77777777" w:rsidR="006F214F" w:rsidRDefault="003917AD">
      <w:pPr>
        <w:spacing w:after="0" w:line="600" w:lineRule="auto"/>
        <w:ind w:firstLine="720"/>
        <w:jc w:val="center"/>
        <w:rPr>
          <w:rFonts w:eastAsia="Times New Roman" w:cs="Times New Roman"/>
          <w:szCs w:val="24"/>
        </w:rPr>
      </w:pPr>
      <w:r>
        <w:rPr>
          <w:rFonts w:eastAsia="Times New Roman" w:cs="Times New Roman"/>
          <w:szCs w:val="24"/>
        </w:rPr>
        <w:t>(ΔΙΑΚΟΠΗ)</w:t>
      </w:r>
    </w:p>
    <w:p w14:paraId="729815E5" w14:textId="77777777" w:rsidR="006F214F" w:rsidRDefault="003917AD">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(ΜΕΤΑ ΤΗ ΔΙΑΚΟΠΗ)</w:t>
      </w:r>
    </w:p>
    <w:p w14:paraId="729815E6" w14:textId="77777777" w:rsidR="006F214F" w:rsidRDefault="003917A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Κυρίες και κύριοι συνάδελφοι, </w:t>
      </w:r>
      <w:r>
        <w:rPr>
          <w:rFonts w:eastAsia="Times New Roman" w:cs="Times New Roman"/>
          <w:szCs w:val="24"/>
        </w:rPr>
        <w:t>συνεχίζεται η</w:t>
      </w:r>
      <w:r>
        <w:rPr>
          <w:rFonts w:eastAsia="Times New Roman" w:cs="Times New Roman"/>
          <w:szCs w:val="24"/>
        </w:rPr>
        <w:t xml:space="preserve"> συνεδρίαση.</w:t>
      </w:r>
    </w:p>
    <w:p w14:paraId="729815E7" w14:textId="77777777" w:rsidR="006F214F" w:rsidRDefault="003917A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τώρα</w:t>
      </w:r>
      <w:r>
        <w:rPr>
          <w:rFonts w:eastAsia="Times New Roman" w:cs="Times New Roman"/>
          <w:szCs w:val="24"/>
        </w:rPr>
        <w:t xml:space="preserve"> η έκτη με αριθμό 574/5-12-2017 επίκαιρη ερώτηση δεύτερου κύκλου του Βουλευτή Αρκαδίας της Δημοκρατικής Συμπαράταξης Π</w:t>
      </w:r>
      <w:r>
        <w:rPr>
          <w:rFonts w:eastAsia="Times New Roman" w:cs="Times New Roman"/>
          <w:szCs w:val="24"/>
        </w:rPr>
        <w:t>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Οδυσσέα Κωνσταντινόπουλου προς τον Υπουργό Υποδομών και Μεταφορών</w:t>
      </w:r>
      <w:r>
        <w:rPr>
          <w:rFonts w:eastAsia="Times New Roman" w:cs="Times New Roman"/>
          <w:szCs w:val="24"/>
        </w:rPr>
        <w:t>,</w:t>
      </w:r>
      <w:r>
        <w:rPr>
          <w:rFonts w:eastAsia="Times New Roman" w:cs="Times New Roman"/>
          <w:szCs w:val="24"/>
        </w:rPr>
        <w:t xml:space="preserve"> με θέμα: «Πότε θα μεταφερθεί το αμαξοστάσιο της ΟΣΥ από το πρώην αεροδρόμιο του Ελληνικού, ώστε να προχωρήσει η επένδυση των εβδομήντα πέντε χιλιάδων νέων θέσεων εργασίας κα</w:t>
      </w:r>
      <w:r>
        <w:rPr>
          <w:rFonts w:eastAsia="Times New Roman" w:cs="Times New Roman"/>
          <w:szCs w:val="24"/>
        </w:rPr>
        <w:t>ι των 8,2 δισεκατομμυρίων ευρώ;».</w:t>
      </w:r>
    </w:p>
    <w:p w14:paraId="729815E8" w14:textId="77777777" w:rsidR="006F214F" w:rsidRDefault="003917A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Υπουργός Υποδομών και Μεταφορών κ. Χρήστος </w:t>
      </w:r>
      <w:proofErr w:type="spellStart"/>
      <w:r>
        <w:rPr>
          <w:rFonts w:eastAsia="Times New Roman" w:cs="Times New Roman"/>
          <w:szCs w:val="24"/>
        </w:rPr>
        <w:t>Σπίρτζης</w:t>
      </w:r>
      <w:proofErr w:type="spellEnd"/>
      <w:r>
        <w:rPr>
          <w:rFonts w:eastAsia="Times New Roman" w:cs="Times New Roman"/>
          <w:szCs w:val="24"/>
        </w:rPr>
        <w:t>.</w:t>
      </w:r>
    </w:p>
    <w:p w14:paraId="729815E9" w14:textId="77777777" w:rsidR="006F214F" w:rsidRDefault="003917A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Κωνσταντινόπουλε, έχετε τον λόγο.</w:t>
      </w:r>
    </w:p>
    <w:p w14:paraId="729815EA" w14:textId="77777777" w:rsidR="006F214F" w:rsidRDefault="003917A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Ευχαριστώ, κύριε Πρόεδρε.</w:t>
      </w:r>
    </w:p>
    <w:p w14:paraId="729815EB" w14:textId="77777777" w:rsidR="006F214F" w:rsidRDefault="003917A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όπως γνωρίζετε, η Κυβέρνησή σας πριν από δεκα</w:t>
      </w:r>
      <w:r>
        <w:rPr>
          <w:rFonts w:eastAsia="Times New Roman" w:cs="Times New Roman"/>
          <w:szCs w:val="24"/>
        </w:rPr>
        <w:t xml:space="preserve">τέσσερις μήνες έφερε και κύρωσε στη Βουλή τη σύμβαση μεταξύ του ελληνικού </w:t>
      </w:r>
      <w:r>
        <w:rPr>
          <w:rFonts w:eastAsia="Times New Roman" w:cs="Times New Roman"/>
          <w:szCs w:val="24"/>
        </w:rPr>
        <w:t>δ</w:t>
      </w:r>
      <w:r>
        <w:rPr>
          <w:rFonts w:eastAsia="Times New Roman" w:cs="Times New Roman"/>
          <w:szCs w:val="24"/>
        </w:rPr>
        <w:t>ημοσίου και της εταιρείας «</w:t>
      </w:r>
      <w:r>
        <w:rPr>
          <w:rFonts w:eastAsia="Times New Roman" w:cs="Times New Roman"/>
          <w:szCs w:val="24"/>
        </w:rPr>
        <w:t>ΕΛΛΗΝΙΚΟ Α.Ε.</w:t>
      </w:r>
      <w:r>
        <w:rPr>
          <w:rFonts w:eastAsia="Times New Roman" w:cs="Times New Roman"/>
          <w:szCs w:val="24"/>
        </w:rPr>
        <w:t>», όπου για να υλοποιηθεί όλη αυτή η μεγάλη επένδυση που όλοι ψηφίσαμε και όλοι θέλουμε να γίνει πράξη, χρειάζεται να υλοποιηθούν από τα Υπου</w:t>
      </w:r>
      <w:r>
        <w:rPr>
          <w:rFonts w:eastAsia="Times New Roman" w:cs="Times New Roman"/>
          <w:szCs w:val="24"/>
        </w:rPr>
        <w:t xml:space="preserve">ργεία κάποιες πρωτοβουλίες. </w:t>
      </w:r>
    </w:p>
    <w:p w14:paraId="729815EC"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Στο δικό σας Υπουργείο είναι να μεταφερθεί το αμαξοστάσιο της ΟΣΥ. Αν δεν κάνω λάθος, ήταν μετά τη σύμβαση, μέσα σε δέκα μήνες, να παραδοθεί στον επενδυτή. Σήμερα έχουν περάσει δεκαπέντε μήνες περίπου από τη σύμβαση του ελληνικ</w:t>
      </w:r>
      <w:r>
        <w:rPr>
          <w:rFonts w:eastAsia="Times New Roman" w:cs="Times New Roman"/>
          <w:szCs w:val="24"/>
        </w:rPr>
        <w:t xml:space="preserve">ού </w:t>
      </w:r>
      <w:r>
        <w:rPr>
          <w:rFonts w:eastAsia="Times New Roman" w:cs="Times New Roman"/>
          <w:szCs w:val="24"/>
        </w:rPr>
        <w:t>δ</w:t>
      </w:r>
      <w:r>
        <w:rPr>
          <w:rFonts w:eastAsia="Times New Roman" w:cs="Times New Roman"/>
          <w:szCs w:val="24"/>
        </w:rPr>
        <w:t xml:space="preserve">ημοσίου και δεν έχει μεταφερθεί το αμαξοστάσιο της ΟΣΥ. Όπως καταλαβαίνετε, ένα από τα θέματα που θέτουν είναι ότι αν καθυστερεί να μεταφερθεί, τότε θα καθυστερεί και η επένδυση. </w:t>
      </w:r>
    </w:p>
    <w:p w14:paraId="729815ED"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Επειδή ως Δημοκρατική Συμπαράταξη έχουμε αναλάβει πρωτοβουλία σε όλα τα Υπουργεία -γιατί πιστεύω ότι αυτός είναι ο ρόλος μας, ώστε να βοηθήσουμε να προχωρήσουν ανάλογες επενδύσεις- θα ήθελα να σας ρωτήσω -και μάλιστα με τη δήλωση του κ. </w:t>
      </w:r>
      <w:proofErr w:type="spellStart"/>
      <w:r>
        <w:rPr>
          <w:rFonts w:eastAsia="Times New Roman" w:cs="Times New Roman"/>
          <w:szCs w:val="24"/>
        </w:rPr>
        <w:t>Φλαμπουράρη</w:t>
      </w:r>
      <w:proofErr w:type="spellEnd"/>
      <w:r>
        <w:rPr>
          <w:rFonts w:eastAsia="Times New Roman" w:cs="Times New Roman"/>
          <w:szCs w:val="24"/>
        </w:rPr>
        <w:t xml:space="preserve"> ότι στο</w:t>
      </w:r>
      <w:r>
        <w:rPr>
          <w:rFonts w:eastAsia="Times New Roman" w:cs="Times New Roman"/>
          <w:szCs w:val="24"/>
        </w:rPr>
        <w:t xml:space="preserve"> τέλος του χρόνου θα έμπαιναν και </w:t>
      </w:r>
      <w:r>
        <w:rPr>
          <w:rFonts w:eastAsia="Times New Roman" w:cs="Times New Roman"/>
          <w:szCs w:val="24"/>
        </w:rPr>
        <w:lastRenderedPageBreak/>
        <w:t>οι μπουλντόζες- σε ποια διαδικασία εκ μέρους του Υπουργείου σας βρίσκεται η μεταφορά του αμαξοστασίου.</w:t>
      </w:r>
    </w:p>
    <w:p w14:paraId="729815EE"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729815EF"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Κωνσταντινόπουλο.</w:t>
      </w:r>
    </w:p>
    <w:p w14:paraId="729815F0"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Ο κύριος Υπουργός έχει</w:t>
      </w:r>
      <w:r>
        <w:rPr>
          <w:rFonts w:eastAsia="Times New Roman" w:cs="Times New Roman"/>
          <w:szCs w:val="24"/>
        </w:rPr>
        <w:t xml:space="preserve"> τον λόγο. </w:t>
      </w:r>
    </w:p>
    <w:p w14:paraId="729815F1"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Ευχαριστώ, κύριε Πρόεδρε.</w:t>
      </w:r>
    </w:p>
    <w:p w14:paraId="729815F2"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Να ξεκαθαρίσουμε ότι καμμία καθυστέρηση από τη μεριά της ελληνικής Κυβέρνησης δεν υπάρχει για το Ελληνικό, τουλάχιστον για τη μετεγκατάσταση του αμαξοστασίου της ΟΣΥ </w:t>
      </w:r>
      <w:r>
        <w:rPr>
          <w:rFonts w:eastAsia="Times New Roman" w:cs="Times New Roman"/>
          <w:szCs w:val="24"/>
        </w:rPr>
        <w:t>και για όλα τα υπόλοιπα.</w:t>
      </w:r>
    </w:p>
    <w:p w14:paraId="729815F3"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Όπως γνωρίζετε, κύριε συνάδελφε, ο επενδυτής κατέθεσε το σχέδιο ολοκληρωμένης ανάπτυξης που αναφέρεται στο άρθρο 2 παράγραφος 4β του ν.4062/2012 το καλοκαίρι του 2017, με μεγάλη καθυστέρηση επτά μηνών. Αν οποιαδήποτε δημόσια υπηρεσ</w:t>
      </w:r>
      <w:r>
        <w:rPr>
          <w:rFonts w:eastAsia="Times New Roman" w:cs="Times New Roman"/>
          <w:szCs w:val="24"/>
        </w:rPr>
        <w:t xml:space="preserve">ία ή Υπουργείο είχε επτά και οκτώ μήνες καθυστέρηση, καταλαβαίνετε τι θα γινόταν και από την κριτική που θα μας ασκούσε η Αντιπολίτευση αλλά και από τα φιλικά σε αυτή μέσα μαζικής </w:t>
      </w:r>
      <w:r>
        <w:rPr>
          <w:rFonts w:eastAsia="Times New Roman" w:cs="Times New Roman"/>
          <w:szCs w:val="24"/>
        </w:rPr>
        <w:lastRenderedPageBreak/>
        <w:t xml:space="preserve">ενημέρωσης. Χωρίς το σχέδιο ολοκληρωμένης ανάπτυξης, όπως γνωρίζετε, δεν θα </w:t>
      </w:r>
      <w:r>
        <w:rPr>
          <w:rFonts w:eastAsia="Times New Roman" w:cs="Times New Roman"/>
          <w:szCs w:val="24"/>
        </w:rPr>
        <w:t>μπορούσε να υπάρχει κανένας σχεδιασμός, καμμία μελέτη και κα</w:t>
      </w:r>
      <w:r>
        <w:rPr>
          <w:rFonts w:eastAsia="Times New Roman" w:cs="Times New Roman"/>
          <w:szCs w:val="24"/>
        </w:rPr>
        <w:t>μ</w:t>
      </w:r>
      <w:r>
        <w:rPr>
          <w:rFonts w:eastAsia="Times New Roman" w:cs="Times New Roman"/>
          <w:szCs w:val="24"/>
        </w:rPr>
        <w:t xml:space="preserve">μία </w:t>
      </w:r>
      <w:proofErr w:type="spellStart"/>
      <w:r>
        <w:rPr>
          <w:rFonts w:eastAsia="Times New Roman" w:cs="Times New Roman"/>
          <w:szCs w:val="24"/>
        </w:rPr>
        <w:t>αδειοδότηση</w:t>
      </w:r>
      <w:proofErr w:type="spellEnd"/>
      <w:r>
        <w:rPr>
          <w:rFonts w:eastAsia="Times New Roman" w:cs="Times New Roman"/>
          <w:szCs w:val="24"/>
        </w:rPr>
        <w:t>.</w:t>
      </w:r>
    </w:p>
    <w:p w14:paraId="729815F4"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Βάσει, λοιπόν, αυτών που συμφωνήθηκαν μετά και την αλλαγή της σύμβασης -δηλαδή μετά από αυτά που συμφωνήθηκαν, όχι αυτά που παραλάβαμε σαν συμφωνία- η παραχώρηση του Ελληνικού θα γίνει μέχρι τον Ιούνιο του 2018. Σελίδα 39. Είναι η συμφωνία που είχαμε υποχρ</w:t>
      </w:r>
      <w:r>
        <w:rPr>
          <w:rFonts w:eastAsia="Times New Roman" w:cs="Times New Roman"/>
          <w:szCs w:val="24"/>
        </w:rPr>
        <w:t>εωθεί και κάναμε στην προηγούμενη διαπραγμάτευση. Έχει υπογραφεί σχετική συμφωνία του Υπουργείου με την «</w:t>
      </w:r>
      <w:r>
        <w:rPr>
          <w:rFonts w:eastAsia="Times New Roman" w:cs="Times New Roman"/>
          <w:szCs w:val="24"/>
        </w:rPr>
        <w:t>ΕΛΛΗΝΙΚΟ Α.Ε.</w:t>
      </w:r>
      <w:r>
        <w:rPr>
          <w:rFonts w:eastAsia="Times New Roman" w:cs="Times New Roman"/>
          <w:szCs w:val="24"/>
        </w:rPr>
        <w:t xml:space="preserve">» για παράδοση του οικοπέδου τρεις μήνες πριν τη μεταβίβαση των μετοχών. Θα σας δώσω και τη συμφωνία που έχουμε κάνει. Αυτή είναι από τον </w:t>
      </w:r>
      <w:r>
        <w:rPr>
          <w:rFonts w:eastAsia="Times New Roman" w:cs="Times New Roman"/>
          <w:szCs w:val="24"/>
        </w:rPr>
        <w:t>Σεπτέμβριο του 2016. Άρα εγκαίρως έχουν συζητηθεί και έχουν συμφωνηθεί όλα αυτά και είναι προφανές ότι η ΟΣΥ –μπορώ να σας δείξω και σχεδιαγράμματα- έχει προχωρήσει στο πώς όλες οι δραστηριότητες αυτού του αμαξοστασίου θα μεταφερθούν σε άλλα αμαξοστάσια πο</w:t>
      </w:r>
      <w:r>
        <w:rPr>
          <w:rFonts w:eastAsia="Times New Roman" w:cs="Times New Roman"/>
          <w:szCs w:val="24"/>
        </w:rPr>
        <w:t>υ λειτουργούν, προκειμένου να μην υπάρχει κανενός είδους καθυστέρηση.</w:t>
      </w:r>
    </w:p>
    <w:p w14:paraId="729815F5"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w:t>
      </w:r>
      <w:r>
        <w:rPr>
          <w:rFonts w:eastAsia="Times New Roman" w:cs="Times New Roman"/>
          <w:szCs w:val="24"/>
        </w:rPr>
        <w:t>Πρακτικών της Βουλής)</w:t>
      </w:r>
    </w:p>
    <w:p w14:paraId="729815F6"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Άρα να ευχηθούμε -όπως εύχεστε κι εσείς, φαντάζομαι- να μην υπάρξει καμμία άλλη καθυστέρηση από πλευράς επενδυτή, για να προχωρήσει η εγκατάσταση.</w:t>
      </w:r>
    </w:p>
    <w:p w14:paraId="729815F7"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29815F8"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 κ. Κωνσταντινόπουλος έχει τον λόγο.</w:t>
      </w:r>
    </w:p>
    <w:p w14:paraId="729815F9"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Κύριε Υπουργέ, πρώτα από όλα, για τα θέματα των καθυστερήσεων του επενδυτή, εφόσον υπάρχουν, θα θέλαμε κι εμείς να ενημερωνόμαστε, γιατί και εμάς μας ενδιαφέρει να γνωρίζουμε αν και τα δ</w:t>
      </w:r>
      <w:r>
        <w:rPr>
          <w:rFonts w:eastAsia="Times New Roman" w:cs="Times New Roman"/>
          <w:szCs w:val="24"/>
        </w:rPr>
        <w:t>ύ</w:t>
      </w:r>
      <w:r>
        <w:rPr>
          <w:rFonts w:eastAsia="Times New Roman" w:cs="Times New Roman"/>
          <w:szCs w:val="24"/>
        </w:rPr>
        <w:t xml:space="preserve">ο μέρη υλοποιούν τις υποχρεώσεις τους. </w:t>
      </w:r>
    </w:p>
    <w:p w14:paraId="729815FA"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Σήμερα, όμως, θέτετε ένα νέο θέμα και νομίζω ότι είναι προς τιμήν σας. Είστε ειλικρινής. Λέτε ότι το Ελληνικό θα παραδοθεί τον Ιούνιο του 2018. Αυτό είναι ένα νέο δεδομένο που μέχρι σήμερα δεν υπήρχε και το σέβομαι. Η Κυβέρνηση το λέει, εσείς </w:t>
      </w:r>
      <w:r>
        <w:rPr>
          <w:rFonts w:eastAsia="Times New Roman" w:cs="Times New Roman"/>
          <w:szCs w:val="24"/>
        </w:rPr>
        <w:lastRenderedPageBreak/>
        <w:t xml:space="preserve">εκπροσωπείτε </w:t>
      </w:r>
      <w:r>
        <w:rPr>
          <w:rFonts w:eastAsia="Times New Roman" w:cs="Times New Roman"/>
          <w:szCs w:val="24"/>
        </w:rPr>
        <w:t xml:space="preserve">την Κυβέρνηση και λέτε ότι το Ελληνικό θα παραδοθεί τον Ιούνιο του 2018. </w:t>
      </w:r>
    </w:p>
    <w:p w14:paraId="729815FB"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Αυτό έρχεται σε αντίφαση με αυτά που λέει ο κ. </w:t>
      </w:r>
      <w:proofErr w:type="spellStart"/>
      <w:r>
        <w:rPr>
          <w:rFonts w:eastAsia="Times New Roman" w:cs="Times New Roman"/>
          <w:szCs w:val="24"/>
        </w:rPr>
        <w:t>Φλαμπουράρης</w:t>
      </w:r>
      <w:proofErr w:type="spellEnd"/>
      <w:r>
        <w:rPr>
          <w:rFonts w:eastAsia="Times New Roman" w:cs="Times New Roman"/>
          <w:szCs w:val="24"/>
        </w:rPr>
        <w:t xml:space="preserve">, βέβαια, ότι θα έμπαιναν οι μπουλντόζες αλλά αυτό είναι θέμα της Κυβέρνησης. </w:t>
      </w:r>
    </w:p>
    <w:p w14:paraId="729815FC"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Δεύτερον, κύριε Υπουργέ, θέλω να σας πω το ε</w:t>
      </w:r>
      <w:r>
        <w:rPr>
          <w:rFonts w:eastAsia="Times New Roman" w:cs="Times New Roman"/>
          <w:szCs w:val="24"/>
        </w:rPr>
        <w:t>ξής. Θα ήθελα να δω κάποια στιγμή και αυτά που καταθέσατε. Σύμφωνα, όμως, με το ν.4422/2016, τη σύμβαση που εσείς υπογράψατε –πολύ σωστά λέτε- στην παράγραφο 2.2 λέει ότι η αγοραπωλησία των πωλούμενων μετοχών δυνάμει της παρούσας σύμβασης τελεί υπό τον όρο</w:t>
      </w:r>
      <w:r>
        <w:rPr>
          <w:rFonts w:eastAsia="Times New Roman" w:cs="Times New Roman"/>
          <w:szCs w:val="24"/>
        </w:rPr>
        <w:t xml:space="preserve"> πλήρωσης των κάτωθι αιρέσεων -οι αναβλητικές δηλαδή αιρέσεις- και πάμε εκεί που λέει το εξής, ότι με την επιφύλαξη του άρθρου 8.1 -περίπτωση στο</w:t>
      </w:r>
      <w:r>
        <w:rPr>
          <w:rFonts w:eastAsia="Times New Roman" w:cs="Times New Roman"/>
          <w:szCs w:val="24"/>
        </w:rPr>
        <w:t>ν</w:t>
      </w:r>
      <w:r>
        <w:rPr>
          <w:rFonts w:eastAsia="Times New Roman" w:cs="Times New Roman"/>
          <w:szCs w:val="24"/>
        </w:rPr>
        <w:t xml:space="preserve"> ν.4062/2012, ο οποίος λέει ποιοι συμμετέχουν όταν γίνεται μια παράδοση ενός έργου- εκτός της έκτασης που περι</w:t>
      </w:r>
      <w:r>
        <w:rPr>
          <w:rFonts w:eastAsia="Times New Roman" w:cs="Times New Roman"/>
          <w:szCs w:val="24"/>
        </w:rPr>
        <w:t xml:space="preserve">γράφεται στο άρθρο 7 παράγραφος 1γ΄ του ν.4062/2012, η οποία θα κενωθεί, όπως γράφει, εντός δέκα μηνών –είναι η δική σας σύμβαση- από την ημερομηνία μεταβίβασης. </w:t>
      </w:r>
    </w:p>
    <w:p w14:paraId="729815FD"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ημερομηνία μεταβίβασης είναι όταν φέρνει το </w:t>
      </w:r>
      <w:r>
        <w:rPr>
          <w:rFonts w:eastAsia="Times New Roman" w:cs="Times New Roman"/>
          <w:szCs w:val="24"/>
          <w:lang w:val="en-GB"/>
        </w:rPr>
        <w:t>masterplan</w:t>
      </w:r>
      <w:r>
        <w:rPr>
          <w:rFonts w:eastAsia="Times New Roman" w:cs="Times New Roman"/>
          <w:szCs w:val="24"/>
        </w:rPr>
        <w:t xml:space="preserve"> η εταιρεία; Το λέω γιατί εμείς καταν</w:t>
      </w:r>
      <w:r>
        <w:rPr>
          <w:rFonts w:eastAsia="Times New Roman" w:cs="Times New Roman"/>
          <w:szCs w:val="24"/>
        </w:rPr>
        <w:t xml:space="preserve">οήσαμε από τον κ. </w:t>
      </w:r>
      <w:proofErr w:type="spellStart"/>
      <w:r>
        <w:rPr>
          <w:rFonts w:eastAsia="Times New Roman" w:cs="Times New Roman"/>
          <w:szCs w:val="24"/>
        </w:rPr>
        <w:t>Τσακαλώτο</w:t>
      </w:r>
      <w:proofErr w:type="spellEnd"/>
      <w:r>
        <w:rPr>
          <w:rFonts w:eastAsia="Times New Roman" w:cs="Times New Roman"/>
          <w:szCs w:val="24"/>
        </w:rPr>
        <w:t xml:space="preserve"> αυτό που είπε, </w:t>
      </w:r>
      <w:r>
        <w:rPr>
          <w:rFonts w:eastAsia="Times New Roman" w:cs="Times New Roman"/>
          <w:szCs w:val="24"/>
        </w:rPr>
        <w:t xml:space="preserve">δηλαδή </w:t>
      </w:r>
      <w:r>
        <w:rPr>
          <w:rFonts w:eastAsia="Times New Roman" w:cs="Times New Roman"/>
          <w:szCs w:val="24"/>
        </w:rPr>
        <w:t xml:space="preserve">ότι η ημερομηνία μεταβίβασης είναι όταν ήρθε και κυρώθηκε η σύμβαση από το </w:t>
      </w:r>
      <w:r>
        <w:rPr>
          <w:rFonts w:eastAsia="Times New Roman" w:cs="Times New Roman"/>
          <w:szCs w:val="24"/>
        </w:rPr>
        <w:t>ε</w:t>
      </w:r>
      <w:r>
        <w:rPr>
          <w:rFonts w:eastAsia="Times New Roman" w:cs="Times New Roman"/>
          <w:szCs w:val="24"/>
        </w:rPr>
        <w:t>λληνικό Κοινοβούλιο. Άρα κατανοώ αυτό που λέτε, το σέβομαι, αλλά διαφωνώ, γιατί υπάρχει αντίφαση σ’ αυτά που λέτε εσείς και σ’ αυτ</w:t>
      </w:r>
      <w:r>
        <w:rPr>
          <w:rFonts w:eastAsia="Times New Roman" w:cs="Times New Roman"/>
          <w:szCs w:val="24"/>
        </w:rPr>
        <w:t xml:space="preserve">ά που λέει ο κ. </w:t>
      </w:r>
      <w:proofErr w:type="spellStart"/>
      <w:r>
        <w:rPr>
          <w:rFonts w:eastAsia="Times New Roman" w:cs="Times New Roman"/>
          <w:szCs w:val="24"/>
        </w:rPr>
        <w:t>Φλαμπουράρης</w:t>
      </w:r>
      <w:proofErr w:type="spellEnd"/>
      <w:r>
        <w:rPr>
          <w:rFonts w:eastAsia="Times New Roman" w:cs="Times New Roman"/>
          <w:szCs w:val="24"/>
        </w:rPr>
        <w:t>, που είναι υπεύθυνος του έργου. Όμως, είναι έντιμο και ειλικρινές από τη μεριά σας που λέτε ότι υπάρχει ένα νέο στοιχείο, ότι δηλαδή η επένδυση πια θα παραδοθεί στον επενδυτή στα μέσα του 2018.</w:t>
      </w:r>
    </w:p>
    <w:p w14:paraId="729815FE"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Συνεπώς, κύριε Υπουργέ, καταλαβαί</w:t>
      </w:r>
      <w:r>
        <w:rPr>
          <w:rFonts w:eastAsia="Times New Roman" w:cs="Times New Roman"/>
          <w:szCs w:val="24"/>
        </w:rPr>
        <w:t>νω ότι δεν μπορούμε να μιλάμε πια για τα οφέλη που θα ήθελε, νομίζω, και ο ελληνικός λαός και όλοι –και να το ευχηθούμε αυτό- διότι η επένδυση δεν πρόκειται να ξεκινήσει ούτε καν το 2018.</w:t>
      </w:r>
    </w:p>
    <w:p w14:paraId="729815FF"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72981600"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w:t>
      </w:r>
      <w:r>
        <w:rPr>
          <w:rFonts w:eastAsia="Times New Roman" w:cs="Times New Roman"/>
          <w:szCs w:val="24"/>
        </w:rPr>
        <w:t>ύμε τον κ. Κωνσταντινόπουλο.</w:t>
      </w:r>
    </w:p>
    <w:p w14:paraId="72981601"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2981602" w14:textId="77777777" w:rsidR="006F214F" w:rsidRDefault="003917AD">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Δεν είναι, αγαπητέ συνάδελφε, ακριβώς έτσι. Και δεν </w:t>
      </w:r>
      <w:r>
        <w:rPr>
          <w:rFonts w:eastAsia="Times New Roman" w:cs="Times New Roman"/>
          <w:szCs w:val="24"/>
        </w:rPr>
        <w:lastRenderedPageBreak/>
        <w:t>είναι έτσι, γιατί εάν ο επενδυτής είχε προχωρήσει σ’ αυτά που όφειλε στους επτά μήνες καθυστ</w:t>
      </w:r>
      <w:r>
        <w:rPr>
          <w:rFonts w:eastAsia="Times New Roman" w:cs="Times New Roman"/>
          <w:szCs w:val="24"/>
        </w:rPr>
        <w:t xml:space="preserve">έρησης, όντως θα μπορούσαν να ξεκινήσουν εργασίες στο Ελληνικό μέχρι το τέλος του χρόνου, γιατί θα υπήρχε </w:t>
      </w:r>
      <w:proofErr w:type="spellStart"/>
      <w:r>
        <w:rPr>
          <w:rFonts w:eastAsia="Times New Roman" w:cs="Times New Roman"/>
          <w:szCs w:val="24"/>
        </w:rPr>
        <w:t>αδειοδότηση</w:t>
      </w:r>
      <w:proofErr w:type="spellEnd"/>
      <w:r>
        <w:rPr>
          <w:rFonts w:eastAsia="Times New Roman" w:cs="Times New Roman"/>
          <w:szCs w:val="24"/>
        </w:rPr>
        <w:t>.</w:t>
      </w:r>
    </w:p>
    <w:p w14:paraId="72981603"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Επίσης, σε ένα έργο σαν κι αυτό, μικρή σημασία έχει, με το που θα μεταβιβαστούν οι μετοχές, όλες οι δραστηριότητες να έχουν μεταφερθεί. Ά</w:t>
      </w:r>
      <w:r>
        <w:rPr>
          <w:rFonts w:eastAsia="Times New Roman" w:cs="Times New Roman"/>
          <w:szCs w:val="24"/>
        </w:rPr>
        <w:t>ρα θα μπορούσε να ξεκινήσει από κάπου αλλού κάποιες άλλες εργασίες -είναι τεράστια η έκταση, όπως ξέρετε- και θα μπορούσε να φύγει στη συνέχεια το αμαξοστάσιο. Παρά ταύτα, η σύμβαση που θα δείτε προβλέπει να γίνει από την «</w:t>
      </w:r>
      <w:r>
        <w:rPr>
          <w:rFonts w:eastAsia="Times New Roman" w:cs="Times New Roman"/>
          <w:szCs w:val="24"/>
        </w:rPr>
        <w:t>ΕΛΛΗΝΙΚΟ</w:t>
      </w:r>
      <w:r>
        <w:rPr>
          <w:rFonts w:eastAsia="Times New Roman" w:cs="Times New Roman"/>
          <w:szCs w:val="24"/>
        </w:rPr>
        <w:t xml:space="preserve"> Α.Ε.» -αυτά έγιναν σε συ</w:t>
      </w:r>
      <w:r>
        <w:rPr>
          <w:rFonts w:eastAsia="Times New Roman" w:cs="Times New Roman"/>
          <w:szCs w:val="24"/>
        </w:rPr>
        <w:t>μφωνία και με τους θεσμούς και με τον επενδυτή προφανώς- τρεις ημέρες πριν από τη μεταβίβαση των μετοχών. Άρα η μεταβίβαση δεν προβλέπεται να γίνει σε άλλον χρόνο. Αυτό που έχουμε υπογράψει.</w:t>
      </w:r>
    </w:p>
    <w:p w14:paraId="72981604"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Όμως, κύριε Πρόεδρε, θα ήθελα να πω μερικά πράγματα, για να έχουμ</w:t>
      </w:r>
      <w:r>
        <w:rPr>
          <w:rFonts w:eastAsia="Times New Roman" w:cs="Times New Roman"/>
          <w:szCs w:val="24"/>
        </w:rPr>
        <w:t xml:space="preserve">ε όλοι εικόνα -επειδή βλέπω ότι ο συνάδελφος έχει μια έντονη αγωνία για το πότε θα φύγει το αμαξοστάσιο του Ελληνικού- για το τι ισχύει με το αμαξοστάσιο του Ελληνικού, το τι βρήκαμε δηλαδή. Είναι ένα από τα μικρά που βρήκαμε και δεν μπορέσαμε να το δούμε </w:t>
      </w:r>
      <w:r>
        <w:rPr>
          <w:rFonts w:eastAsia="Times New Roman" w:cs="Times New Roman"/>
          <w:szCs w:val="24"/>
        </w:rPr>
        <w:t xml:space="preserve">στη διαπραγμάτευση, γιατί προείχαν </w:t>
      </w:r>
      <w:r>
        <w:rPr>
          <w:rFonts w:eastAsia="Times New Roman" w:cs="Times New Roman"/>
          <w:szCs w:val="24"/>
        </w:rPr>
        <w:lastRenderedPageBreak/>
        <w:t>άλλα πράγματα, όπως ξέρετε, να αυξήσουμε τις δημόσιες υποδομές, να αυξήσουμε το πράσινο, να μειώσουμε τον συντελεστή, όλα αυτά που έχουν ανακοινωθεί στη διαπραγμάτευση.</w:t>
      </w:r>
    </w:p>
    <w:p w14:paraId="72981605"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Τι προβλέπεται για το αμαξοστάσιο; Αγαπητέ συνάδελφε</w:t>
      </w:r>
      <w:r>
        <w:rPr>
          <w:rFonts w:eastAsia="Times New Roman" w:cs="Times New Roman"/>
          <w:szCs w:val="24"/>
        </w:rPr>
        <w:t xml:space="preserve">, το αμαξοστάσιο του Ελληνικού είναι το μεγαλύτερο απ’ όλα τα αμαξοστάσια που έχει η ΟΣΥ. Έχει έκταση περίπου ογδόντα χιλιάδες τετραγωνικά μέτρα και φιλοξενεί </w:t>
      </w:r>
      <w:r>
        <w:rPr>
          <w:rFonts w:eastAsia="Times New Roman" w:cs="Times New Roman"/>
          <w:szCs w:val="24"/>
        </w:rPr>
        <w:t>τριακόσια εβδομήντα</w:t>
      </w:r>
      <w:r>
        <w:rPr>
          <w:rFonts w:eastAsia="Times New Roman" w:cs="Times New Roman"/>
          <w:szCs w:val="24"/>
        </w:rPr>
        <w:t xml:space="preserve"> λεωφορεία.</w:t>
      </w:r>
    </w:p>
    <w:p w14:paraId="72981606"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προειδοποιητικό κουδούνι λήξεως του </w:t>
      </w:r>
      <w:r>
        <w:rPr>
          <w:rFonts w:eastAsia="Times New Roman" w:cs="Times New Roman"/>
          <w:szCs w:val="24"/>
        </w:rPr>
        <w:t>χρόνου ομιλίας του κυρίου Υπουργού)</w:t>
      </w:r>
    </w:p>
    <w:p w14:paraId="72981607"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Κύριε Πρόεδρε, εάν έχετε την καλοσύνη, δώστε μου λίγο χρόνο, για να δώσω δ</w:t>
      </w:r>
      <w:r>
        <w:rPr>
          <w:rFonts w:eastAsia="Times New Roman" w:cs="Times New Roman"/>
          <w:szCs w:val="24"/>
        </w:rPr>
        <w:t>ύ</w:t>
      </w:r>
      <w:r>
        <w:rPr>
          <w:rFonts w:eastAsia="Times New Roman" w:cs="Times New Roman"/>
          <w:szCs w:val="24"/>
        </w:rPr>
        <w:t>ο στοιχεία.</w:t>
      </w:r>
    </w:p>
    <w:p w14:paraId="72981608"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Είναι, μαζί με του Αγίου Δημητρίου, τα μόνα αμαξοστάσια που εξυπηρετούν την ευρύτερη περιοχή των νότιων και ανατολικών προαστίων και </w:t>
      </w:r>
      <w:r>
        <w:rPr>
          <w:rFonts w:eastAsia="Times New Roman" w:cs="Times New Roman"/>
          <w:szCs w:val="24"/>
        </w:rPr>
        <w:t>τον Ιανουάριο του 2016 ζήτησε η «</w:t>
      </w:r>
      <w:r>
        <w:rPr>
          <w:rFonts w:eastAsia="Times New Roman" w:cs="Times New Roman"/>
          <w:szCs w:val="24"/>
        </w:rPr>
        <w:t>ΕΛΛΗΝΙΚΟ</w:t>
      </w:r>
      <w:r>
        <w:rPr>
          <w:rFonts w:eastAsia="Times New Roman" w:cs="Times New Roman"/>
          <w:szCs w:val="24"/>
        </w:rPr>
        <w:t xml:space="preserve"> Α.Ε.» από την ΟΣΥ την απομάκρυνση του αμαξοστασίου, οπότε η ΟΣΥ συνέταξε αναλυτική μελέτη συλλογής και αξιολόγησης των διατιθεμένων στοιχείων. </w:t>
      </w:r>
    </w:p>
    <w:p w14:paraId="72981609"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Τι έλαβε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Έλαβε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τα εξής στοιχεία από γραφείο συγκοινωνιακών μελετών που είχε κάνει μελέτη σε </w:t>
      </w:r>
      <w:r>
        <w:rPr>
          <w:rFonts w:eastAsia="Times New Roman" w:cs="Times New Roman"/>
          <w:szCs w:val="24"/>
        </w:rPr>
        <w:lastRenderedPageBreak/>
        <w:t xml:space="preserve">προηγούμενες χρονιές. Συγκεκριμένα, είναι το ίδιο γραφείο που είχε κάνει επί του αειμνήστου Κωνσταντίνου Μητσοτάκη τη μελέτη για την ιδιωτικοποίηση των αστικών συγκοινωνιών. </w:t>
      </w:r>
      <w:r>
        <w:rPr>
          <w:rFonts w:eastAsia="Times New Roman" w:cs="Times New Roman"/>
          <w:szCs w:val="24"/>
        </w:rPr>
        <w:t>Τελείως τυχαίο είναι αυτό.</w:t>
      </w:r>
    </w:p>
    <w:p w14:paraId="7298160A"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Έγινε, λοιπόν, </w:t>
      </w:r>
      <w:r>
        <w:rPr>
          <w:rFonts w:eastAsia="Times New Roman"/>
          <w:bCs/>
          <w:shd w:val="clear" w:color="auto" w:fill="FFFFFF"/>
        </w:rPr>
        <w:t>μια</w:t>
      </w:r>
      <w:r>
        <w:rPr>
          <w:rFonts w:eastAsia="Times New Roman" w:cs="Times New Roman"/>
          <w:szCs w:val="24"/>
        </w:rPr>
        <w:t xml:space="preserve"> μελέτη </w:t>
      </w:r>
      <w:r>
        <w:rPr>
          <w:rFonts w:eastAsia="Times New Roman" w:cs="Times New Roman"/>
          <w:bCs/>
          <w:shd w:val="clear" w:color="auto" w:fill="FFFFFF"/>
        </w:rPr>
        <w:t>που</w:t>
      </w:r>
      <w:r>
        <w:rPr>
          <w:rFonts w:eastAsia="Times New Roman" w:cs="Times New Roman"/>
          <w:szCs w:val="24"/>
        </w:rPr>
        <w:t xml:space="preserve"> στοίχισε και αρκετά. Τι έλεγε αυτή η μελέτη; Ποιες </w:t>
      </w:r>
      <w:r>
        <w:rPr>
          <w:rFonts w:eastAsia="Times New Roman"/>
          <w:bCs/>
        </w:rPr>
        <w:t>είναι</w:t>
      </w:r>
      <w:r>
        <w:rPr>
          <w:rFonts w:eastAsia="Times New Roman" w:cs="Times New Roman"/>
          <w:szCs w:val="24"/>
        </w:rPr>
        <w:t xml:space="preserve"> οι επιπτώσεις από το να μεταφερθούν αυτές οι </w:t>
      </w:r>
      <w:r>
        <w:rPr>
          <w:rFonts w:eastAsia="Times New Roman"/>
        </w:rPr>
        <w:t>διαδικασίες</w:t>
      </w:r>
      <w:r>
        <w:rPr>
          <w:rFonts w:eastAsia="Times New Roman" w:cs="Times New Roman"/>
          <w:szCs w:val="24"/>
        </w:rPr>
        <w:t xml:space="preserve"> του αμαξοστασίου αλλού, στο </w:t>
      </w:r>
      <w:proofErr w:type="spellStart"/>
      <w:r>
        <w:rPr>
          <w:rFonts w:eastAsia="Times New Roman" w:cs="Times New Roman"/>
          <w:szCs w:val="24"/>
        </w:rPr>
        <w:t>Θριάσιο</w:t>
      </w:r>
      <w:proofErr w:type="spellEnd"/>
      <w:r>
        <w:rPr>
          <w:rFonts w:eastAsia="Times New Roman" w:cs="Times New Roman"/>
          <w:szCs w:val="24"/>
        </w:rPr>
        <w:t xml:space="preserve"> ας πούμε; </w:t>
      </w:r>
    </w:p>
    <w:p w14:paraId="7298160B"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 xml:space="preserve">Αύξηση ημερήσιων νεκρών </w:t>
      </w:r>
      <w:proofErr w:type="spellStart"/>
      <w:r>
        <w:rPr>
          <w:rFonts w:eastAsia="Times New Roman" w:cs="Times New Roman"/>
          <w:szCs w:val="24"/>
        </w:rPr>
        <w:t>οχηματοχιλιομέ</w:t>
      </w:r>
      <w:r>
        <w:rPr>
          <w:rFonts w:eastAsia="Times New Roman" w:cs="Times New Roman"/>
          <w:szCs w:val="24"/>
        </w:rPr>
        <w:t>τρων</w:t>
      </w:r>
      <w:proofErr w:type="spellEnd"/>
      <w:r>
        <w:rPr>
          <w:rFonts w:eastAsia="Times New Roman" w:cs="Times New Roman"/>
          <w:szCs w:val="24"/>
        </w:rPr>
        <w:t xml:space="preserve"> των πετρελαιοκίνητων λεωφορείων από 18.875 σε 21.673, </w:t>
      </w:r>
      <w:r>
        <w:rPr>
          <w:rFonts w:eastAsia="Times New Roman" w:cs="Times New Roman"/>
          <w:bCs/>
          <w:shd w:val="clear" w:color="auto" w:fill="FFFFFF"/>
        </w:rPr>
        <w:t>που</w:t>
      </w:r>
      <w:r>
        <w:rPr>
          <w:rFonts w:eastAsia="Times New Roman" w:cs="Times New Roman"/>
          <w:szCs w:val="24"/>
        </w:rPr>
        <w:t xml:space="preserve"> αντιστοιχεί σε 2.797 </w:t>
      </w:r>
      <w:proofErr w:type="spellStart"/>
      <w:r>
        <w:rPr>
          <w:rFonts w:eastAsia="Times New Roman" w:cs="Times New Roman"/>
          <w:szCs w:val="24"/>
        </w:rPr>
        <w:t>οχηματοχιλιόμετρα</w:t>
      </w:r>
      <w:proofErr w:type="spellEnd"/>
      <w:r>
        <w:rPr>
          <w:rFonts w:eastAsia="Times New Roman" w:cs="Times New Roman"/>
          <w:szCs w:val="24"/>
        </w:rPr>
        <w:t xml:space="preserve"> πετρελαιοκίνητων λεωφορείων ημερησίως. Επιπτώσεις στις ώρες εργασίας του προσωπικού κίνησης, λόγω αύξησης αυτών των χιλιομέτρων, </w:t>
      </w:r>
      <w:r>
        <w:rPr>
          <w:rFonts w:eastAsia="Times New Roman" w:cs="Times New Roman"/>
          <w:bCs/>
          <w:shd w:val="clear" w:color="auto" w:fill="FFFFFF"/>
        </w:rPr>
        <w:t>που</w:t>
      </w:r>
      <w:r>
        <w:rPr>
          <w:rFonts w:eastAsia="Times New Roman" w:cs="Times New Roman"/>
          <w:szCs w:val="24"/>
        </w:rPr>
        <w:t xml:space="preserve"> θα γίνονται χωρίς λόγ</w:t>
      </w:r>
      <w:r>
        <w:rPr>
          <w:rFonts w:eastAsia="Times New Roman" w:cs="Times New Roman"/>
          <w:szCs w:val="24"/>
        </w:rPr>
        <w:t xml:space="preserve">ο. Επιπτώσεις στο λειτουργικό κόστος του ΟΣΥ. Βλέπουμε ένα ετήσιο κόστος γύρω στα 2,5 </w:t>
      </w:r>
      <w:r>
        <w:rPr>
          <w:rFonts w:eastAsia="Times New Roman" w:cs="Times New Roman"/>
        </w:rPr>
        <w:t>εκατομμύρια ευρώ</w:t>
      </w:r>
      <w:r>
        <w:rPr>
          <w:rFonts w:eastAsia="Times New Roman" w:cs="Times New Roman"/>
          <w:szCs w:val="24"/>
        </w:rPr>
        <w:t xml:space="preserve">. Επιπτώσεις από την κατανάλωση καυσίμων και βέβαια επιπτώσεις στο περιβάλλον. </w:t>
      </w:r>
    </w:p>
    <w:p w14:paraId="7298160C" w14:textId="77777777" w:rsidR="006F214F" w:rsidRDefault="003917AD">
      <w:pPr>
        <w:spacing w:after="0" w:line="600" w:lineRule="auto"/>
        <w:ind w:firstLine="720"/>
        <w:jc w:val="both"/>
        <w:rPr>
          <w:rFonts w:eastAsia="Times New Roman" w:cs="Times New Roman"/>
          <w:szCs w:val="24"/>
        </w:rPr>
      </w:pPr>
      <w:r>
        <w:rPr>
          <w:rFonts w:eastAsia="Times New Roman" w:cs="Times New Roman"/>
          <w:szCs w:val="24"/>
        </w:rPr>
        <w:t>Σε αυτά προστίθεται και το κόστος της επένδυσης, δ</w:t>
      </w:r>
      <w:r>
        <w:rPr>
          <w:rFonts w:eastAsia="Times New Roman" w:cs="Times New Roman"/>
        </w:rPr>
        <w:t>ηλαδή</w:t>
      </w:r>
      <w:r>
        <w:rPr>
          <w:rFonts w:eastAsia="Times New Roman" w:cs="Times New Roman"/>
          <w:szCs w:val="24"/>
        </w:rPr>
        <w:t xml:space="preserve"> το κόστος της επέν</w:t>
      </w:r>
      <w:r>
        <w:rPr>
          <w:rFonts w:eastAsia="Times New Roman" w:cs="Times New Roman"/>
          <w:szCs w:val="24"/>
        </w:rPr>
        <w:t xml:space="preserve">δυσης </w:t>
      </w:r>
      <w:r>
        <w:rPr>
          <w:rFonts w:eastAsia="Times New Roman" w:cs="Times New Roman"/>
          <w:bCs/>
          <w:shd w:val="clear" w:color="auto" w:fill="FFFFFF"/>
        </w:rPr>
        <w:t>για</w:t>
      </w:r>
      <w:r>
        <w:rPr>
          <w:rFonts w:eastAsia="Times New Roman" w:cs="Times New Roman"/>
          <w:szCs w:val="24"/>
        </w:rPr>
        <w:t xml:space="preserve"> να φτιάξουμε το νέο αμαξοστάσιο ή </w:t>
      </w:r>
      <w:r>
        <w:rPr>
          <w:rFonts w:eastAsia="Times New Roman" w:cs="Times New Roman"/>
          <w:szCs w:val="24"/>
        </w:rPr>
        <w:lastRenderedPageBreak/>
        <w:t xml:space="preserve">για την επέκταση των υπαρχόντων, </w:t>
      </w:r>
      <w:r>
        <w:rPr>
          <w:rFonts w:eastAsia="Times New Roman" w:cs="Times New Roman"/>
          <w:bCs/>
          <w:shd w:val="clear" w:color="auto" w:fill="FFFFFF"/>
        </w:rPr>
        <w:t>που</w:t>
      </w:r>
      <w:r>
        <w:rPr>
          <w:rFonts w:eastAsia="Times New Roman" w:cs="Times New Roman"/>
          <w:szCs w:val="24"/>
        </w:rPr>
        <w:t xml:space="preserve"> </w:t>
      </w:r>
      <w:r>
        <w:rPr>
          <w:rFonts w:eastAsia="Times New Roman"/>
          <w:bCs/>
        </w:rPr>
        <w:t>είναι</w:t>
      </w:r>
      <w:r>
        <w:rPr>
          <w:rFonts w:eastAsia="Times New Roman" w:cs="Times New Roman"/>
          <w:szCs w:val="24"/>
        </w:rPr>
        <w:t xml:space="preserve"> της τάξης των 35 </w:t>
      </w:r>
      <w:r>
        <w:rPr>
          <w:rFonts w:eastAsia="Times New Roman" w:cs="Times New Roman"/>
        </w:rPr>
        <w:t>εκατομμυρίων ευρώ</w:t>
      </w:r>
      <w:r>
        <w:rPr>
          <w:rFonts w:eastAsia="Times New Roman" w:cs="Times New Roman"/>
          <w:szCs w:val="24"/>
        </w:rPr>
        <w:t xml:space="preserve"> περίπου. </w:t>
      </w:r>
    </w:p>
    <w:p w14:paraId="7298160D" w14:textId="77777777" w:rsidR="006F214F" w:rsidRDefault="003917AD">
      <w:pPr>
        <w:spacing w:after="0" w:line="600" w:lineRule="auto"/>
        <w:ind w:firstLine="720"/>
        <w:jc w:val="both"/>
        <w:rPr>
          <w:rFonts w:eastAsia="Times New Roman"/>
          <w:bCs/>
        </w:rPr>
      </w:pPr>
      <w:r>
        <w:rPr>
          <w:rFonts w:eastAsia="Times New Roman" w:cs="Times New Roman"/>
          <w:szCs w:val="24"/>
        </w:rPr>
        <w:t>Αυτά τα κληρονομήσαμε από όσους χειρίστηκαν το θέμα του Ελληνικού πριν. Π</w:t>
      </w:r>
      <w:r>
        <w:rPr>
          <w:rFonts w:eastAsia="Times New Roman"/>
          <w:bCs/>
        </w:rPr>
        <w:t xml:space="preserve">ιστεύω </w:t>
      </w:r>
      <w:r>
        <w:rPr>
          <w:rFonts w:eastAsia="Times New Roman"/>
          <w:bCs/>
          <w:shd w:val="clear" w:color="auto" w:fill="FFFFFF"/>
        </w:rPr>
        <w:t>ότι</w:t>
      </w:r>
      <w:r>
        <w:rPr>
          <w:rFonts w:eastAsia="Times New Roman"/>
          <w:bCs/>
        </w:rPr>
        <w:t xml:space="preserve"> η έγνοια όλων μας δεν είναι μόνο να ξεκι</w:t>
      </w:r>
      <w:r>
        <w:rPr>
          <w:rFonts w:eastAsia="Times New Roman"/>
          <w:bCs/>
        </w:rPr>
        <w:t xml:space="preserve">νήσει και να γίνει το Ελληνικό με τους νέους όρους </w:t>
      </w:r>
      <w:r>
        <w:rPr>
          <w:rFonts w:eastAsia="Times New Roman"/>
          <w:bCs/>
          <w:shd w:val="clear" w:color="auto" w:fill="FFFFFF"/>
        </w:rPr>
        <w:t>που</w:t>
      </w:r>
      <w:r>
        <w:rPr>
          <w:rFonts w:eastAsia="Times New Roman"/>
          <w:bCs/>
        </w:rPr>
        <w:t xml:space="preserve"> μπήκαν, αλλά και τι κάνουμε με τις αστικές συγκοινωνίες, για να έχουμε αστικές συγκοινωνίες. </w:t>
      </w:r>
    </w:p>
    <w:p w14:paraId="7298160E" w14:textId="77777777" w:rsidR="006F214F" w:rsidRDefault="003917AD">
      <w:pPr>
        <w:spacing w:after="0" w:line="600" w:lineRule="auto"/>
        <w:ind w:firstLine="720"/>
        <w:jc w:val="both"/>
        <w:rPr>
          <w:rFonts w:eastAsia="Times New Roman"/>
          <w:bCs/>
        </w:rPr>
      </w:pPr>
      <w:r>
        <w:rPr>
          <w:rFonts w:eastAsia="Times New Roman"/>
          <w:bCs/>
        </w:rPr>
        <w:t xml:space="preserve">Και αυτό το κόστος θα το επωμιστούν οι αστικές συγκοινωνίες, </w:t>
      </w:r>
      <w:r>
        <w:rPr>
          <w:rFonts w:eastAsia="Times New Roman"/>
          <w:bCs/>
          <w:shd w:val="clear" w:color="auto" w:fill="FFFFFF"/>
        </w:rPr>
        <w:t>γιατί</w:t>
      </w:r>
      <w:r>
        <w:rPr>
          <w:rFonts w:eastAsia="Times New Roman"/>
          <w:bCs/>
        </w:rPr>
        <w:t xml:space="preserve"> κάποιοι δεν έκαναν καλό σχεδιασμό. Αυτός</w:t>
      </w:r>
      <w:r>
        <w:rPr>
          <w:rFonts w:eastAsia="Times New Roman"/>
          <w:bCs/>
        </w:rPr>
        <w:t xml:space="preserve"> είναι και ο λόγος </w:t>
      </w:r>
      <w:r>
        <w:rPr>
          <w:rFonts w:eastAsia="Times New Roman"/>
          <w:bCs/>
          <w:shd w:val="clear" w:color="auto" w:fill="FFFFFF"/>
        </w:rPr>
        <w:t>που</w:t>
      </w:r>
      <w:r>
        <w:rPr>
          <w:rFonts w:eastAsia="Times New Roman"/>
          <w:bCs/>
        </w:rPr>
        <w:t xml:space="preserve"> δεν έχουμε ήδη </w:t>
      </w:r>
      <w:proofErr w:type="spellStart"/>
      <w:r>
        <w:rPr>
          <w:rFonts w:eastAsia="Times New Roman"/>
          <w:bCs/>
        </w:rPr>
        <w:t>μετεγκαταστήσει</w:t>
      </w:r>
      <w:proofErr w:type="spellEnd"/>
      <w:r>
        <w:rPr>
          <w:rFonts w:eastAsia="Times New Roman"/>
          <w:bCs/>
        </w:rPr>
        <w:t xml:space="preserve"> το αμαξοστάσιο του Ελληνικού. Ψάχνουμε να βρούμε κάποιες λύσεις, ώστε να γίνει ένα νέο αμαξοστάσιο στην ευρύτερη περιοχή και να μην επωμιστούν οι αστικές συγκοινωνίες όλο αυτό το κόστος.</w:t>
      </w:r>
    </w:p>
    <w:p w14:paraId="7298160F" w14:textId="77777777" w:rsidR="006F214F" w:rsidRDefault="003917AD">
      <w:pPr>
        <w:spacing w:after="0" w:line="600" w:lineRule="auto"/>
        <w:ind w:firstLine="720"/>
        <w:jc w:val="both"/>
        <w:rPr>
          <w:rFonts w:eastAsia="Times New Roman"/>
          <w:bCs/>
        </w:rPr>
      </w:pPr>
      <w:r>
        <w:rPr>
          <w:rFonts w:eastAsia="Times New Roman"/>
          <w:bCs/>
          <w:shd w:val="clear" w:color="auto" w:fill="FFFFFF"/>
        </w:rPr>
        <w:t>Ευχαριστώ πολύ</w:t>
      </w:r>
      <w:r>
        <w:rPr>
          <w:rFonts w:eastAsia="Times New Roman"/>
          <w:bCs/>
        </w:rPr>
        <w:t>.</w:t>
      </w:r>
    </w:p>
    <w:p w14:paraId="72981610" w14:textId="77777777" w:rsidR="006F214F" w:rsidRDefault="003917AD">
      <w:pPr>
        <w:spacing w:after="0" w:line="600" w:lineRule="auto"/>
        <w:ind w:firstLine="720"/>
        <w:jc w:val="both"/>
        <w:rPr>
          <w:rFonts w:eastAsia="Times New Roman"/>
          <w:bCs/>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
          <w:bCs/>
        </w:rPr>
        <w:t xml:space="preserve"> </w:t>
      </w:r>
      <w:r>
        <w:rPr>
          <w:rFonts w:eastAsia="Times New Roman"/>
          <w:bCs/>
        </w:rPr>
        <w:t xml:space="preserve">Ευχαριστούμε τον κύριο Υπουργό. </w:t>
      </w:r>
    </w:p>
    <w:p w14:paraId="72981611" w14:textId="77777777" w:rsidR="006F214F" w:rsidRDefault="003917AD">
      <w:pPr>
        <w:spacing w:after="0" w:line="600" w:lineRule="auto"/>
        <w:ind w:firstLine="720"/>
        <w:jc w:val="both"/>
        <w:rPr>
          <w:rFonts w:eastAsia="Times New Roman"/>
          <w:szCs w:val="24"/>
        </w:rPr>
      </w:pPr>
      <w:r>
        <w:rPr>
          <w:rFonts w:eastAsia="Times New Roman"/>
          <w:szCs w:val="24"/>
        </w:rPr>
        <w:t xml:space="preserve">Στο σημείο αυτό ολοκληρώθηκε η συζήτηση των επικαίρων ερωτήσεων. </w:t>
      </w:r>
    </w:p>
    <w:p w14:paraId="72981612" w14:textId="77777777" w:rsidR="006F214F" w:rsidRDefault="003917AD">
      <w:pPr>
        <w:spacing w:after="0" w:line="600" w:lineRule="auto"/>
        <w:ind w:firstLine="720"/>
        <w:jc w:val="both"/>
        <w:rPr>
          <w:rFonts w:eastAsia="Times New Roman"/>
          <w:szCs w:val="24"/>
        </w:rPr>
      </w:pPr>
      <w:r>
        <w:rPr>
          <w:rFonts w:eastAsia="Times New Roman"/>
          <w:szCs w:val="24"/>
        </w:rPr>
        <w:t>Κυρίες και κύριοι συνάδελφοι, δ</w:t>
      </w:r>
      <w:r>
        <w:rPr>
          <w:rFonts w:eastAsia="Times New Roman"/>
          <w:szCs w:val="24"/>
        </w:rPr>
        <w:t>έχεστε στο σημείο αυτό να λύσουμε τη συνεδρίαση;</w:t>
      </w:r>
    </w:p>
    <w:p w14:paraId="72981613" w14:textId="77777777" w:rsidR="006F214F" w:rsidRDefault="003917AD">
      <w:pPr>
        <w:spacing w:after="0" w:line="600" w:lineRule="auto"/>
        <w:ind w:firstLine="720"/>
        <w:jc w:val="both"/>
        <w:rPr>
          <w:rFonts w:eastAsia="Times New Roman"/>
          <w:szCs w:val="24"/>
        </w:rPr>
      </w:pPr>
      <w:r>
        <w:rPr>
          <w:rFonts w:eastAsia="Times New Roman"/>
          <w:b/>
          <w:bCs/>
          <w:szCs w:val="24"/>
        </w:rPr>
        <w:lastRenderedPageBreak/>
        <w:t xml:space="preserve">ΟΛΟΙ ΟΙ ΒΟΥΛΕΥΤΕΣ: </w:t>
      </w:r>
      <w:r>
        <w:rPr>
          <w:rFonts w:eastAsia="Times New Roman"/>
          <w:szCs w:val="24"/>
        </w:rPr>
        <w:t>Μάλιστα, μάλιστα.</w:t>
      </w:r>
    </w:p>
    <w:p w14:paraId="72981614" w14:textId="77777777" w:rsidR="006F214F" w:rsidRDefault="003917AD">
      <w:pPr>
        <w:spacing w:after="0" w:line="600" w:lineRule="auto"/>
        <w:ind w:firstLine="720"/>
        <w:jc w:val="both"/>
        <w:rPr>
          <w:rFonts w:eastAsia="Times New Roman"/>
          <w:szCs w:val="24"/>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
          <w:szCs w:val="24"/>
        </w:rPr>
        <w:t xml:space="preserve"> </w:t>
      </w:r>
      <w:r>
        <w:rPr>
          <w:rFonts w:eastAsia="Times New Roman"/>
          <w:szCs w:val="24"/>
        </w:rPr>
        <w:t xml:space="preserve">Με τη συναίνεση του Σώματος και ώρα 10.52΄ </w:t>
      </w:r>
      <w:proofErr w:type="spellStart"/>
      <w:r>
        <w:rPr>
          <w:rFonts w:eastAsia="Times New Roman"/>
          <w:szCs w:val="24"/>
        </w:rPr>
        <w:t>λύεται</w:t>
      </w:r>
      <w:proofErr w:type="spellEnd"/>
      <w:r>
        <w:rPr>
          <w:rFonts w:eastAsia="Times New Roman"/>
          <w:szCs w:val="24"/>
        </w:rPr>
        <w:t xml:space="preserve"> η συνεδρίαση για αύριο, </w:t>
      </w:r>
      <w:r>
        <w:rPr>
          <w:rFonts w:eastAsia="Times New Roman"/>
          <w:szCs w:val="24"/>
        </w:rPr>
        <w:t xml:space="preserve">ημέρα </w:t>
      </w:r>
      <w:r>
        <w:rPr>
          <w:rFonts w:eastAsia="Times New Roman"/>
          <w:szCs w:val="24"/>
        </w:rPr>
        <w:t xml:space="preserve">Παρασκευή 8 Δεκεμβρίου 2017 και ώρα 10.00΄, με αντικείμενο εργασιών του Σώματος: κοινοβουλευτικό έλεγχο, συζήτηση επικαίρων ερωτήσεων. </w:t>
      </w:r>
    </w:p>
    <w:p w14:paraId="72981615" w14:textId="77777777" w:rsidR="006F214F" w:rsidRDefault="003917AD">
      <w:pPr>
        <w:spacing w:after="0" w:line="600" w:lineRule="auto"/>
        <w:jc w:val="both"/>
        <w:rPr>
          <w:rFonts w:eastAsia="Times New Roman" w:cs="Times New Roman"/>
          <w:szCs w:val="24"/>
        </w:rPr>
      </w:pPr>
      <w:r>
        <w:rPr>
          <w:rFonts w:eastAsia="Times New Roman"/>
          <w:b/>
          <w:bCs/>
          <w:szCs w:val="24"/>
        </w:rPr>
        <w:t>Ο ΠΡΟΕ</w:t>
      </w:r>
      <w:r>
        <w:rPr>
          <w:rFonts w:eastAsia="Times New Roman"/>
          <w:b/>
          <w:bCs/>
          <w:szCs w:val="24"/>
        </w:rPr>
        <w:t>ΔΡΟΣ                                                                       ΟΙ ΓΡΑΜΜΑΤΕΙΣ</w:t>
      </w:r>
      <w:r>
        <w:rPr>
          <w:rFonts w:eastAsia="Times New Roman"/>
          <w:szCs w:val="24"/>
        </w:rPr>
        <w:t xml:space="preserve"> </w:t>
      </w:r>
    </w:p>
    <w:sectPr w:rsidR="006F21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Microsoft Sans Serif">
    <w:panose1 w:val="020B0604020202020204"/>
    <w:charset w:val="A1"/>
    <w:family w:val="swiss"/>
    <w:pitch w:val="variable"/>
    <w:sig w:usb0="E1002AFF" w:usb1="C0000002" w:usb2="00000008" w:usb3="00000000" w:csb0="000101F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KhWsWmN/1tA//9lwKizkuEKHG3A=" w:salt="DWWvX8fYJ1wCjMoVPIhGV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4F"/>
    <w:rsid w:val="003917AD"/>
    <w:rsid w:val="006F214F"/>
    <w:rsid w:val="00A774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1526"/>
  <w15:docId w15:val="{4B1DAB6A-4B64-42D2-A193-6CEEACAB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B69C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B69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556</MetadataID>
    <Session xmlns="641f345b-441b-4b81-9152-adc2e73ba5e1">Γ´</Session>
    <Date xmlns="641f345b-441b-4b81-9152-adc2e73ba5e1">2017-12-06T22:00:00+00:00</Date>
    <Status xmlns="641f345b-441b-4b81-9152-adc2e73ba5e1">
      <Url>http://srv-sp1/praktika/Lists/Incoming_Metadata/EditForm.aspx?ID=556&amp;Source=/praktika/Recordings_Library/Forms/AllItems.aspx</Url>
      <Description>Δημοσιεύτηκε</Description>
    </Status>
    <Meeting xmlns="641f345b-441b-4b81-9152-adc2e73ba5e1">ΜΒ´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A9763C-3D35-4CD6-83FB-57F5AE0EE3FE}">
  <ds:schemaRefs>
    <ds:schemaRef ds:uri="http://schemas.microsoft.com/sharepoint/v3/contenttype/forms"/>
  </ds:schemaRefs>
</ds:datastoreItem>
</file>

<file path=customXml/itemProps2.xml><?xml version="1.0" encoding="utf-8"?>
<ds:datastoreItem xmlns:ds="http://schemas.openxmlformats.org/officeDocument/2006/customXml" ds:itemID="{423FD19F-9006-436F-87AA-E3D12F8666D6}">
  <ds:schemaRefs>
    <ds:schemaRef ds:uri="http://schemas.microsoft.com/office/2006/documentManagement/types"/>
    <ds:schemaRef ds:uri="http://purl.org/dc/terms/"/>
    <ds:schemaRef ds:uri="http://purl.org/dc/dcmitype/"/>
    <ds:schemaRef ds:uri="http://schemas.openxmlformats.org/package/2006/metadata/core-properties"/>
    <ds:schemaRef ds:uri="http://schemas.microsoft.com/office/infopath/2007/PartnerControls"/>
    <ds:schemaRef ds:uri="http://purl.org/dc/elements/1.1/"/>
    <ds:schemaRef ds:uri="641f345b-441b-4b81-9152-adc2e73ba5e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638F596-5BF4-4A6B-BA53-6C3A5CD33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9792</Words>
  <Characters>52879</Characters>
  <Application>Microsoft Office Word</Application>
  <DocSecurity>0</DocSecurity>
  <Lines>440</Lines>
  <Paragraphs>125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2017-12-13T10:01:00Z</dcterms:created>
  <dcterms:modified xsi:type="dcterms:W3CDTF">2017-12-13T10:01:00Z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