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F12EC" w14:textId="77777777" w:rsidR="000026DE" w:rsidRPr="000026DE" w:rsidRDefault="000026DE" w:rsidP="000026DE">
      <w:pPr>
        <w:spacing w:after="0" w:line="360" w:lineRule="auto"/>
        <w:rPr>
          <w:ins w:id="0" w:author="Φλούδα Χριστίνα" w:date="2016-03-24T13:10:00Z"/>
          <w:rFonts w:eastAsia="Times New Roman"/>
          <w:szCs w:val="24"/>
          <w:lang w:eastAsia="en-US"/>
        </w:rPr>
      </w:pPr>
      <w:ins w:id="1" w:author="Φλούδα Χριστίνα" w:date="2016-03-24T13:10:00Z">
        <w:r w:rsidRPr="000026D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95B788" w14:textId="77777777" w:rsidR="000026DE" w:rsidRPr="000026DE" w:rsidRDefault="000026DE" w:rsidP="000026DE">
      <w:pPr>
        <w:spacing w:after="0" w:line="360" w:lineRule="auto"/>
        <w:rPr>
          <w:ins w:id="2" w:author="Φλούδα Χριστίνα" w:date="2016-03-24T13:10:00Z"/>
          <w:rFonts w:eastAsia="Times New Roman"/>
          <w:szCs w:val="24"/>
          <w:lang w:eastAsia="en-US"/>
        </w:rPr>
      </w:pPr>
    </w:p>
    <w:p w14:paraId="3CAEC768" w14:textId="77777777" w:rsidR="000026DE" w:rsidRPr="000026DE" w:rsidRDefault="000026DE" w:rsidP="000026DE">
      <w:pPr>
        <w:spacing w:after="0" w:line="360" w:lineRule="auto"/>
        <w:rPr>
          <w:ins w:id="3" w:author="Φλούδα Χριστίνα" w:date="2016-03-24T13:10:00Z"/>
          <w:rFonts w:eastAsia="Times New Roman"/>
          <w:szCs w:val="24"/>
          <w:lang w:eastAsia="en-US"/>
        </w:rPr>
      </w:pPr>
      <w:ins w:id="4" w:author="Φλούδα Χριστίνα" w:date="2016-03-24T13:10:00Z">
        <w:r w:rsidRPr="000026DE">
          <w:rPr>
            <w:rFonts w:eastAsia="Times New Roman"/>
            <w:szCs w:val="24"/>
            <w:lang w:eastAsia="en-US"/>
          </w:rPr>
          <w:t>ΠΙΝΑΚΑΣ ΠΕΡΙΕΧΟΜΕΝΩΝ</w:t>
        </w:r>
      </w:ins>
    </w:p>
    <w:p w14:paraId="1824A2F2" w14:textId="77777777" w:rsidR="000026DE" w:rsidRPr="000026DE" w:rsidRDefault="000026DE" w:rsidP="000026DE">
      <w:pPr>
        <w:spacing w:after="0" w:line="360" w:lineRule="auto"/>
        <w:rPr>
          <w:ins w:id="5" w:author="Φλούδα Χριστίνα" w:date="2016-03-24T13:10:00Z"/>
          <w:rFonts w:eastAsia="Times New Roman"/>
          <w:szCs w:val="24"/>
          <w:lang w:eastAsia="en-US"/>
        </w:rPr>
      </w:pPr>
      <w:ins w:id="6" w:author="Φλούδα Χριστίνα" w:date="2016-03-24T13:10:00Z">
        <w:r w:rsidRPr="000026DE">
          <w:rPr>
            <w:rFonts w:eastAsia="Times New Roman"/>
            <w:szCs w:val="24"/>
            <w:lang w:eastAsia="en-US"/>
          </w:rPr>
          <w:t xml:space="preserve">ΙΖ΄ ΠΕΡΙΟΔΟΣ </w:t>
        </w:r>
      </w:ins>
    </w:p>
    <w:p w14:paraId="508BE04D" w14:textId="77777777" w:rsidR="000026DE" w:rsidRPr="000026DE" w:rsidRDefault="000026DE" w:rsidP="000026DE">
      <w:pPr>
        <w:spacing w:after="0" w:line="360" w:lineRule="auto"/>
        <w:rPr>
          <w:ins w:id="7" w:author="Φλούδα Χριστίνα" w:date="2016-03-24T13:10:00Z"/>
          <w:rFonts w:eastAsia="Times New Roman"/>
          <w:szCs w:val="24"/>
          <w:lang w:eastAsia="en-US"/>
        </w:rPr>
      </w:pPr>
      <w:ins w:id="8" w:author="Φλούδα Χριστίνα" w:date="2016-03-24T13:10:00Z">
        <w:r w:rsidRPr="000026DE">
          <w:rPr>
            <w:rFonts w:eastAsia="Times New Roman"/>
            <w:szCs w:val="24"/>
            <w:lang w:eastAsia="en-US"/>
          </w:rPr>
          <w:t>ΠΡΟΕΔΡΕΥΟΜΕΝΗΣ ΚΟΙΝΟΒΟΥΛΕΥΤΙΚΗΣ ΔΗΜΟΚΡΑΤΙΑΣ</w:t>
        </w:r>
      </w:ins>
    </w:p>
    <w:p w14:paraId="2128C144" w14:textId="77777777" w:rsidR="000026DE" w:rsidRPr="000026DE" w:rsidRDefault="000026DE" w:rsidP="000026DE">
      <w:pPr>
        <w:spacing w:after="0" w:line="360" w:lineRule="auto"/>
        <w:rPr>
          <w:ins w:id="9" w:author="Φλούδα Χριστίνα" w:date="2016-03-24T13:10:00Z"/>
          <w:rFonts w:eastAsia="Times New Roman"/>
          <w:szCs w:val="24"/>
          <w:lang w:eastAsia="en-US"/>
        </w:rPr>
      </w:pPr>
      <w:ins w:id="10" w:author="Φλούδα Χριστίνα" w:date="2016-03-24T13:10:00Z">
        <w:r w:rsidRPr="000026DE">
          <w:rPr>
            <w:rFonts w:eastAsia="Times New Roman"/>
            <w:szCs w:val="24"/>
            <w:lang w:eastAsia="en-US"/>
          </w:rPr>
          <w:t>ΣΥΝΟΔΟΣ Α΄</w:t>
        </w:r>
      </w:ins>
    </w:p>
    <w:p w14:paraId="338B18A2" w14:textId="77777777" w:rsidR="000026DE" w:rsidRPr="000026DE" w:rsidRDefault="000026DE" w:rsidP="000026DE">
      <w:pPr>
        <w:spacing w:after="0" w:line="360" w:lineRule="auto"/>
        <w:rPr>
          <w:ins w:id="11" w:author="Φλούδα Χριστίνα" w:date="2016-03-24T13:10:00Z"/>
          <w:rFonts w:eastAsia="Times New Roman"/>
          <w:szCs w:val="24"/>
          <w:lang w:eastAsia="en-US"/>
        </w:rPr>
      </w:pPr>
    </w:p>
    <w:p w14:paraId="7A3CCAE7" w14:textId="77777777" w:rsidR="000026DE" w:rsidRPr="000026DE" w:rsidRDefault="000026DE" w:rsidP="000026DE">
      <w:pPr>
        <w:spacing w:after="0" w:line="360" w:lineRule="auto"/>
        <w:rPr>
          <w:ins w:id="12" w:author="Φλούδα Χριστίνα" w:date="2016-03-24T13:10:00Z"/>
          <w:rFonts w:eastAsia="Times New Roman"/>
          <w:szCs w:val="24"/>
          <w:lang w:eastAsia="en-US"/>
        </w:rPr>
      </w:pPr>
      <w:ins w:id="13" w:author="Φλούδα Χριστίνα" w:date="2016-03-24T13:10:00Z">
        <w:r w:rsidRPr="000026DE">
          <w:rPr>
            <w:rFonts w:eastAsia="Times New Roman"/>
            <w:szCs w:val="24"/>
            <w:lang w:eastAsia="en-US"/>
          </w:rPr>
          <w:t xml:space="preserve">ΣΥΝΕΔΡΙΑΣΗ </w:t>
        </w:r>
        <w:r w:rsidRPr="000026DE">
          <w:rPr>
            <w:rFonts w:ascii="Lucida Sans Unicode" w:eastAsia="Times New Roman" w:hAnsi="Lucida Sans Unicode" w:cs="Lucida Sans Unicode"/>
            <w:szCs w:val="24"/>
          </w:rPr>
          <w:t>Ϟ</w:t>
        </w:r>
        <w:r w:rsidRPr="000026DE">
          <w:rPr>
            <w:rFonts w:eastAsia="Times New Roman"/>
            <w:szCs w:val="24"/>
            <w:lang w:eastAsia="en-US"/>
          </w:rPr>
          <w:t>Γ΄</w:t>
        </w:r>
      </w:ins>
    </w:p>
    <w:p w14:paraId="0940E7C6" w14:textId="77777777" w:rsidR="000026DE" w:rsidRPr="000026DE" w:rsidRDefault="000026DE" w:rsidP="000026DE">
      <w:pPr>
        <w:spacing w:after="0" w:line="360" w:lineRule="auto"/>
        <w:rPr>
          <w:ins w:id="14" w:author="Φλούδα Χριστίνα" w:date="2016-03-24T13:10:00Z"/>
          <w:rFonts w:eastAsia="Times New Roman"/>
          <w:szCs w:val="24"/>
          <w:lang w:eastAsia="en-US"/>
        </w:rPr>
      </w:pPr>
      <w:ins w:id="15" w:author="Φλούδα Χριστίνα" w:date="2016-03-24T13:10:00Z">
        <w:r w:rsidRPr="000026DE">
          <w:rPr>
            <w:rFonts w:eastAsia="Times New Roman"/>
            <w:szCs w:val="24"/>
            <w:lang w:eastAsia="en-US"/>
          </w:rPr>
          <w:t>Παρασκευή  18 Μαρτίου 2016</w:t>
        </w:r>
      </w:ins>
    </w:p>
    <w:p w14:paraId="1A08411E" w14:textId="77777777" w:rsidR="000026DE" w:rsidRPr="000026DE" w:rsidRDefault="000026DE" w:rsidP="000026DE">
      <w:pPr>
        <w:spacing w:after="0" w:line="360" w:lineRule="auto"/>
        <w:rPr>
          <w:ins w:id="16" w:author="Φλούδα Χριστίνα" w:date="2016-03-24T13:10:00Z"/>
          <w:rFonts w:eastAsia="Times New Roman"/>
          <w:szCs w:val="24"/>
          <w:lang w:eastAsia="en-US"/>
        </w:rPr>
      </w:pPr>
    </w:p>
    <w:p w14:paraId="49B6D97D" w14:textId="77777777" w:rsidR="000026DE" w:rsidRPr="000026DE" w:rsidRDefault="000026DE" w:rsidP="000026DE">
      <w:pPr>
        <w:spacing w:after="0" w:line="360" w:lineRule="auto"/>
        <w:rPr>
          <w:ins w:id="17" w:author="Φλούδα Χριστίνα" w:date="2016-03-24T13:10:00Z"/>
          <w:rFonts w:eastAsia="Times New Roman"/>
          <w:szCs w:val="24"/>
          <w:lang w:eastAsia="en-US"/>
        </w:rPr>
      </w:pPr>
      <w:ins w:id="18" w:author="Φλούδα Χριστίνα" w:date="2016-03-24T13:10:00Z">
        <w:r w:rsidRPr="000026DE">
          <w:rPr>
            <w:rFonts w:eastAsia="Times New Roman"/>
            <w:szCs w:val="24"/>
            <w:lang w:eastAsia="en-US"/>
          </w:rPr>
          <w:t>ΘΕΜΑΤΑ</w:t>
        </w:r>
      </w:ins>
    </w:p>
    <w:p w14:paraId="06C27617" w14:textId="77777777" w:rsidR="000026DE" w:rsidRPr="000026DE" w:rsidRDefault="000026DE" w:rsidP="000026DE">
      <w:pPr>
        <w:spacing w:after="0" w:line="360" w:lineRule="auto"/>
        <w:rPr>
          <w:ins w:id="19" w:author="Φλούδα Χριστίνα" w:date="2016-03-24T13:10:00Z"/>
          <w:rFonts w:eastAsia="Times New Roman"/>
          <w:szCs w:val="24"/>
          <w:lang w:eastAsia="en-US"/>
        </w:rPr>
      </w:pPr>
      <w:ins w:id="20" w:author="Φλούδα Χριστίνα" w:date="2016-03-24T13:10:00Z">
        <w:r w:rsidRPr="000026DE">
          <w:rPr>
            <w:rFonts w:eastAsia="Times New Roman"/>
            <w:szCs w:val="24"/>
            <w:lang w:eastAsia="en-US"/>
          </w:rPr>
          <w:t xml:space="preserve"> </w:t>
        </w:r>
        <w:r w:rsidRPr="000026DE">
          <w:rPr>
            <w:rFonts w:eastAsia="Times New Roman"/>
            <w:szCs w:val="24"/>
            <w:lang w:eastAsia="en-US"/>
          </w:rPr>
          <w:br/>
          <w:t xml:space="preserve">Α. ΕΙΔΙΚΑ ΘΕΜΑΤΑ </w:t>
        </w:r>
        <w:r w:rsidRPr="000026DE">
          <w:rPr>
            <w:rFonts w:eastAsia="Times New Roman"/>
            <w:szCs w:val="24"/>
            <w:lang w:eastAsia="en-US"/>
          </w:rPr>
          <w:br/>
          <w:t xml:space="preserve">1. Επικύρωση Πρακτικών, σελ. </w:t>
        </w:r>
        <w:r w:rsidRPr="000026DE">
          <w:rPr>
            <w:rFonts w:eastAsia="Times New Roman"/>
            <w:szCs w:val="24"/>
            <w:lang w:eastAsia="en-US"/>
          </w:rPr>
          <w:br/>
          <w:t xml:space="preserve">2.  Άδεια απουσίας των Βουλευτών κ.κ. Κ. Κουκοδήμου και Ε. Γεωργοπούλου - Σαλτάρη, σελ. </w:t>
        </w:r>
        <w:r w:rsidRPr="000026DE">
          <w:rPr>
            <w:rFonts w:eastAsia="Times New Roman"/>
            <w:szCs w:val="24"/>
            <w:lang w:eastAsia="en-US"/>
          </w:rPr>
          <w:br/>
          <w:t xml:space="preserve">3. Ανακοινώνεται ότι τη συνεδρίαση παρακολουθούν σπουδαστές από το Κέντρο Εκπαίδευσης "ΠΑΛΑΣΚΑ", μαθητές από το Δημοτικό Σχολείο Αρμενοπαίδων Νίκαιας, το Γυμνάσιο Κορινού Πιερίας, το Γυμνάσιο Μουριών Κιλκίς, το Γυμνάσιο Αρέθουσας Θεσσαλονίκης και το Γενικό Λύκειο "Ελευθέριος Βενιζέλος" Χανίων, σελ. </w:t>
        </w:r>
        <w:r w:rsidRPr="000026DE">
          <w:rPr>
            <w:rFonts w:eastAsia="Times New Roman"/>
            <w:szCs w:val="24"/>
            <w:lang w:eastAsia="en-US"/>
          </w:rPr>
          <w:br/>
          <w:t xml:space="preserve">4. Επί διαδικαστικού θέματος, σελ. </w:t>
        </w:r>
        <w:r w:rsidRPr="000026DE">
          <w:rPr>
            <w:rFonts w:eastAsia="Times New Roman"/>
            <w:szCs w:val="24"/>
            <w:lang w:eastAsia="en-US"/>
          </w:rPr>
          <w:br/>
          <w:t xml:space="preserve"> </w:t>
        </w:r>
        <w:r w:rsidRPr="000026DE">
          <w:rPr>
            <w:rFonts w:eastAsia="Times New Roman"/>
            <w:szCs w:val="24"/>
            <w:lang w:eastAsia="en-US"/>
          </w:rPr>
          <w:br/>
          <w:t xml:space="preserve">Β. ΚΟΙΝΟΒΟΥΛΕΥΤΙΚΟΣ ΕΛΕΓΧΟΣ </w:t>
        </w:r>
        <w:r w:rsidRPr="000026DE">
          <w:rPr>
            <w:rFonts w:eastAsia="Times New Roman"/>
            <w:szCs w:val="24"/>
            <w:lang w:eastAsia="en-US"/>
          </w:rPr>
          <w:br/>
          <w:t xml:space="preserve">1. Ανακοίνωση του δελτίου επικαίρων ερωτήσεων και των αναφορών - ερωτήσεων της Δευτέρας 21 Μαρτίου 2016, σελ. </w:t>
        </w:r>
        <w:r w:rsidRPr="000026DE">
          <w:rPr>
            <w:rFonts w:eastAsia="Times New Roman"/>
            <w:szCs w:val="24"/>
            <w:lang w:eastAsia="en-US"/>
          </w:rPr>
          <w:br/>
          <w:t>2. Συζήτηση επικαίρων ερωτήσεων:</w:t>
        </w:r>
        <w:r w:rsidRPr="000026DE">
          <w:rPr>
            <w:rFonts w:eastAsia="Times New Roman"/>
            <w:szCs w:val="24"/>
            <w:lang w:eastAsia="en-US"/>
          </w:rPr>
          <w:br/>
          <w:t xml:space="preserve">    α) Προς τον Υπουργό Επικρατείας, σχετικά με τη λήψη μέτρων για την αμερόληπτη διεξαγωγή των δημοσκοπήσεων, σελ. </w:t>
        </w:r>
        <w:r w:rsidRPr="000026DE">
          <w:rPr>
            <w:rFonts w:eastAsia="Times New Roman"/>
            <w:szCs w:val="24"/>
            <w:lang w:eastAsia="en-US"/>
          </w:rPr>
          <w:br/>
          <w:t xml:space="preserve">    β) Προς τον Υπουργό Εσωτερικών και Διοικητικής Ανασυγκρότησης, σχετικά με τη μίσθωση ελικοπτέρων δασοπυρόσβεσης, σελ. </w:t>
        </w:r>
        <w:r w:rsidRPr="000026DE">
          <w:rPr>
            <w:rFonts w:eastAsia="Times New Roman"/>
            <w:szCs w:val="24"/>
            <w:lang w:eastAsia="en-US"/>
          </w:rPr>
          <w:br/>
          <w:t xml:space="preserve">    γ) Προς τον Υπουργό Αγροτικής Ανάπτυξης και Τροφίμων:</w:t>
        </w:r>
        <w:r w:rsidRPr="000026DE">
          <w:rPr>
            <w:rFonts w:eastAsia="Times New Roman"/>
            <w:szCs w:val="24"/>
            <w:lang w:eastAsia="en-US"/>
          </w:rPr>
          <w:br/>
          <w:t xml:space="preserve">        i. σχετικά με την καθυστέρηση της διαδικασίας του εργόσημου των παράτυπα διαμενόντων πολιτών τρίτων χωρών στην αγροτική οικονομία, σελ. </w:t>
        </w:r>
        <w:r w:rsidRPr="000026DE">
          <w:rPr>
            <w:rFonts w:eastAsia="Times New Roman"/>
            <w:szCs w:val="24"/>
            <w:lang w:eastAsia="en-US"/>
          </w:rPr>
          <w:br/>
          <w:t xml:space="preserve">        ii. σχετικά με την ανάκτηση από το ελληνικό δημόσιο απευθείας από τους  Έλληνες αγρότες των κρατικών ενισχύσεων ύψους 421 εκατομμυρίων ευρώ της περιόδου 2008-2009, μετά από την απόφαση του Ευρωπαϊκού Δικαστηρίου της 8ης Μαρτίου 2016, σελ. </w:t>
        </w:r>
        <w:r w:rsidRPr="000026DE">
          <w:rPr>
            <w:rFonts w:eastAsia="Times New Roman"/>
            <w:szCs w:val="24"/>
            <w:lang w:eastAsia="en-US"/>
          </w:rPr>
          <w:br/>
          <w:t xml:space="preserve">        iii. σχετικά με τα συμπληρωματικά έργα του φράγματος Μπραμιανών Ιεράπετρας, σελ. </w:t>
        </w:r>
        <w:r w:rsidRPr="000026DE">
          <w:rPr>
            <w:rFonts w:eastAsia="Times New Roman"/>
            <w:szCs w:val="24"/>
            <w:lang w:eastAsia="en-US"/>
          </w:rPr>
          <w:br/>
          <w:t xml:space="preserve">        iv. σχετικά με την καταστροφή του αλιεύματος από τις βιντζότρατες, σελ. </w:t>
        </w:r>
        <w:r w:rsidRPr="000026DE">
          <w:rPr>
            <w:rFonts w:eastAsia="Times New Roman"/>
            <w:szCs w:val="24"/>
            <w:lang w:eastAsia="en-US"/>
          </w:rPr>
          <w:br/>
          <w:t xml:space="preserve">    δ) Προς τον Υπουργό Οικονομικών:</w:t>
        </w:r>
        <w:r w:rsidRPr="000026DE">
          <w:rPr>
            <w:rFonts w:eastAsia="Times New Roman"/>
            <w:szCs w:val="24"/>
            <w:lang w:eastAsia="en-US"/>
          </w:rPr>
          <w:br/>
          <w:t xml:space="preserve">        i. σχετικά με την αντιμετώπιση των προβλημάτων στη διαδικασία αδειοδότησης νέας γενιάς φορολογικών μηχανισμών και τη μοναδικότητα διασύνδεσης ταξίμετρου με συγκεκριμένο Φορολογικό Ηλεκτρονικό Μηχανισμό, σελ. </w:t>
        </w:r>
        <w:r w:rsidRPr="000026DE">
          <w:rPr>
            <w:rFonts w:eastAsia="Times New Roman"/>
            <w:szCs w:val="24"/>
            <w:lang w:eastAsia="en-US"/>
          </w:rPr>
          <w:br/>
          <w:t xml:space="preserve">        ii. σχετικά τον ΕΝΦΙΑ οικοδομικών συνεταιρισμών, σελ. </w:t>
        </w:r>
        <w:r w:rsidRPr="000026DE">
          <w:rPr>
            <w:rFonts w:eastAsia="Times New Roman"/>
            <w:szCs w:val="24"/>
            <w:lang w:eastAsia="en-US"/>
          </w:rPr>
          <w:br/>
          <w:t xml:space="preserve">    ε) Προς τον Υπουργό Υποδομών, Μεταφορών και Δικτύων:</w:t>
        </w:r>
        <w:r w:rsidRPr="000026DE">
          <w:rPr>
            <w:rFonts w:eastAsia="Times New Roman"/>
            <w:szCs w:val="24"/>
            <w:lang w:eastAsia="en-US"/>
          </w:rPr>
          <w:br/>
          <w:t xml:space="preserve">        i. σχετικά με την ολοκλήρωση του οδικού έργου «Ηράκλειο-Μεσσαρά», σελ. </w:t>
        </w:r>
        <w:r w:rsidRPr="000026DE">
          <w:rPr>
            <w:rFonts w:eastAsia="Times New Roman"/>
            <w:szCs w:val="24"/>
            <w:lang w:eastAsia="en-US"/>
          </w:rPr>
          <w:br/>
          <w:t xml:space="preserve">        ii. σχετικά με την αποπεράτωση του Ελληνικού Σχολείου του Μονάχου, σελ. </w:t>
        </w:r>
        <w:r w:rsidRPr="000026DE">
          <w:rPr>
            <w:rFonts w:eastAsia="Times New Roman"/>
            <w:szCs w:val="24"/>
            <w:lang w:eastAsia="en-US"/>
          </w:rPr>
          <w:br/>
        </w:r>
      </w:ins>
    </w:p>
    <w:p w14:paraId="6D39167C" w14:textId="77777777" w:rsidR="000026DE" w:rsidRPr="000026DE" w:rsidRDefault="000026DE" w:rsidP="000026DE">
      <w:pPr>
        <w:spacing w:after="0" w:line="360" w:lineRule="auto"/>
        <w:rPr>
          <w:ins w:id="21" w:author="Φλούδα Χριστίνα" w:date="2016-03-24T13:10:00Z"/>
          <w:rFonts w:eastAsia="Times New Roman"/>
          <w:szCs w:val="24"/>
          <w:lang w:eastAsia="en-US"/>
        </w:rPr>
      </w:pPr>
    </w:p>
    <w:p w14:paraId="422093D9" w14:textId="77777777" w:rsidR="000026DE" w:rsidRPr="000026DE" w:rsidRDefault="000026DE" w:rsidP="000026DE">
      <w:pPr>
        <w:spacing w:after="0" w:line="360" w:lineRule="auto"/>
        <w:rPr>
          <w:ins w:id="22" w:author="Φλούδα Χριστίνα" w:date="2016-03-24T13:10:00Z"/>
          <w:rFonts w:eastAsia="Times New Roman"/>
          <w:szCs w:val="24"/>
          <w:lang w:eastAsia="en-US"/>
        </w:rPr>
      </w:pPr>
      <w:ins w:id="23" w:author="Φλούδα Χριστίνα" w:date="2016-03-24T13:10:00Z">
        <w:r w:rsidRPr="000026DE">
          <w:rPr>
            <w:rFonts w:eastAsia="Times New Roman"/>
            <w:szCs w:val="24"/>
            <w:lang w:eastAsia="en-US"/>
          </w:rPr>
          <w:t>ΠΡΟΕΔΡΕΥΟΝΤΕΣ</w:t>
        </w:r>
      </w:ins>
    </w:p>
    <w:p w14:paraId="76D4CEF6" w14:textId="77777777" w:rsidR="000026DE" w:rsidRPr="000026DE" w:rsidRDefault="000026DE" w:rsidP="000026DE">
      <w:pPr>
        <w:spacing w:after="0" w:line="360" w:lineRule="auto"/>
        <w:rPr>
          <w:ins w:id="24" w:author="Φλούδα Χριστίνα" w:date="2016-03-24T13:10:00Z"/>
          <w:rFonts w:eastAsia="Times New Roman"/>
          <w:szCs w:val="24"/>
          <w:lang w:eastAsia="en-US"/>
        </w:rPr>
      </w:pPr>
    </w:p>
    <w:p w14:paraId="5D14991E" w14:textId="77777777" w:rsidR="000026DE" w:rsidRPr="000026DE" w:rsidRDefault="000026DE" w:rsidP="000026DE">
      <w:pPr>
        <w:spacing w:after="0" w:line="360" w:lineRule="auto"/>
        <w:rPr>
          <w:ins w:id="25" w:author="Φλούδα Χριστίνα" w:date="2016-03-24T13:10:00Z"/>
          <w:rFonts w:eastAsia="Times New Roman"/>
          <w:szCs w:val="24"/>
          <w:lang w:eastAsia="en-US"/>
        </w:rPr>
      </w:pPr>
      <w:ins w:id="26" w:author="Φλούδα Χριστίνα" w:date="2016-03-24T13:10:00Z">
        <w:r w:rsidRPr="000026DE">
          <w:rPr>
            <w:rFonts w:eastAsia="Times New Roman"/>
            <w:szCs w:val="24"/>
            <w:lang w:eastAsia="en-US"/>
          </w:rPr>
          <w:t>ΚΑΚΛΑΜΑΝΗΣ Ν. , σελ.</w:t>
        </w:r>
        <w:r w:rsidRPr="000026DE">
          <w:rPr>
            <w:rFonts w:eastAsia="Times New Roman"/>
            <w:szCs w:val="24"/>
            <w:lang w:eastAsia="en-US"/>
          </w:rPr>
          <w:br/>
          <w:t xml:space="preserve">ΚΟΥΡΑΚΗΣ Α. , σελ. </w:t>
        </w:r>
      </w:ins>
    </w:p>
    <w:p w14:paraId="7A430782" w14:textId="77777777" w:rsidR="000026DE" w:rsidRPr="000026DE" w:rsidRDefault="000026DE" w:rsidP="000026DE">
      <w:pPr>
        <w:spacing w:after="0" w:line="360" w:lineRule="auto"/>
        <w:rPr>
          <w:ins w:id="27" w:author="Φλούδα Χριστίνα" w:date="2016-03-24T13:10:00Z"/>
          <w:rFonts w:eastAsia="Times New Roman"/>
          <w:szCs w:val="24"/>
          <w:lang w:eastAsia="en-US"/>
        </w:rPr>
      </w:pPr>
    </w:p>
    <w:p w14:paraId="788410D7" w14:textId="77777777" w:rsidR="000026DE" w:rsidRPr="000026DE" w:rsidRDefault="000026DE" w:rsidP="000026DE">
      <w:pPr>
        <w:spacing w:after="0" w:line="360" w:lineRule="auto"/>
        <w:rPr>
          <w:ins w:id="28" w:author="Φλούδα Χριστίνα" w:date="2016-03-24T13:10:00Z"/>
          <w:rFonts w:eastAsia="Times New Roman"/>
          <w:szCs w:val="24"/>
          <w:lang w:eastAsia="en-US"/>
        </w:rPr>
      </w:pPr>
    </w:p>
    <w:p w14:paraId="7D8709CE" w14:textId="77777777" w:rsidR="000026DE" w:rsidRPr="000026DE" w:rsidRDefault="000026DE" w:rsidP="000026DE">
      <w:pPr>
        <w:spacing w:after="0" w:line="360" w:lineRule="auto"/>
        <w:rPr>
          <w:ins w:id="29" w:author="Φλούδα Χριστίνα" w:date="2016-03-24T13:10:00Z"/>
          <w:rFonts w:eastAsia="Times New Roman"/>
          <w:szCs w:val="24"/>
          <w:lang w:eastAsia="en-US"/>
        </w:rPr>
      </w:pPr>
    </w:p>
    <w:p w14:paraId="40900DDC" w14:textId="77777777" w:rsidR="000026DE" w:rsidRPr="000026DE" w:rsidRDefault="000026DE" w:rsidP="000026DE">
      <w:pPr>
        <w:spacing w:after="0" w:line="360" w:lineRule="auto"/>
        <w:rPr>
          <w:ins w:id="30" w:author="Φλούδα Χριστίνα" w:date="2016-03-24T13:10:00Z"/>
          <w:rFonts w:eastAsia="Times New Roman"/>
          <w:szCs w:val="24"/>
          <w:lang w:eastAsia="en-US"/>
        </w:rPr>
      </w:pPr>
      <w:ins w:id="31" w:author="Φλούδα Χριστίνα" w:date="2016-03-24T13:10:00Z">
        <w:r w:rsidRPr="000026DE">
          <w:rPr>
            <w:rFonts w:eastAsia="Times New Roman"/>
            <w:szCs w:val="24"/>
            <w:lang w:eastAsia="en-US"/>
          </w:rPr>
          <w:t>ΟΜΙΛΗΤΕΣ</w:t>
        </w:r>
      </w:ins>
    </w:p>
    <w:p w14:paraId="55043AC2" w14:textId="71708BA8" w:rsidR="000026DE" w:rsidRDefault="000026DE" w:rsidP="000026DE">
      <w:pPr>
        <w:spacing w:line="600" w:lineRule="auto"/>
        <w:ind w:firstLine="720"/>
        <w:contextualSpacing/>
        <w:jc w:val="both"/>
        <w:rPr>
          <w:ins w:id="32" w:author="Φλούδα Χριστίνα" w:date="2016-03-24T13:10:00Z"/>
          <w:rFonts w:eastAsia="Times New Roman" w:cs="Times New Roman"/>
          <w:szCs w:val="24"/>
        </w:rPr>
        <w:pPrChange w:id="33" w:author="Φλούδα Χριστίνα" w:date="2016-03-24T13:10:00Z">
          <w:pPr>
            <w:spacing w:line="600" w:lineRule="auto"/>
            <w:ind w:firstLine="720"/>
            <w:contextualSpacing/>
            <w:jc w:val="center"/>
          </w:pPr>
        </w:pPrChange>
      </w:pPr>
      <w:ins w:id="34" w:author="Φλούδα Χριστίνα" w:date="2016-03-24T13:10:00Z">
        <w:r w:rsidRPr="000026DE">
          <w:rPr>
            <w:rFonts w:eastAsia="Times New Roman"/>
            <w:szCs w:val="24"/>
            <w:lang w:eastAsia="en-US"/>
          </w:rPr>
          <w:br/>
          <w:t>Α. Επί διαδικαστικού θέματος:</w:t>
        </w:r>
        <w:r w:rsidRPr="000026DE">
          <w:rPr>
            <w:rFonts w:eastAsia="Times New Roman"/>
            <w:szCs w:val="24"/>
            <w:lang w:eastAsia="en-US"/>
          </w:rPr>
          <w:br/>
          <w:t>ΚΑΚΛΑΜΑΝΗΣ Ν. , σελ.</w:t>
        </w:r>
        <w:r w:rsidRPr="000026DE">
          <w:rPr>
            <w:rFonts w:eastAsia="Times New Roman"/>
            <w:szCs w:val="24"/>
            <w:lang w:eastAsia="en-US"/>
          </w:rPr>
          <w:br/>
          <w:t>ΚΕΓΚΕΡΟΓΛΟΥ Β. , σελ.</w:t>
        </w:r>
        <w:r w:rsidRPr="000026DE">
          <w:rPr>
            <w:rFonts w:eastAsia="Times New Roman"/>
            <w:szCs w:val="24"/>
            <w:lang w:eastAsia="en-US"/>
          </w:rPr>
          <w:br/>
        </w:r>
        <w:r w:rsidRPr="000026DE">
          <w:rPr>
            <w:rFonts w:eastAsia="Times New Roman"/>
            <w:szCs w:val="24"/>
            <w:lang w:eastAsia="en-US"/>
          </w:rPr>
          <w:br/>
          <w:t>Β. Επί των επικαίρων ερωτήσεων:</w:t>
        </w:r>
        <w:r w:rsidRPr="000026DE">
          <w:rPr>
            <w:rFonts w:eastAsia="Times New Roman"/>
            <w:szCs w:val="24"/>
            <w:lang w:eastAsia="en-US"/>
          </w:rPr>
          <w:br/>
          <w:t>ΑΛΕΞΙΑΔΗΣ Τ. , σελ.</w:t>
        </w:r>
        <w:r w:rsidRPr="000026DE">
          <w:rPr>
            <w:rFonts w:eastAsia="Times New Roman"/>
            <w:szCs w:val="24"/>
            <w:lang w:eastAsia="en-US"/>
          </w:rPr>
          <w:br/>
          <w:t>ΑΠΟΣΤΟΛΟΥ Ε. , σελ.</w:t>
        </w:r>
        <w:r w:rsidRPr="000026DE">
          <w:rPr>
            <w:rFonts w:eastAsia="Times New Roman"/>
            <w:szCs w:val="24"/>
            <w:lang w:eastAsia="en-US"/>
          </w:rPr>
          <w:br/>
          <w:t>ΑΡΑΧΩΒΙΤΗΣ Σ. , σελ.</w:t>
        </w:r>
        <w:r w:rsidRPr="000026DE">
          <w:rPr>
            <w:rFonts w:eastAsia="Times New Roman"/>
            <w:szCs w:val="24"/>
            <w:lang w:eastAsia="en-US"/>
          </w:rPr>
          <w:br/>
          <w:t>ΔΗΜΟΣΧΑΚΗΣ Α. , σελ.</w:t>
        </w:r>
        <w:r w:rsidRPr="000026DE">
          <w:rPr>
            <w:rFonts w:eastAsia="Times New Roman"/>
            <w:szCs w:val="24"/>
            <w:lang w:eastAsia="en-US"/>
          </w:rPr>
          <w:br/>
          <w:t>ΚΑΚΛΑΜΑΝΗΣ Ν. , σελ.</w:t>
        </w:r>
        <w:r w:rsidRPr="000026DE">
          <w:rPr>
            <w:rFonts w:eastAsia="Times New Roman"/>
            <w:szCs w:val="24"/>
            <w:lang w:eastAsia="en-US"/>
          </w:rPr>
          <w:br/>
          <w:t>ΚΑΜΜΕΝΟΣ Δ. , σελ.</w:t>
        </w:r>
        <w:r w:rsidRPr="000026DE">
          <w:rPr>
            <w:rFonts w:eastAsia="Times New Roman"/>
            <w:szCs w:val="24"/>
            <w:lang w:eastAsia="en-US"/>
          </w:rPr>
          <w:br/>
          <w:t>ΚΕΓΚΕΡΟΓΛΟΥ Β. , σελ.</w:t>
        </w:r>
        <w:r w:rsidRPr="000026DE">
          <w:rPr>
            <w:rFonts w:eastAsia="Times New Roman"/>
            <w:szCs w:val="24"/>
            <w:lang w:eastAsia="en-US"/>
          </w:rPr>
          <w:br/>
          <w:t>ΚΟΚΚΑΛΗΣ Β. , σελ.</w:t>
        </w:r>
        <w:r w:rsidRPr="000026DE">
          <w:rPr>
            <w:rFonts w:eastAsia="Times New Roman"/>
            <w:szCs w:val="24"/>
            <w:lang w:eastAsia="en-US"/>
          </w:rPr>
          <w:br/>
          <w:t>ΜΙΧΟΣ Ν. , σελ.</w:t>
        </w:r>
        <w:r w:rsidRPr="000026DE">
          <w:rPr>
            <w:rFonts w:eastAsia="Times New Roman"/>
            <w:szCs w:val="24"/>
            <w:lang w:eastAsia="en-US"/>
          </w:rPr>
          <w:br/>
          <w:t>ΜΠΟΥΚΩΡΟΣ Χ. , σελ.</w:t>
        </w:r>
        <w:r w:rsidRPr="000026DE">
          <w:rPr>
            <w:rFonts w:eastAsia="Times New Roman"/>
            <w:szCs w:val="24"/>
            <w:lang w:eastAsia="en-US"/>
          </w:rPr>
          <w:br/>
          <w:t>ΠΑΠΑΧΡΙΣΤΟΠΟΥΛΟΣ Α. , σελ.</w:t>
        </w:r>
        <w:r w:rsidRPr="000026DE">
          <w:rPr>
            <w:rFonts w:eastAsia="Times New Roman"/>
            <w:szCs w:val="24"/>
            <w:lang w:eastAsia="en-US"/>
          </w:rPr>
          <w:br/>
          <w:t>ΠΑΠΠΑΣ Ν. , σελ.</w:t>
        </w:r>
        <w:r w:rsidRPr="000026DE">
          <w:rPr>
            <w:rFonts w:eastAsia="Times New Roman"/>
            <w:szCs w:val="24"/>
            <w:lang w:eastAsia="en-US"/>
          </w:rPr>
          <w:br/>
          <w:t>ΣΠΙΡΤΖΗΣ Χ. , σελ.</w:t>
        </w:r>
        <w:r w:rsidRPr="000026DE">
          <w:rPr>
            <w:rFonts w:eastAsia="Times New Roman"/>
            <w:szCs w:val="24"/>
            <w:lang w:eastAsia="en-US"/>
          </w:rPr>
          <w:br/>
          <w:t>ΤΟΣΚΑΣ Ν. , σελ.</w:t>
        </w:r>
        <w:r w:rsidRPr="000026DE">
          <w:rPr>
            <w:rFonts w:eastAsia="Times New Roman"/>
            <w:szCs w:val="24"/>
            <w:lang w:eastAsia="en-US"/>
          </w:rPr>
          <w:br/>
          <w:t>ΤΡΙΑΝΤΑΦΥΛΛΙΔΗΣ Α. , σελ.</w:t>
        </w:r>
        <w:r w:rsidRPr="000026DE">
          <w:rPr>
            <w:rFonts w:eastAsia="Times New Roman"/>
            <w:szCs w:val="24"/>
            <w:lang w:eastAsia="en-US"/>
          </w:rPr>
          <w:br/>
        </w:r>
        <w:bookmarkStart w:id="35" w:name="_GoBack"/>
        <w:bookmarkEnd w:id="35"/>
      </w:ins>
    </w:p>
    <w:p w14:paraId="47ED0D02" w14:textId="77777777" w:rsidR="001813B5" w:rsidRDefault="000026DE">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7ED0D03" w14:textId="77777777" w:rsidR="001813B5" w:rsidRDefault="000026DE">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47ED0D04" w14:textId="77777777" w:rsidR="001813B5" w:rsidRDefault="000026DE">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7ED0D05" w14:textId="77777777" w:rsidR="001813B5" w:rsidRDefault="000026DE">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47ED0D06" w14:textId="77777777" w:rsidR="001813B5" w:rsidRDefault="000026DE">
      <w:pPr>
        <w:spacing w:line="600" w:lineRule="auto"/>
        <w:ind w:firstLine="720"/>
        <w:contextualSpacing/>
        <w:jc w:val="center"/>
        <w:rPr>
          <w:rFonts w:ascii="Lucida Sans Unicode" w:eastAsia="Times New Roman" w:hAnsi="Lucida Sans Unicode" w:cs="Lucida Sans Unicode"/>
          <w:szCs w:val="24"/>
        </w:rPr>
      </w:pPr>
      <w:r>
        <w:rPr>
          <w:rFonts w:eastAsia="Times New Roman" w:cs="Times New Roman"/>
          <w:szCs w:val="24"/>
        </w:rPr>
        <w:t>ΣΥΝΕΔΡΙΑΣΗ</w:t>
      </w:r>
      <w:r>
        <w:rPr>
          <w:rFonts w:eastAsia="Times New Roman" w:cs="Times New Roman"/>
          <w:szCs w:val="24"/>
        </w:rPr>
        <w:t xml:space="preserve"> </w:t>
      </w:r>
      <w:r>
        <w:rPr>
          <w:rFonts w:ascii="Lucida Sans Unicode" w:eastAsia="Times New Roman" w:hAnsi="Lucida Sans Unicode" w:cs="Lucida Sans Unicode"/>
          <w:szCs w:val="24"/>
        </w:rPr>
        <w:t>Ϟ</w:t>
      </w:r>
      <w:r>
        <w:rPr>
          <w:rFonts w:eastAsia="Times New Roman"/>
          <w:szCs w:val="24"/>
        </w:rPr>
        <w:t>Γ</w:t>
      </w:r>
      <w:r>
        <w:rPr>
          <w:rFonts w:ascii="Lucida Sans Unicode" w:eastAsia="Times New Roman" w:hAnsi="Lucida Sans Unicode" w:cs="Lucida Sans Unicode"/>
          <w:szCs w:val="24"/>
        </w:rPr>
        <w:t>΄</w:t>
      </w:r>
    </w:p>
    <w:p w14:paraId="47ED0D07" w14:textId="77777777" w:rsidR="001813B5" w:rsidRDefault="000026DE">
      <w:pPr>
        <w:spacing w:line="600" w:lineRule="auto"/>
        <w:ind w:firstLine="720"/>
        <w:contextualSpacing/>
        <w:jc w:val="center"/>
        <w:rPr>
          <w:rFonts w:eastAsia="Times New Roman" w:cs="Times New Roman"/>
          <w:szCs w:val="24"/>
        </w:rPr>
      </w:pPr>
      <w:r>
        <w:rPr>
          <w:rFonts w:eastAsia="Times New Roman" w:cs="Times New Roman"/>
          <w:szCs w:val="24"/>
        </w:rPr>
        <w:t>Παρασκευή 18 Μαρτίου 2016</w:t>
      </w:r>
    </w:p>
    <w:p w14:paraId="47ED0D0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18 Μαρτίου 2016, ημέρα Παρασκευή και ώρα 10.09΄ συνήλθε στην Αίθουσα των συνεδριάσεων του Βουλευτηρίου η Βουλή σε ολομέλεια για να συνεδριάσει υπό την προεδρία του Α΄ Αντιπροέδρου αυτής κ. </w:t>
      </w:r>
      <w:r w:rsidRPr="00600C67">
        <w:rPr>
          <w:rFonts w:eastAsia="Times New Roman" w:cs="Times New Roman"/>
          <w:b/>
          <w:szCs w:val="24"/>
        </w:rPr>
        <w:t>ΑΝΑΣΤΑΣΙΟΥ ΚΟΥΡΑΚΗ</w:t>
      </w:r>
      <w:r>
        <w:rPr>
          <w:rFonts w:eastAsia="Times New Roman" w:cs="Times New Roman"/>
          <w:szCs w:val="24"/>
        </w:rPr>
        <w:t>.</w:t>
      </w:r>
    </w:p>
    <w:p w14:paraId="47ED0D09" w14:textId="77777777" w:rsidR="001813B5" w:rsidRDefault="000026DE">
      <w:pPr>
        <w:spacing w:line="600" w:lineRule="auto"/>
        <w:ind w:firstLine="720"/>
        <w:jc w:val="both"/>
        <w:rPr>
          <w:rFonts w:eastAsia="Times New Roman" w:cs="Times New Roman"/>
          <w:szCs w:val="24"/>
        </w:rPr>
      </w:pPr>
      <w:r>
        <w:rPr>
          <w:b/>
          <w:bCs/>
        </w:rPr>
        <w:t>ΠΡΟΕΔΡΕΥΩΝ (Αναστάσιος Κουρά</w:t>
      </w:r>
      <w:r>
        <w:rPr>
          <w:b/>
          <w:bCs/>
        </w:rPr>
        <w:t xml:space="preserve">κης): </w:t>
      </w:r>
      <w:r>
        <w:rPr>
          <w:rFonts w:eastAsia="Times New Roman" w:cs="Times New Roman"/>
          <w:szCs w:val="24"/>
        </w:rPr>
        <w:t>Κυρίες και κύριοι συνάδελφοι, αρχίζει η συνεδρίαση.</w:t>
      </w:r>
    </w:p>
    <w:p w14:paraId="47ED0D0A" w14:textId="77777777" w:rsidR="001813B5" w:rsidRDefault="000026DE">
      <w:pPr>
        <w:spacing w:line="600" w:lineRule="auto"/>
        <w:ind w:firstLine="720"/>
        <w:jc w:val="both"/>
      </w:pPr>
      <w:r>
        <w:t>Παρακαλείται ο κύριος Γραμματέας να ανακοινώσει τις αναφορές προς το Σώμα.</w:t>
      </w:r>
    </w:p>
    <w:p w14:paraId="47ED0D0B" w14:textId="77777777" w:rsidR="001813B5" w:rsidRDefault="000026DE">
      <w:pPr>
        <w:spacing w:line="600" w:lineRule="auto"/>
        <w:ind w:firstLine="720"/>
        <w:jc w:val="both"/>
      </w:pPr>
      <w:r>
        <w:lastRenderedPageBreak/>
        <w:t>(Ανακοινώνονται προς το Σώμα από τον Γραμματέα της Βουλής κ. Μάριο Κάτση, Βουλευτή Θρεσπωτίας, τα ακόλουθα:</w:t>
      </w:r>
    </w:p>
    <w:p w14:paraId="47ED0D0C" w14:textId="77777777" w:rsidR="001813B5" w:rsidRDefault="000026DE">
      <w:pPr>
        <w:spacing w:line="600" w:lineRule="auto"/>
        <w:ind w:firstLine="720"/>
        <w:jc w:val="both"/>
      </w:pPr>
      <w:r>
        <w:t>Α</w:t>
      </w:r>
      <w:r>
        <w:t>.ΚΑΤΑΘΕΣΗ ΑΝΑΦ</w:t>
      </w:r>
      <w:r>
        <w:t>ΟΡΩΝ</w:t>
      </w:r>
    </w:p>
    <w:p w14:paraId="47ED0D0D" w14:textId="77777777" w:rsidR="001813B5" w:rsidRDefault="000026DE">
      <w:pPr>
        <w:spacing w:line="600" w:lineRule="auto"/>
        <w:ind w:firstLine="720"/>
        <w:jc w:val="center"/>
      </w:pPr>
      <w:r>
        <w:t>(Να μπει η σελ. 1α)</w:t>
      </w:r>
    </w:p>
    <w:p w14:paraId="47ED0D0E" w14:textId="77777777" w:rsidR="001813B5" w:rsidRDefault="000026DE">
      <w:pPr>
        <w:spacing w:line="600" w:lineRule="auto"/>
        <w:ind w:firstLine="720"/>
        <w:jc w:val="both"/>
      </w:pPr>
      <w:r>
        <w:t>Β. ΑΠΑΝΤΗΣΕΙΣ ΥΠΟΥΡΓΩΝ ΣΕ ΕΡΩΤΗΣΕΙΣ ΒΟΥΛΕΥΤΩΝ</w:t>
      </w:r>
    </w:p>
    <w:p w14:paraId="47ED0D0F" w14:textId="77777777" w:rsidR="001813B5" w:rsidRDefault="000026DE">
      <w:pPr>
        <w:spacing w:line="600" w:lineRule="auto"/>
        <w:jc w:val="center"/>
      </w:pPr>
      <w:r>
        <w:t>(Να μπει η σελ. 1β)</w:t>
      </w:r>
    </w:p>
    <w:p w14:paraId="47ED0D10" w14:textId="77777777" w:rsidR="001813B5" w:rsidRDefault="000026DE">
      <w:pPr>
        <w:spacing w:line="600" w:lineRule="auto"/>
        <w:jc w:val="center"/>
        <w:rPr>
          <w:rFonts w:eastAsia="Times New Roman" w:cs="Times New Roman"/>
          <w:szCs w:val="24"/>
        </w:rPr>
      </w:pPr>
      <w:r>
        <w:t>(ΑΛΛΑΓΗ ΣΕΛΙΔΑΣ)</w:t>
      </w:r>
    </w:p>
    <w:p w14:paraId="47ED0D1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w:t>
      </w:r>
      <w:r>
        <w:rPr>
          <w:rFonts w:eastAsia="Times New Roman" w:cs="Times New Roman"/>
          <w:b/>
          <w:szCs w:val="24"/>
        </w:rPr>
        <w:t xml:space="preserve"> </w:t>
      </w:r>
      <w:r>
        <w:rPr>
          <w:rFonts w:eastAsia="Times New Roman" w:cs="Times New Roman"/>
          <w:szCs w:val="24"/>
        </w:rPr>
        <w:t>έχω την τιμή να ανακοινώσω στο Σώμα το δελτίο των επικαίρων ερωτήσεων της Δευτέρας 2</w:t>
      </w:r>
      <w:r>
        <w:rPr>
          <w:rFonts w:eastAsia="Times New Roman" w:cs="Times New Roman"/>
          <w:szCs w:val="24"/>
        </w:rPr>
        <w:t xml:space="preserve">1 Μαρτίου 2016, το οποίο έχει ως εξής: </w:t>
      </w:r>
    </w:p>
    <w:p w14:paraId="47ED0D12" w14:textId="77777777" w:rsidR="001813B5" w:rsidRDefault="000026DE">
      <w:pPr>
        <w:spacing w:before="100" w:beforeAutospacing="1" w:after="100" w:afterAutospacing="1" w:line="600" w:lineRule="auto"/>
        <w:ind w:firstLine="720"/>
        <w:jc w:val="both"/>
        <w:rPr>
          <w:rFonts w:eastAsia="Times New Roman"/>
          <w:bCs/>
          <w:szCs w:val="24"/>
        </w:rPr>
      </w:pPr>
      <w:r>
        <w:rPr>
          <w:rFonts w:eastAsia="Times New Roman"/>
          <w:bCs/>
          <w:szCs w:val="24"/>
        </w:rPr>
        <w:lastRenderedPageBreak/>
        <w:t>Α. Ε</w:t>
      </w:r>
      <w:r>
        <w:rPr>
          <w:rFonts w:eastAsia="Times New Roman"/>
          <w:bCs/>
          <w:szCs w:val="24"/>
        </w:rPr>
        <w:t xml:space="preserve">ΠΙΚΑΙΡΕΣ ΕΡΩΤΗΣΕΙΣ </w:t>
      </w:r>
      <w:r>
        <w:rPr>
          <w:rFonts w:eastAsia="Times New Roman"/>
          <w:bCs/>
          <w:szCs w:val="24"/>
        </w:rPr>
        <w:t>Πρώτου Κύκλου (Άρθρο 130 παράγραφο</w:t>
      </w:r>
      <w:r>
        <w:rPr>
          <w:rFonts w:eastAsia="Times New Roman"/>
          <w:bCs/>
          <w:szCs w:val="24"/>
        </w:rPr>
        <w:t>ι</w:t>
      </w:r>
      <w:r>
        <w:rPr>
          <w:rFonts w:eastAsia="Times New Roman"/>
          <w:bCs/>
          <w:szCs w:val="24"/>
        </w:rPr>
        <w:t xml:space="preserve"> 2 και 3</w:t>
      </w:r>
      <w:r>
        <w:rPr>
          <w:rFonts w:eastAsia="Times New Roman"/>
          <w:bCs/>
          <w:szCs w:val="24"/>
        </w:rPr>
        <w:t xml:space="preserve"> 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47ED0D13"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1. Η με αριθμό 656/15-3-2016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της Βουλευτού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Άννας </w:t>
      </w:r>
      <w:r>
        <w:rPr>
          <w:rFonts w:eastAsia="Times New Roman"/>
          <w:bCs/>
          <w:szCs w:val="24"/>
        </w:rPr>
        <w:t>Βαγενά</w:t>
      </w:r>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την έξαρση του προβλήματος της διακίνησης –εμπορίας-χρήσης των ναρκωτικών στο κέντρο των Αθηνών.</w:t>
      </w:r>
    </w:p>
    <w:p w14:paraId="47ED0D14"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2. Η με αριθμό 660/15-3-2016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Καβάλας της Νέας Δημοκ</w:t>
      </w:r>
      <w:r>
        <w:rPr>
          <w:rFonts w:eastAsia="Times New Roman"/>
          <w:szCs w:val="24"/>
        </w:rPr>
        <w:t xml:space="preserve">ρατίας κ. </w:t>
      </w:r>
      <w:r>
        <w:rPr>
          <w:rFonts w:eastAsia="Times New Roman"/>
          <w:bCs/>
          <w:szCs w:val="24"/>
        </w:rPr>
        <w:t>Νικολάου Παναγιωτόπουλου</w:t>
      </w:r>
      <w:r>
        <w:rPr>
          <w:rFonts w:eastAsia="Times New Roman"/>
          <w:b/>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την επαναφορά και αποκατάσταση της επιδότησης μισθολογικού κόστους, βάσει Ευρωπαϊκών Κανονισμών.</w:t>
      </w:r>
    </w:p>
    <w:p w14:paraId="47ED0D15"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lastRenderedPageBreak/>
        <w:t xml:space="preserve">3. Η με αριθμό 639/10-3-2016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w:t>
      </w:r>
      <w:r>
        <w:rPr>
          <w:rFonts w:eastAsia="Times New Roman"/>
          <w:szCs w:val="24"/>
        </w:rPr>
        <w:t xml:space="preserve">Σερρών της Δημοκρατικής Συμπαράταξης ΠΑΣΟΚ - ΔΗΜΑΡ κ. </w:t>
      </w:r>
      <w:r>
        <w:rPr>
          <w:rFonts w:eastAsia="Times New Roman"/>
          <w:bCs/>
          <w:szCs w:val="24"/>
        </w:rPr>
        <w:t>Μιχαήλ Τζελέπη</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την Ελληνική Βιομηχανία Ζάχαρης. </w:t>
      </w:r>
    </w:p>
    <w:p w14:paraId="47ED0D16"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4. Η με αριθμό 670/15-3-2016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Β΄ Αθηνών του Κομμουνιστικού Κόμ</w:t>
      </w:r>
      <w:r>
        <w:rPr>
          <w:rFonts w:eastAsia="Times New Roman"/>
          <w:szCs w:val="24"/>
        </w:rPr>
        <w:t>ματος Ελλάδ</w:t>
      </w:r>
      <w:r>
        <w:rPr>
          <w:rFonts w:eastAsia="Times New Roman"/>
          <w:szCs w:val="24"/>
        </w:rPr>
        <w:t>α</w:t>
      </w:r>
      <w:r>
        <w:rPr>
          <w:rFonts w:eastAsia="Times New Roman"/>
          <w:szCs w:val="24"/>
        </w:rPr>
        <w:t xml:space="preserve">ς κ. </w:t>
      </w:r>
      <w:r>
        <w:rPr>
          <w:rFonts w:eastAsia="Times New Roman"/>
          <w:bCs/>
          <w:szCs w:val="24"/>
        </w:rPr>
        <w:t>Χρήστου Κατσώτη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szCs w:val="24"/>
        </w:rPr>
        <w:t xml:space="preserve"> </w:t>
      </w:r>
      <w:r>
        <w:rPr>
          <w:rFonts w:eastAsia="Times New Roman"/>
          <w:szCs w:val="24"/>
        </w:rPr>
        <w:t>σχετικά με την ανασύσταση των οργανισμών Εργατικής Κατοικίας και Εργατικής Εστίας.</w:t>
      </w:r>
    </w:p>
    <w:p w14:paraId="47ED0D17"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5. Η με αριθμό 658/15-3-2016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της Βουλευτού Β΄ Θ</w:t>
      </w:r>
      <w:r>
        <w:rPr>
          <w:rFonts w:eastAsia="Times New Roman"/>
          <w:szCs w:val="24"/>
        </w:rPr>
        <w:t>εσσαλονίκης του Ποταμιού κ</w:t>
      </w:r>
      <w:r>
        <w:rPr>
          <w:rFonts w:eastAsia="Times New Roman"/>
          <w:szCs w:val="24"/>
        </w:rPr>
        <w:t>.</w:t>
      </w:r>
      <w:r>
        <w:rPr>
          <w:rFonts w:eastAsia="Times New Roman"/>
          <w:szCs w:val="24"/>
        </w:rPr>
        <w:t xml:space="preserve"> </w:t>
      </w:r>
      <w:r>
        <w:rPr>
          <w:rFonts w:eastAsia="Times New Roman"/>
          <w:bCs/>
          <w:szCs w:val="24"/>
        </w:rPr>
        <w:t>Αικατερίνης Μάρκου</w:t>
      </w:r>
      <w:r>
        <w:rPr>
          <w:rFonts w:eastAsia="Times New Roman"/>
          <w:b/>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καταβολή των δεδουλευμένων των εργαζομένων στις Κοινωνικές Δομές Άμεσης Αντιμετώπισης της Φτώχειας.</w:t>
      </w:r>
    </w:p>
    <w:p w14:paraId="47ED0D18"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lastRenderedPageBreak/>
        <w:t xml:space="preserve">6. Η με αριθμό 668/15-3-2016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Β΄ Πειραιά των Ανεξαρτήτων Ελλήνων κ. </w:t>
      </w:r>
      <w:r>
        <w:rPr>
          <w:rFonts w:eastAsia="Times New Roman"/>
          <w:bCs/>
          <w:szCs w:val="24"/>
        </w:rPr>
        <w:t>Δημήτριου Καμμένου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b/>
          <w:szCs w:val="24"/>
        </w:rPr>
        <w:t xml:space="preserve"> </w:t>
      </w:r>
      <w:r>
        <w:rPr>
          <w:rFonts w:eastAsia="Times New Roman"/>
          <w:szCs w:val="24"/>
        </w:rPr>
        <w:t>σχετικά με τα Κέντρα Πιστοποίησης Αναπηρίας και την αξιολόγηση της σκλήρυνσης κατά πλάκας.</w:t>
      </w:r>
    </w:p>
    <w:p w14:paraId="47ED0D19"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bCs/>
          <w:szCs w:val="24"/>
        </w:rPr>
        <w:t>Β. Ε</w:t>
      </w:r>
      <w:r>
        <w:rPr>
          <w:rFonts w:eastAsia="Times New Roman"/>
          <w:bCs/>
          <w:szCs w:val="24"/>
        </w:rPr>
        <w:t xml:space="preserve">ΠΙΚΑΙΡΕΣ ΕΡΩΤΗΣΕΙΣ </w:t>
      </w:r>
      <w:r>
        <w:rPr>
          <w:rFonts w:eastAsia="Times New Roman"/>
          <w:bCs/>
          <w:szCs w:val="24"/>
        </w:rPr>
        <w:t>Δεύτερου Κύκλου (Άρθρο 130 παράγραφο</w:t>
      </w:r>
      <w:r>
        <w:rPr>
          <w:rFonts w:eastAsia="Times New Roman"/>
          <w:bCs/>
          <w:szCs w:val="24"/>
        </w:rPr>
        <w:t>ι</w:t>
      </w:r>
      <w:r>
        <w:rPr>
          <w:rFonts w:eastAsia="Times New Roman"/>
          <w:bCs/>
          <w:szCs w:val="24"/>
        </w:rPr>
        <w:t xml:space="preserve"> 2 και 3 </w:t>
      </w:r>
      <w:r>
        <w:rPr>
          <w:rFonts w:eastAsia="Times New Roman"/>
          <w:bCs/>
          <w:szCs w:val="24"/>
        </w:rPr>
        <w:t xml:space="preserve">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47ED0D1A"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1. Η με αριθμό 661/15-3-2016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Έβρου της Νέας Δημοκρατίας κ. </w:t>
      </w:r>
      <w:r>
        <w:rPr>
          <w:rFonts w:eastAsia="Times New Roman"/>
          <w:bCs/>
          <w:szCs w:val="24"/>
        </w:rPr>
        <w:t>Αναστασίου Δημοσχάκη</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την επαν</w:t>
      </w:r>
      <w:r>
        <w:rPr>
          <w:rFonts w:eastAsia="Times New Roman"/>
          <w:szCs w:val="24"/>
        </w:rPr>
        <w:t>αφορά και αποκατάσταση μέτρου επιδότησης μισθολογικού κόστους, βάσει Ευρωπαϊκών Κανονισμών. </w:t>
      </w:r>
    </w:p>
    <w:p w14:paraId="47ED0D1B"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2. Η με αριθμό 640/10-3-2016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Β΄ Αθηνών της Δημοκρατικής Συμπαράταξης ΠΑΣΟΚ</w:t>
      </w:r>
      <w:r>
        <w:rPr>
          <w:rFonts w:eastAsia="Times New Roman"/>
          <w:szCs w:val="24"/>
        </w:rPr>
        <w:t>-</w:t>
      </w:r>
      <w:r>
        <w:rPr>
          <w:rFonts w:eastAsia="Times New Roman"/>
          <w:szCs w:val="24"/>
        </w:rPr>
        <w:t>ΔΗΜΑΡ κ.</w:t>
      </w:r>
      <w:r>
        <w:rPr>
          <w:rFonts w:eastAsia="Times New Roman"/>
          <w:szCs w:val="24"/>
        </w:rPr>
        <w:t xml:space="preserve">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Εθνικής Άμυνας,</w:t>
      </w:r>
      <w:r>
        <w:rPr>
          <w:rFonts w:eastAsia="Times New Roman"/>
          <w:b/>
          <w:bCs/>
          <w:szCs w:val="24"/>
        </w:rPr>
        <w:t xml:space="preserve"> </w:t>
      </w:r>
      <w:r>
        <w:rPr>
          <w:rFonts w:eastAsia="Times New Roman"/>
          <w:szCs w:val="24"/>
        </w:rPr>
        <w:t>σχετικά με τα Ελληνικά Αμυντικά Συστήματα (ΕΑΣ). </w:t>
      </w:r>
    </w:p>
    <w:p w14:paraId="47ED0D1C"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lastRenderedPageBreak/>
        <w:t xml:space="preserve">3. Η με αριθμό 671/15-3-2016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Α΄ Θεσσαλονίκης του Κομμουνιστικού Κόμματος Ελλάδ</w:t>
      </w:r>
      <w:r>
        <w:rPr>
          <w:rFonts w:eastAsia="Times New Roman"/>
          <w:szCs w:val="24"/>
        </w:rPr>
        <w:t>α</w:t>
      </w:r>
      <w:r>
        <w:rPr>
          <w:rFonts w:eastAsia="Times New Roman"/>
          <w:szCs w:val="24"/>
        </w:rPr>
        <w:t>ς κ</w:t>
      </w:r>
      <w:r>
        <w:rPr>
          <w:rFonts w:eastAsia="Times New Roman"/>
          <w:b/>
          <w:szCs w:val="24"/>
        </w:rPr>
        <w:t xml:space="preserve">.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w:t>
      </w:r>
      <w:r>
        <w:rPr>
          <w:rFonts w:eastAsia="Times New Roman"/>
          <w:szCs w:val="24"/>
        </w:rPr>
        <w:t>ικά με την απόλυση συνδικαλίστριας, εργαζόμενης της αλυσίδας καταστημάτων – επιχείρησης καφέ «MIKEL COFFEE COMPANY» στη Δράμα.</w:t>
      </w:r>
    </w:p>
    <w:p w14:paraId="47ED0D1D"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 xml:space="preserve">4. Η με αριθμό 588/29-2-2016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Φθιώτιδας του Συνασπισμού Ριζοσπαστικής Αριστεράς κ. </w:t>
      </w:r>
      <w:r>
        <w:rPr>
          <w:rFonts w:eastAsia="Times New Roman"/>
          <w:bCs/>
          <w:szCs w:val="24"/>
        </w:rPr>
        <w:t>Απόστολου Καρανασ</w:t>
      </w:r>
      <w:r>
        <w:rPr>
          <w:rFonts w:eastAsia="Times New Roman"/>
          <w:bCs/>
          <w:szCs w:val="24"/>
        </w:rPr>
        <w:t>τάση</w:t>
      </w:r>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 με την αντιμετώπιση των προβλημάτων στη λειτουργία του Γενικού Νοσοκομείου Λαμίας. </w:t>
      </w:r>
    </w:p>
    <w:p w14:paraId="47ED0D1E"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bCs/>
          <w:szCs w:val="24"/>
        </w:rPr>
        <w:t xml:space="preserve">ΑΝΑΦΟΡΕΣ - ΕΡΩΤΗΣΕΙΣ </w:t>
      </w:r>
      <w:r>
        <w:rPr>
          <w:rFonts w:eastAsia="Times New Roman"/>
          <w:bCs/>
          <w:szCs w:val="24"/>
        </w:rPr>
        <w:t xml:space="preserve">(Άρθρο 130 παράγραφος 5 </w:t>
      </w:r>
      <w:r>
        <w:rPr>
          <w:rFonts w:eastAsia="Times New Roman"/>
          <w:bCs/>
          <w:szCs w:val="24"/>
        </w:rPr>
        <w:t xml:space="preserve">του </w:t>
      </w:r>
      <w:r>
        <w:rPr>
          <w:rFonts w:eastAsia="Times New Roman"/>
          <w:bCs/>
          <w:szCs w:val="24"/>
        </w:rPr>
        <w:t xml:space="preserve">Κανονισμού </w:t>
      </w:r>
      <w:r>
        <w:rPr>
          <w:rFonts w:eastAsia="Times New Roman"/>
          <w:bCs/>
          <w:szCs w:val="24"/>
        </w:rPr>
        <w:t xml:space="preserve">της </w:t>
      </w:r>
      <w:r>
        <w:rPr>
          <w:rFonts w:eastAsia="Times New Roman"/>
          <w:bCs/>
          <w:szCs w:val="24"/>
        </w:rPr>
        <w:t>Βουλής)</w:t>
      </w:r>
    </w:p>
    <w:p w14:paraId="47ED0D1F"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t>1</w:t>
      </w:r>
      <w:r>
        <w:rPr>
          <w:rFonts w:eastAsia="Times New Roman"/>
          <w:i/>
          <w:iCs/>
          <w:szCs w:val="24"/>
        </w:rPr>
        <w:t xml:space="preserve">. </w:t>
      </w:r>
      <w:r>
        <w:rPr>
          <w:rFonts w:eastAsia="Times New Roman"/>
          <w:szCs w:val="24"/>
        </w:rPr>
        <w:t xml:space="preserve">Η με αριθμό 2776/29-1-2016 </w:t>
      </w:r>
      <w:r>
        <w:rPr>
          <w:rFonts w:eastAsia="Times New Roman"/>
          <w:szCs w:val="24"/>
        </w:rPr>
        <w:t>ε</w:t>
      </w:r>
      <w:r>
        <w:rPr>
          <w:rFonts w:eastAsia="Times New Roman"/>
          <w:szCs w:val="24"/>
        </w:rPr>
        <w:t xml:space="preserve">ρώτηση του Βουλευτή Αττικής της Νέας Δημοκρατίας κ. </w:t>
      </w:r>
      <w:r>
        <w:rPr>
          <w:rFonts w:eastAsia="Times New Roman"/>
          <w:bCs/>
          <w:szCs w:val="24"/>
        </w:rPr>
        <w:t>Μαυρουδή Βορίδη</w:t>
      </w:r>
      <w:r>
        <w:rPr>
          <w:rFonts w:eastAsia="Times New Roman"/>
          <w:szCs w:val="24"/>
        </w:rPr>
        <w:t xml:space="preserve"> προς τον Υπουργό</w:t>
      </w:r>
      <w:r>
        <w:rPr>
          <w:rFonts w:eastAsia="Times New Roman"/>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το Ταμείο Επικουρικής Ασφάλισης Πρατηριούχων Υγρών καυσίμων (ΤΕΑΠΥΚ).   </w:t>
      </w:r>
    </w:p>
    <w:p w14:paraId="47ED0D20" w14:textId="77777777" w:rsidR="001813B5" w:rsidRDefault="000026DE">
      <w:pPr>
        <w:spacing w:before="100" w:beforeAutospacing="1" w:after="100" w:afterAutospacing="1" w:line="600" w:lineRule="auto"/>
        <w:ind w:firstLine="720"/>
        <w:jc w:val="both"/>
        <w:rPr>
          <w:rFonts w:eastAsia="Times New Roman"/>
          <w:szCs w:val="24"/>
        </w:rPr>
      </w:pPr>
      <w:r>
        <w:rPr>
          <w:rFonts w:eastAsia="Times New Roman"/>
          <w:szCs w:val="24"/>
        </w:rPr>
        <w:lastRenderedPageBreak/>
        <w:t>2. Η με αριθμό 3163/15-2-201</w:t>
      </w:r>
      <w:r>
        <w:rPr>
          <w:rFonts w:eastAsia="Times New Roman"/>
          <w:szCs w:val="24"/>
        </w:rPr>
        <w:t xml:space="preserve">6 </w:t>
      </w:r>
      <w:r>
        <w:rPr>
          <w:rFonts w:eastAsia="Times New Roman"/>
          <w:szCs w:val="24"/>
        </w:rPr>
        <w:t>ε</w:t>
      </w:r>
      <w:r>
        <w:rPr>
          <w:rFonts w:eastAsia="Times New Roman"/>
          <w:szCs w:val="24"/>
        </w:rPr>
        <w:t>ρώτηση του Βουλευτή Ηρακλείου της Δημοκρατικής Συμπαράταξης ΠΑΣΟΚ</w:t>
      </w:r>
      <w:r>
        <w:rPr>
          <w:rFonts w:eastAsia="Times New Roman"/>
          <w:szCs w:val="24"/>
        </w:rPr>
        <w:t>-</w:t>
      </w:r>
      <w:r>
        <w:rPr>
          <w:rFonts w:eastAsia="Times New Roman"/>
          <w:szCs w:val="24"/>
        </w:rPr>
        <w:t xml:space="preserve">ΔΗΜΑΡ κ. </w:t>
      </w:r>
      <w:r>
        <w:rPr>
          <w:rFonts w:eastAsia="Times New Roman"/>
          <w:bCs/>
          <w:szCs w:val="24"/>
        </w:rPr>
        <w:t>Βασιλείου Κεγκέρογλου</w:t>
      </w:r>
      <w:r>
        <w:rPr>
          <w:rFonts w:eastAsia="Times New Roman"/>
          <w:szCs w:val="24"/>
        </w:rPr>
        <w:t xml:space="preserve"> προς τον Υπουργό</w:t>
      </w:r>
      <w:r>
        <w:rPr>
          <w:rFonts w:eastAsia="Times New Roman"/>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 διασφάλιση της ομαλής λειτουργίας των Παιδικών, Βρεφικών και Βρεφο</w:t>
      </w:r>
      <w:r>
        <w:rPr>
          <w:rFonts w:eastAsia="Times New Roman"/>
          <w:szCs w:val="24"/>
        </w:rPr>
        <w:t>νηπιακών σταθμών καθώς και των Κέντρων Δημιουργικής Απασχόλησης Παιδιών (ΚΔΑΠ) και Παιδιών με Αναπηρία (ΚΔΑΠμεΑ).</w:t>
      </w:r>
    </w:p>
    <w:p w14:paraId="47ED0D21"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 xml:space="preserve"> Κυρίες και κύριοι συνάδελφοι, εισερχόμαστε στη συζήτηση των </w:t>
      </w:r>
    </w:p>
    <w:p w14:paraId="47ED0D22" w14:textId="77777777" w:rsidR="001813B5" w:rsidRDefault="000026DE">
      <w:pPr>
        <w:tabs>
          <w:tab w:val="left" w:pos="2820"/>
        </w:tabs>
        <w:spacing w:line="600" w:lineRule="auto"/>
        <w:ind w:firstLine="720"/>
        <w:jc w:val="center"/>
        <w:rPr>
          <w:rFonts w:eastAsia="Times New Roman"/>
          <w:b/>
          <w:szCs w:val="24"/>
        </w:rPr>
      </w:pPr>
      <w:r>
        <w:rPr>
          <w:rFonts w:eastAsia="Times New Roman"/>
          <w:b/>
          <w:szCs w:val="24"/>
        </w:rPr>
        <w:t>ΕΠΙΚΑΙΡΩΝ ΕΡΩΤΗΣΕΩΝ</w:t>
      </w:r>
    </w:p>
    <w:p w14:paraId="47ED0D23" w14:textId="77777777" w:rsidR="001813B5" w:rsidRDefault="000026DE">
      <w:pPr>
        <w:tabs>
          <w:tab w:val="left" w:pos="2820"/>
        </w:tabs>
        <w:spacing w:line="600" w:lineRule="auto"/>
        <w:ind w:firstLine="720"/>
        <w:jc w:val="both"/>
        <w:rPr>
          <w:rFonts w:eastAsia="Times New Roman" w:cs="Times New Roman"/>
          <w:szCs w:val="24"/>
        </w:rPr>
      </w:pPr>
      <w:r>
        <w:rPr>
          <w:rFonts w:eastAsia="Times New Roman"/>
          <w:szCs w:val="24"/>
        </w:rPr>
        <w:t>Πρώτη θα συζητηθεί η με αριθμό 632/8-3-2016 επίκαιρη ερώτηση</w:t>
      </w:r>
      <w:r>
        <w:rPr>
          <w:rFonts w:eastAsia="Times New Roman"/>
          <w:szCs w:val="24"/>
        </w:rPr>
        <w:t xml:space="preserve"> δεύτερου κύκλου</w:t>
      </w:r>
      <w:r>
        <w:rPr>
          <w:rFonts w:eastAsia="Times New Roman"/>
          <w:szCs w:val="24"/>
        </w:rPr>
        <w:t xml:space="preserve"> του </w:t>
      </w:r>
      <w:r>
        <w:rPr>
          <w:rFonts w:eastAsia="Times New Roman" w:cs="Times New Roman"/>
          <w:szCs w:val="24"/>
        </w:rPr>
        <w:t xml:space="preserve">Βουλευτή Β΄ Αθηνών των Ανεξαρτήτων Ελλήνων κ. </w:t>
      </w:r>
      <w:r>
        <w:rPr>
          <w:rFonts w:eastAsia="Times New Roman" w:cs="Times New Roman"/>
          <w:bCs/>
          <w:szCs w:val="24"/>
        </w:rPr>
        <w:t>Αθανασίου Παπαχριστόπουλου</w:t>
      </w:r>
      <w:r>
        <w:rPr>
          <w:rFonts w:eastAsia="Times New Roman" w:cs="Times New Roman"/>
          <w:szCs w:val="24"/>
        </w:rPr>
        <w:t xml:space="preserve"> προς τον Υπουργό </w:t>
      </w:r>
      <w:r>
        <w:rPr>
          <w:rFonts w:eastAsia="Times New Roman" w:cs="Times New Roman"/>
          <w:bCs/>
          <w:szCs w:val="24"/>
        </w:rPr>
        <w:t>Επικρατείας,</w:t>
      </w:r>
      <w:r>
        <w:rPr>
          <w:rFonts w:eastAsia="Times New Roman" w:cs="Times New Roman"/>
          <w:szCs w:val="24"/>
        </w:rPr>
        <w:t xml:space="preserve"> σχετικά με τη λήψη μέτρων για την αμερόληπτη διεξαγωγή των δημοσκοπήσεων.</w:t>
      </w:r>
    </w:p>
    <w:p w14:paraId="47ED0D24" w14:textId="77777777" w:rsidR="001813B5" w:rsidRDefault="000026DE">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κ. Νικόλαος </w:t>
      </w:r>
      <w:r>
        <w:rPr>
          <w:rFonts w:eastAsia="Times New Roman" w:cs="Times New Roman"/>
          <w:szCs w:val="24"/>
        </w:rPr>
        <w:t xml:space="preserve">Παππάς. </w:t>
      </w:r>
    </w:p>
    <w:p w14:paraId="47ED0D25" w14:textId="77777777" w:rsidR="001813B5" w:rsidRDefault="000026DE">
      <w:pPr>
        <w:tabs>
          <w:tab w:val="left" w:pos="2820"/>
        </w:tabs>
        <w:spacing w:line="600" w:lineRule="auto"/>
        <w:ind w:firstLine="720"/>
        <w:jc w:val="both"/>
        <w:rPr>
          <w:rFonts w:eastAsia="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Παπαχριστόπουλος για δύο λεπτά.</w:t>
      </w:r>
    </w:p>
    <w:p w14:paraId="47ED0D26"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κύριε Πρόεδρε.</w:t>
      </w:r>
    </w:p>
    <w:p w14:paraId="47ED0D27"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Κύριε Υπουργέ, μπορεί πράγματι η επικαιρότητα να καίει, γιατί όλοι πιστεύουμε ότι το προσφυγικό και η οικονομική κρίση είναι αυτή τη στιγμή τα</w:t>
      </w:r>
      <w:r>
        <w:rPr>
          <w:rFonts w:eastAsia="Times New Roman"/>
          <w:szCs w:val="24"/>
        </w:rPr>
        <w:t xml:space="preserve"> πιο σοβαρά θέματα, ωστόσο και οι κανόνες της κοινοβουλευτικής δημοκρατίας, που είναι ένα διαχρονικό ζήτημα, δεν πρέπει να πηγαίνουνε πίσω.</w:t>
      </w:r>
    </w:p>
    <w:p w14:paraId="47ED0D28"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Θέλω να ξεκινήσω και να πω το εξής, ότι η Αμερική που έχει πληθυσμό πάνω από εκατόν πενήντα εκατομμύρια -δεν θυμάμαι</w:t>
      </w:r>
      <w:r>
        <w:rPr>
          <w:rFonts w:eastAsia="Times New Roman"/>
          <w:szCs w:val="24"/>
        </w:rPr>
        <w:t xml:space="preserve"> ακριβώς το νούμερο- έχει λιγότερες δημοσκοπικές εταιρείες από όσες η Ελλάδα. Θέλω, επίσης, να θυμίσω ότι πριν από δώδεκα, δεκατέσσερα χρόνια έγινε μια έρευνα αγοράς στη Μεγάλη Βρετανία υποτίθεται σε τρεις χιλιάδες άτομα. Πληρώσανε κάποιοι ιδιώτες για να δ</w:t>
      </w:r>
      <w:r>
        <w:rPr>
          <w:rFonts w:eastAsia="Times New Roman"/>
          <w:szCs w:val="24"/>
        </w:rPr>
        <w:t xml:space="preserve">ουν αν το προϊόν τους μπορεί να προχωρήσει ή όχι. Η δημοσκόπηση έγινε, η δημοσκοπική εταιρεία τους είπε: «Ναι, </w:t>
      </w:r>
      <w:r>
        <w:rPr>
          <w:rFonts w:eastAsia="Times New Roman"/>
          <w:szCs w:val="24"/>
        </w:rPr>
        <w:lastRenderedPageBreak/>
        <w:t>μπορείτε» κι όταν αυτοί διασταύρωσαν τα στοιχεία -γιατί πλήρωναν- και ζήτησαν τα ονόματα των δημοσκοπούμενων και με τι τρόπο έγινε, διαπίστωσαν ό</w:t>
      </w:r>
      <w:r>
        <w:rPr>
          <w:rFonts w:eastAsia="Times New Roman"/>
          <w:szCs w:val="24"/>
        </w:rPr>
        <w:t xml:space="preserve">τι το 70% από τα δήθεν δημοσκοπούμενα άτομα δεν υπήρχαν πουθενά. Η εταιρεία αυτή έκλεισε, πλήρωσε πρόστιμο και δεν ξαναεμφανίστηκε ποτέ. Ήταν μια εταιρεία που έκανε δημοσκοπήσεις όμως και σε πολιτικά ζητήματα, όπως είναι οι εκλογές. </w:t>
      </w:r>
    </w:p>
    <w:p w14:paraId="47ED0D29"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Κι έρχομαι στο προκείμ</w:t>
      </w:r>
      <w:r>
        <w:rPr>
          <w:rFonts w:eastAsia="Times New Roman"/>
          <w:szCs w:val="24"/>
        </w:rPr>
        <w:t>ενο, κύριε Υπουργέ, και ειλικρινά σας το λέω ότι κίνητρό μου δεν είναι η άδικη μεταχείριση του δικού μας του κόμματος. Θέλω να με πιστέψετε. Το έχω ξεχάσει αυτό το πράγμα, ότι κάναμε εκλογές επί τρεις συνεχόμενες εκλογικές αναμετρήσεις με την ψυχολογία της</w:t>
      </w:r>
      <w:r>
        <w:rPr>
          <w:rFonts w:eastAsia="Times New Roman"/>
          <w:szCs w:val="24"/>
        </w:rPr>
        <w:t xml:space="preserve"> χαμένης ψήφου. «Γιατρέ, δεν μπαίνετε στη Βουλή, μην μας ζαλίζεις». </w:t>
      </w:r>
    </w:p>
    <w:p w14:paraId="47ED0D2A"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 xml:space="preserve">Εγώ θέλω να αναφερθώ σε μερικά νούμερα και να σας θυμίσω τα εξής: Υπήρχε δημοσκοπική εταιρεία στις τελευταίες εκλογές για να μην πηγαίνω πολύ μακριά, η </w:t>
      </w:r>
      <w:r>
        <w:rPr>
          <w:rFonts w:eastAsia="Times New Roman"/>
          <w:szCs w:val="24"/>
        </w:rPr>
        <w:t>«</w:t>
      </w:r>
      <w:r>
        <w:rPr>
          <w:rFonts w:eastAsia="Times New Roman"/>
          <w:szCs w:val="24"/>
          <w:lang w:val="en-US"/>
        </w:rPr>
        <w:t>GPO</w:t>
      </w:r>
      <w:r>
        <w:rPr>
          <w:rFonts w:eastAsia="Times New Roman"/>
          <w:szCs w:val="24"/>
        </w:rPr>
        <w:t>»</w:t>
      </w:r>
      <w:r>
        <w:rPr>
          <w:rFonts w:eastAsia="Times New Roman"/>
          <w:szCs w:val="24"/>
        </w:rPr>
        <w:t>, όπου στις 18</w:t>
      </w:r>
      <w:r>
        <w:rPr>
          <w:rFonts w:eastAsia="Times New Roman"/>
          <w:szCs w:val="24"/>
        </w:rPr>
        <w:t>-</w:t>
      </w:r>
      <w:r>
        <w:rPr>
          <w:rFonts w:eastAsia="Times New Roman"/>
          <w:szCs w:val="24"/>
        </w:rPr>
        <w:t>9, το</w:t>
      </w:r>
      <w:r>
        <w:rPr>
          <w:rFonts w:eastAsia="Times New Roman"/>
          <w:szCs w:val="24"/>
        </w:rPr>
        <w:t>ν</w:t>
      </w:r>
      <w:r>
        <w:rPr>
          <w:rFonts w:eastAsia="Times New Roman"/>
          <w:szCs w:val="24"/>
        </w:rPr>
        <w:t xml:space="preserve"> Σεπτέμβριο που γίνανε οι εκλογές, έδινε 25% σε εσάς, στο ΣΥΡΙΖΑ και 25,3% στη Νέα Δημοκρατία. Το αποτέλεσμα </w:t>
      </w:r>
      <w:r>
        <w:rPr>
          <w:rFonts w:eastAsia="Times New Roman"/>
          <w:szCs w:val="24"/>
        </w:rPr>
        <w:lastRenderedPageBreak/>
        <w:t>ήταν 35,46% και 28%, δηλαδή μια διαφορά περίπου οκτώμισι μονάδων την εκμηδένισε. Ας πούμε ότι το στατιστικό λάθος είναι συν-πλην δύο και πάει στα κ</w:t>
      </w:r>
      <w:r>
        <w:rPr>
          <w:rFonts w:eastAsia="Times New Roman"/>
          <w:szCs w:val="24"/>
        </w:rPr>
        <w:t xml:space="preserve">ομμάτια. </w:t>
      </w:r>
    </w:p>
    <w:p w14:paraId="47ED0D2B"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Ήρθε, όμως, το δημοψήφισμα, κύριε Υπουργέ, το οποίο δεν αφήνει κα</w:t>
      </w:r>
      <w:r>
        <w:rPr>
          <w:rFonts w:eastAsia="Times New Roman"/>
          <w:szCs w:val="24"/>
        </w:rPr>
        <w:t>μ</w:t>
      </w:r>
      <w:r>
        <w:rPr>
          <w:rFonts w:eastAsia="Times New Roman"/>
          <w:szCs w:val="24"/>
        </w:rPr>
        <w:t>μία, μα κα</w:t>
      </w:r>
      <w:r>
        <w:rPr>
          <w:rFonts w:eastAsia="Times New Roman"/>
          <w:szCs w:val="24"/>
        </w:rPr>
        <w:t>μ</w:t>
      </w:r>
      <w:r>
        <w:rPr>
          <w:rFonts w:eastAsia="Times New Roman"/>
          <w:szCs w:val="24"/>
        </w:rPr>
        <w:t>μία</w:t>
      </w:r>
      <w:r>
        <w:rPr>
          <w:rFonts w:eastAsia="Times New Roman"/>
          <w:szCs w:val="24"/>
        </w:rPr>
        <w:t>,</w:t>
      </w:r>
      <w:r>
        <w:rPr>
          <w:rFonts w:eastAsia="Times New Roman"/>
          <w:szCs w:val="24"/>
        </w:rPr>
        <w:t xml:space="preserve"> αμφιβολία περί τίνος πρόκειται. Και εξηγούμαι: Στις 4</w:t>
      </w:r>
      <w:r>
        <w:rPr>
          <w:rFonts w:eastAsia="Times New Roman"/>
          <w:szCs w:val="24"/>
        </w:rPr>
        <w:t>-</w:t>
      </w:r>
      <w:r>
        <w:rPr>
          <w:rFonts w:eastAsia="Times New Roman"/>
          <w:szCs w:val="24"/>
        </w:rPr>
        <w:t xml:space="preserve">7 η εταιρεία </w:t>
      </w:r>
      <w:r>
        <w:rPr>
          <w:rFonts w:eastAsia="Times New Roman"/>
          <w:szCs w:val="24"/>
        </w:rPr>
        <w:t>«</w:t>
      </w:r>
      <w:r>
        <w:rPr>
          <w:rFonts w:eastAsia="Times New Roman"/>
          <w:szCs w:val="24"/>
          <w:lang w:val="en-US"/>
        </w:rPr>
        <w:t>ALCO</w:t>
      </w:r>
      <w:r>
        <w:rPr>
          <w:rFonts w:eastAsia="Times New Roman"/>
          <w:szCs w:val="24"/>
        </w:rPr>
        <w:t>»</w:t>
      </w:r>
      <w:r>
        <w:rPr>
          <w:rFonts w:eastAsia="Times New Roman"/>
          <w:szCs w:val="24"/>
        </w:rPr>
        <w:t xml:space="preserve"> δίνει 43,4% στο «</w:t>
      </w:r>
      <w:r>
        <w:rPr>
          <w:rFonts w:eastAsia="Times New Roman"/>
          <w:szCs w:val="24"/>
        </w:rPr>
        <w:t>όχι</w:t>
      </w:r>
      <w:r>
        <w:rPr>
          <w:rFonts w:eastAsia="Times New Roman"/>
          <w:szCs w:val="24"/>
        </w:rPr>
        <w:t>» και 44,8% στο «</w:t>
      </w:r>
      <w:r>
        <w:rPr>
          <w:rFonts w:eastAsia="Times New Roman"/>
          <w:szCs w:val="24"/>
        </w:rPr>
        <w:t>ναι</w:t>
      </w:r>
      <w:r>
        <w:rPr>
          <w:rFonts w:eastAsia="Times New Roman"/>
          <w:szCs w:val="24"/>
        </w:rPr>
        <w:t xml:space="preserve">». Η εταιρεία </w:t>
      </w:r>
      <w:r>
        <w:rPr>
          <w:rFonts w:eastAsia="Times New Roman"/>
          <w:szCs w:val="24"/>
        </w:rPr>
        <w:t>«</w:t>
      </w:r>
      <w:r>
        <w:rPr>
          <w:rFonts w:eastAsia="Times New Roman"/>
          <w:szCs w:val="24"/>
          <w:lang w:val="en-US"/>
        </w:rPr>
        <w:t>GPO</w:t>
      </w:r>
      <w:r>
        <w:rPr>
          <w:rFonts w:eastAsia="Times New Roman"/>
          <w:szCs w:val="24"/>
        </w:rPr>
        <w:t>»</w:t>
      </w:r>
      <w:r>
        <w:rPr>
          <w:rFonts w:eastAsia="Times New Roman"/>
          <w:szCs w:val="24"/>
        </w:rPr>
        <w:t xml:space="preserve"> δίνει 43,2% στο «</w:t>
      </w:r>
      <w:r>
        <w:rPr>
          <w:rFonts w:eastAsia="Times New Roman"/>
          <w:szCs w:val="24"/>
        </w:rPr>
        <w:t>όχι</w:t>
      </w:r>
      <w:r>
        <w:rPr>
          <w:rFonts w:eastAsia="Times New Roman"/>
          <w:szCs w:val="24"/>
        </w:rPr>
        <w:t>» και 47,1</w:t>
      </w:r>
      <w:r>
        <w:rPr>
          <w:rFonts w:eastAsia="Times New Roman"/>
          <w:szCs w:val="24"/>
        </w:rPr>
        <w:t>% στο «</w:t>
      </w:r>
      <w:r>
        <w:rPr>
          <w:rFonts w:eastAsia="Times New Roman"/>
          <w:szCs w:val="24"/>
        </w:rPr>
        <w:t>ναι</w:t>
      </w:r>
      <w:r>
        <w:rPr>
          <w:rFonts w:eastAsia="Times New Roman"/>
          <w:szCs w:val="24"/>
        </w:rPr>
        <w:t xml:space="preserve">». Ξέρουμε όλοι </w:t>
      </w:r>
      <w:r>
        <w:rPr>
          <w:rFonts w:eastAsia="Times New Roman"/>
          <w:szCs w:val="24"/>
        </w:rPr>
        <w:t xml:space="preserve">ότι </w:t>
      </w:r>
      <w:r>
        <w:rPr>
          <w:rFonts w:eastAsia="Times New Roman"/>
          <w:szCs w:val="24"/>
        </w:rPr>
        <w:t xml:space="preserve">το αποτέλεσμα ήταν </w:t>
      </w:r>
      <w:r>
        <w:rPr>
          <w:rFonts w:eastAsia="Times New Roman"/>
          <w:szCs w:val="24"/>
        </w:rPr>
        <w:t>είκοσι δύο</w:t>
      </w:r>
      <w:r>
        <w:rPr>
          <w:rFonts w:eastAsia="Times New Roman"/>
          <w:szCs w:val="24"/>
        </w:rPr>
        <w:t xml:space="preserve"> μονάδες διαφορά, 61,31% και 38,96%. Δεν ανήκω σε αυτούς που μιλάνε για εισαγγελείς, για καρατομήσεις, για τέτοια, δεν μ’ αρέσουν και δεν είναι και στο προσωπικό μου το στ</w:t>
      </w:r>
      <w:r>
        <w:rPr>
          <w:rFonts w:eastAsia="Times New Roman"/>
          <w:szCs w:val="24"/>
        </w:rPr>
        <w:t>ι</w:t>
      </w:r>
      <w:r>
        <w:rPr>
          <w:rFonts w:eastAsia="Times New Roman"/>
          <w:szCs w:val="24"/>
        </w:rPr>
        <w:t>λ, ωστόσο ρωτώ: Έχετε την</w:t>
      </w:r>
      <w:r>
        <w:rPr>
          <w:rFonts w:eastAsia="Times New Roman"/>
          <w:szCs w:val="24"/>
        </w:rPr>
        <w:t xml:space="preserve"> πρόθεση να αλλάξετε τους κανόνες σε αυτές τις εταιρείες </w:t>
      </w:r>
      <w:r>
        <w:rPr>
          <w:rFonts w:eastAsia="Times New Roman"/>
          <w:szCs w:val="24"/>
        </w:rPr>
        <w:t>–</w:t>
      </w:r>
      <w:r>
        <w:rPr>
          <w:rFonts w:eastAsia="Times New Roman"/>
          <w:szCs w:val="24"/>
        </w:rPr>
        <w:t xml:space="preserve">που σας ξαναλέω ότι </w:t>
      </w:r>
      <w:r>
        <w:rPr>
          <w:rFonts w:eastAsia="Times New Roman"/>
          <w:szCs w:val="24"/>
        </w:rPr>
        <w:t xml:space="preserve">στα εκατόν πενήντα εκατομμύρια κατοίκων μπορεί να </w:t>
      </w:r>
      <w:r>
        <w:rPr>
          <w:rFonts w:eastAsia="Times New Roman"/>
          <w:szCs w:val="24"/>
        </w:rPr>
        <w:t>είναι σχεδόν ίσες</w:t>
      </w:r>
      <w:r>
        <w:rPr>
          <w:rFonts w:eastAsia="Times New Roman"/>
          <w:szCs w:val="24"/>
        </w:rPr>
        <w:t>, να μην πω και λιγότερες, με αυτές που υπάρχουν στην Ελλάδα</w:t>
      </w:r>
      <w:r>
        <w:rPr>
          <w:rFonts w:eastAsia="Times New Roman"/>
          <w:szCs w:val="24"/>
        </w:rPr>
        <w:t>–, ώστε</w:t>
      </w:r>
      <w:r>
        <w:rPr>
          <w:rFonts w:eastAsia="Times New Roman"/>
          <w:szCs w:val="24"/>
        </w:rPr>
        <w:t xml:space="preserve"> να μη φυτρώνουν σαν τα μανιτάρια;</w:t>
      </w:r>
    </w:p>
    <w:p w14:paraId="47ED0D2C"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Και θα δε</w:t>
      </w:r>
      <w:r>
        <w:rPr>
          <w:rFonts w:eastAsia="Times New Roman"/>
          <w:szCs w:val="24"/>
        </w:rPr>
        <w:t>υτερολογήσω. Ευχαριστώ πολύ.</w:t>
      </w:r>
    </w:p>
    <w:p w14:paraId="47ED0D2D"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Βεβαίως, κύριε Παπαχριστόπουλε.</w:t>
      </w:r>
    </w:p>
    <w:p w14:paraId="47ED0D2E"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Νικόλαος Παππάς, Υπουργός Επικρατείας, για να απαντήσει στην</w:t>
      </w:r>
      <w:r>
        <w:rPr>
          <w:rFonts w:eastAsia="Times New Roman"/>
          <w:szCs w:val="24"/>
        </w:rPr>
        <w:t xml:space="preserve"> επίκαιρη</w:t>
      </w:r>
      <w:r>
        <w:rPr>
          <w:rFonts w:eastAsia="Times New Roman"/>
          <w:szCs w:val="24"/>
        </w:rPr>
        <w:t xml:space="preserve"> ερώτηση του κ. Παπαχριστόπουλου. </w:t>
      </w:r>
    </w:p>
    <w:p w14:paraId="47ED0D2F"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Έχετε το</w:t>
      </w:r>
      <w:r>
        <w:rPr>
          <w:rFonts w:eastAsia="Times New Roman"/>
          <w:szCs w:val="24"/>
        </w:rPr>
        <w:t>ν</w:t>
      </w:r>
      <w:r>
        <w:rPr>
          <w:rFonts w:eastAsia="Times New Roman"/>
          <w:szCs w:val="24"/>
        </w:rPr>
        <w:t xml:space="preserve"> λόγο για τρία λεπτά, κύριε Υπουργέ.</w:t>
      </w:r>
    </w:p>
    <w:p w14:paraId="47ED0D30"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Ευχαριστώ, κύριε Πρόεδρε. </w:t>
      </w:r>
    </w:p>
    <w:p w14:paraId="47ED0D31"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 xml:space="preserve">Κύριε Παπαχριστόπουλε, έχετε δίκιο να λέτε ότι υπάρχουνε φλέγοντα θέματα της επικαιρότητας αυτή τη στιγμή, αλλά κι εσείς νομίζω με την </w:t>
      </w:r>
      <w:r>
        <w:rPr>
          <w:rFonts w:eastAsia="Times New Roman"/>
          <w:szCs w:val="24"/>
        </w:rPr>
        <w:t xml:space="preserve">επίκαιρη </w:t>
      </w:r>
      <w:r>
        <w:rPr>
          <w:rFonts w:eastAsia="Times New Roman"/>
          <w:szCs w:val="24"/>
        </w:rPr>
        <w:t xml:space="preserve">ερώτησή σας αγγίζετε ένα θέμα το οποίο είναι εξαιρετικά σημαντικό και με αυτή την έννοια αξίζει πραγματικά και όπως προκύπτει και από την υποχρέωσή μας να ασχοληθούμε με αυτό. </w:t>
      </w:r>
    </w:p>
    <w:p w14:paraId="47ED0D32"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lastRenderedPageBreak/>
        <w:t>Μην ξύνετε, βέβαια, την πληγή του αριθμού των δημοσκοπικών εταιρειών, διότι περ</w:t>
      </w:r>
      <w:r>
        <w:rPr>
          <w:rFonts w:eastAsia="Times New Roman"/>
          <w:szCs w:val="24"/>
        </w:rPr>
        <w:t>ί του αριθμού έχουμε συζητήσει με πολύ έντονο τρόπο τελευταία και αυτό μπορεί να δώσει λαβές για άλλου τύπου κριτικές, οι οποίες δεν έχουνε και νόημα αυτή τη στιγμή να ακούγονται.</w:t>
      </w:r>
    </w:p>
    <w:p w14:paraId="47ED0D33"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Κύριε Παπαχριστόπουλε, το θεσμικό πλαίσιο καθορίζεται από τον ν. 3603. Όμως </w:t>
      </w:r>
      <w:r>
        <w:rPr>
          <w:rFonts w:eastAsia="UB-Helvetica" w:cs="Times New Roman"/>
          <w:szCs w:val="24"/>
        </w:rPr>
        <w:t>υπάρχει και επιστημονικό πλαίσιο</w:t>
      </w:r>
      <w:r>
        <w:rPr>
          <w:rFonts w:eastAsia="UB-Helvetica" w:cs="Times New Roman"/>
          <w:szCs w:val="24"/>
        </w:rPr>
        <w:t>,</w:t>
      </w:r>
      <w:r>
        <w:rPr>
          <w:rFonts w:eastAsia="UB-Helvetica" w:cs="Times New Roman"/>
          <w:szCs w:val="24"/>
        </w:rPr>
        <w:t xml:space="preserve"> που υποτίθεται ότι καθορίζει τον τρόπο διεξαγωγής των δημοσκοπήσεων και αυτό το πλαίσιο αφορά τον Διεθνή Κώδικα Δεοντολογίας, τον Ευρωπαϊκό Οργανισμό Κοινής Γνώμης και Έρευνας και φυσικά το</w:t>
      </w:r>
      <w:r>
        <w:rPr>
          <w:rFonts w:eastAsia="UB-Helvetica" w:cs="Times New Roman"/>
          <w:szCs w:val="24"/>
        </w:rPr>
        <w:t>ν</w:t>
      </w:r>
      <w:r>
        <w:rPr>
          <w:rFonts w:eastAsia="UB-Helvetica" w:cs="Times New Roman"/>
          <w:szCs w:val="24"/>
        </w:rPr>
        <w:t xml:space="preserve"> ΣΕΔΕΑ, που είναι η ένωση των ετ</w:t>
      </w:r>
      <w:r>
        <w:rPr>
          <w:rFonts w:eastAsia="UB-Helvetica" w:cs="Times New Roman"/>
          <w:szCs w:val="24"/>
        </w:rPr>
        <w:t>αιρειών δημοσκοπήσεων.</w:t>
      </w:r>
    </w:p>
    <w:p w14:paraId="47ED0D34" w14:textId="77777777" w:rsidR="001813B5" w:rsidRDefault="000026DE">
      <w:pPr>
        <w:spacing w:line="600" w:lineRule="auto"/>
        <w:ind w:firstLine="720"/>
        <w:jc w:val="both"/>
        <w:rPr>
          <w:rFonts w:eastAsia="UB-Helvetica" w:cs="Times New Roman"/>
          <w:szCs w:val="24"/>
        </w:rPr>
      </w:pPr>
      <w:r>
        <w:rPr>
          <w:rFonts w:eastAsia="UB-Helvetica" w:cs="Times New Roman"/>
          <w:szCs w:val="24"/>
        </w:rPr>
        <w:t>Φαίνεται -και εδώ βρίσκομαι σε θέση να συμφωνήσω μαζί σας- ότι αυτό το πλαίσιο δεν είναι αρκετό, διότι -κακά τα ψέματα- οι δημοσκοπήσεις γίνονται εργαλείο πολιτικής. Το αποτέλεσμά τους γίνεται λεζάντα, η λεζάντα γίνεται ερώτηση σε τη</w:t>
      </w:r>
      <w:r>
        <w:rPr>
          <w:rFonts w:eastAsia="UB-Helvetica" w:cs="Times New Roman"/>
          <w:szCs w:val="24"/>
        </w:rPr>
        <w:t xml:space="preserve">λεοπτικό πάνελ και αυτή η ερώτηση του τηλεοπτικού πάνελ επιδιώκει </w:t>
      </w:r>
      <w:r>
        <w:rPr>
          <w:rFonts w:eastAsia="UB-Helvetica" w:cs="Times New Roman"/>
          <w:szCs w:val="24"/>
        </w:rPr>
        <w:lastRenderedPageBreak/>
        <w:t xml:space="preserve">να πάρει τη μορφή αδιαμφισβήτητου πολιτικού κλίματος, στο οποίο όλοι </w:t>
      </w:r>
      <w:r>
        <w:rPr>
          <w:rFonts w:eastAsia="UB-Helvetica" w:cs="Times New Roman"/>
          <w:szCs w:val="24"/>
        </w:rPr>
        <w:t>–</w:t>
      </w:r>
      <w:r>
        <w:rPr>
          <w:rFonts w:eastAsia="UB-Helvetica" w:cs="Times New Roman"/>
          <w:szCs w:val="24"/>
        </w:rPr>
        <w:t>κόμματα, φορείς, η κοινωνία</w:t>
      </w:r>
      <w:r>
        <w:rPr>
          <w:rFonts w:eastAsia="UB-Helvetica" w:cs="Times New Roman"/>
          <w:szCs w:val="24"/>
        </w:rPr>
        <w:t>–</w:t>
      </w:r>
      <w:r>
        <w:rPr>
          <w:rFonts w:eastAsia="UB-Helvetica" w:cs="Times New Roman"/>
          <w:szCs w:val="24"/>
        </w:rPr>
        <w:t xml:space="preserve"> θα πρέπει να προσαρμοστ</w:t>
      </w:r>
      <w:r>
        <w:rPr>
          <w:rFonts w:eastAsia="UB-Helvetica" w:cs="Times New Roman"/>
          <w:szCs w:val="24"/>
        </w:rPr>
        <w:t>ούν</w:t>
      </w:r>
      <w:r>
        <w:rPr>
          <w:rFonts w:eastAsia="UB-Helvetica" w:cs="Times New Roman"/>
          <w:szCs w:val="24"/>
        </w:rPr>
        <w:t xml:space="preserve"> και να απαντήσ</w:t>
      </w:r>
      <w:r>
        <w:rPr>
          <w:rFonts w:eastAsia="UB-Helvetica" w:cs="Times New Roman"/>
          <w:szCs w:val="24"/>
        </w:rPr>
        <w:t>ουν</w:t>
      </w:r>
      <w:r>
        <w:rPr>
          <w:rFonts w:eastAsia="UB-Helvetica" w:cs="Times New Roman"/>
          <w:szCs w:val="24"/>
        </w:rPr>
        <w:t>.</w:t>
      </w:r>
    </w:p>
    <w:p w14:paraId="47ED0D35" w14:textId="77777777" w:rsidR="001813B5" w:rsidRDefault="000026DE">
      <w:pPr>
        <w:spacing w:line="600" w:lineRule="auto"/>
        <w:ind w:firstLine="720"/>
        <w:jc w:val="both"/>
        <w:rPr>
          <w:rFonts w:eastAsia="UB-Helvetica" w:cs="Times New Roman"/>
          <w:szCs w:val="24"/>
        </w:rPr>
      </w:pPr>
      <w:r>
        <w:rPr>
          <w:rFonts w:eastAsia="UB-Helvetica" w:cs="Times New Roman"/>
          <w:szCs w:val="24"/>
        </w:rPr>
        <w:t>Στις 11 Ιανουαρίου συναντηθήκαμε με το</w:t>
      </w:r>
      <w:r>
        <w:rPr>
          <w:rFonts w:eastAsia="UB-Helvetica" w:cs="Times New Roman"/>
          <w:szCs w:val="24"/>
        </w:rPr>
        <w:t>ν</w:t>
      </w:r>
      <w:r>
        <w:rPr>
          <w:rFonts w:eastAsia="UB-Helvetica" w:cs="Times New Roman"/>
          <w:szCs w:val="24"/>
        </w:rPr>
        <w:t xml:space="preserve"> ΣΕΔΕΑ</w:t>
      </w:r>
      <w:r>
        <w:rPr>
          <w:rFonts w:eastAsia="UB-Helvetica" w:cs="Times New Roman"/>
          <w:szCs w:val="24"/>
        </w:rPr>
        <w:t xml:space="preserve"> και συζητήσαμε ακριβώς αυτά τα θέματα. Είχε προηγηθεί και μία δημόσια παρέμβαση από τις εταιρείες δημοσκοπήσεων, οι οποίες ακριβώς διαισθάνθηκαν το ισχυρότατο πλήγμα στην αξιοπιστία τους, το οποίο επήλθε από την αδυναμία τους, όχι να προβλέψουν, αλλά να π</w:t>
      </w:r>
      <w:r>
        <w:rPr>
          <w:rFonts w:eastAsia="UB-Helvetica" w:cs="Times New Roman"/>
          <w:szCs w:val="24"/>
        </w:rPr>
        <w:t>ροσεγγίσουν και να ανιχνεύσουν τα αποτελέσματα των τελευταίων εκλογών και του δημοψηφίσματος. Έγινε ένας ανοιχτός διάλογος, που αφορούσε και το νομοθετικό πλαίσιο, που θα έχει στόχο την προάσπιση της πληροφόρησης αλλά και την προστασία –θα σας έλεγα- και τ</w:t>
      </w:r>
      <w:r>
        <w:rPr>
          <w:rFonts w:eastAsia="UB-Helvetica" w:cs="Times New Roman"/>
          <w:szCs w:val="24"/>
        </w:rPr>
        <w:t>ων ερευνητικών εργαλείων και των ίδιων ερευνών της αγοράς, διότι είναι πλήγμα για τη δημοκρατία μας να υπάρχουν δυνατότητες αναλυτικών εργαλείων, τα οποία αναλυτικά εργαλεία να έχουν απολύτως καταπέσει στα μάτια της κοινής γνώμης ως προς τη χρησιμότητά του</w:t>
      </w:r>
      <w:r>
        <w:rPr>
          <w:rFonts w:eastAsia="UB-Helvetica" w:cs="Times New Roman"/>
          <w:szCs w:val="24"/>
        </w:rPr>
        <w:t>ς.</w:t>
      </w:r>
    </w:p>
    <w:p w14:paraId="47ED0D36" w14:textId="77777777" w:rsidR="001813B5" w:rsidRDefault="000026DE">
      <w:pPr>
        <w:spacing w:line="600" w:lineRule="auto"/>
        <w:ind w:firstLine="720"/>
        <w:jc w:val="both"/>
        <w:rPr>
          <w:rFonts w:eastAsia="UB-Helvetica" w:cs="Times New Roman"/>
          <w:szCs w:val="24"/>
        </w:rPr>
      </w:pPr>
      <w:r>
        <w:rPr>
          <w:rFonts w:eastAsia="UB-Helvetica" w:cs="Times New Roman"/>
          <w:szCs w:val="24"/>
        </w:rPr>
        <w:lastRenderedPageBreak/>
        <w:t>Θέλουμε, λοιπόν, να ενισχύσουμε το ρυθμιστικό πλαίσιο</w:t>
      </w:r>
      <w:r>
        <w:rPr>
          <w:rFonts w:eastAsia="UB-Helvetica" w:cs="Times New Roman"/>
          <w:szCs w:val="24"/>
        </w:rPr>
        <w:t>,</w:t>
      </w:r>
      <w:r>
        <w:rPr>
          <w:rFonts w:eastAsia="UB-Helvetica" w:cs="Times New Roman"/>
          <w:szCs w:val="24"/>
        </w:rPr>
        <w:t xml:space="preserve"> για να περιορίσουμε τα φαινόμενα παραπλάνησης και να ενισχύσουμε την εμπεριστατωμένη έρευνα και θα σας έλεγα και ερευνών που δημοσιεύονται και μάλιστα όχι μόνο στον Τύπο, αλλά και στο διαδίκτυο, όπο</w:t>
      </w:r>
      <w:r>
        <w:rPr>
          <w:rFonts w:eastAsia="UB-Helvetica" w:cs="Times New Roman"/>
          <w:szCs w:val="24"/>
        </w:rPr>
        <w:t>υ εκεί υπάρχει ακόμα μεγαλύτερη ασυδοσία. Είμαστε εν αναμονή των προτάσεων του ΣΕΔΕΑ και θέλουμε να εστιάσουμε στην ενίσχυση της εποπτείας της διεξαγωγής των δημοσκοπήσεων.</w:t>
      </w:r>
    </w:p>
    <w:p w14:paraId="47ED0D37" w14:textId="77777777" w:rsidR="001813B5" w:rsidRDefault="000026DE">
      <w:pPr>
        <w:spacing w:line="600" w:lineRule="auto"/>
        <w:ind w:firstLine="720"/>
        <w:jc w:val="both"/>
        <w:rPr>
          <w:rFonts w:eastAsia="UB-Helvetica" w:cs="Times New Roman"/>
          <w:szCs w:val="24"/>
        </w:rPr>
      </w:pPr>
      <w:r>
        <w:rPr>
          <w:rFonts w:eastAsia="UB-Helvetica" w:cs="Times New Roman"/>
          <w:szCs w:val="24"/>
        </w:rPr>
        <w:t>Θα ήθελα, όμως, να επισημάνω ότι</w:t>
      </w:r>
      <w:r>
        <w:rPr>
          <w:rFonts w:eastAsia="UB-Helvetica" w:cs="Times New Roman"/>
          <w:szCs w:val="24"/>
        </w:rPr>
        <w:t>,</w:t>
      </w:r>
      <w:r>
        <w:rPr>
          <w:rFonts w:eastAsia="UB-Helvetica" w:cs="Times New Roman"/>
          <w:szCs w:val="24"/>
        </w:rPr>
        <w:t xml:space="preserve"> όσο και αν ο νομοθέτης και οι παράγοντες της αγορ</w:t>
      </w:r>
      <w:r>
        <w:rPr>
          <w:rFonts w:eastAsia="UB-Helvetica" w:cs="Times New Roman"/>
          <w:szCs w:val="24"/>
        </w:rPr>
        <w:t xml:space="preserve">άς είναι σύμφωνοι και πρόθυμοι να λειτουργήσουν, κανείς δεν μπορεί να απαγορεύσει σε ένα μέσο ενημέρωσης να παραγγέλνει μια δημοσκόπηση σε εταιρεία που δεν είναι μέλος του ΣΕΔΕΑ. </w:t>
      </w:r>
    </w:p>
    <w:p w14:paraId="47ED0D38" w14:textId="77777777" w:rsidR="001813B5" w:rsidRDefault="000026DE">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Υπ</w:t>
      </w:r>
      <w:r>
        <w:rPr>
          <w:rFonts w:eastAsia="UB-Helvetica" w:cs="Times New Roman"/>
          <w:szCs w:val="24"/>
        </w:rPr>
        <w:t>ουργού)</w:t>
      </w:r>
    </w:p>
    <w:p w14:paraId="47ED0D39" w14:textId="77777777" w:rsidR="001813B5" w:rsidRDefault="000026DE">
      <w:pPr>
        <w:spacing w:line="600" w:lineRule="auto"/>
        <w:ind w:firstLine="720"/>
        <w:jc w:val="both"/>
        <w:rPr>
          <w:rFonts w:eastAsia="UB-Helvetica" w:cs="Times New Roman"/>
          <w:szCs w:val="24"/>
        </w:rPr>
      </w:pPr>
      <w:r>
        <w:rPr>
          <w:rFonts w:eastAsia="UB-Helvetica" w:cs="Times New Roman"/>
          <w:szCs w:val="24"/>
        </w:rPr>
        <w:t>Δέκα δευτερόλεπτα θα χρειαστώ, κύριε Πρόεδρε.</w:t>
      </w:r>
    </w:p>
    <w:p w14:paraId="47ED0D3A" w14:textId="77777777" w:rsidR="001813B5" w:rsidRDefault="000026DE">
      <w:pPr>
        <w:spacing w:line="600" w:lineRule="auto"/>
        <w:ind w:firstLine="720"/>
        <w:jc w:val="both"/>
        <w:rPr>
          <w:rFonts w:eastAsia="UB-Helvetica" w:cs="Times New Roman"/>
          <w:szCs w:val="24"/>
        </w:rPr>
      </w:pPr>
      <w:r>
        <w:rPr>
          <w:rFonts w:eastAsia="UB-Helvetica" w:cs="Times New Roman"/>
          <w:szCs w:val="24"/>
        </w:rPr>
        <w:lastRenderedPageBreak/>
        <w:t>Έτσι, δυστυχώς, τα μέσα ενημέρωσης είναι και αυτά υπόλογα για τον τρόπο με τον οποίο επιλέγουν να παρουσιάζουν και να προβάλλουν τις δημοσκοπήσεις.</w:t>
      </w:r>
    </w:p>
    <w:p w14:paraId="47ED0D3B" w14:textId="77777777" w:rsidR="001813B5" w:rsidRDefault="000026DE">
      <w:pPr>
        <w:spacing w:line="600" w:lineRule="auto"/>
        <w:ind w:firstLine="720"/>
        <w:jc w:val="both"/>
        <w:rPr>
          <w:rFonts w:eastAsia="UB-Helvetica" w:cs="Times New Roman"/>
          <w:szCs w:val="24"/>
        </w:rPr>
      </w:pPr>
      <w:r>
        <w:rPr>
          <w:rFonts w:eastAsia="UB-Helvetica" w:cs="Times New Roman"/>
          <w:szCs w:val="24"/>
        </w:rPr>
        <w:t>Θ</w:t>
      </w:r>
      <w:r>
        <w:rPr>
          <w:rFonts w:eastAsia="UB-Helvetica" w:cs="Times New Roman"/>
          <w:szCs w:val="24"/>
        </w:rPr>
        <w:t>α επανέλθω στη δευτερολογία μου, κύριε Παπαχριστόπουλ</w:t>
      </w:r>
      <w:r>
        <w:rPr>
          <w:rFonts w:eastAsia="UB-Helvetica" w:cs="Times New Roman"/>
          <w:szCs w:val="24"/>
        </w:rPr>
        <w:t>ε.</w:t>
      </w:r>
    </w:p>
    <w:p w14:paraId="47ED0D3C"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Ευχαριστούμε τον κύριο Υπουργό.</w:t>
      </w:r>
    </w:p>
    <w:p w14:paraId="47ED0D3D" w14:textId="77777777" w:rsidR="001813B5" w:rsidRDefault="000026DE">
      <w:pPr>
        <w:spacing w:line="600" w:lineRule="auto"/>
        <w:ind w:firstLine="720"/>
        <w:jc w:val="both"/>
        <w:rPr>
          <w:rFonts w:eastAsia="UB-Helvetica" w:cs="Times New Roman"/>
          <w:szCs w:val="24"/>
        </w:rPr>
      </w:pPr>
      <w:r>
        <w:rPr>
          <w:rFonts w:eastAsia="UB-Helvetica" w:cs="Times New Roman"/>
          <w:szCs w:val="24"/>
        </w:rPr>
        <w:t>Ο κ. Παπαχριστόπουλος έχει τον λόγο</w:t>
      </w:r>
      <w:r>
        <w:rPr>
          <w:rFonts w:eastAsia="UB-Helvetica" w:cs="Times New Roman"/>
          <w:szCs w:val="24"/>
        </w:rPr>
        <w:t>,</w:t>
      </w:r>
      <w:r>
        <w:rPr>
          <w:rFonts w:eastAsia="UB-Helvetica" w:cs="Times New Roman"/>
          <w:szCs w:val="24"/>
        </w:rPr>
        <w:t xml:space="preserve"> για να δευτερολογήσει.</w:t>
      </w:r>
    </w:p>
    <w:p w14:paraId="47ED0D3E"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ΑΘΑΝΑΣΙΟΣ ΠΑΠΑΧΡΙΣΤΟΠΟΥΛΟΣ:</w:t>
      </w:r>
      <w:r>
        <w:rPr>
          <w:rFonts w:eastAsia="UB-Helvetica" w:cs="Times New Roman"/>
          <w:szCs w:val="24"/>
        </w:rPr>
        <w:t xml:space="preserve"> Ξέρουμε όλοι</w:t>
      </w:r>
      <w:r>
        <w:rPr>
          <w:rFonts w:eastAsia="UB-Helvetica" w:cs="Times New Roman"/>
          <w:szCs w:val="24"/>
        </w:rPr>
        <w:t>, κύριε</w:t>
      </w:r>
      <w:r>
        <w:rPr>
          <w:rFonts w:eastAsia="UB-Helvetica" w:cs="Times New Roman"/>
          <w:szCs w:val="24"/>
        </w:rPr>
        <w:t xml:space="preserve"> </w:t>
      </w:r>
      <w:r>
        <w:rPr>
          <w:rFonts w:eastAsia="UB-Helvetica" w:cs="Times New Roman"/>
          <w:szCs w:val="24"/>
        </w:rPr>
        <w:t xml:space="preserve">Υπουργέ, </w:t>
      </w:r>
      <w:r>
        <w:rPr>
          <w:rFonts w:eastAsia="UB-Helvetica" w:cs="Times New Roman"/>
          <w:szCs w:val="24"/>
        </w:rPr>
        <w:t>ότι</w:t>
      </w:r>
      <w:r>
        <w:rPr>
          <w:rFonts w:eastAsia="UB-Helvetica" w:cs="Times New Roman"/>
          <w:szCs w:val="24"/>
        </w:rPr>
        <w:t>,</w:t>
      </w:r>
      <w:r>
        <w:rPr>
          <w:rFonts w:eastAsia="UB-Helvetica" w:cs="Times New Roman"/>
          <w:szCs w:val="24"/>
        </w:rPr>
        <w:t xml:space="preserve"> αν έβγαινε το «</w:t>
      </w:r>
      <w:r>
        <w:rPr>
          <w:rFonts w:eastAsia="UB-Helvetica" w:cs="Times New Roman"/>
          <w:szCs w:val="24"/>
        </w:rPr>
        <w:t>ναι</w:t>
      </w:r>
      <w:r>
        <w:rPr>
          <w:rFonts w:eastAsia="UB-Helvetica" w:cs="Times New Roman"/>
          <w:szCs w:val="24"/>
        </w:rPr>
        <w:t xml:space="preserve">», θα ήταν  αλλιώς η κατάσταση. Δεν είναι μόνο </w:t>
      </w:r>
      <w:r>
        <w:rPr>
          <w:rFonts w:eastAsia="UB-Helvetica" w:cs="Times New Roman"/>
          <w:szCs w:val="24"/>
        </w:rPr>
        <w:t xml:space="preserve">η δημοσκόπηση, αλλά είναι και άλλα πολλά, που έκαναν τα ΜΜΕ εκείνη την ημέρα. Ξέρουμε το τι έγινε, ούτε το δικαίωμα του αυτοπροσδιορισμού δεν είχαμε, κυκλοφόρησαν ειδήσεις μετά τις δώδεκα η ώρα, έκλεισαν οι τράπεζες </w:t>
      </w:r>
      <w:r>
        <w:rPr>
          <w:rFonts w:eastAsia="UB-Helvetica" w:cs="Times New Roman"/>
          <w:szCs w:val="24"/>
        </w:rPr>
        <w:t>και</w:t>
      </w:r>
      <w:r>
        <w:rPr>
          <w:rFonts w:eastAsia="UB-Helvetica" w:cs="Times New Roman"/>
          <w:szCs w:val="24"/>
        </w:rPr>
        <w:t xml:space="preserve"> πάει λέγοντας, αλλά δεν θέλω να τα θ</w:t>
      </w:r>
      <w:r>
        <w:rPr>
          <w:rFonts w:eastAsia="UB-Helvetica" w:cs="Times New Roman"/>
          <w:szCs w:val="24"/>
        </w:rPr>
        <w:t xml:space="preserve">υμίσω. Δηλαδή, έγιναν απίστευτα πράγματα, που θα καθόριζαν ιστορικά την πορεία ενός τόπου. Θέλω </w:t>
      </w:r>
      <w:r>
        <w:rPr>
          <w:rFonts w:eastAsia="UB-Helvetica" w:cs="Times New Roman"/>
          <w:szCs w:val="24"/>
        </w:rPr>
        <w:lastRenderedPageBreak/>
        <w:t>να πιστεύω ότι</w:t>
      </w:r>
      <w:r>
        <w:rPr>
          <w:rFonts w:eastAsia="UB-Helvetica" w:cs="Times New Roman"/>
          <w:szCs w:val="24"/>
        </w:rPr>
        <w:t>,</w:t>
      </w:r>
      <w:r>
        <w:rPr>
          <w:rFonts w:eastAsia="UB-Helvetica" w:cs="Times New Roman"/>
          <w:szCs w:val="24"/>
        </w:rPr>
        <w:t xml:space="preserve"> αν έβγαινε το «</w:t>
      </w:r>
      <w:r>
        <w:rPr>
          <w:rFonts w:eastAsia="UB-Helvetica" w:cs="Times New Roman"/>
          <w:szCs w:val="24"/>
        </w:rPr>
        <w:t>ναι</w:t>
      </w:r>
      <w:r>
        <w:rPr>
          <w:rFonts w:eastAsia="UB-Helvetica" w:cs="Times New Roman"/>
          <w:szCs w:val="24"/>
        </w:rPr>
        <w:t>» τη συγκεκριμένη στιγμή -βέβαια με μοχλό τις δημοσκοπήσεις-</w:t>
      </w:r>
      <w:r>
        <w:rPr>
          <w:rFonts w:eastAsia="UB-Helvetica" w:cs="Times New Roman"/>
          <w:szCs w:val="24"/>
        </w:rPr>
        <w:t>,</w:t>
      </w:r>
      <w:r>
        <w:rPr>
          <w:rFonts w:eastAsia="UB-Helvetica" w:cs="Times New Roman"/>
          <w:szCs w:val="24"/>
        </w:rPr>
        <w:t xml:space="preserve"> πιθανόν να είχε παραιτηθεί η Κυβέρνηση, να είχαν αλλάξει τα δεδομένα τα πολιτικά.</w:t>
      </w:r>
    </w:p>
    <w:p w14:paraId="47ED0D3F" w14:textId="77777777" w:rsidR="001813B5" w:rsidRDefault="000026DE">
      <w:pPr>
        <w:spacing w:line="600" w:lineRule="auto"/>
        <w:ind w:firstLine="720"/>
        <w:jc w:val="both"/>
        <w:rPr>
          <w:rFonts w:eastAsia="UB-Helvetica" w:cs="Times New Roman"/>
          <w:szCs w:val="24"/>
        </w:rPr>
      </w:pPr>
      <w:r>
        <w:rPr>
          <w:rFonts w:eastAsia="UB-Helvetica" w:cs="Times New Roman"/>
          <w:szCs w:val="24"/>
        </w:rPr>
        <w:t>Γι’ αυτό το θεωρώ πολύ μείζον θέμα και θέλω να βάλω τα εξής δύο πράγματα:</w:t>
      </w:r>
    </w:p>
    <w:p w14:paraId="47ED0D40" w14:textId="77777777" w:rsidR="001813B5" w:rsidRDefault="000026DE">
      <w:pPr>
        <w:spacing w:line="600" w:lineRule="auto"/>
        <w:ind w:firstLine="720"/>
        <w:jc w:val="both"/>
        <w:rPr>
          <w:rFonts w:eastAsia="UB-Helvetica" w:cs="Times New Roman"/>
          <w:szCs w:val="24"/>
        </w:rPr>
      </w:pPr>
      <w:r>
        <w:rPr>
          <w:rFonts w:eastAsia="UB-Helvetica" w:cs="Times New Roman"/>
          <w:szCs w:val="24"/>
        </w:rPr>
        <w:t>Πρώτον, είμαι υπέρ της ιδιωτικής πρωτοβουλίας, αλλά με κανόνες. Ακόμα και για τον Τραμπ στην Αμερικ</w:t>
      </w:r>
      <w:r>
        <w:rPr>
          <w:rFonts w:eastAsia="UB-Helvetica" w:cs="Times New Roman"/>
          <w:szCs w:val="24"/>
        </w:rPr>
        <w:t xml:space="preserve">ή, που κανένας δεν τον θέλει, δεν αμφισβητεί κανείς τις δημοσκοπήσεις. Θέλω να πω ότι γίνονται τουλάχιστον </w:t>
      </w:r>
      <w:r>
        <w:rPr>
          <w:rFonts w:eastAsia="UB-Helvetica" w:cs="Times New Roman"/>
          <w:szCs w:val="24"/>
        </w:rPr>
        <w:t xml:space="preserve">– </w:t>
      </w:r>
      <w:r>
        <w:rPr>
          <w:rFonts w:eastAsia="UB-Helvetica" w:cs="Times New Roman"/>
          <w:szCs w:val="24"/>
        </w:rPr>
        <w:t>έστω για κάτι κακό</w:t>
      </w:r>
      <w:r>
        <w:rPr>
          <w:rFonts w:eastAsia="UB-Helvetica" w:cs="Times New Roman"/>
          <w:szCs w:val="24"/>
        </w:rPr>
        <w:t>–</w:t>
      </w:r>
      <w:r>
        <w:rPr>
          <w:rFonts w:eastAsia="UB-Helvetica" w:cs="Times New Roman"/>
          <w:szCs w:val="24"/>
        </w:rPr>
        <w:t xml:space="preserve"> σωστά, δηλαδή οι εταιρείες εκεί κάνουν σωστά τη δουλειά τους. Μιλάμε για χίλια άτομα και με την καινούρ</w:t>
      </w:r>
      <w:r>
        <w:rPr>
          <w:rFonts w:eastAsia="UB-Helvetica" w:cs="Times New Roman"/>
          <w:szCs w:val="24"/>
        </w:rPr>
        <w:t>γ</w:t>
      </w:r>
      <w:r>
        <w:rPr>
          <w:rFonts w:eastAsia="UB-Helvetica" w:cs="Times New Roman"/>
          <w:szCs w:val="24"/>
        </w:rPr>
        <w:t>ια τεχνολογία, που μπερ</w:t>
      </w:r>
      <w:r>
        <w:rPr>
          <w:rFonts w:eastAsia="UB-Helvetica" w:cs="Times New Roman"/>
          <w:szCs w:val="24"/>
        </w:rPr>
        <w:t>δεύεται η κινητή με τη σταθερή τηλεφωνία. Το πλαίσιο έχει αλλάξει, έχει προχωρήσει η επιστήμη. Πόσο αξιόπιστη μπορεί να είναι μια δημοσκόπηση, που μάλιστα δεν ελέγχεται;</w:t>
      </w:r>
    </w:p>
    <w:p w14:paraId="47ED0D41" w14:textId="77777777" w:rsidR="001813B5" w:rsidRDefault="000026DE">
      <w:pPr>
        <w:spacing w:line="600" w:lineRule="auto"/>
        <w:ind w:firstLine="720"/>
        <w:jc w:val="both"/>
        <w:rPr>
          <w:rFonts w:eastAsia="UB-Helvetica" w:cs="Times New Roman"/>
          <w:szCs w:val="24"/>
        </w:rPr>
      </w:pPr>
      <w:r>
        <w:rPr>
          <w:rFonts w:eastAsia="UB-Helvetica" w:cs="Times New Roman"/>
          <w:szCs w:val="24"/>
        </w:rPr>
        <w:lastRenderedPageBreak/>
        <w:t xml:space="preserve">Στην Ολλανδία θέλω να σας θυμίσω ότι υπάρχει, αν όχι </w:t>
      </w:r>
      <w:r>
        <w:rPr>
          <w:rFonts w:eastAsia="UB-Helvetica" w:cs="Times New Roman"/>
          <w:szCs w:val="24"/>
          <w:lang w:val="en-US"/>
        </w:rPr>
        <w:t>on</w:t>
      </w:r>
      <w:r>
        <w:rPr>
          <w:rFonts w:eastAsia="UB-Helvetica" w:cs="Times New Roman"/>
          <w:szCs w:val="24"/>
        </w:rPr>
        <w:t xml:space="preserve"> </w:t>
      </w:r>
      <w:r>
        <w:rPr>
          <w:rFonts w:eastAsia="UB-Helvetica" w:cs="Times New Roman"/>
          <w:szCs w:val="24"/>
          <w:lang w:val="en-US"/>
        </w:rPr>
        <w:t>line</w:t>
      </w:r>
      <w:r>
        <w:rPr>
          <w:rFonts w:eastAsia="UB-Helvetica" w:cs="Times New Roman"/>
          <w:szCs w:val="24"/>
        </w:rPr>
        <w:t>, αλλά μια επιβεβαίωση σχε</w:t>
      </w:r>
      <w:r>
        <w:rPr>
          <w:rFonts w:eastAsia="UB-Helvetica" w:cs="Times New Roman"/>
          <w:szCs w:val="24"/>
        </w:rPr>
        <w:t>δόν μετά από μία ημέρα από ειδική υπηρεσία του Υπουργείου, που ελέγχει όλα τα δημοσκοπικά δεδομένα των εταιρειών και αν κάποια τη βρει σκάρτη στην Ολλανδία, την αποβάλλει αμέσως και τις βάζει και πρόστιμο.</w:t>
      </w:r>
    </w:p>
    <w:p w14:paraId="47ED0D42" w14:textId="77777777" w:rsidR="001813B5" w:rsidRDefault="000026DE">
      <w:pPr>
        <w:spacing w:line="600" w:lineRule="auto"/>
        <w:ind w:firstLine="720"/>
        <w:jc w:val="both"/>
        <w:rPr>
          <w:rFonts w:eastAsia="UB-Helvetica" w:cs="Times New Roman"/>
          <w:szCs w:val="24"/>
        </w:rPr>
      </w:pPr>
      <w:r>
        <w:rPr>
          <w:rFonts w:eastAsia="UB-Helvetica" w:cs="Times New Roman"/>
          <w:szCs w:val="24"/>
        </w:rPr>
        <w:t>Πιστεύω ότι έχετε πεδίο μεγάλο μπροστά σας, ειδικά</w:t>
      </w:r>
      <w:r>
        <w:rPr>
          <w:rFonts w:eastAsia="UB-Helvetica" w:cs="Times New Roman"/>
          <w:szCs w:val="24"/>
        </w:rPr>
        <w:t xml:space="preserve"> με τις τηλεοπτικές άδειες, που εκεί παίζεται το μεγαλύτερο παιχνίδι, να καθιερώσετε κανόνες και γι’ αυτό.</w:t>
      </w:r>
    </w:p>
    <w:p w14:paraId="47ED0D43" w14:textId="77777777" w:rsidR="001813B5" w:rsidRDefault="000026DE">
      <w:pPr>
        <w:spacing w:line="600" w:lineRule="auto"/>
        <w:ind w:firstLine="720"/>
        <w:jc w:val="both"/>
        <w:rPr>
          <w:rFonts w:eastAsia="UB-Helvetica" w:cs="Times New Roman"/>
          <w:szCs w:val="24"/>
        </w:rPr>
      </w:pPr>
      <w:r>
        <w:rPr>
          <w:rFonts w:eastAsia="UB-Helvetica" w:cs="Times New Roman"/>
          <w:szCs w:val="24"/>
        </w:rPr>
        <w:t>Ευχαριστώ πάρα πολύ, κύριε Υπουργέ.</w:t>
      </w:r>
    </w:p>
    <w:p w14:paraId="47ED0D44"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Παπαχριστόπουλο.</w:t>
      </w:r>
    </w:p>
    <w:p w14:paraId="47ED0D45" w14:textId="77777777" w:rsidR="001813B5" w:rsidRDefault="000026DE">
      <w:pPr>
        <w:spacing w:line="600" w:lineRule="auto"/>
        <w:ind w:firstLine="720"/>
        <w:jc w:val="both"/>
        <w:rPr>
          <w:rFonts w:eastAsia="UB-Helvetica" w:cs="Times New Roman"/>
          <w:szCs w:val="24"/>
        </w:rPr>
      </w:pPr>
      <w:r>
        <w:rPr>
          <w:rFonts w:eastAsia="UB-Helvetica" w:cs="Times New Roman"/>
          <w:szCs w:val="24"/>
        </w:rPr>
        <w:t>Τον λόγο έχει ο Υπουργός κ. Παππάς, για τη</w:t>
      </w:r>
      <w:r>
        <w:rPr>
          <w:rFonts w:eastAsia="UB-Helvetica" w:cs="Times New Roman"/>
          <w:szCs w:val="24"/>
        </w:rPr>
        <w:t xml:space="preserve"> δευτερολογία του.</w:t>
      </w:r>
    </w:p>
    <w:p w14:paraId="47ED0D46" w14:textId="77777777" w:rsidR="001813B5" w:rsidRDefault="000026DE">
      <w:pPr>
        <w:tabs>
          <w:tab w:val="center" w:pos="4753"/>
          <w:tab w:val="left" w:pos="5723"/>
        </w:tabs>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Ευχαριστώ, κύριε Πρόεδρε. </w:t>
      </w:r>
    </w:p>
    <w:p w14:paraId="47ED0D47" w14:textId="77777777" w:rsidR="001813B5" w:rsidRDefault="000026DE">
      <w:pPr>
        <w:spacing w:line="600" w:lineRule="auto"/>
        <w:ind w:firstLine="720"/>
        <w:jc w:val="both"/>
        <w:rPr>
          <w:rFonts w:eastAsia="Times New Roman"/>
          <w:szCs w:val="24"/>
        </w:rPr>
      </w:pPr>
      <w:r>
        <w:rPr>
          <w:rFonts w:eastAsia="Times New Roman"/>
          <w:szCs w:val="24"/>
        </w:rPr>
        <w:t xml:space="preserve">Κύριε Παπαχριστόπουλε, με βάση τον ν. 3603 στο Εθνικό Συμβούλιο Ραδιοτηλεόρασης τηρείται </w:t>
      </w:r>
      <w:r>
        <w:rPr>
          <w:rFonts w:eastAsia="Times New Roman"/>
          <w:szCs w:val="24"/>
        </w:rPr>
        <w:t>Μ</w:t>
      </w:r>
      <w:r>
        <w:rPr>
          <w:rFonts w:eastAsia="Times New Roman"/>
          <w:szCs w:val="24"/>
        </w:rPr>
        <w:t xml:space="preserve">ητρώο </w:t>
      </w:r>
      <w:r>
        <w:rPr>
          <w:rFonts w:eastAsia="Times New Roman"/>
          <w:szCs w:val="24"/>
        </w:rPr>
        <w:t>Φ</w:t>
      </w:r>
      <w:r>
        <w:rPr>
          <w:rFonts w:eastAsia="Times New Roman"/>
          <w:szCs w:val="24"/>
        </w:rPr>
        <w:t>ορέων</w:t>
      </w:r>
      <w:r>
        <w:rPr>
          <w:rFonts w:eastAsia="Times New Roman"/>
          <w:szCs w:val="24"/>
        </w:rPr>
        <w:t xml:space="preserve"> και</w:t>
      </w:r>
      <w:r>
        <w:rPr>
          <w:rFonts w:eastAsia="Times New Roman"/>
          <w:szCs w:val="24"/>
        </w:rPr>
        <w:t xml:space="preserve"> </w:t>
      </w:r>
      <w:r>
        <w:rPr>
          <w:rFonts w:eastAsia="Times New Roman"/>
          <w:szCs w:val="24"/>
        </w:rPr>
        <w:t>Ε</w:t>
      </w:r>
      <w:r>
        <w:rPr>
          <w:rFonts w:eastAsia="Times New Roman"/>
          <w:szCs w:val="24"/>
        </w:rPr>
        <w:t xml:space="preserve">πιχειρήσεων </w:t>
      </w:r>
      <w:r>
        <w:rPr>
          <w:rFonts w:eastAsia="Times New Roman"/>
          <w:szCs w:val="24"/>
        </w:rPr>
        <w:t>Δ</w:t>
      </w:r>
      <w:r>
        <w:rPr>
          <w:rFonts w:eastAsia="Times New Roman"/>
          <w:szCs w:val="24"/>
        </w:rPr>
        <w:t>ημοσκοπήσεων. Κάθε φορέας</w:t>
      </w:r>
      <w:r>
        <w:rPr>
          <w:rFonts w:eastAsia="Times New Roman"/>
          <w:szCs w:val="24"/>
        </w:rPr>
        <w:t>,</w:t>
      </w:r>
      <w:r>
        <w:rPr>
          <w:rFonts w:eastAsia="Times New Roman"/>
          <w:szCs w:val="24"/>
        </w:rPr>
        <w:t xml:space="preserve"> για να αναλαμβάνει δημοσκοπήσεις</w:t>
      </w:r>
      <w:r>
        <w:rPr>
          <w:rFonts w:eastAsia="Times New Roman"/>
          <w:szCs w:val="24"/>
        </w:rPr>
        <w:t>,</w:t>
      </w:r>
      <w:r>
        <w:rPr>
          <w:rFonts w:eastAsia="Times New Roman"/>
          <w:szCs w:val="24"/>
        </w:rPr>
        <w:t xml:space="preserve"> </w:t>
      </w:r>
      <w:r>
        <w:rPr>
          <w:rFonts w:eastAsia="Times New Roman"/>
          <w:szCs w:val="24"/>
        </w:rPr>
        <w:lastRenderedPageBreak/>
        <w:t>πρέπει να είναι εγγεγραμμένος στο μητρώο. Γι’ αυτό ο έλεγχος διενεργείται από αστική εταιρεία μη κερδοσκοπικού χαρακτήρα και σε αυτόν συμμετέχει και ο ΣΕΔΕΑ και εκπρόσωποι άλλων φορέων. Είναι αυτή η εταιρεία η οποία μπορε</w:t>
      </w:r>
      <w:r>
        <w:rPr>
          <w:rFonts w:eastAsia="Times New Roman"/>
          <w:szCs w:val="24"/>
        </w:rPr>
        <w:t xml:space="preserve">ί να συγκροτεί επιτροπές και να προβαίνει σε κάθε άλλη ενέργεια για την επίτευξη του σκοπού της. Τα στοιχεία των δημοσκοπήσεων πρέπει να κατατίθενται εκεί και τα πορίσματα του ελέγχου της εταιρείας πηγαίνουν στο Εθνικό Συμβούλιο Ραδιοτηλεόρασης. </w:t>
      </w:r>
    </w:p>
    <w:p w14:paraId="47ED0D48" w14:textId="77777777" w:rsidR="001813B5" w:rsidRDefault="000026DE">
      <w:pPr>
        <w:spacing w:line="600" w:lineRule="auto"/>
        <w:ind w:firstLine="720"/>
        <w:jc w:val="both"/>
        <w:rPr>
          <w:rFonts w:eastAsia="Times New Roman"/>
          <w:szCs w:val="24"/>
        </w:rPr>
      </w:pPr>
      <w:r>
        <w:rPr>
          <w:rFonts w:eastAsia="Times New Roman"/>
          <w:szCs w:val="24"/>
        </w:rPr>
        <w:t>Και ερχόμ</w:t>
      </w:r>
      <w:r>
        <w:rPr>
          <w:rFonts w:eastAsia="Times New Roman"/>
          <w:szCs w:val="24"/>
        </w:rPr>
        <w:t xml:space="preserve">αστε -δυστυχώς, για άλλη μια φορά- σε ένα θέμα το οποίο έχει ταλαιπωρήσει την Εθνική Αντιπροσωπεία και συνολικά την πολιτική ζωή, το θέμα της απαξίωσης των ανεξαρτήτων αρχών. </w:t>
      </w:r>
      <w:r>
        <w:rPr>
          <w:rFonts w:eastAsia="Times New Roman"/>
          <w:szCs w:val="24"/>
        </w:rPr>
        <w:t>Ε</w:t>
      </w:r>
      <w:r>
        <w:rPr>
          <w:rFonts w:eastAsia="Times New Roman"/>
          <w:szCs w:val="24"/>
        </w:rPr>
        <w:t>δώ νομίζω ότι έχουμε άλλη μία πτυχή αποτελεσμάτων, άλλο ένα σύνολο αποτελεσμάτων</w:t>
      </w:r>
      <w:r>
        <w:rPr>
          <w:rFonts w:eastAsia="Times New Roman"/>
          <w:szCs w:val="24"/>
        </w:rPr>
        <w:t xml:space="preserve"> αυτής της απαξίωσης και της συγκεκριμένης και πάρα πολύ συνειδητής πολιτικής επιλογής του να μην υπάρχει αυτή τη στιγμή Εθνικό Συμβούλιο Ραδιοτηλεόρασης. </w:t>
      </w:r>
    </w:p>
    <w:p w14:paraId="47ED0D49" w14:textId="77777777" w:rsidR="001813B5" w:rsidRDefault="000026DE">
      <w:pPr>
        <w:spacing w:line="600" w:lineRule="auto"/>
        <w:ind w:firstLine="720"/>
        <w:jc w:val="both"/>
        <w:rPr>
          <w:rFonts w:eastAsia="Times New Roman"/>
          <w:szCs w:val="24"/>
        </w:rPr>
      </w:pPr>
      <w:r>
        <w:rPr>
          <w:rFonts w:eastAsia="Times New Roman"/>
          <w:szCs w:val="24"/>
        </w:rPr>
        <w:lastRenderedPageBreak/>
        <w:t>Άρα θα σας έλεγα ότι οι δυνατότητες της Κυβέρνησης για να παρεμβαίνει και να ελέγχει είναι πολύ περι</w:t>
      </w:r>
      <w:r>
        <w:rPr>
          <w:rFonts w:eastAsia="Times New Roman"/>
          <w:szCs w:val="24"/>
        </w:rPr>
        <w:t>ορισμένες</w:t>
      </w:r>
      <w:r>
        <w:rPr>
          <w:rFonts w:eastAsia="Times New Roman"/>
          <w:szCs w:val="24"/>
        </w:rPr>
        <w:t>,</w:t>
      </w:r>
      <w:r>
        <w:rPr>
          <w:rFonts w:eastAsia="Times New Roman"/>
          <w:szCs w:val="24"/>
        </w:rPr>
        <w:t xml:space="preserve"> σε σχέση με ό,τι η κοινή γνώμη μπορεί να νομίζει. Υπάρχει δηλαδή πάρα πολύ μεγάλη αρμοδιότητα, πολύ μεγάλο κομμάτι αρμοδιοτήτων στο Εθνικό Συμβούλιο Ραδιοτηλεόρασης. </w:t>
      </w:r>
    </w:p>
    <w:p w14:paraId="47ED0D4A" w14:textId="77777777" w:rsidR="001813B5" w:rsidRDefault="000026DE">
      <w:pPr>
        <w:spacing w:line="600" w:lineRule="auto"/>
        <w:ind w:firstLine="720"/>
        <w:jc w:val="both"/>
        <w:rPr>
          <w:rFonts w:eastAsia="Times New Roman"/>
          <w:szCs w:val="24"/>
        </w:rPr>
      </w:pPr>
      <w:r>
        <w:rPr>
          <w:rFonts w:eastAsia="Times New Roman"/>
          <w:szCs w:val="24"/>
        </w:rPr>
        <w:t>Φοβάμαι ότι εδώ ερχόμαστε να αντιμετωπίσουμε, όπως σας είπα και πριν, τα επίχειρα πολιτικών επιλογών. Στην πρώτη φάση είχαμε την απαξίωση του Εθνικού Συμβουλίου Ραδιοτηλεόρασης, το οποίο ήταν υποστελεχωμένο, το οποίο ήταν χωρίς προσωπικό, το οποίο δεν συμπ</w:t>
      </w:r>
      <w:r>
        <w:rPr>
          <w:rFonts w:eastAsia="Times New Roman"/>
          <w:szCs w:val="24"/>
        </w:rPr>
        <w:t xml:space="preserve">ληρωνόταν, του οποίου οι αποφάσεις έρχονταν -καλώς πολλές φορές- αντιμέτωπες με το Συμβούλιο της Επικρατείας. Νομίζω ότι αυτή η Κυβέρνηση έχει αποδείξει ότι είναι σε θέση να υπερασπιστεί τη λειτουργία της </w:t>
      </w:r>
      <w:r>
        <w:rPr>
          <w:rFonts w:eastAsia="Times New Roman"/>
          <w:szCs w:val="24"/>
        </w:rPr>
        <w:t>δ</w:t>
      </w:r>
      <w:r>
        <w:rPr>
          <w:rFonts w:eastAsia="Times New Roman"/>
          <w:szCs w:val="24"/>
        </w:rPr>
        <w:t xml:space="preserve">ημοκρατίας και των θεσμών. </w:t>
      </w:r>
    </w:p>
    <w:p w14:paraId="47ED0D4B" w14:textId="77777777" w:rsidR="001813B5" w:rsidRDefault="000026DE">
      <w:pPr>
        <w:spacing w:line="600" w:lineRule="auto"/>
        <w:ind w:firstLine="720"/>
        <w:jc w:val="both"/>
        <w:rPr>
          <w:rFonts w:eastAsia="Times New Roman"/>
          <w:szCs w:val="24"/>
        </w:rPr>
      </w:pPr>
      <w:r>
        <w:rPr>
          <w:rFonts w:eastAsia="Times New Roman"/>
          <w:szCs w:val="24"/>
        </w:rPr>
        <w:lastRenderedPageBreak/>
        <w:t>Όμως, υπάρχει μια πολι</w:t>
      </w:r>
      <w:r>
        <w:rPr>
          <w:rFonts w:eastAsia="Times New Roman"/>
          <w:szCs w:val="24"/>
        </w:rPr>
        <w:t xml:space="preserve">τική αμείλικτη πραγματικότητα. Στο </w:t>
      </w:r>
      <w:r>
        <w:rPr>
          <w:rFonts w:eastAsia="Times New Roman"/>
          <w:szCs w:val="24"/>
        </w:rPr>
        <w:t>δ</w:t>
      </w:r>
      <w:r>
        <w:rPr>
          <w:rFonts w:eastAsia="Times New Roman"/>
          <w:szCs w:val="24"/>
        </w:rPr>
        <w:t xml:space="preserve">ημοψήφισμα είχαμε τερατώδεις αποκλίσεις, οι οποίες πολύ φοβάμαι ότι μόνο μερικώς μπορεί να εξηγηθούν από μεθοδολογική ανεπάρκεια και πολύ περισσότερο από ενδεχόμενες μεροληψίες. </w:t>
      </w:r>
    </w:p>
    <w:p w14:paraId="47ED0D4C" w14:textId="77777777" w:rsidR="001813B5" w:rsidRDefault="000026DE">
      <w:pPr>
        <w:spacing w:line="600" w:lineRule="auto"/>
        <w:ind w:firstLine="720"/>
        <w:jc w:val="both"/>
        <w:rPr>
          <w:rFonts w:eastAsia="Times New Roman"/>
          <w:szCs w:val="24"/>
        </w:rPr>
      </w:pPr>
      <w:r>
        <w:rPr>
          <w:rFonts w:eastAsia="Times New Roman"/>
          <w:szCs w:val="24"/>
        </w:rPr>
        <w:t>Ε</w:t>
      </w:r>
      <w:r>
        <w:rPr>
          <w:rFonts w:eastAsia="Times New Roman"/>
          <w:szCs w:val="24"/>
        </w:rPr>
        <w:t>ίχαμε, βέβαια, κύριε Παπαχριστόπουλε, κα</w:t>
      </w:r>
      <w:r>
        <w:rPr>
          <w:rFonts w:eastAsia="Times New Roman"/>
          <w:szCs w:val="24"/>
        </w:rPr>
        <w:t xml:space="preserve">ι πάρα πολύ σοβαρές αποκλίσεις στις εκλογές του Σεπτεμβρίου. Στις εκλογές του Σεπτεμβρίου, επειδή αναζητήσαμε και εμείς τα αίτια, φάνηκε ότι οι υπεύθυνοι των εταιρειών δημοσκοπήσεων έκαναν την εξής μεθοδολογική υπόθεση, ότι η αποχή θα χτυπούσε κυρίως –και </w:t>
      </w:r>
      <w:r>
        <w:rPr>
          <w:rFonts w:eastAsia="Times New Roman"/>
          <w:szCs w:val="24"/>
        </w:rPr>
        <w:t>μόνο</w:t>
      </w:r>
      <w:r>
        <w:rPr>
          <w:rFonts w:eastAsia="Times New Roman"/>
          <w:szCs w:val="24"/>
        </w:rPr>
        <w:t>,</w:t>
      </w:r>
      <w:r>
        <w:rPr>
          <w:rFonts w:eastAsia="Times New Roman"/>
          <w:szCs w:val="24"/>
        </w:rPr>
        <w:t xml:space="preserve"> μάλλον- το κόμμα του ΣΥΡΙΖΑ. Ήταν μια υπόθεση, η οποία πολύ φοβάμαι ότι είχε άλλου τύπου ελατήρια, όχι καθαρά επιστημονικά, δυστυχώς. Δεν μπορεί, δηλαδή, ένα τέτοιο αποτέλεσμα να μην μπορεί να καταγραφεί. </w:t>
      </w:r>
    </w:p>
    <w:p w14:paraId="47ED0D4D" w14:textId="77777777" w:rsidR="001813B5" w:rsidRDefault="000026DE">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w:t>
      </w:r>
      <w:r>
        <w:rPr>
          <w:rFonts w:eastAsia="Times New Roman"/>
          <w:szCs w:val="24"/>
        </w:rPr>
        <w:t>του χρόνου ομιλίας του κυρίου Υπουργού)</w:t>
      </w:r>
    </w:p>
    <w:p w14:paraId="47ED0D4E" w14:textId="77777777" w:rsidR="001813B5" w:rsidRDefault="000026DE">
      <w:pPr>
        <w:spacing w:line="600" w:lineRule="auto"/>
        <w:ind w:firstLine="720"/>
        <w:jc w:val="both"/>
        <w:rPr>
          <w:rFonts w:eastAsia="Times New Roman"/>
          <w:szCs w:val="24"/>
        </w:rPr>
      </w:pPr>
      <w:r>
        <w:rPr>
          <w:rFonts w:eastAsia="Times New Roman"/>
          <w:szCs w:val="24"/>
        </w:rPr>
        <w:lastRenderedPageBreak/>
        <w:t>Άρα, κλείνοντας, πρέπει οι πολιτικοί να σταματήσουν να μετακινούνται από τα οράματα και τους μεγάλους στόχους στην καθημερινή διαχείριση της πολιτικής με οδηγό τις δημοσκοπήσεις. Αντί, δηλαδή, να θέλουν να πάνε κάπου</w:t>
      </w:r>
      <w:r>
        <w:rPr>
          <w:rFonts w:eastAsia="Times New Roman"/>
          <w:szCs w:val="24"/>
        </w:rPr>
        <w:t xml:space="preserve"> τα πράγματα για την πατρίδα και τον λαό, να προσπαθούν να προσαρμόζονται στα αποτελέσματα των δημοσκοπήσεων. Οι δημοσκόποι, επίσης, πρέπει να σταματήσουν να ασκούν πολιτική και οι ιδιοκτήτες των μέσων ενημέρωσης να σταματήσουν να προσπαθούν να υπηρετούν τ</w:t>
      </w:r>
      <w:r>
        <w:rPr>
          <w:rFonts w:eastAsia="Times New Roman"/>
          <w:szCs w:val="24"/>
        </w:rPr>
        <w:t xml:space="preserve">α επιχειρηματικά τους αλλότρια συμφέροντα μέσω της διεξαγωγής των δημοσκοπήσεων. </w:t>
      </w:r>
    </w:p>
    <w:p w14:paraId="47ED0D4F" w14:textId="77777777" w:rsidR="001813B5" w:rsidRDefault="000026DE">
      <w:pPr>
        <w:spacing w:line="600" w:lineRule="auto"/>
        <w:ind w:firstLine="720"/>
        <w:jc w:val="both"/>
        <w:rPr>
          <w:rFonts w:eastAsia="Times New Roman"/>
          <w:szCs w:val="24"/>
        </w:rPr>
      </w:pPr>
      <w:r>
        <w:rPr>
          <w:rFonts w:eastAsia="Times New Roman"/>
          <w:szCs w:val="24"/>
        </w:rPr>
        <w:t>Επομένως ναι, βεβαίως, αυστηροποίηση του θεσμικού πλαισίου, αλλά και ευθύνη από όλους</w:t>
      </w:r>
      <w:r>
        <w:rPr>
          <w:rFonts w:eastAsia="Times New Roman"/>
          <w:szCs w:val="24"/>
        </w:rPr>
        <w:t>,</w:t>
      </w:r>
      <w:r>
        <w:rPr>
          <w:rFonts w:eastAsia="Times New Roman"/>
          <w:szCs w:val="24"/>
        </w:rPr>
        <w:t xml:space="preserve"> και τους πολιτικούς και τους δημοσκόπους και τις εταιρείες των μέσων ενημέρωση</w:t>
      </w:r>
      <w:r>
        <w:rPr>
          <w:rFonts w:eastAsia="Times New Roman"/>
          <w:szCs w:val="24"/>
        </w:rPr>
        <w:t>ς</w:t>
      </w:r>
      <w:r>
        <w:rPr>
          <w:rFonts w:eastAsia="Times New Roman"/>
          <w:szCs w:val="24"/>
        </w:rPr>
        <w:t>.</w:t>
      </w:r>
    </w:p>
    <w:p w14:paraId="47ED0D50" w14:textId="77777777" w:rsidR="001813B5" w:rsidRDefault="000026DE">
      <w:pPr>
        <w:spacing w:line="600" w:lineRule="auto"/>
        <w:ind w:firstLine="720"/>
        <w:jc w:val="both"/>
        <w:rPr>
          <w:rFonts w:eastAsia="Times New Roman"/>
          <w:szCs w:val="24"/>
        </w:rPr>
      </w:pPr>
      <w:r>
        <w:rPr>
          <w:rFonts w:eastAsia="Times New Roman"/>
          <w:szCs w:val="24"/>
        </w:rPr>
        <w:t>Ξ</w:t>
      </w:r>
      <w:r>
        <w:rPr>
          <w:rFonts w:eastAsia="Times New Roman"/>
          <w:szCs w:val="24"/>
        </w:rPr>
        <w:t>έρετε</w:t>
      </w:r>
      <w:r>
        <w:rPr>
          <w:rFonts w:eastAsia="Times New Roman"/>
          <w:szCs w:val="24"/>
        </w:rPr>
        <w:t>, κύριε Παπαχριστόπουλε, υπάρχει μία πάρα πολύ αυστηρότερη τιμωρία από οποιαδήποτε θα μπορούσε να προβλέψει ο νόμος</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αναξιοπιστία, η ανυποληψία, το να μιλάς και να μη σου δίνει κανένας σημασία. </w:t>
      </w:r>
    </w:p>
    <w:p w14:paraId="47ED0D51" w14:textId="77777777" w:rsidR="001813B5" w:rsidRDefault="000026DE">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τον Υπουργό </w:t>
      </w:r>
      <w:r>
        <w:rPr>
          <w:rFonts w:eastAsia="Times New Roman"/>
          <w:szCs w:val="24"/>
        </w:rPr>
        <w:t xml:space="preserve">Επικρατείας, τον κ. Παππά. </w:t>
      </w:r>
    </w:p>
    <w:p w14:paraId="47ED0D52" w14:textId="77777777" w:rsidR="001813B5" w:rsidRDefault="000026DE">
      <w:pPr>
        <w:spacing w:line="600" w:lineRule="auto"/>
        <w:ind w:firstLine="720"/>
        <w:jc w:val="both"/>
        <w:rPr>
          <w:rFonts w:eastAsia="Times New Roman"/>
          <w:szCs w:val="24"/>
        </w:rPr>
      </w:pPr>
      <w:r>
        <w:rPr>
          <w:rFonts w:eastAsia="Times New Roman"/>
          <w:szCs w:val="24"/>
        </w:rPr>
        <w:t>Πριν προχωρήσουμε στη συζήτηση των επόμενων ερωτήσεων, θέλω να ενημερώσω το Σώμα ότι η δέκατη τέταρτη με αριθμό 630/8-3-2016 επίκαιρη ερώτηση δεύτερου κύκλου του Ανεξάρτητου Βουλευτή Αχαΐας κ. Νικολάου Νικολόπουλου προς τον Υπου</w:t>
      </w:r>
      <w:r>
        <w:rPr>
          <w:rFonts w:eastAsia="Times New Roman"/>
          <w:szCs w:val="24"/>
        </w:rPr>
        <w:t>ργό Οικονομικών, σχετικά με το ύψος των καθυστερούμενων δανείων που έχουν χορηγηθεί στην εταιρεία «Π</w:t>
      </w:r>
      <w:r>
        <w:rPr>
          <w:rFonts w:eastAsia="Times New Roman"/>
          <w:szCs w:val="24"/>
        </w:rPr>
        <w:t>ΗΓΑΣΟΣ</w:t>
      </w:r>
      <w:r>
        <w:rPr>
          <w:rFonts w:eastAsia="Times New Roman"/>
          <w:szCs w:val="24"/>
        </w:rPr>
        <w:t xml:space="preserve">», δεν θα συζητηθεί λόγω κωλύματος του κυρίου Υπουργού. </w:t>
      </w:r>
    </w:p>
    <w:p w14:paraId="47ED0D53" w14:textId="77777777" w:rsidR="001813B5" w:rsidRDefault="000026DE">
      <w:pPr>
        <w:tabs>
          <w:tab w:val="center" w:pos="4753"/>
          <w:tab w:val="left" w:pos="5723"/>
        </w:tabs>
        <w:spacing w:line="600" w:lineRule="auto"/>
        <w:ind w:firstLine="720"/>
        <w:jc w:val="both"/>
        <w:rPr>
          <w:rFonts w:eastAsia="Times New Roman" w:cs="Times New Roman"/>
          <w:szCs w:val="24"/>
        </w:rPr>
      </w:pPr>
      <w:r>
        <w:rPr>
          <w:rFonts w:eastAsia="Times New Roman"/>
          <w:szCs w:val="24"/>
        </w:rPr>
        <w:t>Ομοίως, η δέκατη πέμπτη με αριθμό 602/1-3-2016 επίκαιρη ερώτηση δεύτερου κύκλου του ΣΤ΄ Αντιπ</w:t>
      </w:r>
      <w:r>
        <w:rPr>
          <w:rFonts w:eastAsia="Times New Roman"/>
          <w:szCs w:val="24"/>
        </w:rPr>
        <w:t>ροέδρου της Βουλής και Βουλευτή Δωδεκανήσου της Δημοκρατικής Συμπαράταξης ΠΑΣΟΚ-ΔΗΜΑΡ κ. Δημητρίου Κρεμαστινού προς τον Υπουργό Εθνικής Άμυνας, σχετικά με την αθρόα αποβίβαση προσφύγων-μη νόμιμων μεταναστών στο Καστελόριζο, δεν θα συζητηθεί</w:t>
      </w:r>
      <w:r>
        <w:rPr>
          <w:rFonts w:eastAsia="Times New Roman"/>
          <w:szCs w:val="24"/>
        </w:rPr>
        <w:t>,</w:t>
      </w:r>
      <w:r>
        <w:rPr>
          <w:rFonts w:eastAsia="Times New Roman"/>
          <w:szCs w:val="24"/>
        </w:rPr>
        <w:t xml:space="preserve"> λόγω κωλύματος</w:t>
      </w:r>
      <w:r>
        <w:rPr>
          <w:rFonts w:eastAsia="Times New Roman"/>
          <w:szCs w:val="24"/>
        </w:rPr>
        <w:t xml:space="preserve"> του κυρίου Υπουργού, καθώς ο κύριος Υπουργός βρίσκεται στο εξωτερικό και συγκεκριμένα στις Ηνωμένες Πολιτείες.</w:t>
      </w:r>
    </w:p>
    <w:p w14:paraId="47ED0D5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δέκατη έκτη</w:t>
      </w:r>
      <w:r>
        <w:rPr>
          <w:rFonts w:eastAsia="Times New Roman" w:cs="Times New Roman"/>
          <w:szCs w:val="24"/>
        </w:rPr>
        <w:t xml:space="preserve"> με αριθμό 594/29-2-2016 επίκαιρη ερώτηση </w:t>
      </w:r>
      <w:r>
        <w:rPr>
          <w:rFonts w:eastAsia="Times New Roman" w:cs="Times New Roman"/>
          <w:szCs w:val="24"/>
        </w:rPr>
        <w:t xml:space="preserve">δεύτερου κύκλου </w:t>
      </w:r>
      <w:r>
        <w:rPr>
          <w:rFonts w:eastAsia="Times New Roman" w:cs="Times New Roman"/>
          <w:szCs w:val="24"/>
        </w:rPr>
        <w:t>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 xml:space="preserve">Υγείας, </w:t>
      </w:r>
      <w:r>
        <w:rPr>
          <w:rFonts w:eastAsia="Times New Roman" w:cs="Times New Roman"/>
          <w:szCs w:val="24"/>
        </w:rPr>
        <w:t xml:space="preserve">σχετικά με το σχέδιο συγχώνευσης–κατάργησης μονάδων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δεν συζητείται λόγω κωλύματος του κυρίου Υπουργού.</w:t>
      </w:r>
    </w:p>
    <w:p w14:paraId="47ED0D5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Εισερχόμεθα στη</w:t>
      </w:r>
      <w:r>
        <w:rPr>
          <w:rFonts w:eastAsia="Times New Roman" w:cs="Times New Roman"/>
          <w:szCs w:val="24"/>
        </w:rPr>
        <w:t xml:space="preserve"> δέκατη έβδομη </w:t>
      </w:r>
      <w:r>
        <w:rPr>
          <w:rFonts w:eastAsia="Times New Roman" w:cs="Times New Roman"/>
          <w:szCs w:val="24"/>
        </w:rPr>
        <w:t xml:space="preserve">με αριθμό 595/29-2-2016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τη μίσθωση ελικοπτέρων δασοπυρόσβεσης.</w:t>
      </w:r>
    </w:p>
    <w:p w14:paraId="47ED0D5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κ. Νικόλαος Τόσκας. </w:t>
      </w:r>
    </w:p>
    <w:p w14:paraId="47ED0D5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Μπουκώρο, έχετε τον λόγο για να αναπτύξετε την ερώτησή σας για δύο λεπτά. </w:t>
      </w:r>
    </w:p>
    <w:p w14:paraId="47ED0D58"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Κύριε Υπουργέ, η ερώτηση έχει κατατεθεί από τις 21 Φεβρουαρίου. Έχουν παρέλθει κάποιες εβδομάδες, ωστόσο πιστεύω ότι παραμένει επίκαιρη. Έχει να κάνει με την </w:t>
      </w:r>
      <w:r>
        <w:rPr>
          <w:rFonts w:eastAsia="Times New Roman" w:cs="Times New Roman"/>
          <w:szCs w:val="24"/>
        </w:rPr>
        <w:t xml:space="preserve">ενοικίαση ελικοπτέρων πυρόσβεσης. </w:t>
      </w:r>
    </w:p>
    <w:p w14:paraId="47ED0D5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Η χώρα μας, όπως θα σας είναι γνωστό, από το 1999 ενοικιάζει κάθε χρόνο ελικόπτερα πυρόσβεσης, τα οποία είναι αμερικανικής και ρωσικής κατασκευής. Αυτά υπάρχουν στην παγκόσμια αγορά. Από το 1999 μέχρι το 2011 η διαδικασία</w:t>
      </w:r>
      <w:r>
        <w:rPr>
          <w:rFonts w:eastAsia="Times New Roman" w:cs="Times New Roman"/>
          <w:szCs w:val="24"/>
        </w:rPr>
        <w:t xml:space="preserve"> γινόταν μέσω διεθνών διαγωνισμών, με απόλυτη διαφάνεια και ήταν συμβατή με την ευρωπαϊκή νομοθεσία. </w:t>
      </w:r>
    </w:p>
    <w:p w14:paraId="47ED0D5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Από το 2012 έχουμε την εμπλοκή ενός νατοϊκού οργανισμού, που είναι ο </w:t>
      </w:r>
      <w:r>
        <w:rPr>
          <w:rFonts w:eastAsia="Times New Roman" w:cs="Times New Roman"/>
          <w:szCs w:val="24"/>
          <w:lang w:val="en-US"/>
        </w:rPr>
        <w:t>N</w:t>
      </w:r>
      <w:r>
        <w:rPr>
          <w:rFonts w:eastAsia="Times New Roman" w:cs="Times New Roman"/>
          <w:szCs w:val="24"/>
          <w:lang w:val="en-US"/>
        </w:rPr>
        <w:t>ATO</w:t>
      </w:r>
      <w:r>
        <w:rPr>
          <w:rFonts w:eastAsia="Times New Roman" w:cs="Times New Roman"/>
          <w:szCs w:val="24"/>
        </w:rPr>
        <w:t xml:space="preserve"> </w:t>
      </w:r>
      <w:r>
        <w:rPr>
          <w:rFonts w:eastAsia="Times New Roman" w:cs="Times New Roman"/>
          <w:szCs w:val="24"/>
          <w:lang w:val="en-US"/>
        </w:rPr>
        <w:t>Ma</w:t>
      </w:r>
      <w:r>
        <w:rPr>
          <w:rFonts w:eastAsia="Times New Roman" w:cs="Times New Roman"/>
          <w:szCs w:val="24"/>
          <w:lang w:val="en-US"/>
        </w:rPr>
        <w:t>intenance</w:t>
      </w:r>
      <w:r w:rsidRPr="00CF213A">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Supply</w:t>
      </w:r>
      <w:r>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xml:space="preserve"> -ας το</w:t>
      </w:r>
      <w:r>
        <w:rPr>
          <w:rFonts w:eastAsia="Times New Roman" w:cs="Times New Roman"/>
          <w:szCs w:val="24"/>
        </w:rPr>
        <w:t>ν</w:t>
      </w:r>
      <w:r>
        <w:rPr>
          <w:rFonts w:eastAsia="Times New Roman" w:cs="Times New Roman"/>
          <w:szCs w:val="24"/>
        </w:rPr>
        <w:t xml:space="preserve"> λέμε </w:t>
      </w:r>
      <w:r>
        <w:rPr>
          <w:rFonts w:eastAsia="Times New Roman" w:cs="Times New Roman"/>
          <w:szCs w:val="24"/>
          <w:lang w:val="en-US"/>
        </w:rPr>
        <w:t>NAMSA</w:t>
      </w:r>
      <w:r>
        <w:rPr>
          <w:rFonts w:eastAsia="Times New Roman" w:cs="Times New Roman"/>
          <w:szCs w:val="24"/>
        </w:rPr>
        <w:t xml:space="preserve"> από τα αρχικά, για την οικονομί</w:t>
      </w:r>
      <w:r>
        <w:rPr>
          <w:rFonts w:eastAsia="Times New Roman" w:cs="Times New Roman"/>
          <w:szCs w:val="24"/>
        </w:rPr>
        <w:t>α της συζήτησης-</w:t>
      </w:r>
      <w:r w:rsidRPr="000564D1">
        <w:rPr>
          <w:rFonts w:eastAsia="Times New Roman" w:cs="Times New Roman"/>
          <w:szCs w:val="24"/>
        </w:rPr>
        <w:t>,</w:t>
      </w:r>
      <w:r>
        <w:rPr>
          <w:rFonts w:eastAsia="Times New Roman" w:cs="Times New Roman"/>
          <w:szCs w:val="24"/>
        </w:rPr>
        <w:t xml:space="preserve"> ο οποίος μπαίνει στις διαγωνιστικές διαδικασίες και από το 2012 μέχρι το 2015 ουσιαστικά υλοποιεί τον διαγωνισμό με </w:t>
      </w:r>
      <w:r>
        <w:rPr>
          <w:rFonts w:eastAsia="Times New Roman" w:cs="Times New Roman"/>
          <w:szCs w:val="24"/>
        </w:rPr>
        <w:lastRenderedPageBreak/>
        <w:t>όρους</w:t>
      </w:r>
      <w:r w:rsidRPr="000564D1">
        <w:rPr>
          <w:rFonts w:eastAsia="Times New Roman" w:cs="Times New Roman"/>
          <w:szCs w:val="24"/>
        </w:rPr>
        <w:t>,</w:t>
      </w:r>
      <w:r>
        <w:rPr>
          <w:rFonts w:eastAsia="Times New Roman" w:cs="Times New Roman"/>
          <w:szCs w:val="24"/>
        </w:rPr>
        <w:t xml:space="preserve"> οι οποίοι, κατά την άποψή μας, δεν είναι τόσο διαφανείς, γιατί δεν υπάγεται στο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 xml:space="preserve">ίκαιο ως νατοϊκός οργανισμός ο συγκεκριμένος. </w:t>
      </w:r>
    </w:p>
    <w:p w14:paraId="47ED0D5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Μάλιστα, τον Ιανουάριο του 2012, με μια τροπολογία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 </w:t>
      </w:r>
      <w:r>
        <w:rPr>
          <w:rFonts w:eastAsia="Times New Roman" w:cs="Times New Roman"/>
          <w:szCs w:val="24"/>
        </w:rPr>
        <w:t>4058, στο άρθρο 43, μια τροπολογία των Υπουργών Σαχινίδη, Χρυσοχοΐδη και Όθωνα</w:t>
      </w:r>
      <w:r>
        <w:rPr>
          <w:rFonts w:eastAsia="Times New Roman" w:cs="Times New Roman"/>
          <w:szCs w:val="24"/>
        </w:rPr>
        <w:t>,</w:t>
      </w:r>
      <w:r>
        <w:rPr>
          <w:rFonts w:eastAsia="Times New Roman" w:cs="Times New Roman"/>
          <w:szCs w:val="24"/>
        </w:rPr>
        <w:t xml:space="preserve"> δίνονται επιπλέον ενισχύσεις στις εταιρείες που επιλέγονται μέσω του </w:t>
      </w:r>
      <w:r>
        <w:rPr>
          <w:rFonts w:eastAsia="Times New Roman" w:cs="Times New Roman"/>
          <w:szCs w:val="24"/>
          <w:lang w:val="en-US"/>
        </w:rPr>
        <w:t>N</w:t>
      </w:r>
      <w:r>
        <w:rPr>
          <w:rFonts w:eastAsia="Times New Roman" w:cs="Times New Roman"/>
          <w:szCs w:val="24"/>
          <w:lang w:val="en-US"/>
        </w:rPr>
        <w:t>AMSA</w:t>
      </w:r>
      <w:r>
        <w:rPr>
          <w:rFonts w:eastAsia="Times New Roman" w:cs="Times New Roman"/>
          <w:szCs w:val="24"/>
        </w:rPr>
        <w:t xml:space="preserve"> για τη δασοπυρόσβεση στην Ελλάδα, δηλαδή δίνεται η δυνατότητα για προκαταβολή 50% του έργου. Αγνοείται παντελώς η κατάθεση εγγυητικής επιστολής, ενώ γνωρίζουμε ότι για οποιοδήποτε δημόσιο έργο και οποιαδήποτε προμήθεια στο δημόσιο ο κάθε Έλληνας επιχε</w:t>
      </w:r>
      <w:r>
        <w:rPr>
          <w:rFonts w:eastAsia="Times New Roman" w:cs="Times New Roman"/>
          <w:szCs w:val="24"/>
        </w:rPr>
        <w:t>ιρηματίας είναι αναγκαίο να καταβά</w:t>
      </w:r>
      <w:r>
        <w:rPr>
          <w:rFonts w:eastAsia="Times New Roman" w:cs="Times New Roman"/>
          <w:szCs w:val="24"/>
        </w:rPr>
        <w:t>λ</w:t>
      </w:r>
      <w:r>
        <w:rPr>
          <w:rFonts w:eastAsia="Times New Roman" w:cs="Times New Roman"/>
          <w:szCs w:val="24"/>
        </w:rPr>
        <w:t xml:space="preserve">λει την εγγυητική επιστολή. </w:t>
      </w:r>
    </w:p>
    <w:p w14:paraId="47ED0D5C" w14:textId="77777777" w:rsidR="001813B5" w:rsidRDefault="000026DE">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ED0D5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Το 2015 ξαναγίνεται με τον ίδιο τρόπο διαγωνισμός. Και έρχεστε εσείς φέτος για τη δασοπυρόσβεση του 2016 να </w:t>
      </w:r>
      <w:r>
        <w:rPr>
          <w:rFonts w:eastAsia="Times New Roman" w:cs="Times New Roman"/>
          <w:szCs w:val="24"/>
        </w:rPr>
        <w:t xml:space="preserve">επεκτείνετε τη σύμβαση του 2015 με την ίδια καναδική εταιρεία, τη </w:t>
      </w:r>
      <w:r>
        <w:rPr>
          <w:rFonts w:eastAsia="Times New Roman" w:cs="Times New Roman"/>
          <w:szCs w:val="24"/>
        </w:rPr>
        <w:t>«</w:t>
      </w:r>
      <w:r>
        <w:rPr>
          <w:rFonts w:eastAsia="Times New Roman" w:cs="Times New Roman"/>
          <w:szCs w:val="24"/>
          <w:lang w:val="en-US"/>
        </w:rPr>
        <w:t>SKYLINK</w:t>
      </w:r>
      <w:r>
        <w:rPr>
          <w:rFonts w:eastAsia="Times New Roman" w:cs="Times New Roman"/>
          <w:szCs w:val="24"/>
        </w:rPr>
        <w:t>»</w:t>
      </w:r>
      <w:r>
        <w:rPr>
          <w:rFonts w:eastAsia="Times New Roman" w:cs="Times New Roman"/>
          <w:szCs w:val="24"/>
        </w:rPr>
        <w:t xml:space="preserve">, ενώ δεν </w:t>
      </w:r>
      <w:r>
        <w:rPr>
          <w:rFonts w:eastAsia="Times New Roman" w:cs="Times New Roman"/>
          <w:szCs w:val="24"/>
        </w:rPr>
        <w:lastRenderedPageBreak/>
        <w:t>προσφέρεται καμ</w:t>
      </w:r>
      <w:r>
        <w:rPr>
          <w:rFonts w:eastAsia="Times New Roman" w:cs="Times New Roman"/>
          <w:szCs w:val="24"/>
        </w:rPr>
        <w:t>μ</w:t>
      </w:r>
      <w:r>
        <w:rPr>
          <w:rFonts w:eastAsia="Times New Roman" w:cs="Times New Roman"/>
          <w:szCs w:val="24"/>
        </w:rPr>
        <w:t>ία τέτοια νομική δυνατότητα από την περσινή σύμβαση</w:t>
      </w:r>
      <w:r>
        <w:rPr>
          <w:rFonts w:eastAsia="Times New Roman" w:cs="Times New Roman"/>
          <w:szCs w:val="24"/>
        </w:rPr>
        <w:t>,</w:t>
      </w:r>
      <w:r>
        <w:rPr>
          <w:rFonts w:eastAsia="Times New Roman" w:cs="Times New Roman"/>
          <w:szCs w:val="24"/>
        </w:rPr>
        <w:t xml:space="preserve"> και να δώσετε ουσιαστικά με ανάθεση το έργο αυτό, ενώ είχατε όλο το</w:t>
      </w:r>
      <w:r>
        <w:rPr>
          <w:rFonts w:eastAsia="Times New Roman" w:cs="Times New Roman"/>
          <w:szCs w:val="24"/>
        </w:rPr>
        <w:t>ν</w:t>
      </w:r>
      <w:r>
        <w:rPr>
          <w:rFonts w:eastAsia="Times New Roman" w:cs="Times New Roman"/>
          <w:szCs w:val="24"/>
        </w:rPr>
        <w:t xml:space="preserve"> χρόνο να κάνετε διεθνή διαγωνισμό</w:t>
      </w:r>
      <w:r>
        <w:rPr>
          <w:rFonts w:eastAsia="Times New Roman" w:cs="Times New Roman"/>
          <w:szCs w:val="24"/>
        </w:rPr>
        <w:t xml:space="preserve"> και ενώ είναι γνωστό, κύριε Υπουργέ, ότι τουλάχιστον μια ακόμη εταιρεία σάς έχει αποστείλει επιστολή </w:t>
      </w:r>
      <w:r>
        <w:rPr>
          <w:rFonts w:eastAsia="Times New Roman" w:cs="Times New Roman"/>
          <w:szCs w:val="24"/>
        </w:rPr>
        <w:t>–</w:t>
      </w:r>
      <w:r>
        <w:rPr>
          <w:rFonts w:eastAsia="Times New Roman" w:cs="Times New Roman"/>
          <w:szCs w:val="24"/>
        </w:rPr>
        <w:t>τόσο σε σας, όσο και στην ηγεσία του Πυροσβεστικού Σώματος</w:t>
      </w:r>
      <w:r>
        <w:rPr>
          <w:rFonts w:eastAsia="Times New Roman" w:cs="Times New Roman"/>
          <w:szCs w:val="24"/>
        </w:rPr>
        <w:t>–</w:t>
      </w:r>
      <w:r>
        <w:rPr>
          <w:rFonts w:eastAsia="Times New Roman" w:cs="Times New Roman"/>
          <w:szCs w:val="24"/>
        </w:rPr>
        <w:t xml:space="preserve"> και λέει μέσω αυτής της επιστολής ότι μπορεί να προσφέρει καλύτερους όρους σε σχέση με αυτούς</w:t>
      </w:r>
      <w:r>
        <w:rPr>
          <w:rFonts w:eastAsia="Times New Roman" w:cs="Times New Roman"/>
          <w:szCs w:val="24"/>
        </w:rPr>
        <w:t xml:space="preserve"> της τελευταίας τριετίας. </w:t>
      </w:r>
    </w:p>
    <w:p w14:paraId="47ED0D5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Σας κάνω αυτή την ερώτηση, κύριε Υπουργέ, γιατί για αυτές τις διαδικασίες ήταν ο ΣΥΡΙΖΑ που έκανε λόγο για σκάνδαλο, για σκανδαλώδεις συμβάσεις…</w:t>
      </w:r>
    </w:p>
    <w:p w14:paraId="47ED0D5F"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την ερώτηση και υποβάλετε το ερώτημά </w:t>
      </w:r>
      <w:r>
        <w:rPr>
          <w:rFonts w:eastAsia="Times New Roman" w:cs="Times New Roman"/>
          <w:szCs w:val="24"/>
        </w:rPr>
        <w:t>σας, σας παρακαλώ.</w:t>
      </w:r>
    </w:p>
    <w:p w14:paraId="47ED0D60"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Ολοκληρώνω σε δύο δευτερόλεπτα, κύριε Πρόεδρε. </w:t>
      </w:r>
    </w:p>
    <w:p w14:paraId="47ED0D6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Ο ΣΥΡΙΖΑ μ</w:t>
      </w:r>
      <w:r>
        <w:rPr>
          <w:rFonts w:eastAsia="Times New Roman" w:cs="Times New Roman"/>
          <w:szCs w:val="24"/>
        </w:rPr>
        <w:t>ιλούσε για σκάνδαλα, για σκανδαλώδεις και αδιαφανείς συμβάσεις και μάλιστα πέντε Βουλευτές σας -η κ</w:t>
      </w:r>
      <w:r>
        <w:rPr>
          <w:rFonts w:eastAsia="Times New Roman" w:cs="Times New Roman"/>
          <w:szCs w:val="24"/>
        </w:rPr>
        <w:t>.</w:t>
      </w:r>
      <w:r>
        <w:rPr>
          <w:rFonts w:eastAsia="Times New Roman" w:cs="Times New Roman"/>
          <w:szCs w:val="24"/>
        </w:rPr>
        <w:t xml:space="preserve"> Καφαντάρη, η κ</w:t>
      </w:r>
      <w:r>
        <w:rPr>
          <w:rFonts w:eastAsia="Times New Roman" w:cs="Times New Roman"/>
          <w:szCs w:val="24"/>
        </w:rPr>
        <w:t>.</w:t>
      </w:r>
      <w:r>
        <w:rPr>
          <w:rFonts w:eastAsia="Times New Roman" w:cs="Times New Roman"/>
          <w:szCs w:val="24"/>
        </w:rPr>
        <w:t xml:space="preserve"> Διακάκη, ο κ. Δρίτσας, ο κ. Τσουκαλάς και ο</w:t>
      </w:r>
      <w:r>
        <w:rPr>
          <w:rFonts w:eastAsia="Times New Roman" w:cs="Times New Roman"/>
          <w:szCs w:val="24"/>
        </w:rPr>
        <w:t xml:space="preserve"> κ. Παναγούλης- είχαν κάνει εκτενέστατη ερώτηση με πλήθος ερωτημάτων. Και έρχεστε φέτος και κάνετε ανάθεση. </w:t>
      </w:r>
    </w:p>
    <w:p w14:paraId="47ED0D6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Γιατί δεν κάνατε διεθνή διαγωνισμό, κύριε Υπουργέ, ενώ είχατε το</w:t>
      </w:r>
      <w:r>
        <w:rPr>
          <w:rFonts w:eastAsia="Times New Roman" w:cs="Times New Roman"/>
          <w:szCs w:val="24"/>
        </w:rPr>
        <w:t>ν</w:t>
      </w:r>
      <w:r>
        <w:rPr>
          <w:rFonts w:eastAsia="Times New Roman" w:cs="Times New Roman"/>
          <w:szCs w:val="24"/>
        </w:rPr>
        <w:t xml:space="preserve"> χρόνο; Κάνατε ένα</w:t>
      </w:r>
      <w:r>
        <w:rPr>
          <w:rFonts w:eastAsia="Times New Roman" w:cs="Times New Roman"/>
          <w:szCs w:val="24"/>
        </w:rPr>
        <w:t>ν</w:t>
      </w:r>
      <w:r>
        <w:rPr>
          <w:rFonts w:eastAsia="Times New Roman" w:cs="Times New Roman"/>
          <w:szCs w:val="24"/>
        </w:rPr>
        <w:t xml:space="preserve"> διαγωνισμό που κρίθηκε ατελέσφορος. Μέχρι τις 11 Ιανουαρίου γι</w:t>
      </w:r>
      <w:r>
        <w:rPr>
          <w:rFonts w:eastAsia="Times New Roman" w:cs="Times New Roman"/>
          <w:szCs w:val="24"/>
        </w:rPr>
        <w:t>νόταν η κατάθεση των προσφορών και</w:t>
      </w:r>
      <w:r>
        <w:rPr>
          <w:rFonts w:eastAsia="Times New Roman" w:cs="Times New Roman"/>
          <w:szCs w:val="24"/>
        </w:rPr>
        <w:t>,</w:t>
      </w:r>
      <w:r>
        <w:rPr>
          <w:rFonts w:eastAsia="Times New Roman" w:cs="Times New Roman"/>
          <w:szCs w:val="24"/>
        </w:rPr>
        <w:t xml:space="preserve"> αντί να επαναλάβετε τον διαγωνισμό, επεκτείνατε τη σύμβαση. </w:t>
      </w:r>
    </w:p>
    <w:p w14:paraId="47ED0D63" w14:textId="77777777" w:rsidR="001813B5" w:rsidRDefault="000026DE">
      <w:pPr>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Τόσκας, Αναπληρωτής Υπουργός Εσωτερικών και Διοικητικής Ανασυγκρότησης. </w:t>
      </w:r>
      <w:r>
        <w:rPr>
          <w:rFonts w:eastAsia="Times New Roman" w:cs="Times New Roman"/>
          <w:b/>
          <w:szCs w:val="24"/>
        </w:rPr>
        <w:t xml:space="preserve"> </w:t>
      </w:r>
    </w:p>
    <w:p w14:paraId="47ED0D64" w14:textId="77777777" w:rsidR="001813B5" w:rsidRDefault="000026DE">
      <w:pPr>
        <w:spacing w:line="600" w:lineRule="auto"/>
        <w:ind w:firstLine="720"/>
        <w:jc w:val="both"/>
        <w:rPr>
          <w:rFonts w:eastAsia="Times New Roman" w:cs="Times New Roman"/>
          <w:szCs w:val="24"/>
        </w:rPr>
      </w:pPr>
      <w:r>
        <w:rPr>
          <w:rFonts w:eastAsia="Times New Roman" w:cs="Times New Roman"/>
          <w:b/>
        </w:rPr>
        <w:t xml:space="preserve">ΝΙΚΟΛΑΟΣ ΤΟΣΚΑΣ (Αναπληρωτής </w:t>
      </w:r>
      <w:r>
        <w:rPr>
          <w:rFonts w:eastAsia="Times New Roman" w:cs="Times New Roman"/>
          <w:b/>
        </w:rPr>
        <w:t>Υπουργός Εσωτερικών και Διοικητικής Ανασυγκρότησης):</w:t>
      </w:r>
      <w:r>
        <w:rPr>
          <w:rFonts w:eastAsia="Times New Roman" w:cs="Times New Roman"/>
          <w:szCs w:val="24"/>
        </w:rPr>
        <w:t xml:space="preserve"> Κύριε Πρόεδρε, κύριε Μπουκώρο, ξέρετε καλά τη σημασία που αυτή η Κυβέρνηση και το Υπουργείο, στο οποίο προΐσταμαι, δίνουν στα θέματα της διαφάνειας. </w:t>
      </w:r>
    </w:p>
    <w:p w14:paraId="47ED0D6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Στην ερώτησή σας, η οποία αφορά την επέκταση της σύμβ</w:t>
      </w:r>
      <w:r>
        <w:rPr>
          <w:rFonts w:eastAsia="Times New Roman" w:cs="Times New Roman"/>
          <w:szCs w:val="24"/>
        </w:rPr>
        <w:t xml:space="preserve">ασης του 2015 για την αεροπυρόσβεση και για το 2016, τα στοιχεία που αναφέρετε, θα μου επιτρέψετε να πω ότι δεν είναι ακριβή. </w:t>
      </w:r>
    </w:p>
    <w:p w14:paraId="47ED0D6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Δεν είναι ακριβή, γιατί την 1</w:t>
      </w:r>
      <w:r>
        <w:rPr>
          <w:rFonts w:eastAsia="Times New Roman" w:cs="Times New Roman"/>
          <w:szCs w:val="24"/>
          <w:vertAlign w:val="superscript"/>
        </w:rPr>
        <w:t>η</w:t>
      </w:r>
      <w:r>
        <w:rPr>
          <w:rFonts w:eastAsia="Times New Roman" w:cs="Times New Roman"/>
          <w:szCs w:val="24"/>
        </w:rPr>
        <w:t xml:space="preserve"> Δεκεμβρίου του 2015 προκηρύχθηκε ηλεκτρονικώς ανοικτός διαγωνισμός για τη μίσθωση επτά ελικοπτέρων</w:t>
      </w:r>
      <w:r>
        <w:rPr>
          <w:rFonts w:eastAsia="Times New Roman" w:cs="Times New Roman"/>
          <w:szCs w:val="24"/>
        </w:rPr>
        <w:t xml:space="preserve"> μεσαίου τύπου με κάδους χωρητικότητας τεσσάρων χιλιάδων λίτρων, για την κάλυψη των αναγκών της δασοπυρόσβεσης του έτους 2016, με κριτήριο κατακύρωσης τη χαμηλότερη τιμή και το δικαίωμα προαίρεσης για ένα έτος, και δεν προσήλθε κανένας.</w:t>
      </w:r>
    </w:p>
    <w:p w14:paraId="47ED0D6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Την 19</w:t>
      </w:r>
      <w:r>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t>του 2016 ματαιώθηκε ο εν λόγω διαγωνισμός. Απέβη άγονος, αφού δεν υπήρξε ενδιαφέρον από κα</w:t>
      </w:r>
      <w:r>
        <w:rPr>
          <w:rFonts w:eastAsia="Times New Roman" w:cs="Times New Roman"/>
          <w:szCs w:val="24"/>
        </w:rPr>
        <w:t>μ</w:t>
      </w:r>
      <w:r>
        <w:rPr>
          <w:rFonts w:eastAsia="Times New Roman" w:cs="Times New Roman"/>
          <w:szCs w:val="24"/>
        </w:rPr>
        <w:t>μία εταιρεία στο προβλεπόμενο χρονικό διάστημα</w:t>
      </w:r>
      <w:r>
        <w:rPr>
          <w:rFonts w:eastAsia="Times New Roman" w:cs="Times New Roman"/>
          <w:szCs w:val="24"/>
        </w:rPr>
        <w:t>,</w:t>
      </w:r>
      <w:r>
        <w:rPr>
          <w:rFonts w:eastAsia="Times New Roman" w:cs="Times New Roman"/>
          <w:szCs w:val="24"/>
        </w:rPr>
        <w:t xml:space="preserve"> κατά το οποίο ο διαγωνισμός ήταν ηλεκτρονικά αναρτημένος. Επισημαίνεται ότι κα</w:t>
      </w:r>
      <w:r>
        <w:rPr>
          <w:rFonts w:eastAsia="Times New Roman" w:cs="Times New Roman"/>
          <w:szCs w:val="24"/>
        </w:rPr>
        <w:t>μ</w:t>
      </w:r>
      <w:r>
        <w:rPr>
          <w:rFonts w:eastAsia="Times New Roman" w:cs="Times New Roman"/>
          <w:szCs w:val="24"/>
        </w:rPr>
        <w:t>μία εταιρεία δεν υπέβαλε πρόταση, παρα</w:t>
      </w:r>
      <w:r>
        <w:rPr>
          <w:rFonts w:eastAsia="Times New Roman" w:cs="Times New Roman"/>
          <w:szCs w:val="24"/>
        </w:rPr>
        <w:t xml:space="preserve">τήρηση, ερώτηση ή ένσταση επί του ανωτέρω διαγωνισμού. </w:t>
      </w:r>
    </w:p>
    <w:p w14:paraId="47ED0D6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Μετά την προαναφερόμενη εξέλιξη της διαδικασίας και λαμβάνοντας υπ</w:t>
      </w:r>
      <w:r>
        <w:rPr>
          <w:rFonts w:eastAsia="Times New Roman" w:cs="Times New Roman"/>
          <w:szCs w:val="24"/>
        </w:rPr>
        <w:t xml:space="preserve">’ </w:t>
      </w:r>
      <w:r>
        <w:rPr>
          <w:rFonts w:eastAsia="Times New Roman" w:cs="Times New Roman"/>
          <w:szCs w:val="24"/>
        </w:rPr>
        <w:t xml:space="preserve">όψιν ότι οι ανοικτοί διαγωνισμοί, προκειμένου να υλοποιηθούν, θέλουν τουλάχιστον έξι μήνες και μόνο εφόσον δεν γίνει ένσταση –γιατί </w:t>
      </w:r>
      <w:r>
        <w:rPr>
          <w:rFonts w:eastAsia="Times New Roman" w:cs="Times New Roman"/>
          <w:szCs w:val="24"/>
        </w:rPr>
        <w:t xml:space="preserve">αν γίνει ένσταση, πάμε στους δεκαοκτώ με είκοσι τέσσερις μήνες, καθώς η πράξη αυτό έχει δείξει και άρα θα μέναμε το καλοκαίρι που έρχεται χωρίς δυνατότητα αεροπυρόσβεσης- προκρίθηκε ως επικρατέστερη επιλογή η επέκταση της προϋπάρχουσας σύμβασης. </w:t>
      </w:r>
    </w:p>
    <w:p w14:paraId="47ED0D6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Κρίθηκε ό</w:t>
      </w:r>
      <w:r>
        <w:rPr>
          <w:rFonts w:eastAsia="Times New Roman" w:cs="Times New Roman"/>
          <w:szCs w:val="24"/>
        </w:rPr>
        <w:t xml:space="preserve">τι είναι αναγκαία η χρησιμοποίηση της πρώην </w:t>
      </w:r>
      <w:r>
        <w:rPr>
          <w:rFonts w:eastAsia="Times New Roman" w:cs="Times New Roman"/>
          <w:szCs w:val="24"/>
          <w:lang w:val="en-US"/>
        </w:rPr>
        <w:t>NAMSA</w:t>
      </w:r>
      <w:r>
        <w:rPr>
          <w:rFonts w:eastAsia="Times New Roman" w:cs="Times New Roman"/>
          <w:szCs w:val="24"/>
        </w:rPr>
        <w:t xml:space="preserve"> και νυν </w:t>
      </w:r>
      <w:r>
        <w:rPr>
          <w:rFonts w:eastAsia="Times New Roman" w:cs="Times New Roman"/>
          <w:szCs w:val="24"/>
          <w:lang w:val="en-US"/>
        </w:rPr>
        <w:t>NSPA</w:t>
      </w:r>
      <w:r>
        <w:rPr>
          <w:rFonts w:eastAsia="Times New Roman" w:cs="Times New Roman"/>
          <w:szCs w:val="24"/>
        </w:rPr>
        <w:t xml:space="preserve"> του νατοϊκού οργανισμού, ο οποίος χρησιμοποιήθηκε τα τελευταία χρόνια καθώς κάνει διαγωνισμούς και διαδικασίες με πάρα πολλές χώρες και άρα επιτυγχάνει καλές τιμές. Αυτός ο οργανισμός κρίνει το</w:t>
      </w:r>
      <w:r>
        <w:rPr>
          <w:rFonts w:eastAsia="Times New Roman" w:cs="Times New Roman"/>
          <w:szCs w:val="24"/>
        </w:rPr>
        <w:t xml:space="preserve"> ποια εταιρεία εκπληρώνει την αποστολή</w:t>
      </w:r>
      <w:r>
        <w:rPr>
          <w:rFonts w:eastAsia="Times New Roman" w:cs="Times New Roman"/>
          <w:szCs w:val="24"/>
        </w:rPr>
        <w:t>,</w:t>
      </w:r>
      <w:r>
        <w:rPr>
          <w:rFonts w:eastAsia="Times New Roman" w:cs="Times New Roman"/>
          <w:szCs w:val="24"/>
        </w:rPr>
        <w:t xml:space="preserve"> την οποία του ζητάμε. Επομένως εμείς δεν έχουμε να κάνουμε με καμ</w:t>
      </w:r>
      <w:r>
        <w:rPr>
          <w:rFonts w:eastAsia="Times New Roman" w:cs="Times New Roman"/>
          <w:szCs w:val="24"/>
        </w:rPr>
        <w:t>μ</w:t>
      </w:r>
      <w:r>
        <w:rPr>
          <w:rFonts w:eastAsia="Times New Roman" w:cs="Times New Roman"/>
          <w:szCs w:val="24"/>
        </w:rPr>
        <w:t>ιά καναδική, αμερικανική, ρωσική ή άλλη εταιρεία. Δεν μας ενδιαφέρει. Δεν παρεμβάλλεται το ελληνικό κράτος στο ποια εταιρεία θα επιλεγεί.</w:t>
      </w:r>
    </w:p>
    <w:p w14:paraId="47ED0D6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Αυτή η εταιρ</w:t>
      </w:r>
      <w:r>
        <w:rPr>
          <w:rFonts w:eastAsia="Times New Roman" w:cs="Times New Roman"/>
          <w:szCs w:val="24"/>
        </w:rPr>
        <w:t xml:space="preserve">εία, από εκεί και πέρα, προχωρά στις διαδικασίες που τηρήθηκαν και τα προηγούμενα χρόνια, γιατί, δυστυχώς, δεν έχουμε την πολυτέλεια να επαναλαμβάνουμε συνεχώς ατέλειωτους διαγωνισμούς, οι οποίοι δεν θα μας οδηγήσουν πουθενά και θα βρεθούμε την αντιπυρική </w:t>
      </w:r>
      <w:r>
        <w:rPr>
          <w:rFonts w:eastAsia="Times New Roman" w:cs="Times New Roman"/>
          <w:szCs w:val="24"/>
        </w:rPr>
        <w:t>περίοδο χωρίς ελικόπτερα.</w:t>
      </w:r>
    </w:p>
    <w:p w14:paraId="47ED0D6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Τα υπόλοιπα στη δευτερολογία μου, κύριε Πρόεδρε.</w:t>
      </w:r>
    </w:p>
    <w:p w14:paraId="47ED0D6C"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Ευχαριστώ, κύριε Υπουργέ.</w:t>
      </w:r>
    </w:p>
    <w:p w14:paraId="47ED0D6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Μπουκώρο, έχετε το</w:t>
      </w:r>
      <w:r>
        <w:rPr>
          <w:rFonts w:eastAsia="Times New Roman" w:cs="Times New Roman"/>
          <w:szCs w:val="24"/>
        </w:rPr>
        <w:t>ν</w:t>
      </w:r>
      <w:r>
        <w:rPr>
          <w:rFonts w:eastAsia="Times New Roman" w:cs="Times New Roman"/>
          <w:szCs w:val="24"/>
        </w:rPr>
        <w:t xml:space="preserve"> λόγο για τη δευτερολογία σας.</w:t>
      </w:r>
    </w:p>
    <w:p w14:paraId="47ED0D6E"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ειλικρινά δεν μπορώ να καταλάβω</w:t>
      </w:r>
      <w:r>
        <w:rPr>
          <w:rFonts w:eastAsia="Times New Roman" w:cs="Times New Roman"/>
          <w:szCs w:val="24"/>
        </w:rPr>
        <w:t xml:space="preserve"> πώς συνάδει η βεβαιότητά σας ότι είστε προσηλωμένοι στη διαφάνεια και από την άλλη, η διαπίστωσή σας ότι δεν έχουμε τη δυνατότητα να κάνουμε συνεχούς διεθνείς διαγωνισμούς.</w:t>
      </w:r>
    </w:p>
    <w:p w14:paraId="47ED0D6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Οφείλω, κύριε Υπουργέ, να σας πω ότι πέρυσι τον Μάρτιο ήρθε στο Υπουργείο Εσωτερικ</w:t>
      </w:r>
      <w:r>
        <w:rPr>
          <w:rFonts w:eastAsia="Times New Roman" w:cs="Times New Roman"/>
          <w:szCs w:val="24"/>
        </w:rPr>
        <w:t>ών κλιμάκιο της Ευρωπαϊκής Επιτροπής, το οποίο συναντήθηκε με στελέχη του Υπουργείου Εσωτερικών και με μέλη της ανεξάρτητης αρχής προμηθειών. Εκεί σε πολύ έντονο τόνο το κλιμάκιο της Ευρωπαϊκής Επιτροπής σάς είπε να συμμορφωθείτε με την ευρωπαϊκή νομοθεσία</w:t>
      </w:r>
      <w:r>
        <w:rPr>
          <w:rFonts w:eastAsia="Times New Roman" w:cs="Times New Roman"/>
          <w:szCs w:val="24"/>
        </w:rPr>
        <w:t xml:space="preserve">, ώστε να μην συνεχίσει η χώρα μας να καταπατά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18/2004, πράγμα που σημαίνει να κάνετε διεθνή διαγωνισμό.</w:t>
      </w:r>
    </w:p>
    <w:p w14:paraId="47ED0D7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Είχατε, δηλαδή, τη θέση της Ευρωπαϊκής Ένωσης από πέρυσι τον Μάρτιο και είχατε επαρκή χρόνο για να αλλάξετε τα πράγματα, τα οποία </w:t>
      </w:r>
      <w:r>
        <w:rPr>
          <w:rFonts w:eastAsia="Times New Roman" w:cs="Times New Roman"/>
          <w:szCs w:val="24"/>
        </w:rPr>
        <w:t>η δική σας παράταξη στο παρελθόν είχε καταγγείλει ως σκάνδαλο. Σας ανέφερα την ερώτηση -και πιστεύω ότι την έχετε διαβάσει- των πέντε Βουλευτών του ΣΥΡΙΖΑ από τον Ιούλιο του 2013.</w:t>
      </w:r>
    </w:p>
    <w:p w14:paraId="47ED0D7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Από εκεί και πέρα, κύριε Υπουργέ, δεν το είπατε ξεκάθαρα, αλλά το υπονοήσατε</w:t>
      </w:r>
      <w:r>
        <w:rPr>
          <w:rFonts w:eastAsia="Times New Roman" w:cs="Times New Roman"/>
          <w:szCs w:val="24"/>
        </w:rPr>
        <w:t xml:space="preserve"> ότι, όταν ακυρώθηκε ο διαγωνισμός με αριθμό 16/2015 στις 19 Ιανουαρίου 2016, υπήρξε κάποια εκδήλωση ενδιαφέροντος ή </w:t>
      </w:r>
      <w:r>
        <w:rPr>
          <w:rFonts w:eastAsia="Times New Roman" w:cs="Times New Roman"/>
          <w:szCs w:val="24"/>
        </w:rPr>
        <w:lastRenderedPageBreak/>
        <w:t>κάποιος θόρυβος. Προφανώς, αναφέρεστε στην επιστολή που ανέφερα στην πρωτολογία μου, την οποία έχετε λάβει τόσο εσείς όσο και η διοίκηση το</w:t>
      </w:r>
      <w:r>
        <w:rPr>
          <w:rFonts w:eastAsia="Times New Roman" w:cs="Times New Roman"/>
          <w:szCs w:val="24"/>
        </w:rPr>
        <w:t>υ πυροσβεστικού σώματος από ενδιαφερόμενη εταιρεία που τουλάχιστον ισχυρίζεται ότι θα μπορούσε να προσφέρει καλύτερους όρους.</w:t>
      </w:r>
    </w:p>
    <w:p w14:paraId="47ED0D7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Αυτό και μόνο, κύριε Υπουργέ, αποδεικνύει πως, αν είχατε επαναλάβει τον διαγωνισμό, θα είχαμε αμέσως και δεύτερη ενδιαφερόμενη ετα</w:t>
      </w:r>
      <w:r>
        <w:rPr>
          <w:rFonts w:eastAsia="Times New Roman" w:cs="Times New Roman"/>
          <w:szCs w:val="24"/>
        </w:rPr>
        <w:t>ιρεία, που σημαίνει καλύτερους όρους.</w:t>
      </w:r>
    </w:p>
    <w:p w14:paraId="47ED0D7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NAMSA</w:t>
      </w:r>
      <w:r>
        <w:rPr>
          <w:rFonts w:eastAsia="Times New Roman" w:cs="Times New Roman"/>
          <w:szCs w:val="24"/>
        </w:rPr>
        <w:t xml:space="preserve">, λοιπόν, αυτός ο νατοϊκός οργανισμός, δεν ελέγχεται από την ελληνική νομοθεσία. Είναι υποχρεωμένος να τηρεί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δεν έχουμε τη δυνατότητα άσκησης ένδικων μέσων για οτιδήποτε πάει στραβά με τη συγκεκριμένη εταιρεία, τη </w:t>
      </w:r>
      <w:r>
        <w:rPr>
          <w:rFonts w:eastAsia="Times New Roman" w:cs="Times New Roman"/>
          <w:szCs w:val="24"/>
        </w:rPr>
        <w:t>«</w:t>
      </w:r>
      <w:r>
        <w:rPr>
          <w:rFonts w:eastAsia="Times New Roman" w:cs="Times New Roman"/>
          <w:szCs w:val="24"/>
          <w:lang w:val="en-US"/>
        </w:rPr>
        <w:t>SKYLINK</w:t>
      </w:r>
      <w:r>
        <w:rPr>
          <w:rFonts w:eastAsia="Times New Roman" w:cs="Times New Roman"/>
          <w:szCs w:val="24"/>
        </w:rPr>
        <w:t>»</w:t>
      </w:r>
      <w:r>
        <w:rPr>
          <w:rFonts w:eastAsia="Times New Roman" w:cs="Times New Roman"/>
          <w:szCs w:val="24"/>
        </w:rPr>
        <w:t>, η οποία έχει κάνει αίτηση πτώχευσης, κύριε Υπουργέ, στον Καναδά από το 2013 για οφειλές 150 εκατομμυρίων ευρώ. Όλα αυτά δεν μας απασχ</w:t>
      </w:r>
      <w:r>
        <w:rPr>
          <w:rFonts w:eastAsia="Times New Roman" w:cs="Times New Roman"/>
          <w:szCs w:val="24"/>
        </w:rPr>
        <w:t>ολούν καθόλου σε μια εποχή που η χώρα χειμάζεται και θα μπορούσαν και οι ελληνικές εταιρείες να συμμετέχουν σε αυτόν τον διαγωνισμό και πολύ περισσότερο να πετύχουν καλύτερους όρους;</w:t>
      </w:r>
    </w:p>
    <w:p w14:paraId="47ED0D7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Όταν λέω για τρίτη φορά, κύριε Υπουργέ, το λέω, γιατί εσείς οι ίδιοι κατα</w:t>
      </w:r>
      <w:r>
        <w:rPr>
          <w:rFonts w:eastAsia="Times New Roman" w:cs="Times New Roman"/>
          <w:szCs w:val="24"/>
        </w:rPr>
        <w:t xml:space="preserve">γγέλλατε όλα αυτά ως σκάνδαλα. Δεν σας απασχολούν καθόλου αυτά; Η περσινή σύμβαση με τη </w:t>
      </w:r>
      <w:r>
        <w:rPr>
          <w:rFonts w:eastAsia="Times New Roman" w:cs="Times New Roman"/>
          <w:szCs w:val="24"/>
        </w:rPr>
        <w:t>«</w:t>
      </w:r>
      <w:r>
        <w:rPr>
          <w:rFonts w:eastAsia="Times New Roman" w:cs="Times New Roman"/>
          <w:szCs w:val="24"/>
          <w:lang w:val="en-US"/>
        </w:rPr>
        <w:t>SKYLINK</w:t>
      </w:r>
      <w:r>
        <w:rPr>
          <w:rFonts w:eastAsia="Times New Roman" w:cs="Times New Roman"/>
          <w:szCs w:val="24"/>
        </w:rPr>
        <w:t>»</w:t>
      </w:r>
      <w:r>
        <w:rPr>
          <w:rFonts w:eastAsia="Times New Roman" w:cs="Times New Roman"/>
          <w:szCs w:val="24"/>
        </w:rPr>
        <w:t xml:space="preserve"> μέσω </w:t>
      </w:r>
      <w:r>
        <w:rPr>
          <w:rFonts w:eastAsia="Times New Roman" w:cs="Times New Roman"/>
          <w:szCs w:val="24"/>
          <w:lang w:val="en-US"/>
        </w:rPr>
        <w:t>NAMSA</w:t>
      </w:r>
      <w:r>
        <w:rPr>
          <w:rFonts w:eastAsia="Times New Roman" w:cs="Times New Roman"/>
          <w:szCs w:val="24"/>
        </w:rPr>
        <w:t xml:space="preserve"> προσφέρει έστω και μια νομική δυνατότητα για επέκτασή της;</w:t>
      </w:r>
    </w:p>
    <w:p w14:paraId="47ED0D7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κύριε Υπουργέ, γιατί ξεκαθαρίζει ότι είναι για τη δασοπυρόσβεση μόνο του 2015 κα</w:t>
      </w:r>
      <w:r>
        <w:rPr>
          <w:rFonts w:eastAsia="Times New Roman" w:cs="Times New Roman"/>
          <w:szCs w:val="24"/>
        </w:rPr>
        <w:t>ι δεν έχει δικαίωμα καμ</w:t>
      </w:r>
      <w:r>
        <w:rPr>
          <w:rFonts w:eastAsia="Times New Roman" w:cs="Times New Roman"/>
          <w:szCs w:val="24"/>
        </w:rPr>
        <w:t>μ</w:t>
      </w:r>
      <w:r>
        <w:rPr>
          <w:rFonts w:eastAsia="Times New Roman" w:cs="Times New Roman"/>
          <w:szCs w:val="24"/>
        </w:rPr>
        <w:t>ιάς επέκτασης, δηλαδή κα</w:t>
      </w:r>
      <w:r>
        <w:rPr>
          <w:rFonts w:eastAsia="Times New Roman" w:cs="Times New Roman"/>
          <w:szCs w:val="24"/>
        </w:rPr>
        <w:t>μ</w:t>
      </w:r>
      <w:r>
        <w:rPr>
          <w:rFonts w:eastAsia="Times New Roman" w:cs="Times New Roman"/>
          <w:szCs w:val="24"/>
        </w:rPr>
        <w:t>μιάς παράτασης.</w:t>
      </w:r>
    </w:p>
    <w:p w14:paraId="47ED0D7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Όσο για τους χρονοβόρους διεθνείς διαγωνισμούς, όταν υπάρχει προγραμματισμός και σχεδιασμός, τα ασφυκτικά πράγματι χρονικά περιθώρια, κύριε Υπουργέ, μπορούν να ξεπεραστούν. Τελικά, ως προς τα</w:t>
      </w:r>
      <w:r>
        <w:rPr>
          <w:rFonts w:eastAsia="Times New Roman" w:cs="Times New Roman"/>
          <w:szCs w:val="24"/>
        </w:rPr>
        <w:t xml:space="preserve"> χρήματα που πληρώνει το ελληνικό δημόσιο, λέτε ότι δεν έχουμε να κάνουμε με κα</w:t>
      </w:r>
      <w:r>
        <w:rPr>
          <w:rFonts w:eastAsia="Times New Roman" w:cs="Times New Roman"/>
          <w:szCs w:val="24"/>
        </w:rPr>
        <w:t>μ</w:t>
      </w:r>
      <w:r>
        <w:rPr>
          <w:rFonts w:eastAsia="Times New Roman" w:cs="Times New Roman"/>
          <w:szCs w:val="24"/>
        </w:rPr>
        <w:t xml:space="preserve">μιά εταιρεία εμείς, έχουμε να κάνουμε με τη </w:t>
      </w:r>
      <w:r>
        <w:rPr>
          <w:rFonts w:eastAsia="Times New Roman" w:cs="Times New Roman"/>
          <w:szCs w:val="24"/>
          <w:lang w:val="en-US"/>
        </w:rPr>
        <w:t>NAMSA</w:t>
      </w:r>
      <w:r>
        <w:rPr>
          <w:rFonts w:eastAsia="Times New Roman" w:cs="Times New Roman"/>
          <w:szCs w:val="24"/>
        </w:rPr>
        <w:t>.</w:t>
      </w:r>
    </w:p>
    <w:p w14:paraId="47ED0D7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και έχετε να κάνετε, γιατί το ελληνικό δημόσιο πληρώνει, άσχετα αν είναι εθνικοί ή ευρωπαϊκοί οι συγκεκριμένοι πόροι </w:t>
      </w:r>
      <w:r>
        <w:rPr>
          <w:rFonts w:eastAsia="Times New Roman" w:cs="Times New Roman"/>
          <w:szCs w:val="24"/>
        </w:rPr>
        <w:t>και θα πρέπει όλοι μας να είμαστε πιο προσεχτικοί, όταν αναθέτουμε τόσο μεγάλα δημόσια έργα, κύριε Υπουργέ. Δεν έχουν προσωπικές αιχμές τα όσα λέω.</w:t>
      </w:r>
    </w:p>
    <w:p w14:paraId="47ED0D7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Άλλωστε, κάτι ανάλογα στραβό είχε, όπως είπατε, επαναληφθεί και στο παρελθόν, αλλά αναρωτιέμαι πότε θα διορθ</w:t>
      </w:r>
      <w:r>
        <w:rPr>
          <w:rFonts w:eastAsia="Times New Roman" w:cs="Times New Roman"/>
          <w:szCs w:val="24"/>
        </w:rPr>
        <w:t>ωθεί, κύριε Υπουργέ.</w:t>
      </w:r>
    </w:p>
    <w:p w14:paraId="47ED0D79"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Βουλευτή Μαγνησίας της Νέας Δημοκρατίας κ. Χρήστο Μπουκώρο.</w:t>
      </w:r>
    </w:p>
    <w:p w14:paraId="47ED0D7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Απαντάει, δευτερολογώντας ο Αναπληρωτής Υπουργός Εσωτερικών και Διοικητικής Ανασυγκρότησης κ. Νικόλαος Τόσκας.</w:t>
      </w:r>
    </w:p>
    <w:p w14:paraId="47ED0D7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έχετε τον λόγο για τρία λεπτά.</w:t>
      </w:r>
    </w:p>
    <w:p w14:paraId="47ED0D7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Κύριε Μπουκώρο, εγώ ακολουθώ διαδικασίες και αυτή είναι η διαφορά μας. Η όποια επιστολή ήρθε από όποια εταιρεία -και εγώ δεν αναφέρομα</w:t>
      </w:r>
      <w:r>
        <w:rPr>
          <w:rFonts w:eastAsia="Times New Roman" w:cs="Times New Roman"/>
          <w:szCs w:val="24"/>
        </w:rPr>
        <w:t>ι σε ονόματα εταιρειών, αλλά αναφέρομαι σε διαδικασίες- μετά τον διαγωνισμό, λυπάμαι, αλλά δεν έχει κανένα νόημα για μένα. Για μένα ισχύουν οι ημερομηνίες, οι διαγωνισμοί, οι διαδικασίες.</w:t>
      </w:r>
    </w:p>
    <w:p w14:paraId="47ED0D7D"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είχε νόημα να είχατε προκηρύξει τον διαγωνισμό</w:t>
      </w:r>
      <w:r>
        <w:rPr>
          <w:rFonts w:eastAsia="Times New Roman" w:cs="Times New Roman"/>
          <w:szCs w:val="24"/>
        </w:rPr>
        <w:t>…</w:t>
      </w:r>
    </w:p>
    <w:p w14:paraId="47ED0D7E"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Η όποια εταιρεία λέει ότι κάνει θαύματα, ότι κάνει ωραία πράγματα και στέλνει μια επιστολή. Δεν την λαμβάνω καθόλου υπ’ όψιν. Υπάρχουν οι διαδικασίες</w:t>
      </w:r>
      <w:r>
        <w:rPr>
          <w:rFonts w:eastAsia="Times New Roman" w:cs="Times New Roman"/>
          <w:szCs w:val="24"/>
        </w:rPr>
        <w:t>,</w:t>
      </w:r>
      <w:r>
        <w:rPr>
          <w:rFonts w:eastAsia="Times New Roman" w:cs="Times New Roman"/>
          <w:szCs w:val="24"/>
        </w:rPr>
        <w:t xml:space="preserve"> στις οποίες μπορεί να</w:t>
      </w:r>
      <w:r>
        <w:rPr>
          <w:rFonts w:eastAsia="Times New Roman" w:cs="Times New Roman"/>
          <w:szCs w:val="24"/>
        </w:rPr>
        <w:t xml:space="preserve"> προσέλθει η όποια εταιρεία και να κάνει την προσφορά της.</w:t>
      </w:r>
    </w:p>
    <w:p w14:paraId="47ED0D7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αν βάλουμε κάτω τις ημερομηνίες -λυπάμαι, αλλά δεν σας συμφέρει πολύ- αν μιλήσω για δεκαοχτώ μήνες διαδικασία -μίλησα ήδη- ή είκοσι μήνες, αυτές οι διαδικασίες για φέτος θα έπρεπ</w:t>
      </w:r>
      <w:r>
        <w:rPr>
          <w:rFonts w:eastAsia="Times New Roman" w:cs="Times New Roman"/>
          <w:szCs w:val="24"/>
        </w:rPr>
        <w:t>ε να έχουν γίνει από το 2014.</w:t>
      </w:r>
    </w:p>
    <w:p w14:paraId="47ED0D8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Αυτή τη στιγμή εμείς ξεκινάμε τις διαδικασίες ανοι</w:t>
      </w:r>
      <w:r>
        <w:rPr>
          <w:rFonts w:eastAsia="Times New Roman" w:cs="Times New Roman"/>
          <w:szCs w:val="24"/>
        </w:rPr>
        <w:t>κ</w:t>
      </w:r>
      <w:r>
        <w:rPr>
          <w:rFonts w:eastAsia="Times New Roman" w:cs="Times New Roman"/>
          <w:szCs w:val="24"/>
        </w:rPr>
        <w:t>τού διαγωνισμού για το καλοκαίρι του 2017, γιατί έτσι προγραμματίζουμε και έτσι πρέπει να προγραμματίζονται τα πράγματα σε αυτόν τον τόπο.</w:t>
      </w:r>
    </w:p>
    <w:p w14:paraId="47ED0D8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Από εκεί και πέρα, δεν με ενδιαφέρει</w:t>
      </w:r>
      <w:r>
        <w:rPr>
          <w:rFonts w:eastAsia="Times New Roman" w:cs="Times New Roman"/>
          <w:szCs w:val="24"/>
        </w:rPr>
        <w:t xml:space="preserve"> και πρώτη φορά, αν θέλετε, εγώ ακούω τα ονόματα των εταιρειών…</w:t>
      </w:r>
    </w:p>
    <w:p w14:paraId="47ED0D82"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Εσείς γιατί δεν ξεκινήσατε πέρυσι τη διαδικασία, κύριε Υπουργέ;</w:t>
      </w:r>
    </w:p>
    <w:p w14:paraId="47ED0D83"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Μπουκώρο, θα προχωρήσουμε σύμφωνα με τη διαδικασία.</w:t>
      </w:r>
    </w:p>
    <w:p w14:paraId="47ED0D8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 συ</w:t>
      </w:r>
      <w:r>
        <w:rPr>
          <w:rFonts w:eastAsia="Times New Roman" w:cs="Times New Roman"/>
          <w:szCs w:val="24"/>
        </w:rPr>
        <w:t>νεχίστε.</w:t>
      </w:r>
    </w:p>
    <w:p w14:paraId="47ED0D85"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Από εκεί και πέρα, εγώ δεν έχω κα</w:t>
      </w:r>
      <w:r>
        <w:rPr>
          <w:rFonts w:eastAsia="Times New Roman" w:cs="Times New Roman"/>
          <w:szCs w:val="24"/>
        </w:rPr>
        <w:t>μ</w:t>
      </w:r>
      <w:r>
        <w:rPr>
          <w:rFonts w:eastAsia="Times New Roman" w:cs="Times New Roman"/>
          <w:szCs w:val="24"/>
        </w:rPr>
        <w:t xml:space="preserve">μία γνώση της άλφα ή της βήτα εταιρείας, δεν με καίει. Με ενδιαφέρει η τήρηση των διαδικασιών. Σας είπα τι θα γίνει για φέτος, σας </w:t>
      </w:r>
      <w:r>
        <w:rPr>
          <w:rFonts w:eastAsia="Times New Roman" w:cs="Times New Roman"/>
          <w:szCs w:val="24"/>
        </w:rPr>
        <w:t>είπα τι προγραμματίζουμε για το 2017 στο πλαίσιο των νομικών διαδικασιών και από εκεί και πέρα, αυτές οι διαδικασίες θα τηρηθούν.</w:t>
      </w:r>
    </w:p>
    <w:p w14:paraId="47ED0D8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Το κόστος που ρωτάτε στην ερώτησή σας είναι γνωστό. Είναι γύρω στα 5.110.000 ευρώ. Το συνολικό κόστος της αεροπυρόσβεσης θα εί</w:t>
      </w:r>
      <w:r>
        <w:rPr>
          <w:rFonts w:eastAsia="Times New Roman" w:cs="Times New Roman"/>
          <w:szCs w:val="24"/>
        </w:rPr>
        <w:t>ναι γύρω στα 16 εκατομμύρια ευρώ. Εμείς προγραμματίζουμε με βάση τα χρήματα που υπάρχουν γραμμένα στον προϋπολογισμό και με βάση τις διαδικασίες. Δεν μας ενδιαφέρουν εταιρείες και δεν μας ενδιαφέρουν επιστολές. Τηρούμε τις διαδικασίες και τίποτα παραπάνω.</w:t>
      </w:r>
    </w:p>
    <w:p w14:paraId="47ED0D87"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κύριο Υπουργό.</w:t>
      </w:r>
    </w:p>
    <w:p w14:paraId="47ED0D8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δύο αιτήσεις για χορήγηση ολιγοήμερης άδειας.</w:t>
      </w:r>
    </w:p>
    <w:p w14:paraId="47ED0D8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Ο Βουλευτής κ. Κωνσταντίνος Κουκοδήμος ζητεί άδεια ολιγοήμερης απουσίας στο εξωτερικό. Η Βουλή εγκρίνει;</w:t>
      </w:r>
    </w:p>
    <w:p w14:paraId="47ED0D8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ΟΛ</w:t>
      </w:r>
      <w:r>
        <w:rPr>
          <w:rFonts w:eastAsia="Times New Roman" w:cs="Times New Roman"/>
          <w:b/>
          <w:szCs w:val="24"/>
        </w:rPr>
        <w:t xml:space="preserve">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47ED0D8B"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Η Βουλή ενέκρινε τη ζητηθείσα άδεια.</w:t>
      </w:r>
    </w:p>
    <w:p w14:paraId="47ED0D8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Επίσης, η Βουλευτής κ. Ευσταθία Γεωργοπούλου-Σαλτάρη ζητεί άδεια ολιγοήμερης απουσίας στο εξωτερικό. Η Βουλή εγκρίνει;</w:t>
      </w:r>
    </w:p>
    <w:p w14:paraId="47ED0D8D"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w:t>
      </w:r>
      <w:r>
        <w:rPr>
          <w:rFonts w:eastAsia="Times New Roman" w:cs="Times New Roman"/>
          <w:szCs w:val="24"/>
        </w:rPr>
        <w:t>ιστα.</w:t>
      </w:r>
    </w:p>
    <w:p w14:paraId="47ED0D8E"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Η Βουλή </w:t>
      </w:r>
      <w:r>
        <w:rPr>
          <w:rFonts w:eastAsia="Times New Roman" w:cs="Times New Roman"/>
          <w:szCs w:val="24"/>
        </w:rPr>
        <w:t>ενέκρινε τη ζητηθείσα άδεια.</w:t>
      </w:r>
    </w:p>
    <w:p w14:paraId="47ED0D8F"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η δεύτερη με αριθμό 652/11-3-2016 επίκαιρη ερώτηση </w:t>
      </w:r>
      <w:r>
        <w:rPr>
          <w:rFonts w:eastAsia="Times New Roman" w:cs="Times New Roman"/>
          <w:szCs w:val="28"/>
        </w:rPr>
        <w:t>π</w:t>
      </w:r>
      <w:r>
        <w:rPr>
          <w:rFonts w:eastAsia="Times New Roman" w:cs="Times New Roman"/>
          <w:szCs w:val="28"/>
        </w:rPr>
        <w:t xml:space="preserve">ρώτου </w:t>
      </w:r>
      <w:r>
        <w:rPr>
          <w:rFonts w:eastAsia="Times New Roman" w:cs="Times New Roman"/>
          <w:szCs w:val="28"/>
        </w:rPr>
        <w:t>κ</w:t>
      </w:r>
      <w:r>
        <w:rPr>
          <w:rFonts w:eastAsia="Times New Roman" w:cs="Times New Roman"/>
          <w:szCs w:val="28"/>
        </w:rPr>
        <w:t>ύκλου του Βουλευτή Α΄ Πειραι</w:t>
      </w:r>
      <w:r>
        <w:rPr>
          <w:rFonts w:eastAsia="Times New Roman" w:cs="Times New Roman"/>
          <w:szCs w:val="28"/>
        </w:rPr>
        <w:t>ώς</w:t>
      </w:r>
      <w:r>
        <w:rPr>
          <w:rFonts w:eastAsia="Times New Roman" w:cs="Times New Roman"/>
          <w:szCs w:val="28"/>
        </w:rPr>
        <w:t xml:space="preserve"> της Νέας Δημοκρατίας κ. Κωνσταντίνου Κατσαφάδου προς τον Υπ</w:t>
      </w:r>
      <w:r>
        <w:rPr>
          <w:rFonts w:eastAsia="Times New Roman" w:cs="Times New Roman"/>
          <w:szCs w:val="28"/>
        </w:rPr>
        <w:t>ουργό Εσωτερικών και Διοικητικής Ανασυγκρότησης, σχετικά με το</w:t>
      </w:r>
      <w:r>
        <w:rPr>
          <w:rFonts w:eastAsia="Times New Roman" w:cs="Times New Roman"/>
          <w:szCs w:val="28"/>
        </w:rPr>
        <w:t>ν</w:t>
      </w:r>
      <w:r>
        <w:rPr>
          <w:rFonts w:eastAsia="Times New Roman" w:cs="Times New Roman"/>
          <w:szCs w:val="28"/>
        </w:rPr>
        <w:t xml:space="preserve"> ρόλο των ΜΚΟ για την αντιμετώπιση του </w:t>
      </w:r>
      <w:r>
        <w:rPr>
          <w:rFonts w:eastAsia="Times New Roman" w:cs="Times New Roman"/>
          <w:szCs w:val="28"/>
        </w:rPr>
        <w:lastRenderedPageBreak/>
        <w:t>προσφυγικού και μεταναστευτικού προβλήματος, δεν συζητείται λόγω κωλύματος του κυρίου Υπουργού, καθώς ο κ. Μουζάλας βρίσκεται στο εξωτερικό.</w:t>
      </w:r>
    </w:p>
    <w:p w14:paraId="47ED0D90"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Η τρίτη με αρ</w:t>
      </w:r>
      <w:r>
        <w:rPr>
          <w:rFonts w:eastAsia="Times New Roman" w:cs="Times New Roman"/>
          <w:szCs w:val="28"/>
        </w:rPr>
        <w:t xml:space="preserve">ιθμό 657/15-3-2016 επίκαιρη ερώτηση </w:t>
      </w:r>
      <w:r>
        <w:rPr>
          <w:rFonts w:eastAsia="Times New Roman" w:cs="Times New Roman"/>
          <w:szCs w:val="28"/>
        </w:rPr>
        <w:t>π</w:t>
      </w:r>
      <w:r>
        <w:rPr>
          <w:rFonts w:eastAsia="Times New Roman" w:cs="Times New Roman"/>
          <w:szCs w:val="28"/>
        </w:rPr>
        <w:t xml:space="preserve">ρώτου </w:t>
      </w:r>
      <w:r>
        <w:rPr>
          <w:rFonts w:eastAsia="Times New Roman" w:cs="Times New Roman"/>
          <w:szCs w:val="28"/>
        </w:rPr>
        <w:t>κ</w:t>
      </w:r>
      <w:r>
        <w:rPr>
          <w:rFonts w:eastAsia="Times New Roman" w:cs="Times New Roman"/>
          <w:szCs w:val="28"/>
        </w:rPr>
        <w:t>ύκλου της Βουλευτού Αττικής της Δημοκρατικής Συμπαράταξης ΠΑΣΟΚ-ΔΗΜΑΡ κ</w:t>
      </w:r>
      <w:r>
        <w:rPr>
          <w:rFonts w:eastAsia="Times New Roman" w:cs="Times New Roman"/>
          <w:szCs w:val="28"/>
        </w:rPr>
        <w:t>.</w:t>
      </w:r>
      <w:r>
        <w:rPr>
          <w:rFonts w:eastAsia="Times New Roman" w:cs="Times New Roman"/>
          <w:szCs w:val="28"/>
        </w:rPr>
        <w:t xml:space="preserve"> Παρασκευής Χριστοφιλοπούλου προς τον Υπουργό Υγείας, σχετικά με το σχέδιο αντιμετώπισης των υγειονομικών αναγκών των προσφύγων στην </w:t>
      </w:r>
      <w:r>
        <w:rPr>
          <w:rFonts w:eastAsia="Times New Roman" w:cs="Times New Roman"/>
          <w:szCs w:val="28"/>
        </w:rPr>
        <w:t>Ειδομένη, δεν συζητείται λόγω κωλύματος του κυρίου Υπουργού.</w:t>
      </w:r>
    </w:p>
    <w:p w14:paraId="47ED0D91"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 xml:space="preserve">Η τέταρτη με αριθμό 669/15-3-2016 επίκαιρη ερώτηση </w:t>
      </w:r>
      <w:r>
        <w:rPr>
          <w:rFonts w:eastAsia="Times New Roman" w:cs="Times New Roman"/>
          <w:szCs w:val="28"/>
        </w:rPr>
        <w:t>π</w:t>
      </w:r>
      <w:r>
        <w:rPr>
          <w:rFonts w:eastAsia="Times New Roman" w:cs="Times New Roman"/>
          <w:szCs w:val="28"/>
        </w:rPr>
        <w:t xml:space="preserve">ρώτου </w:t>
      </w:r>
      <w:r>
        <w:rPr>
          <w:rFonts w:eastAsia="Times New Roman" w:cs="Times New Roman"/>
          <w:szCs w:val="28"/>
        </w:rPr>
        <w:t>κ</w:t>
      </w:r>
      <w:r>
        <w:rPr>
          <w:rFonts w:eastAsia="Times New Roman" w:cs="Times New Roman"/>
          <w:szCs w:val="28"/>
        </w:rPr>
        <w:t>ύκλου του Βουλευτή Ηρακλείου του Κομμουνιστικού Κόμματος Ελλάδας κ. Εμμανουήλ Συντυχάκη προς τον Υπουργό Περιβάλλοντος και Ενέργειας, σχ</w:t>
      </w:r>
      <w:r>
        <w:rPr>
          <w:rFonts w:eastAsia="Times New Roman" w:cs="Times New Roman"/>
          <w:szCs w:val="28"/>
        </w:rPr>
        <w:t>ετικά με τις μονάδες παραγωγής ενέργειας από βιομάζα στο Δήμο Γόρτυνας στο Ηράκλειο Κρήτης, δεν συζητείται λόγω κωλύματος του κυρίου Υπουργού.</w:t>
      </w:r>
    </w:p>
    <w:p w14:paraId="47ED0D92"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lastRenderedPageBreak/>
        <w:t xml:space="preserve">Η έκτη με αριθμό 662/15-3-2016 επίκαιρη ερώτηση </w:t>
      </w:r>
      <w:r>
        <w:rPr>
          <w:rFonts w:eastAsia="Times New Roman" w:cs="Times New Roman"/>
          <w:szCs w:val="28"/>
        </w:rPr>
        <w:t xml:space="preserve">πρώτου κύκλου </w:t>
      </w:r>
      <w:r>
        <w:rPr>
          <w:rFonts w:eastAsia="Times New Roman" w:cs="Times New Roman"/>
          <w:szCs w:val="28"/>
        </w:rPr>
        <w:t>του Βουλευτή Λ</w:t>
      </w:r>
      <w:r>
        <w:rPr>
          <w:rFonts w:eastAsia="Times New Roman" w:cs="Times New Roman"/>
          <w:szCs w:val="28"/>
        </w:rPr>
        <w:t>α</w:t>
      </w:r>
      <w:r>
        <w:rPr>
          <w:rFonts w:eastAsia="Times New Roman" w:cs="Times New Roman"/>
          <w:szCs w:val="28"/>
        </w:rPr>
        <w:t>ρ</w:t>
      </w:r>
      <w:r>
        <w:rPr>
          <w:rFonts w:eastAsia="Times New Roman" w:cs="Times New Roman"/>
          <w:szCs w:val="28"/>
        </w:rPr>
        <w:t>ί</w:t>
      </w:r>
      <w:r>
        <w:rPr>
          <w:rFonts w:eastAsia="Times New Roman" w:cs="Times New Roman"/>
          <w:szCs w:val="28"/>
        </w:rPr>
        <w:t>σ</w:t>
      </w:r>
      <w:r>
        <w:rPr>
          <w:rFonts w:eastAsia="Times New Roman" w:cs="Times New Roman"/>
          <w:szCs w:val="28"/>
        </w:rPr>
        <w:t>η</w:t>
      </w:r>
      <w:r>
        <w:rPr>
          <w:rFonts w:eastAsia="Times New Roman" w:cs="Times New Roman"/>
          <w:szCs w:val="28"/>
        </w:rPr>
        <w:t>ς της Ένωσης Κεντρώων κ. Γεωργίο</w:t>
      </w:r>
      <w:r>
        <w:rPr>
          <w:rFonts w:eastAsia="Times New Roman" w:cs="Times New Roman"/>
          <w:szCs w:val="28"/>
        </w:rPr>
        <w:t>υ Κατσιαντώνη προς τον Υπουργό Οικονομίας, Ανάπτυξης και Τουρισμού, σχετικά με τη στασιμότητα στις προοπτικές ανάπτυξης του ιατρικού τουρισμού στην Ελλάδα, δεν συζητείται λόγω κωλύματος της Υπουργού, καθώς η κ</w:t>
      </w:r>
      <w:r>
        <w:rPr>
          <w:rFonts w:eastAsia="Times New Roman" w:cs="Times New Roman"/>
          <w:szCs w:val="28"/>
        </w:rPr>
        <w:t>.</w:t>
      </w:r>
      <w:r>
        <w:rPr>
          <w:rFonts w:eastAsia="Times New Roman" w:cs="Times New Roman"/>
          <w:szCs w:val="28"/>
        </w:rPr>
        <w:t xml:space="preserve"> Κουντουρά βρίσκεται στο εξωτερικό και συγκεκρ</w:t>
      </w:r>
      <w:r>
        <w:rPr>
          <w:rFonts w:eastAsia="Times New Roman" w:cs="Times New Roman"/>
          <w:szCs w:val="28"/>
        </w:rPr>
        <w:t>ιμένα στο Μαϊάμι στη Διεθνή Έκθεση Κρουαζιέρας.</w:t>
      </w:r>
    </w:p>
    <w:p w14:paraId="47ED0D93" w14:textId="77777777" w:rsidR="001813B5" w:rsidRDefault="000026DE">
      <w:pPr>
        <w:spacing w:line="600" w:lineRule="auto"/>
        <w:ind w:firstLine="36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w:t>
      </w:r>
      <w:r>
        <w:rPr>
          <w:rFonts w:eastAsia="Times New Roman" w:cs="Times New Roman"/>
        </w:rPr>
        <w:t>«</w:t>
      </w:r>
      <w:r>
        <w:rPr>
          <w:rFonts w:eastAsia="Times New Roman" w:cs="Times New Roman"/>
        </w:rPr>
        <w:t>ΕΛΕΥΘΕΡΙΟΣ Β</w:t>
      </w:r>
      <w:r>
        <w:rPr>
          <w:rFonts w:eastAsia="Times New Roman" w:cs="Times New Roman"/>
        </w:rPr>
        <w:t>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εκατόν δύο σπουδαστές από το Κέντρο Εκπαίδευσης «ΠΑΛΑΣΚΑ». </w:t>
      </w:r>
    </w:p>
    <w:p w14:paraId="47ED0D94" w14:textId="77777777" w:rsidR="001813B5" w:rsidRDefault="000026D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7ED0D95" w14:textId="77777777" w:rsidR="001813B5" w:rsidRDefault="000026DE">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7ED0D96"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szCs w:val="28"/>
        </w:rPr>
        <w:t>Θα συζητηθε</w:t>
      </w:r>
      <w:r>
        <w:rPr>
          <w:rFonts w:eastAsia="Times New Roman" w:cs="Times New Roman"/>
          <w:szCs w:val="28"/>
        </w:rPr>
        <w:t xml:space="preserve">ί </w:t>
      </w:r>
      <w:r>
        <w:rPr>
          <w:rFonts w:eastAsia="Times New Roman" w:cs="Times New Roman"/>
          <w:szCs w:val="28"/>
        </w:rPr>
        <w:t xml:space="preserve">η πέμπτη με αριθμό 666/15-3-2016 επίκαιρη ερώτηση </w:t>
      </w:r>
      <w:r>
        <w:rPr>
          <w:rFonts w:eastAsia="Times New Roman" w:cs="Times New Roman"/>
          <w:szCs w:val="28"/>
        </w:rPr>
        <w:t>π</w:t>
      </w:r>
      <w:r>
        <w:rPr>
          <w:rFonts w:eastAsia="Times New Roman" w:cs="Times New Roman"/>
          <w:szCs w:val="28"/>
        </w:rPr>
        <w:t xml:space="preserve">ρώτου </w:t>
      </w:r>
      <w:r>
        <w:rPr>
          <w:rFonts w:eastAsia="Times New Roman" w:cs="Times New Roman"/>
          <w:szCs w:val="28"/>
        </w:rPr>
        <w:t>κ</w:t>
      </w:r>
      <w:r>
        <w:rPr>
          <w:rFonts w:eastAsia="Times New Roman" w:cs="Times New Roman"/>
          <w:szCs w:val="28"/>
        </w:rPr>
        <w:t>ύκλου του Βουλευτή Λ</w:t>
      </w:r>
      <w:r>
        <w:rPr>
          <w:rFonts w:eastAsia="Times New Roman" w:cs="Times New Roman"/>
          <w:szCs w:val="28"/>
        </w:rPr>
        <w:t>α</w:t>
      </w:r>
      <w:r>
        <w:rPr>
          <w:rFonts w:eastAsia="Times New Roman" w:cs="Times New Roman"/>
          <w:szCs w:val="28"/>
        </w:rPr>
        <w:t>ρ</w:t>
      </w:r>
      <w:r>
        <w:rPr>
          <w:rFonts w:eastAsia="Times New Roman" w:cs="Times New Roman"/>
          <w:szCs w:val="28"/>
        </w:rPr>
        <w:t>ίσης</w:t>
      </w:r>
      <w:r>
        <w:rPr>
          <w:rFonts w:eastAsia="Times New Roman" w:cs="Times New Roman"/>
          <w:szCs w:val="28"/>
        </w:rPr>
        <w:t xml:space="preserve"> των Ανεξαρτήτων Ελλήνων κ. Βασιλείου Κόκκαλη προς τον Υπουργό Αγροτικής Ανάπτυξης και Τροφίμων, σχετικά με την καθυστέρηση της διαδικασίας του εργόσημου των παράτυπα δια</w:t>
      </w:r>
      <w:r>
        <w:rPr>
          <w:rFonts w:eastAsia="Times New Roman" w:cs="Times New Roman"/>
          <w:szCs w:val="28"/>
        </w:rPr>
        <w:t>μενόντων πολιτών τρίτων χωρών στην αγροτική οικονομία.</w:t>
      </w:r>
    </w:p>
    <w:p w14:paraId="47ED0D97"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Στην ερώτηση θα απαντήσει ο Υπουργός κ. Ευάγγελος Αποστόλου.</w:t>
      </w:r>
    </w:p>
    <w:p w14:paraId="47ED0D98"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 Κόκκαλης για δύο λεπτά, προκειμένου να αναπτύξει την ερώτησή του.</w:t>
      </w:r>
    </w:p>
    <w:p w14:paraId="47ED0D99" w14:textId="77777777" w:rsidR="001813B5" w:rsidRDefault="000026DE">
      <w:pPr>
        <w:spacing w:line="600" w:lineRule="auto"/>
        <w:ind w:firstLine="720"/>
        <w:jc w:val="both"/>
        <w:rPr>
          <w:rFonts w:eastAsia="Times New Roman" w:cs="Times New Roman"/>
          <w:szCs w:val="28"/>
        </w:rPr>
      </w:pPr>
      <w:r>
        <w:rPr>
          <w:rFonts w:eastAsia="Times New Roman" w:cs="Times New Roman"/>
          <w:b/>
          <w:szCs w:val="28"/>
        </w:rPr>
        <w:t xml:space="preserve">ΒΑΣΙΛΕΙΟΣ ΚΟΚΚΑΛΗΣ: </w:t>
      </w:r>
      <w:r>
        <w:rPr>
          <w:rFonts w:eastAsia="Times New Roman" w:cs="Times New Roman"/>
          <w:szCs w:val="28"/>
        </w:rPr>
        <w:t>Ευχαριστώ, κύριε Πρόεδρε.</w:t>
      </w:r>
    </w:p>
    <w:p w14:paraId="47ED0D9A"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Κύριε Υπο</w:t>
      </w:r>
      <w:r>
        <w:rPr>
          <w:rFonts w:eastAsia="Times New Roman" w:cs="Times New Roman"/>
          <w:szCs w:val="28"/>
        </w:rPr>
        <w:t>υργέ, όπως γνωρίζετε καλά, στις αγροτικές εκμεταλλεύσεις όλης της χώρας απασχολούνται χιλιάδες αλλοδαποί. Οι συγκεκριμένοι αλλοδαποί, είτε είναι παράνομοι, είτε είναι νόμιμοι κατά την παραμονή τους, είναι παράνομοι ως προς το καθεστώς εργασίας.</w:t>
      </w:r>
    </w:p>
    <w:p w14:paraId="47ED0D9B"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lastRenderedPageBreak/>
        <w:t>Πάρα πολλοί</w:t>
      </w:r>
      <w:r>
        <w:rPr>
          <w:rFonts w:eastAsia="Times New Roman" w:cs="Times New Roman"/>
          <w:szCs w:val="28"/>
        </w:rPr>
        <w:t xml:space="preserve"> αγρότες έχουν πραγματική ανάγκη από τη βοήθεια των αλλοδαπών. Πρόσφατα, η Βουλή ψήφισε τροπολογία για την καθιέρωση του εργ</w:t>
      </w:r>
      <w:r>
        <w:rPr>
          <w:rFonts w:eastAsia="Times New Roman" w:cs="Times New Roman"/>
          <w:szCs w:val="28"/>
        </w:rPr>
        <w:t>ο</w:t>
      </w:r>
      <w:r>
        <w:rPr>
          <w:rFonts w:eastAsia="Times New Roman" w:cs="Times New Roman"/>
          <w:szCs w:val="28"/>
        </w:rPr>
        <w:t>σ</w:t>
      </w:r>
      <w:r>
        <w:rPr>
          <w:rFonts w:eastAsia="Times New Roman" w:cs="Times New Roman"/>
          <w:szCs w:val="28"/>
        </w:rPr>
        <w:t>ή</w:t>
      </w:r>
      <w:r>
        <w:rPr>
          <w:rFonts w:eastAsia="Times New Roman" w:cs="Times New Roman"/>
          <w:szCs w:val="28"/>
        </w:rPr>
        <w:t>μου, βάσει του οποίου θα εισέρρεαν έσοδα στον ΟΓΑ. Όμως και για τον ίδιο τον αγρότη θα ήταν ένα βασικό εργαλείο για τη μείωση των</w:t>
      </w:r>
      <w:r>
        <w:rPr>
          <w:rFonts w:eastAsia="Times New Roman" w:cs="Times New Roman"/>
          <w:szCs w:val="28"/>
        </w:rPr>
        <w:t xml:space="preserve"> εξόδων.</w:t>
      </w:r>
    </w:p>
    <w:p w14:paraId="47ED0D9C"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(Στο σημείο αυτό χτυπά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47ED0D9D"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Πρόκειται για μία ρύθμιση πάρα πολύ σημαντική. Εν τούτοις, ενώ ψηφίστηκε, καθυστερεί πάρα πολύ η διαδικασία του εργ</w:t>
      </w:r>
      <w:r>
        <w:rPr>
          <w:rFonts w:eastAsia="Times New Roman" w:cs="Times New Roman"/>
          <w:szCs w:val="28"/>
        </w:rPr>
        <w:t>ο</w:t>
      </w:r>
      <w:r>
        <w:rPr>
          <w:rFonts w:eastAsia="Times New Roman" w:cs="Times New Roman"/>
          <w:szCs w:val="28"/>
        </w:rPr>
        <w:t>σ</w:t>
      </w:r>
      <w:r>
        <w:rPr>
          <w:rFonts w:eastAsia="Times New Roman" w:cs="Times New Roman"/>
          <w:szCs w:val="28"/>
        </w:rPr>
        <w:t>ή</w:t>
      </w:r>
      <w:r>
        <w:rPr>
          <w:rFonts w:eastAsia="Times New Roman" w:cs="Times New Roman"/>
          <w:szCs w:val="28"/>
        </w:rPr>
        <w:t>μου.</w:t>
      </w:r>
    </w:p>
    <w:p w14:paraId="47ED0D9E"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Με την εν λόγω ερώτηση ε</w:t>
      </w:r>
      <w:r>
        <w:rPr>
          <w:rFonts w:eastAsia="Times New Roman" w:cs="Times New Roman"/>
          <w:szCs w:val="28"/>
        </w:rPr>
        <w:t>ρωτάσθε, κύριε Υπουργέ, για ποιο λόγο καθυστερεί η όλη διαδικασία καθιέρωσης και επιτάχυνσης του εργ</w:t>
      </w:r>
      <w:r>
        <w:rPr>
          <w:rFonts w:eastAsia="Times New Roman" w:cs="Times New Roman"/>
          <w:szCs w:val="28"/>
        </w:rPr>
        <w:t>ο</w:t>
      </w:r>
      <w:r>
        <w:rPr>
          <w:rFonts w:eastAsia="Times New Roman" w:cs="Times New Roman"/>
          <w:szCs w:val="28"/>
        </w:rPr>
        <w:t>σ</w:t>
      </w:r>
      <w:r>
        <w:rPr>
          <w:rFonts w:eastAsia="Times New Roman" w:cs="Times New Roman"/>
          <w:szCs w:val="28"/>
        </w:rPr>
        <w:t>ή</w:t>
      </w:r>
      <w:r>
        <w:rPr>
          <w:rFonts w:eastAsia="Times New Roman" w:cs="Times New Roman"/>
          <w:szCs w:val="28"/>
        </w:rPr>
        <w:t>μου.</w:t>
      </w:r>
    </w:p>
    <w:p w14:paraId="47ED0D9F" w14:textId="77777777" w:rsidR="001813B5" w:rsidRDefault="000026DE">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 Κόκκαλη, Βουλευτή των Ανεξαρτήτων Ελλήνων.</w:t>
      </w:r>
    </w:p>
    <w:p w14:paraId="47ED0DA0"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lastRenderedPageBreak/>
        <w:t>Θα απαντήσει ο Υπουργός Αγροτικής Ανάπτυξης και Τρο</w:t>
      </w:r>
      <w:r>
        <w:rPr>
          <w:rFonts w:eastAsia="Times New Roman" w:cs="Times New Roman"/>
          <w:szCs w:val="28"/>
        </w:rPr>
        <w:t>φίμων κ. Αποστόλου για τρία λεπτά.</w:t>
      </w:r>
    </w:p>
    <w:p w14:paraId="47ED0DA1"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w:t>
      </w:r>
      <w:r>
        <w:rPr>
          <w:rFonts w:eastAsia="Times New Roman" w:cs="Times New Roman"/>
          <w:szCs w:val="28"/>
        </w:rPr>
        <w:t>ν</w:t>
      </w:r>
      <w:r>
        <w:rPr>
          <w:rFonts w:eastAsia="Times New Roman" w:cs="Times New Roman"/>
          <w:szCs w:val="28"/>
        </w:rPr>
        <w:t xml:space="preserve"> λόγο.</w:t>
      </w:r>
    </w:p>
    <w:p w14:paraId="47ED0DA2" w14:textId="77777777" w:rsidR="001813B5" w:rsidRDefault="000026DE">
      <w:pPr>
        <w:spacing w:line="600" w:lineRule="auto"/>
        <w:ind w:firstLine="720"/>
        <w:jc w:val="both"/>
        <w:rPr>
          <w:rFonts w:eastAsia="Times New Roman" w:cs="Times New Roman"/>
          <w:szCs w:val="28"/>
        </w:rPr>
      </w:pPr>
      <w:r>
        <w:rPr>
          <w:rFonts w:eastAsia="Times New Roman" w:cs="Times New Roman"/>
          <w:b/>
          <w:szCs w:val="28"/>
        </w:rPr>
        <w:t xml:space="preserve">ΕΥΑΓΓΕΛΟΣ ΑΠΟΣΤΟΛΟΥ (Υπουργός Αγροτικής Ανάπτυξης και Τροφίμων): </w:t>
      </w:r>
      <w:r>
        <w:rPr>
          <w:rFonts w:eastAsia="Times New Roman" w:cs="Times New Roman"/>
          <w:szCs w:val="28"/>
        </w:rPr>
        <w:t xml:space="preserve">Αγαπητέ συνάδελφε, η τοποθέτησή σας δείχνει την αναγκαιότητα νομιμοποίησης αυτών των ανθρώπων μέσα από την καθιέρωση </w:t>
      </w:r>
      <w:r>
        <w:rPr>
          <w:rFonts w:eastAsia="Times New Roman" w:cs="Times New Roman"/>
          <w:szCs w:val="28"/>
        </w:rPr>
        <w:t xml:space="preserve">του εργοσήμου. </w:t>
      </w:r>
    </w:p>
    <w:p w14:paraId="47ED0DA3" w14:textId="77777777" w:rsidR="001813B5" w:rsidRDefault="000026DE">
      <w:pPr>
        <w:spacing w:line="600" w:lineRule="auto"/>
        <w:ind w:firstLine="720"/>
        <w:jc w:val="both"/>
        <w:rPr>
          <w:rFonts w:eastAsia="Times New Roman" w:cs="Times New Roman"/>
          <w:szCs w:val="28"/>
        </w:rPr>
      </w:pPr>
      <w:r>
        <w:rPr>
          <w:rFonts w:eastAsia="Times New Roman" w:cs="Times New Roman"/>
          <w:szCs w:val="28"/>
        </w:rPr>
        <w:t>Θέλω ξεκινώντας να τονίσω ότι η γεωργία στην Ευρώπη –όχι μόνο στην Ελλάδα- στηρίζεται κατά μεγάλο ποσοστό σήμερα, χθες και προχθές, στους συγκεκριμένους ανθρώπους.</w:t>
      </w:r>
    </w:p>
    <w:p w14:paraId="47ED0DA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Αυτοί οι άνθρωποι, λοιπόν, δυστυχώς λόγω του παράνομου της διαμονής τους, υφ</w:t>
      </w:r>
      <w:r>
        <w:rPr>
          <w:rFonts w:eastAsia="Times New Roman" w:cs="Times New Roman"/>
          <w:szCs w:val="24"/>
        </w:rPr>
        <w:t>ίστανται πολλές φορές –πιστεύω ότι στην Ελλάδα είναι λιγότερη αυτή- και μια εκμετάλλευση. Λέω, για να ξεκινήσουμε από την αρχή, ότι το σπουδαιότερο πράγμα που πρέπει να επιδιώξουμε είναι να υπερασπιστούμε τα δημοκρατικά δικαιώματα αυτών των ανθρώπων. Με το</w:t>
      </w:r>
      <w:r>
        <w:rPr>
          <w:rFonts w:eastAsia="Times New Roman" w:cs="Times New Roman"/>
          <w:szCs w:val="24"/>
        </w:rPr>
        <w:t xml:space="preserve"> εργόσημο, αυτό κατά πρώτο λόγο επιχειρείται.</w:t>
      </w:r>
    </w:p>
    <w:p w14:paraId="47ED0DA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Ένα άλλο ζήτημα που είναι πάρα πολύ σοβαρό για τον αγροτικό χώρο είναι ότι τα ημερομίσθια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καταβάλλονται σε αυτούς τους ανθρώπους από τη στιγμή που είναι αδήλωτα ως εργασία, δημιουργούν πρόβλημα και στ</w:t>
      </w:r>
      <w:r>
        <w:rPr>
          <w:rFonts w:eastAsia="Times New Roman" w:cs="Times New Roman"/>
          <w:szCs w:val="24"/>
        </w:rPr>
        <w:t>ον ίδιο τον αγρότη, αφού δεν μπορεί αυτά να τα χρησιμοποιήσει ως λειτουργικές δαπάνες στην εκμετάλλευσή του, πράγμα που σημαίνει χαμηλότερο κόστος παραγωγής. Ταυτόχρονα, βέβαια, οι Έλληνες αγρότες κινδυνεύουν και από την επιβολή υψηλότατων προστίμων, που υ</w:t>
      </w:r>
      <w:r>
        <w:rPr>
          <w:rFonts w:eastAsia="Times New Roman" w:cs="Times New Roman"/>
          <w:szCs w:val="24"/>
        </w:rPr>
        <w:t>περβαίνουν τα 15.000 ευρώ ανά άτομο, γιατί δεν έχουν τη δυνατότητα να χρησιμοποιήσουν τα εργόσημα.</w:t>
      </w:r>
    </w:p>
    <w:p w14:paraId="47ED0DA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Εμείς, λοιπόν, φέρνουμε τη συγκεκριμένη ρύθμιση. Ήδη στο νομοσχέδιο για τους συνεταιρισμούς, που αυτή</w:t>
      </w:r>
      <w:r>
        <w:rPr>
          <w:rFonts w:eastAsia="Times New Roman" w:cs="Times New Roman"/>
          <w:szCs w:val="24"/>
        </w:rPr>
        <w:t>ν</w:t>
      </w:r>
      <w:r>
        <w:rPr>
          <w:rFonts w:eastAsia="Times New Roman" w:cs="Times New Roman"/>
          <w:szCs w:val="24"/>
        </w:rPr>
        <w:t xml:space="preserve"> την ώρα οδεύει προς την Επιτροπή Παραγωγής και Εμπορίο</w:t>
      </w:r>
      <w:r>
        <w:rPr>
          <w:rFonts w:eastAsia="Times New Roman" w:cs="Times New Roman"/>
          <w:szCs w:val="24"/>
        </w:rPr>
        <w:t xml:space="preserve">υ, υπάρχει η σχετική ρύθμιση. Αυτή η ρύθμιση, βεβαίως, εκτός των ωφελημάτων που σας είπα προηγούμενα, θα διασφαλίσει και πρόσθετους πόρους στον ΟΓΑ, γιατί αυτό είναι ένα ζητούμενο σήμερα στον αγροτικό χώρο, όσον αφορά το ασφαλιστικό κομμάτι. </w:t>
      </w:r>
    </w:p>
    <w:p w14:paraId="47ED0DA7" w14:textId="77777777" w:rsidR="001813B5" w:rsidRDefault="000026DE">
      <w:pPr>
        <w:spacing w:line="600" w:lineRule="auto"/>
        <w:ind w:firstLine="720"/>
        <w:jc w:val="both"/>
        <w:rPr>
          <w:rFonts w:eastAsia="Times New Roman" w:cs="Times New Roman"/>
          <w:szCs w:val="24"/>
        </w:rPr>
      </w:pPr>
      <w:r w:rsidRPr="008A6A3F">
        <w:rPr>
          <w:rFonts w:eastAsia="Times New Roman" w:cs="Times New Roman"/>
          <w:color w:val="000000" w:themeColor="text1"/>
          <w:szCs w:val="24"/>
        </w:rPr>
        <w:lastRenderedPageBreak/>
        <w:t>Βεβαίως, όπως</w:t>
      </w:r>
      <w:r w:rsidRPr="008A6A3F">
        <w:rPr>
          <w:rFonts w:eastAsia="Times New Roman" w:cs="Times New Roman"/>
          <w:color w:val="000000" w:themeColor="text1"/>
          <w:szCs w:val="24"/>
        </w:rPr>
        <w:t xml:space="preserve"> σας είπα και από την αρχή, η συγκεκριμένη ρύθμιση </w:t>
      </w:r>
      <w:r>
        <w:rPr>
          <w:rFonts w:eastAsia="Times New Roman" w:cs="Times New Roman"/>
          <w:szCs w:val="24"/>
        </w:rPr>
        <w:t>δεν σκοντάφτει πουθενά, δεν έχει πρόβλημα ούτε με το Ευρωπαϊκό Σύμφωνο για τη Μετανάστευση και το Άσυλο. Και</w:t>
      </w:r>
      <w:r>
        <w:rPr>
          <w:rFonts w:eastAsia="Times New Roman" w:cs="Times New Roman"/>
          <w:szCs w:val="24"/>
        </w:rPr>
        <w:t>,</w:t>
      </w:r>
      <w:r>
        <w:rPr>
          <w:rFonts w:eastAsia="Times New Roman" w:cs="Times New Roman"/>
          <w:szCs w:val="24"/>
        </w:rPr>
        <w:t xml:space="preserve"> εν τέλει, θα έλεγα ότι σε μία εποχή που η ελληνική κοινωνία αντιμετωπίζει μία κρίση δημοσιονομι</w:t>
      </w:r>
      <w:r>
        <w:rPr>
          <w:rFonts w:eastAsia="Times New Roman" w:cs="Times New Roman"/>
          <w:szCs w:val="24"/>
        </w:rPr>
        <w:t>κή, αυτή η διαδικασία θα είναι προς τη θετική αντιμετώπιση.</w:t>
      </w:r>
    </w:p>
    <w:p w14:paraId="47ED0DA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Τώρα, συμφωνώ μαζί σας στο ότι υπάρχει καθυστέρηση στη συγκεκριμένη ρύθμιση. Επιτρέψτε μου στη δευτερολογία μου να σας πω ποιοι είναι υπεύθυνοι για τη συγκεκριμένη καθυστέρηση.</w:t>
      </w:r>
    </w:p>
    <w:p w14:paraId="47ED0DA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(Αναστάσ</w:t>
      </w:r>
      <w:r>
        <w:rPr>
          <w:rFonts w:eastAsia="Times New Roman" w:cs="Times New Roman"/>
          <w:b/>
          <w:szCs w:val="24"/>
        </w:rPr>
        <w:t>ιος Κουράκης):</w:t>
      </w:r>
      <w:r>
        <w:rPr>
          <w:rFonts w:eastAsia="Times New Roman" w:cs="Times New Roman"/>
          <w:szCs w:val="24"/>
        </w:rPr>
        <w:t xml:space="preserve"> Ευχαριστούμε τον κύριο Υπουργό.</w:t>
      </w:r>
    </w:p>
    <w:p w14:paraId="47ED0DA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Κόκκαλη, έχετε τον λόγο για τη δευτερολογία σας.</w:t>
      </w:r>
    </w:p>
    <w:p w14:paraId="47ED0DA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Κύριε Υπουργέ, με τη συγκεκριμένη ρύθμιση επιτυγχάνονται ισότιμα -και επαναλαμβάνω τη λέξη «ισότιμα»-</w:t>
      </w:r>
      <w:r>
        <w:rPr>
          <w:rFonts w:eastAsia="Times New Roman" w:cs="Times New Roman"/>
          <w:szCs w:val="24"/>
        </w:rPr>
        <w:t xml:space="preserve"> χωρίς να προκρίνεται κανένα δικαίωμα, τρία πράγματα: </w:t>
      </w:r>
    </w:p>
    <w:p w14:paraId="47ED0DA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Πρώτον, το δικαίωμα του αλλοδαπού στη νόμιμη παραμονή και το έξοδο του αγρότη αλλά και το έσοδο στον ΟΓΑ. Συνεπώς έχουμε τρεις βασικούς πυλώνες, χωρίς να προκρίνουμε κάποιον, ισότιμα: Ο αγρότης να γλ</w:t>
      </w:r>
      <w:r>
        <w:rPr>
          <w:rFonts w:eastAsia="Times New Roman" w:cs="Times New Roman"/>
          <w:szCs w:val="24"/>
        </w:rPr>
        <w:t>ι</w:t>
      </w:r>
      <w:r>
        <w:rPr>
          <w:rFonts w:eastAsia="Times New Roman" w:cs="Times New Roman"/>
          <w:szCs w:val="24"/>
        </w:rPr>
        <w:t>τ</w:t>
      </w:r>
      <w:r>
        <w:rPr>
          <w:rFonts w:eastAsia="Times New Roman" w:cs="Times New Roman"/>
          <w:szCs w:val="24"/>
        </w:rPr>
        <w:t>ώνει έξοδα, κάτι που μέχρι τώρα οι προηγούμενες κυβερνήσεις δεν είχαν φέρει, γιατί -κακά τα ψέματα- στην αγροτική γη οι περισσότεροι είναι αλλοδαποί. Δεύτερον, θα έχει έσοδα ο ΟΓΑ. Και</w:t>
      </w:r>
      <w:r>
        <w:rPr>
          <w:rFonts w:eastAsia="Times New Roman" w:cs="Times New Roman"/>
          <w:szCs w:val="24"/>
        </w:rPr>
        <w:t>,</w:t>
      </w:r>
      <w:r>
        <w:rPr>
          <w:rFonts w:eastAsia="Times New Roman" w:cs="Times New Roman"/>
          <w:szCs w:val="24"/>
        </w:rPr>
        <w:t xml:space="preserve"> τρίτον, θα νομιμοποιούνται οι αλλοδαποί</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προσφέρουν εργασία </w:t>
      </w:r>
      <w:r>
        <w:rPr>
          <w:rFonts w:eastAsia="Times New Roman" w:cs="Times New Roman"/>
          <w:szCs w:val="24"/>
        </w:rPr>
        <w:t>στον τόπο μας.</w:t>
      </w:r>
    </w:p>
    <w:p w14:paraId="47ED0DAD" w14:textId="77777777" w:rsidR="001813B5" w:rsidRDefault="000026DE">
      <w:pPr>
        <w:spacing w:line="600" w:lineRule="auto"/>
        <w:ind w:firstLine="720"/>
        <w:jc w:val="both"/>
        <w:rPr>
          <w:rFonts w:eastAsia="Times New Roman"/>
          <w:bCs/>
        </w:rPr>
      </w:pPr>
      <w:r>
        <w:rPr>
          <w:rFonts w:eastAsia="Times New Roman" w:cs="Times New Roman"/>
          <w:szCs w:val="24"/>
        </w:rPr>
        <w:t xml:space="preserve">Το </w:t>
      </w:r>
      <w:r>
        <w:rPr>
          <w:rFonts w:eastAsia="Times New Roman"/>
          <w:bCs/>
        </w:rPr>
        <w:t>πρόστιμο, κύριε Υπουργέ, για απασχόληση παράνομου –γιατί μπορεί κάποιος να διαμένει νόμιμα αλλά να μην έχει άδεια εργασίας- είναι 10.000 ευρώ. Και δεν γλ</w:t>
      </w:r>
      <w:r>
        <w:rPr>
          <w:rFonts w:eastAsia="Times New Roman"/>
          <w:bCs/>
        </w:rPr>
        <w:t>ι</w:t>
      </w:r>
      <w:r>
        <w:rPr>
          <w:rFonts w:eastAsia="Times New Roman"/>
          <w:bCs/>
        </w:rPr>
        <w:t xml:space="preserve">τώνει κανείς. Με τη διαπίστωση από την Αστυνομία ότι κάποιος δουλεύει εκεί, καταλαβαίνετε ότι και στα δικαστήρια να πάει, δεν έχει καμμία τύχη. </w:t>
      </w:r>
    </w:p>
    <w:p w14:paraId="47ED0DAE" w14:textId="77777777" w:rsidR="001813B5" w:rsidRDefault="000026DE">
      <w:pPr>
        <w:spacing w:line="600" w:lineRule="auto"/>
        <w:ind w:firstLine="720"/>
        <w:jc w:val="both"/>
        <w:rPr>
          <w:rFonts w:eastAsia="Times New Roman"/>
          <w:bCs/>
        </w:rPr>
      </w:pPr>
      <w:r>
        <w:rPr>
          <w:rFonts w:eastAsia="Times New Roman"/>
          <w:bCs/>
        </w:rPr>
        <w:t>Συνεπώς πρόκειται για μία ρύθμιση</w:t>
      </w:r>
      <w:r>
        <w:rPr>
          <w:rFonts w:eastAsia="Times New Roman"/>
          <w:bCs/>
        </w:rPr>
        <w:t>,</w:t>
      </w:r>
      <w:r>
        <w:rPr>
          <w:rFonts w:eastAsia="Times New Roman"/>
          <w:bCs/>
        </w:rPr>
        <w:t xml:space="preserve"> την οποία αυτή η Κυβέρνηση φέρνει, αλλά δεν πρέπει να καθυστερήσει. Αυτό οι </w:t>
      </w:r>
      <w:r>
        <w:rPr>
          <w:rFonts w:eastAsia="Times New Roman"/>
          <w:bCs/>
        </w:rPr>
        <w:t>αγρότες</w:t>
      </w:r>
      <w:r>
        <w:rPr>
          <w:rFonts w:eastAsia="Times New Roman"/>
          <w:bCs/>
        </w:rPr>
        <w:t>,</w:t>
      </w:r>
      <w:r>
        <w:rPr>
          <w:rFonts w:eastAsia="Times New Roman"/>
          <w:bCs/>
        </w:rPr>
        <w:t xml:space="preserve"> που μας ακούνε και μας βλέπουν, να το υπολογίσουν και να σκεφτούν ότι </w:t>
      </w:r>
      <w:r>
        <w:rPr>
          <w:rFonts w:eastAsia="Times New Roman"/>
          <w:bCs/>
        </w:rPr>
        <w:lastRenderedPageBreak/>
        <w:t>αυτή η Κυβέρνηση θέλει πραγματικά να βοηθήσει τους κατά κύριο επάγγελμα αγρότες και αυτούς οι οποίοι προσφέρουν στη γη.</w:t>
      </w:r>
    </w:p>
    <w:p w14:paraId="47ED0DAF" w14:textId="77777777" w:rsidR="001813B5" w:rsidRDefault="000026DE">
      <w:pPr>
        <w:spacing w:line="600" w:lineRule="auto"/>
        <w:ind w:firstLine="720"/>
        <w:jc w:val="both"/>
        <w:rPr>
          <w:rFonts w:eastAsia="Times New Roman"/>
          <w:bCs/>
        </w:rPr>
      </w:pPr>
      <w:r>
        <w:rPr>
          <w:rFonts w:eastAsia="Times New Roman"/>
          <w:bCs/>
        </w:rPr>
        <w:t>Ευχαριστώ.</w:t>
      </w:r>
    </w:p>
    <w:p w14:paraId="47ED0DB0" w14:textId="77777777" w:rsidR="001813B5" w:rsidRDefault="000026DE">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w:t>
      </w:r>
      <w:r>
        <w:rPr>
          <w:rFonts w:eastAsia="Times New Roman"/>
          <w:bCs/>
        </w:rPr>
        <w:t xml:space="preserve"> τον κ. Κόκκαλη.</w:t>
      </w:r>
    </w:p>
    <w:p w14:paraId="47ED0DB1" w14:textId="77777777" w:rsidR="001813B5" w:rsidRDefault="000026DE">
      <w:pPr>
        <w:spacing w:line="600" w:lineRule="auto"/>
        <w:ind w:firstLine="720"/>
        <w:jc w:val="both"/>
        <w:rPr>
          <w:rFonts w:eastAsia="Times New Roman"/>
          <w:bCs/>
        </w:rPr>
      </w:pPr>
      <w:r>
        <w:rPr>
          <w:rFonts w:eastAsia="Times New Roman"/>
          <w:bCs/>
        </w:rPr>
        <w:t>Θα κλείσει την απάντηση της επίκαιρης ερώτησης ο Υπουργός</w:t>
      </w:r>
      <w:r>
        <w:rPr>
          <w:rFonts w:eastAsia="Times New Roman"/>
          <w:bCs/>
        </w:rPr>
        <w:t xml:space="preserve"> </w:t>
      </w:r>
      <w:r>
        <w:rPr>
          <w:rFonts w:eastAsia="Times New Roman"/>
          <w:bCs/>
        </w:rPr>
        <w:t>κ. Αποστόλου.</w:t>
      </w:r>
    </w:p>
    <w:p w14:paraId="47ED0DB2" w14:textId="77777777" w:rsidR="001813B5" w:rsidRDefault="000026DE">
      <w:pPr>
        <w:spacing w:line="600" w:lineRule="auto"/>
        <w:ind w:firstLine="720"/>
        <w:jc w:val="both"/>
        <w:rPr>
          <w:rFonts w:eastAsia="Times New Roman"/>
          <w:bCs/>
        </w:rPr>
      </w:pPr>
      <w:r>
        <w:rPr>
          <w:rFonts w:eastAsia="Times New Roman"/>
          <w:bCs/>
        </w:rPr>
        <w:t>Κύριε Υπουργέ, έχετε τον λόγο.</w:t>
      </w:r>
    </w:p>
    <w:p w14:paraId="47ED0DB3" w14:textId="77777777" w:rsidR="001813B5" w:rsidRDefault="000026DE">
      <w:pPr>
        <w:spacing w:line="600" w:lineRule="auto"/>
        <w:ind w:firstLine="720"/>
        <w:jc w:val="both"/>
        <w:rPr>
          <w:rFonts w:eastAsia="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επειδή πρέπει να λέμε τα πράγματα με το όνομά τους, να</w:t>
      </w:r>
      <w:r>
        <w:rPr>
          <w:rFonts w:eastAsia="Times New Roman" w:cs="Times New Roman"/>
          <w:szCs w:val="24"/>
        </w:rPr>
        <w:t xml:space="preserve"> σας πω ότι εμείς στο σχέδιο</w:t>
      </w:r>
      <w:r>
        <w:rPr>
          <w:rFonts w:eastAsia="Times New Roman" w:cs="Times New Roman"/>
          <w:szCs w:val="24"/>
        </w:rPr>
        <w:t>,</w:t>
      </w:r>
      <w:r>
        <w:rPr>
          <w:rFonts w:eastAsia="Times New Roman" w:cs="Times New Roman"/>
          <w:szCs w:val="24"/>
        </w:rPr>
        <w:t xml:space="preserve"> που έχουμε καταθέσει στους θεσμούς για τη στρατηγική ανάπτυξη του αγροτικού χώρου</w:t>
      </w:r>
      <w:r>
        <w:rPr>
          <w:rFonts w:eastAsia="Times New Roman" w:cs="Times New Roman"/>
          <w:szCs w:val="24"/>
        </w:rPr>
        <w:t>,</w:t>
      </w:r>
      <w:r>
        <w:rPr>
          <w:rFonts w:eastAsia="Times New Roman" w:cs="Times New Roman"/>
          <w:szCs w:val="24"/>
        </w:rPr>
        <w:t xml:space="preserve"> περιγράφουμε το εργόσημο ως ένα εργαλείο ιδιαίτερα για την αντιμετώπιση της ανάγκης για απασχόληση </w:t>
      </w:r>
      <w:r>
        <w:rPr>
          <w:rFonts w:eastAsia="Times New Roman" w:cs="Times New Roman"/>
          <w:szCs w:val="24"/>
        </w:rPr>
        <w:t xml:space="preserve">αυτών των ανθρώπων </w:t>
      </w:r>
      <w:r>
        <w:rPr>
          <w:rFonts w:eastAsia="Times New Roman" w:cs="Times New Roman"/>
          <w:szCs w:val="24"/>
        </w:rPr>
        <w:t xml:space="preserve">στον </w:t>
      </w:r>
      <w:r>
        <w:rPr>
          <w:rFonts w:eastAsia="Times New Roman" w:cs="Times New Roman"/>
          <w:szCs w:val="24"/>
        </w:rPr>
        <w:lastRenderedPageBreak/>
        <w:t>αγροτικό χώρο αλλά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και της αδήλωτης εργασίας.</w:t>
      </w:r>
      <w:r>
        <w:rPr>
          <w:rFonts w:eastAsia="Times New Roman"/>
          <w:szCs w:val="24"/>
        </w:rPr>
        <w:t xml:space="preserve"> </w:t>
      </w:r>
      <w:r>
        <w:rPr>
          <w:rFonts w:eastAsia="Times New Roman"/>
          <w:szCs w:val="24"/>
        </w:rPr>
        <w:t xml:space="preserve">Έπρεπε, λοιπόν, εκ των πραγμάτων να στείλουμε την πρότασή μας στους </w:t>
      </w:r>
      <w:r>
        <w:rPr>
          <w:rFonts w:eastAsia="Times New Roman"/>
          <w:szCs w:val="24"/>
        </w:rPr>
        <w:t>θ</w:t>
      </w:r>
      <w:r>
        <w:rPr>
          <w:rFonts w:eastAsia="Times New Roman"/>
          <w:szCs w:val="24"/>
        </w:rPr>
        <w:t xml:space="preserve">εσμούς και να περιμένουμε την απάντησή τους. </w:t>
      </w:r>
    </w:p>
    <w:p w14:paraId="47ED0DB4" w14:textId="77777777" w:rsidR="001813B5" w:rsidRDefault="000026DE">
      <w:pPr>
        <w:spacing w:line="600" w:lineRule="auto"/>
        <w:ind w:firstLine="720"/>
        <w:jc w:val="both"/>
        <w:rPr>
          <w:rFonts w:eastAsia="Times New Roman"/>
          <w:szCs w:val="24"/>
        </w:rPr>
      </w:pPr>
      <w:r>
        <w:rPr>
          <w:rFonts w:eastAsia="Times New Roman"/>
          <w:szCs w:val="24"/>
        </w:rPr>
        <w:t>Την ίδια, λοιπόν, περίοδο</w:t>
      </w:r>
      <w:r>
        <w:rPr>
          <w:rFonts w:eastAsia="Times New Roman"/>
          <w:szCs w:val="24"/>
        </w:rPr>
        <w:t>,</w:t>
      </w:r>
      <w:r>
        <w:rPr>
          <w:rFonts w:eastAsia="Times New Roman"/>
          <w:szCs w:val="24"/>
        </w:rPr>
        <w:t xml:space="preserve"> που εμείς στέλνουμε τη συγκεκριμένη πρόταση, ο επικεφαλής του ευρωψηφοδελτίου </w:t>
      </w:r>
      <w:r>
        <w:rPr>
          <w:rFonts w:eastAsia="Times New Roman"/>
          <w:szCs w:val="24"/>
        </w:rPr>
        <w:t>στο Ευρωπαϊκό Κοινοβούλιο του κόμματος της Αξιωματικής Αντιπολίτευσης, της Νέας Δημοκρατίας –γιατί εγώ θέλω να είμαι ξεκάθαρος- κ. Μανώλης Κεφαλογιάννης μαζί με τους τομεάρχες του κόμματος στο αγροτικό κομμάτι κ. Γιώργο Κασαπίδη και στη φορολογική πολιτική</w:t>
      </w:r>
      <w:r>
        <w:rPr>
          <w:rFonts w:eastAsia="Times New Roman"/>
          <w:szCs w:val="24"/>
        </w:rPr>
        <w:t xml:space="preserve"> κ. Απόστολο Βεσυρόπουλο -εκμεταλλευόμενοι την ανησυχία των πολιτών</w:t>
      </w:r>
      <w:r>
        <w:rPr>
          <w:rFonts w:eastAsia="Times New Roman"/>
          <w:szCs w:val="24"/>
        </w:rPr>
        <w:t>,</w:t>
      </w:r>
      <w:r>
        <w:rPr>
          <w:rFonts w:eastAsia="Times New Roman"/>
          <w:szCs w:val="24"/>
        </w:rPr>
        <w:t xml:space="preserve"> επειδή υπάρχει το προσφυγικό πρόβλημα και το πρόβλημα με τους μετανάστες και θέλοντας να θίξουν τα ξενοφοβικά αντανακλαστικά του Έλληνα πολίτη- έφτασε στο σημείο να καταθέσει ερώτηση -ο μ</w:t>
      </w:r>
      <w:r>
        <w:rPr>
          <w:rFonts w:eastAsia="Times New Roman"/>
          <w:szCs w:val="24"/>
        </w:rPr>
        <w:t>εν Ευρωβουλευτής να καταθέσει ερώτηση στη Βουλή και οι άλλοι να συμφωνήσουν- διερωτώμενος: Είναι πολιτική αυτή που ακολουθεί ο κ. Τσίπρας</w:t>
      </w:r>
      <w:r>
        <w:rPr>
          <w:rFonts w:eastAsia="Times New Roman"/>
          <w:szCs w:val="24"/>
        </w:rPr>
        <w:t>,</w:t>
      </w:r>
      <w:r>
        <w:rPr>
          <w:rFonts w:eastAsia="Times New Roman"/>
          <w:szCs w:val="24"/>
        </w:rPr>
        <w:t xml:space="preserve"> όταν θέλει να </w:t>
      </w:r>
      <w:r>
        <w:rPr>
          <w:rFonts w:eastAsia="Times New Roman"/>
          <w:szCs w:val="24"/>
        </w:rPr>
        <w:t xml:space="preserve">χρησιμοποιήσει το εργόσημο ως διαβατήριο νομιμοποίησης ή προσκλητήριο για τους παράνομους οικονομικούς μετανάστες; </w:t>
      </w:r>
    </w:p>
    <w:p w14:paraId="47ED0DB5" w14:textId="77777777" w:rsidR="001813B5" w:rsidRDefault="000026DE">
      <w:pPr>
        <w:spacing w:line="600" w:lineRule="auto"/>
        <w:ind w:firstLine="720"/>
        <w:jc w:val="both"/>
        <w:rPr>
          <w:rFonts w:eastAsia="Times New Roman"/>
          <w:szCs w:val="24"/>
        </w:rPr>
      </w:pPr>
      <w:r>
        <w:rPr>
          <w:rFonts w:eastAsia="Times New Roman"/>
          <w:szCs w:val="24"/>
        </w:rPr>
        <w:lastRenderedPageBreak/>
        <w:t>Αντιλαμβάνεστε, λοιπόν, ότι την ίδια ώρα βρισκόμαστε απέναντι σε μια επιστολή</w:t>
      </w:r>
      <w:r>
        <w:rPr>
          <w:rFonts w:eastAsia="Times New Roman"/>
          <w:szCs w:val="24"/>
        </w:rPr>
        <w:t>,</w:t>
      </w:r>
      <w:r>
        <w:rPr>
          <w:rFonts w:eastAsia="Times New Roman"/>
          <w:szCs w:val="24"/>
        </w:rPr>
        <w:t xml:space="preserve"> η οποία μας ζητάει εξηγήσεις. Παρ’ όλα αυτά, δόθηκαν οι εξηγή</w:t>
      </w:r>
      <w:r>
        <w:rPr>
          <w:rFonts w:eastAsia="Times New Roman"/>
          <w:szCs w:val="24"/>
        </w:rPr>
        <w:t>σεις και πραγματικά έγινε αντιληπτό ότι αυτός ο κόσμος δεν είναι ο κόσμος ο οποίος έχει σχέση με όλο αυτό που συμβαίνει με τους πρόσφυγες και τη μετανάστευση αυτή την περίοδο, αλλά ένας κόσμος ο οποίος επί χρόνια προσφέρει αυτά που είπαμε προηγο</w:t>
      </w:r>
      <w:r>
        <w:rPr>
          <w:rFonts w:eastAsia="Times New Roman"/>
          <w:szCs w:val="24"/>
        </w:rPr>
        <w:t>υμένως,</w:t>
      </w:r>
      <w:r>
        <w:rPr>
          <w:rFonts w:eastAsia="Times New Roman"/>
          <w:szCs w:val="24"/>
        </w:rPr>
        <w:t xml:space="preserve"> τόσ</w:t>
      </w:r>
      <w:r>
        <w:rPr>
          <w:rFonts w:eastAsia="Times New Roman"/>
          <w:szCs w:val="24"/>
        </w:rPr>
        <w:t>ο στις χώρες της Ευρωπαϊκής Ένωσης όσο</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στην Ελλάδα. </w:t>
      </w:r>
    </w:p>
    <w:p w14:paraId="47ED0DB6" w14:textId="77777777" w:rsidR="001813B5" w:rsidRDefault="000026DE">
      <w:pPr>
        <w:spacing w:line="600" w:lineRule="auto"/>
        <w:ind w:firstLine="720"/>
        <w:jc w:val="both"/>
        <w:rPr>
          <w:rFonts w:eastAsia="Times New Roman"/>
          <w:szCs w:val="24"/>
        </w:rPr>
      </w:pPr>
      <w:r>
        <w:rPr>
          <w:rFonts w:eastAsia="Times New Roman"/>
          <w:szCs w:val="24"/>
        </w:rPr>
        <w:t xml:space="preserve">Αυτό το έγγραφο θα σας το καταθέσω στη συνέχεια. </w:t>
      </w:r>
    </w:p>
    <w:p w14:paraId="47ED0DB7" w14:textId="77777777" w:rsidR="001813B5" w:rsidRDefault="000026DE">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47ED0DB8" w14:textId="77777777" w:rsidR="001813B5" w:rsidRDefault="000026DE">
      <w:pPr>
        <w:spacing w:line="600" w:lineRule="auto"/>
        <w:ind w:firstLine="720"/>
        <w:jc w:val="both"/>
        <w:rPr>
          <w:rFonts w:eastAsia="Times New Roman"/>
          <w:szCs w:val="24"/>
        </w:rPr>
      </w:pPr>
      <w:r>
        <w:rPr>
          <w:rFonts w:eastAsia="Times New Roman"/>
          <w:szCs w:val="24"/>
        </w:rPr>
        <w:t>Μετά από λίγες ημέρες η Νέα Δημοκρατία ανακοίνωσε κάποι</w:t>
      </w:r>
      <w:r>
        <w:rPr>
          <w:rFonts w:eastAsia="Times New Roman"/>
          <w:szCs w:val="24"/>
        </w:rPr>
        <w:t>ες προτάσεις. Θα σας καταθέσω στη συνέχεια το έγγραφο, για να δείτε τι τραγέλαφος είναι αυτός που συμβαίνει σε ένα κόμμα</w:t>
      </w:r>
      <w:r>
        <w:rPr>
          <w:rFonts w:eastAsia="Times New Roman"/>
          <w:szCs w:val="24"/>
        </w:rPr>
        <w:t>,</w:t>
      </w:r>
      <w:r>
        <w:rPr>
          <w:rFonts w:eastAsia="Times New Roman"/>
          <w:szCs w:val="24"/>
        </w:rPr>
        <w:t xml:space="preserve"> το οποίο </w:t>
      </w:r>
      <w:r>
        <w:rPr>
          <w:rFonts w:eastAsia="Times New Roman"/>
          <w:szCs w:val="24"/>
        </w:rPr>
        <w:t>–</w:t>
      </w:r>
      <w:r>
        <w:rPr>
          <w:rFonts w:eastAsia="Times New Roman"/>
          <w:szCs w:val="24"/>
        </w:rPr>
        <w:t>υποτίθεται ότι αύριο</w:t>
      </w:r>
      <w:r>
        <w:rPr>
          <w:rFonts w:eastAsia="Times New Roman"/>
          <w:szCs w:val="24"/>
        </w:rPr>
        <w:t>-</w:t>
      </w:r>
      <w:r>
        <w:rPr>
          <w:rFonts w:eastAsia="Times New Roman"/>
          <w:szCs w:val="24"/>
        </w:rPr>
        <w:t xml:space="preserve"> θέλει να αναλάβει τις ευθύνες του αγροτικού χώρου. Σε ένα από τα έντεκα σημεία, λοιπόν, της ανακοίνωση</w:t>
      </w:r>
      <w:r>
        <w:rPr>
          <w:rFonts w:eastAsia="Times New Roman"/>
          <w:szCs w:val="24"/>
        </w:rPr>
        <w:t xml:space="preserve">ς λέει «…για την πρόσκληση αλλοδαπών εργατών γης και την καταβολή του </w:t>
      </w:r>
      <w:r>
        <w:rPr>
          <w:rFonts w:eastAsia="Times New Roman"/>
          <w:szCs w:val="24"/>
        </w:rPr>
        <w:lastRenderedPageBreak/>
        <w:t>εργόσημου</w:t>
      </w:r>
      <w:r>
        <w:rPr>
          <w:rFonts w:eastAsia="Times New Roman"/>
          <w:szCs w:val="24"/>
        </w:rPr>
        <w:t>,</w:t>
      </w:r>
      <w:r>
        <w:rPr>
          <w:rFonts w:eastAsia="Times New Roman"/>
          <w:szCs w:val="24"/>
        </w:rPr>
        <w:t xml:space="preserve"> που μειώνει το φορολογητέο εισόδημα των αγροτών και επιφέρει έσοδα στο ασφαλιστικό σύστημα». Την ίδια ώρα, δηλαδή, όταν είναι για άλλου είδους κατανάλωση, ναι, συμφωνούν με το</w:t>
      </w:r>
      <w:r>
        <w:rPr>
          <w:rFonts w:eastAsia="Times New Roman"/>
          <w:szCs w:val="24"/>
        </w:rPr>
        <w:t xml:space="preserve"> εργόσημο.</w:t>
      </w:r>
    </w:p>
    <w:p w14:paraId="47ED0DB9" w14:textId="77777777" w:rsidR="001813B5" w:rsidRDefault="000026DE">
      <w:pPr>
        <w:spacing w:line="600" w:lineRule="auto"/>
        <w:ind w:firstLine="720"/>
        <w:jc w:val="both"/>
        <w:rPr>
          <w:rFonts w:eastAsia="Times New Roman"/>
          <w:szCs w:val="24"/>
        </w:rPr>
      </w:pPr>
      <w:r>
        <w:rPr>
          <w:rFonts w:eastAsia="Times New Roman"/>
          <w:szCs w:val="24"/>
        </w:rPr>
        <w:t>Θέλω να πω ότι κάποια στιγμή πρέπει να είμαστε σοβαροί. Εμείς φέρνουμε τη ρύθμιση και θα τη στηρίξουμε, γιατί πιστεύουμε ότι ωφελεί πολλαπλά και τον αγροτικό χώρο αλλά και την ελληνική οικονομία, ενώ πάνω απ’ όλα υπερασπίζεται αυτούς τους ανθρώπ</w:t>
      </w:r>
      <w:r>
        <w:rPr>
          <w:rFonts w:eastAsia="Times New Roman"/>
          <w:szCs w:val="24"/>
        </w:rPr>
        <w:t>ους, οι οποίοι πρέπει επιτέλους να έχουν την ίδια αντιμετώπιση και τα ίδια δημοκρατικά δικαιώματα</w:t>
      </w:r>
      <w:r>
        <w:rPr>
          <w:rFonts w:eastAsia="Times New Roman"/>
          <w:szCs w:val="24"/>
        </w:rPr>
        <w:t>,</w:t>
      </w:r>
      <w:r>
        <w:rPr>
          <w:rFonts w:eastAsia="Times New Roman"/>
          <w:szCs w:val="24"/>
        </w:rPr>
        <w:t xml:space="preserve"> που έχουν οι υπόλοιποι εργαζόμενοι της χώρας. </w:t>
      </w:r>
    </w:p>
    <w:p w14:paraId="47ED0DBA" w14:textId="77777777" w:rsidR="001813B5" w:rsidRDefault="000026DE">
      <w:pPr>
        <w:spacing w:line="600" w:lineRule="auto"/>
        <w:ind w:firstLine="720"/>
        <w:jc w:val="both"/>
        <w:rPr>
          <w:rFonts w:eastAsia="Times New Roman"/>
          <w:szCs w:val="24"/>
        </w:rPr>
      </w:pPr>
      <w:r>
        <w:rPr>
          <w:rFonts w:eastAsia="Times New Roman"/>
          <w:szCs w:val="24"/>
        </w:rPr>
        <w:t xml:space="preserve">Σας ευχαριστώ. </w:t>
      </w:r>
    </w:p>
    <w:p w14:paraId="47ED0DBB" w14:textId="77777777" w:rsidR="001813B5" w:rsidRDefault="000026D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 </w:t>
      </w:r>
    </w:p>
    <w:p w14:paraId="47ED0DBC" w14:textId="77777777" w:rsidR="001813B5" w:rsidRDefault="000026DE">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Παρακαλ</w:t>
      </w:r>
      <w:r>
        <w:rPr>
          <w:rFonts w:eastAsia="Times New Roman"/>
          <w:szCs w:val="24"/>
        </w:rPr>
        <w:t xml:space="preserve">ώ να κατατεθούν αυτά τα έγγραφα, γιατί πρέπει να γνωρίζουν οι αγρότες ποιοι δεν θέλουν το εργόσημο στον αγροτικό χώρο. </w:t>
      </w:r>
    </w:p>
    <w:p w14:paraId="47ED0DBD" w14:textId="77777777" w:rsidR="001813B5" w:rsidRDefault="000026DE">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Βεβαίως, κύριε Κόκκαλη. </w:t>
      </w:r>
    </w:p>
    <w:p w14:paraId="47ED0DBE" w14:textId="77777777" w:rsidR="001813B5" w:rsidRDefault="000026DE">
      <w:pPr>
        <w:spacing w:line="600" w:lineRule="auto"/>
        <w:ind w:firstLine="720"/>
        <w:jc w:val="both"/>
        <w:rPr>
          <w:rFonts w:eastAsia="Times New Roman"/>
          <w:szCs w:val="24"/>
        </w:rPr>
      </w:pPr>
      <w:r>
        <w:rPr>
          <w:rFonts w:eastAsia="Times New Roman"/>
          <w:szCs w:val="24"/>
        </w:rPr>
        <w:t xml:space="preserve">Κύριε Υπουργέ, καταθέστε τα σχετικά έγγραφα στα Πρακτικά για να μπορέσουν να </w:t>
      </w:r>
      <w:r>
        <w:rPr>
          <w:rFonts w:eastAsia="Times New Roman"/>
          <w:szCs w:val="24"/>
        </w:rPr>
        <w:t xml:space="preserve">αξιοποιηθούν αναλόγως. </w:t>
      </w:r>
    </w:p>
    <w:p w14:paraId="47ED0DBF" w14:textId="77777777" w:rsidR="001813B5" w:rsidRDefault="000026DE">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Καταθέτω, κύριε Πρόεδρε, όλα τα σχετικά έγγραφα. </w:t>
      </w:r>
    </w:p>
    <w:p w14:paraId="47ED0DC0" w14:textId="77777777" w:rsidR="001813B5" w:rsidRDefault="000026DE">
      <w:pPr>
        <w:spacing w:line="600" w:lineRule="auto"/>
        <w:ind w:firstLine="720"/>
        <w:jc w:val="both"/>
        <w:rPr>
          <w:rFonts w:eastAsia="Times New Roman"/>
          <w:szCs w:val="24"/>
        </w:rPr>
      </w:pPr>
      <w:r>
        <w:rPr>
          <w:rFonts w:eastAsia="Times New Roman"/>
          <w:szCs w:val="24"/>
        </w:rPr>
        <w:t>(Στο σημείο αυτό ο Υπουργός Αγροτικής Ανάπτυξης και Τροφίμων Βουλευτής κ. Ευάγγελος Αποστόλου καταθέτει για τα Πρακτι</w:t>
      </w:r>
      <w:r>
        <w:rPr>
          <w:rFonts w:eastAsia="Times New Roman"/>
          <w:szCs w:val="24"/>
        </w:rPr>
        <w:t xml:space="preserve">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7ED0DC1" w14:textId="77777777" w:rsidR="001813B5" w:rsidRDefault="000026D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Επόμενη είναι η πρώτη με αριθμό 654/15-3-2016 επίκαιρη ερώτηση πρώτου κύκλου του Β</w:t>
      </w:r>
      <w:r>
        <w:rPr>
          <w:rFonts w:eastAsia="Times New Roman"/>
          <w:szCs w:val="24"/>
        </w:rPr>
        <w:t xml:space="preserve">ουλευτή Λακωνίας του Συνασπισμού Ριζοσπαστικής Αριστεράς κ. Σταύρου Αραχωβίτη προς τον Υπουργό Αγροτικής Ανάπτυξης και Τροφίμων, σχετικά με την ανάκτηση </w:t>
      </w:r>
      <w:r>
        <w:rPr>
          <w:rFonts w:eastAsia="Times New Roman"/>
          <w:szCs w:val="24"/>
        </w:rPr>
        <w:lastRenderedPageBreak/>
        <w:t>από το ελληνικό δημόσιο απευθείας από τους Έλληνες αγρότες των κρατικών ενισχύσεων ύψους 421 εκατομμυρί</w:t>
      </w:r>
      <w:r>
        <w:rPr>
          <w:rFonts w:eastAsia="Times New Roman"/>
          <w:szCs w:val="24"/>
        </w:rPr>
        <w:t>ων ευρώ της περιόδου 2008-2009, μετά από την απόφαση του Ευρωπαϊκού Δικαστηρίου της 8</w:t>
      </w:r>
      <w:r>
        <w:rPr>
          <w:rFonts w:eastAsia="Times New Roman"/>
          <w:szCs w:val="24"/>
          <w:vertAlign w:val="superscript"/>
        </w:rPr>
        <w:t>ης</w:t>
      </w:r>
      <w:r>
        <w:rPr>
          <w:rFonts w:eastAsia="Times New Roman"/>
          <w:szCs w:val="24"/>
        </w:rPr>
        <w:t xml:space="preserve"> Μαρτίου 2016.</w:t>
      </w:r>
    </w:p>
    <w:p w14:paraId="47ED0DC2" w14:textId="77777777" w:rsidR="001813B5" w:rsidRDefault="000026DE">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 xml:space="preserve">ερώτηση θα απαντήσει ο Υπουργός κ. Ευάγγελος Αποστόλου. </w:t>
      </w:r>
    </w:p>
    <w:p w14:paraId="47ED0DC3" w14:textId="77777777" w:rsidR="001813B5" w:rsidRDefault="000026DE">
      <w:pPr>
        <w:spacing w:line="600" w:lineRule="auto"/>
        <w:ind w:firstLine="720"/>
        <w:jc w:val="both"/>
        <w:rPr>
          <w:rFonts w:eastAsia="Times New Roman"/>
          <w:szCs w:val="24"/>
        </w:rPr>
      </w:pPr>
      <w:r>
        <w:rPr>
          <w:rFonts w:eastAsia="Times New Roman"/>
          <w:szCs w:val="24"/>
        </w:rPr>
        <w:t>Ορίστε, κύριε Αραχωβίτη, έχετε τον λόγο για δύο λεπτά</w:t>
      </w:r>
      <w:r>
        <w:rPr>
          <w:rFonts w:eastAsia="Times New Roman"/>
          <w:szCs w:val="24"/>
        </w:rPr>
        <w:t>,</w:t>
      </w:r>
      <w:r>
        <w:rPr>
          <w:rFonts w:eastAsia="Times New Roman"/>
          <w:szCs w:val="24"/>
        </w:rPr>
        <w:t xml:space="preserve"> για να αναπτύξετε την </w:t>
      </w:r>
      <w:r>
        <w:rPr>
          <w:rFonts w:eastAsia="Times New Roman"/>
          <w:szCs w:val="24"/>
        </w:rPr>
        <w:t>επίκαι</w:t>
      </w:r>
      <w:r>
        <w:rPr>
          <w:rFonts w:eastAsia="Times New Roman"/>
          <w:szCs w:val="24"/>
        </w:rPr>
        <w:t xml:space="preserve">ρη </w:t>
      </w:r>
      <w:r>
        <w:rPr>
          <w:rFonts w:eastAsia="Times New Roman"/>
          <w:szCs w:val="24"/>
        </w:rPr>
        <w:t xml:space="preserve">ερώτησή σας. </w:t>
      </w:r>
    </w:p>
    <w:p w14:paraId="47ED0DC4"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14:paraId="47ED0DC5"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παράνομες κρατικές ενισχύσεις που χορηγήθηκαν το διάστημα 2008-2009, το γνωστό ως «πακέτο Χατζηγάκη», οι οποίες χαρακτηρίστηκαν ως μη συμβατές με την εσωτερική αγορά, σύμφωνα με τον ορισμό της </w:t>
      </w:r>
      <w:r>
        <w:rPr>
          <w:rFonts w:eastAsia="Times New Roman" w:cs="Times New Roman"/>
          <w:szCs w:val="24"/>
        </w:rPr>
        <w:t>ε</w:t>
      </w:r>
      <w:r>
        <w:rPr>
          <w:rFonts w:eastAsia="Times New Roman" w:cs="Times New Roman"/>
          <w:szCs w:val="24"/>
        </w:rPr>
        <w:t>πιτροπής, ήδη από το</w:t>
      </w:r>
      <w:r>
        <w:rPr>
          <w:rFonts w:eastAsia="Times New Roman" w:cs="Times New Roman"/>
          <w:szCs w:val="24"/>
        </w:rPr>
        <w:t>ν</w:t>
      </w:r>
      <w:r>
        <w:rPr>
          <w:rFonts w:eastAsia="Times New Roman" w:cs="Times New Roman"/>
          <w:szCs w:val="24"/>
        </w:rPr>
        <w:t xml:space="preserve"> Δεκέμβριο του 2011, πα</w:t>
      </w:r>
      <w:r>
        <w:rPr>
          <w:rFonts w:eastAsia="Times New Roman" w:cs="Times New Roman"/>
          <w:szCs w:val="24"/>
        </w:rPr>
        <w:t xml:space="preserve">ρά τις τελευταίες ενστάσεις που είχαν προβληθεί από τη χώρα μας επί του θέματος, κρίθηκαν πολύ πρόσφατα από το Ευρωπαϊκό </w:t>
      </w:r>
      <w:r>
        <w:rPr>
          <w:rFonts w:eastAsia="Times New Roman" w:cs="Times New Roman"/>
          <w:szCs w:val="24"/>
        </w:rPr>
        <w:lastRenderedPageBreak/>
        <w:t>Δικαστήριο. Με αμετάκλητη απόφασή του στις 8 Μαρτίου του 2016 το Ευρωπαϊκό Δικαστήριο τις απέρριψε ως αβάσιμες από την κοινοτική νομοθε</w:t>
      </w:r>
      <w:r>
        <w:rPr>
          <w:rFonts w:eastAsia="Times New Roman" w:cs="Times New Roman"/>
          <w:szCs w:val="24"/>
        </w:rPr>
        <w:t xml:space="preserve">σία. Έτσι, το ελληνικό δημόσιο υποχρεούται να ανακτήσει τις ενισχύσεις αυτές απευθείας από τους αγρότες, με αποτέλεσμα το ελληνικό δημόσιο να πρέπει να ανακτήσει από περίπου </w:t>
      </w:r>
      <w:r>
        <w:rPr>
          <w:rFonts w:eastAsia="Times New Roman" w:cs="Times New Roman"/>
          <w:szCs w:val="24"/>
        </w:rPr>
        <w:t xml:space="preserve">επτακόσιες είκοσι πέντε χιλιάδες </w:t>
      </w:r>
      <w:r>
        <w:rPr>
          <w:rFonts w:eastAsia="Times New Roman" w:cs="Times New Roman"/>
          <w:szCs w:val="24"/>
        </w:rPr>
        <w:t>αγρότες το ποσό των 421.000.000 ευρώ, των παράνομ</w:t>
      </w:r>
      <w:r>
        <w:rPr>
          <w:rFonts w:eastAsia="Times New Roman" w:cs="Times New Roman"/>
          <w:szCs w:val="24"/>
        </w:rPr>
        <w:t>ων αυτών αποζημιώσεων.</w:t>
      </w:r>
    </w:p>
    <w:p w14:paraId="47ED0DC6" w14:textId="77777777" w:rsidR="001813B5" w:rsidRDefault="000026D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7ED0DC7"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t>Οι επιπτώσεις των μικροπολιτικών επιλογών</w:t>
      </w:r>
      <w:r>
        <w:rPr>
          <w:rFonts w:eastAsia="Times New Roman" w:cs="Times New Roman"/>
          <w:szCs w:val="24"/>
        </w:rPr>
        <w:t>,</w:t>
      </w:r>
      <w:r>
        <w:rPr>
          <w:rFonts w:eastAsia="Times New Roman" w:cs="Times New Roman"/>
          <w:szCs w:val="24"/>
        </w:rPr>
        <w:t xml:space="preserve"> που χαρακτήριζαν τη λειτουργία της Νέας Δημοκρατίας και που το πακέτο Χατζηγάκη</w:t>
      </w:r>
      <w:r>
        <w:rPr>
          <w:rFonts w:eastAsia="Times New Roman" w:cs="Times New Roman"/>
          <w:szCs w:val="24"/>
        </w:rPr>
        <w:t xml:space="preserve"> ένα μόνο μέρος του αποτελεί, εμφανίζονται σε μια πολύ δύσκολη περίοδο για τους αγρότες. Οι ανακτήσεις των ενισχύσεων αυτών αποτελούν για τους αγρότες της χώρας μας μια ακόμα επιβάρυνση στη συνέχιση της παραγωγικής διαδικασίας. </w:t>
      </w:r>
    </w:p>
    <w:p w14:paraId="47ED0DC8"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t>Ερωτάστε, λοιπόν, κύριε Υπο</w:t>
      </w:r>
      <w:r>
        <w:rPr>
          <w:rFonts w:eastAsia="Times New Roman" w:cs="Times New Roman"/>
          <w:szCs w:val="24"/>
        </w:rPr>
        <w:t>υργέ:</w:t>
      </w:r>
    </w:p>
    <w:p w14:paraId="47ED0DC9"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σε ποιες ενέργειες σκοπεύετε να προβείτε</w:t>
      </w:r>
      <w:r>
        <w:rPr>
          <w:rFonts w:eastAsia="Times New Roman" w:cs="Times New Roman"/>
          <w:szCs w:val="24"/>
        </w:rPr>
        <w:t>,</w:t>
      </w:r>
      <w:r>
        <w:rPr>
          <w:rFonts w:eastAsia="Times New Roman" w:cs="Times New Roman"/>
          <w:szCs w:val="24"/>
        </w:rPr>
        <w:t xml:space="preserve"> προκειμένου οι ανακτήσεις αυτές να μην αποτελέσουν μια ακόμη τροχοπέδη στην παραγωγική διαδικασία των αγροτικών προϊόντων, ιδιαίτερα στους μικρούς παραγωγούς της χώρας </w:t>
      </w:r>
      <w:r>
        <w:rPr>
          <w:rFonts w:eastAsia="Times New Roman" w:cs="Times New Roman"/>
          <w:szCs w:val="24"/>
        </w:rPr>
        <w:t>μας,</w:t>
      </w:r>
      <w:r>
        <w:rPr>
          <w:rFonts w:eastAsia="Times New Roman" w:cs="Times New Roman"/>
          <w:szCs w:val="24"/>
        </w:rPr>
        <w:t xml:space="preserve"> που αποτελούν και τη μεγάλη</w:t>
      </w:r>
      <w:r>
        <w:rPr>
          <w:rFonts w:eastAsia="Times New Roman" w:cs="Times New Roman"/>
          <w:szCs w:val="24"/>
        </w:rPr>
        <w:t xml:space="preserve"> πλειοψηφία και στους οποίους οι ενισχύσεις αυτές δεν υπερβαίνουν ένα μικρό ποσό; </w:t>
      </w:r>
    </w:p>
    <w:p w14:paraId="47ED0DCA"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δεύτερον, με βάση την κατάθεση των στοιχείων για τα συνολικά ποσά δημοσιονομικών διορθώσεων και παρακρατήσεων που έχουν επιβληθεί στην Ελλάδα την τελευταία δεκαετία και</w:t>
      </w:r>
      <w:r>
        <w:rPr>
          <w:rFonts w:eastAsia="Times New Roman" w:cs="Times New Roman"/>
          <w:szCs w:val="24"/>
        </w:rPr>
        <w:t xml:space="preserve"> που έχουν βεβαιωθεί, αλλά και το ύψος τους ανά καθεστώς ενίσχυσης, έτος και αιτία ποινής, σε ποιες ενέργειες έχει προβεί η πολιτική ηγεσία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προκειμένου να μην επαναληφθούν οι αιτίες καταλογισμού των προστίμω</w:t>
      </w:r>
      <w:r>
        <w:rPr>
          <w:rFonts w:eastAsia="Times New Roman" w:cs="Times New Roman"/>
          <w:szCs w:val="24"/>
        </w:rPr>
        <w:t xml:space="preserve">ν και η απώλεια πολύτιμων πόρων για την ανάπτυξη του πρωτογενή τομέα; </w:t>
      </w:r>
    </w:p>
    <w:p w14:paraId="47ED0DCB" w14:textId="77777777" w:rsidR="001813B5" w:rsidRDefault="000026D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7ED0DCC" w14:textId="77777777" w:rsidR="001813B5" w:rsidRDefault="000026DE">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Ευχαριστούμε τον κ. Αραχωβίτη.</w:t>
      </w:r>
    </w:p>
    <w:p w14:paraId="47ED0DCD" w14:textId="77777777" w:rsidR="001813B5" w:rsidRDefault="000026DE">
      <w:pPr>
        <w:spacing w:line="600" w:lineRule="auto"/>
        <w:ind w:firstLine="720"/>
        <w:jc w:val="both"/>
        <w:rPr>
          <w:rFonts w:eastAsia="Times New Roman" w:cs="Times New Roman"/>
          <w:szCs w:val="24"/>
        </w:rPr>
      </w:pPr>
      <w:r>
        <w:rPr>
          <w:rFonts w:eastAsia="Times New Roman" w:cs="Times New Roman"/>
        </w:rPr>
        <w:lastRenderedPageBreak/>
        <w:t xml:space="preserve">Κυρίες και κύριοι συνάδελφοι, πριν προχωρήσει στην απάντησή του ο κύριος Υπουργός, </w:t>
      </w:r>
      <w:r>
        <w:rPr>
          <w:rFonts w:eastAsia="Times New Roman" w:cs="Times New Roman"/>
          <w:szCs w:val="24"/>
        </w:rPr>
        <w:t>έχω την τιμή να ανακοι</w:t>
      </w:r>
      <w:r>
        <w:rPr>
          <w:rFonts w:eastAsia="Times New Roman" w:cs="Times New Roman"/>
          <w:szCs w:val="24"/>
        </w:rPr>
        <w:t>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συμμετείχαν στο εκπαιδευτικό πρόγραμμα «Εργαστήρι Δημοκρατίας»</w:t>
      </w:r>
      <w:r>
        <w:rPr>
          <w:rFonts w:eastAsia="Times New Roman" w:cs="Times New Roman"/>
          <w:szCs w:val="24"/>
        </w:rPr>
        <w:t>,</w:t>
      </w:r>
      <w:r>
        <w:rPr>
          <w:rFonts w:eastAsia="Times New Roman" w:cs="Times New Roman"/>
          <w:szCs w:val="24"/>
        </w:rPr>
        <w:t xml:space="preserve"> που οργανώνει το Ίδρυμα της Βουλής, είκοσι ένας μαθητές και μαθήτριες και δύο συνοδοί εκπαιδευτικοί</w:t>
      </w:r>
      <w:r>
        <w:rPr>
          <w:rFonts w:eastAsia="Times New Roman" w:cs="Times New Roman"/>
          <w:szCs w:val="24"/>
        </w:rPr>
        <w:t xml:space="preserve"> από το Δημοτικό Σχολείο Αρμενοπαίδων Νίκαιας.</w:t>
      </w:r>
    </w:p>
    <w:p w14:paraId="47ED0DC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7ED0DCF" w14:textId="77777777" w:rsidR="001813B5" w:rsidRDefault="000026D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7ED0DD0" w14:textId="77777777" w:rsidR="001813B5" w:rsidRDefault="000026DE">
      <w:pPr>
        <w:spacing w:line="600" w:lineRule="auto"/>
        <w:ind w:firstLine="720"/>
        <w:jc w:val="both"/>
        <w:rPr>
          <w:rFonts w:eastAsia="Times New Roman" w:cs="Times New Roman"/>
        </w:rPr>
      </w:pPr>
      <w:r>
        <w:rPr>
          <w:rFonts w:eastAsia="Times New Roman" w:cs="Times New Roman"/>
        </w:rPr>
        <w:t xml:space="preserve">Τον λόγο έχει </w:t>
      </w:r>
      <w:r>
        <w:rPr>
          <w:rFonts w:eastAsia="Times New Roman" w:cs="Times New Roman"/>
        </w:rPr>
        <w:t xml:space="preserve">για τρία λεπτά </w:t>
      </w:r>
      <w:r>
        <w:rPr>
          <w:rFonts w:eastAsia="Times New Roman" w:cs="Times New Roman"/>
        </w:rPr>
        <w:t xml:space="preserve">ο Υπουργός Αγροτικής Ανάπτυξης και Τροφίμων κ. Αποστόλου, για να απαντήσει στην </w:t>
      </w:r>
      <w:r>
        <w:rPr>
          <w:rFonts w:eastAsia="Times New Roman" w:cs="Times New Roman"/>
        </w:rPr>
        <w:t xml:space="preserve">επίκαιρη </w:t>
      </w:r>
      <w:r>
        <w:rPr>
          <w:rFonts w:eastAsia="Times New Roman" w:cs="Times New Roman"/>
        </w:rPr>
        <w:t xml:space="preserve">ερώτηση του κ. </w:t>
      </w:r>
      <w:r>
        <w:rPr>
          <w:rFonts w:eastAsia="Times New Roman" w:cs="Times New Roman"/>
        </w:rPr>
        <w:t>Αραχωβίτη.</w:t>
      </w:r>
    </w:p>
    <w:p w14:paraId="47ED0DD1" w14:textId="77777777" w:rsidR="001813B5" w:rsidRDefault="000026DE">
      <w:pPr>
        <w:spacing w:line="600" w:lineRule="auto"/>
        <w:ind w:firstLine="720"/>
        <w:jc w:val="both"/>
        <w:rPr>
          <w:rFonts w:eastAsia="Times New Roman" w:cs="Times New Roman"/>
        </w:rPr>
      </w:pPr>
      <w:r>
        <w:rPr>
          <w:rFonts w:eastAsia="Times New Roman" w:cs="Times New Roman"/>
          <w:b/>
        </w:rPr>
        <w:t xml:space="preserve">ΕΥΑΓΓΕΛΟΣ ΑΠΟΣΤΟΛΟΥ (Υπουργός Αγροτικής Ανάπτυξης και Τροφίμων): </w:t>
      </w:r>
      <w:r>
        <w:rPr>
          <w:rFonts w:eastAsia="Times New Roman" w:cs="Times New Roman"/>
        </w:rPr>
        <w:t xml:space="preserve">Αγαπητέ συνάδελφε, οι αρνητικές επιπτώσεις από την πολιτική που ακολουθήθηκε στον αγροτικό χώρο την τελευταία </w:t>
      </w:r>
      <w:r>
        <w:rPr>
          <w:rFonts w:eastAsia="Times New Roman" w:cs="Times New Roman"/>
        </w:rPr>
        <w:lastRenderedPageBreak/>
        <w:t>εικοσιπενταετία βρίσκουν τη χαρακτηριστικότερη έκφρασή τους στους κατα</w:t>
      </w:r>
      <w:r>
        <w:rPr>
          <w:rFonts w:eastAsia="Times New Roman" w:cs="Times New Roman"/>
        </w:rPr>
        <w:t>λογισμούς και στις δημοσιονομικές διορθώσεις που καλείται να υπηρετήσει η Κυβέρνηση και</w:t>
      </w:r>
      <w:r>
        <w:rPr>
          <w:rFonts w:eastAsia="Times New Roman" w:cs="Times New Roman"/>
        </w:rPr>
        <w:t>,</w:t>
      </w:r>
      <w:r>
        <w:rPr>
          <w:rFonts w:eastAsia="Times New Roman" w:cs="Times New Roman"/>
        </w:rPr>
        <w:t xml:space="preserve"> εν τέλει</w:t>
      </w:r>
      <w:r>
        <w:rPr>
          <w:rFonts w:eastAsia="Times New Roman" w:cs="Times New Roman"/>
        </w:rPr>
        <w:t>,</w:t>
      </w:r>
      <w:r>
        <w:rPr>
          <w:rFonts w:eastAsia="Times New Roman" w:cs="Times New Roman"/>
        </w:rPr>
        <w:t xml:space="preserve"> ο ίδιος ο αγρότης, η ίδια η ελληνική κοινωνία. Έχουμε πολύ δρόμο μπροστά μας, θα ασχοληθούμε πολλά χρόνια, γιατί είναι πάρα πολύ μεγάλο το ζήτημα.</w:t>
      </w:r>
    </w:p>
    <w:p w14:paraId="47ED0DD2" w14:textId="77777777" w:rsidR="001813B5" w:rsidRDefault="000026DE">
      <w:pPr>
        <w:spacing w:line="600" w:lineRule="auto"/>
        <w:ind w:firstLine="720"/>
        <w:jc w:val="both"/>
        <w:rPr>
          <w:rFonts w:eastAsia="Times New Roman" w:cs="Times New Roman"/>
          <w:szCs w:val="24"/>
        </w:rPr>
      </w:pPr>
      <w:r>
        <w:rPr>
          <w:rFonts w:eastAsia="Times New Roman" w:cs="Times New Roman"/>
        </w:rPr>
        <w:t>Με τη συγκεκριμένη περίπτωση, με τη δικαστική απόφαση που αφορά το πακέτο Χατζηγάκη το 2008-2009, εξαντλήθηκαν οι δικαστικές μας δυνατότητες. Γιατί; Διότι αγνόησε η τότε κυβέρνηση τη συμβατική της υποχρέωση να ενημερώσει την Ευρωπαϊκή Επιτροπή ότι θα δώσει</w:t>
      </w:r>
      <w:r>
        <w:rPr>
          <w:rFonts w:eastAsia="Times New Roman" w:cs="Times New Roman"/>
        </w:rPr>
        <w:t xml:space="preserve"> κρατικές ενισχύσεις σε </w:t>
      </w:r>
      <w:r>
        <w:rPr>
          <w:rFonts w:eastAsia="Times New Roman" w:cs="Times New Roman"/>
        </w:rPr>
        <w:t>επτακόσιες είκοσι πέντε χιλιάδες</w:t>
      </w:r>
      <w:r>
        <w:rPr>
          <w:rFonts w:eastAsia="Times New Roman" w:cs="Times New Roman"/>
        </w:rPr>
        <w:t xml:space="preserve"> αγρότες ύψους 421.000.000 ευρώ. Γιατί το λέω αυτό; Γιατί εάν έκανε αυτή την κίνηση πριν δώσει τα συγκεκριμένα χρήματα και τεκμηρίωνε την αναγκαιότητα -διότι, όντως, ήταν μια περίοδος που είχε πρόβλημ</w:t>
      </w:r>
      <w:r>
        <w:rPr>
          <w:rFonts w:eastAsia="Times New Roman" w:cs="Times New Roman"/>
        </w:rPr>
        <w:t>α ο αγροτικός χώρος- δεν θα βρισκόμασταν στη σημερινή κατάσταση.</w:t>
      </w:r>
    </w:p>
    <w:p w14:paraId="47ED0DD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Εμείς, όμως, επειδή ήταν αναμενόμενη η συγκεκριμένη δικαστική απόφαση και επειδή είχαμε πιεστεί πολύ για να ξεκινήσουμε τις ανακτήσεις, αρχίσαμε τις σχετικές διαπραγματεύσεις. Γι’ αυτό και τε</w:t>
      </w:r>
      <w:r>
        <w:rPr>
          <w:rFonts w:eastAsia="Times New Roman" w:cs="Times New Roman"/>
          <w:szCs w:val="24"/>
        </w:rPr>
        <w:t>λικά το ποσό</w:t>
      </w:r>
      <w:r>
        <w:rPr>
          <w:rFonts w:eastAsia="Times New Roman" w:cs="Times New Roman"/>
          <w:szCs w:val="24"/>
        </w:rPr>
        <w:t>,</w:t>
      </w:r>
      <w:r>
        <w:rPr>
          <w:rFonts w:eastAsia="Times New Roman" w:cs="Times New Roman"/>
          <w:szCs w:val="24"/>
        </w:rPr>
        <w:t xml:space="preserve"> που σήμερα καλούμαστε να ανακτήσουμε</w:t>
      </w:r>
      <w:r>
        <w:rPr>
          <w:rFonts w:eastAsia="Times New Roman" w:cs="Times New Roman"/>
          <w:szCs w:val="24"/>
        </w:rPr>
        <w:t>,</w:t>
      </w:r>
      <w:r>
        <w:rPr>
          <w:rFonts w:eastAsia="Times New Roman" w:cs="Times New Roman"/>
          <w:szCs w:val="24"/>
        </w:rPr>
        <w:t xml:space="preserve"> είναι πολύ μικρότερο. </w:t>
      </w:r>
    </w:p>
    <w:p w14:paraId="47ED0DD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Χρησιμοποιήσαμε διάφορα εργαλεία, όπως το «de minimis» και άλλα, και τελικά σήμερα η υποχρέωσή μας δεν ξεπερνάει τα 215 εκατομμύρια ευρώ. </w:t>
      </w:r>
    </w:p>
    <w:p w14:paraId="47ED0DD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Το κυριότερο, όμως, είναι ότι απαλλάξαμε ο</w:t>
      </w:r>
      <w:r>
        <w:rPr>
          <w:rFonts w:eastAsia="Times New Roman" w:cs="Times New Roman"/>
          <w:szCs w:val="24"/>
        </w:rPr>
        <w:t>υσιαστικά τη συντριπτική πλειοψηφία των Ελλήνων αγροτών, αφού με τα σημερινά δεδομένα μόνο ενενήντα πέντε χιλιάδες καλούνται να πληρώσουν τα προηγούμενα ποσά.</w:t>
      </w:r>
    </w:p>
    <w:p w14:paraId="47ED0DD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Είμαστε υποχρεωμένοι αυτή την ώρα να μπούμε σε αυτή τη διαδικασία. </w:t>
      </w:r>
    </w:p>
    <w:p w14:paraId="47ED0DD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Σε πρώτη φάση, λοιπόν, επειδή</w:t>
      </w:r>
      <w:r>
        <w:rPr>
          <w:rFonts w:eastAsia="Times New Roman" w:cs="Times New Roman"/>
          <w:szCs w:val="24"/>
        </w:rPr>
        <w:t xml:space="preserve"> θα συνεχίσουμε τη διαπραγμάτευση και για τους ενενήντα πέντε χιλιάδες αγρότες, ώστε ένα μεγάλο μέρος αυτών να μην υποστούν τις συνέπειες, ξεκινάμε σήμερα. Και </w:t>
      </w:r>
      <w:r>
        <w:rPr>
          <w:rFonts w:eastAsia="Times New Roman" w:cs="Times New Roman"/>
          <w:szCs w:val="24"/>
        </w:rPr>
        <w:lastRenderedPageBreak/>
        <w:t>με μια κοινή υπουργική απόφαση, την οποία επεξεργαζόμαστε αυτή την ώρα και η οποία έρχεται ως απ</w:t>
      </w:r>
      <w:r>
        <w:rPr>
          <w:rFonts w:eastAsia="Times New Roman" w:cs="Times New Roman"/>
          <w:szCs w:val="24"/>
        </w:rPr>
        <w:t>οτέλεσμα του σχετικού νόμου</w:t>
      </w:r>
      <w:r>
        <w:rPr>
          <w:rFonts w:eastAsia="Times New Roman" w:cs="Times New Roman"/>
          <w:szCs w:val="24"/>
        </w:rPr>
        <w:t>,</w:t>
      </w:r>
      <w:r>
        <w:rPr>
          <w:rFonts w:eastAsia="Times New Roman" w:cs="Times New Roman"/>
          <w:szCs w:val="24"/>
        </w:rPr>
        <w:t xml:space="preserve"> που ψηφίσαμε λίγο πριν από τα Χριστούγεννα, ερχόμαστε και σχεδιάζουμε να απευθυνθούμε σε περίπου δώδεκα χιλιάδες αγρότες. Και θα προσπαθήσουμε να ανακτήσουμε ποσά πάνω από 5.000 ευρώ, δηλαδή σε αυτούς που έχουν πάρει πάνω από 5</w:t>
      </w:r>
      <w:r>
        <w:rPr>
          <w:rFonts w:eastAsia="Times New Roman" w:cs="Times New Roman"/>
          <w:szCs w:val="24"/>
        </w:rPr>
        <w:t xml:space="preserve">.000 ευρώ, αλλά και εξαιρώντας το ποσό μέχρι 5.000 ευρώ σε όλους. </w:t>
      </w:r>
    </w:p>
    <w:p w14:paraId="47ED0DD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Μέσα από αυτή τη διαδικασία, λοιπόν, πιστεύουμε ότι θα αποφύγουμε περαιτέρω επιβαρύνσεις. Μπαίνουμε σε μία συνεννόηση. Και</w:t>
      </w:r>
      <w:r>
        <w:rPr>
          <w:rFonts w:eastAsia="Times New Roman" w:cs="Times New Roman"/>
          <w:szCs w:val="24"/>
        </w:rPr>
        <w:t>,</w:t>
      </w:r>
      <w:r>
        <w:rPr>
          <w:rFonts w:eastAsia="Times New Roman" w:cs="Times New Roman"/>
          <w:szCs w:val="24"/>
        </w:rPr>
        <w:t xml:space="preserve"> βεβαίως, από τη δική μας πλευρά φαίνεται ότι ήδη μπαίνουμε στη δι</w:t>
      </w:r>
      <w:r>
        <w:rPr>
          <w:rFonts w:eastAsia="Times New Roman" w:cs="Times New Roman"/>
          <w:szCs w:val="24"/>
        </w:rPr>
        <w:t>αδικασία ανάκτησης. Όμως, έχουμε δρόμο μπροστά μας, ο οποίος είναι μακρύς, όπως σας είπα. Δεν έχουμε μόνο το πακέτο Χατζηγάκη. Έχουμε και άλλα πακέτα.</w:t>
      </w:r>
    </w:p>
    <w:p w14:paraId="47ED0DD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συνεχίσετε στη δευτερολογία σας, κύριε Υπουργέ.</w:t>
      </w:r>
    </w:p>
    <w:p w14:paraId="47ED0DD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w:t>
      </w:r>
      <w:r>
        <w:rPr>
          <w:rFonts w:eastAsia="Times New Roman" w:cs="Times New Roman"/>
          <w:b/>
          <w:szCs w:val="24"/>
        </w:rPr>
        <w:t>(Υπουργός Αγροτικής Ανάπτυξης και Τροφίμων):</w:t>
      </w:r>
      <w:r>
        <w:rPr>
          <w:rFonts w:eastAsia="Times New Roman" w:cs="Times New Roman"/>
          <w:szCs w:val="24"/>
        </w:rPr>
        <w:t xml:space="preserve"> Να τονίσω μόνο ότι και αυτή η διαδικασία και όλες οι επόμενες διαδικασίες θα έρχονται και στην Επιτροπή Παραγωγής και Εμπορίου, για να αναλάβουν όλες οι πολιτικές δυνάμεις την ευθύνη και να τοποθετηθούν πάνω στο</w:t>
      </w:r>
      <w:r>
        <w:rPr>
          <w:rFonts w:eastAsia="Times New Roman" w:cs="Times New Roman"/>
          <w:szCs w:val="24"/>
        </w:rPr>
        <w:t xml:space="preserve"> συγκεκριμένο πρόβλημα.</w:t>
      </w:r>
    </w:p>
    <w:p w14:paraId="47ED0DD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14:paraId="47ED0DD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47ED0DD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Κύριε Αραχωβίτη, έχετε τον λόγο για </w:t>
      </w:r>
      <w:r>
        <w:rPr>
          <w:rFonts w:eastAsia="Times New Roman" w:cs="Times New Roman"/>
          <w:szCs w:val="24"/>
        </w:rPr>
        <w:t xml:space="preserve">τρία λεπτά,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τη δευτερολογία σας. </w:t>
      </w:r>
    </w:p>
    <w:p w14:paraId="47ED0DDE"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47ED0DD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όπως είπατε και όπως αναφέρω και στην ερώτησή μου, τα συνολικά ποσά δημοσιονομικών διορθώσεων και παρακρατήσεων</w:t>
      </w:r>
      <w:r>
        <w:rPr>
          <w:rFonts w:eastAsia="Times New Roman" w:cs="Times New Roman"/>
          <w:szCs w:val="24"/>
        </w:rPr>
        <w:t>,</w:t>
      </w:r>
      <w:r>
        <w:rPr>
          <w:rFonts w:eastAsia="Times New Roman" w:cs="Times New Roman"/>
          <w:szCs w:val="24"/>
        </w:rPr>
        <w:t xml:space="preserve"> που έχουν έρθει στη χώρα τα τελευταία χρόνια, ανέρχονται σε πάρα πολλά εκατομμύρια. Αν θυμάμαι καλά, ο συνολικός λογαριασμός περνάει τα 3 δισε</w:t>
      </w:r>
      <w:r>
        <w:rPr>
          <w:rFonts w:eastAsia="Times New Roman" w:cs="Times New Roman"/>
          <w:szCs w:val="24"/>
        </w:rPr>
        <w:t xml:space="preserve">κατομμύρια. </w:t>
      </w:r>
      <w:r>
        <w:rPr>
          <w:rFonts w:eastAsia="Times New Roman" w:cs="Times New Roman"/>
          <w:szCs w:val="24"/>
        </w:rPr>
        <w:lastRenderedPageBreak/>
        <w:t xml:space="preserve">Αυτό το ποσό των 3 δισεκατομμυρίων είναι ένα δυσθεώρητο νούμερο, που αντιστοιχεί σχεδόν σε όλο τον πρώτο πυλώνα της νέας ΚΑΠ. </w:t>
      </w:r>
    </w:p>
    <w:p w14:paraId="47ED0DE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οιπόν, αυτό που γινόταν στον χώρο των επιδοτήσεων των αγροτών αλλά και των συνεταιρισμών</w:t>
      </w:r>
      <w:r w:rsidRPr="001A1557">
        <w:rPr>
          <w:rFonts w:eastAsia="Times New Roman" w:cs="Times New Roman"/>
          <w:szCs w:val="24"/>
        </w:rPr>
        <w:t xml:space="preserve"> </w:t>
      </w:r>
      <w:r>
        <w:rPr>
          <w:rFonts w:eastAsia="Times New Roman" w:cs="Times New Roman"/>
          <w:szCs w:val="24"/>
        </w:rPr>
        <w:t xml:space="preserve">όλα αυτά τα χρόνια, </w:t>
      </w:r>
      <w:r>
        <w:rPr>
          <w:rFonts w:eastAsia="Times New Roman" w:cs="Times New Roman"/>
          <w:szCs w:val="24"/>
        </w:rPr>
        <w:t xml:space="preserve">που </w:t>
      </w:r>
      <w:r>
        <w:rPr>
          <w:rFonts w:eastAsia="Times New Roman" w:cs="Times New Roman"/>
          <w:szCs w:val="24"/>
        </w:rPr>
        <w:t xml:space="preserve">οδηγούσε σε πρόστιμα και καταλογισμούς, δεν μπορεί να συνεχιστεί, όπως είναι κατανοητό και ειδικά κάτω από αυτές τις συνθήκες, τις οποίες βιώνει η χώρα. </w:t>
      </w:r>
    </w:p>
    <w:p w14:paraId="47ED0DE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Θα ήθελα, λοιπόν, αν έχετε τα στοιχεία, να μας αναπτύξετε ποια ήταν αυτά τα καθεστώτα ενίσχυσης, το έτ</w:t>
      </w:r>
      <w:r>
        <w:rPr>
          <w:rFonts w:eastAsia="Times New Roman" w:cs="Times New Roman"/>
          <w:szCs w:val="24"/>
        </w:rPr>
        <w:t xml:space="preserve">ος και η αιτιολογία τους, που ήρθαν αυτές οι διορθώσεις και οι παρακρατήσεις την τελευταία δεκαετία και σε ποιες ενέργειες έχει προβεί το Υπουργείο, η πολιτική ηγεσία, έτσι ώστε να μην έχουμε πάλι τέτοια φαινόμενα. </w:t>
      </w:r>
    </w:p>
    <w:p w14:paraId="47ED0DE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Από όσο γνωρίζουμε, το 2015 ήταν η πρώτη χρονιά κατά την οποία </w:t>
      </w:r>
      <w:r>
        <w:rPr>
          <w:rFonts w:eastAsia="Times New Roman" w:cs="Times New Roman"/>
          <w:szCs w:val="24"/>
        </w:rPr>
        <w:t xml:space="preserve">η χώρα μας </w:t>
      </w:r>
      <w:r>
        <w:rPr>
          <w:rFonts w:eastAsia="Times New Roman" w:cs="Times New Roman"/>
          <w:szCs w:val="24"/>
        </w:rPr>
        <w:t>δεν είχε αντίστοιχα πρόστιμα και καταλογισμούς. Παρά την καθυστέρηση</w:t>
      </w:r>
      <w:r>
        <w:rPr>
          <w:rFonts w:eastAsia="Times New Roman" w:cs="Times New Roman"/>
          <w:szCs w:val="24"/>
        </w:rPr>
        <w:t>,</w:t>
      </w:r>
      <w:r>
        <w:rPr>
          <w:rFonts w:eastAsia="Times New Roman" w:cs="Times New Roman"/>
          <w:szCs w:val="24"/>
        </w:rPr>
        <w:t xml:space="preserve"> που υπήρχε στην εφαρμογή της νέας ΚΑΠ, ήμασταν η πρώτη χώρα στην Ευρωπαϊκή Ένωση</w:t>
      </w:r>
      <w:r>
        <w:rPr>
          <w:rFonts w:eastAsia="Times New Roman" w:cs="Times New Roman"/>
          <w:szCs w:val="24"/>
        </w:rPr>
        <w:t>,</w:t>
      </w:r>
      <w:r>
        <w:rPr>
          <w:rFonts w:eastAsia="Times New Roman" w:cs="Times New Roman"/>
          <w:szCs w:val="24"/>
        </w:rPr>
        <w:t xml:space="preserve"> στην οποία δόθηκαν οι επιδοτήσ</w:t>
      </w:r>
      <w:r>
        <w:rPr>
          <w:rFonts w:eastAsia="Times New Roman" w:cs="Times New Roman"/>
          <w:szCs w:val="24"/>
        </w:rPr>
        <w:t>εις, δόθηκε η προκαταβολή της βασικής ενίσχυσης και μάλιστα χωρίς πρόστιμα.</w:t>
      </w:r>
    </w:p>
    <w:p w14:paraId="47ED0DE3" w14:textId="77777777" w:rsidR="001813B5" w:rsidRDefault="000026DE">
      <w:pPr>
        <w:spacing w:line="600" w:lineRule="auto"/>
        <w:ind w:firstLine="720"/>
        <w:jc w:val="both"/>
        <w:rPr>
          <w:rFonts w:eastAsia="Times New Roman" w:cs="Times New Roman"/>
          <w:color w:val="000000" w:themeColor="text1"/>
          <w:szCs w:val="24"/>
        </w:rPr>
      </w:pPr>
      <w:r>
        <w:rPr>
          <w:rFonts w:eastAsia="Times New Roman" w:cs="Times New Roman"/>
          <w:szCs w:val="24"/>
        </w:rPr>
        <w:t>Σας παρακαλώ, λοιπόν, να μου αναπτύξετε σε ποιες ενέργειες έχετε προβεί, έτσι ώστε από το 2015 και στο μέλλον να μην έχουμε τέτοια φαινόμενα, που θα την «πληρώνει» τόσο ο Έλληνας α</w:t>
      </w:r>
      <w:r>
        <w:rPr>
          <w:rFonts w:eastAsia="Times New Roman" w:cs="Times New Roman"/>
          <w:szCs w:val="24"/>
        </w:rPr>
        <w:t xml:space="preserve">γρότης όσο και ο Έλληνας φορολογούμενος. Διότι, τελικά, τα ποσά αυτά στρέφονται και καταλήγουν στον </w:t>
      </w:r>
      <w:r w:rsidRPr="00A44807">
        <w:rPr>
          <w:rFonts w:eastAsia="Times New Roman" w:cs="Times New Roman"/>
          <w:color w:val="000000" w:themeColor="text1"/>
          <w:szCs w:val="24"/>
        </w:rPr>
        <w:t>ε</w:t>
      </w:r>
      <w:r w:rsidRPr="00A44807">
        <w:rPr>
          <w:rFonts w:eastAsia="Times New Roman" w:cs="Times New Roman"/>
          <w:color w:val="000000" w:themeColor="text1"/>
          <w:szCs w:val="24"/>
        </w:rPr>
        <w:t xml:space="preserve">θνικό </w:t>
      </w:r>
      <w:r w:rsidRPr="00A44807">
        <w:rPr>
          <w:rFonts w:eastAsia="Times New Roman" w:cs="Times New Roman"/>
          <w:color w:val="000000" w:themeColor="text1"/>
          <w:szCs w:val="24"/>
        </w:rPr>
        <w:t>π</w:t>
      </w:r>
      <w:r w:rsidRPr="00A44807">
        <w:rPr>
          <w:rFonts w:eastAsia="Times New Roman" w:cs="Times New Roman"/>
          <w:color w:val="000000" w:themeColor="text1"/>
          <w:szCs w:val="24"/>
        </w:rPr>
        <w:t>ροϋπολογισμό, άρα στον Έλληνα φορολογούμενο γενικότερα.</w:t>
      </w:r>
    </w:p>
    <w:p w14:paraId="47ED0DE4" w14:textId="77777777" w:rsidR="001813B5" w:rsidRDefault="000026DE">
      <w:pPr>
        <w:spacing w:line="600" w:lineRule="auto"/>
        <w:ind w:firstLine="720"/>
        <w:jc w:val="both"/>
        <w:rPr>
          <w:rFonts w:eastAsia="Times New Roman" w:cs="Times New Roman"/>
          <w:color w:val="000000" w:themeColor="text1"/>
          <w:szCs w:val="24"/>
        </w:rPr>
      </w:pPr>
      <w:r w:rsidRPr="00A44807">
        <w:rPr>
          <w:rFonts w:eastAsia="Times New Roman" w:cs="Times New Roman"/>
          <w:color w:val="000000" w:themeColor="text1"/>
          <w:szCs w:val="24"/>
        </w:rPr>
        <w:t>Σας ευχαριστώ.</w:t>
      </w:r>
    </w:p>
    <w:p w14:paraId="47ED0DE5" w14:textId="77777777" w:rsidR="001813B5" w:rsidRDefault="000026DE">
      <w:pPr>
        <w:spacing w:line="600" w:lineRule="auto"/>
        <w:ind w:firstLine="720"/>
        <w:jc w:val="both"/>
        <w:rPr>
          <w:rFonts w:eastAsia="Times New Roman" w:cs="Times New Roman"/>
          <w:szCs w:val="24"/>
        </w:rPr>
      </w:pPr>
      <w:r w:rsidRPr="00C449CA">
        <w:rPr>
          <w:rFonts w:eastAsia="Times New Roman" w:cs="Times New Roman"/>
          <w:b/>
          <w:color w:val="000000" w:themeColor="text1"/>
          <w:szCs w:val="24"/>
        </w:rPr>
        <w:t>ΠΡΟΕΔΡΕΥΩΝ (Αναστάσιος Κουράκης):</w:t>
      </w:r>
      <w:r w:rsidRPr="00C449CA">
        <w:rPr>
          <w:rFonts w:eastAsia="Times New Roman" w:cs="Times New Roman"/>
          <w:color w:val="000000" w:themeColor="text1"/>
          <w:szCs w:val="24"/>
        </w:rPr>
        <w:t xml:space="preserve"> </w:t>
      </w:r>
      <w:r>
        <w:rPr>
          <w:rFonts w:eastAsia="Times New Roman" w:cs="Times New Roman"/>
          <w:szCs w:val="24"/>
        </w:rPr>
        <w:t>Ευχαριστούμε τον κ. Αραχωβίτη, Βουλευτή Λακ</w:t>
      </w:r>
      <w:r>
        <w:rPr>
          <w:rFonts w:eastAsia="Times New Roman" w:cs="Times New Roman"/>
          <w:szCs w:val="24"/>
        </w:rPr>
        <w:t>ωνίας του ΣΥΡΙΖΑ.</w:t>
      </w:r>
    </w:p>
    <w:p w14:paraId="47ED0DE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Υπουργός Αγροτικής Ανάπτυξης και Τροφίμων κ. Αποστόλου. </w:t>
      </w:r>
    </w:p>
    <w:p w14:paraId="47ED0DE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47ED0DE8" w14:textId="77777777" w:rsidR="001813B5" w:rsidRDefault="000026DE">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έχουμε πολύ δρόμο μπροστά μας. Αυτό π</w:t>
      </w:r>
      <w:r>
        <w:rPr>
          <w:rFonts w:eastAsia="Times New Roman" w:cs="Times New Roman"/>
          <w:szCs w:val="24"/>
        </w:rPr>
        <w:t>ου θέλω να καταθέσω είναι ότι το πακέτο Χατζηγάκη είναι αυτό που αυτήν την ώρα βρίσκεται στη συγκεκριμένη πορεία. Όσον αφορά τις ανακτήσεις, τους καταλογισμούς, έχουμε άλλες δύο περιπτώσεις.</w:t>
      </w:r>
    </w:p>
    <w:p w14:paraId="47ED0DE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Είναι το πακέτο Κοντού -τα συνδέουμε με Υπουργούς, αλλά έτσι είνα</w:t>
      </w:r>
      <w:r>
        <w:rPr>
          <w:rFonts w:eastAsia="Times New Roman" w:cs="Times New Roman"/>
          <w:szCs w:val="24"/>
        </w:rPr>
        <w:t>ι-που αφορά ενισχύσεις ύψους 108 εκατομμυρίων και αφορούν κυρίως πενήντα τέσσερις συνεταιριστικές οργανώσεις - ενισχύσεις για δημητριακά.</w:t>
      </w:r>
    </w:p>
    <w:p w14:paraId="47ED0DE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Επίσης υπάρχει άλλο ένα πακέτο, που έρχεται από παλιότερα, το λεγόμενο πακέτο Μωραΐτη, το οποίο αφορά πάνω από 500 εκα</w:t>
      </w:r>
      <w:r>
        <w:rPr>
          <w:rFonts w:eastAsia="Times New Roman" w:cs="Times New Roman"/>
          <w:szCs w:val="24"/>
        </w:rPr>
        <w:t xml:space="preserve">τομμύρια και είναι χρέη των συνεταιρισμών. Αυτό είναι ένα τεράστιο </w:t>
      </w:r>
      <w:r>
        <w:rPr>
          <w:rFonts w:eastAsia="Times New Roman" w:cs="Times New Roman"/>
          <w:szCs w:val="24"/>
        </w:rPr>
        <w:lastRenderedPageBreak/>
        <w:t>πρόβλημα. Γιατί αν έχουμε μπροστά μας μεμονωμένους αγρότες, με τους οποίους μπορούμε να έρθουμε σε μια συζήτηση, σε μια συνεννόηση, προσπαθούμε να βάλουμε τα πράγματα σε μια διαδικασία ανακ</w:t>
      </w:r>
      <w:r>
        <w:rPr>
          <w:rFonts w:eastAsia="Times New Roman" w:cs="Times New Roman"/>
          <w:szCs w:val="24"/>
        </w:rPr>
        <w:t xml:space="preserve">τήσεων όσο γίνεται πιο ανώδυνη. </w:t>
      </w:r>
    </w:p>
    <w:p w14:paraId="47ED0DE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Εκεί, λοιπόν, στη σχετική συζήτηση με τον Επίτροπο, κατέθεσα μια φράση, που ίσως και να παρεξηγήθηκε από τον ίδιο: «Ουκ αν λάβεις παρά του μη έχοντος». Είναι τέτοια η κατάσταση σήμερα σε όλους αυτούς τους συνεταιρισμούς –ίσ</w:t>
      </w:r>
      <w:r>
        <w:rPr>
          <w:rFonts w:eastAsia="Times New Roman" w:cs="Times New Roman"/>
          <w:szCs w:val="24"/>
        </w:rPr>
        <w:t>ως στο νομοσχέδιο που θα συζητήσουμε την επόμενη εβδομάδα, αναφερθούμε αναλυτικά- που δεν ξέρεις πού, ποιον και τι να κάνεις. Αυτά όσον αφορά τους καταλογισμούς.</w:t>
      </w:r>
    </w:p>
    <w:p w14:paraId="47ED0DE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Οι δημοσιονομικές διορθώσεις και τα πρόστιμα είναι μια άλλη διαδικασία. Και αυτή θα τη δούμε. </w:t>
      </w:r>
      <w:r>
        <w:rPr>
          <w:rFonts w:eastAsia="Times New Roman" w:cs="Times New Roman"/>
          <w:szCs w:val="24"/>
        </w:rPr>
        <w:t>Αν έχουμε μια συνέπεια απέναντί τους, μ</w:t>
      </w:r>
      <w:r>
        <w:rPr>
          <w:rFonts w:eastAsia="Times New Roman" w:cs="Times New Roman"/>
          <w:szCs w:val="24"/>
        </w:rPr>
        <w:t>α</w:t>
      </w:r>
      <w:r>
        <w:rPr>
          <w:rFonts w:eastAsia="Times New Roman" w:cs="Times New Roman"/>
          <w:szCs w:val="24"/>
        </w:rPr>
        <w:t xml:space="preserve">ς δίνεται η δυνατότητα να ξαναβάλουμε το κομμάτι στη σχετική διαπραγμάτευση. Αυτό θέλουμε να κάνουμε εμείς. </w:t>
      </w:r>
    </w:p>
    <w:p w14:paraId="47ED0DE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Αυτό που θέλω να καταθέσω εδώ</w:t>
      </w:r>
      <w:r>
        <w:rPr>
          <w:rFonts w:eastAsia="Times New Roman" w:cs="Times New Roman"/>
          <w:szCs w:val="24"/>
        </w:rPr>
        <w:t>,</w:t>
      </w:r>
      <w:r>
        <w:rPr>
          <w:rFonts w:eastAsia="Times New Roman" w:cs="Times New Roman"/>
          <w:szCs w:val="24"/>
        </w:rPr>
        <w:t xml:space="preserve"> είναι μια επιστολή που πήραμε στο τέλος του Οκτώβρη του 2015, η οποία είναι </w:t>
      </w:r>
      <w:r>
        <w:rPr>
          <w:rFonts w:eastAsia="Times New Roman" w:cs="Times New Roman"/>
          <w:szCs w:val="24"/>
        </w:rPr>
        <w:t>πρωτοφανής ως προς το περιεχόμενό της. Λέει τώρα η Ευρωπαϊκή Επιτροπή: «Σκοπός της επικοινωνίας δεν είναι η επανεξέταση όλων των πιθανών νομικών και πραγματικών επιχειρημάτων που προβάλ</w:t>
      </w:r>
      <w:r>
        <w:rPr>
          <w:rFonts w:eastAsia="Times New Roman" w:cs="Times New Roman"/>
          <w:szCs w:val="24"/>
        </w:rPr>
        <w:t>λ</w:t>
      </w:r>
      <w:r>
        <w:rPr>
          <w:rFonts w:eastAsia="Times New Roman" w:cs="Times New Roman"/>
          <w:szCs w:val="24"/>
        </w:rPr>
        <w:t>ουν οι αρχές για να αποφύγουν να προβούν σε οποιαδήποτε ανάκτηση…». Κα</w:t>
      </w:r>
      <w:r>
        <w:rPr>
          <w:rFonts w:eastAsia="Times New Roman" w:cs="Times New Roman"/>
          <w:szCs w:val="24"/>
        </w:rPr>
        <w:t xml:space="preserve">ι συνεχίζει: «Δεν έχετε ανακτήσει ούτε ένα ποσό μέχρι σήμερα που ξεκινάει από το 2002. Όχι μόνο δεν υπήρξε σχετική διαπραγμάτευση αλλά οι </w:t>
      </w:r>
      <w:r>
        <w:rPr>
          <w:rFonts w:eastAsia="Times New Roman" w:cs="Times New Roman"/>
          <w:szCs w:val="24"/>
        </w:rPr>
        <w:t>ε</w:t>
      </w:r>
      <w:r>
        <w:rPr>
          <w:rFonts w:eastAsia="Times New Roman" w:cs="Times New Roman"/>
          <w:szCs w:val="24"/>
        </w:rPr>
        <w:t xml:space="preserve">λληνικές αρχές αποφεύγουν να συζητήσουν τα συγκεκριμένα ζητήματα». </w:t>
      </w:r>
    </w:p>
    <w:p w14:paraId="47ED0DE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Για αυτό, λοιπόν, όπως αντιλαμβάνεστε, όταν έρχετ</w:t>
      </w:r>
      <w:r>
        <w:rPr>
          <w:rFonts w:eastAsia="Times New Roman" w:cs="Times New Roman"/>
          <w:szCs w:val="24"/>
        </w:rPr>
        <w:t>αι η οριστική καταδίκη, όπως είναι η περίπτωση του πακέτου Χατζηγάκη, τα πράγματα είναι πολύ δύσκολα.</w:t>
      </w:r>
    </w:p>
    <w:p w14:paraId="47ED0DE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7ED0DF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Εμείς, λο</w:t>
      </w:r>
      <w:r>
        <w:rPr>
          <w:rFonts w:eastAsia="Times New Roman" w:cs="Times New Roman"/>
          <w:szCs w:val="24"/>
        </w:rPr>
        <w:t xml:space="preserve">ιπόν, για όλες αυτές τις περιπτώσεις και για τα πρόστιμα θα συνεχίσουμε τις διαπραγματεύσεις, προσπαθώντας όσο το δυνατόν, με ένα καλό κλίμα που υπάρχει και ταυτόχρονα με μια διάθεση από τη δική μας πλευρά, να λύσουμε το πρόβλημα. Όντως όπως αναφερθήκατε, </w:t>
      </w:r>
      <w:r>
        <w:rPr>
          <w:rFonts w:eastAsia="Times New Roman" w:cs="Times New Roman"/>
          <w:szCs w:val="24"/>
        </w:rPr>
        <w:t>το 2015, μετά από τέσσερα-πέντε χρόνια συνεχών προστίμων που αφορούσαν ιδιαίτερα τους βοσκοτόπους, δηλαδή πάνω από 320-350 εκατομμύρια κάθε χρόνο, για πρώτη φορά η χώρα μας δεν υπέστη σχετικό πρόστιμο. Αυτό σημαίνει ότι έκανε καλά τη δουλειά της.</w:t>
      </w:r>
    </w:p>
    <w:p w14:paraId="47ED0DF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Άρα βάζου</w:t>
      </w:r>
      <w:r>
        <w:rPr>
          <w:rFonts w:eastAsia="Times New Roman" w:cs="Times New Roman"/>
          <w:szCs w:val="24"/>
        </w:rPr>
        <w:t xml:space="preserve">με τα πράγματα σε μια τάξη. </w:t>
      </w:r>
      <w:r>
        <w:rPr>
          <w:rFonts w:eastAsia="Times New Roman" w:cs="Times New Roman"/>
          <w:szCs w:val="24"/>
        </w:rPr>
        <w:t>Π</w:t>
      </w:r>
      <w:r>
        <w:rPr>
          <w:rFonts w:eastAsia="Times New Roman" w:cs="Times New Roman"/>
          <w:szCs w:val="24"/>
        </w:rPr>
        <w:t>ιστεύουμε</w:t>
      </w:r>
      <w:r>
        <w:rPr>
          <w:rFonts w:eastAsia="Times New Roman" w:cs="Times New Roman"/>
          <w:szCs w:val="24"/>
        </w:rPr>
        <w:t>,</w:t>
      </w:r>
      <w:r>
        <w:rPr>
          <w:rFonts w:eastAsia="Times New Roman" w:cs="Times New Roman"/>
          <w:szCs w:val="24"/>
        </w:rPr>
        <w:t xml:space="preserve"> ότι η οριστική λύση θα δοθεί μόνο μέσα από αυτήν τη διαδικασία.</w:t>
      </w:r>
    </w:p>
    <w:p w14:paraId="47ED0DF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Ευχαριστώ.</w:t>
      </w:r>
    </w:p>
    <w:p w14:paraId="47ED0DF3"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Αγροτικής Ανάπτυξης και Τροφίμων κ. Αποστόλου.</w:t>
      </w:r>
    </w:p>
    <w:p w14:paraId="47ED0DF4" w14:textId="77777777" w:rsidR="001813B5" w:rsidRDefault="000026DE">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έχω τ</w:t>
      </w:r>
      <w:r>
        <w:rPr>
          <w:rFonts w:eastAsia="Times New Roman"/>
          <w:szCs w:val="24"/>
        </w:rPr>
        <w:t>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szCs w:val="24"/>
        </w:rPr>
        <w:t>λειτουργίας της Βουλής, σαράντα τρεις μαθητές και μαθήτριες και πέντε καθηγητές συνοδοί τους από το Γυμνάσιο Κορινού Πιερίας και από το Γυμνάσιο Μουριών Κιλκίς.</w:t>
      </w:r>
    </w:p>
    <w:p w14:paraId="47ED0DF5" w14:textId="77777777" w:rsidR="001813B5" w:rsidRDefault="000026DE">
      <w:pPr>
        <w:spacing w:line="600" w:lineRule="auto"/>
        <w:ind w:firstLine="720"/>
        <w:jc w:val="both"/>
        <w:rPr>
          <w:rFonts w:eastAsia="Times New Roman" w:cs="Times New Roman"/>
          <w:szCs w:val="24"/>
        </w:rPr>
      </w:pPr>
      <w:r>
        <w:rPr>
          <w:rFonts w:eastAsia="Times New Roman"/>
          <w:szCs w:val="24"/>
        </w:rPr>
        <w:t xml:space="preserve">Η Βουλή τούς καλωσορίζει. </w:t>
      </w:r>
    </w:p>
    <w:p w14:paraId="47ED0DF6" w14:textId="77777777" w:rsidR="001813B5" w:rsidRDefault="000026DE">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7ED0DF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Προχωρούμε στη έκτ</w:t>
      </w:r>
      <w:r>
        <w:rPr>
          <w:rFonts w:eastAsia="Times New Roman" w:cs="Times New Roman"/>
          <w:szCs w:val="24"/>
        </w:rPr>
        <w:t>η με αριθμό 593/29-2-2016 επίκαιρη ερώτηση δεύτερου κύκλου του Βουλευτή Ηρακλείου της Δημοκρατικής Συμπαράταξης ΠΑΣΟΚ-ΔΗΜΑΡ κ. Βασιλείου Κεγκέρογλου προς τον Υπουργό Αγροτική</w:t>
      </w:r>
      <w:r>
        <w:rPr>
          <w:rFonts w:eastAsia="Times New Roman" w:cs="Times New Roman"/>
          <w:szCs w:val="24"/>
        </w:rPr>
        <w:t>ς</w:t>
      </w:r>
      <w:r>
        <w:rPr>
          <w:rFonts w:eastAsia="Times New Roman" w:cs="Times New Roman"/>
          <w:szCs w:val="24"/>
        </w:rPr>
        <w:t xml:space="preserve"> Ανάπτυξης και Τροφίμων, σχετικά με τα συμπληρωματικά έργα του φράγματος Μπραμιαν</w:t>
      </w:r>
      <w:r>
        <w:rPr>
          <w:rFonts w:eastAsia="Times New Roman" w:cs="Times New Roman"/>
          <w:szCs w:val="24"/>
        </w:rPr>
        <w:t>ών Ιεράπετρας.</w:t>
      </w:r>
    </w:p>
    <w:p w14:paraId="47ED0DF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επίκαιρη</w:t>
      </w:r>
      <w:r>
        <w:rPr>
          <w:rFonts w:eastAsia="Times New Roman" w:cs="Times New Roman"/>
          <w:szCs w:val="24"/>
        </w:rPr>
        <w:t xml:space="preserve"> ερώτηση του κυρίου συναδέλφου θα απαντήσει ο Υπουργός κ. Ευάγγελος Αποστόλου.</w:t>
      </w:r>
    </w:p>
    <w:p w14:paraId="47ED0DF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Τον λόγο έχει ο κ. Κεγκέρογλου, για να αναπτύξει την επίκαιρη ερώτησή του για δύο λεπτά.</w:t>
      </w:r>
    </w:p>
    <w:p w14:paraId="47ED0DFA" w14:textId="77777777" w:rsidR="001813B5" w:rsidRDefault="000026DE">
      <w:pPr>
        <w:spacing w:line="600" w:lineRule="auto"/>
        <w:jc w:val="both"/>
        <w:rPr>
          <w:rFonts w:eastAsia="Times New Roman"/>
          <w:szCs w:val="24"/>
        </w:rPr>
      </w:pPr>
      <w:r>
        <w:rPr>
          <w:rFonts w:eastAsia="Times New Roman" w:cs="Times New Roman"/>
          <w:szCs w:val="24"/>
        </w:rPr>
        <w:tab/>
      </w:r>
      <w:r>
        <w:rPr>
          <w:rFonts w:eastAsia="Times New Roman"/>
          <w:b/>
          <w:szCs w:val="24"/>
        </w:rPr>
        <w:t>ΒΑΣΙΛΕΙΟΣ ΚΕΓΚΕΡΟΓΛΟΥ:</w:t>
      </w:r>
      <w:r>
        <w:rPr>
          <w:rFonts w:eastAsia="Times New Roman"/>
          <w:szCs w:val="24"/>
        </w:rPr>
        <w:t xml:space="preserve"> Ευχαριστώ, κύριε Πρόεδρε.</w:t>
      </w:r>
    </w:p>
    <w:p w14:paraId="47ED0DFB" w14:textId="77777777" w:rsidR="001813B5" w:rsidRDefault="000026DE">
      <w:pPr>
        <w:spacing w:line="600" w:lineRule="auto"/>
        <w:ind w:firstLine="720"/>
        <w:jc w:val="both"/>
        <w:rPr>
          <w:rFonts w:eastAsia="Times New Roman"/>
          <w:szCs w:val="24"/>
        </w:rPr>
      </w:pPr>
      <w:r>
        <w:rPr>
          <w:rFonts w:eastAsia="Times New Roman"/>
          <w:szCs w:val="24"/>
        </w:rPr>
        <w:t xml:space="preserve">Θα μιλήσουμε σήμερα για τον Νομό Λασιθίου και συγκεκριμένα για το </w:t>
      </w:r>
      <w:r>
        <w:rPr>
          <w:rFonts w:eastAsia="Times New Roman"/>
          <w:szCs w:val="24"/>
        </w:rPr>
        <w:t>φ</w:t>
      </w:r>
      <w:r>
        <w:rPr>
          <w:rFonts w:eastAsia="Times New Roman"/>
          <w:szCs w:val="24"/>
        </w:rPr>
        <w:t xml:space="preserve">ράγμα Μπραμιανού ή Μπραμιανών Ιεράπετρας, το οποίο από το 1986 που ολοκληρώθηκε και άρχισε η λειτουργία του, έχει συμβάλει σημαντικά στην τοπική ανάπτυξη, ούτως ώστε η περιοχή να αποκτήσει </w:t>
      </w:r>
      <w:r>
        <w:rPr>
          <w:rFonts w:eastAsia="Times New Roman"/>
          <w:szCs w:val="24"/>
        </w:rPr>
        <w:t>δυναμικές καλλιέργειες</w:t>
      </w:r>
      <w:r>
        <w:rPr>
          <w:rFonts w:eastAsia="Times New Roman"/>
          <w:szCs w:val="24"/>
        </w:rPr>
        <w:t>,</w:t>
      </w:r>
      <w:r>
        <w:rPr>
          <w:rFonts w:eastAsia="Times New Roman"/>
          <w:szCs w:val="24"/>
        </w:rPr>
        <w:t xml:space="preserve"> που συμβάλλουν πολύ στο εθνικό εισόδημα και βέβαια στο βιοτικό επίπεδο της περιοχής, στην απασχόληση και γενικότερα στην τοπική οικονομία.</w:t>
      </w:r>
    </w:p>
    <w:p w14:paraId="47ED0DFC" w14:textId="77777777" w:rsidR="001813B5" w:rsidRDefault="000026DE">
      <w:pPr>
        <w:spacing w:line="600" w:lineRule="auto"/>
        <w:ind w:firstLine="720"/>
        <w:jc w:val="both"/>
        <w:rPr>
          <w:rFonts w:eastAsia="Times New Roman"/>
          <w:szCs w:val="24"/>
        </w:rPr>
      </w:pPr>
      <w:r>
        <w:rPr>
          <w:rFonts w:eastAsia="Times New Roman"/>
          <w:szCs w:val="24"/>
        </w:rPr>
        <w:t xml:space="preserve">Με τα χρόνια υπήρξε, βεβαίως, μια σειρά πρωτοβουλιών και έργων για την ενίσχυση του </w:t>
      </w:r>
      <w:r>
        <w:rPr>
          <w:rFonts w:eastAsia="Times New Roman"/>
          <w:szCs w:val="24"/>
        </w:rPr>
        <w:t>φ</w:t>
      </w:r>
      <w:r>
        <w:rPr>
          <w:rFonts w:eastAsia="Times New Roman"/>
          <w:szCs w:val="24"/>
        </w:rPr>
        <w:t>ράγματος</w:t>
      </w:r>
      <w:r>
        <w:rPr>
          <w:rFonts w:eastAsia="Times New Roman"/>
          <w:szCs w:val="24"/>
        </w:rPr>
        <w:t>. Όμως πριν από δύο-τρία χρόνια διαπιστώθηκε από τις αρμόδιες υπηρεσίες</w:t>
      </w:r>
      <w:r>
        <w:rPr>
          <w:rFonts w:eastAsia="Times New Roman"/>
          <w:szCs w:val="24"/>
        </w:rPr>
        <w:t>,</w:t>
      </w:r>
      <w:r>
        <w:rPr>
          <w:rFonts w:eastAsia="Times New Roman"/>
          <w:szCs w:val="24"/>
        </w:rPr>
        <w:t xml:space="preserve"> ότι χρειάζεται μια σειρά από ενισχυτικά έργα, ούτως ώστε το </w:t>
      </w:r>
      <w:r>
        <w:rPr>
          <w:rFonts w:eastAsia="Times New Roman"/>
          <w:szCs w:val="24"/>
        </w:rPr>
        <w:t>φ</w:t>
      </w:r>
      <w:r>
        <w:rPr>
          <w:rFonts w:eastAsia="Times New Roman"/>
          <w:szCs w:val="24"/>
        </w:rPr>
        <w:t xml:space="preserve">ράγμα να αποκτήσει την απαραίτητη δυναμικότητα, για να μπορούν να </w:t>
      </w:r>
      <w:r>
        <w:rPr>
          <w:rFonts w:eastAsia="Times New Roman"/>
          <w:szCs w:val="24"/>
        </w:rPr>
        <w:lastRenderedPageBreak/>
        <w:t>αρδεύονται τα σαράντα πέντε χιλιάδες στρέμματα, δεκαπέντ</w:t>
      </w:r>
      <w:r>
        <w:rPr>
          <w:rFonts w:eastAsia="Times New Roman"/>
          <w:szCs w:val="24"/>
        </w:rPr>
        <w:t>ε χιλιάδες από τα οποία είναι θερμοκηπιακές καλλιέργειες, ένα εκατομμύριο περίπου ελαιώνες και άλλες καλλιέργειες αλλά και να στηρίζει την ύδρευση της περιοχής. Τα έργα αυτά μπήκαν σε μια μελέτη</w:t>
      </w:r>
      <w:r>
        <w:rPr>
          <w:rFonts w:eastAsia="Times New Roman"/>
          <w:szCs w:val="24"/>
        </w:rPr>
        <w:t>,</w:t>
      </w:r>
      <w:r>
        <w:rPr>
          <w:rFonts w:eastAsia="Times New Roman"/>
          <w:szCs w:val="24"/>
        </w:rPr>
        <w:t xml:space="preserve"> η οποία προβλεπόταν να ολοκληρώσει και τις απαραίτητες μελέτες που χρειάζονται για την αδειοδότηση. </w:t>
      </w:r>
    </w:p>
    <w:p w14:paraId="47ED0DFD" w14:textId="77777777" w:rsidR="001813B5" w:rsidRDefault="000026DE">
      <w:pPr>
        <w:spacing w:line="600" w:lineRule="auto"/>
        <w:ind w:firstLine="720"/>
        <w:jc w:val="both"/>
        <w:rPr>
          <w:rFonts w:eastAsia="Times New Roman"/>
          <w:szCs w:val="24"/>
        </w:rPr>
      </w:pPr>
      <w:r>
        <w:rPr>
          <w:rFonts w:eastAsia="Times New Roman"/>
          <w:szCs w:val="24"/>
        </w:rPr>
        <w:t>Με αυτήν την έννοια, αυτό που ρωτάω τον κύριο Υπουργό σήμερα είναι</w:t>
      </w:r>
      <w:r>
        <w:rPr>
          <w:rFonts w:eastAsia="Times New Roman"/>
          <w:szCs w:val="24"/>
        </w:rPr>
        <w:t>,</w:t>
      </w:r>
      <w:r>
        <w:rPr>
          <w:rFonts w:eastAsia="Times New Roman"/>
          <w:szCs w:val="24"/>
        </w:rPr>
        <w:t xml:space="preserve"> σε ποιο στάδιο βρίσκονται αυτές οι μελέτες, που υπολογιζόταν ότι θα έχουν έναν προϋπολ</w:t>
      </w:r>
      <w:r>
        <w:rPr>
          <w:rFonts w:eastAsia="Times New Roman"/>
          <w:szCs w:val="24"/>
        </w:rPr>
        <w:t>ογισμό έργων ύψους περίπου 17 εκατομμυρίων. Είχε κατατεθεί η πρόταση και η άποψη</w:t>
      </w:r>
      <w:r>
        <w:rPr>
          <w:rFonts w:eastAsia="Times New Roman"/>
          <w:szCs w:val="24"/>
        </w:rPr>
        <w:t>,</w:t>
      </w:r>
      <w:r>
        <w:rPr>
          <w:rFonts w:eastAsia="Times New Roman"/>
          <w:szCs w:val="24"/>
        </w:rPr>
        <w:t xml:space="preserve"> ότι θα μπορούσε να χρηματοδοτηθεί από το Πρόγραμμα Αγροτικής Ανάπτυξης του Υπουργείου Αγροτικής Ανάπτυξης. Να δούμε σήμερα σε ποιο στάδιο είμαστε και πώς προχωρά η θωράκιση α</w:t>
      </w:r>
      <w:r>
        <w:rPr>
          <w:rFonts w:eastAsia="Times New Roman"/>
          <w:szCs w:val="24"/>
        </w:rPr>
        <w:t>υτού του έργου, για να καταστεί ικανό να εξυπηρετεί τις ανάγκες της αγροτικής παραγωγής της περιοχής.</w:t>
      </w:r>
    </w:p>
    <w:p w14:paraId="47ED0DFE" w14:textId="77777777" w:rsidR="001813B5" w:rsidRDefault="000026D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Κεγκέρογλου. </w:t>
      </w:r>
    </w:p>
    <w:p w14:paraId="47ED0DFF"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Στην </w:t>
      </w:r>
      <w:r>
        <w:rPr>
          <w:rFonts w:eastAsia="Times New Roman"/>
          <w:szCs w:val="24"/>
        </w:rPr>
        <w:t>επίκαιρη</w:t>
      </w:r>
      <w:r>
        <w:rPr>
          <w:rFonts w:eastAsia="Times New Roman"/>
          <w:szCs w:val="24"/>
        </w:rPr>
        <w:t xml:space="preserve"> ερώτηση θα απαντήσει, όπως προανέφερα, ο Υπουργός Αγροτικής Ανάπτυξης κα</w:t>
      </w:r>
      <w:r>
        <w:rPr>
          <w:rFonts w:eastAsia="Times New Roman"/>
          <w:szCs w:val="24"/>
        </w:rPr>
        <w:t>ι Τροφίμων, ο κ. Ευάγγελος Αποστόλου.</w:t>
      </w:r>
    </w:p>
    <w:p w14:paraId="47ED0E00" w14:textId="77777777" w:rsidR="001813B5" w:rsidRDefault="000026DE">
      <w:pPr>
        <w:spacing w:line="600" w:lineRule="auto"/>
        <w:ind w:firstLine="720"/>
        <w:jc w:val="both"/>
        <w:rPr>
          <w:rFonts w:eastAsia="Times New Roman"/>
          <w:szCs w:val="24"/>
        </w:rPr>
      </w:pPr>
      <w:r>
        <w:rPr>
          <w:rFonts w:eastAsia="Times New Roman"/>
          <w:szCs w:val="24"/>
        </w:rPr>
        <w:t>Κύριε Υπουργέ, έχετε τον λόγο για τρία λεπτά.</w:t>
      </w:r>
    </w:p>
    <w:p w14:paraId="47ED0E01" w14:textId="77777777" w:rsidR="001813B5" w:rsidRDefault="000026DE">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Για την αναγκαιότητα των συγκεκριμένων υπολειπόμενων έργων αλλά και γενικότερα την αντιμετώπιση του φαινομέ</w:t>
      </w:r>
      <w:r>
        <w:rPr>
          <w:rFonts w:eastAsia="Times New Roman"/>
          <w:szCs w:val="24"/>
        </w:rPr>
        <w:t>νου λειψυδρίας που παρατηρείται στην Κρήτη, πραγματικά θα έλεγα ότι μέχρι σήμερα το Υπουργείο Αγροτικής Ανάπτυξης δεν είχε κάνει αυτά τα οποία έχει ανάγκη η συγκεκριμένη περιοχή.</w:t>
      </w:r>
    </w:p>
    <w:p w14:paraId="47ED0E02" w14:textId="77777777" w:rsidR="001813B5" w:rsidRDefault="000026DE">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Δ΄ Αντιπρόεδρος της Βουλής</w:t>
      </w:r>
      <w:r>
        <w:rPr>
          <w:rFonts w:eastAsia="Times New Roman"/>
          <w:szCs w:val="24"/>
        </w:rPr>
        <w:t xml:space="preserve"> κ. </w:t>
      </w:r>
      <w:r>
        <w:rPr>
          <w:rFonts w:eastAsia="Times New Roman"/>
          <w:b/>
          <w:szCs w:val="24"/>
        </w:rPr>
        <w:t>ΝΙΚΗΤΑΣ ΚΑΚΛΑΜΑΝΗΣ</w:t>
      </w:r>
      <w:r>
        <w:rPr>
          <w:rFonts w:eastAsia="Times New Roman"/>
          <w:szCs w:val="24"/>
        </w:rPr>
        <w:t>)</w:t>
      </w:r>
    </w:p>
    <w:p w14:paraId="47ED0E03"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 Ειδικά σε ό,τι αφορά τα έργα του </w:t>
      </w:r>
      <w:r>
        <w:rPr>
          <w:rFonts w:eastAsia="Times New Roman"/>
          <w:szCs w:val="24"/>
        </w:rPr>
        <w:t>φ</w:t>
      </w:r>
      <w:r>
        <w:rPr>
          <w:rFonts w:eastAsia="Times New Roman"/>
          <w:szCs w:val="24"/>
        </w:rPr>
        <w:t>ράγματος Μπραμιανού, το Υπουργείο είχε εντάξει στο Πρόγραμμα Αγροτικής Ανάπτυξης 2007-2013 την πράξη με τίτλο</w:t>
      </w:r>
      <w:r>
        <w:rPr>
          <w:rFonts w:eastAsia="Times New Roman"/>
          <w:szCs w:val="24"/>
        </w:rPr>
        <w:t>:</w:t>
      </w:r>
      <w:r>
        <w:rPr>
          <w:rFonts w:eastAsia="Times New Roman"/>
          <w:szCs w:val="24"/>
        </w:rPr>
        <w:t xml:space="preserve"> «Νέος αγωγός μεταφοράς νερού από υδροληψία Μύρτου…» –εσείς τα ξέρετε, κύριε Κεγκέρογλο</w:t>
      </w:r>
      <w:r>
        <w:rPr>
          <w:rFonts w:eastAsia="Times New Roman"/>
          <w:szCs w:val="24"/>
        </w:rPr>
        <w:t>υ πιο καλά, γιατί είναι τοπικά- «…</w:t>
      </w:r>
      <w:r>
        <w:rPr>
          <w:rFonts w:eastAsia="Times New Roman"/>
          <w:szCs w:val="24"/>
        </w:rPr>
        <w:t>φ</w:t>
      </w:r>
      <w:r>
        <w:rPr>
          <w:rFonts w:eastAsia="Times New Roman"/>
          <w:szCs w:val="24"/>
        </w:rPr>
        <w:t xml:space="preserve">ράγμα Μπραμιανού μήκους δεκαπέντε περίπου χιλιομέτρων» συνολικού προϋπολογισμού 16.275.000 ευρώ. </w:t>
      </w:r>
    </w:p>
    <w:p w14:paraId="47ED0E04" w14:textId="77777777" w:rsidR="001813B5" w:rsidRDefault="000026DE">
      <w:pPr>
        <w:spacing w:line="600" w:lineRule="auto"/>
        <w:ind w:firstLine="720"/>
        <w:jc w:val="both"/>
        <w:rPr>
          <w:rFonts w:eastAsia="Times New Roman"/>
          <w:szCs w:val="24"/>
        </w:rPr>
      </w:pPr>
      <w:r>
        <w:rPr>
          <w:rFonts w:eastAsia="Times New Roman"/>
          <w:szCs w:val="24"/>
        </w:rPr>
        <w:t>Η προαναφερόμενη πράξη είχε δύο υποέργα</w:t>
      </w:r>
      <w:r>
        <w:rPr>
          <w:rFonts w:eastAsia="Times New Roman"/>
          <w:szCs w:val="24"/>
        </w:rPr>
        <w:t>.</w:t>
      </w:r>
      <w:r>
        <w:rPr>
          <w:rFonts w:eastAsia="Times New Roman"/>
          <w:szCs w:val="24"/>
        </w:rPr>
        <w:t xml:space="preserve"> Πρώτον, μελέτη έργων νέου αγωγού μεταφοράς νερού από υδροληψία Μύρτου Δ3 </w:t>
      </w:r>
      <w:r>
        <w:rPr>
          <w:rFonts w:eastAsia="Times New Roman"/>
          <w:szCs w:val="24"/>
        </w:rPr>
        <w:t>φ</w:t>
      </w:r>
      <w:r>
        <w:rPr>
          <w:rFonts w:eastAsia="Times New Roman"/>
          <w:szCs w:val="24"/>
        </w:rPr>
        <w:t>ράγμα Μπ</w:t>
      </w:r>
      <w:r>
        <w:rPr>
          <w:rFonts w:eastAsia="Times New Roman"/>
          <w:szCs w:val="24"/>
        </w:rPr>
        <w:t xml:space="preserve">ραμιανού όπως σας είπα μήκους δεκαπέντε περίπου χιλιομέτρων, προϋπολογισμού 775.000 ευρώ. Δεύτερον, κατασκευή έργων νέου αγωγού μεταφοράς νερού από υδροληψία Μύρτου Δ3 </w:t>
      </w:r>
      <w:r>
        <w:rPr>
          <w:rFonts w:eastAsia="Times New Roman"/>
          <w:szCs w:val="24"/>
        </w:rPr>
        <w:t>φ</w:t>
      </w:r>
      <w:r>
        <w:rPr>
          <w:rFonts w:eastAsia="Times New Roman"/>
          <w:szCs w:val="24"/>
        </w:rPr>
        <w:t xml:space="preserve">ράγμα Μπραμιανού μήκους δεκαπέντε περίπου χιλιομέτρων προϋπολογισμού 15.500.000 ευρώ. </w:t>
      </w:r>
    </w:p>
    <w:p w14:paraId="47ED0E05" w14:textId="77777777" w:rsidR="001813B5" w:rsidRDefault="000026DE">
      <w:pPr>
        <w:spacing w:line="600" w:lineRule="auto"/>
        <w:ind w:firstLine="720"/>
        <w:jc w:val="both"/>
        <w:rPr>
          <w:rFonts w:eastAsia="Times New Roman"/>
          <w:szCs w:val="24"/>
        </w:rPr>
      </w:pPr>
      <w:r>
        <w:rPr>
          <w:rFonts w:eastAsia="Times New Roman"/>
          <w:szCs w:val="24"/>
        </w:rPr>
        <w:t>Στο πλαίσιο του πρώτου υποέργου εκπονήθηκε η μελέτη, η οποία είναι στη φάση της ολοκλήρωσης και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που έκλεισε το προηγούμενο </w:t>
      </w:r>
      <w:r>
        <w:rPr>
          <w:rFonts w:eastAsia="Times New Roman"/>
          <w:szCs w:val="24"/>
        </w:rPr>
        <w:t>π</w:t>
      </w:r>
      <w:r>
        <w:rPr>
          <w:rFonts w:eastAsia="Times New Roman"/>
          <w:szCs w:val="24"/>
        </w:rPr>
        <w:t xml:space="preserve">ρόγραμμα, απορροφήθηκαν πιστώσεις ύψους </w:t>
      </w:r>
      <w:r>
        <w:rPr>
          <w:rFonts w:eastAsia="Times New Roman"/>
          <w:szCs w:val="24"/>
        </w:rPr>
        <w:lastRenderedPageBreak/>
        <w:t>289.000 ευρώ. Το ποσό που υπολείπεται για την οικονομική τακτοποίησή της, θ</w:t>
      </w:r>
      <w:r>
        <w:rPr>
          <w:rFonts w:eastAsia="Times New Roman"/>
          <w:szCs w:val="24"/>
        </w:rPr>
        <w:t>α αποπληρωθεί στο πλαίσιο των οικονομικών στοιχείων της νέας προγραμματικής περιόδου.</w:t>
      </w:r>
    </w:p>
    <w:p w14:paraId="47ED0E06" w14:textId="77777777" w:rsidR="001813B5" w:rsidRDefault="000026DE">
      <w:pPr>
        <w:spacing w:line="600" w:lineRule="auto"/>
        <w:ind w:firstLine="720"/>
        <w:jc w:val="both"/>
        <w:rPr>
          <w:rFonts w:eastAsia="Times New Roman"/>
          <w:szCs w:val="24"/>
        </w:rPr>
      </w:pPr>
      <w:r>
        <w:rPr>
          <w:rFonts w:eastAsia="Times New Roman"/>
          <w:szCs w:val="24"/>
        </w:rPr>
        <w:t>Σημειώνω</w:t>
      </w:r>
      <w:r>
        <w:rPr>
          <w:rFonts w:eastAsia="Times New Roman"/>
          <w:szCs w:val="24"/>
        </w:rPr>
        <w:t>,</w:t>
      </w:r>
      <w:r>
        <w:rPr>
          <w:rFonts w:eastAsia="Times New Roman"/>
          <w:szCs w:val="24"/>
        </w:rPr>
        <w:t xml:space="preserve"> ότι στη νέα προγραμματική περίοδο, σε κεντρικό ή περιφερειακό επίπεδο, τα αιτήματα που θα συλλεχθούν από ολόκληρη την επικράτεια, θα αξιολογηθούν και θα ιεραρχη</w:t>
      </w:r>
      <w:r>
        <w:rPr>
          <w:rFonts w:eastAsia="Times New Roman"/>
          <w:szCs w:val="24"/>
        </w:rPr>
        <w:t>θούν ανάλογα με τις απαιτήσεις του νέου Προγράμματος Αγροτικής Ανάπτυξης.</w:t>
      </w:r>
    </w:p>
    <w:p w14:paraId="47ED0E07" w14:textId="77777777" w:rsidR="001813B5" w:rsidRDefault="000026DE">
      <w:pPr>
        <w:tabs>
          <w:tab w:val="left" w:pos="709"/>
          <w:tab w:val="left" w:pos="851"/>
          <w:tab w:val="left" w:pos="3189"/>
        </w:tabs>
        <w:spacing w:line="600" w:lineRule="auto"/>
        <w:jc w:val="both"/>
        <w:rPr>
          <w:rFonts w:eastAsia="Times New Roman" w:cs="Times New Roman"/>
          <w:szCs w:val="24"/>
        </w:rPr>
      </w:pPr>
      <w:r>
        <w:rPr>
          <w:rFonts w:eastAsia="Times New Roman"/>
          <w:szCs w:val="24"/>
        </w:rPr>
        <w:tab/>
      </w:r>
      <w:r>
        <w:rPr>
          <w:rFonts w:eastAsia="Times New Roman" w:cs="Times New Roman"/>
          <w:szCs w:val="24"/>
        </w:rPr>
        <w:t>Αυτήν την ώρα είμαστε στη διαδικασία συγκέντρωσης όλων αυτών, ενώ ταυτόχρονα, επειδή υπάρχουν έργα τα οποία πάνε στο νέο Πρόγραμμα Αγροτικής Ανάπτυξης ως ανειλημμένες υποχρεώσεις, α</w:t>
      </w:r>
      <w:r>
        <w:rPr>
          <w:rFonts w:eastAsia="Times New Roman" w:cs="Times New Roman"/>
          <w:szCs w:val="24"/>
        </w:rPr>
        <w:t>ντιλαμβάνεστε</w:t>
      </w:r>
      <w:r>
        <w:rPr>
          <w:rFonts w:eastAsia="Times New Roman" w:cs="Times New Roman"/>
          <w:szCs w:val="24"/>
        </w:rPr>
        <w:t>,</w:t>
      </w:r>
      <w:r>
        <w:rPr>
          <w:rFonts w:eastAsia="Times New Roman" w:cs="Times New Roman"/>
          <w:szCs w:val="24"/>
        </w:rPr>
        <w:t xml:space="preserve"> ότι περισσότερα πάνω σ</w:t>
      </w:r>
      <w:r>
        <w:rPr>
          <w:rFonts w:eastAsia="Times New Roman" w:cs="Times New Roman"/>
          <w:szCs w:val="24"/>
        </w:rPr>
        <w:t>’</w:t>
      </w:r>
      <w:r>
        <w:rPr>
          <w:rFonts w:eastAsia="Times New Roman" w:cs="Times New Roman"/>
          <w:szCs w:val="24"/>
        </w:rPr>
        <w:t xml:space="preserve"> αυτό το θέμα δεν μπορώ να σας πω. Όμως στον σχεδιασμό που έχει και στις εντολές που έχουν δοθεί, τα συγκεκριμένα ειδικά έργα που αφορούν το κομμάτι της Κρήτης πάνω σε θέματα αντιμετώπισης της λειψυδρίας</w:t>
      </w:r>
      <w:r>
        <w:rPr>
          <w:rFonts w:eastAsia="Times New Roman" w:cs="Times New Roman"/>
          <w:szCs w:val="24"/>
        </w:rPr>
        <w:t>,</w:t>
      </w:r>
      <w:r>
        <w:rPr>
          <w:rFonts w:eastAsia="Times New Roman" w:cs="Times New Roman"/>
          <w:szCs w:val="24"/>
        </w:rPr>
        <w:t xml:space="preserve"> θα αποτελούν </w:t>
      </w:r>
      <w:r>
        <w:rPr>
          <w:rFonts w:eastAsia="Times New Roman" w:cs="Times New Roman"/>
          <w:szCs w:val="24"/>
        </w:rPr>
        <w:t xml:space="preserve">προτεραιότητα για το Υπουργείο. </w:t>
      </w:r>
    </w:p>
    <w:p w14:paraId="47ED0E08"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Κεγκέρογλου, έχετε το</w:t>
      </w:r>
      <w:r>
        <w:rPr>
          <w:rFonts w:eastAsia="Times New Roman" w:cs="Times New Roman"/>
          <w:szCs w:val="24"/>
        </w:rPr>
        <w:t>ν</w:t>
      </w:r>
      <w:r>
        <w:rPr>
          <w:rFonts w:eastAsia="Times New Roman" w:cs="Times New Roman"/>
          <w:szCs w:val="24"/>
        </w:rPr>
        <w:t xml:space="preserve"> λόγο για τη δευτερολογία σας. </w:t>
      </w:r>
    </w:p>
    <w:p w14:paraId="47ED0E09"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7ED0E0A"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Κύριε Υπουργέ, το γεγονός ότι αναγνωρίζετε την ανάγκη για το συγκεκριμένο έργο</w:t>
      </w:r>
      <w:r>
        <w:rPr>
          <w:rFonts w:eastAsia="Times New Roman" w:cs="Times New Roman"/>
          <w:szCs w:val="24"/>
        </w:rPr>
        <w:t>,</w:t>
      </w:r>
      <w:r>
        <w:rPr>
          <w:rFonts w:eastAsia="Times New Roman" w:cs="Times New Roman"/>
          <w:szCs w:val="24"/>
        </w:rPr>
        <w:t xml:space="preserve"> είναι θετικό. Νομίζω</w:t>
      </w:r>
      <w:r>
        <w:rPr>
          <w:rFonts w:eastAsia="Times New Roman" w:cs="Times New Roman"/>
          <w:szCs w:val="24"/>
        </w:rPr>
        <w:t>,</w:t>
      </w:r>
      <w:r>
        <w:rPr>
          <w:rFonts w:eastAsia="Times New Roman" w:cs="Times New Roman"/>
          <w:szCs w:val="24"/>
        </w:rPr>
        <w:t xml:space="preserve"> ότι μελετώντας περισσότερο το θέμα, θα διαπιστώσετε</w:t>
      </w:r>
      <w:r>
        <w:rPr>
          <w:rFonts w:eastAsia="Times New Roman" w:cs="Times New Roman"/>
          <w:szCs w:val="24"/>
        </w:rPr>
        <w:t>,</w:t>
      </w:r>
      <w:r>
        <w:rPr>
          <w:rFonts w:eastAsia="Times New Roman" w:cs="Times New Roman"/>
          <w:szCs w:val="24"/>
        </w:rPr>
        <w:t xml:space="preserve"> ότι πρέπει από τα έργα που θα έχουν άμεση προτεραιότητα</w:t>
      </w:r>
      <w:r>
        <w:rPr>
          <w:rFonts w:eastAsia="Times New Roman" w:cs="Times New Roman"/>
          <w:szCs w:val="24"/>
        </w:rPr>
        <w:t>,</w:t>
      </w:r>
      <w:r>
        <w:rPr>
          <w:rFonts w:eastAsia="Times New Roman" w:cs="Times New Roman"/>
          <w:szCs w:val="24"/>
        </w:rPr>
        <w:t xml:space="preserve"> να είναι η ολοκλήρωση των αναγκαίων έργων για το συγκεκριμένο φράγμα Μπραμιανού που μιλήσαμε και οι δυο</w:t>
      </w:r>
      <w:r>
        <w:rPr>
          <w:rFonts w:eastAsia="Times New Roman" w:cs="Times New Roman"/>
          <w:szCs w:val="24"/>
        </w:rPr>
        <w:t>,</w:t>
      </w:r>
      <w:r>
        <w:rPr>
          <w:rFonts w:eastAsia="Times New Roman" w:cs="Times New Roman"/>
          <w:szCs w:val="24"/>
        </w:rPr>
        <w:t xml:space="preserve"> για την ανάγκη να </w:t>
      </w:r>
      <w:r>
        <w:rPr>
          <w:rFonts w:eastAsia="Times New Roman" w:cs="Times New Roman"/>
          <w:szCs w:val="24"/>
        </w:rPr>
        <w:t xml:space="preserve">στηριχθούν οι δυναμικές καλλιέργειες της περιοχής. </w:t>
      </w:r>
    </w:p>
    <w:p w14:paraId="47ED0E0B"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Όμως θα πρέπει να σας πληροφορήσω</w:t>
      </w:r>
      <w:r>
        <w:rPr>
          <w:rFonts w:eastAsia="Times New Roman" w:cs="Times New Roman"/>
          <w:szCs w:val="24"/>
        </w:rPr>
        <w:t>,</w:t>
      </w:r>
      <w:r>
        <w:rPr>
          <w:rFonts w:eastAsia="Times New Roman" w:cs="Times New Roman"/>
          <w:szCs w:val="24"/>
        </w:rPr>
        <w:t xml:space="preserve"> ότι δεν ήταν μόνο το Υπουργείο Αγροτικής Ανάπτυξης το οποίο είχε εντάξει έργα και είχε προχωρήσει. Έχετε, βεβαίως, την αρμοδιότητα συνολικά για τα αρδευτικά έργα και τα </w:t>
      </w:r>
      <w:r>
        <w:rPr>
          <w:rFonts w:eastAsia="Times New Roman" w:cs="Times New Roman"/>
          <w:szCs w:val="24"/>
        </w:rPr>
        <w:t xml:space="preserve">έργα υποδομής αλλά είχε εμπλακεί και το Υπουργείο Υποδομών, το οποίο είχε προχωρήσει </w:t>
      </w:r>
      <w:r>
        <w:rPr>
          <w:rFonts w:eastAsia="Times New Roman" w:cs="Times New Roman"/>
          <w:szCs w:val="24"/>
        </w:rPr>
        <w:lastRenderedPageBreak/>
        <w:t>απ’ ό,τι φαίνεται σε κάποιες μελέτες. Και θα ζητούσα τη συνεργασία μαζί τους, γιατί η αντίστοιχη διεύθυνση Δ7 του Υπουργείου είχε προχωρήσει σε εκπόνηση μελετών. Αυτή είνα</w:t>
      </w:r>
      <w:r>
        <w:rPr>
          <w:rFonts w:eastAsia="Times New Roman" w:cs="Times New Roman"/>
          <w:szCs w:val="24"/>
        </w:rPr>
        <w:t xml:space="preserve">ι η Διεύθυνση Εγγείων Βελτιώσεων. Μάλιστα όπως με πληροφόρησαν από το ΤΟΕΒ του μεγάλου αυτού αρδευτικού έργου, ο διευθυντής είχε ο ίδιος επισκεφθεί –όχι μια φορά- την περιοχή για να μπορέσουν να προχωρήσουν τα έργα. </w:t>
      </w:r>
    </w:p>
    <w:p w14:paraId="47ED0E0C"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 xml:space="preserve">Επομένως αυτό που χρειάζεται πρώτα απ’ </w:t>
      </w:r>
      <w:r>
        <w:rPr>
          <w:rFonts w:eastAsia="Times New Roman" w:cs="Times New Roman"/>
          <w:szCs w:val="24"/>
        </w:rPr>
        <w:t>όλα</w:t>
      </w:r>
      <w:r>
        <w:rPr>
          <w:rFonts w:eastAsia="Times New Roman" w:cs="Times New Roman"/>
          <w:szCs w:val="24"/>
        </w:rPr>
        <w:t>,</w:t>
      </w:r>
      <w:r>
        <w:rPr>
          <w:rFonts w:eastAsia="Times New Roman" w:cs="Times New Roman"/>
          <w:szCs w:val="24"/>
        </w:rPr>
        <w:t xml:space="preserve"> είναι μια συνεργασία με το Υπουργείο Υποδομών. Να δούμε ότι η ανάγκη για την ενίσχυση</w:t>
      </w:r>
      <w:r>
        <w:rPr>
          <w:rFonts w:eastAsia="Times New Roman" w:cs="Times New Roman"/>
          <w:szCs w:val="24"/>
        </w:rPr>
        <w:t>,</w:t>
      </w:r>
      <w:r>
        <w:rPr>
          <w:rFonts w:eastAsia="Times New Roman" w:cs="Times New Roman"/>
          <w:szCs w:val="24"/>
        </w:rPr>
        <w:t xml:space="preserve"> μπορεί να καλυφθεί με την αύξηση της παροχετευτικότητας των αγωγών που ήδη υπάρχουν από τις υδροληψίες Καλαματιανού ποταμού και Μύρτου. Και βεβαίως με την κατασκευή</w:t>
      </w:r>
      <w:r>
        <w:rPr>
          <w:rFonts w:eastAsia="Times New Roman" w:cs="Times New Roman"/>
          <w:szCs w:val="24"/>
        </w:rPr>
        <w:t xml:space="preserve"> δύο μικρών φραγμάτων στον οικισμό Μύθων του Χειμάρρου Μύρτου και βεβαίως όλων των απαραίτητων έργων που χρειάζονται για τη συνολική αξιοποίηση του έργου. </w:t>
      </w:r>
    </w:p>
    <w:p w14:paraId="47ED0E0D"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Υπάρχουν προτάσεις και μελέτες</w:t>
      </w:r>
      <w:r>
        <w:rPr>
          <w:rFonts w:eastAsia="Times New Roman" w:cs="Times New Roman"/>
          <w:szCs w:val="24"/>
        </w:rPr>
        <w:t>,</w:t>
      </w:r>
      <w:r>
        <w:rPr>
          <w:rFonts w:eastAsia="Times New Roman" w:cs="Times New Roman"/>
          <w:szCs w:val="24"/>
        </w:rPr>
        <w:t xml:space="preserve"> που έχουν να κάνουν με </w:t>
      </w:r>
      <w:r>
        <w:rPr>
          <w:rFonts w:eastAsia="Times New Roman" w:cs="Times New Roman"/>
          <w:szCs w:val="24"/>
        </w:rPr>
        <w:t xml:space="preserve">το ζήτημα </w:t>
      </w:r>
      <w:r>
        <w:rPr>
          <w:rFonts w:eastAsia="Times New Roman" w:cs="Times New Roman"/>
          <w:szCs w:val="24"/>
        </w:rPr>
        <w:t>των φερτών υλών για να αντιμετωπίζε</w:t>
      </w:r>
      <w:r>
        <w:rPr>
          <w:rFonts w:eastAsia="Times New Roman" w:cs="Times New Roman"/>
          <w:szCs w:val="24"/>
        </w:rPr>
        <w:t xml:space="preserve">ται το πρόβλημα της πρόσχωσης και βεβαίως για να υπάρχει και αντιπλημμυρική ενέργεια από </w:t>
      </w:r>
      <w:r>
        <w:rPr>
          <w:rFonts w:eastAsia="Times New Roman" w:cs="Times New Roman"/>
          <w:szCs w:val="24"/>
        </w:rPr>
        <w:lastRenderedPageBreak/>
        <w:t>το ίδιο το φράγμα. Έχουμε και μελέτες που έχουν να κάνουν με την διαχείριση του υδάτινου δυναμικού για την κάλυψη των αναγκών ύδρευσης του Δήμου Ιεράπετρας, γιατί μιλά</w:t>
      </w:r>
      <w:r>
        <w:rPr>
          <w:rFonts w:eastAsia="Times New Roman" w:cs="Times New Roman"/>
          <w:szCs w:val="24"/>
        </w:rPr>
        <w:t xml:space="preserve">με για νερό καλής ποιότητας και βέβαια της ευρύτερης περιοχής. </w:t>
      </w:r>
    </w:p>
    <w:p w14:paraId="47ED0E0E"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Επομένως αυτό το οποίο θα μπορούσαμε να πούμε για να μπορέσει να προχωρήσει το έργο</w:t>
      </w:r>
      <w:r>
        <w:rPr>
          <w:rFonts w:eastAsia="Times New Roman" w:cs="Times New Roman"/>
          <w:szCs w:val="24"/>
        </w:rPr>
        <w:t>,</w:t>
      </w:r>
      <w:r>
        <w:rPr>
          <w:rFonts w:eastAsia="Times New Roman" w:cs="Times New Roman"/>
          <w:szCs w:val="24"/>
        </w:rPr>
        <w:t xml:space="preserve"> είναι άμεση συνεργασία με το αντίστοιχο Υπουργείο Υποδομών</w:t>
      </w:r>
      <w:r>
        <w:rPr>
          <w:rFonts w:eastAsia="Times New Roman" w:cs="Times New Roman"/>
          <w:szCs w:val="24"/>
        </w:rPr>
        <w:t>,</w:t>
      </w:r>
      <w:r>
        <w:rPr>
          <w:rFonts w:eastAsia="Times New Roman" w:cs="Times New Roman"/>
          <w:szCs w:val="24"/>
        </w:rPr>
        <w:t xml:space="preserve"> για να δούμε εάν συνεχίζει να έχει τη δυνατότητ</w:t>
      </w:r>
      <w:r>
        <w:rPr>
          <w:rFonts w:eastAsia="Times New Roman" w:cs="Times New Roman"/>
          <w:szCs w:val="24"/>
        </w:rPr>
        <w:t>α και να συμβά</w:t>
      </w:r>
      <w:r>
        <w:rPr>
          <w:rFonts w:eastAsia="Times New Roman" w:cs="Times New Roman"/>
          <w:szCs w:val="24"/>
        </w:rPr>
        <w:t>λ</w:t>
      </w:r>
      <w:r>
        <w:rPr>
          <w:rFonts w:eastAsia="Times New Roman" w:cs="Times New Roman"/>
          <w:szCs w:val="24"/>
        </w:rPr>
        <w:t>λει και ποια κομμάτια θα αναλάβει το συγκεκριμένο, ανεξάρτητα από πού θα χρηματοδοτηθούν και βεβαίως να δούμε το θέμα του νέου Προγράμματος Αγροτικής Ανάπτυξης το οποίο έχει αντίστοιχες χρηματοδοτήσεις, ούτως ώστε να ολοκληρωθεί αυτό το πάρα</w:t>
      </w:r>
      <w:r>
        <w:rPr>
          <w:rFonts w:eastAsia="Times New Roman" w:cs="Times New Roman"/>
          <w:szCs w:val="24"/>
        </w:rPr>
        <w:t xml:space="preserve"> πολύ σημαντικό έργο για την περιοχή</w:t>
      </w:r>
      <w:r>
        <w:rPr>
          <w:rFonts w:eastAsia="Times New Roman" w:cs="Times New Roman"/>
          <w:szCs w:val="24"/>
        </w:rPr>
        <w:t>,</w:t>
      </w:r>
      <w:r>
        <w:rPr>
          <w:rFonts w:eastAsia="Times New Roman" w:cs="Times New Roman"/>
          <w:szCs w:val="24"/>
        </w:rPr>
        <w:t xml:space="preserve"> προκειμένου να λυθούν ζητήματα που έχουν να κάνουν με το κόστος παραγωγής. </w:t>
      </w:r>
    </w:p>
    <w:p w14:paraId="47ED0E0F"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Ξέρετε πολύ καλά</w:t>
      </w:r>
      <w:r>
        <w:rPr>
          <w:rFonts w:eastAsia="Times New Roman" w:cs="Times New Roman"/>
          <w:szCs w:val="24"/>
        </w:rPr>
        <w:t>,</w:t>
      </w:r>
      <w:r>
        <w:rPr>
          <w:rFonts w:eastAsia="Times New Roman" w:cs="Times New Roman"/>
          <w:szCs w:val="24"/>
        </w:rPr>
        <w:t xml:space="preserve"> ότι με τις νέες επιβαρύνσεις –δίκαιες και άδικες- στον τομέα των ίδιων των αγροτών, των παραγωγών αλλά κυρίως του κόστους συ</w:t>
      </w:r>
      <w:r>
        <w:rPr>
          <w:rFonts w:eastAsia="Times New Roman" w:cs="Times New Roman"/>
          <w:szCs w:val="24"/>
        </w:rPr>
        <w:t xml:space="preserve">νολικά του αγροτικού προϊόντος –κόστος παραγωγής- </w:t>
      </w:r>
      <w:r>
        <w:rPr>
          <w:rFonts w:eastAsia="Times New Roman" w:cs="Times New Roman"/>
          <w:szCs w:val="24"/>
        </w:rPr>
        <w:lastRenderedPageBreak/>
        <w:t>πρέπει να προχωρήσουν άμεσα ενέργειες και πρωτοβουλίες, ούτως ώστε να μειώσουμε τουλάχιστον από άλλες πηγές αυτό το κόστος παραγωγής. Επομένως είναι πάρα πολύ σημαντική η δικιά σας θέση ως Υπουργείο Αγροτικ</w:t>
      </w:r>
      <w:r>
        <w:rPr>
          <w:rFonts w:eastAsia="Times New Roman" w:cs="Times New Roman"/>
          <w:szCs w:val="24"/>
        </w:rPr>
        <w:t xml:space="preserve">ής Ανάπτυξης αλλά και του αντίστοιχου Υπουργείου Υποδομών με το οποίο οφείλετε να συνεργαστείτε. </w:t>
      </w:r>
    </w:p>
    <w:p w14:paraId="47ED0E10" w14:textId="77777777" w:rsidR="001813B5" w:rsidRDefault="000026DE">
      <w:pPr>
        <w:tabs>
          <w:tab w:val="left" w:pos="3189"/>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7ED0E11" w14:textId="77777777" w:rsidR="001813B5" w:rsidRDefault="000026DE">
      <w:pPr>
        <w:tabs>
          <w:tab w:val="left" w:pos="3189"/>
          <w:tab w:val="left" w:pos="3545"/>
          <w:tab w:val="center" w:pos="4513"/>
        </w:tabs>
        <w:spacing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47ED0E12" w14:textId="77777777" w:rsidR="001813B5" w:rsidRDefault="000026DE">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δεν θα διαφωνήσω σε κανένα σημείο από αυτά που τοποθετηθήκατε. Η αναγκαιότητα ολοκλήρωσης του συγκεκριμένου έργου είναι πασιφανής, πόσω μάλλον όταν μιλάμε για μια περιοχή όπως η Ιεράπετρα, η οποία πραγματικά είναι πρωτοποριακή, ιδιαίτερα </w:t>
      </w:r>
      <w:r>
        <w:rPr>
          <w:rFonts w:eastAsia="Times New Roman"/>
          <w:szCs w:val="24"/>
        </w:rPr>
        <w:t xml:space="preserve">σε καλλιέργειες οπωροκηπευτικών αλλά και γενικότερα στον αγροτικό χώρο. </w:t>
      </w:r>
    </w:p>
    <w:p w14:paraId="47ED0E13" w14:textId="77777777" w:rsidR="001813B5" w:rsidRDefault="000026DE">
      <w:pPr>
        <w:spacing w:line="600" w:lineRule="auto"/>
        <w:ind w:firstLine="720"/>
        <w:jc w:val="both"/>
        <w:rPr>
          <w:rFonts w:eastAsia="Times New Roman"/>
          <w:szCs w:val="24"/>
        </w:rPr>
      </w:pPr>
      <w:r>
        <w:rPr>
          <w:rFonts w:eastAsia="Times New Roman"/>
          <w:szCs w:val="24"/>
        </w:rPr>
        <w:lastRenderedPageBreak/>
        <w:t>Αυτό το πρόβλημα των παράλληλων αρμοδιοτήτων, εάν δεν υπάρχει συνεννόηση, είναι ένα πρόβλημα κυβερνητικής λειτουργίας, το οποίο είναι πραγματικά αδιανόητο. Με τα φράγματα ασχολείται και το Υπουργείο Υποδομών, με τα φράγματα ασχολείται και το Υπουργείο Αγρο</w:t>
      </w:r>
      <w:r>
        <w:rPr>
          <w:rFonts w:eastAsia="Times New Roman"/>
          <w:szCs w:val="24"/>
        </w:rPr>
        <w:t xml:space="preserve">τικής Ανάπτυξης, με τα φράγματα ασχολείται βεβαίως και το Υπουργείο Περιβάλλοντος. Και όντως είναι αδιανόητο, διότι, ας πούμε, εμείς μέσα από το </w:t>
      </w:r>
      <w:r>
        <w:rPr>
          <w:rFonts w:eastAsia="Times New Roman"/>
          <w:szCs w:val="24"/>
        </w:rPr>
        <w:t>Π</w:t>
      </w:r>
      <w:r>
        <w:rPr>
          <w:rFonts w:eastAsia="Times New Roman"/>
          <w:szCs w:val="24"/>
        </w:rPr>
        <w:t xml:space="preserve">ρόγραμμα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νάπτυξης προγραμματίζουμε συγκεκριμένες εργασίες, συγκεκριμένα έργα. Είναι δυνατόν την ίδι</w:t>
      </w:r>
      <w:r>
        <w:rPr>
          <w:rFonts w:eastAsia="Times New Roman"/>
          <w:szCs w:val="24"/>
        </w:rPr>
        <w:t>α ώρα, εφόσον –και δεν αναφέρομαι μόνο στα φράγματα, γενικά στα έργα υποδομών- το Υπουργείο Υποδομών κατασκευάζει δρόμους, να μην έχει υπ’ όψιν του</w:t>
      </w:r>
      <w:r>
        <w:rPr>
          <w:rFonts w:eastAsia="Times New Roman"/>
          <w:szCs w:val="24"/>
        </w:rPr>
        <w:t>,</w:t>
      </w:r>
      <w:r>
        <w:rPr>
          <w:rFonts w:eastAsia="Times New Roman"/>
          <w:szCs w:val="24"/>
        </w:rPr>
        <w:t xml:space="preserve"> ότι δίπλα υπάρχει ένας αγροτικός δρόμος, ο οποίος μπορεί να βοηθήσει στη χάραξη, στην εκτέλεση ή εντελώς δι</w:t>
      </w:r>
      <w:r>
        <w:rPr>
          <w:rFonts w:eastAsia="Times New Roman"/>
          <w:szCs w:val="24"/>
        </w:rPr>
        <w:t xml:space="preserve">αφορετικά; </w:t>
      </w:r>
    </w:p>
    <w:p w14:paraId="47ED0E14" w14:textId="77777777" w:rsidR="001813B5" w:rsidRDefault="000026DE">
      <w:pPr>
        <w:spacing w:line="600" w:lineRule="auto"/>
        <w:ind w:firstLine="720"/>
        <w:jc w:val="both"/>
        <w:rPr>
          <w:rFonts w:eastAsia="Times New Roman"/>
          <w:szCs w:val="24"/>
        </w:rPr>
      </w:pPr>
      <w:r>
        <w:rPr>
          <w:rFonts w:eastAsia="Times New Roman"/>
          <w:szCs w:val="24"/>
        </w:rPr>
        <w:t>Άρα, λοιπόν, η αναγκαιότητα συνεννόησης είναι μεγάλη, πόσω μάλλον για το συγκεκριμένο κομμάτι που αφορά το υδάτινο δυναμικό της χώρας, τη στιγμή που πάνω από το 85% του υδάτινου δυναμικού του Υπουργείου Αγροτικής Ανάπτυξης αφορά αρδεύσεις. Άρα,</w:t>
      </w:r>
      <w:r>
        <w:rPr>
          <w:rFonts w:eastAsia="Times New Roman"/>
          <w:szCs w:val="24"/>
        </w:rPr>
        <w:t xml:space="preserve"> λοιπόν, θα πρέπει οπωσδήποτε σε όλες </w:t>
      </w:r>
      <w:r>
        <w:rPr>
          <w:rFonts w:eastAsia="Times New Roman"/>
          <w:szCs w:val="24"/>
        </w:rPr>
        <w:lastRenderedPageBreak/>
        <w:t>τις υποδομές να κάνουμε μια προσπάθεια. Βεβαίως το θέμα της ύδρευσης είναι πολύ σοβαρό αλλά όμως εκεί που μιλάμε για παραγωγική ανασυγκρότηση</w:t>
      </w:r>
      <w:r>
        <w:rPr>
          <w:rFonts w:eastAsia="Times New Roman"/>
          <w:szCs w:val="24"/>
        </w:rPr>
        <w:t>,</w:t>
      </w:r>
      <w:r>
        <w:rPr>
          <w:rFonts w:eastAsia="Times New Roman"/>
          <w:szCs w:val="24"/>
        </w:rPr>
        <w:t xml:space="preserve"> μιλάμε και για μείωση του κόστους παραγωγής και πρέπει να κάνουμε μια προσπ</w:t>
      </w:r>
      <w:r>
        <w:rPr>
          <w:rFonts w:eastAsia="Times New Roman"/>
          <w:szCs w:val="24"/>
        </w:rPr>
        <w:t>άθεια.</w:t>
      </w:r>
    </w:p>
    <w:p w14:paraId="47ED0E15" w14:textId="77777777" w:rsidR="001813B5" w:rsidRDefault="000026DE">
      <w:pPr>
        <w:spacing w:line="600" w:lineRule="auto"/>
        <w:ind w:firstLine="720"/>
        <w:jc w:val="both"/>
        <w:rPr>
          <w:rFonts w:eastAsia="Times New Roman"/>
          <w:szCs w:val="24"/>
        </w:rPr>
      </w:pPr>
      <w:r>
        <w:rPr>
          <w:rFonts w:eastAsia="Times New Roman"/>
          <w:szCs w:val="24"/>
        </w:rPr>
        <w:t>Σε αυτό που τουλάχιστον, εγώ από τη δική μου πλευρά μπορώ να δεσμευθώ</w:t>
      </w:r>
      <w:r>
        <w:rPr>
          <w:rFonts w:eastAsia="Times New Roman"/>
          <w:szCs w:val="24"/>
        </w:rPr>
        <w:t>,</w:t>
      </w:r>
      <w:r>
        <w:rPr>
          <w:rFonts w:eastAsia="Times New Roman"/>
          <w:szCs w:val="24"/>
        </w:rPr>
        <w:t xml:space="preserve"> είναι σε αυτά που έχουμε προγραμματίσει και σχεδιάζουμε να πάμε και στο νέο πρόγραμμα, στη συνέχιση δηλαδή των ανειλημμένων υποχρεώσεων, ότι θα εκτελεστούν όσο γίνεται γρηγορότερ</w:t>
      </w:r>
      <w:r>
        <w:rPr>
          <w:rFonts w:eastAsia="Times New Roman"/>
          <w:szCs w:val="24"/>
        </w:rPr>
        <w:t>α.</w:t>
      </w:r>
    </w:p>
    <w:p w14:paraId="47ED0E16" w14:textId="77777777" w:rsidR="001813B5" w:rsidRDefault="000026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Ευχαριστώ.</w:t>
      </w:r>
    </w:p>
    <w:p w14:paraId="47ED0E17" w14:textId="77777777" w:rsidR="001813B5" w:rsidRDefault="000026DE">
      <w:pPr>
        <w:spacing w:line="600" w:lineRule="auto"/>
        <w:ind w:firstLine="720"/>
        <w:jc w:val="both"/>
        <w:rPr>
          <w:rFonts w:eastAsia="Times New Roman"/>
          <w:szCs w:val="24"/>
        </w:rPr>
      </w:pPr>
      <w:r>
        <w:rPr>
          <w:rFonts w:eastAsia="Times New Roman"/>
          <w:szCs w:val="24"/>
        </w:rPr>
        <w:t>Πριν πάμε στην επόμενη ερώτηση, για να κλείσω αυτό το κεφάλαιο, να πω εν συντομία ποιες ερωτήσεις δεν θα συζητηθούν.</w:t>
      </w:r>
    </w:p>
    <w:p w14:paraId="47ED0E18" w14:textId="77777777" w:rsidR="001813B5" w:rsidRDefault="000026DE">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πέμπτη με</w:t>
      </w:r>
      <w:r>
        <w:rPr>
          <w:rFonts w:eastAsia="Times New Roman"/>
          <w:szCs w:val="24"/>
        </w:rPr>
        <w:t xml:space="preserve"> αριθμό 663/15-3-2016 επίκαιρη ερώτηση </w:t>
      </w:r>
      <w:r>
        <w:rPr>
          <w:rFonts w:eastAsia="Times New Roman"/>
          <w:szCs w:val="24"/>
        </w:rPr>
        <w:t xml:space="preserve">δεύτερου κύκλου </w:t>
      </w:r>
      <w:r>
        <w:rPr>
          <w:rFonts w:eastAsia="Times New Roman"/>
          <w:szCs w:val="24"/>
        </w:rPr>
        <w:t xml:space="preserve">του </w:t>
      </w:r>
      <w:r>
        <w:rPr>
          <w:rFonts w:eastAsia="Times New Roman"/>
          <w:szCs w:val="24"/>
        </w:rPr>
        <w:t>Ανεξάρτητου Βουλευτή Α</w:t>
      </w:r>
      <w:r>
        <w:rPr>
          <w:rFonts w:eastAsia="Times New Roman"/>
          <w:szCs w:val="24"/>
        </w:rPr>
        <w:t>χα</w:t>
      </w:r>
      <w:r>
        <w:rPr>
          <w:rFonts w:eastAsia="Times New Roman"/>
          <w:szCs w:val="24"/>
        </w:rPr>
        <w:t>ΐας</w:t>
      </w:r>
      <w:r>
        <w:rPr>
          <w:rFonts w:eastAsia="Times New Roman"/>
          <w:szCs w:val="24"/>
        </w:rPr>
        <w:t xml:space="preserve"> </w:t>
      </w:r>
      <w:r>
        <w:rPr>
          <w:rFonts w:eastAsia="Times New Roman"/>
          <w:szCs w:val="24"/>
        </w:rPr>
        <w:t xml:space="preserve">κ. Νικολάου Νικολόπουλου προς τον Υπουργό Οικονομικών, σχετικά με τη συμμετοχή Έλληνα </w:t>
      </w:r>
      <w:r>
        <w:rPr>
          <w:rFonts w:eastAsia="Times New Roman"/>
          <w:szCs w:val="24"/>
        </w:rPr>
        <w:lastRenderedPageBreak/>
        <w:t xml:space="preserve">επιχειρηματία στην αύξηση μετοχικού κεφαλαίου </w:t>
      </w:r>
      <w:r>
        <w:rPr>
          <w:rFonts w:eastAsia="Times New Roman"/>
          <w:szCs w:val="24"/>
        </w:rPr>
        <w:t>ε</w:t>
      </w:r>
      <w:r>
        <w:rPr>
          <w:rFonts w:eastAsia="Times New Roman"/>
          <w:szCs w:val="24"/>
        </w:rPr>
        <w:t xml:space="preserve">λληνικού </w:t>
      </w:r>
      <w:r>
        <w:rPr>
          <w:rFonts w:eastAsia="Times New Roman"/>
          <w:szCs w:val="24"/>
        </w:rPr>
        <w:t>τ</w:t>
      </w:r>
      <w:r>
        <w:rPr>
          <w:rFonts w:eastAsia="Times New Roman"/>
          <w:szCs w:val="24"/>
        </w:rPr>
        <w:t xml:space="preserve">ηλεοπτικού </w:t>
      </w:r>
      <w:r>
        <w:rPr>
          <w:rFonts w:eastAsia="Times New Roman"/>
          <w:szCs w:val="24"/>
        </w:rPr>
        <w:t>κ</w:t>
      </w:r>
      <w:r>
        <w:rPr>
          <w:rFonts w:eastAsia="Times New Roman"/>
          <w:szCs w:val="24"/>
        </w:rPr>
        <w:t>αναλιού και την καθυστέρηση των δανείων που έχουν χορηγηθεί στην εταιρεία «Π</w:t>
      </w:r>
      <w:r>
        <w:rPr>
          <w:rFonts w:eastAsia="Times New Roman"/>
          <w:szCs w:val="24"/>
        </w:rPr>
        <w:t>ΗΓΑΣΟΣ</w:t>
      </w:r>
      <w:r>
        <w:rPr>
          <w:rFonts w:eastAsia="Times New Roman"/>
          <w:szCs w:val="24"/>
        </w:rPr>
        <w:t xml:space="preserve"> Α.Ε.»</w:t>
      </w:r>
      <w:r>
        <w:rPr>
          <w:rFonts w:eastAsia="Times New Roman"/>
          <w:szCs w:val="24"/>
        </w:rPr>
        <w:t>,</w:t>
      </w:r>
      <w:r>
        <w:rPr>
          <w:rFonts w:eastAsia="Times New Roman"/>
          <w:szCs w:val="24"/>
        </w:rPr>
        <w:t xml:space="preserve"> δεν </w:t>
      </w:r>
      <w:r>
        <w:rPr>
          <w:rFonts w:eastAsia="Times New Roman"/>
          <w:szCs w:val="24"/>
        </w:rPr>
        <w:t>σ</w:t>
      </w:r>
      <w:r>
        <w:rPr>
          <w:rFonts w:eastAsia="Times New Roman"/>
          <w:szCs w:val="24"/>
        </w:rPr>
        <w:t>υζητείται</w:t>
      </w:r>
      <w:r>
        <w:rPr>
          <w:rFonts w:eastAsia="Times New Roman"/>
          <w:szCs w:val="24"/>
        </w:rPr>
        <w:t xml:space="preserve"> λόγω κωλύματος του κυρίου Υπουργού.</w:t>
      </w:r>
    </w:p>
    <w:p w14:paraId="47ED0E19" w14:textId="77777777" w:rsidR="001813B5" w:rsidRDefault="000026DE">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 xml:space="preserve">η όγδοη με αριθμό 628/7-3-2016 επίκαιρη ερώτηση δεύτερου κύκλου του Βουλευτή </w:t>
      </w:r>
      <w:r>
        <w:rPr>
          <w:rFonts w:eastAsia="Times New Roman"/>
          <w:szCs w:val="24"/>
        </w:rPr>
        <w:t xml:space="preserve">Αττικής της </w:t>
      </w:r>
      <w:r>
        <w:rPr>
          <w:rFonts w:eastAsia="Times New Roman"/>
          <w:szCs w:val="24"/>
        </w:rPr>
        <w:t>Νέας Δημοκρατίας</w:t>
      </w:r>
      <w:r>
        <w:rPr>
          <w:rFonts w:eastAsia="Times New Roman"/>
          <w:szCs w:val="24"/>
        </w:rPr>
        <w:t xml:space="preserve"> κ. Μαυρουδή Βορίδη προς τον Υπουργό Παιδείας, Έρευνας και Θρησκευμάτων, σχετικά με την «απαγόρευ</w:t>
      </w:r>
      <w:r>
        <w:rPr>
          <w:rFonts w:eastAsia="Times New Roman"/>
          <w:szCs w:val="24"/>
        </w:rPr>
        <w:t>ση της ομιλίας του Μητροπολίτη Λαυρεωτικής και Μεσογαίας κ. Νικολάου στο 15</w:t>
      </w:r>
      <w:r>
        <w:rPr>
          <w:rFonts w:eastAsia="Times New Roman"/>
          <w:szCs w:val="24"/>
          <w:vertAlign w:val="superscript"/>
        </w:rPr>
        <w:t>ο</w:t>
      </w:r>
      <w:r>
        <w:rPr>
          <w:rFonts w:eastAsia="Times New Roman"/>
          <w:szCs w:val="24"/>
        </w:rPr>
        <w:t xml:space="preserve"> Ενιαίο Λύκειο Θεσσαλονίκης</w:t>
      </w:r>
      <w:r>
        <w:rPr>
          <w:rFonts w:eastAsia="Times New Roman"/>
          <w:szCs w:val="24"/>
        </w:rPr>
        <w:t>,</w:t>
      </w:r>
      <w:r w:rsidRPr="007075ED">
        <w:rPr>
          <w:rFonts w:eastAsia="Times New Roman"/>
          <w:szCs w:val="24"/>
        </w:rPr>
        <w:t xml:space="preserve"> </w:t>
      </w:r>
      <w:r>
        <w:rPr>
          <w:rFonts w:eastAsia="Times New Roman"/>
          <w:szCs w:val="24"/>
        </w:rPr>
        <w:t xml:space="preserve">δεν συζητείται λόγω κωλύματος του κυρίου Υπουργού. </w:t>
      </w:r>
    </w:p>
    <w:p w14:paraId="47ED0E1A" w14:textId="77777777" w:rsidR="001813B5" w:rsidRDefault="000026DE">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ένατη με</w:t>
      </w:r>
      <w:r>
        <w:rPr>
          <w:rFonts w:eastAsia="Times New Roman"/>
          <w:szCs w:val="24"/>
        </w:rPr>
        <w:t xml:space="preserve"> αριθμό 626/7-3-2016 επίκαιρη ερώτηση </w:t>
      </w:r>
      <w:r>
        <w:rPr>
          <w:rFonts w:eastAsia="Times New Roman"/>
          <w:szCs w:val="24"/>
        </w:rPr>
        <w:t>δεύτερου κύκλου</w:t>
      </w:r>
      <w:r>
        <w:rPr>
          <w:rFonts w:eastAsia="Times New Roman"/>
          <w:szCs w:val="24"/>
        </w:rPr>
        <w:t xml:space="preserve"> του </w:t>
      </w:r>
      <w:r>
        <w:rPr>
          <w:rFonts w:eastAsia="Times New Roman"/>
          <w:szCs w:val="24"/>
        </w:rPr>
        <w:t>Βουλευτή Ηρακλείου</w:t>
      </w:r>
      <w:r>
        <w:rPr>
          <w:rFonts w:eastAsia="Times New Roman"/>
          <w:szCs w:val="24"/>
        </w:rPr>
        <w:t xml:space="preserve"> </w:t>
      </w:r>
      <w:r>
        <w:rPr>
          <w:rFonts w:eastAsia="Times New Roman"/>
          <w:szCs w:val="24"/>
        </w:rPr>
        <w:t xml:space="preserve">της Δημοκρατικής Συμπαράταξης ΠΑΣΟΚ-ΔΗΜΑΡ κ. Βασιλείου Κεγκέρογλου προς τον Υπουργό Εσωτερικών και Διοικητικής Ανασυγκρότησης, σχετικά με τα προβλήματα που έχουν δημιουργηθεί στη λειτουργία </w:t>
      </w:r>
      <w:r>
        <w:rPr>
          <w:rFonts w:eastAsia="Times New Roman"/>
          <w:szCs w:val="24"/>
        </w:rPr>
        <w:lastRenderedPageBreak/>
        <w:t>όλων των κοινωνικών δομών και άλλων υπηρεσιών των δήμων όλης της χ</w:t>
      </w:r>
      <w:r>
        <w:rPr>
          <w:rFonts w:eastAsia="Times New Roman"/>
          <w:szCs w:val="24"/>
        </w:rPr>
        <w:t>ώρας, δεν συζητ</w:t>
      </w:r>
      <w:r>
        <w:rPr>
          <w:rFonts w:eastAsia="Times New Roman"/>
          <w:szCs w:val="24"/>
        </w:rPr>
        <w:t>είται</w:t>
      </w:r>
      <w:r>
        <w:rPr>
          <w:rFonts w:eastAsia="Times New Roman"/>
          <w:szCs w:val="24"/>
        </w:rPr>
        <w:t xml:space="preserve"> λόγω κωλύματος του κυρίου Υπουργού.</w:t>
      </w:r>
    </w:p>
    <w:p w14:paraId="47ED0E1B" w14:textId="77777777" w:rsidR="001813B5" w:rsidRDefault="000026D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δέκατη με </w:t>
      </w:r>
      <w:r>
        <w:rPr>
          <w:rFonts w:eastAsia="Times New Roman"/>
          <w:szCs w:val="24"/>
        </w:rPr>
        <w:t xml:space="preserve">αριθμό 633/8-3-2016 επίκαιρη ερώτηση </w:t>
      </w:r>
      <w:r>
        <w:rPr>
          <w:rFonts w:eastAsia="Times New Roman"/>
          <w:szCs w:val="24"/>
        </w:rPr>
        <w:t>δεύτερου κύκλου</w:t>
      </w:r>
      <w:r>
        <w:rPr>
          <w:rFonts w:eastAsia="Times New Roman"/>
          <w:szCs w:val="24"/>
        </w:rPr>
        <w:t xml:space="preserve"> </w:t>
      </w:r>
      <w:r>
        <w:rPr>
          <w:rFonts w:eastAsia="Times New Roman"/>
          <w:szCs w:val="24"/>
        </w:rPr>
        <w:t>του συναδέλφου από το Ηράκλειο Κρήτης του Κομμουνιστικού Κόμματος Ελλάδας κ. Εμμανουήλ Συντυχάκη προς τον Υπουργό Οικονομικών, σχετικά</w:t>
      </w:r>
      <w:r>
        <w:rPr>
          <w:rFonts w:eastAsia="Times New Roman"/>
          <w:szCs w:val="24"/>
        </w:rPr>
        <w:t xml:space="preserve"> με τη χορήγηση αποζημίωσης στους υπαλλήλους που μετέχουν στην οργάνωση, υποστήριξη και διεξαγωγή των δοκιμασιών προσόντων και συμπεριφοράς των υποψηφίων οδηγών, δεν συζητ</w:t>
      </w:r>
      <w:r>
        <w:rPr>
          <w:rFonts w:eastAsia="Times New Roman"/>
          <w:szCs w:val="24"/>
        </w:rPr>
        <w:t>είται,</w:t>
      </w:r>
      <w:r>
        <w:rPr>
          <w:rFonts w:eastAsia="Times New Roman"/>
          <w:szCs w:val="24"/>
        </w:rPr>
        <w:t xml:space="preserve"> κατόπιν συνεννόησης Βουλευτή και Υπουργού. </w:t>
      </w:r>
    </w:p>
    <w:p w14:paraId="47ED0E1C" w14:textId="77777777" w:rsidR="001813B5" w:rsidRDefault="000026D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ενδέκατη με</w:t>
      </w:r>
      <w:r>
        <w:rPr>
          <w:rFonts w:eastAsia="Times New Roman"/>
          <w:szCs w:val="24"/>
        </w:rPr>
        <w:t xml:space="preserve"> αριθμό 634/8-3-2016 </w:t>
      </w:r>
      <w:r>
        <w:rPr>
          <w:rFonts w:eastAsia="Times New Roman"/>
          <w:szCs w:val="24"/>
        </w:rPr>
        <w:t xml:space="preserve">επίκαιρη ερώτηση δεύτερου κύκλου </w:t>
      </w:r>
      <w:r>
        <w:rPr>
          <w:rFonts w:eastAsia="Times New Roman"/>
          <w:szCs w:val="24"/>
        </w:rPr>
        <w:t>της συναδέλφου Βουλευτού Καρδίτσας του Συνασπισμού Ριζοσπαστικής Αριστεράς κ</w:t>
      </w:r>
      <w:r>
        <w:rPr>
          <w:rFonts w:eastAsia="Times New Roman"/>
          <w:szCs w:val="24"/>
        </w:rPr>
        <w:t>.</w:t>
      </w:r>
      <w:r>
        <w:rPr>
          <w:rFonts w:eastAsia="Times New Roman"/>
          <w:szCs w:val="24"/>
        </w:rPr>
        <w:t xml:space="preserve"> Χρυσούλας Κατσαβριά – Σιωροπούλου προς τον Υπουργό Εσωτερικών και Διοικητικής Ανασυγκρότησης, </w:t>
      </w:r>
      <w:r>
        <w:rPr>
          <w:rFonts w:eastAsia="Times New Roman" w:cs="Times New Roman"/>
          <w:szCs w:val="24"/>
        </w:rPr>
        <w:t xml:space="preserve">σχετικά με την επαναλειτουργία της Σχολής </w:t>
      </w:r>
      <w:r>
        <w:rPr>
          <w:rFonts w:eastAsia="Times New Roman" w:cs="Times New Roman"/>
          <w:szCs w:val="24"/>
        </w:rPr>
        <w:lastRenderedPageBreak/>
        <w:t>Αστυφυλάκ</w:t>
      </w:r>
      <w:r>
        <w:rPr>
          <w:rFonts w:eastAsia="Times New Roman" w:cs="Times New Roman"/>
          <w:szCs w:val="24"/>
        </w:rPr>
        <w:t xml:space="preserve">ων και την Μεταστέγαση της Διεύθυνσης Αστυνομίας Καρδίτσας, </w:t>
      </w:r>
      <w:r>
        <w:rPr>
          <w:rFonts w:eastAsia="Times New Roman"/>
          <w:szCs w:val="24"/>
        </w:rPr>
        <w:t>δεν συζητ</w:t>
      </w:r>
      <w:r>
        <w:rPr>
          <w:rFonts w:eastAsia="Times New Roman"/>
          <w:szCs w:val="24"/>
        </w:rPr>
        <w:t>είται,</w:t>
      </w:r>
      <w:r>
        <w:rPr>
          <w:rFonts w:eastAsia="Times New Roman"/>
          <w:szCs w:val="24"/>
        </w:rPr>
        <w:t xml:space="preserve"> σε συνεννόηση της συναδέλφου με τον Υπουργό.</w:t>
      </w:r>
    </w:p>
    <w:p w14:paraId="47ED0E1D" w14:textId="77777777" w:rsidR="001813B5" w:rsidRDefault="000026DE">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δέκατη όγδοη με</w:t>
      </w:r>
      <w:r>
        <w:rPr>
          <w:rFonts w:eastAsia="Times New Roman"/>
          <w:szCs w:val="24"/>
        </w:rPr>
        <w:t xml:space="preserve"> αριθμό 573/23-2-2016 επίκαιρη ερώτηση </w:t>
      </w:r>
      <w:r>
        <w:rPr>
          <w:rFonts w:eastAsia="Times New Roman"/>
          <w:szCs w:val="24"/>
        </w:rPr>
        <w:t>δεύτερου κύκλου</w:t>
      </w:r>
      <w:r>
        <w:rPr>
          <w:rFonts w:eastAsia="Times New Roman"/>
          <w:szCs w:val="24"/>
        </w:rPr>
        <w:t xml:space="preserve"> του </w:t>
      </w:r>
      <w:r>
        <w:rPr>
          <w:rFonts w:eastAsia="Times New Roman"/>
          <w:szCs w:val="24"/>
        </w:rPr>
        <w:t xml:space="preserve">Βουλευτή Λάρισας </w:t>
      </w:r>
      <w:r>
        <w:rPr>
          <w:rFonts w:eastAsia="Times New Roman"/>
          <w:szCs w:val="24"/>
        </w:rPr>
        <w:t>κ. Βασιλείου Κόκκαλη των Ανεξαρτήτων Ελλήν</w:t>
      </w:r>
      <w:r>
        <w:rPr>
          <w:rFonts w:eastAsia="Times New Roman"/>
          <w:szCs w:val="24"/>
        </w:rPr>
        <w:t>ων προς τον Υπουργό Περιβάλλοντος και Ενέργειας, σχετικά με την ανάγκη πληρέστερης ενημέρωσης στους πελάτες της ΔΕΗ για τις δυνατότητες και την προστασία που παρέχεται στις ευαίσθητες κοινωνικές ομάδες, δεν συζητείται λόγω κωλύματος του κυρίου Υπουργού.</w:t>
      </w:r>
    </w:p>
    <w:p w14:paraId="47ED0E1E" w14:textId="77777777" w:rsidR="001813B5" w:rsidRDefault="000026DE">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πρώτη με</w:t>
      </w:r>
      <w:r>
        <w:rPr>
          <w:rFonts w:eastAsia="Times New Roman"/>
          <w:szCs w:val="24"/>
        </w:rPr>
        <w:t xml:space="preserve"> αριθμό 2828/1-2-2016 ερώτηση της συναδέλφου </w:t>
      </w:r>
      <w:r>
        <w:rPr>
          <w:rFonts w:eastAsia="Times New Roman"/>
          <w:szCs w:val="24"/>
        </w:rPr>
        <w:t>της Β΄</w:t>
      </w:r>
      <w:r>
        <w:rPr>
          <w:rFonts w:eastAsia="Times New Roman"/>
          <w:szCs w:val="24"/>
        </w:rPr>
        <w:t xml:space="preserve"> </w:t>
      </w:r>
      <w:r>
        <w:rPr>
          <w:rFonts w:eastAsia="Times New Roman"/>
          <w:szCs w:val="24"/>
        </w:rPr>
        <w:t>Αθηνών</w:t>
      </w:r>
      <w:r>
        <w:rPr>
          <w:rFonts w:eastAsia="Times New Roman"/>
          <w:szCs w:val="24"/>
        </w:rPr>
        <w:t xml:space="preserve"> από τον Συνασπισμό Ριζοσπαστικής Αριστεράς κ</w:t>
      </w:r>
      <w:r>
        <w:rPr>
          <w:rFonts w:eastAsia="Times New Roman"/>
          <w:szCs w:val="24"/>
        </w:rPr>
        <w:t>.</w:t>
      </w:r>
      <w:r>
        <w:rPr>
          <w:rFonts w:eastAsia="Times New Roman"/>
          <w:szCs w:val="24"/>
        </w:rPr>
        <w:t xml:space="preserve"> Χαρούλας Καφαντάρη προς τον Υπουργό Περιβάλλοντος και Ενέργειας,  σχετικά με τη θέσπιση διακριτού ορίου για το εξασθενές χρώμιο στο πόσιμο νερό, δεν συζητείται σε συνεννόηση Υπουργού και Βουλευτού. </w:t>
      </w:r>
    </w:p>
    <w:p w14:paraId="47ED0E1F"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δεύτερη με</w:t>
      </w:r>
      <w:r>
        <w:rPr>
          <w:rFonts w:eastAsia="Times New Roman"/>
          <w:szCs w:val="24"/>
        </w:rPr>
        <w:t xml:space="preserve"> αριθμό 2808/193/1-2-2016 ερώτηση και αίτηση</w:t>
      </w:r>
      <w:r>
        <w:rPr>
          <w:rFonts w:eastAsia="Times New Roman"/>
          <w:szCs w:val="24"/>
        </w:rPr>
        <w:t xml:space="preserve"> κατάθεσης εγγράφων του </w:t>
      </w:r>
      <w:r>
        <w:rPr>
          <w:rFonts w:eastAsia="Times New Roman"/>
          <w:szCs w:val="24"/>
        </w:rPr>
        <w:t xml:space="preserve">Βουλευτή Ηρακλείου </w:t>
      </w:r>
      <w:r>
        <w:rPr>
          <w:rFonts w:eastAsia="Times New Roman"/>
          <w:szCs w:val="24"/>
        </w:rPr>
        <w:t>της Δημοκρατικής Συμπαράταξης ΠΑΣΟΚ-ΔΗΜΑΡ κ. Βασιλείου Κεγκέρογλου προς τον Υπουργό Υγείας</w:t>
      </w:r>
      <w:r>
        <w:rPr>
          <w:rFonts w:eastAsia="Times New Roman"/>
          <w:szCs w:val="24"/>
        </w:rPr>
        <w:t>,</w:t>
      </w:r>
      <w:r>
        <w:rPr>
          <w:rFonts w:eastAsia="Times New Roman"/>
          <w:szCs w:val="24"/>
        </w:rPr>
        <w:t xml:space="preserve"> σχετικά με την υπόθεση της μικρής Μελίνας στο Βενιζέλειο Νοσοκομείο Ηρακλείου, δεν συζητείται λόγω κωλύματος του κυρίου Υ</w:t>
      </w:r>
      <w:r>
        <w:rPr>
          <w:rFonts w:eastAsia="Times New Roman"/>
          <w:szCs w:val="24"/>
        </w:rPr>
        <w:t xml:space="preserve">πουργού. </w:t>
      </w:r>
    </w:p>
    <w:p w14:paraId="47ED0E20" w14:textId="77777777" w:rsidR="001813B5" w:rsidRDefault="000026DE">
      <w:pPr>
        <w:spacing w:line="600" w:lineRule="auto"/>
        <w:jc w:val="both"/>
        <w:rPr>
          <w:rFonts w:eastAsia="Times New Roman" w:cs="Times New Roman"/>
          <w:szCs w:val="24"/>
        </w:rPr>
      </w:pPr>
      <w:r>
        <w:rPr>
          <w:rFonts w:eastAsia="Times New Roman" w:cs="Times New Roman"/>
          <w:szCs w:val="24"/>
        </w:rPr>
        <w:tab/>
        <w:t xml:space="preserve">Τέλος, η </w:t>
      </w:r>
      <w:r>
        <w:rPr>
          <w:rFonts w:eastAsia="Times New Roman" w:cs="Times New Roman"/>
          <w:szCs w:val="24"/>
        </w:rPr>
        <w:t xml:space="preserve">τρίτη </w:t>
      </w:r>
      <w:r>
        <w:rPr>
          <w:rFonts w:eastAsia="Times New Roman" w:cs="Times New Roman"/>
          <w:szCs w:val="24"/>
        </w:rPr>
        <w:t xml:space="preserve">με αριθμό 305/15-10-2015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σχετικά με την ανάγκη για λήψη νομοθετικής πρωτοβουλίας της Κυβέ</w:t>
      </w:r>
      <w:r>
        <w:rPr>
          <w:rFonts w:eastAsia="Times New Roman" w:cs="Times New Roman"/>
          <w:szCs w:val="24"/>
        </w:rPr>
        <w:t xml:space="preserve">ρνησης για τα συνταξιοδοτικά και προνοιακά θέματα των </w:t>
      </w:r>
      <w:r>
        <w:rPr>
          <w:rFonts w:eastAsia="Times New Roman" w:cs="Times New Roman"/>
          <w:szCs w:val="24"/>
        </w:rPr>
        <w:t>ΑΜΕΑ</w:t>
      </w:r>
      <w:r>
        <w:rPr>
          <w:rFonts w:eastAsia="Times New Roman" w:cs="Times New Roman"/>
          <w:szCs w:val="24"/>
        </w:rPr>
        <w:t xml:space="preserve">, δεν συζητείται λόγω κωλύματος του Βουλευτού και όχι του Υπουργού, όπως έχουμε ενημερωθεί. </w:t>
      </w:r>
    </w:p>
    <w:p w14:paraId="47ED0E2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παρακαλώ το</w:t>
      </w:r>
      <w:r>
        <w:rPr>
          <w:rFonts w:eastAsia="Times New Roman" w:cs="Times New Roman"/>
          <w:szCs w:val="24"/>
        </w:rPr>
        <w:t>ν</w:t>
      </w:r>
      <w:r>
        <w:rPr>
          <w:rFonts w:eastAsia="Times New Roman" w:cs="Times New Roman"/>
          <w:szCs w:val="24"/>
        </w:rPr>
        <w:t xml:space="preserve"> λόγο.</w:t>
      </w:r>
    </w:p>
    <w:p w14:paraId="47ED0E22"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Κ</w:t>
      </w:r>
      <w:r>
        <w:rPr>
          <w:rFonts w:eastAsia="Times New Roman" w:cs="Times New Roman"/>
          <w:szCs w:val="24"/>
        </w:rPr>
        <w:t xml:space="preserve">εγκέρογλου, τι θέλετε; </w:t>
      </w:r>
    </w:p>
    <w:p w14:paraId="47ED0E23"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Ήθελα να ρωτήσω ποιος Υπουργός έχει δηλώσει κώλυμα για την ερώτηση του Υπουργείου Υγείας. </w:t>
      </w:r>
    </w:p>
    <w:p w14:paraId="47ED0E24" w14:textId="77777777" w:rsidR="001813B5" w:rsidRDefault="000026DE">
      <w:pPr>
        <w:spacing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b/>
          <w:szCs w:val="24"/>
        </w:rPr>
        <w:t xml:space="preserve">ΠΡΟΕΔΡΕΥΩΝ (Νικήτας Κακλαμάνης): </w:t>
      </w:r>
      <w:r>
        <w:rPr>
          <w:rFonts w:eastAsia="Times New Roman" w:cs="Times New Roman"/>
          <w:szCs w:val="24"/>
        </w:rPr>
        <w:t>Δεν γράφει, κύριε Κεγκέρογλου. Θα σας τη διαβάσω ολόκληρη: «Αίτηση κατάθεσης εγγράφων</w:t>
      </w:r>
      <w:r>
        <w:rPr>
          <w:rFonts w:eastAsia="Times New Roman" w:cs="Times New Roman"/>
          <w:szCs w:val="24"/>
        </w:rPr>
        <w:t>, ερώτηση του Βουλευτή Ηρακλείου…</w:t>
      </w:r>
    </w:p>
    <w:p w14:paraId="47ED0E25"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 κ. Ξανθός ή ο κ. Πολάκης;</w:t>
      </w:r>
    </w:p>
    <w:p w14:paraId="47ED0E26"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γράφει ποιος Υπουργός. Θα την ξαναδώ, κύριε Κεγκέρογλου. </w:t>
      </w:r>
    </w:p>
    <w:p w14:paraId="47ED0E2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Γράφει</w:t>
      </w:r>
      <w:r>
        <w:rPr>
          <w:rFonts w:eastAsia="Times New Roman" w:cs="Times New Roman"/>
          <w:szCs w:val="24"/>
        </w:rPr>
        <w:t xml:space="preserve"> «η</w:t>
      </w:r>
      <w:r>
        <w:rPr>
          <w:rFonts w:eastAsia="Times New Roman" w:cs="Times New Roman"/>
          <w:szCs w:val="24"/>
        </w:rPr>
        <w:t xml:space="preserve"> με αριθμό 2808/193/1-2-2016 ερώτηση και αίτηση κατάθεσης εγγράφων </w:t>
      </w:r>
      <w:r>
        <w:rPr>
          <w:rFonts w:eastAsia="Times New Roman" w:cs="Times New Roman"/>
          <w:szCs w:val="24"/>
        </w:rPr>
        <w:t xml:space="preserve">του Βουλευτή Ηρακλείου της Δημοκρατικής Συμπαράταξης ΠΑΣΟΚ – 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υπόθεση της μικρής Μελίνας στο Βενιζέλειο Νοσοκομείο Ηρακλείου, δεν συζητείται λόγω κωλύματος…</w:t>
      </w:r>
    </w:p>
    <w:p w14:paraId="47ED0E28"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Κάποιο</w:t>
      </w:r>
      <w:r>
        <w:rPr>
          <w:rFonts w:eastAsia="Times New Roman" w:cs="Times New Roman"/>
          <w:szCs w:val="24"/>
        </w:rPr>
        <w:t xml:space="preserve"> γραφείο Υπουργού πήρε στο Τμήμα Ερωτήσεων και είπε ότι έχει κώλυμα. Ποιο από τα δύο πήρε; Αυτή είναι η ερώτησή μου.</w:t>
      </w:r>
    </w:p>
    <w:p w14:paraId="47ED0E2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Εγώ σας διαβάζω τι γράφει. Δεν υπάρχει νόημα.</w:t>
      </w:r>
    </w:p>
    <w:p w14:paraId="47ED0E2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αφορά εσάς, κύριε Πρόεδρε, προφανώς. </w:t>
      </w:r>
    </w:p>
    <w:p w14:paraId="47ED0E2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ξέρω. Το καταλαβαίνω. </w:t>
      </w:r>
    </w:p>
    <w:p w14:paraId="47ED0E2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Σειρά έχει η έβδομη </w:t>
      </w:r>
      <w:r>
        <w:rPr>
          <w:rFonts w:eastAsia="Times New Roman" w:cs="Times New Roman"/>
          <w:szCs w:val="24"/>
        </w:rPr>
        <w:t xml:space="preserve">με αριθμό 613/3-3-2016 </w:t>
      </w:r>
      <w:r>
        <w:rPr>
          <w:rFonts w:eastAsia="Times New Roman" w:cs="Times New Roman"/>
          <w:szCs w:val="24"/>
        </w:rPr>
        <w:t xml:space="preserve">επίκαιρη </w:t>
      </w:r>
      <w:r>
        <w:rPr>
          <w:rFonts w:eastAsia="Times New Roman" w:cs="Times New Roman"/>
          <w:szCs w:val="24"/>
        </w:rPr>
        <w:t>ερώτηση δεύτερου κύκλου</w:t>
      </w:r>
      <w:r>
        <w:rPr>
          <w:rFonts w:eastAsia="Times New Roman" w:cs="Times New Roman"/>
          <w:szCs w:val="24"/>
        </w:rPr>
        <w:t xml:space="preserve"> </w:t>
      </w:r>
      <w:r>
        <w:rPr>
          <w:rFonts w:eastAsia="Times New Roman" w:cs="Times New Roman"/>
          <w:szCs w:val="24"/>
        </w:rPr>
        <w:t>του Βουλευτή Εύβοιας του Λαϊκού Συνδέσμου – Χρυσή Αυγή κ. Νικολάου Μίχου προς τ</w:t>
      </w:r>
      <w:r>
        <w:rPr>
          <w:rFonts w:eastAsia="Times New Roman" w:cs="Times New Roman"/>
          <w:szCs w:val="24"/>
        </w:rPr>
        <w:t>ον Υπουργό</w:t>
      </w:r>
      <w:r>
        <w:rPr>
          <w:rFonts w:eastAsia="Times New Roman" w:cs="Times New Roman"/>
          <w:szCs w:val="24"/>
        </w:rPr>
        <w:t xml:space="preserve"> </w:t>
      </w:r>
      <w:r>
        <w:rPr>
          <w:rFonts w:eastAsia="Times New Roman" w:cs="Times New Roman"/>
          <w:szCs w:val="24"/>
        </w:rPr>
        <w:t>Αγροτικής Ανάπτυξης και Τροφίμων, σχετικά με την καταστροφή του αλιεύματος από τις βιντζότρατες.</w:t>
      </w:r>
    </w:p>
    <w:p w14:paraId="47ED0E2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του κ. Μίχου θα απαντήσει ο παριστάμενος Υπουργός κ. Ευάγγελος Αποστόλου.</w:t>
      </w:r>
    </w:p>
    <w:p w14:paraId="47ED0E2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Μίχο, έχετε το</w:t>
      </w:r>
      <w:r>
        <w:rPr>
          <w:rFonts w:eastAsia="Times New Roman" w:cs="Times New Roman"/>
          <w:szCs w:val="24"/>
        </w:rPr>
        <w:t>ν</w:t>
      </w:r>
      <w:r>
        <w:rPr>
          <w:rFonts w:eastAsia="Times New Roman" w:cs="Times New Roman"/>
          <w:szCs w:val="24"/>
        </w:rPr>
        <w:t xml:space="preserve"> λόγο. </w:t>
      </w:r>
    </w:p>
    <w:p w14:paraId="47ED0E2F"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ΝΙΚΟΛΑΟΣ ΜΙΧΟΣ:</w:t>
      </w:r>
      <w:r>
        <w:rPr>
          <w:rFonts w:eastAsia="Times New Roman" w:cs="Times New Roman"/>
          <w:szCs w:val="24"/>
        </w:rPr>
        <w:t xml:space="preserve"> Ευχαρισ</w:t>
      </w:r>
      <w:r>
        <w:rPr>
          <w:rFonts w:eastAsia="Times New Roman" w:cs="Times New Roman"/>
          <w:szCs w:val="24"/>
        </w:rPr>
        <w:t>τώ, κύριε Πρόεδρε.</w:t>
      </w:r>
    </w:p>
    <w:p w14:paraId="47ED0E3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 είναι ένα θέμα που σας αφορά κι εσάς κατά κάποιο τρόπο για κάποιες δηλώσεις που είχατε κάνει. Για να ξεκινήσω, στην πατρίδα μας υπάρχουν περίπου είκοσι επτά χιλιάδες σκάφη παράκτιας αλιείας, από τα οποία αρκετά είναι βιντζ</w:t>
      </w:r>
      <w:r>
        <w:rPr>
          <w:rFonts w:eastAsia="Times New Roman" w:cs="Times New Roman"/>
          <w:szCs w:val="24"/>
        </w:rPr>
        <w:t xml:space="preserve">ότρατες σε πολύ μεγάλο βαθμό, εκτός από κάποιες που κόπηκαν τα τελευταία χρόνια, οι οποίες χρηματοδοτήθηκαν για να κοπούν. </w:t>
      </w:r>
    </w:p>
    <w:p w14:paraId="47ED0E3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Οι βιντζότρατες εξαιτίας του αλιευτικού εργαλείου που διαθέτουν είναι η καταστροφή της αλιείας και του θαλάσσιου οικοσυστήματος. Όπω</w:t>
      </w:r>
      <w:r>
        <w:rPr>
          <w:rFonts w:eastAsia="Times New Roman" w:cs="Times New Roman"/>
          <w:szCs w:val="24"/>
        </w:rPr>
        <w:t>ς ξέρουμε και ξέρετε κι εσείς πολύ καλά, από τον Ευβοϊκό μπαίνει η τσουγκράνα, χαλάει φωλιές, χαλάει το γόνο, χαλάει τα πάντα. Δεν μένει ούτε α</w:t>
      </w:r>
      <w:r>
        <w:rPr>
          <w:rFonts w:eastAsia="Times New Roman" w:cs="Times New Roman"/>
          <w:szCs w:val="24"/>
        </w:rPr>
        <w:t>υ</w:t>
      </w:r>
      <w:r>
        <w:rPr>
          <w:rFonts w:eastAsia="Times New Roman" w:cs="Times New Roman"/>
          <w:szCs w:val="24"/>
        </w:rPr>
        <w:t>γό από κάτω ούτε τίποτα και χαλάνε και τα φύκια που είναι τροφή για τα ψάρια. Οι βιντζότρατες στο πέρασμά τους –</w:t>
      </w:r>
      <w:r>
        <w:rPr>
          <w:rFonts w:eastAsia="Times New Roman" w:cs="Times New Roman"/>
          <w:szCs w:val="24"/>
        </w:rPr>
        <w:t xml:space="preserve">όπως είπα και πριν- οργώνουν όλο το βυθό και δεν αφήνουν τίποτα, αλιεύοντας ανεξέλεγκτα σε μεγάλες ποσότητες όλων των ειδών τα ψάρια, ανεξαρτήτως μεγέθους. Τα ψάρια δεν προλαβαίνουν να αναπτυχθούν. Σε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χώρα της Ευρωπαϊκής Ένωσης δεν επιτρέπονται οι β</w:t>
      </w:r>
      <w:r>
        <w:rPr>
          <w:rFonts w:eastAsia="Times New Roman" w:cs="Times New Roman"/>
          <w:szCs w:val="24"/>
        </w:rPr>
        <w:t xml:space="preserve">ιντζότρατες. Στην Ελλάδα μόνο επιτρέπονται. Είχαν κοπεί για ένα διάστημα και τις επανέφεραν ξανά. </w:t>
      </w:r>
    </w:p>
    <w:p w14:paraId="47ED0E3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Στις 4</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με απόφαση του πρώην Υπουργού Αγροτικής Ανάπτυξης κ. Καρασμάνη επί Πρωθυπουργίας Σαμαρά, εν μέσω της προεκλογικής περιόδου, επαναφέρει τη βιντζ</w:t>
      </w:r>
      <w:r>
        <w:rPr>
          <w:rFonts w:eastAsia="Times New Roman" w:cs="Times New Roman"/>
          <w:szCs w:val="24"/>
        </w:rPr>
        <w:t xml:space="preserve">ότρατα στην ενεργό δράση καθαρά για ψηφοθηρικούς λόγους. </w:t>
      </w:r>
    </w:p>
    <w:p w14:paraId="47ED0E3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Στις 9</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2015 ομάδα αλιέων απ’ όλη την Ελλάδα επισκέφθηκε εσάς για το θέμα αυτό κι εσείς αυθημερόν με απόφασή σας απαγορεύσατε την κυκλοφορία τους. Χαρακτηριστικά σε συνάντηση που έγινε τότε τους εί</w:t>
      </w:r>
      <w:r>
        <w:rPr>
          <w:rFonts w:eastAsia="Times New Roman" w:cs="Times New Roman"/>
          <w:szCs w:val="24"/>
        </w:rPr>
        <w:t>πατε: «Πρόκειται περί εκτρώματος και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από σήμερα απαγορεύω τις βιντζότρατες». </w:t>
      </w:r>
    </w:p>
    <w:p w14:paraId="47ED0E3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Γιατί λοιπόν και ποιος είναι ο λόγος που επιτρέψατε εκ νέου να επαναδραστηριοποιηθούν οι βιντζότρατες; </w:t>
      </w:r>
    </w:p>
    <w:p w14:paraId="47ED0E3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Από την άλλη, υπάρχει σκοπός να περάσει η αλιεία στα χέ</w:t>
      </w:r>
      <w:r>
        <w:rPr>
          <w:rFonts w:eastAsia="Times New Roman" w:cs="Times New Roman"/>
          <w:szCs w:val="24"/>
        </w:rPr>
        <w:t xml:space="preserve">ρια των πολυεθνικών; </w:t>
      </w:r>
    </w:p>
    <w:p w14:paraId="47ED0E3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7ED0E37" w14:textId="77777777" w:rsidR="001813B5" w:rsidRDefault="000026DE">
      <w:pPr>
        <w:spacing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w:t>
      </w:r>
      <w:r>
        <w:rPr>
          <w:rFonts w:eastAsia="Times New Roman" w:cs="Times New Roman"/>
        </w:rPr>
        <w:t xml:space="preserve"> Γυμνάσιο Αρέθουσας Θεσσαλονίκης. </w:t>
      </w:r>
    </w:p>
    <w:p w14:paraId="47ED0E38" w14:textId="77777777" w:rsidR="001813B5" w:rsidRDefault="000026DE">
      <w:pPr>
        <w:spacing w:line="600" w:lineRule="auto"/>
        <w:ind w:left="360" w:firstLine="360"/>
        <w:jc w:val="both"/>
        <w:rPr>
          <w:rFonts w:eastAsia="Times New Roman" w:cs="Times New Roman"/>
        </w:rPr>
      </w:pPr>
      <w:r>
        <w:rPr>
          <w:rFonts w:eastAsia="Times New Roman" w:cs="Times New Roman"/>
        </w:rPr>
        <w:t xml:space="preserve">Σας καλωσορίζουμε στη Βουλή των Ελλήνων. </w:t>
      </w:r>
    </w:p>
    <w:p w14:paraId="47ED0E39" w14:textId="77777777" w:rsidR="001813B5" w:rsidRDefault="000026D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7ED0E3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Υπουργός Αγροτικής Ανάπτυξης και Τροφίμων κ. Ευάγγελος Αποστόλου.</w:t>
      </w:r>
    </w:p>
    <w:p w14:paraId="47ED0E3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w:t>
      </w:r>
      <w:r>
        <w:rPr>
          <w:rFonts w:eastAsia="Times New Roman" w:cs="Times New Roman"/>
          <w:b/>
          <w:szCs w:val="24"/>
        </w:rPr>
        <w:t>ξης και Τροφίμων):</w:t>
      </w:r>
      <w:r>
        <w:rPr>
          <w:rFonts w:eastAsia="Times New Roman" w:cs="Times New Roman"/>
          <w:szCs w:val="24"/>
        </w:rPr>
        <w:t xml:space="preserve"> Μια μικρή διόρθωση, κύριε συνάδελφε: Με τα στοιχεία που έχουμε εμείς, είναι πολύ μικρότερος ο αριθμός των σκαφών της παράκτιας αλιείας. Είναι γύρω στις δεκατέσσερις χιλιάδες τετρακόσιες και από αυτές αλιευτικά σκάφη που έχουν το εργαλείο</w:t>
      </w:r>
      <w:r>
        <w:rPr>
          <w:rFonts w:eastAsia="Times New Roman" w:cs="Times New Roman"/>
          <w:szCs w:val="24"/>
        </w:rPr>
        <w:t xml:space="preserve"> βιντζότρατα είναι περίπου διακόσια σαράντα οκτώ. </w:t>
      </w:r>
    </w:p>
    <w:p w14:paraId="47ED0E3C" w14:textId="77777777" w:rsidR="001813B5" w:rsidRDefault="000026DE">
      <w:pPr>
        <w:spacing w:line="600" w:lineRule="auto"/>
        <w:ind w:firstLine="720"/>
        <w:jc w:val="both"/>
        <w:rPr>
          <w:rFonts w:eastAsia="Times New Roman"/>
          <w:szCs w:val="24"/>
        </w:rPr>
      </w:pPr>
      <w:r>
        <w:rPr>
          <w:rFonts w:eastAsia="Times New Roman" w:cs="Times New Roman"/>
          <w:szCs w:val="24"/>
        </w:rPr>
        <w:t>Όντως η βιντζότρατα έχει σταματήσει ως εργαλείο με την εθνική νομοθεσία από τον Ιούνιο του 2008. Όντως παραμονές των εκλογών του 2015 ο πρώην Υπουργός Γεωργίας έδωσε τη δυνατότητα στις βιντζότρατες να οργώ</w:t>
      </w:r>
      <w:r>
        <w:rPr>
          <w:rFonts w:eastAsia="Times New Roman" w:cs="Times New Roman"/>
          <w:szCs w:val="24"/>
        </w:rPr>
        <w:t>νουν το</w:t>
      </w:r>
      <w:r>
        <w:rPr>
          <w:rFonts w:eastAsia="Times New Roman" w:cs="Times New Roman"/>
          <w:szCs w:val="24"/>
        </w:rPr>
        <w:t>ν</w:t>
      </w:r>
      <w:r>
        <w:rPr>
          <w:rFonts w:eastAsia="Times New Roman" w:cs="Times New Roman"/>
          <w:szCs w:val="24"/>
        </w:rPr>
        <w:t xml:space="preserve"> βυθό της χώρας χωρίς κανένα σχέδιο, χωρίς κανέναν περιορισμό. </w:t>
      </w:r>
      <w:r>
        <w:rPr>
          <w:rFonts w:eastAsia="Times New Roman"/>
          <w:szCs w:val="24"/>
        </w:rPr>
        <w:t xml:space="preserve">Γι’ αυτό κι εγώ, άμεσα, απαγόρευσα την αλιεία έναν μήνα πριν τη λήξη του χρόνου αλίευσης. </w:t>
      </w:r>
    </w:p>
    <w:p w14:paraId="47ED0E3D" w14:textId="77777777" w:rsidR="001813B5" w:rsidRDefault="000026DE">
      <w:pPr>
        <w:spacing w:line="600" w:lineRule="auto"/>
        <w:ind w:firstLine="720"/>
        <w:jc w:val="both"/>
        <w:rPr>
          <w:rFonts w:eastAsia="Times New Roman"/>
          <w:szCs w:val="24"/>
        </w:rPr>
      </w:pPr>
      <w:r>
        <w:rPr>
          <w:rFonts w:eastAsia="Times New Roman"/>
          <w:szCs w:val="24"/>
        </w:rPr>
        <w:t xml:space="preserve">Θέλω να σας πω ότι επιτρέπεται η λειτουργία του εργαλείου, αλλά μόνο σύμφωνα με τις διατάξεις </w:t>
      </w:r>
      <w:r>
        <w:rPr>
          <w:rFonts w:eastAsia="Times New Roman"/>
          <w:szCs w:val="24"/>
        </w:rPr>
        <w:t xml:space="preserve">του συγκεκριμένου Κανονισμού του Ευρωπαϊκού Συμβουλίου ως προς την ελάχιστη απόσταση από την </w:t>
      </w:r>
      <w:r>
        <w:rPr>
          <w:rFonts w:eastAsia="Times New Roman"/>
          <w:szCs w:val="24"/>
        </w:rPr>
        <w:lastRenderedPageBreak/>
        <w:t xml:space="preserve">ακτή και ως προς το άνοιγμα του ματιού του διχτυού –τώρα αυτά είναι λεπτομέρειες που αφορούν ιδιαίτερα τους ψαράδες-, με την προϋπόθεση όμως να έχει θεσπιστεί ένα </w:t>
      </w:r>
      <w:r>
        <w:rPr>
          <w:rFonts w:eastAsia="Times New Roman"/>
          <w:szCs w:val="24"/>
        </w:rPr>
        <w:t xml:space="preserve">εθνικό σχέδιο διαχείρισης της αλιείας από το εν λόγω εργαλείο. </w:t>
      </w:r>
    </w:p>
    <w:p w14:paraId="47ED0E3E" w14:textId="77777777" w:rsidR="001813B5" w:rsidRDefault="000026DE">
      <w:pPr>
        <w:spacing w:line="600" w:lineRule="auto"/>
        <w:ind w:firstLine="720"/>
        <w:jc w:val="both"/>
        <w:rPr>
          <w:rFonts w:eastAsia="Times New Roman"/>
          <w:szCs w:val="24"/>
        </w:rPr>
      </w:pPr>
      <w:r>
        <w:rPr>
          <w:rFonts w:eastAsia="Times New Roman"/>
          <w:szCs w:val="24"/>
        </w:rPr>
        <w:t>Κι εδώ, λοιπόν, έρχεται το πρόβλημα. Για να σχεδιαστεί αυτό το εθνικό σχέδιο, πρέπει οπωσδήποτε να έχει έγκαιρα και επικαιροποιημένα επιστημονικά δεδομένα, τα οποία για να μπορούν να προκύψουν</w:t>
      </w:r>
      <w:r>
        <w:rPr>
          <w:rFonts w:eastAsia="Times New Roman"/>
          <w:szCs w:val="24"/>
        </w:rPr>
        <w:t xml:space="preserve"> μέσα από τη συγκεκριμένη αλίευση και σε συγκεκριμένες περιοχές, πρέπει να δοθεί η σχετική άδεια. </w:t>
      </w:r>
    </w:p>
    <w:p w14:paraId="47ED0E3F" w14:textId="77777777" w:rsidR="001813B5" w:rsidRDefault="000026DE">
      <w:pPr>
        <w:spacing w:line="600" w:lineRule="auto"/>
        <w:ind w:firstLine="720"/>
        <w:jc w:val="both"/>
        <w:rPr>
          <w:rFonts w:eastAsia="Times New Roman"/>
          <w:szCs w:val="24"/>
        </w:rPr>
      </w:pPr>
      <w:r>
        <w:rPr>
          <w:rFonts w:eastAsia="Times New Roman"/>
          <w:szCs w:val="24"/>
        </w:rPr>
        <w:t>Η συγκεκριμένη, λοιπόν, δραστηριότητα της δοκιμαστικής αλιείας για ερευνητικούς σκοπούς κρίθηκε απαραίτητη από εμάς για την προσέγγιση, τη συμπλήρωση των επι</w:t>
      </w:r>
      <w:r>
        <w:rPr>
          <w:rFonts w:eastAsia="Times New Roman"/>
          <w:szCs w:val="24"/>
        </w:rPr>
        <w:t xml:space="preserve">στημονικών δεδομένων στήριξης του εθνικού σχεδίου που ετοιμάζαμε για την βιντζότρατα. Να έχετε υπ’ όψιν σας ότι τέτοιου είδους παρεκκλίσεις έχουν εφαρμοστεί σε πολλές άλλες χώρες της Ευρωπαϊκής Ένωσης, σε πολλά άλλα κράτη της Μεσογείου. </w:t>
      </w:r>
    </w:p>
    <w:p w14:paraId="47ED0E40" w14:textId="77777777" w:rsidR="001813B5" w:rsidRDefault="000026DE">
      <w:pPr>
        <w:spacing w:line="600" w:lineRule="auto"/>
        <w:ind w:firstLine="720"/>
        <w:jc w:val="both"/>
        <w:rPr>
          <w:rFonts w:eastAsia="Times New Roman"/>
          <w:szCs w:val="24"/>
        </w:rPr>
      </w:pPr>
      <w:r>
        <w:rPr>
          <w:rFonts w:eastAsia="Times New Roman"/>
          <w:szCs w:val="24"/>
        </w:rPr>
        <w:lastRenderedPageBreak/>
        <w:t>Όντως, με δική μας</w:t>
      </w:r>
      <w:r>
        <w:rPr>
          <w:rFonts w:eastAsia="Times New Roman"/>
          <w:szCs w:val="24"/>
        </w:rPr>
        <w:t xml:space="preserve"> απόφαση, το τονίζω για μια ακόμη φορά, δώσαμε τη δυνατότητα αυτής της αλιευτικής δραστηριότητας για επιστημονικούς σκοπούς. Ήταν για περίπου δύο μήνες, έληξε στις 25 του Φλεβάρη. Οπωσδήποτε τώρα βρισκόμαστε σε μια κατάσταση επεξεργασίας των στοιχείων. Θα </w:t>
      </w:r>
      <w:r>
        <w:rPr>
          <w:rFonts w:eastAsia="Times New Roman"/>
          <w:szCs w:val="24"/>
        </w:rPr>
        <w:t xml:space="preserve">δούμε, δεν είμαστε ακόμη έτοιμοι. </w:t>
      </w:r>
    </w:p>
    <w:p w14:paraId="47ED0E41" w14:textId="77777777" w:rsidR="001813B5" w:rsidRDefault="000026DE">
      <w:pPr>
        <w:spacing w:line="600" w:lineRule="auto"/>
        <w:ind w:firstLine="720"/>
        <w:jc w:val="both"/>
        <w:rPr>
          <w:rFonts w:eastAsia="Times New Roman"/>
          <w:szCs w:val="24"/>
        </w:rPr>
      </w:pPr>
      <w:r>
        <w:rPr>
          <w:rFonts w:eastAsia="Times New Roman"/>
          <w:szCs w:val="24"/>
        </w:rPr>
        <w:t>Βέβαια, εγώ δεν θέλω να απαρνηθώ και κάτι που με επηρέασε για να δοθεί και αυτή η επιστημονική λειτουργία. Βιώνουμε μια πρωτοφανή δημοσιονομική κρίση και, όπως αντιλαμβάνεστε, το να δοθεί σε αυτές τις διακόσιες πενήντα οι</w:t>
      </w:r>
      <w:r>
        <w:rPr>
          <w:rFonts w:eastAsia="Times New Roman"/>
          <w:szCs w:val="24"/>
        </w:rPr>
        <w:t xml:space="preserve">κογένειες άδεια για ένα μήνα να αλιεύσουν, με το πρόσχημα –θέλω να είμαι ειλικρινής- και της συγκεκριμένης διαδικασίας, ήταν κάτι που έπρεπε να το λάβουμε σοβαρά υπ’ όψιν.  </w:t>
      </w:r>
    </w:p>
    <w:p w14:paraId="47ED0E42" w14:textId="77777777" w:rsidR="001813B5" w:rsidRDefault="000026DE">
      <w:pPr>
        <w:spacing w:line="600" w:lineRule="auto"/>
        <w:ind w:firstLine="720"/>
        <w:jc w:val="both"/>
        <w:rPr>
          <w:rFonts w:eastAsia="Times New Roman"/>
          <w:szCs w:val="24"/>
        </w:rPr>
      </w:pPr>
      <w:r>
        <w:rPr>
          <w:rFonts w:eastAsia="Times New Roman"/>
          <w:szCs w:val="24"/>
        </w:rPr>
        <w:t xml:space="preserve">Στη δευτερολογία μου θα σας </w:t>
      </w:r>
      <w:r>
        <w:rPr>
          <w:rFonts w:eastAsia="Times New Roman"/>
          <w:szCs w:val="24"/>
        </w:rPr>
        <w:t xml:space="preserve">μιλήσω </w:t>
      </w:r>
      <w:r>
        <w:rPr>
          <w:rFonts w:eastAsia="Times New Roman"/>
          <w:szCs w:val="24"/>
        </w:rPr>
        <w:t xml:space="preserve">σχετικά με το τι θα γίνει από εδώ και πέρα.    </w:t>
      </w:r>
      <w:r>
        <w:rPr>
          <w:rFonts w:eastAsia="Times New Roman"/>
          <w:szCs w:val="24"/>
        </w:rPr>
        <w:t xml:space="preserve">    </w:t>
      </w:r>
    </w:p>
    <w:p w14:paraId="47ED0E43" w14:textId="77777777" w:rsidR="001813B5" w:rsidRDefault="000026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Μίχο, έχετε τον λόγο.</w:t>
      </w:r>
    </w:p>
    <w:p w14:paraId="47ED0E44" w14:textId="77777777" w:rsidR="001813B5" w:rsidRDefault="000026DE">
      <w:pPr>
        <w:spacing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 xml:space="preserve">Ευχαριστώ. </w:t>
      </w:r>
    </w:p>
    <w:p w14:paraId="47ED0E45"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Κατ’ </w:t>
      </w:r>
      <w:r>
        <w:rPr>
          <w:rFonts w:eastAsia="Times New Roman"/>
          <w:szCs w:val="24"/>
        </w:rPr>
        <w:t>αρχάς</w:t>
      </w:r>
      <w:r>
        <w:rPr>
          <w:rFonts w:eastAsia="Times New Roman"/>
          <w:szCs w:val="24"/>
        </w:rPr>
        <w:t xml:space="preserve">, τόνισα και είπα ότι από </w:t>
      </w:r>
      <w:r>
        <w:rPr>
          <w:rFonts w:eastAsia="Times New Roman"/>
          <w:szCs w:val="24"/>
        </w:rPr>
        <w:t xml:space="preserve">τις </w:t>
      </w:r>
      <w:r>
        <w:rPr>
          <w:rFonts w:eastAsia="Times New Roman"/>
          <w:szCs w:val="24"/>
        </w:rPr>
        <w:t xml:space="preserve">είκοσι επτά χιλιάδες </w:t>
      </w:r>
      <w:r>
        <w:rPr>
          <w:rFonts w:eastAsia="Times New Roman"/>
          <w:szCs w:val="24"/>
        </w:rPr>
        <w:t xml:space="preserve">σκαφών </w:t>
      </w:r>
      <w:r>
        <w:rPr>
          <w:rFonts w:eastAsia="Times New Roman"/>
          <w:szCs w:val="24"/>
        </w:rPr>
        <w:t xml:space="preserve">έχουν κοπεί πάρα πολλά, έχουν μείνει λιγότερα. Δεν ήξερα τον ακριβή αριθμό, μου τον είπατε εσείς. </w:t>
      </w:r>
    </w:p>
    <w:p w14:paraId="47ED0E46" w14:textId="77777777" w:rsidR="001813B5" w:rsidRDefault="000026DE">
      <w:pPr>
        <w:spacing w:line="600" w:lineRule="auto"/>
        <w:ind w:firstLine="720"/>
        <w:jc w:val="both"/>
        <w:rPr>
          <w:rFonts w:eastAsia="Times New Roman"/>
          <w:szCs w:val="24"/>
        </w:rPr>
      </w:pPr>
      <w:r>
        <w:rPr>
          <w:rFonts w:eastAsia="Times New Roman"/>
          <w:szCs w:val="24"/>
        </w:rPr>
        <w:t>Έχω πάρα πολλές καταγγελίες από σωματεία Εύβοιας, Βοιωτίας, Φθιώτιδας, από τον Άγιο Κωνσταντίνο, από τον Μαραθώνα, από τη Νέα Μάκρη, για το κυνήγι που γίνετα</w:t>
      </w:r>
      <w:r>
        <w:rPr>
          <w:rFonts w:eastAsia="Times New Roman"/>
          <w:szCs w:val="24"/>
        </w:rPr>
        <w:t xml:space="preserve">ι στους μικρούς αλιείς από το Λιμενικό, την παρανομία που γίνεται εις βάρος τους, μην αφήνοντάς τους και ρίχνοντάς τους συνέχεια πρόστιμα και αφήνοντας τις βιντζότρατες, αλλά και μπουκαλάδες που κατεβαίνουν είτε για όστρακα είτε για ψάρεμα, επειδή κάποιοι </w:t>
      </w:r>
      <w:r>
        <w:rPr>
          <w:rFonts w:eastAsia="Times New Roman"/>
          <w:szCs w:val="24"/>
        </w:rPr>
        <w:t xml:space="preserve">πληρώνουν μίζα ή σε κάποιες περιπτώσεις, όπως στην Εύβοια -σε λίγο καιρό θα σας φέρω και στοιχεία-, όπου υπάρχουν πολιτικοί από πίσω. </w:t>
      </w:r>
    </w:p>
    <w:p w14:paraId="47ED0E47" w14:textId="77777777" w:rsidR="001813B5" w:rsidRDefault="000026DE">
      <w:pPr>
        <w:spacing w:line="600" w:lineRule="auto"/>
        <w:ind w:firstLine="720"/>
        <w:jc w:val="both"/>
        <w:rPr>
          <w:rFonts w:eastAsia="Times New Roman"/>
          <w:szCs w:val="24"/>
        </w:rPr>
      </w:pPr>
      <w:r>
        <w:rPr>
          <w:rFonts w:eastAsia="Times New Roman"/>
          <w:szCs w:val="24"/>
        </w:rPr>
        <w:t>Από την άλλη, αφήσατε ενενήντα τέσσερα ερευνητικά σκάφη. Και δεν μιλάμε για απλές οικογένειες, αυτά είναι μεγάλα σκάφη. Ε</w:t>
      </w:r>
      <w:r>
        <w:rPr>
          <w:rFonts w:eastAsia="Times New Roman"/>
          <w:szCs w:val="24"/>
        </w:rPr>
        <w:t xml:space="preserve">νενήντα τέσσερα σκάφη είναι δυο-τρεις στόλοι, δεν αφήσατε πέντε. Όλα αυτά </w:t>
      </w:r>
      <w:r>
        <w:rPr>
          <w:rFonts w:eastAsia="Times New Roman"/>
          <w:szCs w:val="24"/>
        </w:rPr>
        <w:lastRenderedPageBreak/>
        <w:t xml:space="preserve">τα σκάφη πήγαν, όχι μόνο στην ιχθυόσκαλα της Χαλκίδας, σε πάρα πολλές ιχθυόσκαλες και ξεφόρτωσαν τα ψάρια. Οπότε, τι πήγαν να κάνουν εκεί; Τι πήγαν να εξερευνήσουν; </w:t>
      </w:r>
    </w:p>
    <w:p w14:paraId="47ED0E48" w14:textId="77777777" w:rsidR="001813B5" w:rsidRDefault="000026DE">
      <w:pPr>
        <w:spacing w:line="600" w:lineRule="auto"/>
        <w:ind w:firstLine="720"/>
        <w:jc w:val="both"/>
        <w:rPr>
          <w:rFonts w:eastAsia="Times New Roman"/>
          <w:szCs w:val="24"/>
        </w:rPr>
      </w:pPr>
      <w:r>
        <w:rPr>
          <w:rFonts w:eastAsia="Times New Roman"/>
          <w:szCs w:val="24"/>
        </w:rPr>
        <w:t>Είναι ενενήντα τ</w:t>
      </w:r>
      <w:r>
        <w:rPr>
          <w:rFonts w:eastAsia="Times New Roman"/>
          <w:szCs w:val="24"/>
        </w:rPr>
        <w:t xml:space="preserve">έσσερα σκάφη, κύριε Υπουργέ, δεν είναι πέντε. Και όλα αυτά τα ψάρια πουλήθηκαν στις ιχθυόσκαλες, σας το ξαναλέω. Με έπαιρναν τηλέφωνο στις τέσσερις το βράδυ από την ιχθυόσκαλα της Χαλκίδας και μου έλεγαν «αν δεν έχεις δουλειά και μπορείς, έλα τώρα να δεις </w:t>
      </w:r>
      <w:r>
        <w:rPr>
          <w:rFonts w:eastAsia="Times New Roman"/>
          <w:szCs w:val="24"/>
        </w:rPr>
        <w:t xml:space="preserve">τι ξεφορτώνουν». </w:t>
      </w:r>
    </w:p>
    <w:p w14:paraId="47ED0E49" w14:textId="77777777" w:rsidR="001813B5" w:rsidRDefault="000026DE">
      <w:pPr>
        <w:spacing w:line="600" w:lineRule="auto"/>
        <w:ind w:firstLine="720"/>
        <w:jc w:val="both"/>
        <w:rPr>
          <w:rFonts w:eastAsia="Times New Roman"/>
          <w:szCs w:val="24"/>
        </w:rPr>
      </w:pPr>
      <w:r>
        <w:rPr>
          <w:rFonts w:eastAsia="Times New Roman"/>
          <w:szCs w:val="24"/>
        </w:rPr>
        <w:t>Από την άλλη, όλοι οι κόλποι της Ελλάδος, αλλά και τα πελάγη μας –κυρίως οι κόλποι, όπως ο Ευβοϊκός- είναι τεράστια ιχθυοτροφεία. Αν θέλετε πραγματικά να κάνετε κάτι, μόνο γόνο να ρίξετε μέσα και να βγάλετε τις ανεμότρατες και τις βιντζότ</w:t>
      </w:r>
      <w:r>
        <w:rPr>
          <w:rFonts w:eastAsia="Times New Roman"/>
          <w:szCs w:val="24"/>
        </w:rPr>
        <w:t xml:space="preserve">ρατες έξω από τη θάλασσα αυτή, μέσα σε δύο χρόνια, με έρευνες που έχουν γίνει, μόνο ο Ευβοϊκός θα μπορεί να ταΐσει, όχι μόνο την Ελλάδα, αλλά να κάνει και εξαγωγές.     </w:t>
      </w:r>
    </w:p>
    <w:p w14:paraId="47ED0E4A"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Αλλά από την άλλη, έχουν ακουστεί πάρα πολλά, όπως και για πρώην Επίτροπο της Ελλάδος </w:t>
      </w:r>
      <w:r>
        <w:rPr>
          <w:rFonts w:eastAsia="Times New Roman"/>
          <w:szCs w:val="24"/>
        </w:rPr>
        <w:t>για την αλιεία που βρίσκεται πίσω από πολυεθνικές για να ξεπατωθούν με τους νόμους που θα βγουν και με αυτά που επιτρέπετε εσείς, τις βιντζότρατες, όλοι οι μικροί αλιείς και να έρθουν οι πολυεθνικές. Όπως ξέρουμε, ο σκοπός των πολυεθνικών είναι να κυριεύσο</w:t>
      </w:r>
      <w:r>
        <w:rPr>
          <w:rFonts w:eastAsia="Times New Roman"/>
          <w:szCs w:val="24"/>
        </w:rPr>
        <w:t>υν τα πάντα. Έτσι θα γίνει και με τις βιντζότρατες και σιγά σιγά θα μπουν μεγάλοι στόλοι στην πατρίδα μας και δεν θα αφήσουν τίποτα. Και μετά σειρά φυσικά θα έχουν τα ιχθυοτροφεία.</w:t>
      </w:r>
    </w:p>
    <w:p w14:paraId="47ED0E4B" w14:textId="77777777" w:rsidR="001813B5" w:rsidRDefault="000026DE">
      <w:pPr>
        <w:spacing w:line="600" w:lineRule="auto"/>
        <w:ind w:firstLine="720"/>
        <w:jc w:val="both"/>
        <w:rPr>
          <w:rFonts w:eastAsia="Times New Roman"/>
          <w:szCs w:val="24"/>
        </w:rPr>
      </w:pPr>
      <w:r>
        <w:rPr>
          <w:rFonts w:eastAsia="Times New Roman"/>
          <w:szCs w:val="24"/>
        </w:rPr>
        <w:t>Κάντε κάτι, λοιπόν. Μιλήστε και με τους αξιωματικούς του Λιμενικού να αφήσουν τους παράκτιους αλιείς -που αυτοί είναι οι ταλαίπωροι και πάνε για ένα πιάτο φαγητό και για ένα μικρό μεροκάματο, που πολλοί δεν έχουν ούτε πετρέλαιο να βάλουν στις μηχανές τους-</w:t>
      </w:r>
      <w:r>
        <w:rPr>
          <w:rFonts w:eastAsia="Times New Roman"/>
          <w:szCs w:val="24"/>
        </w:rPr>
        <w:t xml:space="preserve"> να κάνουν τη δουλειά τους. Καταργήστε τελείως τις βιντζότρατες -επιδοτήστε τους να τις κόψουν- από τη στιγμή που γίνεται τεράστια καταστροφή. Και εσείς σαν κόμμα όχι μόνο </w:t>
      </w:r>
      <w:r>
        <w:rPr>
          <w:rFonts w:eastAsia="Times New Roman"/>
          <w:szCs w:val="24"/>
        </w:rPr>
        <w:t>ως</w:t>
      </w:r>
      <w:r>
        <w:rPr>
          <w:rFonts w:eastAsia="Times New Roman"/>
          <w:szCs w:val="24"/>
        </w:rPr>
        <w:t xml:space="preserve"> Υπουργός είστε υπέρ της οικολογίας. Πρέπει, λοιπόν, να αμολήσουμε </w:t>
      </w:r>
      <w:r>
        <w:rPr>
          <w:rFonts w:eastAsia="Times New Roman"/>
          <w:szCs w:val="24"/>
        </w:rPr>
        <w:lastRenderedPageBreak/>
        <w:t xml:space="preserve">γόνο μέσα στις </w:t>
      </w:r>
      <w:r>
        <w:rPr>
          <w:rFonts w:eastAsia="Times New Roman"/>
          <w:szCs w:val="24"/>
        </w:rPr>
        <w:t xml:space="preserve">θάλασσες και να υπάρχει ψαριά. Όσο υπάρχουν οι βιντζότρατες, δεν υπάρχει περίπτωση σε λίγα χρόνια να βλέπουμε ψάρια. Θα τρώμε μόνο ό,τι μας φέρνουν έτοιμο. </w:t>
      </w:r>
    </w:p>
    <w:p w14:paraId="47ED0E4C" w14:textId="77777777" w:rsidR="001813B5" w:rsidRDefault="000026DE">
      <w:pPr>
        <w:spacing w:line="600" w:lineRule="auto"/>
        <w:ind w:firstLine="720"/>
        <w:jc w:val="both"/>
        <w:rPr>
          <w:rFonts w:eastAsia="Times New Roman"/>
          <w:szCs w:val="24"/>
        </w:rPr>
      </w:pPr>
      <w:r>
        <w:rPr>
          <w:rFonts w:eastAsia="Times New Roman"/>
          <w:szCs w:val="24"/>
        </w:rPr>
        <w:t>Ευχαριστώ.</w:t>
      </w:r>
    </w:p>
    <w:p w14:paraId="47ED0E4D" w14:textId="77777777" w:rsidR="001813B5" w:rsidRDefault="000026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w:t>
      </w:r>
      <w:r>
        <w:rPr>
          <w:rFonts w:eastAsia="Times New Roman"/>
          <w:szCs w:val="24"/>
        </w:rPr>
        <w:t>ν</w:t>
      </w:r>
      <w:r>
        <w:rPr>
          <w:rFonts w:eastAsia="Times New Roman"/>
          <w:szCs w:val="24"/>
        </w:rPr>
        <w:t xml:space="preserve"> λόγο έχει ο κύριος Υπουργός.</w:t>
      </w:r>
    </w:p>
    <w:p w14:paraId="47ED0E4E" w14:textId="77777777" w:rsidR="001813B5" w:rsidRDefault="000026DE">
      <w:pPr>
        <w:spacing w:line="600" w:lineRule="auto"/>
        <w:ind w:firstLine="720"/>
        <w:jc w:val="both"/>
        <w:rPr>
          <w:rFonts w:eastAsia="Times New Roman" w:cs="Times New Roman"/>
          <w:szCs w:val="24"/>
        </w:rPr>
      </w:pPr>
      <w:r>
        <w:rPr>
          <w:rFonts w:eastAsia="Times New Roman"/>
          <w:b/>
          <w:szCs w:val="24"/>
        </w:rPr>
        <w:t>ΕΥΑΓΓΕΛΟΣ ΑΠΟΣΤΟΛΟΥ (Υ</w:t>
      </w:r>
      <w:r>
        <w:rPr>
          <w:rFonts w:eastAsia="Times New Roman"/>
          <w:b/>
          <w:szCs w:val="24"/>
        </w:rPr>
        <w:t>πουργός Αγροτικής Ανάπτυξης και Τροφίμων):</w:t>
      </w:r>
      <w:r>
        <w:rPr>
          <w:rFonts w:eastAsia="Times New Roman" w:cs="Times New Roman"/>
          <w:szCs w:val="24"/>
        </w:rPr>
        <w:t xml:space="preserve"> Η αλίευση για ερευνητικούς σκοπούς τέλειωσε στις 25 Φλεβάρη. Δίνεται η δυνατότητα από τον Κανονισμό τα αλιεύματα να πηγαίνουν στην κατανάλωση. Βέβαια, υπάρχει ένα ζήτημα σχετικά με την παράκτια αλιεία, αφού υπάρχε</w:t>
      </w:r>
      <w:r>
        <w:rPr>
          <w:rFonts w:eastAsia="Times New Roman" w:cs="Times New Roman"/>
          <w:szCs w:val="24"/>
        </w:rPr>
        <w:t xml:space="preserve">ι η δυνατότητα, μετά την κατάργηση της ερασιτεχνικής άδειας αλιείας, να ασχολείται όποιος θέλει με το ψάρεμα. Αντιλαμβάνεστε ότι σε μια δημοσιονομική κατάσταση αρκετά δύσκολη αυτό ωθεί πάρα πολύ κόσμο να ασχολείται με την αλιεία. </w:t>
      </w:r>
    </w:p>
    <w:p w14:paraId="47ED0E4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Στην παρέμβαση που θα κάν</w:t>
      </w:r>
      <w:r>
        <w:rPr>
          <w:rFonts w:eastAsia="Times New Roman" w:cs="Times New Roman"/>
          <w:szCs w:val="24"/>
        </w:rPr>
        <w:t xml:space="preserve">ουμε με το σχέδιο νόμου που αφορά τους συνεταιρισμούς καταθέτουμε σχετική τροπολογία επαναφέροντας την ανάγκη για τον ερασιτέχνη να έχει άδεια αλιείας. Αυτή είναι μια παρέμβαση, όπως και ιδιαίτερα άλλες που διευκολύνουν τους παράκτιους αλιείς. Θα τα πούμε </w:t>
      </w:r>
      <w:r>
        <w:rPr>
          <w:rFonts w:eastAsia="Times New Roman" w:cs="Times New Roman"/>
          <w:szCs w:val="24"/>
        </w:rPr>
        <w:t>με την ψήφιση του νόμου.</w:t>
      </w:r>
    </w:p>
    <w:p w14:paraId="47ED0E5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Εγώ αυτό που θέλω να σας πω είναι ότι όλα αυτά τα στοιχεία που έχουν συγκεντρωθεί αξιολογούνται προκειμένου να συμπληρωθεί το εθνικό σχέδιο διαχείρισης. </w:t>
      </w:r>
    </w:p>
    <w:p w14:paraId="47ED0E5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Τώρα το αν θα συνεχιστεί ή όχι η συγκεκριμένη λειτουργία της βιντζότρατας είν</w:t>
      </w:r>
      <w:r>
        <w:rPr>
          <w:rFonts w:eastAsia="Times New Roman" w:cs="Times New Roman"/>
          <w:szCs w:val="24"/>
        </w:rPr>
        <w:t>αι κάτι το οποίο θα προκύψει μέσα από την έγκριση ή μη του επιχειρησιακού σχεδίου. Θέλω να σας ενημερώσω ότι η πρώτη προσέγγιση που κάνω είναι ότι οι πιθανότητες έγκρισής της δεν είναι πολλές. Παρ’ όλα αυτά, όμως, εμείς θα περιμένουμε την απόφαση της Ευρωπ</w:t>
      </w:r>
      <w:r>
        <w:rPr>
          <w:rFonts w:eastAsia="Times New Roman" w:cs="Times New Roman"/>
          <w:szCs w:val="24"/>
        </w:rPr>
        <w:t xml:space="preserve">αϊκής Επιτροπής, γιατί είναι μια διαδικασία που είμαστε υποχρεωμένοι να ακολουθήσουμε. </w:t>
      </w:r>
    </w:p>
    <w:p w14:paraId="47ED0E5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ένας από τους πιο αυστηρούς όρους που έχουν μπει στο συγκεκριμένο σχέδιο είναι η απαγόρευση για περιοχές όπου ο βυθός καλύπτεται από τα λεγόμενα λιβά</w:t>
      </w:r>
      <w:r>
        <w:rPr>
          <w:rFonts w:eastAsia="Times New Roman" w:cs="Times New Roman"/>
          <w:szCs w:val="24"/>
        </w:rPr>
        <w:t>δια της Ποσειδωνίας, που ιδιαίτερα στο</w:t>
      </w:r>
      <w:r>
        <w:rPr>
          <w:rFonts w:eastAsia="Times New Roman" w:cs="Times New Roman"/>
          <w:szCs w:val="24"/>
        </w:rPr>
        <w:t>ν</w:t>
      </w:r>
      <w:r>
        <w:rPr>
          <w:rFonts w:eastAsia="Times New Roman" w:cs="Times New Roman"/>
          <w:szCs w:val="24"/>
        </w:rPr>
        <w:t xml:space="preserve"> χώρο του Ευβοϊκού κόλπου υπάρχουν σε μεγάλη έκταση. Για εμάς είναι πρωτεύον ζήτημα η χαρτογράφηση της Ποσειδωνίας σε όλη την επικράτεια. Είναι ένα έργο που βαίνει προς ολοκλήρωση. </w:t>
      </w:r>
    </w:p>
    <w:p w14:paraId="47ED0E5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Άρα, λοιπόν, έχοντας ολοκληρωμένη χ</w:t>
      </w:r>
      <w:r>
        <w:rPr>
          <w:rFonts w:eastAsia="Times New Roman" w:cs="Times New Roman"/>
          <w:szCs w:val="24"/>
        </w:rPr>
        <w:t>αρτογράφηση της Ποσειδωνίας, έχοντας ένα διαχειριστικό σχέδιο, είτε θετικό είτε αρνητικό, από την πλευρά της Ευρωπαϊκής Επιτροπής, εμείς θέλουμε να υπηρετήσουμε την προστασία των ιχθυοαποθεμάτων παράλληλα με τη δυνατότητα να ασκεί τη συγκεκριμένη δραστηριό</w:t>
      </w:r>
      <w:r>
        <w:rPr>
          <w:rFonts w:eastAsia="Times New Roman" w:cs="Times New Roman"/>
          <w:szCs w:val="24"/>
        </w:rPr>
        <w:t>τητα πολύς κόσμος ιδιαίτερα σε περιοχές που δεν έχει άλλο εισόδημα. Αντιλαμβάνεστε ότι είναι η βασική μας στόχευση.</w:t>
      </w:r>
    </w:p>
    <w:p w14:paraId="47ED0E54" w14:textId="77777777" w:rsidR="001813B5" w:rsidRDefault="000026D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κύριε Υπουργέ.</w:t>
      </w:r>
    </w:p>
    <w:p w14:paraId="47ED0E55" w14:textId="77777777" w:rsidR="001813B5" w:rsidRDefault="000026DE">
      <w:pPr>
        <w:spacing w:line="600" w:lineRule="auto"/>
        <w:ind w:firstLine="720"/>
        <w:jc w:val="both"/>
        <w:rPr>
          <w:rFonts w:eastAsia="Times New Roman"/>
          <w:szCs w:val="24"/>
        </w:rPr>
      </w:pPr>
      <w:r>
        <w:rPr>
          <w:rFonts w:eastAsia="Times New Roman"/>
          <w:szCs w:val="24"/>
        </w:rPr>
        <w:lastRenderedPageBreak/>
        <w:t>Μπαίνουμε τώρα στον κύκλο ερωτήσεων του Υπουργού κ. Τρύφωνα Αλεξιάδη.</w:t>
      </w:r>
    </w:p>
    <w:p w14:paraId="47ED0E5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Να πω επίση</w:t>
      </w:r>
      <w:r>
        <w:rPr>
          <w:rFonts w:eastAsia="Times New Roman" w:cs="Times New Roman"/>
          <w:szCs w:val="24"/>
        </w:rPr>
        <w:t xml:space="preserve">ς ότι η </w:t>
      </w:r>
      <w:r>
        <w:rPr>
          <w:rFonts w:eastAsia="Times New Roman" w:cs="Times New Roman"/>
          <w:szCs w:val="24"/>
        </w:rPr>
        <w:t xml:space="preserve">δεύτερη </w:t>
      </w:r>
      <w:r>
        <w:rPr>
          <w:rFonts w:eastAsia="Times New Roman" w:cs="Times New Roman"/>
          <w:szCs w:val="24"/>
        </w:rPr>
        <w:t xml:space="preserve">με αριθμό 653/11-3-2016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Μαγνησίας της Νέας Δημοκρατίας κ. </w:t>
      </w:r>
      <w:r>
        <w:rPr>
          <w:rFonts w:eastAsia="Times New Roman" w:cs="Times New Roman"/>
          <w:bCs/>
          <w:szCs w:val="24"/>
        </w:rPr>
        <w:t>Χρήστου Μπουκώρου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 xml:space="preserve">σχετικά με το Μετοχικό Ταμείο Αεροπορίας, δεν </w:t>
      </w:r>
      <w:r>
        <w:rPr>
          <w:rFonts w:eastAsia="Times New Roman" w:cs="Times New Roman"/>
          <w:szCs w:val="24"/>
        </w:rPr>
        <w:t>συζητείται</w:t>
      </w:r>
      <w:r>
        <w:rPr>
          <w:rFonts w:eastAsia="Times New Roman" w:cs="Times New Roman"/>
          <w:szCs w:val="24"/>
        </w:rPr>
        <w:t xml:space="preserve"> λόγω δικαιολογημένης απουσία</w:t>
      </w:r>
      <w:r>
        <w:rPr>
          <w:rFonts w:eastAsia="Times New Roman" w:cs="Times New Roman"/>
          <w:szCs w:val="24"/>
        </w:rPr>
        <w:t>ς του κυρίου Υπουργού, ο οποίος βρίσκεται στο εξωτερικό.</w:t>
      </w:r>
    </w:p>
    <w:p w14:paraId="47ED0E5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πρώτη </w:t>
      </w:r>
      <w:r>
        <w:rPr>
          <w:rFonts w:eastAsia="Times New Roman" w:cs="Times New Roman"/>
          <w:szCs w:val="24"/>
        </w:rPr>
        <w:t xml:space="preserve">με αριθμό 655/15-3-2016 </w:t>
      </w:r>
      <w:r>
        <w:rPr>
          <w:rFonts w:eastAsia="Times New Roman" w:cs="Times New Roman"/>
          <w:szCs w:val="24"/>
        </w:rPr>
        <w:t>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Οικ</w:t>
      </w:r>
      <w:r>
        <w:rPr>
          <w:rFonts w:eastAsia="Times New Roman" w:cs="Times New Roman"/>
          <w:bCs/>
          <w:szCs w:val="24"/>
        </w:rPr>
        <w:t>ονομικών,</w:t>
      </w:r>
      <w:r>
        <w:rPr>
          <w:rFonts w:eastAsia="Times New Roman" w:cs="Times New Roman"/>
          <w:szCs w:val="24"/>
        </w:rPr>
        <w:t xml:space="preserve"> σχετικά με την αντιμετώπιση των προβλημάτων στη διαδικασία αδειοδότησης νέας γενιάς φορολογικών μηχανισμών και τη μοναδικότητα διασύνδεσης ταξίμετρου με συγκεκριμένο Φορολογικό Ηλεκτρονικό Μηχανισμό.</w:t>
      </w:r>
    </w:p>
    <w:p w14:paraId="47ED0E5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Τον λόγο έχει ο κ. Τριανταφυλλίδης.</w:t>
      </w:r>
    </w:p>
    <w:p w14:paraId="47ED0E5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ΑΛΕΞΑΝΔΡΟΣ</w:t>
      </w:r>
      <w:r>
        <w:rPr>
          <w:rFonts w:eastAsia="Times New Roman" w:cs="Times New Roman"/>
          <w:b/>
          <w:szCs w:val="24"/>
        </w:rPr>
        <w:t xml:space="preserve"> ΤΡΙΑΝΤΑΦΥΛΛΙΔΗΣ:</w:t>
      </w:r>
      <w:r>
        <w:rPr>
          <w:rFonts w:eastAsia="Times New Roman" w:cs="Times New Roman"/>
          <w:szCs w:val="24"/>
        </w:rPr>
        <w:t xml:space="preserve"> Ευχαριστώ πολύ, κύριε Πρόεδρε.</w:t>
      </w:r>
    </w:p>
    <w:p w14:paraId="47ED0E5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 να το πούμε απλά, δεν τους έφταναν όλα τα άλλα προβλήματα που αντιμετωπίζει καθημερινά ο κλάδος των οδηγών και των ιδιοκτητών ταξί χειμαζόμενος, μέρος, κομμάτι του συνολικού χειμαζόμενου κόσμο</w:t>
      </w:r>
      <w:r>
        <w:rPr>
          <w:rFonts w:eastAsia="Times New Roman" w:cs="Times New Roman"/>
          <w:szCs w:val="24"/>
        </w:rPr>
        <w:t>υ της ελεύθερης, πραγματικής, ανοικτής οικονομίας, είναι και αυτές οι διαδικασίες που την καθιστούν ακόμη δυσκολότερη και περίπλοκη –σταυρόλεξο πραγματικά για να το καταλάβεις, πολύπλοκο τεχνικό ζήτημα- και προφανώς πρέπει να το αντιμετωπίσουμε.</w:t>
      </w:r>
    </w:p>
    <w:p w14:paraId="47ED0E5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Τα τελευτα</w:t>
      </w:r>
      <w:r>
        <w:rPr>
          <w:rFonts w:eastAsia="Times New Roman" w:cs="Times New Roman"/>
          <w:szCs w:val="24"/>
        </w:rPr>
        <w:t>ία χρόνια, λόγω των φορολογικών αλλαγών που επιβλήθηκαν σε όλους τους πολίτες και όλες τις επαγγελματικές ομάδες, οι επαγγελματίες οδηγοί και οι ιδιοκτήτες ταξί υποχρεώθηκαν, και ορθώς υποχρεώθηκαν, στην άμεση διασύνδεση του Φορολογικού Ηλεκτρονικού Μηχανι</w:t>
      </w:r>
      <w:r>
        <w:rPr>
          <w:rFonts w:eastAsia="Times New Roman" w:cs="Times New Roman"/>
          <w:szCs w:val="24"/>
        </w:rPr>
        <w:t xml:space="preserve">σμού με το ταξίμετρο, προκειμένου να εκδίδονται αποδείξεις βάσει των οποίων θα φορολογούνται και όχι βάσει ενός τεκμαρτού, εφάπαξ ποσού. </w:t>
      </w:r>
    </w:p>
    <w:p w14:paraId="47ED0E5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Όπως γνωρίζετε, η διαδικασία αδειοδότησης φορολογικών μηχανισμών απαιτεί σωρεία εγγράφων και διαδικασιών, όπως και στο</w:t>
      </w:r>
      <w:r>
        <w:rPr>
          <w:rFonts w:eastAsia="Times New Roman" w:cs="Times New Roman"/>
          <w:szCs w:val="24"/>
        </w:rPr>
        <w:t xml:space="preserve"> υπόλοιπο δημόσιο. Ειδικότερα</w:t>
      </w:r>
      <w:r>
        <w:rPr>
          <w:rFonts w:eastAsia="Times New Roman" w:cs="Times New Roman"/>
          <w:szCs w:val="24"/>
        </w:rPr>
        <w:t>,</w:t>
      </w:r>
      <w:r>
        <w:rPr>
          <w:rFonts w:eastAsia="Times New Roman" w:cs="Times New Roman"/>
          <w:szCs w:val="24"/>
        </w:rPr>
        <w:t xml:space="preserve"> παρακάτω αναφέρονται μόνο τα δικαιολογητικά για να λάβει κανείς άδεια καταλληλόλητας ΦΗΜ, δηλαδή Φορολογικού Ηλεκτρονικού Μηχανισμού. Η ενδιαφερόμενη επιχείρηση, εν προκειμένω οι ιδιοκτήτες ταξί, υποβάλλουν δέκα δικαιολογητικ</w:t>
      </w:r>
      <w:r>
        <w:rPr>
          <w:rFonts w:eastAsia="Times New Roman" w:cs="Times New Roman"/>
          <w:szCs w:val="24"/>
        </w:rPr>
        <w:t>ά, όπως καταστατικό επιχείρησης, σύμβαση επιχείρησης με κατασκευαστικό οίκο, αρχείο με το δίκτυο πιστοποιημένων και εξουσιοδοτημένων τεχνικών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να μην δαπανώ τον χρόνο, πρέπει και αυτό το ζήτημα της πολλαπλής γραφειοκρατίας-βουνό να αντιμετωπιστεί</w:t>
      </w:r>
      <w:r>
        <w:rPr>
          <w:rFonts w:eastAsia="Times New Roman" w:cs="Times New Roman"/>
          <w:szCs w:val="24"/>
        </w:rPr>
        <w:t xml:space="preserve"> με βάση και τη σύγχρονη τεχνολογία. </w:t>
      </w:r>
    </w:p>
    <w:p w14:paraId="47ED0E5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Η μοναδικότητα αυτών των φορολογικών μηχανισμών καθιστούν την αδειοδότηση του ΦΗΜ, του Φορολογικού Ηλεκτρονικού Μηχανισμού, ιδιαίτερα πολύπλοκη διαδικασία που απαιτεί συνεχή εγρήγορση, αφού για οποιαδήποτε αλλαγή θα πρ</w:t>
      </w:r>
      <w:r>
        <w:rPr>
          <w:rFonts w:eastAsia="Times New Roman" w:cs="Times New Roman"/>
          <w:szCs w:val="24"/>
        </w:rPr>
        <w:t>έπει άμεσα να γίνεται ενημέρωση των οικείων ΔΟΥ. Η αντικατάσταση μνήμη</w:t>
      </w:r>
      <w:r>
        <w:rPr>
          <w:rFonts w:eastAsia="Times New Roman" w:cs="Times New Roman"/>
          <w:szCs w:val="24"/>
        </w:rPr>
        <w:t>ς</w:t>
      </w:r>
      <w:r>
        <w:rPr>
          <w:rFonts w:eastAsia="Times New Roman" w:cs="Times New Roman"/>
          <w:szCs w:val="24"/>
        </w:rPr>
        <w:t xml:space="preserve"> τους γίνεται όταν πληρωθούν, δηλαδή, γεμίσουν όλες οι θυρίδες τους και προφανώς</w:t>
      </w:r>
      <w:r>
        <w:rPr>
          <w:rFonts w:eastAsia="Times New Roman" w:cs="Times New Roman"/>
          <w:szCs w:val="24"/>
        </w:rPr>
        <w:t>,</w:t>
      </w:r>
      <w:r>
        <w:rPr>
          <w:rFonts w:eastAsia="Times New Roman" w:cs="Times New Roman"/>
          <w:szCs w:val="24"/>
        </w:rPr>
        <w:t xml:space="preserve"> είναι υποχρέωση των προμηθευτών και του κράτους να έχουν διαθέσιμα προϊόντα. </w:t>
      </w:r>
    </w:p>
    <w:p w14:paraId="47ED0E5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Υπ’ αυτήν την έννοια – θα</w:t>
      </w:r>
      <w:r>
        <w:rPr>
          <w:rFonts w:eastAsia="Times New Roman" w:cs="Times New Roman"/>
          <w:szCs w:val="24"/>
        </w:rPr>
        <w:t xml:space="preserve"> καταθέσω και τη σχετική επιστολή που έλαβα από το Σωματείο </w:t>
      </w:r>
      <w:r>
        <w:rPr>
          <w:rFonts w:eastAsia="Times New Roman" w:cs="Times New Roman"/>
          <w:szCs w:val="24"/>
        </w:rPr>
        <w:t>Ι</w:t>
      </w:r>
      <w:r>
        <w:rPr>
          <w:rFonts w:eastAsia="Times New Roman" w:cs="Times New Roman"/>
          <w:szCs w:val="24"/>
        </w:rPr>
        <w:t xml:space="preserve">διοκτητών </w:t>
      </w:r>
      <w:r>
        <w:rPr>
          <w:rFonts w:eastAsia="Times New Roman" w:cs="Times New Roman"/>
          <w:szCs w:val="24"/>
        </w:rPr>
        <w:t xml:space="preserve">Επιβατηγών Αυτοκινήτων </w:t>
      </w:r>
      <w:r>
        <w:rPr>
          <w:rFonts w:eastAsia="Times New Roman" w:cs="Times New Roman"/>
          <w:szCs w:val="24"/>
        </w:rPr>
        <w:t>του Νομού Θεσσαλονίκης</w:t>
      </w:r>
      <w:r>
        <w:rPr>
          <w:rFonts w:eastAsia="Times New Roman" w:cs="Times New Roman"/>
          <w:szCs w:val="24"/>
        </w:rPr>
        <w:t xml:space="preserve"> «Ο ΕΡΜΗΣ»</w:t>
      </w:r>
      <w:r>
        <w:rPr>
          <w:rFonts w:eastAsia="Times New Roman" w:cs="Times New Roman"/>
          <w:szCs w:val="24"/>
        </w:rPr>
        <w:t>- επισημαίνουν αυτά τα δύο κορυφαία ζητήματα, δηλαδή φορολογικές μνήμες ΑΔΗΜΕ, Αυτόνομες Δημοσιονομικές Μονάδες Επεξεργασίας Ταξιμ</w:t>
      </w:r>
      <w:r>
        <w:rPr>
          <w:rFonts w:eastAsia="Times New Roman" w:cs="Times New Roman"/>
          <w:szCs w:val="24"/>
        </w:rPr>
        <w:t xml:space="preserve">έτρων και το δεύτερο που είναι τα ίδια καθ’ αυτά τα ταξίμετρα. </w:t>
      </w:r>
    </w:p>
    <w:p w14:paraId="47ED0E5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Πρώτον, λοιπόν, με τον ν.4308/2014 καταργήθηκε ο νόμος του 1988 και κατά συνέπεια</w:t>
      </w:r>
      <w:r>
        <w:rPr>
          <w:rFonts w:eastAsia="Times New Roman" w:cs="Times New Roman"/>
          <w:szCs w:val="24"/>
        </w:rPr>
        <w:t>,</w:t>
      </w:r>
      <w:r>
        <w:rPr>
          <w:rFonts w:eastAsia="Times New Roman" w:cs="Times New Roman"/>
          <w:szCs w:val="24"/>
        </w:rPr>
        <w:t xml:space="preserve"> η υπουργική εγκύκλιος που εκδόθηκε με αυτόν. Πρέπει άμεσα να εκδοθεί εγκύκλιος, κύριε Υπουργέ, που να δίνει τη δυνατότητα αλλαγής θυρίδας, αφού δεν έχει πληρωθεί η μνήμη και λόγω των ιδιομορφιών που έχουμε και μπορούμε να χρησιμοποιούμε θυρίδες που έχουν </w:t>
      </w:r>
      <w:r>
        <w:rPr>
          <w:rFonts w:eastAsia="Times New Roman" w:cs="Times New Roman"/>
          <w:szCs w:val="24"/>
        </w:rPr>
        <w:t>χρησιμοποιηθεί από άλλον εκμεταλλευτή</w:t>
      </w:r>
      <w:r>
        <w:rPr>
          <w:rFonts w:eastAsia="Times New Roman" w:cs="Times New Roman"/>
          <w:szCs w:val="24"/>
        </w:rPr>
        <w:t>,</w:t>
      </w:r>
      <w:r>
        <w:rPr>
          <w:rFonts w:eastAsia="Times New Roman" w:cs="Times New Roman"/>
          <w:szCs w:val="24"/>
        </w:rPr>
        <w:t xml:space="preserve"> αλλά δεν έχει συμπληρωθεί, δηλαδή δεν έχει γεμίσει, η δυνατότητα έκδοσης του περίφημου Ζ. Αυτό είναι το ένα ζήτημα. </w:t>
      </w:r>
    </w:p>
    <w:p w14:paraId="47ED0E6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Και ένα δεύτερο είναι τα ταξίμετρα</w:t>
      </w:r>
      <w:r>
        <w:rPr>
          <w:rFonts w:eastAsia="Times New Roman" w:cs="Times New Roman"/>
          <w:szCs w:val="24"/>
        </w:rPr>
        <w:t>,</w:t>
      </w:r>
      <w:r>
        <w:rPr>
          <w:rFonts w:eastAsia="Times New Roman" w:cs="Times New Roman"/>
          <w:szCs w:val="24"/>
        </w:rPr>
        <w:t xml:space="preserve"> τα οποία στην απόλυτη πλειοψηφία τους, όπως μας ενημερώνουν, έχο</w:t>
      </w:r>
      <w:r>
        <w:rPr>
          <w:rFonts w:eastAsia="Times New Roman" w:cs="Times New Roman"/>
          <w:szCs w:val="24"/>
        </w:rPr>
        <w:t xml:space="preserve">υν λήξει. </w:t>
      </w:r>
    </w:p>
    <w:p w14:paraId="47ED0E6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Κρατήστε κάτι και για τη δευτερολογία σας.</w:t>
      </w:r>
    </w:p>
    <w:p w14:paraId="47ED0E62"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Τελειώνω, κύριε Πρόεδρε, και σας ευχαριστώ για την κατανόηση και τον χρόνο που μου δίνετε.</w:t>
      </w:r>
    </w:p>
    <w:p w14:paraId="47ED0E6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Το ταξίμετρο μπορεί να συνδεθεί με συγκεκριμένο μο</w:t>
      </w:r>
      <w:r>
        <w:rPr>
          <w:rFonts w:eastAsia="Times New Roman" w:cs="Times New Roman"/>
          <w:szCs w:val="24"/>
        </w:rPr>
        <w:t>ναδικό αδειοδοτούμενο ΦΗΜ, Φορολογικό Ηλεκτρονικό Μηχανισμό. Και επειδή υπάρχει, όπως προαναφέραμε, πρόβλημα στην αγορά για τη σχετική προμήθεια και επειδή αναμένονται από πλευράς Υπουργείου σχετικές αλλαγές, οι άνθρωποι έχουν μείνει μέσα στη μέση. Εάν συν</w:t>
      </w:r>
      <w:r>
        <w:rPr>
          <w:rFonts w:eastAsia="Times New Roman" w:cs="Times New Roman"/>
          <w:szCs w:val="24"/>
        </w:rPr>
        <w:t xml:space="preserve">εχίσουν να κινούν το αυτοκίνητό </w:t>
      </w:r>
      <w:r>
        <w:rPr>
          <w:rFonts w:eastAsia="Times New Roman" w:cs="Times New Roman"/>
          <w:szCs w:val="24"/>
        </w:rPr>
        <w:t>τους,</w:t>
      </w:r>
      <w:r>
        <w:rPr>
          <w:rFonts w:eastAsia="Times New Roman" w:cs="Times New Roman"/>
          <w:szCs w:val="24"/>
        </w:rPr>
        <w:t xml:space="preserve"> χωρίς να υπάρχει αυτή η διασύνδεση, κινδυνεύουν να τους επιβληθούν πρόστιμα</w:t>
      </w:r>
      <w:r>
        <w:rPr>
          <w:rFonts w:eastAsia="Times New Roman" w:cs="Times New Roman"/>
          <w:szCs w:val="24"/>
        </w:rPr>
        <w:t>. Ε</w:t>
      </w:r>
      <w:r>
        <w:rPr>
          <w:rFonts w:eastAsia="Times New Roman" w:cs="Times New Roman"/>
          <w:szCs w:val="24"/>
        </w:rPr>
        <w:t>άν δεν συνεχίσουν</w:t>
      </w:r>
      <w:r>
        <w:rPr>
          <w:rFonts w:eastAsia="Times New Roman" w:cs="Times New Roman"/>
          <w:szCs w:val="24"/>
        </w:rPr>
        <w:t>,</w:t>
      </w:r>
      <w:r>
        <w:rPr>
          <w:rFonts w:eastAsia="Times New Roman" w:cs="Times New Roman"/>
          <w:szCs w:val="24"/>
        </w:rPr>
        <w:t xml:space="preserve"> υπάρχει πρόβλημα επιβίωσης.</w:t>
      </w:r>
    </w:p>
    <w:p w14:paraId="47ED0E6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τα δύο ερωτήματά μου, κύριε Υπουργέ, στα οποία καταλήγω στην επίκαιρη ερώτησή μου: </w:t>
      </w:r>
      <w:r>
        <w:rPr>
          <w:rFonts w:eastAsia="Times New Roman" w:cs="Times New Roman"/>
          <w:szCs w:val="24"/>
        </w:rPr>
        <w:t>Προτίθεται η Κυβέρνηση να προχωρήσει σε νομοθετική ρύθμιση</w:t>
      </w:r>
      <w:r>
        <w:rPr>
          <w:rFonts w:eastAsia="Times New Roman" w:cs="Times New Roman"/>
          <w:szCs w:val="24"/>
        </w:rPr>
        <w:t>,</w:t>
      </w:r>
      <w:r>
        <w:rPr>
          <w:rFonts w:eastAsia="Times New Roman" w:cs="Times New Roman"/>
          <w:szCs w:val="24"/>
        </w:rPr>
        <w:t xml:space="preserve"> η οποία να ομαλοποιεί τη δυνατότητα μεταβίβασης της αδείας του </w:t>
      </w:r>
      <w:r>
        <w:rPr>
          <w:rFonts w:eastAsia="Times New Roman" w:cs="Times New Roman"/>
          <w:szCs w:val="24"/>
        </w:rPr>
        <w:t>επιβατηγού δημόσιας χρήσης</w:t>
      </w:r>
      <w:r>
        <w:rPr>
          <w:rFonts w:eastAsia="Times New Roman" w:cs="Times New Roman"/>
          <w:szCs w:val="24"/>
        </w:rPr>
        <w:t xml:space="preserve"> και του αντίστοιχου Φορολογικού Ηλεκτρονικού Μηχανισμού στο πλαίσιο καταπολέμησης της φοροδιαφυγής; Γιατί </w:t>
      </w:r>
      <w:r>
        <w:rPr>
          <w:rFonts w:eastAsia="Times New Roman" w:cs="Times New Roman"/>
          <w:szCs w:val="24"/>
        </w:rPr>
        <w:t>είναι κρίσιμο μέγεθος η καταπολέμηση της φοροδιαφυγής.</w:t>
      </w:r>
    </w:p>
    <w:p w14:paraId="47ED0E65"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Και το δεύτερο ερώτημα, με το οποίο κλείνω, είναι το εξής: Σε τι ενέργειες προτίθεστε να προβείτε όσον αφορά την αλλαγή θυρίδας ΦΗΜ για τους επαγγελματίες οδηγούς ταξί, αλλά και τη χρήση θυρίδων που έχ</w:t>
      </w:r>
      <w:r>
        <w:rPr>
          <w:rFonts w:eastAsia="Times New Roman" w:cs="Times New Roman"/>
          <w:szCs w:val="24"/>
        </w:rPr>
        <w:t xml:space="preserve">ουν χρησιμοποιηθεί από άλλον εκμεταλλευτή, χωρίς όμως να έχει πληρωθεί η δυνατότητα έκδοσης Ζ; </w:t>
      </w:r>
    </w:p>
    <w:p w14:paraId="47ED0E66"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Ευχαριστώ.</w:t>
      </w:r>
    </w:p>
    <w:p w14:paraId="47ED0E67" w14:textId="77777777" w:rsidR="001813B5" w:rsidRDefault="000026DE">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w:t>
      </w:r>
    </w:p>
    <w:p w14:paraId="47ED0E68" w14:textId="77777777" w:rsidR="001813B5" w:rsidRDefault="000026DE">
      <w:pPr>
        <w:spacing w:line="600" w:lineRule="auto"/>
        <w:ind w:firstLine="567"/>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Κύριε Πρόεδρε, κύριε Βουλευτά, ό</w:t>
      </w:r>
      <w:r>
        <w:rPr>
          <w:rFonts w:eastAsia="Times New Roman" w:cs="Times New Roman"/>
          <w:szCs w:val="24"/>
        </w:rPr>
        <w:t>πως πολύ σωστά είπατε, άλλα είναι τα μεγάλα προβλήματα στο χώρο των ταξί και δυστυχώς</w:t>
      </w:r>
      <w:r>
        <w:rPr>
          <w:rFonts w:eastAsia="Times New Roman" w:cs="Times New Roman"/>
          <w:szCs w:val="24"/>
        </w:rPr>
        <w:t>,</w:t>
      </w:r>
      <w:r>
        <w:rPr>
          <w:rFonts w:eastAsia="Times New Roman" w:cs="Times New Roman"/>
          <w:szCs w:val="24"/>
        </w:rPr>
        <w:t xml:space="preserve"> τους προσθέτουμε και άλλο ένα πρόβλημα στα πολλά προβλήματα που έχουν και δεν είναι βέβαια της αρμοδιότητας του Υπουργείου Οικονομικών. </w:t>
      </w:r>
    </w:p>
    <w:p w14:paraId="47ED0E69"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Η γραφειοκρατία είναι ένα απ’ αυ</w:t>
      </w:r>
      <w:r>
        <w:rPr>
          <w:rFonts w:eastAsia="Times New Roman" w:cs="Times New Roman"/>
          <w:szCs w:val="24"/>
        </w:rPr>
        <w:t>τά τα προβλήματα. Μόνο η αντίστοιχη εγκύκλιος</w:t>
      </w:r>
      <w:r>
        <w:rPr>
          <w:rFonts w:eastAsia="Times New Roman" w:cs="Times New Roman"/>
          <w:szCs w:val="24"/>
        </w:rPr>
        <w:t xml:space="preserve"> 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 xml:space="preserve">1068/2015, που προβλέπει τα των μηχανισμών αυτών, είναι τριάντα δυο σελίδες. Σας το λέω, για να καταλάβετε με τι γραφειοκρατία έχουμε να παλέψουμε και εμείς στο Υπουργείο Οικονομικών και δυστυχώς </w:t>
      </w:r>
      <w:r>
        <w:rPr>
          <w:rFonts w:eastAsia="Times New Roman" w:cs="Times New Roman"/>
          <w:szCs w:val="24"/>
        </w:rPr>
        <w:t xml:space="preserve">οι επιχειρήσεις και οι πολίτες. </w:t>
      </w:r>
    </w:p>
    <w:p w14:paraId="47ED0E6A"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Σε ό,τι αφορά την ουσία του ερωτήματός σας, ως προς το πρώτο ερώτημα θέλω να πω</w:t>
      </w:r>
      <w:r>
        <w:rPr>
          <w:rFonts w:eastAsia="Times New Roman" w:cs="Times New Roman"/>
          <w:szCs w:val="24"/>
        </w:rPr>
        <w:t>,</w:t>
      </w:r>
      <w:r>
        <w:rPr>
          <w:rFonts w:eastAsia="Times New Roman" w:cs="Times New Roman"/>
          <w:szCs w:val="24"/>
        </w:rPr>
        <w:t xml:space="preserve"> ότι πραγματικά εδώ υπάρχει μια χαρακτηριστική έλλειψη</w:t>
      </w:r>
      <w:r>
        <w:rPr>
          <w:rFonts w:eastAsia="Times New Roman" w:cs="Times New Roman"/>
          <w:szCs w:val="24"/>
        </w:rPr>
        <w:t>,</w:t>
      </w:r>
      <w:r>
        <w:rPr>
          <w:rFonts w:eastAsia="Times New Roman" w:cs="Times New Roman"/>
          <w:szCs w:val="24"/>
        </w:rPr>
        <w:t xml:space="preserve"> από τη μεριά της πολιτείας</w:t>
      </w:r>
      <w:r>
        <w:rPr>
          <w:rFonts w:eastAsia="Times New Roman" w:cs="Times New Roman"/>
          <w:szCs w:val="24"/>
        </w:rPr>
        <w:t>,</w:t>
      </w:r>
      <w:r>
        <w:rPr>
          <w:rFonts w:eastAsia="Times New Roman" w:cs="Times New Roman"/>
          <w:szCs w:val="24"/>
        </w:rPr>
        <w:t xml:space="preserve"> αντιμετώπισης ενός υπαρκτού προβλήματος, διότι δεν έπρεπε ν</w:t>
      </w:r>
      <w:r>
        <w:rPr>
          <w:rFonts w:eastAsia="Times New Roman" w:cs="Times New Roman"/>
          <w:szCs w:val="24"/>
        </w:rPr>
        <w:t>α φτάσουμε σ’ αυτό το σημείο. Καλώς ή κακώς</w:t>
      </w:r>
      <w:r>
        <w:rPr>
          <w:rFonts w:eastAsia="Times New Roman" w:cs="Times New Roman"/>
          <w:szCs w:val="24"/>
        </w:rPr>
        <w:t>,</w:t>
      </w:r>
      <w:r>
        <w:rPr>
          <w:rFonts w:eastAsia="Times New Roman" w:cs="Times New Roman"/>
          <w:szCs w:val="24"/>
        </w:rPr>
        <w:t xml:space="preserve"> φτάσαμε σ’ αυτό το </w:t>
      </w:r>
      <w:r>
        <w:rPr>
          <w:rFonts w:eastAsia="Times New Roman" w:cs="Times New Roman"/>
          <w:szCs w:val="24"/>
        </w:rPr>
        <w:lastRenderedPageBreak/>
        <w:t>σημείο. Αυτή τη στιγμή</w:t>
      </w:r>
      <w:r>
        <w:rPr>
          <w:rFonts w:eastAsia="Times New Roman" w:cs="Times New Roman"/>
          <w:szCs w:val="24"/>
        </w:rPr>
        <w:t>,</w:t>
      </w:r>
      <w:r>
        <w:rPr>
          <w:rFonts w:eastAsia="Times New Roman" w:cs="Times New Roman"/>
          <w:szCs w:val="24"/>
        </w:rPr>
        <w:t xml:space="preserve"> αυτό που εξετάζουν οι υπηρεσίες και με ενημέρωσαν</w:t>
      </w:r>
      <w:r>
        <w:rPr>
          <w:rFonts w:eastAsia="Times New Roman" w:cs="Times New Roman"/>
          <w:szCs w:val="24"/>
        </w:rPr>
        <w:t>,</w:t>
      </w:r>
      <w:r>
        <w:rPr>
          <w:rFonts w:eastAsia="Times New Roman" w:cs="Times New Roman"/>
          <w:szCs w:val="24"/>
        </w:rPr>
        <w:t xml:space="preserve"> είναι να δοθεί μια παράταση σε συγκεκριμένους τύπους φορολογικών ηλεκτρονικών μηχανισμών -όχι σε όλους, αλλά σε συγκε</w:t>
      </w:r>
      <w:r>
        <w:rPr>
          <w:rFonts w:eastAsia="Times New Roman" w:cs="Times New Roman"/>
          <w:szCs w:val="24"/>
        </w:rPr>
        <w:t>κριμένους τύπους- και κριτήριο σε ποιους θα δοθεί παράτα</w:t>
      </w:r>
      <w:r>
        <w:rPr>
          <w:rFonts w:eastAsia="Times New Roman" w:cs="Times New Roman"/>
          <w:szCs w:val="24"/>
        </w:rPr>
        <w:t>σ</w:t>
      </w:r>
      <w:r>
        <w:rPr>
          <w:rFonts w:eastAsia="Times New Roman" w:cs="Times New Roman"/>
          <w:szCs w:val="24"/>
        </w:rPr>
        <w:t>η να είναι εάν γι’ αυτούς τους τύπους υπάρχουν καταδίκες ή καταγγελίες, διότι έχουμε πάρα πολλές περιπτώσεις καταδίκης οδηγών ή διαφόρων άλλων υπευθύνων, εκμεταλλευτών ταξί κ</w:t>
      </w:r>
      <w:r>
        <w:rPr>
          <w:rFonts w:eastAsia="Times New Roman" w:cs="Times New Roman"/>
          <w:szCs w:val="24"/>
        </w:rPr>
        <w:t>.</w:t>
      </w:r>
      <w:r>
        <w:rPr>
          <w:rFonts w:eastAsia="Times New Roman" w:cs="Times New Roman"/>
          <w:szCs w:val="24"/>
        </w:rPr>
        <w:t>λπ., οι οποίοι χρησιμοπο</w:t>
      </w:r>
      <w:r>
        <w:rPr>
          <w:rFonts w:eastAsia="Times New Roman" w:cs="Times New Roman"/>
          <w:szCs w:val="24"/>
        </w:rPr>
        <w:t xml:space="preserve">ιούσαν τύπους που δεν εξέδιδαν ή δεν εκταμίευαν αποδείξεις και υπήρχαν και διάφορα άλλα προβλήματα. Άρα, με κριτήριο </w:t>
      </w:r>
      <w:r>
        <w:rPr>
          <w:rFonts w:eastAsia="Times New Roman" w:cs="Times New Roman"/>
          <w:szCs w:val="24"/>
        </w:rPr>
        <w:t>το για ποιους τύπους</w:t>
      </w:r>
      <w:r>
        <w:rPr>
          <w:rFonts w:eastAsia="Times New Roman" w:cs="Times New Roman"/>
          <w:szCs w:val="24"/>
        </w:rPr>
        <w:t xml:space="preserve"> υπάρχουν καταδίκες, καταγγελίες κ</w:t>
      </w:r>
      <w:r>
        <w:rPr>
          <w:rFonts w:eastAsia="Times New Roman" w:cs="Times New Roman"/>
          <w:szCs w:val="24"/>
        </w:rPr>
        <w:t>.</w:t>
      </w:r>
      <w:r>
        <w:rPr>
          <w:rFonts w:eastAsia="Times New Roman" w:cs="Times New Roman"/>
          <w:szCs w:val="24"/>
        </w:rPr>
        <w:t>λπ., θα δώσουμε παράταση</w:t>
      </w:r>
      <w:r>
        <w:rPr>
          <w:rFonts w:eastAsia="Times New Roman" w:cs="Times New Roman"/>
          <w:szCs w:val="24"/>
        </w:rPr>
        <w:t xml:space="preserve"> ή όχι</w:t>
      </w:r>
      <w:r>
        <w:rPr>
          <w:rFonts w:eastAsia="Times New Roman" w:cs="Times New Roman"/>
          <w:szCs w:val="24"/>
        </w:rPr>
        <w:t xml:space="preserve">. </w:t>
      </w:r>
    </w:p>
    <w:p w14:paraId="47ED0E6B"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Από τις υπηρεσίες με διαβεβαίωσαν ότι αυτό θα δοθεί</w:t>
      </w:r>
      <w:r>
        <w:rPr>
          <w:rFonts w:eastAsia="Times New Roman" w:cs="Times New Roman"/>
          <w:szCs w:val="24"/>
        </w:rPr>
        <w:t xml:space="preserve"> τις επόμενες δέκα με δεκαπέντε ημέρες το αργότερο και θα το παρακολουθώ και εγώ. Έχουμε στενή συνεργασία με τους εκπροσώπους από τον χώρο των ταξί, διότι δεν θέλουμε να προσθέτουμε προβλήματα, θέλουμε να λύνουμε προβλήματα</w:t>
      </w:r>
      <w:r>
        <w:rPr>
          <w:rFonts w:eastAsia="Times New Roman" w:cs="Times New Roman"/>
          <w:szCs w:val="24"/>
        </w:rPr>
        <w:t>. Θ</w:t>
      </w:r>
      <w:r>
        <w:rPr>
          <w:rFonts w:eastAsia="Times New Roman" w:cs="Times New Roman"/>
          <w:szCs w:val="24"/>
        </w:rPr>
        <w:t>έλουμε αυτά τα θέματα να αντιμ</w:t>
      </w:r>
      <w:r>
        <w:rPr>
          <w:rFonts w:eastAsia="Times New Roman" w:cs="Times New Roman"/>
          <w:szCs w:val="24"/>
        </w:rPr>
        <w:t xml:space="preserve">ετωπιστούν. </w:t>
      </w:r>
    </w:p>
    <w:p w14:paraId="47ED0E6C"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lastRenderedPageBreak/>
        <w:t xml:space="preserve">Ωστόσο, θεωρούμε ότι αυτές οι σύντομες παρατάσεις για τους συγκεκριμένους τύπους θα άρουν το σημερινό αδιέξοδο μέχρι την κυκλοφορία νέων με τις προδιαγραφές που ορίζει η σχετική εγκύκλιος του 2012. Αυτά σε ό,τι αφορά το πρώτο ερώτημα. </w:t>
      </w:r>
    </w:p>
    <w:p w14:paraId="47ED0E6D" w14:textId="77777777" w:rsidR="001813B5" w:rsidRDefault="000026DE">
      <w:pPr>
        <w:spacing w:line="600" w:lineRule="auto"/>
        <w:ind w:firstLine="567"/>
        <w:jc w:val="both"/>
        <w:rPr>
          <w:rFonts w:eastAsia="Times New Roman" w:cs="Times New Roman"/>
          <w:szCs w:val="24"/>
        </w:rPr>
      </w:pPr>
      <w:r>
        <w:rPr>
          <w:rFonts w:eastAsia="Times New Roman" w:cs="Times New Roman"/>
          <w:szCs w:val="24"/>
        </w:rPr>
        <w:t>Σε ό,τι</w:t>
      </w:r>
      <w:r>
        <w:rPr>
          <w:rFonts w:eastAsia="Times New Roman" w:cs="Times New Roman"/>
          <w:szCs w:val="24"/>
        </w:rPr>
        <w:t xml:space="preserve"> αφορά το δεύτερο ερώτημα, η δυνατότητα αλλαγής θυρίδας του φορολογικού ηλεκτρονικού μηχανισμού για τους επαγγελματίες οδηγούς ταξί και της χρήσης θυρίδας που έχουν χρησιμοποιηθεί από άλλον εκμεταλλευτή, χωρίς όμως να πληρωθεί</w:t>
      </w:r>
      <w:r>
        <w:rPr>
          <w:rFonts w:eastAsia="Times New Roman" w:cs="Times New Roman"/>
          <w:szCs w:val="24"/>
        </w:rPr>
        <w:t xml:space="preserve"> -</w:t>
      </w:r>
      <w:r>
        <w:rPr>
          <w:rFonts w:eastAsia="Times New Roman" w:cs="Times New Roman"/>
          <w:szCs w:val="24"/>
        </w:rPr>
        <w:t>να έχουν γεμίσει δηλαδή</w:t>
      </w:r>
      <w:r>
        <w:rPr>
          <w:rFonts w:eastAsia="Times New Roman" w:cs="Times New Roman"/>
          <w:szCs w:val="24"/>
        </w:rPr>
        <w:t>-</w:t>
      </w:r>
      <w:r>
        <w:rPr>
          <w:rFonts w:eastAsia="Times New Roman" w:cs="Times New Roman"/>
          <w:szCs w:val="24"/>
        </w:rPr>
        <w:t xml:space="preserve"> αντ</w:t>
      </w:r>
      <w:r>
        <w:rPr>
          <w:rFonts w:eastAsia="Times New Roman" w:cs="Times New Roman"/>
          <w:szCs w:val="24"/>
        </w:rPr>
        <w:t>ίκειται στις τεχνικές προδιαγραφές</w:t>
      </w:r>
      <w:r>
        <w:rPr>
          <w:rFonts w:eastAsia="Times New Roman" w:cs="Times New Roman"/>
          <w:szCs w:val="24"/>
        </w:rPr>
        <w:t>,</w:t>
      </w:r>
      <w:r>
        <w:rPr>
          <w:rFonts w:eastAsia="Times New Roman" w:cs="Times New Roman"/>
          <w:szCs w:val="24"/>
        </w:rPr>
        <w:t xml:space="preserve"> με τις οποίες οι υπάρχοντες φορολογικοί μηχανισμοί πήραν άδεια καταλληλόλητας. Πιο συγκεκριμένα, η αλλαγή θυρίδας είναι αντίθετη στην ΠΟΛ. 1135/2005, ενώ η χρήση θυρίδων που έχουν χρησιμοποιηθεί από άλλον εκμεταλλευτή, χ</w:t>
      </w:r>
      <w:r>
        <w:rPr>
          <w:rFonts w:eastAsia="Times New Roman" w:cs="Times New Roman"/>
          <w:szCs w:val="24"/>
        </w:rPr>
        <w:t xml:space="preserve">ωρίς να έχουν πληρωθεί, είναι αντίθετη στα άρθρα της ίδιας ΠΟΛ, δηλαδή στα άρθρα 15 και 11 του κεφαλαίου 2 της ίδιας ΠΟΛ.. </w:t>
      </w:r>
    </w:p>
    <w:p w14:paraId="47ED0E6E" w14:textId="77777777" w:rsidR="001813B5" w:rsidRDefault="000026DE">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Αναπληρωτή Υπουργού)</w:t>
      </w:r>
    </w:p>
    <w:p w14:paraId="47ED0E6F" w14:textId="77777777" w:rsidR="001813B5" w:rsidRDefault="000026DE">
      <w:pPr>
        <w:spacing w:line="600" w:lineRule="auto"/>
        <w:ind w:firstLine="720"/>
        <w:jc w:val="both"/>
        <w:rPr>
          <w:rFonts w:eastAsia="Times New Roman"/>
          <w:bCs/>
        </w:rPr>
      </w:pPr>
      <w:r>
        <w:rPr>
          <w:rFonts w:eastAsia="Times New Roman"/>
          <w:bCs/>
        </w:rPr>
        <w:t xml:space="preserve">Τελειώνω αμέσως, κύριε Πρόεδρε. </w:t>
      </w:r>
    </w:p>
    <w:p w14:paraId="47ED0E70" w14:textId="77777777" w:rsidR="001813B5" w:rsidRDefault="000026DE">
      <w:pPr>
        <w:spacing w:line="600" w:lineRule="auto"/>
        <w:ind w:firstLine="720"/>
        <w:jc w:val="both"/>
        <w:rPr>
          <w:rFonts w:eastAsia="Times New Roman"/>
          <w:bCs/>
        </w:rPr>
      </w:pPr>
      <w:r>
        <w:rPr>
          <w:rFonts w:eastAsia="Times New Roman"/>
          <w:bCs/>
        </w:rPr>
        <w:t>Συνε</w:t>
      </w:r>
      <w:r>
        <w:rPr>
          <w:rFonts w:eastAsia="Times New Roman"/>
          <w:bCs/>
        </w:rPr>
        <w:t xml:space="preserve">πώς, το συγκεκριμένο ζήτημα δεν μπορεί να ρυθμιστεί διαφορετικά, δηλαδή με τρόπο που να παραβλέπει τις θεσμοθετημένες με αυτήν τη συγκεκριμένη ΠΟΛ τεχνικές προδιαγραφές. </w:t>
      </w:r>
    </w:p>
    <w:p w14:paraId="47ED0E71" w14:textId="77777777" w:rsidR="001813B5" w:rsidRDefault="000026DE">
      <w:pPr>
        <w:spacing w:line="600" w:lineRule="auto"/>
        <w:ind w:firstLine="720"/>
        <w:jc w:val="both"/>
        <w:rPr>
          <w:rFonts w:eastAsia="Times New Roman"/>
          <w:bCs/>
        </w:rPr>
      </w:pPr>
      <w:r>
        <w:rPr>
          <w:rFonts w:eastAsia="Times New Roman"/>
          <w:bCs/>
        </w:rPr>
        <w:t>Επιπλέον, εάν πηγαίναμε σε μια τέτοια ρύθμιση, θα παρατείναμε για πέντε ως δέκα έτη τ</w:t>
      </w:r>
      <w:r>
        <w:rPr>
          <w:rFonts w:eastAsia="Times New Roman"/>
          <w:bCs/>
        </w:rPr>
        <w:t>η διάρκεια λειτουργίας των παλαιών τύπων φορολογικών ηλεκτρονικών μηχανισμών ταξιμέτρου, που δεν μπορούν να αποστέλλουν δεδομένα συναλλαγών ΓΓΔΕ, για την παράτυπη λειτουργία των οποίων υπάρχουν ήδη εκατοντάδες καταδίκες των ιδιοκτητών ή και εκμεταλλευτών τ</w:t>
      </w:r>
      <w:r>
        <w:rPr>
          <w:rFonts w:eastAsia="Times New Roman"/>
          <w:bCs/>
        </w:rPr>
        <w:t xml:space="preserve">ους. </w:t>
      </w:r>
    </w:p>
    <w:p w14:paraId="47ED0E72" w14:textId="77777777" w:rsidR="001813B5" w:rsidRDefault="000026DE">
      <w:pPr>
        <w:spacing w:line="600" w:lineRule="auto"/>
        <w:ind w:firstLine="720"/>
        <w:jc w:val="both"/>
        <w:rPr>
          <w:rFonts w:eastAsia="Times New Roman"/>
          <w:bCs/>
        </w:rPr>
      </w:pPr>
      <w:r>
        <w:rPr>
          <w:rFonts w:eastAsia="Times New Roman"/>
          <w:bCs/>
        </w:rPr>
        <w:lastRenderedPageBreak/>
        <w:t>Άρα, για να υπάρχει σαφέστατη απάντηση, σας λέω ότι σε δέκα με δεκαπέντε ημέρες θα υπάρχει η διαδικασία παράτασης και η αντίστοιχη επιτροπή της ΠΟΛ</w:t>
      </w:r>
      <w:r>
        <w:rPr>
          <w:rFonts w:eastAsia="Times New Roman"/>
          <w:bCs/>
        </w:rPr>
        <w:t xml:space="preserve"> υπ’</w:t>
      </w:r>
      <w:r>
        <w:rPr>
          <w:rFonts w:eastAsia="Times New Roman"/>
          <w:bCs/>
        </w:rPr>
        <w:t xml:space="preserve"> </w:t>
      </w:r>
      <w:r>
        <w:rPr>
          <w:rFonts w:eastAsia="Times New Roman"/>
          <w:bCs/>
        </w:rPr>
        <w:t xml:space="preserve">αριθμόν </w:t>
      </w:r>
      <w:r>
        <w:rPr>
          <w:rFonts w:eastAsia="Times New Roman"/>
          <w:bCs/>
        </w:rPr>
        <w:t xml:space="preserve">1068 είναι σε </w:t>
      </w:r>
      <w:r>
        <w:rPr>
          <w:rFonts w:eastAsia="Times New Roman"/>
          <w:bCs/>
        </w:rPr>
        <w:t>θέ</w:t>
      </w:r>
      <w:r>
        <w:rPr>
          <w:rFonts w:eastAsia="Times New Roman"/>
          <w:bCs/>
        </w:rPr>
        <w:t xml:space="preserve">ση για να δώσει νέες άδειες και να αντιμετωπίσουμε το πρόβλημα. </w:t>
      </w:r>
    </w:p>
    <w:p w14:paraId="47ED0E73" w14:textId="77777777" w:rsidR="001813B5" w:rsidRDefault="000026DE">
      <w:pPr>
        <w:spacing w:line="600" w:lineRule="auto"/>
        <w:ind w:firstLine="720"/>
        <w:jc w:val="both"/>
        <w:rPr>
          <w:rFonts w:eastAsia="Times New Roman"/>
          <w:bCs/>
        </w:rPr>
      </w:pPr>
      <w:r>
        <w:rPr>
          <w:rFonts w:eastAsia="Times New Roman"/>
          <w:b/>
          <w:bCs/>
        </w:rPr>
        <w:t>ΠΡΟΕΔΡΕΥΩ</w:t>
      </w:r>
      <w:r>
        <w:rPr>
          <w:rFonts w:eastAsia="Times New Roman"/>
          <w:b/>
          <w:bCs/>
        </w:rPr>
        <w:t>Ν (Νικήτας Κακλαμάνης):</w:t>
      </w:r>
      <w:r>
        <w:rPr>
          <w:rFonts w:eastAsia="Times New Roman"/>
          <w:bCs/>
        </w:rPr>
        <w:t xml:space="preserve"> Ευχαριστούμε, κύριε Υπουργέ.</w:t>
      </w:r>
    </w:p>
    <w:p w14:paraId="47ED0E74" w14:textId="77777777" w:rsidR="001813B5" w:rsidRDefault="000026DE">
      <w:pPr>
        <w:spacing w:line="600" w:lineRule="auto"/>
        <w:ind w:firstLine="720"/>
        <w:jc w:val="both"/>
        <w:rPr>
          <w:rFonts w:eastAsia="Times New Roman"/>
          <w:bCs/>
        </w:rPr>
      </w:pPr>
      <w:r>
        <w:rPr>
          <w:rFonts w:eastAsia="Times New Roman"/>
          <w:bCs/>
        </w:rPr>
        <w:t>Κύριε Τριανταφυλλίδη, έχετε τον λόγο.</w:t>
      </w:r>
    </w:p>
    <w:p w14:paraId="47ED0E75" w14:textId="77777777" w:rsidR="001813B5" w:rsidRDefault="000026DE">
      <w:pPr>
        <w:spacing w:line="600" w:lineRule="auto"/>
        <w:ind w:firstLine="720"/>
        <w:jc w:val="both"/>
        <w:rPr>
          <w:rFonts w:eastAsia="Times New Roman"/>
          <w:bCs/>
        </w:rPr>
      </w:pPr>
      <w:r>
        <w:rPr>
          <w:rFonts w:eastAsia="Times New Roman"/>
          <w:b/>
          <w:bCs/>
        </w:rPr>
        <w:t>ΑΛΕΞΑΝΔΡΟΣ ΤΡΙΑΝΤΑΦΥΛΛΙΔΗΣ:</w:t>
      </w:r>
      <w:r>
        <w:rPr>
          <w:rFonts w:eastAsia="Times New Roman"/>
          <w:bCs/>
        </w:rPr>
        <w:t xml:space="preserve"> Ευχαριστώ, κύριε Πρόεδρε.</w:t>
      </w:r>
    </w:p>
    <w:p w14:paraId="47ED0E76" w14:textId="77777777" w:rsidR="001813B5" w:rsidRDefault="000026DE">
      <w:pPr>
        <w:spacing w:line="600" w:lineRule="auto"/>
        <w:ind w:firstLine="720"/>
        <w:jc w:val="both"/>
        <w:rPr>
          <w:rFonts w:eastAsia="Times New Roman"/>
          <w:bCs/>
        </w:rPr>
      </w:pPr>
      <w:r>
        <w:rPr>
          <w:rFonts w:eastAsia="Times New Roman"/>
          <w:bCs/>
        </w:rPr>
        <w:t>Κατ’ αρχ</w:t>
      </w:r>
      <w:r>
        <w:rPr>
          <w:rFonts w:eastAsia="Times New Roman"/>
          <w:bCs/>
        </w:rPr>
        <w:t>άς</w:t>
      </w:r>
      <w:r>
        <w:rPr>
          <w:rFonts w:eastAsia="Times New Roman"/>
          <w:bCs/>
        </w:rPr>
        <w:t xml:space="preserve">, θέλω να καταθέσω στα Πρακτικά την επιστολή που έχει ημερομηνία 8 Μαρτίου. Η απάντηση δίδεται στις </w:t>
      </w:r>
      <w:r>
        <w:rPr>
          <w:rFonts w:eastAsia="Times New Roman"/>
          <w:bCs/>
        </w:rPr>
        <w:t>18 Μαρτίου και αυτό οφείλεται στον Τρύφωνα Αλεξιάδη, ο οποίος είναι από τους Υπουργούς που έρχονται στη Βουλή και απαντούν. Αυτό πρέπει να το λέμε. Είναι επιστολή με ημερομηνία 8</w:t>
      </w:r>
      <w:r>
        <w:rPr>
          <w:rFonts w:eastAsia="Times New Roman"/>
          <w:bCs/>
        </w:rPr>
        <w:t>-</w:t>
      </w:r>
      <w:r>
        <w:rPr>
          <w:rFonts w:eastAsia="Times New Roman"/>
          <w:bCs/>
        </w:rPr>
        <w:t>3</w:t>
      </w:r>
      <w:r>
        <w:rPr>
          <w:rFonts w:eastAsia="Times New Roman"/>
          <w:bCs/>
        </w:rPr>
        <w:t>-</w:t>
      </w:r>
      <w:r>
        <w:rPr>
          <w:rFonts w:eastAsia="Times New Roman"/>
          <w:bCs/>
        </w:rPr>
        <w:t>2016 από το Σωματείο «Ο ΕΡΜΗΣ», με την υπογραφή του Προέδρου και του Γενικο</w:t>
      </w:r>
      <w:r>
        <w:rPr>
          <w:rFonts w:eastAsia="Times New Roman"/>
          <w:bCs/>
        </w:rPr>
        <w:t xml:space="preserve">ύ Γραμματέα και </w:t>
      </w:r>
      <w:r>
        <w:rPr>
          <w:rFonts w:eastAsia="Times New Roman"/>
          <w:bCs/>
        </w:rPr>
        <w:lastRenderedPageBreak/>
        <w:t xml:space="preserve">την καταθέτω στα Πρακτικά, για να καταστούν κοινωνοί όλοι οι συνάδελφοι </w:t>
      </w:r>
      <w:r>
        <w:rPr>
          <w:rFonts w:eastAsia="Times New Roman"/>
          <w:bCs/>
        </w:rPr>
        <w:t>των αιτημάτων</w:t>
      </w:r>
      <w:r>
        <w:rPr>
          <w:rFonts w:eastAsia="Times New Roman"/>
          <w:bCs/>
        </w:rPr>
        <w:t xml:space="preserve"> των οδηγών ιδιοκτητών </w:t>
      </w:r>
      <w:r>
        <w:rPr>
          <w:rFonts w:eastAsia="Times New Roman" w:cs="Times New Roman"/>
          <w:szCs w:val="24"/>
        </w:rPr>
        <w:t>ταξί</w:t>
      </w:r>
      <w:r>
        <w:rPr>
          <w:rFonts w:eastAsia="Times New Roman"/>
          <w:bCs/>
        </w:rPr>
        <w:t>.</w:t>
      </w:r>
    </w:p>
    <w:p w14:paraId="47ED0E77" w14:textId="77777777" w:rsidR="001813B5" w:rsidRDefault="000026DE">
      <w:pPr>
        <w:spacing w:line="600" w:lineRule="auto"/>
        <w:ind w:firstLine="720"/>
        <w:jc w:val="both"/>
        <w:rPr>
          <w:rFonts w:eastAsia="Times New Roman" w:cs="Times New Roman"/>
        </w:rPr>
      </w:pPr>
      <w:r>
        <w:rPr>
          <w:rFonts w:eastAsia="Times New Roman" w:cs="Times New Roman"/>
        </w:rPr>
        <w:t>(Στο σημείο αυτό ο Βουλευτής κ. Αλέξανδρος Τριανταφυλλίδης  καταθέτει για τα Πρακτικά το προαναφερθέν έγγραφο, το οποίο βρίσκε</w:t>
      </w:r>
      <w:r>
        <w:rPr>
          <w:rFonts w:eastAsia="Times New Roman" w:cs="Times New Roman"/>
        </w:rPr>
        <w:t>ται στο αρχείο του Τμήματος Γραμματείας της Διεύθυνσης Στενογραφίας και  Πρακτικών της Βουλής)</w:t>
      </w:r>
    </w:p>
    <w:p w14:paraId="47ED0E78" w14:textId="77777777" w:rsidR="001813B5" w:rsidRDefault="000026DE">
      <w:pPr>
        <w:spacing w:line="600" w:lineRule="auto"/>
        <w:ind w:firstLine="720"/>
        <w:jc w:val="both"/>
        <w:rPr>
          <w:rFonts w:eastAsia="Times New Roman" w:cs="Times New Roman"/>
        </w:rPr>
      </w:pPr>
      <w:r>
        <w:rPr>
          <w:rFonts w:eastAsia="Times New Roman" w:cs="Times New Roman"/>
        </w:rPr>
        <w:t>Δεύτερον, χρειάζεται διαφάνεια παντού και όχι στην προσπάθειά μας να αντιμετωπίσουμε ένα πρόβλημα, να εξυπηρετούμε κάποια συμφέροντα. Σε όλα αυτά που έχουν να κά</w:t>
      </w:r>
      <w:r>
        <w:rPr>
          <w:rFonts w:eastAsia="Times New Roman" w:cs="Times New Roman"/>
        </w:rPr>
        <w:t xml:space="preserve">νουν με μηχανισμούς, με ταξίμετρα, κύριε Υπουργέ, θέλω να είμαι σαφής –και νομίζω ότι επικοινωνούμε στο ίδιο πνεύμα- χρειάζεται παντού διαφάνεια, διαγωνισμοί κλπ., για να αντιμετωπιστούν τα προβλήματα. </w:t>
      </w:r>
    </w:p>
    <w:p w14:paraId="47ED0E7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Είπατε κάτι για τριάντα δύο σελίδες. Εγώ νόμιζα ότι ο</w:t>
      </w:r>
      <w:r>
        <w:rPr>
          <w:rFonts w:eastAsia="Times New Roman" w:cs="Times New Roman"/>
          <w:szCs w:val="24"/>
        </w:rPr>
        <w:t xml:space="preserve"> κ. Θεοχάρης το έχει αντιμετωπίσει -</w:t>
      </w:r>
      <w:r>
        <w:rPr>
          <w:rFonts w:eastAsia="Times New Roman" w:cs="Times New Roman"/>
          <w:szCs w:val="24"/>
          <w:lang w:val="en-US"/>
        </w:rPr>
        <w:t>o</w:t>
      </w:r>
      <w:r>
        <w:rPr>
          <w:rFonts w:eastAsia="Times New Roman" w:cs="Times New Roman"/>
          <w:szCs w:val="24"/>
        </w:rPr>
        <w:t xml:space="preserve"> διώκτης της γραφειοκρατίας, πρώην Γενικός Γραμματέας Δημοσίων Εσόδων ΓΔΕ- αυτό το βουνό της γραφειοκρατίας και ότι το έχει εξαλείψει. Άφησε τριάντα δύο σελίδες να είναι τα δικαιολογητικά για να λάβει κάποιος ΦΗΜ; </w:t>
      </w:r>
    </w:p>
    <w:p w14:paraId="47ED0E7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Προχωρήστε, γιατί θα ακούσει ο Θεοχάρης, θα μπει μέσα και θα χαλάσουμε την κουβέντα.</w:t>
      </w:r>
    </w:p>
    <w:p w14:paraId="47ED0E7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Όχι, όχι κύριε Πρόεδρε. Μου έκανε εντύπωση γι</w:t>
      </w:r>
      <w:r>
        <w:rPr>
          <w:rFonts w:eastAsia="Times New Roman" w:cs="Times New Roman"/>
          <w:szCs w:val="24"/>
        </w:rPr>
        <w:t>’</w:t>
      </w:r>
      <w:r>
        <w:rPr>
          <w:rFonts w:eastAsia="Times New Roman" w:cs="Times New Roman"/>
          <w:szCs w:val="24"/>
        </w:rPr>
        <w:t xml:space="preserve"> αυτόν ο οποίος στηλιτεύει την Κυβέρνηση του ΣΥΡΙΖΑ για τη γραφειοκρ</w:t>
      </w:r>
      <w:r>
        <w:rPr>
          <w:rFonts w:eastAsia="Times New Roman" w:cs="Times New Roman"/>
          <w:szCs w:val="24"/>
        </w:rPr>
        <w:t>ατία και την ταλαιπωρία και ήλπιζα ότι στο προηγούμενο διάστημα θα το είχε εξαλείψει. Γιατί είναι άνθρωποι, δεν είναι δημόσιοι υπάλληλοι, δεν είναι εγκάθετοι του ΣΥΡΙΖΑ</w:t>
      </w:r>
      <w:r>
        <w:rPr>
          <w:rFonts w:eastAsia="Times New Roman" w:cs="Times New Roman"/>
          <w:szCs w:val="24"/>
        </w:rPr>
        <w:t>. Ε</w:t>
      </w:r>
      <w:r>
        <w:rPr>
          <w:rFonts w:eastAsia="Times New Roman" w:cs="Times New Roman"/>
          <w:szCs w:val="24"/>
        </w:rPr>
        <w:t>ίναι άνθρωποι της πραγματικής οικονομίας, τους οποίους θα έπρεπε να…</w:t>
      </w:r>
    </w:p>
    <w:p w14:paraId="47ED0E7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w:t>
      </w:r>
      <w:r>
        <w:rPr>
          <w:rFonts w:eastAsia="Times New Roman" w:cs="Times New Roman"/>
          <w:b/>
          <w:szCs w:val="24"/>
        </w:rPr>
        <w:t>τας Κακλαμάνης):</w:t>
      </w:r>
      <w:r>
        <w:rPr>
          <w:rFonts w:eastAsia="Times New Roman" w:cs="Times New Roman"/>
          <w:szCs w:val="24"/>
        </w:rPr>
        <w:t xml:space="preserve"> Κύριε Τριανταφυλλίδη, δεν θα έχετε ανοχή στη δευτερολογία, μπείτε στο θέμα των ταξιτζήδων.</w:t>
      </w:r>
    </w:p>
    <w:p w14:paraId="47ED0E7D"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Ευχαριστώ, κύριε Πρόεδρε, για τις συμβουλές </w:t>
      </w:r>
      <w:r>
        <w:rPr>
          <w:rFonts w:eastAsia="Times New Roman" w:cs="Times New Roman"/>
          <w:szCs w:val="24"/>
        </w:rPr>
        <w:t>σας,</w:t>
      </w:r>
      <w:r>
        <w:rPr>
          <w:rFonts w:eastAsia="Times New Roman" w:cs="Times New Roman"/>
          <w:szCs w:val="24"/>
        </w:rPr>
        <w:t xml:space="preserve"> που πάντα τις προσμετρώ.</w:t>
      </w:r>
    </w:p>
    <w:p w14:paraId="47ED0E7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Έρχομαι τώρα στο ζήτημα</w:t>
      </w:r>
      <w:r>
        <w:rPr>
          <w:rFonts w:eastAsia="Times New Roman" w:cs="Times New Roman"/>
          <w:szCs w:val="24"/>
        </w:rPr>
        <w:t>,</w:t>
      </w:r>
      <w:r>
        <w:rPr>
          <w:rFonts w:eastAsia="Times New Roman" w:cs="Times New Roman"/>
          <w:szCs w:val="24"/>
        </w:rPr>
        <w:t xml:space="preserve"> όπου πολύ σωστά ή ορθ</w:t>
      </w:r>
      <w:r>
        <w:rPr>
          <w:rFonts w:eastAsia="Times New Roman" w:cs="Times New Roman"/>
          <w:szCs w:val="24"/>
        </w:rPr>
        <w:t xml:space="preserve">ά είπατε ότι η επαγγελματική ομάδα των ιδιοκτητών ταξί αντιμετωπίζει πολλά και διαφορετικής υφής προβλήματα. Ένα από αυτά, επίσης, είναι η ασφυκτική φορολόγηση έως υπερφορολόγηση. Είναι 26% από το πρώτο ευρώ, συν την προκαταβολή 55% για την επόμενη χρήση. </w:t>
      </w:r>
      <w:r>
        <w:rPr>
          <w:rFonts w:eastAsia="Times New Roman" w:cs="Times New Roman"/>
          <w:szCs w:val="24"/>
        </w:rPr>
        <w:t>Η μάστιγα των οφειλών προς το πρώην ΤΕΒΕ, νυν Οργανισμό Ασφάλισης Ελευθέρων Επαγγελματιών, που έχει ως απότοκο τη μη έκδοση ασφαλιστικής ενημερότητας, επίσης, καθημερινό βουνό για τους ελεύθερους επαγγελματίες, μεταξύ των οποίων και οι οδηγοί ιδιοκτήτες τα</w:t>
      </w:r>
      <w:r>
        <w:rPr>
          <w:rFonts w:eastAsia="Times New Roman" w:cs="Times New Roman"/>
          <w:szCs w:val="24"/>
        </w:rPr>
        <w:t xml:space="preserve">ξί, </w:t>
      </w:r>
      <w:r>
        <w:rPr>
          <w:rFonts w:eastAsia="Times New Roman" w:cs="Times New Roman"/>
          <w:szCs w:val="24"/>
        </w:rPr>
        <w:lastRenderedPageBreak/>
        <w:t>η οποία με τη σειρά της μπλοκάρει άλλες φορολογικές εκκρεμότητες, αλλά και τη διακοπή παροχής</w:t>
      </w:r>
      <w:r>
        <w:rPr>
          <w:rFonts w:eastAsia="Times New Roman" w:cs="Times New Roman"/>
          <w:szCs w:val="24"/>
        </w:rPr>
        <w:t>,</w:t>
      </w:r>
      <w:r>
        <w:rPr>
          <w:rFonts w:eastAsia="Times New Roman" w:cs="Times New Roman"/>
          <w:szCs w:val="24"/>
        </w:rPr>
        <w:t xml:space="preserve"> ακόμη και της πρωτοβάθμιας περίθαλψης υγείας για τους ασφαλισμένους.</w:t>
      </w:r>
    </w:p>
    <w:p w14:paraId="47ED0E7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 Αυτά τα γεγονότα, κύριε Υπουργέ, αποτελούν οικεία προβλήματα σε όλους τους λοιπούς κλάδ</w:t>
      </w:r>
      <w:r>
        <w:rPr>
          <w:rFonts w:eastAsia="Times New Roman" w:cs="Times New Roman"/>
          <w:szCs w:val="24"/>
        </w:rPr>
        <w:t>ους των ελευθέρων επαγγελματιών και δημιουργούν πραγματικά έναν ασφυκτικό φαύλο κύκλο. Και επειδή πρόκειται να καταστήσετε σαφές και κοινωνό και την ελληνική κοινωνία, πρώτον, πότε θα κατατεθούν, πότε θα αρχίσει, πότε είναι η έναρξη των νέων φορολογικών δη</w:t>
      </w:r>
      <w:r>
        <w:rPr>
          <w:rFonts w:eastAsia="Times New Roman" w:cs="Times New Roman"/>
          <w:szCs w:val="24"/>
        </w:rPr>
        <w:t>λώσεων -και το συνδέω άμεσα με τον κόσμο αυτόν της πραγματικής οικονομίας και τους ελεύθερους επαγγελματίες- και δεύτερον, ακούμε για καταιγίδα νέων φορολογικών μέτρων. Να καταστεί σαφές ότι τα εισοδήματα του 2015 που θα φορολογηθούν το 2016, θα φορολογηθο</w:t>
      </w:r>
      <w:r>
        <w:rPr>
          <w:rFonts w:eastAsia="Times New Roman" w:cs="Times New Roman"/>
          <w:szCs w:val="24"/>
        </w:rPr>
        <w:t>ύν με βάση τα δεδομένα που ίσχυαν το 2015. Αν είναι διαφορετικό, παρακαλώ ενημερώστε μας, κύριε Υπουργέ, αν θα υπάρξουν νέα φορολογικά μέτρα ή όχι.</w:t>
      </w:r>
    </w:p>
    <w:p w14:paraId="47ED0E8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Ευχαριστώ.</w:t>
      </w:r>
    </w:p>
    <w:p w14:paraId="47ED0E8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κύριος Υπουργός έχει τον λόγο.</w:t>
      </w:r>
    </w:p>
    <w:p w14:paraId="47ED0E82"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w:t>
      </w:r>
      <w:r>
        <w:rPr>
          <w:rFonts w:eastAsia="Times New Roman" w:cs="Times New Roman"/>
          <w:b/>
          <w:szCs w:val="24"/>
        </w:rPr>
        <w:t xml:space="preserve">πουργός Οικονομικών): </w:t>
      </w:r>
      <w:r>
        <w:rPr>
          <w:rFonts w:eastAsia="Times New Roman" w:cs="Times New Roman"/>
          <w:szCs w:val="24"/>
        </w:rPr>
        <w:t>Κύριε Πρόεδρε, κύριε Βουλευτά, είναι σαφέστατο ότι αυτή η Κυβέρνηση</w:t>
      </w:r>
      <w:r>
        <w:rPr>
          <w:rFonts w:eastAsia="Times New Roman" w:cs="Times New Roman"/>
          <w:szCs w:val="24"/>
        </w:rPr>
        <w:t>,</w:t>
      </w:r>
      <w:r>
        <w:rPr>
          <w:rFonts w:eastAsia="Times New Roman" w:cs="Times New Roman"/>
          <w:szCs w:val="24"/>
        </w:rPr>
        <w:t xml:space="preserve"> όχι απλά δεν θα ασχοληθεί για να εξυπηρετήσει οποιοδήποτε συμφέρον</w:t>
      </w:r>
      <w:r>
        <w:rPr>
          <w:rFonts w:eastAsia="Times New Roman" w:cs="Times New Roman"/>
          <w:szCs w:val="24"/>
        </w:rPr>
        <w:t>,</w:t>
      </w:r>
      <w:r>
        <w:rPr>
          <w:rFonts w:eastAsia="Times New Roman" w:cs="Times New Roman"/>
          <w:szCs w:val="24"/>
        </w:rPr>
        <w:t xml:space="preserve"> αλλά θα προσπαθήσουμε να αποκαλύψουμε και να οδηγήσουμε στη δικαιοσύνη όποια τέτοια σκάνδαλα βρούμε στο δρόμο μας και δεν υπάρχει περίπτωση ούτε επιχειρήσεις να εξυπηρετήσουμε ούτε διαπλοκές ούτε οποιοδήποτε άλλο είδος. Ίσα-ίσα πληρώνουμε το ότι δεν είμασ</w:t>
      </w:r>
      <w:r>
        <w:rPr>
          <w:rFonts w:eastAsia="Times New Roman" w:cs="Times New Roman"/>
          <w:szCs w:val="24"/>
        </w:rPr>
        <w:t>τε καλά παιδιά σε τέτοιου είδους καταστάσεις και εσείς που προέρχεστε από συγκεκριμένο εργασιακό χώρο</w:t>
      </w:r>
      <w:r>
        <w:rPr>
          <w:rFonts w:eastAsia="Times New Roman" w:cs="Times New Roman"/>
          <w:szCs w:val="24"/>
        </w:rPr>
        <w:t>,</w:t>
      </w:r>
      <w:r>
        <w:rPr>
          <w:rFonts w:eastAsia="Times New Roman" w:cs="Times New Roman"/>
          <w:szCs w:val="24"/>
        </w:rPr>
        <w:t xml:space="preserve"> ξέρετε πώς πληρώνουμε αυτόν τον αγώνα που κάνουμε. Αλλά δεν πρόκειται</w:t>
      </w:r>
      <w:r>
        <w:rPr>
          <w:rFonts w:eastAsia="Times New Roman" w:cs="Times New Roman"/>
          <w:szCs w:val="24"/>
        </w:rPr>
        <w:t>,</w:t>
      </w:r>
      <w:r>
        <w:rPr>
          <w:rFonts w:eastAsia="Times New Roman" w:cs="Times New Roman"/>
          <w:szCs w:val="24"/>
        </w:rPr>
        <w:t xml:space="preserve"> σε καμμία περίπτωση</w:t>
      </w:r>
      <w:r>
        <w:rPr>
          <w:rFonts w:eastAsia="Times New Roman" w:cs="Times New Roman"/>
          <w:szCs w:val="24"/>
        </w:rPr>
        <w:t>,</w:t>
      </w:r>
      <w:r>
        <w:rPr>
          <w:rFonts w:eastAsia="Times New Roman" w:cs="Times New Roman"/>
          <w:szCs w:val="24"/>
        </w:rPr>
        <w:t xml:space="preserve"> να υποκύψουμε σε αυτό. </w:t>
      </w:r>
    </w:p>
    <w:p w14:paraId="47ED0E8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Και στο θέμα των ταξί και στο θέμα το</w:t>
      </w:r>
      <w:r>
        <w:rPr>
          <w:rFonts w:eastAsia="Times New Roman" w:cs="Times New Roman"/>
          <w:szCs w:val="24"/>
        </w:rPr>
        <w:t xml:space="preserve"> υπόλοιπο</w:t>
      </w:r>
      <w:r>
        <w:rPr>
          <w:rFonts w:eastAsia="Times New Roman" w:cs="Times New Roman"/>
          <w:szCs w:val="24"/>
        </w:rPr>
        <w:t xml:space="preserve"> –</w:t>
      </w:r>
      <w:r>
        <w:rPr>
          <w:rFonts w:eastAsia="Times New Roman" w:cs="Times New Roman"/>
          <w:szCs w:val="24"/>
        </w:rPr>
        <w:t xml:space="preserve">γιατί </w:t>
      </w:r>
      <w:r>
        <w:rPr>
          <w:rFonts w:eastAsia="Times New Roman" w:cs="Times New Roman"/>
          <w:szCs w:val="24"/>
        </w:rPr>
        <w:t>έχουμε</w:t>
      </w:r>
      <w:r>
        <w:rPr>
          <w:rFonts w:eastAsia="Times New Roman" w:cs="Times New Roman"/>
          <w:szCs w:val="24"/>
        </w:rPr>
        <w:t xml:space="preserve"> μία δέσμη μέτρων</w:t>
      </w:r>
      <w:r>
        <w:rPr>
          <w:rFonts w:eastAsia="Times New Roman" w:cs="Times New Roman"/>
          <w:szCs w:val="24"/>
        </w:rPr>
        <w:t>-</w:t>
      </w:r>
      <w:r>
        <w:rPr>
          <w:rFonts w:eastAsia="Times New Roman" w:cs="Times New Roman"/>
          <w:szCs w:val="24"/>
        </w:rPr>
        <w:t xml:space="preserve"> στη διασύνδεση φορολογικών μηχανισμών και φορολογικών δεδομένων με τις φορολογικές υπηρεσίες -δεν είναι το μόνο </w:t>
      </w:r>
      <w:r>
        <w:rPr>
          <w:rFonts w:eastAsia="Times New Roman" w:cs="Times New Roman"/>
          <w:szCs w:val="24"/>
        </w:rPr>
        <w:lastRenderedPageBreak/>
        <w:t>που κάνουμε, προχωρούμε σε πάρα πολλές τέτοιες διαδικασίες και θα ενημερωθεί αναλυτικά η Βουλή το επόμ</w:t>
      </w:r>
      <w:r>
        <w:rPr>
          <w:rFonts w:eastAsia="Times New Roman" w:cs="Times New Roman"/>
          <w:szCs w:val="24"/>
        </w:rPr>
        <w:t xml:space="preserve">ενο χρονικό διάστημα- θέλουμε να διασταυρώσουμε όσο γίνεται περισσότερο αυτά τα στοιχεία και να μη χρειάζεται να στέλνουμε συνεργείο του ΣΔΟΕ </w:t>
      </w:r>
      <w:r>
        <w:rPr>
          <w:rFonts w:eastAsia="Times New Roman" w:cs="Times New Roman"/>
          <w:szCs w:val="24"/>
        </w:rPr>
        <w:t xml:space="preserve">όπως </w:t>
      </w:r>
      <w:r>
        <w:rPr>
          <w:rFonts w:eastAsia="Times New Roman" w:cs="Times New Roman"/>
          <w:szCs w:val="24"/>
        </w:rPr>
        <w:t>παλαιότερα, της Υ</w:t>
      </w:r>
      <w:r>
        <w:rPr>
          <w:rFonts w:eastAsia="Times New Roman" w:cs="Times New Roman"/>
          <w:szCs w:val="24"/>
        </w:rPr>
        <w:t>ΕΔ</w:t>
      </w:r>
      <w:r>
        <w:rPr>
          <w:rFonts w:eastAsia="Times New Roman" w:cs="Times New Roman"/>
          <w:szCs w:val="24"/>
        </w:rPr>
        <w:t>ΔΕ τώρα, στη Μύκονο για να ελέγχει. Θα μπορεί να κάθεται κάποιος στο γραφείο του και να βλ</w:t>
      </w:r>
      <w:r>
        <w:rPr>
          <w:rFonts w:eastAsia="Times New Roman" w:cs="Times New Roman"/>
          <w:szCs w:val="24"/>
        </w:rPr>
        <w:t>έπει αν ένα μαγαζί που έχει πενήντα τραπέζια, έχει κόψει πέντε αποδείξεις ή όχι. Με τη διασύνδεση φορολογικών ταμειακών μηχανών με την ΓΓΠΣ καθυστερήσαμε πάρα πολύ. Είναι ήδη έτοιμη η διάταξη, είναι στη φάση της διαπραγμάτευσης, οριστικοποιείται, έρχεται σ</w:t>
      </w:r>
      <w:r>
        <w:rPr>
          <w:rFonts w:eastAsia="Times New Roman" w:cs="Times New Roman"/>
          <w:szCs w:val="24"/>
        </w:rPr>
        <w:t>τη Βουλή. Άρα, σε πάρα πολλούς τομείς πάμε να διασυνδέσουμε περισσότερο τον φορολογικό μηχανισμό με τις επιχειρήσεις.</w:t>
      </w:r>
    </w:p>
    <w:p w14:paraId="47ED0E8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 Το θέμα των ταξί είναι ένα μικρό κομμάτι απ’ όλα αυτά που πάμε να κάνουμε. Δυστυχώς</w:t>
      </w:r>
      <w:r>
        <w:rPr>
          <w:rFonts w:eastAsia="Times New Roman" w:cs="Times New Roman"/>
          <w:szCs w:val="24"/>
        </w:rPr>
        <w:t>,</w:t>
      </w:r>
      <w:r>
        <w:rPr>
          <w:rFonts w:eastAsia="Times New Roman" w:cs="Times New Roman"/>
          <w:szCs w:val="24"/>
        </w:rPr>
        <w:t xml:space="preserve"> στο θέμα των ταξί, από ολιγωρία της πολιτείας δημιου</w:t>
      </w:r>
      <w:r>
        <w:rPr>
          <w:rFonts w:eastAsia="Times New Roman" w:cs="Times New Roman"/>
          <w:szCs w:val="24"/>
        </w:rPr>
        <w:t>ργούμε πρόβλημα στους επιχειρηματίες αυτούς και σας είπα με ποιον τρόπο πάμε να το λύσουμε αυτό το ζήτημα άμεσα.</w:t>
      </w:r>
    </w:p>
    <w:p w14:paraId="47ED0E8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το ζήτημα της γραφειοκρατίας που είπατε, είναι μία πονεμένη ιστορία και πραγματικά</w:t>
      </w:r>
      <w:r>
        <w:rPr>
          <w:rFonts w:eastAsia="Times New Roman" w:cs="Times New Roman"/>
          <w:szCs w:val="24"/>
        </w:rPr>
        <w:t>,</w:t>
      </w:r>
      <w:r>
        <w:rPr>
          <w:rFonts w:eastAsia="Times New Roman" w:cs="Times New Roman"/>
          <w:szCs w:val="24"/>
        </w:rPr>
        <w:t xml:space="preserve"> πρέπει να δώσουμε ιδιαίτερη βαρύτητα και</w:t>
      </w:r>
      <w:r>
        <w:rPr>
          <w:rFonts w:eastAsia="Times New Roman" w:cs="Times New Roman"/>
          <w:szCs w:val="24"/>
        </w:rPr>
        <w:t xml:space="preserve"> για τη γραφειοκρατία που ταλαιπωρεί τους πολίτες και τους επιχειρηματίες και για τη γραφειοκρατία που ταλαιπωρεί τους ίδιους τους φορολογικούς μηχανισμούς.</w:t>
      </w:r>
      <w:r>
        <w:rPr>
          <w:rFonts w:eastAsia="Times New Roman" w:cs="Times New Roman"/>
          <w:szCs w:val="24"/>
        </w:rPr>
        <w:t xml:space="preserve"> </w:t>
      </w:r>
      <w:r>
        <w:rPr>
          <w:rFonts w:eastAsia="Times New Roman" w:cs="Times New Roman"/>
          <w:szCs w:val="24"/>
        </w:rPr>
        <w:t>Θα σας περιγράψω κάποια μέρα το τι χρειάζεται ένας ελεγκτής να κάνει σε μια υπόθεση που ελέγχει</w:t>
      </w:r>
      <w:r>
        <w:rPr>
          <w:rFonts w:eastAsia="Times New Roman" w:cs="Times New Roman"/>
          <w:szCs w:val="24"/>
        </w:rPr>
        <w:t>,</w:t>
      </w:r>
      <w:r>
        <w:rPr>
          <w:rFonts w:eastAsia="Times New Roman" w:cs="Times New Roman"/>
          <w:szCs w:val="24"/>
        </w:rPr>
        <w:t xml:space="preserve"> μέ</w:t>
      </w:r>
      <w:r>
        <w:rPr>
          <w:rFonts w:eastAsia="Times New Roman" w:cs="Times New Roman"/>
          <w:szCs w:val="24"/>
        </w:rPr>
        <w:t xml:space="preserve">χρι να φτάσει να πληρώσει ο επιχειρηματίας, για να δείτε πού χάνουμε άσκοπα χρόνο. </w:t>
      </w:r>
    </w:p>
    <w:p w14:paraId="47ED0E8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Τώρα, σε ότι αφορά τις φορολογικές δηλώσεις. Θα ήθελα να απαντήσω σε κάτι που είπα και χθες στην Επιτροπή Οικονομικών Υποθέσεων, επειδή βλέπω ότι έρχεται και ξαναέρχεται σε</w:t>
      </w:r>
      <w:r>
        <w:rPr>
          <w:rFonts w:eastAsia="Times New Roman" w:cs="Times New Roman"/>
          <w:szCs w:val="24"/>
        </w:rPr>
        <w:t xml:space="preserve"> ορισμένα μέσα μαζικής ενημέρωσης. Χθες</w:t>
      </w:r>
      <w:r>
        <w:rPr>
          <w:rFonts w:eastAsia="Times New Roman" w:cs="Times New Roman"/>
          <w:szCs w:val="24"/>
        </w:rPr>
        <w:t>,</w:t>
      </w:r>
      <w:r>
        <w:rPr>
          <w:rFonts w:eastAsia="Times New Roman" w:cs="Times New Roman"/>
          <w:szCs w:val="24"/>
        </w:rPr>
        <w:t xml:space="preserve"> στην Επιτροπή Οικονομικών Υποθέσεων</w:t>
      </w:r>
      <w:r>
        <w:rPr>
          <w:rFonts w:eastAsia="Times New Roman" w:cs="Times New Roman"/>
          <w:szCs w:val="24"/>
        </w:rPr>
        <w:t>,</w:t>
      </w:r>
      <w:r>
        <w:rPr>
          <w:rFonts w:eastAsia="Times New Roman" w:cs="Times New Roman"/>
          <w:szCs w:val="24"/>
        </w:rPr>
        <w:t xml:space="preserve"> κατατέθηκαν οι τροπολογίες με τις οποίες πλέον τελειώνει το σήριαλ σχετικά με το τι θα έχουν οι φορολογικές δηλώσεις για τα εισοδήματα του 2015. Τελείωσε αυτό το σήριαλ και πάμε </w:t>
      </w:r>
      <w:r>
        <w:rPr>
          <w:rFonts w:eastAsia="Times New Roman" w:cs="Times New Roman"/>
          <w:szCs w:val="24"/>
        </w:rPr>
        <w:t xml:space="preserve">να ξεκινήσουμε την επόμενη εβδομάδα την υποβολή φορολογικών δηλώσεων. Μόλις πάρει ΦΕΚ ο σχετικός νόμος –από ό,τι ενημερώθηκα συζητείται την Τρίτη το πρωί στην Ολομέλεια- μόλις αυτή η </w:t>
      </w:r>
      <w:r>
        <w:rPr>
          <w:rFonts w:eastAsia="Times New Roman" w:cs="Times New Roman"/>
          <w:szCs w:val="24"/>
        </w:rPr>
        <w:t xml:space="preserve">οδηγία </w:t>
      </w:r>
      <w:r>
        <w:rPr>
          <w:rFonts w:eastAsia="Times New Roman" w:cs="Times New Roman"/>
          <w:szCs w:val="24"/>
        </w:rPr>
        <w:t xml:space="preserve">κυρωθεί, που είναι μέσα η σχετική τροπολογία και πάρει ΦΕΚ, </w:t>
      </w:r>
      <w:r>
        <w:rPr>
          <w:rFonts w:eastAsia="Times New Roman" w:cs="Times New Roman"/>
          <w:szCs w:val="24"/>
        </w:rPr>
        <w:lastRenderedPageBreak/>
        <w:t>προχωρ</w:t>
      </w:r>
      <w:r>
        <w:rPr>
          <w:rFonts w:eastAsia="Times New Roman" w:cs="Times New Roman"/>
          <w:szCs w:val="24"/>
        </w:rPr>
        <w:t xml:space="preserve">ούμε αμέσως. Δεν έχουμε κανέναν λόγο να καθυστερήσουμε στην υποβολή των φορολογικών δηλώσεων. </w:t>
      </w:r>
    </w:p>
    <w:p w14:paraId="47ED0E8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Ξεκαθαρίζω το εξής: Δεν έχουμε για τα εισοδήματα του 2015 κανένα νέο μέτρο και για όλα αυτά που έλεγαν, όπως αναδρομική φορολόγηση ενοικίων, αναδρομική φορολόγησ</w:t>
      </w:r>
      <w:r>
        <w:rPr>
          <w:rFonts w:eastAsia="Times New Roman" w:cs="Times New Roman"/>
          <w:szCs w:val="24"/>
        </w:rPr>
        <w:t xml:space="preserve">η εισοδημάτων και διάφορα τέτοια πράγματα, πέρα από το νομικό θέμα, ότι δεν μπορείς το 2016 να έρθεις και να βάλεις φόρους για το 2015 –είναι συγκεκριμένο αυτό- δεν υπάρχει πουθενά τέτοιο πράγμα. Ξεκινάνε οι φορολογικές δηλώσεις. </w:t>
      </w:r>
    </w:p>
    <w:p w14:paraId="47ED0E8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Συγκεκριμένα πράγματα, λο</w:t>
      </w:r>
      <w:r>
        <w:rPr>
          <w:rFonts w:eastAsia="Times New Roman" w:cs="Times New Roman"/>
          <w:szCs w:val="24"/>
        </w:rPr>
        <w:t>ιπόν. Μόλις πάρει ΦΕΚ</w:t>
      </w:r>
      <w:r>
        <w:rPr>
          <w:rFonts w:eastAsia="Times New Roman" w:cs="Times New Roman"/>
          <w:szCs w:val="24"/>
        </w:rPr>
        <w:t xml:space="preserve"> ο νόμος</w:t>
      </w:r>
      <w:r>
        <w:rPr>
          <w:rFonts w:eastAsia="Times New Roman" w:cs="Times New Roman"/>
          <w:szCs w:val="24"/>
        </w:rPr>
        <w:t>,</w:t>
      </w:r>
      <w:r>
        <w:rPr>
          <w:rFonts w:eastAsia="Times New Roman" w:cs="Times New Roman"/>
          <w:szCs w:val="24"/>
        </w:rPr>
        <w:t xml:space="preserve"> η διαβεβαίωση από τη Γενική Γραμματεία Δημοσίων Εσόδων που έχω, είναι ότι ξεκινάει άμεσα η ημερομηνία φορολογικών δηλώσεων. Και όπως είπα, ξεκινάμε άμεσα για να τελειώσουμε γρήγορα και να μπορέσουμε να σπάσουμε τις φορολογικέ</w:t>
      </w:r>
      <w:r>
        <w:rPr>
          <w:rFonts w:eastAsia="Times New Roman" w:cs="Times New Roman"/>
          <w:szCs w:val="24"/>
        </w:rPr>
        <w:t xml:space="preserve">ς υποχρεώσεις σε πάρα πολλούς μήνες μέσα στο 2015. </w:t>
      </w:r>
    </w:p>
    <w:p w14:paraId="47ED0E8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εισοδήματα του 2016, όπως έχει ψηφίσει η </w:t>
      </w:r>
      <w:r>
        <w:rPr>
          <w:rFonts w:eastAsia="Times New Roman" w:cs="Times New Roman"/>
          <w:szCs w:val="24"/>
        </w:rPr>
        <w:t>ε</w:t>
      </w:r>
      <w:r>
        <w:rPr>
          <w:rFonts w:eastAsia="Times New Roman" w:cs="Times New Roman"/>
          <w:szCs w:val="24"/>
        </w:rPr>
        <w:t>λληνική Βουλή με τον ν.4336, πρέπει να έχουμε νέες φορολογικές ρυθμίσεις, τις οποίες αυτή</w:t>
      </w:r>
      <w:r>
        <w:rPr>
          <w:rFonts w:eastAsia="Times New Roman" w:cs="Times New Roman"/>
          <w:szCs w:val="24"/>
        </w:rPr>
        <w:t>ν</w:t>
      </w:r>
      <w:r>
        <w:rPr>
          <w:rFonts w:eastAsia="Times New Roman" w:cs="Times New Roman"/>
          <w:szCs w:val="24"/>
        </w:rPr>
        <w:t xml:space="preserve"> τη στιγμή συζητά η ελληνική Κυβέρνηση με τους θεσμούς. Όμως αφορ</w:t>
      </w:r>
      <w:r>
        <w:rPr>
          <w:rFonts w:eastAsia="Times New Roman" w:cs="Times New Roman"/>
          <w:szCs w:val="24"/>
        </w:rPr>
        <w:t xml:space="preserve">ούν τα εισοδήματα του 2016, αφορούν δεσμεύσεις της χώρας που αναλάβαμε με τον ν.4336. </w:t>
      </w:r>
      <w:r>
        <w:rPr>
          <w:rFonts w:eastAsia="Times New Roman" w:cs="Times New Roman"/>
          <w:szCs w:val="24"/>
        </w:rPr>
        <w:t>Α</w:t>
      </w:r>
      <w:r>
        <w:rPr>
          <w:rFonts w:eastAsia="Times New Roman" w:cs="Times New Roman"/>
          <w:szCs w:val="24"/>
        </w:rPr>
        <w:t xml:space="preserve">υτά συζητούμε και προσπαθούμε να γίνουν όσο πιο δίκαια και αναλογικά </w:t>
      </w:r>
      <w:r>
        <w:rPr>
          <w:rFonts w:eastAsia="Times New Roman" w:cs="Times New Roman"/>
          <w:szCs w:val="24"/>
        </w:rPr>
        <w:t xml:space="preserve">οι επιβαρύνσεις σε </w:t>
      </w:r>
      <w:r>
        <w:rPr>
          <w:rFonts w:eastAsia="Times New Roman" w:cs="Times New Roman"/>
          <w:szCs w:val="24"/>
        </w:rPr>
        <w:t xml:space="preserve">αυτά τα εισοδήματα. </w:t>
      </w:r>
    </w:p>
    <w:p w14:paraId="47ED0E8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Επειδή ακούω κάθε μέρα σε ορισμένα ραδιόφωνα και τηλεοράσεις</w:t>
      </w:r>
      <w:r>
        <w:rPr>
          <w:rFonts w:eastAsia="Times New Roman" w:cs="Times New Roman"/>
          <w:szCs w:val="24"/>
        </w:rPr>
        <w:t xml:space="preserve"> για εισοδήματα και πόσοι θα επιβαρυνθούν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καταλαβαίνουμε όλοι σε αυτή</w:t>
      </w:r>
      <w:r>
        <w:rPr>
          <w:rFonts w:eastAsia="Times New Roman" w:cs="Times New Roman"/>
          <w:szCs w:val="24"/>
        </w:rPr>
        <w:t>ν</w:t>
      </w:r>
      <w:r>
        <w:rPr>
          <w:rFonts w:eastAsia="Times New Roman" w:cs="Times New Roman"/>
          <w:szCs w:val="24"/>
        </w:rPr>
        <w:t xml:space="preserve"> τη χώρα</w:t>
      </w:r>
      <w:r>
        <w:rPr>
          <w:rFonts w:eastAsia="Times New Roman" w:cs="Times New Roman"/>
          <w:szCs w:val="24"/>
        </w:rPr>
        <w:t>,</w:t>
      </w:r>
      <w:r>
        <w:rPr>
          <w:rFonts w:eastAsia="Times New Roman" w:cs="Times New Roman"/>
          <w:szCs w:val="24"/>
        </w:rPr>
        <w:t xml:space="preserve"> τα προηγούμενα χρόνια, όταν είχαμε βάρβαρες φορολογικές επιβαρύνσεις, όταν είχαμε περικοπή συνταξιοδοτικών και ασφαλιστικών δικαιωμάτων, τι έλεγαν ορισμένα μέσα </w:t>
      </w:r>
      <w:r>
        <w:rPr>
          <w:rFonts w:eastAsia="Times New Roman" w:cs="Times New Roman"/>
          <w:szCs w:val="24"/>
        </w:rPr>
        <w:t>μαζικής ενημέρωσης. Και είναι υποκρισία τώρα να αγωνιούν και να λένε για μισθούς 1.500 ευρώ και 2.000 ευρώ και τι θα γίνει με αυτούς τους μισθούς. Βεβαίως και είναι σημαντικότατοι αυτοί οι μισθοί, αλλά δεν βλέπουμε πουθενά στο δημόσιο να υπάρχουν αυτού του</w:t>
      </w:r>
      <w:r>
        <w:rPr>
          <w:rFonts w:eastAsia="Times New Roman" w:cs="Times New Roman"/>
          <w:szCs w:val="24"/>
        </w:rPr>
        <w:t xml:space="preserve"> είδους οι </w:t>
      </w:r>
      <w:r>
        <w:rPr>
          <w:rFonts w:eastAsia="Times New Roman" w:cs="Times New Roman"/>
          <w:szCs w:val="24"/>
        </w:rPr>
        <w:lastRenderedPageBreak/>
        <w:t>μισθοί ή στον ιδιωτικό τομέα να υπάρχει 2.000 ευρώ μισθός. Ξέρετε εσείς πάρα πολλούς ανθρώπους που…</w:t>
      </w:r>
    </w:p>
    <w:p w14:paraId="47ED0E8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όχι διάλεξη τώρα σαν να είναι Υπουργείο ή η Επιτροπή Οικονομικών Υποθέσεων. Σας έδωσα διπλάσιο χρ</w:t>
      </w:r>
      <w:r>
        <w:rPr>
          <w:rFonts w:eastAsia="Times New Roman" w:cs="Times New Roman"/>
          <w:szCs w:val="24"/>
        </w:rPr>
        <w:t>όνο.</w:t>
      </w:r>
    </w:p>
    <w:p w14:paraId="47ED0E8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Κύριε Υπουργέ, ολοκληρώστε. </w:t>
      </w:r>
    </w:p>
    <w:p w14:paraId="47ED0E8D"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Ολοκληρώνω, κύριε Πρόεδρε. </w:t>
      </w:r>
    </w:p>
    <w:p w14:paraId="47ED0E8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Βεβαίως και θα υπάρχει για τα εισοδήματα του 2016 επιβάρυνση, αλλά θα είναι δίκαιη και αναλογική και από ένα ύψος εισοδήματος και πάνω. </w:t>
      </w:r>
    </w:p>
    <w:p w14:paraId="47ED0E8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 xml:space="preserve">ριστώ πολύ, κύριε Πρόεδρε, και εσάς. </w:t>
      </w:r>
    </w:p>
    <w:p w14:paraId="47ED0E90"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Σας άφησα επειδή ήταν ενδιαφέρον το θέμα. Απλά συμπληρώνω ότι δεν είναι μόνο νομικής υποχρέωσης η μη αναδρομικότητα, είναι κυρίως λόγω συνταγματικής υποχρέωσης. Όχι ότι γίνεται και χάρη</w:t>
      </w:r>
      <w:r>
        <w:rPr>
          <w:rFonts w:eastAsia="Times New Roman" w:cs="Times New Roman"/>
          <w:szCs w:val="24"/>
        </w:rPr>
        <w:t xml:space="preserve">. </w:t>
      </w:r>
    </w:p>
    <w:p w14:paraId="47ED0E9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Σωστό.</w:t>
      </w:r>
    </w:p>
    <w:p w14:paraId="47ED0E92" w14:textId="77777777" w:rsidR="001813B5" w:rsidRDefault="000026DE">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βόρεια θεωρεία</w:t>
      </w:r>
      <w:r>
        <w:rPr>
          <w:rFonts w:eastAsia="Times New Roman" w:cs="Times New Roman"/>
        </w:rPr>
        <w:t xml:space="preserve"> της Βουλής</w:t>
      </w:r>
      <w:r>
        <w:rPr>
          <w:rFonts w:eastAsia="Times New Roman" w:cs="Times New Roman"/>
        </w:rPr>
        <w:t>, αφού προηγουμένως ξεναγή</w:t>
      </w:r>
      <w:r>
        <w:rPr>
          <w:rFonts w:eastAsia="Times New Roman" w:cs="Times New Roman"/>
        </w:rPr>
        <w:t>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δύο εκπαιδευτικοί συνοδοί τους από το Γενικό Λύκειο «Ελευθέριος Βε</w:t>
      </w:r>
      <w:r>
        <w:rPr>
          <w:rFonts w:eastAsia="Times New Roman" w:cs="Times New Roman"/>
        </w:rPr>
        <w:t xml:space="preserve">νιζέλος» Χανίων. </w:t>
      </w:r>
    </w:p>
    <w:p w14:paraId="47ED0E93" w14:textId="77777777" w:rsidR="001813B5" w:rsidRDefault="000026D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7ED0E94" w14:textId="77777777" w:rsidR="001813B5" w:rsidRDefault="000026D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7ED0E9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Κεγκέρογλου, είναι συμπατριώτες σας υπό την ευρεία έννοια. </w:t>
      </w:r>
    </w:p>
    <w:p w14:paraId="47ED0E9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 συζήτηση της όγδοης επίκαιρης ερώτησης, η οποία είναι προς τον κ. Αλεξιάδη. Ακολουθούν άλλες δύο ερωτήσεις μετά προς τον κ. Σπίρτζη και ολοκληρώνεται η συνεδρίαση. </w:t>
      </w:r>
    </w:p>
    <w:p w14:paraId="47ED0E9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Θα συζητηθεί η τέταρτη </w:t>
      </w:r>
      <w:r>
        <w:rPr>
          <w:rFonts w:eastAsia="Times New Roman" w:cs="Times New Roman"/>
          <w:szCs w:val="24"/>
        </w:rPr>
        <w:t xml:space="preserve">με </w:t>
      </w:r>
      <w:r>
        <w:rPr>
          <w:rFonts w:eastAsia="Times New Roman" w:cs="Times New Roman"/>
          <w:szCs w:val="24"/>
        </w:rPr>
        <w:t>αριθμό 667/15-3-2016 επίκαιρη ερώτηση δεύτερο</w:t>
      </w:r>
      <w:r>
        <w:rPr>
          <w:rFonts w:eastAsia="Times New Roman" w:cs="Times New Roman"/>
          <w:szCs w:val="24"/>
        </w:rPr>
        <w:t>υ κύκλου του Βουλευτή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w:t>
      </w:r>
      <w:r>
        <w:rPr>
          <w:rFonts w:eastAsia="Times New Roman" w:cs="Times New Roman"/>
          <w:szCs w:val="24"/>
        </w:rPr>
        <w:t>,</w:t>
      </w:r>
      <w:r>
        <w:rPr>
          <w:rFonts w:eastAsia="Times New Roman" w:cs="Times New Roman"/>
          <w:szCs w:val="24"/>
        </w:rPr>
        <w:t xml:space="preserve"> σχετικά </w:t>
      </w:r>
      <w:r>
        <w:rPr>
          <w:rFonts w:eastAsia="Times New Roman" w:cs="Times New Roman"/>
          <w:szCs w:val="24"/>
        </w:rPr>
        <w:t xml:space="preserve">με </w:t>
      </w:r>
      <w:r>
        <w:rPr>
          <w:rFonts w:eastAsia="Times New Roman" w:cs="Times New Roman"/>
          <w:szCs w:val="24"/>
        </w:rPr>
        <w:t xml:space="preserve">τον ΕΝΦΙΑ οικοδομικών συνεταιρισμών. </w:t>
      </w:r>
    </w:p>
    <w:p w14:paraId="47ED0E9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Θα απαντήσει πάλι ο κ. Αλεξιάδης, που οφείλω και εγώ να πω ότι –δεν ξέρω, αν είναι σύμπτωση- οσάκις </w:t>
      </w:r>
      <w:r>
        <w:rPr>
          <w:rFonts w:eastAsia="Times New Roman" w:cs="Times New Roman"/>
          <w:szCs w:val="24"/>
        </w:rPr>
        <w:t xml:space="preserve">προεδρεύω, ο κ. Αλεξιάδης είναι εδώ, σε αντίθεση με άλλους συναδέλφους του. </w:t>
      </w:r>
    </w:p>
    <w:p w14:paraId="47ED0E9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47ED0E9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Κύριε Πρόεδρε, εγώ έχω τον λόγο. Ο κ. Κεγκέρογλου είναι σε άλλο κόμμα. </w:t>
      </w:r>
    </w:p>
    <w:p w14:paraId="47ED0E9B"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Με συγχωρείτε, κύρ</w:t>
      </w:r>
      <w:r>
        <w:rPr>
          <w:rFonts w:eastAsia="Times New Roman" w:cs="Times New Roman"/>
          <w:szCs w:val="24"/>
        </w:rPr>
        <w:t xml:space="preserve">ιε Καμμένο. Έχετε τον λόγο. </w:t>
      </w:r>
    </w:p>
    <w:p w14:paraId="47ED0E9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Καλημέρα, κύριε Υπουργέ. Ευχαριστώ, κύριε Πρόεδρε. </w:t>
      </w:r>
    </w:p>
    <w:p w14:paraId="47ED0E9D"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Κεγκέρογλου έχει τέσσερις, πέντε ερωτήσεις και παραμένει εδώ. </w:t>
      </w:r>
    </w:p>
    <w:p w14:paraId="47ED0E9E"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Δεν έχει καράβι για την Κρήτη και </w:t>
      </w:r>
      <w:r>
        <w:rPr>
          <w:rFonts w:eastAsia="Times New Roman" w:cs="Times New Roman"/>
          <w:szCs w:val="24"/>
        </w:rPr>
        <w:t>κάθεται εδώ!</w:t>
      </w:r>
    </w:p>
    <w:p w14:paraId="47ED0E9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Στη σημερινή μου ερώτηση, περιμένοντας εδώ </w:t>
      </w:r>
      <w:r>
        <w:rPr>
          <w:rFonts w:eastAsia="Times New Roman"/>
          <w:bCs/>
        </w:rPr>
        <w:t>μία</w:t>
      </w:r>
      <w:r>
        <w:rPr>
          <w:rFonts w:eastAsia="Times New Roman" w:cs="Times New Roman"/>
          <w:szCs w:val="24"/>
        </w:rPr>
        <w:t xml:space="preserve"> ώρα για να έρθει η σειρά μου και να κάνω την ερώτηση, έβαλα έναν τίτλο. Ο τίτλος της ερώτησης </w:t>
      </w:r>
      <w:r>
        <w:rPr>
          <w:rFonts w:eastAsia="Times New Roman"/>
          <w:bCs/>
        </w:rPr>
        <w:t>είναι:</w:t>
      </w:r>
      <w:r>
        <w:rPr>
          <w:rFonts w:eastAsia="Times New Roman" w:cs="Times New Roman"/>
          <w:szCs w:val="24"/>
        </w:rPr>
        <w:t xml:space="preserve"> Φορολογική απόγνωση. Νομίζω ότι θα </w:t>
      </w:r>
      <w:r>
        <w:rPr>
          <w:rFonts w:eastAsia="Times New Roman"/>
          <w:bCs/>
        </w:rPr>
        <w:t>είναι</w:t>
      </w:r>
      <w:r>
        <w:rPr>
          <w:rFonts w:eastAsia="Times New Roman" w:cs="Times New Roman"/>
          <w:szCs w:val="24"/>
        </w:rPr>
        <w:t xml:space="preserve"> δόκιμος όχι μόνο για  την ερώτηση αλλά και για πολλά που θα ακολουθήσουν, γιατί θα έχουμε συνέχεια. </w:t>
      </w:r>
    </w:p>
    <w:p w14:paraId="47ED0EA0" w14:textId="77777777" w:rsidR="001813B5" w:rsidRDefault="000026DE">
      <w:pPr>
        <w:spacing w:line="600" w:lineRule="auto"/>
        <w:ind w:firstLine="720"/>
        <w:jc w:val="both"/>
        <w:rPr>
          <w:rFonts w:eastAsia="Times New Roman" w:cs="Times New Roman"/>
          <w:bCs/>
          <w:shd w:val="clear" w:color="auto" w:fill="FFFFFF"/>
        </w:rPr>
      </w:pPr>
      <w:r>
        <w:rPr>
          <w:rFonts w:eastAsia="Times New Roman" w:cs="Times New Roman"/>
          <w:szCs w:val="24"/>
        </w:rPr>
        <w:t xml:space="preserve">Το ελληνικό κράτος έχει καλέσει ανθρώπους μεταπολεμικά να αγοράσουν ακίνητα και να συστήσουν οικοδομικούς συνεταιρισμούς. Στην Ελλάδα </w:t>
      </w:r>
      <w:r>
        <w:rPr>
          <w:rFonts w:eastAsia="Times New Roman" w:cs="Times New Roman"/>
          <w:bCs/>
          <w:shd w:val="clear" w:color="auto" w:fill="FFFFFF"/>
        </w:rPr>
        <w:t>λειτουργούν πάνω από</w:t>
      </w:r>
      <w:r>
        <w:rPr>
          <w:rFonts w:eastAsia="Times New Roman" w:cs="Times New Roman"/>
          <w:bCs/>
          <w:shd w:val="clear" w:color="auto" w:fill="FFFFFF"/>
        </w:rPr>
        <w:t xml:space="preserve"> τριακόσιοι οικοδομικοί συνεταιρισμοί με πάνω από ένα εκατομμύριο μέλη. Ο μόνος σκοπός των οικοδομικών συνεταιρισμών </w:t>
      </w:r>
      <w:r>
        <w:rPr>
          <w:rFonts w:eastAsia="Times New Roman"/>
          <w:bCs/>
          <w:shd w:val="clear" w:color="auto" w:fill="FFFFFF"/>
        </w:rPr>
        <w:t>είναι</w:t>
      </w:r>
      <w:r>
        <w:rPr>
          <w:rFonts w:eastAsia="Times New Roman" w:cs="Times New Roman"/>
          <w:bCs/>
          <w:shd w:val="clear" w:color="auto" w:fill="FFFFFF"/>
        </w:rPr>
        <w:t xml:space="preserve"> η νομή, η </w:t>
      </w:r>
      <w:r>
        <w:rPr>
          <w:rFonts w:eastAsia="Times New Roman" w:cs="Times New Roman"/>
          <w:bCs/>
          <w:shd w:val="clear" w:color="auto" w:fill="FFFFFF"/>
        </w:rPr>
        <w:lastRenderedPageBreak/>
        <w:t xml:space="preserve">διανομή και ο οικιστικός, δηλαδή κάποια στιγμή να πάρουν τις πολεοδομικές τους άδειες και να χτίσουν τα ακίνητά τους. </w:t>
      </w:r>
    </w:p>
    <w:p w14:paraId="47ED0EA1" w14:textId="77777777" w:rsidR="001813B5" w:rsidRDefault="000026D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ε</w:t>
      </w:r>
      <w:r>
        <w:rPr>
          <w:rFonts w:eastAsia="Times New Roman" w:cs="Times New Roman"/>
          <w:bCs/>
          <w:shd w:val="clear" w:color="auto" w:fill="FFFFFF"/>
        </w:rPr>
        <w:t>ξαιρετικό ελληνικό κράτος, το οποίο ελπίζω κάποια στιγμή να βάλουμε εμείς -γιατί βάζουμε συνέχεια- μικρά λιθαράκια να το χτίσουμε και να το οργανώσουμε ώστε να λειτουργεί με μια κανονικότητα, έχει φέρει σε απόγνωση και πλήρη αιχμαλωσία τουλάχιστον ένα εκατ</w:t>
      </w:r>
      <w:r>
        <w:rPr>
          <w:rFonts w:eastAsia="Times New Roman" w:cs="Times New Roman"/>
          <w:bCs/>
          <w:shd w:val="clear" w:color="auto" w:fill="FFFFFF"/>
        </w:rPr>
        <w:t xml:space="preserve">ομμύριο μέλη των οικοδομικών συνεταιρισμών. Πώς; Ενώ τους έδωσε τα κίνητρα να πάρουν τα ακίνητα και αγόρασαν τη γη, σήμερα έρχεται το κράτος να χρεώσει ΕΝΦΙΑ για αυτά τα ακίνητα. </w:t>
      </w:r>
    </w:p>
    <w:p w14:paraId="47ED0EA2" w14:textId="77777777" w:rsidR="001813B5" w:rsidRDefault="000026D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φορολογική απόγνωση που έχουμε να διαχειριστούμε σαν πολιτικοί άντρες και </w:t>
      </w:r>
      <w:r>
        <w:rPr>
          <w:rFonts w:eastAsia="Times New Roman" w:cs="Times New Roman"/>
          <w:bCs/>
          <w:shd w:val="clear" w:color="auto" w:fill="FFFFFF"/>
        </w:rPr>
        <w:t>γυναίκες σε αυτή</w:t>
      </w:r>
      <w:r>
        <w:rPr>
          <w:rFonts w:eastAsia="Times New Roman" w:cs="Times New Roman"/>
          <w:bCs/>
          <w:shd w:val="clear" w:color="auto" w:fill="FFFFFF"/>
        </w:rPr>
        <w:t>ν</w:t>
      </w:r>
      <w:r>
        <w:rPr>
          <w:rFonts w:eastAsia="Times New Roman" w:cs="Times New Roman"/>
          <w:bCs/>
          <w:shd w:val="clear" w:color="auto" w:fill="FFFFFF"/>
        </w:rPr>
        <w:t xml:space="preserve"> τη </w:t>
      </w:r>
      <w:r>
        <w:rPr>
          <w:rFonts w:eastAsia="Times New Roman"/>
          <w:bCs/>
          <w:shd w:val="clear" w:color="auto" w:fill="FFFFFF"/>
        </w:rPr>
        <w:t>Βουλή</w:t>
      </w:r>
      <w:r>
        <w:rPr>
          <w:rFonts w:eastAsia="Times New Roman" w:cs="Times New Roman"/>
          <w:bCs/>
          <w:shd w:val="clear" w:color="auto" w:fill="FFFFFF"/>
        </w:rPr>
        <w:t xml:space="preserve"> και σε αυτή</w:t>
      </w:r>
      <w:r>
        <w:rPr>
          <w:rFonts w:eastAsia="Times New Roman" w:cs="Times New Roman"/>
          <w:bCs/>
          <w:shd w:val="clear" w:color="auto" w:fill="FFFFFF"/>
        </w:rPr>
        <w:t>ν</w:t>
      </w:r>
      <w:r>
        <w:rPr>
          <w:rFonts w:eastAsia="Times New Roman" w:cs="Times New Roman"/>
          <w:bCs/>
          <w:shd w:val="clear" w:color="auto" w:fill="FFFFFF"/>
        </w:rPr>
        <w:t xml:space="preserve"> τη συγκυρία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σε δύο περιπτώσεις που έχουν έρθει στο γραφείο μου -για λόγους απορρήτου δεν μπορώ να αποκαλύψω ποιοι </w:t>
      </w:r>
      <w:r>
        <w:rPr>
          <w:rFonts w:eastAsia="Times New Roman"/>
          <w:bCs/>
          <w:shd w:val="clear" w:color="auto" w:fill="FFFFFF"/>
        </w:rPr>
        <w:t>είναι</w:t>
      </w:r>
      <w:r>
        <w:rPr>
          <w:rFonts w:eastAsia="Times New Roman" w:cs="Times New Roman"/>
          <w:bCs/>
          <w:shd w:val="clear" w:color="auto" w:fill="FFFFFF"/>
        </w:rPr>
        <w:t xml:space="preserve"> οι συνεταιρισμοί- ο ένας συνεταιρισμός έχει </w:t>
      </w:r>
      <w:r>
        <w:rPr>
          <w:rFonts w:eastAsia="Times New Roman" w:cs="Times New Roman"/>
          <w:bCs/>
          <w:shd w:val="clear" w:color="auto" w:fill="FFFFFF"/>
        </w:rPr>
        <w:lastRenderedPageBreak/>
        <w:t xml:space="preserve">πρόστιμο 470.000 ευρώ και ο άλλος -γιατί </w:t>
      </w:r>
      <w:r>
        <w:rPr>
          <w:rFonts w:eastAsia="Times New Roman" w:cs="Times New Roman"/>
          <w:bCs/>
          <w:shd w:val="clear" w:color="auto" w:fill="FFFFFF"/>
        </w:rPr>
        <w:t xml:space="preserve">έχω το χαρτί του </w:t>
      </w:r>
      <w:r>
        <w:rPr>
          <w:rFonts w:eastAsia="Times New Roman" w:cs="Times New Roman"/>
          <w:bCs/>
          <w:shd w:val="clear" w:color="auto" w:fill="FFFFFF"/>
          <w:lang w:val="en-US"/>
        </w:rPr>
        <w:t>TAXIS</w:t>
      </w:r>
      <w:r>
        <w:rPr>
          <w:rFonts w:eastAsia="Times New Roman" w:cs="Times New Roman"/>
          <w:bCs/>
          <w:shd w:val="clear" w:color="auto" w:fill="FFFFFF"/>
        </w:rPr>
        <w:t xml:space="preserve"> εδώ- 366.000 ευρώ. Φορολογική απόγνωση! Σε ποιον βεβαιώθηκε το πρόστιμο; Στον πρόεδρο του συνεταιρισμού. Ποια </w:t>
      </w:r>
      <w:r>
        <w:rPr>
          <w:rFonts w:eastAsia="Times New Roman"/>
          <w:bCs/>
          <w:shd w:val="clear" w:color="auto" w:fill="FFFFFF"/>
        </w:rPr>
        <w:t>είναι</w:t>
      </w:r>
      <w:r>
        <w:rPr>
          <w:rFonts w:eastAsia="Times New Roman" w:cs="Times New Roman"/>
          <w:bCs/>
          <w:shd w:val="clear" w:color="auto" w:fill="FFFFFF"/>
        </w:rPr>
        <w:t xml:space="preserve"> η ευθύνη του προέδρου του συνεταιρισμού; Καμμία. </w:t>
      </w:r>
    </w:p>
    <w:p w14:paraId="47ED0EA3" w14:textId="77777777" w:rsidR="001813B5" w:rsidRDefault="000026D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κράτος </w:t>
      </w:r>
      <w:r>
        <w:rPr>
          <w:rFonts w:eastAsia="Times New Roman"/>
          <w:bCs/>
          <w:shd w:val="clear" w:color="auto" w:fill="FFFFFF"/>
        </w:rPr>
        <w:t>είναι</w:t>
      </w:r>
      <w:r>
        <w:rPr>
          <w:rFonts w:eastAsia="Times New Roman" w:cs="Times New Roman"/>
          <w:bCs/>
          <w:shd w:val="clear" w:color="auto" w:fill="FFFFFF"/>
        </w:rPr>
        <w:t xml:space="preserve"> σε απόγνωση. Βλέπει το ΑΦΜ του συνεταιρισμού, του κ</w:t>
      </w:r>
      <w:r>
        <w:rPr>
          <w:rFonts w:eastAsia="Times New Roman" w:cs="Times New Roman"/>
          <w:bCs/>
          <w:shd w:val="clear" w:color="auto" w:fill="FFFFFF"/>
        </w:rPr>
        <w:t xml:space="preserve">ολλάει το πρόστιμο, πηγαίνει προσωπική πρόσκληση –προσοχή, προσωπική πρόσκληση- στον Πρόεδρο να τον βάλει φυλακή για 366.000 ευρώ, με δικαίωμα να απαντήσει σε δεκαπέντε μέρες. </w:t>
      </w:r>
    </w:p>
    <w:p w14:paraId="47ED0EA4" w14:textId="77777777" w:rsidR="001813B5" w:rsidRDefault="000026DE">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κράτος έχει και μ</w:t>
      </w:r>
      <w:r>
        <w:rPr>
          <w:rFonts w:eastAsia="Times New Roman" w:cs="Times New Roman"/>
          <w:bCs/>
          <w:shd w:val="clear" w:color="auto" w:fill="FFFFFF"/>
        </w:rPr>
        <w:t>ί</w:t>
      </w:r>
      <w:r>
        <w:rPr>
          <w:rFonts w:eastAsia="Times New Roman" w:cs="Times New Roman"/>
          <w:bCs/>
          <w:shd w:val="clear" w:color="auto" w:fill="FFFFFF"/>
        </w:rPr>
        <w:t xml:space="preserve">α άλλη απόγνωση. Δεν μπορεί να φέρει την κανονικότητα </w:t>
      </w:r>
      <w:r>
        <w:rPr>
          <w:rFonts w:eastAsia="Times New Roman"/>
          <w:bCs/>
          <w:shd w:val="clear" w:color="auto" w:fill="FFFFFF"/>
        </w:rPr>
        <w:t xml:space="preserve">σε </w:t>
      </w:r>
      <w:r>
        <w:rPr>
          <w:rFonts w:eastAsia="Times New Roman" w:cs="Times New Roman"/>
          <w:bCs/>
          <w:shd w:val="clear" w:color="auto" w:fill="FFFFFF"/>
        </w:rPr>
        <w:t>έ</w:t>
      </w:r>
      <w:r>
        <w:rPr>
          <w:rFonts w:eastAsia="Times New Roman" w:cs="Times New Roman"/>
          <w:bCs/>
          <w:shd w:val="clear" w:color="auto" w:fill="FFFFFF"/>
        </w:rPr>
        <w:t xml:space="preserve">να εκατομμύριο ακίνητα. Δεν μπορεί να τα φέρει με νόμιμο τρόπο στην ιδιοκτησία τους, να μοιράσουμε τον ΕΝΦΙΑ σε ένα εκατομμύριο ανθρώπους και δυνητικά να εισπράξουμε 90 εκατομμύρια ευρώ. Εάν οι δύο συνεταιρισμοί </w:t>
      </w:r>
      <w:r>
        <w:rPr>
          <w:rFonts w:eastAsia="Times New Roman"/>
          <w:bCs/>
          <w:shd w:val="clear" w:color="auto" w:fill="FFFFFF"/>
        </w:rPr>
        <w:t>είναι</w:t>
      </w:r>
      <w:r>
        <w:rPr>
          <w:rFonts w:eastAsia="Times New Roman" w:cs="Times New Roman"/>
          <w:bCs/>
          <w:shd w:val="clear" w:color="auto" w:fill="FFFFFF"/>
        </w:rPr>
        <w:t xml:space="preserve"> 400.000 ο ένας και 300.000 ο άλλος, κα</w:t>
      </w:r>
      <w:r>
        <w:rPr>
          <w:rFonts w:eastAsia="Times New Roman" w:cs="Times New Roman"/>
          <w:bCs/>
          <w:shd w:val="clear" w:color="auto" w:fill="FFFFFF"/>
        </w:rPr>
        <w:t xml:space="preserve">ι αν </w:t>
      </w:r>
      <w:r>
        <w:rPr>
          <w:rFonts w:eastAsia="Times New Roman"/>
          <w:bCs/>
          <w:shd w:val="clear" w:color="auto" w:fill="FFFFFF"/>
        </w:rPr>
        <w:t>είναι</w:t>
      </w:r>
      <w:r>
        <w:rPr>
          <w:rFonts w:eastAsia="Times New Roman" w:cs="Times New Roman"/>
          <w:bCs/>
          <w:shd w:val="clear" w:color="auto" w:fill="FFFFFF"/>
        </w:rPr>
        <w:t xml:space="preserve"> 300.000 ευρώ ο μέσος όρος, επί 300, </w:t>
      </w:r>
      <w:r>
        <w:rPr>
          <w:rFonts w:eastAsia="Times New Roman"/>
          <w:bCs/>
          <w:shd w:val="clear" w:color="auto" w:fill="FFFFFF"/>
        </w:rPr>
        <w:t>είναι</w:t>
      </w:r>
      <w:r>
        <w:rPr>
          <w:rFonts w:eastAsia="Times New Roman" w:cs="Times New Roman"/>
          <w:bCs/>
          <w:shd w:val="clear" w:color="auto" w:fill="FFFFFF"/>
        </w:rPr>
        <w:t xml:space="preserve"> 90 εκατομμύρια ευρώ. Να τα εισπράξουμε. Φορολογική απόγνωση! </w:t>
      </w:r>
    </w:p>
    <w:p w14:paraId="47ED0EA5" w14:textId="77777777" w:rsidR="001813B5" w:rsidRDefault="000026DE">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Θα εισπράξουμε κάτι από τα δυνητικά 90 εκατομμύρια ευρώ ή από τα 300.000 ευρώ; Όχι. Θα βάλουμε φυλακή τον πρόεδρο; Όχι! Τι είμαστε; Δεν </w:t>
      </w:r>
      <w:r>
        <w:rPr>
          <w:rFonts w:eastAsia="Times New Roman"/>
          <w:bCs/>
          <w:shd w:val="clear" w:color="auto" w:fill="FFFFFF"/>
        </w:rPr>
        <w:t>είναι</w:t>
      </w:r>
      <w:r>
        <w:rPr>
          <w:rFonts w:eastAsia="Times New Roman" w:cs="Times New Roman"/>
          <w:bCs/>
          <w:shd w:val="clear" w:color="auto" w:fill="FFFFFF"/>
        </w:rPr>
        <w:t xml:space="preserve"> Αφρική εδώ. Το λέω αγανακτισμένος, διότι πρέπει να φέρουμε </w:t>
      </w:r>
      <w:r>
        <w:rPr>
          <w:rFonts w:eastAsia="Times New Roman"/>
          <w:bCs/>
          <w:shd w:val="clear" w:color="auto" w:fill="FFFFFF"/>
        </w:rPr>
        <w:t xml:space="preserve">μια κανονικότητα. </w:t>
      </w:r>
    </w:p>
    <w:p w14:paraId="47ED0EA6"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Να χτίσουν οι ένα εκατομμύριο άνθρωποι -όσοι δικαιούνται; Διότι το εξαιρετικό ελληνικό κράτος πολλές από αυτές τις νομές τις έχει κάνει δασικές. Τις πήραν μη δασικές και μετά απ</w:t>
      </w:r>
      <w:r>
        <w:rPr>
          <w:rFonts w:eastAsia="Times New Roman"/>
          <w:bCs/>
          <w:shd w:val="clear" w:color="auto" w:fill="FFFFFF"/>
        </w:rPr>
        <w:t xml:space="preserve">ό δύο, τρία, πέντε χρόνια ήρθε ένας άλλος νόμος και τις έκανε δασικές. Ο συνεταιρισμός τις πλήρωσε και του λέει «Τώρα το δικό σου είναι δάσος και δεν μπορείς να το χτίσεις» και έρχεται και ο ΕΝΦΙΑ στον πρόεδρο. Δεν μοιράζεται σε κανέναν. </w:t>
      </w:r>
    </w:p>
    <w:p w14:paraId="47ED0EA7"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 xml:space="preserve">Λοιπόν </w:t>
      </w:r>
      <w:r>
        <w:rPr>
          <w:rFonts w:eastAsia="Times New Roman"/>
          <w:bCs/>
          <w:shd w:val="clear" w:color="auto" w:fill="FFFFFF"/>
        </w:rPr>
        <w:t xml:space="preserve">στη δευτερολογία μου </w:t>
      </w:r>
      <w:r>
        <w:rPr>
          <w:rFonts w:eastAsia="Times New Roman"/>
          <w:bCs/>
          <w:shd w:val="clear" w:color="auto" w:fill="FFFFFF"/>
        </w:rPr>
        <w:t xml:space="preserve">θα κάνω </w:t>
      </w:r>
      <w:r>
        <w:rPr>
          <w:rFonts w:eastAsia="Times New Roman"/>
          <w:bCs/>
          <w:shd w:val="clear" w:color="auto" w:fill="FFFFFF"/>
        </w:rPr>
        <w:t>και θα αφήσω και στα Πρακτικά</w:t>
      </w:r>
      <w:r>
        <w:rPr>
          <w:rFonts w:eastAsia="Times New Roman"/>
          <w:bCs/>
          <w:shd w:val="clear" w:color="auto" w:fill="FFFFFF"/>
        </w:rPr>
        <w:t xml:space="preserve">, </w:t>
      </w:r>
      <w:r>
        <w:rPr>
          <w:rFonts w:eastAsia="Times New Roman"/>
          <w:bCs/>
          <w:shd w:val="clear" w:color="auto" w:fill="FFFFFF"/>
        </w:rPr>
        <w:t xml:space="preserve">κάποια ανάλυση της όποιας κατάστασης. </w:t>
      </w:r>
    </w:p>
    <w:p w14:paraId="47ED0EA8"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lastRenderedPageBreak/>
        <w:t>Παρακαλώ πάρα πολύ, επειδή αφορά την ανάπτυξη αυτής της χώρας, να δώσουμε άδειες, να χτιστούν ακίνητα, να αναπτυχθεί και η οικονομία. Πρόκειται για άμεσο και</w:t>
      </w:r>
      <w:r>
        <w:rPr>
          <w:rFonts w:eastAsia="Times New Roman"/>
          <w:bCs/>
          <w:shd w:val="clear" w:color="auto" w:fill="FFFFFF"/>
        </w:rPr>
        <w:t xml:space="preserve"> έμμεσο έσοδο για το κράτος. </w:t>
      </w:r>
    </w:p>
    <w:p w14:paraId="47ED0EA9"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 xml:space="preserve">Και για τα πρόστιμα που στέλνει το </w:t>
      </w:r>
      <w:r>
        <w:rPr>
          <w:rFonts w:eastAsia="Times New Roman"/>
          <w:bCs/>
          <w:shd w:val="clear" w:color="auto" w:fill="FFFFFF"/>
          <w:lang w:val="en-US"/>
        </w:rPr>
        <w:t>TAXIS</w:t>
      </w:r>
      <w:r>
        <w:rPr>
          <w:rFonts w:eastAsia="Times New Roman"/>
          <w:bCs/>
          <w:shd w:val="clear" w:color="auto" w:fill="FFFFFF"/>
        </w:rPr>
        <w:t>, η Γενική Γραμματεία Εσόδων, θα κάνω ειδική ερώτηση στον κ. Πιτσιλή. Θέλω να μου πει με ποιον τρόπο θα εισπράξει τα 300.000-400.000 ευρώ από τον κάθε πρόεδρο και αν πρόκειται να τον βάλ</w:t>
      </w:r>
      <w:r>
        <w:rPr>
          <w:rFonts w:eastAsia="Times New Roman"/>
          <w:bCs/>
          <w:shd w:val="clear" w:color="auto" w:fill="FFFFFF"/>
        </w:rPr>
        <w:t xml:space="preserve">ει φυλακή. </w:t>
      </w:r>
    </w:p>
    <w:p w14:paraId="47ED0EAA"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 xml:space="preserve">Ευχαριστώ πολύ. </w:t>
      </w:r>
    </w:p>
    <w:p w14:paraId="47ED0EAB" w14:textId="77777777" w:rsidR="001813B5" w:rsidRDefault="000026DE">
      <w:pPr>
        <w:spacing w:line="600" w:lineRule="auto"/>
        <w:ind w:firstLine="720"/>
        <w:jc w:val="both"/>
        <w:rPr>
          <w:rFonts w:eastAsia="Times New Roman"/>
          <w:bCs/>
          <w:shd w:val="clear" w:color="auto" w:fill="FFFFFF"/>
        </w:rPr>
      </w:pPr>
      <w:r>
        <w:rPr>
          <w:b/>
          <w:bCs/>
        </w:rPr>
        <w:t>ΠΡΟΕΔΡΕΥΩΝ (Νικήτας Κακλαμάνης):</w:t>
      </w:r>
      <w:r>
        <w:t xml:space="preserve"> </w:t>
      </w:r>
      <w:r>
        <w:rPr>
          <w:rFonts w:eastAsia="Times New Roman"/>
          <w:bCs/>
          <w:shd w:val="clear" w:color="auto" w:fill="FFFFFF"/>
        </w:rPr>
        <w:t xml:space="preserve">Κύριε Υπουργέ, έχετε τον λόγο. </w:t>
      </w:r>
    </w:p>
    <w:p w14:paraId="47ED0EAC" w14:textId="77777777" w:rsidR="001813B5" w:rsidRDefault="000026DE">
      <w:pPr>
        <w:spacing w:line="600" w:lineRule="auto"/>
        <w:ind w:firstLine="720"/>
        <w:jc w:val="both"/>
        <w:rPr>
          <w:rFonts w:eastAsia="Times New Roman"/>
          <w:bCs/>
          <w:shd w:val="clear" w:color="auto" w:fill="FFFFFF"/>
        </w:rPr>
      </w:pPr>
      <w:r>
        <w:rPr>
          <w:rFonts w:eastAsia="Times New Roman"/>
          <w:b/>
          <w:bCs/>
          <w:shd w:val="clear" w:color="auto" w:fill="FFFFFF"/>
        </w:rPr>
        <w:t>ΤΡΥΦΩΝ ΑΛΕΞΙΑΔΗΣ (Αναπληρωτής Υπουργός Οικονομικών):</w:t>
      </w:r>
      <w:r>
        <w:rPr>
          <w:rFonts w:eastAsia="Times New Roman"/>
          <w:bCs/>
          <w:shd w:val="clear" w:color="auto" w:fill="FFFFFF"/>
        </w:rPr>
        <w:t xml:space="preserve"> Στο θέμα του ΕΝΦΙΑ, κύριε Βουλευτά, έχω κληθεί να απαντήσω σε πάρα πολλά προβλήματα και σε πάρα πολλούς παραλ</w:t>
      </w:r>
      <w:r>
        <w:rPr>
          <w:rFonts w:eastAsia="Times New Roman"/>
          <w:bCs/>
          <w:shd w:val="clear" w:color="auto" w:fill="FFFFFF"/>
        </w:rPr>
        <w:t xml:space="preserve">ογισμούς. Ένα από αυτά είναι και αυτό που συζητάμε σήμερα. Ένα άλλο είναι, για παράδειγμα, το θέμα που ήρθε εδώ στη Βουλή με τον σύνδικο πτώχευσης, που έχει υποχρέωση στα ζητήματα του ΕΝΦΙΑ. Νομίζω ότι </w:t>
      </w:r>
      <w:r>
        <w:rPr>
          <w:rFonts w:eastAsia="Times New Roman"/>
          <w:bCs/>
          <w:shd w:val="clear" w:color="auto" w:fill="FFFFFF"/>
        </w:rPr>
        <w:lastRenderedPageBreak/>
        <w:t>όλη η ιστορία εμπεριέχεται σε αυτό που λέτε στην ερώτη</w:t>
      </w:r>
      <w:r>
        <w:rPr>
          <w:rFonts w:eastAsia="Times New Roman"/>
          <w:bCs/>
          <w:shd w:val="clear" w:color="auto" w:fill="FFFFFF"/>
        </w:rPr>
        <w:t xml:space="preserve">σή σας για τις συνεχείς αλλαγές στη νομοθεσία, η οποία έχει εγκλωβίσει και ταλαιπωρεί εδώ και χρόνια τους πολίτες. </w:t>
      </w:r>
    </w:p>
    <w:p w14:paraId="47ED0EAD"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Δυστυχώς, έχουμε φορολογικές διατάξεις οι οποίες δημιουργούν προβλήματα. Αυτές έχουν εντοπιστεί και θα προσπαθήσουμε στη νέα φορολογία που θ</w:t>
      </w:r>
      <w:r>
        <w:rPr>
          <w:rFonts w:eastAsia="Times New Roman"/>
          <w:bCs/>
          <w:shd w:val="clear" w:color="auto" w:fill="FFFFFF"/>
        </w:rPr>
        <w:t xml:space="preserve">α έρθει για το θέμα των ακινήτων να αντιμετωπίσουμε αυτά τα προβλήματα, τα οποία δεν παράγουν και κανένα αποτέλεσμα, εκτός από αναστάτωση στις υπηρεσίες και ανταλλαγή χαρτιών και γραφειοκρατία και δικαστικές ιστορίες. </w:t>
      </w:r>
    </w:p>
    <w:p w14:paraId="47ED0EAE" w14:textId="77777777" w:rsidR="001813B5" w:rsidRDefault="000026DE">
      <w:pPr>
        <w:spacing w:line="600" w:lineRule="auto"/>
        <w:ind w:firstLine="720"/>
        <w:jc w:val="both"/>
        <w:rPr>
          <w:rFonts w:eastAsia="Times New Roman"/>
          <w:bCs/>
          <w:shd w:val="clear" w:color="auto" w:fill="FFFFFF"/>
        </w:rPr>
      </w:pPr>
      <w:r>
        <w:rPr>
          <w:rFonts w:eastAsia="Times New Roman"/>
          <w:bCs/>
          <w:shd w:val="clear" w:color="auto" w:fill="FFFFFF"/>
        </w:rPr>
        <w:t xml:space="preserve">Σε ό,τι αφορά τώρα το συγκεκριμένο θέμα που βάζετε, δυστυχώς οι οικοδομικοί συνεταιρισμοί </w:t>
      </w:r>
      <w:r>
        <w:rPr>
          <w:rFonts w:eastAsia="Times New Roman"/>
          <w:bCs/>
          <w:shd w:val="clear" w:color="auto" w:fill="FFFFFF"/>
        </w:rPr>
        <w:t>-</w:t>
      </w:r>
      <w:r>
        <w:rPr>
          <w:rFonts w:eastAsia="Times New Roman"/>
          <w:bCs/>
          <w:shd w:val="clear" w:color="auto" w:fill="FFFFFF"/>
        </w:rPr>
        <w:t>ως προς τη φορολογία κατοχής ακινήτων, γιατί αυτό είναι ο ΕΝΦΙΑ</w:t>
      </w:r>
      <w:r>
        <w:rPr>
          <w:rFonts w:eastAsia="Times New Roman"/>
          <w:bCs/>
          <w:shd w:val="clear" w:color="auto" w:fill="FFFFFF"/>
        </w:rPr>
        <w:t>-</w:t>
      </w:r>
      <w:r>
        <w:rPr>
          <w:rFonts w:eastAsia="Times New Roman"/>
          <w:bCs/>
          <w:shd w:val="clear" w:color="auto" w:fill="FFFFFF"/>
        </w:rPr>
        <w:t xml:space="preserve"> αντιμετωπίζονται όπως και τα άλλα νομικά πρόσωπα. Έτσι ξεκινάει το πρόβλημα και δημιουργούνται τα πρ</w:t>
      </w:r>
      <w:r>
        <w:rPr>
          <w:rFonts w:eastAsia="Times New Roman"/>
          <w:bCs/>
          <w:shd w:val="clear" w:color="auto" w:fill="FFFFFF"/>
        </w:rPr>
        <w:t>οβλήματα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να</w:t>
      </w:r>
      <w:r>
        <w:rPr>
          <w:rFonts w:eastAsia="Times New Roman"/>
          <w:bCs/>
          <w:shd w:val="clear" w:color="auto" w:fill="FFFFFF"/>
        </w:rPr>
        <w:t xml:space="preserve"> πηγαίνουμε στους προέδρους των συνεταιρισμών και </w:t>
      </w:r>
      <w:r>
        <w:rPr>
          <w:rFonts w:eastAsia="Times New Roman"/>
          <w:bCs/>
          <w:shd w:val="clear" w:color="auto" w:fill="FFFFFF"/>
        </w:rPr>
        <w:t xml:space="preserve">να </w:t>
      </w:r>
      <w:r>
        <w:rPr>
          <w:rFonts w:eastAsia="Times New Roman"/>
          <w:bCs/>
          <w:shd w:val="clear" w:color="auto" w:fill="FFFFFF"/>
        </w:rPr>
        <w:t xml:space="preserve">ζητάμε τεράστια ποσά. Δεν έχουμε τη δυνατότητα αυτό το ποσό να σπάσει στα μέλη και να έχουμε μια άλλη διαδικασία. </w:t>
      </w:r>
    </w:p>
    <w:p w14:paraId="47ED0EAF" w14:textId="77777777" w:rsidR="001813B5" w:rsidRDefault="000026DE">
      <w:pPr>
        <w:spacing w:line="600" w:lineRule="auto"/>
        <w:ind w:firstLine="720"/>
        <w:jc w:val="both"/>
        <w:rPr>
          <w:rFonts w:eastAsia="Times New Roman" w:cs="Times New Roman"/>
          <w:szCs w:val="24"/>
        </w:rPr>
      </w:pPr>
      <w:r>
        <w:rPr>
          <w:rFonts w:eastAsia="Times New Roman"/>
          <w:bCs/>
          <w:shd w:val="clear" w:color="auto" w:fill="FFFFFF"/>
        </w:rPr>
        <w:lastRenderedPageBreak/>
        <w:t>Σε ό,τι αφορά τώρα τις εκτάσεις που λέτε, οι οποίες έχουν χαρακτηριστεί ως δ</w:t>
      </w:r>
      <w:r>
        <w:rPr>
          <w:rFonts w:eastAsia="Times New Roman"/>
          <w:bCs/>
          <w:shd w:val="clear" w:color="auto" w:fill="FFFFFF"/>
        </w:rPr>
        <w:t xml:space="preserve">άση, είτε ανήκουν σε οικοδομικούς συνεταιρισμούς είτε σε οποιοδήποτε άλλο φυσικό η νομικό πρόσωπο, η επιβάρυνση είναι η χαμηλότερη σε σύγκριση με τα υπόλοιπα γήπεδα. </w:t>
      </w:r>
    </w:p>
    <w:p w14:paraId="47ED0EB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Σχετικά, δε, με τις δεσμεύσεις από την πολεοδομική νομοθεσία, σύμφωνα με το άρθρο 3 του ν</w:t>
      </w:r>
      <w:r>
        <w:rPr>
          <w:rFonts w:eastAsia="Times New Roman" w:cs="Times New Roman"/>
          <w:szCs w:val="24"/>
        </w:rPr>
        <w:t>.4223 του ΕΝΦΙΑ απαλλάσσονται από τον ΕΝΦΙΑ τα ακίνητα για τα οποία υφίστατο απαγόρευση οποιασδήποτε χρήσης, σύμφωνα με τον ισχύοντα πολεοδομικό σχεδιασμό, ιδίως ρυμοτομικό βάρος, ρυμοτομική απαλλοτρίωση ή δέσμευση ακινήτου. Επιπρόσθετα, απαλλάσσονται τα α</w:t>
      </w:r>
      <w:r>
        <w:rPr>
          <w:rFonts w:eastAsia="Times New Roman" w:cs="Times New Roman"/>
          <w:szCs w:val="24"/>
        </w:rPr>
        <w:t xml:space="preserve">κίνητα που έχει διαταχθεί ή εκδοθεί αμετάκλητη δικαστική απόφαση αποδέσμευσης από απαλλοτρίωση ή ρυμοτομικό βάρος ή δέσμευση κάθε είδους υπό ορισμένες προϋποθέσεις.  </w:t>
      </w:r>
    </w:p>
    <w:p w14:paraId="47ED0EB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Με βάση τα παραπάνω, οι εκπρόσωποι των οικοδομικών συνεταιρισμών έχουν τη δυνατότητα, αφο</w:t>
      </w:r>
      <w:r>
        <w:rPr>
          <w:rFonts w:eastAsia="Times New Roman" w:cs="Times New Roman"/>
          <w:szCs w:val="24"/>
        </w:rPr>
        <w:t xml:space="preserve">ύ προσκομίσουν τα απαραίτητα δικαιολογητικά στις </w:t>
      </w:r>
      <w:r>
        <w:rPr>
          <w:rFonts w:eastAsia="Times New Roman" w:cs="Times New Roman"/>
          <w:szCs w:val="24"/>
        </w:rPr>
        <w:t>υ</w:t>
      </w:r>
      <w:r>
        <w:rPr>
          <w:rFonts w:eastAsia="Times New Roman" w:cs="Times New Roman"/>
          <w:szCs w:val="24"/>
        </w:rPr>
        <w:t xml:space="preserve">πηρεσίες του Υπουργείου Οικονομικών, είτε να απαλλαγούν είτε να τύχουν της ανάλογης μείωσης στην </w:t>
      </w:r>
      <w:r>
        <w:rPr>
          <w:rFonts w:eastAsia="Times New Roman" w:cs="Times New Roman"/>
          <w:szCs w:val="24"/>
        </w:rPr>
        <w:t>επι</w:t>
      </w:r>
      <w:r>
        <w:rPr>
          <w:rFonts w:eastAsia="Times New Roman" w:cs="Times New Roman"/>
          <w:szCs w:val="24"/>
        </w:rPr>
        <w:t xml:space="preserve">βολή του ΕΝΦΙΑ, εφόσον συντρέχουν οι προϋποθέσεις που προβλέπει ο νόμος. </w:t>
      </w:r>
    </w:p>
    <w:p w14:paraId="47ED0EB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Τέλος, ως προς τη μη δυνατότητα </w:t>
      </w:r>
      <w:r>
        <w:rPr>
          <w:rFonts w:eastAsia="Times New Roman" w:cs="Times New Roman"/>
          <w:szCs w:val="24"/>
        </w:rPr>
        <w:t xml:space="preserve">διανομής στα μέλη της ακίνητης περιουσίας συνεταιρισμών για φορολογικούς λόγους, η μεταβίβαση μπορεί να πραγματοποιηθεί μετά την τακτοποίηση των φορολογικών εκκρεμοτήτων, όπως θα έκαναν και οι άλλοι φορολογούμενοι, φυσικά ή νομικά πρόσωπα. </w:t>
      </w:r>
    </w:p>
    <w:p w14:paraId="47ED0EB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Για τα άλλα θέμ</w:t>
      </w:r>
      <w:r>
        <w:rPr>
          <w:rFonts w:eastAsia="Times New Roman" w:cs="Times New Roman"/>
          <w:szCs w:val="24"/>
        </w:rPr>
        <w:t>ατα που βάλατε, όπως τα πολεοδομικά, χαρακτηρισμοί εκτάσεων ως δασικοί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αυτά είναι αρμοδιότητα άλλων Υπουργείων. </w:t>
      </w:r>
    </w:p>
    <w:p w14:paraId="47ED0EB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δε τον τίτλο που είπατε -εγώ από τα πενήντα έξι μου χρόνια ασχολούμαι τριάντα έξι με τα ζητήματα φορολογίας-, αυτό που θα έβαζα σαν τίτλο στη φορολογική ιστορία της χώρας είναι «τελείωσαν τα άσχημα, έρχονται τα χειρότερα». </w:t>
      </w:r>
    </w:p>
    <w:p w14:paraId="47ED0EB5"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Pr>
          <w:rFonts w:eastAsia="Times New Roman" w:cs="Times New Roman"/>
          <w:szCs w:val="24"/>
        </w:rPr>
        <w:t xml:space="preserve"> Τον λόγο έχει ο κ. Δημήτριος Καμμένος. </w:t>
      </w:r>
    </w:p>
    <w:p w14:paraId="47ED0EB6"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κύριε Πρόεδρε, γιατρέ μου. </w:t>
      </w:r>
    </w:p>
    <w:p w14:paraId="47ED0EB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Θέλουμε και γιατρό, όχι της ειδικότητας του κ. Κακλαμάνη. Δεν ξέρω αν αυτό το κράτος χρειάζεται ψυχίατρο, τρελογιατρό, εγκεφαλικό μασάζ. Κάναμ</w:t>
      </w:r>
      <w:r>
        <w:rPr>
          <w:rFonts w:eastAsia="Times New Roman" w:cs="Times New Roman"/>
          <w:szCs w:val="24"/>
        </w:rPr>
        <w:t xml:space="preserve">ε διαπιστώσεις σήμερα και οι δύο. Δεν μπορούμε να δώσουμε λύση. Αυτό είναι σαφές. </w:t>
      </w:r>
    </w:p>
    <w:p w14:paraId="47ED0EB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Λέμε ότι δεν δημιουργούμε πρόβλημα. Εάν εγώ ήμουν πρόεδρος οικοδομικού συνεταιρισμού και μου έρχονταν από το </w:t>
      </w:r>
      <w:r>
        <w:rPr>
          <w:rFonts w:eastAsia="Times New Roman" w:cs="Times New Roman"/>
          <w:szCs w:val="24"/>
          <w:lang w:val="en-US"/>
        </w:rPr>
        <w:t>TAXIS</w:t>
      </w:r>
      <w:r>
        <w:rPr>
          <w:rFonts w:eastAsia="Times New Roman" w:cs="Times New Roman"/>
          <w:szCs w:val="24"/>
        </w:rPr>
        <w:t xml:space="preserve"> τριακόσια χιλιάρικα με προσωποκράτηση και είχα οικογένεια,</w:t>
      </w:r>
      <w:r>
        <w:rPr>
          <w:rFonts w:eastAsia="Times New Roman" w:cs="Times New Roman"/>
          <w:szCs w:val="24"/>
        </w:rPr>
        <w:t xml:space="preserve"> δεν ξέρω τι </w:t>
      </w:r>
      <w:r>
        <w:rPr>
          <w:rFonts w:eastAsia="Times New Roman" w:cs="Times New Roman"/>
          <w:szCs w:val="24"/>
        </w:rPr>
        <w:lastRenderedPageBreak/>
        <w:t>θα είχα πάθει. Θα είχα πάθει εγκεφαλικό, δεν ξέρω τι θα έκανα, θα πήγαινα στον κ. Κακλαμάνη, στον κ. Κρεμαστινό, στον Βασίλη να με πάει πουθενά στα Ζωνιανά να κρυφτώ.</w:t>
      </w:r>
    </w:p>
    <w:p w14:paraId="47ED0EB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 Υπάρχει θέμα. Δημιουργούμε σοβαρό θέμα. Μπορεί να χρησιμοποιούμε το χιούμορ</w:t>
      </w:r>
      <w:r>
        <w:rPr>
          <w:rFonts w:eastAsia="Times New Roman" w:cs="Times New Roman"/>
          <w:szCs w:val="24"/>
        </w:rPr>
        <w:t xml:space="preserve"> που έχουμε σαν Έλληνες, αλλά το θέμα είναι τόσο σοβαρό, όσο δεν πάει. Τα τριακόσια χιλιάρικα σε ένα πρόσωπο</w:t>
      </w:r>
      <w:r>
        <w:rPr>
          <w:rFonts w:eastAsia="Times New Roman" w:cs="Times New Roman"/>
          <w:szCs w:val="24"/>
        </w:rPr>
        <w:t>,</w:t>
      </w:r>
      <w:r>
        <w:rPr>
          <w:rFonts w:eastAsia="Times New Roman" w:cs="Times New Roman"/>
          <w:szCs w:val="24"/>
        </w:rPr>
        <w:t xml:space="preserve"> για προσωπική βεβαίωση φόρου</w:t>
      </w:r>
      <w:r>
        <w:rPr>
          <w:rFonts w:eastAsia="Times New Roman" w:cs="Times New Roman"/>
          <w:szCs w:val="24"/>
        </w:rPr>
        <w:t>,</w:t>
      </w:r>
      <w:r>
        <w:rPr>
          <w:rFonts w:eastAsia="Times New Roman" w:cs="Times New Roman"/>
          <w:szCs w:val="24"/>
        </w:rPr>
        <w:t xml:space="preserve"> είναι πρόβλημα. Αυτό πρέπει να λυθεί. Σίγουρα, αυτή δεν είναι δική σας αρμοδιότητα, αλλά της Γενικής Γραμματείας Εσό</w:t>
      </w:r>
      <w:r>
        <w:rPr>
          <w:rFonts w:eastAsia="Times New Roman" w:cs="Times New Roman"/>
          <w:szCs w:val="24"/>
        </w:rPr>
        <w:t xml:space="preserve">δων. </w:t>
      </w:r>
    </w:p>
    <w:p w14:paraId="47ED0EB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Όμως, εμείς εδώ κυβερνούμε. Κι έρχομαι εγώ σαν συγκυβέρνηση να ελέγξω τον εαυτό μου, γιατί συγκυβερνώ. Και ξέρετε πόση δουλειά έχουμε κάνει εδώ. Πρέπει να λύσουμε αυτές τις τριακόσιες υποθέσεις, να τις ελέγξουμε και να υπάρχει ένα στοπ στο έσοδο και </w:t>
      </w:r>
      <w:r>
        <w:rPr>
          <w:rFonts w:eastAsia="Times New Roman" w:cs="Times New Roman"/>
          <w:szCs w:val="24"/>
        </w:rPr>
        <w:t xml:space="preserve">να μην φεύγουν τα τριακοσάρια και να παθαίνει εγκεφαλικά ο κόσμος. Διότι, πρώτον, δεν θα τα εισπράξουμε ποτέ. Να βάλουμε τον άλλο να πηγαίνει στο δικαστήριο, να πληρώνει δικηγόρους για να λέει «ρε, παιδιά, αφού το νόμο τον έχουν γράψει </w:t>
      </w:r>
      <w:r>
        <w:rPr>
          <w:rFonts w:eastAsia="Times New Roman" w:cs="Times New Roman"/>
          <w:szCs w:val="24"/>
        </w:rPr>
        <w:lastRenderedPageBreak/>
        <w:t xml:space="preserve">σε ψυχιατρείο ή στο </w:t>
      </w:r>
      <w:r>
        <w:rPr>
          <w:rFonts w:eastAsia="Times New Roman" w:cs="Times New Roman"/>
          <w:szCs w:val="24"/>
        </w:rPr>
        <w:t>Σινούρη, εγώ δεν έχω δικαίωμα και θα πρέπει να αυτοκτονήσω;»; Δεν έχει λογική αυτό. Δεν ξέρω τι θα πει στο δικηγόρο του ο σύνδικος, ο καθ’ ου. Να του πει τι; Δηλαδή θα πάμε σε ένα δικαστήριο και ο δικαστής θα πάθει κι αυτός εγκεφαλικό. Τι θα πει ο δικαστής</w:t>
      </w:r>
      <w:r>
        <w:rPr>
          <w:rFonts w:eastAsia="Times New Roman" w:cs="Times New Roman"/>
          <w:szCs w:val="24"/>
        </w:rPr>
        <w:t xml:space="preserve">; Θα πει «να σου βεβαιώσω το φόρο» ή θα πει «να μη σου βεβαιώσω το φόρο»; Θα παραβεί τη νομοθεσία του λάθος νόμου. Άρα, λάθος είναι ο νόμος και λάθος είναι όλη η διαδικασία. </w:t>
      </w:r>
    </w:p>
    <w:p w14:paraId="47ED0EB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Η εξίσωση για εμάς τους οικονομολόγους, έστω και του μπακάλικου, είναι ότι θα βγε</w:t>
      </w:r>
      <w:r>
        <w:rPr>
          <w:rFonts w:eastAsia="Times New Roman" w:cs="Times New Roman"/>
          <w:szCs w:val="24"/>
        </w:rPr>
        <w:t xml:space="preserve">ι λάθος αποτέλεσμα. Το λάθος είναι ότι ούτε εμείς θα εισπράξουμε, ούτε άμεσα θα έχουμε κανένα έσοδο, οικοδομική δραστηριότητα, τοπική ανάπτυξη, ΦΠΑ, φόρο μισθωτών υπηρεσιών ούτε τα εργόσημα που έλεγε πριν για τους μετανάστες ο κ. Αποστόλου. Δεν κερδίζουμε </w:t>
      </w:r>
      <w:r>
        <w:rPr>
          <w:rFonts w:eastAsia="Times New Roman" w:cs="Times New Roman"/>
          <w:szCs w:val="24"/>
        </w:rPr>
        <w:t xml:space="preserve">τίποτα. Δημιουργούμε λάθος απαίτηση σε λάθος άνθρωπο με λάθος νόμο. Δημιουργούμε μία έχθρα της κοινωνίας και δεν αναπτύσσεται –να το πω ευγενικά- το ΑΕΠ. </w:t>
      </w:r>
    </w:p>
    <w:p w14:paraId="47ED0EB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Κάποια στιγμή πρέπει να κάνουμε κάτι. Καθιστώ τον εαυτό μου υπεύθυνο. Ευτυχώς που είναι εδώ και ο κ. </w:t>
      </w:r>
      <w:r>
        <w:rPr>
          <w:rFonts w:eastAsia="Times New Roman" w:cs="Times New Roman"/>
          <w:szCs w:val="24"/>
        </w:rPr>
        <w:t xml:space="preserve">Σπίρτζης που είναι και αυτός συναρμόδιος στο θέμα της πολεοδομίας και της αδειοδότησης και ακούει κι αυτός το ζήτημα. </w:t>
      </w:r>
    </w:p>
    <w:p w14:paraId="47ED0EB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Πρέπει να δώσουμε μία λύση, σας παρακαλώ, διότι θα έρθουν τώρα οι δηλώσεις. Αυτά είναι βεβαιωμένα χρέη. Πρέπει να βρούμε μία λύση. Για εμ</w:t>
      </w:r>
      <w:r>
        <w:rPr>
          <w:rFonts w:eastAsia="Times New Roman" w:cs="Times New Roman"/>
          <w:szCs w:val="24"/>
        </w:rPr>
        <w:t>ένα η λύση δεν είναι μόνο να μην πάει ο άνθρωπος στο δικαστήριο, χωρίς να μπορεί κανένας να δώσει λύση σε τίποτα. Η λύση δεν είναι άλλη, παρά να αλλάξουμε το</w:t>
      </w:r>
      <w:r>
        <w:rPr>
          <w:rFonts w:eastAsia="Times New Roman" w:cs="Times New Roman"/>
          <w:szCs w:val="24"/>
        </w:rPr>
        <w:t>ν</w:t>
      </w:r>
      <w:r>
        <w:rPr>
          <w:rFonts w:eastAsia="Times New Roman" w:cs="Times New Roman"/>
          <w:szCs w:val="24"/>
        </w:rPr>
        <w:t xml:space="preserve"> νόμο. Πρέπει να χτενίσουμε το</w:t>
      </w:r>
      <w:r>
        <w:rPr>
          <w:rFonts w:eastAsia="Times New Roman" w:cs="Times New Roman"/>
          <w:szCs w:val="24"/>
        </w:rPr>
        <w:t>ν</w:t>
      </w:r>
      <w:r>
        <w:rPr>
          <w:rFonts w:eastAsia="Times New Roman" w:cs="Times New Roman"/>
          <w:szCs w:val="24"/>
        </w:rPr>
        <w:t xml:space="preserve"> νόμο και να τον αλλάξουμε. Αν δεν αλλάξουμε το</w:t>
      </w:r>
      <w:r>
        <w:rPr>
          <w:rFonts w:eastAsia="Times New Roman" w:cs="Times New Roman"/>
          <w:szCs w:val="24"/>
        </w:rPr>
        <w:t>ν</w:t>
      </w:r>
      <w:r>
        <w:rPr>
          <w:rFonts w:eastAsia="Times New Roman" w:cs="Times New Roman"/>
          <w:szCs w:val="24"/>
        </w:rPr>
        <w:t xml:space="preserve"> νόμο, τι κάνουμε; </w:t>
      </w:r>
      <w:r>
        <w:rPr>
          <w:rFonts w:eastAsia="Times New Roman" w:cs="Times New Roman"/>
          <w:szCs w:val="24"/>
        </w:rPr>
        <w:t>Η δουλειά μας είναι να αλλάξουμε το</w:t>
      </w:r>
      <w:r>
        <w:rPr>
          <w:rFonts w:eastAsia="Times New Roman" w:cs="Times New Roman"/>
          <w:szCs w:val="24"/>
        </w:rPr>
        <w:t>ν</w:t>
      </w:r>
      <w:r>
        <w:rPr>
          <w:rFonts w:eastAsia="Times New Roman" w:cs="Times New Roman"/>
          <w:szCs w:val="24"/>
        </w:rPr>
        <w:t xml:space="preserve"> νόμο. Για αυτό μας ψήφισε ο λαός, για να είμαστε χρήσιμοι. </w:t>
      </w:r>
    </w:p>
    <w:p w14:paraId="47ED0EB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7ED0EB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Καμμένος καταθέτει για τα Πρακτικά τα προαναφερθέντα έγγραφα, τα οποία βρίσκονται στο αρχείο του Τμή</w:t>
      </w:r>
      <w:r>
        <w:rPr>
          <w:rFonts w:eastAsia="Times New Roman" w:cs="Times New Roman"/>
          <w:szCs w:val="24"/>
        </w:rPr>
        <w:t>ματος Γραμματείας της Διεύθυνσης Στενογραφίας και  Πρακτικών της Βουλής)</w:t>
      </w:r>
    </w:p>
    <w:p w14:paraId="47ED0EC0"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w:t>
      </w:r>
    </w:p>
    <w:p w14:paraId="47ED0EC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7ED0EC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Θα ήθελα να σας παρακαλέσω, στο τέλος, αφού απαντήσετε στο συνάδελφο και για να μην κάνω επίκαι</w:t>
      </w:r>
      <w:r>
        <w:rPr>
          <w:rFonts w:eastAsia="Times New Roman" w:cs="Times New Roman"/>
          <w:szCs w:val="24"/>
        </w:rPr>
        <w:t>ρη ερώτηση, μια και είστε εδώ, να μου απαντήσετε στο εξής</w:t>
      </w:r>
      <w:r>
        <w:rPr>
          <w:rFonts w:eastAsia="Times New Roman" w:cs="Times New Roman"/>
          <w:szCs w:val="24"/>
        </w:rPr>
        <w:t>.</w:t>
      </w:r>
      <w:r>
        <w:rPr>
          <w:rFonts w:eastAsia="Times New Roman" w:cs="Times New Roman"/>
          <w:szCs w:val="24"/>
        </w:rPr>
        <w:t xml:space="preserve"> </w:t>
      </w:r>
    </w:p>
    <w:p w14:paraId="47ED0EC3"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Θα διαβάσατε σήμερα στις εφημερίδες τα οικονομικά ρεπορτάζ –δεν ξέρω αν η πληροφορία είναι αληθινή- ότι αν ένας πολίτης πάει να εξαργυρώσει 500 ευρώ στην τράπεζα, του κρατάνε προμήθεια 1,5%, του δ</w:t>
      </w:r>
      <w:r>
        <w:rPr>
          <w:rFonts w:eastAsia="Times New Roman"/>
          <w:szCs w:val="24"/>
        </w:rPr>
        <w:t>ίνουνε 495 ευρώ. Δεν γνωρίζω αν είναι αλήθεια.</w:t>
      </w:r>
    </w:p>
    <w:p w14:paraId="47ED0EC4"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Ισχύει.</w:t>
      </w:r>
    </w:p>
    <w:p w14:paraId="47ED0EC5"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Όμως, αν είναι αλήθεια, πείτε μας αν το κάνουνε νομίμως και αν όχι, τι θα κάνετε.</w:t>
      </w:r>
    </w:p>
    <w:p w14:paraId="47ED0EC6"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Έχετε τον λόγο και θα έχετε κι ένα λεπτό παραπάνω.</w:t>
      </w:r>
    </w:p>
    <w:p w14:paraId="47ED0EC7"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ΤΡΥΦΩΝ ΑΛΕΞΙΑΔΗ</w:t>
      </w:r>
      <w:r>
        <w:rPr>
          <w:rFonts w:eastAsia="Times New Roman"/>
          <w:b/>
          <w:szCs w:val="24"/>
        </w:rPr>
        <w:t xml:space="preserve">Σ (Αναπληρωτής Υπουργός Οικονομικών): </w:t>
      </w:r>
      <w:r>
        <w:rPr>
          <w:rFonts w:eastAsia="Times New Roman"/>
          <w:szCs w:val="24"/>
        </w:rPr>
        <w:t>Ευχαριστώ, κύριε Πρόεδρε.</w:t>
      </w:r>
    </w:p>
    <w:p w14:paraId="47ED0EC8"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Σε σχέση με όσα ειπώθηκαν, κύριε Βουλευτά, είναι σαφέστατο και το έχω πει πάρα πολλές φορές ότι το φορολογικό σύστημα που έχουμε δεν είναι το φορολογικό σύστημα που μπορεί να βοηθήσει την κοινωνία να αναπτυχθεί, τις επιχειρήσεις να είναι ανταγωνιστικές, τη</w:t>
      </w:r>
      <w:r>
        <w:rPr>
          <w:rFonts w:eastAsia="Times New Roman"/>
          <w:szCs w:val="24"/>
        </w:rPr>
        <w:t xml:space="preserve"> χώρα μας να ανταποκριθεί στις ανάγκες που έχουμε μπροστά μας. </w:t>
      </w:r>
    </w:p>
    <w:p w14:paraId="47ED0EC9"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Αυτό το γνωρίζουμε και προσπαθούμε στ</w:t>
      </w:r>
      <w:r>
        <w:rPr>
          <w:rFonts w:eastAsia="Times New Roman"/>
          <w:szCs w:val="24"/>
        </w:rPr>
        <w:t>ο</w:t>
      </w:r>
      <w:r>
        <w:rPr>
          <w:rFonts w:eastAsia="Times New Roman"/>
          <w:szCs w:val="24"/>
        </w:rPr>
        <w:t xml:space="preserve"> δημοσιονομικ</w:t>
      </w:r>
      <w:r>
        <w:rPr>
          <w:rFonts w:eastAsia="Times New Roman"/>
          <w:szCs w:val="24"/>
        </w:rPr>
        <w:t>ό πλαίσιο</w:t>
      </w:r>
      <w:r>
        <w:rPr>
          <w:rFonts w:eastAsia="Times New Roman"/>
          <w:szCs w:val="24"/>
        </w:rPr>
        <w:t xml:space="preserve"> και με τα δεδομένα της χώρας</w:t>
      </w:r>
      <w:r>
        <w:rPr>
          <w:rFonts w:eastAsia="Times New Roman"/>
          <w:szCs w:val="24"/>
        </w:rPr>
        <w:t xml:space="preserve"> -</w:t>
      </w:r>
      <w:r>
        <w:rPr>
          <w:rFonts w:eastAsia="Times New Roman"/>
          <w:szCs w:val="24"/>
        </w:rPr>
        <w:t>λόγω των συμφωνιών που έχουμε κάνει και των δεσμεύσεων</w:t>
      </w:r>
      <w:r>
        <w:rPr>
          <w:rFonts w:eastAsia="Times New Roman"/>
          <w:szCs w:val="24"/>
        </w:rPr>
        <w:t xml:space="preserve">- </w:t>
      </w:r>
      <w:r>
        <w:rPr>
          <w:rFonts w:eastAsia="Times New Roman"/>
          <w:szCs w:val="24"/>
        </w:rPr>
        <w:t xml:space="preserve">να αλλάξουμε και να κάνουμε πιο λογικές </w:t>
      </w:r>
      <w:r>
        <w:rPr>
          <w:rFonts w:eastAsia="Times New Roman"/>
          <w:szCs w:val="24"/>
        </w:rPr>
        <w:lastRenderedPageBreak/>
        <w:t>αυτές</w:t>
      </w:r>
      <w:r>
        <w:rPr>
          <w:rFonts w:eastAsia="Times New Roman"/>
          <w:szCs w:val="24"/>
        </w:rPr>
        <w:t xml:space="preserve"> τις διατάξεις. Από μόνοι μας καταλαβαίνουμε ότι σε πάρα πολλές περιπτώσεις έχουμε λάθη, παραλογισμούς, υπερβολές ή έχουμε καταστάσεις που δεν οδηγούν πουθενά. </w:t>
      </w:r>
    </w:p>
    <w:p w14:paraId="47ED0ECA"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Σε καμμιά δε περίπτωση δεν μπορούμε να παραγνωρίσουμε ότι πίσω από αυτό το χαρτί που δείξατε κρ</w:t>
      </w:r>
      <w:r>
        <w:rPr>
          <w:rFonts w:eastAsia="Times New Roman"/>
          <w:szCs w:val="24"/>
        </w:rPr>
        <w:t>ύβονται και τραγωδίες πολλές φορές, διότι ο ελεύθερος επαγγελματίας, ο έμπορος ο οποίος έτυχε να είναι πρόεδρος ενός συνεταιρισμού και πάει να πάρει φορολογική ενημερότητα για να έχει μια επιστροφή ή κάτι άλλο…</w:t>
      </w:r>
    </w:p>
    <w:p w14:paraId="47ED0ECB"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Δεν είναι δυνατόν να συνε</w:t>
      </w:r>
      <w:r>
        <w:rPr>
          <w:rFonts w:eastAsia="Times New Roman"/>
          <w:szCs w:val="24"/>
        </w:rPr>
        <w:t>χιστεί αυτό!</w:t>
      </w:r>
    </w:p>
    <w:p w14:paraId="47ED0ECC"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 …τα έχουμε ζήσει και μιλάμε για τραγωδίες ανθρώπων, οι οποίοι με το δίκιο τους αγανακτούν και φωνάζουν, αλλά έχουμε, δυστυχώς, ένα δεδομένο νομικό πλαίσιο. </w:t>
      </w:r>
    </w:p>
    <w:p w14:paraId="47ED0ECD"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lastRenderedPageBreak/>
        <w:t>Προσπαθούμε βήμα-βήμα κι αυτό το</w:t>
      </w:r>
      <w:r>
        <w:rPr>
          <w:rFonts w:eastAsia="Times New Roman"/>
          <w:szCs w:val="24"/>
        </w:rPr>
        <w:t xml:space="preserve"> αλλάζουμε, εντοπίζουμε τα προβλήματα και προσπαθούμε αυτόν τον παραλογισμό που υπάρχει στο φορολογικό σύστημα να τον αλλάξουμε. </w:t>
      </w:r>
      <w:r>
        <w:rPr>
          <w:rFonts w:eastAsia="Times New Roman"/>
          <w:szCs w:val="24"/>
        </w:rPr>
        <w:t>Π</w:t>
      </w:r>
      <w:r>
        <w:rPr>
          <w:rFonts w:eastAsia="Times New Roman"/>
          <w:szCs w:val="24"/>
        </w:rPr>
        <w:t>ροσπαθούμε να κάνουμε το φορολογικό μας σύστημα πιο δίκαιο, πιο αναλογικό, πιο αποτελεσματικό. Αυτό να είστε σίγουρος κι εσείς</w:t>
      </w:r>
      <w:r>
        <w:rPr>
          <w:rFonts w:eastAsia="Times New Roman"/>
          <w:szCs w:val="24"/>
        </w:rPr>
        <w:t xml:space="preserve"> και οι υπόλοιποι Βουλευτές ότι είναι η διαρκή μας προσπάθεια.</w:t>
      </w:r>
    </w:p>
    <w:p w14:paraId="47ED0ECE"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 xml:space="preserve">Θα σας καταθέσουμε και τα σχετικά έγγραφα των </w:t>
      </w:r>
      <w:r>
        <w:rPr>
          <w:rFonts w:eastAsia="Times New Roman"/>
          <w:szCs w:val="24"/>
        </w:rPr>
        <w:t>υ</w:t>
      </w:r>
      <w:r>
        <w:rPr>
          <w:rFonts w:eastAsia="Times New Roman"/>
          <w:szCs w:val="24"/>
        </w:rPr>
        <w:t>πηρεσιών γι’ αυτό το θέμα και σας διαβεβαιώ ότι δεν μπορεί να αλλάξει αυτό, καταλαβαίνετε ότι δεν μπορούμε να φέρουμε τώρα τις διατάξεις, αλλά στο</w:t>
      </w:r>
      <w:r>
        <w:rPr>
          <w:rFonts w:eastAsia="Times New Roman"/>
          <w:szCs w:val="24"/>
        </w:rPr>
        <w:t>ν καινούργιο νόμο που θα αντικαταστήσει τον ΕΝΦΙΑ ή τέλος πάντων στις τροποποιήσεις που θα γίνουν, θα αντιμετωπιστούν αυτά τα θέματα για να δούμε πώς μπορούμε να το αντιμετωπίσουμε.</w:t>
      </w:r>
    </w:p>
    <w:p w14:paraId="47ED0ECF"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Δεν θέλω σε κα</w:t>
      </w:r>
      <w:r>
        <w:rPr>
          <w:rFonts w:eastAsia="Times New Roman"/>
          <w:szCs w:val="24"/>
        </w:rPr>
        <w:t>μ</w:t>
      </w:r>
      <w:r>
        <w:rPr>
          <w:rFonts w:eastAsia="Times New Roman"/>
          <w:szCs w:val="24"/>
        </w:rPr>
        <w:t xml:space="preserve">μία περίπτωση να υπάρχει η αίσθηση ότι θα αφήσουμε έξω από </w:t>
      </w:r>
      <w:r>
        <w:rPr>
          <w:rFonts w:eastAsia="Times New Roman"/>
          <w:szCs w:val="24"/>
        </w:rPr>
        <w:t>το φόρο κατοχής περιουσίας</w:t>
      </w:r>
      <w:r>
        <w:rPr>
          <w:rFonts w:eastAsia="Times New Roman"/>
          <w:szCs w:val="24"/>
        </w:rPr>
        <w:t xml:space="preserve"> -</w:t>
      </w:r>
      <w:r>
        <w:rPr>
          <w:rFonts w:eastAsia="Times New Roman"/>
          <w:szCs w:val="24"/>
        </w:rPr>
        <w:t>δηλαδή όπως είναι ο ΕΝΦΙΑ</w:t>
      </w:r>
      <w:r>
        <w:rPr>
          <w:rFonts w:eastAsia="Times New Roman"/>
          <w:szCs w:val="24"/>
        </w:rPr>
        <w:t xml:space="preserve">- </w:t>
      </w:r>
      <w:r>
        <w:rPr>
          <w:rFonts w:eastAsia="Times New Roman"/>
          <w:szCs w:val="24"/>
        </w:rPr>
        <w:t xml:space="preserve">κάποιες περιουσίες. Όλες θα φορολογηθούν, αλλά πρέπει να </w:t>
      </w:r>
      <w:r>
        <w:rPr>
          <w:rFonts w:eastAsia="Times New Roman"/>
          <w:szCs w:val="24"/>
        </w:rPr>
        <w:lastRenderedPageBreak/>
        <w:t xml:space="preserve">φορολογηθούν δίκαια, αναλογικά και όταν υπάρχει ένας συνεταιρισμός με διακόσιους συνιδιοκτήτες, θα πρέπει να πληρώσουν μια αναλογία </w:t>
      </w:r>
      <w:r>
        <w:rPr>
          <w:rFonts w:eastAsia="Times New Roman"/>
          <w:szCs w:val="24"/>
        </w:rPr>
        <w:t>για</w:t>
      </w:r>
      <w:r>
        <w:rPr>
          <w:rFonts w:eastAsia="Times New Roman"/>
          <w:szCs w:val="24"/>
        </w:rPr>
        <w:t xml:space="preserve"> να τελει</w:t>
      </w:r>
      <w:r>
        <w:rPr>
          <w:rFonts w:eastAsia="Times New Roman"/>
          <w:szCs w:val="24"/>
        </w:rPr>
        <w:t xml:space="preserve">ώσει αυτή η ιστορία. </w:t>
      </w:r>
    </w:p>
    <w:p w14:paraId="47ED0ED0"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Σε ό,τι αφορά το θέμα που έβαλε ο κύριος Πρόεδρος, δυστυχώς, κύριε Πρόεδρε, έχουμε τέτοια προβλήματα πάρα πολλά. Δεν είναι της αρμοδιότητάς μου. Έχω ενημερωθεί κι εγώ.</w:t>
      </w:r>
    </w:p>
    <w:p w14:paraId="47ED0ED1"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ξέρω, απλά επ’ ευκαιρία που εί</w:t>
      </w:r>
      <w:r>
        <w:rPr>
          <w:rFonts w:eastAsia="Times New Roman"/>
          <w:szCs w:val="24"/>
        </w:rPr>
        <w:t>στε εδώ.</w:t>
      </w:r>
    </w:p>
    <w:p w14:paraId="47ED0ED2"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Δυστυχώς, υπάρχουν τέτοιες παράλογες ρυθμίσεις, υπάρχουν τέτοιες παράλογες διαδικασίες, τέτοιες χρεώσεις. Δεν νομίζω ότι βοηθούν αυτή τη στιγμή την ελληνική οικονομία αυτά τα πράγματα και πρέπει</w:t>
      </w:r>
      <w:r>
        <w:rPr>
          <w:rFonts w:eastAsia="Times New Roman"/>
          <w:szCs w:val="24"/>
        </w:rPr>
        <w:t xml:space="preserve"> οι τράπεζες και γενικά τα πιστωτικά ιδρύματα να καταλάβουν ότι όπως βοηθήθηκαν από την ελληνική πολιτεία στην ανάγκη που είχαν, πρέπει κι αυτές να βοηθήσουν και δεν είναι δυνατόν να πηγαίνει ο πολίτης και να του ζητάνε προμήθεια για να αλλάξεις ένα νόμισμ</w:t>
      </w:r>
      <w:r>
        <w:rPr>
          <w:rFonts w:eastAsia="Times New Roman"/>
          <w:szCs w:val="24"/>
        </w:rPr>
        <w:t>α.</w:t>
      </w:r>
    </w:p>
    <w:p w14:paraId="47ED0ED3"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lastRenderedPageBreak/>
        <w:t>Όμως, μην πάτε μακριά, εδώ στη Βουλή αν μπείτε μέσα και δείτε τα γραφεία του ΕΛΤΑ</w:t>
      </w:r>
      <w:r>
        <w:rPr>
          <w:rFonts w:eastAsia="Times New Roman"/>
          <w:szCs w:val="24"/>
        </w:rPr>
        <w:t>,</w:t>
      </w:r>
      <w:r>
        <w:rPr>
          <w:rFonts w:eastAsia="Times New Roman"/>
          <w:szCs w:val="24"/>
        </w:rPr>
        <w:t xml:space="preserve"> έχει ταμπελάκι που λέει ότι αν πάτε να κάνετε μία συναλλαγή με πιστωτική κάρτα, η συναλλαγή αυτή χρεώνεται παραπάνω από το αν το κάνουμε με μετρητά, όταν η κάρτα έχει λιγ</w:t>
      </w:r>
      <w:r>
        <w:rPr>
          <w:rFonts w:eastAsia="Times New Roman"/>
          <w:szCs w:val="24"/>
        </w:rPr>
        <w:t xml:space="preserve">ότερο κόστος διαχείρισης από τα </w:t>
      </w:r>
      <w:r>
        <w:rPr>
          <w:rFonts w:eastAsia="Times New Roman"/>
          <w:szCs w:val="24"/>
        </w:rPr>
        <w:t>μετρητά</w:t>
      </w:r>
      <w:r>
        <w:rPr>
          <w:rFonts w:eastAsia="Times New Roman"/>
          <w:szCs w:val="24"/>
        </w:rPr>
        <w:t>.</w:t>
      </w:r>
    </w:p>
    <w:p w14:paraId="47ED0ED4"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Είναι όλα αυτά τα ζητήματα τα οποία προσπαθούμε να αντιμετωπίσουμε σαν Κυβέρνηση και είμαστε σε καλό δρόμο με τις τράπεζες και αυτά τα θέματα αντιμετωπίζονται.</w:t>
      </w:r>
    </w:p>
    <w:p w14:paraId="47ED0ED5"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Ευχαριστώ.</w:t>
      </w:r>
    </w:p>
    <w:p w14:paraId="47ED0ED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Τ</w:t>
      </w:r>
      <w:r>
        <w:rPr>
          <w:rFonts w:eastAsia="Times New Roman" w:cs="Times New Roman"/>
          <w:szCs w:val="24"/>
        </w:rPr>
        <w:t>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7ED0ED7"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Μου επιτρέπετε να έχω το</w:t>
      </w:r>
      <w:r>
        <w:rPr>
          <w:rFonts w:eastAsia="Times New Roman"/>
          <w:szCs w:val="24"/>
        </w:rPr>
        <w:t>ν</w:t>
      </w:r>
      <w:r>
        <w:rPr>
          <w:rFonts w:eastAsia="Times New Roman"/>
          <w:szCs w:val="24"/>
        </w:rPr>
        <w:t xml:space="preserve"> λόγο για δέκα δευτερόλεπτα;</w:t>
      </w:r>
    </w:p>
    <w:p w14:paraId="47ED0ED8"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lastRenderedPageBreak/>
        <w:t>ΠΡΟ</w:t>
      </w:r>
      <w:r>
        <w:rPr>
          <w:rFonts w:eastAsia="Times New Roman"/>
          <w:b/>
          <w:szCs w:val="24"/>
        </w:rPr>
        <w:t xml:space="preserve">ΕΔΡΕΥΩΝ (Νικήτας Κακλαμάνης): </w:t>
      </w:r>
      <w:r>
        <w:rPr>
          <w:rFonts w:eastAsia="Times New Roman"/>
          <w:szCs w:val="24"/>
        </w:rPr>
        <w:t xml:space="preserve">Ορίστε, </w:t>
      </w:r>
      <w:r>
        <w:rPr>
          <w:rFonts w:eastAsia="Times New Roman"/>
          <w:szCs w:val="24"/>
        </w:rPr>
        <w:t>κύριε Καμμένο</w:t>
      </w:r>
      <w:r>
        <w:rPr>
          <w:rFonts w:eastAsia="Times New Roman"/>
          <w:szCs w:val="24"/>
        </w:rPr>
        <w:t>.</w:t>
      </w:r>
    </w:p>
    <w:p w14:paraId="47ED0ED9"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Το θέμα που θέσατε για τα χαρτονομίσματα ισχύει. Έχω ήδη παρέμβει στην Ένωση Ελληνικών Τραπεζών. Έχουν πάρει απόφαση και υπάρχει ακόμη αυτή η χρέωση του 1,5% -«από-έως»- και υπάρχει κ</w:t>
      </w:r>
      <w:r>
        <w:rPr>
          <w:rFonts w:eastAsia="Times New Roman"/>
          <w:szCs w:val="24"/>
        </w:rPr>
        <w:t>αι για τα διακοσάευρα. Θα τα πούμε εδώ γιατί είμαστε για να λέμε αλήθεια. Όμως, έχω παρέμβει για να αφαιρεθεί. Δεν έχει κάποια λογική. Ρώτησα και υπάρχει πάντως οδηγία της Ένωσης Ελληνικών Τραπεζών γι’ αυτό το θέμα.</w:t>
      </w:r>
    </w:p>
    <w:p w14:paraId="47ED0EDA" w14:textId="77777777" w:rsidR="001813B5" w:rsidRDefault="000026DE">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w:t>
      </w:r>
      <w:r>
        <w:rPr>
          <w:rFonts w:eastAsia="Times New Roman"/>
          <w:szCs w:val="24"/>
        </w:rPr>
        <w:t>τώ.</w:t>
      </w:r>
    </w:p>
    <w:p w14:paraId="47ED0EDB"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 xml:space="preserve">Ευχαριστούμε, κύριε Αλεξιάδη. «Απελευθερώνεστε». </w:t>
      </w:r>
    </w:p>
    <w:p w14:paraId="47ED0EDC" w14:textId="77777777" w:rsidR="001813B5" w:rsidRDefault="000026DE">
      <w:pPr>
        <w:tabs>
          <w:tab w:val="left" w:pos="2820"/>
        </w:tabs>
        <w:spacing w:line="600" w:lineRule="auto"/>
        <w:ind w:firstLine="720"/>
        <w:jc w:val="both"/>
        <w:rPr>
          <w:rFonts w:eastAsia="Times New Roman"/>
          <w:szCs w:val="24"/>
        </w:rPr>
      </w:pPr>
      <w:r>
        <w:rPr>
          <w:rFonts w:eastAsia="Times New Roman"/>
          <w:szCs w:val="24"/>
        </w:rPr>
        <w:t>Και ερχόμαστε τώρα στις δύο ερωτήσεις που θα απαντήσει ο Υπουργός ο κ. Χρήστος Σπίρτζης.</w:t>
      </w:r>
    </w:p>
    <w:p w14:paraId="47ED0EDD" w14:textId="77777777" w:rsidR="001813B5" w:rsidRDefault="000026DE">
      <w:pPr>
        <w:tabs>
          <w:tab w:val="left" w:pos="2820"/>
        </w:tabs>
        <w:spacing w:line="600" w:lineRule="auto"/>
        <w:ind w:firstLine="709"/>
        <w:jc w:val="both"/>
        <w:rPr>
          <w:rFonts w:eastAsia="Times New Roman" w:cs="Times New Roman"/>
          <w:szCs w:val="24"/>
        </w:rPr>
      </w:pPr>
      <w:r>
        <w:rPr>
          <w:rFonts w:eastAsia="Times New Roman"/>
          <w:szCs w:val="24"/>
        </w:rPr>
        <w:t>Πρώτα θ</w:t>
      </w:r>
      <w:r>
        <w:rPr>
          <w:rFonts w:eastAsia="Times New Roman"/>
          <w:szCs w:val="24"/>
        </w:rPr>
        <w:t xml:space="preserve">α συζητηθεί η τρίτη </w:t>
      </w:r>
      <w:r>
        <w:rPr>
          <w:rFonts w:eastAsia="Times New Roman"/>
          <w:szCs w:val="24"/>
        </w:rPr>
        <w:t xml:space="preserve">με αριθμό </w:t>
      </w:r>
      <w:r>
        <w:rPr>
          <w:rFonts w:eastAsia="Times New Roman" w:cs="Times New Roman"/>
          <w:szCs w:val="24"/>
        </w:rPr>
        <w:t xml:space="preserve">651/11-3-2016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Pr>
          <w:rFonts w:eastAsia="Times New Roman" w:cs="Times New Roman"/>
          <w:bCs/>
          <w:szCs w:val="24"/>
        </w:rPr>
        <w:t>Υποδομών, Μεταφορών και Δικτύων,</w:t>
      </w:r>
      <w:r>
        <w:rPr>
          <w:rFonts w:eastAsia="Times New Roman" w:cs="Times New Roman"/>
          <w:b/>
          <w:szCs w:val="24"/>
        </w:rPr>
        <w:t xml:space="preserve"> </w:t>
      </w:r>
      <w:r>
        <w:rPr>
          <w:rFonts w:eastAsia="Times New Roman" w:cs="Times New Roman"/>
          <w:szCs w:val="24"/>
        </w:rPr>
        <w:t>σχετικά με την ολοκλήρωση του οδικού έργου «Ηράκλειο-Μεσσαρά».</w:t>
      </w:r>
    </w:p>
    <w:p w14:paraId="47ED0EDE" w14:textId="77777777" w:rsidR="001813B5" w:rsidRDefault="000026DE">
      <w:pPr>
        <w:tabs>
          <w:tab w:val="left" w:pos="2820"/>
        </w:tabs>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47ED0EDF"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ΒΑΣΙΛΕΙΟΣ ΚΕΓΚΕΡΟΓ</w:t>
      </w:r>
      <w:r>
        <w:rPr>
          <w:rFonts w:eastAsia="UB-Helvetica" w:cs="Times New Roman"/>
          <w:b/>
          <w:szCs w:val="24"/>
        </w:rPr>
        <w:t>ΛΟΥ:</w:t>
      </w:r>
      <w:r>
        <w:rPr>
          <w:rFonts w:eastAsia="UB-Helvetica" w:cs="Times New Roman"/>
          <w:szCs w:val="24"/>
        </w:rPr>
        <w:t xml:space="preserve"> Ευχαριστώ, κύριε Πρόεδρε.</w:t>
      </w:r>
    </w:p>
    <w:p w14:paraId="47ED0EE0"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Επιτρέψτε μου, πριν να μπω στην ερώτηση, να ζητήσω από εσάς να μιλήσετε με το Υπουργείο Υγείας και συγκεκριμένα με τον Υπουργό, προκειμένου να προσέλθει να απαντήσει στην ερώτηση που αφορά την περίπτωση με τον θάνατο της </w:t>
      </w:r>
      <w:r>
        <w:rPr>
          <w:rFonts w:eastAsia="UB-Helvetica" w:cs="Times New Roman"/>
          <w:szCs w:val="24"/>
        </w:rPr>
        <w:t>μικρής Μελίνας, απαλλάσσοντας τον Αναπληρωτή Υπουργό, ακόμα κι αν είχε αρμοδιότητα, από την εμπλοκή και για λόγους αυτοπροστασίας του ίδιου</w:t>
      </w:r>
      <w:r>
        <w:rPr>
          <w:rFonts w:eastAsia="UB-Helvetica" w:cs="Times New Roman"/>
          <w:szCs w:val="24"/>
        </w:rPr>
        <w:t>,</w:t>
      </w:r>
      <w:r>
        <w:rPr>
          <w:rFonts w:eastAsia="UB-Helvetica" w:cs="Times New Roman"/>
          <w:szCs w:val="24"/>
        </w:rPr>
        <w:t xml:space="preserve"> βεβαίως, λόγω συγγενικής σχέσης με πρόσωπο που εμπλέκεται στην υπόθεση.</w:t>
      </w:r>
    </w:p>
    <w:p w14:paraId="47ED0EE1" w14:textId="77777777" w:rsidR="001813B5" w:rsidRDefault="000026DE">
      <w:pPr>
        <w:spacing w:line="600" w:lineRule="auto"/>
        <w:ind w:firstLine="720"/>
        <w:jc w:val="both"/>
        <w:rPr>
          <w:rFonts w:eastAsia="UB-Helvetica" w:cs="Times New Roman"/>
          <w:szCs w:val="24"/>
        </w:rPr>
      </w:pPr>
      <w:r>
        <w:rPr>
          <w:rFonts w:eastAsia="UB-Helvetica" w:cs="Times New Roman"/>
          <w:szCs w:val="24"/>
        </w:rPr>
        <w:t>Θα έλεγα, λοιπόν, ο κ. Ξανθός, που είναι κα</w:t>
      </w:r>
      <w:r>
        <w:rPr>
          <w:rFonts w:eastAsia="UB-Helvetica" w:cs="Times New Roman"/>
          <w:szCs w:val="24"/>
        </w:rPr>
        <w:t xml:space="preserve">ι αρμόδιος -γιατί ρώτησα προηγουμένως ποιος δήλωσε κόλλημα και είχαν δηλώσει και οι δύο πράγματι- να προσέλθει να απαντήσει στη συγκεκριμένη ερώτηση </w:t>
      </w:r>
      <w:r>
        <w:rPr>
          <w:rFonts w:eastAsia="UB-Helvetica" w:cs="Times New Roman"/>
          <w:szCs w:val="24"/>
        </w:rPr>
        <w:lastRenderedPageBreak/>
        <w:t xml:space="preserve">που ζητά δίκαιες απαντήσεις. Δεν είναι τίποτα άλλο το θέμα. Εμείς δεν είμαστε ούτε δικαστές ούτε οτιδήποτε </w:t>
      </w:r>
      <w:r>
        <w:rPr>
          <w:rFonts w:eastAsia="UB-Helvetica" w:cs="Times New Roman"/>
          <w:szCs w:val="24"/>
        </w:rPr>
        <w:t>άλλο.</w:t>
      </w:r>
    </w:p>
    <w:p w14:paraId="47ED0EE2"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Συνέχισε, όμως, τώρα γιατί έφαγες το ένα λεπτό σου. Θα δείξω ανοχή. Προχωράμε. Μεσσαρά είναι αυτή!</w:t>
      </w:r>
    </w:p>
    <w:p w14:paraId="47ED0EE3"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 xml:space="preserve">ΒΑΣΙΛΕΙΟΣ ΚΕΓΚΕΡΟΓΛΟΥ: </w:t>
      </w:r>
      <w:r>
        <w:rPr>
          <w:rFonts w:eastAsia="UB-Helvetica" w:cs="Times New Roman"/>
          <w:szCs w:val="24"/>
        </w:rPr>
        <w:t>Ευχαριστώ, κύριε Πρόεδρε.</w:t>
      </w:r>
    </w:p>
    <w:p w14:paraId="47ED0EE4" w14:textId="77777777" w:rsidR="001813B5" w:rsidRDefault="000026DE">
      <w:pPr>
        <w:spacing w:line="600" w:lineRule="auto"/>
        <w:ind w:firstLine="720"/>
        <w:jc w:val="both"/>
        <w:rPr>
          <w:rFonts w:eastAsia="UB-Helvetica" w:cs="Times New Roman"/>
          <w:szCs w:val="24"/>
        </w:rPr>
      </w:pPr>
      <w:r>
        <w:rPr>
          <w:rFonts w:eastAsia="UB-Helvetica" w:cs="Times New Roman"/>
          <w:szCs w:val="24"/>
        </w:rPr>
        <w:t>Κύριε Υπουργέ, χθες είχαμε συνεδρίαση στην Επιτροπή Περιφερειών και ε</w:t>
      </w:r>
      <w:r>
        <w:rPr>
          <w:rFonts w:eastAsia="UB-Helvetica" w:cs="Times New Roman"/>
          <w:szCs w:val="24"/>
        </w:rPr>
        <w:t>ίχαμε την τύχη να είναι μαζί μας ο Περιφερειάρχης Κρήτης, ο οποίος ενημέρωσε για την πολιτική και το σχέδιο ανάπτυξης της Περιφέρειας Κρήτης. Προσήλθε και ο Υπουργός Οικονομίας και ενημέρωσε για τα δικά του θέματα και τη συνεργασία. Θα ήταν καλό να ήσασταν</w:t>
      </w:r>
      <w:r>
        <w:rPr>
          <w:rFonts w:eastAsia="UB-Helvetica" w:cs="Times New Roman"/>
          <w:szCs w:val="24"/>
        </w:rPr>
        <w:t xml:space="preserve"> κι εσείς χθες, γιατί μεγάλο μέρος των αρμοδιοτήτων του Υπουργείου σας είναι πυλώνες της ανάπτυξης της Κρήτης και θα ήταν πάρα πολύ καλό.</w:t>
      </w:r>
    </w:p>
    <w:p w14:paraId="47ED0EE5" w14:textId="77777777" w:rsidR="001813B5" w:rsidRDefault="000026DE">
      <w:pPr>
        <w:spacing w:line="600" w:lineRule="auto"/>
        <w:ind w:firstLine="720"/>
        <w:jc w:val="both"/>
        <w:rPr>
          <w:rFonts w:eastAsia="UB-Helvetica" w:cs="Times New Roman"/>
          <w:szCs w:val="24"/>
        </w:rPr>
      </w:pPr>
      <w:r>
        <w:rPr>
          <w:rFonts w:eastAsia="UB-Helvetica" w:cs="Times New Roman"/>
          <w:szCs w:val="24"/>
        </w:rPr>
        <w:lastRenderedPageBreak/>
        <w:t>Αντ’ αυτού, είδα μια ανακοίνωση στον Τύπο, η οποία έχει και θετικό χαρακτήρα και αρνητικό. Ο αρνητικός δεν με αφορά κι</w:t>
      </w:r>
      <w:r>
        <w:rPr>
          <w:rFonts w:eastAsia="UB-Helvetica" w:cs="Times New Roman"/>
          <w:szCs w:val="24"/>
        </w:rPr>
        <w:t xml:space="preserve"> αν νομίζετε ότι με αφορά, σας το επιστρέφω. Δεν με αφορούν καθόλου τα σχόλια, τα οποία λέτε για οτιδήποτε άλλο. </w:t>
      </w:r>
    </w:p>
    <w:p w14:paraId="47ED0EE6"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 xml:space="preserve">ΧΡΗΣΤΟΣ ΣΠΙΡΤΖΗΣ (Υπουργός Υποδομών, Μεταφορών και Δικτύων): </w:t>
      </w:r>
      <w:r>
        <w:rPr>
          <w:rFonts w:eastAsia="UB-Helvetica" w:cs="Times New Roman"/>
          <w:szCs w:val="24"/>
        </w:rPr>
        <w:t>Δεν είπα τίποτα για εσάς!</w:t>
      </w:r>
    </w:p>
    <w:p w14:paraId="47ED0EE7"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 xml:space="preserve">ΒΑΣΙΛΕΙΟΣ ΚΕΓΚΕΡΟΓΛΟΥ: </w:t>
      </w:r>
      <w:r>
        <w:rPr>
          <w:rFonts w:eastAsia="UB-Helvetica" w:cs="Times New Roman"/>
          <w:szCs w:val="24"/>
        </w:rPr>
        <w:t>Όμως, έχει ένα θετικό ότι, επιτέ</w:t>
      </w:r>
      <w:r>
        <w:rPr>
          <w:rFonts w:eastAsia="UB-Helvetica" w:cs="Times New Roman"/>
          <w:szCs w:val="24"/>
        </w:rPr>
        <w:t>λους, μετά από ένα</w:t>
      </w:r>
      <w:r>
        <w:rPr>
          <w:rFonts w:eastAsia="UB-Helvetica" w:cs="Times New Roman"/>
          <w:szCs w:val="24"/>
        </w:rPr>
        <w:t>ν</w:t>
      </w:r>
      <w:r>
        <w:rPr>
          <w:rFonts w:eastAsia="UB-Helvetica" w:cs="Times New Roman"/>
          <w:szCs w:val="24"/>
        </w:rPr>
        <w:t xml:space="preserve"> χρόνο απεμπλάκη η γραφειοκρατία και είναι έτοιμο το έργο να ανατεθεί, σύμφωνα με τον νόμο, στον δεύτερο μειοδότη. Αυτό είναι το πολύ θετικό.</w:t>
      </w:r>
    </w:p>
    <w:p w14:paraId="47ED0EE8"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Θα ήθελα, λοιπόν, συγκεκριμένα –για να δούμε </w:t>
      </w:r>
      <w:r>
        <w:rPr>
          <w:rFonts w:eastAsia="UB-Helvetica" w:cs="Times New Roman"/>
          <w:szCs w:val="24"/>
        </w:rPr>
        <w:t xml:space="preserve">με ποιον τρόπο </w:t>
      </w:r>
      <w:r>
        <w:rPr>
          <w:rFonts w:eastAsia="UB-Helvetica" w:cs="Times New Roman"/>
          <w:szCs w:val="24"/>
        </w:rPr>
        <w:t>δεν θα χάσουμε κι άλλο χρόνο, γιατί</w:t>
      </w:r>
      <w:r>
        <w:rPr>
          <w:rFonts w:eastAsia="UB-Helvetica" w:cs="Times New Roman"/>
          <w:szCs w:val="24"/>
        </w:rPr>
        <w:t xml:space="preserve"> το έργο δημοπρατήθηκε νομίζω το φθινόπωρο του 2014- να μου πείτε για το έργο αυτό, το οποίο δυστυχώς απεντάχθηκε από το ΕΣΠΑ, αλλά, σύμφωνα με τη διαβεβαίωση της Κυβέρνησης, θα χρηματοδοτηθεί </w:t>
      </w:r>
      <w:r>
        <w:rPr>
          <w:rFonts w:eastAsia="UB-Helvetica" w:cs="Times New Roman"/>
          <w:szCs w:val="24"/>
        </w:rPr>
        <w:lastRenderedPageBreak/>
        <w:t>από το Πρόγραμμα Δημοσίων Επενδύσεων, για το 2016 υπάρχει εγγρα</w:t>
      </w:r>
      <w:r>
        <w:rPr>
          <w:rFonts w:eastAsia="UB-Helvetica" w:cs="Times New Roman"/>
          <w:szCs w:val="24"/>
        </w:rPr>
        <w:t>φή στο Πρόγραμμα Δημοσίων Επενδύσεων και ποιο είναι το ποσό το οποίο έχετε εγγράψει;</w:t>
      </w:r>
    </w:p>
    <w:p w14:paraId="47ED0EE9"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Το δεύτερο ερώτημα, στο οποίο πρέπει να απαντήσετε, είναι πότε θα υπογραφούν οι συμβάσεις με τον ανάδοχο, γιατί, εντάξει, υπογράψατε κάποια απόφαση που λέει ότι προχωράει </w:t>
      </w:r>
      <w:r>
        <w:rPr>
          <w:rFonts w:eastAsia="UB-Helvetica" w:cs="Times New Roman"/>
          <w:szCs w:val="24"/>
        </w:rPr>
        <w:t>η διαδικασία, αλλά αυτό που έχει σημασία για το έργο είναι, βεβαίως, και η υπογραφή της σύμβασης με τον ανάδοχο, ο οποίος θα έχει, απ’ ό,τι ενημερώθηκα, ένα χρονοδιάγραμμα τριάντα μηνών, προκειμένου να ολοκληρώσει το έργο.</w:t>
      </w:r>
    </w:p>
    <w:p w14:paraId="47ED0EEA" w14:textId="77777777" w:rsidR="001813B5" w:rsidRDefault="000026DE">
      <w:pPr>
        <w:spacing w:line="600" w:lineRule="auto"/>
        <w:ind w:firstLine="720"/>
        <w:jc w:val="both"/>
        <w:rPr>
          <w:rFonts w:eastAsia="UB-Helvetica" w:cs="Times New Roman"/>
          <w:szCs w:val="24"/>
        </w:rPr>
      </w:pPr>
      <w:r>
        <w:rPr>
          <w:rFonts w:eastAsia="UB-Helvetica" w:cs="Times New Roman"/>
          <w:szCs w:val="24"/>
        </w:rPr>
        <w:t>Η ολοκλήρωση αυτού του έργου, κύρ</w:t>
      </w:r>
      <w:r>
        <w:rPr>
          <w:rFonts w:eastAsia="UB-Helvetica" w:cs="Times New Roman"/>
          <w:szCs w:val="24"/>
        </w:rPr>
        <w:t>ιε Πρόεδρε, αφορά την ολοκλήρωση ενός βασικού άξονα –δεν χρειάζεται άλλο έργο, αν ολοκληρωθεί αυτό- για το Ηράκλειο και την Κρήτη, που ανήκει στα διευρωπαϊκά δίκτυα.</w:t>
      </w:r>
    </w:p>
    <w:p w14:paraId="47ED0EEB" w14:textId="77777777" w:rsidR="001813B5" w:rsidRDefault="000026DE">
      <w:pPr>
        <w:spacing w:line="600" w:lineRule="auto"/>
        <w:ind w:firstLine="720"/>
        <w:jc w:val="both"/>
        <w:rPr>
          <w:rFonts w:eastAsia="UB-Helvetica" w:cs="Times New Roman"/>
          <w:szCs w:val="24"/>
        </w:rPr>
      </w:pPr>
      <w:r>
        <w:rPr>
          <w:rFonts w:eastAsia="UB-Helvetica" w:cs="Times New Roman"/>
          <w:szCs w:val="24"/>
        </w:rPr>
        <w:t>Ευχαριστώ πολύ.</w:t>
      </w:r>
    </w:p>
    <w:p w14:paraId="47ED0EEC" w14:textId="77777777" w:rsidR="001813B5" w:rsidRDefault="000026DE">
      <w:pPr>
        <w:spacing w:line="600" w:lineRule="auto"/>
        <w:ind w:firstLine="720"/>
        <w:jc w:val="both"/>
        <w:rPr>
          <w:rFonts w:eastAsia="UB-Helvetica" w:cs="Times New Roman"/>
          <w:szCs w:val="24"/>
        </w:rPr>
      </w:pPr>
      <w:r>
        <w:rPr>
          <w:rFonts w:eastAsia="UB-Helvetica" w:cs="Times New Roman"/>
          <w:b/>
          <w:szCs w:val="24"/>
        </w:rPr>
        <w:lastRenderedPageBreak/>
        <w:t>ΠΡΟΕΔΡΕΥΩΝ (Νικήτας Κακλαμάνης):</w:t>
      </w:r>
      <w:r>
        <w:rPr>
          <w:rFonts w:eastAsia="UB-Helvetica" w:cs="Times New Roman"/>
          <w:szCs w:val="24"/>
        </w:rPr>
        <w:t xml:space="preserve"> Κύριε Υπουργέ, έχετε τον λόγο.</w:t>
      </w:r>
    </w:p>
    <w:p w14:paraId="47ED0EED" w14:textId="77777777" w:rsidR="001813B5" w:rsidRDefault="000026DE">
      <w:pPr>
        <w:spacing w:line="600" w:lineRule="auto"/>
        <w:ind w:firstLine="720"/>
        <w:jc w:val="both"/>
        <w:rPr>
          <w:rFonts w:eastAsia="UB-Helvetica" w:cs="Times New Roman"/>
          <w:szCs w:val="24"/>
        </w:rPr>
      </w:pPr>
      <w:r>
        <w:rPr>
          <w:rFonts w:eastAsia="UB-Helvetica" w:cs="Times New Roman"/>
          <w:b/>
          <w:szCs w:val="24"/>
        </w:rPr>
        <w:t xml:space="preserve">ΧΡΗΣΤΟΣ </w:t>
      </w:r>
      <w:r>
        <w:rPr>
          <w:rFonts w:eastAsia="UB-Helvetica" w:cs="Times New Roman"/>
          <w:b/>
          <w:szCs w:val="24"/>
        </w:rPr>
        <w:t>ΣΠΙΡΤΖΗΣ (Υπουργός Υποδομών, Μεταφορών και Δικτύων):</w:t>
      </w:r>
      <w:r>
        <w:rPr>
          <w:rFonts w:eastAsia="UB-Helvetica" w:cs="Times New Roman"/>
          <w:szCs w:val="24"/>
        </w:rPr>
        <w:t xml:space="preserve"> Ευχαριστώ πολύ.</w:t>
      </w:r>
    </w:p>
    <w:p w14:paraId="47ED0EEE"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Κύριε Κεγκέρογλου, δεν κλήθηκα χθες στην </w:t>
      </w:r>
      <w:r>
        <w:rPr>
          <w:rFonts w:eastAsia="UB-Helvetica" w:cs="Times New Roman"/>
          <w:szCs w:val="24"/>
        </w:rPr>
        <w:t xml:space="preserve">επιτροπή </w:t>
      </w:r>
      <w:r>
        <w:rPr>
          <w:rFonts w:eastAsia="UB-Helvetica" w:cs="Times New Roman"/>
          <w:szCs w:val="24"/>
        </w:rPr>
        <w:t>της Βουλής για να παραστώ. Αν είχα κληθεί, θα ήμουν εκεί.</w:t>
      </w:r>
    </w:p>
    <w:p w14:paraId="47ED0EEF"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Είχα συνάντηση με τον κύριο </w:t>
      </w:r>
      <w:r>
        <w:rPr>
          <w:rFonts w:eastAsia="UB-Helvetica" w:cs="Times New Roman"/>
          <w:szCs w:val="24"/>
        </w:rPr>
        <w:t>περιφερειάρχη</w:t>
      </w:r>
      <w:r>
        <w:rPr>
          <w:rFonts w:eastAsia="UB-Helvetica" w:cs="Times New Roman"/>
          <w:szCs w:val="24"/>
        </w:rPr>
        <w:t>, γιατί έχουμε μία στενή συνεργασία, μ</w:t>
      </w:r>
      <w:r>
        <w:rPr>
          <w:rFonts w:eastAsia="UB-Helvetica" w:cs="Times New Roman"/>
          <w:szCs w:val="24"/>
        </w:rPr>
        <w:t xml:space="preserve">ε τους φορείς του πρώτου βαθμού τοπικής αυτοδιοίκησης και με την </w:t>
      </w:r>
      <w:r>
        <w:rPr>
          <w:rFonts w:eastAsia="UB-Helvetica" w:cs="Times New Roman"/>
          <w:szCs w:val="24"/>
        </w:rPr>
        <w:t>περιφέρεια</w:t>
      </w:r>
      <w:r>
        <w:rPr>
          <w:rFonts w:eastAsia="UB-Helvetica" w:cs="Times New Roman"/>
          <w:szCs w:val="24"/>
        </w:rPr>
        <w:t>, προκειμένου να ξεκολλήσουν τα έργα που έχουμε παραλάβει με τις διαδικασίες που γνωρίζετε και έχουμε αναλύσει πολύ διεξοδικά με την ευκαιρία πολλών επίκαιρων ερωτήσεων και όχι μόνο</w:t>
      </w:r>
      <w:r>
        <w:rPr>
          <w:rFonts w:eastAsia="UB-Helvetica" w:cs="Times New Roman"/>
          <w:szCs w:val="24"/>
        </w:rPr>
        <w:t>.</w:t>
      </w:r>
    </w:p>
    <w:p w14:paraId="47ED0EF0" w14:textId="77777777" w:rsidR="001813B5" w:rsidRDefault="000026DE">
      <w:pPr>
        <w:spacing w:line="600" w:lineRule="auto"/>
        <w:ind w:firstLine="720"/>
        <w:jc w:val="both"/>
        <w:rPr>
          <w:rFonts w:eastAsia="UB-Helvetica" w:cs="Times New Roman"/>
          <w:szCs w:val="24"/>
        </w:rPr>
      </w:pPr>
      <w:r>
        <w:rPr>
          <w:rFonts w:eastAsia="UB-Helvetica" w:cs="Times New Roman"/>
          <w:szCs w:val="24"/>
        </w:rPr>
        <w:t>Θέλω να σας ενημερώσω</w:t>
      </w:r>
      <w:r>
        <w:rPr>
          <w:rFonts w:eastAsia="UB-Helvetica" w:cs="Times New Roman"/>
          <w:szCs w:val="24"/>
        </w:rPr>
        <w:t>,</w:t>
      </w:r>
      <w:r>
        <w:rPr>
          <w:rFonts w:eastAsia="UB-Helvetica" w:cs="Times New Roman"/>
          <w:szCs w:val="24"/>
        </w:rPr>
        <w:t xml:space="preserve"> με την ευκαιρία</w:t>
      </w:r>
      <w:r>
        <w:rPr>
          <w:rFonts w:eastAsia="UB-Helvetica" w:cs="Times New Roman"/>
          <w:szCs w:val="24"/>
        </w:rPr>
        <w:t>,</w:t>
      </w:r>
      <w:r>
        <w:rPr>
          <w:rFonts w:eastAsia="UB-Helvetica" w:cs="Times New Roman"/>
          <w:szCs w:val="24"/>
        </w:rPr>
        <w:t xml:space="preserve"> ότι υπάρχει και δεύτερο έργο </w:t>
      </w:r>
      <w:r>
        <w:rPr>
          <w:rFonts w:eastAsia="UB-Helvetica" w:cs="Times New Roman"/>
          <w:szCs w:val="24"/>
        </w:rPr>
        <w:t>-</w:t>
      </w:r>
      <w:r>
        <w:rPr>
          <w:rFonts w:eastAsia="UB-Helvetica" w:cs="Times New Roman"/>
          <w:szCs w:val="24"/>
        </w:rPr>
        <w:t>που είχε αντίστοιχη εμπλοκή και ξεμπλοκάρεται τις επόμενες ημέρες</w:t>
      </w:r>
      <w:r>
        <w:rPr>
          <w:rFonts w:eastAsia="UB-Helvetica" w:cs="Times New Roman"/>
          <w:szCs w:val="24"/>
        </w:rPr>
        <w:t>-,</w:t>
      </w:r>
      <w:r>
        <w:rPr>
          <w:rFonts w:eastAsia="UB-Helvetica" w:cs="Times New Roman"/>
          <w:szCs w:val="24"/>
        </w:rPr>
        <w:t xml:space="preserve"> και προφανώς δίνουμε προτεραιότητα στα έργα που συνδέονται με την παραγωγική ανασυγκρότηση της χώρας</w:t>
      </w:r>
      <w:r>
        <w:rPr>
          <w:rFonts w:eastAsia="UB-Helvetica" w:cs="Times New Roman"/>
          <w:szCs w:val="24"/>
        </w:rPr>
        <w:t xml:space="preserve">. Όχι </w:t>
      </w:r>
      <w:r>
        <w:rPr>
          <w:rFonts w:eastAsia="UB-Helvetica" w:cs="Times New Roman"/>
          <w:szCs w:val="24"/>
        </w:rPr>
        <w:t>να κάνουμε</w:t>
      </w:r>
      <w:r>
        <w:rPr>
          <w:rFonts w:eastAsia="UB-Helvetica" w:cs="Times New Roman"/>
          <w:szCs w:val="24"/>
        </w:rPr>
        <w:t xml:space="preserve"> έργα για τα έργα, αλλά έργα </w:t>
      </w:r>
      <w:r>
        <w:rPr>
          <w:rFonts w:eastAsia="UB-Helvetica" w:cs="Times New Roman"/>
          <w:szCs w:val="24"/>
        </w:rPr>
        <w:lastRenderedPageBreak/>
        <w:t xml:space="preserve">που βοηθούν τις τοπικές κοινωνίες, βοηθούν </w:t>
      </w:r>
      <w:r>
        <w:rPr>
          <w:rFonts w:eastAsia="UB-Helvetica" w:cs="Times New Roman"/>
          <w:szCs w:val="24"/>
        </w:rPr>
        <w:t>σ</w:t>
      </w:r>
      <w:r>
        <w:rPr>
          <w:rFonts w:eastAsia="UB-Helvetica" w:cs="Times New Roman"/>
          <w:szCs w:val="24"/>
        </w:rPr>
        <w:t>το πώς θα βγούμε από την κρίση. Αυτό το έργο όντως είναι αναγκαίο για την Κρήτη, για την πρωτογενή παραγωγή, για τη μεταφορά των προϊόντων.</w:t>
      </w:r>
    </w:p>
    <w:p w14:paraId="47ED0EF1" w14:textId="77777777" w:rsidR="001813B5" w:rsidRDefault="000026DE">
      <w:pPr>
        <w:spacing w:line="600" w:lineRule="auto"/>
        <w:ind w:firstLine="720"/>
        <w:jc w:val="both"/>
        <w:rPr>
          <w:rFonts w:eastAsia="UB-Helvetica" w:cs="Times New Roman"/>
          <w:szCs w:val="24"/>
        </w:rPr>
      </w:pPr>
      <w:r>
        <w:rPr>
          <w:rFonts w:eastAsia="UB-Helvetica" w:cs="Times New Roman"/>
          <w:szCs w:val="24"/>
        </w:rPr>
        <w:t xml:space="preserve">Επομένως, πρέπει να πούμε για άλλη </w:t>
      </w:r>
      <w:r>
        <w:rPr>
          <w:rFonts w:eastAsia="UB-Helvetica" w:cs="Times New Roman"/>
          <w:szCs w:val="24"/>
        </w:rPr>
        <w:t xml:space="preserve">μία </w:t>
      </w:r>
      <w:r>
        <w:rPr>
          <w:rFonts w:eastAsia="UB-Helvetica" w:cs="Times New Roman"/>
          <w:szCs w:val="24"/>
        </w:rPr>
        <w:t>φορά</w:t>
      </w:r>
      <w:r>
        <w:rPr>
          <w:rFonts w:eastAsia="UB-Helvetica" w:cs="Times New Roman"/>
          <w:szCs w:val="24"/>
        </w:rPr>
        <w:t xml:space="preserve"> ότι δεν υπήρχε από την πλευρά τη δική μας καμμία ολιγωρία. Υπήρχαν πάρα πολλές εμπλοκές.</w:t>
      </w:r>
    </w:p>
    <w:p w14:paraId="47ED0EF2"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Όμως, αυτό αναδεικνύει ένα θέμα που θα αντιμετωπίσουμε σε επόμενο σχέδιο νόμου που έρχεται και έχει δοθεί σε διαβούλευση, σε σχέση με τις διαδικασίες που τηρούνται κα</w:t>
      </w:r>
      <w:r>
        <w:rPr>
          <w:rFonts w:eastAsia="Times New Roman" w:cs="Times New Roman"/>
          <w:szCs w:val="24"/>
        </w:rPr>
        <w:t xml:space="preserve">ι τον τρόπο που γίνονται τα δημόσια έργα. </w:t>
      </w:r>
    </w:p>
    <w:p w14:paraId="47ED0EF3"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Θεωρώ, λοιπόν, πολύ θετική αυτή</w:t>
      </w:r>
      <w:r>
        <w:rPr>
          <w:rFonts w:eastAsia="Times New Roman" w:cs="Times New Roman"/>
          <w:szCs w:val="24"/>
        </w:rPr>
        <w:t>ν</w:t>
      </w:r>
      <w:r>
        <w:rPr>
          <w:rFonts w:eastAsia="Times New Roman" w:cs="Times New Roman"/>
          <w:szCs w:val="24"/>
        </w:rPr>
        <w:t xml:space="preserve"> την εξέλιξη, κύριε Πρόεδρε και δεν έχω να πω </w:t>
      </w:r>
      <w:r>
        <w:rPr>
          <w:rFonts w:eastAsia="Times New Roman" w:cs="Times New Roman"/>
          <w:szCs w:val="24"/>
        </w:rPr>
        <w:t xml:space="preserve">κάτι </w:t>
      </w:r>
      <w:r>
        <w:rPr>
          <w:rFonts w:eastAsia="Times New Roman" w:cs="Times New Roman"/>
          <w:szCs w:val="24"/>
        </w:rPr>
        <w:t>άλλο. Δεν σε αφορά, Βασίλη μου, αυτό που βγάλαμε. Άλλοι έβγαζαν ανακοινώσεις ότι ερχόμουν στην Κρήτη για να κάνω ταξίδι ή ότι καθυ</w:t>
      </w:r>
      <w:r>
        <w:rPr>
          <w:rFonts w:eastAsia="Times New Roman" w:cs="Times New Roman"/>
          <w:szCs w:val="24"/>
        </w:rPr>
        <w:t xml:space="preserve">στερούμε το έργο και δεν θα γίνει ποτέ. Εάν δεις και τα Πρακτικά της επίκαιρης ερώτησης και τις απαντήσεις που σου έδωσα τον Γενάρη, ήταν σε αυτό το πλαίσιο που μιλάμε και σήμερα. </w:t>
      </w:r>
    </w:p>
    <w:p w14:paraId="47ED0EF4"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lastRenderedPageBreak/>
        <w:t>Για να απαντήσω σε αυτό που ρώτησες, βεβαίως, υπάρχουν πιστώσεις, έχουν εγκ</w:t>
      </w:r>
      <w:r>
        <w:rPr>
          <w:rFonts w:eastAsia="Times New Roman" w:cs="Times New Roman"/>
          <w:szCs w:val="24"/>
        </w:rPr>
        <w:t>ριθεί από το Πρόγραμμα Δημοσίων Επενδύσεων και έχουν ενταχθεί 30 εκατομμύρια ευρώ από τα 45 εκατομμύρια που είναι το έργο.</w:t>
      </w:r>
    </w:p>
    <w:p w14:paraId="47ED0EF5" w14:textId="77777777" w:rsidR="001813B5" w:rsidRDefault="000026D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Είπατε 30 εκατομμύρια;</w:t>
      </w:r>
    </w:p>
    <w:p w14:paraId="47ED0EF6" w14:textId="77777777" w:rsidR="001813B5" w:rsidRDefault="000026DE">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Μάλιστα. Γι’ αυτ</w:t>
      </w:r>
      <w:r>
        <w:rPr>
          <w:rFonts w:eastAsia="Times New Roman" w:cs="Times New Roman"/>
          <w:szCs w:val="24"/>
        </w:rPr>
        <w:t>ή</w:t>
      </w:r>
      <w:r>
        <w:rPr>
          <w:rFonts w:eastAsia="Times New Roman" w:cs="Times New Roman"/>
          <w:szCs w:val="24"/>
        </w:rPr>
        <w:t>ν</w:t>
      </w:r>
      <w:r>
        <w:rPr>
          <w:rFonts w:eastAsia="Times New Roman" w:cs="Times New Roman"/>
          <w:szCs w:val="24"/>
        </w:rPr>
        <w:t xml:space="preserve"> τη χρονιά, για το 2016. </w:t>
      </w:r>
    </w:p>
    <w:p w14:paraId="47ED0EF7"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Άρα νομίζω ότι δεν υπάρχει κανένα απολύτως πρόβλημα. </w:t>
      </w:r>
    </w:p>
    <w:p w14:paraId="47ED0EF8"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πότε θα υπογραφεί η σύμβαση, εμείς θα πιέσουμε τις </w:t>
      </w:r>
      <w:r>
        <w:rPr>
          <w:rFonts w:eastAsia="Times New Roman" w:cs="Times New Roman"/>
          <w:szCs w:val="24"/>
        </w:rPr>
        <w:t xml:space="preserve">υπηρεσίες </w:t>
      </w:r>
      <w:r>
        <w:rPr>
          <w:rFonts w:eastAsia="Times New Roman" w:cs="Times New Roman"/>
          <w:szCs w:val="24"/>
        </w:rPr>
        <w:t>όσο περισσότερο μπορούμε. Ελπίζω τα χρονικά διαστήματα που δίνει τυπικά ο νόμος να μην ξεπεραστο</w:t>
      </w:r>
      <w:r>
        <w:rPr>
          <w:rFonts w:eastAsia="Times New Roman" w:cs="Times New Roman"/>
          <w:szCs w:val="24"/>
        </w:rPr>
        <w:t xml:space="preserve">ύν και να υπογραφεί το συντομότερο δυνατό από τον αντίστοιχο </w:t>
      </w:r>
      <w:r>
        <w:rPr>
          <w:rFonts w:eastAsia="Times New Roman" w:cs="Times New Roman"/>
          <w:szCs w:val="24"/>
        </w:rPr>
        <w:t xml:space="preserve">οργανισμό </w:t>
      </w:r>
      <w:r>
        <w:rPr>
          <w:rFonts w:eastAsia="Times New Roman" w:cs="Times New Roman"/>
          <w:szCs w:val="24"/>
        </w:rPr>
        <w:t xml:space="preserve">που χειρίζεται το θέμα. </w:t>
      </w:r>
    </w:p>
    <w:p w14:paraId="47ED0EF9" w14:textId="77777777" w:rsidR="001813B5" w:rsidRDefault="000026D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Υπουργέ. </w:t>
      </w:r>
    </w:p>
    <w:p w14:paraId="47ED0EFA"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τη δευτερολογία σας. Τα νέα ήταν σχετικά καλά.  </w:t>
      </w:r>
    </w:p>
    <w:p w14:paraId="47ED0EFB" w14:textId="77777777" w:rsidR="001813B5" w:rsidRDefault="000026D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w:t>
      </w:r>
      <w:r>
        <w:rPr>
          <w:rFonts w:eastAsia="Times New Roman" w:cs="Times New Roman"/>
          <w:b/>
          <w:szCs w:val="24"/>
        </w:rPr>
        <w:t>ΚΕΓΚΕΡΟΓΛΟΥ:</w:t>
      </w:r>
      <w:r>
        <w:rPr>
          <w:rFonts w:eastAsia="Times New Roman" w:cs="Times New Roman"/>
          <w:szCs w:val="24"/>
        </w:rPr>
        <w:t xml:space="preserve"> Για να αποφύγουμε παρερμηνείες, θα πω –και συμβουλευτείτε τον συνεργάτη σας- ότι το έργο είναι προϋπολογισμού 47 εκατομμυρίων και με την έκπτωση είναι 30 εκατομμυρίων. Επομένως, το Πρόγραμμα Δημοσίων Επενδύσεων πρέπει να επενδύσει 30 εκατομμύρ</w:t>
      </w:r>
      <w:r>
        <w:rPr>
          <w:rFonts w:eastAsia="Times New Roman" w:cs="Times New Roman"/>
          <w:szCs w:val="24"/>
        </w:rPr>
        <w:t>ια ευρώ.</w:t>
      </w:r>
    </w:p>
    <w:p w14:paraId="47ED0EFC"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Επειδή όμως το έργο προβλέπεται να υλοποιηθεί σε τριάντα μήνες και τα 30 εκατομμύρια δεν είναι δυνατόν να απορροφηθούν μέσα στο 2016</w:t>
      </w:r>
      <w:r>
        <w:rPr>
          <w:rFonts w:eastAsia="Times New Roman" w:cs="Times New Roman"/>
          <w:szCs w:val="24"/>
        </w:rPr>
        <w:t xml:space="preserve">, </w:t>
      </w:r>
      <w:r>
        <w:rPr>
          <w:rFonts w:eastAsia="Times New Roman" w:cs="Times New Roman"/>
          <w:szCs w:val="24"/>
        </w:rPr>
        <w:t>ρωτάω</w:t>
      </w:r>
      <w:r>
        <w:rPr>
          <w:rFonts w:eastAsia="Times New Roman" w:cs="Times New Roman"/>
          <w:szCs w:val="24"/>
        </w:rPr>
        <w:t>,</w:t>
      </w:r>
      <w:r>
        <w:rPr>
          <w:rFonts w:eastAsia="Times New Roman" w:cs="Times New Roman"/>
          <w:szCs w:val="24"/>
        </w:rPr>
        <w:t xml:space="preserve"> συγκεκριμένα</w:t>
      </w:r>
      <w:r>
        <w:rPr>
          <w:rFonts w:eastAsia="Times New Roman" w:cs="Times New Roman"/>
          <w:szCs w:val="24"/>
        </w:rPr>
        <w:t>,</w:t>
      </w:r>
      <w:r>
        <w:rPr>
          <w:rFonts w:eastAsia="Times New Roman" w:cs="Times New Roman"/>
          <w:szCs w:val="24"/>
        </w:rPr>
        <w:t xml:space="preserve"> το 2016 πόσα χρήματα προβλέπονται στο Πρόγραμμα Δημοσίων Επενδύσεων και εάν έχει εκδοθεί η α</w:t>
      </w:r>
      <w:r>
        <w:rPr>
          <w:rFonts w:eastAsia="Times New Roman" w:cs="Times New Roman"/>
          <w:szCs w:val="24"/>
        </w:rPr>
        <w:t xml:space="preserve">πόφαση για τη συγκεκριμένη πρόβλεψη. </w:t>
      </w:r>
    </w:p>
    <w:p w14:paraId="47ED0EFD"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Το δεύτερο που θέλω να με ενημερώσετε για το συγκεκριμένο έργο είναι πότε θα υπογραφούν οι συμβάσεις με τον ανάδοχο</w:t>
      </w:r>
      <w:r>
        <w:rPr>
          <w:rFonts w:eastAsia="Times New Roman" w:cs="Times New Roman"/>
          <w:szCs w:val="24"/>
        </w:rPr>
        <w:t>. Α</w:t>
      </w:r>
      <w:r>
        <w:rPr>
          <w:rFonts w:eastAsia="Times New Roman" w:cs="Times New Roman"/>
          <w:szCs w:val="24"/>
        </w:rPr>
        <w:t>υτό έχει σημασία. Τότε αρχίζει το έργο, που τρέχουν οι ημερομηνίες για το πότε πρέπει να εγκατασταθε</w:t>
      </w:r>
      <w:r>
        <w:rPr>
          <w:rFonts w:eastAsia="Times New Roman" w:cs="Times New Roman"/>
          <w:szCs w:val="24"/>
        </w:rPr>
        <w:t>ί και τότε τρέχουν οι ημερομηνίες για τους τριάντα μήνες. Εάν δηλαδή κάνει έξι μήνες –για παράδειγμα, μιλώντας θεωρητικά-  να υπογραφεί η σύμβαση με τον ανάδοχο, σημαίνει ότι πάμε στους τριάντα έξι μήνες από τους τριάντα. Έτσι, λοιπόν, εάν απαντηθούν αυτά,</w:t>
      </w:r>
      <w:r>
        <w:rPr>
          <w:rFonts w:eastAsia="Times New Roman" w:cs="Times New Roman"/>
          <w:szCs w:val="24"/>
        </w:rPr>
        <w:t xml:space="preserve"> θα έχουμε ένα σταθερό χρονοδιάγραμμα, για να μπορέσουμε να δούμε την ολοκλήρωση αυτού του έργου. </w:t>
      </w:r>
    </w:p>
    <w:p w14:paraId="47ED0EFE"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έργο, στο οποίο αναφερθήκατε</w:t>
      </w:r>
      <w:r>
        <w:rPr>
          <w:rFonts w:eastAsia="Times New Roman" w:cs="Times New Roman"/>
          <w:szCs w:val="24"/>
        </w:rPr>
        <w:t xml:space="preserve"> -</w:t>
      </w:r>
      <w:r>
        <w:rPr>
          <w:rFonts w:eastAsia="Times New Roman" w:cs="Times New Roman"/>
          <w:szCs w:val="24"/>
        </w:rPr>
        <w:t>πιστεύω ότι είναι το τμήμα Πάνορμος-Εξάντης</w:t>
      </w:r>
      <w:r>
        <w:rPr>
          <w:rFonts w:eastAsia="Times New Roman" w:cs="Times New Roman"/>
          <w:szCs w:val="24"/>
        </w:rPr>
        <w:t xml:space="preserve">-, </w:t>
      </w:r>
      <w:r>
        <w:rPr>
          <w:rFonts w:eastAsia="Times New Roman" w:cs="Times New Roman"/>
          <w:szCs w:val="24"/>
        </w:rPr>
        <w:t>θεωρώ ότι και αυτό θα προχωρήσει το επόμενο χρονικό διάστημα. Θα το πα</w:t>
      </w:r>
      <w:r>
        <w:rPr>
          <w:rFonts w:eastAsia="Times New Roman" w:cs="Times New Roman"/>
          <w:szCs w:val="24"/>
        </w:rPr>
        <w:t xml:space="preserve">ρακολουθήσουμε. Για το συγκεκριμένο έργο δεν έχει εκδοθεί απόφαση. Όμως, το συγκεκριμένο έργο έχει και ένα πλεονέκτημα: Δεν απεντάχθηκε από το ΕΣΠΑ, οπότε δεν έχει τον κίνδυνο που είχε το έργο στο τμήμα Ηράκλειο-Μεσσαρά. </w:t>
      </w:r>
    </w:p>
    <w:p w14:paraId="47ED0EFF"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 Εάν είστε έτοιμος, μπορείτε σήμερ</w:t>
      </w:r>
      <w:r>
        <w:rPr>
          <w:rFonts w:eastAsia="Times New Roman" w:cs="Times New Roman"/>
          <w:szCs w:val="24"/>
        </w:rPr>
        <w:t>α να μου απαντήσετε στο θέμα που συζητήσαμε και στις 7 Γενάρη. Δεν εκδώσατε ποτέ την ΚΥΑ</w:t>
      </w:r>
      <w:r>
        <w:rPr>
          <w:rFonts w:eastAsia="Times New Roman" w:cs="Times New Roman"/>
          <w:szCs w:val="24"/>
        </w:rPr>
        <w:t>,</w:t>
      </w:r>
      <w:r>
        <w:rPr>
          <w:rFonts w:eastAsia="Times New Roman" w:cs="Times New Roman"/>
          <w:szCs w:val="24"/>
        </w:rPr>
        <w:t xml:space="preserve"> ούτε εσείς ούτε ο προκάτοχός σας για τον ν.4313, που προέβλεπε τη δυνατότητα να καλυφθούν οι χρηματοδοτικές ανάγκες του Οργανισμού Ανάπτυξης Κρήτης, που προήλθαν από </w:t>
      </w:r>
      <w:r>
        <w:rPr>
          <w:rFonts w:eastAsia="Times New Roman" w:cs="Times New Roman"/>
          <w:szCs w:val="24"/>
        </w:rPr>
        <w:t xml:space="preserve">τις πρόσθετες αρμοδιότητες που ανέλαβε ο </w:t>
      </w:r>
      <w:r>
        <w:rPr>
          <w:rFonts w:eastAsia="Times New Roman" w:cs="Times New Roman"/>
          <w:szCs w:val="24"/>
        </w:rPr>
        <w:t>οργανισμός</w:t>
      </w:r>
      <w:r>
        <w:rPr>
          <w:rFonts w:eastAsia="Times New Roman" w:cs="Times New Roman"/>
          <w:szCs w:val="24"/>
        </w:rPr>
        <w:t xml:space="preserve">. </w:t>
      </w:r>
    </w:p>
    <w:p w14:paraId="47ED0F00"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Παρ’ όλα αυτά, ο </w:t>
      </w:r>
      <w:r>
        <w:rPr>
          <w:rFonts w:eastAsia="Times New Roman" w:cs="Times New Roman"/>
          <w:szCs w:val="24"/>
        </w:rPr>
        <w:t xml:space="preserve">οργανισμός </w:t>
      </w:r>
      <w:r>
        <w:rPr>
          <w:rFonts w:eastAsia="Times New Roman" w:cs="Times New Roman"/>
          <w:szCs w:val="24"/>
        </w:rPr>
        <w:t>προσπαθεί. Με την ένταξη δε και του Αποσελέμη, του μεγάλου έργου αλλά και των άλλων έργων, μπορεί να αποκτήσει οικονομική αυτοδυναμία. Και αυτό είναι κάτι πάρα πολύ θετικό γι</w:t>
      </w:r>
      <w:r>
        <w:rPr>
          <w:rFonts w:eastAsia="Times New Roman" w:cs="Times New Roman"/>
          <w:szCs w:val="24"/>
        </w:rPr>
        <w:t xml:space="preserve">α τον ίδιο τον </w:t>
      </w:r>
      <w:r>
        <w:rPr>
          <w:rFonts w:eastAsia="Times New Roman" w:cs="Times New Roman"/>
          <w:szCs w:val="24"/>
        </w:rPr>
        <w:t>οργανισμό</w:t>
      </w:r>
      <w:r>
        <w:rPr>
          <w:rFonts w:eastAsia="Times New Roman" w:cs="Times New Roman"/>
          <w:szCs w:val="24"/>
        </w:rPr>
        <w:t xml:space="preserve">. </w:t>
      </w:r>
    </w:p>
    <w:p w14:paraId="47ED0F01"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αυτό που έχετε κάνει σφάλμα, </w:t>
      </w:r>
      <w:r>
        <w:rPr>
          <w:rFonts w:eastAsia="Times New Roman" w:cs="Times New Roman"/>
          <w:szCs w:val="24"/>
        </w:rPr>
        <w:t xml:space="preserve">πρέπει να σας πω, </w:t>
      </w:r>
      <w:r>
        <w:rPr>
          <w:rFonts w:eastAsia="Times New Roman" w:cs="Times New Roman"/>
          <w:szCs w:val="24"/>
        </w:rPr>
        <w:t>είναι ότι ενώ κατεβήκατε αρκετές φορές στην Κρήτη και συζητήσατε με τις αρχές για διάφορα έργα, δεν συνεργαστήκατε με τη διοίκηση του ΟΑΚ. Και δέκα πέντε μήνες είναι πολλοί, για ν</w:t>
      </w:r>
      <w:r>
        <w:rPr>
          <w:rFonts w:eastAsia="Times New Roman" w:cs="Times New Roman"/>
          <w:szCs w:val="24"/>
        </w:rPr>
        <w:t xml:space="preserve">α μην συνεργάζεται ο Υπουργός με τη διοίκηση του </w:t>
      </w:r>
      <w:r>
        <w:rPr>
          <w:rFonts w:eastAsia="Times New Roman" w:cs="Times New Roman"/>
          <w:szCs w:val="24"/>
        </w:rPr>
        <w:t xml:space="preserve">οργανισμού </w:t>
      </w:r>
      <w:r>
        <w:rPr>
          <w:rFonts w:eastAsia="Times New Roman" w:cs="Times New Roman"/>
          <w:szCs w:val="24"/>
        </w:rPr>
        <w:t xml:space="preserve">που εποπτεύει. Είναι πάρα πολλοί. </w:t>
      </w:r>
    </w:p>
    <w:p w14:paraId="47ED0F02"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Κατανοώ ότι η διοίκηση αυτή δεν είναι αρεστή ή εν πάση περιπτώσει δεν είναι αυτή με την οποία θα θέλατε να συνεργαστείτε</w:t>
      </w:r>
      <w:r>
        <w:rPr>
          <w:rFonts w:eastAsia="Times New Roman" w:cs="Times New Roman"/>
          <w:szCs w:val="24"/>
        </w:rPr>
        <w:t>, όμως</w:t>
      </w:r>
      <w:r>
        <w:rPr>
          <w:rFonts w:eastAsia="Times New Roman" w:cs="Times New Roman"/>
          <w:szCs w:val="24"/>
        </w:rPr>
        <w:t>, δεν πρέπει να πληρώνει το μάρμαρο</w:t>
      </w:r>
      <w:r>
        <w:rPr>
          <w:rFonts w:eastAsia="Times New Roman" w:cs="Times New Roman"/>
          <w:szCs w:val="24"/>
        </w:rPr>
        <w:t xml:space="preserve"> η Κρήτη και η ανάπτυξη. Αλλάξτε την! Ή συνεργαστείτε ή αλλάξτε την. </w:t>
      </w:r>
    </w:p>
    <w:p w14:paraId="47ED0F03"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t xml:space="preserve">Από ό,τι γνωρίζω, οι παρασκηνιακές αλλά και </w:t>
      </w:r>
      <w:r>
        <w:rPr>
          <w:rFonts w:eastAsia="Times New Roman" w:cs="Times New Roman"/>
          <w:szCs w:val="24"/>
        </w:rPr>
        <w:t xml:space="preserve">οι </w:t>
      </w:r>
      <w:r>
        <w:rPr>
          <w:rFonts w:eastAsia="Times New Roman" w:cs="Times New Roman"/>
          <w:szCs w:val="24"/>
        </w:rPr>
        <w:t xml:space="preserve">επί της σκηνής –δεν είναι θέμα παρασκηνιακών- διαβουλεύσεις έχουν κρατήσει πάρα πολύ καιρό. Δείτε τι θα κάνετε, ούτως ώστε να αποκτήσει ο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 xml:space="preserve">την απαραίτητη συνεργασία και βέβαια να δώσετε τις αντίστοιχες χρηματοδοτήσεις που οφείλονται, ούτως ώστε να προχωρήσει τα έργα και όλο τον σχεδιασμό ο οποίος είναι απαραίτητος για την ανάπτυξη της Κρήτης. </w:t>
      </w:r>
    </w:p>
    <w:p w14:paraId="47ED0F04" w14:textId="77777777" w:rsidR="001813B5" w:rsidRDefault="000026D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7ED0F05" w14:textId="77777777" w:rsidR="001813B5" w:rsidRDefault="000026DE">
      <w:pPr>
        <w:spacing w:line="600" w:lineRule="auto"/>
        <w:ind w:firstLine="720"/>
        <w:jc w:val="both"/>
        <w:rPr>
          <w:rFonts w:eastAsia="Times New Roman"/>
          <w:szCs w:val="24"/>
        </w:rPr>
      </w:pPr>
      <w:r>
        <w:rPr>
          <w:rFonts w:eastAsia="Times New Roman"/>
          <w:b/>
          <w:szCs w:val="24"/>
        </w:rPr>
        <w:t>ΠΡΟΕΔΡΕΥΩΝ (Νικήτας Κακλαμά</w:t>
      </w:r>
      <w:r>
        <w:rPr>
          <w:rFonts w:eastAsia="Times New Roman"/>
          <w:b/>
          <w:szCs w:val="24"/>
        </w:rPr>
        <w:t xml:space="preserve">νης): </w:t>
      </w:r>
      <w:r>
        <w:rPr>
          <w:rFonts w:eastAsia="Times New Roman"/>
          <w:szCs w:val="24"/>
        </w:rPr>
        <w:t xml:space="preserve">Ορίστε, κύριε Υπουργέ, έχετε τον λόγο. Απαντάτε στην ερώτηση που είναι κατατεθειμένη και εφόσον επιθυμείτε και στην επιπλέον που έθεσε ο φίλος κ. Κεγκέρογλου. </w:t>
      </w:r>
    </w:p>
    <w:p w14:paraId="47ED0F06" w14:textId="77777777" w:rsidR="001813B5" w:rsidRDefault="000026D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Να καταθέσω –το έχουμε ξανακα</w:t>
      </w:r>
      <w:r>
        <w:rPr>
          <w:rFonts w:eastAsia="Times New Roman"/>
          <w:szCs w:val="24"/>
        </w:rPr>
        <w:t xml:space="preserve">ταθέσει, έχει αποσταλεί στη Βουλή στο Γραφείο Κοινοβουλευτικού Ελέγχου- τα οικονομικά στοιχεία του έργου. </w:t>
      </w:r>
    </w:p>
    <w:p w14:paraId="47ED0F0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Μεταφορών και Δικτύων κ. Χρήστος Σπίρτζης καταθέτει για τα Πρακτικά το προαναφερθέν έγγραφο, το οποίο βρίσκεται</w:t>
      </w:r>
      <w:r>
        <w:rPr>
          <w:rFonts w:eastAsia="Times New Roman" w:cs="Times New Roman"/>
          <w:szCs w:val="24"/>
        </w:rPr>
        <w:t xml:space="preserve">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7ED0F0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Εμείς έχουμε εντάξει στον ΚΔΕ 30 εκατομμύρια, οπότε μπορείτε να ενημερωθείτε. </w:t>
      </w:r>
    </w:p>
    <w:p w14:paraId="47ED0F0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Για το 2016;</w:t>
      </w:r>
    </w:p>
    <w:p w14:paraId="47ED0F0A" w14:textId="77777777" w:rsidR="001813B5" w:rsidRDefault="000026DE">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w:t>
      </w:r>
      <w:r>
        <w:rPr>
          <w:rFonts w:eastAsia="Times New Roman"/>
          <w:b/>
          <w:szCs w:val="24"/>
        </w:rPr>
        <w:t xml:space="preserve"> Δικτύων): </w:t>
      </w:r>
      <w:r>
        <w:rPr>
          <w:rFonts w:eastAsia="Times New Roman"/>
          <w:szCs w:val="24"/>
        </w:rPr>
        <w:t xml:space="preserve">Ναι, για το 2016 είναι όλα και να σας πω γιατί. Προβλέπεται αυτό γιατί στην υπογραφή της </w:t>
      </w:r>
      <w:r>
        <w:rPr>
          <w:rFonts w:eastAsia="Times New Roman"/>
          <w:szCs w:val="24"/>
        </w:rPr>
        <w:t xml:space="preserve">σύμβασης </w:t>
      </w:r>
      <w:r>
        <w:rPr>
          <w:rFonts w:eastAsia="Times New Roman"/>
          <w:szCs w:val="24"/>
        </w:rPr>
        <w:t>ζητείται από τον ανάδοχο αναλυτικό χρονοδιάγραμμα του έργου, οπότε μπορεί πραγματικά να απορροφήσει πολύ περισσότερα μέσα στο 2016. Όταν υπογραφεί,</w:t>
      </w:r>
      <w:r>
        <w:rPr>
          <w:rFonts w:eastAsia="Times New Roman"/>
          <w:szCs w:val="24"/>
        </w:rPr>
        <w:t xml:space="preserve"> θα ξέρουμε και ακριβώς το ποσό που θα απορροφηθεί από τον ΚΔΕ, για να αποδεσμεύσουμε –γιατί τώρα έχουμε δεσμεύσει όλο το ποσό- τα χρήματα που θα απορροφηθούν ή που δεν προβλέπεται να απορροφηθούν. </w:t>
      </w:r>
    </w:p>
    <w:p w14:paraId="47ED0F0B" w14:textId="77777777" w:rsidR="001813B5" w:rsidRDefault="000026DE">
      <w:pPr>
        <w:spacing w:line="600" w:lineRule="auto"/>
        <w:ind w:firstLine="720"/>
        <w:jc w:val="both"/>
        <w:rPr>
          <w:rFonts w:eastAsia="Times New Roman"/>
          <w:szCs w:val="24"/>
        </w:rPr>
      </w:pPr>
      <w:r>
        <w:rPr>
          <w:rFonts w:eastAsia="Times New Roman"/>
          <w:szCs w:val="24"/>
        </w:rPr>
        <w:t xml:space="preserve">Το δεύτερο που θέλω να σας αναφέρω –και δεν χρειάζεται να τις καταθέσουμε στη Βουλή- είναι δηλώσεις Βουλευτών Ηρακλείου που λένε ότι εγώ ήρθα εκδρομή στο Ηράκλειο, οπότε δεν αφορά εσάς, έτσι, για να πεισθείτε για αυτό. </w:t>
      </w:r>
    </w:p>
    <w:p w14:paraId="47ED0F0C" w14:textId="77777777" w:rsidR="001813B5" w:rsidRDefault="000026DE">
      <w:pPr>
        <w:spacing w:line="600" w:lineRule="auto"/>
        <w:ind w:firstLine="720"/>
        <w:jc w:val="both"/>
        <w:rPr>
          <w:rFonts w:eastAsia="Times New Roman"/>
          <w:szCs w:val="24"/>
        </w:rPr>
      </w:pPr>
      <w:r>
        <w:rPr>
          <w:rFonts w:eastAsia="Times New Roman"/>
          <w:szCs w:val="24"/>
        </w:rPr>
        <w:lastRenderedPageBreak/>
        <w:t>Με την ευκαιρία, κύριε Πρόεδρε, θέλω</w:t>
      </w:r>
      <w:r>
        <w:rPr>
          <w:rFonts w:eastAsia="Times New Roman"/>
          <w:szCs w:val="24"/>
        </w:rPr>
        <w:t xml:space="preserve"> να πω ότι δυστυχώς έχουμε κληθεί σε μία πάρα πολύ δύσκολη περίοδο για τη χώρα, για τα οικονομικά </w:t>
      </w:r>
      <w:r>
        <w:rPr>
          <w:rFonts w:eastAsia="Times New Roman"/>
          <w:szCs w:val="24"/>
        </w:rPr>
        <w:t>της,</w:t>
      </w:r>
      <w:r>
        <w:rPr>
          <w:rFonts w:eastAsia="Times New Roman"/>
          <w:szCs w:val="24"/>
        </w:rPr>
        <w:t xml:space="preserve"> να χειριστούμε πάρα πολλές υποχρεώσεις που έχουν προκύψει από παλιές «αμαρτίες» στα δημόσια έργα.</w:t>
      </w:r>
    </w:p>
    <w:p w14:paraId="47ED0F0D" w14:textId="77777777" w:rsidR="001813B5" w:rsidRDefault="000026DE">
      <w:pPr>
        <w:spacing w:line="600" w:lineRule="auto"/>
        <w:ind w:firstLine="720"/>
        <w:jc w:val="both"/>
        <w:rPr>
          <w:rFonts w:eastAsia="Times New Roman"/>
          <w:szCs w:val="24"/>
        </w:rPr>
      </w:pPr>
      <w:r>
        <w:rPr>
          <w:rFonts w:eastAsia="Times New Roman"/>
          <w:szCs w:val="24"/>
        </w:rPr>
        <w:t>Όσον αφορά τον ΟΑΚ, το έχουμε προωθήσει και σήμερα ή αύ</w:t>
      </w:r>
      <w:r>
        <w:rPr>
          <w:rFonts w:eastAsia="Times New Roman"/>
          <w:szCs w:val="24"/>
        </w:rPr>
        <w:t>ριο μπαίνει νέα διοίκηση. Δεν έχετε, κύριε Κεγκέρογλου, λόγο να καλύψετε την παλιά διοίκηση. Υπάρχουν -πραγματικά, κατά τη γνώμη μου- πολύ μεγάλες ευθύνες για το</w:t>
      </w:r>
      <w:r>
        <w:rPr>
          <w:rFonts w:eastAsia="Times New Roman"/>
          <w:szCs w:val="24"/>
        </w:rPr>
        <w:t xml:space="preserve">ν τρόπο που διοικούταν </w:t>
      </w:r>
      <w:r>
        <w:rPr>
          <w:rFonts w:eastAsia="Times New Roman"/>
          <w:szCs w:val="24"/>
        </w:rPr>
        <w:t xml:space="preserve">ο ΟΑΚ. Δεν μπορεί ένας οργανισμός που έχει συγκεκριμένο σκοπό να αφήνει </w:t>
      </w:r>
      <w:r>
        <w:rPr>
          <w:rFonts w:eastAsia="Times New Roman"/>
          <w:szCs w:val="24"/>
        </w:rPr>
        <w:t xml:space="preserve">απλήρωτα 3,5 και 4 εκατομμύρια ευρώ λογαριασμούς στη ΔΕΗ </w:t>
      </w:r>
      <w:r>
        <w:rPr>
          <w:rFonts w:eastAsia="Times New Roman"/>
          <w:szCs w:val="24"/>
        </w:rPr>
        <w:t xml:space="preserve">ή </w:t>
      </w:r>
      <w:r>
        <w:rPr>
          <w:rFonts w:eastAsia="Times New Roman"/>
          <w:szCs w:val="24"/>
        </w:rPr>
        <w:t xml:space="preserve">να κινδυνεύει όλος ο Νομός Χανίων να μείνει χωρίς υδροδότηση, προκειμένου να καλύπτει άλλες ανάγκες. Τρεις φορές έχει σωθεί η κατάσταση από το Υπουργείο. </w:t>
      </w:r>
    </w:p>
    <w:p w14:paraId="47ED0F0E" w14:textId="77777777" w:rsidR="001813B5" w:rsidRDefault="000026DE">
      <w:pPr>
        <w:spacing w:line="600" w:lineRule="auto"/>
        <w:ind w:firstLine="720"/>
        <w:jc w:val="both"/>
        <w:rPr>
          <w:rFonts w:eastAsia="Times New Roman"/>
          <w:szCs w:val="24"/>
        </w:rPr>
      </w:pPr>
      <w:r>
        <w:rPr>
          <w:rFonts w:eastAsia="Times New Roman"/>
          <w:szCs w:val="24"/>
        </w:rPr>
        <w:t>Δεν θέλω να κάνουμε αυτή</w:t>
      </w:r>
      <w:r>
        <w:rPr>
          <w:rFonts w:eastAsia="Times New Roman"/>
          <w:szCs w:val="24"/>
        </w:rPr>
        <w:t>ν</w:t>
      </w:r>
      <w:r>
        <w:rPr>
          <w:rFonts w:eastAsia="Times New Roman"/>
          <w:szCs w:val="24"/>
        </w:rPr>
        <w:t xml:space="preserve"> την κουβέντα με </w:t>
      </w:r>
      <w:r>
        <w:rPr>
          <w:rFonts w:eastAsia="Times New Roman"/>
          <w:szCs w:val="24"/>
        </w:rPr>
        <w:t xml:space="preserve">την ευκαιρία αυτής της συζήτησης. Μπορούμε –αν θέλετε- να κάνουμε μία αναλυτική κουβέντα για το πώς κινήθηκε ο ΟΑΚ τα τελευταία χρόνια και αν μπορεί </w:t>
      </w:r>
      <w:r>
        <w:rPr>
          <w:rFonts w:eastAsia="Times New Roman"/>
          <w:szCs w:val="24"/>
        </w:rPr>
        <w:lastRenderedPageBreak/>
        <w:t>αξιόπιστα να καλύψει το βάρος που του ανατέθηκε. Όμως, δεν είναι οικονομικό το πρόβλημα. Άλλο είναι το πρόβ</w:t>
      </w:r>
      <w:r>
        <w:rPr>
          <w:rFonts w:eastAsia="Times New Roman"/>
          <w:szCs w:val="24"/>
        </w:rPr>
        <w:t xml:space="preserve">λημα. Δεν μπορούμε να έχουμε είκοσι διαφορετικά σημεία για το πώς γίνονται τα έργα, από ποιον γίνονται και τι έργα γίνονται. </w:t>
      </w:r>
    </w:p>
    <w:p w14:paraId="47ED0F0F" w14:textId="77777777" w:rsidR="001813B5" w:rsidRDefault="000026DE">
      <w:pPr>
        <w:spacing w:line="600" w:lineRule="auto"/>
        <w:ind w:firstLine="720"/>
        <w:jc w:val="both"/>
        <w:rPr>
          <w:rFonts w:eastAsia="Times New Roman"/>
          <w:szCs w:val="24"/>
        </w:rPr>
      </w:pPr>
      <w:r>
        <w:rPr>
          <w:rFonts w:eastAsia="Times New Roman"/>
          <w:szCs w:val="24"/>
        </w:rPr>
        <w:t xml:space="preserve">Ο Οργανισμός Ανάπτυξης Κρήτης πρέπει να έχει συγκεκριμένο στόχο και σκοπό. Υπάρχει η </w:t>
      </w:r>
      <w:r>
        <w:rPr>
          <w:rFonts w:eastAsia="Times New Roman"/>
          <w:szCs w:val="24"/>
        </w:rPr>
        <w:t>περιφέρεια</w:t>
      </w:r>
      <w:r>
        <w:rPr>
          <w:rFonts w:eastAsia="Times New Roman"/>
          <w:szCs w:val="24"/>
        </w:rPr>
        <w:t xml:space="preserve">, υπάρχουν οι </w:t>
      </w:r>
      <w:r>
        <w:rPr>
          <w:rFonts w:eastAsia="Times New Roman"/>
          <w:szCs w:val="24"/>
        </w:rPr>
        <w:t>δήμοι</w:t>
      </w:r>
      <w:r>
        <w:rPr>
          <w:rFonts w:eastAsia="Times New Roman"/>
          <w:szCs w:val="24"/>
        </w:rPr>
        <w:t>, υπάρχει και το</w:t>
      </w:r>
      <w:r>
        <w:rPr>
          <w:rFonts w:eastAsia="Times New Roman"/>
          <w:szCs w:val="24"/>
        </w:rPr>
        <w:t xml:space="preserve"> Υπουργείο. Όταν πάνε κάποιοι να κάνουν άλλες δομές, για να το εκμεταλλευθούν τοπικά –και μιλάω για τα Χανιά- προκύπτουν άλλου είδους προβλήματα. </w:t>
      </w:r>
    </w:p>
    <w:p w14:paraId="47ED0F10" w14:textId="77777777" w:rsidR="001813B5" w:rsidRDefault="000026DE">
      <w:pPr>
        <w:spacing w:line="600" w:lineRule="auto"/>
        <w:ind w:firstLine="720"/>
        <w:jc w:val="both"/>
        <w:rPr>
          <w:rFonts w:eastAsia="Times New Roman"/>
          <w:szCs w:val="24"/>
        </w:rPr>
      </w:pPr>
      <w:r>
        <w:rPr>
          <w:rFonts w:eastAsia="Times New Roman"/>
          <w:szCs w:val="24"/>
        </w:rPr>
        <w:t xml:space="preserve">Ευχαριστώ πολύ. </w:t>
      </w:r>
    </w:p>
    <w:p w14:paraId="47ED0F11" w14:textId="77777777" w:rsidR="001813B5" w:rsidRDefault="000026D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Φθάνουμε στην τελευταία, αλλά ενδιαφέρουσα επίκαιρη ερώτηση</w:t>
      </w:r>
      <w:r>
        <w:rPr>
          <w:rFonts w:eastAsia="Times New Roman"/>
          <w:szCs w:val="24"/>
        </w:rPr>
        <w:t xml:space="preserve">, τη δωδέκατη με αριθμό 629/7-3-2016 επίκαιρη ερώτηση δευτέρου κύκλου του Βουλευτή Έβρου της Νέας Δημοκρατίας κ. Αναστασίου Δημοσχάκη προς τον Υπουργό Υποδομών, Μεταφορών και Δικτύων, σχετικά με την αποπεράτωση του Ελληνικού Σχολείου του Μονάχου. </w:t>
      </w:r>
    </w:p>
    <w:p w14:paraId="47ED0F12" w14:textId="77777777" w:rsidR="001813B5" w:rsidRDefault="000026DE">
      <w:pPr>
        <w:spacing w:line="600" w:lineRule="auto"/>
        <w:ind w:firstLine="720"/>
        <w:jc w:val="both"/>
        <w:rPr>
          <w:rFonts w:eastAsia="Times New Roman"/>
          <w:szCs w:val="24"/>
        </w:rPr>
      </w:pPr>
      <w:r>
        <w:rPr>
          <w:rFonts w:eastAsia="Times New Roman"/>
          <w:szCs w:val="24"/>
        </w:rPr>
        <w:lastRenderedPageBreak/>
        <w:t xml:space="preserve">Ορίστε, </w:t>
      </w:r>
      <w:r>
        <w:rPr>
          <w:rFonts w:eastAsia="Times New Roman"/>
          <w:szCs w:val="24"/>
        </w:rPr>
        <w:t>κύριε Δημοσχάκη, έχετε τον λόγο.</w:t>
      </w:r>
    </w:p>
    <w:p w14:paraId="47ED0F13" w14:textId="77777777" w:rsidR="001813B5" w:rsidRDefault="000026DE">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 xml:space="preserve">ΔΗΜΟΣΧΑΚΗΣ: </w:t>
      </w:r>
      <w:r>
        <w:rPr>
          <w:rFonts w:eastAsia="Times New Roman"/>
          <w:szCs w:val="24"/>
        </w:rPr>
        <w:t>Κύριε Πρόεδρε, με τον εξαίρετο συνάδελφο Γιώργο Ουρσουζίδη της κυβερνητικής παράταξης που κάθεται δίπλα μου ταξιδέψαμε πρόσφατα στο Μόναχο, προσκεκλημένοι της ελληνικής εκεί κοινότητας και απε</w:t>
      </w:r>
      <w:r>
        <w:rPr>
          <w:rFonts w:eastAsia="Times New Roman"/>
          <w:szCs w:val="24"/>
        </w:rPr>
        <w:t xml:space="preserve">σταλμένοι του </w:t>
      </w:r>
      <w:r>
        <w:rPr>
          <w:rFonts w:eastAsia="Times New Roman"/>
          <w:szCs w:val="24"/>
        </w:rPr>
        <w:t xml:space="preserve">ελληνικού </w:t>
      </w:r>
      <w:r>
        <w:rPr>
          <w:rFonts w:eastAsia="Times New Roman"/>
          <w:szCs w:val="24"/>
        </w:rPr>
        <w:t xml:space="preserve">Κοινοβουλίου, ο ίδιος ως τέκνο Έλληνα της Γερμανίας και ο ομιλών ως Τομεάρχης Απόδημου Ελληνισμού της Νέας Δημοκρατίας. </w:t>
      </w:r>
    </w:p>
    <w:p w14:paraId="47ED0F14" w14:textId="77777777" w:rsidR="001813B5" w:rsidRDefault="000026DE">
      <w:pPr>
        <w:spacing w:line="600" w:lineRule="auto"/>
        <w:ind w:firstLine="720"/>
        <w:jc w:val="both"/>
        <w:rPr>
          <w:rFonts w:eastAsia="Times New Roman"/>
          <w:szCs w:val="24"/>
        </w:rPr>
      </w:pPr>
      <w:r>
        <w:rPr>
          <w:rFonts w:eastAsia="Times New Roman"/>
          <w:szCs w:val="24"/>
        </w:rPr>
        <w:t>Η εικόνα δύο Βορειοελλαδιτών Βουλευτών δείχνει το διακομματικό, αλλά και το εθνικό ενδιαφέρον μας για το σχολικό συγκρότημα που χτίζεται στην πρωτεύουσα της Βαυαρίας. Άλλωστε, με πνεύμα εθνικής ομάδας επισκεφθήκαμε τους εκεί Έλληνες και με πνεύμα εθνικής ο</w:t>
      </w:r>
      <w:r>
        <w:rPr>
          <w:rFonts w:eastAsia="Times New Roman"/>
          <w:szCs w:val="24"/>
        </w:rPr>
        <w:t xml:space="preserve">μάδας καθόμαστε στο </w:t>
      </w:r>
      <w:r>
        <w:rPr>
          <w:rFonts w:eastAsia="Times New Roman"/>
          <w:szCs w:val="24"/>
        </w:rPr>
        <w:t xml:space="preserve">ελληνικό </w:t>
      </w:r>
      <w:r>
        <w:rPr>
          <w:rFonts w:eastAsia="Times New Roman"/>
          <w:szCs w:val="24"/>
        </w:rPr>
        <w:t xml:space="preserve">Κοινοβούλιο, για να αναδείξουμε κοινοβουλευτικά το πρόβλημα του σχολικού συγκροτήματος του Μονάχου. </w:t>
      </w:r>
    </w:p>
    <w:p w14:paraId="47ED0F15" w14:textId="77777777" w:rsidR="001813B5" w:rsidRDefault="000026DE">
      <w:pPr>
        <w:spacing w:line="600" w:lineRule="auto"/>
        <w:ind w:firstLine="720"/>
        <w:jc w:val="both"/>
        <w:rPr>
          <w:rFonts w:eastAsia="Times New Roman"/>
          <w:szCs w:val="24"/>
        </w:rPr>
      </w:pPr>
      <w:r>
        <w:rPr>
          <w:rFonts w:eastAsia="Times New Roman"/>
          <w:szCs w:val="24"/>
        </w:rPr>
        <w:lastRenderedPageBreak/>
        <w:t>Κύριε Υπουργέ, η ελληνική κοινότητα του Μονάχου αποτελεί σημαντικό πυλώνα του ελληνισμού στο εξωτερικό. Οι Έλληνες του Μονάχου</w:t>
      </w:r>
      <w:r>
        <w:rPr>
          <w:rFonts w:eastAsia="Times New Roman"/>
          <w:szCs w:val="24"/>
        </w:rPr>
        <w:t xml:space="preserve"> διαφημίζουν την πατρίδα στις τοπικές τους κοινότητες και αντιπροσωπεύουν την ελληνική παιδεία και τον ελληνικό πολιτισμό. </w:t>
      </w:r>
    </w:p>
    <w:p w14:paraId="47ED0F16" w14:textId="77777777" w:rsidR="001813B5" w:rsidRDefault="000026DE">
      <w:pPr>
        <w:spacing w:line="600" w:lineRule="auto"/>
        <w:ind w:firstLine="720"/>
        <w:jc w:val="both"/>
        <w:rPr>
          <w:rFonts w:eastAsia="Times New Roman" w:cs="Times New Roman"/>
          <w:szCs w:val="24"/>
        </w:rPr>
      </w:pPr>
      <w:r w:rsidRPr="00052C92">
        <w:rPr>
          <w:rFonts w:eastAsia="Times New Roman" w:cs="Times New Roman"/>
          <w:szCs w:val="24"/>
        </w:rPr>
        <w:t xml:space="preserve">Στο πλαίσιο </w:t>
      </w:r>
      <w:r>
        <w:rPr>
          <w:rFonts w:eastAsia="Times New Roman" w:cs="Times New Roman"/>
          <w:szCs w:val="24"/>
        </w:rPr>
        <w:t>της στήριξης των ελληνικών σχολείων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γ</w:t>
      </w:r>
      <w:r>
        <w:rPr>
          <w:rFonts w:eastAsia="Times New Roman" w:cs="Times New Roman"/>
          <w:szCs w:val="24"/>
        </w:rPr>
        <w:t xml:space="preserve">υμνάσιο και </w:t>
      </w:r>
      <w:r>
        <w:rPr>
          <w:rFonts w:eastAsia="Times New Roman" w:cs="Times New Roman"/>
          <w:szCs w:val="24"/>
        </w:rPr>
        <w:t>λ</w:t>
      </w:r>
      <w:r>
        <w:rPr>
          <w:rFonts w:eastAsia="Times New Roman" w:cs="Times New Roman"/>
          <w:szCs w:val="24"/>
        </w:rPr>
        <w:t xml:space="preserve">ύκειο- στο Μόναχο το ελληνικό κράτος καταβάλλει κάθε χρόνο </w:t>
      </w:r>
      <w:r>
        <w:rPr>
          <w:rFonts w:eastAsia="Times New Roman" w:cs="Times New Roman"/>
          <w:szCs w:val="24"/>
        </w:rPr>
        <w:t>1,2 εκατομμύρια ευρώ για την κάλυψη δαπανών ενοικίων των αμιγώς ελληνικών σχολείων, όπου φοιτούν εκατοντάδες ελληνόπαιδα.</w:t>
      </w:r>
    </w:p>
    <w:p w14:paraId="47ED0F1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Το 1991, η τότε </w:t>
      </w:r>
      <w:r>
        <w:rPr>
          <w:rFonts w:eastAsia="Times New Roman" w:cs="Times New Roman"/>
          <w:szCs w:val="24"/>
        </w:rPr>
        <w:t>κ</w:t>
      </w:r>
      <w:r>
        <w:rPr>
          <w:rFonts w:eastAsia="Times New Roman" w:cs="Times New Roman"/>
          <w:szCs w:val="24"/>
        </w:rPr>
        <w:t>υβέρνηση της Νέας Δημοκρατίας ξεκίνησε διαδικασίες ανέγερσης ενός ιδιόκτητου από το ελληνικό κράτος σχολικού συγκροτή</w:t>
      </w:r>
      <w:r>
        <w:rPr>
          <w:rFonts w:eastAsia="Times New Roman" w:cs="Times New Roman"/>
          <w:szCs w:val="24"/>
        </w:rPr>
        <w:t xml:space="preserve">ματος με σύγχρονες και επαρκείς υποδομές. Οι διεργασίες καρποφόρησαν το 2001, οπότε και το ελληνικό </w:t>
      </w:r>
      <w:r>
        <w:rPr>
          <w:rFonts w:eastAsia="Times New Roman" w:cs="Times New Roman"/>
          <w:szCs w:val="24"/>
        </w:rPr>
        <w:t>δ</w:t>
      </w:r>
      <w:r>
        <w:rPr>
          <w:rFonts w:eastAsia="Times New Roman" w:cs="Times New Roman"/>
          <w:szCs w:val="24"/>
        </w:rPr>
        <w:t xml:space="preserve">ημόσιο αγόρασε με ευνοϊκούς όρους κατά ευγενική παραχώρηση του Δήμου Μονάχου οικόπεδο, το οποίο παραχωρήθηκε στο Υπουργείο Παιδείας. Αυτό με τη </w:t>
      </w:r>
      <w:r>
        <w:rPr>
          <w:rFonts w:eastAsia="Times New Roman" w:cs="Times New Roman"/>
          <w:szCs w:val="24"/>
        </w:rPr>
        <w:lastRenderedPageBreak/>
        <w:t>σειρά του α</w:t>
      </w:r>
      <w:r>
        <w:rPr>
          <w:rFonts w:eastAsia="Times New Roman" w:cs="Times New Roman"/>
          <w:szCs w:val="24"/>
        </w:rPr>
        <w:t>νέθεσε στις Κτιριακές Υποδομές Α.Ε., τον τότε Οργανισμό Σχολικών Κτηρίων, τον γνωστό ΟΣΚ, την κάλυψη των αναγκών του ελληνικού σχολείου του Μονάχου.</w:t>
      </w:r>
    </w:p>
    <w:p w14:paraId="47ED0F18" w14:textId="77777777" w:rsidR="001813B5" w:rsidRDefault="000026DE">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ED0F19"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Το οικόπεδο αγοράστηκε </w:t>
      </w:r>
      <w:r>
        <w:rPr>
          <w:rFonts w:eastAsia="Times New Roman" w:cs="Times New Roman"/>
          <w:szCs w:val="24"/>
        </w:rPr>
        <w:t>με ρήτρα αναστροφής της πώλησης, αν δεν ολοκληρωνόταν το έργο σε εύλογο χρονικό διάστημα σύμφωνα με το πρόγραμμα, ακριβώς λόγω του συγκεκριμένου σκοπού και των ευνοϊκών όρων. Η ρήτρα αυτή ενεργοποιήθηκε εν τέλει από τον Δήμο Μονάχου λόγω μη αποπεράτωσης το</w:t>
      </w:r>
      <w:r>
        <w:rPr>
          <w:rFonts w:eastAsia="Times New Roman" w:cs="Times New Roman"/>
          <w:szCs w:val="24"/>
        </w:rPr>
        <w:t>υ έργου, με κίνδυνο να απωλέσουμε τη δυνατότητα να δημιουργήσουμε στο φιλελληνικό Μόναχο ένα ελληνικό εκπαιδευτικό και πολιτιστικό ίδρυμα, δηλαδή μ</w:t>
      </w:r>
      <w:r>
        <w:rPr>
          <w:rFonts w:eastAsia="Times New Roman" w:cs="Times New Roman"/>
          <w:szCs w:val="24"/>
        </w:rPr>
        <w:t>ί</w:t>
      </w:r>
      <w:r>
        <w:rPr>
          <w:rFonts w:eastAsia="Times New Roman" w:cs="Times New Roman"/>
          <w:szCs w:val="24"/>
        </w:rPr>
        <w:t>α μόνιμη ελληνική πολιτιστική παρουσία στην καρδιά της Βαυαρίας ειδικότερα και της Γερμανίας γενικότερα.</w:t>
      </w:r>
    </w:p>
    <w:p w14:paraId="47ED0F1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ν περίπτωση αυτή, πέρα από το τεράστιο πολιτικό κόστος, θα προκαλείτο τεράστια ζημία και για το ελληνικό </w:t>
      </w:r>
      <w:r>
        <w:rPr>
          <w:rFonts w:eastAsia="Times New Roman" w:cs="Times New Roman"/>
          <w:szCs w:val="24"/>
        </w:rPr>
        <w:t>δ</w:t>
      </w:r>
      <w:r>
        <w:rPr>
          <w:rFonts w:eastAsia="Times New Roman" w:cs="Times New Roman"/>
          <w:szCs w:val="24"/>
        </w:rPr>
        <w:t xml:space="preserve">ημόσιο περίπου 13 εκατομμυρίων ευρώ, αφού θα χάναμε το οικόπεδο και τις μέχρι στιγμής </w:t>
      </w:r>
      <w:r>
        <w:rPr>
          <w:rFonts w:eastAsia="Times New Roman" w:cs="Times New Roman"/>
          <w:szCs w:val="24"/>
        </w:rPr>
        <w:lastRenderedPageBreak/>
        <w:t xml:space="preserve">δαπάνες οικοδομής. Αυτήν τη στιγμή και μετά από σειρά ενεργειών </w:t>
      </w:r>
      <w:r>
        <w:rPr>
          <w:rFonts w:eastAsia="Times New Roman" w:cs="Times New Roman"/>
          <w:szCs w:val="24"/>
        </w:rPr>
        <w:t>της ελληνικής κοινότητας Μονάχου, σε συνεργασία με την ελληνική Κυβέρνηση, μ</w:t>
      </w:r>
      <w:r>
        <w:rPr>
          <w:rFonts w:eastAsia="Times New Roman" w:cs="Times New Roman"/>
          <w:szCs w:val="24"/>
        </w:rPr>
        <w:t>ί</w:t>
      </w:r>
      <w:r>
        <w:rPr>
          <w:rFonts w:eastAsia="Times New Roman" w:cs="Times New Roman"/>
          <w:szCs w:val="24"/>
        </w:rPr>
        <w:t xml:space="preserve">α προσπάθεια η οποία ξεκίνησε επί της προηγούμενης κυβέρνησης, το έργο βρίσκεται σε διαδικασία ανέγερσης, με σειρά προβλημάτων όμως στη χρηματοδότηση. </w:t>
      </w:r>
    </w:p>
    <w:p w14:paraId="47ED0F1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Να σημειώσουμε πως η συνολική δαπάνη του έργου, κύριε Πρόεδρε, για την ελληνική πλευρά δεν ξεπερνά τα 7 εκατομμύρια ευρώ επί συνόλου 26 εκατομμυρίων, δηλαδή μόλις το 30% του συνολικού κόστους. Το υπόλοιπο χρηματοδοτείται από τη Βαυαρική Κυβέρνηση. Η ελληνι</w:t>
      </w:r>
      <w:r>
        <w:rPr>
          <w:rFonts w:eastAsia="Times New Roman" w:cs="Times New Roman"/>
          <w:szCs w:val="24"/>
        </w:rPr>
        <w:t>κή συμμετοχή μπορεί να αποσβεστεί σε σύντομο χρονικό διάστημα, εντός ακόμη και πενταετίας, λόγω της εξοικονόμησης των ενοικίων που προαναφέραμε.</w:t>
      </w:r>
    </w:p>
    <w:p w14:paraId="47ED0F1C"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Οι Έλληνες του Μονάχου παρακολουθούν με αγωνία τη διακοπτόμενη πορεία το έργου, το οποίο θα αποτελέσει εχέγγυο </w:t>
      </w:r>
      <w:r>
        <w:rPr>
          <w:rFonts w:eastAsia="Times New Roman" w:cs="Times New Roman"/>
          <w:szCs w:val="24"/>
        </w:rPr>
        <w:t>της δυναμικής παρουσίας του ελληνισμού στην περιοχή.</w:t>
      </w:r>
    </w:p>
    <w:p w14:paraId="47ED0F1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Μετά και από ενέργειες της δικής σας Κυβέρνησης δόθηκαν ορισμένες παρατάσεις σε σχέση με την ενεργοποίηση της ρήτρας. Μέχρι τον Σεπτέμβριο του 2017 πρέπει να έχει αποπερατωθεί πλήρως το σχολικό συγκρότημ</w:t>
      </w:r>
      <w:r>
        <w:rPr>
          <w:rFonts w:eastAsia="Times New Roman" w:cs="Times New Roman"/>
          <w:szCs w:val="24"/>
        </w:rPr>
        <w:t>α, ενώ μέχρι την 30η Ιουνίου τρέχοντος έτους πρέπει να ολοκληρωθούν οι εργασίες σκυροδέματος.</w:t>
      </w:r>
    </w:p>
    <w:p w14:paraId="47ED0F1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Με βάση τα παραπάνω ερωτάσθε αν σκοπεύει το Υπουργείο να αποδεσμεύσει τα απαραίτητα κονδύλια ή να έρθει σε σχετική συνεννόηση με τη Βαυαρική Κυβέρνηση για διευθέτ</w:t>
      </w:r>
      <w:r>
        <w:rPr>
          <w:rFonts w:eastAsia="Times New Roman" w:cs="Times New Roman"/>
          <w:szCs w:val="24"/>
        </w:rPr>
        <w:t>ηση νεότερης συμφωνίας για την αποπεράτωση του έργου αυτού και να προσφέρει τη μέγιστη δυνατή τεχνική και οικονομική στήριξη στον σκοπό αυτό.</w:t>
      </w:r>
    </w:p>
    <w:p w14:paraId="47ED0F1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Οι Έλληνες του Μονάχου γνωρίζουν πολύ καλά τις δυσκολίες που περνά αυτήν τη στιγμή η πατρίδα. Μας το δήλωσαν και σ</w:t>
      </w:r>
      <w:r>
        <w:rPr>
          <w:rFonts w:eastAsia="Times New Roman" w:cs="Times New Roman"/>
          <w:szCs w:val="24"/>
        </w:rPr>
        <w:t xml:space="preserve">τους δύο Βουλευτές που ήμασταν εκεί. Και δεσμευτήκαμε ότι θα καθόμασταν στα ίδια έδρανα προκειμένου να αναδείξουμε το δίκαιο αίτημά τους, αλλά και την αγωνία τους ταυτόχρονα. </w:t>
      </w:r>
    </w:p>
    <w:p w14:paraId="47ED0F2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7ED0F2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Όπως καταλάβατε, κύρι</w:t>
      </w:r>
      <w:r>
        <w:rPr>
          <w:rFonts w:eastAsia="Times New Roman" w:cs="Times New Roman"/>
          <w:szCs w:val="24"/>
        </w:rPr>
        <w:t>ε Υπουργέ, άφησα να περάσουν έξι λεπτά, γιατί πρέπει να σας πω ότι από το 1990, που είμαι εγώ μέσα σε αυτή</w:t>
      </w:r>
      <w:r>
        <w:rPr>
          <w:rFonts w:eastAsia="Times New Roman" w:cs="Times New Roman"/>
          <w:szCs w:val="24"/>
        </w:rPr>
        <w:t>ν</w:t>
      </w:r>
      <w:r>
        <w:rPr>
          <w:rFonts w:eastAsia="Times New Roman" w:cs="Times New Roman"/>
          <w:szCs w:val="24"/>
        </w:rPr>
        <w:t xml:space="preserve"> την Αίθουσα, δεν έχω ξαναδεί την εικόνα δύο Βουλευτές, ένας κυβερνητικός και ένας της Αντιπολίτευσης, να υπερασπίζονται από κοινού ένα θέμα και μάλι</w:t>
      </w:r>
      <w:r>
        <w:rPr>
          <w:rFonts w:eastAsia="Times New Roman" w:cs="Times New Roman"/>
          <w:szCs w:val="24"/>
        </w:rPr>
        <w:t xml:space="preserve">στα τέτοιου είδους. Είναι κάτι που τιμά και τον κ. Ουρσουζίδη και τον φίλο και συνάδελφό μου κ. Δημοσχάκη. </w:t>
      </w:r>
    </w:p>
    <w:p w14:paraId="47ED0F22"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Και μη διανοηθείτε ότι θα βγείτε της Αιθούσης, αν δεν απαντήσετε απολύτως ξεκάθαρα στο αίτημα. Θα κλειδώσω την πόρτα! </w:t>
      </w:r>
    </w:p>
    <w:p w14:paraId="47ED0F2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w:t>
      </w:r>
    </w:p>
    <w:p w14:paraId="47ED0F24"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Η απάντηση στα ερωτήματα που έβαλε ο κ. Δημοσχάκης είναι πάρα πολύ σύντομη. Υπογράφηκε η έγκριση ένταξης στο ΠΔΕ </w:t>
      </w:r>
      <w:r>
        <w:rPr>
          <w:rFonts w:eastAsia="Times New Roman" w:cs="Times New Roman"/>
          <w:szCs w:val="24"/>
        </w:rPr>
        <w:lastRenderedPageBreak/>
        <w:t>του 2016 για το υπόλοιπο ποσό των 5 εκατομμυρίων ευρώ που απομένουν για την ολοκ</w:t>
      </w:r>
      <w:r>
        <w:rPr>
          <w:rFonts w:eastAsia="Times New Roman" w:cs="Times New Roman"/>
          <w:szCs w:val="24"/>
        </w:rPr>
        <w:t>λήρωση του έργου για το 2016. Θα το καταθέσω στα Πρακτικά για να το έχετε. Είναι άλλωστε ευχάριστο.</w:t>
      </w:r>
    </w:p>
    <w:p w14:paraId="47ED0F25" w14:textId="77777777" w:rsidR="001813B5" w:rsidRDefault="000026DE">
      <w:pPr>
        <w:spacing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Υπουργός Υποδομών, Μεταφορών και Δικτύων</w:t>
      </w:r>
      <w:r>
        <w:rPr>
          <w:rFonts w:eastAsia="Times New Roman" w:cs="Times New Roman"/>
        </w:rPr>
        <w:t xml:space="preserve"> κ. Χρήστος Σπίρτζης καταθέτει για τα Πρακτικά το προαναφερθέν έγγραφο, το οποίο βρίσκεται στο </w:t>
      </w:r>
      <w:r>
        <w:rPr>
          <w:rFonts w:eastAsia="Times New Roman" w:cs="Times New Roman"/>
        </w:rPr>
        <w:t>α</w:t>
      </w:r>
      <w:r>
        <w:rPr>
          <w:rFonts w:eastAsia="Times New Roman" w:cs="Times New Roman"/>
        </w:rPr>
        <w:t>ρ</w:t>
      </w:r>
      <w:r>
        <w:rPr>
          <w:rFonts w:eastAsia="Times New Roman" w:cs="Times New Roman"/>
        </w:rPr>
        <w:t>χείο του Τμήματος Γραμματείας της Διεύθυνσης Στενογραφίας και Πρακτικών της Βουλής)</w:t>
      </w:r>
    </w:p>
    <w:p w14:paraId="47ED0F26" w14:textId="77777777" w:rsidR="001813B5" w:rsidRDefault="000026DE">
      <w:pPr>
        <w:spacing w:line="600" w:lineRule="auto"/>
        <w:ind w:firstLine="720"/>
        <w:jc w:val="both"/>
        <w:rPr>
          <w:rFonts w:eastAsia="Times New Roman" w:cs="Times New Roman"/>
        </w:rPr>
      </w:pPr>
      <w:r>
        <w:rPr>
          <w:rFonts w:eastAsia="Times New Roman" w:cs="Times New Roman"/>
        </w:rPr>
        <w:t>Με την ευκαιρία θα ήθελα να δώσω και εγώ συγχαρητήρια στον κ. Δημοσχάκη και τον κ. Ουρσουζίδη, όχι μόνο γιατί κάθονται μαζί, αλλά γιατί ο κ. Δημοσχάκης, σε αντίθεση με άλλο</w:t>
      </w:r>
      <w:r>
        <w:rPr>
          <w:rFonts w:eastAsia="Times New Roman" w:cs="Times New Roman"/>
        </w:rPr>
        <w:t xml:space="preserve">υς συναδέλφους μας, καταθέτει συνήθως σοβαρές επίκαιρες ερωτήσεις και δεν διστάζει να λέει την αλήθεια για να αναδεικνύεται και στο Κοινοβούλιο και στον ελληνικό λαό τι πραγματικά συμβαίνει και πού πρέπει, σαν χώρα και σαν πολιτικό σύστημα, να κινηθούμε. </w:t>
      </w:r>
    </w:p>
    <w:p w14:paraId="47ED0F2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Και εξηγούμαι. Το 1991 ξεκίνησε η ιδέα και όλη αυτή η ιστορία, όπως αναγράφεται στην επίκαιρη ερώτηση, με την Κυβέρνηση της Νέας Δημοκρατίας, για την ανέγερση ενός ιδιόκτητου από το ελληνικό κράτος σχολικού συγκροτήματος. Οι διαδικασίες καρποφόρησαν το 200</w:t>
      </w:r>
      <w:r>
        <w:rPr>
          <w:rFonts w:eastAsia="Times New Roman" w:cs="Times New Roman"/>
          <w:szCs w:val="24"/>
        </w:rPr>
        <w:t>1 και το έργο ανατέθηκε το 2014, είκοσι τρία χρόνια μετά, με ό,τι αυτό σημαίνει για όλους μας. Δεν βγαίνουμε έτσι από την κρίση, ούτε μπορούμε να έχουμε συνθήκες διαφάνειας…</w:t>
      </w:r>
    </w:p>
    <w:p w14:paraId="47ED0F28"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Σίγουρα δεν μας φταίει η τρόικα γι’ αυτό.</w:t>
      </w:r>
    </w:p>
    <w:p w14:paraId="47ED0F2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ΣΠΙΡΤΖΗΣ (Υπουργός Υποδομών, Μεταφορών και Δικτύων):</w:t>
      </w:r>
      <w:r>
        <w:rPr>
          <w:rFonts w:eastAsia="Times New Roman" w:cs="Times New Roman"/>
          <w:szCs w:val="24"/>
        </w:rPr>
        <w:t xml:space="preserve"> Ναι, γι’ αυτό δεν φταίει κανένας. Εμείς φταίμε ως χώρα και οι διαδικασίες που βάζουμε. Κι εκεί πρέπει να γίνει προσπάθεια για να εξορθολογήσουμε όλο το σύστημα και τη διαφάνεια και το κόστος των δημόσιω</w:t>
      </w:r>
      <w:r>
        <w:rPr>
          <w:rFonts w:eastAsia="Times New Roman" w:cs="Times New Roman"/>
          <w:szCs w:val="24"/>
        </w:rPr>
        <w:t>ν έργων.</w:t>
      </w:r>
    </w:p>
    <w:p w14:paraId="47ED0F2A"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7ED0F2B" w14:textId="77777777" w:rsidR="001813B5" w:rsidRDefault="000026DE">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Ωραία. Αν υπάρχει δευτερολογία, έχετε τον λόγο, κύριε Δημοσχάκη.</w:t>
      </w:r>
    </w:p>
    <w:p w14:paraId="47ED0F2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Υπάρχει δευτερολογία. </w:t>
      </w:r>
    </w:p>
    <w:p w14:paraId="47ED0F2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Και για λόγους ιστορικούς, θα ήθελα να καταθέσουμε από κοινού με τον κύριο συνά</w:t>
      </w:r>
      <w:r>
        <w:rPr>
          <w:rFonts w:eastAsia="Times New Roman" w:cs="Times New Roman"/>
          <w:szCs w:val="24"/>
        </w:rPr>
        <w:t>δελφο στα Πρακτικά της Βουλής και ταυτόχρονα σε εσάς σημερινή φωτογραφία από δορυφόρο, σε ό,τι αφορά την πρόοδο των εργασιών.</w:t>
      </w:r>
    </w:p>
    <w:p w14:paraId="47ED0F2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Είπατε ότι υπογράφτηκε. Δεν μας είπατε, όμως, αν εκταμιεύθηκε. Με συγχωρείτε πολύ, γιατί έχουν σημασία και οι λέξεις. Η καθυστέρηση, πράγματι, οφείλεται στις παραλείψεις πολλών κυβερνήσεων, όπως προείπατε, και ιστορικά. Και πράγματι η προηγούμενη Κυβέρνηση</w:t>
      </w:r>
      <w:r>
        <w:rPr>
          <w:rFonts w:eastAsia="Times New Roman" w:cs="Times New Roman"/>
          <w:szCs w:val="24"/>
        </w:rPr>
        <w:t xml:space="preserve"> και η δική σας μέχρι στιγμής έχουν δείξει την απαραίτητη ευαισθησία. </w:t>
      </w:r>
    </w:p>
    <w:p w14:paraId="47ED0F2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 xml:space="preserve">Έλαχε σε εσάς να έχετε την ευκαιρία να συνδέσετε το όνομά σας με την ολοκλήρωση ενός από τα σημαντικότερα ελληνικά έργα υποδομής εκτός Ελλάδος. Η αγωνία μας με τον κ. Ουρσουζίδη είναι, </w:t>
      </w:r>
      <w:r>
        <w:rPr>
          <w:rFonts w:eastAsia="Times New Roman" w:cs="Times New Roman"/>
          <w:szCs w:val="24"/>
        </w:rPr>
        <w:t xml:space="preserve">έχοντας πίστη σε όσα είπατε ότι υπογράφτηκε, να έχουμε και τη γρήγορη εκταμίευση, γιατί είναι το μέγα ζητούμενο. </w:t>
      </w:r>
    </w:p>
    <w:p w14:paraId="47ED0F30"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Οπότε είναι σημαντικό να ακουστεί από τα πλέον αρμόδια χείλη ένας σαφής προγραμματισμός και για το υπόλοιπο του έργου. Το έχουμε ανάγκη και άλ</w:t>
      </w:r>
      <w:r>
        <w:rPr>
          <w:rFonts w:eastAsia="Times New Roman" w:cs="Times New Roman"/>
          <w:szCs w:val="24"/>
        </w:rPr>
        <w:t>λωστε, ο κύριος Πρόεδρος δεσμεύτηκε. Οι Έλληνες του εξωτερικού πραγματικά αποτελούν ένα αναξιοποίητο κεφάλαιο και ορθώς διεκδικούν σεβασμό και ενέργειες από τη μητέρα πατρίδα.</w:t>
      </w:r>
    </w:p>
    <w:p w14:paraId="47ED0F31"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Γι’ αυτό, κύριε Υπουργέ, σας ζητούμε, εκ μέρους των Ελλήνων της Βαυαρίας, αλλά κ</w:t>
      </w:r>
      <w:r>
        <w:rPr>
          <w:rFonts w:eastAsia="Times New Roman" w:cs="Times New Roman"/>
          <w:szCs w:val="24"/>
        </w:rPr>
        <w:t>αι όλων των Ελλήνων των εξωτερικού, συμβολικά να τελειώσετε το σχολικό συγκρότημα. Και σας καταθέτω και το σχετικό σημείωμα.</w:t>
      </w:r>
    </w:p>
    <w:p w14:paraId="47ED0F32" w14:textId="77777777" w:rsidR="001813B5" w:rsidRDefault="000026DE">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Αναστάσιος</w:t>
      </w:r>
      <w:r>
        <w:rPr>
          <w:rFonts w:eastAsia="Times New Roman" w:cs="Times New Roman"/>
        </w:rPr>
        <w:t xml:space="preserve"> (Τάσος)</w:t>
      </w:r>
      <w:r>
        <w:rPr>
          <w:rFonts w:eastAsia="Times New Roman" w:cs="Times New Roman"/>
        </w:rPr>
        <w:t xml:space="preserve"> Δημοσχάκης καταθέτει για τα Πρακτικά την προαναφερθείσα φωτογραφία και το προανα</w:t>
      </w:r>
      <w:r>
        <w:rPr>
          <w:rFonts w:eastAsia="Times New Roman" w:cs="Times New Roman"/>
        </w:rPr>
        <w:t xml:space="preserve">φερθέν έγγραφο, τα οποία βρίσκονται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47ED0F33"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 xml:space="preserve">Είμαι βέβαιος πως έχετε κάθε διάθεση και θα καταβάλλετε κάθε προσπάθεια για να πετύχετε, όχι μόνο τώρα, προσωρινά, σε ό,τι αφορά το σκυρόδεμα, αλλά και την αποπεράτωση όλων των έργων. </w:t>
      </w:r>
    </w:p>
    <w:p w14:paraId="47ED0F34"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σας καταστήσω σαφές πως εγώ θα βρίσκομαι</w:t>
      </w:r>
      <w:r>
        <w:rPr>
          <w:rFonts w:eastAsia="Times New Roman" w:cs="Times New Roman"/>
          <w:szCs w:val="24"/>
        </w:rPr>
        <w:t xml:space="preserve"> στο πλευρό των ομογενών μας, αλλά και της Κυβέρνησης, σε κάθε παρόμοια περίπτωση που αφορά υποδομές ελληνικών συμφερόντων στο εξωτερικό, αλλά και στο πλευρό των ομογενών μας για έργα υποδομής στο εσωτερικό της χώρας.</w:t>
      </w:r>
    </w:p>
    <w:p w14:paraId="47ED0F3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Οι περισσότεροι που διαβιούν στην περι</w:t>
      </w:r>
      <w:r>
        <w:rPr>
          <w:rFonts w:eastAsia="Times New Roman" w:cs="Times New Roman"/>
          <w:szCs w:val="24"/>
        </w:rPr>
        <w:t xml:space="preserve">οχή του Μονάχου και της Γερμανίας είναι βορειοελλαδίτες. Ένας πολύ μεγάλος αριθμός εξ αυτών κατάγονται από τον Έβρο και τη Θράκη και μάλιστα, από το χωριό </w:t>
      </w:r>
      <w:r>
        <w:rPr>
          <w:rFonts w:eastAsia="Times New Roman" w:cs="Times New Roman"/>
          <w:szCs w:val="24"/>
        </w:rPr>
        <w:lastRenderedPageBreak/>
        <w:t>μου. Έχουν παράπονα για τον κάθετο άξονα Αρδανίου-Αλεξανδρούπολης μέχρι Ορμένιο. Παρακολουθούν μάλιστ</w:t>
      </w:r>
      <w:r>
        <w:rPr>
          <w:rFonts w:eastAsia="Times New Roman" w:cs="Times New Roman"/>
          <w:szCs w:val="24"/>
        </w:rPr>
        <w:t xml:space="preserve">α το έργο αυτό με τηλεφωνήματα που κάνουν στους συγγενείς τους. Μας θίγει και μας ενοχλεί η εγκατάλειψη από το κεντρικό κράτος. </w:t>
      </w:r>
    </w:p>
    <w:p w14:paraId="47ED0F36"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Παρακαλώ θερμά να σκύψετε πάνω σε αυτό το έργο, διότι δεσμεύτηκα έναντι αυτών που γνωρίζουν ότι σήμερα μιλάμε εδώ ότι θα το ανα</w:t>
      </w:r>
      <w:r>
        <w:rPr>
          <w:rFonts w:eastAsia="Times New Roman" w:cs="Times New Roman"/>
          <w:szCs w:val="24"/>
        </w:rPr>
        <w:t>δείξω εκ νέου.</w:t>
      </w:r>
    </w:p>
    <w:p w14:paraId="47ED0F37"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Ευχαριστώ, κύριε Πρόεδρε, κι εσάς, κύριε Υπουργέ.</w:t>
      </w:r>
    </w:p>
    <w:p w14:paraId="47ED0F38" w14:textId="77777777" w:rsidR="001813B5" w:rsidRDefault="000026DE">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έχετε τον λόγο. Είδα τον τρόπο που πήγατε να σηκωθείτε και άρα καλό νέο θα πείτε. Και θα σας εκμεταλλευθώ κι εγώ λίγο. Πιστεύοντας στην αποτελε</w:t>
      </w:r>
      <w:r>
        <w:rPr>
          <w:rFonts w:eastAsia="Times New Roman" w:cs="Times New Roman"/>
          <w:szCs w:val="24"/>
        </w:rPr>
        <w:t xml:space="preserve">σματικότητα του μηχανικού, πρώην Προέδρου του ΤΕΕ και του πολιτικού σήμερα, σας λέω ότι δεν έχει λυθεί το θέμα της δωρεάν μετακίνησης των ενστόλων στην Αττική. </w:t>
      </w:r>
    </w:p>
    <w:p w14:paraId="47ED0F39"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Ναι, θα το πω.</w:t>
      </w:r>
    </w:p>
    <w:p w14:paraId="47ED0F3A" w14:textId="77777777" w:rsidR="001813B5" w:rsidRDefault="000026DE">
      <w:pPr>
        <w:spacing w:line="600" w:lineRule="auto"/>
        <w:ind w:firstLine="720"/>
        <w:jc w:val="both"/>
        <w:rPr>
          <w:rFonts w:eastAsia="Times New Roman" w:cs="Times New Roman"/>
          <w:szCs w:val="24"/>
        </w:rPr>
      </w:pPr>
      <w:r>
        <w:rPr>
          <w:rFonts w:eastAsia="Times New Roman"/>
          <w:b/>
          <w:bCs/>
        </w:rPr>
        <w:lastRenderedPageBreak/>
        <w:t>ΠΡΟΕΔΡΕΥΩΝ (Νικήτας</w:t>
      </w:r>
      <w:r>
        <w:rPr>
          <w:rFonts w:eastAsia="Times New Roman"/>
          <w:b/>
          <w:bCs/>
        </w:rPr>
        <w:t xml:space="preserve"> Κακλαμάνης):</w:t>
      </w:r>
      <w:r>
        <w:rPr>
          <w:rFonts w:eastAsia="Times New Roman" w:cs="Times New Roman"/>
          <w:szCs w:val="24"/>
        </w:rPr>
        <w:t xml:space="preserve"> Παρακαλώ πολύ κυνηγήστε το γιατί το άλλο Υπουργείο τα ρίχνει σε εσάς, πρέπει να ξέρετε.</w:t>
      </w:r>
    </w:p>
    <w:p w14:paraId="47ED0F3B"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Έχετε τον λόγο.</w:t>
      </w:r>
    </w:p>
    <w:p w14:paraId="47ED0F3C"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Δημοσχάκη, για να εκταμιευθούν τα χρήματα θα έπρεπε να υπάρχει εγγραφή </w:t>
      </w:r>
      <w:r>
        <w:rPr>
          <w:rFonts w:eastAsia="Times New Roman" w:cs="Times New Roman"/>
          <w:szCs w:val="24"/>
        </w:rPr>
        <w:t>στο ΠΔΕ. Από εδώ και πέρα, είναι διαδικαστικό το θέμα μεταξύ του αναδόχου και των Κτηριακών Υποδομών Α.Ε.</w:t>
      </w:r>
      <w:r>
        <w:rPr>
          <w:rFonts w:eastAsia="Times New Roman" w:cs="Times New Roman"/>
          <w:szCs w:val="24"/>
        </w:rPr>
        <w:t>.</w:t>
      </w:r>
      <w:r>
        <w:rPr>
          <w:rFonts w:eastAsia="Times New Roman" w:cs="Times New Roman"/>
          <w:szCs w:val="24"/>
        </w:rPr>
        <w:t xml:space="preserve"> Υπήρχαν λογαριασμοί που δεν είχαν πληρωθεί, ύψους 1.038.544 ευρώ. Σας λέω και συγκεκριμένα νούμερα. Από εκεί και πέρα, υπήρχαν και αιτήματα για αποζη</w:t>
      </w:r>
      <w:r>
        <w:rPr>
          <w:rFonts w:eastAsia="Times New Roman" w:cs="Times New Roman"/>
          <w:szCs w:val="24"/>
        </w:rPr>
        <w:t xml:space="preserve">μιώσεις του εργολάβου, όπου εκεί η </w:t>
      </w:r>
      <w:r>
        <w:rPr>
          <w:rFonts w:eastAsia="Times New Roman" w:cs="Times New Roman"/>
          <w:szCs w:val="24"/>
        </w:rPr>
        <w:t>υ</w:t>
      </w:r>
      <w:r>
        <w:rPr>
          <w:rFonts w:eastAsia="Times New Roman" w:cs="Times New Roman"/>
          <w:szCs w:val="24"/>
        </w:rPr>
        <w:t>πηρεσία πρέπει να δει τι είναι νόμιμο, τι όχι σε σχέση με αυτά που ζητάει ο εργολάβος και να γίνουν οι απαραίτητες εκταμιεύσεις. Το θέμα είναι ότι τα χρήματα υπάρχουν για να ολοκληρωθεί το έργο και θα σας δώσω και την απ</w:t>
      </w:r>
      <w:r>
        <w:rPr>
          <w:rFonts w:eastAsia="Times New Roman" w:cs="Times New Roman"/>
          <w:szCs w:val="24"/>
        </w:rPr>
        <w:t xml:space="preserve">άντηση από το </w:t>
      </w:r>
      <w:r>
        <w:rPr>
          <w:rFonts w:eastAsia="Times New Roman" w:cs="Times New Roman"/>
          <w:szCs w:val="24"/>
        </w:rPr>
        <w:t>γ</w:t>
      </w:r>
      <w:r>
        <w:rPr>
          <w:rFonts w:eastAsia="Times New Roman" w:cs="Times New Roman"/>
          <w:szCs w:val="24"/>
        </w:rPr>
        <w:t>ραφείο Κοινοβουλευτικού Ελέγχου, επίσης, που το πιστοποιεί και υπάρχει και η δέσμευση της Υπηρεσίας.</w:t>
      </w:r>
    </w:p>
    <w:p w14:paraId="47ED0F3D"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lastRenderedPageBreak/>
        <w:t>Προφανώς, αυτό είναι ένα από τα πολλά έργα που είχαν προβλήματα, όπως και το δεύτερο που λέτε. Το δεύτερο, όμως, εντάσσεται σε άλλη κατηγορί</w:t>
      </w:r>
      <w:r>
        <w:rPr>
          <w:rFonts w:eastAsia="Times New Roman" w:cs="Times New Roman"/>
          <w:szCs w:val="24"/>
        </w:rPr>
        <w:t>α έργων. Είναι στα έργα που είχαν φτιάξει έναν γόρδιο δεσμό γύρω από αυτά για να λυθούν και να προχωρήσουν. Είναι η αντίστοιχη περίπτωση με το Μετρό της Θεσσαλονίκης, με τα έργα της Παραϊόνιας. Μιλώ για τον κάθετο άξονα.</w:t>
      </w:r>
    </w:p>
    <w:p w14:paraId="47ED0F3E"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Πιστεύω ότι ένα</w:t>
      </w:r>
      <w:r>
        <w:rPr>
          <w:rFonts w:eastAsia="Times New Roman" w:cs="Times New Roman"/>
          <w:szCs w:val="24"/>
        </w:rPr>
        <w:t xml:space="preserve">, </w:t>
      </w:r>
      <w:r>
        <w:rPr>
          <w:rFonts w:eastAsia="Times New Roman" w:cs="Times New Roman"/>
          <w:szCs w:val="24"/>
        </w:rPr>
        <w:t>ένα και αυτά παίρν</w:t>
      </w:r>
      <w:r>
        <w:rPr>
          <w:rFonts w:eastAsia="Times New Roman" w:cs="Times New Roman"/>
          <w:szCs w:val="24"/>
        </w:rPr>
        <w:t xml:space="preserve">ουν τον δρόμο τους. Όπως πήρε τον δρόμο του και το </w:t>
      </w:r>
      <w:r>
        <w:rPr>
          <w:rFonts w:eastAsia="Times New Roman" w:cs="Times New Roman"/>
          <w:szCs w:val="24"/>
        </w:rPr>
        <w:t>μ</w:t>
      </w:r>
      <w:r>
        <w:rPr>
          <w:rFonts w:eastAsia="Times New Roman" w:cs="Times New Roman"/>
          <w:szCs w:val="24"/>
        </w:rPr>
        <w:t>ετρό της Θεσσαλονίκης και τα έργα της Παραϊόνιας, θα ολοκληρωθεί και αυτό. Όντως, δεν μπορούν αυτά τα έργα εδώ και δεκαετίες να ταλαιπωρούν τους πολίτες και να κοστίζουν πολύ περισσότερο από αυτά που είχα</w:t>
      </w:r>
      <w:r>
        <w:rPr>
          <w:rFonts w:eastAsia="Times New Roman" w:cs="Times New Roman"/>
          <w:szCs w:val="24"/>
        </w:rPr>
        <w:t>ν προβλεφθεί λόγω αυτών των καθυστερήσεων.</w:t>
      </w:r>
    </w:p>
    <w:p w14:paraId="47ED0F3F"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Κύριε Πρόεδρε, υπάρχει μ</w:t>
      </w:r>
      <w:r>
        <w:rPr>
          <w:rFonts w:eastAsia="Times New Roman" w:cs="Times New Roman"/>
          <w:szCs w:val="24"/>
        </w:rPr>
        <w:t>ί</w:t>
      </w:r>
      <w:r>
        <w:rPr>
          <w:rFonts w:eastAsia="Times New Roman" w:cs="Times New Roman"/>
          <w:szCs w:val="24"/>
        </w:rPr>
        <w:t>α πολύ στενή συνεργασία. Δεν τα ρίχνει το άλλο Υπουργείο σε μας. Μάλλον από κοινού αλλού θα τα ρίξουμε.</w:t>
      </w:r>
    </w:p>
    <w:p w14:paraId="47ED0F40"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έχω καταλάβει. Εγώ σας ρίχνω το μπαλάκι τώρα.</w:t>
      </w:r>
    </w:p>
    <w:p w14:paraId="47ED0F41"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lastRenderedPageBreak/>
        <w:t>ΧΡ</w:t>
      </w:r>
      <w:r>
        <w:rPr>
          <w:rFonts w:eastAsia="Times New Roman" w:cs="Times New Roman"/>
          <w:b/>
          <w:szCs w:val="24"/>
        </w:rPr>
        <w:t>ΗΣΤΟΣ ΣΠΙΡΤΖΗΣ (Υπουργός Υποδομών, Μεταφορών και Δικτύων):</w:t>
      </w:r>
      <w:r>
        <w:rPr>
          <w:rFonts w:eastAsia="Times New Roman" w:cs="Times New Roman"/>
          <w:szCs w:val="24"/>
        </w:rPr>
        <w:t xml:space="preserve"> Υπάρχει μ</w:t>
      </w:r>
      <w:r>
        <w:rPr>
          <w:rFonts w:eastAsia="Times New Roman" w:cs="Times New Roman"/>
          <w:szCs w:val="24"/>
        </w:rPr>
        <w:t>ί</w:t>
      </w:r>
      <w:r>
        <w:rPr>
          <w:rFonts w:eastAsia="Times New Roman" w:cs="Times New Roman"/>
          <w:szCs w:val="24"/>
        </w:rPr>
        <w:t>α συμφωνία των δύο Υπουργείων και μ</w:t>
      </w:r>
      <w:r>
        <w:rPr>
          <w:rFonts w:eastAsia="Times New Roman" w:cs="Times New Roman"/>
          <w:szCs w:val="24"/>
        </w:rPr>
        <w:t>ί</w:t>
      </w:r>
      <w:r>
        <w:rPr>
          <w:rFonts w:eastAsia="Times New Roman" w:cs="Times New Roman"/>
          <w:szCs w:val="24"/>
        </w:rPr>
        <w:t>α συμφωνία με τον Οργανισμό Αστικών Συγκοινωνιών Αθήνας, προκειμένου να προχωρήσει η σύμβαση. Γιατί; Διότι και φορείς των αστικών συγκοινωνιών της Αθήν</w:t>
      </w:r>
      <w:r>
        <w:rPr>
          <w:rFonts w:eastAsia="Times New Roman" w:cs="Times New Roman"/>
          <w:szCs w:val="24"/>
        </w:rPr>
        <w:t>ας έχουν ζητήσει συγκεκριμένο έργο από την Ελληνική Αστυνομία για τη φύλαξη των σταθμών μετρό, για την προστασία από ανεπιθύμητες ενέργειες στο τραμ ή στους οδηγούς των λεωφορείων και για τους πολίτες και για τους εργαζόμενους και αυτές οι υπηρεσίες…</w:t>
      </w:r>
    </w:p>
    <w:p w14:paraId="47ED0F42"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Αντισταθμιστικά οφέλη, ας το πούμε έτσι.</w:t>
      </w:r>
    </w:p>
    <w:p w14:paraId="47ED0F43"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θα είναι συγκεκριμένα, είναι κοστολογημένα και είναι σχεδιασμένο πόσοι αστυνομικοί θα μπουν στην υπηρεσία των </w:t>
      </w:r>
      <w:r>
        <w:rPr>
          <w:rFonts w:eastAsia="Times New Roman" w:cs="Times New Roman"/>
          <w:szCs w:val="24"/>
        </w:rPr>
        <w:t>α</w:t>
      </w:r>
      <w:r>
        <w:rPr>
          <w:rFonts w:eastAsia="Times New Roman" w:cs="Times New Roman"/>
          <w:szCs w:val="24"/>
        </w:rPr>
        <w:t>στι</w:t>
      </w:r>
      <w:r>
        <w:rPr>
          <w:rFonts w:eastAsia="Times New Roman" w:cs="Times New Roman"/>
          <w:szCs w:val="24"/>
        </w:rPr>
        <w:lastRenderedPageBreak/>
        <w:t xml:space="preserve">κών </w:t>
      </w:r>
      <w:r>
        <w:rPr>
          <w:rFonts w:eastAsia="Times New Roman" w:cs="Times New Roman"/>
          <w:szCs w:val="24"/>
        </w:rPr>
        <w:t>σ</w:t>
      </w:r>
      <w:r>
        <w:rPr>
          <w:rFonts w:eastAsia="Times New Roman" w:cs="Times New Roman"/>
          <w:szCs w:val="24"/>
        </w:rPr>
        <w:t>υγ</w:t>
      </w:r>
      <w:r>
        <w:rPr>
          <w:rFonts w:eastAsia="Times New Roman" w:cs="Times New Roman"/>
          <w:szCs w:val="24"/>
        </w:rPr>
        <w:t xml:space="preserve">κοινωνιών και τι θα προσφέρουν έναντι αυτού οι </w:t>
      </w:r>
      <w:r>
        <w:rPr>
          <w:rFonts w:eastAsia="Times New Roman" w:cs="Times New Roman"/>
          <w:szCs w:val="24"/>
        </w:rPr>
        <w:t>α</w:t>
      </w:r>
      <w:r>
        <w:rPr>
          <w:rFonts w:eastAsia="Times New Roman" w:cs="Times New Roman"/>
          <w:szCs w:val="24"/>
        </w:rPr>
        <w:t xml:space="preserve">στικές </w:t>
      </w:r>
      <w:r>
        <w:rPr>
          <w:rFonts w:eastAsia="Times New Roman" w:cs="Times New Roman"/>
          <w:szCs w:val="24"/>
        </w:rPr>
        <w:t>σ</w:t>
      </w:r>
      <w:r>
        <w:rPr>
          <w:rFonts w:eastAsia="Times New Roman" w:cs="Times New Roman"/>
          <w:szCs w:val="24"/>
        </w:rPr>
        <w:t>υγκοινωνίες, ώστε να λυθεί το πρόβλημα. Υπάρχει μ</w:t>
      </w:r>
      <w:r>
        <w:rPr>
          <w:rFonts w:eastAsia="Times New Roman" w:cs="Times New Roman"/>
          <w:szCs w:val="24"/>
        </w:rPr>
        <w:t>ί</w:t>
      </w:r>
      <w:r>
        <w:rPr>
          <w:rFonts w:eastAsia="Times New Roman" w:cs="Times New Roman"/>
          <w:szCs w:val="24"/>
        </w:rPr>
        <w:t>α συγκεκριμένη διαδικασία με το Γενικό Λογιστήριο του Κράτους. Αυτό πρέπει να λυθεί για να ολοκληρωθεί η σύμβαση.</w:t>
      </w:r>
    </w:p>
    <w:p w14:paraId="47ED0F44"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είστε, όμως, πρακτικός άνθρωπος, μη φτάσουμε τον Σεπτέμβριο και πούμε ότι το λύσαμε και έχουν φύγει εννιά μήνες.</w:t>
      </w:r>
    </w:p>
    <w:p w14:paraId="47ED0F45"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Σας ευχαριστώ πολύ, κύριε Υπουργέ και για την παρουσία σας…</w:t>
      </w:r>
    </w:p>
    <w:p w14:paraId="47ED0F46"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Και εγώ σας ευ</w:t>
      </w:r>
      <w:r>
        <w:rPr>
          <w:rFonts w:eastAsia="Times New Roman" w:cs="Times New Roman"/>
          <w:szCs w:val="24"/>
        </w:rPr>
        <w:t>χαριστώ.</w:t>
      </w:r>
    </w:p>
    <w:p w14:paraId="47ED0F47"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εσάς, κύριοι συνάδελφοι. Δώσατε ωραία εικόνα σε μ</w:t>
      </w:r>
      <w:r>
        <w:rPr>
          <w:rFonts w:eastAsia="Times New Roman" w:cs="Times New Roman"/>
          <w:szCs w:val="24"/>
        </w:rPr>
        <w:t>ί</w:t>
      </w:r>
      <w:r>
        <w:rPr>
          <w:rFonts w:eastAsia="Times New Roman" w:cs="Times New Roman"/>
          <w:szCs w:val="24"/>
        </w:rPr>
        <w:t>α άδεια Βουλή.</w:t>
      </w:r>
    </w:p>
    <w:p w14:paraId="47ED0F48" w14:textId="77777777" w:rsidR="001813B5" w:rsidRDefault="000026DE">
      <w:pPr>
        <w:spacing w:line="600" w:lineRule="auto"/>
        <w:ind w:firstLine="720"/>
        <w:jc w:val="both"/>
        <w:rPr>
          <w:rFonts w:eastAsia="Times New Roman" w:cs="Times New Roman"/>
          <w:szCs w:val="24"/>
        </w:rPr>
      </w:pPr>
      <w:r>
        <w:rPr>
          <w:rFonts w:eastAsia="Times New Roman" w:cs="Times New Roman"/>
          <w:szCs w:val="24"/>
        </w:rPr>
        <w:t>Ολοκληρωθείσης της συζητήσεως των επικαίρων ερωτήσεων, κύριοι συνάδελφοι, δέχεστε στο σημείο αυτό να λύσουμε τη συνεδρίαση;</w:t>
      </w:r>
    </w:p>
    <w:p w14:paraId="47ED0F49" w14:textId="77777777" w:rsidR="001813B5" w:rsidRDefault="000026DE">
      <w:pPr>
        <w:spacing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bCs/>
          <w:szCs w:val="24"/>
        </w:rPr>
        <w:t xml:space="preserve"> </w:t>
      </w:r>
      <w:r>
        <w:rPr>
          <w:rFonts w:eastAsia="Times New Roman" w:cs="Times New Roman"/>
          <w:szCs w:val="24"/>
        </w:rPr>
        <w:t>Μά</w:t>
      </w:r>
      <w:r>
        <w:rPr>
          <w:rFonts w:eastAsia="Times New Roman" w:cs="Times New Roman"/>
          <w:szCs w:val="24"/>
        </w:rPr>
        <w:t>λιστα, μάλιστα.</w:t>
      </w:r>
    </w:p>
    <w:p w14:paraId="47ED0F4A" w14:textId="77777777" w:rsidR="001813B5" w:rsidRDefault="000026D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12.50΄ λύεται η συνεδρίαση για τη Δευτέρα 21 Μαρτίου 2016 και ώρα 18.00΄, με αντικείμενο εργασιών του Σώματος κοινοβουλευτικό έλεγχο: α) συζήτηση επικαίρων ερωτήσεων και β) συζήτηση επίκαιρης επερωτήσεως, σύμφωνα με την</w:t>
      </w:r>
      <w:r>
        <w:rPr>
          <w:rFonts w:eastAsia="Times New Roman" w:cs="Times New Roman"/>
          <w:szCs w:val="24"/>
        </w:rPr>
        <w:t xml:space="preserve"> ημερήσια διάταξη που έχει διανεμηθεί.</w:t>
      </w:r>
    </w:p>
    <w:p w14:paraId="47ED0F4B" w14:textId="77777777" w:rsidR="001813B5" w:rsidRDefault="000026DE">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sectPr w:rsidR="001813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kvEhucHZvBO7yi0w3oFU80dKDtk=" w:salt="pPe3rPXrEIItAlnaH5eF4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B5"/>
    <w:rsid w:val="000026DE"/>
    <w:rsid w:val="001813B5"/>
    <w:rsid w:val="008841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0D02"/>
  <w15:docId w15:val="{13E653B8-7E8D-4B1A-BD05-3174F977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F5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3F5C"/>
    <w:rPr>
      <w:rFonts w:ascii="Segoe UI" w:hAnsi="Segoe UI" w:cs="Segoe UI"/>
      <w:sz w:val="18"/>
      <w:szCs w:val="18"/>
    </w:rPr>
  </w:style>
  <w:style w:type="paragraph" w:styleId="a4">
    <w:name w:val="Revision"/>
    <w:hidden/>
    <w:uiPriority w:val="99"/>
    <w:semiHidden/>
    <w:rsid w:val="003F50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202</MetadataID>
    <Session xmlns="641f345b-441b-4b81-9152-adc2e73ba5e1">Α´</Session>
    <Date xmlns="641f345b-441b-4b81-9152-adc2e73ba5e1">2016-03-17T22:00:00+00:00</Date>
    <Status xmlns="641f345b-441b-4b81-9152-adc2e73ba5e1">
      <Url>http://srv-sp1/praktika/Lists/Incoming_Metadata/EditForm.aspx?ID=202&amp;Source=/praktika/Recordings_Library/Forms/AllItems.aspx</Url>
      <Description>Δημοσιεύτηκε</Description>
    </Status>
    <Meeting xmlns="641f345b-441b-4b81-9152-adc2e73ba5e1">ϞΓ´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D9A51F-AB7D-4EBD-AE97-C353254391DB}">
  <ds:schemaRefs>
    <ds:schemaRef ds:uri="http://purl.org/dc/dcmitype/"/>
    <ds:schemaRef ds:uri="http://schemas.microsoft.com/office/infopath/2007/PartnerControls"/>
    <ds:schemaRef ds:uri="http://schemas.microsoft.com/office/2006/metadata/properties"/>
    <ds:schemaRef ds:uri="641f345b-441b-4b81-9152-adc2e73ba5e1"/>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EFAE63A4-7698-48C7-AEDE-E90987A0F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825E0A-D328-42BC-AB97-C40285D67F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22501</Words>
  <Characters>121509</Characters>
  <Application>Microsoft Office Word</Application>
  <DocSecurity>0</DocSecurity>
  <Lines>1012</Lines>
  <Paragraphs>287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143723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2016-03-24T11:10:00Z</dcterms:created>
  <dcterms:modified xsi:type="dcterms:W3CDTF">2016-03-24T11:10:00Z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