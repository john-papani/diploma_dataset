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7729" w14:textId="77777777" w:rsidR="00D441C0" w:rsidRPr="00D441C0" w:rsidRDefault="00D441C0" w:rsidP="00D441C0">
      <w:pPr>
        <w:spacing w:after="0" w:line="360" w:lineRule="auto"/>
        <w:rPr>
          <w:ins w:id="0" w:author="Φλούδα Χριστίνα" w:date="2016-05-16T10:06:00Z"/>
          <w:rFonts w:eastAsia="Times New Roman"/>
          <w:szCs w:val="24"/>
          <w:lang w:eastAsia="en-US"/>
        </w:rPr>
      </w:pPr>
      <w:ins w:id="1" w:author="Φλούδα Χριστίνα" w:date="2016-05-16T10:06:00Z">
        <w:r w:rsidRPr="00D441C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0A61D90" w14:textId="77777777" w:rsidR="00D441C0" w:rsidRPr="00D441C0" w:rsidRDefault="00D441C0" w:rsidP="00D441C0">
      <w:pPr>
        <w:spacing w:after="0" w:line="360" w:lineRule="auto"/>
        <w:rPr>
          <w:ins w:id="2" w:author="Φλούδα Χριστίνα" w:date="2016-05-16T10:06:00Z"/>
          <w:rFonts w:eastAsia="Times New Roman"/>
          <w:szCs w:val="24"/>
          <w:lang w:eastAsia="en-US"/>
        </w:rPr>
      </w:pPr>
    </w:p>
    <w:p w14:paraId="6FC8E398" w14:textId="77777777" w:rsidR="00D441C0" w:rsidRPr="00D441C0" w:rsidRDefault="00D441C0" w:rsidP="00D441C0">
      <w:pPr>
        <w:spacing w:after="0" w:line="360" w:lineRule="auto"/>
        <w:rPr>
          <w:ins w:id="3" w:author="Φλούδα Χριστίνα" w:date="2016-05-16T10:06:00Z"/>
          <w:rFonts w:eastAsia="Times New Roman"/>
          <w:szCs w:val="24"/>
          <w:lang w:eastAsia="en-US"/>
        </w:rPr>
      </w:pPr>
      <w:ins w:id="4" w:author="Φλούδα Χριστίνα" w:date="2016-05-16T10:06:00Z">
        <w:r w:rsidRPr="00D441C0">
          <w:rPr>
            <w:rFonts w:eastAsia="Times New Roman"/>
            <w:szCs w:val="24"/>
            <w:lang w:eastAsia="en-US"/>
          </w:rPr>
          <w:t>ΠΙΝΑΚΑΣ ΠΕΡΙΕΧΟΜΕΝΩΝ</w:t>
        </w:r>
      </w:ins>
    </w:p>
    <w:p w14:paraId="08D02699" w14:textId="77777777" w:rsidR="00D441C0" w:rsidRPr="00D441C0" w:rsidRDefault="00D441C0" w:rsidP="00D441C0">
      <w:pPr>
        <w:spacing w:after="0" w:line="360" w:lineRule="auto"/>
        <w:rPr>
          <w:ins w:id="5" w:author="Φλούδα Χριστίνα" w:date="2016-05-16T10:06:00Z"/>
          <w:rFonts w:eastAsia="Times New Roman"/>
          <w:szCs w:val="24"/>
          <w:lang w:eastAsia="en-US"/>
        </w:rPr>
      </w:pPr>
      <w:ins w:id="6" w:author="Φλούδα Χριστίνα" w:date="2016-05-16T10:06:00Z">
        <w:r w:rsidRPr="00D441C0">
          <w:rPr>
            <w:rFonts w:eastAsia="Times New Roman"/>
            <w:szCs w:val="24"/>
            <w:lang w:eastAsia="en-US"/>
          </w:rPr>
          <w:t xml:space="preserve">ΙΖ΄ ΠΕΡΙΟΔΟΣ </w:t>
        </w:r>
      </w:ins>
    </w:p>
    <w:p w14:paraId="3465701C" w14:textId="77777777" w:rsidR="00D441C0" w:rsidRPr="00D441C0" w:rsidRDefault="00D441C0" w:rsidP="00D441C0">
      <w:pPr>
        <w:spacing w:after="0" w:line="360" w:lineRule="auto"/>
        <w:rPr>
          <w:ins w:id="7" w:author="Φλούδα Χριστίνα" w:date="2016-05-16T10:06:00Z"/>
          <w:rFonts w:eastAsia="Times New Roman"/>
          <w:szCs w:val="24"/>
          <w:lang w:eastAsia="en-US"/>
        </w:rPr>
      </w:pPr>
      <w:ins w:id="8" w:author="Φλούδα Χριστίνα" w:date="2016-05-16T10:06:00Z">
        <w:r w:rsidRPr="00D441C0">
          <w:rPr>
            <w:rFonts w:eastAsia="Times New Roman"/>
            <w:szCs w:val="24"/>
            <w:lang w:eastAsia="en-US"/>
          </w:rPr>
          <w:t>ΠΡΟΕΔΡΕΥΟΜΕΝΗΣ ΚΟΙΝΟΒΟΥΛΕΥΤΙΚΗΣ ΔΗΜΟΚΡΑΤΙΑΣ</w:t>
        </w:r>
      </w:ins>
    </w:p>
    <w:p w14:paraId="328AA250" w14:textId="77777777" w:rsidR="00D441C0" w:rsidRPr="00D441C0" w:rsidRDefault="00D441C0" w:rsidP="00D441C0">
      <w:pPr>
        <w:spacing w:after="0" w:line="360" w:lineRule="auto"/>
        <w:rPr>
          <w:ins w:id="9" w:author="Φλούδα Χριστίνα" w:date="2016-05-16T10:06:00Z"/>
          <w:rFonts w:eastAsia="Times New Roman"/>
          <w:szCs w:val="24"/>
          <w:lang w:eastAsia="en-US"/>
        </w:rPr>
      </w:pPr>
      <w:ins w:id="10" w:author="Φλούδα Χριστίνα" w:date="2016-05-16T10:06:00Z">
        <w:r w:rsidRPr="00D441C0">
          <w:rPr>
            <w:rFonts w:eastAsia="Times New Roman"/>
            <w:szCs w:val="24"/>
            <w:lang w:eastAsia="en-US"/>
          </w:rPr>
          <w:t>ΣΥΝΟΔΟΣ Α΄</w:t>
        </w:r>
      </w:ins>
    </w:p>
    <w:p w14:paraId="0B819D20" w14:textId="77777777" w:rsidR="00D441C0" w:rsidRPr="00D441C0" w:rsidRDefault="00D441C0" w:rsidP="00D441C0">
      <w:pPr>
        <w:spacing w:after="0" w:line="360" w:lineRule="auto"/>
        <w:rPr>
          <w:ins w:id="11" w:author="Φλούδα Χριστίνα" w:date="2016-05-16T10:06:00Z"/>
          <w:rFonts w:eastAsia="Times New Roman"/>
          <w:szCs w:val="24"/>
          <w:lang w:eastAsia="en-US"/>
        </w:rPr>
      </w:pPr>
    </w:p>
    <w:p w14:paraId="067581BC" w14:textId="77777777" w:rsidR="00D441C0" w:rsidRPr="00D441C0" w:rsidRDefault="00D441C0" w:rsidP="00D441C0">
      <w:pPr>
        <w:spacing w:after="0" w:line="360" w:lineRule="auto"/>
        <w:rPr>
          <w:ins w:id="12" w:author="Φλούδα Χριστίνα" w:date="2016-05-16T10:06:00Z"/>
          <w:rFonts w:eastAsia="Times New Roman"/>
          <w:szCs w:val="24"/>
          <w:lang w:eastAsia="en-US"/>
        </w:rPr>
      </w:pPr>
      <w:ins w:id="13" w:author="Φλούδα Χριστίνα" w:date="2016-05-16T10:06:00Z">
        <w:r w:rsidRPr="00D441C0">
          <w:rPr>
            <w:rFonts w:eastAsia="Times New Roman"/>
            <w:szCs w:val="24"/>
            <w:lang w:eastAsia="en-US"/>
          </w:rPr>
          <w:t>ΣΥΝΕΔΡΙΑΣΗ ΡΚΒ΄</w:t>
        </w:r>
      </w:ins>
    </w:p>
    <w:p w14:paraId="64FECA1C" w14:textId="77777777" w:rsidR="00D441C0" w:rsidRPr="00D441C0" w:rsidRDefault="00D441C0" w:rsidP="00D441C0">
      <w:pPr>
        <w:spacing w:after="0" w:line="360" w:lineRule="auto"/>
        <w:rPr>
          <w:ins w:id="14" w:author="Φλούδα Χριστίνα" w:date="2016-05-16T10:06:00Z"/>
          <w:rFonts w:eastAsia="Times New Roman"/>
          <w:szCs w:val="24"/>
          <w:lang w:eastAsia="en-US"/>
        </w:rPr>
      </w:pPr>
      <w:ins w:id="15" w:author="Φλούδα Χριστίνα" w:date="2016-05-16T10:06:00Z">
        <w:r w:rsidRPr="00D441C0">
          <w:rPr>
            <w:rFonts w:eastAsia="Times New Roman"/>
            <w:szCs w:val="24"/>
            <w:lang w:eastAsia="en-US"/>
          </w:rPr>
          <w:t>Δευτέρα  9 Μαΐου 2016</w:t>
        </w:r>
      </w:ins>
    </w:p>
    <w:p w14:paraId="1D9C7295" w14:textId="77777777" w:rsidR="00D441C0" w:rsidRPr="00D441C0" w:rsidRDefault="00D441C0" w:rsidP="00D441C0">
      <w:pPr>
        <w:spacing w:after="0" w:line="360" w:lineRule="auto"/>
        <w:rPr>
          <w:ins w:id="16" w:author="Φλούδα Χριστίνα" w:date="2016-05-16T10:06:00Z"/>
          <w:rFonts w:eastAsia="Times New Roman"/>
          <w:szCs w:val="24"/>
          <w:lang w:eastAsia="en-US"/>
        </w:rPr>
      </w:pPr>
    </w:p>
    <w:p w14:paraId="15E492E0" w14:textId="77777777" w:rsidR="00D441C0" w:rsidRPr="00D441C0" w:rsidRDefault="00D441C0" w:rsidP="00D441C0">
      <w:pPr>
        <w:spacing w:after="0" w:line="360" w:lineRule="auto"/>
        <w:rPr>
          <w:ins w:id="17" w:author="Φλούδα Χριστίνα" w:date="2016-05-16T10:06:00Z"/>
          <w:rFonts w:eastAsia="Times New Roman"/>
          <w:szCs w:val="24"/>
          <w:lang w:eastAsia="en-US"/>
        </w:rPr>
      </w:pPr>
      <w:ins w:id="18" w:author="Φλούδα Χριστίνα" w:date="2016-05-16T10:06:00Z">
        <w:r w:rsidRPr="00D441C0">
          <w:rPr>
            <w:rFonts w:eastAsia="Times New Roman"/>
            <w:szCs w:val="24"/>
            <w:lang w:eastAsia="en-US"/>
          </w:rPr>
          <w:t>ΘΕΜΑΤΑ</w:t>
        </w:r>
      </w:ins>
    </w:p>
    <w:p w14:paraId="7CE35F8E" w14:textId="77777777" w:rsidR="00D441C0" w:rsidRPr="00D441C0" w:rsidRDefault="00D441C0" w:rsidP="00D441C0">
      <w:pPr>
        <w:spacing w:after="0" w:line="360" w:lineRule="auto"/>
        <w:rPr>
          <w:ins w:id="19" w:author="Φλούδα Χριστίνα" w:date="2016-05-16T10:06:00Z"/>
          <w:rFonts w:eastAsia="Times New Roman"/>
          <w:szCs w:val="24"/>
          <w:lang w:eastAsia="en-US"/>
        </w:rPr>
      </w:pPr>
      <w:ins w:id="20" w:author="Φλούδα Χριστίνα" w:date="2016-05-16T10:06:00Z">
        <w:r w:rsidRPr="00D441C0">
          <w:rPr>
            <w:rFonts w:eastAsia="Times New Roman"/>
            <w:szCs w:val="24"/>
            <w:lang w:eastAsia="en-US"/>
          </w:rPr>
          <w:t xml:space="preserve"> </w:t>
        </w:r>
        <w:r w:rsidRPr="00D441C0">
          <w:rPr>
            <w:rFonts w:eastAsia="Times New Roman"/>
            <w:szCs w:val="24"/>
            <w:lang w:eastAsia="en-US"/>
          </w:rPr>
          <w:br/>
          <w:t xml:space="preserve">Α. ΕΙΔΙΚΑ ΘΕΜΑΤΑ </w:t>
        </w:r>
        <w:r w:rsidRPr="00D441C0">
          <w:rPr>
            <w:rFonts w:eastAsia="Times New Roman"/>
            <w:szCs w:val="24"/>
            <w:lang w:eastAsia="en-US"/>
          </w:rPr>
          <w:br/>
          <w:t xml:space="preserve">1. Επικύρωση Πρακτικών, σελ. </w:t>
        </w:r>
        <w:r w:rsidRPr="00D441C0">
          <w:rPr>
            <w:rFonts w:eastAsia="Times New Roman"/>
            <w:szCs w:val="24"/>
            <w:lang w:eastAsia="en-US"/>
          </w:rPr>
          <w:br/>
          <w:t xml:space="preserve">2.  Άδεια απουσίας του Βουλευτή κ. Π. Καμμένου, σελ. </w:t>
        </w:r>
        <w:r w:rsidRPr="00D441C0">
          <w:rPr>
            <w:rFonts w:eastAsia="Times New Roman"/>
            <w:szCs w:val="24"/>
            <w:lang w:eastAsia="en-US"/>
          </w:rPr>
          <w:br/>
          <w:t xml:space="preserve">3. Ανακοινώνεται ότι τη συνεδρίαση παρακολουθούν μαθητές από το 3ο Δημοτικό Σχολείο Θεσσαλονίκης και το 1ο Γυμνάσιο Χαλκηδόνας Θεσσαλονίκης, σελ. </w:t>
        </w:r>
        <w:r w:rsidRPr="00D441C0">
          <w:rPr>
            <w:rFonts w:eastAsia="Times New Roman"/>
            <w:szCs w:val="24"/>
            <w:lang w:eastAsia="en-US"/>
          </w:rPr>
          <w:br/>
          <w:t xml:space="preserve">4. Επί διαδικαστικού θέματος, σελ. </w:t>
        </w:r>
        <w:r w:rsidRPr="00D441C0">
          <w:rPr>
            <w:rFonts w:eastAsia="Times New Roman"/>
            <w:szCs w:val="24"/>
            <w:lang w:eastAsia="en-US"/>
          </w:rPr>
          <w:br/>
          <w:t xml:space="preserve">5. Αναφορά στην Παγκόσμια Ημέρα της Μητέρας, σελ. </w:t>
        </w:r>
        <w:r w:rsidRPr="00D441C0">
          <w:rPr>
            <w:rFonts w:eastAsia="Times New Roman"/>
            <w:szCs w:val="24"/>
            <w:lang w:eastAsia="en-US"/>
          </w:rPr>
          <w:br/>
          <w:t xml:space="preserve">6. Ανακοίνωση του Προεδρείου της Βουλής, σχετικά με την ποινή που επιβλήθηκε στον Βουλευτή του Λαϊκού Συνδέσμου - Χρυσή Αυγή κ. Ι. Λαγό κατά τη συνεδρίαση της Κυριακής 8 Μαΐου 2016, σελ. </w:t>
        </w:r>
        <w:r w:rsidRPr="00D441C0">
          <w:rPr>
            <w:rFonts w:eastAsia="Times New Roman"/>
            <w:szCs w:val="24"/>
            <w:lang w:eastAsia="en-US"/>
          </w:rPr>
          <w:br/>
          <w:t xml:space="preserve"> </w:t>
        </w:r>
        <w:r w:rsidRPr="00D441C0">
          <w:rPr>
            <w:rFonts w:eastAsia="Times New Roman"/>
            <w:szCs w:val="24"/>
            <w:lang w:eastAsia="en-US"/>
          </w:rPr>
          <w:br/>
          <w:t xml:space="preserve">Β. ΚΟΙΝΟΒΟΥΛΕΥΤΙΚΟΣ ΕΛΕΓΧΟΣ </w:t>
        </w:r>
        <w:r w:rsidRPr="00D441C0">
          <w:rPr>
            <w:rFonts w:eastAsia="Times New Roman"/>
            <w:szCs w:val="24"/>
            <w:lang w:eastAsia="en-US"/>
          </w:rPr>
          <w:br/>
          <w:t xml:space="preserve">1. Κατάθεση αναφορών, σελ. </w:t>
        </w:r>
        <w:r w:rsidRPr="00D441C0">
          <w:rPr>
            <w:rFonts w:eastAsia="Times New Roman"/>
            <w:szCs w:val="24"/>
            <w:lang w:eastAsia="en-US"/>
          </w:rPr>
          <w:br/>
          <w:t>2. Συζήτηση επικαίρων ερωτήσεων:</w:t>
        </w:r>
        <w:r w:rsidRPr="00D441C0">
          <w:rPr>
            <w:rFonts w:eastAsia="Times New Roman"/>
            <w:szCs w:val="24"/>
            <w:lang w:eastAsia="en-US"/>
          </w:rPr>
          <w:br/>
          <w:t xml:space="preserve">    α) Προς τον Υπουργό Εξωτερικών, σχετικά με την καθυστέρηση αίτησης βίζας στη Ρωσία, σελ. </w:t>
        </w:r>
        <w:r w:rsidRPr="00D441C0">
          <w:rPr>
            <w:rFonts w:eastAsia="Times New Roman"/>
            <w:szCs w:val="24"/>
            <w:lang w:eastAsia="en-US"/>
          </w:rPr>
          <w:br/>
          <w:t xml:space="preserve">    β) Προς τον Υπουργό Εσωτερικών και Διοικητικής Ανασυγκρότησης, σχετικά με τις καταγγελίες για χρήση των υπηρεσιών του Δήμου Σαρωνικού, για τις προεκλογικές ανάγκες υποψηφίου Προέδρου της Τοπικής Οργάνωσης  της Ν.Δ., σελ. </w:t>
        </w:r>
        <w:r w:rsidRPr="00D441C0">
          <w:rPr>
            <w:rFonts w:eastAsia="Times New Roman"/>
            <w:szCs w:val="24"/>
            <w:lang w:eastAsia="en-US"/>
          </w:rPr>
          <w:br/>
        </w:r>
      </w:ins>
    </w:p>
    <w:p w14:paraId="39D5D607" w14:textId="77777777" w:rsidR="00D441C0" w:rsidRPr="00D441C0" w:rsidRDefault="00D441C0" w:rsidP="00D441C0">
      <w:pPr>
        <w:spacing w:after="0" w:line="360" w:lineRule="auto"/>
        <w:rPr>
          <w:ins w:id="21" w:author="Φλούδα Χριστίνα" w:date="2016-05-16T10:06:00Z"/>
          <w:rFonts w:eastAsia="Times New Roman"/>
          <w:szCs w:val="24"/>
          <w:lang w:eastAsia="en-US"/>
        </w:rPr>
      </w:pPr>
    </w:p>
    <w:p w14:paraId="5B80A5BB" w14:textId="77777777" w:rsidR="00D441C0" w:rsidRPr="00D441C0" w:rsidRDefault="00D441C0" w:rsidP="00D441C0">
      <w:pPr>
        <w:spacing w:after="0" w:line="360" w:lineRule="auto"/>
        <w:rPr>
          <w:ins w:id="22" w:author="Φλούδα Χριστίνα" w:date="2016-05-16T10:06:00Z"/>
          <w:rFonts w:eastAsia="Times New Roman"/>
          <w:szCs w:val="24"/>
          <w:lang w:eastAsia="en-US"/>
        </w:rPr>
      </w:pPr>
      <w:ins w:id="23" w:author="Φλούδα Χριστίνα" w:date="2016-05-16T10:06:00Z">
        <w:r w:rsidRPr="00D441C0">
          <w:rPr>
            <w:rFonts w:eastAsia="Times New Roman"/>
            <w:szCs w:val="24"/>
            <w:lang w:eastAsia="en-US"/>
          </w:rPr>
          <w:t xml:space="preserve">ΠΡΟΕΔΡΕΥΟΥΣΑ </w:t>
        </w:r>
      </w:ins>
    </w:p>
    <w:p w14:paraId="7162D2F1" w14:textId="77777777" w:rsidR="00D441C0" w:rsidRPr="00D441C0" w:rsidRDefault="00D441C0" w:rsidP="00D441C0">
      <w:pPr>
        <w:spacing w:after="0" w:line="360" w:lineRule="auto"/>
        <w:rPr>
          <w:ins w:id="24" w:author="Φλούδα Χριστίνα" w:date="2016-05-16T10:06:00Z"/>
          <w:rFonts w:eastAsia="Times New Roman"/>
          <w:szCs w:val="24"/>
          <w:lang w:eastAsia="en-US"/>
        </w:rPr>
      </w:pPr>
    </w:p>
    <w:p w14:paraId="774369D9" w14:textId="77777777" w:rsidR="00D441C0" w:rsidRPr="00D441C0" w:rsidRDefault="00D441C0" w:rsidP="00D441C0">
      <w:pPr>
        <w:spacing w:after="0" w:line="360" w:lineRule="auto"/>
        <w:rPr>
          <w:ins w:id="25" w:author="Φλούδα Χριστίνα" w:date="2016-05-16T10:06:00Z"/>
          <w:rFonts w:eastAsia="Times New Roman"/>
          <w:szCs w:val="24"/>
          <w:lang w:eastAsia="en-US"/>
        </w:rPr>
      </w:pPr>
      <w:ins w:id="26" w:author="Φλούδα Χριστίνα" w:date="2016-05-16T10:06:00Z">
        <w:r w:rsidRPr="00D441C0">
          <w:rPr>
            <w:rFonts w:eastAsia="Times New Roman"/>
            <w:szCs w:val="24"/>
            <w:lang w:eastAsia="en-US"/>
          </w:rPr>
          <w:t>ΧΡΙΣΤΟΔΟΥΛΟΠΟΥΛΟΥ Α. , σελ.</w:t>
        </w:r>
        <w:r w:rsidRPr="00D441C0">
          <w:rPr>
            <w:rFonts w:eastAsia="Times New Roman"/>
            <w:szCs w:val="24"/>
            <w:lang w:eastAsia="en-US"/>
          </w:rPr>
          <w:br/>
        </w:r>
      </w:ins>
    </w:p>
    <w:p w14:paraId="7040A53C" w14:textId="77777777" w:rsidR="00D441C0" w:rsidRPr="00D441C0" w:rsidRDefault="00D441C0" w:rsidP="00D441C0">
      <w:pPr>
        <w:spacing w:after="0" w:line="360" w:lineRule="auto"/>
        <w:rPr>
          <w:ins w:id="27" w:author="Φλούδα Χριστίνα" w:date="2016-05-16T10:06:00Z"/>
          <w:rFonts w:eastAsia="Times New Roman"/>
          <w:szCs w:val="24"/>
          <w:lang w:eastAsia="en-US"/>
        </w:rPr>
      </w:pPr>
    </w:p>
    <w:p w14:paraId="7B0FF54A" w14:textId="77777777" w:rsidR="00D441C0" w:rsidRPr="00D441C0" w:rsidRDefault="00D441C0" w:rsidP="00D441C0">
      <w:pPr>
        <w:spacing w:after="0" w:line="360" w:lineRule="auto"/>
        <w:rPr>
          <w:ins w:id="28" w:author="Φλούδα Χριστίνα" w:date="2016-05-16T10:06:00Z"/>
          <w:rFonts w:eastAsia="Times New Roman"/>
          <w:szCs w:val="24"/>
          <w:lang w:eastAsia="en-US"/>
        </w:rPr>
      </w:pPr>
    </w:p>
    <w:p w14:paraId="2E4219E3" w14:textId="77777777" w:rsidR="00D441C0" w:rsidRPr="00D441C0" w:rsidRDefault="00D441C0" w:rsidP="00D441C0">
      <w:pPr>
        <w:spacing w:after="0" w:line="360" w:lineRule="auto"/>
        <w:rPr>
          <w:ins w:id="29" w:author="Φλούδα Χριστίνα" w:date="2016-05-16T10:06:00Z"/>
          <w:rFonts w:eastAsia="Times New Roman"/>
          <w:szCs w:val="24"/>
          <w:lang w:eastAsia="en-US"/>
        </w:rPr>
      </w:pPr>
      <w:ins w:id="30" w:author="Φλούδα Χριστίνα" w:date="2016-05-16T10:06:00Z">
        <w:r w:rsidRPr="00D441C0">
          <w:rPr>
            <w:rFonts w:eastAsia="Times New Roman"/>
            <w:szCs w:val="24"/>
            <w:lang w:eastAsia="en-US"/>
          </w:rPr>
          <w:t>ΟΜΙΛΗΤΕΣ</w:t>
        </w:r>
      </w:ins>
    </w:p>
    <w:p w14:paraId="0717103C" w14:textId="38E7D2A3" w:rsidR="00D441C0" w:rsidRDefault="00D441C0" w:rsidP="00D441C0">
      <w:pPr>
        <w:spacing w:after="0" w:line="600" w:lineRule="auto"/>
        <w:ind w:firstLine="709"/>
        <w:jc w:val="both"/>
        <w:rPr>
          <w:ins w:id="31" w:author="Φλούδα Χριστίνα" w:date="2016-05-16T10:06:00Z"/>
          <w:rFonts w:eastAsia="Times New Roman" w:cs="Times New Roman"/>
          <w:bCs/>
          <w:szCs w:val="24"/>
        </w:rPr>
        <w:pPrChange w:id="32" w:author="Φλούδα Χριστίνα" w:date="2016-05-16T10:06:00Z">
          <w:pPr>
            <w:spacing w:after="0" w:line="600" w:lineRule="auto"/>
            <w:ind w:firstLine="709"/>
            <w:jc w:val="center"/>
          </w:pPr>
        </w:pPrChange>
      </w:pPr>
      <w:ins w:id="33" w:author="Φλούδα Χριστίνα" w:date="2016-05-16T10:06:00Z">
        <w:r w:rsidRPr="00D441C0">
          <w:rPr>
            <w:rFonts w:eastAsia="Times New Roman"/>
            <w:szCs w:val="24"/>
            <w:lang w:eastAsia="en-US"/>
          </w:rPr>
          <w:br/>
          <w:t>Α. Επί διαδικαστικού θέματος:</w:t>
        </w:r>
        <w:r w:rsidRPr="00D441C0">
          <w:rPr>
            <w:rFonts w:eastAsia="Times New Roman"/>
            <w:szCs w:val="24"/>
            <w:lang w:eastAsia="en-US"/>
          </w:rPr>
          <w:br/>
          <w:t>ΧΡΙΣΤΟΔΟΥΛΟΠΟΥΛΟΥ Α. , σελ.</w:t>
        </w:r>
        <w:r w:rsidRPr="00D441C0">
          <w:rPr>
            <w:rFonts w:eastAsia="Times New Roman"/>
            <w:szCs w:val="24"/>
            <w:lang w:eastAsia="en-US"/>
          </w:rPr>
          <w:br/>
        </w:r>
        <w:r w:rsidRPr="00D441C0">
          <w:rPr>
            <w:rFonts w:eastAsia="Times New Roman"/>
            <w:szCs w:val="24"/>
            <w:lang w:eastAsia="en-US"/>
          </w:rPr>
          <w:br/>
          <w:t>Β. Επί της αναφοράς στην Παγκόσμια Ημέρα της Μητέρας:</w:t>
        </w:r>
        <w:r w:rsidRPr="00D441C0">
          <w:rPr>
            <w:rFonts w:eastAsia="Times New Roman"/>
            <w:szCs w:val="24"/>
            <w:lang w:eastAsia="en-US"/>
          </w:rPr>
          <w:br/>
          <w:t>ΑΝΑΓΝΩΣΤΟΠΟΥΛΟΥ Α. , σελ.</w:t>
        </w:r>
        <w:r w:rsidRPr="00D441C0">
          <w:rPr>
            <w:rFonts w:eastAsia="Times New Roman"/>
            <w:szCs w:val="24"/>
            <w:lang w:eastAsia="en-US"/>
          </w:rPr>
          <w:br/>
          <w:t>ΖΑΡΟΥΛΙΑ Ε. , σελ.</w:t>
        </w:r>
        <w:r w:rsidRPr="00D441C0">
          <w:rPr>
            <w:rFonts w:eastAsia="Times New Roman"/>
            <w:szCs w:val="24"/>
            <w:lang w:eastAsia="en-US"/>
          </w:rPr>
          <w:br/>
          <w:t>ΚΑΜΜΕΝΟΣ Δ. , σελ.</w:t>
        </w:r>
        <w:r w:rsidRPr="00D441C0">
          <w:rPr>
            <w:rFonts w:eastAsia="Times New Roman"/>
            <w:szCs w:val="24"/>
            <w:lang w:eastAsia="en-US"/>
          </w:rPr>
          <w:br/>
          <w:t>ΚΑΡΑΣΑΡΛΙΔΟΥ Ε. , σελ.</w:t>
        </w:r>
        <w:r w:rsidRPr="00D441C0">
          <w:rPr>
            <w:rFonts w:eastAsia="Times New Roman"/>
            <w:szCs w:val="24"/>
            <w:lang w:eastAsia="en-US"/>
          </w:rPr>
          <w:br/>
          <w:t>ΜΑΡΔΑΣ Δ. , σελ.</w:t>
        </w:r>
        <w:r w:rsidRPr="00D441C0">
          <w:rPr>
            <w:rFonts w:eastAsia="Times New Roman"/>
            <w:szCs w:val="24"/>
            <w:lang w:eastAsia="en-US"/>
          </w:rPr>
          <w:br/>
          <w:t>ΜΕΓΑΛΟΟΙΚΟΝΟΜΟΥ Θ. , σελ.</w:t>
        </w:r>
        <w:r w:rsidRPr="00D441C0">
          <w:rPr>
            <w:rFonts w:eastAsia="Times New Roman"/>
            <w:szCs w:val="24"/>
            <w:lang w:eastAsia="en-US"/>
          </w:rPr>
          <w:br/>
          <w:t>ΠΑΠΑΚΩΣΤΑ - ΣΙΔΗΡΟΠΟΥΛΟΥ Α. , σελ.</w:t>
        </w:r>
        <w:r w:rsidRPr="00D441C0">
          <w:rPr>
            <w:rFonts w:eastAsia="Times New Roman"/>
            <w:szCs w:val="24"/>
            <w:lang w:eastAsia="en-US"/>
          </w:rPr>
          <w:br/>
          <w:t>ΣΥΝΤΥΧΑΚΗΣ Ε. , σελ.</w:t>
        </w:r>
        <w:r w:rsidRPr="00D441C0">
          <w:rPr>
            <w:rFonts w:eastAsia="Times New Roman"/>
            <w:szCs w:val="24"/>
            <w:lang w:eastAsia="en-US"/>
          </w:rPr>
          <w:br/>
          <w:t>ΧΡΙΣΤΟΔΟΥΛΟΠΟΥΛΟΥ Α. , σελ.</w:t>
        </w:r>
        <w:r w:rsidRPr="00D441C0">
          <w:rPr>
            <w:rFonts w:eastAsia="Times New Roman"/>
            <w:szCs w:val="24"/>
            <w:lang w:eastAsia="en-US"/>
          </w:rPr>
          <w:br/>
        </w:r>
        <w:r w:rsidRPr="00D441C0">
          <w:rPr>
            <w:rFonts w:eastAsia="Times New Roman"/>
            <w:szCs w:val="24"/>
            <w:lang w:eastAsia="en-US"/>
          </w:rPr>
          <w:br/>
          <w:t>Γ. Επί των επικαίρων ερωτήσεων:</w:t>
        </w:r>
        <w:r w:rsidRPr="00D441C0">
          <w:rPr>
            <w:rFonts w:eastAsia="Times New Roman"/>
            <w:szCs w:val="24"/>
            <w:lang w:eastAsia="en-US"/>
          </w:rPr>
          <w:br/>
          <w:t>ΚΑΜΜΕΝΟΣ Δ. , σελ.</w:t>
        </w:r>
        <w:r w:rsidRPr="00D441C0">
          <w:rPr>
            <w:rFonts w:eastAsia="Times New Roman"/>
            <w:szCs w:val="24"/>
            <w:lang w:eastAsia="en-US"/>
          </w:rPr>
          <w:br/>
          <w:t>ΜΠΑΛΑΦΑΣ Ι. , σελ.</w:t>
        </w:r>
        <w:r w:rsidRPr="00D441C0">
          <w:rPr>
            <w:rFonts w:eastAsia="Times New Roman"/>
            <w:szCs w:val="24"/>
            <w:lang w:eastAsia="en-US"/>
          </w:rPr>
          <w:br/>
          <w:t>ΞΥΔΑΚΗΣ Ν. , σελ.</w:t>
        </w:r>
        <w:r w:rsidRPr="00D441C0">
          <w:rPr>
            <w:rFonts w:eastAsia="Times New Roman"/>
            <w:szCs w:val="24"/>
            <w:lang w:eastAsia="en-US"/>
          </w:rPr>
          <w:br/>
          <w:t>ΣΚΟΥΡΟΛΙΑΚΟΣ Π. , σελ.</w:t>
        </w:r>
        <w:r w:rsidRPr="00D441C0">
          <w:rPr>
            <w:rFonts w:eastAsia="Times New Roman"/>
            <w:szCs w:val="24"/>
            <w:lang w:eastAsia="en-US"/>
          </w:rPr>
          <w:br/>
        </w:r>
        <w:bookmarkStart w:id="34" w:name="_GoBack"/>
        <w:bookmarkEnd w:id="34"/>
      </w:ins>
    </w:p>
    <w:p w14:paraId="62142773" w14:textId="77777777" w:rsidR="00396942" w:rsidRDefault="00D441C0">
      <w:pPr>
        <w:spacing w:after="0" w:line="600" w:lineRule="auto"/>
        <w:ind w:firstLine="709"/>
        <w:jc w:val="center"/>
        <w:rPr>
          <w:rFonts w:eastAsia="Times New Roman" w:cs="Times New Roman"/>
          <w:bCs/>
          <w:szCs w:val="24"/>
        </w:rPr>
      </w:pPr>
      <w:r>
        <w:rPr>
          <w:rFonts w:eastAsia="Times New Roman" w:cs="Times New Roman"/>
          <w:bCs/>
          <w:szCs w:val="24"/>
        </w:rPr>
        <w:t>ΠΡΑΚΤΙΚΑ ΒΟΥΛΗΣ</w:t>
      </w:r>
    </w:p>
    <w:p w14:paraId="62142774" w14:textId="77777777" w:rsidR="00396942" w:rsidRDefault="00D441C0">
      <w:pPr>
        <w:spacing w:after="0" w:line="600" w:lineRule="auto"/>
        <w:jc w:val="center"/>
        <w:rPr>
          <w:rFonts w:eastAsia="Times New Roman" w:cs="Times New Roman"/>
          <w:bCs/>
          <w:szCs w:val="24"/>
        </w:rPr>
      </w:pPr>
      <w:r>
        <w:rPr>
          <w:rFonts w:eastAsia="Times New Roman" w:cs="Times New Roman"/>
          <w:bCs/>
          <w:szCs w:val="24"/>
        </w:rPr>
        <w:t>ΙΣΤ΄ ΠΕΡΙΟΔΟΣ</w:t>
      </w:r>
    </w:p>
    <w:p w14:paraId="62142775" w14:textId="77777777" w:rsidR="00396942" w:rsidRDefault="00D441C0">
      <w:pPr>
        <w:spacing w:after="0"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62142776" w14:textId="77777777" w:rsidR="00396942" w:rsidRDefault="00D441C0">
      <w:pPr>
        <w:spacing w:after="0" w:line="600" w:lineRule="auto"/>
        <w:jc w:val="center"/>
        <w:rPr>
          <w:rFonts w:eastAsia="Times New Roman" w:cs="Times New Roman"/>
          <w:bCs/>
          <w:szCs w:val="24"/>
        </w:rPr>
      </w:pPr>
      <w:r>
        <w:rPr>
          <w:rFonts w:eastAsia="Times New Roman" w:cs="Times New Roman"/>
          <w:bCs/>
          <w:szCs w:val="24"/>
        </w:rPr>
        <w:t>ΣΥΝΟΔΟΣ Α΄</w:t>
      </w:r>
    </w:p>
    <w:p w14:paraId="62142777" w14:textId="77777777" w:rsidR="00396942" w:rsidRDefault="00D441C0">
      <w:pPr>
        <w:spacing w:after="0" w:line="600" w:lineRule="auto"/>
        <w:jc w:val="center"/>
        <w:rPr>
          <w:rFonts w:eastAsia="Times New Roman" w:cs="Times New Roman"/>
          <w:bCs/>
          <w:szCs w:val="24"/>
        </w:rPr>
      </w:pPr>
      <w:r>
        <w:rPr>
          <w:rFonts w:eastAsia="Times New Roman" w:cs="Times New Roman"/>
          <w:bCs/>
          <w:szCs w:val="24"/>
        </w:rPr>
        <w:t>ΣΥΝΕΔΡΙΑΣΗ ΡΚΒ΄</w:t>
      </w:r>
    </w:p>
    <w:p w14:paraId="62142778" w14:textId="77777777" w:rsidR="00396942" w:rsidRDefault="00D441C0">
      <w:pPr>
        <w:spacing w:after="0" w:line="600" w:lineRule="auto"/>
        <w:jc w:val="center"/>
        <w:rPr>
          <w:rFonts w:eastAsia="Times New Roman" w:cs="Times New Roman"/>
          <w:bCs/>
          <w:szCs w:val="24"/>
        </w:rPr>
      </w:pPr>
      <w:r>
        <w:rPr>
          <w:rFonts w:eastAsia="Times New Roman" w:cs="Times New Roman"/>
          <w:bCs/>
          <w:szCs w:val="24"/>
        </w:rPr>
        <w:t>Δευτέρα 9 Μαΐου 2016</w:t>
      </w:r>
    </w:p>
    <w:p w14:paraId="62142779" w14:textId="77777777" w:rsidR="00396942" w:rsidRDefault="00D441C0">
      <w:pPr>
        <w:spacing w:after="0" w:line="600" w:lineRule="auto"/>
        <w:ind w:firstLine="720"/>
        <w:jc w:val="both"/>
        <w:rPr>
          <w:rFonts w:eastAsia="Times New Roman" w:cs="Times New Roman"/>
          <w:bCs/>
          <w:szCs w:val="24"/>
        </w:rPr>
      </w:pPr>
      <w:r>
        <w:rPr>
          <w:rFonts w:eastAsia="Times New Roman" w:cs="Times New Roman"/>
          <w:bCs/>
          <w:szCs w:val="24"/>
        </w:rPr>
        <w:t xml:space="preserve">Αθήνα, σήμερα στις 9 Μαΐου 2016, ημέρα Δευτέρα και ώρα 18.04΄ συνήλθε στην Αίθουσα των συνεδριάσεων του Βουλευτηρίου η Βουλή σε </w:t>
      </w:r>
      <w:r>
        <w:rPr>
          <w:rFonts w:eastAsia="Times New Roman" w:cs="Times New Roman"/>
          <w:bCs/>
          <w:szCs w:val="24"/>
        </w:rPr>
        <w:t>ολομέλεια για να συνεδριάσει υπό την προεδρία της Γ΄ Αντιπροέδρου αυτής κ</w:t>
      </w:r>
      <w:r>
        <w:rPr>
          <w:rFonts w:eastAsia="Times New Roman" w:cs="Times New Roman"/>
          <w:bCs/>
          <w:szCs w:val="24"/>
        </w:rPr>
        <w:t>.</w:t>
      </w:r>
      <w:r>
        <w:rPr>
          <w:rFonts w:eastAsia="Times New Roman" w:cs="Times New Roman"/>
          <w:bCs/>
          <w:szCs w:val="24"/>
        </w:rPr>
        <w:t xml:space="preserve"> </w:t>
      </w:r>
      <w:r w:rsidRPr="007C4DD3">
        <w:rPr>
          <w:rFonts w:eastAsia="Times New Roman" w:cs="Times New Roman"/>
          <w:b/>
          <w:bCs/>
          <w:color w:val="000000" w:themeColor="text1"/>
          <w:szCs w:val="24"/>
        </w:rPr>
        <w:t>ΑΝΑΣΤΑΣΙΑΣ ΧΡΙΣΤΟΔΟΥΛΟΠΟΥΛΟΥ</w:t>
      </w:r>
      <w:r>
        <w:rPr>
          <w:rFonts w:eastAsia="Times New Roman" w:cs="Times New Roman"/>
          <w:bCs/>
          <w:szCs w:val="24"/>
        </w:rPr>
        <w:t>.</w:t>
      </w:r>
    </w:p>
    <w:p w14:paraId="6214277A" w14:textId="77777777" w:rsidR="00396942" w:rsidRDefault="00D441C0">
      <w:pPr>
        <w:spacing w:after="0" w:line="720" w:lineRule="auto"/>
        <w:ind w:firstLine="720"/>
        <w:jc w:val="both"/>
        <w:rPr>
          <w:rFonts w:eastAsia="Times New Roman" w:cs="Times New Roman"/>
          <w:bCs/>
          <w:szCs w:val="24"/>
        </w:rPr>
      </w:pPr>
      <w:r>
        <w:rPr>
          <w:rFonts w:eastAsia="Times New Roman" w:cs="Times New Roman"/>
          <w:b/>
          <w:bCs/>
          <w:szCs w:val="24"/>
        </w:rPr>
        <w:t>ΠΡΟΕΔΡΕΥΟΥΣΑ (Αναστασία Χριστοδουλοπούλου):</w:t>
      </w:r>
      <w:r>
        <w:rPr>
          <w:rFonts w:eastAsia="Times New Roman" w:cs="Times New Roman"/>
          <w:bCs/>
          <w:szCs w:val="24"/>
        </w:rPr>
        <w:t xml:space="preserve"> Κυρίες και κύριοι συνάδελφοι, αρχίζει η συνεδρίαση.</w:t>
      </w:r>
    </w:p>
    <w:p w14:paraId="6214277B" w14:textId="77777777" w:rsidR="00396942" w:rsidRDefault="00D441C0">
      <w:pPr>
        <w:spacing w:after="0" w:line="600" w:lineRule="auto"/>
        <w:ind w:firstLine="720"/>
        <w:jc w:val="both"/>
        <w:rPr>
          <w:rFonts w:eastAsia="Times New Roman" w:cs="Times New Roman"/>
          <w:bCs/>
          <w:szCs w:val="24"/>
        </w:rPr>
      </w:pPr>
      <w:r>
        <w:rPr>
          <w:rFonts w:eastAsia="Times New Roman" w:cs="Times New Roman"/>
          <w:bCs/>
          <w:szCs w:val="24"/>
        </w:rPr>
        <w:lastRenderedPageBreak/>
        <w:t>(ΕΠΙΚΥΡΩΣΗ ΠΡΑΚΤΙΚΩΝ: Σύμφωνα με την από 8</w:t>
      </w:r>
      <w:r w:rsidRPr="00A1430B">
        <w:rPr>
          <w:rFonts w:eastAsia="Times New Roman" w:cs="Times New Roman"/>
          <w:bCs/>
          <w:szCs w:val="24"/>
        </w:rPr>
        <w:t>-</w:t>
      </w:r>
      <w:r>
        <w:rPr>
          <w:rFonts w:eastAsia="Times New Roman" w:cs="Times New Roman"/>
          <w:bCs/>
          <w:szCs w:val="24"/>
        </w:rPr>
        <w:t>5</w:t>
      </w:r>
      <w:r w:rsidRPr="00A1430B">
        <w:rPr>
          <w:rFonts w:eastAsia="Times New Roman" w:cs="Times New Roman"/>
          <w:bCs/>
          <w:szCs w:val="24"/>
        </w:rPr>
        <w:t>-</w:t>
      </w:r>
      <w:r>
        <w:rPr>
          <w:rFonts w:eastAsia="Times New Roman" w:cs="Times New Roman"/>
          <w:bCs/>
          <w:szCs w:val="24"/>
        </w:rPr>
        <w:t>2016 εξουσ</w:t>
      </w:r>
      <w:r>
        <w:rPr>
          <w:rFonts w:eastAsia="Times New Roman" w:cs="Times New Roman"/>
          <w:bCs/>
          <w:szCs w:val="24"/>
        </w:rPr>
        <w:t>ιοδότηση του Σώματος επικυρώθηκαν με ευθύνη του Προεδρείου τα Πρακτικά της ΡΚΑ΄ συνεδριάσεώς του, της Κυριακής 8 Μαΐου 2016, σε ό,τι αφορά την ψήφιση στο σύνολο του σχεδίου νόμου «Ενιαίο Σύστημα Κοινωνικής Ασφάλειας – Μεταρρύθμιση ασφαλιστικού-συνταξιοδοτι</w:t>
      </w:r>
      <w:r>
        <w:rPr>
          <w:rFonts w:eastAsia="Times New Roman" w:cs="Times New Roman"/>
          <w:bCs/>
          <w:szCs w:val="24"/>
        </w:rPr>
        <w:t>κού συστήματος – Ρυθμίσεις φορολογίας εισοδήματος και τυχερών παιγνίων και άλλες διατάξεις».)</w:t>
      </w:r>
    </w:p>
    <w:p w14:paraId="6214277C" w14:textId="77777777" w:rsidR="00396942" w:rsidRDefault="00D441C0">
      <w:pPr>
        <w:spacing w:after="0" w:line="600" w:lineRule="auto"/>
        <w:ind w:firstLine="720"/>
        <w:jc w:val="both"/>
        <w:rPr>
          <w:rFonts w:eastAsia="Times New Roman" w:cs="Times New Roman"/>
          <w:bCs/>
          <w:szCs w:val="24"/>
        </w:rPr>
      </w:pPr>
      <w:r>
        <w:rPr>
          <w:rFonts w:eastAsia="Times New Roman" w:cs="Times New Roman"/>
          <w:bCs/>
          <w:szCs w:val="24"/>
        </w:rPr>
        <w:t>Ξεκινούμε με την τιμητική εκδήλωση</w:t>
      </w:r>
      <w:r>
        <w:rPr>
          <w:rFonts w:eastAsia="Times New Roman" w:cs="Times New Roman"/>
          <w:bCs/>
          <w:szCs w:val="24"/>
        </w:rPr>
        <w:t xml:space="preserve"> για τον εορτασμό της Ημέρας της Μητέρας. </w:t>
      </w:r>
    </w:p>
    <w:p w14:paraId="6214277D" w14:textId="77777777" w:rsidR="00396942" w:rsidRDefault="00D441C0">
      <w:pPr>
        <w:spacing w:after="0" w:line="600" w:lineRule="auto"/>
        <w:ind w:firstLine="720"/>
        <w:jc w:val="both"/>
        <w:rPr>
          <w:rFonts w:eastAsia="Times New Roman" w:cs="Times New Roman"/>
          <w:bCs/>
          <w:szCs w:val="24"/>
        </w:rPr>
      </w:pPr>
      <w:r>
        <w:rPr>
          <w:rFonts w:eastAsia="Times New Roman" w:cs="Times New Roman"/>
          <w:bCs/>
          <w:szCs w:val="24"/>
        </w:rPr>
        <w:t>Μετά από τρία χρόνια σιωπής, φέτος, το 2016, η Βουλή αποφ</w:t>
      </w:r>
      <w:r>
        <w:rPr>
          <w:rFonts w:eastAsia="Times New Roman" w:cs="Times New Roman"/>
          <w:bCs/>
          <w:szCs w:val="24"/>
        </w:rPr>
        <w:t>άσισε</w:t>
      </w:r>
      <w:r>
        <w:rPr>
          <w:rFonts w:eastAsia="Times New Roman" w:cs="Times New Roman"/>
          <w:bCs/>
          <w:szCs w:val="24"/>
        </w:rPr>
        <w:t xml:space="preserve"> για μια </w:t>
      </w:r>
      <w:r>
        <w:rPr>
          <w:rFonts w:eastAsia="Times New Roman" w:cs="Times New Roman"/>
          <w:bCs/>
          <w:szCs w:val="24"/>
        </w:rPr>
        <w:t xml:space="preserve">ακόμη </w:t>
      </w:r>
      <w:r>
        <w:rPr>
          <w:rFonts w:eastAsia="Times New Roman" w:cs="Times New Roman"/>
          <w:bCs/>
          <w:szCs w:val="24"/>
        </w:rPr>
        <w:t xml:space="preserve">φορά να </w:t>
      </w:r>
      <w:r>
        <w:rPr>
          <w:rFonts w:eastAsia="Times New Roman" w:cs="Times New Roman"/>
          <w:bCs/>
          <w:szCs w:val="24"/>
        </w:rPr>
        <w:t>τιμήσει αυτή τη μέρα. Θα τοποθετηθούμε για έξι λεπτά εκ μέρους του Προεδρείου</w:t>
      </w:r>
      <w:r>
        <w:rPr>
          <w:rFonts w:eastAsia="Times New Roman" w:cs="Times New Roman"/>
          <w:bCs/>
          <w:szCs w:val="24"/>
        </w:rPr>
        <w:t xml:space="preserve"> </w:t>
      </w:r>
      <w:r>
        <w:rPr>
          <w:rFonts w:eastAsia="Times New Roman" w:cs="Times New Roman"/>
          <w:bCs/>
          <w:szCs w:val="24"/>
        </w:rPr>
        <w:t>η Αντιπρόεδρος,</w:t>
      </w:r>
      <w:r>
        <w:rPr>
          <w:rFonts w:eastAsia="Times New Roman" w:cs="Times New Roman"/>
          <w:bCs/>
          <w:szCs w:val="24"/>
        </w:rPr>
        <w:t xml:space="preserve"> δηλαδή εγώ,</w:t>
      </w:r>
      <w:r>
        <w:rPr>
          <w:rFonts w:eastAsia="Times New Roman" w:cs="Times New Roman"/>
          <w:bCs/>
          <w:szCs w:val="24"/>
        </w:rPr>
        <w:t xml:space="preserve"> εκ μέρους της Κυβέρνησης η Αναπληρώτρια Υπουργός Παιδείας, Έρευνας και Θρησκευμάτων κ. Αθανασία Αναγνωστοπούλου και συνάδελφοι και </w:t>
      </w:r>
      <w:proofErr w:type="spellStart"/>
      <w:r>
        <w:rPr>
          <w:rFonts w:eastAsia="Times New Roman" w:cs="Times New Roman"/>
          <w:bCs/>
          <w:szCs w:val="24"/>
        </w:rPr>
        <w:t>συναδέλφισσες</w:t>
      </w:r>
      <w:proofErr w:type="spellEnd"/>
      <w:r>
        <w:rPr>
          <w:rFonts w:eastAsia="Times New Roman" w:cs="Times New Roman"/>
          <w:bCs/>
          <w:szCs w:val="24"/>
        </w:rPr>
        <w:t xml:space="preserve"> Βουλε</w:t>
      </w:r>
      <w:r>
        <w:rPr>
          <w:rFonts w:eastAsia="Times New Roman" w:cs="Times New Roman"/>
          <w:bCs/>
          <w:szCs w:val="24"/>
        </w:rPr>
        <w:t xml:space="preserve">υτές που έχουν οριστεί από τις Κοινοβουλευτικές Ομάδες των κομμάτων. </w:t>
      </w:r>
    </w:p>
    <w:p w14:paraId="6214277E" w14:textId="77777777" w:rsidR="00396942" w:rsidRDefault="00D441C0">
      <w:pPr>
        <w:spacing w:after="0" w:line="720" w:lineRule="auto"/>
        <w:ind w:firstLine="720"/>
        <w:jc w:val="both"/>
        <w:rPr>
          <w:rFonts w:eastAsia="Times New Roman" w:cs="Times New Roman"/>
          <w:bCs/>
          <w:szCs w:val="24"/>
        </w:rPr>
      </w:pPr>
      <w:r>
        <w:rPr>
          <w:rFonts w:eastAsia="Times New Roman" w:cs="Times New Roman"/>
          <w:bCs/>
          <w:szCs w:val="24"/>
        </w:rPr>
        <w:lastRenderedPageBreak/>
        <w:t>Ξέρουμε όλες και όλοι ότι το παγκόσμιο εορτολόγιο είναι πλούσιο. Υπάρχουν γιορτές, υπάρχουν επέτειοι που είναι αφιερωμένες σε ηρωικά γεγονότα ή σε μεγάλες ιστορικές στιγμές ή σε εμβληματ</w:t>
      </w:r>
      <w:r>
        <w:rPr>
          <w:rFonts w:eastAsia="Times New Roman" w:cs="Times New Roman"/>
          <w:bCs/>
          <w:szCs w:val="24"/>
        </w:rPr>
        <w:t xml:space="preserve">ικά πρόσωπα που </w:t>
      </w:r>
      <w:proofErr w:type="spellStart"/>
      <w:r>
        <w:rPr>
          <w:rFonts w:eastAsia="Times New Roman" w:cs="Times New Roman"/>
          <w:bCs/>
          <w:szCs w:val="24"/>
        </w:rPr>
        <w:t>νοηματοδοτούν</w:t>
      </w:r>
      <w:proofErr w:type="spellEnd"/>
      <w:r>
        <w:rPr>
          <w:rFonts w:eastAsia="Times New Roman" w:cs="Times New Roman"/>
          <w:bCs/>
          <w:szCs w:val="24"/>
        </w:rPr>
        <w:t xml:space="preserve"> πολλά. Είναι επέτειοι που τιμούν τη μνήμη ανθρώπων που έδωσαν τη ζωή τους για να γίνει η δική μας ζωή καλύτερη, είναι επέτειοι για γεγονότα που άλλαξαν την πορεία της ιστορίας και πρέπει, ανεξάρτητα από το πότε έγιναν, να γιορ</w:t>
      </w:r>
      <w:r>
        <w:rPr>
          <w:rFonts w:eastAsia="Times New Roman" w:cs="Times New Roman"/>
          <w:bCs/>
          <w:szCs w:val="24"/>
        </w:rPr>
        <w:t>τάζονται ξανά και ξανά, ώστε κάθε γενιά να τα καταχωρεί στη μνήμη της και να αποτελούν μέρος της ιστορίας της και του πολιτισμού της.</w:t>
      </w:r>
    </w:p>
    <w:p w14:paraId="6214277F" w14:textId="77777777" w:rsidR="00396942" w:rsidRDefault="00D441C0">
      <w:pPr>
        <w:tabs>
          <w:tab w:val="left" w:pos="5993"/>
        </w:tabs>
        <w:spacing w:after="0" w:line="600" w:lineRule="auto"/>
        <w:ind w:firstLine="720"/>
        <w:jc w:val="both"/>
        <w:rPr>
          <w:rFonts w:eastAsia="Times New Roman" w:cs="Times New Roman"/>
          <w:szCs w:val="24"/>
        </w:rPr>
      </w:pPr>
      <w:r>
        <w:rPr>
          <w:rFonts w:eastAsia="Times New Roman" w:cs="Times New Roman"/>
          <w:szCs w:val="24"/>
        </w:rPr>
        <w:t>Οι επέτειοι επιδιώκουν, όταν εορτάζονται, να προβάλλουν κάποιες ξεχωριστές μέρες για να μην περάσουν στη συλλογική ή προσω</w:t>
      </w:r>
      <w:r>
        <w:rPr>
          <w:rFonts w:eastAsia="Times New Roman" w:cs="Times New Roman"/>
          <w:szCs w:val="24"/>
        </w:rPr>
        <w:t xml:space="preserve">πική λήθη. Γιατί, ανεξάρτητα του προσωπικού χρόνου του κάθε ανθρώπου πάνω στη γη, υπάρχει πάντα και ο ιστορικός χρόνος, η μεγάλη κληρονομιά της ανθρωπότητας που δίνει στον κάθε άνθρωπο, στον καθένα </w:t>
      </w:r>
      <w:r>
        <w:rPr>
          <w:rFonts w:eastAsia="Times New Roman" w:cs="Times New Roman"/>
          <w:szCs w:val="24"/>
        </w:rPr>
        <w:t>μας,</w:t>
      </w:r>
      <w:r>
        <w:rPr>
          <w:rFonts w:eastAsia="Times New Roman" w:cs="Times New Roman"/>
          <w:szCs w:val="24"/>
        </w:rPr>
        <w:t xml:space="preserve"> τον πλούτο ενός παρελθόντος που καθορίζει και τη δική</w:t>
      </w:r>
      <w:r>
        <w:rPr>
          <w:rFonts w:eastAsia="Times New Roman" w:cs="Times New Roman"/>
          <w:szCs w:val="24"/>
        </w:rPr>
        <w:t xml:space="preserve"> του προσωπική πορεία στον κόσμο. </w:t>
      </w:r>
    </w:p>
    <w:p w14:paraId="62142780" w14:textId="77777777" w:rsidR="00396942" w:rsidRDefault="00D441C0">
      <w:pPr>
        <w:tabs>
          <w:tab w:val="left" w:pos="5993"/>
        </w:tabs>
        <w:spacing w:after="0" w:line="600" w:lineRule="auto"/>
        <w:ind w:firstLine="720"/>
        <w:jc w:val="both"/>
        <w:rPr>
          <w:rFonts w:eastAsia="Times New Roman" w:cs="Times New Roman"/>
          <w:szCs w:val="24"/>
        </w:rPr>
      </w:pPr>
      <w:r>
        <w:rPr>
          <w:rFonts w:eastAsia="Times New Roman" w:cs="Times New Roman"/>
          <w:szCs w:val="24"/>
        </w:rPr>
        <w:lastRenderedPageBreak/>
        <w:t>Υπάρχει, όμως, μια παγκόσμια γιορτή που υπερβαίνει όλα τα χαρακτηριστικά που έχουν οι παγκόσμιες γιορτές τόσο στο συμβολικό όσο και στο ουσιαστικό επίπεδο. Είναι η γιορτή της μητέρας που γιορτάζεται από τις 9 Μαΐου του 19</w:t>
      </w:r>
      <w:r>
        <w:rPr>
          <w:rFonts w:eastAsia="Times New Roman" w:cs="Times New Roman"/>
          <w:szCs w:val="24"/>
        </w:rPr>
        <w:t>14 κάθε χρόνο και καθιερώθηκε να γιορτάζεται τη δεύτερη Κυριακή κάθε Μάη σε όλον τον κόσμο. Είναι μια γιορτή αυστηρώς προσωπική για όλους τους ανθρώπους και ταυτόχρονα βαθιά οικουμενική. Είναι μια γιορτή που δεν κινητοποιεί μόνο εκείνη την ημέρα γνήσια και</w:t>
      </w:r>
      <w:r>
        <w:rPr>
          <w:rFonts w:eastAsia="Times New Roman" w:cs="Times New Roman"/>
          <w:szCs w:val="24"/>
        </w:rPr>
        <w:t xml:space="preserve"> αυθεντικά συναισθήματα αλλά κάθε μέρα. Είναι μια γιορτή που δεν κινητοποιεί τη μνήμη μας μόνο μια φορά το χρόνο, αλλά κάθε μέρα και κάθε στιγμή. Είναι η μητέρα του καθένα και της καθεμιάς μας. Είναι το πρόσωπο στο οποίο οφείλουμε την ύπαρξή μας όλες και ό</w:t>
      </w:r>
      <w:r>
        <w:rPr>
          <w:rFonts w:eastAsia="Times New Roman" w:cs="Times New Roman"/>
          <w:szCs w:val="24"/>
        </w:rPr>
        <w:t xml:space="preserve">λοι, ανεξάρτητα από χρώμα, φυλή, τάξη, μόρφωση, θρησκεία, εθνική και κοινωνική προέλευση, ιδεολογική και πολιτική άποψη. Είναι ίσως η μόνη παγκόσμια μέρα που ενώνει όλους τους ανθρώπους. </w:t>
      </w:r>
    </w:p>
    <w:p w14:paraId="62142781" w14:textId="77777777" w:rsidR="00396942" w:rsidRDefault="00D441C0">
      <w:pPr>
        <w:tabs>
          <w:tab w:val="left" w:pos="5993"/>
        </w:tabs>
        <w:spacing w:after="0" w:line="600" w:lineRule="auto"/>
        <w:ind w:firstLine="720"/>
        <w:jc w:val="both"/>
        <w:rPr>
          <w:rFonts w:eastAsia="Times New Roman" w:cs="Times New Roman"/>
          <w:szCs w:val="24"/>
        </w:rPr>
      </w:pPr>
      <w:r>
        <w:rPr>
          <w:rFonts w:eastAsia="Times New Roman" w:cs="Times New Roman"/>
          <w:szCs w:val="24"/>
        </w:rPr>
        <w:t>Ο ρόλος της μητέρας αναντικατάστατος και καταλυτικός σε όλες τις γων</w:t>
      </w:r>
      <w:r>
        <w:rPr>
          <w:rFonts w:eastAsia="Times New Roman" w:cs="Times New Roman"/>
          <w:szCs w:val="24"/>
        </w:rPr>
        <w:t xml:space="preserve">ιές της γης, σε όλους τους πολιτισμούς. Η επιρροή της παρουσίας της ή της απουσίας της στην ενήλικη ζωή μας είναι καθοριστική. </w:t>
      </w:r>
      <w:r>
        <w:rPr>
          <w:rFonts w:eastAsia="Times New Roman" w:cs="Times New Roman"/>
          <w:szCs w:val="24"/>
        </w:rPr>
        <w:lastRenderedPageBreak/>
        <w:t>Διδάσκει συναισθήματα που πολλοί άνθρωποι ίσως δεν θα ξανασυναντήσουν στη ζωή τους, την πραγματική αγάπη, την ανιδιοτελή προσφορά</w:t>
      </w:r>
      <w:r>
        <w:rPr>
          <w:rFonts w:eastAsia="Times New Roman" w:cs="Times New Roman"/>
          <w:szCs w:val="24"/>
        </w:rPr>
        <w:t xml:space="preserve">, την ανυπόκριτη συμπόνια, την ειλικρινή κατανόηση, την αυτοθυσία, πανταχού παρούσα, το μάτι που παρακολουθεί, </w:t>
      </w:r>
      <w:proofErr w:type="spellStart"/>
      <w:r>
        <w:rPr>
          <w:rFonts w:eastAsia="Times New Roman" w:cs="Times New Roman"/>
          <w:szCs w:val="24"/>
        </w:rPr>
        <w:t>συγχωρεί</w:t>
      </w:r>
      <w:proofErr w:type="spellEnd"/>
      <w:r>
        <w:rPr>
          <w:rFonts w:eastAsia="Times New Roman" w:cs="Times New Roman"/>
          <w:szCs w:val="24"/>
        </w:rPr>
        <w:t>, κατανοεί, ενθαρρύνει, θαυμάζει. Υπερπροστατευτική ή όχι, αυταρχική ή φιλελεύθερη, μορφωμένη ή αναλφάβητη, εργαζόμενη ή νοικοκυρά, καταπ</w:t>
      </w:r>
      <w:r>
        <w:rPr>
          <w:rFonts w:eastAsia="Times New Roman" w:cs="Times New Roman"/>
          <w:szCs w:val="24"/>
        </w:rPr>
        <w:t xml:space="preserve">ιεσμένη ή χειραφετημένη, επιβεβαιωμένη ή ηττημένη, πλούσια ή φτωχή, είναι πάντα εκεί για τα παιδιά της. </w:t>
      </w:r>
    </w:p>
    <w:p w14:paraId="62142782" w14:textId="77777777" w:rsidR="00396942" w:rsidRDefault="00D441C0">
      <w:pPr>
        <w:tabs>
          <w:tab w:val="left" w:pos="5993"/>
        </w:tabs>
        <w:spacing w:after="0" w:line="600" w:lineRule="auto"/>
        <w:ind w:firstLine="720"/>
        <w:jc w:val="both"/>
        <w:rPr>
          <w:rFonts w:eastAsia="Times New Roman" w:cs="Times New Roman"/>
          <w:szCs w:val="24"/>
        </w:rPr>
      </w:pPr>
      <w:r>
        <w:rPr>
          <w:rFonts w:eastAsia="Times New Roman" w:cs="Times New Roman"/>
          <w:szCs w:val="24"/>
        </w:rPr>
        <w:t>«Εκτός από τη μάνα σου κανείς δεν σε θυμάται σε τούτο το τρομακτικό ταξίδι του χαμού</w:t>
      </w:r>
      <w:r>
        <w:rPr>
          <w:rFonts w:eastAsia="Times New Roman" w:cs="Times New Roman"/>
          <w:szCs w:val="24"/>
        </w:rPr>
        <w:t>»,</w:t>
      </w:r>
      <w:r>
        <w:rPr>
          <w:rFonts w:eastAsia="Times New Roman" w:cs="Times New Roman"/>
          <w:szCs w:val="24"/>
        </w:rPr>
        <w:t xml:space="preserve"> που είναι η ζωή του καθένα μας, λέει ο συναρπαστικός στίχος του </w:t>
      </w:r>
      <w:r>
        <w:rPr>
          <w:rFonts w:eastAsia="Times New Roman" w:cs="Times New Roman"/>
          <w:szCs w:val="24"/>
        </w:rPr>
        <w:t>Νίκου Καββαδία. Μια αέναη εναλλαγή ρόλων που διαμορφώνει τις γενεές όπου από παιδιά γινόμαστε γονείς και από κορίτσια μητέρες και γιαγιάδες και έτσι συνειδητοποιούμε σιγά-σιγά, έστω και σε ύστερο χρόνο, τον ρόλο της μητέρας, της δικής μας μητέρας. Συγχωρού</w:t>
      </w:r>
      <w:r>
        <w:rPr>
          <w:rFonts w:eastAsia="Times New Roman" w:cs="Times New Roman"/>
          <w:szCs w:val="24"/>
        </w:rPr>
        <w:t xml:space="preserve">με, ευγνωμονούμε, νοσταλγούμε και μέσα από αυτήν την αυτογνωσία ενηλικιωνόμαστε πραγματικά. Γι’ αυτό και η απώλεια της μάνας είναι πλήγμα σε όποια ηλικία και αν συμβεί, ακόμα και </w:t>
      </w:r>
      <w:r>
        <w:rPr>
          <w:rFonts w:eastAsia="Times New Roman" w:cs="Times New Roman"/>
          <w:szCs w:val="24"/>
        </w:rPr>
        <w:lastRenderedPageBreak/>
        <w:t>στα βαθιά γεράματα, για άνδρες και γυναίκες. Είναι η ορφάνια που φέρνει και τ</w:t>
      </w:r>
      <w:r>
        <w:rPr>
          <w:rFonts w:eastAsia="Times New Roman" w:cs="Times New Roman"/>
          <w:szCs w:val="24"/>
        </w:rPr>
        <w:t xml:space="preserve">η συμβολική ενηλικίωση όλων μας. </w:t>
      </w:r>
    </w:p>
    <w:p w14:paraId="62142783"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Είναι η σκυτάλη που παίρνουμε στα χέρια μας για να ολοκληρωθεί ο επόμενος κύκλος της ζωής. Μια τέτοια μέρα η Βουλή δεν θα μπορούσε να μη μιλήσει για τη γιορτή της μητέρας, για τις μητέρες που ζουν στη χώρα μας, για τις Ελληνίδες μητέρες, που στη σημερινή σ</w:t>
      </w:r>
      <w:r>
        <w:rPr>
          <w:rFonts w:eastAsia="Times New Roman" w:cs="Times New Roman"/>
          <w:szCs w:val="24"/>
        </w:rPr>
        <w:t>υγκυρία βιώνουν μια πρωτοφανή ανασφάλεια, εργασιακή, κοινωνική, οικογενειακή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βιώνουν τον φόβο της ανεργίας ή την ίδια την ανεργία, την επισφάλεια, τη μαύρη εργασία, τη διάλυση του κοινωνικού κράτους, την αδυναμία να καλύψουν τις ανάγκες των παιδιών το</w:t>
      </w:r>
      <w:r>
        <w:rPr>
          <w:rFonts w:eastAsia="Times New Roman" w:cs="Times New Roman"/>
          <w:szCs w:val="24"/>
        </w:rPr>
        <w:t xml:space="preserve">υς για μόρφωση ή έχοντας μορφώσει τα παιδιά τους, να τα βλέπουν να μαραζώνουν στα παιδικά τους δωμάτια λόγω ανεργίας ή να τα αποχαιρετούν στα αεροδρόμια που φεύγουν για το εξωτερικό ή ακόμα-ακόμα να τα </w:t>
      </w:r>
      <w:r>
        <w:rPr>
          <w:rFonts w:eastAsia="Times New Roman" w:cs="Times New Roman"/>
          <w:szCs w:val="24"/>
        </w:rPr>
        <w:t>«</w:t>
      </w:r>
      <w:r>
        <w:rPr>
          <w:rFonts w:eastAsia="Times New Roman" w:cs="Times New Roman"/>
          <w:szCs w:val="24"/>
        </w:rPr>
        <w:t>τσοντάρουν</w:t>
      </w:r>
      <w:r>
        <w:rPr>
          <w:rFonts w:eastAsia="Times New Roman" w:cs="Times New Roman"/>
          <w:szCs w:val="24"/>
        </w:rPr>
        <w:t>»</w:t>
      </w:r>
      <w:r>
        <w:rPr>
          <w:rFonts w:eastAsia="Times New Roman" w:cs="Times New Roman"/>
          <w:szCs w:val="24"/>
        </w:rPr>
        <w:t xml:space="preserve"> με την πενιχρή σύνταξή τους στην καινούρι</w:t>
      </w:r>
      <w:r>
        <w:rPr>
          <w:rFonts w:eastAsia="Times New Roman" w:cs="Times New Roman"/>
          <w:szCs w:val="24"/>
        </w:rPr>
        <w:t xml:space="preserve">α τους ζωή. Να σφίγγουν τα δόντια για να μεγαλώσουν τα εγγόνια χωρίς να υπολογίζουν την κούραση. </w:t>
      </w:r>
    </w:p>
    <w:p w14:paraId="62142784"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Και μαζί οι γυναίκες πρόσφυγες και μετανάστριες που ζουν στη χώρα μας και δίνουν τη μάχη της επιβίωσης, τη μάχη για να εξασφαλίσουν για τα παιδιά τους μια καλ</w:t>
      </w:r>
      <w:r>
        <w:rPr>
          <w:rFonts w:eastAsia="Times New Roman" w:cs="Times New Roman"/>
          <w:szCs w:val="24"/>
        </w:rPr>
        <w:t xml:space="preserve">ύτερη ζωή, ακόμα κι αν πολλές φορές το τίμημα είναι ο θάνατος. </w:t>
      </w:r>
    </w:p>
    <w:p w14:paraId="6214278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Αυτές οι σύγχρονες </w:t>
      </w:r>
      <w:proofErr w:type="spellStart"/>
      <w:r>
        <w:rPr>
          <w:rFonts w:eastAsia="Times New Roman" w:cs="Times New Roman"/>
          <w:szCs w:val="24"/>
        </w:rPr>
        <w:t>ηρωίδες</w:t>
      </w:r>
      <w:proofErr w:type="spellEnd"/>
      <w:r>
        <w:rPr>
          <w:rFonts w:eastAsia="Times New Roman" w:cs="Times New Roman"/>
          <w:szCs w:val="24"/>
        </w:rPr>
        <w:t xml:space="preserve"> ξέφυγαν από τον πόλεμο και τη φτώχεια και ζουν τον δικό τους Γολγοθά για ένα καλύτερο μέλλον. Αυτές τις μητέρες πρότυπα Ελληνίδες και αλλοδαπές τιμά σήμερα η Ελληνικ</w:t>
      </w:r>
      <w:r>
        <w:rPr>
          <w:rFonts w:eastAsia="Times New Roman" w:cs="Times New Roman"/>
          <w:szCs w:val="24"/>
        </w:rPr>
        <w:t xml:space="preserve">ή Βουλή και αισθανόμαστε υπερήφανες και υπερήφανοι για τον καθημερινό αγώνα που δίνουν, διδάσκοντας αγάπη, αξιοπρέπεια, αλτρουισμό και αυτοθυσία. </w:t>
      </w:r>
    </w:p>
    <w:p w14:paraId="6214278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Χρόνια τους πολλά.</w:t>
      </w:r>
    </w:p>
    <w:p w14:paraId="6214278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142788" w14:textId="77777777" w:rsidR="00396942" w:rsidRDefault="00D441C0">
      <w:pPr>
        <w:spacing w:after="0" w:line="600" w:lineRule="auto"/>
        <w:ind w:left="2160"/>
        <w:jc w:val="both"/>
        <w:rPr>
          <w:rFonts w:eastAsia="Times New Roman" w:cs="Times New Roman"/>
          <w:szCs w:val="24"/>
        </w:rPr>
      </w:pPr>
      <w:r>
        <w:rPr>
          <w:rFonts w:eastAsia="Times New Roman" w:cs="Times New Roman"/>
          <w:szCs w:val="24"/>
        </w:rPr>
        <w:t>(Χειροκροτήματα από όλες τις πτέρυγες της Βουλής)</w:t>
      </w:r>
    </w:p>
    <w:p w14:paraId="6214278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εκ μέρους </w:t>
      </w:r>
      <w:r>
        <w:rPr>
          <w:rFonts w:eastAsia="Times New Roman" w:cs="Times New Roman"/>
          <w:szCs w:val="24"/>
        </w:rPr>
        <w:t xml:space="preserve">του ΣΥΡΙΖΑ, η κ. Ευφροσύνη </w:t>
      </w:r>
      <w:proofErr w:type="spellStart"/>
      <w:r>
        <w:rPr>
          <w:rFonts w:eastAsia="Times New Roman" w:cs="Times New Roman"/>
          <w:szCs w:val="24"/>
        </w:rPr>
        <w:t>Καρασαρλίδου</w:t>
      </w:r>
      <w:proofErr w:type="spellEnd"/>
      <w:r>
        <w:rPr>
          <w:rFonts w:eastAsia="Times New Roman" w:cs="Times New Roman"/>
          <w:szCs w:val="24"/>
        </w:rPr>
        <w:t>.</w:t>
      </w:r>
    </w:p>
    <w:p w14:paraId="6214278A"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ΕΥΦΡΟΣΥΝΗ (ΦΡΟΣΩ) ΚΑΡΑΣΑΡΛΙΔΟΥ:</w:t>
      </w:r>
      <w:r>
        <w:rPr>
          <w:rFonts w:eastAsia="Times New Roman" w:cs="Times New Roman"/>
          <w:szCs w:val="24"/>
        </w:rPr>
        <w:t xml:space="preserve"> Ευχαριστώ, κυρία Πρόεδρε.</w:t>
      </w:r>
    </w:p>
    <w:p w14:paraId="6214278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Χθες ήταν η ημέρα εορτασμού της μητέρας που την οφείλουμε στην Αμερικανίδα ακτιβίστρια Άννα </w:t>
      </w:r>
      <w:proofErr w:type="spellStart"/>
      <w:r>
        <w:rPr>
          <w:rFonts w:eastAsia="Times New Roman" w:cs="Times New Roman"/>
          <w:szCs w:val="24"/>
        </w:rPr>
        <w:t>Τζάρβις</w:t>
      </w:r>
      <w:proofErr w:type="spellEnd"/>
      <w:r>
        <w:rPr>
          <w:rFonts w:eastAsia="Times New Roman" w:cs="Times New Roman"/>
          <w:szCs w:val="24"/>
        </w:rPr>
        <w:t>. Την ημέρα αυτή την αφιερώνουμε συμβολικά στις μητέρες όλ</w:t>
      </w:r>
      <w:r>
        <w:rPr>
          <w:rFonts w:eastAsia="Times New Roman" w:cs="Times New Roman"/>
          <w:szCs w:val="24"/>
        </w:rPr>
        <w:t>ου του κόσμου για να τους πούμε πρώτα απ’ όλα ένα μεγάλο ευχαριστώ που μας έφεραν στη ζωή, για όλα όσα έκαναν και κάνουν για μας και να εκφράσουμε την ευγνωμοσύνη μας για την ανεκτίμητη προσφορά τους στη διαμόρφωση του καθενός μας και κατ’ επέκταση στην κο</w:t>
      </w:r>
      <w:r>
        <w:rPr>
          <w:rFonts w:eastAsia="Times New Roman" w:cs="Times New Roman"/>
          <w:szCs w:val="24"/>
        </w:rPr>
        <w:t xml:space="preserve">ινωνία μας. </w:t>
      </w:r>
    </w:p>
    <w:p w14:paraId="6214278C"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Στον πυρήνα του εορτασμού αυτής της ημέρας και πίσω από την εμπορευματοποίησή της υπάρχει μια πολύ επίκαιρη ιδέα, η πολιτική και κοινωνική σημασία της μητρότητας. Και δεν μιλάω για τη μητρότητα μόνο σαν βιολογική σχέση, αλλά σαν στάση ζωής. </w:t>
      </w:r>
    </w:p>
    <w:p w14:paraId="6214278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μιλήσω για τη μητρότητα με έναν τρόπο ίσως παράταιρο, διότι δεν την αντιλαμβάνομαι δεμένη απαραίτητα μόνο με το σώμα ή την οικογένεια, αλλά τη νιώθω σαν επαναστατική κοινωνική δύναμη. Σαν δύναμη που δεν </w:t>
      </w:r>
      <w:proofErr w:type="spellStart"/>
      <w:r>
        <w:rPr>
          <w:rFonts w:eastAsia="Times New Roman" w:cs="Times New Roman"/>
          <w:szCs w:val="24"/>
        </w:rPr>
        <w:t>οριοθετείται</w:t>
      </w:r>
      <w:proofErr w:type="spellEnd"/>
      <w:r>
        <w:rPr>
          <w:rFonts w:eastAsia="Times New Roman" w:cs="Times New Roman"/>
          <w:szCs w:val="24"/>
        </w:rPr>
        <w:t xml:space="preserve">, δεν κλείνεται μέσα από τοίχους, αλλά </w:t>
      </w:r>
      <w:r>
        <w:rPr>
          <w:rFonts w:eastAsia="Times New Roman" w:cs="Times New Roman"/>
          <w:szCs w:val="24"/>
        </w:rPr>
        <w:t xml:space="preserve">διδάσκει σε όλους μας, γυναίκες και άντρες, το πώς να αγαπάμε. Μιλώ για την </w:t>
      </w:r>
      <w:proofErr w:type="spellStart"/>
      <w:r>
        <w:rPr>
          <w:rFonts w:eastAsia="Times New Roman" w:cs="Times New Roman"/>
          <w:szCs w:val="24"/>
        </w:rPr>
        <w:t>αντιεξουσιαστική</w:t>
      </w:r>
      <w:proofErr w:type="spellEnd"/>
      <w:r>
        <w:rPr>
          <w:rFonts w:eastAsia="Times New Roman" w:cs="Times New Roman"/>
          <w:szCs w:val="24"/>
        </w:rPr>
        <w:t xml:space="preserve"> μητρότητα, αυτή που δίνει χωρίς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προσδοκία να πάρει πίσω, που βοηθάει τους αδύναμους να σταθούν στα πόδια τους, που αποσύρεται όταν περήφανα νιώσει πως δεν τ</w:t>
      </w:r>
      <w:r>
        <w:rPr>
          <w:rFonts w:eastAsia="Times New Roman" w:cs="Times New Roman"/>
          <w:szCs w:val="24"/>
        </w:rPr>
        <w:t xml:space="preserve">ην έχουν πια ανάγκη, που δεν επενδύει για να λάβει πίσω κερδοφόρες αποδόσεις, αλλά ενδυναμώνει και απελευθερώνει όσους την έχουν ανάγκη. </w:t>
      </w:r>
    </w:p>
    <w:p w14:paraId="6214278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Μητρότητα είναι η κατ’ εξοχήν πρακτική της αγάπης. Η γυναίκα που ταΐζει τους πρόσφυγες στο προσκέφαλο του σπιτιού της </w:t>
      </w:r>
      <w:r>
        <w:rPr>
          <w:rFonts w:eastAsia="Times New Roman" w:cs="Times New Roman"/>
          <w:szCs w:val="24"/>
        </w:rPr>
        <w:t xml:space="preserve">και ο άντρας που στέκει δίπλα στον διαβάτη και τον σηκώνει όταν σκοντάφτει. </w:t>
      </w:r>
    </w:p>
    <w:p w14:paraId="6214278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Η σημερινή μου ομιλία, λοιπόν, επιθυμώ να είναι πολιτική και κοινωνική, για να δώσει στη μητρότητα το νόημα και τη θέση που θεωρώ ότι της αξίζει. Άλλωστε η έννοια της μητρότητας κ</w:t>
      </w:r>
      <w:r>
        <w:rPr>
          <w:rFonts w:eastAsia="Times New Roman" w:cs="Times New Roman"/>
          <w:szCs w:val="24"/>
        </w:rPr>
        <w:t>αι της ανιδιοτελούς αγάπης βρίσκεται στον ίδιον τον πυρήνα της πολιτικής συγκρότησης της κοινωνίας μας. Το βλέπει κανείς στις εικονογραφήσεις της Παναγίας, το βλέπει όμως και στις επαναστατικές απεικονίσεις της δημοκρατίας, όπου οι θηλυκές μορφές κουβαλούν</w:t>
      </w:r>
      <w:r>
        <w:rPr>
          <w:rFonts w:eastAsia="Times New Roman" w:cs="Times New Roman"/>
          <w:szCs w:val="24"/>
        </w:rPr>
        <w:t xml:space="preserve"> τις αξίες της ελευθερίας και της </w:t>
      </w:r>
      <w:proofErr w:type="spellStart"/>
      <w:r>
        <w:rPr>
          <w:rFonts w:eastAsia="Times New Roman" w:cs="Times New Roman"/>
          <w:szCs w:val="24"/>
        </w:rPr>
        <w:t>αδερφότητας</w:t>
      </w:r>
      <w:proofErr w:type="spellEnd"/>
      <w:r>
        <w:rPr>
          <w:rFonts w:eastAsia="Times New Roman" w:cs="Times New Roman"/>
          <w:szCs w:val="24"/>
        </w:rPr>
        <w:t xml:space="preserve">, τα τέκνα της νεότερης ιστορίας. </w:t>
      </w:r>
    </w:p>
    <w:p w14:paraId="62142790" w14:textId="77777777" w:rsidR="00396942" w:rsidRDefault="00D441C0">
      <w:pPr>
        <w:spacing w:after="0" w:line="600" w:lineRule="auto"/>
        <w:ind w:firstLine="720"/>
        <w:jc w:val="both"/>
        <w:rPr>
          <w:rFonts w:eastAsia="Times New Roman"/>
          <w:szCs w:val="24"/>
        </w:rPr>
      </w:pPr>
      <w:r>
        <w:rPr>
          <w:rFonts w:eastAsia="Times New Roman"/>
          <w:szCs w:val="24"/>
        </w:rPr>
        <w:lastRenderedPageBreak/>
        <w:t>Σήμερα, όμως, οι αξίες αυτές περιφρονούνται, η κοινωνία οπισθοχωρεί απέναντι σε αυτούς που θεωρούν ότι η αγάπη ανήκει σε κλειστά σύνορα, πέρα από τα οποία υπάρχει μόνο μίσος κα</w:t>
      </w:r>
      <w:r>
        <w:rPr>
          <w:rFonts w:eastAsia="Times New Roman"/>
          <w:szCs w:val="24"/>
        </w:rPr>
        <w:t xml:space="preserve">ι φόβος. Είναι αυτοί που σηκώνουν φράκτες, που επικαλούνται την αδελφότητα μόνο μεταξύ των </w:t>
      </w:r>
      <w:proofErr w:type="spellStart"/>
      <w:r>
        <w:rPr>
          <w:rFonts w:eastAsia="Times New Roman"/>
          <w:szCs w:val="24"/>
        </w:rPr>
        <w:t>ομοίων</w:t>
      </w:r>
      <w:proofErr w:type="spellEnd"/>
      <w:r>
        <w:rPr>
          <w:rFonts w:eastAsia="Times New Roman"/>
          <w:szCs w:val="24"/>
        </w:rPr>
        <w:t xml:space="preserve"> και να δικαιολογήσουν την περιθωριοποίηση όσων διαφέρουν.</w:t>
      </w:r>
    </w:p>
    <w:p w14:paraId="62142791" w14:textId="77777777" w:rsidR="00396942" w:rsidRDefault="00D441C0">
      <w:pPr>
        <w:spacing w:after="0" w:line="600" w:lineRule="auto"/>
        <w:ind w:firstLine="720"/>
        <w:jc w:val="both"/>
        <w:rPr>
          <w:rFonts w:eastAsia="Times New Roman"/>
          <w:szCs w:val="24"/>
        </w:rPr>
      </w:pPr>
      <w:r>
        <w:rPr>
          <w:rFonts w:eastAsia="Times New Roman"/>
          <w:szCs w:val="24"/>
        </w:rPr>
        <w:t xml:space="preserve">Υπάρχει, όμως, και μια ακόμα απειλή για την κοινωνία. Είναι η μοναξιά, η ανυπαρξία της κοινωνίας, η </w:t>
      </w:r>
      <w:r>
        <w:rPr>
          <w:rFonts w:eastAsia="Times New Roman"/>
          <w:szCs w:val="24"/>
        </w:rPr>
        <w:t xml:space="preserve">ανυπαρξία αγάπης και δεσμών μεταξύ των μελών. Μπλεγμένη ανάμεσα σε αυτούς τους αντιπάλους, η μητρότητα γίνεται μια πρακτική είτε αλλοιωμένη είτε </w:t>
      </w:r>
      <w:proofErr w:type="spellStart"/>
      <w:r>
        <w:rPr>
          <w:rFonts w:eastAsia="Times New Roman"/>
          <w:szCs w:val="24"/>
        </w:rPr>
        <w:t>απαξιωμένη</w:t>
      </w:r>
      <w:proofErr w:type="spellEnd"/>
      <w:r>
        <w:rPr>
          <w:rFonts w:eastAsia="Times New Roman"/>
          <w:szCs w:val="24"/>
        </w:rPr>
        <w:t xml:space="preserve"> είτε εγκλωβισμένη σε όρια που δεν της αξίζουν είτε πολλές φορές περιφρονημένη. Είναι η όψη που αποκτ</w:t>
      </w:r>
      <w:r>
        <w:rPr>
          <w:rFonts w:eastAsia="Times New Roman"/>
          <w:szCs w:val="24"/>
        </w:rPr>
        <w:t>ά η αγάπη σε μια δημοκρατία που πια στενάζει.</w:t>
      </w:r>
    </w:p>
    <w:p w14:paraId="62142792" w14:textId="77777777" w:rsidR="00396942" w:rsidRDefault="00D441C0">
      <w:pPr>
        <w:spacing w:after="0" w:line="600" w:lineRule="auto"/>
        <w:ind w:firstLine="720"/>
        <w:jc w:val="both"/>
        <w:rPr>
          <w:rFonts w:eastAsia="Times New Roman"/>
          <w:szCs w:val="24"/>
        </w:rPr>
      </w:pPr>
      <w:r>
        <w:rPr>
          <w:rFonts w:eastAsia="Times New Roman"/>
          <w:szCs w:val="24"/>
        </w:rPr>
        <w:t xml:space="preserve">Όταν ο </w:t>
      </w:r>
      <w:proofErr w:type="spellStart"/>
      <w:r>
        <w:rPr>
          <w:rFonts w:eastAsia="Times New Roman"/>
          <w:szCs w:val="24"/>
        </w:rPr>
        <w:t>Ντωμιέ</w:t>
      </w:r>
      <w:proofErr w:type="spellEnd"/>
      <w:r>
        <w:rPr>
          <w:rFonts w:eastAsia="Times New Roman"/>
          <w:szCs w:val="24"/>
        </w:rPr>
        <w:t xml:space="preserve"> εικονογράφησε την έννοια της δημοκρατίας, την παρουσίασε σαν μια γυμνόστηθη γυναίκα, σφριγηλή και στιβαρή, που σε κάθε στήθος της θηλάζει ένα παιδί, δίχως όμως να αποκλείει κανέναν. Απεικόνισε, δη</w:t>
      </w:r>
      <w:r>
        <w:rPr>
          <w:rFonts w:eastAsia="Times New Roman"/>
          <w:szCs w:val="24"/>
        </w:rPr>
        <w:t xml:space="preserve">λαδή, την πολιτεία σαν μια μητέρα που οφείλει να εξασφαλίζει σε όλους ζωή, γιατί </w:t>
      </w:r>
      <w:r>
        <w:rPr>
          <w:rFonts w:eastAsia="Times New Roman"/>
          <w:szCs w:val="24"/>
        </w:rPr>
        <w:lastRenderedPageBreak/>
        <w:t>μόνο εάν εξασφαλίσουμε τη ζωή, μπορούμε να διεκδικήσουμε την ομορφιά. Και η τροφός μητέρα είναι το πιο κατάλληλο σύμβολο για μια δημοκρατία που δεν εγκαταλείπει τους πολίτες τ</w:t>
      </w:r>
      <w:r>
        <w:rPr>
          <w:rFonts w:eastAsia="Times New Roman"/>
          <w:szCs w:val="24"/>
        </w:rPr>
        <w:t>ης, αλλά τους προσφέρει όλα τα μέσα για τη διατήρηση της ζωής τους και έπειτα τους αποχαιρετά, ώστε αυτοί να προχωρήσουν στην εκπλήρωση νέων στόχων, πιο απαιτητικών.</w:t>
      </w:r>
    </w:p>
    <w:p w14:paraId="62142793" w14:textId="77777777" w:rsidR="00396942" w:rsidRDefault="00D441C0">
      <w:pPr>
        <w:spacing w:after="0" w:line="600" w:lineRule="auto"/>
        <w:ind w:firstLine="720"/>
        <w:jc w:val="both"/>
        <w:rPr>
          <w:rFonts w:eastAsia="Times New Roman"/>
          <w:szCs w:val="24"/>
        </w:rPr>
      </w:pPr>
      <w:r>
        <w:rPr>
          <w:rFonts w:eastAsia="Times New Roman"/>
          <w:szCs w:val="24"/>
        </w:rPr>
        <w:t>Σήμερα, όμως, σε συνθήκες λιτότητας και απομόνωσης, αυτές οι εικόνες περί πολιτικής αδυνατ</w:t>
      </w:r>
      <w:r>
        <w:rPr>
          <w:rFonts w:eastAsia="Times New Roman"/>
          <w:szCs w:val="24"/>
        </w:rPr>
        <w:t xml:space="preserve">ίζουν. Δυστυχώς, τα πράγματα απέχουν πολύ από την εικόνα του </w:t>
      </w:r>
      <w:proofErr w:type="spellStart"/>
      <w:r>
        <w:rPr>
          <w:rFonts w:eastAsia="Times New Roman"/>
          <w:szCs w:val="24"/>
        </w:rPr>
        <w:t>Ντωμιέ</w:t>
      </w:r>
      <w:proofErr w:type="spellEnd"/>
      <w:r>
        <w:rPr>
          <w:rFonts w:eastAsia="Times New Roman"/>
          <w:szCs w:val="24"/>
        </w:rPr>
        <w:t>. Η μητρότητα περιορίζεται δραματικά και διώκεται σαν έννοια και η μητέρα διώκεται σαν πρόσωπο. Η μητρότητα σαν έννοια διώκεται από αυτούς που σηκώνουν τοίχους, θεωρώντας πως η αγάπη πρέπει</w:t>
      </w:r>
      <w:r>
        <w:rPr>
          <w:rFonts w:eastAsia="Times New Roman"/>
          <w:szCs w:val="24"/>
        </w:rPr>
        <w:t xml:space="preserve"> να ανήκει μόνο σε λίγους και από εκείνους που αποθεώνουν τη μοναξιά και την κοινωνική απορρύθμιση.</w:t>
      </w:r>
    </w:p>
    <w:p w14:paraId="62142794" w14:textId="77777777" w:rsidR="00396942" w:rsidRDefault="00D441C0">
      <w:pPr>
        <w:spacing w:after="0" w:line="600" w:lineRule="auto"/>
        <w:ind w:firstLine="720"/>
        <w:jc w:val="both"/>
        <w:rPr>
          <w:rFonts w:eastAsia="Times New Roman"/>
          <w:szCs w:val="24"/>
        </w:rPr>
      </w:pPr>
      <w:r>
        <w:rPr>
          <w:rFonts w:eastAsia="Times New Roman"/>
          <w:szCs w:val="24"/>
        </w:rPr>
        <w:t xml:space="preserve">Η μητέρα ως φυσικό πρόσωπο διώκεται εκεί που της επιτρέπεται να είναι μόνο </w:t>
      </w:r>
      <w:proofErr w:type="spellStart"/>
      <w:r>
        <w:rPr>
          <w:rFonts w:eastAsia="Times New Roman"/>
          <w:szCs w:val="24"/>
        </w:rPr>
        <w:t>αναπαραγωγός</w:t>
      </w:r>
      <w:proofErr w:type="spellEnd"/>
      <w:r>
        <w:rPr>
          <w:rFonts w:eastAsia="Times New Roman"/>
          <w:szCs w:val="24"/>
        </w:rPr>
        <w:t xml:space="preserve"> της ζωής, εκεί που δεν έχει δικαιώματα και ελευθερίες. Διώκεται, όμω</w:t>
      </w:r>
      <w:r>
        <w:rPr>
          <w:rFonts w:eastAsia="Times New Roman"/>
          <w:szCs w:val="24"/>
        </w:rPr>
        <w:t xml:space="preserve">ς, και στις δικές μας κοινωνίες με την </w:t>
      </w:r>
      <w:proofErr w:type="spellStart"/>
      <w:r>
        <w:rPr>
          <w:rFonts w:eastAsia="Times New Roman"/>
          <w:szCs w:val="24"/>
        </w:rPr>
        <w:t>αντικειμενοποίηση</w:t>
      </w:r>
      <w:proofErr w:type="spellEnd"/>
      <w:r>
        <w:rPr>
          <w:rFonts w:eastAsia="Times New Roman"/>
          <w:szCs w:val="24"/>
        </w:rPr>
        <w:t xml:space="preserve"> του γυναικείου σώματος και την απεικόνιση της αγάπης ως προϊόν. </w:t>
      </w:r>
    </w:p>
    <w:p w14:paraId="62142795" w14:textId="77777777" w:rsidR="00396942" w:rsidRDefault="00D441C0">
      <w:pPr>
        <w:spacing w:after="0" w:line="600" w:lineRule="auto"/>
        <w:ind w:firstLine="720"/>
        <w:jc w:val="both"/>
        <w:rPr>
          <w:rFonts w:eastAsia="Times New Roman"/>
          <w:szCs w:val="24"/>
        </w:rPr>
      </w:pPr>
      <w:r>
        <w:rPr>
          <w:rFonts w:eastAsia="Times New Roman"/>
          <w:szCs w:val="24"/>
        </w:rPr>
        <w:lastRenderedPageBreak/>
        <w:t>Είπαμε, όμως, πως στον πυρήνα της ημέρας αυτής βρίσκεται κάτι πιο ουσιαστικό, κάτι που μπορούμε να το κάνουμε χωρίς να εξετάζουμε στατ</w:t>
      </w:r>
      <w:r>
        <w:rPr>
          <w:rFonts w:eastAsia="Times New Roman"/>
          <w:szCs w:val="24"/>
        </w:rPr>
        <w:t>ιστικούς πίνακες και να προσθαφαιρούμε τιμές και αριθμούς. Αυτό που μπορούμε να κάνουμε είναι να μιλήσουμε για την αυτονόητη σοφία της αγάπης, διότι η αγάπη είναι αυτονόητη και σοφή από μόνη της, όπως αυτονόητη είναι η ειρήνη, όπως αυτονόητη είναι και η δη</w:t>
      </w:r>
      <w:r>
        <w:rPr>
          <w:rFonts w:eastAsia="Times New Roman"/>
          <w:szCs w:val="24"/>
        </w:rPr>
        <w:t xml:space="preserve">μοκρατική δύναμη. Είναι έννοιες αυτονόητες, διότι είναι ό,τι καλύτερο έχει υπάρξει στην καταγεγραμμένη ιστορία μας και στις μνήμες του πολιτισμού μας. Είναι αυτά τα αυτονόητα που σήμερα μας λείπουν περισσότερο από κάθε τι, τώρα που στεκόμαστε διασπασμένοι </w:t>
      </w:r>
      <w:r>
        <w:rPr>
          <w:rFonts w:eastAsia="Times New Roman"/>
          <w:szCs w:val="24"/>
        </w:rPr>
        <w:t xml:space="preserve">και καχύποπτοι ο ένας απέναντι στον άλλον. </w:t>
      </w:r>
    </w:p>
    <w:p w14:paraId="62142796" w14:textId="77777777" w:rsidR="00396942" w:rsidRDefault="00D441C0">
      <w:pPr>
        <w:spacing w:after="0" w:line="600" w:lineRule="auto"/>
        <w:ind w:firstLine="720"/>
        <w:jc w:val="both"/>
        <w:rPr>
          <w:rFonts w:eastAsia="Times New Roman"/>
          <w:szCs w:val="24"/>
        </w:rPr>
      </w:pPr>
      <w:r>
        <w:rPr>
          <w:rFonts w:eastAsia="Times New Roman"/>
          <w:szCs w:val="24"/>
        </w:rPr>
        <w:t>Αυτά είναι όσα ήθελα να πω για την μητρότητα ως στάση ζωής δίχως φύλο, δίχως πρόσωπο, απλά ως ατμόσφαιρα αγάπης που εγγυάται τη ζωή και την κοινωνία. Χρόνια πολλά, λοιπόν, σε όλους τους πρέσβεις και τις πρέσβειρε</w:t>
      </w:r>
      <w:r>
        <w:rPr>
          <w:rFonts w:eastAsia="Times New Roman"/>
          <w:szCs w:val="24"/>
        </w:rPr>
        <w:t>ς της μητρότητας!</w:t>
      </w:r>
    </w:p>
    <w:p w14:paraId="62142797" w14:textId="77777777" w:rsidR="00396942" w:rsidRDefault="00D441C0">
      <w:pPr>
        <w:spacing w:after="0" w:line="600" w:lineRule="auto"/>
        <w:ind w:firstLine="720"/>
        <w:jc w:val="both"/>
        <w:rPr>
          <w:rFonts w:eastAsia="Times New Roman"/>
          <w:szCs w:val="24"/>
        </w:rPr>
      </w:pPr>
      <w:r>
        <w:rPr>
          <w:rFonts w:eastAsia="Times New Roman"/>
          <w:szCs w:val="24"/>
        </w:rPr>
        <w:t>Σας ευχαριστώ.</w:t>
      </w:r>
    </w:p>
    <w:p w14:paraId="62142798" w14:textId="77777777" w:rsidR="00396942" w:rsidRDefault="00D441C0">
      <w:pPr>
        <w:spacing w:after="0" w:line="600" w:lineRule="auto"/>
        <w:ind w:firstLine="720"/>
        <w:jc w:val="center"/>
        <w:rPr>
          <w:rFonts w:eastAsia="Times New Roman"/>
          <w:szCs w:val="24"/>
        </w:rPr>
      </w:pPr>
      <w:r>
        <w:rPr>
          <w:rFonts w:eastAsia="Times New Roman" w:cs="Times New Roman"/>
          <w:szCs w:val="24"/>
        </w:rPr>
        <w:lastRenderedPageBreak/>
        <w:t>(Χειροκροτήματα)</w:t>
      </w:r>
    </w:p>
    <w:p w14:paraId="62142799" w14:textId="77777777" w:rsidR="00396942" w:rsidRDefault="00D441C0">
      <w:pPr>
        <w:spacing w:after="0" w:line="600" w:lineRule="auto"/>
        <w:ind w:firstLine="720"/>
        <w:jc w:val="both"/>
        <w:rPr>
          <w:rFonts w:eastAsia="Times New Roman" w:cs="Times New Roman"/>
          <w:bCs/>
          <w:szCs w:val="24"/>
        </w:rPr>
      </w:pPr>
      <w:r>
        <w:rPr>
          <w:rFonts w:eastAsia="Times New Roman" w:cs="Times New Roman"/>
          <w:b/>
          <w:bCs/>
          <w:szCs w:val="24"/>
        </w:rPr>
        <w:t>ΠΡΟΕΔΡΕΥΟΥΣΑ (Αναστασία Χριστοδουλοπούλου):</w:t>
      </w:r>
      <w:r>
        <w:rPr>
          <w:rFonts w:eastAsia="Times New Roman" w:cs="Times New Roman"/>
          <w:bCs/>
          <w:szCs w:val="24"/>
        </w:rPr>
        <w:t xml:space="preserve"> Ευχαριστούμε </w:t>
      </w:r>
      <w:r>
        <w:rPr>
          <w:rFonts w:eastAsia="Times New Roman" w:cs="Times New Roman"/>
          <w:bCs/>
          <w:szCs w:val="24"/>
        </w:rPr>
        <w:t xml:space="preserve">κι </w:t>
      </w:r>
      <w:r>
        <w:rPr>
          <w:rFonts w:eastAsia="Times New Roman" w:cs="Times New Roman"/>
          <w:bCs/>
          <w:szCs w:val="24"/>
        </w:rPr>
        <w:t xml:space="preserve">εμείς, κυρία </w:t>
      </w:r>
      <w:proofErr w:type="spellStart"/>
      <w:r>
        <w:rPr>
          <w:rFonts w:eastAsia="Times New Roman" w:cs="Times New Roman"/>
          <w:bCs/>
          <w:szCs w:val="24"/>
        </w:rPr>
        <w:t>Καρασαρλίδου</w:t>
      </w:r>
      <w:proofErr w:type="spellEnd"/>
      <w:r>
        <w:rPr>
          <w:rFonts w:eastAsia="Times New Roman" w:cs="Times New Roman"/>
          <w:bCs/>
          <w:szCs w:val="24"/>
        </w:rPr>
        <w:t>.</w:t>
      </w:r>
    </w:p>
    <w:p w14:paraId="6214279A" w14:textId="77777777" w:rsidR="00396942" w:rsidRDefault="00D441C0">
      <w:pPr>
        <w:spacing w:after="0" w:line="600" w:lineRule="auto"/>
        <w:ind w:firstLine="720"/>
        <w:jc w:val="both"/>
        <w:rPr>
          <w:rFonts w:eastAsia="Times New Roman"/>
          <w:szCs w:val="24"/>
        </w:rPr>
      </w:pPr>
      <w:r>
        <w:rPr>
          <w:rFonts w:eastAsia="Times New Roman" w:cs="Times New Roman"/>
          <w:bCs/>
          <w:szCs w:val="24"/>
        </w:rPr>
        <w:t>Τον λόγο τώρα έχει η κ. Αικατερίνη Σιδηροπούλου - Παπακώστα από τη Νέα Δημοκρατία.</w:t>
      </w:r>
    </w:p>
    <w:p w14:paraId="6214279B" w14:textId="77777777" w:rsidR="00396942" w:rsidRDefault="00D441C0">
      <w:pPr>
        <w:spacing w:after="0" w:line="600" w:lineRule="auto"/>
        <w:ind w:firstLine="720"/>
        <w:jc w:val="both"/>
        <w:rPr>
          <w:rFonts w:eastAsia="Times New Roman"/>
          <w:szCs w:val="24"/>
        </w:rPr>
      </w:pPr>
      <w:r>
        <w:rPr>
          <w:rFonts w:eastAsia="Times New Roman"/>
          <w:b/>
          <w:szCs w:val="24"/>
        </w:rPr>
        <w:t xml:space="preserve">ΑΙΚΑΤΕΡΙΝΗ ΣΙΔΗΡΟΠΟΥΛΟΥ - ΠΑΠΑΚΩΣΤΑ: </w:t>
      </w:r>
      <w:r>
        <w:rPr>
          <w:rFonts w:eastAsia="Times New Roman"/>
          <w:szCs w:val="24"/>
        </w:rPr>
        <w:t>Ευχαριστώ πολύ, κυρία Πρόεδρε.</w:t>
      </w:r>
    </w:p>
    <w:p w14:paraId="6214279C" w14:textId="77777777" w:rsidR="00396942" w:rsidRDefault="00D441C0">
      <w:pPr>
        <w:spacing w:after="0" w:line="600" w:lineRule="auto"/>
        <w:ind w:firstLine="720"/>
        <w:jc w:val="both"/>
        <w:rPr>
          <w:rFonts w:eastAsia="Times New Roman"/>
          <w:szCs w:val="24"/>
        </w:rPr>
      </w:pPr>
      <w:r>
        <w:rPr>
          <w:rFonts w:eastAsia="Times New Roman"/>
          <w:szCs w:val="24"/>
        </w:rPr>
        <w:t>Πράγματι, η Ελληνίδα μητέρα, αγαπητοί συνάδελφοι, τα τελευταία χρόνια έχει επωμισθεί ένα πολύ μεγάλο μέρος της δυσβάσταχτης οικονομικής κρίσης, τις επιπτώσεις της οποίας υφίσταται κάθε ελλ</w:t>
      </w:r>
      <w:r>
        <w:rPr>
          <w:rFonts w:eastAsia="Times New Roman"/>
          <w:szCs w:val="24"/>
        </w:rPr>
        <w:t xml:space="preserve">ηνικό νοικοκυριό και πρωτίστως η μάνα. Και βεβαίως από την πλευρά της πολιτείας και του νομοθετικού Σώματος, ημών δηλαδή, της αξίζει κάθε υποστήριξη, έτσι ώστε να μπορέσει να συνεχίσει να ασκεί τα καθήκοντά της. </w:t>
      </w:r>
    </w:p>
    <w:p w14:paraId="6214279D" w14:textId="77777777" w:rsidR="00396942" w:rsidRDefault="00D441C0">
      <w:pPr>
        <w:spacing w:after="0" w:line="600" w:lineRule="auto"/>
        <w:ind w:firstLine="720"/>
        <w:jc w:val="both"/>
        <w:rPr>
          <w:rFonts w:eastAsia="Times New Roman"/>
          <w:szCs w:val="24"/>
        </w:rPr>
      </w:pPr>
      <w:r>
        <w:rPr>
          <w:rFonts w:eastAsia="Times New Roman"/>
          <w:szCs w:val="24"/>
        </w:rPr>
        <w:lastRenderedPageBreak/>
        <w:t>Και τα καθήκοντά της αυτά σε τι συνίστανται</w:t>
      </w:r>
      <w:r>
        <w:rPr>
          <w:rFonts w:eastAsia="Times New Roman"/>
          <w:szCs w:val="24"/>
        </w:rPr>
        <w:t>, αγαπητοί συνάδελφοι; Συνίστανται αφενός μεν στο να διαμορφώσει τον πολίτη της επόμενης γενιάς, να κάνει δουλειά πάνω σε ανθρώπους, να τους διαμορφώσει με έναν τέτοιο τρόπο, ώστε να μπορέσουν να γίνουν σωστοί πολίτες, έντιμοι πολίτες, χρηστοί πολίτες.</w:t>
      </w:r>
    </w:p>
    <w:p w14:paraId="6214279E" w14:textId="77777777" w:rsidR="00396942" w:rsidRDefault="00D441C0">
      <w:pPr>
        <w:spacing w:after="0" w:line="600" w:lineRule="auto"/>
        <w:ind w:firstLine="720"/>
        <w:jc w:val="both"/>
        <w:rPr>
          <w:rFonts w:eastAsia="Times New Roman"/>
          <w:szCs w:val="24"/>
        </w:rPr>
      </w:pPr>
      <w:r>
        <w:rPr>
          <w:rFonts w:eastAsia="Times New Roman"/>
          <w:szCs w:val="24"/>
        </w:rPr>
        <w:t>Και</w:t>
      </w:r>
      <w:r>
        <w:rPr>
          <w:rFonts w:eastAsia="Times New Roman"/>
          <w:szCs w:val="24"/>
        </w:rPr>
        <w:t xml:space="preserve"> βέβαια, η δουλειά που κάνει η μάνα διαμορφώνοντας, διαπλάθοντας προσωπικότητες, είναι προσφορά προς την κοινωνία. Άρα, προσφέρει κοινωνικό έργο πάρα πολύ σημαντικό. Γι’ αυτόν τον λόγο έχω προτείνει, εδώ και πάρα πολλά χρόνια, ήδη από το 2009, και επιμένω </w:t>
      </w:r>
      <w:r>
        <w:rPr>
          <w:rFonts w:eastAsia="Times New Roman"/>
          <w:szCs w:val="24"/>
        </w:rPr>
        <w:t>σε αυτή την πρόταση, ότι η μητρότητα συνιστά κοινωνική θητεία. Και μάλιστα, προτείνω την αναγνώριση της μητρότητας ως κοινωνικής θητείας η οποία θα στοιχειοθετεί και συνταξιοδοτικό δικαίωμα ανάλογο με τον αριθμό των παιδιών που η γυναίκα αποκτά, αντίστοιχη</w:t>
      </w:r>
      <w:r>
        <w:rPr>
          <w:rFonts w:eastAsia="Times New Roman"/>
          <w:szCs w:val="24"/>
        </w:rPr>
        <w:t xml:space="preserve"> και ανάλογη με τη στρατιωτική θητεία των ανδρών. </w:t>
      </w:r>
    </w:p>
    <w:p w14:paraId="6214279F" w14:textId="77777777" w:rsidR="00396942" w:rsidRDefault="00D441C0">
      <w:pPr>
        <w:spacing w:after="0" w:line="600" w:lineRule="auto"/>
        <w:ind w:firstLine="720"/>
        <w:jc w:val="both"/>
        <w:rPr>
          <w:rFonts w:eastAsia="Times New Roman"/>
          <w:szCs w:val="24"/>
        </w:rPr>
      </w:pPr>
      <w:r>
        <w:rPr>
          <w:rFonts w:eastAsia="Times New Roman"/>
          <w:szCs w:val="24"/>
        </w:rPr>
        <w:t xml:space="preserve">Ο Οδυσσέας Ελύτης έχει πει </w:t>
      </w:r>
      <w:r>
        <w:rPr>
          <w:rFonts w:eastAsia="Times New Roman"/>
          <w:szCs w:val="24"/>
        </w:rPr>
        <w:t>-</w:t>
      </w:r>
      <w:r>
        <w:rPr>
          <w:rFonts w:eastAsia="Times New Roman"/>
          <w:szCs w:val="24"/>
        </w:rPr>
        <w:t>και είναι έτσι- ότι «και ένα τέταρτο μητέρας αρκεί για δέκα ζωές, και πάλι κάτι θα περισσέψει που να το ανακράξεις σε στιγμή μεγάλου κινδύνου». Εμείς δεν θέλουμε σε στιγμή μεγάλ</w:t>
      </w:r>
      <w:r>
        <w:rPr>
          <w:rFonts w:eastAsia="Times New Roman"/>
          <w:szCs w:val="24"/>
        </w:rPr>
        <w:t xml:space="preserve">ου κινδύνου, αγαπητοί συνάδελφοι, να ανακράζουν τα παιδιά το όνομα της μάνας. Θέλουμε να </w:t>
      </w:r>
      <w:r>
        <w:rPr>
          <w:rFonts w:eastAsia="Times New Roman"/>
          <w:szCs w:val="24"/>
        </w:rPr>
        <w:lastRenderedPageBreak/>
        <w:t>γεμίσουν οι αυλές των σχολείων με παιδικές φωνές που θα ανακράζουν το όνομα της μάνας σε συνθήκες ευημερίας, σε συνθήκες οι οποίες θα είναι καλύτερες από τις σημερινές</w:t>
      </w:r>
      <w:r>
        <w:rPr>
          <w:rFonts w:eastAsia="Times New Roman"/>
          <w:szCs w:val="24"/>
        </w:rPr>
        <w:t xml:space="preserve">. </w:t>
      </w:r>
    </w:p>
    <w:p w14:paraId="621427A0" w14:textId="77777777" w:rsidR="00396942" w:rsidRDefault="00D441C0">
      <w:pPr>
        <w:spacing w:after="0" w:line="600" w:lineRule="auto"/>
        <w:ind w:firstLine="720"/>
        <w:jc w:val="both"/>
        <w:rPr>
          <w:rFonts w:eastAsia="Times New Roman"/>
          <w:szCs w:val="24"/>
        </w:rPr>
      </w:pPr>
      <w:r>
        <w:rPr>
          <w:rFonts w:eastAsia="Times New Roman"/>
          <w:szCs w:val="24"/>
        </w:rPr>
        <w:t xml:space="preserve">Επειδή, όμως, εμείς εδώ νομοθετούμε και ασκούμε πολιτική, θα μου επιτρέψετε να αξιοποιήσω αυτόν τον ελάχιστο χρόνο που έχω στη διάθεσή μου και να πω πώς η μητρότητα </w:t>
      </w:r>
      <w:r>
        <w:rPr>
          <w:rFonts w:eastAsia="Times New Roman"/>
          <w:szCs w:val="24"/>
        </w:rPr>
        <w:t>-</w:t>
      </w:r>
      <w:r>
        <w:rPr>
          <w:rFonts w:eastAsia="Times New Roman"/>
          <w:szCs w:val="24"/>
        </w:rPr>
        <w:t>διότι χθες το βράδυ υπερψηφίστηκε το ασφαλιστικό και φορολογικό νομοσχέδιο- αντιμετωπίζεται από την ελληνική δημοκρατία, από την ελληνική πολιτεία και πώς πρέπει να προβούμε σε διορθωτικές κινήσεις, ώστε να θεραπεύσουμε τις πληγές τις οποίες υφίσταται σήμε</w:t>
      </w:r>
      <w:r>
        <w:rPr>
          <w:rFonts w:eastAsia="Times New Roman"/>
          <w:szCs w:val="24"/>
        </w:rPr>
        <w:t xml:space="preserve">ρα η οικογένεια στο πρόσωπο της μάνας, όταν είναι άνεργη, όταν απολύεται από τη δουλειά της επειδή έμεινε έγκυος. </w:t>
      </w:r>
    </w:p>
    <w:p w14:paraId="621427A1" w14:textId="77777777" w:rsidR="00396942" w:rsidRDefault="00D441C0">
      <w:pPr>
        <w:spacing w:after="0" w:line="600" w:lineRule="auto"/>
        <w:ind w:firstLine="720"/>
        <w:jc w:val="both"/>
        <w:rPr>
          <w:rFonts w:eastAsia="Times New Roman"/>
          <w:szCs w:val="24"/>
        </w:rPr>
      </w:pPr>
      <w:r>
        <w:rPr>
          <w:rFonts w:eastAsia="Times New Roman"/>
          <w:szCs w:val="24"/>
        </w:rPr>
        <w:t>Υπάρχουν πάρα πολλές περιπτώσεις -κατ’ επανάληψη είχα προσφύγει στον Συνήγορο του Πολίτη-, όπου καραμπινάτες απολύσεις βαφτίζονταν ως οικειοθ</w:t>
      </w:r>
      <w:r>
        <w:rPr>
          <w:rFonts w:eastAsia="Times New Roman"/>
          <w:szCs w:val="24"/>
        </w:rPr>
        <w:t xml:space="preserve">ελείς αποχωρήσεις, επειδή τόλμησαν οι εργαζόμενες γυναίκες να μείνουν έγκυοι, να αποκτήσουν δηλαδή παιδί, και να μεγαλώσουν την οικογένειά τους </w:t>
      </w:r>
      <w:r>
        <w:rPr>
          <w:rFonts w:eastAsia="Times New Roman"/>
          <w:szCs w:val="24"/>
        </w:rPr>
        <w:lastRenderedPageBreak/>
        <w:t>ή λόγω παρενόχλησης στους εργασιακούς χώρους ή λόγω άλλων αιτίων, τα οποία είναι συγκεκαλυμένα. Αυτά, λοιπόν, θα</w:t>
      </w:r>
      <w:r>
        <w:rPr>
          <w:rFonts w:eastAsia="Times New Roman"/>
          <w:szCs w:val="24"/>
        </w:rPr>
        <w:t xml:space="preserve"> πρέπει να τα θεραπεύσουμε εν τοις </w:t>
      </w:r>
      <w:proofErr w:type="spellStart"/>
      <w:r>
        <w:rPr>
          <w:rFonts w:eastAsia="Times New Roman"/>
          <w:szCs w:val="24"/>
        </w:rPr>
        <w:t>πράγμασι</w:t>
      </w:r>
      <w:proofErr w:type="spellEnd"/>
      <w:r>
        <w:rPr>
          <w:rFonts w:eastAsia="Times New Roman"/>
          <w:szCs w:val="24"/>
        </w:rPr>
        <w:t xml:space="preserve">, στην καθημερινότητα. </w:t>
      </w:r>
    </w:p>
    <w:p w14:paraId="621427A2" w14:textId="77777777" w:rsidR="00396942" w:rsidRDefault="00D441C0">
      <w:pPr>
        <w:spacing w:after="0" w:line="600" w:lineRule="auto"/>
        <w:ind w:firstLine="720"/>
        <w:jc w:val="both"/>
        <w:rPr>
          <w:rFonts w:eastAsia="Times New Roman"/>
          <w:szCs w:val="24"/>
        </w:rPr>
      </w:pPr>
      <w:r>
        <w:rPr>
          <w:rFonts w:eastAsia="Times New Roman"/>
          <w:szCs w:val="24"/>
        </w:rPr>
        <w:t xml:space="preserve">Γιατί θα πρέπει να σας πω ότι αν μιλάμε για ασφαλιστικό -το οποίο μπορεί να υπερψηφίστηκε χθες το βράδυ, με τη συμπαγή πλειοψηφία των </w:t>
      </w:r>
      <w:proofErr w:type="spellStart"/>
      <w:r>
        <w:rPr>
          <w:rFonts w:eastAsia="Times New Roman"/>
          <w:szCs w:val="24"/>
        </w:rPr>
        <w:t>εκατόν</w:t>
      </w:r>
      <w:proofErr w:type="spellEnd"/>
      <w:r>
        <w:rPr>
          <w:rFonts w:eastAsia="Times New Roman"/>
          <w:szCs w:val="24"/>
        </w:rPr>
        <w:t xml:space="preserve"> πενήντα τριών της Συγκυβέρνησης- χωρίς νέους ασφ</w:t>
      </w:r>
      <w:r>
        <w:rPr>
          <w:rFonts w:eastAsia="Times New Roman"/>
          <w:szCs w:val="24"/>
        </w:rPr>
        <w:t xml:space="preserve">αλισμένους, δηλαδή χωρίς να λύσουμε το δημογραφικό πρόβλημα της χώρας, κάποια στιγμή θα είναι μη βιώσιμο εξαιτίας του ότι δεν θα υπάρχουν υποκείμενα, δηλαδή ασφαλισμένοι. </w:t>
      </w:r>
    </w:p>
    <w:p w14:paraId="621427A3" w14:textId="77777777" w:rsidR="00396942" w:rsidRDefault="00D441C0">
      <w:pPr>
        <w:spacing w:after="0" w:line="600" w:lineRule="auto"/>
        <w:ind w:firstLine="720"/>
        <w:jc w:val="both"/>
        <w:rPr>
          <w:rFonts w:eastAsia="Times New Roman"/>
          <w:szCs w:val="24"/>
        </w:rPr>
      </w:pPr>
      <w:r>
        <w:rPr>
          <w:rFonts w:eastAsia="Times New Roman"/>
          <w:szCs w:val="24"/>
        </w:rPr>
        <w:t xml:space="preserve">Γιατί το λέω αυτό; Γιατί πρέπει να σας πω ότι έχουμε δραματική μείωση των γεννήσεων </w:t>
      </w:r>
      <w:r>
        <w:rPr>
          <w:rFonts w:eastAsia="Times New Roman"/>
          <w:szCs w:val="24"/>
        </w:rPr>
        <w:t>στην πατρίδα μας, στη χώρα μας. Οι υπολογισμοί δείχνουν ότι ο ελληνικός πληθυσμός μειώνεται ραγδαία, έτσι ώστε έχουν υπολογίσει ότι σε σαράντα χρόνια από σήμερα, αγαπητοί συνάδελφοι, ο πληθυσμός μας θα έχει μειωθεί τουλάχιστον κατά ένα εκατομμύριο, ενώ παρ</w:t>
      </w:r>
      <w:r>
        <w:rPr>
          <w:rFonts w:eastAsia="Times New Roman"/>
          <w:szCs w:val="24"/>
        </w:rPr>
        <w:t xml:space="preserve">άλληλα θα έχει γεράσει, αφού τέσσερις στους δέκα θα έχουν ηλικία άνω των εξήντα ετών. </w:t>
      </w:r>
    </w:p>
    <w:p w14:paraId="621427A4" w14:textId="77777777" w:rsidR="00396942" w:rsidRDefault="00D441C0">
      <w:pPr>
        <w:spacing w:after="0" w:line="600" w:lineRule="auto"/>
        <w:ind w:firstLine="720"/>
        <w:jc w:val="both"/>
        <w:rPr>
          <w:rFonts w:eastAsia="Times New Roman"/>
          <w:szCs w:val="24"/>
        </w:rPr>
      </w:pPr>
      <w:r>
        <w:rPr>
          <w:rFonts w:eastAsia="Times New Roman"/>
          <w:szCs w:val="24"/>
        </w:rPr>
        <w:lastRenderedPageBreak/>
        <w:t xml:space="preserve">Άρα, αν μιλάμε για σοβαρή στρατηγική, εθνική στρατηγική στο θέμα του ασφαλιστικού, ο πρώτος παράγοντας ο οποίος θα πρέπει να ληφθεί υπ’ </w:t>
      </w:r>
      <w:proofErr w:type="spellStart"/>
      <w:r>
        <w:rPr>
          <w:rFonts w:eastAsia="Times New Roman"/>
          <w:szCs w:val="24"/>
        </w:rPr>
        <w:t>όψιν</w:t>
      </w:r>
      <w:proofErr w:type="spellEnd"/>
      <w:r>
        <w:rPr>
          <w:rFonts w:eastAsia="Times New Roman"/>
          <w:szCs w:val="24"/>
        </w:rPr>
        <w:t xml:space="preserve"> σοβαρά για μια εθνική πολιτι</w:t>
      </w:r>
      <w:r>
        <w:rPr>
          <w:rFonts w:eastAsia="Times New Roman"/>
          <w:szCs w:val="24"/>
        </w:rPr>
        <w:t>κή στο θέμα του δημογραφικού ζητήματος</w:t>
      </w:r>
      <w:r>
        <w:rPr>
          <w:rFonts w:eastAsia="Times New Roman"/>
          <w:szCs w:val="24"/>
        </w:rPr>
        <w:t>,</w:t>
      </w:r>
      <w:r>
        <w:rPr>
          <w:rFonts w:eastAsia="Times New Roman"/>
          <w:szCs w:val="24"/>
        </w:rPr>
        <w:t xml:space="preserve"> που αντιμετωπίζει η Ευρώπη, αλλά και η χώρα μας, είναι να δούμε τι πολιτικές θα εφαρμόσουμε ώστε να το θεραπεύσουμε. </w:t>
      </w:r>
    </w:p>
    <w:p w14:paraId="621427A5" w14:textId="77777777" w:rsidR="00396942" w:rsidRDefault="00D441C0">
      <w:pPr>
        <w:spacing w:after="0" w:line="600" w:lineRule="auto"/>
        <w:ind w:firstLine="720"/>
        <w:jc w:val="both"/>
        <w:rPr>
          <w:rFonts w:eastAsia="Times New Roman"/>
          <w:szCs w:val="24"/>
        </w:rPr>
      </w:pPr>
      <w:r>
        <w:rPr>
          <w:rFonts w:eastAsia="Times New Roman"/>
          <w:szCs w:val="24"/>
        </w:rPr>
        <w:t>Τα αίτια, λοιπόν, του ότι δεν γεννάμε παιδιά οι Έλληνες και οι Ελληνίδες είναι πολύ απλά το γεγονό</w:t>
      </w:r>
      <w:r>
        <w:rPr>
          <w:rFonts w:eastAsia="Times New Roman"/>
          <w:szCs w:val="24"/>
        </w:rPr>
        <w:t>ς ότι η οικονομική κρίση, η ανεργία, η οικονομική ανέχεια, η αβεβαιότητα στον εργασιακό χώρο δημιουργούν το αίσθημα της ανασφάλειας, δημιουργούν φόβο για το παρόν και για το μέλλον, με αποτέλεσμα οι νέοι άνθρωποι να αποφεύγουν τη δημιουργία της οικογένειας</w:t>
      </w:r>
      <w:r>
        <w:rPr>
          <w:rFonts w:eastAsia="Times New Roman"/>
          <w:szCs w:val="24"/>
        </w:rPr>
        <w:t xml:space="preserve">, </w:t>
      </w:r>
      <w:proofErr w:type="spellStart"/>
      <w:r>
        <w:rPr>
          <w:rFonts w:eastAsia="Times New Roman"/>
          <w:szCs w:val="24"/>
        </w:rPr>
        <w:t>πόσω</w:t>
      </w:r>
      <w:proofErr w:type="spellEnd"/>
      <w:r>
        <w:rPr>
          <w:rFonts w:eastAsia="Times New Roman"/>
          <w:szCs w:val="24"/>
        </w:rPr>
        <w:t xml:space="preserve"> δε μάλλον την απόκτηση παιδιών. Διότι, αν είναι πραγματικά κ</w:t>
      </w:r>
      <w:r>
        <w:rPr>
          <w:rFonts w:eastAsia="Times New Roman"/>
          <w:szCs w:val="24"/>
        </w:rPr>
        <w:t>άποιος</w:t>
      </w:r>
      <w:r>
        <w:rPr>
          <w:rFonts w:eastAsia="Times New Roman"/>
          <w:szCs w:val="24"/>
        </w:rPr>
        <w:t xml:space="preserve"> στοιχειωδώς υπεύθυνος, αναρωτιέται πώς χωρίς εργασία ή εν μέσω ανασφάλειας μπορεί να συντηρήσει πρωτίστως τον εαυτό του, στη συνέχεια να υποστηρίξει μια οικογένεια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πολύ</w:t>
      </w:r>
      <w:r>
        <w:rPr>
          <w:rFonts w:eastAsia="Times New Roman"/>
          <w:szCs w:val="24"/>
        </w:rPr>
        <w:t xml:space="preserve"> περισσότερο να αποκτήσει κι ένα παιδί. </w:t>
      </w:r>
    </w:p>
    <w:p w14:paraId="621427A6" w14:textId="77777777" w:rsidR="00396942" w:rsidRDefault="00D441C0">
      <w:pPr>
        <w:spacing w:after="0" w:line="600" w:lineRule="auto"/>
        <w:ind w:firstLine="720"/>
        <w:jc w:val="both"/>
        <w:rPr>
          <w:rFonts w:eastAsia="Times New Roman"/>
          <w:szCs w:val="24"/>
        </w:rPr>
      </w:pPr>
      <w:r>
        <w:rPr>
          <w:rFonts w:eastAsia="Times New Roman"/>
          <w:szCs w:val="24"/>
        </w:rPr>
        <w:lastRenderedPageBreak/>
        <w:t>Άρα, λοιπόν, η πολιτική απάντηση είναι «δίνω κίνητρα». Πρέπει να δώσουμε κίνητρα τόσο στους νέους ανθρώπους γενικότερα, αλλά και στις μητέρες ειδικότερα. Εκτός, λοιπόν, από το άκρως απαραίτητο του να δημιουργηθούν ν</w:t>
      </w:r>
      <w:r>
        <w:rPr>
          <w:rFonts w:eastAsia="Times New Roman"/>
          <w:szCs w:val="24"/>
        </w:rPr>
        <w:t>έες θέσεις εργασίας μέσω της ανάπτυξης –και πρέπει να σας πω ότι και εγώ και η δική μας παράταξη είμαστε από εκείνους</w:t>
      </w:r>
      <w:r>
        <w:rPr>
          <w:rFonts w:eastAsia="Times New Roman"/>
          <w:szCs w:val="24"/>
        </w:rPr>
        <w:t>,</w:t>
      </w:r>
      <w:r>
        <w:rPr>
          <w:rFonts w:eastAsia="Times New Roman"/>
          <w:szCs w:val="24"/>
        </w:rPr>
        <w:t xml:space="preserve"> που υποστηρίζουν ότι ο πυρήνας της πολιτικής μας πρέπει να είναι ο άνθρωπος και οι πολιτικές και η αγορά και η οικονομική ανάπτυξη και όλ</w:t>
      </w:r>
      <w:r>
        <w:rPr>
          <w:rFonts w:eastAsia="Times New Roman"/>
          <w:szCs w:val="24"/>
        </w:rPr>
        <w:t>α τα μοντέλα της οικονομίας θα πρέπει να τον υπηρετούν, άλλως πώς είναι αποτυχημένες πολιτικές</w:t>
      </w:r>
      <w:r>
        <w:rPr>
          <w:rFonts w:eastAsia="Times New Roman"/>
          <w:szCs w:val="24"/>
        </w:rPr>
        <w:t>,</w:t>
      </w:r>
      <w:r>
        <w:rPr>
          <w:rFonts w:eastAsia="Times New Roman"/>
          <w:szCs w:val="24"/>
        </w:rPr>
        <w:t xml:space="preserve"> που δεν υπηρετούν τον άνθρωπο ως πυρήνα της πολιτικής τους- χρειάζονται αντίμετρα, χρειάζονται </w:t>
      </w:r>
      <w:proofErr w:type="spellStart"/>
      <w:r>
        <w:rPr>
          <w:rFonts w:eastAsia="Times New Roman"/>
          <w:szCs w:val="24"/>
        </w:rPr>
        <w:t>φοροελαφρύνσεις</w:t>
      </w:r>
      <w:proofErr w:type="spellEnd"/>
      <w:r>
        <w:rPr>
          <w:rFonts w:eastAsia="Times New Roman"/>
          <w:szCs w:val="24"/>
        </w:rPr>
        <w:t>, χρειάζονται κίνητρα, ώστε να μπορέσουμε να δημιο</w:t>
      </w:r>
      <w:r>
        <w:rPr>
          <w:rFonts w:eastAsia="Times New Roman"/>
          <w:szCs w:val="24"/>
        </w:rPr>
        <w:t xml:space="preserve">υργήσουμε και ποιοτικές δομές στήριξης, έτσι ώστε να μπορέσει να υποστηριχθεί η ελληνική οικογένεια.    </w:t>
      </w:r>
    </w:p>
    <w:p w14:paraId="621427A7" w14:textId="77777777" w:rsidR="00396942" w:rsidRDefault="00D441C0">
      <w:pPr>
        <w:spacing w:after="0" w:line="600" w:lineRule="auto"/>
        <w:ind w:firstLine="720"/>
        <w:jc w:val="both"/>
        <w:rPr>
          <w:rFonts w:eastAsia="Times New Roman"/>
          <w:szCs w:val="24"/>
        </w:rPr>
      </w:pPr>
      <w:r>
        <w:rPr>
          <w:rFonts w:eastAsia="Times New Roman"/>
          <w:szCs w:val="24"/>
        </w:rPr>
        <w:t xml:space="preserve">Διότι η ελληνική οικογένεια, το ελληνικό νοικοκυριό είναι ο πυρήνας της ελληνικής κοινωνίας. Το άθροισμα των ελληνικών νοικοκυριών είναι το σύνολο της </w:t>
      </w:r>
      <w:r>
        <w:rPr>
          <w:rFonts w:eastAsia="Times New Roman"/>
          <w:szCs w:val="24"/>
        </w:rPr>
        <w:t xml:space="preserve">ελληνικής κοινωνίας. </w:t>
      </w:r>
    </w:p>
    <w:p w14:paraId="621427A8" w14:textId="77777777" w:rsidR="00396942" w:rsidRDefault="00D441C0">
      <w:pPr>
        <w:spacing w:after="0" w:line="600" w:lineRule="auto"/>
        <w:ind w:firstLine="720"/>
        <w:jc w:val="both"/>
        <w:rPr>
          <w:rFonts w:eastAsia="Times New Roman"/>
          <w:szCs w:val="24"/>
        </w:rPr>
      </w:pPr>
      <w:r>
        <w:rPr>
          <w:rFonts w:eastAsia="Times New Roman"/>
          <w:szCs w:val="24"/>
        </w:rPr>
        <w:lastRenderedPageBreak/>
        <w:t xml:space="preserve">Κατά συνέπεια, λοιπόν, τάσσομαι αναφανδόν -και κυρία </w:t>
      </w:r>
      <w:proofErr w:type="spellStart"/>
      <w:r>
        <w:rPr>
          <w:rFonts w:eastAsia="Times New Roman"/>
          <w:szCs w:val="24"/>
        </w:rPr>
        <w:t>Προεδρεύουσα</w:t>
      </w:r>
      <w:proofErr w:type="spellEnd"/>
      <w:r>
        <w:rPr>
          <w:rFonts w:eastAsia="Times New Roman"/>
          <w:szCs w:val="24"/>
        </w:rPr>
        <w:t xml:space="preserve"> θα παρακαλούσα να το μεταφέρεται στον κύριο Πρόεδρο της Βουλής και εάν συμφωνούμε όλοι εδώ να το κάνουμε πράξη- υπέρ του να οργανωθεί από το κανάλι της Βουλής μία συζήτ</w:t>
      </w:r>
      <w:r>
        <w:rPr>
          <w:rFonts w:eastAsia="Times New Roman"/>
          <w:szCs w:val="24"/>
        </w:rPr>
        <w:t xml:space="preserve">ηση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για το ζήτημα αυτό, η οποία να μην εξαντλείται στα έξι λεπτά</w:t>
      </w:r>
      <w:r>
        <w:rPr>
          <w:rFonts w:eastAsia="Times New Roman"/>
          <w:szCs w:val="24"/>
        </w:rPr>
        <w:t>,</w:t>
      </w:r>
      <w:r>
        <w:rPr>
          <w:rFonts w:eastAsia="Times New Roman"/>
          <w:szCs w:val="24"/>
        </w:rPr>
        <w:t xml:space="preserve"> που ο Κανονισμός μας παρέχει. Αντιλαμβάνεστε ότι ο χρόνος αυτός δεν επαρκεί για να προτείνει πολιτικές η κάθε παράταξη ανάλογα με τις θέσεις που έχει. Θα πρέπει, λοιπόν, να οργανωθεί </w:t>
      </w:r>
      <w:r>
        <w:rPr>
          <w:rFonts w:eastAsia="Times New Roman"/>
          <w:szCs w:val="24"/>
        </w:rPr>
        <w:t xml:space="preserve">αυτό το συντομότερο δυνατόν, γιατί αυτά ενδιαφέρουν τις Ελληνίδες και τους Έλληνες. </w:t>
      </w:r>
    </w:p>
    <w:p w14:paraId="621427A9" w14:textId="77777777" w:rsidR="00396942" w:rsidRDefault="00D441C0">
      <w:pPr>
        <w:spacing w:after="0" w:line="600" w:lineRule="auto"/>
        <w:ind w:firstLine="720"/>
        <w:jc w:val="both"/>
        <w:rPr>
          <w:rFonts w:eastAsia="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21427AA" w14:textId="77777777" w:rsidR="00396942" w:rsidRDefault="00D441C0">
      <w:pPr>
        <w:spacing w:after="0" w:line="600" w:lineRule="auto"/>
        <w:ind w:firstLine="720"/>
        <w:jc w:val="both"/>
        <w:rPr>
          <w:rFonts w:eastAsia="Times New Roman"/>
          <w:szCs w:val="24"/>
        </w:rPr>
      </w:pPr>
      <w:r>
        <w:rPr>
          <w:rFonts w:eastAsia="Times New Roman"/>
          <w:szCs w:val="24"/>
        </w:rPr>
        <w:t xml:space="preserve">Επιτρέψτε μου λίγο την ανοχή σας. </w:t>
      </w:r>
    </w:p>
    <w:p w14:paraId="621427AB" w14:textId="77777777" w:rsidR="00396942" w:rsidRDefault="00D441C0">
      <w:pPr>
        <w:spacing w:after="0" w:line="600" w:lineRule="auto"/>
        <w:ind w:firstLine="720"/>
        <w:jc w:val="both"/>
        <w:rPr>
          <w:rFonts w:eastAsia="Times New Roman"/>
          <w:szCs w:val="24"/>
        </w:rPr>
      </w:pPr>
      <w:r>
        <w:rPr>
          <w:rFonts w:eastAsia="Times New Roman"/>
          <w:szCs w:val="24"/>
        </w:rPr>
        <w:t>Θέλω να σας πω, όμως, ότι κάποιες πολιτικές</w:t>
      </w:r>
      <w:r>
        <w:rPr>
          <w:rFonts w:eastAsia="Times New Roman"/>
          <w:szCs w:val="24"/>
        </w:rPr>
        <w:t>,</w:t>
      </w:r>
      <w:r>
        <w:rPr>
          <w:rFonts w:eastAsia="Times New Roman"/>
          <w:szCs w:val="24"/>
        </w:rPr>
        <w:t xml:space="preserve"> οι οπο</w:t>
      </w:r>
      <w:r>
        <w:rPr>
          <w:rFonts w:eastAsia="Times New Roman"/>
          <w:szCs w:val="24"/>
        </w:rPr>
        <w:t>ίες έφεραν και τη δική μου σφραγίδα –επιτρέψτε να βάλω το «εγώ»- και είχαν διαμορφωθεί τα προηγούμενα χρόνια και από τη δική μας κυβέρνηση αλλά και από προηγούμενες κυβερνήσεις, δυστυχώς βλέπω σήμερα να εγκαταλείπονται.</w:t>
      </w:r>
    </w:p>
    <w:p w14:paraId="621427AC" w14:textId="77777777" w:rsidR="00396942" w:rsidRDefault="00D441C0">
      <w:pPr>
        <w:spacing w:after="0" w:line="600" w:lineRule="auto"/>
        <w:ind w:firstLine="720"/>
        <w:jc w:val="both"/>
        <w:rPr>
          <w:rFonts w:eastAsia="Times New Roman"/>
          <w:szCs w:val="24"/>
        </w:rPr>
      </w:pPr>
      <w:r>
        <w:rPr>
          <w:rFonts w:eastAsia="Times New Roman"/>
          <w:szCs w:val="24"/>
        </w:rPr>
        <w:lastRenderedPageBreak/>
        <w:t>Ενδεικτικά, λοιπόν, θα αναφερθώ σε μ</w:t>
      </w:r>
      <w:r>
        <w:rPr>
          <w:rFonts w:eastAsia="Times New Roman"/>
          <w:szCs w:val="24"/>
        </w:rPr>
        <w:t xml:space="preserve">ερικές. Για παράδειγμα στηρίξαμε την Ελληνίδα αγρότισσα, η οποία ήταν παντελώς ανυποστήρικτη με το προηγούμενο ασφαλιστικό καθεστώς </w:t>
      </w:r>
      <w:r>
        <w:rPr>
          <w:rFonts w:eastAsia="Times New Roman"/>
          <w:szCs w:val="24"/>
        </w:rPr>
        <w:t>,</w:t>
      </w:r>
      <w:r>
        <w:rPr>
          <w:rFonts w:eastAsia="Times New Roman"/>
          <w:szCs w:val="24"/>
        </w:rPr>
        <w:t>που είχαμε εισάγει είτε ήταν άμεσα είτε έμμεσα ασφαλισμένη, έτσι ώστε να λαμβάνει επίδομα κυοφορίας και λοχείας και παροχές</w:t>
      </w:r>
      <w:r>
        <w:rPr>
          <w:rFonts w:eastAsia="Times New Roman"/>
          <w:szCs w:val="24"/>
        </w:rPr>
        <w:t xml:space="preserve"> περίθαλψης από τον ΟΓΑ. Αυτό ελπίζω να συνεχιστεί. </w:t>
      </w:r>
    </w:p>
    <w:p w14:paraId="621427AD" w14:textId="77777777" w:rsidR="00396942" w:rsidRDefault="00D441C0">
      <w:pPr>
        <w:spacing w:after="0" w:line="600" w:lineRule="auto"/>
        <w:ind w:firstLine="720"/>
        <w:jc w:val="both"/>
        <w:rPr>
          <w:rFonts w:eastAsia="Times New Roman"/>
          <w:szCs w:val="24"/>
        </w:rPr>
      </w:pPr>
      <w:r>
        <w:rPr>
          <w:rFonts w:eastAsia="Times New Roman"/>
          <w:szCs w:val="24"/>
        </w:rPr>
        <w:t>Σας δίνω</w:t>
      </w:r>
      <w:r>
        <w:rPr>
          <w:rFonts w:eastAsia="Times New Roman"/>
          <w:szCs w:val="24"/>
        </w:rPr>
        <w:t>,</w:t>
      </w:r>
      <w:r>
        <w:rPr>
          <w:rFonts w:eastAsia="Times New Roman"/>
          <w:szCs w:val="24"/>
        </w:rPr>
        <w:t xml:space="preserve"> ενδεικτικώς</w:t>
      </w:r>
      <w:r>
        <w:rPr>
          <w:rFonts w:eastAsia="Times New Roman"/>
          <w:szCs w:val="24"/>
        </w:rPr>
        <w:t>,</w:t>
      </w:r>
      <w:r>
        <w:rPr>
          <w:rFonts w:eastAsia="Times New Roman"/>
          <w:szCs w:val="24"/>
        </w:rPr>
        <w:t xml:space="preserve"> μερικά παραδείγματα. Επίσης, συστήσαμε με τον ν.3491/2006 την Εθνική Επιτροπή για την Ισότητα των Γυναικών και Ανδρών ως μόνιμο βήμα κοινωνικού διαλόγου. Αυτό το βήμα, αυτός ο εθνι</w:t>
      </w:r>
      <w:r>
        <w:rPr>
          <w:rFonts w:eastAsia="Times New Roman"/>
          <w:szCs w:val="24"/>
        </w:rPr>
        <w:t>κός διάλογος έχει ατονήσει. Δεν υπάρχει. Δεν υφίσταται στην πράξη. Τυπικά, θεσμικά υπάρχει.</w:t>
      </w:r>
    </w:p>
    <w:p w14:paraId="621427AE" w14:textId="77777777" w:rsidR="00396942" w:rsidRDefault="00D441C0">
      <w:pPr>
        <w:spacing w:after="0" w:line="600" w:lineRule="auto"/>
        <w:ind w:firstLine="720"/>
        <w:jc w:val="both"/>
        <w:rPr>
          <w:rFonts w:eastAsia="Times New Roman"/>
          <w:szCs w:val="24"/>
        </w:rPr>
      </w:pPr>
      <w:r>
        <w:rPr>
          <w:rFonts w:eastAsia="Times New Roman"/>
          <w:szCs w:val="24"/>
        </w:rPr>
        <w:t xml:space="preserve">Επίσης, </w:t>
      </w:r>
      <w:proofErr w:type="spellStart"/>
      <w:r>
        <w:rPr>
          <w:rFonts w:eastAsia="Times New Roman"/>
          <w:szCs w:val="24"/>
        </w:rPr>
        <w:t>ποινικοποιήθηκε</w:t>
      </w:r>
      <w:proofErr w:type="spellEnd"/>
      <w:r>
        <w:rPr>
          <w:rFonts w:eastAsia="Times New Roman"/>
          <w:szCs w:val="24"/>
        </w:rPr>
        <w:t xml:space="preserve"> για πρώτη φορά στην χώρα η παρενόχληση στην εργασία. Απαγορεύτηκε η καταγγελία της σχέσης εργασίας για λόγους φύλου, οικογενειακών βαρών ή μη ενδοτικότητας στη σεξουαλική πράξη. Και επιπλέον, απαγορεύτηκε η άρνηση πρόσληψης λόγω εγκ</w:t>
      </w:r>
      <w:r>
        <w:rPr>
          <w:rFonts w:eastAsia="Times New Roman"/>
          <w:szCs w:val="24"/>
        </w:rPr>
        <w:t xml:space="preserve">υμοσύνης ή μητρότητας </w:t>
      </w:r>
      <w:r>
        <w:rPr>
          <w:rFonts w:eastAsia="Times New Roman"/>
          <w:szCs w:val="24"/>
        </w:rPr>
        <w:lastRenderedPageBreak/>
        <w:t>και μία σειρά από άλλα μέτρα. Επίσης, θεσμοθετήθηκε ο μητρικός θηλασμός. Γι’ αυτά πρέπει να υπάρχει από πάνω πολιτικός προϊστάμενος να τα επιβλέπει ώστε να εφαρμόζονται.</w:t>
      </w:r>
    </w:p>
    <w:p w14:paraId="621427AF" w14:textId="77777777" w:rsidR="00396942" w:rsidRDefault="00D441C0">
      <w:pPr>
        <w:spacing w:after="0" w:line="600" w:lineRule="auto"/>
        <w:ind w:firstLine="720"/>
        <w:jc w:val="both"/>
        <w:rPr>
          <w:rFonts w:eastAsia="Times New Roman"/>
          <w:szCs w:val="24"/>
        </w:rPr>
      </w:pPr>
      <w:r>
        <w:rPr>
          <w:rFonts w:eastAsia="Times New Roman"/>
          <w:szCs w:val="24"/>
        </w:rPr>
        <w:t xml:space="preserve">Τέλος θέλω να σας πω –και κλείνω με αυτό, κυρία Πρόεδρε- ότι με </w:t>
      </w:r>
      <w:r>
        <w:rPr>
          <w:rFonts w:eastAsia="Times New Roman"/>
          <w:szCs w:val="24"/>
        </w:rPr>
        <w:t xml:space="preserve">το τρίτο μνημόνιο, τον ν.4336/2015 αυξήθηκαν τα όρια ηλικίας για τη συνταξιοδότηση. Πράγμα το οποίο –όπως αντιλαμβάνεστε- επηρεάζει τους δικαιούχους, γιατί από έξι μήνες έως και δεκαεπτά χρόνια σε ορισμένες περιπτώσεις μπορεί να είναι αυτή η αλλαγή. </w:t>
      </w:r>
    </w:p>
    <w:p w14:paraId="621427B0" w14:textId="77777777" w:rsidR="00396942" w:rsidRDefault="00D441C0">
      <w:pPr>
        <w:spacing w:after="0" w:line="600" w:lineRule="auto"/>
        <w:ind w:firstLine="720"/>
        <w:jc w:val="both"/>
        <w:rPr>
          <w:rFonts w:eastAsia="Times New Roman"/>
          <w:szCs w:val="24"/>
        </w:rPr>
      </w:pPr>
      <w:r>
        <w:rPr>
          <w:rFonts w:eastAsia="Times New Roman"/>
          <w:szCs w:val="24"/>
        </w:rPr>
        <w:t>Δεν υ</w:t>
      </w:r>
      <w:r>
        <w:rPr>
          <w:rFonts w:eastAsia="Times New Roman"/>
          <w:szCs w:val="24"/>
        </w:rPr>
        <w:t>πάρχει, όμως –το είχα προτείνει, το είχαν προτείνει και άλλοι συνάδελφοι και αυτά πρέπει να τα κουβεντιάσουμε- κα</w:t>
      </w:r>
      <w:r>
        <w:rPr>
          <w:rFonts w:eastAsia="Times New Roman"/>
          <w:szCs w:val="24"/>
        </w:rPr>
        <w:t>μ</w:t>
      </w:r>
      <w:r>
        <w:rPr>
          <w:rFonts w:eastAsia="Times New Roman"/>
          <w:szCs w:val="24"/>
        </w:rPr>
        <w:t>μία ειδική μέριμνα για τις μητέρες των ανηλίκων. Δεν θα πρέπει να υπάρχει; Οι αλλαγές των ορίων τις επηρεάζουν άμεσα, επηρεάζουν την οικογένει</w:t>
      </w:r>
      <w:r>
        <w:rPr>
          <w:rFonts w:eastAsia="Times New Roman"/>
          <w:szCs w:val="24"/>
        </w:rPr>
        <w:t>α, επηρεάζουν την ελληνική κοινωνία.</w:t>
      </w:r>
    </w:p>
    <w:p w14:paraId="621427B1" w14:textId="77777777" w:rsidR="00396942" w:rsidRDefault="00D441C0">
      <w:pPr>
        <w:spacing w:after="0" w:line="600" w:lineRule="auto"/>
        <w:ind w:firstLine="720"/>
        <w:jc w:val="both"/>
        <w:rPr>
          <w:rFonts w:eastAsia="Times New Roman"/>
          <w:szCs w:val="24"/>
        </w:rPr>
      </w:pPr>
      <w:r>
        <w:rPr>
          <w:rFonts w:eastAsia="Times New Roman"/>
          <w:szCs w:val="24"/>
        </w:rPr>
        <w:lastRenderedPageBreak/>
        <w:t xml:space="preserve">Στο νέο ασφαλιστικό δεν προβλέπεται πια, αγαπητοί συνάδελφοι, το επίδομα γάμου για τους νέους συνταξιούχους. </w:t>
      </w:r>
      <w:r>
        <w:rPr>
          <w:rFonts w:eastAsia="Times New Roman"/>
          <w:szCs w:val="24"/>
        </w:rPr>
        <w:t>Β</w:t>
      </w:r>
      <w:r>
        <w:rPr>
          <w:rFonts w:eastAsia="Times New Roman"/>
          <w:szCs w:val="24"/>
        </w:rPr>
        <w:t>εβαίως, αυξάνοντας τη φορολογία και τις ασφαλιστικές εισφορές, το διαθέσιμο εισόδημα των εργαζομένων λιγοστεύ</w:t>
      </w:r>
      <w:r>
        <w:rPr>
          <w:rFonts w:eastAsia="Times New Roman"/>
          <w:szCs w:val="24"/>
        </w:rPr>
        <w:t>ει ακόμα περισσότερο.</w:t>
      </w:r>
    </w:p>
    <w:p w14:paraId="621427B2" w14:textId="77777777" w:rsidR="00396942" w:rsidRDefault="00D441C0">
      <w:pPr>
        <w:spacing w:after="0" w:line="600" w:lineRule="auto"/>
        <w:ind w:firstLine="720"/>
        <w:jc w:val="both"/>
        <w:rPr>
          <w:rFonts w:eastAsia="Times New Roman"/>
          <w:szCs w:val="24"/>
        </w:rPr>
      </w:pPr>
      <w:r>
        <w:rPr>
          <w:rFonts w:eastAsia="Times New Roman"/>
          <w:szCs w:val="24"/>
        </w:rPr>
        <w:t xml:space="preserve">Καταληκτικά θα πρέπει, λοιπόν, να καθίσουμε, να δούμε και μέσα από την αρμόδια </w:t>
      </w:r>
      <w:r>
        <w:rPr>
          <w:rFonts w:eastAsia="Times New Roman"/>
          <w:szCs w:val="24"/>
        </w:rPr>
        <w:t>ε</w:t>
      </w:r>
      <w:r>
        <w:rPr>
          <w:rFonts w:eastAsia="Times New Roman"/>
          <w:szCs w:val="24"/>
        </w:rPr>
        <w:t>πιτροπή τα ζητήματα αυτά, να οργανώσουμε μία συζήτηση και να κάνουμε τις προτάσεις μας διακομματικά. Και να έρθει ένα σχέδιο νόμου επί τούτου -το οποίο να</w:t>
      </w:r>
      <w:r>
        <w:rPr>
          <w:rFonts w:eastAsia="Times New Roman"/>
          <w:szCs w:val="24"/>
        </w:rPr>
        <w:t xml:space="preserve"> ασχολείται με αυτά τα ζητήματα- με δύο πυλώνες αφ</w:t>
      </w:r>
      <w:r>
        <w:rPr>
          <w:rFonts w:eastAsia="Times New Roman"/>
          <w:szCs w:val="24"/>
        </w:rPr>
        <w:t xml:space="preserve">’ </w:t>
      </w:r>
      <w:r>
        <w:rPr>
          <w:rFonts w:eastAsia="Times New Roman"/>
          <w:szCs w:val="24"/>
        </w:rPr>
        <w:t>ενός μεν εάν η υπάρχουσα νομοθεσία εφαρμόζεται επαρκώς και προστατεύει αυτά</w:t>
      </w:r>
      <w:r>
        <w:rPr>
          <w:rFonts w:eastAsia="Times New Roman"/>
          <w:szCs w:val="24"/>
        </w:rPr>
        <w:t>,</w:t>
      </w:r>
      <w:r>
        <w:rPr>
          <w:rFonts w:eastAsia="Times New Roman"/>
          <w:szCs w:val="24"/>
        </w:rPr>
        <w:t xml:space="preserve"> που η ελληνική πολιτεία θέλει να προστατεύσει, αφ</w:t>
      </w:r>
      <w:r>
        <w:rPr>
          <w:rFonts w:eastAsia="Times New Roman"/>
          <w:szCs w:val="24"/>
        </w:rPr>
        <w:t xml:space="preserve">’ </w:t>
      </w:r>
      <w:r>
        <w:rPr>
          <w:rFonts w:eastAsia="Times New Roman"/>
          <w:szCs w:val="24"/>
        </w:rPr>
        <w:t xml:space="preserve">ετέρου εκεί όπου υπάρχουν κενά να τα θεραπεύσουμε για να βελτιώσουμε τη ζωή </w:t>
      </w:r>
      <w:r>
        <w:rPr>
          <w:rFonts w:eastAsia="Times New Roman"/>
          <w:szCs w:val="24"/>
        </w:rPr>
        <w:t>των Ελληνίδων και των Ελλήνων σε καιρούς δύσκολους.</w:t>
      </w:r>
    </w:p>
    <w:p w14:paraId="621427B3" w14:textId="77777777" w:rsidR="00396942" w:rsidRDefault="00D441C0">
      <w:pPr>
        <w:spacing w:after="0" w:line="600" w:lineRule="auto"/>
        <w:ind w:firstLine="720"/>
        <w:jc w:val="both"/>
        <w:rPr>
          <w:rFonts w:eastAsia="Times New Roman"/>
          <w:szCs w:val="24"/>
        </w:rPr>
      </w:pPr>
      <w:r>
        <w:rPr>
          <w:rFonts w:eastAsia="Times New Roman"/>
          <w:szCs w:val="24"/>
        </w:rPr>
        <w:t>Σας ευχαριστώ.</w:t>
      </w:r>
    </w:p>
    <w:p w14:paraId="621427B4" w14:textId="77777777" w:rsidR="00396942" w:rsidRDefault="00D441C0">
      <w:pPr>
        <w:spacing w:after="0" w:line="600" w:lineRule="auto"/>
        <w:ind w:firstLine="720"/>
        <w:jc w:val="center"/>
        <w:rPr>
          <w:rFonts w:eastAsia="Times New Roman"/>
          <w:szCs w:val="24"/>
        </w:rPr>
      </w:pPr>
      <w:r>
        <w:rPr>
          <w:rFonts w:eastAsia="Times New Roman"/>
          <w:szCs w:val="24"/>
        </w:rPr>
        <w:t>(Χειροκροτήματα)</w:t>
      </w:r>
    </w:p>
    <w:p w14:paraId="621427B5"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την κ. Παπακώστα. </w:t>
      </w:r>
    </w:p>
    <w:p w14:paraId="621427B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Ελένη </w:t>
      </w:r>
      <w:proofErr w:type="spellStart"/>
      <w:r>
        <w:rPr>
          <w:rFonts w:eastAsia="Times New Roman" w:cs="Times New Roman"/>
          <w:szCs w:val="24"/>
        </w:rPr>
        <w:t>Ζαρούλια</w:t>
      </w:r>
      <w:proofErr w:type="spellEnd"/>
      <w:r>
        <w:rPr>
          <w:rFonts w:eastAsia="Times New Roman" w:cs="Times New Roman"/>
          <w:szCs w:val="24"/>
        </w:rPr>
        <w:t xml:space="preserve"> από τον Λαϊκό Σύνδεσμο-Χρυσή Αυγή.</w:t>
      </w:r>
    </w:p>
    <w:p w14:paraId="621427B7"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Και οι πλέο</w:t>
      </w:r>
      <w:r>
        <w:rPr>
          <w:rFonts w:eastAsia="Times New Roman" w:cs="Times New Roman"/>
          <w:szCs w:val="24"/>
        </w:rPr>
        <w:t>ν ανυποψίαστοι αρχίζουν να αντιλαμβάνονται ότι στο στόχαστρο των ισχυρών πολυεθνικών κέντρων εξουσίας</w:t>
      </w:r>
      <w:r>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είναι τα έθνη-κράτη, οι λαοί, οι πολιτισμοί. </w:t>
      </w:r>
    </w:p>
    <w:p w14:paraId="621427B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Ο θεσμός της οικογένειας βάλλεται περισσότερο από ποτέ, γεγονός καθόλου τυχαίο αφού αποτελεί τον θε</w:t>
      </w:r>
      <w:r>
        <w:rPr>
          <w:rFonts w:eastAsia="Times New Roman" w:cs="Times New Roman"/>
          <w:szCs w:val="24"/>
        </w:rPr>
        <w:t>μέλιο λίθο στη ζωή του έθνους και της φυλής. Οι πρώτες αναγκαίες γερές βάσεις για τη διατήρηση και την εξασφάλιση της μελλοντικής ύπαρξης ενός έθνους χτίζονται μέσα από την οικογένεια, μέσα από τους ρόλους των γονέων και ιδίως της γυναίκας-μητέρας.</w:t>
      </w:r>
    </w:p>
    <w:p w14:paraId="621427B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Η διαστ</w:t>
      </w:r>
      <w:r>
        <w:rPr>
          <w:rFonts w:eastAsia="Times New Roman" w:cs="Times New Roman"/>
          <w:szCs w:val="24"/>
        </w:rPr>
        <w:t>ρέβλωση από το δήθεν προοδευτικό ρεύμα του ρόλου των δύο φύλων είναι ένα από τα πιο αποτελεσματικά όπλα αυτών των στρατηγικών σχεδιασμών, ένα όπλο διαλύσ</w:t>
      </w:r>
      <w:r>
        <w:rPr>
          <w:rFonts w:eastAsia="Times New Roman" w:cs="Times New Roman"/>
          <w:szCs w:val="24"/>
        </w:rPr>
        <w:t>εω</w:t>
      </w:r>
      <w:r>
        <w:rPr>
          <w:rFonts w:eastAsia="Times New Roman" w:cs="Times New Roman"/>
          <w:szCs w:val="24"/>
        </w:rPr>
        <w:t>ς των πάντων.</w:t>
      </w:r>
    </w:p>
    <w:p w14:paraId="621427B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Μητέρες ήταν οι Σπαρτιάτισσες, που αποχαιρετούσαν τους άντρες τους με τη φράση «ή </w:t>
      </w:r>
      <w:proofErr w:type="spellStart"/>
      <w:r>
        <w:rPr>
          <w:rFonts w:eastAsia="Times New Roman" w:cs="Times New Roman"/>
          <w:szCs w:val="24"/>
        </w:rPr>
        <w:t>ταν</w:t>
      </w:r>
      <w:proofErr w:type="spellEnd"/>
      <w:r>
        <w:rPr>
          <w:rFonts w:eastAsia="Times New Roman" w:cs="Times New Roman"/>
          <w:szCs w:val="24"/>
        </w:rPr>
        <w:t xml:space="preserve"> ή</w:t>
      </w:r>
      <w:r>
        <w:rPr>
          <w:rFonts w:eastAsia="Times New Roman" w:cs="Times New Roman"/>
          <w:szCs w:val="24"/>
        </w:rPr>
        <w:t xml:space="preserve"> επί τας» πριν εκείνοι φύγουν για τις μάχες, θέλοντας να τονίσουν το εθνικό τους χρέος. Αυτό δείχνει το θάρρος </w:t>
      </w:r>
      <w:r>
        <w:rPr>
          <w:rFonts w:eastAsia="Times New Roman" w:cs="Times New Roman"/>
          <w:szCs w:val="24"/>
        </w:rPr>
        <w:lastRenderedPageBreak/>
        <w:t>με το οποίο αντιμετώπιζαν οι αρχαίες Ελληνίδες, ως σύζυγοι ή ως μητέρες, την προοπτική να χάσουν τον άντρα ή τον γιο τους για χάρη της πατρίδας.</w:t>
      </w:r>
    </w:p>
    <w:p w14:paraId="621427B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Μητέρες ήταν οι </w:t>
      </w:r>
      <w:proofErr w:type="spellStart"/>
      <w:r>
        <w:rPr>
          <w:rFonts w:eastAsia="Times New Roman" w:cs="Times New Roman"/>
          <w:szCs w:val="24"/>
        </w:rPr>
        <w:t>Σουλιώτισσες</w:t>
      </w:r>
      <w:proofErr w:type="spellEnd"/>
      <w:r>
        <w:rPr>
          <w:rFonts w:eastAsia="Times New Roman" w:cs="Times New Roman"/>
          <w:szCs w:val="24"/>
        </w:rPr>
        <w:t>, που πέρα από το νοικοκυριό έπαιρναν μέρος και σε πολεμικές επιχειρήσεις και όταν οι περιστάσεις το απαιτούσαν, δίχως δεύτερη σκέψη ρίχνονταν στη μάχη. Ο χορός του Ζαλόγγου αποτελεί αιώνιο σύμβολο για τη γυναίκα, που προτιμά το</w:t>
      </w:r>
      <w:r>
        <w:rPr>
          <w:rFonts w:eastAsia="Times New Roman" w:cs="Times New Roman"/>
          <w:szCs w:val="24"/>
        </w:rPr>
        <w:t xml:space="preserve">ν θάνατο από την ατίμωση και τη δυστυχία, τη μητέρα </w:t>
      </w:r>
      <w:proofErr w:type="spellStart"/>
      <w:r>
        <w:rPr>
          <w:rFonts w:eastAsia="Times New Roman" w:cs="Times New Roman"/>
          <w:szCs w:val="24"/>
        </w:rPr>
        <w:t>ηρωίδα</w:t>
      </w:r>
      <w:proofErr w:type="spellEnd"/>
      <w:r>
        <w:rPr>
          <w:rFonts w:eastAsia="Times New Roman" w:cs="Times New Roman"/>
          <w:szCs w:val="24"/>
        </w:rPr>
        <w:t xml:space="preserve">, που θυσιάζεται για τον εαυτό της και τα παιδιά της και αποχαιρετά τη γλυκιά ζωή. </w:t>
      </w:r>
    </w:p>
    <w:p w14:paraId="621427BC"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Μητέρες ήταν και οι γυναίκες της Πίνδου</w:t>
      </w:r>
      <w:r>
        <w:rPr>
          <w:rFonts w:eastAsia="Times New Roman" w:cs="Times New Roman"/>
          <w:szCs w:val="24"/>
        </w:rPr>
        <w:t>,</w:t>
      </w:r>
      <w:r>
        <w:rPr>
          <w:rFonts w:eastAsia="Times New Roman" w:cs="Times New Roman"/>
          <w:szCs w:val="24"/>
        </w:rPr>
        <w:t xml:space="preserve"> στον πόλεμο της πατρίδας εναντίον του εχθρού. Έδωσαν το δικό τους παρών σ</w:t>
      </w:r>
      <w:r>
        <w:rPr>
          <w:rFonts w:eastAsia="Times New Roman" w:cs="Times New Roman"/>
          <w:szCs w:val="24"/>
        </w:rPr>
        <w:t>την πρώτη γραμμή του μετώπου. Η προσφορά τους πολύτιμη, αυθόρμητη και αυτόβουλη. Σχημάτιζαν ατέλειωτες φάλαγγες φορτωμένες πολεμοφόδια, όπλα, τρόφιμα και κουβαλώντας τραυματίες.</w:t>
      </w:r>
    </w:p>
    <w:p w14:paraId="621427B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Ωστόσο, στις μέρες μας πολύ φοβάμαι </w:t>
      </w:r>
      <w:r>
        <w:rPr>
          <w:rFonts w:eastAsia="Times New Roman" w:cs="Times New Roman"/>
          <w:szCs w:val="24"/>
        </w:rPr>
        <w:t>ότι</w:t>
      </w:r>
      <w:r>
        <w:rPr>
          <w:rFonts w:eastAsia="Times New Roman" w:cs="Times New Roman"/>
          <w:szCs w:val="24"/>
        </w:rPr>
        <w:t xml:space="preserve"> ξαναγυρνάμε σε ημέρες που οι κοινωνίες</w:t>
      </w:r>
      <w:r>
        <w:rPr>
          <w:rFonts w:eastAsia="Times New Roman" w:cs="Times New Roman"/>
          <w:szCs w:val="24"/>
        </w:rPr>
        <w:t xml:space="preserve"> μεταχειρίζονταν τις γυναίκες, και ακόμη περισσότερο τις γυναίκες μητέρες, ως πράγματα. Η εντόνως εξισωτική και φεμινιστική αντίληψη ίσως πρέπει να μας προβληματίζει για το εάν και κατά πόσο επηρεάζει αρνητικά τη θέση της γυναίκας, εάν οδηγεί ή όχι στην κα</w:t>
      </w:r>
      <w:r>
        <w:rPr>
          <w:rFonts w:eastAsia="Times New Roman" w:cs="Times New Roman"/>
          <w:szCs w:val="24"/>
        </w:rPr>
        <w:t xml:space="preserve">ταρράκωση της κοινωνίας. </w:t>
      </w:r>
    </w:p>
    <w:p w14:paraId="621427B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Συνθλίβονται τα εργασιακά και κοινωνικά δικαιώματα κυρίως των </w:t>
      </w:r>
      <w:r>
        <w:rPr>
          <w:rFonts w:eastAsia="Times New Roman" w:cs="Times New Roman"/>
          <w:szCs w:val="24"/>
        </w:rPr>
        <w:t xml:space="preserve">εργαζομένων </w:t>
      </w:r>
      <w:r>
        <w:rPr>
          <w:rFonts w:eastAsia="Times New Roman" w:cs="Times New Roman"/>
          <w:szCs w:val="24"/>
        </w:rPr>
        <w:t>μητέρων, περικόπτονται μισθοί, επιδόματα μητρότητας, καθημερινά οδηγούνται στην ανεργία χιλιάδες γυναίκες ενώ όσες έχουν ακόμη εργασία, υπόκεινται σε εξαντλ</w:t>
      </w:r>
      <w:r>
        <w:rPr>
          <w:rFonts w:eastAsia="Times New Roman" w:cs="Times New Roman"/>
          <w:szCs w:val="24"/>
        </w:rPr>
        <w:t xml:space="preserve">ητικά ωράρια και σε αρκετές περιπτώσεις κακομεταχειρίζονται από τους εργοδότες. </w:t>
      </w:r>
    </w:p>
    <w:p w14:paraId="621427B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Οι νέοι και νέες οδηγούνται στη μετανάστευση, επικρατεί απογοήτευση και αφαιρείται από τις γυναίκες η δυνατότητα δημιουργίας οικογένειας, με αποτέλεσμα σε λίγα χρόνια η Ελλάδα</w:t>
      </w:r>
      <w:r>
        <w:rPr>
          <w:rFonts w:eastAsia="Times New Roman" w:cs="Times New Roman"/>
          <w:szCs w:val="24"/>
        </w:rPr>
        <w:t xml:space="preserve"> μας να είναι μία χώρα γερόντων.</w:t>
      </w:r>
    </w:p>
    <w:p w14:paraId="621427C0"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Στις μέρες</w:t>
      </w:r>
      <w:r>
        <w:rPr>
          <w:rFonts w:eastAsia="Times New Roman" w:cs="Times New Roman"/>
          <w:szCs w:val="24"/>
        </w:rPr>
        <w:t xml:space="preserve"> μας</w:t>
      </w:r>
      <w:r>
        <w:rPr>
          <w:rFonts w:eastAsia="Times New Roman" w:cs="Times New Roman"/>
          <w:szCs w:val="24"/>
        </w:rPr>
        <w:t xml:space="preserve">, λοιπόν, οι γυναίκες πρέπει να ξεκινήσουν από την αρχή διεκδικώντας ισονομία, ισοτιμία, εργασία, δημιουργία ζωής κάτω από ανθρώπινες συνθήκες. Γιατί την αναγνώριση της γυναίκας ως ισότιμο μέλος της κοινωνίας </w:t>
      </w:r>
      <w:r>
        <w:rPr>
          <w:rFonts w:eastAsia="Times New Roman" w:cs="Times New Roman"/>
          <w:szCs w:val="24"/>
        </w:rPr>
        <w:t>την κατοχυρώνουν όχι οι επίπλαστοι νόμοι, αλλά ο συνεχής αγώνας στην εργασία, στο σπίτι, στην κοινωνία για την πατρίδα και τη θρησκεία, τις διαχρονικές αξίες που θωράκισαν τους αγώνες τους.</w:t>
      </w:r>
    </w:p>
    <w:p w14:paraId="621427C1"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Κρατώντας, λοιπόν, στη μνήμη μας και στην καρδιά μας τον σπουδαίο κοινωνικό ρόλο που διαδραμάτισε η γυναίκα-μητέρα στην Ελλάδα σε όλες τις στιγμές της ιστορίας της, ας υψώσουμε και εμείς το ανάστημά μας, ας συνεχίσουμε να αγωνιζόμαστε με θάρρος και τόλμη γ</w:t>
      </w:r>
      <w:r>
        <w:rPr>
          <w:rFonts w:eastAsia="Times New Roman" w:cs="Times New Roman"/>
          <w:szCs w:val="24"/>
        </w:rPr>
        <w:t xml:space="preserve">ια ένα καλύτερο αύριο για τη μητέρα. </w:t>
      </w:r>
    </w:p>
    <w:p w14:paraId="621427C2"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Άλλωστε, η Χρυσή Αυγή έχει κάνει πρόταση να επιδοτηθεί η μητρότητα από τα χρήματα της κρατικής χρηματοδότησης των κομμάτων.</w:t>
      </w:r>
    </w:p>
    <w:p w14:paraId="621427C3" w14:textId="77777777" w:rsidR="00396942" w:rsidRDefault="00D441C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21427C4"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Ζαρούλια</w:t>
      </w:r>
      <w:proofErr w:type="spellEnd"/>
      <w:r>
        <w:rPr>
          <w:rFonts w:eastAsia="Times New Roman" w:cs="Times New Roman"/>
          <w:szCs w:val="24"/>
        </w:rPr>
        <w:t>.</w:t>
      </w:r>
    </w:p>
    <w:p w14:paraId="621427C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Τον λόγο έχει η κ. Σία Αναγνωστοπούλου, Αναπληρώτρια Υπουργός Παιδείας, Έρευνας και Θρησκευμάτων.</w:t>
      </w:r>
    </w:p>
    <w:p w14:paraId="621427C6"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Ευχαριστώ, κυρία Πρόεδρε.</w:t>
      </w:r>
    </w:p>
    <w:p w14:paraId="621427C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γνωρίζω ότι μία παγκόσμια ημέρα εορτασμού για οποιοδήποτε θέμα μπορεί να γίνει με ελαφρότητα, να αποκτά και εμπορευματική σημασία πολύ περισσότερο από μία έννοια διαφορετική </w:t>
      </w:r>
      <w:r>
        <w:rPr>
          <w:rFonts w:eastAsia="Times New Roman" w:cs="Times New Roman"/>
          <w:szCs w:val="24"/>
        </w:rPr>
        <w:t xml:space="preserve">από </w:t>
      </w:r>
      <w:r>
        <w:rPr>
          <w:rFonts w:eastAsia="Times New Roman" w:cs="Times New Roman"/>
          <w:szCs w:val="24"/>
        </w:rPr>
        <w:t>όπου εν τέλει ξεκίνησαν κάτι τέτοιες μέρες.</w:t>
      </w:r>
    </w:p>
    <w:p w14:paraId="621427C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Μια τέτοια είναι και </w:t>
      </w:r>
      <w:r>
        <w:rPr>
          <w:rFonts w:eastAsia="Times New Roman" w:cs="Times New Roman"/>
          <w:szCs w:val="24"/>
        </w:rPr>
        <w:t>η ημέρα της μητέρας, η οποία, βεβαίως, μπορεί να γίνει καταχρηστικά μία γιορτή για εμπόριο, αλλά μπορεί να επανέλθει σε αυτό που ήταν στην ιδρυτική της σημασία η ημέρα της μητέρας.</w:t>
      </w:r>
    </w:p>
    <w:p w14:paraId="621427C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Σε εμάς εδώ καλό είναι -ήδη έγινε με προηγούμενες ομιλήτριες, όχι με την τε</w:t>
      </w:r>
      <w:r>
        <w:rPr>
          <w:rFonts w:eastAsia="Times New Roman" w:cs="Times New Roman"/>
          <w:szCs w:val="24"/>
        </w:rPr>
        <w:t>λευταία- να δοθεί ένα άλλο περιεχόμενο σε αυτήν την, όντως μεγάλης συμβολικής και πραγματικής αξίας, ημέρα.</w:t>
      </w:r>
    </w:p>
    <w:p w14:paraId="621427C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Η δική μας μητέρα, η κάθε μητέρα, είναι μια πραγματικότητα, αλλά και ένα σύμβολο, που, όπως πάρα πολύ ωραία είπε η Πρόεδρος, μας ανοίγει, μας μαθαίν</w:t>
      </w:r>
      <w:r>
        <w:rPr>
          <w:rFonts w:eastAsia="Times New Roman" w:cs="Times New Roman"/>
          <w:szCs w:val="24"/>
        </w:rPr>
        <w:t xml:space="preserve">ει, μας εκπαιδεύει σε συναισθήματα. Όχι σε μελοδραματισμό, σε συναισθήματα, στην αγάπη, στην αλληλεγγύη, το </w:t>
      </w:r>
      <w:proofErr w:type="spellStart"/>
      <w:r>
        <w:rPr>
          <w:rFonts w:eastAsia="Times New Roman" w:cs="Times New Roman"/>
          <w:szCs w:val="24"/>
        </w:rPr>
        <w:t>νοιάξιμο</w:t>
      </w:r>
      <w:proofErr w:type="spellEnd"/>
      <w:r>
        <w:rPr>
          <w:rFonts w:eastAsia="Times New Roman" w:cs="Times New Roman"/>
          <w:szCs w:val="24"/>
        </w:rPr>
        <w:t xml:space="preserve"> για τον δίπλα. Αυτό είναι το μεγάλο σύμβολο της κάθε μητέρας και όλων των μητέρων παντού στη γη.</w:t>
      </w:r>
    </w:p>
    <w:p w14:paraId="621427C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Θέλω να πω ότι η Ημέρα της Μητέρας ξεκίνησ</w:t>
      </w:r>
      <w:r>
        <w:rPr>
          <w:rFonts w:eastAsia="Times New Roman" w:cs="Times New Roman"/>
          <w:szCs w:val="24"/>
        </w:rPr>
        <w:t xml:space="preserve">ε, όπως είπε και η εκπρόσωπος της Κοινοβουλευτικής Ομάδας του ΣΥΡΙΖΑ, από την Αμερική και άρχισε να γιορτάζεται στις αρχές του 20ού αιώνα. Ξεκίνησε με το τέλος του εμφυλίου πολέμου, όταν έγινε μια μέρα ειρήνης για όλες αυτές τις μητέρες που είχαν σκοτωθεί </w:t>
      </w:r>
      <w:r>
        <w:rPr>
          <w:rFonts w:eastAsia="Times New Roman" w:cs="Times New Roman"/>
          <w:szCs w:val="24"/>
        </w:rPr>
        <w:t xml:space="preserve">τα παιδιά τους στον πόλεμο και σαν μια ημέρα εορτασμού όλων αυτών των γυναικών, οι οποίες συμπαραστέκονταν στους τραυματισμένους του αμερικανικού εμφυλίου πολέμου και οι οποίες βρίσκονταν εκεί, ανεξαρτήτως σε ποιο στρατόπεδο ανήκαν αυτοί οι άνθρωποι. </w:t>
      </w:r>
    </w:p>
    <w:p w14:paraId="621427CC"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Προσ</w:t>
      </w:r>
      <w:r>
        <w:rPr>
          <w:rFonts w:eastAsia="Times New Roman" w:cs="Times New Roman"/>
          <w:szCs w:val="24"/>
        </w:rPr>
        <w:t xml:space="preserve">έξτε, ένα παράδοξο. Η Άννα </w:t>
      </w:r>
      <w:proofErr w:type="spellStart"/>
      <w:r>
        <w:rPr>
          <w:rFonts w:eastAsia="Times New Roman" w:cs="Times New Roman"/>
          <w:szCs w:val="24"/>
        </w:rPr>
        <w:t>Τζάρβις</w:t>
      </w:r>
      <w:proofErr w:type="spellEnd"/>
      <w:r>
        <w:rPr>
          <w:rFonts w:eastAsia="Times New Roman" w:cs="Times New Roman"/>
          <w:szCs w:val="24"/>
        </w:rPr>
        <w:t xml:space="preserve">, η οποία ήταν το σύμβολο του εορτασμού της Ημέρας της Μητέρας, η ίδια δεν ήταν μητέρα. Άρα, λοιπόν, αυτό το σύμβολο είναι οικουμενικό. Είναι η γιορτή στον άνθρωπο, στην πιο ανθρώπινη εκδοχή του, </w:t>
      </w:r>
      <w:r>
        <w:rPr>
          <w:rFonts w:eastAsia="Times New Roman" w:cs="Times New Roman"/>
          <w:szCs w:val="24"/>
        </w:rPr>
        <w:t xml:space="preserve">για </w:t>
      </w:r>
      <w:r>
        <w:rPr>
          <w:rFonts w:eastAsia="Times New Roman" w:cs="Times New Roman"/>
          <w:szCs w:val="24"/>
        </w:rPr>
        <w:t>αυτό κιόλας συμβολίζετ</w:t>
      </w:r>
      <w:r>
        <w:rPr>
          <w:rFonts w:eastAsia="Times New Roman" w:cs="Times New Roman"/>
          <w:szCs w:val="24"/>
        </w:rPr>
        <w:t xml:space="preserve">αι με το πρόσωπο της μητέρας. </w:t>
      </w:r>
    </w:p>
    <w:p w14:paraId="621427C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Είναι η ημέρα, λοιπόν, της ειρήνης, η ημέρα της οικουμενικότητας των συναισθημάτων. Γι</w:t>
      </w:r>
      <w:r>
        <w:rPr>
          <w:rFonts w:eastAsia="Times New Roman" w:cs="Times New Roman"/>
          <w:szCs w:val="24"/>
        </w:rPr>
        <w:t>α</w:t>
      </w:r>
      <w:r>
        <w:rPr>
          <w:rFonts w:eastAsia="Times New Roman" w:cs="Times New Roman"/>
          <w:szCs w:val="24"/>
        </w:rPr>
        <w:t xml:space="preserve"> αυτό κιόλας επιλέγεται η μητέρα αυτής της άνευ όρων και ορίων αγάπης, χωρίς διακρίσεις, αγάπη την οποία μπορεί να έχει μ</w:t>
      </w:r>
      <w:r>
        <w:rPr>
          <w:rFonts w:eastAsia="Times New Roman" w:cs="Times New Roman"/>
          <w:szCs w:val="24"/>
        </w:rPr>
        <w:t>ία</w:t>
      </w:r>
      <w:r>
        <w:rPr>
          <w:rFonts w:eastAsia="Times New Roman" w:cs="Times New Roman"/>
          <w:szCs w:val="24"/>
        </w:rPr>
        <w:t xml:space="preserve"> μητέρα στην πρ</w:t>
      </w:r>
      <w:r>
        <w:rPr>
          <w:rFonts w:eastAsia="Times New Roman" w:cs="Times New Roman"/>
          <w:szCs w:val="24"/>
        </w:rPr>
        <w:t>αγματική ζωή και συμβολικά ο οποιοσδήποτε άνθρωπος νοιάζεται για τον συνάνθρωπό του γύρω του, χωρίς να τον ενδιαφέρει από πού προέρχεται, τι είναι και τι δεν είναι.</w:t>
      </w:r>
    </w:p>
    <w:p w14:paraId="621427C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Πολλές φορές η γιορτή της μητέρας, η μητέρα η ίδια, συνδέεται με τη στενή έννοια της οικογέ</w:t>
      </w:r>
      <w:r>
        <w:rPr>
          <w:rFonts w:eastAsia="Times New Roman" w:cs="Times New Roman"/>
          <w:szCs w:val="24"/>
        </w:rPr>
        <w:t xml:space="preserve">νειας. Άρα, λοιπόν, η μητέρα αποκτά αυτόν τον αναπαραγωγικό ρόλο και μόνο, χάνοντας τη μεγάλη αξία που έχει σε οικουμενική διάσταση. </w:t>
      </w:r>
    </w:p>
    <w:p w14:paraId="621427C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Μπορούμε να βρούμε από τον σύγχρονο ελληνικό πολιτισμό πάρα πολλά παραδείγματα από την ποίηση, τη μουσική, τη λογοτεχνία. </w:t>
      </w:r>
      <w:r>
        <w:rPr>
          <w:rFonts w:eastAsia="Times New Roman" w:cs="Times New Roman"/>
          <w:szCs w:val="24"/>
        </w:rPr>
        <w:t xml:space="preserve">Για εμάς, θα αναφέρω το πιο πρόχειρο παράδειγμα, αλλά το πιο </w:t>
      </w:r>
      <w:r>
        <w:rPr>
          <w:rFonts w:eastAsia="Times New Roman" w:cs="Times New Roman"/>
          <w:szCs w:val="24"/>
        </w:rPr>
        <w:lastRenderedPageBreak/>
        <w:t xml:space="preserve">εμβληματικό που μας έρχεται στο μυαλό, που το έχουμε τραγουδήσει, το μεγάλο ποίημα από </w:t>
      </w:r>
      <w:r>
        <w:rPr>
          <w:rFonts w:eastAsia="Times New Roman" w:cs="Times New Roman"/>
          <w:szCs w:val="24"/>
        </w:rPr>
        <w:t>τον «</w:t>
      </w:r>
      <w:r>
        <w:rPr>
          <w:rFonts w:eastAsia="Times New Roman" w:cs="Times New Roman"/>
          <w:szCs w:val="24"/>
        </w:rPr>
        <w:t>Επιτάφιο</w:t>
      </w:r>
      <w:r>
        <w:rPr>
          <w:rFonts w:eastAsia="Times New Roman" w:cs="Times New Roman"/>
          <w:szCs w:val="24"/>
        </w:rPr>
        <w:t>»</w:t>
      </w:r>
      <w:r>
        <w:rPr>
          <w:rFonts w:eastAsia="Times New Roman" w:cs="Times New Roman"/>
          <w:szCs w:val="24"/>
        </w:rPr>
        <w:t xml:space="preserve"> του Γιάννη Ρίτσου, μελοποιημένο από το Μίκη Θεοδωράκη, τον θρήνο της μάνας για το σκοτωμένο τ</w:t>
      </w:r>
      <w:r>
        <w:rPr>
          <w:rFonts w:eastAsia="Times New Roman" w:cs="Times New Roman"/>
          <w:szCs w:val="24"/>
        </w:rPr>
        <w:t xml:space="preserve">ης γιο, διαδηλωτή καπνεργάτη. </w:t>
      </w:r>
    </w:p>
    <w:p w14:paraId="621427D0"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Και όμως, αυτός ο θρήνος στον </w:t>
      </w:r>
      <w:r>
        <w:rPr>
          <w:rFonts w:eastAsia="Times New Roman" w:cs="Times New Roman"/>
          <w:szCs w:val="24"/>
        </w:rPr>
        <w:t>«</w:t>
      </w:r>
      <w:r>
        <w:rPr>
          <w:rFonts w:eastAsia="Times New Roman" w:cs="Times New Roman"/>
          <w:szCs w:val="24"/>
        </w:rPr>
        <w:t>Επιτάφιο</w:t>
      </w:r>
      <w:r>
        <w:rPr>
          <w:rFonts w:eastAsia="Times New Roman" w:cs="Times New Roman"/>
          <w:szCs w:val="24"/>
        </w:rPr>
        <w:t>»</w:t>
      </w:r>
      <w:r>
        <w:rPr>
          <w:rFonts w:eastAsia="Times New Roman" w:cs="Times New Roman"/>
          <w:szCs w:val="24"/>
        </w:rPr>
        <w:t xml:space="preserve"> δεν αποτελεί μόνο </w:t>
      </w:r>
      <w:r>
        <w:rPr>
          <w:rFonts w:eastAsia="Times New Roman" w:cs="Times New Roman"/>
          <w:szCs w:val="24"/>
        </w:rPr>
        <w:t xml:space="preserve">μία </w:t>
      </w:r>
      <w:r>
        <w:rPr>
          <w:rFonts w:eastAsia="Times New Roman" w:cs="Times New Roman"/>
          <w:szCs w:val="24"/>
        </w:rPr>
        <w:t xml:space="preserve">έκφραση πόνου, του πιο ανθρώπινου πόνου, της πιο μεγάλης απώλειας για τον άνθρωπο. Το δάκρυ αυτής της μάνας στον </w:t>
      </w:r>
      <w:r>
        <w:rPr>
          <w:rFonts w:eastAsia="Times New Roman" w:cs="Times New Roman"/>
          <w:szCs w:val="24"/>
        </w:rPr>
        <w:t>«</w:t>
      </w:r>
      <w:r>
        <w:rPr>
          <w:rFonts w:eastAsia="Times New Roman" w:cs="Times New Roman"/>
          <w:szCs w:val="24"/>
        </w:rPr>
        <w:t>Επιτάφιο</w:t>
      </w:r>
      <w:r>
        <w:rPr>
          <w:rFonts w:eastAsia="Times New Roman" w:cs="Times New Roman"/>
          <w:szCs w:val="24"/>
        </w:rPr>
        <w:t>»</w:t>
      </w:r>
      <w:r>
        <w:rPr>
          <w:rFonts w:eastAsia="Times New Roman" w:cs="Times New Roman"/>
          <w:szCs w:val="24"/>
        </w:rPr>
        <w:t xml:space="preserve"> γίνεται ο σπόρος, για να φυτρώσει ένας</w:t>
      </w:r>
      <w:r>
        <w:rPr>
          <w:rFonts w:eastAsia="Times New Roman" w:cs="Times New Roman"/>
          <w:szCs w:val="24"/>
        </w:rPr>
        <w:t xml:space="preserve"> νέος κόσμος, ένας νέος κόσμος όπου δεν θα χωρά πια θρήνος για δολοφονημένα παιδιά.</w:t>
      </w:r>
    </w:p>
    <w:p w14:paraId="621427D1"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Αυτός ο θρήνος του </w:t>
      </w:r>
      <w:r>
        <w:rPr>
          <w:rFonts w:eastAsia="Times New Roman" w:cs="Times New Roman"/>
          <w:szCs w:val="24"/>
        </w:rPr>
        <w:t>«</w:t>
      </w:r>
      <w:r>
        <w:rPr>
          <w:rFonts w:eastAsia="Times New Roman" w:cs="Times New Roman"/>
          <w:szCs w:val="24"/>
        </w:rPr>
        <w:t>Επιτάφιου</w:t>
      </w:r>
      <w:r>
        <w:rPr>
          <w:rFonts w:eastAsia="Times New Roman" w:cs="Times New Roman"/>
          <w:szCs w:val="24"/>
        </w:rPr>
        <w:t>»</w:t>
      </w:r>
      <w:r>
        <w:rPr>
          <w:rFonts w:eastAsia="Times New Roman" w:cs="Times New Roman"/>
          <w:szCs w:val="24"/>
        </w:rPr>
        <w:t xml:space="preserve"> φθάνει μέχρι τις μέρες μας σε πιο πραγματικές, σε πιο πολύ γήινες, αν θέλετε, διαστάσεις, όπως είπαν η Πρόεδρος και η εκπρόσωπος του ΣΥΡΙΖΑ, </w:t>
      </w:r>
      <w:r>
        <w:rPr>
          <w:rFonts w:eastAsia="Times New Roman" w:cs="Times New Roman"/>
          <w:szCs w:val="24"/>
        </w:rPr>
        <w:t xml:space="preserve">για τις κοινωνικές αδικίες, για τις μανάδες που δεν μπορούν να θρέψουν τα παιδιά τους, για τις μανάδες που αποχαιρετούν τα παιδιά τους, φθάνει όμως και με τον ίδιο τρόπο, με αυτόν του </w:t>
      </w:r>
      <w:r>
        <w:rPr>
          <w:rFonts w:eastAsia="Times New Roman" w:cs="Times New Roman"/>
          <w:szCs w:val="24"/>
        </w:rPr>
        <w:t>«</w:t>
      </w:r>
      <w:r>
        <w:rPr>
          <w:rFonts w:eastAsia="Times New Roman" w:cs="Times New Roman"/>
          <w:szCs w:val="24"/>
        </w:rPr>
        <w:t>Επιτάφιου</w:t>
      </w:r>
      <w:r>
        <w:rPr>
          <w:rFonts w:eastAsia="Times New Roman" w:cs="Times New Roman"/>
          <w:szCs w:val="24"/>
        </w:rPr>
        <w:t>»</w:t>
      </w:r>
      <w:r>
        <w:rPr>
          <w:rFonts w:eastAsia="Times New Roman" w:cs="Times New Roman"/>
          <w:szCs w:val="24"/>
        </w:rPr>
        <w:t xml:space="preserve">, μέχρι τις ημέρες μας και σε </w:t>
      </w:r>
      <w:r>
        <w:rPr>
          <w:rFonts w:eastAsia="Times New Roman" w:cs="Times New Roman"/>
          <w:szCs w:val="24"/>
        </w:rPr>
        <w:t xml:space="preserve">μία </w:t>
      </w:r>
      <w:r>
        <w:rPr>
          <w:rFonts w:eastAsia="Times New Roman" w:cs="Times New Roman"/>
          <w:szCs w:val="24"/>
        </w:rPr>
        <w:t>άλλη εκδοχή, στην εκδοχή τη</w:t>
      </w:r>
      <w:r>
        <w:rPr>
          <w:rFonts w:eastAsia="Times New Roman" w:cs="Times New Roman"/>
          <w:szCs w:val="24"/>
        </w:rPr>
        <w:t xml:space="preserve">ς μάνας του δολοφονημένου Φύσσα από ανθρώπους, φασίστες, οι οποίοι με μίσος </w:t>
      </w:r>
      <w:r>
        <w:rPr>
          <w:rFonts w:eastAsia="Times New Roman" w:cs="Times New Roman"/>
          <w:szCs w:val="24"/>
        </w:rPr>
        <w:lastRenderedPageBreak/>
        <w:t>σκότωσαν αυτό το παιδί. Αυτή η αναφορά δεν έχει καμ</w:t>
      </w:r>
      <w:r>
        <w:rPr>
          <w:rFonts w:eastAsia="Times New Roman" w:cs="Times New Roman"/>
          <w:szCs w:val="24"/>
        </w:rPr>
        <w:t>μ</w:t>
      </w:r>
      <w:r>
        <w:rPr>
          <w:rFonts w:eastAsia="Times New Roman" w:cs="Times New Roman"/>
          <w:szCs w:val="24"/>
        </w:rPr>
        <w:t>ία πρόθεση, δεν υποδηλώνει καμ</w:t>
      </w:r>
      <w:r>
        <w:rPr>
          <w:rFonts w:eastAsia="Times New Roman" w:cs="Times New Roman"/>
          <w:szCs w:val="24"/>
        </w:rPr>
        <w:t>μ</w:t>
      </w:r>
      <w:r>
        <w:rPr>
          <w:rFonts w:eastAsia="Times New Roman" w:cs="Times New Roman"/>
          <w:szCs w:val="24"/>
        </w:rPr>
        <w:t>ία πρόθεση να προσεταιριστώ ή να καπηλευτώ οτιδήποτε. Ο ανθρώπινος πόνος, η ανθρώπινη αγάπη, η αγ</w:t>
      </w:r>
      <w:r>
        <w:rPr>
          <w:rFonts w:eastAsia="Times New Roman" w:cs="Times New Roman"/>
          <w:szCs w:val="24"/>
        </w:rPr>
        <w:t xml:space="preserve">άπη σε όλες της τις διαστάσεις, πολιτικές, κοινωνικές, ατομικές, προσωπικές. </w:t>
      </w:r>
    </w:p>
    <w:p w14:paraId="621427D2"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Στο μυαλό μου έρχονται, όχι μόνο οι Ελληνίδες μανάδες, οι δικές μας μανάδες, αλλά και οι μανάδες αυτές των προσφύγων, που το παιδί που κουβαλούν μαζί τους διακινδυνεύοντας είναι </w:t>
      </w:r>
      <w:r>
        <w:rPr>
          <w:rFonts w:eastAsia="Times New Roman" w:cs="Times New Roman"/>
          <w:szCs w:val="24"/>
        </w:rPr>
        <w:t xml:space="preserve">όλη τους η περιουσία. Και μαζί με αυτές μου έρχονται στο μυαλό οι μανάδες οι δικές μας, οι οποίες συμπαραστέκονται δείχνοντας και γιορτάζοντας κάθε μέρα αυτό το </w:t>
      </w:r>
      <w:proofErr w:type="spellStart"/>
      <w:r>
        <w:rPr>
          <w:rFonts w:eastAsia="Times New Roman" w:cs="Times New Roman"/>
          <w:szCs w:val="24"/>
        </w:rPr>
        <w:t>νοιάξιμο</w:t>
      </w:r>
      <w:proofErr w:type="spellEnd"/>
      <w:r>
        <w:rPr>
          <w:rFonts w:eastAsia="Times New Roman" w:cs="Times New Roman"/>
          <w:szCs w:val="24"/>
        </w:rPr>
        <w:t xml:space="preserve"> για τον άνθρωπο που είναι δίπλα μας. </w:t>
      </w:r>
    </w:p>
    <w:p w14:paraId="621427D3"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 Οι μητέρες δεν γιορτάζουν μόνο τη μέρα της μητέ</w:t>
      </w:r>
      <w:r>
        <w:rPr>
          <w:rFonts w:eastAsia="Times New Roman" w:cs="Times New Roman"/>
          <w:szCs w:val="24"/>
        </w:rPr>
        <w:t>ρας. Αυτό είναι μονάχα μία υπενθύμιση. Οι μητέρες είναι οι ίδιες η γιορτή του κόσμου. Μία γιορτή, η οποία δεν είναι πάντα χαρά. Έχει πόνο, κόπο και μερικές φορές και θρήνο.</w:t>
      </w:r>
    </w:p>
    <w:p w14:paraId="621427D4"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Ευχαριστώ.</w:t>
      </w:r>
    </w:p>
    <w:p w14:paraId="621427D5" w14:textId="77777777" w:rsidR="00396942" w:rsidRDefault="00D441C0">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21427D6"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την κ. Αναγνωστοπούλου.</w:t>
      </w:r>
    </w:p>
    <w:p w14:paraId="621427D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Εύη </w:t>
      </w:r>
      <w:proofErr w:type="spellStart"/>
      <w:r>
        <w:rPr>
          <w:rFonts w:eastAsia="Times New Roman" w:cs="Times New Roman"/>
          <w:szCs w:val="24"/>
        </w:rPr>
        <w:t>Χριστοφιλοπούλου</w:t>
      </w:r>
      <w:proofErr w:type="spellEnd"/>
      <w:r>
        <w:rPr>
          <w:rFonts w:eastAsia="Times New Roman" w:cs="Times New Roman"/>
          <w:szCs w:val="24"/>
        </w:rPr>
        <w:t xml:space="preserve"> από τη Δημοκρατική Συμπαράταξη ΠΑΣΟΚ-ΔΗΜΑΡ.</w:t>
      </w:r>
    </w:p>
    <w:p w14:paraId="621427D8"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w:t>
      </w:r>
      <w:r>
        <w:rPr>
          <w:rFonts w:eastAsia="Times New Roman" w:cs="Times New Roman"/>
          <w:b/>
          <w:szCs w:val="24"/>
        </w:rPr>
        <w:t>ΧΡΙΣΤΟΦΙΛΟΠΟΥΛΟΥ:</w:t>
      </w:r>
      <w:r>
        <w:rPr>
          <w:rFonts w:eastAsia="Times New Roman" w:cs="Times New Roman"/>
          <w:szCs w:val="24"/>
        </w:rPr>
        <w:t xml:space="preserve"> Ευχαριστώ, κυρία Πρόεδρε.</w:t>
      </w:r>
    </w:p>
    <w:p w14:paraId="621427D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την παγκόσμια μέρα ας ξεκινήσω να την τιμώ </w:t>
      </w:r>
      <w:r>
        <w:rPr>
          <w:rFonts w:eastAsia="Times New Roman" w:cs="Times New Roman"/>
          <w:szCs w:val="24"/>
        </w:rPr>
        <w:t>με την αρχαία Ελλάδα, σε τελείως διαφορετικό, όμως, τόνο από ό,τι μία προηγούμενη ομιλήτρια, όχι η κυρία Υπουργός.</w:t>
      </w:r>
    </w:p>
    <w:p w14:paraId="621427D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Είναι αλήθεια ότι οι πρώτες αναφορές στη γιορτή της μητέρας γίνονται στην αρχαία Ελλάδα, όπου η μητέρα Γη, σύζυγος του Ουρανού, είναι η προσω</w:t>
      </w:r>
      <w:r>
        <w:rPr>
          <w:rFonts w:eastAsia="Times New Roman" w:cs="Times New Roman"/>
          <w:szCs w:val="24"/>
        </w:rPr>
        <w:t>ποποίηση της φύσης, που γεννά όλο τον κόσμο, τους πάντες και άρα, ενώνει όλο τον κόσμο. Δεν είναι τυχαίο ότι η λατρεία από τη μάνα Γη περνάει στην κόρη της, τη Ρέα, η οποία θεά Ρέα είναι αυτή που συμβολίζει τη γονιμότητα και είναι και αυτή κατά κάποιον τρό</w:t>
      </w:r>
      <w:r>
        <w:rPr>
          <w:rFonts w:eastAsia="Times New Roman" w:cs="Times New Roman"/>
          <w:szCs w:val="24"/>
        </w:rPr>
        <w:t>πο η θεά της γης.</w:t>
      </w:r>
    </w:p>
    <w:p w14:paraId="621427D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Έρχομαι, όμως, τώρα στην Αμερικανίδα ακτιβίστρια που αναφέρθηκε ήδη, την </w:t>
      </w:r>
      <w:r>
        <w:rPr>
          <w:rFonts w:eastAsia="Times New Roman" w:cs="Times New Roman"/>
          <w:szCs w:val="24"/>
        </w:rPr>
        <w:t>Άννα</w:t>
      </w:r>
      <w:r>
        <w:rPr>
          <w:rFonts w:eastAsia="Times New Roman" w:cs="Times New Roman"/>
          <w:szCs w:val="24"/>
        </w:rPr>
        <w:t xml:space="preserve"> </w:t>
      </w:r>
      <w:proofErr w:type="spellStart"/>
      <w:r>
        <w:rPr>
          <w:rFonts w:eastAsia="Times New Roman" w:cs="Times New Roman"/>
          <w:szCs w:val="24"/>
        </w:rPr>
        <w:t>Τζάρβις</w:t>
      </w:r>
      <w:proofErr w:type="spellEnd"/>
      <w:r>
        <w:rPr>
          <w:rFonts w:eastAsia="Times New Roman" w:cs="Times New Roman"/>
          <w:szCs w:val="24"/>
        </w:rPr>
        <w:t xml:space="preserve">, για να καταδείξω μέσα από τη συμπλήρωση όσων ακούστηκαν, ακριβώς το πώς γεννήθηκε αυτή η παγκόσμια </w:t>
      </w:r>
      <w:r>
        <w:rPr>
          <w:rFonts w:eastAsia="Times New Roman" w:cs="Times New Roman"/>
          <w:szCs w:val="24"/>
        </w:rPr>
        <w:lastRenderedPageBreak/>
        <w:t xml:space="preserve">ιδέα. Έχετε δίκιο, η Άννα </w:t>
      </w:r>
      <w:proofErr w:type="spellStart"/>
      <w:r>
        <w:rPr>
          <w:rFonts w:eastAsia="Times New Roman" w:cs="Times New Roman"/>
          <w:szCs w:val="24"/>
        </w:rPr>
        <w:t>Τζάρβις</w:t>
      </w:r>
      <w:proofErr w:type="spellEnd"/>
      <w:r>
        <w:rPr>
          <w:rFonts w:eastAsia="Times New Roman" w:cs="Times New Roman"/>
          <w:szCs w:val="24"/>
        </w:rPr>
        <w:t xml:space="preserve"> δεν είχε παιδιά, ή</w:t>
      </w:r>
      <w:r>
        <w:rPr>
          <w:rFonts w:eastAsia="Times New Roman" w:cs="Times New Roman"/>
          <w:szCs w:val="24"/>
        </w:rPr>
        <w:t>ταν κόρη. Η μητέρα της, όμως, τρία-τέσσερα χρόνια πριν ξεκινήσει εκείνη τον αγώνα της, έκανε για πρώτη φορά το 1865 ένα κίνημα μητέρων ή φιλίας μητέρων και ο αρχικός σκοπός του ήταν να μπορέσουμε να ενώσουμε πάλι τις οικογένειες που είχαν απομακρυνθεί, δεν</w:t>
      </w:r>
      <w:r>
        <w:rPr>
          <w:rFonts w:eastAsia="Times New Roman" w:cs="Times New Roman"/>
          <w:szCs w:val="24"/>
        </w:rPr>
        <w:t xml:space="preserve"> βρισκόντουσαν ή θρηνούσαν, λόγω των τραυμάτων του εμφυλίου και πολλές φορές του χωρισμού οικογενειών που είχαν φέρει οι συνθήκες του εμφυλίου πολέμου στις Ηνωμένες Πολιτείες της Αμερικής.</w:t>
      </w:r>
    </w:p>
    <w:p w14:paraId="621427DC"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σκυτάλη την πήρε η κόρη, η Άννα </w:t>
      </w:r>
      <w:proofErr w:type="spellStart"/>
      <w:r>
        <w:rPr>
          <w:rFonts w:eastAsia="Times New Roman" w:cs="Times New Roman"/>
          <w:szCs w:val="24"/>
        </w:rPr>
        <w:t>Τζάρβις</w:t>
      </w:r>
      <w:proofErr w:type="spellEnd"/>
      <w:r>
        <w:rPr>
          <w:rFonts w:eastAsia="Times New Roman" w:cs="Times New Roman"/>
          <w:szCs w:val="24"/>
        </w:rPr>
        <w:t>, που τη συνέχισε α</w:t>
      </w:r>
      <w:r>
        <w:rPr>
          <w:rFonts w:eastAsia="Times New Roman" w:cs="Times New Roman"/>
          <w:szCs w:val="24"/>
        </w:rPr>
        <w:t xml:space="preserve">κόμη περισσότερο και με πολύ μεγάλη ένταση. Άρα το μήνυμα αυτού του κινήματος, του κινήματος της μητρότητας, ήταν ένα μήνυμα ενότητας, ένα μήνυμα αγάπης και μέσα από την έννοια της </w:t>
      </w:r>
      <w:proofErr w:type="spellStart"/>
      <w:r>
        <w:rPr>
          <w:rFonts w:eastAsia="Times New Roman" w:cs="Times New Roman"/>
          <w:szCs w:val="24"/>
        </w:rPr>
        <w:t>μητρότητος</w:t>
      </w:r>
      <w:proofErr w:type="spellEnd"/>
      <w:r>
        <w:rPr>
          <w:rFonts w:eastAsia="Times New Roman" w:cs="Times New Roman"/>
          <w:szCs w:val="24"/>
        </w:rPr>
        <w:t xml:space="preserve"> κάποια στιγμή τα πλακάτ που κρατούσαν έλεγαν «</w:t>
      </w:r>
      <w:r>
        <w:rPr>
          <w:rFonts w:eastAsia="Times New Roman" w:cs="Times New Roman"/>
          <w:szCs w:val="24"/>
          <w:lang w:val="en-GB"/>
        </w:rPr>
        <w:t>Peace</w:t>
      </w:r>
      <w:r>
        <w:rPr>
          <w:rFonts w:eastAsia="Times New Roman" w:cs="Times New Roman"/>
          <w:szCs w:val="24"/>
        </w:rPr>
        <w:t xml:space="preserve"> </w:t>
      </w:r>
      <w:r>
        <w:rPr>
          <w:rFonts w:eastAsia="Times New Roman" w:cs="Times New Roman"/>
          <w:szCs w:val="24"/>
          <w:lang w:val="en-GB"/>
        </w:rPr>
        <w:t>and</w:t>
      </w:r>
      <w:r>
        <w:rPr>
          <w:rFonts w:eastAsia="Times New Roman" w:cs="Times New Roman"/>
          <w:szCs w:val="24"/>
        </w:rPr>
        <w:t xml:space="preserve"> </w:t>
      </w:r>
      <w:r>
        <w:rPr>
          <w:rFonts w:eastAsia="Times New Roman" w:cs="Times New Roman"/>
          <w:szCs w:val="24"/>
          <w:lang w:val="en-GB"/>
        </w:rPr>
        <w:t>Motherho</w:t>
      </w:r>
      <w:r>
        <w:rPr>
          <w:rFonts w:eastAsia="Times New Roman" w:cs="Times New Roman"/>
          <w:szCs w:val="24"/>
          <w:lang w:val="en-GB"/>
        </w:rPr>
        <w:t>od</w:t>
      </w:r>
      <w:r>
        <w:rPr>
          <w:rFonts w:eastAsia="Times New Roman" w:cs="Times New Roman"/>
          <w:szCs w:val="24"/>
        </w:rPr>
        <w:t>», «Ειρήνη και Μητρότητα».</w:t>
      </w:r>
    </w:p>
    <w:p w14:paraId="621427D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Δεν είναι τυχαίο ότι έγινε παγκόσμιο μήνυμα μετά το ’14, όπως αναφέρθηκε, όπου αναγνωρίστηκε πρώτη φορά αυτή η γιορτή ως γιορτή της μητέρας και δεν είναι τυχαίο ότι σε όλον τον κόσμο γιορτάζεται αυτή η μέρα. </w:t>
      </w:r>
    </w:p>
    <w:p w14:paraId="621427D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Είναι, λοιπόν, σημ</w:t>
      </w:r>
      <w:r>
        <w:rPr>
          <w:rFonts w:eastAsia="Times New Roman" w:cs="Times New Roman"/>
          <w:szCs w:val="24"/>
        </w:rPr>
        <w:t>αντικό το ότι το Ελληνικό Κοινοβούλιο τιμά τη μητέρα σήμερα και όπως το έκανα και χθες και το έκανα  σε ένα τελείως διαφορετικό κλίμα, όπου είχαμε την πολιτική σύγκρουση –δημοκρατία έχουμε και είχαμε την πολιτική σύγκρουση χθες- αλλά είχαμε και κάποια άλλα</w:t>
      </w:r>
      <w:r>
        <w:rPr>
          <w:rFonts w:eastAsia="Times New Roman" w:cs="Times New Roman"/>
          <w:szCs w:val="24"/>
        </w:rPr>
        <w:t xml:space="preserve"> θλιβερά σημάδια διχασμού και γι’ αυτό έκανα την αναφορά, θέλω και σήμερα να επαναλάβω ότι πρέπει να σκεφθούμε αυτές τις μανάδες που έχασαν τα παιδιά τους είτε σε πολέμους εμφυλίους και μη είτε σε κάθε μορφή βίας.</w:t>
      </w:r>
    </w:p>
    <w:p w14:paraId="621427D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Αναφέρθηκα ιδιαίτερα στη μητέρα του Παύλου</w:t>
      </w:r>
      <w:r>
        <w:rPr>
          <w:rFonts w:eastAsia="Times New Roman" w:cs="Times New Roman"/>
          <w:szCs w:val="24"/>
        </w:rPr>
        <w:t xml:space="preserve"> Φύσσα κι εγώ και θα το κάνω και σήμερα και αναφέρθηκα και στις μανάδες των παιδιών που χάθηκαν στη </w:t>
      </w:r>
      <w:proofErr w:type="spellStart"/>
      <w:r>
        <w:rPr>
          <w:rFonts w:eastAsia="Times New Roman" w:cs="Times New Roman"/>
          <w:szCs w:val="24"/>
          <w:lang w:val="en-GB"/>
        </w:rPr>
        <w:t>Marfin</w:t>
      </w:r>
      <w:proofErr w:type="spellEnd"/>
      <w:r>
        <w:rPr>
          <w:rFonts w:eastAsia="Times New Roman" w:cs="Times New Roman"/>
          <w:szCs w:val="24"/>
        </w:rPr>
        <w:t>. Είμαι σίγουρη ότι όπως στη δική μου εκλογική περιφέρεια, δυστυχώς, έχετε παραδείγματα, όσοι εκλέγεστε σε βιομηχανικές περιοχές και μητέρων που έχουν</w:t>
      </w:r>
      <w:r>
        <w:rPr>
          <w:rFonts w:eastAsia="Times New Roman" w:cs="Times New Roman"/>
          <w:szCs w:val="24"/>
        </w:rPr>
        <w:t xml:space="preserve"> χάσει τα παιδιά τους σε εργατικά ατυχήματα. Η μνήμη μας και η σκέψη μας πάει και σε αυτές τις μητέρες. </w:t>
      </w:r>
      <w:r>
        <w:rPr>
          <w:rFonts w:eastAsia="Times New Roman" w:cs="Times New Roman"/>
          <w:szCs w:val="24"/>
        </w:rPr>
        <w:t>Α</w:t>
      </w:r>
      <w:r>
        <w:rPr>
          <w:rFonts w:eastAsia="Times New Roman" w:cs="Times New Roman"/>
          <w:szCs w:val="24"/>
        </w:rPr>
        <w:t xml:space="preserve">υτές τιμούμε σήμερα. </w:t>
      </w:r>
    </w:p>
    <w:p w14:paraId="621427E0" w14:textId="77777777" w:rsidR="00396942" w:rsidRDefault="00D441C0">
      <w:pPr>
        <w:spacing w:after="0" w:line="600" w:lineRule="auto"/>
        <w:ind w:firstLine="720"/>
        <w:jc w:val="both"/>
        <w:rPr>
          <w:rFonts w:eastAsia="Times New Roman" w:cs="Times New Roman"/>
          <w:smallCaps/>
          <w:szCs w:val="24"/>
        </w:rPr>
      </w:pPr>
      <w:r>
        <w:rPr>
          <w:rFonts w:eastAsia="Times New Roman" w:cs="Times New Roman"/>
          <w:szCs w:val="24"/>
        </w:rPr>
        <w:t xml:space="preserve">Όμως, θέλω να στραφώ λίγο κι εγώ στην εφαρμογή της πολιτικής. Θεωρώ για όσες γυναίκες είμαστε σήμερα στο Κοινοβούλιο, αν και μας </w:t>
      </w:r>
      <w:r>
        <w:rPr>
          <w:rFonts w:eastAsia="Times New Roman" w:cs="Times New Roman"/>
          <w:szCs w:val="24"/>
        </w:rPr>
        <w:t xml:space="preserve">χωρίζουν πολιτικές διαφορές, διαφορές απόψεων επί της πολιτικής, </w:t>
      </w:r>
      <w:r>
        <w:rPr>
          <w:rFonts w:eastAsia="Times New Roman" w:cs="Times New Roman"/>
          <w:szCs w:val="24"/>
        </w:rPr>
        <w:lastRenderedPageBreak/>
        <w:t>υπάρχει μία κοινή ατζέντα που ενδιαφέρει πάρα πολύ τη μάνα, εκτός από την ατζέντα της ειρήνης, για την οποία είπα και για την οποία πρέπει ως κοινωνία και ως πολιτικές δυνάμεις να κάνουμε πολ</w:t>
      </w:r>
      <w:r>
        <w:rPr>
          <w:rFonts w:eastAsia="Times New Roman" w:cs="Times New Roman"/>
          <w:szCs w:val="24"/>
        </w:rPr>
        <w:t xml:space="preserve">λά. Εκτός από την ειρήνη, λοιπόν, υπάρχουν θεσμοί. Η κ. Παπακώστα αναφέρθηκε σε πολλούς από αυτούς. </w:t>
      </w:r>
    </w:p>
    <w:p w14:paraId="621427E1"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Θέλω να το κάνω κι εγώ. Θέλω να μιλήσω για αυτή</w:t>
      </w:r>
      <w:r>
        <w:rPr>
          <w:rFonts w:eastAsia="Times New Roman" w:cs="Times New Roman"/>
          <w:szCs w:val="24"/>
        </w:rPr>
        <w:t>ν</w:t>
      </w:r>
      <w:r>
        <w:rPr>
          <w:rFonts w:eastAsia="Times New Roman" w:cs="Times New Roman"/>
          <w:szCs w:val="24"/>
        </w:rPr>
        <w:t xml:space="preserve"> την ανάγκη γιατί εδώ ακούσαμε περί έθνους. </w:t>
      </w:r>
      <w:r>
        <w:rPr>
          <w:rFonts w:eastAsia="Times New Roman" w:cs="Times New Roman"/>
          <w:szCs w:val="24"/>
        </w:rPr>
        <w:t>Δ</w:t>
      </w:r>
      <w:r>
        <w:rPr>
          <w:rFonts w:eastAsia="Times New Roman" w:cs="Times New Roman"/>
          <w:szCs w:val="24"/>
        </w:rPr>
        <w:t>εν μιλάω για την κ. Παπακώστα, προς Θεού, αλλά για την άλλη ομ</w:t>
      </w:r>
      <w:r>
        <w:rPr>
          <w:rFonts w:eastAsia="Times New Roman" w:cs="Times New Roman"/>
          <w:szCs w:val="24"/>
        </w:rPr>
        <w:t>ιλήτρια. Εδώ πρέπει να δούμε ότι έχει πολύ μεγάλη σημασία για τη χώρα μας να τονώσουμε το δημογραφικό, αλλά, αν δούμε λίγο την ευρωπαϊκή εμπειρία, θα διαπιστώσουμε</w:t>
      </w:r>
      <w:r>
        <w:rPr>
          <w:rFonts w:eastAsia="Times New Roman" w:cs="Times New Roman"/>
          <w:b/>
          <w:szCs w:val="24"/>
        </w:rPr>
        <w:t xml:space="preserve"> </w:t>
      </w:r>
      <w:r w:rsidRPr="00F26785">
        <w:rPr>
          <w:rFonts w:eastAsia="Times New Roman" w:cs="Times New Roman"/>
          <w:szCs w:val="24"/>
        </w:rPr>
        <w:t>ότι</w:t>
      </w:r>
      <w:r>
        <w:rPr>
          <w:rFonts w:eastAsia="Times New Roman" w:cs="Times New Roman"/>
          <w:szCs w:val="24"/>
        </w:rPr>
        <w:t xml:space="preserve"> δεν τονώνεις το δημογραφικό, κλείνοντας τη γυναίκα στο σπίτι για να γεννάει παιδιά, γιατ</w:t>
      </w:r>
      <w:r>
        <w:rPr>
          <w:rFonts w:eastAsia="Times New Roman" w:cs="Times New Roman"/>
          <w:szCs w:val="24"/>
        </w:rPr>
        <w:t xml:space="preserve">ί δεν γεννάει παιδιά έτσι. </w:t>
      </w:r>
    </w:p>
    <w:p w14:paraId="621427E2"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Αν δείτε τις στατιστικές γεννήσεων σε χώρες, που είχαν αυτό το περίφημο «πατρίς, θρησκεία, οικογένεια» ίσως και μη ορθοδοξία αλλά και καθολικισμό, γιατί έχουμε χώρες όπως η Ισπανία, η Ιταλία και η χώρα μας, δηλαδή οι χώρες του Ν</w:t>
      </w:r>
      <w:r>
        <w:rPr>
          <w:rFonts w:eastAsia="Times New Roman" w:cs="Times New Roman"/>
          <w:szCs w:val="24"/>
        </w:rPr>
        <w:t xml:space="preserve">ότου, οι γυναίκες γεννούν λιγότερο, εργάζονται λιγότερο και δεν μπορούν πραγματικά να υπερβούν το όριο και τη σύνδεση τόσο εύκολα όσο οι γυναίκες των βόρειων χωρών </w:t>
      </w:r>
      <w:r>
        <w:rPr>
          <w:rFonts w:eastAsia="Times New Roman" w:cs="Times New Roman"/>
          <w:szCs w:val="24"/>
        </w:rPr>
        <w:lastRenderedPageBreak/>
        <w:t>της Ευρώπης, όπου θα δείτε ότι εκεί το δίκτυο παιδικών σταθμών και γενικότερα φροντίδας παιδ</w:t>
      </w:r>
      <w:r>
        <w:rPr>
          <w:rFonts w:eastAsia="Times New Roman" w:cs="Times New Roman"/>
          <w:szCs w:val="24"/>
        </w:rPr>
        <w:t>ικής είναι ολοκληρωμένο και έτσι εκεί βοηθιέται η γυναίκα να αποκτήσει παιδιά. Άρα έχουμε μ</w:t>
      </w:r>
      <w:r>
        <w:rPr>
          <w:rFonts w:eastAsia="Times New Roman" w:cs="Times New Roman"/>
          <w:szCs w:val="24"/>
        </w:rPr>
        <w:t>ί</w:t>
      </w:r>
      <w:r>
        <w:rPr>
          <w:rFonts w:eastAsia="Times New Roman" w:cs="Times New Roman"/>
          <w:szCs w:val="24"/>
        </w:rPr>
        <w:t>α λανθασμένη πρακτική και μια καλή πρακτική, την οποία πρέπει να χτίσουμε στη χώρα μας.</w:t>
      </w:r>
    </w:p>
    <w:p w14:paraId="621427E3"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Ποια είναι η λανθασμένη πρακτική; Ήταν αυτό που εδώ και δεκαετίες η ελληνική</w:t>
      </w:r>
      <w:r>
        <w:rPr>
          <w:rFonts w:eastAsia="Times New Roman" w:cs="Times New Roman"/>
          <w:szCs w:val="24"/>
        </w:rPr>
        <w:t xml:space="preserve"> πολιτεία έλεγε αναγνωρίζοντας στη μάνα το εξής: Να φύγεις πιο εύκολα στη σύνταξη, αν έχεις ανήλικο παιδί. Αυτή είναι πολιτική, η οποία έχει ξεπεραστεί. Τώρα πρέπει να χτίσουμε πάνω σε μ</w:t>
      </w:r>
      <w:r>
        <w:rPr>
          <w:rFonts w:eastAsia="Times New Roman" w:cs="Times New Roman"/>
          <w:szCs w:val="24"/>
        </w:rPr>
        <w:t>ί</w:t>
      </w:r>
      <w:r>
        <w:rPr>
          <w:rFonts w:eastAsia="Times New Roman" w:cs="Times New Roman"/>
          <w:szCs w:val="24"/>
        </w:rPr>
        <w:t>α πολύ καλή πρακτική, όπως ήταν οι παιδικοί σταθμοί και τα κέντρα δημ</w:t>
      </w:r>
      <w:r>
        <w:rPr>
          <w:rFonts w:eastAsia="Times New Roman" w:cs="Times New Roman"/>
          <w:szCs w:val="24"/>
        </w:rPr>
        <w:t>ιουργικής απασχόλησης παιδιών. Δεν το λέω αυτό επειδή ο δικός μου πολιτικός φορέας ήταν αυτός που πήρε την πρωτοβουλία, αλλά έτσι ήταν. Όμως, αγκαλιάστηκε από την ελληνική κοινωνία και σε αυτές τις δομές επενδύθηκαν πολλά και από την Τοπική Αυτοδιοίκηση. Έ</w:t>
      </w:r>
      <w:r>
        <w:rPr>
          <w:rFonts w:eastAsia="Times New Roman" w:cs="Times New Roman"/>
          <w:szCs w:val="24"/>
        </w:rPr>
        <w:t>χει πολύ μεγάλη σημασία να δώσεις στην καινούργια μάνα, σε αυτή τη γυναίκα, στο ζευγάρι που θέλει να κάνει παιδιά τη δυνατότητα να ξέρει είτε αν είναι άνεργη και αναζητά δουλειά είτε αν ήδη δουλεύει και έχει μ</w:t>
      </w:r>
      <w:r>
        <w:rPr>
          <w:rFonts w:eastAsia="Times New Roman" w:cs="Times New Roman"/>
          <w:szCs w:val="24"/>
        </w:rPr>
        <w:t>ί</w:t>
      </w:r>
      <w:r>
        <w:rPr>
          <w:rFonts w:eastAsia="Times New Roman" w:cs="Times New Roman"/>
          <w:szCs w:val="24"/>
        </w:rPr>
        <w:t>α καριέρα και δεν της επιτρέπουν να μείνει έγκ</w:t>
      </w:r>
      <w:r>
        <w:rPr>
          <w:rFonts w:eastAsia="Times New Roman" w:cs="Times New Roman"/>
          <w:szCs w:val="24"/>
        </w:rPr>
        <w:t xml:space="preserve">υος ότι η ύπαρξη αυτής της δομής προστασίας και </w:t>
      </w:r>
      <w:r>
        <w:rPr>
          <w:rFonts w:eastAsia="Times New Roman" w:cs="Times New Roman"/>
          <w:szCs w:val="24"/>
        </w:rPr>
        <w:lastRenderedPageBreak/>
        <w:t>φύλαξης, αλλά και εκπαίδευσης βρεφών και παιδιών υπάρχει και είναι πολύ σημαντική για την κάθε γυναίκα για να μπορεί να γίνει μητέρα.</w:t>
      </w:r>
    </w:p>
    <w:p w14:paraId="621427E4"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Βουλευτού)</w:t>
      </w:r>
    </w:p>
    <w:p w14:paraId="621427E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θα ήθελα την ανοχή σας για ένα-δύο λεπτά. </w:t>
      </w:r>
    </w:p>
    <w:p w14:paraId="621427E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Αν θέλουμε, λοιπόν, να συνδυάσουμε τη στήριξη στη μάνα, αλλά και τη δυνατότητα που θέλουμε ως κοινωνία, ως χώρα να έχουμε πολλά παιδιά, δικά μας παιδιά, ελληνόπουλα, αλλά και παιδιά όλων </w:t>
      </w:r>
      <w:r>
        <w:rPr>
          <w:rFonts w:eastAsia="Times New Roman" w:cs="Times New Roman"/>
          <w:szCs w:val="24"/>
        </w:rPr>
        <w:t>των άλλων συμπολιτών μας που δεν είναι Έλληνες, αλλά κατοικούν εδώ, θα πρέπει να ολοκληρώσουμε αυτό το δίκτυο.</w:t>
      </w:r>
    </w:p>
    <w:p w14:paraId="621427E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Εγώ συμφωνώ και με την πρόταση, που ακούστηκε από την κ. Παπακώστα, κυρία Πρόεδρε, και απευθύνομαι και σε εσάς ως </w:t>
      </w:r>
      <w:proofErr w:type="spellStart"/>
      <w:r>
        <w:rPr>
          <w:rFonts w:eastAsia="Times New Roman" w:cs="Times New Roman"/>
          <w:szCs w:val="24"/>
        </w:rPr>
        <w:t>Προεδρεύουσα</w:t>
      </w:r>
      <w:proofErr w:type="spellEnd"/>
      <w:r>
        <w:rPr>
          <w:rFonts w:eastAsia="Times New Roman" w:cs="Times New Roman"/>
          <w:szCs w:val="24"/>
        </w:rPr>
        <w:t xml:space="preserve"> εδώ, να γίνουν κάπ</w:t>
      </w:r>
      <w:r>
        <w:rPr>
          <w:rFonts w:eastAsia="Times New Roman" w:cs="Times New Roman"/>
          <w:szCs w:val="24"/>
        </w:rPr>
        <w:t xml:space="preserve">οιες τέτοιες ομιλίες, όπου θα έχουμε λίγο παραπάνω από έξι λεπτά η κάθε μία ή ο καθένας που παίρνει τον λόγο, όχι μόνο για να δούμε διαφορετικές πτυχές ανάλογα με την πολιτική ιδεολογία και τη στάση του καθενός, αλλά και για να συζητήσουμε για </w:t>
      </w:r>
      <w:r>
        <w:rPr>
          <w:rFonts w:eastAsia="Times New Roman" w:cs="Times New Roman"/>
          <w:szCs w:val="24"/>
        </w:rPr>
        <w:lastRenderedPageBreak/>
        <w:t>πιο συγκεκρι</w:t>
      </w:r>
      <w:r>
        <w:rPr>
          <w:rFonts w:eastAsia="Times New Roman" w:cs="Times New Roman"/>
          <w:szCs w:val="24"/>
        </w:rPr>
        <w:t>μένες πολιτικές. Είναι και η Υπουργός Παιδείας εδώ και θα μπορούσα να πω πολλά και για το εκπαιδευτικό αλλά δεν υπάρχει χρόνος. Θα μπορούσαμε να συζητήσουμε για το πώς καλύτερα μπορούμε να συνεννοηθούμε και να έχουμε μ</w:t>
      </w:r>
      <w:r>
        <w:rPr>
          <w:rFonts w:eastAsia="Times New Roman" w:cs="Times New Roman"/>
          <w:szCs w:val="24"/>
        </w:rPr>
        <w:t>ί</w:t>
      </w:r>
      <w:r>
        <w:rPr>
          <w:rFonts w:eastAsia="Times New Roman" w:cs="Times New Roman"/>
          <w:szCs w:val="24"/>
        </w:rPr>
        <w:t xml:space="preserve">α μίνιμουμ συναίνεση επάνω σε εκείνες τις πολιτικές που μπορούν να ενώσουν και να στηρίξουν τη μητρότητα. </w:t>
      </w:r>
    </w:p>
    <w:p w14:paraId="621427E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Λέγοντας, λοιπόν, </w:t>
      </w:r>
      <w:r>
        <w:rPr>
          <w:rFonts w:eastAsia="Times New Roman" w:cs="Times New Roman"/>
          <w:szCs w:val="24"/>
        </w:rPr>
        <w:t>χ</w:t>
      </w:r>
      <w:r>
        <w:rPr>
          <w:rFonts w:eastAsia="Times New Roman" w:cs="Times New Roman"/>
          <w:szCs w:val="24"/>
        </w:rPr>
        <w:t xml:space="preserve">ρόνια </w:t>
      </w:r>
      <w:r>
        <w:rPr>
          <w:rFonts w:eastAsia="Times New Roman" w:cs="Times New Roman"/>
          <w:szCs w:val="24"/>
        </w:rPr>
        <w:t>π</w:t>
      </w:r>
      <w:r>
        <w:rPr>
          <w:rFonts w:eastAsia="Times New Roman" w:cs="Times New Roman"/>
          <w:szCs w:val="24"/>
        </w:rPr>
        <w:t>ολλά και εγώ σε όλες τις μητέρες, νομίζω ότι αυτή η ημέρα αξίζει να γιορτάζεται όχι μόνο προσωπικά, αλλά και μέσα από θεσμο</w:t>
      </w:r>
      <w:r>
        <w:rPr>
          <w:rFonts w:eastAsia="Times New Roman" w:cs="Times New Roman"/>
          <w:szCs w:val="24"/>
        </w:rPr>
        <w:t>ύς, όπως το Κοινοβούλιο.</w:t>
      </w:r>
    </w:p>
    <w:p w14:paraId="621427E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1427EA" w14:textId="77777777" w:rsidR="00396942" w:rsidRDefault="00D441C0">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21427EB"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κυρία </w:t>
      </w:r>
      <w:proofErr w:type="spellStart"/>
      <w:r>
        <w:rPr>
          <w:rFonts w:eastAsia="Times New Roman" w:cs="Times New Roman"/>
          <w:szCs w:val="24"/>
        </w:rPr>
        <w:t>Χριστοφιλοπούλου</w:t>
      </w:r>
      <w:proofErr w:type="spellEnd"/>
      <w:r>
        <w:rPr>
          <w:rFonts w:eastAsia="Times New Roman" w:cs="Times New Roman"/>
          <w:szCs w:val="24"/>
        </w:rPr>
        <w:t>.</w:t>
      </w:r>
    </w:p>
    <w:p w14:paraId="621427EC" w14:textId="77777777" w:rsidR="00396942" w:rsidRDefault="00D441C0">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w:t>
      </w:r>
      <w:r>
        <w:rPr>
          <w:rFonts w:eastAsia="Times New Roman" w:cs="Times New Roman"/>
        </w:rPr>
        <w:t>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rPr>
        <w:lastRenderedPageBreak/>
        <w:t xml:space="preserve">οργάνωσης και λειτουργίας της Βουλής, είκοσι έξι μαθητές και μαθήτριες και τρεις εκπαιδευτικοί </w:t>
      </w:r>
      <w:r>
        <w:rPr>
          <w:rFonts w:eastAsia="Times New Roman" w:cs="Times New Roman"/>
        </w:rPr>
        <w:t>συνοδοί τους από το 3</w:t>
      </w:r>
      <w:r>
        <w:rPr>
          <w:rFonts w:eastAsia="Times New Roman" w:cs="Times New Roman"/>
          <w:vertAlign w:val="superscript"/>
        </w:rPr>
        <w:t>ο</w:t>
      </w:r>
      <w:r>
        <w:rPr>
          <w:rFonts w:eastAsia="Times New Roman" w:cs="Times New Roman"/>
        </w:rPr>
        <w:t xml:space="preserve"> Δημοτικό Σχολείο Θεσσαλονίκης. </w:t>
      </w:r>
    </w:p>
    <w:p w14:paraId="621427ED" w14:textId="77777777" w:rsidR="00396942" w:rsidRDefault="00D441C0">
      <w:pPr>
        <w:spacing w:after="0" w:line="600" w:lineRule="auto"/>
        <w:ind w:left="357" w:firstLine="720"/>
        <w:jc w:val="both"/>
        <w:rPr>
          <w:rFonts w:eastAsia="Times New Roman" w:cs="Times New Roman"/>
        </w:rPr>
      </w:pPr>
      <w:r>
        <w:rPr>
          <w:rFonts w:eastAsia="Times New Roman" w:cs="Times New Roman"/>
        </w:rPr>
        <w:t xml:space="preserve">Η Βουλή τούς καλωσορίζει. </w:t>
      </w:r>
    </w:p>
    <w:p w14:paraId="621427EE" w14:textId="77777777" w:rsidR="00396942" w:rsidRDefault="00D441C0">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21427EF" w14:textId="77777777" w:rsidR="00396942" w:rsidRDefault="00D441C0">
      <w:pPr>
        <w:spacing w:after="0" w:line="600" w:lineRule="auto"/>
        <w:ind w:left="357" w:firstLine="720"/>
        <w:jc w:val="both"/>
        <w:rPr>
          <w:rFonts w:eastAsia="Times New Roman" w:cs="Times New Roman"/>
        </w:rPr>
      </w:pPr>
      <w:r>
        <w:rPr>
          <w:rFonts w:eastAsia="Times New Roman" w:cs="Times New Roman"/>
        </w:rPr>
        <w:t xml:space="preserve">Θα ήθελα να σας ενημερώσω ότι η σημερινή συζήτηση είναι αφιερωμένη στην Ημέρα της Μητέρας, </w:t>
      </w:r>
      <w:r>
        <w:rPr>
          <w:rFonts w:eastAsia="Times New Roman" w:cs="Times New Roman"/>
        </w:rPr>
        <w:t>η οποία</w:t>
      </w:r>
      <w:r>
        <w:rPr>
          <w:rFonts w:eastAsia="Times New Roman" w:cs="Times New Roman"/>
        </w:rPr>
        <w:t xml:space="preserve"> ήταν χθες.</w:t>
      </w:r>
    </w:p>
    <w:p w14:paraId="621427F0"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Συντυχάκη, έχετε τον λόγο.</w:t>
      </w:r>
    </w:p>
    <w:p w14:paraId="621427F1"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κυρία Πρόεδρε.</w:t>
      </w:r>
    </w:p>
    <w:p w14:paraId="621427F2"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συζητώντας για την Ημέρα της Μητέρας σαν Κομμουνιστικό Κόμμα Ελλάδας δεν θέλουμε να αναφερθούμε γενικά στον ρόλο και τη σημασία της μητέρας στην οικογέν</w:t>
      </w:r>
      <w:r>
        <w:rPr>
          <w:rFonts w:eastAsia="Times New Roman" w:cs="Times New Roman"/>
          <w:szCs w:val="24"/>
        </w:rPr>
        <w:t>εια και την κοινωνία με αυτή</w:t>
      </w:r>
      <w:r>
        <w:rPr>
          <w:rFonts w:eastAsia="Times New Roman" w:cs="Times New Roman"/>
          <w:szCs w:val="24"/>
        </w:rPr>
        <w:t>ν</w:t>
      </w:r>
      <w:r>
        <w:rPr>
          <w:rFonts w:eastAsia="Times New Roman" w:cs="Times New Roman"/>
          <w:szCs w:val="24"/>
        </w:rPr>
        <w:t xml:space="preserve"> την ηθική, συναισθηματική φόρτιση. Θέλουμε να πιστεύουμε ότι αυτά είναι αυτονόητα και αποδεκτά γενικώς. Αυτό που για εμάς έχει ιδιαίτερη σημασία είναι το κατά πόσο στις σημερινές </w:t>
      </w:r>
      <w:r>
        <w:rPr>
          <w:rFonts w:eastAsia="Times New Roman" w:cs="Times New Roman"/>
          <w:szCs w:val="24"/>
        </w:rPr>
        <w:lastRenderedPageBreak/>
        <w:t>συνθήκες προστατεύεται και αναγνωρίζεται όχι με</w:t>
      </w:r>
      <w:r>
        <w:rPr>
          <w:rFonts w:eastAsia="Times New Roman" w:cs="Times New Roman"/>
          <w:szCs w:val="24"/>
        </w:rPr>
        <w:t xml:space="preserve"> τα λόγια, αλλά στην πράξη αυτό, που ονομάζουμε «κοινωνικός ρόλος της μητρότητας».</w:t>
      </w:r>
    </w:p>
    <w:p w14:paraId="621427F3"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δεν είναι ένα ζήτημα που αφορά μόνο τη σχέση των δύο φύλων. Πρωτίστως, αφορά την ευθύνη του κράτους απέναντι στη μητέρα και απέναντι στην οικογένεια. </w:t>
      </w:r>
    </w:p>
    <w:p w14:paraId="621427F4"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Χθες, που ήταν η </w:t>
      </w:r>
      <w:r>
        <w:rPr>
          <w:rFonts w:eastAsia="Times New Roman" w:cs="Times New Roman"/>
          <w:szCs w:val="24"/>
        </w:rPr>
        <w:t>Ημέρα τη Μητέρας, ψηφίστηκαν στη Βουλή δύο νόμοι σε συσκευασία ενός, για το ασφαλιστικό και το φορολογικό, που ξεπερνούν τα όρια της ασφυξίας για τη λαϊκή οικογένεια, καρατομούνται κοινωνικά, ασφαλιστικά δικαιώματα, ό,τι έχει απομείνει, οδηγώντας την πλειο</w:t>
      </w:r>
      <w:r>
        <w:rPr>
          <w:rFonts w:eastAsia="Times New Roman" w:cs="Times New Roman"/>
          <w:szCs w:val="24"/>
        </w:rPr>
        <w:t xml:space="preserve">ψηφία των γυναικών σε έναν νέο μεσαίωνα. </w:t>
      </w:r>
    </w:p>
    <w:p w14:paraId="621427F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Η κοινωνική ασφάλιση είναι άμεσα συνυφασμένη με την προστασία της μητρότητας, με τις κοινωνικές υπηρεσίες υγείας και πρόνοιας, με τις συντάξεις, οι οποίες γίνονται άπιαστο όνειρο, ειδικά για την εργαζόμενη μητέρα, </w:t>
      </w:r>
      <w:r>
        <w:rPr>
          <w:rFonts w:eastAsia="Times New Roman" w:cs="Times New Roman"/>
          <w:szCs w:val="24"/>
        </w:rPr>
        <w:t xml:space="preserve">μετατρέποντας αυτήν την κατάκτηση του εργατικού λαϊκού κινήματος σε ατομική υπόθεση. </w:t>
      </w:r>
    </w:p>
    <w:p w14:paraId="621427F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Τι απολογισμός, λοιπόν, μπορεί να γίνει με αφορμή τη χθεσινή μέρα, που υποτίθεται ότι αφιερώνεται στη μητέρα; Επιτρέψτε μου, αλλά ό,τι και να ειπωθεί σήμερα για τη μητέρα</w:t>
      </w:r>
      <w:r>
        <w:rPr>
          <w:rFonts w:eastAsia="Times New Roman" w:cs="Times New Roman"/>
          <w:szCs w:val="24"/>
        </w:rPr>
        <w:t>, έχοντας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όσα εξελίχθηκαν χθες και με τις χθεσινές αποφάσεις είναι τουλάχιστον πρόκληση. </w:t>
      </w:r>
    </w:p>
    <w:p w14:paraId="621427F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Τι έχετε να πείτε στις μητέρες, που είναι πρωταθλήτριες στην ανεργία; Ποιο είναι το δώρο; Είναι η τιμωρία. Μα, αυτό δεν κάνει και η υπουργική απόφαση του </w:t>
      </w:r>
      <w:r>
        <w:rPr>
          <w:rFonts w:eastAsia="Times New Roman" w:cs="Times New Roman"/>
          <w:szCs w:val="24"/>
        </w:rPr>
        <w:t xml:space="preserve">κ. Φίλη, της Κυβέρνησης δηλαδή, που αφήνει εκτός του προαιρετικού ολοήμερου προγράμματος των δημοτικών σχολείων τα παιδιά των ανέργων, που στην πλειονότητά τους είναι νέες μητέρες; </w:t>
      </w:r>
    </w:p>
    <w:p w14:paraId="621427F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Το ίδιο δεν συμβαίνει εδώ και χρόνια στους βρεφικούς παιδικούς σταθμούς, ό</w:t>
      </w:r>
      <w:r>
        <w:rPr>
          <w:rFonts w:eastAsia="Times New Roman" w:cs="Times New Roman"/>
          <w:szCs w:val="24"/>
        </w:rPr>
        <w:t xml:space="preserve">που χιλιάδες παιδιά δεν περνούν το κατώφλι της προσχολικής αγωγής ως βασική απαραίτητη προϋπόθεση για την ψυχική και σωματική τους διάπλαση, με το πρόσχημα ότι η μάνα ή ο πατέρας είναι άνεργος, άρα μπορεί να τα φροντίσει στο σπίτι; </w:t>
      </w:r>
    </w:p>
    <w:p w14:paraId="621427F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έχετε να πείτε στις </w:t>
      </w:r>
      <w:r>
        <w:rPr>
          <w:rFonts w:eastAsia="Times New Roman" w:cs="Times New Roman"/>
          <w:szCs w:val="24"/>
        </w:rPr>
        <w:t>εργαζόμενες που απολύονται από την καπιταλιστική εργοδοσία όταν ανακοινώσουν ότι είναι έγκυοι ή στις χιλιάδες νέες γυναίκες που εκβιάζονται να υπογράψουν δήλωση ότι δεν θα τεκνοποιήσουν ως προϋπόθεση για την πρόσληψή τους; Τι έχετε να πείτε στις χιλιάδες ν</w:t>
      </w:r>
      <w:r>
        <w:rPr>
          <w:rFonts w:eastAsia="Times New Roman" w:cs="Times New Roman"/>
          <w:szCs w:val="24"/>
        </w:rPr>
        <w:t>έες μητέρες που εκβιάζονται από τους εργοδότες να παραιτηθούν από τα ελάχιστα δικαιώματα για την προστασία της μητρότητας, όπως το μειωμένο ωράριο;</w:t>
      </w:r>
    </w:p>
    <w:p w14:paraId="621427F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Είναι μέτρα κοινωνικής δικαιοσύνης όλα αυτά τα οποία μας λέτε, οι χθεσινές αποφάσεις; Κοινωνική δικαιοσύνη ε</w:t>
      </w:r>
      <w:r>
        <w:rPr>
          <w:rFonts w:eastAsia="Times New Roman" w:cs="Times New Roman"/>
          <w:szCs w:val="24"/>
        </w:rPr>
        <w:t xml:space="preserve">ίναι να συνταξιοδοτούνται όλες οι γυναίκες εργαζόμενες, αυτοαπασχολούμενες αγρότισσες στα εξήντα επτά τους χρόνια με είκοσι χρόνια δουλειάς; </w:t>
      </w:r>
    </w:p>
    <w:p w14:paraId="621427F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Έρχεστε και ολοκληρώνετε αυτό που σας είπαμε κι εχθές, τη βρώμικη δουλειά των προηγούμενων κυβερνήσεων, που με βάσ</w:t>
      </w:r>
      <w:r>
        <w:rPr>
          <w:rFonts w:eastAsia="Times New Roman" w:cs="Times New Roman"/>
          <w:szCs w:val="24"/>
        </w:rPr>
        <w:t>η τις κατευθύνσεις της Ευρωπαϊκής Ένωσης κατήργησαν την πενταετή διαφορά στα όρια ηλικίας συνταξιοδότησης μεταξύ ανδρών και γυναικών. Αυτά τα πέντε χρόνια ήταν η ελάχιστη αναγνώριση των ιδιαίτερων αναγκών των γυναικών λόγω του ρόλου τους στην αναπαραγωγική</w:t>
      </w:r>
      <w:r>
        <w:rPr>
          <w:rFonts w:eastAsia="Times New Roman" w:cs="Times New Roman"/>
          <w:szCs w:val="24"/>
        </w:rPr>
        <w:t xml:space="preserve"> </w:t>
      </w:r>
      <w:r>
        <w:rPr>
          <w:rFonts w:eastAsia="Times New Roman" w:cs="Times New Roman"/>
          <w:szCs w:val="24"/>
        </w:rPr>
        <w:lastRenderedPageBreak/>
        <w:t xml:space="preserve">διαδικασία, της ανισότιμης θέσης της στην εκμεταλλευτική κοινωνία. Κοινωνική δικαιοσύνη είναι να χάνει η νέα μητέρα το επίδομα άδειας μητρότητας γιατί της </w:t>
      </w:r>
      <w:r>
        <w:rPr>
          <w:rFonts w:eastAsia="Times New Roman" w:cs="Times New Roman"/>
          <w:szCs w:val="24"/>
        </w:rPr>
        <w:t>έ</w:t>
      </w:r>
      <w:r>
        <w:rPr>
          <w:rFonts w:eastAsia="Times New Roman" w:cs="Times New Roman"/>
          <w:szCs w:val="24"/>
        </w:rPr>
        <w:t>λε</w:t>
      </w:r>
      <w:r>
        <w:rPr>
          <w:rFonts w:eastAsia="Times New Roman" w:cs="Times New Roman"/>
          <w:szCs w:val="24"/>
        </w:rPr>
        <w:t>ι</w:t>
      </w:r>
      <w:r>
        <w:rPr>
          <w:rFonts w:eastAsia="Times New Roman" w:cs="Times New Roman"/>
          <w:szCs w:val="24"/>
        </w:rPr>
        <w:t xml:space="preserve">πε ένα ένσημο; </w:t>
      </w:r>
    </w:p>
    <w:p w14:paraId="621427FC"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Επικαλείται η Κυβέρνηση ότι οι γυναίκες ζουν περισσότερο, μόνο και μόνο για να νομιμοποιηθεί στη συνείδηση του λαού η αύξηση των ορίων ηλικίας συνταξιοδότησης, τη δουλειά μέχρι τα βαθιά γεράματα χωρίς εξαιρέσεις. Αυτές είναι κατευθύνσεις της Ευρωπαϊκής Ένω</w:t>
      </w:r>
      <w:r>
        <w:rPr>
          <w:rFonts w:eastAsia="Times New Roman" w:cs="Times New Roman"/>
          <w:szCs w:val="24"/>
        </w:rPr>
        <w:t xml:space="preserve">σης για την ενεργό γήρανση. </w:t>
      </w:r>
    </w:p>
    <w:p w14:paraId="621427F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Το γεγονός όμως ότι οι γυναίκες ζουν περισσότερο δεν σημαίνει ότι και η υγεία τους βρίσκεται σε καλή κατάσταση. Καμ</w:t>
      </w:r>
      <w:r>
        <w:rPr>
          <w:rFonts w:eastAsia="Times New Roman" w:cs="Times New Roman"/>
          <w:szCs w:val="24"/>
        </w:rPr>
        <w:t>μ</w:t>
      </w:r>
      <w:r>
        <w:rPr>
          <w:rFonts w:eastAsia="Times New Roman" w:cs="Times New Roman"/>
          <w:szCs w:val="24"/>
        </w:rPr>
        <w:t>ιά έρευνα δεν ασχολείται με την ποιότητα της υγείας τους, τις συνθήκες εργασίας, τις επιπτώσεις από τα ακανόνισ</w:t>
      </w:r>
      <w:r>
        <w:rPr>
          <w:rFonts w:eastAsia="Times New Roman" w:cs="Times New Roman"/>
          <w:szCs w:val="24"/>
        </w:rPr>
        <w:t>τα ωράρια, τη ζωή λάστιχο. Καμ</w:t>
      </w:r>
      <w:r>
        <w:rPr>
          <w:rFonts w:eastAsia="Times New Roman" w:cs="Times New Roman"/>
          <w:szCs w:val="24"/>
        </w:rPr>
        <w:t>μ</w:t>
      </w:r>
      <w:r>
        <w:rPr>
          <w:rFonts w:eastAsia="Times New Roman" w:cs="Times New Roman"/>
          <w:szCs w:val="24"/>
        </w:rPr>
        <w:t xml:space="preserve">ιά έρευνα δεν περιγράφει, τι σημαίνει για μια γυναίκα να είναι και εργαζόμενη και μάνα και νοικοκυρά και νοσοκόμα για τους γέροντες γονείς. </w:t>
      </w:r>
    </w:p>
    <w:p w14:paraId="621427F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Πατώντας πάνω στην υπαρκτή δυσκολία των μητέρων να συνδυάσουν τη δουλειά με τη φροντ</w:t>
      </w:r>
      <w:r>
        <w:rPr>
          <w:rFonts w:eastAsia="Times New Roman" w:cs="Times New Roman"/>
          <w:szCs w:val="24"/>
        </w:rPr>
        <w:t xml:space="preserve">ίδα της οικογένειας, του ατομικού νοικοκυριού, Ευρωπαϊκή Ένωση, κυβερνήσεις, εργοδοσία πέρασαν μαζικά </w:t>
      </w:r>
      <w:r>
        <w:rPr>
          <w:rFonts w:eastAsia="Times New Roman" w:cs="Times New Roman"/>
          <w:szCs w:val="24"/>
        </w:rPr>
        <w:lastRenderedPageBreak/>
        <w:t xml:space="preserve">-και χωρίς βέβαια την απαιτούμενη λαϊκή αντίδραση ομολογούμε- στις γυναίκες τις ευέλικτες εργασιακές σχέσεις, τη μερική απασχόληση. </w:t>
      </w:r>
    </w:p>
    <w:p w14:paraId="621427FF"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t>Όσο κι αν προσπαθεί η</w:t>
      </w:r>
      <w:r>
        <w:rPr>
          <w:rFonts w:eastAsia="Times New Roman"/>
          <w:szCs w:val="24"/>
        </w:rPr>
        <w:t xml:space="preserve"> Ευρωπαϊκή Ένωση, οι κυβερνήσεις, με μεγαλόπρεπα λόγια να κρύψουν τις φυλετικές και ταξικές διακρίσεις, τα πραγματικά στοιχεία είναι πεισματάρικα. </w:t>
      </w:r>
    </w:p>
    <w:p w14:paraId="62142800"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142801"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t xml:space="preserve">Επιτρέψτε μου κι εμένα, </w:t>
      </w:r>
      <w:r>
        <w:rPr>
          <w:rFonts w:eastAsia="Times New Roman"/>
          <w:szCs w:val="24"/>
        </w:rPr>
        <w:t>κυρία Πρόεδρε, λίγο περισσότερο.</w:t>
      </w:r>
    </w:p>
    <w:p w14:paraId="62142802"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t>Οι γυναίκες, με βάση τα στοιχεία του 2015, είχαν κατά 15% μικρότερους μισθούς από τους άνδρες και κατά 35% μικρότερες συντάξεις. Για ποιο λόγο; Γιατί δουλεύουν σε μεγαλύτερο ποσοστό ως ανειδίκευτες, γιατί εργάζονται με μερι</w:t>
      </w:r>
      <w:r>
        <w:rPr>
          <w:rFonts w:eastAsia="Times New Roman"/>
          <w:szCs w:val="24"/>
        </w:rPr>
        <w:t>κή απασχόληση, που σημαίνει μερικό μισθό, μερικό ένσημο, δηλαδή μερική ζωή, αλλά και γιατί αναγκάζονται να σταματήσουν τη δουλειά για μεγαλύτερα διαστήματα κατά τη διάρκεια του εργάσιμου βίου τους, έχοντας την αποκλειστική ευθύνη και τη φροντίδα των παιδιώ</w:t>
      </w:r>
      <w:r>
        <w:rPr>
          <w:rFonts w:eastAsia="Times New Roman"/>
          <w:szCs w:val="24"/>
        </w:rPr>
        <w:t xml:space="preserve">ν και των ηλικιωμένων. </w:t>
      </w:r>
    </w:p>
    <w:p w14:paraId="62142803"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lastRenderedPageBreak/>
        <w:t>Με βάση τα στοιχεία της Παγκόσμιας Τράπεζας τον Ιανουάριο του 2016, το 76% όσων εργάζονται με μερική απασχόληση στη ζώνη του ευρώ είναι γυναίκες. Σήμερα οι αποφάσεις της Ευρωπαϊκής Ένωσης αποσκοπούν στο χτύπημα των εργασιακών δικαιωμάτων ανδρών και γυναικώ</w:t>
      </w:r>
      <w:r>
        <w:rPr>
          <w:rFonts w:eastAsia="Times New Roman"/>
          <w:szCs w:val="24"/>
        </w:rPr>
        <w:t xml:space="preserve">ν. Αυτή τη φορά επικαλούνται την ανάγκη να συμμετέχουν περισσότερο και οι άνδρες στη φροντίδα των παιδιών και του νοικοκυριού. Βεβαίως, αλλά γιατί; Είναι το φύλλο συκής για να περάσουν την ευελιξία στην εργασία και των εργαζόμενων ανδρών. </w:t>
      </w:r>
    </w:p>
    <w:p w14:paraId="62142804"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t>Ολόκληρη συζήτησ</w:t>
      </w:r>
      <w:r>
        <w:rPr>
          <w:rFonts w:eastAsia="Times New Roman"/>
          <w:szCs w:val="24"/>
        </w:rPr>
        <w:t>η γίνεται αυτές τις μέρες για τη λεγόμενη «γονική άδεια», την άδεια πατρότητας. Γενικότερα, η γυναικεία εργασία, η σχέση της γυναίκας με τη μητρότητα και γενικότερα με την οικογένεια, χρησιμοποιείται για να χτυπηθούν οι εργασιακές σχέσεις, οι μισθοί, τα με</w:t>
      </w:r>
      <w:r>
        <w:rPr>
          <w:rFonts w:eastAsia="Times New Roman"/>
          <w:szCs w:val="24"/>
        </w:rPr>
        <w:t xml:space="preserve">ροκάματα και με αυτόν τον τρόπο να ενταθεί ο βαθμός εκμετάλλευσης συνολικά για την εργατική τάξη, για γυναίκες και άνδρες. </w:t>
      </w:r>
    </w:p>
    <w:p w14:paraId="62142805"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t>Τι λέει η σημερινή Κυβέρνηση; Τα ποσοστά ανεργίας των γυναικών είναι πολύ υψηλά και πρέπει να βρούμε τρόπους ενίσχυσης της γυναικεία</w:t>
      </w:r>
      <w:r>
        <w:rPr>
          <w:rFonts w:eastAsia="Times New Roman"/>
          <w:szCs w:val="24"/>
        </w:rPr>
        <w:t xml:space="preserve">ς απασχόλησης. Προσέξτε, λέει απασχόληση, όχι εργασία με </w:t>
      </w:r>
      <w:r>
        <w:rPr>
          <w:rFonts w:eastAsia="Times New Roman"/>
          <w:szCs w:val="24"/>
        </w:rPr>
        <w:lastRenderedPageBreak/>
        <w:t>πλήρη δικαιώματα. Σε αυτή</w:t>
      </w:r>
      <w:r>
        <w:rPr>
          <w:rFonts w:eastAsia="Times New Roman"/>
          <w:szCs w:val="24"/>
        </w:rPr>
        <w:t>ν</w:t>
      </w:r>
      <w:r>
        <w:rPr>
          <w:rFonts w:eastAsia="Times New Roman"/>
          <w:szCs w:val="24"/>
        </w:rPr>
        <w:t xml:space="preserve"> την κατεύθυνση μπορούν να αξιοποιηθούν, όπως λέει, οι ικανότητες των γυναικών σε κακοπληρωμένες και ανασφάλιστες θέσεις εργασίας, σε υποβαθμισμένες υπηρεσίες κοινωνικής φρο</w:t>
      </w:r>
      <w:r>
        <w:rPr>
          <w:rFonts w:eastAsia="Times New Roman"/>
          <w:szCs w:val="24"/>
        </w:rPr>
        <w:t xml:space="preserve">ντίδας της τοπικής διοίκησης, διαφόρων ΜΚΟ και κοινωνικών συνεταιρισμών, δηλαδή με έναν σμπάρο, δυο τρυγόνια. </w:t>
      </w:r>
    </w:p>
    <w:p w14:paraId="62142806"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t xml:space="preserve">Κρατώντας καλά την αντιλαϊκή σκυτάλη των προηγούμενων Κυβερνήσεων και η σημερινή προχωρά με πολύ πιο γρήγορους ρυθμούς στη συρρίκνωση κοινωνικών </w:t>
      </w:r>
      <w:r>
        <w:rPr>
          <w:rFonts w:eastAsia="Times New Roman"/>
          <w:szCs w:val="24"/>
        </w:rPr>
        <w:t xml:space="preserve">υπηρεσιών μετακυλώντας το βάρος στο εργατικό λαϊκό εισόδημα με τις αυξημένες πληρωμές για την παιδεία και την υγεία. </w:t>
      </w:r>
    </w:p>
    <w:p w14:paraId="62142807"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t>Στη χώρα μας υπολογίζεται ότι περισσότερα από διακόσια πενήντα χιλιάδες ζευγάρια έχουν δυσκολία στην εγκυμοσύνη και χρειάζονται ιατρική βο</w:t>
      </w:r>
      <w:r>
        <w:rPr>
          <w:rFonts w:eastAsia="Times New Roman"/>
          <w:szCs w:val="24"/>
        </w:rPr>
        <w:t>ήθεια. Παγκοσμίως αυτός ο αριθμός, σύμφωνα με εκτιμήσεις του Παγκόσμιου Οργανισμού Υγείας, φτάνει τα πενήντα έως ογδόντα εκατομμύρια ζευγάρια. Ενώ, λοιπόν, η ανάπτυξη της επιστήμης και της τεχνολογίας μπορεί να δώσει λύση, μπαίνει στην υπηρεσία του κέρδους</w:t>
      </w:r>
      <w:r>
        <w:rPr>
          <w:rFonts w:eastAsia="Times New Roman"/>
          <w:szCs w:val="24"/>
        </w:rPr>
        <w:t xml:space="preserve">, της εμπορευματοποίησης και ενίσχυσης της ιδιωτικής επιχειρηματικής δράσης στην υγεία. </w:t>
      </w:r>
    </w:p>
    <w:p w14:paraId="62142808"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lastRenderedPageBreak/>
        <w:t xml:space="preserve">Για έναν φυσικό κύκλο η οικονομική συμβολή του ζευγαριού είναι 1.500 ευρώ περίπου για ένα ωάριο, σε μια απλή εξωσωματική με πολλαπλά ωάρια είναι 2.800 ευρώ, για </w:t>
      </w:r>
      <w:proofErr w:type="spellStart"/>
      <w:r>
        <w:rPr>
          <w:rFonts w:eastAsia="Times New Roman"/>
          <w:szCs w:val="24"/>
        </w:rPr>
        <w:t>μικρογ</w:t>
      </w:r>
      <w:r>
        <w:rPr>
          <w:rFonts w:eastAsia="Times New Roman"/>
          <w:szCs w:val="24"/>
        </w:rPr>
        <w:t>ονιμοποίηση</w:t>
      </w:r>
      <w:proofErr w:type="spellEnd"/>
      <w:r>
        <w:rPr>
          <w:rFonts w:eastAsia="Times New Roman"/>
          <w:szCs w:val="24"/>
        </w:rPr>
        <w:t xml:space="preserve"> είναι 3.100 και με επιπλέον κόστος κατάψυξης έως 550 ευρώ. Οι επιτροπές ελέγχου και έγκρισης φαρμακευτικής υποστήριξης και θεραπείας με βάση τις οδηγίες του Υπουργείου Υγείας για το παιδί, εγκρίνουν δύο προσπάθειες εξωσωματικής με κάλυψη φαρμακ</w:t>
      </w:r>
      <w:r>
        <w:rPr>
          <w:rFonts w:eastAsia="Times New Roman"/>
          <w:szCs w:val="24"/>
        </w:rPr>
        <w:t>ευτική έως 25% συμμετοχής από το ζευγάρι. Εντούτοις, βέβαια, τα εμπόδια, αυτή η γραφειοκρατία, η απόρριψη και η δυσκινησία των επιτροπών ελέγχου, δημιουργούν στα ζευγάρια ότι το αίσθημα αδιεξόδου, παραίτησης και απαισιοδοξίας.</w:t>
      </w:r>
    </w:p>
    <w:p w14:paraId="62142809" w14:textId="77777777" w:rsidR="00396942" w:rsidRDefault="00D441C0">
      <w:pPr>
        <w:tabs>
          <w:tab w:val="left" w:pos="2820"/>
        </w:tabs>
        <w:spacing w:after="0" w:line="600" w:lineRule="auto"/>
        <w:ind w:firstLine="720"/>
        <w:jc w:val="both"/>
        <w:rPr>
          <w:rFonts w:eastAsia="Times New Roman"/>
          <w:szCs w:val="24"/>
        </w:rPr>
      </w:pPr>
      <w:r>
        <w:rPr>
          <w:rFonts w:eastAsia="Times New Roman"/>
          <w:b/>
          <w:szCs w:val="24"/>
        </w:rPr>
        <w:t>ΠΡΟΕΔΡΕΥΟΥΣΑ (Αναστασία Χριστ</w:t>
      </w:r>
      <w:r>
        <w:rPr>
          <w:rFonts w:eastAsia="Times New Roman"/>
          <w:b/>
          <w:szCs w:val="24"/>
        </w:rPr>
        <w:t>οδουλοπούλου):</w:t>
      </w:r>
      <w:r>
        <w:rPr>
          <w:rFonts w:eastAsia="Times New Roman"/>
          <w:szCs w:val="24"/>
        </w:rPr>
        <w:t xml:space="preserve"> Κύριε Συντυχάκη, ολοκληρώστε.</w:t>
      </w:r>
    </w:p>
    <w:p w14:paraId="6214280A" w14:textId="77777777" w:rsidR="00396942" w:rsidRDefault="00D441C0">
      <w:pPr>
        <w:tabs>
          <w:tab w:val="left" w:pos="2820"/>
        </w:tabs>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Ολοκληρώνω, κυρία Πρόεδρε.</w:t>
      </w:r>
    </w:p>
    <w:p w14:paraId="6214280B" w14:textId="77777777" w:rsidR="00396942" w:rsidRDefault="00D441C0">
      <w:pPr>
        <w:tabs>
          <w:tab w:val="left" w:pos="2820"/>
        </w:tabs>
        <w:spacing w:after="0" w:line="600" w:lineRule="auto"/>
        <w:ind w:firstLine="720"/>
        <w:jc w:val="both"/>
        <w:rPr>
          <w:rFonts w:eastAsia="Times New Roman"/>
          <w:szCs w:val="24"/>
        </w:rPr>
      </w:pPr>
      <w:r>
        <w:rPr>
          <w:rFonts w:eastAsia="Times New Roman"/>
          <w:szCs w:val="24"/>
        </w:rPr>
        <w:t>Το ζητούμενο από τις μονάδες υποβοηθούμενης αναπαραγωγής στα δημόσια νοσοκομεία, όπως είναι το «Αρεταίειο», το «Αττικό», το «Αλεξάνδρα», το «Έλενα», το Πανεπιστημ</w:t>
      </w:r>
      <w:r>
        <w:rPr>
          <w:rFonts w:eastAsia="Times New Roman"/>
          <w:szCs w:val="24"/>
        </w:rPr>
        <w:t xml:space="preserve">ιακό Νοσοκομείο Κρήτης, Λάρισας, Ιωαννίνων, Αλεξανδρούπολης και Θεσσαλονίκης, είναι να μην προκαλούν δαπάνες σε βάρος </w:t>
      </w:r>
      <w:r>
        <w:rPr>
          <w:rFonts w:eastAsia="Times New Roman"/>
          <w:szCs w:val="24"/>
        </w:rPr>
        <w:lastRenderedPageBreak/>
        <w:t xml:space="preserve">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ροϋπολογισμού και από την άλλη ενισχύονται οι εξήντα εφτά μονάδες υποβοηθούμενης αναπαραγωγής στον ιδιωτικό τομέα.</w:t>
      </w:r>
    </w:p>
    <w:p w14:paraId="6214280C"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Άρα για τ</w:t>
      </w:r>
      <w:r>
        <w:rPr>
          <w:rFonts w:eastAsia="UB-Helvetica" w:cs="Times New Roman"/>
          <w:szCs w:val="24"/>
        </w:rPr>
        <w:t>ο καπιταλιστικό κράτος και την εργοδοσία η μητρότητα είναι κόστος. Για το ΚΚΕ</w:t>
      </w:r>
      <w:r>
        <w:rPr>
          <w:rFonts w:eastAsia="UB-Helvetica" w:cs="Times New Roman"/>
          <w:szCs w:val="24"/>
        </w:rPr>
        <w:t xml:space="preserve">, </w:t>
      </w:r>
      <w:r>
        <w:rPr>
          <w:rFonts w:eastAsia="UB-Helvetica" w:cs="Times New Roman"/>
          <w:szCs w:val="24"/>
        </w:rPr>
        <w:t>για να ολοκληρώσω</w:t>
      </w:r>
      <w:r>
        <w:rPr>
          <w:rFonts w:eastAsia="UB-Helvetica" w:cs="Times New Roman"/>
          <w:szCs w:val="24"/>
        </w:rPr>
        <w:t>,</w:t>
      </w:r>
      <w:r>
        <w:rPr>
          <w:rFonts w:eastAsia="UB-Helvetica" w:cs="Times New Roman"/>
          <w:szCs w:val="24"/>
        </w:rPr>
        <w:t xml:space="preserve"> μια τέτοια μέρα τιμά τις μητέρες από τις εργατικές και λαϊκές οικογένειες, τιμά τη μητέρα-αγωνίστρια</w:t>
      </w:r>
      <w:r>
        <w:rPr>
          <w:rFonts w:eastAsia="UB-Helvetica" w:cs="Times New Roman"/>
          <w:szCs w:val="24"/>
        </w:rPr>
        <w:t>,</w:t>
      </w:r>
      <w:r>
        <w:rPr>
          <w:rFonts w:eastAsia="UB-Helvetica" w:cs="Times New Roman"/>
          <w:szCs w:val="24"/>
        </w:rPr>
        <w:t xml:space="preserve"> που παλεύει, ώστε τα παιδιά της να μεγαλώσουν σε μια μεγ</w:t>
      </w:r>
      <w:r>
        <w:rPr>
          <w:rFonts w:eastAsia="UB-Helvetica" w:cs="Times New Roman"/>
          <w:szCs w:val="24"/>
        </w:rPr>
        <w:t>άλη αγκαλιά συναγωνιστών. Η θέση του ΚΚΕ για τη μητρότητα έχει ως βάση την αντίληψη ότι η μητρότητα δεν αποτελεί αποκλειστικά ατομική υπόθεση της γυναίκας και του νέου ζευγαριού.</w:t>
      </w:r>
    </w:p>
    <w:p w14:paraId="6214280D"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 xml:space="preserve">Κυρίες και κύριοι, ειπώθηκαν πάρα πολλά και για τη μητέρα του Φύσσα. Βεβαίως </w:t>
      </w:r>
      <w:r>
        <w:rPr>
          <w:rFonts w:eastAsia="UB-Helvetica" w:cs="Times New Roman"/>
          <w:szCs w:val="24"/>
        </w:rPr>
        <w:t>θα πρόσθετα και όλες εκείνες τις μητέρες που χάνουν τα παιδιά τους σε όλους αυτούς τους ιμπεριαλιστικούς πολέμους, που έχουν κατακλύσει το μυαλό, τη σκέψη μας, τη συνείδησή μας</w:t>
      </w:r>
      <w:r>
        <w:rPr>
          <w:rFonts w:eastAsia="UB-Helvetica" w:cs="Times New Roman"/>
          <w:szCs w:val="24"/>
        </w:rPr>
        <w:t>,</w:t>
      </w:r>
      <w:r>
        <w:rPr>
          <w:rFonts w:eastAsia="UB-Helvetica" w:cs="Times New Roman"/>
          <w:szCs w:val="24"/>
        </w:rPr>
        <w:t xml:space="preserve"> στο Ιράκ, στη Συρία, στο Αφγανιστάν, </w:t>
      </w:r>
      <w:r>
        <w:rPr>
          <w:rFonts w:eastAsia="UB-Helvetica" w:cs="Times New Roman"/>
          <w:szCs w:val="24"/>
        </w:rPr>
        <w:lastRenderedPageBreak/>
        <w:t>στη Λιβύη, στη Γιουγκοσλαβία, που πρωτοστ</w:t>
      </w:r>
      <w:r>
        <w:rPr>
          <w:rFonts w:eastAsia="UB-Helvetica" w:cs="Times New Roman"/>
          <w:szCs w:val="24"/>
        </w:rPr>
        <w:t>ατούν ιμπεριαλιστές όπου γης</w:t>
      </w:r>
      <w:r>
        <w:rPr>
          <w:rFonts w:eastAsia="UB-Helvetica" w:cs="Times New Roman"/>
          <w:szCs w:val="24"/>
        </w:rPr>
        <w:t>,</w:t>
      </w:r>
      <w:r>
        <w:rPr>
          <w:rFonts w:eastAsia="UB-Helvetica" w:cs="Times New Roman"/>
          <w:szCs w:val="24"/>
        </w:rPr>
        <w:t xml:space="preserve"> είτε Αμερικάνοι είτε Ευρωπαίοι</w:t>
      </w:r>
      <w:r>
        <w:rPr>
          <w:rFonts w:eastAsia="UB-Helvetica" w:cs="Times New Roman"/>
          <w:szCs w:val="24"/>
        </w:rPr>
        <w:t>,</w:t>
      </w:r>
      <w:r>
        <w:rPr>
          <w:rFonts w:eastAsia="UB-Helvetica" w:cs="Times New Roman"/>
          <w:szCs w:val="24"/>
        </w:rPr>
        <w:t xml:space="preserve"> και τις χιλιάδες μητέρες πρόσφυγες με τα παιδιά, που είναι εγκλωβισμένα εδώ στην Ελλάδα</w:t>
      </w:r>
      <w:r>
        <w:rPr>
          <w:rFonts w:eastAsia="UB-Helvetica" w:cs="Times New Roman"/>
          <w:szCs w:val="24"/>
        </w:rPr>
        <w:t>,</w:t>
      </w:r>
      <w:r>
        <w:rPr>
          <w:rFonts w:eastAsia="UB-Helvetica" w:cs="Times New Roman"/>
          <w:szCs w:val="24"/>
        </w:rPr>
        <w:t xml:space="preserve"> ως αποτέλεσμα αυτών των ιμπεριαλιστικών επεμβάσεων.</w:t>
      </w:r>
    </w:p>
    <w:p w14:paraId="6214280E"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Με βάση, λοιπόν, τις σύγχρονες ανάγκες, εμείς ως Κομμ</w:t>
      </w:r>
      <w:r>
        <w:rPr>
          <w:rFonts w:eastAsia="UB-Helvetica" w:cs="Times New Roman"/>
          <w:szCs w:val="24"/>
        </w:rPr>
        <w:t>ουνιστικό Κόμμα, κυρία Πρόεδρε, διεκδικούμε δωρεάν όλες τις προληπτικές και διαγνωστικές εξετάσεις, χωρίς όρους και προϋποθέσεις, δωρεάν όλες τις εξετάσεις προγεννητικού ελέγχου, γυναικολογικά ιατρεία, κέντρα μάνας και παιδιού, κέντρα οικογενειακού προγραμ</w:t>
      </w:r>
      <w:r>
        <w:rPr>
          <w:rFonts w:eastAsia="UB-Helvetica" w:cs="Times New Roman"/>
          <w:szCs w:val="24"/>
        </w:rPr>
        <w:t>ματισμού, μόνιμη σταθερή δουλειά</w:t>
      </w:r>
      <w:r>
        <w:rPr>
          <w:rFonts w:eastAsia="UB-Helvetica" w:cs="Times New Roman"/>
          <w:szCs w:val="24"/>
        </w:rPr>
        <w:t>,</w:t>
      </w:r>
      <w:r>
        <w:rPr>
          <w:rFonts w:eastAsia="UB-Helvetica" w:cs="Times New Roman"/>
          <w:szCs w:val="24"/>
        </w:rPr>
        <w:t xml:space="preserve"> με δικαιώματα για όλες τις εργαζόμενες, άδειες κύησης, τοκετού, λοχείας…</w:t>
      </w:r>
    </w:p>
    <w:p w14:paraId="6214280F" w14:textId="77777777" w:rsidR="00396942" w:rsidRDefault="00D441C0">
      <w:pPr>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Συντυχάκη, νομίζω, αν και άντρας, έχετε πάρα πολλά να πείτε. Σας ευχαριστούμε, όμως.</w:t>
      </w:r>
    </w:p>
    <w:p w14:paraId="62142810" w14:textId="77777777" w:rsidR="00396942" w:rsidRDefault="00D441C0">
      <w:pPr>
        <w:spacing w:after="0" w:line="600" w:lineRule="auto"/>
        <w:ind w:firstLine="720"/>
        <w:jc w:val="both"/>
        <w:rPr>
          <w:rFonts w:eastAsia="UB-Helvetica" w:cs="Times New Roman"/>
          <w:szCs w:val="24"/>
        </w:rPr>
      </w:pPr>
      <w:r>
        <w:rPr>
          <w:rFonts w:eastAsia="UB-Helvetica" w:cs="Times New Roman"/>
          <w:b/>
          <w:szCs w:val="24"/>
        </w:rPr>
        <w:lastRenderedPageBreak/>
        <w:t xml:space="preserve">ΕΜΜΑΝΟΥΗΛ </w:t>
      </w:r>
      <w:r>
        <w:rPr>
          <w:rFonts w:eastAsia="UB-Helvetica" w:cs="Times New Roman"/>
          <w:b/>
          <w:szCs w:val="24"/>
        </w:rPr>
        <w:t>ΣΥΝΤΥΧΑΚΗΣ:</w:t>
      </w:r>
      <w:r>
        <w:rPr>
          <w:rFonts w:eastAsia="UB-Helvetica" w:cs="Times New Roman"/>
          <w:szCs w:val="24"/>
        </w:rPr>
        <w:t xml:space="preserve"> Για να κλείσω τη φράση, τα μέλη των μονογονεϊκών οικογενειών να εργάζονται μόνο πρωινή βάρδια μέχρι τα παιδιά να φτάσουν στην ηλικία των δέκα ετών, να επανέλθει το επίδομα τοκετού. </w:t>
      </w:r>
    </w:p>
    <w:p w14:paraId="62142811"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 xml:space="preserve">Έχει σημασία να επανέλθει το επίδομα τοκετού και όχι απλώς με </w:t>
      </w:r>
      <w:r>
        <w:rPr>
          <w:rFonts w:eastAsia="UB-Helvetica" w:cs="Times New Roman"/>
          <w:szCs w:val="24"/>
        </w:rPr>
        <w:t>βάση τη χθεσινή τροπολογία. Είναι θετική μεν η χθεσινή τροπολογία, που λέει να επιστραφούν τα χρήματα που ζητά το Υπουργείο, αλλά πρέπει να επανέλθει το επίδομα τοκετού, να εφαρμοστεί η νομοθεσία για την προστασία της εργαζόμενης μητέρας.</w:t>
      </w:r>
    </w:p>
    <w:p w14:paraId="62142812"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Για όλα αυτά, βέβ</w:t>
      </w:r>
      <w:r>
        <w:rPr>
          <w:rFonts w:eastAsia="UB-Helvetica" w:cs="Times New Roman"/>
          <w:szCs w:val="24"/>
        </w:rPr>
        <w:t>αια, απαιτείται η ίδια η γυναίκα, μητέρα-γυναίκα, να μπει στη μάχη, στον αγώνα μαζί με τον άντρα για μια καλύτερη κοινωνία, που αυτή η κοινωνία μπορεί να της διασφαλίσει την πραγματική ισοτιμία, την πραγματική θέση που της αξίζει στην κοινωνία και αυτή είν</w:t>
      </w:r>
      <w:r>
        <w:rPr>
          <w:rFonts w:eastAsia="UB-Helvetica" w:cs="Times New Roman"/>
          <w:szCs w:val="24"/>
        </w:rPr>
        <w:t>αι η σοσιαλιστική κοινωνία.</w:t>
      </w:r>
    </w:p>
    <w:p w14:paraId="62142813"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Ευχαριστώ παρά πολύ για την ανοχή σας, κ</w:t>
      </w:r>
      <w:r>
        <w:rPr>
          <w:rFonts w:eastAsia="UB-Helvetica" w:cs="Times New Roman"/>
          <w:szCs w:val="24"/>
        </w:rPr>
        <w:t>υ</w:t>
      </w:r>
      <w:r>
        <w:rPr>
          <w:rFonts w:eastAsia="UB-Helvetica" w:cs="Times New Roman"/>
          <w:szCs w:val="24"/>
        </w:rPr>
        <w:t>ρ</w:t>
      </w:r>
      <w:r>
        <w:rPr>
          <w:rFonts w:eastAsia="UB-Helvetica" w:cs="Times New Roman"/>
          <w:szCs w:val="24"/>
        </w:rPr>
        <w:t>ία</w:t>
      </w:r>
      <w:r>
        <w:rPr>
          <w:rFonts w:eastAsia="UB-Helvetica" w:cs="Times New Roman"/>
          <w:szCs w:val="24"/>
        </w:rPr>
        <w:t xml:space="preserve"> Πρόεδρε</w:t>
      </w:r>
      <w:r>
        <w:rPr>
          <w:rFonts w:eastAsia="UB-Helvetica" w:cs="Times New Roman"/>
          <w:szCs w:val="24"/>
        </w:rPr>
        <w:t>.</w:t>
      </w:r>
    </w:p>
    <w:p w14:paraId="62142814" w14:textId="77777777" w:rsidR="00396942" w:rsidRDefault="00D441C0">
      <w:pPr>
        <w:spacing w:after="0" w:line="600" w:lineRule="auto"/>
        <w:ind w:firstLine="720"/>
        <w:jc w:val="center"/>
        <w:rPr>
          <w:rFonts w:eastAsia="UB-Helvetica" w:cs="Times New Roman"/>
          <w:szCs w:val="24"/>
        </w:rPr>
      </w:pPr>
      <w:r>
        <w:rPr>
          <w:rFonts w:eastAsia="UB-Helvetica" w:cs="Times New Roman"/>
          <w:szCs w:val="24"/>
        </w:rPr>
        <w:t>(Χειροκροτήματα)</w:t>
      </w:r>
    </w:p>
    <w:p w14:paraId="62142815" w14:textId="77777777" w:rsidR="00396942" w:rsidRDefault="00D441C0">
      <w:pPr>
        <w:spacing w:after="0" w:line="600" w:lineRule="auto"/>
        <w:ind w:firstLine="720"/>
        <w:jc w:val="both"/>
        <w:rPr>
          <w:rFonts w:eastAsia="UB-Helvetica" w:cs="Times New Roman"/>
          <w:szCs w:val="24"/>
        </w:rPr>
      </w:pPr>
      <w:r>
        <w:rPr>
          <w:rFonts w:eastAsia="UB-Helvetica" w:cs="Times New Roman"/>
          <w:b/>
          <w:szCs w:val="24"/>
        </w:rPr>
        <w:lastRenderedPageBreak/>
        <w:t>ΠΡΟΕΔΡΕΥΟΥΣΑ (Αναστασία Χριστοδουλοπούλου):</w:t>
      </w:r>
      <w:r>
        <w:rPr>
          <w:rFonts w:eastAsia="UB-Helvetica" w:cs="Times New Roman"/>
          <w:szCs w:val="24"/>
        </w:rPr>
        <w:t xml:space="preserve"> Είναι, όμως, μια υπερβολή!</w:t>
      </w:r>
    </w:p>
    <w:p w14:paraId="62142816"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Τον λόγο έχει η κ</w:t>
      </w:r>
      <w:r w:rsidRPr="0092713D">
        <w:rPr>
          <w:rFonts w:eastAsia="UB-Helvetica" w:cs="Times New Roman"/>
          <w:szCs w:val="24"/>
        </w:rPr>
        <w:t>.</w:t>
      </w:r>
      <w:r>
        <w:rPr>
          <w:rFonts w:eastAsia="UB-Helvetica" w:cs="Times New Roman"/>
          <w:szCs w:val="24"/>
        </w:rPr>
        <w:t xml:space="preserve"> Μάρκου, Βουλευτής Β΄ Θεσσαλονίκης</w:t>
      </w:r>
      <w:r>
        <w:rPr>
          <w:rFonts w:eastAsia="UB-Helvetica" w:cs="Times New Roman"/>
          <w:szCs w:val="24"/>
        </w:rPr>
        <w:t>,</w:t>
      </w:r>
      <w:r>
        <w:rPr>
          <w:rFonts w:eastAsia="UB-Helvetica" w:cs="Times New Roman"/>
          <w:szCs w:val="24"/>
        </w:rPr>
        <w:t xml:space="preserve"> από το Ποτάμι.</w:t>
      </w:r>
    </w:p>
    <w:p w14:paraId="62142817" w14:textId="77777777" w:rsidR="00396942" w:rsidRDefault="00D441C0">
      <w:pPr>
        <w:spacing w:after="0" w:line="600" w:lineRule="auto"/>
        <w:ind w:firstLine="720"/>
        <w:jc w:val="both"/>
        <w:rPr>
          <w:rFonts w:eastAsia="UB-Helvetica" w:cs="Times New Roman"/>
          <w:szCs w:val="24"/>
        </w:rPr>
      </w:pPr>
      <w:r>
        <w:rPr>
          <w:rFonts w:eastAsia="UB-Helvetica" w:cs="Times New Roman"/>
          <w:b/>
          <w:szCs w:val="24"/>
        </w:rPr>
        <w:t>ΑΙΚΑΤΕΡΙΝΗ ΜΑΡΚΟΥ</w:t>
      </w:r>
      <w:r>
        <w:rPr>
          <w:rFonts w:eastAsia="UB-Helvetica" w:cs="Times New Roman"/>
          <w:b/>
          <w:szCs w:val="24"/>
        </w:rPr>
        <w:t>:</w:t>
      </w:r>
      <w:r>
        <w:rPr>
          <w:rFonts w:eastAsia="UB-Helvetica" w:cs="Times New Roman"/>
          <w:szCs w:val="24"/>
        </w:rPr>
        <w:t xml:space="preserve"> Ευχαριστώ πολύ, κυρία Πρόεδρε.</w:t>
      </w:r>
    </w:p>
    <w:p w14:paraId="62142818"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Κύριοι Υπουργοί, κυρίες και κύριοι Βουλευτές, αυτό που πρέπει να αναρωτηθούμε σήμερα είναι πώς μπορούμε να τιμήσουμε πραγματικά τη μητέρα, τα όσα αντιπροσωπεύει για τον καθένα από εμάς, την ανιδιοτέλεια της αγάπης της, σίγο</w:t>
      </w:r>
      <w:r>
        <w:rPr>
          <w:rFonts w:eastAsia="UB-Helvetica" w:cs="Times New Roman"/>
          <w:szCs w:val="24"/>
        </w:rPr>
        <w:t>υρα όχι με μακροσκελείς ομιλίες, αλλά συζητώντας και αναδεικνύοντας κάποια από τα πρακτικά πράγματα και προβλήματα, που απασχολούν σήμερα την κάθε μητέρα.</w:t>
      </w:r>
    </w:p>
    <w:p w14:paraId="62142819"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Για παράδειγμα, για το</w:t>
      </w:r>
      <w:r>
        <w:rPr>
          <w:rFonts w:eastAsia="UB-Helvetica" w:cs="Times New Roman"/>
          <w:szCs w:val="24"/>
        </w:rPr>
        <w:t>ν</w:t>
      </w:r>
      <w:r>
        <w:rPr>
          <w:rFonts w:eastAsia="UB-Helvetica" w:cs="Times New Roman"/>
          <w:szCs w:val="24"/>
        </w:rPr>
        <w:t xml:space="preserve"> διαφαινόμενο περιορισμό ή επέκταση, όπως ισχυρίζεται ο Υπουργός Παιδείας του </w:t>
      </w:r>
      <w:r>
        <w:rPr>
          <w:rFonts w:eastAsia="UB-Helvetica" w:cs="Times New Roman"/>
          <w:szCs w:val="24"/>
        </w:rPr>
        <w:t>ολοήμερου σχολείου, η οποία έρχεται να ανατρέψει τον προγραμματισμό της εργαζόμενης μητέρας αλλά και της μητέρας-εκπαιδευτικού, για τη διαρκώς μειούμενη χρηματοδότηση στους παιδικούς σταθμούς και τις δομές φιλοξενίας και δημιουργικής απασχόλησης παιδιών, π</w:t>
      </w:r>
      <w:r>
        <w:rPr>
          <w:rFonts w:eastAsia="UB-Helvetica" w:cs="Times New Roman"/>
          <w:szCs w:val="24"/>
        </w:rPr>
        <w:t xml:space="preserve">ου έχουν βοηθήσει διαχρονικά τόσες μητέρες να μπορούν να συνεχίσουν την εργασία τους ή να ψάξουν για δουλειά, για το θέμα </w:t>
      </w:r>
      <w:r>
        <w:rPr>
          <w:rFonts w:eastAsia="UB-Helvetica" w:cs="Times New Roman"/>
          <w:szCs w:val="24"/>
        </w:rPr>
        <w:lastRenderedPageBreak/>
        <w:t>της ασφαλούς μεταφοράς των μαθητών στα σχολεία τους, ειδικά στις πιο απομακρυσμένες περιοχές, με τις κυβερνήσεις να ανακαλύπτουν το πρ</w:t>
      </w:r>
      <w:r>
        <w:rPr>
          <w:rFonts w:eastAsia="UB-Helvetica" w:cs="Times New Roman"/>
          <w:szCs w:val="24"/>
        </w:rPr>
        <w:t>όβλημα κάθε Σεπτέμβριο, όπως άλλωστε γίνεται και με τα κενά των εκπαιδευτικών.</w:t>
      </w:r>
    </w:p>
    <w:p w14:paraId="6214281A"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Να συζητήσουμε για τις μητέρες παιδιών με αναπηρίες, για τις οποίες θεσμοί και δομές, όπως η παράλληλη στήριξη στο σχολείο, τα κέντρα δημιουργικής απασχόλησης Α</w:t>
      </w:r>
      <w:r>
        <w:rPr>
          <w:rFonts w:eastAsia="UB-Helvetica" w:cs="Times New Roman"/>
          <w:szCs w:val="24"/>
        </w:rPr>
        <w:t>Μ</w:t>
      </w:r>
      <w:r>
        <w:rPr>
          <w:rFonts w:eastAsia="UB-Helvetica" w:cs="Times New Roman"/>
          <w:szCs w:val="24"/>
        </w:rPr>
        <w:t>ΕΑ των δήμων και</w:t>
      </w:r>
      <w:r>
        <w:rPr>
          <w:rFonts w:eastAsia="UB-Helvetica" w:cs="Times New Roman"/>
          <w:szCs w:val="24"/>
        </w:rPr>
        <w:t xml:space="preserve"> οι στέγες υποστηριζόμενης διαβίωσης είναι ζωτικής σημασίας. Και όμως, όλα τα παραπάνω αντιμετωπίζουν προβλήματα </w:t>
      </w:r>
      <w:proofErr w:type="spellStart"/>
      <w:r>
        <w:rPr>
          <w:rFonts w:eastAsia="UB-Helvetica" w:cs="Times New Roman"/>
          <w:szCs w:val="24"/>
        </w:rPr>
        <w:t>υποχρηματοδότησης</w:t>
      </w:r>
      <w:proofErr w:type="spellEnd"/>
      <w:r>
        <w:rPr>
          <w:rFonts w:eastAsia="UB-Helvetica" w:cs="Times New Roman"/>
          <w:szCs w:val="24"/>
        </w:rPr>
        <w:t xml:space="preserve"> και ελλείψεων προσωπικού.</w:t>
      </w:r>
    </w:p>
    <w:p w14:paraId="6214281B" w14:textId="77777777" w:rsidR="00396942" w:rsidRDefault="00D441C0">
      <w:pPr>
        <w:spacing w:after="0" w:line="600" w:lineRule="auto"/>
        <w:ind w:firstLine="720"/>
        <w:jc w:val="both"/>
        <w:rPr>
          <w:rFonts w:eastAsia="UB-Helvetica" w:cs="Times New Roman"/>
          <w:szCs w:val="24"/>
        </w:rPr>
      </w:pPr>
      <w:r>
        <w:rPr>
          <w:rFonts w:eastAsia="UB-Helvetica" w:cs="Times New Roman"/>
          <w:szCs w:val="24"/>
        </w:rPr>
        <w:t>Να μιλήσουμε για το υψηλό κόστος των εξετάσεων που πρέπει να κάνει κατά τη διάρκεια της εγκυμοσύνης</w:t>
      </w:r>
      <w:r>
        <w:rPr>
          <w:rFonts w:eastAsia="UB-Helvetica" w:cs="Times New Roman"/>
          <w:szCs w:val="24"/>
        </w:rPr>
        <w:t xml:space="preserve"> μια γυναίκα, που εν μέρει μόνο καλύπτεται από τον ΕΟΠΥΥ, αλλά και για την απαίτηση πολλές φορές να πηγαίνει έγκυος σε δυο και τρεις γιατρούς για να </w:t>
      </w:r>
      <w:proofErr w:type="spellStart"/>
      <w:r>
        <w:rPr>
          <w:rFonts w:eastAsia="UB-Helvetica" w:cs="Times New Roman"/>
          <w:szCs w:val="24"/>
        </w:rPr>
        <w:t>συνταγογραφηθούν</w:t>
      </w:r>
      <w:proofErr w:type="spellEnd"/>
      <w:r>
        <w:rPr>
          <w:rFonts w:eastAsia="UB-Helvetica" w:cs="Times New Roman"/>
          <w:szCs w:val="24"/>
        </w:rPr>
        <w:t xml:space="preserve"> οι απαραίτητες εξετάσεις</w:t>
      </w:r>
      <w:r>
        <w:rPr>
          <w:rFonts w:eastAsia="UB-Helvetica" w:cs="Times New Roman"/>
          <w:szCs w:val="24"/>
        </w:rPr>
        <w:t>,</w:t>
      </w:r>
      <w:r>
        <w:rPr>
          <w:rFonts w:eastAsia="UB-Helvetica" w:cs="Times New Roman"/>
          <w:szCs w:val="24"/>
        </w:rPr>
        <w:t xml:space="preserve"> λόγω των περιορισμών.</w:t>
      </w:r>
    </w:p>
    <w:p w14:paraId="6214281C"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Συζητάμε για την Ημέρα της Μητέρας, όταν σ</w:t>
      </w:r>
      <w:r>
        <w:rPr>
          <w:rFonts w:eastAsia="UB-Helvetica" w:cs="Times New Roman"/>
          <w:szCs w:val="24"/>
        </w:rPr>
        <w:t xml:space="preserve">ε είκοσι τρεις νομούς της Ελλάδας δεν υπάρχουν παιδίατροι στο ΠΕΔΥ και στον ΕΟΠΥΥ. </w:t>
      </w:r>
    </w:p>
    <w:p w14:paraId="6214281D"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Αλήθεια, μπορούμε να ζητάμε από μια μητέρα ασφαλισμένη</w:t>
      </w:r>
      <w:r>
        <w:rPr>
          <w:rFonts w:eastAsia="UB-Helvetica" w:cs="Times New Roman"/>
          <w:szCs w:val="24"/>
        </w:rPr>
        <w:t>,</w:t>
      </w:r>
      <w:r>
        <w:rPr>
          <w:rFonts w:eastAsia="UB-Helvetica" w:cs="Times New Roman"/>
          <w:szCs w:val="24"/>
        </w:rPr>
        <w:t xml:space="preserve"> που εργάζεται</w:t>
      </w:r>
      <w:r>
        <w:rPr>
          <w:rFonts w:eastAsia="UB-Helvetica" w:cs="Times New Roman"/>
          <w:szCs w:val="24"/>
        </w:rPr>
        <w:t>,</w:t>
      </w:r>
      <w:r>
        <w:rPr>
          <w:rFonts w:eastAsia="UB-Helvetica" w:cs="Times New Roman"/>
          <w:szCs w:val="24"/>
        </w:rPr>
        <w:t xml:space="preserve"> να πηγαίνει και να στήνεται στις ουρές ή να καλείται να πληρώσει επίσκεψη 10 και 20 ευρώ</w:t>
      </w:r>
      <w:r>
        <w:rPr>
          <w:rFonts w:eastAsia="UB-Helvetica" w:cs="Times New Roman"/>
          <w:szCs w:val="24"/>
        </w:rPr>
        <w:t>,</w:t>
      </w:r>
      <w:r>
        <w:rPr>
          <w:rFonts w:eastAsia="UB-Helvetica" w:cs="Times New Roman"/>
          <w:szCs w:val="24"/>
        </w:rPr>
        <w:t xml:space="preserve"> για να γράψ</w:t>
      </w:r>
      <w:r>
        <w:rPr>
          <w:rFonts w:eastAsia="UB-Helvetica" w:cs="Times New Roman"/>
          <w:szCs w:val="24"/>
        </w:rPr>
        <w:t>ει φάρμακα στο παιδί της;</w:t>
      </w:r>
    </w:p>
    <w:p w14:paraId="6214281E"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Γιορτάζουμε σήμερα και τιμούμε την Ημέρα της Μητέρας και όμως έχουμε ένα φορολογικό σύστημα που τιμωρεί τις οικογένειες με παιδιά, που δεν ευνοεί τη μητέρα που αναλαμβάνει την ανατροφή των παιδιών. </w:t>
      </w:r>
    </w:p>
    <w:p w14:paraId="6214281F"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Μόλις χθες μειώσατε την έκπτωση</w:t>
      </w:r>
      <w:r>
        <w:rPr>
          <w:rFonts w:eastAsia="UB-Helvetica" w:cs="Times New Roman"/>
          <w:szCs w:val="24"/>
        </w:rPr>
        <w:t xml:space="preserve"> φόρου για οικογένειες με δύο παιδιά κατά 100 ευρώ και κατά 150 ευρώ για οικογένειες με ένα παιδί. Θα πρέπει να υπάρχει μια σοβαρή και διακριτική φορολογική ελάφρυνση για τις οικογένειες με παιδιά και όχι τα 50 ευρώ που τους αναγνωρίζετε</w:t>
      </w:r>
      <w:r>
        <w:rPr>
          <w:rFonts w:eastAsia="UB-Helvetica" w:cs="Times New Roman"/>
          <w:szCs w:val="24"/>
        </w:rPr>
        <w:t>,</w:t>
      </w:r>
      <w:r>
        <w:rPr>
          <w:rFonts w:eastAsia="UB-Helvetica" w:cs="Times New Roman"/>
          <w:szCs w:val="24"/>
        </w:rPr>
        <w:t xml:space="preserve"> σε σχέση με άγαμο</w:t>
      </w:r>
      <w:r>
        <w:rPr>
          <w:rFonts w:eastAsia="UB-Helvetica" w:cs="Times New Roman"/>
          <w:szCs w:val="24"/>
        </w:rPr>
        <w:t>υς και οικογένειες χωρίς παιδιά.</w:t>
      </w:r>
    </w:p>
    <w:p w14:paraId="62142820"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Τα πράγματα είναι εξίσου δύσκολα για τις μητέρες στον εργασιακό χώρο. Τα στοιχεία της </w:t>
      </w:r>
      <w:r>
        <w:rPr>
          <w:rFonts w:eastAsia="UB-Helvetica" w:cs="Times New Roman"/>
          <w:szCs w:val="24"/>
          <w:lang w:val="en-US"/>
        </w:rPr>
        <w:t>E</w:t>
      </w:r>
      <w:r>
        <w:rPr>
          <w:rFonts w:eastAsia="UB-Helvetica" w:cs="Times New Roman"/>
          <w:szCs w:val="24"/>
          <w:lang w:val="en-US"/>
        </w:rPr>
        <w:t>UROSTAT</w:t>
      </w:r>
      <w:r>
        <w:rPr>
          <w:rFonts w:eastAsia="UB-Helvetica" w:cs="Times New Roman"/>
          <w:szCs w:val="24"/>
        </w:rPr>
        <w:t xml:space="preserve"> έρχονται να επιβεβαιώσουν αυτό που ήδη ξέρουμε από την εμπειρία, πως όσα περισσότερα παιδιά κάνει μια γυναίκα</w:t>
      </w:r>
      <w:r>
        <w:rPr>
          <w:rFonts w:eastAsia="UB-Helvetica" w:cs="Times New Roman"/>
          <w:szCs w:val="24"/>
        </w:rPr>
        <w:t>,</w:t>
      </w:r>
      <w:r>
        <w:rPr>
          <w:rFonts w:eastAsia="UB-Helvetica" w:cs="Times New Roman"/>
          <w:szCs w:val="24"/>
        </w:rPr>
        <w:t xml:space="preserve"> τόσο πιο επισφαλής γίνεται η εργασιακή της κατάσταση.</w:t>
      </w:r>
    </w:p>
    <w:p w14:paraId="62142821"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Ξέρουμε ότι η νέα γυναίκα χωρίς παιδιά είναι ανεπιθύμητη ως εργαζόμενη, γιατί μπορεί οποιαδήποτε στιγμή να θελήσει να γίνει μητέρα. </w:t>
      </w:r>
    </w:p>
    <w:p w14:paraId="62142822"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Ξέρουμε ότι στον ιδιωτικό τομέα ελάχιστες μητέρες μπορούν να εξαντλή</w:t>
      </w:r>
      <w:r>
        <w:rPr>
          <w:rFonts w:eastAsia="UB-Helvetica" w:cs="Times New Roman"/>
          <w:szCs w:val="24"/>
        </w:rPr>
        <w:t>σουν την άδειά τους χωρίς προβλήματα από τον εργοδότη. Εξάλλου, ποια μητέρα έχει σήμερα την πολυτέλεια να απαρνηθεί τον μισθό της για το χαμηλό επίδομα της ειδικής άδειας μητρότητας, τη στιγμή που οι οικονομικές ανάγκες της οικογένειάς της αυξάνονται;</w:t>
      </w:r>
    </w:p>
    <w:p w14:paraId="62142823"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Γιατ</w:t>
      </w:r>
      <w:r>
        <w:rPr>
          <w:rFonts w:eastAsia="UB-Helvetica" w:cs="Times New Roman"/>
          <w:szCs w:val="24"/>
        </w:rPr>
        <w:t>ί να μη δίνουμε φορολογικά κίνητρα για τις επιχειρήσεις που εμπράκτως στηρίζουν τις μητέρες εργαζόμενες, ώστε να καλλιεργήσει το κράτος μια τέτοια επιχειρηματική κουλτούρα;</w:t>
      </w:r>
    </w:p>
    <w:p w14:paraId="62142824"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Η ελλιπής προστασία της εγκυμοσύνης και της μητρότητας συνδέεται ευθέως με το φαινό</w:t>
      </w:r>
      <w:r>
        <w:rPr>
          <w:rFonts w:eastAsia="UB-Helvetica" w:cs="Times New Roman"/>
          <w:szCs w:val="24"/>
        </w:rPr>
        <w:t xml:space="preserve">μενο της οικονομικής </w:t>
      </w:r>
      <w:proofErr w:type="spellStart"/>
      <w:r>
        <w:rPr>
          <w:rFonts w:eastAsia="UB-Helvetica" w:cs="Times New Roman"/>
          <w:szCs w:val="24"/>
        </w:rPr>
        <w:t>υπογονιμότητας</w:t>
      </w:r>
      <w:proofErr w:type="spellEnd"/>
      <w:r>
        <w:rPr>
          <w:rFonts w:eastAsia="UB-Helvetica" w:cs="Times New Roman"/>
          <w:szCs w:val="24"/>
        </w:rPr>
        <w:t>. Δεν είναι τυχαίο ότι</w:t>
      </w:r>
      <w:r>
        <w:rPr>
          <w:rFonts w:eastAsia="UB-Helvetica" w:cs="Times New Roman"/>
          <w:szCs w:val="24"/>
        </w:rPr>
        <w:t>,</w:t>
      </w:r>
      <w:r>
        <w:rPr>
          <w:rFonts w:eastAsia="UB-Helvetica" w:cs="Times New Roman"/>
          <w:szCs w:val="24"/>
        </w:rPr>
        <w:t xml:space="preserve"> σύμφωνα με την έκθεση για τις συνθήκες διαβίωσης της ΕΛΣΤΑΤ</w:t>
      </w:r>
      <w:r>
        <w:rPr>
          <w:rFonts w:eastAsia="UB-Helvetica" w:cs="Times New Roman"/>
          <w:szCs w:val="24"/>
        </w:rPr>
        <w:t>,</w:t>
      </w:r>
      <w:r>
        <w:rPr>
          <w:rFonts w:eastAsia="UB-Helvetica" w:cs="Times New Roman"/>
          <w:szCs w:val="24"/>
        </w:rPr>
        <w:t xml:space="preserve"> η πτώση των γεννήσεων από το 2008 μέχρι το 2014 είναι δραματική. Από τις </w:t>
      </w:r>
      <w:proofErr w:type="spellStart"/>
      <w:r>
        <w:rPr>
          <w:rFonts w:eastAsia="UB-Helvetica" w:cs="Times New Roman"/>
          <w:szCs w:val="24"/>
        </w:rPr>
        <w:t>εκατόν</w:t>
      </w:r>
      <w:proofErr w:type="spellEnd"/>
      <w:r>
        <w:rPr>
          <w:rFonts w:eastAsia="UB-Helvetica" w:cs="Times New Roman"/>
          <w:szCs w:val="24"/>
        </w:rPr>
        <w:t xml:space="preserve"> δέκα οκτώ χιλιάδες πήγαμε στις ενενήντα δύο χιλιάδες.</w:t>
      </w:r>
    </w:p>
    <w:p w14:paraId="62142825"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Γι</w:t>
      </w:r>
      <w:r>
        <w:rPr>
          <w:rFonts w:eastAsia="UB-Helvetica" w:cs="Times New Roman"/>
          <w:szCs w:val="24"/>
        </w:rPr>
        <w:t>’ αυτά τα θέματα πρέπει να συζητάμε σήμερα και να προτείνουμε λύσεις  και μέτρα. Να υποστηρίζει η πολιτεία έμπρακτα τη μητέρα</w:t>
      </w:r>
      <w:r>
        <w:rPr>
          <w:rFonts w:eastAsia="UB-Helvetica" w:cs="Times New Roman"/>
          <w:szCs w:val="24"/>
        </w:rPr>
        <w:t>,</w:t>
      </w:r>
      <w:r>
        <w:rPr>
          <w:rFonts w:eastAsia="UB-Helvetica" w:cs="Times New Roman"/>
          <w:szCs w:val="24"/>
        </w:rPr>
        <w:t xml:space="preserve"> όχι με στρεβλούς τρόπους </w:t>
      </w:r>
      <w:r>
        <w:rPr>
          <w:rFonts w:eastAsia="UB-Helvetica" w:cs="Times New Roman"/>
          <w:szCs w:val="24"/>
        </w:rPr>
        <w:t>–</w:t>
      </w:r>
      <w:r>
        <w:rPr>
          <w:rFonts w:eastAsia="UB-Helvetica" w:cs="Times New Roman"/>
          <w:szCs w:val="24"/>
        </w:rPr>
        <w:t>όπως η πρόωρη συνταξιοδότηση σε μητέρες ανηλίκων, που εν τω μεταξύ βέβαια τα παιδιά τους έχουν ενηλικιω</w:t>
      </w:r>
      <w:r>
        <w:rPr>
          <w:rFonts w:eastAsia="UB-Helvetica" w:cs="Times New Roman"/>
          <w:szCs w:val="24"/>
        </w:rPr>
        <w:t>θεί</w:t>
      </w:r>
      <w:r>
        <w:rPr>
          <w:rFonts w:eastAsia="UB-Helvetica" w:cs="Times New Roman"/>
          <w:szCs w:val="24"/>
        </w:rPr>
        <w:t xml:space="preserve">–, </w:t>
      </w:r>
      <w:r>
        <w:rPr>
          <w:rFonts w:eastAsia="UB-Helvetica" w:cs="Times New Roman"/>
          <w:szCs w:val="24"/>
        </w:rPr>
        <w:t xml:space="preserve"> αλλά με τρόπους που θα επιτρέπουν στις γυναίκες να μένουν περισσότερο στην εργασία ή να βρίσκουν εργασία που θα τους επιτρέπει να αναπτύσσονται ως προσωπικότητες και όχι μόνο ως μητέρες. </w:t>
      </w:r>
    </w:p>
    <w:p w14:paraId="62142826"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Πρέπει να υποστηρίξουμε την αγρότισσα μητέρα, τη μητέρα επιχε</w:t>
      </w:r>
      <w:r>
        <w:rPr>
          <w:rFonts w:eastAsia="UB-Helvetica" w:cs="Times New Roman"/>
          <w:szCs w:val="24"/>
        </w:rPr>
        <w:t xml:space="preserve">ιρηματία, την εργαζόμενη, την αυτοαπασχολούμενη αλλά και την άνεργη. </w:t>
      </w:r>
    </w:p>
    <w:p w14:paraId="62142827"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Αυτό πρέπει να είναι σήμερα το θέμα μας αλλά και η σπουδή</w:t>
      </w:r>
      <w:r>
        <w:rPr>
          <w:rFonts w:eastAsia="UB-Helvetica" w:cs="Times New Roman"/>
          <w:szCs w:val="24"/>
        </w:rPr>
        <w:t>,</w:t>
      </w:r>
      <w:r>
        <w:rPr>
          <w:rFonts w:eastAsia="UB-Helvetica" w:cs="Times New Roman"/>
          <w:szCs w:val="24"/>
        </w:rPr>
        <w:t xml:space="preserve"> όταν νομοθετούμε, εάν θέλουμε πραγματικά η γιορτή αυτή να έχει νόημα και να αγγίζει τις ζωές των μητέρων. </w:t>
      </w:r>
    </w:p>
    <w:p w14:paraId="62142828"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Σας ευχαριστώ.</w:t>
      </w:r>
    </w:p>
    <w:p w14:paraId="62142829" w14:textId="77777777" w:rsidR="00396942" w:rsidRDefault="00D441C0">
      <w:pPr>
        <w:tabs>
          <w:tab w:val="left" w:pos="2096"/>
        </w:tabs>
        <w:spacing w:after="0" w:line="600" w:lineRule="auto"/>
        <w:ind w:firstLine="720"/>
        <w:jc w:val="center"/>
        <w:rPr>
          <w:rFonts w:eastAsia="UB-Helvetica" w:cs="Times New Roman"/>
          <w:szCs w:val="24"/>
        </w:rPr>
      </w:pPr>
      <w:r>
        <w:rPr>
          <w:rFonts w:eastAsia="UB-Helvetica" w:cs="Times New Roman"/>
          <w:szCs w:val="24"/>
        </w:rPr>
        <w:t>(Χειρ</w:t>
      </w:r>
      <w:r>
        <w:rPr>
          <w:rFonts w:eastAsia="UB-Helvetica" w:cs="Times New Roman"/>
          <w:szCs w:val="24"/>
        </w:rPr>
        <w:t>οκροτήματα)</w:t>
      </w:r>
    </w:p>
    <w:p w14:paraId="6214282A"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Ευχαριστούμε, κυρία Μάρκου. </w:t>
      </w:r>
    </w:p>
    <w:p w14:paraId="6214282B"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Τον λόγο έχει ο κ. Καμμένος, Βουλευτής Β΄ Πειραιά των Ανεξαρτήτων Ελλήνων. Είναι ο δεύτερος άνδρας εκπρόσωπος κόμματος. Ελπίζουμε ο χρόνος να είναι αρκετός. </w:t>
      </w:r>
    </w:p>
    <w:p w14:paraId="6214282C"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b/>
          <w:szCs w:val="24"/>
        </w:rPr>
        <w:t>ΔΗΜΗΤΡΙΟΣ ΚΑΜ</w:t>
      </w:r>
      <w:r>
        <w:rPr>
          <w:rFonts w:eastAsia="UB-Helvetica" w:cs="Times New Roman"/>
          <w:b/>
          <w:szCs w:val="24"/>
        </w:rPr>
        <w:t>ΜΕΝΟΣ:</w:t>
      </w:r>
      <w:r>
        <w:rPr>
          <w:rFonts w:eastAsia="UB-Helvetica" w:cs="Times New Roman"/>
          <w:szCs w:val="24"/>
        </w:rPr>
        <w:t xml:space="preserve"> Ευχαριστώ πολύ, κυρία Πρόεδρε.</w:t>
      </w:r>
    </w:p>
    <w:p w14:paraId="6214282D"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Κυρία και κύριε Υπουργέ, είναι μια σημαντική ημέρα. Είναι βαθιά η ευθύνη όλων μας να ασχοληθούμε με την Ημέρα της Μητέρας. </w:t>
      </w:r>
    </w:p>
    <w:p w14:paraId="6214282E"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Προσωπικά έχω χάσει τη μητέρα μου </w:t>
      </w:r>
      <w:r>
        <w:rPr>
          <w:rFonts w:eastAsia="UB-Helvetica" w:cs="Times New Roman"/>
          <w:szCs w:val="24"/>
        </w:rPr>
        <w:t xml:space="preserve">εδώ και </w:t>
      </w:r>
      <w:r>
        <w:rPr>
          <w:rFonts w:eastAsia="UB-Helvetica" w:cs="Times New Roman"/>
          <w:szCs w:val="24"/>
        </w:rPr>
        <w:t>πέντε χρόνια. Όποιος έχει χάσει τη μητέρα του ή έχει</w:t>
      </w:r>
      <w:r>
        <w:rPr>
          <w:rFonts w:eastAsia="UB-Helvetica" w:cs="Times New Roman"/>
          <w:szCs w:val="24"/>
        </w:rPr>
        <w:t xml:space="preserve"> γνωστούς που την έχουν χάσει, ξέρουν τι σημαίνει ο δεσμός και ο πόνος της απώλειας ενός παιδιού για τη μητέρα του. </w:t>
      </w:r>
    </w:p>
    <w:p w14:paraId="6214282F"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Όμως, επίσης πρέπει να σκεφτούμε κάποια στιγμή ποιος είναι ο ρόλος της μητέρας και τι έχει περάσει η μητέρα και δη η Ελληνίδα μητέρα, μιας </w:t>
      </w:r>
      <w:r>
        <w:rPr>
          <w:rFonts w:eastAsia="UB-Helvetica" w:cs="Times New Roman"/>
          <w:szCs w:val="24"/>
        </w:rPr>
        <w:t xml:space="preserve">και είμαστε στο ελληνικό Κοινοβούλιο στα βάθη των χρόνων. </w:t>
      </w:r>
    </w:p>
    <w:p w14:paraId="62142830"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Η Ελληνίδα μητέρα ήταν και είναι πάντα ο πυλώνας της οικογένειας, ο συνδετικός δεσμός, είναι το μαξιλάρι και το αποκούμπι όλων των μελών της οικογένειας. </w:t>
      </w:r>
    </w:p>
    <w:p w14:paraId="62142831"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t>Πάνω στην Ελληνίδα μητέρα στηρίζεται και τ</w:t>
      </w:r>
      <w:r>
        <w:rPr>
          <w:rFonts w:eastAsia="UB-Helvetica" w:cs="Times New Roman"/>
          <w:szCs w:val="24"/>
        </w:rPr>
        <w:t>ο ελληνικό κράτος και στη μητέρα γενικά όλα τα κράτη. Η μητέρα αυτή έχει περάσει πάρα πολλά στην Ελλάδα. Υπήρχε μητέρα σε περίοδο ειρήνης που –εάν θέλετε- όλα ήταν καλά, υπήρχαν χρήματα και δουλειές, υπήρχε ανάπτυξη, υπήρχε μια ηρεμία και όλα έβαιναν καλώς</w:t>
      </w:r>
      <w:r>
        <w:rPr>
          <w:rFonts w:eastAsia="UB-Helvetica" w:cs="Times New Roman"/>
          <w:szCs w:val="24"/>
        </w:rPr>
        <w:t xml:space="preserve">. </w:t>
      </w:r>
    </w:p>
    <w:p w14:paraId="62142832" w14:textId="77777777" w:rsidR="00396942" w:rsidRDefault="00D441C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Εκεί τα προβλήματα της μητέρας ήταν να κρατήσει τους δεσμούς, τα παιδιά κοντά στην οικογένεια και φυσικά να μην έχει την ατυχία να χάσει ένα παιδί, να χάσει ένα μέλος ή να τραυματιστεί ένα παιδί της, να δει το αίμα, όπως λέμε. Γιατί όλοι ως γονείς όταν βλέ</w:t>
      </w:r>
      <w:r>
        <w:rPr>
          <w:rFonts w:eastAsia="UB-Helvetica" w:cs="Times New Roman"/>
          <w:szCs w:val="24"/>
        </w:rPr>
        <w:t xml:space="preserve">πουμε το αίμα του παιδιού μας από ένα ατύχημα στο σπίτι ή από ένα δόντι, πονάμε πάρα πολύ και πόσο μάλλον η μητέρα. </w:t>
      </w:r>
    </w:p>
    <w:p w14:paraId="62142833"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Η μητέρα πέρασε σε έναν άλλο ρόλο στα βάθη της ελληνικής ιστορίας. Δεν θα αναφερθώ στη Σπαρτιάτισσα, αλλά θα αναφερθώ στη μάνα της εθνικής </w:t>
      </w:r>
      <w:r>
        <w:rPr>
          <w:rFonts w:eastAsia="Times New Roman" w:cs="Times New Roman"/>
          <w:szCs w:val="24"/>
        </w:rPr>
        <w:t>αντίστασης, που αντιστάθηκε και έδωσε τα παιδιά της και τον άντρα της στο</w:t>
      </w:r>
      <w:r>
        <w:rPr>
          <w:rFonts w:eastAsia="Times New Roman" w:cs="Times New Roman"/>
          <w:szCs w:val="24"/>
        </w:rPr>
        <w:t xml:space="preserve">ν </w:t>
      </w:r>
      <w:r>
        <w:rPr>
          <w:rFonts w:eastAsia="Times New Roman" w:cs="Times New Roman"/>
          <w:szCs w:val="24"/>
        </w:rPr>
        <w:t>βωμό της ελευθερίας. Θα αναφερθώ στη μάνα στον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Παγκόσμιο Πόλεμο που βοήθησε, τάισε, έπλεξε, αγωνίστηκε, ανέβηκε στο βουνό, στην Πίνδο και πολέμησε τον εχθρό, τον κατακτητή. </w:t>
      </w:r>
    </w:p>
    <w:p w14:paraId="62142834"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Θα μιλήσω και για τη μητέρα, η οποία δυστυχώς έχασε το παιδί της από ένα ατύχημα, πόσο μάλλον για τη μητέρα που έχασε το παιδί τ</w:t>
      </w:r>
      <w:r>
        <w:rPr>
          <w:rFonts w:eastAsia="Times New Roman" w:cs="Times New Roman"/>
          <w:szCs w:val="24"/>
        </w:rPr>
        <w:t xml:space="preserve">ης από μια δολοφονική ενέργεια ή μια τρομοκρατική ενέργεια, όπως </w:t>
      </w:r>
      <w:r>
        <w:rPr>
          <w:rFonts w:eastAsia="Times New Roman" w:cs="Times New Roman"/>
          <w:szCs w:val="24"/>
        </w:rPr>
        <w:lastRenderedPageBreak/>
        <w:t xml:space="preserve">της </w:t>
      </w:r>
      <w:r>
        <w:rPr>
          <w:rFonts w:eastAsia="Times New Roman" w:cs="Times New Roman"/>
          <w:szCs w:val="24"/>
        </w:rPr>
        <w:t>«</w:t>
      </w:r>
      <w:r>
        <w:rPr>
          <w:rFonts w:eastAsia="Times New Roman" w:cs="Times New Roman"/>
          <w:szCs w:val="24"/>
        </w:rPr>
        <w:t>17 Νοέμβρη</w:t>
      </w:r>
      <w:r>
        <w:rPr>
          <w:rFonts w:eastAsia="Times New Roman" w:cs="Times New Roman"/>
          <w:szCs w:val="24"/>
        </w:rPr>
        <w:t>»</w:t>
      </w:r>
      <w:r>
        <w:rPr>
          <w:rFonts w:eastAsia="Times New Roman" w:cs="Times New Roman"/>
          <w:szCs w:val="24"/>
        </w:rPr>
        <w:t xml:space="preserve"> ή μια τρομοκρατική ενέργεια, όπως των </w:t>
      </w:r>
      <w:proofErr w:type="spellStart"/>
      <w:r>
        <w:rPr>
          <w:rFonts w:eastAsia="Times New Roman" w:cs="Times New Roman"/>
          <w:szCs w:val="24"/>
        </w:rPr>
        <w:t>ισλαμοφασιστών</w:t>
      </w:r>
      <w:proofErr w:type="spellEnd"/>
      <w:r>
        <w:rPr>
          <w:rFonts w:eastAsia="Times New Roman" w:cs="Times New Roman"/>
          <w:szCs w:val="24"/>
        </w:rPr>
        <w:t xml:space="preserve"> που βλέπουμε τα τελευταία χρόνια δυστυχώς. </w:t>
      </w:r>
    </w:p>
    <w:p w14:paraId="6214283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Η μητέρα έχει μία ιδιαίτερη δύναμη. Έχει μάθει να διαχειρίζεται αυτό</w:t>
      </w:r>
      <w:r>
        <w:rPr>
          <w:rFonts w:eastAsia="Times New Roman" w:cs="Times New Roman"/>
          <w:szCs w:val="24"/>
        </w:rPr>
        <w:t>ν</w:t>
      </w:r>
      <w:r>
        <w:rPr>
          <w:rFonts w:eastAsia="Times New Roman" w:cs="Times New Roman"/>
          <w:szCs w:val="24"/>
        </w:rPr>
        <w:t xml:space="preserve"> τον πόν</w:t>
      </w:r>
      <w:r>
        <w:rPr>
          <w:rFonts w:eastAsia="Times New Roman" w:cs="Times New Roman"/>
          <w:szCs w:val="24"/>
        </w:rPr>
        <w:t xml:space="preserve">ο. Έχει μία δύναμη που δεν εξηγείται. Κάποιοι λένε ότι είναι υπερφυσική. Έχει μάθει να </w:t>
      </w:r>
      <w:proofErr w:type="spellStart"/>
      <w:r>
        <w:rPr>
          <w:rFonts w:eastAsia="Times New Roman" w:cs="Times New Roman"/>
          <w:szCs w:val="24"/>
        </w:rPr>
        <w:t>συγχωρεί</w:t>
      </w:r>
      <w:proofErr w:type="spellEnd"/>
      <w:r>
        <w:rPr>
          <w:rFonts w:eastAsia="Times New Roman" w:cs="Times New Roman"/>
          <w:szCs w:val="24"/>
        </w:rPr>
        <w:t xml:space="preserve">, να ακούει, να ζει με τον πόνο και τη χαρά και με κάποιο μαγικό τρόπο να μην εξωτερικεύει σχεδόν ποτέ τα συναισθήματά της για το καλό των άλλων. </w:t>
      </w:r>
    </w:p>
    <w:p w14:paraId="6214283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Από μικρά παιδ</w:t>
      </w:r>
      <w:r>
        <w:rPr>
          <w:rFonts w:eastAsia="Times New Roman" w:cs="Times New Roman"/>
          <w:szCs w:val="24"/>
        </w:rPr>
        <w:t>ιά μας κυνηγούσαν με φράσεις του τύπου</w:t>
      </w:r>
      <w:r>
        <w:rPr>
          <w:rFonts w:eastAsia="Times New Roman" w:cs="Times New Roman"/>
          <w:szCs w:val="24"/>
        </w:rPr>
        <w:t>:</w:t>
      </w:r>
      <w:r>
        <w:rPr>
          <w:rFonts w:eastAsia="Times New Roman" w:cs="Times New Roman"/>
          <w:szCs w:val="24"/>
        </w:rPr>
        <w:t xml:space="preserve"> «Διάβασες; Δεν διάβασες; Πώς έγραψες; Έφαγες; Τι έφαγες; Ντύθηκες ή δεν ντύθηκες; Κρύωσες; Πάρε τη ζακέτα σου μαζί». Όλα αυτά που έχουμε περάσει όλοι με τις μητέρες μας δείχνουν όλο το ενδιαφέρον τους και το</w:t>
      </w:r>
      <w:r>
        <w:rPr>
          <w:rFonts w:eastAsia="Times New Roman" w:cs="Times New Roman"/>
          <w:szCs w:val="24"/>
        </w:rPr>
        <w:t>ν</w:t>
      </w:r>
      <w:r>
        <w:rPr>
          <w:rFonts w:eastAsia="Times New Roman" w:cs="Times New Roman"/>
          <w:szCs w:val="24"/>
        </w:rPr>
        <w:t xml:space="preserve"> ρόλο τη</w:t>
      </w:r>
      <w:r>
        <w:rPr>
          <w:rFonts w:eastAsia="Times New Roman" w:cs="Times New Roman"/>
          <w:szCs w:val="24"/>
        </w:rPr>
        <w:t xml:space="preserve">ς μάνας που έχει άρρηκτο δεσμό με τα παιδιά. </w:t>
      </w:r>
    </w:p>
    <w:p w14:paraId="6214283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Είναι τόσο βασικός και ουσιαστικός ο ρόλος της στην οικογένεια, ώστε όλοι εμείς πρέπει να λέμε λίγα, να κάνουμε περισσότερα, να σκεφτόμαστε τις μητέρες και πόσο μάλλον εμείς οι πολιτικοί, να νομοθετούμε έχοντας</w:t>
      </w:r>
      <w:r>
        <w:rPr>
          <w:rFonts w:eastAsia="Times New Roman" w:cs="Times New Roman"/>
          <w:szCs w:val="24"/>
        </w:rPr>
        <w:t xml:space="preserve"> πάντα στο μυαλό μας το</w:t>
      </w:r>
      <w:r>
        <w:rPr>
          <w:rFonts w:eastAsia="Times New Roman" w:cs="Times New Roman"/>
          <w:szCs w:val="24"/>
        </w:rPr>
        <w:t>ν</w:t>
      </w:r>
      <w:r>
        <w:rPr>
          <w:rFonts w:eastAsia="Times New Roman" w:cs="Times New Roman"/>
          <w:szCs w:val="24"/>
        </w:rPr>
        <w:t xml:space="preserve"> ρόλο της μητέρας, το</w:t>
      </w:r>
      <w:r>
        <w:rPr>
          <w:rFonts w:eastAsia="Times New Roman" w:cs="Times New Roman"/>
          <w:szCs w:val="24"/>
        </w:rPr>
        <w:t>ν</w:t>
      </w:r>
      <w:r>
        <w:rPr>
          <w:rFonts w:eastAsia="Times New Roman" w:cs="Times New Roman"/>
          <w:szCs w:val="24"/>
        </w:rPr>
        <w:t xml:space="preserve"> ρόλο αυτής της οντότητας μέσα στην οικογένεια για το μέλλον του έθνους, της Ελλάδας, της οικογένειας και των παιδιών μας. </w:t>
      </w:r>
    </w:p>
    <w:p w14:paraId="6214283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Άκουσα ομιλίες για την υπογεννητικότητα. Ναι, η Ελλάδα έχει πρόβλημα. Όμως, έχω την εν</w:t>
      </w:r>
      <w:r>
        <w:rPr>
          <w:rFonts w:eastAsia="Times New Roman" w:cs="Times New Roman"/>
          <w:szCs w:val="24"/>
        </w:rPr>
        <w:t>τύπωση ότι η μητέρα τα τελευταία έξι χρόνια μέσα στην κρίση έχει κρατήσει άρρηκτους τους δεσμούς της ελληνικής οικογένειας. Ήταν αυτή που, αν θέλετε, από την ευμάρεια πέρασε στην ανέχεια, στην πλήρη ανέχεια με τρία, τέσσερα ή όλα τα μέλη της οικογένειας άν</w:t>
      </w:r>
      <w:r>
        <w:rPr>
          <w:rFonts w:eastAsia="Times New Roman" w:cs="Times New Roman"/>
          <w:szCs w:val="24"/>
        </w:rPr>
        <w:t>εργα, σε δύσκολες συνθήκες φτωχοποίησης, με κανένα εισόδημα, με τα παιδιά και το</w:t>
      </w:r>
      <w:r>
        <w:rPr>
          <w:rFonts w:eastAsia="Times New Roman" w:cs="Times New Roman"/>
          <w:szCs w:val="24"/>
        </w:rPr>
        <w:t>ν</w:t>
      </w:r>
      <w:r>
        <w:rPr>
          <w:rFonts w:eastAsia="Times New Roman" w:cs="Times New Roman"/>
          <w:szCs w:val="24"/>
        </w:rPr>
        <w:t xml:space="preserve"> σύζυγο να μην έχουν δουλειά, η ίδια να μην έχει δουλειά και να πρέπει να κρατήσει τις ισορροπίες μέσα στην οικογένεια και για τα παιδιά με τα σύνδρομα της μελαγχολίας, της βί</w:t>
      </w:r>
      <w:r>
        <w:rPr>
          <w:rFonts w:eastAsia="Times New Roman" w:cs="Times New Roman"/>
          <w:szCs w:val="24"/>
        </w:rPr>
        <w:t xml:space="preserve">ας -θα πρέπει να τα λέμε όλα- του αλκοολισμού, των ναρκωτικών, στα οποία «έπεσαν» πάρα πολλοί λόγω της κατάστασης ως επόμενο της κρίσης. </w:t>
      </w:r>
    </w:p>
    <w:p w14:paraId="6214283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Έδειξε μεγάλη δύναμη στο να έχει συνοχή η οικογένεια. Αυτή τη μάνα πρέπει να τη βοηθήσουμε, να τη μνημονεύουμε πάντα κ</w:t>
      </w:r>
      <w:r>
        <w:rPr>
          <w:rFonts w:eastAsia="Times New Roman" w:cs="Times New Roman"/>
          <w:szCs w:val="24"/>
        </w:rPr>
        <w:t xml:space="preserve">αι να μην την ξεχνούμε ποτέ. Η μητέρα και ως σύζυγος έχει ένα συγκεκριμένο ρόλο. </w:t>
      </w:r>
    </w:p>
    <w:p w14:paraId="6214283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Στο ενάμισ</w:t>
      </w:r>
      <w:r>
        <w:rPr>
          <w:rFonts w:eastAsia="Times New Roman" w:cs="Times New Roman"/>
          <w:szCs w:val="24"/>
        </w:rPr>
        <w:t>ι</w:t>
      </w:r>
      <w:r>
        <w:rPr>
          <w:rFonts w:eastAsia="Times New Roman" w:cs="Times New Roman"/>
          <w:szCs w:val="24"/>
        </w:rPr>
        <w:t xml:space="preserve"> λεπτό που έχω ακόμα να μιλήσω, πρέπει να συζητήσουμε και για τη μητέρα που είναι μόνη ή για την ανήλικη μητέρα, μια μητέρα που έχει κάνει ένα παιδί κάτω από την η</w:t>
      </w:r>
      <w:r>
        <w:rPr>
          <w:rFonts w:eastAsia="Times New Roman" w:cs="Times New Roman"/>
          <w:szCs w:val="24"/>
        </w:rPr>
        <w:t xml:space="preserve">λικία των </w:t>
      </w:r>
      <w:r>
        <w:rPr>
          <w:rFonts w:eastAsia="Times New Roman" w:cs="Times New Roman"/>
          <w:szCs w:val="24"/>
        </w:rPr>
        <w:t>δεκαέξι</w:t>
      </w:r>
      <w:r>
        <w:rPr>
          <w:rFonts w:eastAsia="Times New Roman" w:cs="Times New Roman"/>
          <w:szCs w:val="24"/>
        </w:rPr>
        <w:t xml:space="preserve"> ή </w:t>
      </w:r>
      <w:r>
        <w:rPr>
          <w:rFonts w:eastAsia="Times New Roman" w:cs="Times New Roman"/>
          <w:szCs w:val="24"/>
        </w:rPr>
        <w:t>δεκαεπτά</w:t>
      </w:r>
      <w:r>
        <w:rPr>
          <w:rFonts w:eastAsia="Times New Roman" w:cs="Times New Roman"/>
          <w:szCs w:val="24"/>
        </w:rPr>
        <w:t xml:space="preserve"> χρόνων, πράγμα που συμβαίνει σε πολλές κοινωνίες, δυστυχώς –ευτυχώς στη δική μας όχι τόσο πολύ. </w:t>
      </w:r>
    </w:p>
    <w:p w14:paraId="6214283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Η πολιτεία πρέπει να είναι κοντά στην ανήλικη μητέρα. Πρέπει και η οικογένειά της αλλά και εμείς, ως κράτος, να την προστατεύουμε </w:t>
      </w:r>
      <w:r>
        <w:rPr>
          <w:rFonts w:eastAsia="Times New Roman" w:cs="Times New Roman"/>
          <w:szCs w:val="24"/>
        </w:rPr>
        <w:t>και να έχουμε τέτοιες δομές, ώστε να είμαστε κοντά και αρωγοί στη ζωή της μητέρας που φέρνει ένα παιδί στον κόσμο σε νεαρή ηλικία και πιθανώς ή προφανώς σε μονογονεϊκή οικογένεια και στο</w:t>
      </w:r>
      <w:r>
        <w:rPr>
          <w:rFonts w:eastAsia="Times New Roman" w:cs="Times New Roman"/>
          <w:szCs w:val="24"/>
        </w:rPr>
        <w:t>ν</w:t>
      </w:r>
      <w:r>
        <w:rPr>
          <w:rFonts w:eastAsia="Times New Roman" w:cs="Times New Roman"/>
          <w:szCs w:val="24"/>
        </w:rPr>
        <w:t xml:space="preserve"> δεσμό της με το παιδί. </w:t>
      </w:r>
    </w:p>
    <w:p w14:paraId="6214283C" w14:textId="77777777" w:rsidR="00396942" w:rsidRDefault="00D441C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Καταλήγουμε να υπάρχουν δομές για παιδιά που</w:t>
      </w:r>
      <w:r>
        <w:rPr>
          <w:rFonts w:eastAsia="Times New Roman" w:cs="Times New Roman"/>
          <w:szCs w:val="24"/>
        </w:rPr>
        <w:t xml:space="preserve"> δυστυχώς πολλές μητέρες τα αφήνουν, γιατί δεν έχουν τη δυνατότητα να τα μεγαλώσουν. Υπάρχουν ιδρύματα γεμάτα με παιδιά. Το κράτος βοηθάει σ</w:t>
      </w:r>
      <w:r>
        <w:rPr>
          <w:rFonts w:eastAsia="Times New Roman" w:cs="Times New Roman"/>
          <w:szCs w:val="24"/>
        </w:rPr>
        <w:t>ε</w:t>
      </w:r>
      <w:r>
        <w:rPr>
          <w:rFonts w:eastAsia="Times New Roman" w:cs="Times New Roman"/>
          <w:szCs w:val="24"/>
        </w:rPr>
        <w:t xml:space="preserve"> αυτό. Νομίζω, όμως, ότι καλύτερα θα ήταν το κράτος να βοηθήσει την οικογένεια να μείνει μαζί, παρά να χωριστεί η μ</w:t>
      </w:r>
      <w:r>
        <w:rPr>
          <w:rFonts w:eastAsia="Times New Roman" w:cs="Times New Roman"/>
          <w:szCs w:val="24"/>
        </w:rPr>
        <w:t xml:space="preserve">ητέρα από το παιδί της. </w:t>
      </w:r>
    </w:p>
    <w:p w14:paraId="6214283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Είμαστε μία αρκετά συντηρητική κοινωνία, με αρχές και αξίες. Έχουμε μεγαλώσει και βασανιστεί πάρα πολύ από την εποχή των παππούδων και των προπάππων μας από την αρχαία ιστορία με πολέμους και κατακτητές. Έχουμε αντισταθεί σε πολλού</w:t>
      </w:r>
      <w:r>
        <w:rPr>
          <w:rFonts w:eastAsia="Times New Roman" w:cs="Times New Roman"/>
          <w:szCs w:val="24"/>
        </w:rPr>
        <w:t xml:space="preserve">ς εχθρούς. Πολλοί από αυτούς ήθελαν να επιβουλευτούν και την εθνική μας κυριαρχία και την οικογένειά μας και την υπόστασή μας ως Έλληνες. </w:t>
      </w:r>
    </w:p>
    <w:p w14:paraId="6214283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Χάσαμε πάρα πολλά παιδιά. Οι μητέρες μας έχασαν και θυσίασαν πολλά παιδιά στους πολέμους. Δεν θα ξεχάσουμε ποτέ τη μά</w:t>
      </w:r>
      <w:r>
        <w:rPr>
          <w:rFonts w:eastAsia="Times New Roman" w:cs="Times New Roman"/>
          <w:szCs w:val="24"/>
        </w:rPr>
        <w:t xml:space="preserve">να του Κύπριου αγωνιστή. Έχουμε χίλιους εξακόσιους αγνοούμενους. Υπάρχουν μανάδες που ακόμα δεν έχουν βρει τα παιδιά τους. Πρέπει να είμαστε πάντα κοντά τους. </w:t>
      </w:r>
    </w:p>
    <w:p w14:paraId="6214283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Θα με συγχωρέσετε, αλλά θα πω ότι ένας από τους συνεκτικούς δεσμούς στην οικογένεια, πέραν από τ</w:t>
      </w:r>
      <w:r>
        <w:rPr>
          <w:rFonts w:eastAsia="Times New Roman" w:cs="Times New Roman"/>
          <w:szCs w:val="24"/>
        </w:rPr>
        <w:t xml:space="preserve">ις παραδόσεις μας και από το </w:t>
      </w:r>
      <w:r>
        <w:rPr>
          <w:rFonts w:eastAsia="Times New Roman" w:cs="Times New Roman"/>
          <w:szCs w:val="24"/>
          <w:lang w:val="en-US"/>
        </w:rPr>
        <w:t>DNA</w:t>
      </w:r>
      <w:r>
        <w:rPr>
          <w:rFonts w:eastAsia="Times New Roman" w:cs="Times New Roman"/>
          <w:szCs w:val="24"/>
        </w:rPr>
        <w:t xml:space="preserve"> της μάνας, είναι και η θρησκεία μας. Και πιστεύω ότι η Παναγία είναι η μητέρα όλων μας και θα πρέπει να τη μνημονεύσουμε.</w:t>
      </w:r>
    </w:p>
    <w:p w14:paraId="62142840"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2142841" w14:textId="77777777" w:rsidR="00396942" w:rsidRDefault="00D441C0">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τον κ. Καμμένο. </w:t>
      </w:r>
    </w:p>
    <w:p w14:paraId="62142842"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Τε</w:t>
      </w:r>
      <w:r>
        <w:rPr>
          <w:rFonts w:eastAsia="Times New Roman" w:cs="Times New Roman"/>
          <w:szCs w:val="24"/>
        </w:rPr>
        <w:t xml:space="preserve">λευταία ομιλήτρια είναι η κ. Θεοδώρα </w:t>
      </w:r>
      <w:proofErr w:type="spellStart"/>
      <w:r>
        <w:rPr>
          <w:rFonts w:eastAsia="Times New Roman" w:cs="Times New Roman"/>
          <w:szCs w:val="24"/>
        </w:rPr>
        <w:t>Μεγαλοοικονόμου</w:t>
      </w:r>
      <w:proofErr w:type="spellEnd"/>
      <w:r>
        <w:rPr>
          <w:rFonts w:eastAsia="Times New Roman" w:cs="Times New Roman"/>
          <w:szCs w:val="24"/>
        </w:rPr>
        <w:t>, Βουλευτής Β΄ Πειραι</w:t>
      </w:r>
      <w:r>
        <w:rPr>
          <w:rFonts w:eastAsia="Times New Roman" w:cs="Times New Roman"/>
          <w:szCs w:val="24"/>
        </w:rPr>
        <w:t>ά</w:t>
      </w:r>
      <w:r>
        <w:rPr>
          <w:rFonts w:eastAsia="Times New Roman" w:cs="Times New Roman"/>
          <w:szCs w:val="24"/>
        </w:rPr>
        <w:t xml:space="preserve"> της Ένωσης Κεντρώων.</w:t>
      </w:r>
    </w:p>
    <w:p w14:paraId="62142843"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κυρία </w:t>
      </w:r>
      <w:proofErr w:type="spellStart"/>
      <w:r>
        <w:rPr>
          <w:rFonts w:eastAsia="Times New Roman" w:cs="Times New Roman"/>
          <w:szCs w:val="24"/>
        </w:rPr>
        <w:t>Μεγαλοοικονόμου</w:t>
      </w:r>
      <w:proofErr w:type="spellEnd"/>
      <w:r>
        <w:rPr>
          <w:rFonts w:eastAsia="Times New Roman" w:cs="Times New Roman"/>
          <w:szCs w:val="24"/>
        </w:rPr>
        <w:t>.</w:t>
      </w:r>
    </w:p>
    <w:p w14:paraId="62142844"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κυρία Πρόεδρε. </w:t>
      </w:r>
    </w:p>
    <w:p w14:paraId="6214284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Καμμένο. Προχθές δεν είχατε έρθει στη συζήτηση για το ασφαλιστικό και με κάνατε να μπερδευτώ, γιατί ήταν η σειρά σας να μιλήσετε. Σήμερα ήρθατε να μιλήσετε οι Ανεξάρτητοι Έλληνες! </w:t>
      </w:r>
    </w:p>
    <w:p w14:paraId="6214284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Λόγω του ότι δεν είχατε έρθει προχθές, ξαφνικά εκφώνη</w:t>
      </w:r>
      <w:r>
        <w:rPr>
          <w:rFonts w:eastAsia="Times New Roman" w:cs="Times New Roman"/>
          <w:szCs w:val="24"/>
        </w:rPr>
        <w:t xml:space="preserve">σαν το όνομά μου για να μιλήσω, κι εγώ, μέσα στη σύγχυση, έφθασα μέχρι τον Πρόεδρο. Προχθές, όμως, δεν βρέθηκε κανείς από τους Ανεξάρτητους Έλληνες να μιλήσει! Σήμερα είστε λαλίστατος! </w:t>
      </w:r>
    </w:p>
    <w:p w14:paraId="6214284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Τώρα βρήκατε να πείτε για τις </w:t>
      </w:r>
      <w:proofErr w:type="spellStart"/>
      <w:r>
        <w:rPr>
          <w:rFonts w:eastAsia="Times New Roman" w:cs="Times New Roman"/>
          <w:szCs w:val="24"/>
        </w:rPr>
        <w:t>μάνες</w:t>
      </w:r>
      <w:proofErr w:type="spellEnd"/>
      <w:r>
        <w:rPr>
          <w:rFonts w:eastAsia="Times New Roman" w:cs="Times New Roman"/>
          <w:szCs w:val="24"/>
        </w:rPr>
        <w:t xml:space="preserve"> που δεν έχουν να θρέψουν τα παιδιά</w:t>
      </w:r>
      <w:r>
        <w:rPr>
          <w:rFonts w:eastAsia="Times New Roman" w:cs="Times New Roman"/>
          <w:szCs w:val="24"/>
        </w:rPr>
        <w:t xml:space="preserve"> τους! Προχθές από τους Ανεξάρτητους Έλληνες δεν υπήρχε κανείς ομιλητής. Μόνο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ο Πρόεδρός σας μίλησαν. Δεν υπήρχε κανείς ομιλητής εχθές για το ασφαλιστικό-φορολογικό από την παράταξή σας! Είχατε εξαφανιστεί όλοι. Πάρα πολύ καλά! Γι</w:t>
      </w:r>
      <w:r>
        <w:rPr>
          <w:rFonts w:eastAsia="Times New Roman" w:cs="Times New Roman"/>
          <w:szCs w:val="24"/>
        </w:rPr>
        <w:t>’ αυτό βρέθηκα πάνω στο Προεδρείο! Μάλιστα! Τώρα είστε λαλίστατοι! Πάρα πολύ ωραία!</w:t>
      </w:r>
    </w:p>
    <w:p w14:paraId="62142848"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με </w:t>
      </w:r>
      <w:proofErr w:type="spellStart"/>
      <w:r>
        <w:rPr>
          <w:rFonts w:eastAsia="Times New Roman" w:cs="Times New Roman"/>
          <w:szCs w:val="24"/>
        </w:rPr>
        <w:t>συγχωρείτε</w:t>
      </w:r>
      <w:proofErr w:type="spellEnd"/>
      <w:r>
        <w:rPr>
          <w:rFonts w:eastAsia="Times New Roman" w:cs="Times New Roman"/>
          <w:szCs w:val="24"/>
        </w:rPr>
        <w:t>!</w:t>
      </w:r>
    </w:p>
    <w:p w14:paraId="62142849"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 παρακαλώ! Τώρα θυμηθήκατε τις μητέρες! Μπράβο! Είπατε, όμως, αυτά που έπρεπε να πείτε σήμερα. Πάρα πολ</w:t>
      </w:r>
      <w:r>
        <w:rPr>
          <w:rFonts w:eastAsia="Times New Roman" w:cs="Times New Roman"/>
          <w:szCs w:val="24"/>
        </w:rPr>
        <w:t>ύ καλά!</w:t>
      </w:r>
    </w:p>
    <w:p w14:paraId="6214284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γιορτάζουμε την ημέρα της μητέρας. Γι’ αυτό, δεν θα σας μιλήσω ως Βουλευτής, αλλά ως μητέρα και γιαγιά. </w:t>
      </w:r>
    </w:p>
    <w:p w14:paraId="6214284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Στη σύγχρονη εποχή που ζούμε, η γυναίκα έχει πολλαπλούς ρόλους. Είναι σκληρά εργαζόμενη, σύζυγος και σύντροφος. Ο πιο σημαντικός, όμως, ρόλος απ’ όλους είναι ο ρόλος της μητέρας και μετέπειτα, ο ρόλος της γιαγιάς. Μάλιστα, σήμερα ο ρόλος της γιαγιάς είναι </w:t>
      </w:r>
      <w:r>
        <w:rPr>
          <w:rFonts w:eastAsia="Times New Roman" w:cs="Times New Roman"/>
          <w:szCs w:val="24"/>
        </w:rPr>
        <w:t xml:space="preserve">πιο σημαντικός, καθώς είναι δυο φορές μητέρα. </w:t>
      </w:r>
    </w:p>
    <w:p w14:paraId="6214284C" w14:textId="77777777" w:rsidR="00396942" w:rsidRDefault="00D441C0">
      <w:pPr>
        <w:spacing w:after="0" w:line="600" w:lineRule="auto"/>
        <w:ind w:firstLine="720"/>
        <w:jc w:val="both"/>
        <w:rPr>
          <w:rFonts w:eastAsia="Times New Roman" w:cs="Times New Roman"/>
          <w:szCs w:val="24"/>
        </w:rPr>
      </w:pPr>
      <w:r w:rsidRPr="00AC23EB">
        <w:rPr>
          <w:rFonts w:eastAsia="Times New Roman" w:cs="Times New Roman"/>
          <w:color w:val="000000" w:themeColor="text1"/>
          <w:szCs w:val="24"/>
        </w:rPr>
        <w:t xml:space="preserve">Δεν υπάρχει πιο όμορφο συναίσθημα –και το ξέρω- από το να βλέπεις </w:t>
      </w:r>
      <w:r>
        <w:rPr>
          <w:rFonts w:eastAsia="Times New Roman" w:cs="Times New Roman"/>
          <w:szCs w:val="24"/>
        </w:rPr>
        <w:t>τα παιδιά σου να κάνουν τα πρώτα τους βήματα, να μεγαλώνουν, να σπουδάζουν, να προοδεύουν και να κάνουν τη δική τους οικογένεια. Δυστυχώς τη ση</w:t>
      </w:r>
      <w:r>
        <w:rPr>
          <w:rFonts w:eastAsia="Times New Roman" w:cs="Times New Roman"/>
          <w:szCs w:val="24"/>
        </w:rPr>
        <w:t xml:space="preserve">μερινή εποχή τα βλέπεις να σπουδάζουν, αλλά τα βλέπεις </w:t>
      </w:r>
      <w:r>
        <w:rPr>
          <w:rFonts w:eastAsia="Times New Roman" w:cs="Times New Roman"/>
          <w:szCs w:val="24"/>
        </w:rPr>
        <w:t xml:space="preserve">και </w:t>
      </w:r>
      <w:r>
        <w:rPr>
          <w:rFonts w:eastAsia="Times New Roman" w:cs="Times New Roman"/>
          <w:szCs w:val="24"/>
        </w:rPr>
        <w:t>να ξενιτεύονται. Δυστυχώς δεν μπορούν να κάνουν τη δική τους οικογένεια, γιατί με την ανεργία που υπάρχει, ποιος μπορεί να κάνει τη δική του οικογένεια; Απλώς συζούν, αλλά δεν κάνουν οικογένεια, γι</w:t>
      </w:r>
      <w:r>
        <w:rPr>
          <w:rFonts w:eastAsia="Times New Roman" w:cs="Times New Roman"/>
          <w:szCs w:val="24"/>
        </w:rPr>
        <w:t xml:space="preserve">ατί δεν έχουν </w:t>
      </w:r>
      <w:r>
        <w:rPr>
          <w:rFonts w:eastAsia="Times New Roman" w:cs="Times New Roman"/>
          <w:szCs w:val="24"/>
        </w:rPr>
        <w:t xml:space="preserve">τους πόρους </w:t>
      </w:r>
      <w:r>
        <w:rPr>
          <w:rFonts w:eastAsia="Times New Roman" w:cs="Times New Roman"/>
          <w:szCs w:val="24"/>
        </w:rPr>
        <w:t>για να κάνουν παιδιά.</w:t>
      </w:r>
    </w:p>
    <w:p w14:paraId="6214284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Φυσικά, δεν υπάρχει πιο ανιδιοτελής αγάπη από την αγάπη της μητέρας προς τα παιδιά της και της γιαγιάς προς τα εγγόνια της. Όμως, τις δύσκολες εποχές που ζούμε, θα κάνω μια ιδιαίτερη αναφορά στο γεγονός ότι η</w:t>
      </w:r>
      <w:r>
        <w:rPr>
          <w:rFonts w:eastAsia="Times New Roman" w:cs="Times New Roman"/>
          <w:szCs w:val="24"/>
        </w:rPr>
        <w:t xml:space="preserve"> μητέρα πασχίζει σκληρά για να έχουν τα παιδιά της τα βασικά, δηλαδή φαγητό, στέγη και ρούχα.</w:t>
      </w:r>
    </w:p>
    <w:p w14:paraId="6214284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στην Ελλάδα του 2016</w:t>
      </w:r>
      <w:r>
        <w:rPr>
          <w:rFonts w:eastAsia="Times New Roman" w:cs="Times New Roman"/>
          <w:szCs w:val="24"/>
        </w:rPr>
        <w:t>,</w:t>
      </w:r>
      <w:r>
        <w:rPr>
          <w:rFonts w:eastAsia="Times New Roman" w:cs="Times New Roman"/>
          <w:szCs w:val="24"/>
        </w:rPr>
        <w:t xml:space="preserve"> υπάρχουν πολλές μητέρες που</w:t>
      </w:r>
      <w:r>
        <w:rPr>
          <w:rFonts w:eastAsia="Times New Roman" w:cs="Times New Roman"/>
          <w:szCs w:val="24"/>
        </w:rPr>
        <w:t>,</w:t>
      </w:r>
      <w:r>
        <w:rPr>
          <w:rFonts w:eastAsia="Times New Roman" w:cs="Times New Roman"/>
          <w:szCs w:val="24"/>
        </w:rPr>
        <w:t xml:space="preserve"> όσο και να προσπαθούν</w:t>
      </w:r>
      <w:r>
        <w:rPr>
          <w:rFonts w:eastAsia="Times New Roman" w:cs="Times New Roman"/>
          <w:szCs w:val="24"/>
        </w:rPr>
        <w:t>,</w:t>
      </w:r>
      <w:r>
        <w:rPr>
          <w:rFonts w:eastAsia="Times New Roman" w:cs="Times New Roman"/>
          <w:szCs w:val="24"/>
        </w:rPr>
        <w:t xml:space="preserve"> δεν μπορούν να εξασφαλίσουν κάθε μέρα αυτά τα στοιχειώδη πράγματα για τα παιδι</w:t>
      </w:r>
      <w:r>
        <w:rPr>
          <w:rFonts w:eastAsia="Times New Roman" w:cs="Times New Roman"/>
          <w:szCs w:val="24"/>
        </w:rPr>
        <w:t xml:space="preserve">ά τους. Υπάρχουν πολλές μητέρες που δεν μπορούν να δώσουν ούτε μισό ευρώ στο παιδί τους, για να φάει κάτι στο σχολείο. Και υπάρχουν μητέρες που με πόνο καρδιάς αφήνουν τα παιδιά τους, μάλιστα, προσωρινά σε ιδρύματα, γιατί δεν έχουν ούτε σπίτι ούτε τροφή. </w:t>
      </w:r>
    </w:p>
    <w:p w14:paraId="6214284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Αυτή τη μητέρα που τα θυσιάζει όλα, ακόμη και τον ίδιο της τον εαυτό, πρέπει να γιορτάσουμε σήμερα και κυρίως πρέπει κάθε μέρα να τη βοηθάμε. Μάλιστα, είναι τέτοια η αδιαφορία της πολιτείας για τις </w:t>
      </w:r>
      <w:r>
        <w:rPr>
          <w:rFonts w:eastAsia="Times New Roman" w:cs="Times New Roman"/>
          <w:szCs w:val="24"/>
        </w:rPr>
        <w:lastRenderedPageBreak/>
        <w:t>ανάγκες της σύγχρονης μητέρας και της οικογένειας, που η τ</w:t>
      </w:r>
      <w:r>
        <w:rPr>
          <w:rFonts w:eastAsia="Times New Roman" w:cs="Times New Roman"/>
          <w:szCs w:val="24"/>
        </w:rPr>
        <w:t xml:space="preserve">οπική αυτοδιοίκηση έχει αναγκαστεί -και κυρίως, οι δήμοι, τους οποίους συγχαίρω- να αναλάβει τη στήριξή τους. </w:t>
      </w:r>
    </w:p>
    <w:p w14:paraId="62142850"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Στους δήμους πια απευθύνεται η μητέρα</w:t>
      </w:r>
      <w:r>
        <w:rPr>
          <w:rFonts w:eastAsia="Times New Roman" w:cs="Times New Roman"/>
          <w:szCs w:val="24"/>
        </w:rPr>
        <w:t>,</w:t>
      </w:r>
      <w:r>
        <w:rPr>
          <w:rFonts w:eastAsia="Times New Roman" w:cs="Times New Roman"/>
          <w:szCs w:val="24"/>
        </w:rPr>
        <w:t xml:space="preserve"> που αντιμετωπίζει τις οικονομικές δυσκολίες, για να προμηθευτεί το γάλα, τις πάνες, τις κούνιες, τα καροτσ</w:t>
      </w:r>
      <w:r>
        <w:rPr>
          <w:rFonts w:eastAsia="Times New Roman" w:cs="Times New Roman"/>
          <w:szCs w:val="24"/>
        </w:rPr>
        <w:t>άκια, τα ρουχαλάκια και τα είδη των παιδιών της, γιατί αλλιώς θα τα είχε γυμνά και χωρίς γάλα. Πηγαίν</w:t>
      </w:r>
      <w:r>
        <w:rPr>
          <w:rFonts w:eastAsia="Times New Roman" w:cs="Times New Roman"/>
          <w:szCs w:val="24"/>
        </w:rPr>
        <w:t>ε</w:t>
      </w:r>
      <w:r>
        <w:rPr>
          <w:rFonts w:eastAsia="Times New Roman" w:cs="Times New Roman"/>
          <w:szCs w:val="24"/>
        </w:rPr>
        <w:t xml:space="preserve">τε στον Δήμο Περιστερίου να τα δείτε. Γι’ αυτά πρέπει να παλέψουμε, ώστε να τα αλλάξουμε. </w:t>
      </w:r>
    </w:p>
    <w:p w14:paraId="62142851"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Λόγω της συμμετοχής μου στη Διαρκή Επιτροπή Κοινωνικών Υποθέσεω</w:t>
      </w:r>
      <w:r>
        <w:rPr>
          <w:rFonts w:eastAsia="Times New Roman" w:cs="Times New Roman"/>
          <w:szCs w:val="24"/>
        </w:rPr>
        <w:t xml:space="preserve">ν και ως τομεάρχης της Ένωσης Κεντρώων στον τομέα </w:t>
      </w:r>
      <w:r>
        <w:rPr>
          <w:rFonts w:eastAsia="Times New Roman" w:cs="Times New Roman"/>
          <w:szCs w:val="24"/>
        </w:rPr>
        <w:t>κ</w:t>
      </w:r>
      <w:r>
        <w:rPr>
          <w:rFonts w:eastAsia="Times New Roman" w:cs="Times New Roman"/>
          <w:szCs w:val="24"/>
        </w:rPr>
        <w:t xml:space="preserve">οινωνικών </w:t>
      </w:r>
      <w:r>
        <w:rPr>
          <w:rFonts w:eastAsia="Times New Roman" w:cs="Times New Roman"/>
          <w:szCs w:val="24"/>
        </w:rPr>
        <w:t>υ</w:t>
      </w:r>
      <w:r>
        <w:rPr>
          <w:rFonts w:eastAsia="Times New Roman" w:cs="Times New Roman"/>
          <w:szCs w:val="24"/>
        </w:rPr>
        <w:t xml:space="preserve">ποθέσεων, γνωρίζω ότι έχουμε βρει μια </w:t>
      </w:r>
      <w:r>
        <w:rPr>
          <w:rFonts w:eastAsia="Times New Roman" w:cs="Times New Roman"/>
          <w:szCs w:val="24"/>
        </w:rPr>
        <w:t>«</w:t>
      </w:r>
      <w:r>
        <w:rPr>
          <w:rFonts w:eastAsia="Times New Roman" w:cs="Times New Roman"/>
          <w:szCs w:val="24"/>
        </w:rPr>
        <w:t>καραμέλα</w:t>
      </w:r>
      <w:r>
        <w:rPr>
          <w:rFonts w:eastAsia="Times New Roman" w:cs="Times New Roman"/>
          <w:szCs w:val="24"/>
        </w:rPr>
        <w:t>»</w:t>
      </w:r>
      <w:r>
        <w:rPr>
          <w:rFonts w:eastAsia="Times New Roman" w:cs="Times New Roman"/>
          <w:szCs w:val="24"/>
        </w:rPr>
        <w:t xml:space="preserve"> ότι είμαστε υπό οικονομική κατάρρευση της χώρας μας και έχουμε αφήσει την οικογένεια σε δεύτερη μοίρα. Έτσι, η μητέρα έχει αφεθεί στο έλεος του </w:t>
      </w:r>
      <w:r>
        <w:rPr>
          <w:rFonts w:eastAsia="Times New Roman" w:cs="Times New Roman"/>
          <w:szCs w:val="24"/>
        </w:rPr>
        <w:t>θ</w:t>
      </w:r>
      <w:r>
        <w:rPr>
          <w:rFonts w:eastAsia="Times New Roman" w:cs="Times New Roman"/>
          <w:szCs w:val="24"/>
        </w:rPr>
        <w:t>εού!</w:t>
      </w:r>
    </w:p>
    <w:p w14:paraId="62142852"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Αντίθετα, όλοι θα έπρεπε να έχουμε για παράδειγμα τη στήριξη της μητρότητας και τα επιδόματα που λαμβάνει μητέρα στις σκανδιναβικές χώρες. Αυτοί δεν μας συμφέρουν, είναι βόρειοι</w:t>
      </w:r>
      <w:r>
        <w:rPr>
          <w:rFonts w:eastAsia="Times New Roman" w:cs="Times New Roman"/>
          <w:szCs w:val="24"/>
        </w:rPr>
        <w:t>!</w:t>
      </w:r>
    </w:p>
    <w:p w14:paraId="62142853" w14:textId="77777777" w:rsidR="00396942" w:rsidRDefault="00D441C0">
      <w:pPr>
        <w:spacing w:after="0" w:line="600" w:lineRule="auto"/>
        <w:ind w:firstLine="720"/>
        <w:jc w:val="both"/>
        <w:rPr>
          <w:rFonts w:eastAsia="Times New Roman"/>
          <w:bCs/>
        </w:rPr>
      </w:pPr>
      <w:r>
        <w:rPr>
          <w:rFonts w:eastAsia="Times New Roman"/>
          <w:bCs/>
        </w:rPr>
        <w:lastRenderedPageBreak/>
        <w:t xml:space="preserve">(Στο σημείο αυτό κτυπάει το προειδοποιητικό κουδούνι λήξεως του χρόνου </w:t>
      </w:r>
      <w:r>
        <w:rPr>
          <w:rFonts w:eastAsia="Times New Roman"/>
          <w:bCs/>
        </w:rPr>
        <w:t>ομιλίας της κυρίας Βουλευτού)</w:t>
      </w:r>
    </w:p>
    <w:p w14:paraId="62142854"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Συγγνώμη, ένα λεπτό, κύριε Πρόεδρε.</w:t>
      </w:r>
    </w:p>
    <w:p w14:paraId="6214285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Δεν έχουμε τέτοια πρότυπα, δεν μας συμφέρουν. Αντ’ αυτού, δεν έχει γίνει κα</w:t>
      </w:r>
      <w:r>
        <w:rPr>
          <w:rFonts w:eastAsia="Times New Roman" w:cs="Times New Roman"/>
          <w:szCs w:val="24"/>
        </w:rPr>
        <w:t>μ</w:t>
      </w:r>
      <w:r>
        <w:rPr>
          <w:rFonts w:eastAsia="Times New Roman" w:cs="Times New Roman"/>
          <w:szCs w:val="24"/>
        </w:rPr>
        <w:t>μιά ενέργεια στη χώρα μας, με το πρόσχημα ότι έχουμε οικονομική κρίση. Μέχρι τώρα κοιτάμε μόνο τους αριθμούς, τους</w:t>
      </w:r>
      <w:r>
        <w:rPr>
          <w:rFonts w:eastAsia="Times New Roman" w:cs="Times New Roman"/>
          <w:szCs w:val="24"/>
        </w:rPr>
        <w:t xml:space="preserve"> ανθρώπους δεν τους κοιτάμε καθόλου.</w:t>
      </w:r>
    </w:p>
    <w:p w14:paraId="6214285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Επίσης, θα ήθελα να αναφερθώ στον δύσκολο ρόλο της γιαγιάς. Παλιά, η γιαγιά ήταν αυτή που κρατούσε τα εγγόνια της, γιατί και οι δύο γονείς δούλευαν. Τους έφτιαχνε ένα φαγάκι και κρατούσε τα εγγόνια της, γιατί δούλευαν κ</w:t>
      </w:r>
      <w:r>
        <w:rPr>
          <w:rFonts w:eastAsia="Times New Roman" w:cs="Times New Roman"/>
          <w:szCs w:val="24"/>
        </w:rPr>
        <w:t>αι δεν έκανε τίποτα άλλο. Τώρα τα κρατάει, γιατί όλοι είναι άνεργοι και με τη σύνταξή της τους θρέφει. Τότε η καημένη η γιαγιάκα το</w:t>
      </w:r>
      <w:r>
        <w:rPr>
          <w:rFonts w:eastAsia="Times New Roman" w:cs="Times New Roman"/>
          <w:szCs w:val="24"/>
        </w:rPr>
        <w:t>ύ</w:t>
      </w:r>
      <w:r>
        <w:rPr>
          <w:rFonts w:eastAsia="Times New Roman" w:cs="Times New Roman"/>
          <w:szCs w:val="24"/>
        </w:rPr>
        <w:t>ς έδινε το χαρτζιλίκι της, την περίμεναν τα Χριστούγεννα να τους πάει τα δώρα της, ήταν η καλή η γιαγιά, τους πήγαινε δώρα π</w:t>
      </w:r>
      <w:r>
        <w:rPr>
          <w:rFonts w:eastAsia="Times New Roman" w:cs="Times New Roman"/>
          <w:szCs w:val="24"/>
        </w:rPr>
        <w:t>εριττά. Τώρα με τη συνταξούλα της τρέφει όλη την οικογένεια, που είναι άνεργη και είναι το στήριγμά της.</w:t>
      </w:r>
    </w:p>
    <w:p w14:paraId="6214285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Χθες, όμως, με το ασφαλιστικό και το φορολογικό που ψηφίσαμε -συγγνώμη, που ψηφίσατε, δεν το ψηφίσαμε εμείς- πάει και η σύνταξη της γιαγιάς</w:t>
      </w:r>
      <w:r>
        <w:rPr>
          <w:rFonts w:eastAsia="Times New Roman" w:cs="Times New Roman"/>
          <w:szCs w:val="24"/>
        </w:rPr>
        <w:t>!</w:t>
      </w:r>
      <w:r>
        <w:rPr>
          <w:rFonts w:eastAsia="Times New Roman" w:cs="Times New Roman"/>
          <w:szCs w:val="24"/>
        </w:rPr>
        <w:t xml:space="preserve"> Πρώτα εργά</w:t>
      </w:r>
      <w:r>
        <w:rPr>
          <w:rFonts w:eastAsia="Times New Roman" w:cs="Times New Roman"/>
          <w:szCs w:val="24"/>
        </w:rPr>
        <w:t xml:space="preserve">ζονταν οι γονείς, έδιναν και στη γιαγιά το </w:t>
      </w:r>
      <w:proofErr w:type="spellStart"/>
      <w:r>
        <w:rPr>
          <w:rFonts w:eastAsia="Times New Roman" w:cs="Times New Roman"/>
          <w:szCs w:val="24"/>
        </w:rPr>
        <w:t>χαρτζιλικάκι</w:t>
      </w:r>
      <w:proofErr w:type="spellEnd"/>
      <w:r>
        <w:rPr>
          <w:rFonts w:eastAsia="Times New Roman" w:cs="Times New Roman"/>
          <w:szCs w:val="24"/>
        </w:rPr>
        <w:t xml:space="preserve"> της. Τώρα</w:t>
      </w:r>
      <w:r>
        <w:rPr>
          <w:rFonts w:eastAsia="Times New Roman" w:cs="Times New Roman"/>
          <w:szCs w:val="24"/>
        </w:rPr>
        <w:t>,</w:t>
      </w:r>
      <w:r>
        <w:rPr>
          <w:rFonts w:eastAsia="Times New Roman" w:cs="Times New Roman"/>
          <w:szCs w:val="24"/>
        </w:rPr>
        <w:t xml:space="preserve"> που ψηφίσατε το ωραίο ασφαλιστικό και φορολογικό, θα της κόψετε και τη σύνταξη, οπότε για τους άνεργους γονείς κομμένη η σύνταξη, δεν θα τρώει κανένας, ούτε η γιαγιά ούτε οι γονείς. Τελειώσ</w:t>
      </w:r>
      <w:r>
        <w:rPr>
          <w:rFonts w:eastAsia="Times New Roman" w:cs="Times New Roman"/>
          <w:szCs w:val="24"/>
        </w:rPr>
        <w:t>αμε και με αυτό. Δίνετε ένα απλό βοήθημα, πεινούν όλοι.</w:t>
      </w:r>
    </w:p>
    <w:p w14:paraId="6214285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Φυσικά, δεν θα γίνουν και τα αυτονόητα. Το ολοήμερο σχολείο τελείωσε, γιατί θ</w:t>
      </w:r>
      <w:r>
        <w:rPr>
          <w:rFonts w:eastAsia="Times New Roman" w:cs="Times New Roman"/>
          <w:szCs w:val="24"/>
        </w:rPr>
        <w:t>α</w:t>
      </w:r>
      <w:r>
        <w:rPr>
          <w:rFonts w:eastAsia="Times New Roman" w:cs="Times New Roman"/>
          <w:szCs w:val="24"/>
        </w:rPr>
        <w:t xml:space="preserve"> έχουμε προϋποθέσεις ποιοι θα πάνε στο ολοήμερο σχολείο.</w:t>
      </w:r>
    </w:p>
    <w:p w14:paraId="6214285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Αν πιάσουμε τώρα τις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κουρεύετε τελείως </w:t>
      </w:r>
      <w:r>
        <w:rPr>
          <w:rFonts w:eastAsia="Times New Roman" w:cs="Times New Roman"/>
          <w:szCs w:val="24"/>
        </w:rPr>
        <w:t>τα επιδόματα. Άλλο μεγάλο πρόβλημα</w:t>
      </w:r>
      <w:r>
        <w:rPr>
          <w:rFonts w:eastAsia="Times New Roman" w:cs="Times New Roman"/>
          <w:szCs w:val="24"/>
        </w:rPr>
        <w:t xml:space="preserve">, αυτό </w:t>
      </w:r>
      <w:r>
        <w:rPr>
          <w:rFonts w:eastAsia="Times New Roman" w:cs="Times New Roman"/>
          <w:szCs w:val="24"/>
        </w:rPr>
        <w:t>της υπογεννητικότητας</w:t>
      </w:r>
      <w:r>
        <w:rPr>
          <w:rFonts w:eastAsia="Times New Roman" w:cs="Times New Roman"/>
          <w:szCs w:val="24"/>
        </w:rPr>
        <w:t>.</w:t>
      </w:r>
      <w:r>
        <w:rPr>
          <w:rFonts w:eastAsia="Times New Roman" w:cs="Times New Roman"/>
          <w:szCs w:val="24"/>
        </w:rPr>
        <w:t xml:space="preserve"> Δεν στηρίζουμε τις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ούτε τις πολύτεκνες μητέρες, που δίνουν έναν τεράστιο αγώνα καθημερινά. Έχουμε καταντήσει ένα κράτος γερόντων. Οι μητέρες που είναι </w:t>
      </w:r>
      <w:proofErr w:type="spellStart"/>
      <w:r>
        <w:rPr>
          <w:rFonts w:eastAsia="Times New Roman" w:cs="Times New Roman"/>
          <w:szCs w:val="24"/>
        </w:rPr>
        <w:t>τρίτεκνες</w:t>
      </w:r>
      <w:proofErr w:type="spellEnd"/>
      <w:r>
        <w:rPr>
          <w:rFonts w:eastAsia="Times New Roman" w:cs="Times New Roman"/>
          <w:szCs w:val="24"/>
        </w:rPr>
        <w:t xml:space="preserve"> και παλεύ</w:t>
      </w:r>
      <w:r>
        <w:rPr>
          <w:rFonts w:eastAsia="Times New Roman" w:cs="Times New Roman"/>
          <w:szCs w:val="24"/>
        </w:rPr>
        <w:t>ουν να φέρουν στον κόσμο τρία-τέσσερα παιδιά, αυτά τα παιδιά είναι είδος πολυτελείας, πρέπει να φορολογούνται. Έκανες παιδιά; Είσαι πλούσιος, θα φορολογηθείς.</w:t>
      </w:r>
    </w:p>
    <w:p w14:paraId="6214285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Ας μιλήσουμε τώρα για τις ανύπαντρες ή διαζευγμένες μητέρες, που παλεύουν και αν τύχουν και δεν έ</w:t>
      </w:r>
      <w:r>
        <w:rPr>
          <w:rFonts w:eastAsia="Times New Roman" w:cs="Times New Roman"/>
          <w:szCs w:val="24"/>
        </w:rPr>
        <w:t xml:space="preserve">χουν υποστήριξη και από τον πατέρα των παιδιών τους, δεν έχουν και από την πολιτεία. Μην ξεχνούμε τώρα, τις άγιες μέρες, μια μητέρα με το παιδάκι </w:t>
      </w:r>
      <w:r>
        <w:rPr>
          <w:rFonts w:eastAsia="Times New Roman" w:cs="Times New Roman"/>
          <w:szCs w:val="24"/>
        </w:rPr>
        <w:t>της,</w:t>
      </w:r>
      <w:r>
        <w:rPr>
          <w:rFonts w:eastAsia="Times New Roman" w:cs="Times New Roman"/>
          <w:szCs w:val="24"/>
        </w:rPr>
        <w:t xml:space="preserve"> που δούλευε περιστασιακά, πέθανε αγκαλιά με το παιδί της. Εγώ έκλαψα τη μητέρα αυτή, που πέθανε με το αγο</w:t>
      </w:r>
      <w:r>
        <w:rPr>
          <w:rFonts w:eastAsia="Times New Roman" w:cs="Times New Roman"/>
          <w:szCs w:val="24"/>
        </w:rPr>
        <w:t>ράκι της, είκοσι επτά χρόνων αυτή, τεσσάρων χρόνων το παιδί της. Πραγματικά, την έκλαψα.</w:t>
      </w:r>
    </w:p>
    <w:p w14:paraId="6214285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Αυτές μόνο είναι άξιες συγχαρητηρίων απ’ όλες τις μητέρες. Εγώ, ως Βουλευτής και κυρίως </w:t>
      </w:r>
      <w:r>
        <w:rPr>
          <w:rFonts w:eastAsia="Times New Roman" w:cs="Times New Roman"/>
          <w:szCs w:val="24"/>
        </w:rPr>
        <w:t>ως</w:t>
      </w:r>
      <w:r>
        <w:rPr>
          <w:rFonts w:eastAsia="Times New Roman" w:cs="Times New Roman"/>
          <w:szCs w:val="24"/>
        </w:rPr>
        <w:t xml:space="preserve"> γυναίκα και μητέρα, παλεύω γι’ αυτές τις γυναίκες. Πλέον όλη η ελληνική κοιν</w:t>
      </w:r>
      <w:r>
        <w:rPr>
          <w:rFonts w:eastAsia="Times New Roman" w:cs="Times New Roman"/>
          <w:szCs w:val="24"/>
        </w:rPr>
        <w:t xml:space="preserve">ωνία βρίσκεται σε κατάσταση εκτάκτου ανάγκης. Να είστε σίγουρες ότι μέσα στο </w:t>
      </w:r>
      <w:r>
        <w:rPr>
          <w:rFonts w:eastAsia="Times New Roman" w:cs="Times New Roman"/>
          <w:szCs w:val="24"/>
        </w:rPr>
        <w:t>ε</w:t>
      </w:r>
      <w:r>
        <w:rPr>
          <w:rFonts w:eastAsia="Times New Roman" w:cs="Times New Roman"/>
          <w:szCs w:val="24"/>
        </w:rPr>
        <w:t xml:space="preserve">λληνικό Κοινοβούλιο βρίσκεται μια Βουλευτής που είναι μητέρα </w:t>
      </w:r>
      <w:r>
        <w:rPr>
          <w:rFonts w:eastAsia="Times New Roman" w:cs="Times New Roman"/>
          <w:szCs w:val="24"/>
        </w:rPr>
        <w:t>-</w:t>
      </w:r>
      <w:r>
        <w:rPr>
          <w:rFonts w:eastAsia="Times New Roman" w:cs="Times New Roman"/>
          <w:szCs w:val="24"/>
        </w:rPr>
        <w:t>και είναι περήφανη</w:t>
      </w:r>
      <w:r>
        <w:rPr>
          <w:rFonts w:eastAsia="Times New Roman" w:cs="Times New Roman"/>
          <w:szCs w:val="24"/>
        </w:rPr>
        <w:t>-</w:t>
      </w:r>
      <w:r>
        <w:rPr>
          <w:rFonts w:eastAsia="Times New Roman" w:cs="Times New Roman"/>
          <w:szCs w:val="24"/>
        </w:rPr>
        <w:t xml:space="preserve"> τριών παιδιών, τεσσάρων εγγονιών. Να είστε σίγουροι ότι μέσα στο </w:t>
      </w:r>
      <w:r>
        <w:rPr>
          <w:rFonts w:eastAsia="Times New Roman" w:cs="Times New Roman"/>
          <w:szCs w:val="24"/>
        </w:rPr>
        <w:t>ε</w:t>
      </w:r>
      <w:r>
        <w:rPr>
          <w:rFonts w:eastAsia="Times New Roman" w:cs="Times New Roman"/>
          <w:szCs w:val="24"/>
        </w:rPr>
        <w:t>λληνικό Κοινοβούλιο υπάρχει μι</w:t>
      </w:r>
      <w:r>
        <w:rPr>
          <w:rFonts w:eastAsia="Times New Roman" w:cs="Times New Roman"/>
          <w:szCs w:val="24"/>
        </w:rPr>
        <w:t>α γυναίκα σαν εσάς.</w:t>
      </w:r>
    </w:p>
    <w:p w14:paraId="6214285C"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214285D"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όλες και όλους τους εκπροσώπους των κομμάτων για την παρουσία τους, την ομιλία τους.</w:t>
      </w:r>
    </w:p>
    <w:p w14:paraId="6214285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w:t>
      </w:r>
      <w:r>
        <w:rPr>
          <w:rFonts w:eastAsia="Times New Roman" w:cs="Times New Roman"/>
          <w:szCs w:val="24"/>
        </w:rPr>
        <w:t xml:space="preserve">τιμητική εκδήλωση </w:t>
      </w:r>
      <w:r>
        <w:rPr>
          <w:rFonts w:eastAsia="Times New Roman" w:cs="Times New Roman"/>
          <w:szCs w:val="24"/>
        </w:rPr>
        <w:t>με αφορμή τ</w:t>
      </w:r>
      <w:r>
        <w:rPr>
          <w:rFonts w:eastAsia="Times New Roman" w:cs="Times New Roman"/>
          <w:szCs w:val="24"/>
        </w:rPr>
        <w:t>ον εορτασμό της Ημέρας της Μητέρας.</w:t>
      </w:r>
    </w:p>
    <w:p w14:paraId="6214285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62142860" w14:textId="77777777" w:rsidR="00396942" w:rsidRDefault="00D441C0">
      <w:pPr>
        <w:spacing w:after="0" w:line="600" w:lineRule="auto"/>
        <w:ind w:firstLine="720"/>
        <w:jc w:val="both"/>
        <w:rPr>
          <w:rFonts w:eastAsia="Times New Roman"/>
          <w:szCs w:val="24"/>
        </w:rPr>
      </w:pPr>
      <w:r w:rsidRPr="007F16A5">
        <w:rPr>
          <w:rFonts w:eastAsia="Times New Roman" w:cs="Times New Roman"/>
          <w:color w:val="000000" w:themeColor="text1"/>
          <w:szCs w:val="24"/>
        </w:rPr>
        <w:t>(Ανακοινώνονται προς το Σώμα από τον Γραμματέα της Βουλής κ. Γεώργιο Ψυχογιό, Βουλευτή Κορινθίας, τα ακόλουθα:</w:t>
      </w:r>
    </w:p>
    <w:p w14:paraId="62142861" w14:textId="77777777" w:rsidR="00396942" w:rsidRDefault="00D441C0">
      <w:pPr>
        <w:spacing w:line="600" w:lineRule="auto"/>
        <w:ind w:firstLine="720"/>
        <w:jc w:val="both"/>
        <w:rPr>
          <w:rFonts w:eastAsia="Times New Roman"/>
          <w:szCs w:val="24"/>
        </w:rPr>
      </w:pPr>
      <w:r w:rsidRPr="00826808">
        <w:rPr>
          <w:rFonts w:eastAsia="Times New Roman"/>
          <w:szCs w:val="24"/>
        </w:rPr>
        <w:t>Α. ΚΑΤΑΘΕΣΗ ΑΝΑΦΟΡΩΝ</w:t>
      </w:r>
    </w:p>
    <w:p w14:paraId="62142862" w14:textId="77777777" w:rsidR="00396942" w:rsidRDefault="00D441C0">
      <w:pPr>
        <w:spacing w:line="600" w:lineRule="auto"/>
        <w:ind w:firstLine="720"/>
        <w:jc w:val="center"/>
        <w:rPr>
          <w:rFonts w:eastAsia="Times New Roman"/>
          <w:szCs w:val="24"/>
        </w:rPr>
      </w:pPr>
      <w:r w:rsidRPr="00826808">
        <w:rPr>
          <w:rFonts w:eastAsia="Times New Roman"/>
          <w:szCs w:val="24"/>
        </w:rPr>
        <w:t xml:space="preserve">(Να μπει η σελίδα </w:t>
      </w:r>
      <w:r>
        <w:rPr>
          <w:rFonts w:eastAsia="Times New Roman"/>
          <w:szCs w:val="24"/>
        </w:rPr>
        <w:t>61</w:t>
      </w:r>
      <w:r w:rsidRPr="00826808">
        <w:rPr>
          <w:rFonts w:eastAsia="Times New Roman"/>
          <w:szCs w:val="24"/>
        </w:rPr>
        <w:t>α)</w:t>
      </w:r>
    </w:p>
    <w:p w14:paraId="62142863" w14:textId="77777777" w:rsidR="00396942" w:rsidRDefault="00D441C0">
      <w:pPr>
        <w:spacing w:line="600" w:lineRule="auto"/>
        <w:ind w:firstLine="720"/>
        <w:jc w:val="both"/>
        <w:rPr>
          <w:rFonts w:eastAsia="Times New Roman"/>
          <w:szCs w:val="24"/>
        </w:rPr>
      </w:pPr>
      <w:r w:rsidRPr="00826808">
        <w:rPr>
          <w:rFonts w:eastAsia="Times New Roman"/>
          <w:szCs w:val="24"/>
        </w:rPr>
        <w:t>Β. ΑΠΑΝΤΗΣΕΙΣ ΥΠΟΥΡΓΩΝ ΣΕ ΕΡΩΤΗΣΕΙΣ ΒΟΥΛΕΥΤΩΝ</w:t>
      </w:r>
    </w:p>
    <w:p w14:paraId="62142864" w14:textId="77777777" w:rsidR="00396942" w:rsidRDefault="00D441C0">
      <w:pPr>
        <w:spacing w:line="600" w:lineRule="auto"/>
        <w:ind w:firstLine="720"/>
        <w:jc w:val="center"/>
        <w:rPr>
          <w:rFonts w:eastAsia="Times New Roman"/>
          <w:szCs w:val="24"/>
        </w:rPr>
      </w:pPr>
      <w:r w:rsidRPr="00826808">
        <w:rPr>
          <w:rFonts w:eastAsia="Times New Roman"/>
          <w:szCs w:val="24"/>
        </w:rPr>
        <w:t xml:space="preserve">(Να μπει η σελίδα </w:t>
      </w:r>
      <w:r>
        <w:rPr>
          <w:rFonts w:eastAsia="Times New Roman"/>
          <w:szCs w:val="24"/>
        </w:rPr>
        <w:t>6</w:t>
      </w:r>
      <w:r w:rsidRPr="00826808">
        <w:rPr>
          <w:rFonts w:eastAsia="Times New Roman"/>
          <w:szCs w:val="24"/>
        </w:rPr>
        <w:t>2β)</w:t>
      </w:r>
    </w:p>
    <w:p w14:paraId="62142865"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sidRPr="001F3890">
        <w:rPr>
          <w:rFonts w:eastAsia="Times New Roman" w:cs="Times New Roman"/>
          <w:szCs w:val="24"/>
        </w:rPr>
        <w:t xml:space="preserve"> </w:t>
      </w:r>
      <w:r>
        <w:rPr>
          <w:rFonts w:eastAsia="Times New Roman" w:cs="Times New Roman"/>
          <w:szCs w:val="24"/>
        </w:rPr>
        <w:t xml:space="preserve">Πριν </w:t>
      </w:r>
      <w:r>
        <w:rPr>
          <w:rFonts w:eastAsia="Times New Roman" w:cs="Times New Roman"/>
          <w:szCs w:val="24"/>
        </w:rPr>
        <w:t>εισέλθουμε στη συζήτηση των επικαίρων ερωτήσεων</w:t>
      </w:r>
      <w:r>
        <w:rPr>
          <w:rFonts w:eastAsia="Times New Roman" w:cs="Times New Roman"/>
          <w:szCs w:val="24"/>
        </w:rPr>
        <w:t>, θα διαβάσω μια ανακοίνωση του Προεδρείου της Βουλής των Ελλήνων:</w:t>
      </w:r>
    </w:p>
    <w:p w14:paraId="6214286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Κατά τη χθεσινή συνεδρίαση της Ολομέλειας της Βουλής των Ελλήνων και, συγκεκριμένα, κατά τη δεύτερη μέρα συζήτησης του σχεδίου νόμου του Υπουργείου Εργασίας, Κοινωνικής Ασφάλισης και Κοινωνικής Αλληλεγγύης με τίτλο «Ενιαίο Σύστημα Κοινωνικής Ασφάλειας - Με</w:t>
      </w:r>
      <w:r>
        <w:rPr>
          <w:rFonts w:eastAsia="Times New Roman" w:cs="Times New Roman"/>
          <w:szCs w:val="24"/>
        </w:rPr>
        <w:t>ταρρύθμιση ασφαλιστικού-συνταξιοδοτικού συστήματος - Ρυθμίσεις φορολογίας εισοδήματος και τυχερών παιγνίων», μετά από τη συμπεριφορά του Βουλευτή του Λαϊκού Συνδέσμου - Χρυσή Αυγή κ. Ιωάννη Λαγού και τη συνεχή άρνησή του, με την κάλυψη της Κοινοβουλευτικής</w:t>
      </w:r>
      <w:r>
        <w:rPr>
          <w:rFonts w:eastAsia="Times New Roman" w:cs="Times New Roman"/>
          <w:szCs w:val="24"/>
        </w:rPr>
        <w:t xml:space="preserve"> Ομάδας της Χρυσής Αυγής</w:t>
      </w:r>
      <w:r w:rsidRPr="00180A08">
        <w:rPr>
          <w:rFonts w:eastAsia="Times New Roman" w:cs="Times New Roman"/>
          <w:szCs w:val="24"/>
        </w:rPr>
        <w:t>,</w:t>
      </w:r>
      <w:r>
        <w:rPr>
          <w:rFonts w:eastAsia="Times New Roman" w:cs="Times New Roman"/>
          <w:szCs w:val="24"/>
        </w:rPr>
        <w:t xml:space="preserve"> να αποχωρήσει από την Αίθουσα της Ολομέλειας, η συνεδρίαση διακόπηκε προσωρινά.</w:t>
      </w:r>
    </w:p>
    <w:p w14:paraId="6214286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Με απόφαση του Προεδρείου της Βουλής, την οποία εκφώνησε με την επανάληψη της συνεδρίασης ο Ζ΄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επιβλήθη</w:t>
      </w:r>
      <w:r>
        <w:rPr>
          <w:rFonts w:eastAsia="Times New Roman" w:cs="Times New Roman"/>
          <w:szCs w:val="24"/>
        </w:rPr>
        <w:t xml:space="preserve">κε στον ως άνω Βουλευτή, σύμφωνα </w:t>
      </w:r>
      <w:r>
        <w:rPr>
          <w:rFonts w:eastAsia="Times New Roman" w:cs="Times New Roman"/>
          <w:szCs w:val="24"/>
        </w:rPr>
        <w:lastRenderedPageBreak/>
        <w:t>με τα άρθρα 77 και 81 του Κανονισμού της Βουλής (Μέρος Κοινοβουλευτικό), η απομάκρυνση και ο προσωρινός αποκλεισμός του. Κατά το άρθρο 81 του Κανονισμού, ο προσωρινός αποκλεισμός μπορεί να επεκταθεί έως δεκαπέντε ημέρες, με</w:t>
      </w:r>
      <w:r>
        <w:rPr>
          <w:rFonts w:eastAsia="Times New Roman" w:cs="Times New Roman"/>
          <w:szCs w:val="24"/>
        </w:rPr>
        <w:t>τά από πρόταση του Προέδρου και απόφαση της Ολομέλειας.</w:t>
      </w:r>
    </w:p>
    <w:p w14:paraId="6214286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Το Προεδρείο της Βουλής θεωρεί την ποινή που επιβλήθηκε ως προειδοποίηση, ώστε να μην επαναληφθούν στο μέλλον παρόμοιες συμπεριφορές</w:t>
      </w:r>
      <w:r>
        <w:rPr>
          <w:rFonts w:eastAsia="Times New Roman" w:cs="Times New Roman"/>
          <w:szCs w:val="24"/>
        </w:rPr>
        <w:t>»</w:t>
      </w:r>
      <w:r>
        <w:rPr>
          <w:rFonts w:eastAsia="Times New Roman" w:cs="Times New Roman"/>
          <w:szCs w:val="24"/>
        </w:rPr>
        <w:t>.</w:t>
      </w:r>
    </w:p>
    <w:p w14:paraId="62142869" w14:textId="77777777" w:rsidR="00396942" w:rsidRDefault="00D441C0">
      <w:pPr>
        <w:spacing w:after="0" w:line="600" w:lineRule="auto"/>
        <w:ind w:firstLine="720"/>
        <w:contextualSpacing/>
        <w:jc w:val="both"/>
        <w:rPr>
          <w:rFonts w:eastAsia="Times New Roman"/>
          <w:szCs w:val="24"/>
        </w:rPr>
      </w:pPr>
      <w:r>
        <w:rPr>
          <w:rFonts w:eastAsia="Times New Roman" w:cs="Times New Roman"/>
          <w:szCs w:val="24"/>
        </w:rPr>
        <w:t>Κ</w:t>
      </w:r>
      <w:r>
        <w:rPr>
          <w:rFonts w:eastAsia="Times New Roman"/>
          <w:szCs w:val="24"/>
        </w:rPr>
        <w:t xml:space="preserve">υρίες και κύριοι συνάδελφοι, έχω </w:t>
      </w:r>
      <w:r>
        <w:rPr>
          <w:rFonts w:eastAsia="Times New Roman"/>
          <w:szCs w:val="24"/>
        </w:rPr>
        <w:t xml:space="preserve">την τιμή </w:t>
      </w:r>
      <w:r>
        <w:rPr>
          <w:rFonts w:eastAsia="Times New Roman"/>
          <w:szCs w:val="24"/>
        </w:rPr>
        <w:t>να ανακοινώσω στο Σώμα</w:t>
      </w:r>
      <w:r>
        <w:rPr>
          <w:rFonts w:eastAsia="Times New Roman"/>
          <w:szCs w:val="24"/>
        </w:rPr>
        <w:t xml:space="preserve"> ότι ο Υπουργός Εθνικής Άμυνας και Πρόεδρος των Ανεξαρτήτων Ελλήνων κ. Πάνος Καμμένος ζητεί ολιγοήμερη απουσία στο εξωτερικό από 12 έως 17 Μαΐου 2016. Η Βουλή εγκρίνει; </w:t>
      </w:r>
    </w:p>
    <w:p w14:paraId="6214286A" w14:textId="77777777" w:rsidR="00396942" w:rsidRDefault="00D441C0">
      <w:pPr>
        <w:spacing w:after="0"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6214286B" w14:textId="77777777" w:rsidR="00396942" w:rsidRDefault="00D441C0">
      <w:pPr>
        <w:spacing w:after="0"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sidRPr="00C13945">
        <w:rPr>
          <w:rFonts w:eastAsia="Times New Roman" w:cs="Times New Roman"/>
          <w:szCs w:val="24"/>
        </w:rPr>
        <w:t>Συνεπώς η</w:t>
      </w:r>
      <w:r>
        <w:rPr>
          <w:rFonts w:eastAsia="Times New Roman" w:cs="Times New Roman"/>
          <w:szCs w:val="24"/>
        </w:rPr>
        <w:t xml:space="preserve"> Βουλή </w:t>
      </w:r>
      <w:r w:rsidRPr="00E619AC">
        <w:rPr>
          <w:rFonts w:eastAsia="Times New Roman" w:cs="Times New Roman"/>
          <w:szCs w:val="24"/>
        </w:rPr>
        <w:t>ενέκρινε τη ζητηθείσα άδεια.</w:t>
      </w:r>
    </w:p>
    <w:p w14:paraId="6214286C" w14:textId="77777777" w:rsidR="00396942" w:rsidRDefault="00D441C0">
      <w:pPr>
        <w:spacing w:after="0" w:line="600" w:lineRule="auto"/>
        <w:ind w:firstLine="720"/>
        <w:jc w:val="center"/>
        <w:rPr>
          <w:rFonts w:eastAsia="Times New Roman" w:cs="Times New Roman"/>
          <w:b/>
          <w:color w:val="FF0000"/>
          <w:szCs w:val="24"/>
        </w:rPr>
      </w:pPr>
      <w:r w:rsidRPr="006F641F">
        <w:rPr>
          <w:rFonts w:eastAsia="Times New Roman" w:cs="Times New Roman"/>
          <w:b/>
          <w:color w:val="FF0000"/>
          <w:szCs w:val="24"/>
        </w:rPr>
        <w:t>ΑΛΛΑΓΗ ΣΕΛΙΔΑΣ ΛΟΓΩ ΑΛΛΑΓΗΣ ΘΕΜΑΤΟΣ</w:t>
      </w:r>
    </w:p>
    <w:p w14:paraId="6214286D"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szCs w:val="24"/>
        </w:rPr>
        <w:t>Κυρίες και κύριοι συνάδελφοι, ε</w:t>
      </w:r>
      <w:r>
        <w:rPr>
          <w:rFonts w:eastAsia="Times New Roman" w:cs="Times New Roman"/>
          <w:szCs w:val="24"/>
        </w:rPr>
        <w:t>ισερχό</w:t>
      </w:r>
      <w:r>
        <w:rPr>
          <w:rFonts w:eastAsia="Times New Roman" w:cs="Times New Roman"/>
          <w:szCs w:val="24"/>
        </w:rPr>
        <w:t>μαστε</w:t>
      </w:r>
      <w:r>
        <w:rPr>
          <w:rFonts w:eastAsia="Times New Roman" w:cs="Times New Roman"/>
          <w:szCs w:val="24"/>
        </w:rPr>
        <w:t xml:space="preserve"> στη συζήτηση των</w:t>
      </w:r>
    </w:p>
    <w:p w14:paraId="6214286E" w14:textId="77777777" w:rsidR="00396942" w:rsidRDefault="00D441C0">
      <w:pPr>
        <w:spacing w:after="0" w:line="600" w:lineRule="auto"/>
        <w:jc w:val="center"/>
        <w:rPr>
          <w:rFonts w:eastAsia="Times New Roman" w:cs="Times New Roman"/>
          <w:szCs w:val="24"/>
        </w:rPr>
      </w:pPr>
      <w:r>
        <w:rPr>
          <w:rFonts w:eastAsia="Times New Roman" w:cs="Times New Roman"/>
          <w:b/>
          <w:szCs w:val="24"/>
        </w:rPr>
        <w:t>ΕΠΙΚΑΙΡΩΝ ΕΡΩΤΗΣΕΩΝ</w:t>
      </w:r>
    </w:p>
    <w:p w14:paraId="6214286F" w14:textId="77777777" w:rsidR="00396942" w:rsidRDefault="00396942">
      <w:pPr>
        <w:spacing w:after="0" w:line="600" w:lineRule="auto"/>
        <w:ind w:firstLine="720"/>
        <w:jc w:val="both"/>
        <w:rPr>
          <w:rFonts w:eastAsia="Times New Roman" w:cs="Times New Roman"/>
          <w:szCs w:val="24"/>
        </w:rPr>
      </w:pPr>
    </w:p>
    <w:p w14:paraId="62142870" w14:textId="77777777" w:rsidR="00396942" w:rsidRDefault="00D441C0">
      <w:pPr>
        <w:spacing w:after="0" w:line="600" w:lineRule="auto"/>
        <w:ind w:firstLine="720"/>
        <w:contextualSpacing/>
        <w:jc w:val="both"/>
        <w:rPr>
          <w:rFonts w:eastAsia="Times New Roman" w:cs="Times New Roman"/>
          <w:szCs w:val="24"/>
        </w:rPr>
      </w:pPr>
      <w:r>
        <w:rPr>
          <w:rFonts w:eastAsia="Times New Roman" w:cs="Times New Roman"/>
          <w:szCs w:val="24"/>
        </w:rPr>
        <w:t>Θα συζητηθεί η τρίτη επίκαιρη ερώτηση με αριθμό 83</w:t>
      </w:r>
      <w:r>
        <w:rPr>
          <w:rFonts w:eastAsia="Times New Roman" w:cs="Times New Roman"/>
          <w:szCs w:val="24"/>
        </w:rPr>
        <w:t>4/26-4-2016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Εξωτερικών, σχετικά με την καθυστέρηση αίτησης βίζας στη Ρωσία. </w:t>
      </w:r>
    </w:p>
    <w:p w14:paraId="62142871" w14:textId="77777777" w:rsidR="00396942" w:rsidRDefault="00D441C0">
      <w:pPr>
        <w:spacing w:after="0" w:line="600" w:lineRule="auto"/>
        <w:ind w:firstLine="720"/>
        <w:contextualSpacing/>
        <w:jc w:val="both"/>
        <w:rPr>
          <w:rFonts w:eastAsia="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w:t>
      </w:r>
      <w:r>
        <w:rPr>
          <w:rFonts w:eastAsia="Times New Roman"/>
          <w:szCs w:val="24"/>
        </w:rPr>
        <w:t xml:space="preserve"> ο Αναπληρωτής Υπουργός Εξωτερικών κ. Νικόλ</w:t>
      </w:r>
      <w:r>
        <w:rPr>
          <w:rFonts w:eastAsia="Times New Roman"/>
          <w:szCs w:val="24"/>
        </w:rPr>
        <w:t xml:space="preserve">αος </w:t>
      </w:r>
      <w:proofErr w:type="spellStart"/>
      <w:r>
        <w:rPr>
          <w:rFonts w:eastAsia="Times New Roman"/>
          <w:szCs w:val="24"/>
        </w:rPr>
        <w:t>Ξυδάκης</w:t>
      </w:r>
      <w:proofErr w:type="spellEnd"/>
      <w:r>
        <w:rPr>
          <w:rFonts w:eastAsia="Times New Roman"/>
          <w:szCs w:val="24"/>
        </w:rPr>
        <w:t xml:space="preserve">. </w:t>
      </w:r>
    </w:p>
    <w:p w14:paraId="62142872" w14:textId="77777777" w:rsidR="00396942" w:rsidRDefault="00D441C0">
      <w:pPr>
        <w:spacing w:after="0" w:line="600" w:lineRule="auto"/>
        <w:ind w:firstLine="720"/>
        <w:contextualSpacing/>
        <w:jc w:val="both"/>
        <w:rPr>
          <w:rFonts w:eastAsia="Times New Roman"/>
          <w:szCs w:val="24"/>
        </w:rPr>
      </w:pPr>
      <w:r>
        <w:rPr>
          <w:rFonts w:eastAsia="Times New Roman"/>
          <w:szCs w:val="24"/>
        </w:rPr>
        <w:t xml:space="preserve">Τον λόγο έχει ο κ. Καμμένος. </w:t>
      </w:r>
    </w:p>
    <w:p w14:paraId="62142873" w14:textId="77777777" w:rsidR="00396942" w:rsidRDefault="00D441C0">
      <w:pPr>
        <w:spacing w:after="0"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Καμμέν</w:t>
      </w:r>
      <w:r>
        <w:rPr>
          <w:rFonts w:eastAsia="Times New Roman"/>
          <w:szCs w:val="24"/>
        </w:rPr>
        <w:t>ε</w:t>
      </w:r>
      <w:proofErr w:type="spellEnd"/>
      <w:r>
        <w:rPr>
          <w:rFonts w:eastAsia="Times New Roman"/>
          <w:szCs w:val="24"/>
        </w:rPr>
        <w:t xml:space="preserve">, έχετε τον λόγο για δύο λεπτά. </w:t>
      </w:r>
    </w:p>
    <w:p w14:paraId="62142874" w14:textId="77777777" w:rsidR="00396942" w:rsidRDefault="00D441C0">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 xml:space="preserve">Ευχαριστώ πολύ, κυρία Πρόεδρε. </w:t>
      </w:r>
    </w:p>
    <w:p w14:paraId="62142875" w14:textId="77777777" w:rsidR="00396942" w:rsidRDefault="00D441C0">
      <w:pPr>
        <w:spacing w:after="0" w:line="600" w:lineRule="auto"/>
        <w:ind w:firstLine="720"/>
        <w:contextualSpacing/>
        <w:jc w:val="both"/>
        <w:rPr>
          <w:rFonts w:eastAsia="Times New Roman"/>
          <w:szCs w:val="24"/>
        </w:rPr>
      </w:pPr>
      <w:r>
        <w:rPr>
          <w:rFonts w:eastAsia="Times New Roman"/>
          <w:szCs w:val="24"/>
        </w:rPr>
        <w:lastRenderedPageBreak/>
        <w:t xml:space="preserve">Κύριε Υπουργέ, είναι ένα γνωστό θέμα, έχει ανακινηθεί τις τελευταίες δεκαπέντε ημέρες, έχετε απαντήσει σε </w:t>
      </w:r>
      <w:r>
        <w:rPr>
          <w:rFonts w:eastAsia="Times New Roman"/>
          <w:szCs w:val="24"/>
        </w:rPr>
        <w:t xml:space="preserve">σχετική ερώτηση, νομίζω, του συναδέλφου κ. </w:t>
      </w:r>
      <w:proofErr w:type="spellStart"/>
      <w:r>
        <w:rPr>
          <w:rFonts w:eastAsia="Times New Roman"/>
          <w:szCs w:val="24"/>
        </w:rPr>
        <w:t>Κεγκέρογλου</w:t>
      </w:r>
      <w:proofErr w:type="spellEnd"/>
      <w:r>
        <w:rPr>
          <w:rFonts w:eastAsia="Times New Roman"/>
          <w:szCs w:val="24"/>
        </w:rPr>
        <w:t>. Παρ</w:t>
      </w:r>
      <w:r>
        <w:rPr>
          <w:rFonts w:eastAsia="Times New Roman"/>
          <w:szCs w:val="24"/>
        </w:rPr>
        <w:t xml:space="preserve">’ </w:t>
      </w:r>
      <w:r>
        <w:rPr>
          <w:rFonts w:eastAsia="Times New Roman"/>
          <w:szCs w:val="24"/>
        </w:rPr>
        <w:t>όλα αυτά, επειδή και η δική μου ερώτηση ήταν σχεδόν είκοσι πέντε ημερών παλαιά, θα πρέπει να τη συζητήσουμε και τώρα, διότι πλησιάζει και η τουριστική περίοδος, πλέον πλησιάζουμε στο δεύτερο δεκα</w:t>
      </w:r>
      <w:r>
        <w:rPr>
          <w:rFonts w:eastAsia="Times New Roman"/>
          <w:szCs w:val="24"/>
        </w:rPr>
        <w:t xml:space="preserve">ήμερο του Μαΐου. </w:t>
      </w:r>
    </w:p>
    <w:p w14:paraId="62142876" w14:textId="77777777" w:rsidR="00396942" w:rsidRDefault="00D441C0">
      <w:pPr>
        <w:spacing w:after="0" w:line="600" w:lineRule="auto"/>
        <w:ind w:firstLine="720"/>
        <w:contextualSpacing/>
        <w:jc w:val="both"/>
        <w:rPr>
          <w:rFonts w:eastAsia="Times New Roman"/>
          <w:szCs w:val="24"/>
        </w:rPr>
      </w:pPr>
      <w:r>
        <w:rPr>
          <w:rFonts w:eastAsia="Times New Roman"/>
          <w:szCs w:val="24"/>
        </w:rPr>
        <w:t>Σύμφωνα με δημοσιεύματα, λοιπόν, υπάρχει πολύς μεγάλος χρόνος αναμονής για την κατάθεση και έγκριση των δικαιολογητικών για τη λήψη βίζας</w:t>
      </w:r>
      <w:r>
        <w:rPr>
          <w:rFonts w:eastAsia="Times New Roman"/>
          <w:szCs w:val="24"/>
        </w:rPr>
        <w:t>,</w:t>
      </w:r>
      <w:r>
        <w:rPr>
          <w:rFonts w:eastAsia="Times New Roman"/>
          <w:szCs w:val="24"/>
        </w:rPr>
        <w:t xml:space="preserve"> που θα επιτρέψει στους Ρώσους που επιθυμούν να επισκεφτούν τη χώρα </w:t>
      </w:r>
      <w:r>
        <w:rPr>
          <w:rFonts w:eastAsia="Times New Roman"/>
          <w:szCs w:val="24"/>
        </w:rPr>
        <w:t>μας,</w:t>
      </w:r>
      <w:r>
        <w:rPr>
          <w:rFonts w:eastAsia="Times New Roman"/>
          <w:szCs w:val="24"/>
        </w:rPr>
        <w:t xml:space="preserve"> τόσο για τις ημέρες του Πάσχα όσο και για το καλοκαίρι. </w:t>
      </w:r>
    </w:p>
    <w:p w14:paraId="62142877" w14:textId="77777777" w:rsidR="00396942" w:rsidRDefault="00D441C0">
      <w:pPr>
        <w:spacing w:after="0" w:line="600" w:lineRule="auto"/>
        <w:ind w:firstLine="720"/>
        <w:contextualSpacing/>
        <w:jc w:val="both"/>
        <w:rPr>
          <w:rFonts w:eastAsia="Times New Roman"/>
          <w:szCs w:val="24"/>
        </w:rPr>
      </w:pPr>
      <w:r>
        <w:rPr>
          <w:rFonts w:eastAsia="Times New Roman"/>
          <w:szCs w:val="24"/>
        </w:rPr>
        <w:t>Οι ουρές που σχηματίζονται και ο χρόνος αναμονής είναι τόσο  μεγάλος</w:t>
      </w:r>
      <w:r>
        <w:rPr>
          <w:rFonts w:eastAsia="Times New Roman"/>
          <w:szCs w:val="24"/>
        </w:rPr>
        <w:t>,</w:t>
      </w:r>
      <w:r>
        <w:rPr>
          <w:rFonts w:eastAsia="Times New Roman"/>
          <w:szCs w:val="24"/>
        </w:rPr>
        <w:t xml:space="preserve"> που αποθαρρύνει τους αιτούντες, οι οποίοι ή αποφασίζουν να εγκαταλείψουν την προσπάθεια έκδοσης βίζας επιλέγοντας κάποιο μέρος με λιγότερη ταλαιπωρία ή πολλές φορές δεν προλαβαίνουν να βγάλουν τη βίζα ακυρώνοντας τα ταξίδια τους. </w:t>
      </w:r>
    </w:p>
    <w:p w14:paraId="62142878" w14:textId="77777777" w:rsidR="00396942" w:rsidRDefault="00D441C0">
      <w:pPr>
        <w:spacing w:after="0" w:line="600" w:lineRule="auto"/>
        <w:ind w:firstLine="720"/>
        <w:contextualSpacing/>
        <w:jc w:val="both"/>
        <w:rPr>
          <w:rFonts w:eastAsia="Times New Roman"/>
          <w:szCs w:val="24"/>
        </w:rPr>
      </w:pPr>
      <w:r>
        <w:rPr>
          <w:rFonts w:eastAsia="Times New Roman"/>
          <w:szCs w:val="24"/>
        </w:rPr>
        <w:lastRenderedPageBreak/>
        <w:t xml:space="preserve">Η </w:t>
      </w:r>
      <w:proofErr w:type="spellStart"/>
      <w:r>
        <w:rPr>
          <w:rFonts w:eastAsia="Times New Roman"/>
          <w:szCs w:val="24"/>
        </w:rPr>
        <w:t>υποστελέχωση</w:t>
      </w:r>
      <w:proofErr w:type="spellEnd"/>
      <w:r>
        <w:rPr>
          <w:rFonts w:eastAsia="Times New Roman"/>
          <w:szCs w:val="24"/>
        </w:rPr>
        <w:t xml:space="preserve"> φαίνεται </w:t>
      </w:r>
      <w:r>
        <w:rPr>
          <w:rFonts w:eastAsia="Times New Roman"/>
          <w:szCs w:val="24"/>
        </w:rPr>
        <w:t>να έχει στοιχίσει ήδη αρκετές ακυρώσεις για την περίοδο του Πάσχα</w:t>
      </w:r>
      <w:r>
        <w:rPr>
          <w:rFonts w:eastAsia="Times New Roman"/>
          <w:szCs w:val="24"/>
        </w:rPr>
        <w:t>,</w:t>
      </w:r>
      <w:r>
        <w:rPr>
          <w:rFonts w:eastAsia="Times New Roman"/>
          <w:szCs w:val="24"/>
        </w:rPr>
        <w:t xml:space="preserve"> ενώ εάν δεν βρεθεί σύντομα λύση, το πρόβλημα θα συνεχιστεί και το καλοκαίρι, αφού έχουν ήδη συσσωρευτεί δέκα χιλιάδες αιτήσεις μόνο για τις διακοπές του Πάσχα.  </w:t>
      </w:r>
    </w:p>
    <w:p w14:paraId="62142879" w14:textId="77777777" w:rsidR="00396942" w:rsidRDefault="00D441C0">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w:t>
      </w:r>
      <w:r>
        <w:rPr>
          <w:rFonts w:eastAsia="Times New Roman" w:cs="Times New Roman"/>
          <w:szCs w:val="24"/>
        </w:rPr>
        <w:t xml:space="preserve">οειδοποιητικά το κουδούνι λήξεως του χρόνου ομιλίας του κυρίου Βουλευτή) </w:t>
      </w:r>
    </w:p>
    <w:p w14:paraId="6214287A" w14:textId="77777777" w:rsidR="00396942" w:rsidRDefault="00D441C0">
      <w:pPr>
        <w:spacing w:after="0" w:line="600" w:lineRule="auto"/>
        <w:ind w:firstLine="720"/>
        <w:contextualSpacing/>
        <w:jc w:val="both"/>
        <w:rPr>
          <w:rFonts w:eastAsia="Times New Roman"/>
          <w:szCs w:val="24"/>
        </w:rPr>
      </w:pPr>
      <w:r>
        <w:rPr>
          <w:rFonts w:eastAsia="Times New Roman"/>
          <w:szCs w:val="24"/>
        </w:rPr>
        <w:t xml:space="preserve">Η μη άμεση επίλυση του σοβαρού αυτού προβλήματος θα επιφέρει πάρα πολλά προβλήματα στον κλάδο, που καταφέρνει όχι μόνο να επιβιώνει αλλά και ανθεί σε περίοδο βαθύτατης ύφεσης για τη </w:t>
      </w:r>
      <w:r>
        <w:rPr>
          <w:rFonts w:eastAsia="Times New Roman"/>
          <w:szCs w:val="24"/>
        </w:rPr>
        <w:t xml:space="preserve">χώρα μας.  </w:t>
      </w:r>
    </w:p>
    <w:p w14:paraId="6214287B" w14:textId="77777777" w:rsidR="00396942" w:rsidRDefault="00D441C0">
      <w:pPr>
        <w:spacing w:after="0" w:line="600" w:lineRule="auto"/>
        <w:ind w:firstLine="720"/>
        <w:contextualSpacing/>
        <w:jc w:val="both"/>
        <w:rPr>
          <w:rFonts w:eastAsia="Times New Roman"/>
          <w:szCs w:val="24"/>
        </w:rPr>
      </w:pPr>
      <w:r>
        <w:rPr>
          <w:rFonts w:eastAsia="Times New Roman"/>
          <w:szCs w:val="24"/>
        </w:rPr>
        <w:t>Κατόπι των ανωτέρω, ερωτάστε, κύριε Υπουργέ:</w:t>
      </w:r>
    </w:p>
    <w:p w14:paraId="6214287C" w14:textId="77777777" w:rsidR="00396942" w:rsidRDefault="00D441C0">
      <w:pPr>
        <w:spacing w:after="0" w:line="600" w:lineRule="auto"/>
        <w:ind w:firstLine="720"/>
        <w:contextualSpacing/>
        <w:jc w:val="both"/>
        <w:rPr>
          <w:rFonts w:eastAsia="Times New Roman"/>
          <w:szCs w:val="24"/>
        </w:rPr>
      </w:pPr>
      <w:r>
        <w:rPr>
          <w:rFonts w:eastAsia="Times New Roman"/>
          <w:szCs w:val="24"/>
        </w:rPr>
        <w:t>Για ποιο</w:t>
      </w:r>
      <w:r>
        <w:rPr>
          <w:rFonts w:eastAsia="Times New Roman"/>
          <w:szCs w:val="24"/>
        </w:rPr>
        <w:t>ν</w:t>
      </w:r>
      <w:r>
        <w:rPr>
          <w:rFonts w:eastAsia="Times New Roman"/>
          <w:szCs w:val="24"/>
        </w:rPr>
        <w:t xml:space="preserve"> λόγο, ενώ ήταν γνωστή η </w:t>
      </w:r>
      <w:proofErr w:type="spellStart"/>
      <w:r>
        <w:rPr>
          <w:rFonts w:eastAsia="Times New Roman"/>
          <w:szCs w:val="24"/>
        </w:rPr>
        <w:t>υποστελέχωση</w:t>
      </w:r>
      <w:proofErr w:type="spellEnd"/>
      <w:r>
        <w:rPr>
          <w:rFonts w:eastAsia="Times New Roman"/>
          <w:szCs w:val="24"/>
        </w:rPr>
        <w:t xml:space="preserve"> του Προξενείου μας στην Τουρκία αλλά και η αύξηση των αιτήσεων για χορήγηση βίζας, δεν  ελήφθησαν τα κατάλληλα μέτρα, ώστε να στηριχθεί το προσωπικό; </w:t>
      </w:r>
    </w:p>
    <w:p w14:paraId="6214287D" w14:textId="77777777" w:rsidR="00396942" w:rsidRDefault="00D441C0">
      <w:pPr>
        <w:spacing w:after="0" w:line="600" w:lineRule="auto"/>
        <w:ind w:firstLine="720"/>
        <w:contextualSpacing/>
        <w:jc w:val="both"/>
        <w:rPr>
          <w:rFonts w:eastAsia="Times New Roman"/>
          <w:szCs w:val="24"/>
        </w:rPr>
      </w:pPr>
      <w:r>
        <w:rPr>
          <w:rFonts w:eastAsia="Times New Roman"/>
          <w:szCs w:val="24"/>
        </w:rPr>
        <w:lastRenderedPageBreak/>
        <w:t>Π</w:t>
      </w:r>
      <w:r>
        <w:rPr>
          <w:rFonts w:eastAsia="Times New Roman"/>
          <w:szCs w:val="24"/>
        </w:rPr>
        <w:t xml:space="preserve">οιος είναι συνήθως ο μέγιστος χρόνος αναμονής για την εξέταση μιας αίτησης και την παραχώρηση μιας βίζας; Πόσες αιτήσεις έχουν συσσωρευθεί; Υπήρξαν ακυρώσεις ταξιδιών για το Πάσχα εξαιτίας της καθυστέρησης εξέτασης των αιτήσεων για βίζα; </w:t>
      </w:r>
    </w:p>
    <w:p w14:paraId="6214287E" w14:textId="77777777" w:rsidR="00396942" w:rsidRDefault="00D441C0">
      <w:pPr>
        <w:spacing w:after="0" w:line="600" w:lineRule="auto"/>
        <w:ind w:firstLine="720"/>
        <w:contextualSpacing/>
        <w:jc w:val="both"/>
        <w:rPr>
          <w:rFonts w:eastAsia="Times New Roman"/>
          <w:szCs w:val="24"/>
        </w:rPr>
      </w:pPr>
      <w:r>
        <w:rPr>
          <w:rFonts w:eastAsia="Times New Roman"/>
          <w:szCs w:val="24"/>
        </w:rPr>
        <w:t>Και τέλος, ποια μ</w:t>
      </w:r>
      <w:r>
        <w:rPr>
          <w:rFonts w:eastAsia="Times New Roman"/>
          <w:szCs w:val="24"/>
        </w:rPr>
        <w:t xml:space="preserve">έτρα προτίθεστε να λάβετε για να λυθεί το πρόβλημα, χωρίς να στοιχίσει στον κλάδο του τουρισμού και κατ’ επέκταση στα κρατικά ταμεία; </w:t>
      </w:r>
    </w:p>
    <w:p w14:paraId="6214287F" w14:textId="77777777" w:rsidR="00396942" w:rsidRDefault="00D441C0">
      <w:pPr>
        <w:spacing w:after="0" w:line="600" w:lineRule="auto"/>
        <w:ind w:firstLine="720"/>
        <w:contextualSpacing/>
        <w:jc w:val="both"/>
        <w:rPr>
          <w:rFonts w:eastAsia="Times New Roman"/>
          <w:szCs w:val="24"/>
        </w:rPr>
      </w:pPr>
      <w:r>
        <w:rPr>
          <w:rFonts w:eastAsia="Times New Roman"/>
          <w:szCs w:val="24"/>
        </w:rPr>
        <w:t xml:space="preserve">Σας ευχαριστώ πολύ. </w:t>
      </w:r>
    </w:p>
    <w:p w14:paraId="62142880" w14:textId="77777777" w:rsidR="00396942" w:rsidRDefault="00D441C0">
      <w:pPr>
        <w:spacing w:after="0"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κύριε Υπουργέ, έχετε τον λόγο για τρία λεπτά. </w:t>
      </w:r>
    </w:p>
    <w:p w14:paraId="62142881" w14:textId="77777777" w:rsidR="00396942" w:rsidRDefault="00D441C0">
      <w:pPr>
        <w:spacing w:after="0" w:line="600" w:lineRule="auto"/>
        <w:ind w:firstLine="720"/>
        <w:contextualSpacing/>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ΙΚΟΛΑΟΣ ΞΥΔΑΚΗΣ (Αναπληρωτής Υπουργός Εξωτερικών): </w:t>
      </w:r>
      <w:r>
        <w:rPr>
          <w:rFonts w:eastAsia="Times New Roman" w:cs="Times New Roman"/>
          <w:szCs w:val="24"/>
        </w:rPr>
        <w:t xml:space="preserve">Ευχαριστώ, κυρία Πρόεδρε. </w:t>
      </w:r>
    </w:p>
    <w:p w14:paraId="62142882" w14:textId="77777777" w:rsidR="00396942" w:rsidRDefault="00D441C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ευχαριστώ που μου δίνετε για  δεύτερη φορά την ευκαιρία. Έχουμε απαντήσει και γραπτώς </w:t>
      </w:r>
      <w:r>
        <w:rPr>
          <w:rFonts w:eastAsia="Times New Roman" w:cs="Times New Roman"/>
          <w:szCs w:val="24"/>
        </w:rPr>
        <w:t xml:space="preserve">σε </w:t>
      </w:r>
      <w:r>
        <w:rPr>
          <w:rFonts w:eastAsia="Times New Roman" w:cs="Times New Roman"/>
          <w:szCs w:val="24"/>
        </w:rPr>
        <w:t xml:space="preserve">ερωτήσεις, αλλά </w:t>
      </w:r>
      <w:r>
        <w:rPr>
          <w:rFonts w:eastAsia="Times New Roman" w:cs="Times New Roman"/>
          <w:szCs w:val="24"/>
        </w:rPr>
        <w:t xml:space="preserve">με την </w:t>
      </w:r>
      <w:r>
        <w:rPr>
          <w:rFonts w:eastAsia="Times New Roman" w:cs="Times New Roman"/>
          <w:szCs w:val="24"/>
        </w:rPr>
        <w:t xml:space="preserve">επίκαιρη ερώτηση πάντα </w:t>
      </w:r>
      <w:r>
        <w:rPr>
          <w:rFonts w:eastAsia="Times New Roman" w:cs="Times New Roman"/>
          <w:szCs w:val="24"/>
        </w:rPr>
        <w:t xml:space="preserve">το θέμα </w:t>
      </w:r>
      <w:proofErr w:type="spellStart"/>
      <w:r>
        <w:rPr>
          <w:rFonts w:eastAsia="Times New Roman" w:cs="Times New Roman"/>
          <w:szCs w:val="24"/>
        </w:rPr>
        <w:t>δημοσιοποείται</w:t>
      </w:r>
      <w:proofErr w:type="spellEnd"/>
      <w:r>
        <w:rPr>
          <w:rFonts w:eastAsia="Times New Roman" w:cs="Times New Roman"/>
          <w:szCs w:val="24"/>
        </w:rPr>
        <w:t xml:space="preserve"> </w:t>
      </w:r>
      <w:r>
        <w:rPr>
          <w:rFonts w:eastAsia="Times New Roman" w:cs="Times New Roman"/>
          <w:szCs w:val="24"/>
        </w:rPr>
        <w:t>καλ</w:t>
      </w:r>
      <w:r>
        <w:rPr>
          <w:rFonts w:eastAsia="Times New Roman" w:cs="Times New Roman"/>
          <w:szCs w:val="24"/>
        </w:rPr>
        <w:t xml:space="preserve">ύτερα. </w:t>
      </w:r>
    </w:p>
    <w:p w14:paraId="62142883" w14:textId="77777777" w:rsidR="00396942" w:rsidRDefault="00D441C0">
      <w:pPr>
        <w:spacing w:after="0" w:line="600" w:lineRule="auto"/>
        <w:ind w:firstLine="720"/>
        <w:contextualSpacing/>
        <w:jc w:val="both"/>
        <w:rPr>
          <w:rFonts w:eastAsia="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αρχάς να σας πω ότι δεν έχει γίνει κα</w:t>
      </w:r>
      <w:r>
        <w:rPr>
          <w:rFonts w:eastAsia="Times New Roman" w:cs="Times New Roman"/>
          <w:szCs w:val="24"/>
        </w:rPr>
        <w:t>μ</w:t>
      </w:r>
      <w:r>
        <w:rPr>
          <w:rFonts w:eastAsia="Times New Roman" w:cs="Times New Roman"/>
          <w:szCs w:val="24"/>
        </w:rPr>
        <w:t xml:space="preserve">μία ακύρωση εξαιτίας καθυστερημένης έκδοσης βίζας. Είκοσι βίζες δεν </w:t>
      </w:r>
      <w:proofErr w:type="spellStart"/>
      <w:r>
        <w:rPr>
          <w:rFonts w:eastAsia="Times New Roman" w:cs="Times New Roman"/>
          <w:szCs w:val="24"/>
        </w:rPr>
        <w:t>εξεδόθησαν</w:t>
      </w:r>
      <w:proofErr w:type="spellEnd"/>
      <w:r>
        <w:rPr>
          <w:rFonts w:eastAsia="Times New Roman" w:cs="Times New Roman"/>
          <w:szCs w:val="24"/>
        </w:rPr>
        <w:t xml:space="preserve"> στην ώρα τους, αλλά αυτό έγινε διότι οι φάκελοι δικαιολογητικών ήταν ελλιπείς και όχι με ευθύνη των ελληνικών </w:t>
      </w:r>
      <w:r>
        <w:rPr>
          <w:rFonts w:eastAsia="Times New Roman" w:cs="Times New Roman"/>
          <w:szCs w:val="24"/>
        </w:rPr>
        <w:t>προξενικών αρχών</w:t>
      </w:r>
      <w:r>
        <w:rPr>
          <w:rFonts w:eastAsia="Times New Roman" w:cs="Times New Roman"/>
          <w:szCs w:val="24"/>
        </w:rPr>
        <w:t>, είτε γιατί τα βιομετρικά στοιχεία δεν ήταν ακριβή είτε γιατί οι διακριβώσεις με τις ρωσικές αρχές για κάποιες ειδικές περιπτώσεις δεν έγιναν εγκαίρως.</w:t>
      </w:r>
      <w:r>
        <w:rPr>
          <w:rFonts w:eastAsia="Times New Roman"/>
          <w:szCs w:val="24"/>
        </w:rPr>
        <w:t xml:space="preserve"> </w:t>
      </w:r>
    </w:p>
    <w:p w14:paraId="62142884"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Κατόπιν τούτου, θέλω να σας πω και σε όσους μας ακούν τώρα και αργότερα, ότι προκαλείται πράγματι ένας</w:t>
      </w:r>
      <w:r>
        <w:rPr>
          <w:rFonts w:eastAsia="Times New Roman" w:cs="Times New Roman"/>
          <w:szCs w:val="24"/>
        </w:rPr>
        <w:t xml:space="preserve"> θόρυβος, προκλήθηκε μάλλον το περασμένο διάστημα, σε κάποια ρωσικά μαζικά μέσα και σε κάποια μικρότερης εμβέλειας ελληνικά. Ο θόρυβος αυτό στο μεγαλύτερό του μέρος είναι ανυπόστατος. Οι ουρές που λέτε, παραδείγματος χάριν, δεν είναι ουρές. Μία φορά, μία η</w:t>
      </w:r>
      <w:r>
        <w:rPr>
          <w:rFonts w:eastAsia="Times New Roman" w:cs="Times New Roman"/>
          <w:szCs w:val="24"/>
        </w:rPr>
        <w:t xml:space="preserve">μέρα σε ένα από τα δύο μεγάλα κέντρα συλλογής αιτήσεων στη Μόσχα, του ιδιωτικού </w:t>
      </w:r>
      <w:proofErr w:type="spellStart"/>
      <w:r>
        <w:rPr>
          <w:rFonts w:eastAsia="Times New Roman" w:cs="Times New Roman"/>
          <w:szCs w:val="24"/>
        </w:rPr>
        <w:t>παρόχου</w:t>
      </w:r>
      <w:proofErr w:type="spellEnd"/>
      <w:r>
        <w:rPr>
          <w:rFonts w:eastAsia="Times New Roman" w:cs="Times New Roman"/>
          <w:szCs w:val="24"/>
        </w:rPr>
        <w:t xml:space="preserve"> που εξυπηρετεί το </w:t>
      </w:r>
      <w:r>
        <w:rPr>
          <w:rFonts w:eastAsia="Times New Roman" w:cs="Times New Roman"/>
          <w:szCs w:val="24"/>
        </w:rPr>
        <w:t>προξενείο</w:t>
      </w:r>
      <w:r>
        <w:rPr>
          <w:rFonts w:eastAsia="Times New Roman" w:cs="Times New Roman"/>
          <w:szCs w:val="24"/>
        </w:rPr>
        <w:t>, παρατηρήθηκε ουρά, διότι για εκείνη την ημέρα καταργήθηκαν τα ραντεβού και πήγαινε ο κόσμος και μαζευόταν και περίμενε με τη σειρά του. Αμέ</w:t>
      </w:r>
      <w:r>
        <w:rPr>
          <w:rFonts w:eastAsia="Times New Roman" w:cs="Times New Roman"/>
          <w:szCs w:val="24"/>
        </w:rPr>
        <w:t>σως άλλαξε η οδηγία, η οποία με κάποιον τρόπο λήφθηκε αυθαιρέτως και έκτοτε δεν έχει παρατηρηθεί κα</w:t>
      </w:r>
      <w:r>
        <w:rPr>
          <w:rFonts w:eastAsia="Times New Roman" w:cs="Times New Roman"/>
          <w:szCs w:val="24"/>
        </w:rPr>
        <w:t>μ</w:t>
      </w:r>
      <w:r>
        <w:rPr>
          <w:rFonts w:eastAsia="Times New Roman" w:cs="Times New Roman"/>
          <w:szCs w:val="24"/>
        </w:rPr>
        <w:t>μία ουρά. Αυτό σε ό,τι αφορά την παρούσα κατάσταση.</w:t>
      </w:r>
    </w:p>
    <w:p w14:paraId="6214288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τα μέτρα που έχουν ληφθεί και το ιστορικό και στο τι γίνεται από εδώ και πέρα, γιατί εκεί </w:t>
      </w:r>
      <w:r>
        <w:rPr>
          <w:rFonts w:eastAsia="Times New Roman" w:cs="Times New Roman"/>
          <w:szCs w:val="24"/>
        </w:rPr>
        <w:t>πρέπει να επικεντρωθούμε, θα ήθελα να σας πω πως αυτήν τη στιγμή λειτουργούν είκοσι επτά σταθμοί συνολικά συλλογής στοιχείων στη Ρωσία συν δεκαπέντε μικροί σταθμοί, που είναι εγκατεστημένοι σε άλλες επιχειρήσεις, κυρίως τράπεζες, και αρκετές κινητές μονάδε</w:t>
      </w:r>
      <w:r>
        <w:rPr>
          <w:rFonts w:eastAsia="Times New Roman" w:cs="Times New Roman"/>
          <w:szCs w:val="24"/>
        </w:rPr>
        <w:t>ς, που μπορούν να συλλέξουν τα δικαιολογητικά από εύπορους Ρώσους, που θέλουν να έρθουν στην Ελλάδα και δεν θέλουν να παραδώσουν οι ίδιοι τα δικαιολογητικά τους.</w:t>
      </w:r>
    </w:p>
    <w:p w14:paraId="6214288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Πέρυσι οι σταθμοί ήταν είκοσι. Φέτος είναι κατά πολύ περισσότεροι. Φέτος πράγματι είχαμε τη </w:t>
      </w:r>
      <w:r>
        <w:rPr>
          <w:rFonts w:eastAsia="Times New Roman" w:cs="Times New Roman"/>
          <w:szCs w:val="24"/>
        </w:rPr>
        <w:t>δυσκολία ενός καινούρ</w:t>
      </w:r>
      <w:r>
        <w:rPr>
          <w:rFonts w:eastAsia="Times New Roman" w:cs="Times New Roman"/>
          <w:szCs w:val="24"/>
        </w:rPr>
        <w:t>γ</w:t>
      </w:r>
      <w:r>
        <w:rPr>
          <w:rFonts w:eastAsia="Times New Roman" w:cs="Times New Roman"/>
          <w:szCs w:val="24"/>
        </w:rPr>
        <w:t>ιου συστήματος θεωρήσεων, το οποίο απαιτούσε και αυξημένη τεχνική ετοιμότητα και πολύ περισσότερο προσωπικό, γιατί είναι μια βαριά διαδικασία με τα βιομετρικά στοιχεία. Δεν είχε γίνει ιδιαίτερη προετοιμασία. Αυτό το ξέραμε από τις αρχ</w:t>
      </w:r>
      <w:r>
        <w:rPr>
          <w:rFonts w:eastAsia="Times New Roman" w:cs="Times New Roman"/>
          <w:szCs w:val="24"/>
        </w:rPr>
        <w:t xml:space="preserve">ές του 2014. Η Ελλάδα είχε ζητήσει και είχε πάρει παράταση να μην εφαρμόσει το σύστημα </w:t>
      </w:r>
      <w:r>
        <w:rPr>
          <w:rFonts w:eastAsia="Times New Roman" w:cs="Times New Roman"/>
          <w:szCs w:val="24"/>
          <w:lang w:val="en-US"/>
        </w:rPr>
        <w:t>VIS</w:t>
      </w:r>
      <w:r>
        <w:rPr>
          <w:rFonts w:eastAsia="Times New Roman" w:cs="Times New Roman"/>
          <w:szCs w:val="24"/>
        </w:rPr>
        <w:t xml:space="preserve"> στις βίζες. Άρχισε να εφαρμόζεται στην Ελλάδα τον περασμένο Σεπτέμβριο.</w:t>
      </w:r>
    </w:p>
    <w:p w14:paraId="6214288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Εμείς όταν φτάσαμε στο Υπουργείο, πληροφορηθήκαμε αυτήν την αναμονή, αυτήν την εκκρεμότητα στ</w:t>
      </w:r>
      <w:r>
        <w:rPr>
          <w:rFonts w:eastAsia="Times New Roman" w:cs="Times New Roman"/>
          <w:szCs w:val="24"/>
        </w:rPr>
        <w:t xml:space="preserve">ις 14 Δεκεμβρίου. Τους επόμενους τέσσερις μήνες κάναμε ό,τι δεν είχε γίνει τα περασμένα δύο χρόνια. Συνοπτικά σας λέω ότι αυτήν τη στιγμή εργάζονται τριάντα πέντε περίπου άνθρωποι στο </w:t>
      </w:r>
      <w:r>
        <w:rPr>
          <w:rFonts w:eastAsia="Times New Roman" w:cs="Times New Roman"/>
          <w:szCs w:val="24"/>
        </w:rPr>
        <w:t>προξενείο</w:t>
      </w:r>
      <w:r>
        <w:rPr>
          <w:rFonts w:eastAsia="Times New Roman" w:cs="Times New Roman"/>
          <w:szCs w:val="24"/>
        </w:rPr>
        <w:t>, έναντι οκτώ που παραλάβαμε, και έως το τέλος Μαΐου θα είναι α</w:t>
      </w:r>
      <w:r>
        <w:rPr>
          <w:rFonts w:eastAsia="Times New Roman" w:cs="Times New Roman"/>
          <w:szCs w:val="24"/>
        </w:rPr>
        <w:t xml:space="preserve">πό ενενήντα πέντε έως </w:t>
      </w:r>
      <w:proofErr w:type="spellStart"/>
      <w:r>
        <w:rPr>
          <w:rFonts w:eastAsia="Times New Roman" w:cs="Times New Roman"/>
          <w:szCs w:val="24"/>
        </w:rPr>
        <w:t>εκατόν</w:t>
      </w:r>
      <w:proofErr w:type="spellEnd"/>
      <w:r>
        <w:rPr>
          <w:rFonts w:eastAsia="Times New Roman" w:cs="Times New Roman"/>
          <w:szCs w:val="24"/>
        </w:rPr>
        <w:t xml:space="preserve"> πέντε υπάλληλοι, αναλόγως της χωρητικότητας, γιατί έχουμε επεκταθεί κατά έναν όροφο, έχουμε αυξήσει τους σταθμούς εργασίας. Ήταν λιγότεροι από τριάντα, είναι πενήντα τέσσερις και θα φτάσουν εβδομήντα τέσσερις στο τέλος του μήνα</w:t>
      </w:r>
      <w:r>
        <w:rPr>
          <w:rFonts w:eastAsia="Times New Roman" w:cs="Times New Roman"/>
          <w:szCs w:val="24"/>
        </w:rPr>
        <w:t>.</w:t>
      </w:r>
    </w:p>
    <w:p w14:paraId="6214288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Ο σκοπός μας είναι ο εξής: αυτήν τη στιγμή ο </w:t>
      </w:r>
      <w:r>
        <w:rPr>
          <w:rFonts w:eastAsia="Times New Roman" w:cs="Times New Roman"/>
          <w:szCs w:val="24"/>
        </w:rPr>
        <w:t>Κ</w:t>
      </w:r>
      <w:r>
        <w:rPr>
          <w:rFonts w:eastAsia="Times New Roman" w:cs="Times New Roman"/>
          <w:szCs w:val="24"/>
        </w:rPr>
        <w:t xml:space="preserve">ώδικας </w:t>
      </w:r>
      <w:proofErr w:type="spellStart"/>
      <w:r>
        <w:rPr>
          <w:rFonts w:eastAsia="Times New Roman" w:cs="Times New Roman"/>
          <w:szCs w:val="24"/>
        </w:rPr>
        <w:t>Σένγκεν</w:t>
      </w:r>
      <w:proofErr w:type="spellEnd"/>
      <w:r>
        <w:rPr>
          <w:rFonts w:eastAsia="Times New Roman" w:cs="Times New Roman"/>
          <w:szCs w:val="24"/>
        </w:rPr>
        <w:t xml:space="preserve"> ορίζει ότι εντός δεκαημέρου οφείλει το κράτος να εκδώσει τη βίζα ή να δώσει μια δικαιολογημένη απόρριψη, εξηγημένη. Αυτήν τη στιγμή η Αγία Πετρούπολη και το </w:t>
      </w:r>
      <w:proofErr w:type="spellStart"/>
      <w:r>
        <w:rPr>
          <w:rFonts w:eastAsia="Times New Roman" w:cs="Times New Roman"/>
          <w:szCs w:val="24"/>
        </w:rPr>
        <w:t>Νοβοροσίσκ</w:t>
      </w:r>
      <w:proofErr w:type="spellEnd"/>
      <w:r>
        <w:rPr>
          <w:rFonts w:eastAsia="Times New Roman" w:cs="Times New Roman"/>
          <w:szCs w:val="24"/>
        </w:rPr>
        <w:t xml:space="preserve"> δίνουν βίζα σε σαράντα οκ</w:t>
      </w:r>
      <w:r>
        <w:rPr>
          <w:rFonts w:eastAsia="Times New Roman" w:cs="Times New Roman"/>
          <w:szCs w:val="24"/>
        </w:rPr>
        <w:t xml:space="preserve">τώ ώρες. Η Μόσχα, επειδή έχει τεράστιο φορτίο, δίνει σε περίπου έξι με επτά ημέρες. Σκοπός μας είναι να πλησιάσουμε τους ρυθμούς των άλλων δύο μικρότερων </w:t>
      </w:r>
      <w:r>
        <w:rPr>
          <w:rFonts w:eastAsia="Times New Roman" w:cs="Times New Roman"/>
          <w:szCs w:val="24"/>
        </w:rPr>
        <w:t>προξενείων</w:t>
      </w:r>
      <w:r>
        <w:rPr>
          <w:rFonts w:eastAsia="Times New Roman" w:cs="Times New Roman"/>
          <w:szCs w:val="24"/>
        </w:rPr>
        <w:t>.</w:t>
      </w:r>
    </w:p>
    <w:p w14:paraId="6214288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Έχω και άλλες λεπτομέρειες, αλλά επειδή έχω υπερβεί κατά πολύ τον χρόνο μου, να σας τις εξ</w:t>
      </w:r>
      <w:r>
        <w:rPr>
          <w:rFonts w:eastAsia="Times New Roman" w:cs="Times New Roman"/>
          <w:szCs w:val="24"/>
        </w:rPr>
        <w:t>ηγήσω στη δευτερολογία μου.</w:t>
      </w:r>
    </w:p>
    <w:p w14:paraId="6214288A"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έχετε τον λόγο για τρία λεπτά.</w:t>
      </w:r>
    </w:p>
    <w:p w14:paraId="6214288B"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w:t>
      </w:r>
    </w:p>
    <w:p w14:paraId="6214288C"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Κύριε Υπουργέ. Είναι ενθαρρυντικά τα στοιχεία που μας δώσατε. Θέλω να ελπίζω ότι το Υπουργείο μας, όσο</w:t>
      </w:r>
      <w:r>
        <w:rPr>
          <w:rFonts w:eastAsia="Times New Roman" w:cs="Times New Roman"/>
          <w:szCs w:val="24"/>
        </w:rPr>
        <w:t xml:space="preserve"> το Υπουργείο Τουρισμού, σε συντονισμό με τα αρμόδια προξενεία και φυσικά με την ευθύνη και την εποπτεία τη δική σας θα φέρουμε σε πέρας αυτό το πολύ δύσκολο έργο.</w:t>
      </w:r>
    </w:p>
    <w:p w14:paraId="6214288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Τα δημοσιεύματα τόσο του ξένου Τύπου όσο και του ελληνικού συνήθως  κινδυνολογούν. Κάποιες φ</w:t>
      </w:r>
      <w:r>
        <w:rPr>
          <w:rFonts w:eastAsia="Times New Roman" w:cs="Times New Roman"/>
          <w:szCs w:val="24"/>
        </w:rPr>
        <w:t xml:space="preserve">ορές όμως ίσως κινδυνολογούν και για καλό, δηλαδή για να είμαστε εμείς και να επαγρυπνούμε, διότι η αγορά της Ρωσίας είναι μία από τις σημαντικότερες, αν όχι η σημαντικότερη, για την Ελλάδα από τουριστικής απόψεως στον εισερχόμενο τουρισμό, σε σχέση με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 xml:space="preserve">κατά κεφαλήν κατανάλωση και </w:t>
      </w:r>
      <w:r>
        <w:rPr>
          <w:rFonts w:eastAsia="Times New Roman" w:cs="Times New Roman"/>
          <w:szCs w:val="24"/>
          <w:lang w:val="en-US"/>
        </w:rPr>
        <w:t>spending</w:t>
      </w:r>
      <w:r>
        <w:rPr>
          <w:rFonts w:eastAsia="Times New Roman" w:cs="Times New Roman"/>
          <w:szCs w:val="24"/>
        </w:rPr>
        <w:t xml:space="preserve">, </w:t>
      </w:r>
      <w:r>
        <w:rPr>
          <w:rFonts w:eastAsia="Times New Roman" w:cs="Times New Roman"/>
          <w:szCs w:val="24"/>
        </w:rPr>
        <w:lastRenderedPageBreak/>
        <w:t>που λέμε, του κάθε τουρίστα πάνω στην ελληνική οικονομία και στην είσοδο συναλλάγματος και στην ανάπτυξη της χώρας, όπως αυτή προβλέπεται.</w:t>
      </w:r>
    </w:p>
    <w:p w14:paraId="6214288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Θα ήθελα να μας πείτε, εφόσον μας απαντήσατε και για το ανθρώπινο δυναμικό, πο</w:t>
      </w:r>
      <w:r>
        <w:rPr>
          <w:rFonts w:eastAsia="Times New Roman" w:cs="Times New Roman"/>
          <w:szCs w:val="24"/>
        </w:rPr>
        <w:t>υ είναι ένας βασικός παράγοντας, εάν και κατά πόσο το λογισμικό και τα εργαλεία που έχουμε επαρκούν στο να φέρουν σε πέρας αυτή</w:t>
      </w:r>
      <w:r>
        <w:rPr>
          <w:rFonts w:eastAsia="Times New Roman" w:cs="Times New Roman"/>
          <w:szCs w:val="24"/>
        </w:rPr>
        <w:t>ν</w:t>
      </w:r>
      <w:r>
        <w:rPr>
          <w:rFonts w:eastAsia="Times New Roman" w:cs="Times New Roman"/>
          <w:szCs w:val="24"/>
        </w:rPr>
        <w:t xml:space="preserve"> τη δουλειά -διότι ένα κομμάτι είναι ο άνθρωπος και ένα κομμάτι είναι το μηχάνημα-, εάν το λογισμικό μαζί με τον άνθρωπο μπορούν</w:t>
      </w:r>
      <w:r>
        <w:rPr>
          <w:rFonts w:eastAsia="Times New Roman" w:cs="Times New Roman"/>
          <w:szCs w:val="24"/>
        </w:rPr>
        <w:t xml:space="preserve"> να φέρουν σε πέρας τη μεγάλη ζήτηση. </w:t>
      </w:r>
    </w:p>
    <w:p w14:paraId="6214288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Τα νούμερα που βλέπουμε –και εγώ έχω κάνει κάποιες μικρές αναλύσεις όσο μου επιτρέπει η γνώση μου στα οικονομικά- είναι έξι χιλιάδες, επτά χιλιάδες, δέκα χιλιάδες την ημέρα. Βλέπω σε σχέση με το κατά κεφαλήν εισόδημα </w:t>
      </w:r>
      <w:r>
        <w:rPr>
          <w:rFonts w:eastAsia="Times New Roman" w:cs="Times New Roman"/>
          <w:szCs w:val="24"/>
        </w:rPr>
        <w:t xml:space="preserve">και σε σχέση με τα ιστορικά στοιχεία. Πόσους θα μπορούσαμε να κάνουμε </w:t>
      </w:r>
      <w:r>
        <w:rPr>
          <w:rFonts w:eastAsia="Times New Roman" w:cs="Times New Roman"/>
          <w:szCs w:val="24"/>
          <w:lang w:val="en-US"/>
        </w:rPr>
        <w:t>accommodate</w:t>
      </w:r>
      <w:r>
        <w:rPr>
          <w:rFonts w:eastAsia="Times New Roman" w:cs="Times New Roman"/>
          <w:szCs w:val="24"/>
        </w:rPr>
        <w:t xml:space="preserve">, να εξυπηρετούμε την ημέρα; Αν φτάσουν στους πέντε, έξι, επτά, δέκα χιλιάδες την ημέρα, θα μπορούν οι άνθρωποι μας να είναι τεχνικά επαρκείς και τα συστήματά μας να </w:t>
      </w:r>
      <w:proofErr w:type="spellStart"/>
      <w:r>
        <w:rPr>
          <w:rFonts w:eastAsia="Times New Roman" w:cs="Times New Roman"/>
          <w:szCs w:val="24"/>
        </w:rPr>
        <w:t>αντεπεξέλ</w:t>
      </w:r>
      <w:r>
        <w:rPr>
          <w:rFonts w:eastAsia="Times New Roman" w:cs="Times New Roman"/>
          <w:szCs w:val="24"/>
        </w:rPr>
        <w:t>θουν</w:t>
      </w:r>
      <w:proofErr w:type="spellEnd"/>
      <w:r>
        <w:rPr>
          <w:rFonts w:eastAsia="Times New Roman" w:cs="Times New Roman"/>
          <w:szCs w:val="24"/>
        </w:rPr>
        <w:t xml:space="preserve"> </w:t>
      </w:r>
      <w:r>
        <w:rPr>
          <w:rFonts w:eastAsia="Times New Roman" w:cs="Times New Roman"/>
          <w:szCs w:val="24"/>
        </w:rPr>
        <w:t xml:space="preserve">σε αυτό το βάρος; Εάν όχι, θα πρέπει να οργανώσουμε πολύ καλύτερα τις αναμονές του τουρισμού -και στο </w:t>
      </w:r>
      <w:r>
        <w:rPr>
          <w:rFonts w:eastAsia="Times New Roman" w:cs="Times New Roman"/>
          <w:szCs w:val="24"/>
        </w:rPr>
        <w:lastRenderedPageBreak/>
        <w:t>Υπουργείο Τουρισμό με την κ. Κουντουρά τόσο και στο Υπουργείο Εξωτερικών- έτσι ώστε να προβλέψουμε τον αρνητικό αντίκτυπο. Γιατί ξέρετε ότι στην αγορ</w:t>
      </w:r>
      <w:r>
        <w:rPr>
          <w:rFonts w:eastAsia="Times New Roman" w:cs="Times New Roman"/>
          <w:szCs w:val="24"/>
        </w:rPr>
        <w:t>ά ένας κακός πελάτης έχει έναν πολλαπλασιαστή οκτώ επί δέκα. Λέει το κακό νέο και μεταδίδεται σε δέκα είτε είναι για τουριστική υπηρεσία είτε είναι για οποιαδήποτε άλλη υπηρεσία ή προϊόν. Οπότε πρέπει να προστατεύσουμε τον τουρισμό που είναι η βασική μας β</w:t>
      </w:r>
      <w:r>
        <w:rPr>
          <w:rFonts w:eastAsia="Times New Roman" w:cs="Times New Roman"/>
          <w:szCs w:val="24"/>
        </w:rPr>
        <w:t xml:space="preserve">ιομηχανία και να μην δυσφημήσουμε την Ελλάδα. Πρέπει να προσέξουμε, επειδή έχουμε χρόνο ακόμα να το κάνουμε. Και σας ευχαριστώ πολύ για την απάντησή σας. </w:t>
      </w:r>
    </w:p>
    <w:p w14:paraId="62142890"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Επίσης, θα σας καταθέσω μία καταγγελία που μου ήρθε. Δεν θα αναφερθώ σε αυτήν για ευνόητους λόγους. Θ</w:t>
      </w:r>
      <w:r>
        <w:rPr>
          <w:rFonts w:eastAsia="Times New Roman" w:cs="Times New Roman"/>
          <w:szCs w:val="24"/>
        </w:rPr>
        <w:t xml:space="preserve">α την καταθέσω για τα Πρακτικά. Εάν έχετε την καλοσύνη, ρίξτε μια ματιά σε σχέση με μια τέτοια διαδικασία. </w:t>
      </w:r>
    </w:p>
    <w:p w14:paraId="62142891"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62142892" w14:textId="77777777" w:rsidR="00396942" w:rsidRDefault="00D441C0">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Δημήτριος Καμμένος</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62142893" w14:textId="77777777" w:rsidR="00396942" w:rsidRDefault="00D441C0">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Υπουργέ, έχετε το</w:t>
      </w:r>
      <w:r>
        <w:rPr>
          <w:rFonts w:eastAsia="Times New Roman"/>
          <w:szCs w:val="24"/>
        </w:rPr>
        <w:t>ν</w:t>
      </w:r>
      <w:r>
        <w:rPr>
          <w:rFonts w:eastAsia="Times New Roman"/>
          <w:szCs w:val="24"/>
        </w:rPr>
        <w:t xml:space="preserve"> λόγο για τρία λεπτά. </w:t>
      </w:r>
    </w:p>
    <w:p w14:paraId="62142894"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 xml:space="preserve">ΛΑΟΣ ΞΥΔΑΚΗΣ (Αναπληρωτής Υπουργός Εξωτερικών): </w:t>
      </w:r>
      <w:r>
        <w:rPr>
          <w:rFonts w:eastAsia="Times New Roman" w:cs="Times New Roman"/>
          <w:szCs w:val="24"/>
        </w:rPr>
        <w:t xml:space="preserve">Ευχαριστώ, κυρία Πρόεδρε. </w:t>
      </w:r>
    </w:p>
    <w:p w14:paraId="6214289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να σας πω ότι σε σχέση με τις ακυρώσεις και την ανησυχία τα πραγματικά περιστατικά και αυτά τα οποία μεταδίδουν έγκυρες πηγές, μας οδηγούν σε μια διαφορετική εικόνα. </w:t>
      </w:r>
      <w:r>
        <w:rPr>
          <w:rFonts w:eastAsia="Times New Roman" w:cs="Times New Roman"/>
          <w:szCs w:val="24"/>
        </w:rPr>
        <w:t>Σύμφωνα με ένα τηλεγράφημα του Αθηναϊκού Πρακτορείου προ δύο ημερών αυτό το οποίο διαπιστώνεται και στα Δωδεκάνησα και στην Κρήτη είναι μια αύξηση του τουριστικού ρεύματος από Ρωσία. Οι πρώτες μετρήσεις το ανεβάζουν τουλάχιστον σε 4% ή και παραπάνω. Άρα, δ</w:t>
      </w:r>
      <w:r>
        <w:rPr>
          <w:rFonts w:eastAsia="Times New Roman" w:cs="Times New Roman"/>
          <w:szCs w:val="24"/>
        </w:rPr>
        <w:t>εν είχαμε κα</w:t>
      </w:r>
      <w:r>
        <w:rPr>
          <w:rFonts w:eastAsia="Times New Roman" w:cs="Times New Roman"/>
          <w:szCs w:val="24"/>
        </w:rPr>
        <w:t>μ</w:t>
      </w:r>
      <w:r>
        <w:rPr>
          <w:rFonts w:eastAsia="Times New Roman" w:cs="Times New Roman"/>
          <w:szCs w:val="24"/>
        </w:rPr>
        <w:t xml:space="preserve">μιά βλάβη του τουρισμού το περασμένο διάστημα. </w:t>
      </w:r>
    </w:p>
    <w:p w14:paraId="6214289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είναι ότι αντίθετα με τον θόρυβο που προκλήθηκε σε μια μερίδα των ρωσικών μέσων, έχουμε τις δηλώσεις της Ένωσης Ρώσων Τουριστικών Πρακτόρων δια του πιο επισήμου αντιπροσώπου, του αντιπ</w:t>
      </w:r>
      <w:r>
        <w:rPr>
          <w:rFonts w:eastAsia="Times New Roman" w:cs="Times New Roman"/>
          <w:szCs w:val="24"/>
        </w:rPr>
        <w:t xml:space="preserve">ροέδρου του </w:t>
      </w:r>
      <w:proofErr w:type="spellStart"/>
      <w:r>
        <w:rPr>
          <w:rFonts w:eastAsia="Times New Roman" w:cs="Times New Roman"/>
          <w:szCs w:val="24"/>
        </w:rPr>
        <w:t>Ντιμίτρι</w:t>
      </w:r>
      <w:proofErr w:type="spellEnd"/>
      <w:r>
        <w:rPr>
          <w:rFonts w:eastAsia="Times New Roman" w:cs="Times New Roman"/>
          <w:szCs w:val="24"/>
        </w:rPr>
        <w:t xml:space="preserve"> </w:t>
      </w:r>
      <w:proofErr w:type="spellStart"/>
      <w:r>
        <w:rPr>
          <w:rFonts w:eastAsia="Times New Roman" w:cs="Times New Roman"/>
          <w:szCs w:val="24"/>
        </w:rPr>
        <w:t>Γκόρι</w:t>
      </w:r>
      <w:proofErr w:type="spellEnd"/>
      <w:r>
        <w:rPr>
          <w:rFonts w:eastAsia="Times New Roman" w:cs="Times New Roman"/>
          <w:szCs w:val="24"/>
        </w:rPr>
        <w:t xml:space="preserve">, ότι η Ελλάδα φέτος θα είναι στους τρεις δημοφιλέστερους προορισμούς για τους Ρώσους τουρίστες, ίσως και ο πρώτος –τουλάχιστον αναλογικά- και διαπιστώνει έως και 40% αύξηση της ζητήσεως το μήνα Απρίλιο. </w:t>
      </w:r>
    </w:p>
    <w:p w14:paraId="6214289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Στις δε διαπιστώσεις του </w:t>
      </w:r>
      <w:r>
        <w:rPr>
          <w:rFonts w:eastAsia="Times New Roman" w:cs="Times New Roman"/>
          <w:szCs w:val="24"/>
        </w:rPr>
        <w:t xml:space="preserve">και διαβεβαιώσεις προς τους Ρώσους πελάτες των δικών του επιχειρήσεων που εποπτεύει, δεν φείδεται επαίνων για τη συνεργασία που κάνει το Ελληνικό Γενικό Προξενείο Μόσχας, παρά τη μεγάλη πίεση και την καινούργια κατάσταση που αντιμετωπίζει. </w:t>
      </w:r>
    </w:p>
    <w:p w14:paraId="62142898"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Θέλω επίσης να </w:t>
      </w:r>
      <w:r>
        <w:rPr>
          <w:rFonts w:eastAsia="Times New Roman" w:cs="Times New Roman"/>
          <w:szCs w:val="24"/>
        </w:rPr>
        <w:t xml:space="preserve">σας ενημερώσω ότι μεθαύριο Τετάρτη στο </w:t>
      </w:r>
      <w:proofErr w:type="spellStart"/>
      <w:r>
        <w:rPr>
          <w:rFonts w:eastAsia="Times New Roman" w:cs="Times New Roman"/>
          <w:szCs w:val="24"/>
        </w:rPr>
        <w:t>Λαγονήσι</w:t>
      </w:r>
      <w:proofErr w:type="spellEnd"/>
      <w:r>
        <w:rPr>
          <w:rFonts w:eastAsia="Times New Roman" w:cs="Times New Roman"/>
          <w:szCs w:val="24"/>
        </w:rPr>
        <w:t xml:space="preserve"> υπάρχει μεγάλη συγκέντρωση περίπου εκατό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τουριστικών πρακτόρων από τη Ρωσία και στελεχών της ρωσικής βιομηχανίας τουρισμού στους οποίους θα παρουσιάσουμε –και εγώ- την εργασία που γίνεται και </w:t>
      </w:r>
      <w:r>
        <w:rPr>
          <w:rFonts w:eastAsia="Times New Roman" w:cs="Times New Roman"/>
          <w:szCs w:val="24"/>
        </w:rPr>
        <w:t xml:space="preserve">ποιες δυνατότητες υπάρχουν. </w:t>
      </w:r>
    </w:p>
    <w:p w14:paraId="6214289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Από εκεί και πέρα, θέλω να σας πω ότι για το έμψυχο δυναμικό που λέτε και οι Ρώσοι –θα το πουν αυτοί καλύτερα, μη το λέω εγώ- διεπίστωσαν ότι ακόμη και τις μέρες του Μεγάλου Σαββάτου και του Πάσχα, ακόμη και τη σημερινή μέρα τη</w:t>
      </w:r>
      <w:r>
        <w:rPr>
          <w:rFonts w:eastAsia="Times New Roman" w:cs="Times New Roman"/>
          <w:szCs w:val="24"/>
        </w:rPr>
        <w:t>ν</w:t>
      </w:r>
      <w:r w:rsidRPr="00B872E3">
        <w:rPr>
          <w:rFonts w:eastAsia="Times New Roman" w:cs="Times New Roman"/>
          <w:szCs w:val="24"/>
        </w:rPr>
        <w:t>,</w:t>
      </w:r>
      <w:r>
        <w:rPr>
          <w:rFonts w:eastAsia="Times New Roman" w:cs="Times New Roman"/>
          <w:szCs w:val="24"/>
        </w:rPr>
        <w:t xml:space="preserve"> 9</w:t>
      </w:r>
      <w:r>
        <w:rPr>
          <w:rFonts w:eastAsia="Times New Roman" w:cs="Times New Roman"/>
          <w:szCs w:val="24"/>
          <w:vertAlign w:val="superscript"/>
        </w:rPr>
        <w:t>η</w:t>
      </w:r>
      <w:r>
        <w:rPr>
          <w:rFonts w:eastAsia="Times New Roman" w:cs="Times New Roman"/>
          <w:szCs w:val="24"/>
        </w:rPr>
        <w:t xml:space="preserve"> Μάϊου</w:t>
      </w:r>
      <w:r w:rsidRPr="00B872E3">
        <w:rPr>
          <w:rFonts w:eastAsia="Times New Roman" w:cs="Times New Roman"/>
          <w:szCs w:val="24"/>
        </w:rPr>
        <w:t>,</w:t>
      </w:r>
      <w:r>
        <w:rPr>
          <w:rFonts w:eastAsia="Times New Roman" w:cs="Times New Roman"/>
          <w:szCs w:val="24"/>
        </w:rPr>
        <w:t xml:space="preserve"> που γιορτάζεται παγκοσμίως η μέρα της αντιφασιστικής νίκης -και στη Ρωσία έχει χαρακτήρα εθνικής εορτής- οι Έλληνες υπάλληλοι εργαζόντουσαν στο Προξενείο και βγάζανε δουλειά. </w:t>
      </w:r>
    </w:p>
    <w:p w14:paraId="6214289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Σε ό,τι αφορά το λογισμικό και την τεχνική υποστήριξη, διαπιστώθηκα</w:t>
      </w:r>
      <w:r>
        <w:rPr>
          <w:rFonts w:eastAsia="Times New Roman" w:cs="Times New Roman"/>
          <w:szCs w:val="24"/>
        </w:rPr>
        <w:t xml:space="preserve">ν ελλείψεις, παρά τις διαβεβαιώσεις που είχαμε ότι όλα θα λειτουργήσουν άψογα, αλλά ήδη την περασμένη εβδομάδα επί τέσσερις ημέρες δύο διευθυντές, ο υπηρεσιακός </w:t>
      </w:r>
      <w:r>
        <w:rPr>
          <w:rFonts w:eastAsia="Times New Roman" w:cs="Times New Roman"/>
          <w:szCs w:val="24"/>
        </w:rPr>
        <w:t xml:space="preserve">διευθυντής </w:t>
      </w:r>
      <w:proofErr w:type="spellStart"/>
      <w:r>
        <w:rPr>
          <w:rFonts w:eastAsia="Times New Roman" w:cs="Times New Roman"/>
          <w:szCs w:val="24"/>
        </w:rPr>
        <w:t>Σένγκεν</w:t>
      </w:r>
      <w:proofErr w:type="spellEnd"/>
      <w:r>
        <w:rPr>
          <w:rFonts w:eastAsia="Times New Roman" w:cs="Times New Roman"/>
          <w:szCs w:val="24"/>
        </w:rPr>
        <w:t xml:space="preserve"> και ο </w:t>
      </w:r>
      <w:r>
        <w:rPr>
          <w:rFonts w:eastAsia="Times New Roman" w:cs="Times New Roman"/>
          <w:szCs w:val="24"/>
        </w:rPr>
        <w:t xml:space="preserve">διευθυντής </w:t>
      </w:r>
      <w:r>
        <w:rPr>
          <w:rFonts w:eastAsia="Times New Roman" w:cs="Times New Roman"/>
          <w:szCs w:val="24"/>
        </w:rPr>
        <w:t>του πολιτικού μου γραφείου ήταν στο Προξενείο της Μόσχας απ</w:t>
      </w:r>
      <w:r>
        <w:rPr>
          <w:rFonts w:eastAsia="Times New Roman" w:cs="Times New Roman"/>
          <w:szCs w:val="24"/>
        </w:rPr>
        <w:t xml:space="preserve">ό τις οκτώ το πρωί έως της έντεκα το βράδυ καθημερινώς με αυτοψίες, με συγκέντρωση όλου του υλικού από τη ρουτίνα εργασίας και με πολύτιμα συμπεράσματα για το τι πρέπει να γίνει και έχει αρχίσει από σήμερα να γίνεται. </w:t>
      </w:r>
    </w:p>
    <w:p w14:paraId="6214289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14289C" w14:textId="77777777" w:rsidR="00396942" w:rsidRDefault="00D441C0">
      <w:pPr>
        <w:spacing w:after="0" w:line="600" w:lineRule="auto"/>
        <w:ind w:firstLine="720"/>
        <w:jc w:val="both"/>
        <w:rPr>
          <w:rFonts w:eastAsia="Times New Roman"/>
          <w:szCs w:val="24"/>
        </w:rPr>
      </w:pPr>
      <w:r>
        <w:rPr>
          <w:rFonts w:eastAsia="Times New Roman"/>
          <w:b/>
          <w:szCs w:val="24"/>
        </w:rPr>
        <w:lastRenderedPageBreak/>
        <w:t>ΠΡΟΕΔΡΕΥΟΥΣΑ (Αναστασ</w:t>
      </w:r>
      <w:r>
        <w:rPr>
          <w:rFonts w:eastAsia="Times New Roman"/>
          <w:b/>
          <w:szCs w:val="24"/>
        </w:rPr>
        <w:t xml:space="preserve">ία Χριστοδουλοπούλου): </w:t>
      </w:r>
      <w:r>
        <w:rPr>
          <w:rFonts w:eastAsia="Times New Roman"/>
          <w:szCs w:val="24"/>
        </w:rPr>
        <w:t>Ευχαριστούμε.</w:t>
      </w:r>
    </w:p>
    <w:p w14:paraId="6214289D" w14:textId="77777777" w:rsidR="00396942" w:rsidRDefault="00D441C0">
      <w:pPr>
        <w:spacing w:after="0" w:line="600" w:lineRule="auto"/>
        <w:ind w:firstLine="720"/>
        <w:jc w:val="both"/>
        <w:rPr>
          <w:rFonts w:eastAsia="Times New Roman"/>
          <w:szCs w:val="24"/>
        </w:rPr>
      </w:pPr>
      <w:r>
        <w:rPr>
          <w:rFonts w:eastAsia="Times New Roman"/>
          <w:szCs w:val="24"/>
        </w:rPr>
        <w:t xml:space="preserve">Γίνεται γνωστό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w:t>
      </w:r>
      <w:r>
        <w:rPr>
          <w:rFonts w:eastAsia="Times New Roman"/>
          <w:szCs w:val="24"/>
        </w:rPr>
        <w:t>της Βουλής</w:t>
      </w:r>
      <w:r>
        <w:rPr>
          <w:rFonts w:eastAsia="Times New Roman"/>
          <w:szCs w:val="24"/>
        </w:rPr>
        <w:t xml:space="preserve">, αφού </w:t>
      </w:r>
      <w:r>
        <w:rPr>
          <w:rFonts w:eastAsia="Times New Roman"/>
          <w:szCs w:val="24"/>
        </w:rPr>
        <w:t xml:space="preserve">προηγουμένως </w:t>
      </w:r>
      <w:r>
        <w:rPr>
          <w:rFonts w:eastAsia="Times New Roman"/>
          <w:szCs w:val="24"/>
        </w:rPr>
        <w:t>ενημερώθηκαν για την ιστορία του κτηρίου και τον τρόπο οργάνωσης και λειτουργίας της Βουλής και ξεναγήθ</w:t>
      </w:r>
      <w:r>
        <w:rPr>
          <w:rFonts w:eastAsia="Times New Roman"/>
          <w:szCs w:val="24"/>
        </w:rPr>
        <w:t xml:space="preserve">ηκαν στην </w:t>
      </w:r>
      <w:r>
        <w:rPr>
          <w:rFonts w:eastAsia="Times New Roman"/>
          <w:szCs w:val="24"/>
        </w:rPr>
        <w:t xml:space="preserve">έκθεση </w:t>
      </w:r>
      <w:r>
        <w:rPr>
          <w:rFonts w:eastAsia="Times New Roman"/>
          <w:szCs w:val="24"/>
        </w:rPr>
        <w:t xml:space="preserve">της </w:t>
      </w:r>
      <w:r>
        <w:rPr>
          <w:rFonts w:eastAsia="Times New Roman"/>
          <w:szCs w:val="24"/>
        </w:rPr>
        <w:t xml:space="preserve">αίθουσας </w:t>
      </w:r>
      <w:r>
        <w:rPr>
          <w:rFonts w:eastAsia="Times New Roman"/>
          <w:szCs w:val="24"/>
        </w:rPr>
        <w:t>«ΕΛΕΥΘΕΡΙΟΣ ΒΕΝΙΖΕΛΟΣ», σαράντα επτά μαθητές και μαθήτριες και τρεις συνοδοί εκπαιδευτικοί από το 1</w:t>
      </w:r>
      <w:r>
        <w:rPr>
          <w:rFonts w:eastAsia="Times New Roman"/>
          <w:szCs w:val="24"/>
          <w:vertAlign w:val="superscript"/>
        </w:rPr>
        <w:t>ο</w:t>
      </w:r>
      <w:r>
        <w:rPr>
          <w:rFonts w:eastAsia="Times New Roman"/>
          <w:szCs w:val="24"/>
        </w:rPr>
        <w:t xml:space="preserve"> Γυμνάσιο Χαλκηδόνας Θεσσαλονίκης.</w:t>
      </w:r>
    </w:p>
    <w:p w14:paraId="6214289E" w14:textId="77777777" w:rsidR="00396942" w:rsidRDefault="00D441C0">
      <w:pPr>
        <w:spacing w:after="0" w:line="600" w:lineRule="auto"/>
        <w:ind w:firstLine="720"/>
        <w:jc w:val="both"/>
        <w:rPr>
          <w:rFonts w:eastAsia="Times New Roman"/>
          <w:szCs w:val="24"/>
        </w:rPr>
      </w:pPr>
      <w:r>
        <w:rPr>
          <w:rFonts w:eastAsia="Times New Roman"/>
          <w:szCs w:val="24"/>
        </w:rPr>
        <w:t>Σας καλωσορίζουμε στην ελληνική Βουλή.</w:t>
      </w:r>
    </w:p>
    <w:p w14:paraId="6214289F" w14:textId="77777777" w:rsidR="00396942" w:rsidRDefault="00D441C0">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21428A0" w14:textId="77777777" w:rsidR="00396942" w:rsidRDefault="00D441C0">
      <w:pPr>
        <w:spacing w:after="0" w:line="600" w:lineRule="auto"/>
        <w:ind w:firstLine="720"/>
        <w:jc w:val="both"/>
        <w:rPr>
          <w:rFonts w:eastAsia="Times New Roman"/>
          <w:szCs w:val="24"/>
        </w:rPr>
      </w:pPr>
      <w:r>
        <w:rPr>
          <w:rFonts w:eastAsia="Times New Roman"/>
          <w:szCs w:val="24"/>
        </w:rPr>
        <w:t xml:space="preserve">Μόλις ολοκληρώθηκε μια ειδική συνεδρίαση </w:t>
      </w:r>
      <w:r>
        <w:rPr>
          <w:rFonts w:eastAsia="Times New Roman"/>
          <w:szCs w:val="24"/>
        </w:rPr>
        <w:t xml:space="preserve">για </w:t>
      </w:r>
      <w:r>
        <w:rPr>
          <w:rFonts w:eastAsia="Times New Roman"/>
          <w:szCs w:val="24"/>
        </w:rPr>
        <w:t>τη</w:t>
      </w:r>
      <w:r>
        <w:rPr>
          <w:rFonts w:eastAsia="Times New Roman"/>
          <w:szCs w:val="24"/>
        </w:rPr>
        <w:t>ν Ημέρα</w:t>
      </w:r>
      <w:r>
        <w:rPr>
          <w:rFonts w:eastAsia="Times New Roman"/>
          <w:szCs w:val="24"/>
        </w:rPr>
        <w:t xml:space="preserve"> </w:t>
      </w:r>
      <w:r>
        <w:rPr>
          <w:rFonts w:eastAsia="Times New Roman"/>
          <w:szCs w:val="24"/>
        </w:rPr>
        <w:t xml:space="preserve">της Μητέρας, την οποία είχατε </w:t>
      </w:r>
      <w:r>
        <w:rPr>
          <w:rFonts w:eastAsia="Times New Roman"/>
          <w:szCs w:val="24"/>
        </w:rPr>
        <w:t xml:space="preserve">την </w:t>
      </w:r>
      <w:r>
        <w:rPr>
          <w:rFonts w:eastAsia="Times New Roman"/>
          <w:szCs w:val="24"/>
        </w:rPr>
        <w:t>ευκαιρία να παρακολουθήσετε. Τώρα είμαστε στο στάδιο που οι Βουλευτές υποβάλλουν ερωτήσεις στους Υπουργούς.</w:t>
      </w:r>
    </w:p>
    <w:p w14:paraId="621428A1" w14:textId="77777777" w:rsidR="00396942" w:rsidRDefault="00D441C0">
      <w:pPr>
        <w:spacing w:after="0" w:line="600" w:lineRule="auto"/>
        <w:ind w:firstLine="720"/>
        <w:jc w:val="both"/>
        <w:rPr>
          <w:rFonts w:eastAsia="Times New Roman"/>
          <w:szCs w:val="24"/>
        </w:rPr>
      </w:pPr>
      <w:r>
        <w:rPr>
          <w:rFonts w:eastAsia="Times New Roman"/>
          <w:szCs w:val="24"/>
        </w:rPr>
        <w:lastRenderedPageBreak/>
        <w:t xml:space="preserve">Πριν απαντήσει ο κ. </w:t>
      </w:r>
      <w:proofErr w:type="spellStart"/>
      <w:r>
        <w:rPr>
          <w:rFonts w:eastAsia="Times New Roman"/>
          <w:szCs w:val="24"/>
        </w:rPr>
        <w:t>Μπαλάφας</w:t>
      </w:r>
      <w:proofErr w:type="spellEnd"/>
      <w:r>
        <w:rPr>
          <w:rFonts w:eastAsia="Times New Roman"/>
          <w:szCs w:val="24"/>
        </w:rPr>
        <w:t>,</w:t>
      </w:r>
      <w:r>
        <w:rPr>
          <w:rFonts w:eastAsia="Times New Roman"/>
          <w:szCs w:val="24"/>
        </w:rPr>
        <w:t xml:space="preserve"> εκ μέρους του Υπουργείου Εσωτ</w:t>
      </w:r>
      <w:r>
        <w:rPr>
          <w:rFonts w:eastAsia="Times New Roman"/>
          <w:szCs w:val="24"/>
        </w:rPr>
        <w:t>ερικών και Διοικητικής Ανασυγκρότησης</w:t>
      </w:r>
      <w:r>
        <w:rPr>
          <w:rFonts w:eastAsia="Times New Roman"/>
          <w:szCs w:val="24"/>
        </w:rPr>
        <w:t>,</w:t>
      </w:r>
      <w:r>
        <w:rPr>
          <w:rFonts w:eastAsia="Times New Roman"/>
          <w:szCs w:val="24"/>
        </w:rPr>
        <w:t xml:space="preserve"> να πούμε ότι δεν </w:t>
      </w:r>
      <w:r>
        <w:rPr>
          <w:rFonts w:eastAsia="Times New Roman"/>
          <w:szCs w:val="24"/>
        </w:rPr>
        <w:t>συζητείται</w:t>
      </w:r>
      <w:r>
        <w:rPr>
          <w:rFonts w:eastAsia="Times New Roman"/>
          <w:szCs w:val="24"/>
        </w:rPr>
        <w:t>,</w:t>
      </w:r>
      <w:r>
        <w:rPr>
          <w:rFonts w:eastAsia="Times New Roman"/>
          <w:szCs w:val="24"/>
        </w:rPr>
        <w:t xml:space="preserve"> λόγω κωλύματος του ερωτώντος Βουλευτή</w:t>
      </w:r>
      <w:r>
        <w:rPr>
          <w:rFonts w:eastAsia="Times New Roman"/>
          <w:szCs w:val="24"/>
        </w:rPr>
        <w:t>,</w:t>
      </w:r>
      <w:r>
        <w:rPr>
          <w:rFonts w:eastAsia="Times New Roman"/>
          <w:szCs w:val="24"/>
        </w:rPr>
        <w:t xml:space="preserve"> η </w:t>
      </w:r>
      <w:r>
        <w:rPr>
          <w:rFonts w:eastAsia="Times New Roman"/>
          <w:szCs w:val="24"/>
        </w:rPr>
        <w:t xml:space="preserve">πρώτη με αριθμό 822/25-4-2016 </w:t>
      </w:r>
      <w:r>
        <w:rPr>
          <w:rFonts w:eastAsia="Times New Roman"/>
          <w:szCs w:val="24"/>
        </w:rPr>
        <w:t>επίκαιρη ερώτηση</w:t>
      </w:r>
      <w:r>
        <w:rPr>
          <w:rFonts w:eastAsia="Times New Roman"/>
          <w:szCs w:val="24"/>
        </w:rPr>
        <w:t xml:space="preserve"> πρώτου κύκλου</w:t>
      </w:r>
      <w:r>
        <w:rPr>
          <w:rFonts w:eastAsia="Times New Roman"/>
          <w:szCs w:val="24"/>
        </w:rPr>
        <w:t xml:space="preserve"> του Βουλευτή </w:t>
      </w:r>
      <w:r>
        <w:rPr>
          <w:rFonts w:eastAsia="Times New Roman"/>
          <w:szCs w:val="24"/>
        </w:rPr>
        <w:t xml:space="preserve">Αιτωλοακαρνανίας </w:t>
      </w:r>
      <w:r>
        <w:rPr>
          <w:rFonts w:eastAsia="Times New Roman"/>
          <w:szCs w:val="24"/>
        </w:rPr>
        <w:t>της Νέας Δημοκρατίας κ</w:t>
      </w:r>
      <w:r>
        <w:rPr>
          <w:rFonts w:eastAsia="Times New Roman"/>
          <w:szCs w:val="24"/>
        </w:rPr>
        <w:t>.</w:t>
      </w:r>
      <w:r>
        <w:rPr>
          <w:rFonts w:eastAsia="Times New Roman"/>
          <w:szCs w:val="24"/>
        </w:rPr>
        <w:t xml:space="preserve"> Κωνσταντίνου Καραγκούνη προς τον</w:t>
      </w:r>
      <w:r>
        <w:rPr>
          <w:rFonts w:eastAsia="Times New Roman"/>
          <w:szCs w:val="24"/>
        </w:rPr>
        <w:t xml:space="preserve"> Υπουργό Υποδομών, Μεταφορών και Δικτύων</w:t>
      </w:r>
      <w:r>
        <w:rPr>
          <w:rFonts w:eastAsia="Times New Roman"/>
          <w:szCs w:val="24"/>
        </w:rPr>
        <w:t>, σχετικά με τον αποκλεισμό του σιδηροδρομικού δικτύου της χώρας</w:t>
      </w:r>
      <w:r>
        <w:rPr>
          <w:rFonts w:eastAsia="Times New Roman"/>
          <w:szCs w:val="24"/>
        </w:rPr>
        <w:t>.</w:t>
      </w:r>
    </w:p>
    <w:p w14:paraId="621428A2" w14:textId="77777777" w:rsidR="00396942" w:rsidRDefault="00D441C0">
      <w:pPr>
        <w:spacing w:after="0" w:line="600" w:lineRule="auto"/>
        <w:ind w:firstLine="720"/>
        <w:jc w:val="both"/>
        <w:rPr>
          <w:rFonts w:eastAsia="Times New Roman"/>
          <w:szCs w:val="24"/>
        </w:rPr>
      </w:pPr>
      <w:r>
        <w:rPr>
          <w:rFonts w:eastAsia="Times New Roman"/>
          <w:szCs w:val="24"/>
        </w:rPr>
        <w:t xml:space="preserve">Επίσης, δεν </w:t>
      </w:r>
      <w:r>
        <w:rPr>
          <w:rFonts w:eastAsia="Times New Roman"/>
          <w:szCs w:val="24"/>
        </w:rPr>
        <w:t>συζητούνται</w:t>
      </w:r>
      <w:r>
        <w:rPr>
          <w:rFonts w:eastAsia="Times New Roman"/>
          <w:szCs w:val="24"/>
        </w:rPr>
        <w:t xml:space="preserve"> λόγω κωλύματος των αρμοδίων Υπουργών και θα επαναπροσδιοριστούν για συζήτηση</w:t>
      </w:r>
      <w:r>
        <w:rPr>
          <w:rFonts w:eastAsia="Times New Roman"/>
          <w:szCs w:val="24"/>
        </w:rPr>
        <w:t xml:space="preserve"> οι εξής </w:t>
      </w:r>
      <w:r>
        <w:rPr>
          <w:rFonts w:eastAsia="Times New Roman"/>
          <w:szCs w:val="24"/>
        </w:rPr>
        <w:t>επίκαιρες ερωτήσεις</w:t>
      </w:r>
      <w:r>
        <w:rPr>
          <w:rFonts w:eastAsia="Times New Roman"/>
          <w:szCs w:val="24"/>
        </w:rPr>
        <w:t>:</w:t>
      </w:r>
    </w:p>
    <w:p w14:paraId="621428A3" w14:textId="77777777" w:rsidR="00396942" w:rsidRDefault="00D441C0">
      <w:pPr>
        <w:spacing w:after="0" w:line="600" w:lineRule="auto"/>
        <w:ind w:firstLine="720"/>
        <w:jc w:val="both"/>
        <w:rPr>
          <w:rFonts w:eastAsia="Times New Roman"/>
          <w:szCs w:val="24"/>
        </w:rPr>
      </w:pPr>
      <w:r>
        <w:rPr>
          <w:rFonts w:eastAsia="Times New Roman"/>
          <w:szCs w:val="24"/>
        </w:rPr>
        <w:t>Λόγω κωλύματος του Υ</w:t>
      </w:r>
      <w:r>
        <w:rPr>
          <w:rFonts w:eastAsia="Times New Roman"/>
          <w:szCs w:val="24"/>
        </w:rPr>
        <w:t xml:space="preserve">πουργού Αγροτικής Ανάπτυξης και Τροφίμων κ. Ευάγγελου Αποστόλου, με αιτία το φόρτο εργασίας, δεν θα απαντηθεί </w:t>
      </w:r>
      <w:r>
        <w:rPr>
          <w:rFonts w:eastAsia="Times New Roman"/>
          <w:szCs w:val="24"/>
        </w:rPr>
        <w:t>η δεύτερη</w:t>
      </w:r>
      <w:r>
        <w:rPr>
          <w:rFonts w:eastAsia="Times New Roman"/>
          <w:szCs w:val="24"/>
        </w:rPr>
        <w:t xml:space="preserve"> με αριθμό 832/26-4-2016 επίκαιρη ερώτηση </w:t>
      </w:r>
      <w:r>
        <w:rPr>
          <w:rFonts w:eastAsia="Times New Roman"/>
          <w:szCs w:val="24"/>
        </w:rPr>
        <w:t xml:space="preserve">πρώτου κύκλου </w:t>
      </w:r>
      <w:r>
        <w:rPr>
          <w:rFonts w:eastAsia="Times New Roman"/>
          <w:szCs w:val="24"/>
        </w:rPr>
        <w:t>του Βουλευτή Ηρακλείου του Κομμουνιστικού Κόμματος Ελλάδ</w:t>
      </w:r>
      <w:r>
        <w:rPr>
          <w:rFonts w:eastAsia="Times New Roman"/>
          <w:szCs w:val="24"/>
        </w:rPr>
        <w:t>α</w:t>
      </w:r>
      <w:r>
        <w:rPr>
          <w:rFonts w:eastAsia="Times New Roman"/>
          <w:szCs w:val="24"/>
        </w:rPr>
        <w:t>ς κ. Εμμανουήλ Συντυχάκη</w:t>
      </w:r>
      <w:r>
        <w:rPr>
          <w:rFonts w:eastAsia="Times New Roman"/>
          <w:szCs w:val="24"/>
        </w:rPr>
        <w:t xml:space="preserve"> προς τους Υπουργούς Αγροτικής Ανάπτυξης και Τροφίμων και Οικονομικών, σχετικά με τα μέτρα αποζημίωσης </w:t>
      </w:r>
      <w:r>
        <w:rPr>
          <w:rFonts w:eastAsia="Times New Roman"/>
          <w:szCs w:val="24"/>
        </w:rPr>
        <w:lastRenderedPageBreak/>
        <w:t>αγροτών και αποκατάστασης καλλιεργειών και υποδομών από την πυρκαγιά που προκλήθηκε στις 21-4-2016 στις περιοχές Ανατολή και Μύρτο του Δήμου Ιεράπετρας.</w:t>
      </w:r>
    </w:p>
    <w:p w14:paraId="621428A4" w14:textId="77777777" w:rsidR="00396942" w:rsidRDefault="00D441C0">
      <w:pPr>
        <w:spacing w:after="0" w:line="600" w:lineRule="auto"/>
        <w:ind w:firstLine="720"/>
        <w:jc w:val="both"/>
        <w:rPr>
          <w:rFonts w:eastAsia="Times New Roman"/>
          <w:szCs w:val="24"/>
        </w:rPr>
      </w:pPr>
      <w:r>
        <w:rPr>
          <w:rFonts w:eastAsia="Times New Roman"/>
          <w:szCs w:val="24"/>
        </w:rPr>
        <w:t xml:space="preserve">Επίσης, από τον ίδιο Υπουργό δεν θα απαντηθεί η </w:t>
      </w:r>
      <w:r>
        <w:rPr>
          <w:rFonts w:eastAsia="Times New Roman"/>
          <w:szCs w:val="24"/>
        </w:rPr>
        <w:t xml:space="preserve">δεύτερη </w:t>
      </w:r>
      <w:r>
        <w:rPr>
          <w:rFonts w:eastAsia="Times New Roman"/>
          <w:szCs w:val="24"/>
        </w:rPr>
        <w:t xml:space="preserve">με αριθμό 830/26-4-2016 επίκαιρη ερώτηση </w:t>
      </w:r>
      <w:r>
        <w:rPr>
          <w:rFonts w:eastAsia="Times New Roman"/>
          <w:szCs w:val="24"/>
        </w:rPr>
        <w:t xml:space="preserve">δεύτερου κύκλου </w:t>
      </w:r>
      <w:r>
        <w:rPr>
          <w:rFonts w:eastAsia="Times New Roman"/>
          <w:szCs w:val="24"/>
        </w:rPr>
        <w:t xml:space="preserve">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w:t>
      </w:r>
      <w:r>
        <w:rPr>
          <w:rFonts w:eastAsia="Times New Roman"/>
          <w:szCs w:val="24"/>
        </w:rPr>
        <w:t>σχετικά με τις αντικανονικές περικοπές ενισχύσεων, την αναγκαία παράταση της προθεσμίας εμπρόθεσμης υποβολής της Ενιαίας Αίτησης Ενίσχυσης του έτους 2016</w:t>
      </w:r>
      <w:r>
        <w:rPr>
          <w:rFonts w:eastAsia="Times New Roman"/>
          <w:szCs w:val="24"/>
        </w:rPr>
        <w:t xml:space="preserve"> και επιβεβλημένο το δικαίωμα υποβολής ενστάσεων για οριστικά δικαιώματα.</w:t>
      </w:r>
    </w:p>
    <w:p w14:paraId="621428A5" w14:textId="77777777" w:rsidR="00396942" w:rsidRDefault="00D441C0">
      <w:pPr>
        <w:spacing w:after="0" w:line="600" w:lineRule="auto"/>
        <w:ind w:firstLine="720"/>
        <w:jc w:val="both"/>
        <w:rPr>
          <w:rFonts w:eastAsia="Times New Roman"/>
          <w:szCs w:val="24"/>
        </w:rPr>
      </w:pPr>
      <w:r>
        <w:rPr>
          <w:rFonts w:eastAsia="Times New Roman"/>
          <w:szCs w:val="24"/>
        </w:rPr>
        <w:t xml:space="preserve">Δεν </w:t>
      </w:r>
      <w:r>
        <w:rPr>
          <w:rFonts w:eastAsia="Times New Roman"/>
          <w:szCs w:val="24"/>
        </w:rPr>
        <w:t>συζητείται</w:t>
      </w:r>
      <w:r>
        <w:rPr>
          <w:rFonts w:eastAsia="Times New Roman"/>
          <w:szCs w:val="24"/>
        </w:rPr>
        <w:t xml:space="preserve"> λόγω κωλύματος</w:t>
      </w:r>
      <w:r>
        <w:rPr>
          <w:rFonts w:eastAsia="Times New Roman"/>
          <w:szCs w:val="24"/>
        </w:rPr>
        <w:t xml:space="preserve"> του Υπουργού Οικονομίας, Ανάπτυξης και Τουρισμού κ. Γεωργίου Σταθάκη, που θα βρίσκεται εκτός Αθηνών:</w:t>
      </w:r>
    </w:p>
    <w:p w14:paraId="621428A6" w14:textId="77777777" w:rsidR="00396942" w:rsidRDefault="00D441C0">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πρώτη </w:t>
      </w:r>
      <w:r>
        <w:rPr>
          <w:rFonts w:eastAsia="Times New Roman"/>
          <w:szCs w:val="24"/>
        </w:rPr>
        <w:t xml:space="preserve">με αριθμό 823/25-4-2016 επίκαιρη ερώτηση </w:t>
      </w:r>
      <w:r>
        <w:rPr>
          <w:rFonts w:eastAsia="Times New Roman"/>
          <w:szCs w:val="24"/>
        </w:rPr>
        <w:t xml:space="preserve">δεύτερου κύκλου </w:t>
      </w:r>
      <w:r>
        <w:rPr>
          <w:rFonts w:eastAsia="Times New Roman"/>
          <w:szCs w:val="24"/>
        </w:rPr>
        <w:t>της Βουλευτού Β΄ Αθηνών της Νέας Δημοκρατίας κ</w:t>
      </w:r>
      <w:r>
        <w:rPr>
          <w:rFonts w:eastAsia="Times New Roman"/>
          <w:szCs w:val="24"/>
        </w:rPr>
        <w:t>.</w:t>
      </w:r>
      <w:r>
        <w:rPr>
          <w:rFonts w:eastAsia="Times New Roman"/>
          <w:szCs w:val="24"/>
        </w:rPr>
        <w:t xml:space="preserve"> Άννας – Μισέλ Ασημακοπούλου προς τον Υπουργό Οικονομίας, Ανάπτυξης και </w:t>
      </w:r>
      <w:r>
        <w:rPr>
          <w:rFonts w:eastAsia="Times New Roman"/>
          <w:szCs w:val="24"/>
        </w:rPr>
        <w:lastRenderedPageBreak/>
        <w:t>Τουρισμού, σχετικά με την «καθυστέρηση στην υλοποίηση αναπτυξιακών μεταρρυθμίσεων –“Λίστα Σταθάκη”».</w:t>
      </w:r>
    </w:p>
    <w:p w14:paraId="621428A7" w14:textId="77777777" w:rsidR="00396942" w:rsidRDefault="00D441C0">
      <w:pPr>
        <w:spacing w:after="0" w:line="600" w:lineRule="auto"/>
        <w:ind w:firstLine="720"/>
        <w:jc w:val="both"/>
        <w:rPr>
          <w:rFonts w:eastAsia="Times New Roman"/>
          <w:szCs w:val="24"/>
        </w:rPr>
      </w:pPr>
      <w:r>
        <w:rPr>
          <w:rFonts w:eastAsia="Times New Roman"/>
          <w:szCs w:val="24"/>
        </w:rPr>
        <w:t xml:space="preserve">Επίσης, η </w:t>
      </w:r>
      <w:r>
        <w:rPr>
          <w:rFonts w:eastAsia="Times New Roman"/>
          <w:szCs w:val="24"/>
        </w:rPr>
        <w:t>έβδομ</w:t>
      </w:r>
      <w:r>
        <w:rPr>
          <w:rFonts w:eastAsia="Times New Roman"/>
          <w:szCs w:val="24"/>
        </w:rPr>
        <w:t xml:space="preserve">η με αριθμό 811/19-4-2016 επίκαιρη ερώτηση </w:t>
      </w:r>
      <w:r>
        <w:rPr>
          <w:rFonts w:eastAsia="Times New Roman"/>
          <w:szCs w:val="24"/>
        </w:rPr>
        <w:t xml:space="preserve">δεύτερου κύκλου </w:t>
      </w:r>
      <w:r>
        <w:rPr>
          <w:rFonts w:eastAsia="Times New Roman"/>
          <w:szCs w:val="24"/>
        </w:rPr>
        <w:t>της Βουλε</w:t>
      </w:r>
      <w:r>
        <w:rPr>
          <w:rFonts w:eastAsia="Times New Roman"/>
          <w:szCs w:val="24"/>
        </w:rPr>
        <w:t xml:space="preserve">υτού </w:t>
      </w:r>
      <w:r>
        <w:rPr>
          <w:rFonts w:eastAsia="Times New Roman"/>
          <w:szCs w:val="24"/>
        </w:rPr>
        <w:t xml:space="preserve">κ. Άννας-Μισέλ Ασημακοπούλου </w:t>
      </w:r>
      <w:r>
        <w:rPr>
          <w:rFonts w:eastAsia="Times New Roman"/>
          <w:szCs w:val="24"/>
        </w:rPr>
        <w:t>προς τον Υπουργό Οικονομίας, Ανάπτυξης και Τουρισμού, σχετικά με τη χρηματοδότηση των έργων ΕΣΠΑ 2007-2013 που βρίσκονται «σε κίνδυνο».</w:t>
      </w:r>
    </w:p>
    <w:p w14:paraId="621428A8" w14:textId="77777777" w:rsidR="00396942" w:rsidRDefault="00D441C0">
      <w:pPr>
        <w:spacing w:after="0" w:line="600" w:lineRule="auto"/>
        <w:ind w:firstLine="720"/>
        <w:jc w:val="both"/>
        <w:rPr>
          <w:rFonts w:eastAsia="Times New Roman"/>
          <w:szCs w:val="24"/>
        </w:rPr>
      </w:pPr>
      <w:r>
        <w:rPr>
          <w:rFonts w:eastAsia="Times New Roman"/>
          <w:szCs w:val="24"/>
        </w:rPr>
        <w:t>Επίσ</w:t>
      </w:r>
      <w:r>
        <w:rPr>
          <w:rFonts w:eastAsia="Times New Roman"/>
          <w:szCs w:val="24"/>
        </w:rPr>
        <w:t>η</w:t>
      </w:r>
      <w:r>
        <w:rPr>
          <w:rFonts w:eastAsia="Times New Roman"/>
          <w:szCs w:val="24"/>
        </w:rPr>
        <w:t>ς η όγδοη</w:t>
      </w:r>
      <w:r>
        <w:rPr>
          <w:rFonts w:eastAsia="Times New Roman"/>
          <w:szCs w:val="24"/>
        </w:rPr>
        <w:t xml:space="preserve"> με αριθμό 798/18-4-2016 επίκαιρη ερώτηση </w:t>
      </w:r>
      <w:r>
        <w:rPr>
          <w:rFonts w:eastAsia="Times New Roman"/>
          <w:szCs w:val="24"/>
        </w:rPr>
        <w:t xml:space="preserve">δεύτερου κύκλου </w:t>
      </w:r>
      <w:r>
        <w:rPr>
          <w:rFonts w:eastAsia="Times New Roman"/>
          <w:szCs w:val="24"/>
        </w:rPr>
        <w:t xml:space="preserve">του </w:t>
      </w:r>
      <w:r>
        <w:rPr>
          <w:rFonts w:eastAsia="Times New Roman"/>
          <w:szCs w:val="24"/>
        </w:rPr>
        <w:t>Βουλευτή Β</w:t>
      </w:r>
      <w:r>
        <w:rPr>
          <w:rFonts w:eastAsia="Times New Roman"/>
          <w:szCs w:val="24"/>
        </w:rPr>
        <w:t xml:space="preserve">’ Αθηνών της Δημοκρατικής </w:t>
      </w:r>
      <w:r>
        <w:rPr>
          <w:rFonts w:eastAsia="Times New Roman"/>
          <w:szCs w:val="24"/>
        </w:rPr>
        <w:t xml:space="preserve">Συμπαράταξης ΠΑΣΟΚ – ΔΗΜΑΡ </w:t>
      </w:r>
      <w:r>
        <w:rPr>
          <w:rFonts w:eastAsia="Times New Roman"/>
          <w:szCs w:val="24"/>
        </w:rPr>
        <w:t>κ. Ανδρέα Λοβέρδου προς τον Υπουργό Οικονομίας, Ανάπτυξης και Τουρισμού, σχετικά με τα μη εξυπηρετούμενα δάνεια.</w:t>
      </w:r>
    </w:p>
    <w:p w14:paraId="621428A9" w14:textId="77777777" w:rsidR="00396942" w:rsidRDefault="00D441C0">
      <w:pPr>
        <w:spacing w:after="0" w:line="600" w:lineRule="auto"/>
        <w:ind w:firstLine="720"/>
        <w:jc w:val="both"/>
        <w:rPr>
          <w:rFonts w:eastAsia="Times New Roman"/>
          <w:szCs w:val="24"/>
        </w:rPr>
      </w:pPr>
      <w:r>
        <w:rPr>
          <w:rFonts w:eastAsia="Times New Roman"/>
          <w:szCs w:val="24"/>
        </w:rPr>
        <w:t xml:space="preserve">Επίσης, λόγω κωλύματος του Υπουργού Υποδομών, Μεταφορών και Δικτύων κ. Χρήστου </w:t>
      </w:r>
      <w:proofErr w:type="spellStart"/>
      <w:r>
        <w:rPr>
          <w:rFonts w:eastAsia="Times New Roman"/>
          <w:szCs w:val="24"/>
        </w:rPr>
        <w:t>Σπίρτζη</w:t>
      </w:r>
      <w:proofErr w:type="spellEnd"/>
      <w:r>
        <w:rPr>
          <w:rFonts w:eastAsia="Times New Roman"/>
          <w:szCs w:val="24"/>
        </w:rPr>
        <w:t>, με</w:t>
      </w:r>
      <w:r>
        <w:rPr>
          <w:rFonts w:eastAsia="Times New Roman"/>
          <w:szCs w:val="24"/>
        </w:rPr>
        <w:t xml:space="preserve"> αιτία το φόρτο εργασίας, δεν </w:t>
      </w:r>
      <w:r>
        <w:rPr>
          <w:rFonts w:eastAsia="Times New Roman"/>
          <w:szCs w:val="24"/>
        </w:rPr>
        <w:t xml:space="preserve">συζητείται </w:t>
      </w:r>
      <w:r>
        <w:rPr>
          <w:rFonts w:eastAsia="Times New Roman"/>
          <w:szCs w:val="24"/>
        </w:rPr>
        <w:t xml:space="preserve">η </w:t>
      </w:r>
      <w:r>
        <w:rPr>
          <w:rFonts w:eastAsia="Times New Roman"/>
          <w:szCs w:val="24"/>
        </w:rPr>
        <w:t xml:space="preserve">πρώτη </w:t>
      </w:r>
      <w:r>
        <w:rPr>
          <w:rFonts w:eastAsia="Times New Roman"/>
          <w:szCs w:val="24"/>
        </w:rPr>
        <w:t xml:space="preserve">με αριθμό 3784/267/8-3-2016 ερώτηση και αίτηση κατάθεσης εγγράφων του Βουλευτή Β΄ Αθηνών του Ποταμιού κ. Γεωργίου </w:t>
      </w:r>
      <w:proofErr w:type="spellStart"/>
      <w:r>
        <w:rPr>
          <w:rFonts w:eastAsia="Times New Roman"/>
          <w:szCs w:val="24"/>
        </w:rPr>
        <w:t>Αμυρά</w:t>
      </w:r>
      <w:proofErr w:type="spellEnd"/>
      <w:r>
        <w:rPr>
          <w:rFonts w:eastAsia="Times New Roman"/>
          <w:szCs w:val="24"/>
        </w:rPr>
        <w:t xml:space="preserve">, προς τον Υπουργό </w:t>
      </w:r>
      <w:r>
        <w:rPr>
          <w:rFonts w:eastAsia="Times New Roman"/>
          <w:szCs w:val="24"/>
        </w:rPr>
        <w:lastRenderedPageBreak/>
        <w:t>Υποδομών, Μεταφορών και Δικτύων, σχετικά με την καθυστέρηση της Κυβέρ</w:t>
      </w:r>
      <w:r>
        <w:rPr>
          <w:rFonts w:eastAsia="Times New Roman"/>
          <w:szCs w:val="24"/>
        </w:rPr>
        <w:t xml:space="preserve">νησης στην προώθηση των δράσεων και την ανάπτυξη της </w:t>
      </w:r>
      <w:proofErr w:type="spellStart"/>
      <w:r>
        <w:rPr>
          <w:rFonts w:eastAsia="Times New Roman"/>
          <w:szCs w:val="24"/>
        </w:rPr>
        <w:t>ευρυζωνικότητας</w:t>
      </w:r>
      <w:proofErr w:type="spellEnd"/>
      <w:r>
        <w:rPr>
          <w:rFonts w:eastAsia="Times New Roman"/>
          <w:szCs w:val="24"/>
        </w:rPr>
        <w:t>, στερώντας 1.5% από το ΑΕΠ</w:t>
      </w:r>
      <w:r>
        <w:rPr>
          <w:rFonts w:eastAsia="Times New Roman"/>
          <w:szCs w:val="24"/>
        </w:rPr>
        <w:t xml:space="preserve">. </w:t>
      </w:r>
    </w:p>
    <w:p w14:paraId="621428AA" w14:textId="77777777" w:rsidR="00396942" w:rsidRDefault="00D441C0">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πίσης, </w:t>
      </w:r>
      <w:r>
        <w:rPr>
          <w:rFonts w:eastAsia="Times New Roman"/>
          <w:szCs w:val="24"/>
        </w:rPr>
        <w:t xml:space="preserve">δεν </w:t>
      </w:r>
      <w:r>
        <w:rPr>
          <w:rFonts w:eastAsia="Times New Roman"/>
          <w:szCs w:val="24"/>
        </w:rPr>
        <w:t xml:space="preserve">συζητείται </w:t>
      </w:r>
      <w:r>
        <w:rPr>
          <w:rFonts w:eastAsia="Times New Roman"/>
          <w:szCs w:val="24"/>
        </w:rPr>
        <w:t xml:space="preserve">η </w:t>
      </w:r>
      <w:r>
        <w:rPr>
          <w:rFonts w:eastAsia="Times New Roman"/>
          <w:szCs w:val="24"/>
        </w:rPr>
        <w:t xml:space="preserve">τέταρτη </w:t>
      </w:r>
      <w:r>
        <w:rPr>
          <w:rFonts w:eastAsia="Times New Roman"/>
          <w:szCs w:val="24"/>
        </w:rPr>
        <w:t xml:space="preserve">με αριθμό 810/19-4-2016 επίκαιρη ερώτηση </w:t>
      </w:r>
      <w:r>
        <w:rPr>
          <w:rFonts w:eastAsia="Times New Roman"/>
          <w:szCs w:val="24"/>
        </w:rPr>
        <w:t xml:space="preserve">δεύτερου κύκλου </w:t>
      </w:r>
      <w:r>
        <w:rPr>
          <w:rFonts w:eastAsia="Times New Roman"/>
          <w:szCs w:val="24"/>
        </w:rPr>
        <w:t xml:space="preserve">του Βουλευτή Άρτας της Νέας Δημοκρατίας κ. Γεωργίου </w:t>
      </w:r>
      <w:proofErr w:type="spellStart"/>
      <w:r>
        <w:rPr>
          <w:rFonts w:eastAsia="Times New Roman"/>
          <w:szCs w:val="24"/>
        </w:rPr>
        <w:t>Στύλιου</w:t>
      </w:r>
      <w:proofErr w:type="spellEnd"/>
      <w:r>
        <w:rPr>
          <w:rFonts w:eastAsia="Times New Roman"/>
          <w:szCs w:val="24"/>
        </w:rPr>
        <w:t xml:space="preserve"> προς τον</w:t>
      </w:r>
      <w:r>
        <w:rPr>
          <w:rFonts w:eastAsia="Times New Roman"/>
          <w:szCs w:val="24"/>
        </w:rPr>
        <w:t xml:space="preserve"> Υπουργό Υποδομών, Μεταφορών και Δικτύων, σχετικά με τις διατάξεις του σχεδίου νόμου για την πρόσληψη αναπληρωτών εκπαιδευτικών</w:t>
      </w:r>
      <w:r>
        <w:rPr>
          <w:rFonts w:eastAsia="Times New Roman"/>
          <w:szCs w:val="24"/>
        </w:rPr>
        <w:t>,</w:t>
      </w:r>
      <w:r>
        <w:rPr>
          <w:rFonts w:eastAsia="Times New Roman"/>
          <w:szCs w:val="24"/>
        </w:rPr>
        <w:t xml:space="preserve"> που απευθύνονταν προς τον Υπουργό Παιδείας, Έρευνας και Θρησκευμάτων, με αιτία τις ανειλημμένες υποχρεώσεις.</w:t>
      </w:r>
    </w:p>
    <w:p w14:paraId="621428AB" w14:textId="77777777" w:rsidR="00396942" w:rsidRDefault="00D441C0">
      <w:pPr>
        <w:spacing w:after="0" w:line="600" w:lineRule="auto"/>
        <w:ind w:firstLine="720"/>
        <w:jc w:val="both"/>
        <w:rPr>
          <w:rFonts w:eastAsia="Times New Roman"/>
          <w:szCs w:val="24"/>
        </w:rPr>
      </w:pPr>
      <w:r>
        <w:rPr>
          <w:rFonts w:eastAsia="Times New Roman"/>
          <w:szCs w:val="24"/>
        </w:rPr>
        <w:t xml:space="preserve">Τέλος, δεν </w:t>
      </w:r>
      <w:r>
        <w:rPr>
          <w:rFonts w:eastAsia="Times New Roman"/>
          <w:szCs w:val="24"/>
        </w:rPr>
        <w:t>συζητείται</w:t>
      </w:r>
      <w:r>
        <w:rPr>
          <w:rFonts w:eastAsia="Times New Roman"/>
          <w:szCs w:val="24"/>
        </w:rPr>
        <w:t xml:space="preserve"> λόγω απουσίας του αρμόδιου Υπουργού κ. Ευκλείδη </w:t>
      </w:r>
      <w:proofErr w:type="spellStart"/>
      <w:r>
        <w:rPr>
          <w:rFonts w:eastAsia="Times New Roman"/>
          <w:szCs w:val="24"/>
        </w:rPr>
        <w:t>Τσακαλώτου</w:t>
      </w:r>
      <w:proofErr w:type="spellEnd"/>
      <w:r>
        <w:rPr>
          <w:rFonts w:eastAsia="Times New Roman"/>
          <w:szCs w:val="24"/>
        </w:rPr>
        <w:t xml:space="preserve"> στο εξωτερικό η </w:t>
      </w:r>
      <w:r>
        <w:rPr>
          <w:rFonts w:eastAsia="Times New Roman"/>
          <w:szCs w:val="24"/>
        </w:rPr>
        <w:t xml:space="preserve">πέμπτη </w:t>
      </w:r>
      <w:r>
        <w:rPr>
          <w:rFonts w:eastAsia="Times New Roman"/>
          <w:szCs w:val="24"/>
        </w:rPr>
        <w:t xml:space="preserve">με αριθμό 791/18-4-2016 επίκαιρη ερώτηση </w:t>
      </w:r>
      <w:r>
        <w:rPr>
          <w:rFonts w:eastAsia="Times New Roman"/>
          <w:szCs w:val="24"/>
        </w:rPr>
        <w:t xml:space="preserve">δεύτερου κύκλου </w:t>
      </w:r>
      <w:r>
        <w:rPr>
          <w:rFonts w:eastAsia="Times New Roman"/>
          <w:szCs w:val="24"/>
        </w:rPr>
        <w:t xml:space="preserve">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w:t>
      </w:r>
      <w:r>
        <w:rPr>
          <w:rFonts w:eastAsia="Times New Roman"/>
          <w:szCs w:val="24"/>
        </w:rPr>
        <w:t>γό Οικονομικών, σχετικά με τις υπερβολικές χρεώσεις των Τραπεζών, τις οποίες «ανέχεται» το Υπουργείο Οικονομικών</w:t>
      </w:r>
      <w:r>
        <w:rPr>
          <w:rFonts w:eastAsia="Times New Roman"/>
          <w:szCs w:val="24"/>
        </w:rPr>
        <w:t xml:space="preserve">. </w:t>
      </w:r>
    </w:p>
    <w:p w14:paraId="621428AC" w14:textId="77777777" w:rsidR="00396942" w:rsidRDefault="00D441C0">
      <w:pPr>
        <w:spacing w:after="0" w:line="600" w:lineRule="auto"/>
        <w:ind w:firstLine="720"/>
        <w:jc w:val="both"/>
        <w:rPr>
          <w:rFonts w:eastAsia="Times New Roman"/>
          <w:szCs w:val="24"/>
        </w:rPr>
      </w:pPr>
      <w:r>
        <w:rPr>
          <w:rFonts w:eastAsia="Times New Roman"/>
          <w:szCs w:val="24"/>
        </w:rPr>
        <w:lastRenderedPageBreak/>
        <w:t>Κ</w:t>
      </w:r>
      <w:r>
        <w:rPr>
          <w:rFonts w:eastAsia="Times New Roman"/>
          <w:szCs w:val="24"/>
        </w:rPr>
        <w:t xml:space="preserve">αθώς </w:t>
      </w:r>
      <w:r>
        <w:rPr>
          <w:rFonts w:eastAsia="Times New Roman"/>
          <w:szCs w:val="24"/>
        </w:rPr>
        <w:t xml:space="preserve">επίσης δεν </w:t>
      </w:r>
      <w:r>
        <w:rPr>
          <w:rFonts w:eastAsia="Times New Roman"/>
          <w:szCs w:val="24"/>
        </w:rPr>
        <w:t xml:space="preserve">συζητείται </w:t>
      </w:r>
      <w:r>
        <w:rPr>
          <w:rFonts w:eastAsia="Times New Roman"/>
          <w:szCs w:val="24"/>
        </w:rPr>
        <w:t xml:space="preserve">και η </w:t>
      </w:r>
      <w:r>
        <w:rPr>
          <w:rFonts w:eastAsia="Times New Roman"/>
          <w:szCs w:val="24"/>
        </w:rPr>
        <w:t xml:space="preserve">έκτη </w:t>
      </w:r>
      <w:r>
        <w:rPr>
          <w:rFonts w:eastAsia="Times New Roman"/>
          <w:szCs w:val="24"/>
        </w:rPr>
        <w:t xml:space="preserve">με αριθμό 806/19-4-2016 επίκαιρη ερώτηση </w:t>
      </w:r>
      <w:r>
        <w:rPr>
          <w:rFonts w:eastAsia="Times New Roman"/>
          <w:szCs w:val="24"/>
        </w:rPr>
        <w:t xml:space="preserve">δεύτερου κύκλου </w:t>
      </w:r>
      <w:r>
        <w:rPr>
          <w:rFonts w:eastAsia="Times New Roman"/>
          <w:szCs w:val="24"/>
        </w:rPr>
        <w:t>του Βουλευτή Β΄ Θεσσαλονίκης του Κομμουνιστικ</w:t>
      </w:r>
      <w:r>
        <w:rPr>
          <w:rFonts w:eastAsia="Times New Roman"/>
          <w:szCs w:val="24"/>
        </w:rPr>
        <w:t>ού Κόμματος Ελλάδ</w:t>
      </w:r>
      <w:r>
        <w:rPr>
          <w:rFonts w:eastAsia="Times New Roman"/>
          <w:szCs w:val="24"/>
        </w:rPr>
        <w:t>α</w:t>
      </w:r>
      <w:r>
        <w:rPr>
          <w:rFonts w:eastAsia="Times New Roman"/>
          <w:szCs w:val="24"/>
        </w:rPr>
        <w:t xml:space="preserve">ς κ. Σάκη </w:t>
      </w:r>
      <w:proofErr w:type="spellStart"/>
      <w:r>
        <w:rPr>
          <w:rFonts w:eastAsia="Times New Roman"/>
          <w:szCs w:val="24"/>
        </w:rPr>
        <w:t>Βαρδαλή</w:t>
      </w:r>
      <w:proofErr w:type="spellEnd"/>
      <w:r>
        <w:rPr>
          <w:rFonts w:eastAsia="Times New Roman"/>
          <w:szCs w:val="24"/>
        </w:rPr>
        <w:t xml:space="preserve"> προς τον Υπουργό Οικονομικών, σχετικά με την Ελληνική Βιομηχανία Οχημάτων</w:t>
      </w:r>
      <w:r>
        <w:rPr>
          <w:rFonts w:eastAsia="Times New Roman"/>
          <w:szCs w:val="24"/>
        </w:rPr>
        <w:t xml:space="preserve"> (ΕΛΒΟ Α.Ε</w:t>
      </w:r>
      <w:r>
        <w:rPr>
          <w:rFonts w:eastAsia="Times New Roman"/>
          <w:szCs w:val="24"/>
        </w:rPr>
        <w:t>.</w:t>
      </w:r>
      <w:r>
        <w:rPr>
          <w:rFonts w:eastAsia="Times New Roman"/>
          <w:szCs w:val="24"/>
        </w:rPr>
        <w:t>)</w:t>
      </w:r>
    </w:p>
    <w:p w14:paraId="621428A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τρίτη με αριθμό 800/19-4-2016 επίκαιρη ερώτηση </w:t>
      </w:r>
      <w:r>
        <w:rPr>
          <w:rFonts w:eastAsia="Times New Roman" w:cs="Times New Roman"/>
          <w:szCs w:val="24"/>
        </w:rPr>
        <w:t xml:space="preserve">δεύτερου κύκλου του Βουλευτή Αττικής του Συνασπισμού Ριζοσπαστικής Αριστεράς κ. </w:t>
      </w:r>
      <w:r>
        <w:rPr>
          <w:rFonts w:eastAsia="Times New Roman" w:cs="Times New Roman"/>
          <w:bCs/>
          <w:szCs w:val="24"/>
        </w:rPr>
        <w:t xml:space="preserve">Παναγιώτη (Πάνου) </w:t>
      </w:r>
      <w:proofErr w:type="spellStart"/>
      <w:r>
        <w:rPr>
          <w:rFonts w:eastAsia="Times New Roman" w:cs="Times New Roman"/>
          <w:bCs/>
          <w:szCs w:val="24"/>
        </w:rPr>
        <w:t>Σκουρολιάκου</w:t>
      </w:r>
      <w:proofErr w:type="spellEnd"/>
      <w:r>
        <w:rPr>
          <w:rFonts w:eastAsia="Times New Roman" w:cs="Times New Roman"/>
          <w:b/>
          <w:szCs w:val="24"/>
        </w:rPr>
        <w:t xml:space="preserve"> </w:t>
      </w:r>
      <w:r>
        <w:rPr>
          <w:rFonts w:eastAsia="Times New Roman" w:cs="Times New Roman"/>
          <w:szCs w:val="24"/>
        </w:rPr>
        <w:t>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τις καταγγελίες για χρήση των υπηρεσιών του Δήμου Σαρωνικού, για τις προεκ</w:t>
      </w:r>
      <w:r>
        <w:rPr>
          <w:rFonts w:eastAsia="Times New Roman" w:cs="Times New Roman"/>
          <w:szCs w:val="24"/>
        </w:rPr>
        <w:t xml:space="preserve">λογικές ανάγκες υποψηφίου Προέδρου της Τοπικής Οργάνωσης της </w:t>
      </w:r>
      <w:r>
        <w:rPr>
          <w:rFonts w:eastAsia="Times New Roman" w:cs="Times New Roman"/>
          <w:szCs w:val="24"/>
        </w:rPr>
        <w:t xml:space="preserve">Νέας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 xml:space="preserve"> </w:t>
      </w:r>
    </w:p>
    <w:p w14:paraId="621428AE"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Εσωτερικών και Διοικητικής Ανασυγκρότησης, κ. Ιωάννης </w:t>
      </w:r>
      <w:proofErr w:type="spellStart"/>
      <w:r>
        <w:rPr>
          <w:rFonts w:eastAsia="Times New Roman" w:cs="Times New Roman"/>
          <w:szCs w:val="24"/>
        </w:rPr>
        <w:t>Μπαλάφας</w:t>
      </w:r>
      <w:proofErr w:type="spellEnd"/>
      <w:r>
        <w:rPr>
          <w:rFonts w:eastAsia="Times New Roman" w:cs="Times New Roman"/>
          <w:szCs w:val="24"/>
        </w:rPr>
        <w:t>.</w:t>
      </w:r>
    </w:p>
    <w:p w14:paraId="621428AF"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έχετε δύο λεπτά</w:t>
      </w:r>
      <w:r>
        <w:rPr>
          <w:rFonts w:eastAsia="Times New Roman" w:cs="Times New Roman"/>
          <w:szCs w:val="24"/>
        </w:rPr>
        <w:t>,</w:t>
      </w:r>
      <w:r>
        <w:rPr>
          <w:rFonts w:eastAsia="Times New Roman" w:cs="Times New Roman"/>
          <w:szCs w:val="24"/>
        </w:rPr>
        <w:t xml:space="preserve"> για να αναπτύξετε την ερώτησή σας.</w:t>
      </w:r>
    </w:p>
    <w:p w14:paraId="621428B0"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ΠΑΝΑΓΙΩΤΗΣ (ΠΑΝ</w:t>
      </w:r>
      <w:r>
        <w:rPr>
          <w:rFonts w:eastAsia="Times New Roman" w:cs="Times New Roman"/>
          <w:b/>
          <w:szCs w:val="24"/>
        </w:rPr>
        <w:t>ΟΣ) ΣΚΟΥΡΟΛΙΑΚΟΣ:</w:t>
      </w:r>
      <w:r>
        <w:rPr>
          <w:rFonts w:eastAsia="Times New Roman" w:cs="Times New Roman"/>
          <w:szCs w:val="24"/>
        </w:rPr>
        <w:t xml:space="preserve"> Ευχαριστώ, κυρία Πρόεδρε.</w:t>
      </w:r>
    </w:p>
    <w:p w14:paraId="621428B1"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σε καταγγελίες προέβησαν οι κάτοικοι του Δήμου Σαρωνικού, όπως τις δημοσιεύουν τοπικά </w:t>
      </w:r>
      <w:r>
        <w:rPr>
          <w:rFonts w:eastAsia="Times New Roman" w:cs="Times New Roman"/>
          <w:szCs w:val="24"/>
        </w:rPr>
        <w:t xml:space="preserve">μέσα μαζικής ενημέρωσης </w:t>
      </w:r>
      <w:r>
        <w:rPr>
          <w:rFonts w:eastAsia="Times New Roman" w:cs="Times New Roman"/>
          <w:szCs w:val="24"/>
        </w:rPr>
        <w:t xml:space="preserve">και ειδικότερα ο ηλεκτρονικός </w:t>
      </w:r>
      <w:proofErr w:type="spellStart"/>
      <w:r>
        <w:rPr>
          <w:rFonts w:eastAsia="Times New Roman" w:cs="Times New Roman"/>
          <w:szCs w:val="24"/>
        </w:rPr>
        <w:t>ιστότοπος</w:t>
      </w:r>
      <w:proofErr w:type="spellEnd"/>
      <w:r>
        <w:rPr>
          <w:rFonts w:eastAsia="Times New Roman" w:cs="Times New Roman"/>
          <w:szCs w:val="24"/>
        </w:rPr>
        <w:t xml:space="preserve"> με την ονομασία «Αττικός Παρατηρητής». Καταγγέλ</w:t>
      </w:r>
      <w:r>
        <w:rPr>
          <w:rFonts w:eastAsia="Times New Roman" w:cs="Times New Roman"/>
          <w:szCs w:val="24"/>
        </w:rPr>
        <w:t xml:space="preserve">λουν, λοιπόν, πως  δέχτηκαν τηλεφωνικές κλήσεις από τους αριθμούς 22910-38795 και 22910-38809, οι οποίοι ανήκουν στην Δημοτική Κοινότητα Παλαιάς Φώκαιας του Δήμου Σαρωνικού και από τους οποίους προπαγάνδιζαν την υποψηφιότητα υποψηφίου Προέδρου της Τοπικής </w:t>
      </w:r>
      <w:r>
        <w:rPr>
          <w:rFonts w:eastAsia="Times New Roman" w:cs="Times New Roman"/>
          <w:szCs w:val="24"/>
        </w:rPr>
        <w:t>Οργάνωσης της Νέας Δημοκρατίας, για τις εκλογές που διεξήχθησαν στις 3 Απριλίου του 2016.</w:t>
      </w:r>
    </w:p>
    <w:p w14:paraId="621428B2"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Σύμφωνα με το εν λόγω δημοσίευμα, ήδη οι δημότες δηλώνουν πως έχουν ζητήσει εξωδίκως, να τους δοθεί αναλυτική κατάσταση των τηλεφωνημάτων, που έγιναν από τους συγκεκρ</w:t>
      </w:r>
      <w:r>
        <w:rPr>
          <w:rFonts w:eastAsia="Times New Roman" w:cs="Times New Roman"/>
          <w:szCs w:val="24"/>
        </w:rPr>
        <w:t>ιμένους αριθμούς του Κοινοτικού Καταστήματος της Παλαιάς Φώκαιας.</w:t>
      </w:r>
    </w:p>
    <w:p w14:paraId="621428B3"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Δηλαδή, καταγγέλλουν πως ο εν λόγω υποψήφιος, ο οποίος είναι και Αντιδήμαρχος της Δημοτικής Κοινότητας Παλαιάς Φώκαιας, χρησιμοποιεί τις υπηρεσίες</w:t>
      </w:r>
      <w:r>
        <w:rPr>
          <w:rFonts w:eastAsia="Times New Roman" w:cs="Times New Roman"/>
          <w:szCs w:val="24"/>
        </w:rPr>
        <w:t>,</w:t>
      </w:r>
      <w:r>
        <w:rPr>
          <w:rFonts w:eastAsia="Times New Roman" w:cs="Times New Roman"/>
          <w:szCs w:val="24"/>
        </w:rPr>
        <w:t xml:space="preserve"> όχι προς όφελος των κατοίκων, αλλά προς όφ</w:t>
      </w:r>
      <w:r>
        <w:rPr>
          <w:rFonts w:eastAsia="Times New Roman" w:cs="Times New Roman"/>
          <w:szCs w:val="24"/>
        </w:rPr>
        <w:t xml:space="preserve">ελος του κομματικού μηχανισμού της Νέας Δημοκρατίας. </w:t>
      </w:r>
      <w:proofErr w:type="spellStart"/>
      <w:r>
        <w:rPr>
          <w:rFonts w:eastAsia="Times New Roman" w:cs="Times New Roman"/>
          <w:szCs w:val="24"/>
        </w:rPr>
        <w:t>Σημειωτέον</w:t>
      </w:r>
      <w:proofErr w:type="spellEnd"/>
      <w:r>
        <w:rPr>
          <w:rFonts w:eastAsia="Times New Roman" w:cs="Times New Roman"/>
          <w:szCs w:val="24"/>
        </w:rPr>
        <w:t xml:space="preserve"> πως</w:t>
      </w:r>
      <w:r>
        <w:rPr>
          <w:rFonts w:eastAsia="Times New Roman" w:cs="Times New Roman"/>
          <w:szCs w:val="24"/>
        </w:rPr>
        <w:t>,</w:t>
      </w:r>
      <w:r>
        <w:rPr>
          <w:rFonts w:eastAsia="Times New Roman" w:cs="Times New Roman"/>
          <w:szCs w:val="24"/>
        </w:rPr>
        <w:t xml:space="preserve"> στις εν λόγω καταγγελίες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έρχεται να προστεθεί πως ο Δήμαρχος Σαρωνικού ήταν από τους πρώτους, που χρησιμοποίησε το αξίωμ</w:t>
      </w:r>
      <w:r>
        <w:rPr>
          <w:rFonts w:eastAsia="Times New Roman" w:cs="Times New Roman"/>
          <w:szCs w:val="24"/>
        </w:rPr>
        <w:t>ά</w:t>
      </w:r>
      <w:r>
        <w:rPr>
          <w:rFonts w:eastAsia="Times New Roman" w:cs="Times New Roman"/>
          <w:szCs w:val="24"/>
        </w:rPr>
        <w:t xml:space="preserve"> του προς κομματικό όφελος, υπογράφοντας την υποψηφιότητα του σημ</w:t>
      </w:r>
      <w:r>
        <w:rPr>
          <w:rFonts w:eastAsia="Times New Roman" w:cs="Times New Roman"/>
          <w:szCs w:val="24"/>
        </w:rPr>
        <w:t>ερινού Αρχηγού της Νέας Δημοκρατίας, κ. Μητσοτάκη.</w:t>
      </w:r>
    </w:p>
    <w:p w14:paraId="621428B4"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Να σημειώσω ότι στο δημοσίευμα αυτό, σημειώνεται και η επιβεβαίωση της καταγγελίας της κ. Φανής Κορωναίου, κατοίκου Καλυβίων, υποστηρίζοντας ότι </w:t>
      </w:r>
      <w:proofErr w:type="spellStart"/>
      <w:r>
        <w:rPr>
          <w:rFonts w:eastAsia="Times New Roman" w:cs="Times New Roman"/>
          <w:szCs w:val="24"/>
        </w:rPr>
        <w:t>αναλόγου</w:t>
      </w:r>
      <w:proofErr w:type="spellEnd"/>
      <w:r>
        <w:rPr>
          <w:rFonts w:eastAsia="Times New Roman" w:cs="Times New Roman"/>
          <w:szCs w:val="24"/>
        </w:rPr>
        <w:t xml:space="preserve"> περιεχομένων τηλεφωνήματα από τους συγκεκριμένους α</w:t>
      </w:r>
      <w:r>
        <w:rPr>
          <w:rFonts w:eastAsia="Times New Roman" w:cs="Times New Roman"/>
          <w:szCs w:val="24"/>
        </w:rPr>
        <w:t xml:space="preserve">ριθμούς, δέχθηκαν δεκάδες δημότες του </w:t>
      </w:r>
      <w:proofErr w:type="spellStart"/>
      <w:r>
        <w:rPr>
          <w:rFonts w:eastAsia="Times New Roman" w:cs="Times New Roman"/>
          <w:szCs w:val="24"/>
        </w:rPr>
        <w:t>Λαγονησίου</w:t>
      </w:r>
      <w:proofErr w:type="spellEnd"/>
      <w:r>
        <w:rPr>
          <w:rFonts w:eastAsia="Times New Roman" w:cs="Times New Roman"/>
          <w:szCs w:val="24"/>
        </w:rPr>
        <w:t xml:space="preserve">, οι οποίοι είναι εγγεγραμμένοι στα μητρώα της Νέας Δημοκρατίας. Να σημειώσω πως το </w:t>
      </w:r>
      <w:proofErr w:type="spellStart"/>
      <w:r>
        <w:rPr>
          <w:rFonts w:eastAsia="Times New Roman" w:cs="Times New Roman"/>
          <w:szCs w:val="24"/>
        </w:rPr>
        <w:t>Λαγονήσι</w:t>
      </w:r>
      <w:proofErr w:type="spellEnd"/>
      <w:r>
        <w:rPr>
          <w:rFonts w:eastAsia="Times New Roman" w:cs="Times New Roman"/>
          <w:szCs w:val="24"/>
        </w:rPr>
        <w:t xml:space="preserve"> ανήκει στο δημοτικό διαμέρισμα Καλυβίων και όχι Παλαιάς Φώκαιας. </w:t>
      </w:r>
    </w:p>
    <w:p w14:paraId="621428B5"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Με βάση, λοιπόν, τα παραπάνω ερωτάσθε αν ευσταθεί</w:t>
      </w:r>
      <w:r>
        <w:rPr>
          <w:rFonts w:eastAsia="Times New Roman" w:cs="Times New Roman"/>
          <w:szCs w:val="24"/>
        </w:rPr>
        <w:t xml:space="preserve"> το εν λόγω δημοσίευμα. Σε ποιες ενέργειες προτίθεται να προβεί το Υπουργείο, ώστε να επανέλθει η νομιμότητα και η εύρυθμη λειτουργία του </w:t>
      </w:r>
      <w:r>
        <w:rPr>
          <w:rFonts w:eastAsia="Times New Roman" w:cs="Times New Roman"/>
          <w:szCs w:val="24"/>
        </w:rPr>
        <w:t>δ</w:t>
      </w:r>
      <w:r>
        <w:rPr>
          <w:rFonts w:eastAsia="Times New Roman" w:cs="Times New Roman"/>
          <w:szCs w:val="24"/>
        </w:rPr>
        <w:t>ήμου;</w:t>
      </w:r>
    </w:p>
    <w:p w14:paraId="621428B6"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Επίσης, επειδή η αξιοπιστία του Δήμου Σαρωνικού προς τους πολίτες έχει χαθεί, είναι στις προθέσεις του Υπουργεί</w:t>
      </w:r>
      <w:r>
        <w:rPr>
          <w:rFonts w:eastAsia="Times New Roman" w:cs="Times New Roman"/>
          <w:szCs w:val="24"/>
        </w:rPr>
        <w:t xml:space="preserve">ου οι λογαριασμοί των τηλεφώνων τουλάχιστον, να καταλογιστούν και να πληρωθούν στον υπαίτιο και όχι από το ταμείο του </w:t>
      </w:r>
      <w:r>
        <w:rPr>
          <w:rFonts w:eastAsia="Times New Roman" w:cs="Times New Roman"/>
          <w:szCs w:val="24"/>
        </w:rPr>
        <w:t>δ</w:t>
      </w:r>
      <w:r>
        <w:rPr>
          <w:rFonts w:eastAsia="Times New Roman" w:cs="Times New Roman"/>
          <w:szCs w:val="24"/>
        </w:rPr>
        <w:t>ήμου;</w:t>
      </w:r>
    </w:p>
    <w:p w14:paraId="621428B7"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1428B8"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Υφυπουργέ, έχετε τον λόγο για τρία λεπτά.</w:t>
      </w:r>
    </w:p>
    <w:p w14:paraId="621428B9"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ΙΩΑΝΝΗΣ ΜΠΑΛΑΦΑΣ (Υφυπου</w:t>
      </w:r>
      <w:r>
        <w:rPr>
          <w:rFonts w:eastAsia="Times New Roman" w:cs="Times New Roman"/>
          <w:b/>
          <w:szCs w:val="24"/>
        </w:rPr>
        <w:t xml:space="preserve">ργός Εσωτερικών και Διοικητικής Ανασυγκρότησης): </w:t>
      </w:r>
      <w:r>
        <w:rPr>
          <w:rFonts w:eastAsia="Times New Roman" w:cs="Times New Roman"/>
          <w:szCs w:val="24"/>
        </w:rPr>
        <w:t>Ευχαριστώ, κυρία Πρόεδρε.</w:t>
      </w:r>
    </w:p>
    <w:p w14:paraId="621428B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Κύριε συνάδελφε, υπήρξε μια μικρή αναβολή στην απάντησή μας ως προς την ερώτησή σας και ο λόγος ήταν ότι δεν έχουν ολοκληρωθεί οι απαραίτητες ενέργειες, από την πλευρά της Αποκεντρω</w:t>
      </w:r>
      <w:r>
        <w:rPr>
          <w:rFonts w:eastAsia="Times New Roman" w:cs="Times New Roman"/>
          <w:szCs w:val="24"/>
        </w:rPr>
        <w:t>μένης Διοικήσεως Αττικής έως σήμερα. Θα αναφερθώ στην αναφορά μου αυτή και στη συνέχεια. Όμως θα υπάρξει μια απάντηση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κατ’ αρχάς </w:t>
      </w:r>
      <w:r>
        <w:rPr>
          <w:rFonts w:eastAsia="Times New Roman" w:cs="Times New Roman"/>
          <w:szCs w:val="24"/>
        </w:rPr>
        <w:t>σε όσα ενδιαφέροντα αναφέρετ</w:t>
      </w:r>
      <w:r>
        <w:rPr>
          <w:rFonts w:eastAsia="Times New Roman" w:cs="Times New Roman"/>
          <w:szCs w:val="24"/>
        </w:rPr>
        <w:t>ε</w:t>
      </w:r>
      <w:r>
        <w:rPr>
          <w:rFonts w:eastAsia="Times New Roman" w:cs="Times New Roman"/>
          <w:szCs w:val="24"/>
        </w:rPr>
        <w:t xml:space="preserve"> στην ερώτησή σας, επιφυλασσόμενοι </w:t>
      </w:r>
      <w:r>
        <w:rPr>
          <w:rFonts w:eastAsia="Times New Roman" w:cs="Times New Roman"/>
          <w:szCs w:val="24"/>
        </w:rPr>
        <w:lastRenderedPageBreak/>
        <w:t>για περαιτέρω ενημέρωση και περαιτέρω στοιχεία, όταν ολοκληρωθ</w:t>
      </w:r>
      <w:r>
        <w:rPr>
          <w:rFonts w:eastAsia="Times New Roman" w:cs="Times New Roman"/>
          <w:szCs w:val="24"/>
        </w:rPr>
        <w:t>εί η διερεύνηση από την πλευρά της Αποκεντρωμένης Διοικήσεως.</w:t>
      </w:r>
    </w:p>
    <w:p w14:paraId="621428BB" w14:textId="77777777" w:rsidR="00396942" w:rsidRDefault="00D441C0">
      <w:pPr>
        <w:spacing w:after="0" w:line="600" w:lineRule="auto"/>
        <w:ind w:firstLine="720"/>
        <w:jc w:val="both"/>
        <w:rPr>
          <w:rFonts w:eastAsia="Times New Roman"/>
          <w:szCs w:val="24"/>
        </w:rPr>
      </w:pPr>
      <w:r>
        <w:rPr>
          <w:rFonts w:eastAsia="Times New Roman" w:cs="Times New Roman"/>
          <w:szCs w:val="24"/>
        </w:rPr>
        <w:t>Επιτρέψτε μου, κύριε συνάδελφε, να πω μιλώντας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γενικά, διότι είναι γενική τοποθέτηση, ότι δυστυχώς για πολλά χρόνια τα κόμματα -και έχουν ονοματεπώνυμο, η Νέα Δημοκρατία και το ΠΑΣΟΚ-</w:t>
      </w:r>
      <w:r>
        <w:rPr>
          <w:rFonts w:eastAsia="Times New Roman" w:cs="Times New Roman"/>
          <w:szCs w:val="24"/>
        </w:rPr>
        <w:t xml:space="preserve"> που κυβέρνησαν τη χώρα -επαναλαμβάνω για πολλά χρόνια- αντιμετώπισαν το κράτος και τη δημόσια διοίκηση ως φέουδό τους, ως ιδιοκτησία τους, ως λάφυρο για εξυπηρέτηση δικών τους κομματικών ή προσωπικών, στο επίπεδο των εκπροσώπων των κομματικών αυτών σχηματ</w:t>
      </w:r>
      <w:r>
        <w:rPr>
          <w:rFonts w:eastAsia="Times New Roman" w:cs="Times New Roman"/>
          <w:szCs w:val="24"/>
        </w:rPr>
        <w:t>ισμών, συμφερόντων τα οποία διακυβεύονται.</w:t>
      </w:r>
      <w:r>
        <w:rPr>
          <w:rFonts w:eastAsia="Times New Roman" w:cs="Times New Roman"/>
          <w:szCs w:val="24"/>
        </w:rPr>
        <w:t xml:space="preserve"> </w:t>
      </w:r>
      <w:r>
        <w:rPr>
          <w:rFonts w:eastAsia="Times New Roman"/>
          <w:szCs w:val="24"/>
        </w:rPr>
        <w:t>Αυτά, δυστυχώς, είναι πράγματα γνωστά, ή μάλλον πασίγνωστα, αλλά μια αναφορά πάντα είναι χρήσιμη.</w:t>
      </w:r>
    </w:p>
    <w:p w14:paraId="621428BC" w14:textId="77777777" w:rsidR="00396942" w:rsidRDefault="00D441C0">
      <w:pPr>
        <w:spacing w:after="0" w:line="600" w:lineRule="auto"/>
        <w:ind w:firstLine="720"/>
        <w:jc w:val="both"/>
        <w:rPr>
          <w:rFonts w:eastAsia="Times New Roman"/>
          <w:szCs w:val="24"/>
        </w:rPr>
      </w:pPr>
      <w:r>
        <w:rPr>
          <w:rFonts w:eastAsia="Times New Roman"/>
          <w:szCs w:val="24"/>
        </w:rPr>
        <w:t>Ως προς την επίκαιρη ερώτησή σας, κύριε συνάδελφε, η επίκαιρη ερώτηση αυτή θίγει ζήτημα της παραπάνω κατηγορίας. Αν</w:t>
      </w:r>
      <w:r>
        <w:rPr>
          <w:rFonts w:eastAsia="Times New Roman"/>
          <w:szCs w:val="24"/>
        </w:rPr>
        <w:t xml:space="preserve">αφέρθηκα μόλις πριν. Υπάρχουν, όμως, θεσμοί, υπάρχουν συγκεκριμένες αρμοδιότητες και απ’ αυτήν την άποψη πρέπει να πω ότι η αρμοδιότητα ελέγχου των ζητημάτων αυτής </w:t>
      </w:r>
      <w:r>
        <w:rPr>
          <w:rFonts w:eastAsia="Times New Roman"/>
          <w:szCs w:val="24"/>
        </w:rPr>
        <w:lastRenderedPageBreak/>
        <w:t>της κατηγορίας, στο πλαίσιο φυσικά της αυτοτέλειας των Οργανισμών Τοπικής Αυτοδιοίκησης, ανή</w:t>
      </w:r>
      <w:r>
        <w:rPr>
          <w:rFonts w:eastAsia="Times New Roman"/>
          <w:szCs w:val="24"/>
        </w:rPr>
        <w:t xml:space="preserve">κει στην Αποκεντρωμένη Διοίκηση Αττικής. </w:t>
      </w:r>
    </w:p>
    <w:p w14:paraId="621428BD" w14:textId="77777777" w:rsidR="00396942" w:rsidRDefault="00D441C0">
      <w:pPr>
        <w:spacing w:after="0" w:line="600" w:lineRule="auto"/>
        <w:ind w:firstLine="720"/>
        <w:jc w:val="both"/>
        <w:rPr>
          <w:rFonts w:eastAsia="Times New Roman"/>
          <w:szCs w:val="24"/>
        </w:rPr>
      </w:pPr>
      <w:r>
        <w:rPr>
          <w:rFonts w:eastAsia="Times New Roman"/>
          <w:szCs w:val="24"/>
        </w:rPr>
        <w:t>Φυσικά, στο διάστημα που μεσολάβησε από την υποβολή της επίκαιρης ερώτησής σας, έχουμε απευθυνθεί στην Αποκεντρωμένη Διοίκηση Αττικής. Μάλιστα, ζητήθηκε από την πλευρά μας να υπάρξει άμεση εξέταση των όσων αναφέρονται στην επίκαιρη ερώτησή σας. Η Αποκεντρω</w:t>
      </w:r>
      <w:r>
        <w:rPr>
          <w:rFonts w:eastAsia="Times New Roman"/>
          <w:szCs w:val="24"/>
        </w:rPr>
        <w:t>μένη Διοίκηση διενεργεί ήδη τις σχετικές ενέργειες. Θα καταλήξει. Δεν μπορούμε να ξέρουμε ακριβώς πού θα καταλήξει, αλλά πιθανόν θα καταλήξει και σε ενέργειες στα πλαίσια της άσκησης της εποπτείας της επί των Οργανισμών Τοπικής Αυτοδιοίκησης και θα μας δώσ</w:t>
      </w:r>
      <w:r>
        <w:rPr>
          <w:rFonts w:eastAsia="Times New Roman"/>
          <w:szCs w:val="24"/>
        </w:rPr>
        <w:t xml:space="preserve">ει την έκθεσή </w:t>
      </w:r>
      <w:r>
        <w:rPr>
          <w:rFonts w:eastAsia="Times New Roman"/>
          <w:szCs w:val="24"/>
        </w:rPr>
        <w:t>της,</w:t>
      </w:r>
      <w:r>
        <w:rPr>
          <w:rFonts w:eastAsia="Times New Roman"/>
          <w:szCs w:val="24"/>
        </w:rPr>
        <w:t xml:space="preserve"> που θα μας δώσει τη δυνατότητα να έχουμε μια πιο ολοκληρωμένη, πιο ξεκάθαρη εικόνα για τη συγκεκριμένη περίπτωση. </w:t>
      </w:r>
    </w:p>
    <w:p w14:paraId="621428BE" w14:textId="77777777" w:rsidR="00396942" w:rsidRDefault="00D441C0">
      <w:pPr>
        <w:spacing w:after="0" w:line="600" w:lineRule="auto"/>
        <w:ind w:firstLine="720"/>
        <w:jc w:val="both"/>
        <w:rPr>
          <w:rFonts w:eastAsia="Times New Roman"/>
          <w:szCs w:val="24"/>
        </w:rPr>
      </w:pPr>
      <w:r>
        <w:rPr>
          <w:rFonts w:eastAsia="Times New Roman"/>
          <w:szCs w:val="24"/>
        </w:rPr>
        <w:t>Στη βάση αυτής της εικόνας και των στοιχείων της Αποκεντρωμένης Διοίκησης Αττικής θα προσδιοριστούν οι περαιτέρω ενέργειες</w:t>
      </w:r>
      <w:r>
        <w:rPr>
          <w:rFonts w:eastAsia="Times New Roman"/>
          <w:szCs w:val="24"/>
        </w:rPr>
        <w:t xml:space="preserve"> και του Υπουργείου, αν υπάρχουν πειθαρχικές ευθύνες ή οτιδήποτε άλλο και φυσικά για όλα αυτά θα ενημερωθούν και ο ερωτών Βουλευτής και η Εθνική Αντιπροσωπεία.</w:t>
      </w:r>
    </w:p>
    <w:p w14:paraId="621428BF" w14:textId="77777777" w:rsidR="00396942" w:rsidRDefault="00D441C0">
      <w:pPr>
        <w:spacing w:after="0" w:line="600" w:lineRule="auto"/>
        <w:ind w:firstLine="720"/>
        <w:jc w:val="both"/>
        <w:rPr>
          <w:rFonts w:eastAsia="Times New Roman"/>
          <w:szCs w:val="24"/>
        </w:rPr>
      </w:pPr>
      <w:r>
        <w:rPr>
          <w:rFonts w:eastAsia="Times New Roman"/>
          <w:szCs w:val="24"/>
        </w:rPr>
        <w:lastRenderedPageBreak/>
        <w:t>Ολοκληρώνοντας, τονίζω ότι όλα αυτά, όλες αυτές οι ενέργειες είναι επόμενο και αυτονόητο ότι γίν</w:t>
      </w:r>
      <w:r>
        <w:rPr>
          <w:rFonts w:eastAsia="Times New Roman"/>
          <w:szCs w:val="24"/>
        </w:rPr>
        <w:t xml:space="preserve">ονται μέσα στα πλαίσια των διατάξεων του Κώδικα Δήμων και Κοινοτήτων και του ν.3852/2010. </w:t>
      </w:r>
    </w:p>
    <w:p w14:paraId="621428C0" w14:textId="77777777" w:rsidR="00396942" w:rsidRDefault="00D441C0">
      <w:pPr>
        <w:spacing w:after="0" w:line="600" w:lineRule="auto"/>
        <w:ind w:firstLine="720"/>
        <w:jc w:val="both"/>
        <w:rPr>
          <w:rFonts w:eastAsia="Times New Roman"/>
          <w:szCs w:val="24"/>
        </w:rPr>
      </w:pPr>
      <w:r>
        <w:rPr>
          <w:rFonts w:eastAsia="Times New Roman"/>
          <w:szCs w:val="24"/>
        </w:rPr>
        <w:t>Ευχαριστώ πολύ.</w:t>
      </w:r>
    </w:p>
    <w:p w14:paraId="621428C1" w14:textId="77777777" w:rsidR="00396942" w:rsidRDefault="00D441C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Σκουρολιάκ</w:t>
      </w:r>
      <w:r>
        <w:rPr>
          <w:rFonts w:eastAsia="Times New Roman"/>
          <w:szCs w:val="24"/>
        </w:rPr>
        <w:t>ο</w:t>
      </w:r>
      <w:proofErr w:type="spellEnd"/>
      <w:r>
        <w:rPr>
          <w:rFonts w:eastAsia="Times New Roman"/>
          <w:szCs w:val="24"/>
        </w:rPr>
        <w:t>, έχετε τον λόγο.</w:t>
      </w:r>
    </w:p>
    <w:p w14:paraId="621428C2" w14:textId="77777777" w:rsidR="00396942" w:rsidRDefault="00D441C0">
      <w:pPr>
        <w:spacing w:after="0"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Ευχαριστώ, κυρία Πρόεδρε.</w:t>
      </w:r>
    </w:p>
    <w:p w14:paraId="621428C3" w14:textId="77777777" w:rsidR="00396942" w:rsidRDefault="00D441C0">
      <w:pPr>
        <w:spacing w:after="0" w:line="600" w:lineRule="auto"/>
        <w:ind w:firstLine="720"/>
        <w:jc w:val="both"/>
        <w:rPr>
          <w:rFonts w:eastAsia="Times New Roman"/>
          <w:szCs w:val="24"/>
        </w:rPr>
      </w:pPr>
      <w:r>
        <w:rPr>
          <w:rFonts w:eastAsia="Times New Roman"/>
          <w:szCs w:val="24"/>
        </w:rPr>
        <w:t>Κύριε Υπουρ</w:t>
      </w:r>
      <w:r>
        <w:rPr>
          <w:rFonts w:eastAsia="Times New Roman"/>
          <w:szCs w:val="24"/>
        </w:rPr>
        <w:t xml:space="preserve">γέ, φαίνεται ότι τα κόμματα που όταν κυβερνούσαν, χρησιμοποιούσαν ως λάφυρο το κράτος, όταν δεν βρίσκονται στην κυβέρνηση πορεύονται με ό,τι διαθέτουν, εν προκειμένω με την Τοπική Αυτοδιοίκηση και εδώ, στην περίπτωσή μας, με </w:t>
      </w:r>
      <w:r>
        <w:rPr>
          <w:rFonts w:eastAsia="Times New Roman"/>
          <w:szCs w:val="24"/>
        </w:rPr>
        <w:t>τ</w:t>
      </w:r>
      <w:r>
        <w:rPr>
          <w:rFonts w:eastAsia="Times New Roman"/>
          <w:szCs w:val="24"/>
        </w:rPr>
        <w:t>ο</w:t>
      </w:r>
      <w:r>
        <w:rPr>
          <w:rFonts w:eastAsia="Times New Roman"/>
          <w:szCs w:val="24"/>
        </w:rPr>
        <w:t>ν</w:t>
      </w:r>
      <w:r>
        <w:rPr>
          <w:rFonts w:eastAsia="Times New Roman"/>
          <w:szCs w:val="24"/>
        </w:rPr>
        <w:t xml:space="preserve"> </w:t>
      </w:r>
      <w:r>
        <w:rPr>
          <w:rFonts w:eastAsia="Times New Roman"/>
          <w:szCs w:val="24"/>
        </w:rPr>
        <w:t>Δ</w:t>
      </w:r>
      <w:r>
        <w:rPr>
          <w:rFonts w:eastAsia="Times New Roman"/>
          <w:szCs w:val="24"/>
        </w:rPr>
        <w:t>ήμο Σαρωνικού και πιο ειδι</w:t>
      </w:r>
      <w:r>
        <w:rPr>
          <w:rFonts w:eastAsia="Times New Roman"/>
          <w:szCs w:val="24"/>
        </w:rPr>
        <w:t>κά με το δημοτικό διαμέρισμα Παλαιάς Φώκαιας.</w:t>
      </w:r>
    </w:p>
    <w:p w14:paraId="621428C4" w14:textId="77777777" w:rsidR="00396942" w:rsidRDefault="00D441C0">
      <w:pPr>
        <w:spacing w:after="0" w:line="600" w:lineRule="auto"/>
        <w:ind w:firstLine="720"/>
        <w:jc w:val="both"/>
        <w:rPr>
          <w:rFonts w:eastAsia="Times New Roman"/>
          <w:szCs w:val="24"/>
        </w:rPr>
      </w:pPr>
      <w:r>
        <w:rPr>
          <w:rFonts w:eastAsia="Times New Roman"/>
          <w:szCs w:val="24"/>
        </w:rPr>
        <w:t xml:space="preserve">Κύριε Υπουργέ, οι δήμοι επιχορηγούνται από το κράτος, χρησιμοποιούν χρήματα από τον κοινό κορβανά, χρήματα που αφορούν βεβαίως τους δημότες τους, αλλά και όλους τους Έλληνες. Έτσι, θεωρώ </w:t>
      </w:r>
      <w:r>
        <w:rPr>
          <w:rFonts w:eastAsia="Times New Roman"/>
          <w:szCs w:val="24"/>
        </w:rPr>
        <w:lastRenderedPageBreak/>
        <w:t>ότι αν ευσταθεί μια τέτ</w:t>
      </w:r>
      <w:r>
        <w:rPr>
          <w:rFonts w:eastAsia="Times New Roman"/>
          <w:szCs w:val="24"/>
        </w:rPr>
        <w:t>οια καταγγελία, αν όντως έχει συμβεί αυτό για το οποίο συζητάμε, έχουμε να κάνουμε με μια παρανομία. Θεωρώ ότι είναι κάτι που δεν είναι πολιτικά ηθικό και αντιτίθεται στο κοινό αίσθημα. Εξετάσεις δίνουν οι πάντες και τα κόμματα που είναι στην κυβέρνηση και</w:t>
      </w:r>
      <w:r>
        <w:rPr>
          <w:rFonts w:eastAsia="Times New Roman"/>
          <w:szCs w:val="24"/>
        </w:rPr>
        <w:t xml:space="preserve"> τα κόμματα που αντιπολιτεύονται και ευελπιστούν κάποια στιγμή να βρεθούν στην κυβέρνηση. Αν, όμως, θέλουν να επανέλθουν για να αντιμετωπίσουν το κράτος όπως αντιμετωπίζουν τώρα την Τοπική Αυτοδιοίκηση, εκεί όπου μπορούν, όπου έχουν τη δυνατότητα, όπως στη</w:t>
      </w:r>
      <w:r>
        <w:rPr>
          <w:rFonts w:eastAsia="Times New Roman"/>
          <w:szCs w:val="24"/>
        </w:rPr>
        <w:t xml:space="preserve"> συγκεκριμένη περίπτωση στο </w:t>
      </w:r>
      <w:r>
        <w:rPr>
          <w:rFonts w:eastAsia="Times New Roman"/>
          <w:szCs w:val="24"/>
        </w:rPr>
        <w:t>Δ</w:t>
      </w:r>
      <w:r>
        <w:rPr>
          <w:rFonts w:eastAsia="Times New Roman"/>
          <w:szCs w:val="24"/>
        </w:rPr>
        <w:t>ήμο Σαρωνικού, αυτό είναι κάτι το οποίο θα τεθεί στην κρίση του ελληνικού λαού.</w:t>
      </w:r>
    </w:p>
    <w:p w14:paraId="621428C5" w14:textId="77777777" w:rsidR="00396942" w:rsidRDefault="00D441C0">
      <w:pPr>
        <w:spacing w:after="0" w:line="600" w:lineRule="auto"/>
        <w:ind w:firstLine="720"/>
        <w:jc w:val="both"/>
        <w:rPr>
          <w:rFonts w:eastAsia="Times New Roman"/>
          <w:szCs w:val="24"/>
        </w:rPr>
      </w:pPr>
      <w:r>
        <w:rPr>
          <w:rFonts w:eastAsia="Times New Roman"/>
          <w:szCs w:val="24"/>
        </w:rPr>
        <w:t>Σας ευχαριστώ πολύ για τις διευκρινίσεις. Θεωρώ ότι η καθ’ ύλην αρμόδια Αποκεντρωμένη Διοίκηση θα μας δώσει συγκεκριμένα στοιχεία και εξηγήσεις.</w:t>
      </w:r>
    </w:p>
    <w:p w14:paraId="621428C6" w14:textId="77777777" w:rsidR="00396942" w:rsidRDefault="00D441C0">
      <w:pPr>
        <w:spacing w:after="0" w:line="600" w:lineRule="auto"/>
        <w:ind w:firstLine="720"/>
        <w:jc w:val="both"/>
        <w:rPr>
          <w:rFonts w:eastAsia="Times New Roman"/>
          <w:szCs w:val="24"/>
        </w:rPr>
      </w:pPr>
      <w:r>
        <w:rPr>
          <w:rFonts w:eastAsia="Times New Roman"/>
          <w:b/>
          <w:szCs w:val="24"/>
        </w:rPr>
        <w:t>ΠΡ</w:t>
      </w:r>
      <w:r>
        <w:rPr>
          <w:rFonts w:eastAsia="Times New Roman"/>
          <w:b/>
          <w:szCs w:val="24"/>
        </w:rPr>
        <w:t>ΟΕΔΡΕΥΟΥΣΑ (Αναστασία Χριστοδουλοπούλου):</w:t>
      </w:r>
      <w:r>
        <w:rPr>
          <w:rFonts w:eastAsia="Times New Roman"/>
          <w:szCs w:val="24"/>
        </w:rPr>
        <w:t xml:space="preserve"> Κύριε </w:t>
      </w:r>
      <w:proofErr w:type="spellStart"/>
      <w:r>
        <w:rPr>
          <w:rFonts w:eastAsia="Times New Roman"/>
          <w:szCs w:val="24"/>
        </w:rPr>
        <w:t>Μπαλάφα</w:t>
      </w:r>
      <w:proofErr w:type="spellEnd"/>
      <w:r>
        <w:rPr>
          <w:rFonts w:eastAsia="Times New Roman"/>
          <w:szCs w:val="24"/>
        </w:rPr>
        <w:t>, έχετε τον λόγο.</w:t>
      </w:r>
    </w:p>
    <w:p w14:paraId="621428C7" w14:textId="77777777" w:rsidR="00396942" w:rsidRDefault="00D441C0">
      <w:pPr>
        <w:spacing w:after="0"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w:t>
      </w:r>
      <w:r>
        <w:rPr>
          <w:rFonts w:eastAsia="Times New Roman"/>
          <w:szCs w:val="24"/>
        </w:rPr>
        <w:t xml:space="preserve"> </w:t>
      </w:r>
      <w:r>
        <w:rPr>
          <w:rFonts w:eastAsia="Times New Roman"/>
          <w:b/>
          <w:szCs w:val="24"/>
        </w:rPr>
        <w:t xml:space="preserve">Ανασυγκρότησης): </w:t>
      </w:r>
      <w:r>
        <w:rPr>
          <w:rFonts w:eastAsia="Times New Roman"/>
          <w:szCs w:val="24"/>
        </w:rPr>
        <w:t>Μόνο για ένα λεπτό, κυρία Πρόεδρε.</w:t>
      </w:r>
    </w:p>
    <w:p w14:paraId="621428C8" w14:textId="77777777" w:rsidR="00396942" w:rsidRDefault="00D441C0">
      <w:pPr>
        <w:spacing w:after="0" w:line="600" w:lineRule="auto"/>
        <w:ind w:firstLine="720"/>
        <w:jc w:val="both"/>
        <w:rPr>
          <w:rFonts w:eastAsia="Times New Roman"/>
          <w:szCs w:val="24"/>
        </w:rPr>
      </w:pPr>
      <w:r>
        <w:rPr>
          <w:rFonts w:eastAsia="Times New Roman"/>
          <w:szCs w:val="24"/>
        </w:rPr>
        <w:lastRenderedPageBreak/>
        <w:t>Θα ήθελα να τονίσω κάτι. Ίσως είναι επανάληψη, ίσως δεν χρειάζεται, όμως θα το κάνω. Με κανενός είδους υποτίμηση και με ιδιαίτερη προσοχή αντιμετωπίζουμε τη συγκεκριμένη επίκαιρη ερώτηση, όμως πάντα στο πλαίσιο των κείμενων διατάξεων και των αρμοδιοτήτων μ</w:t>
      </w:r>
      <w:r>
        <w:rPr>
          <w:rFonts w:eastAsia="Times New Roman"/>
          <w:szCs w:val="24"/>
        </w:rPr>
        <w:t>ας, όπως και των αρμοδιοτήτων των υπολοίπων θεσμών. Ακριβώς εξαιτίας αυτού του ενδιαφέροντος και της σημασίας του γεγονότος το οποίο θίγετε στην επίκαιρη ερώτησή σας, απευθυνθήκαμε στην αρμόδια Αποκεντρωμένη Διοίκηση για να έχουμε πλήρη εικόνα, για να έχου</w:t>
      </w:r>
      <w:r>
        <w:rPr>
          <w:rFonts w:eastAsia="Times New Roman"/>
          <w:szCs w:val="24"/>
        </w:rPr>
        <w:t xml:space="preserve">με την άποψή της, για να έχουμε τις ενέργειές της προκειμένου να προχωρήσουμε παραπέρα. </w:t>
      </w:r>
    </w:p>
    <w:p w14:paraId="621428C9"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Με την ευκαιρία,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χρονικών περιθωρίων που έχω, θα ήθελα να τονίσω, αναφερόμενος στο γενικό ζήτημα το οποίο θίγετε, την αξία την οποία έχει ο πρόσφατα ψη</w:t>
      </w:r>
      <w:r>
        <w:rPr>
          <w:rFonts w:eastAsia="Times New Roman" w:cs="Times New Roman"/>
          <w:szCs w:val="24"/>
        </w:rPr>
        <w:t xml:space="preserve">φισθείς νόμος από το Υπουργείο Εσωτερικών και Διοικητικής Ανασυγκρότησης, ο ν.4369/2016, που αφορά στη δημόσια διοίκηση, ο οποίος προχωράει, θεσπίζει διατάξεις και βάζει </w:t>
      </w:r>
      <w:r>
        <w:rPr>
          <w:rFonts w:eastAsia="Times New Roman" w:cs="Times New Roman"/>
          <w:szCs w:val="24"/>
        </w:rPr>
        <w:t xml:space="preserve">το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και όρους για 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w:t>
      </w:r>
      <w:r>
        <w:rPr>
          <w:rFonts w:eastAsia="Times New Roman" w:cs="Times New Roman"/>
          <w:szCs w:val="24"/>
        </w:rPr>
        <w:lastRenderedPageBreak/>
        <w:t>της δημόσιας διοίκησης του κρατικού μη</w:t>
      </w:r>
      <w:r>
        <w:rPr>
          <w:rFonts w:eastAsia="Times New Roman" w:cs="Times New Roman"/>
          <w:szCs w:val="24"/>
        </w:rPr>
        <w:t>χανισμού. Είναι ένα σημαντικό βήμα ούτως ώστε να προχωρήσουμε σταδιακά στην άρση παθογενειών κληρονομημένων από το παρελθόν.</w:t>
      </w:r>
    </w:p>
    <w:p w14:paraId="621428CA"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για την οποία υπάρχει ιδιαίτερη αναφορά στον νόμο αυτόν, τον ν.4369/2016, θα ήθελα να πω ότι, </w:t>
      </w:r>
      <w:r>
        <w:rPr>
          <w:rFonts w:eastAsia="Times New Roman" w:cs="Times New Roman"/>
          <w:szCs w:val="24"/>
        </w:rPr>
        <w:t xml:space="preserve">λόγω των ιδιαιτεροτήτων της τοπικής αυτοδιοίκησης, έπεται μια συγκεκριμενοποίηση των διατάξεων του ν.4369/2016 για το χώρο της τοπικής </w:t>
      </w:r>
      <w:r>
        <w:rPr>
          <w:rFonts w:eastAsia="Times New Roman" w:cs="Times New Roman"/>
          <w:szCs w:val="24"/>
        </w:rPr>
        <w:t>α</w:t>
      </w:r>
      <w:r>
        <w:rPr>
          <w:rFonts w:eastAsia="Times New Roman" w:cs="Times New Roman"/>
          <w:szCs w:val="24"/>
        </w:rPr>
        <w:t>υτοδιοικήσεως.</w:t>
      </w:r>
    </w:p>
    <w:p w14:paraId="621428CB"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621428CC"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κι εμείς.</w:t>
      </w:r>
    </w:p>
    <w:p w14:paraId="621428CD"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t xml:space="preserve">Κύριοι </w:t>
      </w:r>
      <w:r>
        <w:rPr>
          <w:rFonts w:eastAsia="Times New Roman" w:cs="Times New Roman"/>
          <w:szCs w:val="24"/>
        </w:rPr>
        <w:t xml:space="preserve">συνάδελφοι, σας έχουν διανεμηθεί τα Πρακτικά του Σαββάτου 20 Φεβρουαρίου 2016 και της Τρίτης 23 Φεβρουαρίου 2016 και ερωτάται το Σώμα αν τα επικυρώνει. </w:t>
      </w:r>
    </w:p>
    <w:p w14:paraId="621428CE" w14:textId="77777777" w:rsidR="00396942" w:rsidRDefault="00D441C0">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621428CF" w14:textId="77777777" w:rsidR="00396942" w:rsidRDefault="00D441C0">
      <w:pPr>
        <w:spacing w:after="0"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τα Πρακτικά του Σαββάτου 20 Φεβρουαρίου 2016 και της Τρίτης 23 Φεβρουαρίου 2016 επικυρώθηκαν.</w:t>
      </w:r>
    </w:p>
    <w:p w14:paraId="621428D0" w14:textId="77777777" w:rsidR="00396942" w:rsidRDefault="00D441C0">
      <w:pPr>
        <w:spacing w:after="0"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21428D1" w14:textId="77777777" w:rsidR="00396942" w:rsidRDefault="00D441C0">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21428D2" w14:textId="77777777" w:rsidR="00396942" w:rsidRDefault="00D441C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Με τη συναίνεση του Σώματος και ώρα 20.06</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11 Μαΐου 2016 και ώρα 12.00΄, με αντικείμενο εργασιών του Σώματος αιτήσεις άρσης ασυλίας Βουλευτών</w:t>
      </w:r>
      <w:r>
        <w:rPr>
          <w:rFonts w:eastAsia="Times New Roman" w:cs="Times New Roman"/>
          <w:szCs w:val="24"/>
        </w:rPr>
        <w:t>,</w:t>
      </w:r>
      <w:r>
        <w:rPr>
          <w:rFonts w:eastAsia="Times New Roman" w:cs="Times New Roman"/>
          <w:szCs w:val="24"/>
        </w:rPr>
        <w:t xml:space="preserve"> σύμφωνα με την ειδική ημερήσια διάταξη που έχει διανεμηθεί. </w:t>
      </w:r>
    </w:p>
    <w:p w14:paraId="621428D3" w14:textId="77777777" w:rsidR="00396942" w:rsidRDefault="00396942">
      <w:pPr>
        <w:spacing w:after="0" w:line="600" w:lineRule="auto"/>
        <w:ind w:firstLine="720"/>
        <w:jc w:val="both"/>
        <w:rPr>
          <w:rFonts w:eastAsia="Times New Roman" w:cs="Times New Roman"/>
          <w:szCs w:val="24"/>
        </w:rPr>
      </w:pPr>
    </w:p>
    <w:p w14:paraId="621428D4" w14:textId="77777777" w:rsidR="00396942" w:rsidRDefault="00D441C0">
      <w:pPr>
        <w:spacing w:after="0" w:line="600" w:lineRule="auto"/>
        <w:ind w:firstLine="720"/>
        <w:jc w:val="both"/>
        <w:rPr>
          <w:rFonts w:eastAsia="Times New Roman" w:cs="Times New Roman"/>
          <w:szCs w:val="24"/>
        </w:rPr>
      </w:pPr>
      <w:r>
        <w:rPr>
          <w:rFonts w:eastAsia="Times New Roman" w:cs="Times New Roman"/>
          <w:b/>
          <w:bCs/>
          <w:szCs w:val="24"/>
        </w:rPr>
        <w:t xml:space="preserve">    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3969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IhievbwdPillQ05MDtTuWs6VHe4=" w:salt="hglh9F/L/kBqe131SJhW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42"/>
    <w:rsid w:val="00396942"/>
    <w:rsid w:val="00C62A4F"/>
    <w:rsid w:val="00D441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2773"/>
  <w15:docId w15:val="{38DBE78E-C8EC-4884-A122-394ECD97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0C7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C0C7A"/>
    <w:rPr>
      <w:rFonts w:ascii="Segoe UI" w:hAnsi="Segoe UI" w:cs="Segoe UI"/>
      <w:sz w:val="18"/>
      <w:szCs w:val="18"/>
    </w:rPr>
  </w:style>
  <w:style w:type="paragraph" w:styleId="a4">
    <w:name w:val="Revision"/>
    <w:hidden/>
    <w:uiPriority w:val="99"/>
    <w:semiHidden/>
    <w:rsid w:val="004E5C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237</MetadataID>
    <Session xmlns="641f345b-441b-4b81-9152-adc2e73ba5e1">Α´</Session>
    <Date xmlns="641f345b-441b-4b81-9152-adc2e73ba5e1">2016-05-08T21:00:00+00:00</Date>
    <Status xmlns="641f345b-441b-4b81-9152-adc2e73ba5e1">
      <Url>http://srv-sp1/praktika/Lists/Incoming_Metadata/EditForm.aspx?ID=237&amp;Source=/praktika/Recordings_Library/Forms/AllItems.aspx</Url>
      <Description>Δημοσιεύτηκε</Description>
    </Status>
    <Meeting xmlns="641f345b-441b-4b81-9152-adc2e73ba5e1">ΡΚΒ´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EDD22-6791-48DA-B05E-92406E2ED599}">
  <ds:schemaRefs>
    <ds:schemaRef ds:uri="http://purl.org/dc/dcmitype/"/>
    <ds:schemaRef ds:uri="641f345b-441b-4b81-9152-adc2e73ba5e1"/>
    <ds:schemaRef ds:uri="http://purl.org/dc/elements/1.1/"/>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AC6F3F7-DFD0-4E66-965C-8948D5FBD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C06998-EA31-43CC-8235-D5C6D4DA12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15009</Words>
  <Characters>81053</Characters>
  <Application>Microsoft Office Word</Application>
  <DocSecurity>0</DocSecurity>
  <Lines>675</Lines>
  <Paragraphs>191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95871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2016-05-16T07:06:00Z</dcterms:created>
  <dcterms:modified xsi:type="dcterms:W3CDTF">2016-05-16T07:06:00Z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