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C4FC5" w14:textId="77777777" w:rsidR="00267A1D" w:rsidRDefault="00267A1D" w:rsidP="00267A1D">
      <w:pPr>
        <w:spacing w:after="0" w:line="360" w:lineRule="auto"/>
        <w:rPr>
          <w:ins w:id="0" w:author="Φλούδα Χριστίνα" w:date="2017-09-13T10:17:00Z"/>
          <w:szCs w:val="24"/>
        </w:rPr>
      </w:pPr>
      <w:bookmarkStart w:id="1" w:name="_GoBack"/>
      <w:bookmarkEnd w:id="1"/>
      <w:ins w:id="2" w:author="Φλούδα Χριστίνα" w:date="2017-09-13T10:17:00Z">
        <w:r>
          <w:rPr>
            <w:szCs w:val="24"/>
          </w:rPr>
          <w:t>(Σημείωση: Ο παρακάτω πίνακας περιεχομένων δεν αποτελεί το τελικό κείμενο, διότι εκκρεμούν ορθογραφικές και συντακτικές διορθώσεις)</w:t>
        </w:r>
      </w:ins>
    </w:p>
    <w:p w14:paraId="650D0A03" w14:textId="77777777" w:rsidR="00267A1D" w:rsidRDefault="00267A1D" w:rsidP="00267A1D">
      <w:pPr>
        <w:spacing w:after="0" w:line="360" w:lineRule="auto"/>
        <w:rPr>
          <w:ins w:id="3" w:author="Φλούδα Χριστίνα" w:date="2017-09-13T10:17:00Z"/>
          <w:szCs w:val="24"/>
        </w:rPr>
      </w:pPr>
    </w:p>
    <w:p w14:paraId="4045FFF0" w14:textId="77777777" w:rsidR="00267A1D" w:rsidRDefault="00267A1D" w:rsidP="00267A1D">
      <w:pPr>
        <w:spacing w:after="0" w:line="360" w:lineRule="auto"/>
        <w:rPr>
          <w:ins w:id="4" w:author="Φλούδα Χριστίνα" w:date="2017-09-13T10:17:00Z"/>
          <w:szCs w:val="24"/>
        </w:rPr>
      </w:pPr>
      <w:ins w:id="5" w:author="Φλούδα Χριστίνα" w:date="2017-09-13T10:17:00Z">
        <w:r>
          <w:rPr>
            <w:szCs w:val="24"/>
          </w:rPr>
          <w:t>ΠΙΝΑΚΑΣ ΠΕΡΙΕΧΟΜΕΝΩΝ</w:t>
        </w:r>
      </w:ins>
    </w:p>
    <w:p w14:paraId="587874C6" w14:textId="77777777" w:rsidR="00267A1D" w:rsidRDefault="00267A1D" w:rsidP="00267A1D">
      <w:pPr>
        <w:spacing w:after="0" w:line="360" w:lineRule="auto"/>
        <w:rPr>
          <w:ins w:id="6" w:author="Φλούδα Χριστίνα" w:date="2017-09-13T10:17:00Z"/>
          <w:szCs w:val="24"/>
        </w:rPr>
      </w:pPr>
      <w:ins w:id="7" w:author="Φλούδα Χριστίνα" w:date="2017-09-13T10:17:00Z">
        <w:r>
          <w:rPr>
            <w:szCs w:val="24"/>
          </w:rPr>
          <w:t xml:space="preserve">ΙΖ΄ ΠΕΡΙΟΔΟΣ </w:t>
        </w:r>
      </w:ins>
    </w:p>
    <w:p w14:paraId="2024C0EC" w14:textId="77777777" w:rsidR="00267A1D" w:rsidRDefault="00267A1D" w:rsidP="00267A1D">
      <w:pPr>
        <w:spacing w:after="0" w:line="360" w:lineRule="auto"/>
        <w:rPr>
          <w:ins w:id="8" w:author="Φλούδα Χριστίνα" w:date="2017-09-13T10:17:00Z"/>
          <w:szCs w:val="24"/>
        </w:rPr>
      </w:pPr>
      <w:ins w:id="9" w:author="Φλούδα Χριστίνα" w:date="2017-09-13T10:17:00Z">
        <w:r>
          <w:rPr>
            <w:szCs w:val="24"/>
          </w:rPr>
          <w:t>ΠΡΟΕΔΡΕΥΟΜΕΝΗΣ ΚΟΙΝΟΒΟΥΛΕΥΤΙΚΗΣ ΔΗΜΟΚΡΑΤΙΑΣ</w:t>
        </w:r>
      </w:ins>
    </w:p>
    <w:p w14:paraId="3D09F447" w14:textId="77777777" w:rsidR="00267A1D" w:rsidRDefault="00267A1D" w:rsidP="00267A1D">
      <w:pPr>
        <w:spacing w:after="0" w:line="360" w:lineRule="auto"/>
        <w:rPr>
          <w:ins w:id="10" w:author="Φλούδα Χριστίνα" w:date="2017-09-13T10:17:00Z"/>
          <w:szCs w:val="24"/>
        </w:rPr>
      </w:pPr>
      <w:ins w:id="11" w:author="Φλούδα Χριστίνα" w:date="2017-09-13T10:17:00Z">
        <w:r>
          <w:rPr>
            <w:szCs w:val="24"/>
          </w:rPr>
          <w:t>ΣΥΝΟΔΟΣ Β΄</w:t>
        </w:r>
      </w:ins>
    </w:p>
    <w:p w14:paraId="41ED19C4" w14:textId="77777777" w:rsidR="00267A1D" w:rsidRDefault="00267A1D" w:rsidP="00267A1D">
      <w:pPr>
        <w:spacing w:after="0" w:line="360" w:lineRule="auto"/>
        <w:rPr>
          <w:ins w:id="12" w:author="Φλούδα Χριστίνα" w:date="2017-09-13T10:17:00Z"/>
          <w:szCs w:val="24"/>
        </w:rPr>
      </w:pPr>
    </w:p>
    <w:p w14:paraId="4002431A" w14:textId="77777777" w:rsidR="00267A1D" w:rsidRDefault="00267A1D" w:rsidP="00267A1D">
      <w:pPr>
        <w:spacing w:after="0" w:line="360" w:lineRule="auto"/>
        <w:rPr>
          <w:ins w:id="13" w:author="Φλούδα Χριστίνα" w:date="2017-09-13T10:17:00Z"/>
          <w:szCs w:val="24"/>
        </w:rPr>
      </w:pPr>
      <w:ins w:id="14" w:author="Φλούδα Χριστίνα" w:date="2017-09-13T10:17:00Z">
        <w:r>
          <w:rPr>
            <w:szCs w:val="24"/>
          </w:rPr>
          <w:t>ΣΥΝΕΔΡΙΑΣΗ ΡΟΓ΄</w:t>
        </w:r>
      </w:ins>
    </w:p>
    <w:p w14:paraId="31D5208D" w14:textId="77777777" w:rsidR="00267A1D" w:rsidRDefault="00267A1D" w:rsidP="00267A1D">
      <w:pPr>
        <w:spacing w:after="0" w:line="360" w:lineRule="auto"/>
        <w:rPr>
          <w:ins w:id="15" w:author="Φλούδα Χριστίνα" w:date="2017-09-13T10:17:00Z"/>
          <w:szCs w:val="24"/>
        </w:rPr>
      </w:pPr>
      <w:ins w:id="16" w:author="Φλούδα Χριστίνα" w:date="2017-09-13T10:17:00Z">
        <w:r>
          <w:rPr>
            <w:szCs w:val="24"/>
          </w:rPr>
          <w:t>Πέμπτη  7 Σεπτεμβρίου 2017</w:t>
        </w:r>
      </w:ins>
    </w:p>
    <w:p w14:paraId="584E8E79" w14:textId="77777777" w:rsidR="00267A1D" w:rsidRDefault="00267A1D" w:rsidP="00267A1D">
      <w:pPr>
        <w:spacing w:after="0" w:line="360" w:lineRule="auto"/>
        <w:rPr>
          <w:ins w:id="17" w:author="Φλούδα Χριστίνα" w:date="2017-09-13T10:17:00Z"/>
          <w:szCs w:val="24"/>
        </w:rPr>
      </w:pPr>
    </w:p>
    <w:p w14:paraId="58BC9C36" w14:textId="77777777" w:rsidR="00267A1D" w:rsidRDefault="00267A1D" w:rsidP="00267A1D">
      <w:pPr>
        <w:spacing w:after="0" w:line="360" w:lineRule="auto"/>
        <w:rPr>
          <w:ins w:id="18" w:author="Φλούδα Χριστίνα" w:date="2017-09-13T10:17:00Z"/>
          <w:szCs w:val="24"/>
        </w:rPr>
      </w:pPr>
      <w:ins w:id="19" w:author="Φλούδα Χριστίνα" w:date="2017-09-13T10:17:00Z">
        <w:r>
          <w:rPr>
            <w:szCs w:val="24"/>
          </w:rPr>
          <w:t>ΘΕΜΑΤΑ</w:t>
        </w:r>
      </w:ins>
    </w:p>
    <w:p w14:paraId="56C19ECE" w14:textId="77777777" w:rsidR="00267A1D" w:rsidRDefault="00267A1D" w:rsidP="00267A1D">
      <w:pPr>
        <w:spacing w:after="0" w:line="360" w:lineRule="auto"/>
        <w:rPr>
          <w:ins w:id="20" w:author="Φλούδα Χριστίνα" w:date="2017-09-13T10:17:00Z"/>
          <w:szCs w:val="24"/>
        </w:rPr>
      </w:pPr>
      <w:ins w:id="21" w:author="Φλούδα Χριστίνα" w:date="2017-09-13T10:17:00Z">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t xml:space="preserve">Κατάθεση αναφορών, σελ. </w:t>
        </w:r>
        <w:r>
          <w:rPr>
            <w:szCs w:val="24"/>
          </w:rPr>
          <w:br/>
          <w:t xml:space="preserve"> </w:t>
        </w:r>
        <w:r>
          <w:rPr>
            <w:szCs w:val="24"/>
          </w:rPr>
          <w:br/>
          <w:t xml:space="preserve">Γ. ΝΟΜΟΘΕΤΙΚΗ ΕΡΓΑΣΙΑ </w:t>
        </w:r>
        <w:r>
          <w:rPr>
            <w:szCs w:val="24"/>
          </w:rPr>
          <w:br/>
          <w:t xml:space="preserve">Συζήτηση και ψήφιση επί της αρχής, των άρθρων, των τροπολογιών και του συνόλου του σχεδίου νόμου του Υπουργείου Εργασίας, Κοινωνικής Ασφάλισης και Κοινωνικής Αλληλεγγύης: «Συνταξιοδοτικές ρυθμίσεις Δημοσίου και λοιπές ασφαλιστικές διατάξεις, ενίσχυση της προστασίας των εργαζομένων, δικαιώματα ατόμων με αναπηρίες και άλλες διατάξεις», σελ. </w:t>
        </w:r>
        <w:r>
          <w:rPr>
            <w:szCs w:val="24"/>
          </w:rPr>
          <w:br/>
          <w:t xml:space="preserve"> </w:t>
        </w:r>
        <w:r>
          <w:rPr>
            <w:szCs w:val="24"/>
          </w:rPr>
          <w:br/>
          <w:t>ΠΡΟΕΔΡΕΥΟΝΤΕΣ</w:t>
        </w:r>
      </w:ins>
    </w:p>
    <w:p w14:paraId="5CF620D9" w14:textId="77777777" w:rsidR="00267A1D" w:rsidRDefault="00267A1D" w:rsidP="00267A1D">
      <w:pPr>
        <w:spacing w:after="0" w:line="360" w:lineRule="auto"/>
        <w:rPr>
          <w:ins w:id="22" w:author="Φλούδα Χριστίνα" w:date="2017-09-13T10:17:00Z"/>
          <w:szCs w:val="24"/>
        </w:rPr>
      </w:pPr>
    </w:p>
    <w:p w14:paraId="695700C4" w14:textId="77777777" w:rsidR="00267A1D" w:rsidRDefault="00267A1D" w:rsidP="00267A1D">
      <w:pPr>
        <w:spacing w:after="0" w:line="360" w:lineRule="auto"/>
        <w:rPr>
          <w:ins w:id="23" w:author="Φλούδα Χριστίνα" w:date="2017-09-13T10:17:00Z"/>
          <w:szCs w:val="24"/>
        </w:rPr>
      </w:pPr>
      <w:ins w:id="24" w:author="Φλούδα Χριστίνα" w:date="2017-09-13T10:17:00Z">
        <w:r>
          <w:rPr>
            <w:szCs w:val="24"/>
          </w:rPr>
          <w:t>ΒΑΡΕΜΕΝΟΣ Γ. , σελ.</w:t>
        </w:r>
        <w:r>
          <w:rPr>
            <w:szCs w:val="24"/>
          </w:rPr>
          <w:br/>
          <w:t>ΚΑΚΛΑΜΑΝΗΣ Ν. , σελ.</w:t>
        </w:r>
        <w:r>
          <w:rPr>
            <w:szCs w:val="24"/>
          </w:rPr>
          <w:br/>
          <w:t>ΚΡΕΜΑΣΤΙΝΟΣ Δ. , σελ.</w:t>
        </w:r>
        <w:r>
          <w:rPr>
            <w:szCs w:val="24"/>
          </w:rPr>
          <w:br/>
        </w:r>
      </w:ins>
    </w:p>
    <w:p w14:paraId="49C55A89" w14:textId="77777777" w:rsidR="00267A1D" w:rsidRDefault="00267A1D" w:rsidP="00267A1D">
      <w:pPr>
        <w:spacing w:after="0" w:line="360" w:lineRule="auto"/>
        <w:rPr>
          <w:ins w:id="25" w:author="Φλούδα Χριστίνα" w:date="2017-09-13T10:17:00Z"/>
          <w:szCs w:val="24"/>
        </w:rPr>
      </w:pPr>
      <w:ins w:id="26" w:author="Φλούδα Χριστίνα" w:date="2017-09-13T10:17:00Z">
        <w:r>
          <w:rPr>
            <w:szCs w:val="24"/>
          </w:rPr>
          <w:t xml:space="preserve"> </w:t>
        </w:r>
      </w:ins>
    </w:p>
    <w:p w14:paraId="332F12DC" w14:textId="77777777" w:rsidR="00267A1D" w:rsidRDefault="00267A1D" w:rsidP="00267A1D">
      <w:pPr>
        <w:spacing w:after="0" w:line="360" w:lineRule="auto"/>
        <w:rPr>
          <w:ins w:id="27" w:author="Φλούδα Χριστίνα" w:date="2017-09-13T10:17:00Z"/>
          <w:szCs w:val="24"/>
        </w:rPr>
      </w:pPr>
      <w:ins w:id="28" w:author="Φλούδα Χριστίνα" w:date="2017-09-13T10:17:00Z">
        <w:r>
          <w:rPr>
            <w:szCs w:val="24"/>
          </w:rPr>
          <w:t>ΟΜΙΛΗΤΕΣ</w:t>
        </w:r>
      </w:ins>
    </w:p>
    <w:p w14:paraId="6C6C5472" w14:textId="2FF35AA3" w:rsidR="00267A1D" w:rsidRDefault="00267A1D" w:rsidP="00267A1D">
      <w:pPr>
        <w:spacing w:line="600" w:lineRule="auto"/>
        <w:ind w:firstLine="720"/>
        <w:jc w:val="center"/>
        <w:rPr>
          <w:ins w:id="29" w:author="Φλούδα Χριστίνα" w:date="2017-09-13T10:17:00Z"/>
          <w:rFonts w:eastAsia="Times New Roman"/>
          <w:szCs w:val="24"/>
        </w:rPr>
      </w:pPr>
      <w:ins w:id="30" w:author="Φλούδα Χριστίνα" w:date="2017-09-13T10:17:00Z">
        <w:r>
          <w:rPr>
            <w:szCs w:val="24"/>
          </w:rPr>
          <w:br/>
          <w:t>Α. Επί διαδικαστικού θέματος:</w:t>
        </w:r>
        <w:r>
          <w:rPr>
            <w:szCs w:val="24"/>
          </w:rPr>
          <w:br/>
          <w:t>ΑΝΤΩΝΙΟΥ Χ. , σελ.</w:t>
        </w:r>
        <w:r>
          <w:rPr>
            <w:szCs w:val="24"/>
          </w:rPr>
          <w:br/>
          <w:t>ΑΝΤΩΝΟΠΟΥΛΟΥ Ο. , σελ.</w:t>
        </w:r>
        <w:r>
          <w:rPr>
            <w:szCs w:val="24"/>
          </w:rPr>
          <w:br/>
          <w:t>ΑΧΤΣΙΟΓΛΟΥ Ε. , σελ.</w:t>
        </w:r>
        <w:r>
          <w:rPr>
            <w:szCs w:val="24"/>
          </w:rPr>
          <w:br/>
          <w:t>ΒΑΡΔΑΚΗΣ Σ. , σελ.</w:t>
        </w:r>
        <w:r>
          <w:rPr>
            <w:szCs w:val="24"/>
          </w:rPr>
          <w:br/>
          <w:t>ΒΑΡΕΜΕΝΟΣ Γ. , σελ.</w:t>
        </w:r>
        <w:r>
          <w:rPr>
            <w:szCs w:val="24"/>
          </w:rPr>
          <w:br/>
          <w:t>ΒΡΟΥΤΣΗΣ Ι. , σελ.</w:t>
        </w:r>
        <w:r>
          <w:rPr>
            <w:szCs w:val="24"/>
          </w:rPr>
          <w:br/>
          <w:t>ΔΕΝΔΙΑΣ Ν. , σελ.</w:t>
        </w:r>
        <w:r>
          <w:rPr>
            <w:szCs w:val="24"/>
          </w:rPr>
          <w:br/>
          <w:t>ΘΕΩΝΑΣ Ι. , σελ.</w:t>
        </w:r>
        <w:r>
          <w:rPr>
            <w:szCs w:val="24"/>
          </w:rPr>
          <w:br/>
          <w:t>ΚΑΚΛΑΜΑΝΗΣ Ν. , σελ.</w:t>
        </w:r>
        <w:r>
          <w:rPr>
            <w:szCs w:val="24"/>
          </w:rPr>
          <w:br/>
          <w:t>ΚΑΤΣΩΤΗΣ Χ. , σελ.</w:t>
        </w:r>
        <w:r>
          <w:rPr>
            <w:szCs w:val="24"/>
          </w:rPr>
          <w:br/>
          <w:t>ΚΕΔΙΚΟΓΛΟΥ Σ. , σελ.</w:t>
        </w:r>
        <w:r>
          <w:rPr>
            <w:szCs w:val="24"/>
          </w:rPr>
          <w:br/>
          <w:t>ΚΡΕΜΑΣΤΙΝΟΣ Δ. , σελ.</w:t>
        </w:r>
        <w:r>
          <w:rPr>
            <w:szCs w:val="24"/>
          </w:rPr>
          <w:br/>
          <w:t>ΛΟΒΕΡΔΟΣ Α. , σελ.</w:t>
        </w:r>
        <w:r>
          <w:rPr>
            <w:szCs w:val="24"/>
          </w:rPr>
          <w:br/>
          <w:t>ΜΑΝΤΑΣ Χ. , σελ.</w:t>
        </w:r>
        <w:r>
          <w:rPr>
            <w:szCs w:val="24"/>
          </w:rPr>
          <w:br/>
          <w:t>ΜΠΑΛΑΟΥΡΑΣ Γ. , σελ.</w:t>
        </w:r>
        <w:r>
          <w:rPr>
            <w:szCs w:val="24"/>
          </w:rPr>
          <w:br/>
          <w:t>ΣΙΜΟΡΕΛΗΣ Χ. , σελ.</w:t>
        </w:r>
        <w:r>
          <w:rPr>
            <w:szCs w:val="24"/>
          </w:rPr>
          <w:br/>
          <w:t>ΤΖΟΥΦΗ Μ. , σελ.</w:t>
        </w:r>
        <w:r>
          <w:rPr>
            <w:szCs w:val="24"/>
          </w:rPr>
          <w:br/>
          <w:t>ΤΡΙΑΝΤΑΦΥΛΛΙΔΗΣ Α. , σελ.</w:t>
        </w:r>
        <w:r>
          <w:rPr>
            <w:szCs w:val="24"/>
          </w:rPr>
          <w:br/>
          <w:t>ΤΣΙΑΡΑΣ Κ. , σελ.</w:t>
        </w:r>
        <w:r>
          <w:rPr>
            <w:szCs w:val="24"/>
          </w:rPr>
          <w:br/>
          <w:t>ΦΩΤΙΟΥ Θ. , σελ.</w:t>
        </w:r>
        <w:r>
          <w:rPr>
            <w:szCs w:val="24"/>
          </w:rPr>
          <w:br/>
          <w:t>ΧΡΙΣΤΟΦΙΛΟΠΟΥΛΟΥ Π. , σελ.</w:t>
        </w:r>
        <w:r>
          <w:rPr>
            <w:szCs w:val="24"/>
          </w:rPr>
          <w:br/>
        </w:r>
        <w:r>
          <w:rPr>
            <w:szCs w:val="24"/>
          </w:rPr>
          <w:br/>
          <w:t>Β. Επί του σχεδίου νόμου του Υπουργείου Εργασίας, Κοινωνικής Ασφάλισης και Κοινωνικής Αλληλεγγύης:</w:t>
        </w:r>
        <w:r>
          <w:rPr>
            <w:szCs w:val="24"/>
          </w:rPr>
          <w:br/>
          <w:t>ΑΘΑΝΑΣΙΟΥ Χ. , σελ.</w:t>
        </w:r>
        <w:r>
          <w:rPr>
            <w:szCs w:val="24"/>
          </w:rPr>
          <w:br/>
          <w:t>ΑΝΤΩΝΟΠΟΥΛΟΥ Ο. , σελ.</w:t>
        </w:r>
        <w:r>
          <w:rPr>
            <w:szCs w:val="24"/>
          </w:rPr>
          <w:br/>
          <w:t>ΑΧΤΣΙΟΓΛΟΥ Ε. , σελ.</w:t>
        </w:r>
        <w:r>
          <w:rPr>
            <w:szCs w:val="24"/>
          </w:rPr>
          <w:br/>
          <w:t>ΒΑΡΒΙΤΣΙΩΤΗΣ Μ. , σελ.</w:t>
        </w:r>
        <w:r>
          <w:rPr>
            <w:szCs w:val="24"/>
          </w:rPr>
          <w:br/>
          <w:t>ΒΑΡΔΑΚΗΣ Σ. , σελ.</w:t>
        </w:r>
        <w:r>
          <w:rPr>
            <w:szCs w:val="24"/>
          </w:rPr>
          <w:br/>
          <w:t>ΒΡΟΥΤΣΗΣ Ι. , σελ.</w:t>
        </w:r>
        <w:r>
          <w:rPr>
            <w:szCs w:val="24"/>
          </w:rPr>
          <w:br/>
          <w:t>ΓΕΩΡΓΙΑΔΗΣ Σ. , σελ.</w:t>
        </w:r>
        <w:r>
          <w:rPr>
            <w:szCs w:val="24"/>
          </w:rPr>
          <w:br/>
          <w:t>ΔΕΝΔΙΑΣ Ν. , σελ.</w:t>
        </w:r>
        <w:r>
          <w:rPr>
            <w:szCs w:val="24"/>
          </w:rPr>
          <w:br/>
          <w:t>ΔΗΜΟΣΧΑΚΗΣ Α. , σελ.</w:t>
        </w:r>
        <w:r>
          <w:rPr>
            <w:szCs w:val="24"/>
          </w:rPr>
          <w:br/>
          <w:t>ΘΕΟΦΥΛΑΚΤΟΣ Ι. , σελ.</w:t>
        </w:r>
        <w:r>
          <w:rPr>
            <w:szCs w:val="24"/>
          </w:rPr>
          <w:br/>
          <w:t>ΚΑΡΑΘΑΝΑΣΟΠΟΥΛΟΣ Ν. , σελ.</w:t>
        </w:r>
        <w:r>
          <w:rPr>
            <w:szCs w:val="24"/>
          </w:rPr>
          <w:br/>
          <w:t>ΚΑΡΑΚΩΣΤΑ Ε. , σελ.</w:t>
        </w:r>
        <w:r>
          <w:rPr>
            <w:szCs w:val="24"/>
          </w:rPr>
          <w:br/>
          <w:t>ΚΑΡΑΜΑΝΛΗ  Ά. , σελ.</w:t>
        </w:r>
        <w:r>
          <w:rPr>
            <w:szCs w:val="24"/>
          </w:rPr>
          <w:br/>
          <w:t>ΚΑΤΣΩΤΗΣ Χ. , σελ.</w:t>
        </w:r>
        <w:r>
          <w:rPr>
            <w:szCs w:val="24"/>
          </w:rPr>
          <w:br/>
          <w:t>ΚΕΓΚΕΡΟΓΛΟΥ Β. , σελ.</w:t>
        </w:r>
        <w:r>
          <w:rPr>
            <w:szCs w:val="24"/>
          </w:rPr>
          <w:br/>
          <w:t>ΚΕΔΙΚΟΓΛΟΥ Σ. , σελ.</w:t>
        </w:r>
        <w:r>
          <w:rPr>
            <w:szCs w:val="24"/>
          </w:rPr>
          <w:br/>
          <w:t>ΚΕΛΛΑΣ Χ. , σελ.</w:t>
        </w:r>
        <w:r>
          <w:rPr>
            <w:szCs w:val="24"/>
          </w:rPr>
          <w:br/>
          <w:t>ΚΕΡΑΜΕΩΣ Ν. , σελ.</w:t>
        </w:r>
        <w:r>
          <w:rPr>
            <w:szCs w:val="24"/>
          </w:rPr>
          <w:br/>
          <w:t>ΚΟΝΣΟΛΑΣ Ε. , σελ.</w:t>
        </w:r>
        <w:r>
          <w:rPr>
            <w:szCs w:val="24"/>
          </w:rPr>
          <w:br/>
          <w:t>ΛΑΖΑΡΙΔΗΣ Γ. , σελ.</w:t>
        </w:r>
        <w:r>
          <w:rPr>
            <w:szCs w:val="24"/>
          </w:rPr>
          <w:br/>
          <w:t>ΛΟΒΕΡΔΟΣ Α. , σελ.</w:t>
        </w:r>
        <w:r>
          <w:rPr>
            <w:szCs w:val="24"/>
          </w:rPr>
          <w:br/>
          <w:t>ΜΑΝΤΑΣ Χ. , σελ.</w:t>
        </w:r>
        <w:r>
          <w:rPr>
            <w:szCs w:val="24"/>
          </w:rPr>
          <w:br/>
          <w:t>ΜΕΓΑΛΟΜΥΣΤΑΚΑΣ Α. , σελ.</w:t>
        </w:r>
        <w:r>
          <w:rPr>
            <w:szCs w:val="24"/>
          </w:rPr>
          <w:br/>
          <w:t>ΜΕΪΚΟΠΟΥΛΟΣ Α. , σελ.</w:t>
        </w:r>
        <w:r>
          <w:rPr>
            <w:szCs w:val="24"/>
          </w:rPr>
          <w:br/>
          <w:t>ΜΗΤΑΦΙΔΗΣ Τ. , σελ.</w:t>
        </w:r>
        <w:r>
          <w:rPr>
            <w:szCs w:val="24"/>
          </w:rPr>
          <w:br/>
          <w:t>ΜΠΑΛΩΜΕΝΑΚΗΣ Α. , σελ.</w:t>
        </w:r>
        <w:r>
          <w:rPr>
            <w:szCs w:val="24"/>
          </w:rPr>
          <w:br/>
          <w:t>ΠΑΝΑΓΙΩΤΟΠΟΥΛΟΣ Ν. , σελ.</w:t>
        </w:r>
        <w:r>
          <w:rPr>
            <w:szCs w:val="24"/>
          </w:rPr>
          <w:br/>
          <w:t>ΠΑΠΑΧΡΙΣΤΟΠΟΥΛΟΣ Α. , σελ.</w:t>
        </w:r>
        <w:r>
          <w:rPr>
            <w:szCs w:val="24"/>
          </w:rPr>
          <w:br/>
          <w:t>ΠΕΤΡΟΠΟΥΛΟΣ Α. , σελ.</w:t>
        </w:r>
        <w:r>
          <w:rPr>
            <w:szCs w:val="24"/>
          </w:rPr>
          <w:br/>
          <w:t>ΠΡΑΤΣΟΛΗΣ Α. , σελ.</w:t>
        </w:r>
        <w:r>
          <w:rPr>
            <w:szCs w:val="24"/>
          </w:rPr>
          <w:br/>
          <w:t>ΣΑΡΙΔΗΣ Ι. , σελ.</w:t>
        </w:r>
        <w:r>
          <w:rPr>
            <w:szCs w:val="24"/>
          </w:rPr>
          <w:br/>
          <w:t>ΣΤΑΜΑΤΗΣ Δ. , σελ.</w:t>
        </w:r>
        <w:r>
          <w:rPr>
            <w:szCs w:val="24"/>
          </w:rPr>
          <w:br/>
          <w:t>ΤΖΟΥΦΗ Μ. , σελ.</w:t>
        </w:r>
        <w:r>
          <w:rPr>
            <w:szCs w:val="24"/>
          </w:rPr>
          <w:br/>
          <w:t>ΤΡΙΑΝΤΑΦΥΛΛΙΔΗΣ Α. , σελ.</w:t>
        </w:r>
        <w:r>
          <w:rPr>
            <w:szCs w:val="24"/>
          </w:rPr>
          <w:br/>
          <w:t>ΤΣΙΑΡΑΣ Κ. , σελ.</w:t>
        </w:r>
        <w:r>
          <w:rPr>
            <w:szCs w:val="24"/>
          </w:rPr>
          <w:br/>
          <w:t>ΤΣΟΓΚΑΣ Γ. , σελ.</w:t>
        </w:r>
        <w:r>
          <w:rPr>
            <w:szCs w:val="24"/>
          </w:rPr>
          <w:br/>
          <w:t>ΦΟΡΤΣΑΚΗΣ Θ. , σελ.</w:t>
        </w:r>
        <w:r>
          <w:rPr>
            <w:szCs w:val="24"/>
          </w:rPr>
          <w:br/>
          <w:t>ΦΩΤΙΟΥ Θ. , σελ.</w:t>
        </w:r>
        <w:r>
          <w:rPr>
            <w:szCs w:val="24"/>
          </w:rPr>
          <w:br/>
          <w:t>ΧΑΡΙΤΣΗΣ Α. , σελ.</w:t>
        </w:r>
        <w:r>
          <w:rPr>
            <w:szCs w:val="24"/>
          </w:rPr>
          <w:br/>
          <w:t>ΧΑΤΖΗΔΑΚΗΣ Κ. , σελ.</w:t>
        </w:r>
        <w:r>
          <w:rPr>
            <w:szCs w:val="24"/>
          </w:rPr>
          <w:br/>
          <w:t>ΧΡΙΣΤΟΦΙΛΟΠΟΥΛΟΥ Π. , σελ.</w:t>
        </w:r>
        <w:r>
          <w:rPr>
            <w:szCs w:val="24"/>
          </w:rPr>
          <w:br/>
          <w:t>ΨΥΧΟΓΙΟΣ Γ. , σελ.</w:t>
        </w:r>
        <w:r>
          <w:rPr>
            <w:szCs w:val="24"/>
          </w:rPr>
          <w:br/>
        </w:r>
        <w:r>
          <w:rPr>
            <w:szCs w:val="24"/>
          </w:rPr>
          <w:br/>
          <w:t>ΠΑΡΕΜΒΑΣΕΙΣ:</w:t>
        </w:r>
        <w:r>
          <w:rPr>
            <w:szCs w:val="24"/>
          </w:rPr>
          <w:br/>
          <w:t>ΑΝΤΩΝΙΟΥ Χ. , σελ.</w:t>
        </w:r>
        <w:r>
          <w:rPr>
            <w:szCs w:val="24"/>
          </w:rPr>
          <w:br/>
          <w:t>ΒΑΡΔΑΚΗΣ Σ. , σελ.</w:t>
        </w:r>
        <w:r>
          <w:rPr>
            <w:szCs w:val="24"/>
          </w:rPr>
          <w:br/>
          <w:t>ΚΑΚΛΑΜΑΝΗΣ Ν. , σελ.</w:t>
        </w:r>
        <w:r>
          <w:rPr>
            <w:szCs w:val="24"/>
          </w:rPr>
          <w:br/>
        </w:r>
      </w:ins>
    </w:p>
    <w:p w14:paraId="4C8A7E53" w14:textId="77777777" w:rsidR="001C0F06" w:rsidRDefault="00267A1D">
      <w:pPr>
        <w:spacing w:line="600" w:lineRule="auto"/>
        <w:ind w:firstLine="720"/>
        <w:jc w:val="center"/>
        <w:rPr>
          <w:rFonts w:eastAsia="Times New Roman" w:cs="Times New Roman"/>
          <w:szCs w:val="24"/>
        </w:rPr>
      </w:pPr>
      <w:r>
        <w:rPr>
          <w:rFonts w:eastAsia="Times New Roman"/>
          <w:szCs w:val="24"/>
        </w:rPr>
        <w:t>ΠΡΑΚΤΙΚΑ ΒΟΥΛΗΣ</w:t>
      </w:r>
    </w:p>
    <w:p w14:paraId="4C8A7E54" w14:textId="77777777" w:rsidR="001C0F06" w:rsidRDefault="00267A1D">
      <w:pPr>
        <w:spacing w:line="600" w:lineRule="auto"/>
        <w:ind w:firstLine="720"/>
        <w:jc w:val="center"/>
        <w:rPr>
          <w:rFonts w:eastAsia="Times New Roman" w:cs="Times New Roman"/>
          <w:szCs w:val="24"/>
        </w:rPr>
      </w:pPr>
      <w:r>
        <w:rPr>
          <w:rFonts w:eastAsia="Times New Roman"/>
          <w:szCs w:val="24"/>
        </w:rPr>
        <w:t xml:space="preserve">ΙΖ΄ ΠΕΡΙΟΔΟΣ </w:t>
      </w:r>
    </w:p>
    <w:p w14:paraId="4C8A7E55" w14:textId="77777777" w:rsidR="001C0F06" w:rsidRDefault="00267A1D">
      <w:pPr>
        <w:spacing w:line="600" w:lineRule="auto"/>
        <w:ind w:firstLine="720"/>
        <w:jc w:val="center"/>
        <w:rPr>
          <w:rFonts w:eastAsia="Times New Roman" w:cs="Times New Roman"/>
          <w:szCs w:val="24"/>
        </w:rPr>
      </w:pPr>
      <w:r>
        <w:rPr>
          <w:rFonts w:eastAsia="Times New Roman"/>
          <w:szCs w:val="24"/>
        </w:rPr>
        <w:t>ΠΡΟΕΔΡΕΥΟΜΕΝΗΣ ΚΟΙΝΟΒΟΥΛΕΥΤΙΚΗΣ ΔΗΜΟΚΡΑΤΙΑΣ</w:t>
      </w:r>
    </w:p>
    <w:p w14:paraId="4C8A7E56" w14:textId="77777777" w:rsidR="001C0F06" w:rsidRDefault="00267A1D">
      <w:pPr>
        <w:spacing w:line="600" w:lineRule="auto"/>
        <w:ind w:firstLine="720"/>
        <w:jc w:val="center"/>
        <w:rPr>
          <w:rFonts w:eastAsia="Times New Roman" w:cs="Times New Roman"/>
          <w:szCs w:val="24"/>
        </w:rPr>
      </w:pPr>
      <w:r>
        <w:rPr>
          <w:rFonts w:eastAsia="Times New Roman"/>
          <w:szCs w:val="24"/>
        </w:rPr>
        <w:t>ΣΥΝΟΔΟΣ Β΄</w:t>
      </w:r>
    </w:p>
    <w:p w14:paraId="4C8A7E57" w14:textId="77777777" w:rsidR="001C0F06" w:rsidRDefault="00267A1D">
      <w:pPr>
        <w:spacing w:line="600" w:lineRule="auto"/>
        <w:ind w:firstLine="720"/>
        <w:jc w:val="center"/>
        <w:rPr>
          <w:rFonts w:eastAsia="Times New Roman" w:cs="Times New Roman"/>
          <w:szCs w:val="24"/>
        </w:rPr>
      </w:pPr>
      <w:r>
        <w:rPr>
          <w:rFonts w:eastAsia="Times New Roman"/>
          <w:szCs w:val="24"/>
        </w:rPr>
        <w:t>ΣΥΝΕΔΡΙΑΣΗ ΡΟΓ΄</w:t>
      </w:r>
    </w:p>
    <w:p w14:paraId="4C8A7E58" w14:textId="77777777" w:rsidR="001C0F06" w:rsidRDefault="00267A1D">
      <w:pPr>
        <w:spacing w:line="600" w:lineRule="auto"/>
        <w:ind w:firstLine="720"/>
        <w:jc w:val="center"/>
        <w:rPr>
          <w:rFonts w:eastAsia="Times New Roman" w:cs="Times New Roman"/>
          <w:szCs w:val="24"/>
        </w:rPr>
      </w:pPr>
      <w:r>
        <w:rPr>
          <w:rFonts w:eastAsia="Times New Roman"/>
          <w:szCs w:val="24"/>
        </w:rPr>
        <w:t>Πέμπτη 7 Σεπτεμβρίου 2017</w:t>
      </w:r>
    </w:p>
    <w:p w14:paraId="4C8A7E59" w14:textId="77777777" w:rsidR="001C0F06" w:rsidRDefault="00267A1D">
      <w:pPr>
        <w:spacing w:line="600" w:lineRule="auto"/>
        <w:ind w:firstLine="720"/>
        <w:jc w:val="both"/>
        <w:rPr>
          <w:rFonts w:eastAsia="Times New Roman"/>
          <w:szCs w:val="24"/>
        </w:rPr>
      </w:pPr>
      <w:r>
        <w:rPr>
          <w:rFonts w:eastAsia="Times New Roman"/>
          <w:szCs w:val="24"/>
        </w:rPr>
        <w:t>Αθήνα, σήμερα στις 7 Σεπτεμβρίου 2017, ημέρα Πέμπτη και ώρα 9.43΄</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240354">
        <w:rPr>
          <w:rFonts w:eastAsia="Times New Roman"/>
          <w:b/>
          <w:szCs w:val="24"/>
        </w:rPr>
        <w:t>ΔΗΜΗΤΡΙΟΥ ΚΡΕΜΑΣΤΙΝΟΥ</w:t>
      </w:r>
      <w:r>
        <w:rPr>
          <w:rFonts w:eastAsia="Times New Roman"/>
          <w:szCs w:val="24"/>
        </w:rPr>
        <w:t>.</w:t>
      </w:r>
    </w:p>
    <w:p w14:paraId="4C8A7E5A" w14:textId="77777777" w:rsidR="001C0F06" w:rsidRDefault="00267A1D">
      <w:pPr>
        <w:spacing w:line="600" w:lineRule="auto"/>
        <w:ind w:firstLine="720"/>
        <w:jc w:val="both"/>
        <w:rPr>
          <w:rFonts w:eastAsia="Times New Roman"/>
          <w:szCs w:val="24"/>
        </w:rPr>
      </w:pPr>
      <w:r>
        <w:rPr>
          <w:rFonts w:eastAsia="Times New Roman"/>
          <w:b/>
          <w:bCs/>
        </w:rPr>
        <w:t>ΠΡΟΕΔΡΕΥΩΝ (Δημήτριος Κρεμαστινός):</w:t>
      </w:r>
      <w:r>
        <w:rPr>
          <w:rFonts w:eastAsia="Times New Roman"/>
          <w:b/>
          <w:szCs w:val="24"/>
        </w:rPr>
        <w:t xml:space="preserve"> </w:t>
      </w:r>
      <w:r>
        <w:rPr>
          <w:rFonts w:eastAsia="Times New Roman"/>
          <w:szCs w:val="24"/>
        </w:rPr>
        <w:t>Κυρίες και κύριοι συνάδελφοι, αρχίζει η συνεδρίαση.</w:t>
      </w:r>
    </w:p>
    <w:p w14:paraId="4C8A7E5B" w14:textId="77777777" w:rsidR="001C0F06" w:rsidRDefault="00267A1D">
      <w:pPr>
        <w:spacing w:line="600" w:lineRule="auto"/>
        <w:ind w:firstLine="720"/>
        <w:jc w:val="both"/>
        <w:rPr>
          <w:rFonts w:eastAsia="Times New Roman"/>
          <w:szCs w:val="24"/>
        </w:rPr>
      </w:pPr>
      <w:r>
        <w:rPr>
          <w:rFonts w:eastAsia="Times New Roman"/>
          <w:szCs w:val="24"/>
        </w:rPr>
        <w:t>Παρ</w:t>
      </w:r>
      <w:r>
        <w:rPr>
          <w:rFonts w:eastAsia="Times New Roman"/>
          <w:szCs w:val="24"/>
        </w:rPr>
        <w:t>ακαλείται ο κύριος Γραμματέας να ανακοινώσει τις αναφορές προς το Σώμα.</w:t>
      </w:r>
    </w:p>
    <w:p w14:paraId="4C8A7E5C" w14:textId="77777777" w:rsidR="001C0F06" w:rsidRDefault="00267A1D">
      <w:pPr>
        <w:spacing w:line="600" w:lineRule="auto"/>
        <w:ind w:firstLine="720"/>
        <w:jc w:val="both"/>
        <w:rPr>
          <w:rFonts w:eastAsia="Times New Roman"/>
          <w:szCs w:val="24"/>
        </w:rPr>
      </w:pPr>
      <w:r>
        <w:rPr>
          <w:rFonts w:eastAsia="Times New Roman"/>
          <w:szCs w:val="24"/>
        </w:rPr>
        <w:t xml:space="preserve">(Ανακοινώνονται προς το Σώμα από τον κ. Ιωάννη </w:t>
      </w:r>
      <w:proofErr w:type="spellStart"/>
      <w:r>
        <w:rPr>
          <w:rFonts w:eastAsia="Times New Roman"/>
          <w:szCs w:val="24"/>
        </w:rPr>
        <w:t>Σαρίδη</w:t>
      </w:r>
      <w:proofErr w:type="spellEnd"/>
      <w:r>
        <w:rPr>
          <w:rFonts w:eastAsia="Times New Roman"/>
          <w:szCs w:val="24"/>
        </w:rPr>
        <w:t xml:space="preserve">, Βουλευτή Α΄ Θεσσαλονίκης, τα ακόλουθα: </w:t>
      </w:r>
    </w:p>
    <w:p w14:paraId="4C8A7E5D" w14:textId="77777777" w:rsidR="001C0F06" w:rsidRDefault="00267A1D">
      <w:pPr>
        <w:spacing w:line="600" w:lineRule="auto"/>
        <w:ind w:firstLine="720"/>
        <w:jc w:val="both"/>
        <w:rPr>
          <w:rFonts w:eastAsia="Times New Roman"/>
          <w:szCs w:val="24"/>
        </w:rPr>
      </w:pPr>
      <w:r>
        <w:rPr>
          <w:rFonts w:eastAsia="Times New Roman"/>
          <w:szCs w:val="24"/>
        </w:rPr>
        <w:lastRenderedPageBreak/>
        <w:t xml:space="preserve">Α. </w:t>
      </w:r>
      <w:r>
        <w:rPr>
          <w:rFonts w:eastAsia="Times New Roman"/>
          <w:szCs w:val="24"/>
        </w:rPr>
        <w:t>ΚΑΤΑΘΕΣΗ ΑΝΑΦΟ</w:t>
      </w:r>
      <w:r>
        <w:rPr>
          <w:rFonts w:eastAsia="Times New Roman"/>
          <w:szCs w:val="24"/>
        </w:rPr>
        <w:t>ΡΩΝ</w:t>
      </w:r>
    </w:p>
    <w:p w14:paraId="4C8A7E5E" w14:textId="77777777" w:rsidR="001C0F06" w:rsidRDefault="00267A1D">
      <w:pPr>
        <w:spacing w:line="600" w:lineRule="auto"/>
        <w:ind w:firstLine="720"/>
        <w:jc w:val="center"/>
        <w:rPr>
          <w:rFonts w:eastAsia="Times New Roman"/>
          <w:szCs w:val="24"/>
        </w:rPr>
      </w:pPr>
      <w:r>
        <w:rPr>
          <w:rFonts w:eastAsia="Times New Roman"/>
          <w:szCs w:val="24"/>
        </w:rPr>
        <w:t xml:space="preserve">(ΝΑ ΜΠΟΥΝ ΟΙ ΣΕΛ. </w:t>
      </w:r>
      <w:r>
        <w:rPr>
          <w:rFonts w:eastAsia="Times New Roman"/>
          <w:szCs w:val="24"/>
        </w:rPr>
        <w:t>9</w:t>
      </w:r>
      <w:r>
        <w:rPr>
          <w:rFonts w:eastAsia="Times New Roman"/>
          <w:szCs w:val="24"/>
          <w:vertAlign w:val="superscript"/>
        </w:rPr>
        <w:t xml:space="preserve"> </w:t>
      </w:r>
      <w:r>
        <w:rPr>
          <w:rFonts w:eastAsia="Times New Roman"/>
          <w:szCs w:val="24"/>
        </w:rPr>
        <w:t>α)</w:t>
      </w:r>
    </w:p>
    <w:p w14:paraId="4C8A7E5F" w14:textId="77777777" w:rsidR="001C0F06" w:rsidRDefault="00267A1D">
      <w:pPr>
        <w:spacing w:line="600" w:lineRule="auto"/>
        <w:ind w:firstLine="720"/>
        <w:jc w:val="both"/>
        <w:rPr>
          <w:rFonts w:eastAsia="Times New Roman"/>
          <w:szCs w:val="24"/>
        </w:rPr>
      </w:pPr>
      <w:r>
        <w:rPr>
          <w:rFonts w:eastAsia="Times New Roman"/>
          <w:szCs w:val="24"/>
        </w:rPr>
        <w:t>Β. ΑΠΑΝΤΗΣΕΙΣ ΥΠΟΥΡΓΩΝ ΣΕ ΕΡΩΤΗΣΕΙΣ ΒΟΥΛΕΥΤΩΝ</w:t>
      </w:r>
    </w:p>
    <w:p w14:paraId="4C8A7E60" w14:textId="77777777" w:rsidR="001C0F06" w:rsidRDefault="00267A1D">
      <w:pPr>
        <w:spacing w:line="600" w:lineRule="auto"/>
        <w:ind w:firstLine="720"/>
        <w:jc w:val="center"/>
        <w:rPr>
          <w:rFonts w:eastAsia="Times New Roman"/>
          <w:szCs w:val="24"/>
        </w:rPr>
      </w:pPr>
      <w:r>
        <w:rPr>
          <w:rFonts w:eastAsia="Times New Roman"/>
          <w:szCs w:val="24"/>
        </w:rPr>
        <w:t>(ΝΑ ΜΠΟΥΝ ΟΙ ΣΕΛ. 9</w:t>
      </w:r>
      <w:r>
        <w:rPr>
          <w:rFonts w:eastAsia="Times New Roman"/>
          <w:szCs w:val="24"/>
          <w:vertAlign w:val="superscript"/>
        </w:rPr>
        <w:t xml:space="preserve"> </w:t>
      </w:r>
      <w:r>
        <w:rPr>
          <w:rFonts w:eastAsia="Times New Roman"/>
          <w:szCs w:val="24"/>
        </w:rPr>
        <w:t>Β)</w:t>
      </w:r>
    </w:p>
    <w:p w14:paraId="4C8A7E61" w14:textId="77777777" w:rsidR="001C0F06" w:rsidRDefault="00267A1D">
      <w:pPr>
        <w:spacing w:line="600" w:lineRule="auto"/>
        <w:ind w:firstLine="720"/>
        <w:jc w:val="center"/>
        <w:rPr>
          <w:rFonts w:eastAsia="Times New Roman"/>
          <w:color w:val="FF0000"/>
          <w:szCs w:val="24"/>
        </w:rPr>
      </w:pPr>
      <w:r w:rsidRPr="002F1BB3">
        <w:rPr>
          <w:rFonts w:eastAsia="Times New Roman"/>
          <w:color w:val="FF0000"/>
          <w:szCs w:val="24"/>
        </w:rPr>
        <w:t>(ΑΛΛΑΓΗ ΣΕΛ)</w:t>
      </w:r>
    </w:p>
    <w:p w14:paraId="4C8A7E62" w14:textId="77777777" w:rsidR="001C0F06" w:rsidRDefault="00267A1D">
      <w:pPr>
        <w:spacing w:line="600" w:lineRule="auto"/>
        <w:ind w:firstLine="720"/>
        <w:jc w:val="both"/>
        <w:rPr>
          <w:rFonts w:eastAsia="Times New Roman"/>
          <w:szCs w:val="24"/>
        </w:rPr>
      </w:pPr>
      <w:r>
        <w:rPr>
          <w:rFonts w:eastAsia="Times New Roman"/>
          <w:b/>
          <w:color w:val="000000" w:themeColor="text1"/>
          <w:szCs w:val="24"/>
        </w:rPr>
        <w:t xml:space="preserve">ΠΡΟΕΔΡΕΥΩΝ (Δημήτριος Κρεμαστινός): </w:t>
      </w:r>
      <w:r>
        <w:rPr>
          <w:rFonts w:eastAsia="Times New Roman"/>
          <w:color w:val="000000" w:themeColor="text1"/>
          <w:szCs w:val="24"/>
        </w:rPr>
        <w:t>Κυρίες και κύριοι συνάδελφοι, έ</w:t>
      </w:r>
      <w:r>
        <w:rPr>
          <w:rFonts w:eastAsia="Times New Roman"/>
          <w:color w:val="000000" w:themeColor="text1"/>
          <w:szCs w:val="24"/>
        </w:rPr>
        <w:t>χω την τιμή να ανακοινώσω στο Σώμα το δελτίο επικαίρων ερωτήσεων της Παρασκευής 8 Σεπτεμβρίου 2017.</w:t>
      </w:r>
    </w:p>
    <w:p w14:paraId="4C8A7E63" w14:textId="77777777" w:rsidR="001C0F06" w:rsidRDefault="00267A1D">
      <w:pPr>
        <w:spacing w:line="600" w:lineRule="auto"/>
        <w:ind w:firstLine="720"/>
        <w:jc w:val="both"/>
        <w:rPr>
          <w:rFonts w:eastAsia="Times New Roman"/>
          <w:szCs w:val="24"/>
        </w:rPr>
      </w:pPr>
      <w:r>
        <w:rPr>
          <w:rFonts w:eastAsia="Times New Roman"/>
          <w:szCs w:val="24"/>
        </w:rPr>
        <w:t>Α. ΕΠΙΚΑΙΡΕΣ ΕΡΩΤΗΣΕΙΣ Πρώτου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4C8A7E64" w14:textId="77777777" w:rsidR="001C0F06" w:rsidRDefault="00267A1D">
      <w:pPr>
        <w:spacing w:line="600" w:lineRule="auto"/>
        <w:ind w:firstLine="720"/>
        <w:jc w:val="both"/>
        <w:rPr>
          <w:rFonts w:eastAsia="Times New Roman"/>
          <w:szCs w:val="24"/>
        </w:rPr>
      </w:pPr>
      <w:r>
        <w:rPr>
          <w:rFonts w:eastAsia="Times New Roman"/>
          <w:szCs w:val="24"/>
        </w:rPr>
        <w:t>1. Η με αριθμό 1391/5-9-2017 επίκαιρη ερώτηση του Βουλευτή Α΄ Θεσσαλονίκης του Συνασπισμού Ριζοσπαστικής Αριστεράς κ. Αλέξανδρου Τριανταφυλλίδη προς τον Υπουργό Οικονομίας και Ανάπτυξης, με θέμα</w:t>
      </w:r>
      <w:r>
        <w:rPr>
          <w:rFonts w:eastAsia="Times New Roman"/>
          <w:szCs w:val="24"/>
        </w:rPr>
        <w:t>:</w:t>
      </w:r>
      <w:r>
        <w:rPr>
          <w:rFonts w:eastAsia="Times New Roman"/>
          <w:szCs w:val="24"/>
        </w:rPr>
        <w:t xml:space="preserve"> «Δικαίωμα εξαγορά</w:t>
      </w:r>
      <w:r>
        <w:rPr>
          <w:rFonts w:eastAsia="Times New Roman"/>
          <w:szCs w:val="24"/>
        </w:rPr>
        <w:t xml:space="preserve">ς κόκκινων δανείων από το δανειολήπτη Α΄ Κατοικίας - </w:t>
      </w:r>
      <w:proofErr w:type="spellStart"/>
      <w:r>
        <w:rPr>
          <w:rFonts w:eastAsia="Times New Roman"/>
          <w:szCs w:val="24"/>
        </w:rPr>
        <w:t>Προτιμησιακό</w:t>
      </w:r>
      <w:proofErr w:type="spellEnd"/>
      <w:r>
        <w:rPr>
          <w:rFonts w:eastAsia="Times New Roman"/>
          <w:szCs w:val="24"/>
        </w:rPr>
        <w:t xml:space="preserve"> καθεστώς».</w:t>
      </w:r>
    </w:p>
    <w:p w14:paraId="4C8A7E65" w14:textId="77777777" w:rsidR="001C0F06" w:rsidRDefault="00267A1D">
      <w:pPr>
        <w:spacing w:line="600" w:lineRule="auto"/>
        <w:ind w:firstLine="720"/>
        <w:jc w:val="both"/>
        <w:rPr>
          <w:rFonts w:eastAsia="Times New Roman"/>
          <w:szCs w:val="24"/>
        </w:rPr>
      </w:pPr>
      <w:r>
        <w:rPr>
          <w:rFonts w:eastAsia="Times New Roman"/>
          <w:szCs w:val="24"/>
        </w:rPr>
        <w:lastRenderedPageBreak/>
        <w:t xml:space="preserve">2. Η με αριθμό 1442/5-9-2017 επίκαιρη ερώτηση του Βουλευτή Αχαΐας της Νέας Δημοκρατίας κ. </w:t>
      </w:r>
      <w:proofErr w:type="spellStart"/>
      <w:r>
        <w:rPr>
          <w:rFonts w:eastAsia="Times New Roman"/>
          <w:szCs w:val="24"/>
        </w:rPr>
        <w:t>Ιάσονα</w:t>
      </w:r>
      <w:proofErr w:type="spellEnd"/>
      <w:r>
        <w:rPr>
          <w:rFonts w:eastAsia="Times New Roman"/>
          <w:szCs w:val="24"/>
        </w:rPr>
        <w:t xml:space="preserve"> Φωτήλα προς τον Υπουργό Περιβάλλοντος και Ενέργειας, με θέμα: «Θα δοθεί επιτέλους </w:t>
      </w:r>
      <w:r>
        <w:rPr>
          <w:rFonts w:eastAsia="Times New Roman"/>
          <w:szCs w:val="24"/>
        </w:rPr>
        <w:t>λύση στο θέμα της “ΑΜΙΑΝΤΙΤ”;».</w:t>
      </w:r>
    </w:p>
    <w:p w14:paraId="4C8A7E66" w14:textId="77777777" w:rsidR="001C0F06" w:rsidRDefault="00267A1D">
      <w:pPr>
        <w:spacing w:line="600" w:lineRule="auto"/>
        <w:ind w:firstLine="720"/>
        <w:jc w:val="both"/>
        <w:rPr>
          <w:rFonts w:eastAsia="Times New Roman"/>
          <w:szCs w:val="24"/>
        </w:rPr>
      </w:pPr>
      <w:r>
        <w:rPr>
          <w:rFonts w:eastAsia="Times New Roman"/>
          <w:szCs w:val="24"/>
        </w:rPr>
        <w:t>3. Η με αριθμό 1253/18-7-2017 επίκαιρη ερώτηση του Βουλευτή Αττικής του Λαϊκού Συνδέσμου -</w:t>
      </w:r>
      <w:r>
        <w:rPr>
          <w:rFonts w:eastAsia="Times New Roman"/>
          <w:szCs w:val="24"/>
        </w:rPr>
        <w:t xml:space="preserve"> </w:t>
      </w:r>
      <w:r>
        <w:rPr>
          <w:rFonts w:eastAsia="Times New Roman"/>
          <w:szCs w:val="24"/>
        </w:rPr>
        <w:t>Χρυσή Αυγή κ. Ηλία Κασιδιάρη προς τον Υπουργό Περιβάλλοντος και Ενέργειας, με θέμα: «Έρευνες και γεωτρήσεις για κοιτάσματα υδρογονανθ</w:t>
      </w:r>
      <w:r>
        <w:rPr>
          <w:rFonts w:eastAsia="Times New Roman"/>
          <w:szCs w:val="24"/>
        </w:rPr>
        <w:t>ράκων στην περιοχή νοτίως της Κρήτης και ευρύτερα στην Ελληνική Αποκλειστική Οικονομική Ζώνη.»</w:t>
      </w:r>
    </w:p>
    <w:p w14:paraId="4C8A7E67" w14:textId="77777777" w:rsidR="001C0F06" w:rsidRDefault="00267A1D">
      <w:pPr>
        <w:spacing w:line="600" w:lineRule="auto"/>
        <w:ind w:firstLine="720"/>
        <w:jc w:val="center"/>
        <w:rPr>
          <w:rFonts w:eastAsia="Times New Roman"/>
          <w:color w:val="FF0000"/>
          <w:szCs w:val="24"/>
        </w:rPr>
      </w:pPr>
      <w:r w:rsidRPr="00902222">
        <w:rPr>
          <w:rFonts w:eastAsia="Times New Roman"/>
          <w:color w:val="FF0000"/>
          <w:szCs w:val="24"/>
        </w:rPr>
        <w:t>(ΑΛΛΑΓΗ ΣΕΛΙΔΑΣ ΛΟΓΩ ΑΛΛΑΓΗΣ ΘΕΜΑΤΟΣ)</w:t>
      </w:r>
    </w:p>
    <w:p w14:paraId="4C8A7E68" w14:textId="77777777" w:rsidR="001C0F06" w:rsidRDefault="00267A1D">
      <w:pPr>
        <w:spacing w:line="600" w:lineRule="auto"/>
        <w:ind w:firstLine="720"/>
        <w:jc w:val="both"/>
        <w:rPr>
          <w:rFonts w:eastAsia="Times New Roman"/>
          <w:szCs w:val="24"/>
        </w:rPr>
      </w:pPr>
      <w:r>
        <w:rPr>
          <w:rFonts w:eastAsia="Times New Roman"/>
          <w:b/>
          <w:color w:val="000000" w:themeColor="text1"/>
          <w:szCs w:val="24"/>
        </w:rPr>
        <w:t>ΠΡΟΕΔΡΕΥΩΝ (Δημήτριος Κρεμαστινός):</w:t>
      </w:r>
      <w:r>
        <w:rPr>
          <w:rFonts w:eastAsia="Times New Roman"/>
          <w:b/>
          <w:color w:val="000000" w:themeColor="text1"/>
          <w:szCs w:val="24"/>
        </w:rPr>
        <w:t xml:space="preserve"> </w:t>
      </w:r>
      <w:r>
        <w:rPr>
          <w:rFonts w:eastAsia="Times New Roman"/>
          <w:szCs w:val="24"/>
        </w:rPr>
        <w:t>Κυρίες και κύριοι συνάδελφοι, εισε</w:t>
      </w:r>
      <w:r>
        <w:rPr>
          <w:rFonts w:eastAsia="Times New Roman"/>
          <w:szCs w:val="24"/>
        </w:rPr>
        <w:t>ρχόμαστε</w:t>
      </w:r>
      <w:r>
        <w:rPr>
          <w:rFonts w:eastAsia="Times New Roman"/>
          <w:szCs w:val="24"/>
        </w:rPr>
        <w:t xml:space="preserve"> στη συζήτηση των</w:t>
      </w:r>
    </w:p>
    <w:p w14:paraId="4C8A7E69" w14:textId="77777777" w:rsidR="001C0F06" w:rsidRDefault="00267A1D">
      <w:pPr>
        <w:spacing w:line="600" w:lineRule="auto"/>
        <w:ind w:firstLine="720"/>
        <w:jc w:val="center"/>
        <w:rPr>
          <w:rFonts w:eastAsia="Times New Roman"/>
          <w:b/>
          <w:szCs w:val="24"/>
        </w:rPr>
      </w:pPr>
      <w:r>
        <w:rPr>
          <w:rFonts w:eastAsia="Times New Roman"/>
          <w:b/>
          <w:szCs w:val="24"/>
        </w:rPr>
        <w:t>ΕΠΙΚΑΙΡΩΝ ΕΡΩΤΗΣΕΩΝ</w:t>
      </w:r>
    </w:p>
    <w:p w14:paraId="4C8A7E6A" w14:textId="77777777" w:rsidR="001C0F06" w:rsidRDefault="00267A1D">
      <w:pPr>
        <w:spacing w:line="600" w:lineRule="auto"/>
        <w:ind w:firstLine="720"/>
        <w:jc w:val="both"/>
        <w:rPr>
          <w:rFonts w:eastAsia="Times New Roman"/>
          <w:szCs w:val="24"/>
        </w:rPr>
      </w:pPr>
      <w:r>
        <w:rPr>
          <w:rFonts w:eastAsia="Times New Roman"/>
          <w:szCs w:val="24"/>
        </w:rPr>
        <w:t>Ο Γενικ</w:t>
      </w:r>
      <w:r>
        <w:rPr>
          <w:rFonts w:eastAsia="Times New Roman"/>
          <w:szCs w:val="24"/>
        </w:rPr>
        <w:t>ός Γραμματέας της Κυβέρνησης κ. Καλογήρου ενημερώνει τη Βουλή ότι δεν θα συζητηθούν λόγω κωλύματος των αρμοδίων Υπουργών οι εξής επίκαιρες ερωτήσεις:</w:t>
      </w:r>
    </w:p>
    <w:p w14:paraId="4C8A7E6B" w14:textId="77777777" w:rsidR="001C0F06" w:rsidRDefault="00267A1D">
      <w:pPr>
        <w:spacing w:line="600" w:lineRule="auto"/>
        <w:ind w:firstLine="720"/>
        <w:jc w:val="both"/>
        <w:rPr>
          <w:rFonts w:eastAsia="Times New Roman"/>
          <w:szCs w:val="24"/>
        </w:rPr>
      </w:pPr>
      <w:r>
        <w:rPr>
          <w:rFonts w:eastAsia="Times New Roman"/>
          <w:szCs w:val="24"/>
        </w:rPr>
        <w:lastRenderedPageBreak/>
        <w:t>Η πρώτη με αριθμό 1386/4-9-2017 επίκαιρη ερώτηση πρώτου κύκλου της Βουλευτού Καρδίτσας του Συνασπισμού Ριζ</w:t>
      </w:r>
      <w:r>
        <w:rPr>
          <w:rFonts w:eastAsia="Times New Roman"/>
          <w:szCs w:val="24"/>
        </w:rPr>
        <w:t xml:space="preserve">οσπαστικής Αριστεράς κ. Χρυσούλας </w:t>
      </w:r>
      <w:proofErr w:type="spellStart"/>
      <w:r>
        <w:rPr>
          <w:rFonts w:eastAsia="Times New Roman"/>
          <w:szCs w:val="24"/>
        </w:rPr>
        <w:t>Κατσιαβρά</w:t>
      </w:r>
      <w:proofErr w:type="spellEnd"/>
      <w:r>
        <w:rPr>
          <w:rFonts w:eastAsia="Times New Roman"/>
          <w:szCs w:val="24"/>
        </w:rPr>
        <w:t xml:space="preserve"> </w:t>
      </w:r>
      <w:r>
        <w:rPr>
          <w:rFonts w:eastAsia="Times New Roman"/>
          <w:szCs w:val="24"/>
        </w:rPr>
        <w:t>-</w:t>
      </w:r>
      <w:r>
        <w:rPr>
          <w:rFonts w:eastAsia="Times New Roman"/>
          <w:szCs w:val="24"/>
        </w:rPr>
        <w:t xml:space="preserve"> </w:t>
      </w:r>
      <w:proofErr w:type="spellStart"/>
      <w:r>
        <w:rPr>
          <w:rFonts w:eastAsia="Times New Roman"/>
          <w:szCs w:val="24"/>
        </w:rPr>
        <w:t>Σιωροπούλου</w:t>
      </w:r>
      <w:proofErr w:type="spellEnd"/>
      <w:r>
        <w:rPr>
          <w:rFonts w:eastAsia="Times New Roman"/>
          <w:szCs w:val="24"/>
        </w:rPr>
        <w:t xml:space="preserve"> προς τον Υπουργό Αγροτικής Ανάπτυξης και Τροφίμων, σχετικά με την προώθηση και στήριξη των συλλογικών σχημάτων παραγωγής, δεν θα συζητηθεί</w:t>
      </w:r>
      <w:r>
        <w:rPr>
          <w:rFonts w:eastAsia="Times New Roman"/>
          <w:szCs w:val="24"/>
        </w:rPr>
        <w:t xml:space="preserve">, </w:t>
      </w:r>
      <w:r>
        <w:rPr>
          <w:rFonts w:eastAsia="Times New Roman"/>
          <w:szCs w:val="24"/>
        </w:rPr>
        <w:t>λόγω κωλύματος του Υπουργού Αγροτικής Ανάπτυξης και Τροφίμ</w:t>
      </w:r>
      <w:r>
        <w:rPr>
          <w:rFonts w:eastAsia="Times New Roman"/>
          <w:szCs w:val="24"/>
        </w:rPr>
        <w:t xml:space="preserve">ων κ. Αποστόλου. Αιτία </w:t>
      </w:r>
      <w:r>
        <w:rPr>
          <w:rFonts w:eastAsia="Times New Roman"/>
          <w:szCs w:val="24"/>
        </w:rPr>
        <w:t xml:space="preserve">η </w:t>
      </w:r>
      <w:r>
        <w:rPr>
          <w:rFonts w:eastAsia="Times New Roman"/>
          <w:szCs w:val="24"/>
        </w:rPr>
        <w:t>κυβερνητική αποστολή</w:t>
      </w:r>
      <w:r>
        <w:rPr>
          <w:rFonts w:eastAsia="Times New Roman"/>
          <w:szCs w:val="24"/>
        </w:rPr>
        <w:t>,</w:t>
      </w:r>
      <w:r>
        <w:rPr>
          <w:rFonts w:eastAsia="Times New Roman"/>
          <w:szCs w:val="24"/>
        </w:rPr>
        <w:t xml:space="preserve"> εν</w:t>
      </w:r>
      <w:r>
        <w:rPr>
          <w:rFonts w:eastAsia="Times New Roman"/>
          <w:szCs w:val="24"/>
        </w:rPr>
        <w:t xml:space="preserve"> </w:t>
      </w:r>
      <w:r>
        <w:rPr>
          <w:rFonts w:eastAsia="Times New Roman"/>
          <w:szCs w:val="24"/>
        </w:rPr>
        <w:t xml:space="preserve">όψει της ΔΕΘ. </w:t>
      </w:r>
    </w:p>
    <w:p w14:paraId="4C8A7E6C" w14:textId="77777777" w:rsidR="001C0F06" w:rsidRDefault="00267A1D">
      <w:pPr>
        <w:spacing w:line="600" w:lineRule="auto"/>
        <w:ind w:firstLine="720"/>
        <w:jc w:val="both"/>
        <w:rPr>
          <w:rFonts w:eastAsia="Times New Roman"/>
          <w:szCs w:val="24"/>
        </w:rPr>
      </w:pPr>
      <w:r>
        <w:rPr>
          <w:rFonts w:eastAsia="Times New Roman"/>
          <w:szCs w:val="24"/>
        </w:rPr>
        <w:t>Η πρώτη με αριθμό 1441/5-9-2017 επίκαιρη ερώτηση δευτέρου κύκλου της Βουλευτού Σερρών της Νέας Δημοκρατίας κ. Φωτεινής Αραμπατζή προς τον Υπουργό Αγροτικής Ανάπτυξης και Τροφίμων, με θέμα: «Απούσα η χώρα μας από τη διεκδίκηση κοινοτικής στήριξης για τους σ</w:t>
      </w:r>
      <w:r>
        <w:rPr>
          <w:rFonts w:eastAsia="Times New Roman"/>
          <w:szCs w:val="24"/>
        </w:rPr>
        <w:t xml:space="preserve">ιτοπαραγωγούς», επίσης δεν θα συζητηθεί λόγω κωλύματος του Υπουργού Αγροτικής Ανάπτυξης και Τροφίμων κ. Αποστόλου. Αιτία </w:t>
      </w:r>
      <w:r>
        <w:rPr>
          <w:rFonts w:eastAsia="Times New Roman"/>
          <w:szCs w:val="24"/>
        </w:rPr>
        <w:t xml:space="preserve">η </w:t>
      </w:r>
      <w:r>
        <w:rPr>
          <w:rFonts w:eastAsia="Times New Roman"/>
          <w:szCs w:val="24"/>
        </w:rPr>
        <w:t>κυβερνητική αποστολή</w:t>
      </w:r>
      <w:r>
        <w:rPr>
          <w:rFonts w:eastAsia="Times New Roman"/>
          <w:szCs w:val="24"/>
        </w:rPr>
        <w:t>,</w:t>
      </w:r>
      <w:r>
        <w:rPr>
          <w:rFonts w:eastAsia="Times New Roman"/>
          <w:szCs w:val="24"/>
        </w:rPr>
        <w:t xml:space="preserve"> εν</w:t>
      </w:r>
      <w:r>
        <w:rPr>
          <w:rFonts w:eastAsia="Times New Roman"/>
          <w:szCs w:val="24"/>
        </w:rPr>
        <w:t xml:space="preserve"> </w:t>
      </w:r>
      <w:r>
        <w:rPr>
          <w:rFonts w:eastAsia="Times New Roman"/>
          <w:szCs w:val="24"/>
        </w:rPr>
        <w:t>όψει της ΔΕΘ.</w:t>
      </w:r>
    </w:p>
    <w:p w14:paraId="4C8A7E6D" w14:textId="77777777" w:rsidR="001C0F06" w:rsidRDefault="00267A1D">
      <w:pPr>
        <w:spacing w:line="600" w:lineRule="auto"/>
        <w:ind w:firstLine="720"/>
        <w:jc w:val="both"/>
        <w:rPr>
          <w:rFonts w:eastAsia="Times New Roman"/>
          <w:szCs w:val="24"/>
        </w:rPr>
      </w:pPr>
      <w:r>
        <w:rPr>
          <w:rFonts w:eastAsia="Times New Roman"/>
          <w:szCs w:val="24"/>
        </w:rPr>
        <w:t xml:space="preserve">Ακόμη, δεν θα συζητηθεί η δεύτερη με αριθμό 1440/5-9-2017 επίκαιρη ερώτηση πρώτου κύκλου του Βουλευτή Κιλκίς της Νέας Δημοκρατίας κ. Γεωργίου Γεωργαντά προς την Υπουργό Διοικητικής Ανασυγκρότησης, σχετικά με τον προγραμματισμό </w:t>
      </w:r>
      <w:r>
        <w:rPr>
          <w:rFonts w:eastAsia="Times New Roman"/>
          <w:szCs w:val="24"/>
        </w:rPr>
        <w:lastRenderedPageBreak/>
        <w:t>προσλήψεων κάθε ειδικότητας σ</w:t>
      </w:r>
      <w:r>
        <w:rPr>
          <w:rFonts w:eastAsia="Times New Roman"/>
          <w:szCs w:val="24"/>
        </w:rPr>
        <w:t xml:space="preserve">τους </w:t>
      </w:r>
      <w:r>
        <w:rPr>
          <w:rFonts w:eastAsia="Times New Roman"/>
          <w:szCs w:val="24"/>
        </w:rPr>
        <w:t>δ</w:t>
      </w:r>
      <w:r>
        <w:rPr>
          <w:rFonts w:eastAsia="Times New Roman"/>
          <w:szCs w:val="24"/>
        </w:rPr>
        <w:t xml:space="preserve">ήμους και τις καθυστερήσεις στην ενημέρωση της απογραφής, λόγω κωλύματος της Υπουργού Διοικητικής Ανασυγκρότησης κ. </w:t>
      </w:r>
      <w:proofErr w:type="spellStart"/>
      <w:r>
        <w:rPr>
          <w:rFonts w:eastAsia="Times New Roman"/>
          <w:szCs w:val="24"/>
        </w:rPr>
        <w:t>Γεροβασίλη</w:t>
      </w:r>
      <w:proofErr w:type="spellEnd"/>
      <w:r>
        <w:rPr>
          <w:rFonts w:eastAsia="Times New Roman"/>
          <w:szCs w:val="24"/>
        </w:rPr>
        <w:t>. Αιτία η επίσκεψη του Γάλλου Προέδρου - κυβερνητική αποστολή.</w:t>
      </w:r>
    </w:p>
    <w:p w14:paraId="4C8A7E6E" w14:textId="77777777" w:rsidR="001C0F06" w:rsidRDefault="00267A1D">
      <w:pPr>
        <w:spacing w:line="600" w:lineRule="auto"/>
        <w:ind w:firstLine="720"/>
        <w:jc w:val="both"/>
        <w:rPr>
          <w:rFonts w:eastAsia="Times New Roman"/>
          <w:szCs w:val="24"/>
        </w:rPr>
      </w:pPr>
      <w:r>
        <w:rPr>
          <w:rFonts w:eastAsia="Times New Roman"/>
          <w:szCs w:val="24"/>
        </w:rPr>
        <w:t>Η δεύτερη με αριθμό 1357/29-8-2017 επίκαιρη ερώτηση δε</w:t>
      </w:r>
      <w:r>
        <w:rPr>
          <w:rFonts w:eastAsia="Times New Roman"/>
          <w:szCs w:val="24"/>
        </w:rPr>
        <w:t>ύτε</w:t>
      </w:r>
      <w:r>
        <w:rPr>
          <w:rFonts w:eastAsia="Times New Roman"/>
          <w:szCs w:val="24"/>
        </w:rPr>
        <w:t xml:space="preserve">ρου </w:t>
      </w:r>
      <w:r>
        <w:rPr>
          <w:rFonts w:eastAsia="Times New Roman"/>
          <w:szCs w:val="24"/>
        </w:rPr>
        <w:t xml:space="preserve">κύκλου του Βουλευτή Ηρακλείου της Δημοκρατικής Συμπαράταξης ΠΑΣΟΚ - 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Υπουργό Υποδομών και Μεταφορών, με θέμα: «Ένταξη όλου του Βορείου Οδικού Άξονα Κρήτης (ΒΟΑΚ) στο φυσικό αντικείμενο για τις μελέτες που θα ανατεθούν</w:t>
      </w:r>
      <w:r>
        <w:rPr>
          <w:rFonts w:eastAsia="Times New Roman"/>
          <w:szCs w:val="24"/>
        </w:rPr>
        <w:t xml:space="preserve">», δεν θα συζητηθεί λόγω κωλύματος του Υπουργού Μεταφορών και Υποδομών κ. </w:t>
      </w:r>
      <w:proofErr w:type="spellStart"/>
      <w:r>
        <w:rPr>
          <w:rFonts w:eastAsia="Times New Roman"/>
          <w:szCs w:val="24"/>
        </w:rPr>
        <w:t>Σπίρτζη</w:t>
      </w:r>
      <w:proofErr w:type="spellEnd"/>
      <w:r>
        <w:rPr>
          <w:rFonts w:eastAsia="Times New Roman"/>
          <w:szCs w:val="24"/>
        </w:rPr>
        <w:t>. Αιτία</w:t>
      </w:r>
      <w:r>
        <w:rPr>
          <w:rFonts w:eastAsia="Times New Roman"/>
          <w:szCs w:val="24"/>
        </w:rPr>
        <w:t xml:space="preserve"> ο</w:t>
      </w:r>
      <w:r>
        <w:rPr>
          <w:rFonts w:eastAsia="Times New Roman"/>
          <w:szCs w:val="24"/>
        </w:rPr>
        <w:t xml:space="preserve"> φόρτος εργασίας.</w:t>
      </w:r>
    </w:p>
    <w:p w14:paraId="4C8A7E6F" w14:textId="77777777" w:rsidR="001C0F06" w:rsidRDefault="00267A1D">
      <w:pPr>
        <w:spacing w:line="600" w:lineRule="auto"/>
        <w:ind w:firstLine="720"/>
        <w:jc w:val="both"/>
        <w:rPr>
          <w:rFonts w:eastAsia="Times New Roman"/>
          <w:szCs w:val="24"/>
        </w:rPr>
      </w:pPr>
      <w:r>
        <w:rPr>
          <w:rFonts w:eastAsia="Times New Roman"/>
          <w:szCs w:val="24"/>
        </w:rPr>
        <w:t>Η τρίτη με αριθμό 1329/28-8-2017 επίκαιρη ερώτηση δευτέρου κύκλου του Βουλευτή Χίου του Συνασπισμού Ριζοσπαστικής Αριστεράς κ. Ανδρέα Μιχαηλίδη προς</w:t>
      </w:r>
      <w:r>
        <w:rPr>
          <w:rFonts w:eastAsia="Times New Roman"/>
          <w:szCs w:val="24"/>
        </w:rPr>
        <w:t xml:space="preserve"> τον Υπουργό Υποδομών και Μεταφορών, με θέμα: «Ολοκλήρωση εργασιών διαμόρφωσης και περίφραξης </w:t>
      </w:r>
      <w:proofErr w:type="spellStart"/>
      <w:r>
        <w:rPr>
          <w:rFonts w:eastAsia="Times New Roman"/>
          <w:szCs w:val="24"/>
        </w:rPr>
        <w:t>απαλλοτριωθείσας</w:t>
      </w:r>
      <w:proofErr w:type="spellEnd"/>
      <w:r>
        <w:rPr>
          <w:rFonts w:eastAsia="Times New Roman"/>
          <w:szCs w:val="24"/>
        </w:rPr>
        <w:t xml:space="preserve"> περιοχής στο αεροδρόμιο Χίου και κατασκευή επέκτασης της οδού Χρήστου», επίσης δεν θα συζητηθεί λόγω κωλύματος του Υπουργού Μεταφορών και Υποδομώ</w:t>
      </w:r>
      <w:r>
        <w:rPr>
          <w:rFonts w:eastAsia="Times New Roman"/>
          <w:szCs w:val="24"/>
        </w:rPr>
        <w:t xml:space="preserve">ν κ. </w:t>
      </w:r>
      <w:proofErr w:type="spellStart"/>
      <w:r>
        <w:rPr>
          <w:rFonts w:eastAsia="Times New Roman"/>
          <w:szCs w:val="24"/>
        </w:rPr>
        <w:t>Σπίρτζη</w:t>
      </w:r>
      <w:proofErr w:type="spellEnd"/>
      <w:r>
        <w:rPr>
          <w:rFonts w:eastAsia="Times New Roman"/>
          <w:szCs w:val="24"/>
        </w:rPr>
        <w:t>. Αιτία</w:t>
      </w:r>
      <w:r>
        <w:rPr>
          <w:rFonts w:eastAsia="Times New Roman"/>
          <w:szCs w:val="24"/>
        </w:rPr>
        <w:t xml:space="preserve"> ο</w:t>
      </w:r>
      <w:r>
        <w:rPr>
          <w:rFonts w:eastAsia="Times New Roman"/>
          <w:szCs w:val="24"/>
        </w:rPr>
        <w:t xml:space="preserve"> φόρτος εργασίας.</w:t>
      </w:r>
    </w:p>
    <w:p w14:paraId="4C8A7E70" w14:textId="77777777" w:rsidR="001C0F06" w:rsidRDefault="00267A1D">
      <w:pPr>
        <w:spacing w:line="600" w:lineRule="auto"/>
        <w:ind w:firstLine="720"/>
        <w:jc w:val="both"/>
        <w:rPr>
          <w:rFonts w:eastAsia="Times New Roman"/>
          <w:szCs w:val="24"/>
        </w:rPr>
      </w:pPr>
      <w:r>
        <w:rPr>
          <w:rFonts w:eastAsia="Times New Roman"/>
          <w:szCs w:val="24"/>
        </w:rPr>
        <w:lastRenderedPageBreak/>
        <w:t>Η τέταρτη με αριθμό 1114/29-6-2017 επίκαιρη ερώτηση δευτέρου κύκλου του Βουλευτή Σερρών της Δημοκρατικής Συμπαράταξης ΠΑΣΟΚ - ΔΗΜΑΡ κ. Μιχαήλ Τζελέπη προς τον Υπουργό Υποδομών και Μεταφορών, με θέμα: «Η δημιουργία τρι</w:t>
      </w:r>
      <w:r>
        <w:rPr>
          <w:rFonts w:eastAsia="Times New Roman"/>
          <w:szCs w:val="24"/>
        </w:rPr>
        <w:t xml:space="preserve">ών νέων σταθμών διοδίων στον οδικό άξονα Προμαχώνας - Σέρρες - Λιμάνι Θεσσαλονίκης είναι καταστροφική για το Νομό Σερρών», δεν θα συζητηθεί λόγω κωλύματος του Υπουργού Μεταφορών και Υποδομών κ. </w:t>
      </w:r>
      <w:proofErr w:type="spellStart"/>
      <w:r>
        <w:rPr>
          <w:rFonts w:eastAsia="Times New Roman"/>
          <w:szCs w:val="24"/>
        </w:rPr>
        <w:t>Σπίρτζη</w:t>
      </w:r>
      <w:proofErr w:type="spellEnd"/>
      <w:r>
        <w:rPr>
          <w:rFonts w:eastAsia="Times New Roman"/>
          <w:szCs w:val="24"/>
        </w:rPr>
        <w:t>. Αιτία</w:t>
      </w:r>
      <w:r>
        <w:rPr>
          <w:rFonts w:eastAsia="Times New Roman"/>
          <w:szCs w:val="24"/>
        </w:rPr>
        <w:t xml:space="preserve"> ο</w:t>
      </w:r>
      <w:r>
        <w:rPr>
          <w:rFonts w:eastAsia="Times New Roman"/>
          <w:szCs w:val="24"/>
        </w:rPr>
        <w:t xml:space="preserve"> φόρτος εργασίας.</w:t>
      </w:r>
    </w:p>
    <w:p w14:paraId="4C8A7E71" w14:textId="77777777" w:rsidR="001C0F06" w:rsidRDefault="00267A1D">
      <w:pPr>
        <w:spacing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τέλος</w:t>
      </w:r>
      <w:r>
        <w:rPr>
          <w:rFonts w:eastAsia="Times New Roman"/>
          <w:szCs w:val="24"/>
        </w:rPr>
        <w:t>,</w:t>
      </w:r>
      <w:r>
        <w:rPr>
          <w:rFonts w:eastAsia="Times New Roman"/>
          <w:szCs w:val="24"/>
        </w:rPr>
        <w:t xml:space="preserve"> η πέμπτη με αριθ</w:t>
      </w:r>
      <w:r>
        <w:rPr>
          <w:rFonts w:eastAsia="Times New Roman"/>
          <w:szCs w:val="24"/>
        </w:rPr>
        <w:t>μό 1248/18-7-2017 επίκαιρη ερώτηση δευτέρου κύκλου του Βουλευτή Λέσβου του Κομμουνιστικού Κόμματος Ελλάδ</w:t>
      </w:r>
      <w:r>
        <w:rPr>
          <w:rFonts w:eastAsia="Times New Roman"/>
          <w:szCs w:val="24"/>
        </w:rPr>
        <w:t>α</w:t>
      </w:r>
      <w:r>
        <w:rPr>
          <w:rFonts w:eastAsia="Times New Roman"/>
          <w:szCs w:val="24"/>
        </w:rPr>
        <w:t>ς κ. Σταύρου Τάσσου προς τον Υπουργό Υποδομών και Μεταφορών, με θέμα: «Να παρθούν άμεσα μέτρα για την άμεση αποζημίωση των σεισμοπαθών και την αποκατάσ</w:t>
      </w:r>
      <w:r>
        <w:rPr>
          <w:rFonts w:eastAsia="Times New Roman"/>
          <w:szCs w:val="24"/>
        </w:rPr>
        <w:t xml:space="preserve">ταση των ζημιών στη Λέσβο», επίσης δεν θα συζητηθεί λόγω κωλύματος του Υπουργού Μεταφορών και Υποδομών κ. </w:t>
      </w:r>
      <w:proofErr w:type="spellStart"/>
      <w:r>
        <w:rPr>
          <w:rFonts w:eastAsia="Times New Roman"/>
          <w:szCs w:val="24"/>
        </w:rPr>
        <w:t>Σπίρτζη</w:t>
      </w:r>
      <w:proofErr w:type="spellEnd"/>
      <w:r>
        <w:rPr>
          <w:rFonts w:eastAsia="Times New Roman"/>
          <w:szCs w:val="24"/>
        </w:rPr>
        <w:t>. Αιτία</w:t>
      </w:r>
      <w:r>
        <w:rPr>
          <w:rFonts w:eastAsia="Times New Roman"/>
          <w:szCs w:val="24"/>
        </w:rPr>
        <w:t xml:space="preserve"> ο</w:t>
      </w:r>
      <w:r>
        <w:rPr>
          <w:rFonts w:eastAsia="Times New Roman"/>
          <w:szCs w:val="24"/>
        </w:rPr>
        <w:t xml:space="preserve"> φόρτος εργασίας.</w:t>
      </w:r>
    </w:p>
    <w:p w14:paraId="4C8A7E72" w14:textId="77777777" w:rsidR="001C0F06" w:rsidRDefault="00267A1D">
      <w:pPr>
        <w:spacing w:line="600" w:lineRule="auto"/>
        <w:ind w:firstLine="720"/>
        <w:jc w:val="center"/>
        <w:rPr>
          <w:rFonts w:eastAsia="Times New Roman"/>
          <w:color w:val="FF0000"/>
          <w:szCs w:val="24"/>
        </w:rPr>
      </w:pPr>
      <w:r w:rsidRPr="00312A96">
        <w:rPr>
          <w:rFonts w:eastAsia="Times New Roman"/>
          <w:color w:val="FF0000"/>
          <w:szCs w:val="24"/>
        </w:rPr>
        <w:t>(ΑΛΛΑΓΗ ΣΕΛΙΔΑΣ ΛΟΓΩ ΑΛΛΑΓΗΣ ΘΕΜΑΤΟΣ)</w:t>
      </w:r>
    </w:p>
    <w:p w14:paraId="4C8A7E73" w14:textId="77777777" w:rsidR="001C0F06" w:rsidRDefault="00267A1D">
      <w:pPr>
        <w:spacing w:line="600" w:lineRule="auto"/>
        <w:ind w:firstLine="720"/>
        <w:jc w:val="both"/>
        <w:rPr>
          <w:rFonts w:eastAsia="Times New Roman"/>
          <w:szCs w:val="24"/>
        </w:rPr>
      </w:pPr>
      <w:r>
        <w:rPr>
          <w:rFonts w:eastAsia="Times New Roman"/>
          <w:b/>
          <w:color w:val="000000" w:themeColor="text1"/>
          <w:szCs w:val="24"/>
        </w:rPr>
        <w:t>ΠΡΟΕΔΡΕΥΩΝ (Δημήτριος Κρεμαστινός):</w:t>
      </w:r>
      <w:r>
        <w:rPr>
          <w:rFonts w:eastAsia="Times New Roman"/>
          <w:b/>
          <w:color w:val="000000" w:themeColor="text1"/>
          <w:szCs w:val="24"/>
        </w:rPr>
        <w:t xml:space="preserve"> </w:t>
      </w:r>
      <w:r>
        <w:rPr>
          <w:rFonts w:eastAsia="Times New Roman"/>
          <w:szCs w:val="24"/>
        </w:rPr>
        <w:t>Κυρίες και κύριοι συνάδελφοι, εισερχόμαστε</w:t>
      </w:r>
      <w:r>
        <w:rPr>
          <w:rFonts w:eastAsia="Times New Roman"/>
          <w:szCs w:val="24"/>
        </w:rPr>
        <w:t xml:space="preserve"> στην ημερήσια διάταξη της </w:t>
      </w:r>
    </w:p>
    <w:p w14:paraId="4C8A7E74" w14:textId="77777777" w:rsidR="001C0F06" w:rsidRDefault="00267A1D">
      <w:pPr>
        <w:spacing w:line="600" w:lineRule="auto"/>
        <w:ind w:firstLine="720"/>
        <w:jc w:val="center"/>
        <w:rPr>
          <w:rFonts w:eastAsia="Times New Roman"/>
          <w:b/>
          <w:szCs w:val="24"/>
        </w:rPr>
      </w:pPr>
      <w:r>
        <w:rPr>
          <w:rFonts w:eastAsia="Times New Roman"/>
          <w:b/>
          <w:szCs w:val="24"/>
        </w:rPr>
        <w:lastRenderedPageBreak/>
        <w:t>ΝΟΜΟΘΕΤΙΚΗΣ ΕΡΓΑΣΙΑΣ</w:t>
      </w:r>
    </w:p>
    <w:p w14:paraId="4C8A7E75" w14:textId="77777777" w:rsidR="001C0F06" w:rsidRDefault="00267A1D">
      <w:pPr>
        <w:spacing w:line="600" w:lineRule="auto"/>
        <w:ind w:firstLine="720"/>
        <w:jc w:val="both"/>
        <w:rPr>
          <w:rFonts w:eastAsia="Times New Roman"/>
          <w:szCs w:val="24"/>
        </w:rPr>
      </w:pPr>
      <w:r>
        <w:rPr>
          <w:rFonts w:eastAsia="Times New Roman"/>
          <w:szCs w:val="24"/>
        </w:rPr>
        <w:t>Συνέχιση της συζήτησης και ψήφιση επί της αρχής, των άρθρων</w:t>
      </w:r>
      <w:r>
        <w:rPr>
          <w:rFonts w:eastAsia="Times New Roman"/>
          <w:szCs w:val="24"/>
        </w:rPr>
        <w:t xml:space="preserve"> </w:t>
      </w:r>
      <w:r>
        <w:rPr>
          <w:rFonts w:eastAsia="Times New Roman"/>
          <w:szCs w:val="24"/>
        </w:rPr>
        <w:t>και του συνόλου του σχεδίου νόμου του Υπουργείου Εργασίας, Κοινωνικής Ασφάλισης και Κοινωνικής Αλληλεγγύης</w:t>
      </w:r>
      <w:r>
        <w:rPr>
          <w:rFonts w:eastAsia="Times New Roman"/>
          <w:szCs w:val="24"/>
        </w:rPr>
        <w:t>:</w:t>
      </w:r>
      <w:r>
        <w:rPr>
          <w:rFonts w:eastAsia="Times New Roman"/>
          <w:szCs w:val="24"/>
        </w:rPr>
        <w:t xml:space="preserve"> «Συνταξιοδοτικές ρυθμίσεις Δημοσίου και λοιπές ασφαλιστικές διατάξεις, ενίσχυση της προστασίας των εργαζομένων, δικαιώματα ατόμων με αναπηρίες και άλλες διατάξεις».</w:t>
      </w:r>
    </w:p>
    <w:p w14:paraId="4C8A7E76" w14:textId="77777777" w:rsidR="001C0F06" w:rsidRDefault="00267A1D">
      <w:pPr>
        <w:spacing w:line="600" w:lineRule="auto"/>
        <w:ind w:firstLine="720"/>
        <w:jc w:val="both"/>
        <w:rPr>
          <w:rFonts w:eastAsia="Times New Roman"/>
          <w:szCs w:val="24"/>
        </w:rPr>
      </w:pPr>
      <w:r>
        <w:rPr>
          <w:rFonts w:eastAsia="Times New Roman"/>
          <w:szCs w:val="24"/>
        </w:rPr>
        <w:t>Έχουν απομείνει να μιλήσουν τριάντα έξι Βουλευτές. Όπως αντιλαμβάνεστε</w:t>
      </w:r>
      <w:r>
        <w:rPr>
          <w:rFonts w:eastAsia="Times New Roman"/>
          <w:szCs w:val="24"/>
        </w:rPr>
        <w:t>,</w:t>
      </w:r>
      <w:r>
        <w:rPr>
          <w:rFonts w:eastAsia="Times New Roman"/>
          <w:szCs w:val="24"/>
        </w:rPr>
        <w:t xml:space="preserve"> πρέπει να τελειώσο</w:t>
      </w:r>
      <w:r>
        <w:rPr>
          <w:rFonts w:eastAsia="Times New Roman"/>
          <w:szCs w:val="24"/>
        </w:rPr>
        <w:t>υμε σε ένα λογικό χρόνο. Χθες συμφωνήθηκε να λήξει η συνεδρίαση στ</w:t>
      </w:r>
      <w:r>
        <w:rPr>
          <w:rFonts w:eastAsia="Times New Roman"/>
          <w:szCs w:val="24"/>
        </w:rPr>
        <w:t>ις</w:t>
      </w:r>
      <w:r>
        <w:rPr>
          <w:rFonts w:eastAsia="Times New Roman"/>
          <w:szCs w:val="24"/>
        </w:rPr>
        <w:t xml:space="preserve"> 13.00΄. Αντιλαμβάνεστε ότι είναι λίγο δύσκολο να μιλήσουν τριάντα έξι Βουλευτές στον κανονικό χρόνο. Η πρόταση είναι να περιοριστεί ο χρόνος των ομιλητών στα πέντε λεπτά και των </w:t>
      </w:r>
      <w:r>
        <w:rPr>
          <w:rFonts w:eastAsia="Times New Roman"/>
          <w:szCs w:val="24"/>
        </w:rPr>
        <w:t>Κ</w:t>
      </w:r>
      <w:r>
        <w:rPr>
          <w:rFonts w:eastAsia="Times New Roman"/>
          <w:szCs w:val="24"/>
        </w:rPr>
        <w:t>οινοβουλ</w:t>
      </w:r>
      <w:r>
        <w:rPr>
          <w:rFonts w:eastAsia="Times New Roman"/>
          <w:szCs w:val="24"/>
        </w:rPr>
        <w:t xml:space="preserve">ευτικών </w:t>
      </w:r>
      <w:r>
        <w:rPr>
          <w:rFonts w:eastAsia="Times New Roman"/>
          <w:szCs w:val="24"/>
        </w:rPr>
        <w:t>Ε</w:t>
      </w:r>
      <w:r>
        <w:rPr>
          <w:rFonts w:eastAsia="Times New Roman"/>
          <w:szCs w:val="24"/>
        </w:rPr>
        <w:t>κπροσώπων στα δέκα λεπτά.</w:t>
      </w:r>
    </w:p>
    <w:p w14:paraId="4C8A7E77" w14:textId="77777777" w:rsidR="001C0F06" w:rsidRDefault="00267A1D">
      <w:pPr>
        <w:spacing w:line="600" w:lineRule="auto"/>
        <w:ind w:firstLine="720"/>
        <w:jc w:val="both"/>
        <w:rPr>
          <w:rFonts w:eastAsia="Times New Roman"/>
          <w:szCs w:val="24"/>
        </w:rPr>
      </w:pPr>
      <w:r>
        <w:rPr>
          <w:rFonts w:eastAsia="Times New Roman"/>
          <w:b/>
          <w:szCs w:val="24"/>
        </w:rPr>
        <w:t>ΣΙΜΟΣ ΚΕΔΙΚΟΓΛΟΥ:</w:t>
      </w:r>
      <w:r>
        <w:rPr>
          <w:rFonts w:eastAsia="Times New Roman"/>
          <w:szCs w:val="24"/>
        </w:rPr>
        <w:t xml:space="preserve"> Όχι, κύριε Πρόεδρε.</w:t>
      </w:r>
    </w:p>
    <w:p w14:paraId="4C8A7E78" w14:textId="77777777" w:rsidR="001C0F06" w:rsidRDefault="00267A1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Αν η Βουλή το αποδέχεται, έχει καλώς. Αν δεν το αποδέχεστε, προχωρούμε κανονικά.</w:t>
      </w:r>
    </w:p>
    <w:p w14:paraId="4C8A7E79" w14:textId="77777777" w:rsidR="001C0F06" w:rsidRDefault="00267A1D">
      <w:pPr>
        <w:spacing w:line="600" w:lineRule="auto"/>
        <w:ind w:firstLine="720"/>
        <w:jc w:val="center"/>
        <w:rPr>
          <w:rFonts w:eastAsia="Times New Roman"/>
          <w:szCs w:val="24"/>
        </w:rPr>
      </w:pPr>
      <w:r>
        <w:rPr>
          <w:rFonts w:eastAsia="Times New Roman"/>
          <w:szCs w:val="24"/>
        </w:rPr>
        <w:t>(Θόρυβος στην Αίθουσα)</w:t>
      </w:r>
    </w:p>
    <w:p w14:paraId="4C8A7E7A" w14:textId="77777777" w:rsidR="001C0F06" w:rsidRDefault="00267A1D">
      <w:pPr>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Κύριε Μ</w:t>
      </w:r>
      <w:r>
        <w:rPr>
          <w:rFonts w:eastAsia="Times New Roman"/>
          <w:szCs w:val="24"/>
        </w:rPr>
        <w:t>αντά, θέλετε να προχωρήσουμε κανονικά;</w:t>
      </w:r>
    </w:p>
    <w:p w14:paraId="4C8A7E7B" w14:textId="77777777" w:rsidR="001C0F06" w:rsidRDefault="00267A1D">
      <w:pPr>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Τι να πω, κύριε Πρόεδρε;</w:t>
      </w:r>
    </w:p>
    <w:p w14:paraId="4C8A7E7C" w14:textId="77777777" w:rsidR="001C0F06" w:rsidRDefault="00267A1D">
      <w:pPr>
        <w:spacing w:line="600" w:lineRule="auto"/>
        <w:ind w:firstLine="720"/>
        <w:jc w:val="both"/>
        <w:rPr>
          <w:rFonts w:eastAsia="Times New Roman"/>
          <w:szCs w:val="24"/>
        </w:rPr>
      </w:pPr>
      <w:r>
        <w:rPr>
          <w:rFonts w:eastAsia="Times New Roman"/>
          <w:b/>
          <w:szCs w:val="24"/>
        </w:rPr>
        <w:t>ΝΙΚΟΛΑΟΣ</w:t>
      </w:r>
      <w:r>
        <w:rPr>
          <w:rFonts w:eastAsia="Times New Roman"/>
          <w:b/>
          <w:szCs w:val="24"/>
        </w:rPr>
        <w:t xml:space="preserve"> </w:t>
      </w:r>
      <w:r>
        <w:rPr>
          <w:rFonts w:eastAsia="Times New Roman"/>
          <w:b/>
          <w:szCs w:val="24"/>
        </w:rPr>
        <w:t>ΔΕΝΔΙΑΣ:</w:t>
      </w:r>
      <w:r>
        <w:rPr>
          <w:rFonts w:eastAsia="Times New Roman"/>
          <w:szCs w:val="24"/>
        </w:rPr>
        <w:t xml:space="preserve"> Κρατήστε το </w:t>
      </w:r>
      <w:proofErr w:type="spellStart"/>
      <w:r>
        <w:rPr>
          <w:rFonts w:eastAsia="Times New Roman"/>
          <w:szCs w:val="24"/>
        </w:rPr>
        <w:t>επτά</w:t>
      </w:r>
      <w:r>
        <w:rPr>
          <w:rFonts w:eastAsia="Times New Roman"/>
          <w:szCs w:val="24"/>
        </w:rPr>
        <w:t>λεπτο</w:t>
      </w:r>
      <w:proofErr w:type="spellEnd"/>
      <w:r>
        <w:rPr>
          <w:rFonts w:eastAsia="Times New Roman"/>
          <w:szCs w:val="24"/>
        </w:rPr>
        <w:t>, κύριε Πρόεδρε, και βλέπουμε.</w:t>
      </w:r>
    </w:p>
    <w:p w14:paraId="4C8A7E7D" w14:textId="77777777" w:rsidR="001C0F06" w:rsidRDefault="00267A1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Θα έχουμε πρόβλημα στους τελευταίους ομιλητές.</w:t>
      </w:r>
    </w:p>
    <w:p w14:paraId="4C8A7E7E" w14:textId="77777777" w:rsidR="001C0F06" w:rsidRDefault="00267A1D">
      <w:pPr>
        <w:spacing w:line="600" w:lineRule="auto"/>
        <w:ind w:firstLine="720"/>
        <w:jc w:val="both"/>
        <w:rPr>
          <w:rFonts w:eastAsia="Times New Roman"/>
          <w:szCs w:val="24"/>
        </w:rPr>
      </w:pPr>
      <w:r>
        <w:rPr>
          <w:rFonts w:eastAsia="Times New Roman"/>
          <w:b/>
          <w:szCs w:val="24"/>
        </w:rPr>
        <w:t>ΠΡΟΕΔΡΕΥΩΝ (Δημήτριος Κ</w:t>
      </w:r>
      <w:r>
        <w:rPr>
          <w:rFonts w:eastAsia="Times New Roman"/>
          <w:b/>
          <w:szCs w:val="24"/>
        </w:rPr>
        <w:t>ρεμαστινός):</w:t>
      </w:r>
      <w:r>
        <w:rPr>
          <w:rFonts w:eastAsia="Times New Roman"/>
          <w:szCs w:val="24"/>
        </w:rPr>
        <w:t xml:space="preserve"> Κύριε </w:t>
      </w:r>
      <w:proofErr w:type="spellStart"/>
      <w:r>
        <w:rPr>
          <w:rFonts w:eastAsia="Times New Roman"/>
          <w:szCs w:val="24"/>
        </w:rPr>
        <w:t>Δένδια</w:t>
      </w:r>
      <w:proofErr w:type="spellEnd"/>
      <w:r>
        <w:rPr>
          <w:rFonts w:eastAsia="Times New Roman"/>
          <w:szCs w:val="24"/>
        </w:rPr>
        <w:t>, τι λέτε;</w:t>
      </w:r>
    </w:p>
    <w:p w14:paraId="4C8A7E7F" w14:textId="77777777" w:rsidR="001C0F06" w:rsidRDefault="00267A1D">
      <w:pPr>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Κύριε Πρόεδρε, αν έχετε την καλοσύνη, κρατήστε το </w:t>
      </w:r>
      <w:proofErr w:type="spellStart"/>
      <w:r>
        <w:rPr>
          <w:rFonts w:eastAsia="Times New Roman"/>
          <w:szCs w:val="24"/>
        </w:rPr>
        <w:t>επτά</w:t>
      </w:r>
      <w:r>
        <w:rPr>
          <w:rFonts w:eastAsia="Times New Roman"/>
          <w:szCs w:val="24"/>
        </w:rPr>
        <w:t>λεπτο</w:t>
      </w:r>
      <w:proofErr w:type="spellEnd"/>
      <w:r>
        <w:rPr>
          <w:rFonts w:eastAsia="Times New Roman"/>
          <w:szCs w:val="24"/>
        </w:rPr>
        <w:t xml:space="preserve"> και γύρω στις 11.00΄ με 11.30΄ κάνουμε μια επανατοποθέτηση, βλέποντας πώς προχωράει η συζήτηση, με την παράκληση </w:t>
      </w:r>
      <w:r>
        <w:rPr>
          <w:rFonts w:eastAsia="Times New Roman"/>
          <w:szCs w:val="24"/>
        </w:rPr>
        <w:t xml:space="preserve">προς </w:t>
      </w:r>
      <w:r>
        <w:rPr>
          <w:rFonts w:eastAsia="Times New Roman"/>
          <w:szCs w:val="24"/>
        </w:rPr>
        <w:t xml:space="preserve">τους συναδέλφους να μην </w:t>
      </w:r>
      <w:r>
        <w:rPr>
          <w:rFonts w:eastAsia="Times New Roman"/>
          <w:szCs w:val="24"/>
        </w:rPr>
        <w:t xml:space="preserve">υπερβαίνουν το </w:t>
      </w:r>
      <w:proofErr w:type="spellStart"/>
      <w:r>
        <w:rPr>
          <w:rFonts w:eastAsia="Times New Roman"/>
          <w:szCs w:val="24"/>
        </w:rPr>
        <w:t>επτά</w:t>
      </w:r>
      <w:r>
        <w:rPr>
          <w:rFonts w:eastAsia="Times New Roman"/>
          <w:szCs w:val="24"/>
        </w:rPr>
        <w:t>λεπτο</w:t>
      </w:r>
      <w:proofErr w:type="spellEnd"/>
      <w:r>
        <w:rPr>
          <w:rFonts w:eastAsia="Times New Roman"/>
          <w:szCs w:val="24"/>
        </w:rPr>
        <w:t>.</w:t>
      </w:r>
    </w:p>
    <w:p w14:paraId="4C8A7E80" w14:textId="77777777" w:rsidR="001C0F06" w:rsidRDefault="00267A1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Εντάξει.</w:t>
      </w:r>
    </w:p>
    <w:p w14:paraId="4C8A7E81" w14:textId="77777777" w:rsidR="001C0F06" w:rsidRDefault="00267A1D">
      <w:pPr>
        <w:spacing w:line="600" w:lineRule="auto"/>
        <w:ind w:firstLine="720"/>
        <w:jc w:val="both"/>
        <w:rPr>
          <w:rFonts w:eastAsia="Times New Roman"/>
          <w:szCs w:val="24"/>
        </w:rPr>
      </w:pPr>
      <w:r>
        <w:rPr>
          <w:rFonts w:eastAsia="Times New Roman"/>
          <w:szCs w:val="24"/>
        </w:rPr>
        <w:t>Όπως συμφωνήσαμε, θα κάνουμε επανατοποθέτηση</w:t>
      </w:r>
      <w:r>
        <w:rPr>
          <w:rFonts w:eastAsia="Times New Roman"/>
          <w:szCs w:val="24"/>
        </w:rPr>
        <w:t>,</w:t>
      </w:r>
      <w:r>
        <w:rPr>
          <w:rFonts w:eastAsia="Times New Roman"/>
          <w:szCs w:val="24"/>
        </w:rPr>
        <w:t xml:space="preserve"> ανάλογα με την εξέλιξη.</w:t>
      </w:r>
    </w:p>
    <w:p w14:paraId="4C8A7E82" w14:textId="77777777" w:rsidR="001C0F06" w:rsidRDefault="00267A1D">
      <w:pPr>
        <w:spacing w:line="600" w:lineRule="auto"/>
        <w:ind w:firstLine="720"/>
        <w:jc w:val="both"/>
        <w:rPr>
          <w:rFonts w:eastAsia="Times New Roman"/>
          <w:szCs w:val="24"/>
        </w:rPr>
      </w:pPr>
      <w:r>
        <w:rPr>
          <w:rFonts w:eastAsia="Times New Roman"/>
          <w:szCs w:val="24"/>
        </w:rPr>
        <w:lastRenderedPageBreak/>
        <w:t xml:space="preserve">Ο κ. </w:t>
      </w:r>
      <w:proofErr w:type="spellStart"/>
      <w:r>
        <w:rPr>
          <w:rFonts w:eastAsia="Times New Roman"/>
          <w:szCs w:val="24"/>
        </w:rPr>
        <w:t>Σαρίδης</w:t>
      </w:r>
      <w:proofErr w:type="spellEnd"/>
      <w:r>
        <w:rPr>
          <w:rFonts w:eastAsia="Times New Roman"/>
          <w:szCs w:val="24"/>
        </w:rPr>
        <w:t>, Βουλευτής της Ένωσης Κεντρώων, έχει τον λόγο.</w:t>
      </w:r>
    </w:p>
    <w:p w14:paraId="4C8A7E83" w14:textId="77777777" w:rsidR="001C0F06" w:rsidRDefault="00267A1D">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Ευχαριστώ πολύ, κύριε Πρόεδρε.</w:t>
      </w:r>
    </w:p>
    <w:p w14:paraId="4C8A7E84" w14:textId="77777777" w:rsidR="001C0F06" w:rsidRDefault="00267A1D">
      <w:pPr>
        <w:spacing w:line="600" w:lineRule="auto"/>
        <w:ind w:firstLine="720"/>
        <w:jc w:val="both"/>
        <w:rPr>
          <w:rFonts w:eastAsia="Times New Roman"/>
          <w:szCs w:val="24"/>
        </w:rPr>
      </w:pPr>
      <w:r>
        <w:rPr>
          <w:rFonts w:eastAsia="Times New Roman"/>
          <w:szCs w:val="24"/>
        </w:rPr>
        <w:t xml:space="preserve">Κύριοι </w:t>
      </w:r>
      <w:r>
        <w:rPr>
          <w:rFonts w:eastAsia="Times New Roman"/>
          <w:szCs w:val="24"/>
        </w:rPr>
        <w:t>Υπουργοί, κυρίες και κύριοι Βουλευτές, ζήτησα να πάρω τον λόγο</w:t>
      </w:r>
      <w:r>
        <w:rPr>
          <w:rFonts w:eastAsia="Times New Roman"/>
          <w:szCs w:val="24"/>
        </w:rPr>
        <w:t>,</w:t>
      </w:r>
      <w:r>
        <w:rPr>
          <w:rFonts w:eastAsia="Times New Roman"/>
          <w:szCs w:val="24"/>
        </w:rPr>
        <w:t xml:space="preserve"> με σκοπό να σας παρουσιάσω τα επιχειρήματα εκείνα</w:t>
      </w:r>
      <w:r>
        <w:rPr>
          <w:rFonts w:eastAsia="Times New Roman"/>
          <w:szCs w:val="24"/>
        </w:rPr>
        <w:t>,</w:t>
      </w:r>
      <w:r>
        <w:rPr>
          <w:rFonts w:eastAsia="Times New Roman"/>
          <w:szCs w:val="24"/>
        </w:rPr>
        <w:t xml:space="preserve"> τα οποία με έπεισαν να υπογράψω και να καταθέσω την τροπολογία με γενικό αριθμό 1234 και ειδικό 84, η οποία προβλέπει την επιστροφή των καταβληθέντων ποσών σε όσους εθελοντές μακράς θητείας πλήρωσαν αδίκως διπλές ασφαλιστικές εισφορές. </w:t>
      </w:r>
    </w:p>
    <w:p w14:paraId="4C8A7E85" w14:textId="77777777" w:rsidR="001C0F06" w:rsidRDefault="00267A1D">
      <w:pPr>
        <w:spacing w:line="600" w:lineRule="auto"/>
        <w:ind w:firstLine="720"/>
        <w:jc w:val="both"/>
        <w:rPr>
          <w:rFonts w:eastAsia="Times New Roman"/>
          <w:szCs w:val="24"/>
        </w:rPr>
      </w:pPr>
      <w:r>
        <w:rPr>
          <w:rFonts w:eastAsia="Times New Roman"/>
          <w:szCs w:val="24"/>
        </w:rPr>
        <w:t>Κάποιοι συμπολίτες</w:t>
      </w:r>
      <w:r>
        <w:rPr>
          <w:rFonts w:eastAsia="Times New Roman"/>
          <w:szCs w:val="24"/>
        </w:rPr>
        <w:t xml:space="preserve"> μας, λοιπόν, κατέβαλαν για την ίδια χρονική περίοδο διπλές ασφαλιστικές εισφορές. Κανείς δεν το αμφισβητεί αυτό, όπως κανείς δεν αντιλέγει πως είναι δίκαιο να τους επιστραφούν τα λεφτά τους. </w:t>
      </w:r>
    </w:p>
    <w:p w14:paraId="4C8A7E86" w14:textId="77777777" w:rsidR="001C0F06" w:rsidRDefault="00267A1D">
      <w:pPr>
        <w:spacing w:line="600" w:lineRule="auto"/>
        <w:ind w:firstLine="720"/>
        <w:jc w:val="both"/>
        <w:rPr>
          <w:rFonts w:eastAsia="Times New Roman"/>
          <w:szCs w:val="24"/>
        </w:rPr>
      </w:pPr>
      <w:r>
        <w:rPr>
          <w:rFonts w:eastAsia="Times New Roman"/>
          <w:szCs w:val="24"/>
        </w:rPr>
        <w:t xml:space="preserve">Η ιστορία του δίκαιου αιτήματός τους αποδεικνύει πως δεν είναι </w:t>
      </w:r>
      <w:r>
        <w:rPr>
          <w:rFonts w:eastAsia="Times New Roman"/>
          <w:szCs w:val="24"/>
        </w:rPr>
        <w:t xml:space="preserve">αρκετό να έχει κανείς δίκιο και να το αναγνωρίζουν όλοι. Πρέπει να βρεις το δίκιο σου μέσα σε αυτήν εδώ την Αίθουσα. </w:t>
      </w:r>
    </w:p>
    <w:p w14:paraId="4C8A7E87" w14:textId="77777777" w:rsidR="001C0F06" w:rsidRDefault="00267A1D">
      <w:pPr>
        <w:spacing w:line="600" w:lineRule="auto"/>
        <w:ind w:firstLine="720"/>
        <w:jc w:val="both"/>
        <w:rPr>
          <w:rFonts w:eastAsia="Times New Roman"/>
          <w:szCs w:val="24"/>
        </w:rPr>
      </w:pPr>
      <w:r>
        <w:rPr>
          <w:rFonts w:eastAsia="Times New Roman"/>
          <w:szCs w:val="24"/>
        </w:rPr>
        <w:lastRenderedPageBreak/>
        <w:t>Για χάρη συντομίας</w:t>
      </w:r>
      <w:r>
        <w:rPr>
          <w:rFonts w:eastAsia="Times New Roman"/>
          <w:szCs w:val="24"/>
        </w:rPr>
        <w:t>,</w:t>
      </w:r>
      <w:r>
        <w:rPr>
          <w:rFonts w:eastAsia="Times New Roman"/>
          <w:szCs w:val="24"/>
        </w:rPr>
        <w:t xml:space="preserve"> θα ξεκινήσω την ιστορία από το σημείο που </w:t>
      </w:r>
      <w:r>
        <w:rPr>
          <w:rFonts w:eastAsia="Times New Roman"/>
          <w:szCs w:val="24"/>
        </w:rPr>
        <w:t xml:space="preserve">η </w:t>
      </w:r>
      <w:r>
        <w:rPr>
          <w:rFonts w:eastAsia="Times New Roman"/>
          <w:szCs w:val="24"/>
        </w:rPr>
        <w:t xml:space="preserve">ελληνική Κυβέρνηση αναγνώρισε το λάθος της και δήλωσε την πρόθεσή της να το διορθώσει με νόμο. Το Νοέμβριο του 2014, λοιπόν, η τότε </w:t>
      </w:r>
      <w:r>
        <w:rPr>
          <w:rFonts w:eastAsia="Times New Roman"/>
          <w:szCs w:val="24"/>
        </w:rPr>
        <w:t>σ</w:t>
      </w:r>
      <w:r>
        <w:rPr>
          <w:rFonts w:eastAsia="Times New Roman"/>
          <w:szCs w:val="24"/>
        </w:rPr>
        <w:t>υγκυβέρνηση Νέας Δημοκρατίας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ΠΑΣΟΚ ανακοίνωσε πως φέρνει στη Βουλή αυτό το συγκεκριμένο θέμα</w:t>
      </w:r>
      <w:r>
        <w:rPr>
          <w:rFonts w:eastAsia="Times New Roman"/>
          <w:szCs w:val="24"/>
        </w:rPr>
        <w:t>,</w:t>
      </w:r>
      <w:r>
        <w:rPr>
          <w:rFonts w:eastAsia="Times New Roman"/>
          <w:szCs w:val="24"/>
        </w:rPr>
        <w:t xml:space="preserve"> για να αποκατασταθεί η συγκ</w:t>
      </w:r>
      <w:r>
        <w:rPr>
          <w:rFonts w:eastAsia="Times New Roman"/>
          <w:szCs w:val="24"/>
        </w:rPr>
        <w:t xml:space="preserve">εκριμένη αδικία. Για την ακρίβεια, την Παρασκευή 14 Νοεμβρίου 2014, ο τότε Αναπληρωτής Οικονομικών κ. </w:t>
      </w:r>
      <w:proofErr w:type="spellStart"/>
      <w:r>
        <w:rPr>
          <w:rFonts w:eastAsia="Times New Roman"/>
          <w:szCs w:val="24"/>
        </w:rPr>
        <w:t>Σταϊκούρας</w:t>
      </w:r>
      <w:proofErr w:type="spellEnd"/>
      <w:r>
        <w:rPr>
          <w:rFonts w:eastAsia="Times New Roman"/>
          <w:szCs w:val="24"/>
        </w:rPr>
        <w:t xml:space="preserve"> ανακοινώνει με δελτίο Τύπου σχέδιο νόμου με τίτλο</w:t>
      </w:r>
      <w:r>
        <w:rPr>
          <w:rFonts w:eastAsia="Times New Roman"/>
          <w:szCs w:val="24"/>
        </w:rPr>
        <w:t>:</w:t>
      </w:r>
      <w:r>
        <w:rPr>
          <w:rFonts w:eastAsia="Times New Roman"/>
          <w:szCs w:val="24"/>
        </w:rPr>
        <w:t xml:space="preserve"> «Ρύθμιση συνταξιοδοτικών θεμάτων του Δημοσίου και άλλες διατάξεις». Σας διαβάζω τι έγραφε αυ</w:t>
      </w:r>
      <w:r>
        <w:rPr>
          <w:rFonts w:eastAsia="Times New Roman"/>
          <w:szCs w:val="24"/>
        </w:rPr>
        <w:t>τό το δελτίο Τύπου:</w:t>
      </w:r>
      <w:r>
        <w:rPr>
          <w:rFonts w:eastAsia="Times New Roman"/>
          <w:szCs w:val="24"/>
        </w:rPr>
        <w:t xml:space="preserve"> «</w:t>
      </w:r>
      <w:r>
        <w:rPr>
          <w:rFonts w:eastAsia="Times New Roman"/>
          <w:szCs w:val="24"/>
        </w:rPr>
        <w:t>Στο υπό κατάθεση σχ</w:t>
      </w:r>
      <w:r>
        <w:rPr>
          <w:rFonts w:eastAsia="Times New Roman"/>
          <w:szCs w:val="24"/>
        </w:rPr>
        <w:t>έδιο</w:t>
      </w:r>
      <w:r>
        <w:rPr>
          <w:rFonts w:eastAsia="Times New Roman"/>
          <w:szCs w:val="24"/>
        </w:rPr>
        <w:t xml:space="preserve"> νόμου περιλαμβάνονται συνταξιοδοτικές διατάξεις που αφορούν τα στελέχη των Ενόπλων Δυνάμεων και των Σωμάτων Ασφαλείας, σύμφωνα με τις οποίες μεταξύ άλλων αποδίδεται επιτέλους στους οπλίτες πενταετούς υποχρέωσης </w:t>
      </w:r>
      <w:r>
        <w:rPr>
          <w:rFonts w:eastAsia="Times New Roman"/>
          <w:szCs w:val="24"/>
        </w:rPr>
        <w:t>το ποσό των ασφαλιστικών εισφορών που είχαν καταβάλει για επικουρική σύνταξη στο ΕΤΕΑΜ, ενώ παράλληλα είχαν καταβάλει</w:t>
      </w:r>
      <w:r>
        <w:rPr>
          <w:rFonts w:eastAsia="Times New Roman"/>
          <w:szCs w:val="24"/>
        </w:rPr>
        <w:t>,</w:t>
      </w:r>
      <w:r>
        <w:rPr>
          <w:rFonts w:eastAsia="Times New Roman"/>
          <w:szCs w:val="24"/>
        </w:rPr>
        <w:t xml:space="preserve"> για την ίδια αιτία</w:t>
      </w:r>
      <w:r>
        <w:rPr>
          <w:rFonts w:eastAsia="Times New Roman"/>
          <w:szCs w:val="24"/>
        </w:rPr>
        <w:t>,</w:t>
      </w:r>
      <w:r>
        <w:rPr>
          <w:rFonts w:eastAsia="Times New Roman"/>
          <w:szCs w:val="24"/>
        </w:rPr>
        <w:t xml:space="preserve"> ασφαλιστικές εισφορές και στα οικεία </w:t>
      </w:r>
      <w:r>
        <w:rPr>
          <w:rFonts w:eastAsia="Times New Roman"/>
          <w:szCs w:val="24"/>
        </w:rPr>
        <w:t>μ</w:t>
      </w:r>
      <w:r>
        <w:rPr>
          <w:rFonts w:eastAsia="Times New Roman"/>
          <w:szCs w:val="24"/>
        </w:rPr>
        <w:t xml:space="preserve">ετοχικά </w:t>
      </w:r>
      <w:r>
        <w:rPr>
          <w:rFonts w:eastAsia="Times New Roman"/>
          <w:szCs w:val="24"/>
        </w:rPr>
        <w:t>τ</w:t>
      </w:r>
      <w:r>
        <w:rPr>
          <w:rFonts w:eastAsia="Times New Roman"/>
          <w:szCs w:val="24"/>
        </w:rPr>
        <w:t xml:space="preserve">αμεία». </w:t>
      </w:r>
    </w:p>
    <w:p w14:paraId="4C8A7E88" w14:textId="77777777" w:rsidR="001C0F06" w:rsidRDefault="00267A1D">
      <w:pPr>
        <w:spacing w:line="600" w:lineRule="auto"/>
        <w:ind w:firstLine="720"/>
        <w:jc w:val="both"/>
        <w:rPr>
          <w:rFonts w:eastAsia="Times New Roman"/>
          <w:szCs w:val="24"/>
        </w:rPr>
      </w:pPr>
      <w:r>
        <w:rPr>
          <w:rFonts w:eastAsia="Times New Roman"/>
          <w:szCs w:val="24"/>
        </w:rPr>
        <w:t>Το καταθέτω για τα Πρακτικά της Βουλής.</w:t>
      </w:r>
    </w:p>
    <w:p w14:paraId="4C8A7E89" w14:textId="77777777" w:rsidR="001C0F06" w:rsidRDefault="00267A1D">
      <w:pPr>
        <w:spacing w:line="600" w:lineRule="auto"/>
        <w:ind w:firstLine="720"/>
        <w:jc w:val="both"/>
        <w:rPr>
          <w:rFonts w:eastAsia="Times New Roman"/>
          <w:szCs w:val="24"/>
        </w:rPr>
      </w:pPr>
      <w:r>
        <w:rPr>
          <w:rFonts w:eastAsia="Times New Roman"/>
          <w:szCs w:val="24"/>
        </w:rPr>
        <w:lastRenderedPageBreak/>
        <w:t>(Στο σημείο αυτό ο Βο</w:t>
      </w:r>
      <w:r>
        <w:rPr>
          <w:rFonts w:eastAsia="Times New Roman"/>
          <w:szCs w:val="24"/>
        </w:rPr>
        <w:t xml:space="preserve">υλευτής κ. Ιωάννης </w:t>
      </w:r>
      <w:proofErr w:type="spellStart"/>
      <w:r>
        <w:rPr>
          <w:rFonts w:eastAsia="Times New Roman"/>
          <w:szCs w:val="24"/>
        </w:rPr>
        <w:t>Σαρίδης</w:t>
      </w:r>
      <w:proofErr w:type="spellEnd"/>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4C8A7E8A" w14:textId="77777777" w:rsidR="001C0F06" w:rsidRDefault="00267A1D">
      <w:pPr>
        <w:spacing w:line="600" w:lineRule="auto"/>
        <w:ind w:firstLine="720"/>
        <w:jc w:val="both"/>
        <w:rPr>
          <w:rFonts w:eastAsia="Times New Roman"/>
          <w:szCs w:val="24"/>
        </w:rPr>
      </w:pPr>
      <w:r>
        <w:rPr>
          <w:rFonts w:eastAsia="Times New Roman"/>
          <w:szCs w:val="24"/>
        </w:rPr>
        <w:t>Αυτά άκουγαν τότε, το</w:t>
      </w:r>
      <w:r>
        <w:rPr>
          <w:rFonts w:eastAsia="Times New Roman"/>
          <w:szCs w:val="24"/>
        </w:rPr>
        <w:t>ν</w:t>
      </w:r>
      <w:r>
        <w:rPr>
          <w:rFonts w:eastAsia="Times New Roman"/>
          <w:szCs w:val="24"/>
        </w:rPr>
        <w:t xml:space="preserve"> Νοέμβριο του 2014, οι εθελοντές μακράς θητείας</w:t>
      </w:r>
      <w:r>
        <w:rPr>
          <w:rFonts w:eastAsia="Times New Roman"/>
          <w:szCs w:val="24"/>
        </w:rPr>
        <w:t>,</w:t>
      </w:r>
      <w:r>
        <w:rPr>
          <w:rFonts w:eastAsia="Times New Roman"/>
          <w:szCs w:val="24"/>
        </w:rPr>
        <w:t xml:space="preserve"> που είχαν πληρώσει άδικα διπλές ασφαλιστικές εισφορές. Προέκυψε, όμως, η αδυναμία εκλογής του Προέδρου της Δημοκρατίας και ακολούθησε η διάλυση του Κοινοβουλίου</w:t>
      </w:r>
      <w:r>
        <w:rPr>
          <w:rFonts w:eastAsia="Times New Roman"/>
          <w:szCs w:val="24"/>
        </w:rPr>
        <w:t>,</w:t>
      </w:r>
      <w:r>
        <w:rPr>
          <w:rFonts w:eastAsia="Times New Roman"/>
          <w:szCs w:val="24"/>
        </w:rPr>
        <w:t xml:space="preserve"> λόγω της προκήρυξης των πρόωρων εκλογών του Ιανουαρίου του 2015 και έτσι χάθηκε η ευκαιρία τ</w:t>
      </w:r>
      <w:r>
        <w:rPr>
          <w:rFonts w:eastAsia="Times New Roman"/>
          <w:szCs w:val="24"/>
        </w:rPr>
        <w:t>ους. Έτσι έχασαν το δίκιο τους.</w:t>
      </w:r>
    </w:p>
    <w:p w14:paraId="4C8A7E8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Έκαναν υπομονή και η επιμονή τους υποχρέωσε τη νέα πρώτη </w:t>
      </w:r>
      <w:r>
        <w:rPr>
          <w:rFonts w:eastAsia="Times New Roman" w:cs="Times New Roman"/>
          <w:szCs w:val="24"/>
        </w:rPr>
        <w:t xml:space="preserve">συγκυβέρνηση </w:t>
      </w:r>
      <w:r>
        <w:rPr>
          <w:rFonts w:eastAsia="Times New Roman" w:cs="Times New Roman"/>
          <w:szCs w:val="24"/>
        </w:rPr>
        <w:t>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να αποδεχτεί και αυτή το δίκαιο του αιτήματός τους και να δεσμευτεί πως θα το λύσει νομοθετώντας. </w:t>
      </w:r>
    </w:p>
    <w:p w14:paraId="4C8A7E8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Τον επόμενο χρόνο, λοιπόν, το καυτό καλοκ</w:t>
      </w:r>
      <w:r>
        <w:rPr>
          <w:rFonts w:eastAsia="Times New Roman" w:cs="Times New Roman"/>
          <w:szCs w:val="24"/>
        </w:rPr>
        <w:t xml:space="preserve">αίρι του 2015, ο σεβαστός κ. </w:t>
      </w:r>
      <w:proofErr w:type="spellStart"/>
      <w:r>
        <w:rPr>
          <w:rFonts w:eastAsia="Times New Roman" w:cs="Times New Roman"/>
          <w:szCs w:val="24"/>
        </w:rPr>
        <w:t>Μάρδας</w:t>
      </w:r>
      <w:proofErr w:type="spellEnd"/>
      <w:r>
        <w:rPr>
          <w:rFonts w:eastAsia="Times New Roman" w:cs="Times New Roman"/>
          <w:szCs w:val="24"/>
        </w:rPr>
        <w:t xml:space="preserve"> ως Αναπληρωτής Υπουργός Οικονομικών τότε κατέθεσε νομοσχέδιο</w:t>
      </w:r>
      <w:r>
        <w:rPr>
          <w:rFonts w:eastAsia="Times New Roman" w:cs="Times New Roman"/>
          <w:szCs w:val="24"/>
        </w:rPr>
        <w:t>,</w:t>
      </w:r>
      <w:r>
        <w:rPr>
          <w:rFonts w:eastAsia="Times New Roman" w:cs="Times New Roman"/>
          <w:szCs w:val="24"/>
        </w:rPr>
        <w:t xml:space="preserve"> το οποίο περιλάμβανε σχετική αντίστοιχη διάταξη, σύμφωνα με την οποία θα επιστρέφονταν οι διπλές εισφορές στους δικαιούχους. </w:t>
      </w:r>
    </w:p>
    <w:p w14:paraId="4C8A7E8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Για την ακρίβεια</w:t>
      </w:r>
      <w:r>
        <w:rPr>
          <w:rFonts w:eastAsia="Times New Roman" w:cs="Times New Roman"/>
          <w:szCs w:val="24"/>
        </w:rPr>
        <w:t>,</w:t>
      </w:r>
      <w:r>
        <w:rPr>
          <w:rFonts w:eastAsia="Times New Roman" w:cs="Times New Roman"/>
          <w:szCs w:val="24"/>
        </w:rPr>
        <w:t xml:space="preserve"> στη σελίδα 5 της Έκθεσης Αξιολόγησης Συνεπειών αναφέρεται πως με το άρθρο 2, παράγραφος 4 του νομοσχεδίου του κ. </w:t>
      </w:r>
      <w:proofErr w:type="spellStart"/>
      <w:r>
        <w:rPr>
          <w:rFonts w:eastAsia="Times New Roman" w:cs="Times New Roman"/>
          <w:szCs w:val="24"/>
        </w:rPr>
        <w:t>Μάρδα</w:t>
      </w:r>
      <w:proofErr w:type="spellEnd"/>
      <w:r>
        <w:rPr>
          <w:rFonts w:eastAsia="Times New Roman" w:cs="Times New Roman"/>
          <w:szCs w:val="24"/>
        </w:rPr>
        <w:t xml:space="preserve"> ορίζεται ότι τα μετοχικά ταμεία είναι υποχρεωμένα να επιστρέψουν στους ίδιους τους δικαιούχους τα καταβληθέντα ποσά</w:t>
      </w:r>
      <w:r>
        <w:rPr>
          <w:rFonts w:eastAsia="Times New Roman" w:cs="Times New Roman"/>
          <w:szCs w:val="24"/>
        </w:rPr>
        <w:t>,</w:t>
      </w:r>
      <w:r>
        <w:rPr>
          <w:rFonts w:eastAsia="Times New Roman" w:cs="Times New Roman"/>
          <w:szCs w:val="24"/>
        </w:rPr>
        <w:t xml:space="preserve"> για τις περιπτώσεις</w:t>
      </w:r>
      <w:r>
        <w:rPr>
          <w:rFonts w:eastAsia="Times New Roman" w:cs="Times New Roman"/>
          <w:szCs w:val="24"/>
        </w:rPr>
        <w:t xml:space="preserve"> όπου πρόσωπα</w:t>
      </w:r>
      <w:r>
        <w:rPr>
          <w:rFonts w:eastAsia="Times New Roman" w:cs="Times New Roman"/>
          <w:szCs w:val="24"/>
        </w:rPr>
        <w:t>,</w:t>
      </w:r>
      <w:r>
        <w:rPr>
          <w:rFonts w:eastAsia="Times New Roman" w:cs="Times New Roman"/>
          <w:szCs w:val="24"/>
        </w:rPr>
        <w:t xml:space="preserve"> κατά τη διάρκεια της θητείας τους στις Ένοπλες Δυνάμεις, παρά το γεγονός ότι ήταν ασφαλισμένοι στο ΙΚΑ-ΕΤΑΜ και ΕΤΕΑΜ, είχαν παράλληλα καταβάλει τις ανάλογες ασφαλιστικές εισφορές και στα μετοχικά ταμεία. Είχαν πληρώσει, δηλαδή, διπλές εισφο</w:t>
      </w:r>
      <w:r>
        <w:rPr>
          <w:rFonts w:eastAsia="Times New Roman" w:cs="Times New Roman"/>
          <w:szCs w:val="24"/>
        </w:rPr>
        <w:t>ρές.</w:t>
      </w:r>
    </w:p>
    <w:p w14:paraId="4C8A7E8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Η τροπολογία που σας ζητώ να στηρίξετε με τη ψήφο </w:t>
      </w:r>
      <w:r>
        <w:rPr>
          <w:rFonts w:eastAsia="Times New Roman" w:cs="Times New Roman"/>
          <w:szCs w:val="24"/>
        </w:rPr>
        <w:t>σας,</w:t>
      </w:r>
      <w:r>
        <w:rPr>
          <w:rFonts w:eastAsia="Times New Roman" w:cs="Times New Roman"/>
          <w:szCs w:val="24"/>
        </w:rPr>
        <w:t xml:space="preserve"> περιέχει αυτούσια τη διάταξη αυτή του κ. </w:t>
      </w:r>
      <w:proofErr w:type="spellStart"/>
      <w:r>
        <w:rPr>
          <w:rFonts w:eastAsia="Times New Roman" w:cs="Times New Roman"/>
          <w:szCs w:val="24"/>
        </w:rPr>
        <w:t>Μάρδα</w:t>
      </w:r>
      <w:proofErr w:type="spellEnd"/>
      <w:r>
        <w:rPr>
          <w:rFonts w:eastAsia="Times New Roman" w:cs="Times New Roman"/>
          <w:szCs w:val="24"/>
        </w:rPr>
        <w:t xml:space="preserve">. </w:t>
      </w:r>
    </w:p>
    <w:p w14:paraId="4C8A7E8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Καταθέτω σχετικά στα Πρακτικά την Έκθεση του Γενικού Λογιστηρίου του κράτους, την Έκθεση Αξιολόγησης Συνεπειών, καταθέτω την Ειδική Έκθεση</w:t>
      </w:r>
      <w:r>
        <w:rPr>
          <w:rFonts w:eastAsia="Times New Roman" w:cs="Times New Roman"/>
          <w:szCs w:val="24"/>
        </w:rPr>
        <w:t xml:space="preserve"> </w:t>
      </w:r>
      <w:r>
        <w:rPr>
          <w:rFonts w:eastAsia="Times New Roman" w:cs="Times New Roman"/>
          <w:szCs w:val="24"/>
        </w:rPr>
        <w:t>του Ελεγ</w:t>
      </w:r>
      <w:r>
        <w:rPr>
          <w:rFonts w:eastAsia="Times New Roman" w:cs="Times New Roman"/>
          <w:szCs w:val="24"/>
        </w:rPr>
        <w:t>κτικού Συνεδρίου και την αιτιολογική έκθεση</w:t>
      </w:r>
      <w:r>
        <w:rPr>
          <w:rFonts w:eastAsia="Times New Roman" w:cs="Times New Roman"/>
          <w:szCs w:val="24"/>
        </w:rPr>
        <w:t>,</w:t>
      </w:r>
      <w:r>
        <w:rPr>
          <w:rFonts w:eastAsia="Times New Roman" w:cs="Times New Roman"/>
          <w:szCs w:val="24"/>
        </w:rPr>
        <w:t xml:space="preserve"> που κατατέθηκε στις 16 Ιουνίου του 2015 και φέρει τις υπογραφές του κ. </w:t>
      </w:r>
      <w:proofErr w:type="spellStart"/>
      <w:r>
        <w:rPr>
          <w:rFonts w:eastAsia="Times New Roman" w:cs="Times New Roman"/>
          <w:szCs w:val="24"/>
        </w:rPr>
        <w:t>Μάρδα</w:t>
      </w:r>
      <w:proofErr w:type="spellEnd"/>
      <w:r>
        <w:rPr>
          <w:rFonts w:eastAsia="Times New Roman" w:cs="Times New Roman"/>
          <w:szCs w:val="24"/>
        </w:rPr>
        <w:t xml:space="preserve"> και του κ. Σκουρλέτη. Προκηρύχθηκαν εκλογές, πάλι πρόωρες, και η αδικία παρέμεινε. Από τότε οι άνθρωποι αυτοί παλεύουν να ακουστούν</w:t>
      </w:r>
      <w:r>
        <w:rPr>
          <w:rFonts w:eastAsia="Times New Roman" w:cs="Times New Roman"/>
          <w:szCs w:val="24"/>
        </w:rPr>
        <w:t>,</w:t>
      </w:r>
      <w:r>
        <w:rPr>
          <w:rFonts w:eastAsia="Times New Roman" w:cs="Times New Roman"/>
          <w:szCs w:val="24"/>
        </w:rPr>
        <w:t xml:space="preserve"> χ</w:t>
      </w:r>
      <w:r>
        <w:rPr>
          <w:rFonts w:eastAsia="Times New Roman" w:cs="Times New Roman"/>
          <w:szCs w:val="24"/>
        </w:rPr>
        <w:t xml:space="preserve">ωρίς αποτέλεσμα. </w:t>
      </w:r>
    </w:p>
    <w:p w14:paraId="4C8A7E90" w14:textId="77777777" w:rsidR="001C0F06" w:rsidRDefault="00267A1D">
      <w:pPr>
        <w:spacing w:line="600" w:lineRule="auto"/>
        <w:ind w:firstLine="720"/>
        <w:jc w:val="both"/>
        <w:rPr>
          <w:rFonts w:eastAsia="Times New Roman" w:cs="Times New Roman"/>
          <w:szCs w:val="24"/>
        </w:rPr>
      </w:pPr>
      <w:r>
        <w:rPr>
          <w:rFonts w:eastAsia="Times New Roman"/>
          <w:szCs w:val="24"/>
        </w:rPr>
        <w:lastRenderedPageBreak/>
        <w:t xml:space="preserve">(Στο σημείο αυτό ο Βουλευτής κ. </w:t>
      </w:r>
      <w:r>
        <w:rPr>
          <w:rFonts w:eastAsia="Times New Roman" w:cs="Times New Roman"/>
          <w:szCs w:val="24"/>
        </w:rPr>
        <w:t xml:space="preserve">Ιωάννης </w:t>
      </w:r>
      <w:proofErr w:type="spellStart"/>
      <w:r>
        <w:rPr>
          <w:rFonts w:eastAsia="Times New Roman" w:cs="Times New Roman"/>
          <w:szCs w:val="24"/>
        </w:rPr>
        <w:t>Σαρίδης</w:t>
      </w:r>
      <w:proofErr w:type="spellEnd"/>
      <w:r>
        <w:rPr>
          <w:rFonts w:eastAsia="Times New Roman" w:cs="Times New Roman"/>
          <w:szCs w:val="24"/>
        </w:rPr>
        <w:t xml:space="preserve"> </w:t>
      </w:r>
      <w:r>
        <w:rPr>
          <w:rFonts w:eastAsia="Times New Roman"/>
          <w:szCs w:val="24"/>
        </w:rPr>
        <w:t xml:space="preserve">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4C8A7E9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Αντιθέτως, μια από τις πολλ</w:t>
      </w:r>
      <w:r>
        <w:rPr>
          <w:rFonts w:eastAsia="Times New Roman" w:cs="Times New Roman"/>
          <w:szCs w:val="24"/>
        </w:rPr>
        <w:t xml:space="preserve">ές δικαιολογίες που άκουσαν, ήταν και εκείνη της αναρμοδιότητας. </w:t>
      </w:r>
    </w:p>
    <w:p w14:paraId="4C8A7E9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Αφού μάζεψαν, λοιπόν, δεκάδες απαντητικές επιστολές</w:t>
      </w:r>
      <w:r>
        <w:rPr>
          <w:rFonts w:eastAsia="Times New Roman" w:cs="Times New Roman"/>
          <w:szCs w:val="24"/>
        </w:rPr>
        <w:t>,</w:t>
      </w:r>
      <w:r>
        <w:rPr>
          <w:rFonts w:eastAsia="Times New Roman" w:cs="Times New Roman"/>
          <w:szCs w:val="24"/>
        </w:rPr>
        <w:t xml:space="preserve"> που δήλωναν κάθε είδους αναρμοδιότητα, πήραν επιτέλους και μία που έλεγε πως το Υπουργείο</w:t>
      </w:r>
      <w:r>
        <w:rPr>
          <w:rFonts w:eastAsia="Times New Roman" w:cs="Times New Roman"/>
          <w:szCs w:val="24"/>
        </w:rPr>
        <w:t>,</w:t>
      </w:r>
      <w:r>
        <w:rPr>
          <w:rFonts w:eastAsia="Times New Roman" w:cs="Times New Roman"/>
          <w:szCs w:val="24"/>
        </w:rPr>
        <w:t xml:space="preserve"> που είναι αρμόδιο να λύσει το πρόβλημά τους, ε</w:t>
      </w:r>
      <w:r>
        <w:rPr>
          <w:rFonts w:eastAsia="Times New Roman" w:cs="Times New Roman"/>
          <w:szCs w:val="24"/>
        </w:rPr>
        <w:t>ίναι το Υπουργείο Εργασίας. Πρόκειται για την απάντηση που τους δόθηκε τον Ιανουάριο του 2017</w:t>
      </w:r>
      <w:r>
        <w:rPr>
          <w:rFonts w:eastAsia="Times New Roman" w:cs="Times New Roman"/>
          <w:szCs w:val="24"/>
        </w:rPr>
        <w:t>,</w:t>
      </w:r>
      <w:r>
        <w:rPr>
          <w:rFonts w:eastAsia="Times New Roman" w:cs="Times New Roman"/>
          <w:szCs w:val="24"/>
        </w:rPr>
        <w:t xml:space="preserve"> σε ερώτημα που είχαν απευθύνει τον Νοέμβριο του 2016. </w:t>
      </w:r>
    </w:p>
    <w:p w14:paraId="4C8A7E9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Καταθέτω, λοιπόν, στα Πρακτικά την απάντηση της διευθύντριας του γραφείου του σημερινού Αναπληρωτή Υπουργο</w:t>
      </w:r>
      <w:r>
        <w:rPr>
          <w:rFonts w:eastAsia="Times New Roman" w:cs="Times New Roman"/>
          <w:szCs w:val="24"/>
        </w:rPr>
        <w:t xml:space="preserve">ύ Οικονομικών, η οποία αναφέρει τα εξής: </w:t>
      </w:r>
    </w:p>
    <w:p w14:paraId="4C8A7E9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«Όπως γνωρίζετε</w:t>
      </w:r>
      <w:r>
        <w:rPr>
          <w:rFonts w:eastAsia="Times New Roman" w:cs="Times New Roman"/>
          <w:szCs w:val="24"/>
        </w:rPr>
        <w:t>,</w:t>
      </w:r>
      <w:r>
        <w:rPr>
          <w:rFonts w:eastAsia="Times New Roman" w:cs="Times New Roman"/>
          <w:szCs w:val="24"/>
        </w:rPr>
        <w:t xml:space="preserve"> μέχρι τη ψήφιση του ν.4387/2016 δεν έγινε δυνατή η ψήφιση της προωθούμενης από το Υπουργείο Οικονομικών διάταξης για την αντιμετώπιση του θέματος της επι</w:t>
      </w:r>
      <w:r>
        <w:rPr>
          <w:rFonts w:eastAsia="Times New Roman" w:cs="Times New Roman"/>
          <w:szCs w:val="24"/>
        </w:rPr>
        <w:lastRenderedPageBreak/>
        <w:t>στροφής των εισφορών επί των αποδοχών των εθ</w:t>
      </w:r>
      <w:r>
        <w:rPr>
          <w:rFonts w:eastAsia="Times New Roman" w:cs="Times New Roman"/>
          <w:szCs w:val="24"/>
        </w:rPr>
        <w:t>ελοντών μακράς θητείας</w:t>
      </w:r>
      <w:r>
        <w:rPr>
          <w:rFonts w:eastAsia="Times New Roman" w:cs="Times New Roman"/>
          <w:szCs w:val="24"/>
        </w:rPr>
        <w:t>,</w:t>
      </w:r>
      <w:r>
        <w:rPr>
          <w:rFonts w:eastAsia="Times New Roman" w:cs="Times New Roman"/>
          <w:szCs w:val="24"/>
        </w:rPr>
        <w:t xml:space="preserve"> που έχουν καταβληθεί δύο φορές σε ασφαλιστικά ταμεία επικουρικής ασφάλισης. Μετά την ψήφιση του ανωτέρου νόμου</w:t>
      </w:r>
      <w:r>
        <w:rPr>
          <w:rFonts w:eastAsia="Times New Roman" w:cs="Times New Roman"/>
          <w:szCs w:val="24"/>
        </w:rPr>
        <w:t>,</w:t>
      </w:r>
      <w:r>
        <w:rPr>
          <w:rFonts w:eastAsia="Times New Roman" w:cs="Times New Roman"/>
          <w:szCs w:val="24"/>
        </w:rPr>
        <w:t xml:space="preserve"> η πρωτοβουλία για την προώθηση νομοθετικής ρύθμισης για την αντιμετώπιση του εν λόγω θέματος ανήκει στο Υπουργείο Εργασί</w:t>
      </w:r>
      <w:r>
        <w:rPr>
          <w:rFonts w:eastAsia="Times New Roman" w:cs="Times New Roman"/>
          <w:szCs w:val="24"/>
        </w:rPr>
        <w:t xml:space="preserve">ας Κοινωνικής Ασφάλισης και Κοινωνικής Αλληλεγγύης….». </w:t>
      </w:r>
    </w:p>
    <w:p w14:paraId="4C8A7E95" w14:textId="77777777" w:rsidR="001C0F06" w:rsidRDefault="00267A1D">
      <w:pPr>
        <w:spacing w:line="600" w:lineRule="auto"/>
        <w:ind w:firstLine="720"/>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 xml:space="preserve">Ιωάννης </w:t>
      </w:r>
      <w:proofErr w:type="spellStart"/>
      <w:r>
        <w:rPr>
          <w:rFonts w:eastAsia="Times New Roman" w:cs="Times New Roman"/>
          <w:szCs w:val="24"/>
        </w:rPr>
        <w:t>Σαρίδης</w:t>
      </w:r>
      <w:proofErr w:type="spellEnd"/>
      <w:r>
        <w:rPr>
          <w:rFonts w:eastAsia="Times New Roman" w:cs="Times New Roman"/>
          <w:szCs w:val="24"/>
        </w:rPr>
        <w:t xml:space="preserve"> </w:t>
      </w:r>
      <w:r>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Pr>
          <w:rFonts w:eastAsia="Times New Roman"/>
          <w:szCs w:val="24"/>
        </w:rPr>
        <w:t xml:space="preserve">ρχείο του Τμήματος Γραμματείας της Διεύθυνσης Στενογραφίας και Πρακτικών της </w:t>
      </w:r>
      <w:r>
        <w:rPr>
          <w:rFonts w:eastAsia="Times New Roman"/>
          <w:szCs w:val="24"/>
        </w:rPr>
        <w:t>Βουλής)</w:t>
      </w:r>
    </w:p>
    <w:p w14:paraId="4C8A7E9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Συνεπώς -για να ανακεφαλαιώσουμε- κάποιοι συμπολίτες μας πλήρωσαν κάποτε, χωρίς να ευθύνονται, διπλές ασφαλιστικές εισφορές και στο ΙΚΑ και στα μετοχικά ταμεία. Ζητούν, λοιπόν, εδώ και χρόνια την αποκατάσταση αυτής της αδικίας και την επιστροφή των</w:t>
      </w:r>
      <w:r>
        <w:rPr>
          <w:rFonts w:eastAsia="Times New Roman" w:cs="Times New Roman"/>
          <w:szCs w:val="24"/>
        </w:rPr>
        <w:t xml:space="preserve"> χρημάτων τους. </w:t>
      </w:r>
    </w:p>
    <w:p w14:paraId="4C8A7E9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Όπως ελπίζω να σας απέδειξα, υπάρχει διακομματική συμφωνία για το δίκαιο του αιτήματός τους. Τα λεφτά αυτά πρέπει να τους επιστραφούν. Κανείς δεν το αμφισβητεί αυτό. </w:t>
      </w:r>
    </w:p>
    <w:p w14:paraId="4C8A7E9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Δυστυχώς, όμως, ενώ την αδικία αυτή, το λάθος αυτό -όπως θέλετε πείτε το</w:t>
      </w:r>
      <w:r>
        <w:rPr>
          <w:rFonts w:eastAsia="Times New Roman" w:cs="Times New Roman"/>
          <w:szCs w:val="24"/>
        </w:rPr>
        <w:t>- το αναγνωρίζουν όλοι και υπόσχονται ότι θα το λύσουν, όταν έρχεται η ώρα να κάνουν τα λόγια πράξη, κρύβονται, εξαφανίζονται. Όλοι ανεξαιρέτως οι Αναπληρωτές Υπουργοί Οικονομικών από το 2014 μέχρι τον Ιανουάριο που μας πέρασε, διαβεβαίωναν για την πρόθεσή</w:t>
      </w:r>
      <w:r>
        <w:rPr>
          <w:rFonts w:eastAsia="Times New Roman" w:cs="Times New Roman"/>
          <w:szCs w:val="24"/>
        </w:rPr>
        <w:t xml:space="preserve"> τους να λύσουν το θέμα. </w:t>
      </w:r>
    </w:p>
    <w:p w14:paraId="4C8A7E9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Σήμερα, λοιπόν, θα πάρουμε την απάντηση της Κυβέρνησης και του αρμόδιου Υπουργού για το συγκεκριμένο θέμα. Ο κ. Πετρόπουλος θα πρέπει να κάνει δεκτή την τροπολογία με αριθμό 1234 και ειδικό 84, είτε να μας εξηγήσει το γιατί δεν τη</w:t>
      </w:r>
      <w:r>
        <w:rPr>
          <w:rFonts w:eastAsia="Times New Roman" w:cs="Times New Roman"/>
          <w:szCs w:val="24"/>
        </w:rPr>
        <w:t>ν αποδέχεται. Μέσα σε αυτήν την Αίθουσα</w:t>
      </w:r>
      <w:r>
        <w:rPr>
          <w:rFonts w:eastAsia="Times New Roman" w:cs="Times New Roman"/>
          <w:szCs w:val="24"/>
        </w:rPr>
        <w:t>,</w:t>
      </w:r>
      <w:r>
        <w:rPr>
          <w:rFonts w:eastAsia="Times New Roman" w:cs="Times New Roman"/>
          <w:szCs w:val="24"/>
        </w:rPr>
        <w:t xml:space="preserve"> υπάρχουν πολλοί που έχουν δώσει την υπόσχεση πως όταν θα τους δοθεί η ευκαιρία, θα στηρίξουν το δίκαιο αίτημα των εθελοντών μακράς θητείας... </w:t>
      </w:r>
    </w:p>
    <w:p w14:paraId="4C8A7E9A" w14:textId="77777777" w:rsidR="001C0F06" w:rsidRDefault="00267A1D">
      <w:pPr>
        <w:spacing w:line="600" w:lineRule="auto"/>
        <w:ind w:firstLine="720"/>
        <w:jc w:val="both"/>
        <w:rPr>
          <w:rFonts w:eastAsia="Times New Roman"/>
          <w:szCs w:val="24"/>
        </w:rPr>
      </w:pPr>
      <w:r>
        <w:rPr>
          <w:rFonts w:eastAsia="Times New Roman"/>
          <w:szCs w:val="24"/>
        </w:rPr>
        <w:t xml:space="preserve">(Στο σημείο αυτό κτυπάει το κουδούνι λήξεως του χρόνου ομιλίας του </w:t>
      </w:r>
      <w:r>
        <w:rPr>
          <w:rFonts w:eastAsia="Times New Roman"/>
          <w:szCs w:val="24"/>
        </w:rPr>
        <w:t>κυρίου Βουλευτή)</w:t>
      </w:r>
    </w:p>
    <w:p w14:paraId="4C8A7E9B" w14:textId="77777777" w:rsidR="001C0F06" w:rsidRDefault="00267A1D">
      <w:pPr>
        <w:spacing w:line="600" w:lineRule="auto"/>
        <w:ind w:firstLine="720"/>
        <w:jc w:val="both"/>
        <w:rPr>
          <w:rFonts w:eastAsia="Times New Roman"/>
          <w:szCs w:val="24"/>
        </w:rPr>
      </w:pPr>
      <w:r>
        <w:rPr>
          <w:rFonts w:eastAsia="Times New Roman"/>
          <w:szCs w:val="24"/>
        </w:rPr>
        <w:t xml:space="preserve">Ένα λεπτό ακόμα, κύριε Πρόεδρε, επειδή το θέμα είναι πάρα πολύ σημαντικό. </w:t>
      </w:r>
    </w:p>
    <w:p w14:paraId="4C8A7E9C" w14:textId="77777777" w:rsidR="001C0F06" w:rsidRDefault="00267A1D">
      <w:pPr>
        <w:spacing w:line="600" w:lineRule="auto"/>
        <w:ind w:firstLine="720"/>
        <w:jc w:val="both"/>
        <w:rPr>
          <w:rFonts w:eastAsia="Times New Roman"/>
          <w:szCs w:val="24"/>
        </w:rPr>
      </w:pPr>
      <w:r>
        <w:rPr>
          <w:rFonts w:eastAsia="Times New Roman"/>
          <w:szCs w:val="24"/>
        </w:rPr>
        <w:t>…για να τους επιστραφούν οι διπλές εισφορές</w:t>
      </w:r>
      <w:r>
        <w:rPr>
          <w:rFonts w:eastAsia="Times New Roman"/>
          <w:szCs w:val="24"/>
        </w:rPr>
        <w:t>,</w:t>
      </w:r>
      <w:r>
        <w:rPr>
          <w:rFonts w:eastAsia="Times New Roman"/>
          <w:szCs w:val="24"/>
        </w:rPr>
        <w:t xml:space="preserve"> που έχουν αδίκως καταβάλει. Και αυτό θα το πράξουν δι</w:t>
      </w:r>
      <w:r>
        <w:rPr>
          <w:rFonts w:eastAsia="Times New Roman"/>
          <w:szCs w:val="24"/>
        </w:rPr>
        <w:t>ά</w:t>
      </w:r>
      <w:r>
        <w:rPr>
          <w:rFonts w:eastAsia="Times New Roman"/>
          <w:szCs w:val="24"/>
        </w:rPr>
        <w:t xml:space="preserve"> της ψήφου τους. </w:t>
      </w:r>
    </w:p>
    <w:p w14:paraId="4C8A7E9D" w14:textId="77777777" w:rsidR="001C0F06" w:rsidRDefault="00267A1D">
      <w:pPr>
        <w:spacing w:line="600" w:lineRule="auto"/>
        <w:ind w:firstLine="720"/>
        <w:jc w:val="both"/>
        <w:rPr>
          <w:rFonts w:eastAsia="Times New Roman" w:cs="Times New Roman"/>
          <w:szCs w:val="24"/>
        </w:rPr>
      </w:pPr>
      <w:r>
        <w:rPr>
          <w:rFonts w:eastAsia="Times New Roman"/>
          <w:szCs w:val="24"/>
        </w:rPr>
        <w:lastRenderedPageBreak/>
        <w:t>Κυρίες και κύριοι συνάδελφοι της Πλειοψηφίας, σ</w:t>
      </w:r>
      <w:r>
        <w:rPr>
          <w:rFonts w:eastAsia="Times New Roman"/>
          <w:szCs w:val="24"/>
        </w:rPr>
        <w:t>ήμερα έχετε την ευκαιρία να αποκαταστήσετε μια αδικία που χρονίζει. Εάν το κάνετε αυτό, εάν ξεκινήσετε να διορθώνετε τις αδικίες και να τιμάτε τις υποσχέσεις σας, ειδικά όταν σας παρουσιάζεται η ευκαιρία με τόσο πρόδηλο και προφανή τρόπο</w:t>
      </w:r>
      <w:r>
        <w:rPr>
          <w:rFonts w:eastAsia="Times New Roman"/>
          <w:szCs w:val="24"/>
        </w:rPr>
        <w:t>,</w:t>
      </w:r>
      <w:r>
        <w:rPr>
          <w:rFonts w:eastAsia="Times New Roman"/>
          <w:szCs w:val="24"/>
        </w:rPr>
        <w:t xml:space="preserve"> όσο η εν λόγω τρο</w:t>
      </w:r>
      <w:r>
        <w:rPr>
          <w:rFonts w:eastAsia="Times New Roman"/>
          <w:szCs w:val="24"/>
        </w:rPr>
        <w:t xml:space="preserve">πολογία με αριθμό 1234, τότε ίσως οι πολίτες να αρχίσουν να πιστεύουν πως δεν είναι μάταιο να προσπαθούν, πως δεν είναι ανώφελο να διεκδικούν το δίκαιό τους, πως δεν είναι ανούσιο να ελπίζουν.  </w:t>
      </w:r>
    </w:p>
    <w:p w14:paraId="4C8A7E9E" w14:textId="77777777" w:rsidR="001C0F06" w:rsidRDefault="00267A1D">
      <w:pPr>
        <w:spacing w:line="600" w:lineRule="auto"/>
        <w:ind w:firstLine="720"/>
        <w:jc w:val="both"/>
        <w:rPr>
          <w:rFonts w:eastAsia="Times New Roman"/>
          <w:szCs w:val="24"/>
        </w:rPr>
      </w:pPr>
      <w:r>
        <w:rPr>
          <w:rFonts w:eastAsia="Times New Roman"/>
          <w:szCs w:val="24"/>
        </w:rPr>
        <w:t>Ψηφίζουμε σήμερα ένα νομοσχέδιο</w:t>
      </w:r>
      <w:r>
        <w:rPr>
          <w:rFonts w:eastAsia="Times New Roman"/>
          <w:szCs w:val="24"/>
        </w:rPr>
        <w:t>,</w:t>
      </w:r>
      <w:r>
        <w:rPr>
          <w:rFonts w:eastAsia="Times New Roman"/>
          <w:szCs w:val="24"/>
        </w:rPr>
        <w:t xml:space="preserve"> που οι όποιες φιλεργατικές τ</w:t>
      </w:r>
      <w:r>
        <w:rPr>
          <w:rFonts w:eastAsia="Times New Roman"/>
          <w:szCs w:val="24"/>
        </w:rPr>
        <w:t>ου διατάξεις, αυτές που εμείς κρίνουμε ως θετικές, απαιτούν θάρρος από τους εργαζομένους, θάρρος για να διεκδικήσουν και να παλέψουν, για να μη φύγει νύχτα ο εργαζόμενος, όπως λέει και ο ποιητής. Το θάρρος, λοιπόν, που απαιτεί να έχουν οι εργαζόμενοι ο υπό</w:t>
      </w:r>
      <w:r>
        <w:rPr>
          <w:rFonts w:eastAsia="Times New Roman"/>
          <w:szCs w:val="24"/>
        </w:rPr>
        <w:t xml:space="preserve"> ψήφιση νόμος, θα το βρουν ευκολότερα αν ξέρουν ότι η πολιτική ηγεσία της χώρας έχει το ανάλογο θάρρος να αναγνωρίζει όταν πρέπει και να διορθώνει τα λάθη, να αποκαθιστά τις αδικίες.</w:t>
      </w:r>
    </w:p>
    <w:p w14:paraId="4C8A7E9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w:t>
      </w:r>
      <w:r>
        <w:rPr>
          <w:rFonts w:eastAsia="Times New Roman" w:cs="Times New Roman"/>
          <w:szCs w:val="24"/>
        </w:rPr>
        <w:t xml:space="preserve"> </w:t>
      </w:r>
      <w:r>
        <w:rPr>
          <w:rFonts w:eastAsia="Times New Roman" w:cs="Times New Roman"/>
          <w:szCs w:val="24"/>
        </w:rPr>
        <w:t>ομιλ</w:t>
      </w:r>
      <w:r>
        <w:rPr>
          <w:rFonts w:eastAsia="Times New Roman" w:cs="Times New Roman"/>
          <w:szCs w:val="24"/>
        </w:rPr>
        <w:t>ίας του κυρίου Βουλευτή)</w:t>
      </w:r>
    </w:p>
    <w:p w14:paraId="4C8A7EA0" w14:textId="77777777" w:rsidR="001C0F06" w:rsidRDefault="00267A1D">
      <w:pPr>
        <w:spacing w:line="600" w:lineRule="auto"/>
        <w:ind w:firstLine="720"/>
        <w:jc w:val="both"/>
        <w:rPr>
          <w:rFonts w:eastAsia="Times New Roman"/>
          <w:szCs w:val="24"/>
        </w:rPr>
      </w:pPr>
      <w:r>
        <w:rPr>
          <w:rFonts w:eastAsia="Times New Roman"/>
          <w:szCs w:val="24"/>
        </w:rPr>
        <w:lastRenderedPageBreak/>
        <w:t>Τελειώνω, κύριε Πρόεδρε, σε μισό λεπτό.</w:t>
      </w:r>
    </w:p>
    <w:p w14:paraId="4C8A7EA1" w14:textId="77777777" w:rsidR="001C0F06" w:rsidRDefault="00267A1D">
      <w:pPr>
        <w:spacing w:line="600" w:lineRule="auto"/>
        <w:ind w:firstLine="720"/>
        <w:jc w:val="both"/>
        <w:rPr>
          <w:rFonts w:eastAsia="Times New Roman"/>
          <w:szCs w:val="24"/>
        </w:rPr>
      </w:pPr>
      <w:r>
        <w:rPr>
          <w:rFonts w:eastAsia="Times New Roman"/>
          <w:szCs w:val="24"/>
        </w:rPr>
        <w:t xml:space="preserve">Αυτά που ζητάμε από τους πολίτες, Υπουργέ, κύριε Πετρόπουλε, πρέπει να τα υποστηρίζουμε με πράξεις. </w:t>
      </w:r>
    </w:p>
    <w:p w14:paraId="4C8A7EA2" w14:textId="77777777" w:rsidR="001C0F06" w:rsidRDefault="00267A1D">
      <w:pPr>
        <w:spacing w:line="600" w:lineRule="auto"/>
        <w:ind w:firstLine="720"/>
        <w:jc w:val="both"/>
        <w:rPr>
          <w:rFonts w:eastAsia="Times New Roman"/>
          <w:szCs w:val="24"/>
        </w:rPr>
      </w:pPr>
      <w:r>
        <w:rPr>
          <w:rFonts w:eastAsia="Times New Roman"/>
          <w:szCs w:val="24"/>
        </w:rPr>
        <w:t>Περιμένω, λοιπόν από σας να μας αποδείξετε πως έχετε το θάρρος και την πολιτική βούληση να</w:t>
      </w:r>
      <w:r>
        <w:rPr>
          <w:rFonts w:eastAsia="Times New Roman"/>
          <w:szCs w:val="24"/>
        </w:rPr>
        <w:t xml:space="preserve"> προχωρήσετε στην αποδοχή της υποχρέωσής σας να διορθώσετε το λάθος, να αποκαταστήσετε την αδικία εις βάρος των εθελοντών μακράς θητείας. </w:t>
      </w:r>
    </w:p>
    <w:p w14:paraId="4C8A7EA3" w14:textId="77777777" w:rsidR="001C0F06" w:rsidRDefault="00267A1D">
      <w:pPr>
        <w:spacing w:line="600" w:lineRule="auto"/>
        <w:ind w:firstLine="720"/>
        <w:jc w:val="both"/>
        <w:rPr>
          <w:rFonts w:eastAsia="Times New Roman"/>
          <w:szCs w:val="24"/>
        </w:rPr>
      </w:pPr>
      <w:r>
        <w:rPr>
          <w:rFonts w:eastAsia="Times New Roman"/>
          <w:szCs w:val="24"/>
        </w:rPr>
        <w:t>Κύριε Υπουργέ, σας ζητώ να κάνετε αποδεκτή την τροπολογία</w:t>
      </w:r>
      <w:r>
        <w:rPr>
          <w:rFonts w:eastAsia="Times New Roman"/>
          <w:szCs w:val="24"/>
        </w:rPr>
        <w:t>,</w:t>
      </w:r>
      <w:r>
        <w:rPr>
          <w:rFonts w:eastAsia="Times New Roman"/>
          <w:szCs w:val="24"/>
        </w:rPr>
        <w:t xml:space="preserve"> για να αποδείξετε ότι τα λόγια δεν έχουν χάσει το νόημά τους. Σας ζητώ να κάνετε αποδεκτή την τροπολογία</w:t>
      </w:r>
      <w:r>
        <w:rPr>
          <w:rFonts w:eastAsia="Times New Roman"/>
          <w:szCs w:val="24"/>
        </w:rPr>
        <w:t>,</w:t>
      </w:r>
      <w:r>
        <w:rPr>
          <w:rFonts w:eastAsia="Times New Roman"/>
          <w:szCs w:val="24"/>
        </w:rPr>
        <w:t xml:space="preserve"> για να αποδείξετε ότι η Κυβέρνηση δεν εκβιάζεται. Σας ζητώ να κάνετε αποδεκτή την τροπολογία</w:t>
      </w:r>
      <w:r>
        <w:rPr>
          <w:rFonts w:eastAsia="Times New Roman"/>
          <w:szCs w:val="24"/>
        </w:rPr>
        <w:t>,</w:t>
      </w:r>
      <w:r>
        <w:rPr>
          <w:rFonts w:eastAsia="Times New Roman"/>
          <w:szCs w:val="24"/>
        </w:rPr>
        <w:t xml:space="preserve"> για να αποδείξετε ότι δεν έχουμε απωλέσει την εθνική μα</w:t>
      </w:r>
      <w:r>
        <w:rPr>
          <w:rFonts w:eastAsia="Times New Roman"/>
          <w:szCs w:val="24"/>
        </w:rPr>
        <w:t xml:space="preserve">ς κυριαρχία. </w:t>
      </w:r>
    </w:p>
    <w:p w14:paraId="4C8A7EA4" w14:textId="77777777" w:rsidR="001C0F06" w:rsidRDefault="00267A1D">
      <w:pPr>
        <w:spacing w:line="600" w:lineRule="auto"/>
        <w:ind w:firstLine="720"/>
        <w:jc w:val="both"/>
        <w:rPr>
          <w:rFonts w:eastAsia="Times New Roman"/>
          <w:szCs w:val="24"/>
        </w:rPr>
      </w:pPr>
      <w:r>
        <w:rPr>
          <w:rFonts w:eastAsia="Times New Roman"/>
          <w:szCs w:val="24"/>
        </w:rPr>
        <w:t>Κυρίες και κύριοι συνάδελφοι, σας ζητώ να την υπερψηφίσετε.</w:t>
      </w:r>
    </w:p>
    <w:p w14:paraId="4C8A7EA5" w14:textId="77777777" w:rsidR="001C0F06" w:rsidRDefault="00267A1D">
      <w:pPr>
        <w:spacing w:line="600" w:lineRule="auto"/>
        <w:ind w:firstLine="720"/>
        <w:jc w:val="both"/>
        <w:rPr>
          <w:rFonts w:eastAsia="Times New Roman"/>
          <w:szCs w:val="24"/>
        </w:rPr>
      </w:pPr>
      <w:r>
        <w:rPr>
          <w:rFonts w:eastAsia="Times New Roman"/>
          <w:szCs w:val="24"/>
        </w:rPr>
        <w:t>Ευχαριστώ πολύ.</w:t>
      </w:r>
    </w:p>
    <w:p w14:paraId="4C8A7EA6" w14:textId="77777777" w:rsidR="001C0F06" w:rsidRDefault="00267A1D">
      <w:pPr>
        <w:spacing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4C8A7EA7" w14:textId="77777777" w:rsidR="001C0F06" w:rsidRDefault="00267A1D">
      <w:pPr>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Ευχαριστώ, αλλά η παράκλησή μου είναι τα επτά λεπτά χρόνου ομιλίας, να είναι </w:t>
      </w:r>
      <w:r>
        <w:rPr>
          <w:rFonts w:eastAsia="Times New Roman"/>
          <w:szCs w:val="24"/>
        </w:rPr>
        <w:t>πραγματικά επτά λεπτά, διότι αν μιλάμε οκτώ, εννέα ή δέκα λεπτά, αντιλαμβάνεστε ότι δεν πρόκειται να μιλήσουν οι τελευταίοι.</w:t>
      </w:r>
    </w:p>
    <w:p w14:paraId="4C8A7EA8" w14:textId="77777777" w:rsidR="001C0F06" w:rsidRDefault="00267A1D">
      <w:pPr>
        <w:spacing w:line="600" w:lineRule="auto"/>
        <w:ind w:firstLine="720"/>
        <w:jc w:val="both"/>
        <w:rPr>
          <w:rFonts w:eastAsia="Times New Roman"/>
          <w:szCs w:val="24"/>
        </w:rPr>
      </w:pPr>
      <w:r>
        <w:rPr>
          <w:rFonts w:eastAsia="Times New Roman"/>
          <w:szCs w:val="24"/>
          <w:lang w:val="en-US"/>
        </w:rPr>
        <w:t>O</w:t>
      </w:r>
      <w:r>
        <w:rPr>
          <w:rFonts w:eastAsia="Times New Roman"/>
          <w:szCs w:val="24"/>
        </w:rPr>
        <w:t xml:space="preserve"> κ. Χατζηδάκης, Βουλευτής της Νέας Δημοκρατίας, έχει τον λόγο για επτά λεπτά. </w:t>
      </w:r>
    </w:p>
    <w:p w14:paraId="4C8A7EA9" w14:textId="77777777" w:rsidR="001C0F06" w:rsidRDefault="00267A1D">
      <w:pPr>
        <w:spacing w:line="600" w:lineRule="auto"/>
        <w:ind w:firstLine="720"/>
        <w:jc w:val="both"/>
        <w:rPr>
          <w:rFonts w:eastAsia="Times New Roman"/>
          <w:szCs w:val="24"/>
        </w:rPr>
      </w:pPr>
      <w:r>
        <w:rPr>
          <w:rFonts w:eastAsia="Times New Roman"/>
          <w:b/>
          <w:szCs w:val="24"/>
        </w:rPr>
        <w:t>ΚΩΝΣΤΑΝΤΙΝΟΣ ΧΑΤΖΗΔΑΚΗΣ:</w:t>
      </w:r>
      <w:r>
        <w:rPr>
          <w:rFonts w:eastAsia="Times New Roman"/>
          <w:szCs w:val="24"/>
        </w:rPr>
        <w:t xml:space="preserve"> Κύριε Πρόεδρε, κυρίες και </w:t>
      </w:r>
      <w:r>
        <w:rPr>
          <w:rFonts w:eastAsia="Times New Roman"/>
          <w:szCs w:val="24"/>
        </w:rPr>
        <w:t>κύριοι συνάδελφοι, ζούμε από χθες κυβερνητικούς πανηγυρισμούς. Δεν είναι η πρώτη φορά. Είναι πολύ συχνό το φαινόμενο. Αν τους πάρει κανείς τις μετρητοίς</w:t>
      </w:r>
      <w:r>
        <w:rPr>
          <w:rFonts w:eastAsia="Times New Roman"/>
          <w:szCs w:val="24"/>
        </w:rPr>
        <w:t>,</w:t>
      </w:r>
      <w:r>
        <w:rPr>
          <w:rFonts w:eastAsia="Times New Roman"/>
          <w:szCs w:val="24"/>
        </w:rPr>
        <w:t xml:space="preserve"> έχω την εντύπωση ότι η πατρίδα μας δεν θα είχε ξεπεράσει τα τελευταία δυόμισι χρόνια απλώς και μόνο τη</w:t>
      </w:r>
      <w:r>
        <w:rPr>
          <w:rFonts w:eastAsia="Times New Roman"/>
          <w:szCs w:val="24"/>
        </w:rPr>
        <w:t>ν οικονομική κρίση, αλλά θα είχε μετατραπεί σε μια οικονομική υπερδύναμη. Αυτό θέλουν να μας κάνουν να πιστέψουμε οι συνάδελφοι του ΣΥΡΙΖΑ και των ΑΝΕΛ.</w:t>
      </w:r>
    </w:p>
    <w:p w14:paraId="4C8A7EAA" w14:textId="77777777" w:rsidR="001C0F06" w:rsidRDefault="00267A1D">
      <w:pPr>
        <w:spacing w:line="600" w:lineRule="auto"/>
        <w:ind w:firstLine="720"/>
        <w:jc w:val="both"/>
        <w:rPr>
          <w:rFonts w:eastAsia="Times New Roman"/>
          <w:szCs w:val="24"/>
        </w:rPr>
      </w:pPr>
      <w:r>
        <w:rPr>
          <w:rFonts w:eastAsia="Times New Roman"/>
          <w:szCs w:val="24"/>
        </w:rPr>
        <w:t>Ας δούμε, λοιπόν, γιατί πανηγυρίζουν χθες και σήμερα. Το νομοσχέδιο αυτό έρχεται, υποτίθεται, μεταξύ τω</w:t>
      </w:r>
      <w:r>
        <w:rPr>
          <w:rFonts w:eastAsia="Times New Roman"/>
          <w:szCs w:val="24"/>
        </w:rPr>
        <w:t>ν άλλων να διορθώσει λάθη της ίδιας της 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με το νομοσχέδιο </w:t>
      </w:r>
      <w:proofErr w:type="spellStart"/>
      <w:r>
        <w:rPr>
          <w:rFonts w:eastAsia="Times New Roman"/>
          <w:szCs w:val="24"/>
        </w:rPr>
        <w:t>Κατρούγκαλου</w:t>
      </w:r>
      <w:proofErr w:type="spellEnd"/>
      <w:r>
        <w:rPr>
          <w:rFonts w:eastAsia="Times New Roman"/>
          <w:szCs w:val="24"/>
        </w:rPr>
        <w:t xml:space="preserve">. Στην πραγματικότητα ούτε αυτό κάνει. </w:t>
      </w:r>
      <w:r>
        <w:rPr>
          <w:rFonts w:eastAsia="Times New Roman"/>
          <w:szCs w:val="24"/>
        </w:rPr>
        <w:lastRenderedPageBreak/>
        <w:t>Ας δούμε, για παράδειγμα, τις επικουρικές συντάξεις. Δεν λύνεται το θέμα του μαθηματικού τύπου</w:t>
      </w:r>
      <w:r>
        <w:rPr>
          <w:rFonts w:eastAsia="Times New Roman"/>
          <w:szCs w:val="24"/>
        </w:rPr>
        <w:t>,</w:t>
      </w:r>
      <w:r>
        <w:rPr>
          <w:rFonts w:eastAsia="Times New Roman"/>
          <w:szCs w:val="24"/>
        </w:rPr>
        <w:t xml:space="preserve"> με τον οποίο γίνεται ο υπολογισμός και έτσι</w:t>
      </w:r>
      <w:r>
        <w:rPr>
          <w:rFonts w:eastAsia="Times New Roman"/>
          <w:szCs w:val="24"/>
        </w:rPr>
        <w:t>,</w:t>
      </w:r>
      <w:r>
        <w:rPr>
          <w:rFonts w:eastAsia="Times New Roman"/>
          <w:szCs w:val="24"/>
        </w:rPr>
        <w:t xml:space="preserve"> κοντά στις μειώσεις των επικουρικών συντάξεων που φτάνουν στο 40%, από τη δική σας Κυβέρνηση, έχουμε και </w:t>
      </w:r>
      <w:proofErr w:type="spellStart"/>
      <w:r>
        <w:rPr>
          <w:rFonts w:eastAsia="Times New Roman"/>
          <w:szCs w:val="24"/>
        </w:rPr>
        <w:t>εκατόν</w:t>
      </w:r>
      <w:proofErr w:type="spellEnd"/>
      <w:r>
        <w:rPr>
          <w:rFonts w:eastAsia="Times New Roman"/>
          <w:szCs w:val="24"/>
        </w:rPr>
        <w:t xml:space="preserve"> είκοσι εννέα χιλιάδες συνταξιούχους</w:t>
      </w:r>
      <w:r>
        <w:rPr>
          <w:rFonts w:eastAsia="Times New Roman"/>
          <w:szCs w:val="24"/>
        </w:rPr>
        <w:t>,</w:t>
      </w:r>
      <w:r>
        <w:rPr>
          <w:rFonts w:eastAsia="Times New Roman"/>
          <w:szCs w:val="24"/>
        </w:rPr>
        <w:t xml:space="preserve"> για τους οποίους υποτίθεται ότι νοιαζόσαστε, οι οποίοι περιμέ</w:t>
      </w:r>
      <w:r>
        <w:rPr>
          <w:rFonts w:eastAsia="Times New Roman"/>
          <w:szCs w:val="24"/>
        </w:rPr>
        <w:t>νουν στον πάγκο, στην ουρά, προκειμένου να αντιμετωπιστεί το θέμα της επικουρικής τους σύνταξης.</w:t>
      </w:r>
    </w:p>
    <w:p w14:paraId="4C8A7EAB" w14:textId="77777777" w:rsidR="001C0F06" w:rsidRDefault="00267A1D">
      <w:pPr>
        <w:spacing w:line="600" w:lineRule="auto"/>
        <w:ind w:firstLine="720"/>
        <w:jc w:val="both"/>
        <w:rPr>
          <w:rFonts w:eastAsia="Times New Roman"/>
          <w:szCs w:val="24"/>
        </w:rPr>
      </w:pPr>
      <w:r>
        <w:rPr>
          <w:rFonts w:eastAsia="Times New Roman"/>
          <w:szCs w:val="24"/>
        </w:rPr>
        <w:t>Παράλληλα, το νομοσχέδιο αυτό δεν διορθώνει, σε πολύ μεγάλο βαθμό ούτε τις αδικίες</w:t>
      </w:r>
      <w:r>
        <w:rPr>
          <w:rFonts w:eastAsia="Times New Roman"/>
          <w:szCs w:val="24"/>
        </w:rPr>
        <w:t>,</w:t>
      </w:r>
      <w:r>
        <w:rPr>
          <w:rFonts w:eastAsia="Times New Roman"/>
          <w:szCs w:val="24"/>
        </w:rPr>
        <w:t xml:space="preserve"> που εσείς οι ίδιοι δημιουργήσατε. Αντιθέτως, δημιουργεί καινούριες. Κάνει β</w:t>
      </w:r>
      <w:r>
        <w:rPr>
          <w:rFonts w:eastAsia="Times New Roman"/>
          <w:szCs w:val="24"/>
        </w:rPr>
        <w:t xml:space="preserve">ήματα προς τα πίσω. Για παράδειγμα, η αύξηση των εισφορών στο Μετοχικό Ταμείο Πολιτικών Υπαλλήλων, πάει από 4% σε 4,5% -στο άρθρο 21- η οποία οδηγεί σε ταυτόχρονη μείωση των αποδοχών όλων αυτών των ανθρώπων. </w:t>
      </w:r>
    </w:p>
    <w:p w14:paraId="4C8A7EAC" w14:textId="77777777" w:rsidR="001C0F06" w:rsidRDefault="00267A1D">
      <w:pPr>
        <w:spacing w:line="600" w:lineRule="auto"/>
        <w:ind w:firstLine="720"/>
        <w:jc w:val="both"/>
        <w:rPr>
          <w:rFonts w:eastAsia="Times New Roman"/>
          <w:szCs w:val="24"/>
        </w:rPr>
      </w:pPr>
      <w:r>
        <w:rPr>
          <w:rFonts w:eastAsia="Times New Roman"/>
          <w:szCs w:val="24"/>
        </w:rPr>
        <w:t>Και βεβαίως</w:t>
      </w:r>
      <w:r>
        <w:rPr>
          <w:rFonts w:eastAsia="Times New Roman"/>
          <w:szCs w:val="24"/>
        </w:rPr>
        <w:t>,</w:t>
      </w:r>
      <w:r>
        <w:rPr>
          <w:rFonts w:eastAsia="Times New Roman"/>
          <w:szCs w:val="24"/>
        </w:rPr>
        <w:t xml:space="preserve"> μην μου πείτε ότι δεν είναι βήμα π</w:t>
      </w:r>
      <w:r>
        <w:rPr>
          <w:rFonts w:eastAsia="Times New Roman"/>
          <w:szCs w:val="24"/>
        </w:rPr>
        <w:t xml:space="preserve">ρος τα πίσω αυτό που κάνει η Υπουργός με τον ΕΦΚΑ. Υποτίθεται ότι έγινε ένας ενιαίος φορέας ασφάλισης, πομπωδώς, ο οποίος θα ξεκινούσε από την αρχή, μια μεγάλη μεταρρύθμιση και εδώ δεν υπάρχει οργανόγραμμα. Δεν υπάρχει τίποτα! Με παγκόσμια </w:t>
      </w:r>
      <w:r>
        <w:rPr>
          <w:rFonts w:eastAsia="Times New Roman"/>
          <w:szCs w:val="24"/>
        </w:rPr>
        <w:lastRenderedPageBreak/>
        <w:t>πρωτοτυπία, οι σ</w:t>
      </w:r>
      <w:r>
        <w:rPr>
          <w:rFonts w:eastAsia="Times New Roman"/>
          <w:szCs w:val="24"/>
        </w:rPr>
        <w:t>υνάδελφοι της Πλειοψηφίας, υποθέτω, θα δώσουν σήμερα εξουσιοδότηση στην Υπουργό να διορθώνει το οργανόγραμμα κατά το δοκούν, να φέρνει συνεχείς τροποποιήσεις μόνης της, να τις υπογράφει μόνη της, και να προχωρεί μόνη της. Είναι αυτό κατά την άποψή σας σύγχ</w:t>
      </w:r>
      <w:r>
        <w:rPr>
          <w:rFonts w:eastAsia="Times New Roman"/>
          <w:szCs w:val="24"/>
        </w:rPr>
        <w:t>ρονη αντίληψη περί διοικήσεως. Μπορεί και να είναι κι εμείς να μην το έχουμε πάρει χαμπάρι.</w:t>
      </w:r>
    </w:p>
    <w:p w14:paraId="4C8A7EA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εβαίως, κυρίες και κύριοι συνάδελφοι του ΣΥΡΙΖΑ, ακούγεται –δεν το διέψευσε καθόλου ο κ. </w:t>
      </w:r>
      <w:proofErr w:type="spellStart"/>
      <w:r>
        <w:rPr>
          <w:rFonts w:eastAsia="Times New Roman" w:cs="Times New Roman"/>
          <w:szCs w:val="24"/>
        </w:rPr>
        <w:t>Τσακαλώτος</w:t>
      </w:r>
      <w:proofErr w:type="spellEnd"/>
      <w:r>
        <w:rPr>
          <w:rFonts w:eastAsia="Times New Roman" w:cs="Times New Roman"/>
          <w:szCs w:val="24"/>
        </w:rPr>
        <w:t>- ότι η τρόικα έχει αντιρρήσεις για κάποια άρθρα αυτού του νομοσ</w:t>
      </w:r>
      <w:r>
        <w:rPr>
          <w:rFonts w:eastAsia="Times New Roman" w:cs="Times New Roman"/>
          <w:szCs w:val="24"/>
        </w:rPr>
        <w:t xml:space="preserve">χεδίου. Εύχομαι να μην φέρετε μετά από μερικές μέρες κάποιες διατάξεις που θα </w:t>
      </w:r>
      <w:proofErr w:type="spellStart"/>
      <w:r>
        <w:rPr>
          <w:rFonts w:eastAsia="Times New Roman" w:cs="Times New Roman"/>
          <w:szCs w:val="24"/>
        </w:rPr>
        <w:t>ξεψηφίζουν</w:t>
      </w:r>
      <w:proofErr w:type="spellEnd"/>
      <w:r>
        <w:rPr>
          <w:rFonts w:eastAsia="Times New Roman" w:cs="Times New Roman"/>
          <w:szCs w:val="24"/>
        </w:rPr>
        <w:t xml:space="preserve"> τις σημερινές διατάξεις. Από την άλλη, όμως, σκέφτομαι ότι εσείς και αυτό το έχετε λυμένο. Θα </w:t>
      </w:r>
      <w:proofErr w:type="spellStart"/>
      <w:r>
        <w:rPr>
          <w:rFonts w:eastAsia="Times New Roman" w:cs="Times New Roman"/>
          <w:szCs w:val="24"/>
        </w:rPr>
        <w:t>ξεψηφίσετε</w:t>
      </w:r>
      <w:proofErr w:type="spellEnd"/>
      <w:r>
        <w:rPr>
          <w:rFonts w:eastAsia="Times New Roman" w:cs="Times New Roman"/>
          <w:szCs w:val="24"/>
        </w:rPr>
        <w:t xml:space="preserve"> τις διατάξεις αυτές και πάλι πανηγυρίζοντας και πάλι έχοντας κ</w:t>
      </w:r>
      <w:r>
        <w:rPr>
          <w:rFonts w:eastAsia="Times New Roman" w:cs="Times New Roman"/>
          <w:szCs w:val="24"/>
        </w:rPr>
        <w:t>αταγάγει μια περιφανή νίκη. Είναι παράδοση αυτή την οποία ζούμε τα τελευταία δυόμισ</w:t>
      </w:r>
      <w:r>
        <w:rPr>
          <w:rFonts w:eastAsia="Times New Roman" w:cs="Times New Roman"/>
          <w:szCs w:val="24"/>
        </w:rPr>
        <w:t>ι</w:t>
      </w:r>
      <w:r>
        <w:rPr>
          <w:rFonts w:eastAsia="Times New Roman" w:cs="Times New Roman"/>
          <w:szCs w:val="24"/>
        </w:rPr>
        <w:t xml:space="preserve"> χρόνια.</w:t>
      </w:r>
    </w:p>
    <w:p w14:paraId="4C8A7EA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Κύριοι συνάδελφοι, από χθες</w:t>
      </w:r>
      <w:r>
        <w:rPr>
          <w:rFonts w:eastAsia="Times New Roman" w:cs="Times New Roman"/>
          <w:szCs w:val="24"/>
        </w:rPr>
        <w:t>,</w:t>
      </w:r>
      <w:r>
        <w:rPr>
          <w:rFonts w:eastAsia="Times New Roman" w:cs="Times New Roman"/>
          <w:szCs w:val="24"/>
        </w:rPr>
        <w:t xml:space="preserve"> συνέχεια επαναλαμβάνετε ότι είστε οι υπερασπιστές των φτωχών. </w:t>
      </w:r>
      <w:r>
        <w:rPr>
          <w:rFonts w:eastAsia="Times New Roman" w:cs="Times New Roman"/>
          <w:szCs w:val="24"/>
        </w:rPr>
        <w:t>εσείς,</w:t>
      </w:r>
      <w:r>
        <w:rPr>
          <w:rFonts w:eastAsia="Times New Roman" w:cs="Times New Roman"/>
          <w:szCs w:val="24"/>
        </w:rPr>
        <w:t xml:space="preserve"> που σκίζετε τα πουκάμισά σας κάθε μέρα γι’ αυτούς, που νοιαζόσαστ</w:t>
      </w:r>
      <w:r>
        <w:rPr>
          <w:rFonts w:eastAsia="Times New Roman" w:cs="Times New Roman"/>
          <w:szCs w:val="24"/>
        </w:rPr>
        <w:t xml:space="preserve">ε γι’ αυτήν την κατηγορία των συμπολιτών μας. Λοιπόν, τι θέλετε να τους </w:t>
      </w:r>
      <w:r>
        <w:rPr>
          <w:rFonts w:eastAsia="Times New Roman" w:cs="Times New Roman"/>
          <w:szCs w:val="24"/>
        </w:rPr>
        <w:lastRenderedPageBreak/>
        <w:t>κάνετε τους φτωχούς, ιδιαίτερα, Έλληνες να ξεχάσουν; Θέλετε να τους κάνετε να ξεχάσουν ότι είχατε υποσχεθεί δέκατη τρίτη σύνταξη και με το τέταρτο μνημόνιο κόβετε και τη δωδέκατη. Θέλε</w:t>
      </w:r>
      <w:r>
        <w:rPr>
          <w:rFonts w:eastAsia="Times New Roman" w:cs="Times New Roman"/>
          <w:szCs w:val="24"/>
        </w:rPr>
        <w:t xml:space="preserve">τε να κάνετε όλους τους εργαζόμενους, </w:t>
      </w:r>
      <w:r>
        <w:rPr>
          <w:rFonts w:eastAsia="Times New Roman" w:cs="Times New Roman"/>
          <w:szCs w:val="24"/>
        </w:rPr>
        <w:t xml:space="preserve">να ξεχάσουν </w:t>
      </w:r>
      <w:r>
        <w:rPr>
          <w:rFonts w:eastAsia="Times New Roman" w:cs="Times New Roman"/>
          <w:szCs w:val="24"/>
        </w:rPr>
        <w:t xml:space="preserve">ότι μιλούσατε για γενιά των 700 ευρώ </w:t>
      </w:r>
      <w:proofErr w:type="spellStart"/>
      <w:r>
        <w:rPr>
          <w:rFonts w:eastAsia="Times New Roman" w:cs="Times New Roman"/>
          <w:szCs w:val="24"/>
        </w:rPr>
        <w:t>καταγγελτικά</w:t>
      </w:r>
      <w:proofErr w:type="spellEnd"/>
      <w:r>
        <w:rPr>
          <w:rFonts w:eastAsia="Times New Roman" w:cs="Times New Roman"/>
          <w:szCs w:val="24"/>
        </w:rPr>
        <w:t xml:space="preserve"> και φτάσατε στη γενιά των 360 ευρώ. Θέλετε να τους κάνετε να ξεχάσουν ότι είχατε υποσχεθεί ότι θα αυξήσετε κατά πολύ τους μισθούς και τελικά η Υπουργός πανη</w:t>
      </w:r>
      <w:r>
        <w:rPr>
          <w:rFonts w:eastAsia="Times New Roman" w:cs="Times New Roman"/>
          <w:szCs w:val="24"/>
        </w:rPr>
        <w:t xml:space="preserve">γυρίζει ότι τους μειώσατε, αλλά λίγο. Θέλετε να τους κάνετε τα ξεχάσουν ότι είχατε κόκκινη γραμμή στα 9.000 ευρώ για τη μείωση του αφορολόγητου, διά του κ. </w:t>
      </w:r>
      <w:proofErr w:type="spellStart"/>
      <w:r>
        <w:rPr>
          <w:rFonts w:eastAsia="Times New Roman" w:cs="Times New Roman"/>
          <w:szCs w:val="24"/>
        </w:rPr>
        <w:t>Τσακαλώτου</w:t>
      </w:r>
      <w:proofErr w:type="spellEnd"/>
      <w:r>
        <w:rPr>
          <w:rFonts w:eastAsia="Times New Roman" w:cs="Times New Roman"/>
          <w:szCs w:val="24"/>
        </w:rPr>
        <w:t xml:space="preserve">, και τελικά συμβιβαστήκατε σε ένα ποσό κάτω από 6.000 ευρώ για τους μισθωτούς. Θέλετε να </w:t>
      </w:r>
      <w:r>
        <w:rPr>
          <w:rFonts w:eastAsia="Times New Roman" w:cs="Times New Roman"/>
          <w:szCs w:val="24"/>
        </w:rPr>
        <w:t xml:space="preserve">τους κάνετε να ξεχάσουν ότι θα σταματούσατε τη φυγή των νέων στο εξωτερικών, η οποία έχει τριπλασιαστεί. </w:t>
      </w:r>
    </w:p>
    <w:p w14:paraId="4C8A7EA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σείς νομίζω</w:t>
      </w:r>
      <w:r>
        <w:rPr>
          <w:rFonts w:eastAsia="Times New Roman" w:cs="Times New Roman"/>
          <w:szCs w:val="24"/>
        </w:rPr>
        <w:t xml:space="preserve">, λοιπόν, </w:t>
      </w:r>
      <w:r>
        <w:rPr>
          <w:rFonts w:eastAsia="Times New Roman" w:cs="Times New Roman"/>
          <w:szCs w:val="24"/>
        </w:rPr>
        <w:t xml:space="preserve">ότι επενδύετε σε ένα συνολικό και ομαδικό </w:t>
      </w:r>
      <w:proofErr w:type="spellStart"/>
      <w:r>
        <w:rPr>
          <w:rFonts w:eastAsia="Times New Roman" w:cs="Times New Roman"/>
          <w:szCs w:val="24"/>
        </w:rPr>
        <w:t>Α</w:t>
      </w:r>
      <w:r>
        <w:rPr>
          <w:rFonts w:eastAsia="Times New Roman" w:cs="Times New Roman"/>
          <w:szCs w:val="24"/>
        </w:rPr>
        <w:t>λτσαχάιμερ</w:t>
      </w:r>
      <w:proofErr w:type="spellEnd"/>
      <w:r>
        <w:rPr>
          <w:rFonts w:eastAsia="Times New Roman" w:cs="Times New Roman"/>
          <w:szCs w:val="24"/>
        </w:rPr>
        <w:t>, να ξεχάσουν όλοι τα πάντα</w:t>
      </w:r>
      <w:r>
        <w:rPr>
          <w:rFonts w:eastAsia="Times New Roman" w:cs="Times New Roman"/>
          <w:szCs w:val="24"/>
        </w:rPr>
        <w:t>,</w:t>
      </w:r>
      <w:r>
        <w:rPr>
          <w:rFonts w:eastAsia="Times New Roman" w:cs="Times New Roman"/>
          <w:szCs w:val="24"/>
        </w:rPr>
        <w:t xml:space="preserve"> προκειμένου να ξανακερδίσετε τις εκλογές. Σας </w:t>
      </w:r>
      <w:r>
        <w:rPr>
          <w:rFonts w:eastAsia="Times New Roman" w:cs="Times New Roman"/>
          <w:szCs w:val="24"/>
        </w:rPr>
        <w:t>κόβω για λίγο πλεονέκτες. Σαν πολλά ζητάτε.</w:t>
      </w:r>
    </w:p>
    <w:p w14:paraId="4C8A7EB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Βλέπω τις τελευταίες μέρες ότι ο Πρωθυπουργός προσπαθεί να πείσει την Κυβέρνησή του </w:t>
      </w:r>
      <w:r>
        <w:rPr>
          <w:rFonts w:eastAsia="Times New Roman" w:cs="Times New Roman"/>
          <w:szCs w:val="24"/>
        </w:rPr>
        <w:t>-</w:t>
      </w:r>
      <w:r>
        <w:rPr>
          <w:rFonts w:eastAsia="Times New Roman" w:cs="Times New Roman"/>
          <w:szCs w:val="24"/>
        </w:rPr>
        <w:t>ίσως, τον εαυτό του πρωτίστως</w:t>
      </w:r>
      <w:r>
        <w:rPr>
          <w:rFonts w:eastAsia="Times New Roman" w:cs="Times New Roman"/>
          <w:szCs w:val="24"/>
        </w:rPr>
        <w:t>-</w:t>
      </w:r>
      <w:r>
        <w:rPr>
          <w:rFonts w:eastAsia="Times New Roman" w:cs="Times New Roman"/>
          <w:szCs w:val="24"/>
        </w:rPr>
        <w:t xml:space="preserve"> ότι κάνει στροφή σε επενδύσεις, αλλά την ίδια στιγμή είναι ολοφάνερο ότι δεν φτάνουν τα μερεμέτι</w:t>
      </w:r>
      <w:r>
        <w:rPr>
          <w:rFonts w:eastAsia="Times New Roman" w:cs="Times New Roman"/>
          <w:szCs w:val="24"/>
        </w:rPr>
        <w:t>α. Η Ελλάδα πρέπει να κάνει ένα άλμα προς την κατεύθυνση της επιχειρηματικότητας, των ιδιωτικών επενδύσεων, της ιδιωτικής πρωτοβουλίας.</w:t>
      </w:r>
    </w:p>
    <w:p w14:paraId="4C8A7EB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Αυτό το άλμα δεν μπορείτε να το κάνετε εσείς, γιατί την ίδια στιγμή που ο Πρωθυπουργός κάνει επισκέψεις και διάφορες τέτ</w:t>
      </w:r>
      <w:r>
        <w:rPr>
          <w:rFonts w:eastAsia="Times New Roman" w:cs="Times New Roman"/>
          <w:szCs w:val="24"/>
        </w:rPr>
        <w:t>οιες κινήσεις επικοινωνιακού χαρακτήρα, η επένδυση στο Ελληνικό, για την οποία πανηγυρίζατε από αυτό εδώ το Βήμα έναν χρόνο πριν, είναι παγωμένη. Την ίδια στιγμή</w:t>
      </w:r>
      <w:r>
        <w:rPr>
          <w:rFonts w:eastAsia="Times New Roman" w:cs="Times New Roman"/>
          <w:szCs w:val="24"/>
        </w:rPr>
        <w:t>,</w:t>
      </w:r>
      <w:r>
        <w:rPr>
          <w:rFonts w:eastAsia="Times New Roman" w:cs="Times New Roman"/>
          <w:szCs w:val="24"/>
        </w:rPr>
        <w:t xml:space="preserve"> στις Σκουριές έχετε μπλοκάρει μόνοι σας τη μεγαλύτερη διεθνή επένδυση που έχει γίνει τα τελευ</w:t>
      </w:r>
      <w:r>
        <w:rPr>
          <w:rFonts w:eastAsia="Times New Roman" w:cs="Times New Roman"/>
          <w:szCs w:val="24"/>
        </w:rPr>
        <w:t>ταία χρόνια στη χώρα. Την ίδια στιγμή</w:t>
      </w:r>
      <w:r>
        <w:rPr>
          <w:rFonts w:eastAsia="Times New Roman" w:cs="Times New Roman"/>
          <w:szCs w:val="24"/>
        </w:rPr>
        <w:t>,</w:t>
      </w:r>
      <w:r>
        <w:rPr>
          <w:rFonts w:eastAsia="Times New Roman" w:cs="Times New Roman"/>
          <w:szCs w:val="24"/>
        </w:rPr>
        <w:t xml:space="preserve"> ο Πρωθυπουργός στην επίσκεψή του σε ελληνική επιχείρηση αυτήν την εβδομάδα μίλησε περιφρονητικά για το κέρδος, σάμπως να περιμένατε ότι η ιδιωτική οικονομία μπορεί να κινηθεί χωρίς το κίνητρο του κέρδους.</w:t>
      </w:r>
    </w:p>
    <w:p w14:paraId="4C8A7EB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Κυρίες και κ</w:t>
      </w:r>
      <w:r>
        <w:rPr>
          <w:rFonts w:eastAsia="Times New Roman" w:cs="Times New Roman"/>
          <w:szCs w:val="24"/>
        </w:rPr>
        <w:t xml:space="preserve">ύριοι συνάδελφοι, είναι ολοφάνερο ότι αυτή η Κυβέρνηση μετρήθηκε, ζυγίστηκε και βρέθηκε </w:t>
      </w:r>
      <w:proofErr w:type="spellStart"/>
      <w:r>
        <w:rPr>
          <w:rFonts w:eastAsia="Times New Roman" w:cs="Times New Roman"/>
          <w:szCs w:val="24"/>
        </w:rPr>
        <w:t>ελλιποβαρής</w:t>
      </w:r>
      <w:proofErr w:type="spellEnd"/>
      <w:r>
        <w:rPr>
          <w:rFonts w:eastAsia="Times New Roman" w:cs="Times New Roman"/>
          <w:szCs w:val="24"/>
        </w:rPr>
        <w:t xml:space="preserve">. Δεν μπορείτε να κάνετε το βασικό που χρειάζεται ο τόπος σήμερα για </w:t>
      </w:r>
      <w:r>
        <w:rPr>
          <w:rFonts w:eastAsia="Times New Roman" w:cs="Times New Roman"/>
          <w:szCs w:val="24"/>
        </w:rPr>
        <w:lastRenderedPageBreak/>
        <w:t xml:space="preserve">να υπάρξει επανεκκίνηση της οικονομίας και έχει να κάνει με τις ιδιωτικές επενδύσεις. Η </w:t>
      </w:r>
      <w:r>
        <w:rPr>
          <w:rFonts w:eastAsia="Times New Roman" w:cs="Times New Roman"/>
          <w:szCs w:val="24"/>
        </w:rPr>
        <w:t xml:space="preserve">Ελλάδα το 2007, που δεν ήταν όλα μαγικά, είχε επενδύσεις ως ποσοστό του </w:t>
      </w:r>
      <w:r>
        <w:rPr>
          <w:rFonts w:eastAsia="Times New Roman" w:cs="Times New Roman"/>
          <w:szCs w:val="24"/>
        </w:rPr>
        <w:t>α</w:t>
      </w:r>
      <w:r>
        <w:rPr>
          <w:rFonts w:eastAsia="Times New Roman" w:cs="Times New Roman"/>
          <w:szCs w:val="24"/>
        </w:rPr>
        <w:t xml:space="preserve">καθάριστου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π</w:t>
      </w:r>
      <w:r>
        <w:rPr>
          <w:rFonts w:eastAsia="Times New Roman" w:cs="Times New Roman"/>
          <w:szCs w:val="24"/>
        </w:rPr>
        <w:t xml:space="preserve">ροϊόντος, κοντά στο 27%. Το 2016, με εσάς τους θριαμβευτές, είχε ένα ποσοστό ιδιωτικών επενδύσεων, ως ποσοστό του ΑΕΠ, στο 11%. Δηλαδή, δραματική μείωση, χαμηλό </w:t>
      </w:r>
      <w:r>
        <w:rPr>
          <w:rFonts w:eastAsia="Times New Roman" w:cs="Times New Roman"/>
          <w:szCs w:val="24"/>
        </w:rPr>
        <w:t>εικοσαετίας.</w:t>
      </w:r>
    </w:p>
    <w:p w14:paraId="4C8A7EB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Δεν γίνεται με αυτές τις αντιλήψεις η μηχανή της οικονομίας να μπει μπροστά, να δημιουργηθούν καινούριες δουλειές, να μπει μεροκάματο στο σπίτι, να αντιμετωπιστεί σε γερές βάσεις το πρόβλημα του ασφαλιστικού. Το μόνο το οποίο κάνετε με την παρ</w:t>
      </w:r>
      <w:r>
        <w:rPr>
          <w:rFonts w:eastAsia="Times New Roman" w:cs="Times New Roman"/>
          <w:szCs w:val="24"/>
        </w:rPr>
        <w:t xml:space="preserve">αμονή σας στην εξουσία, εσείς που ήρθατε ως </w:t>
      </w:r>
      <w:proofErr w:type="spellStart"/>
      <w:r>
        <w:rPr>
          <w:rFonts w:eastAsia="Times New Roman" w:cs="Times New Roman"/>
          <w:szCs w:val="24"/>
        </w:rPr>
        <w:t>Ρομπέν</w:t>
      </w:r>
      <w:proofErr w:type="spellEnd"/>
      <w:r>
        <w:rPr>
          <w:rFonts w:eastAsia="Times New Roman" w:cs="Times New Roman"/>
          <w:szCs w:val="24"/>
        </w:rPr>
        <w:t xml:space="preserve"> των φτωχών, είναι να κάνετε τους φτωχούς, φτωχότερους. Αυτό κάνετε.  </w:t>
      </w:r>
    </w:p>
    <w:p w14:paraId="4C8A7EB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Δεν με ενδιαφέρουν οι προθέσεις σας ούτε καν η δίκη προθέσεων. Αυτό που βλέπω</w:t>
      </w:r>
      <w:r>
        <w:rPr>
          <w:rFonts w:eastAsia="Times New Roman" w:cs="Times New Roman"/>
          <w:szCs w:val="24"/>
        </w:rPr>
        <w:t>,</w:t>
      </w:r>
      <w:r>
        <w:rPr>
          <w:rFonts w:eastAsia="Times New Roman" w:cs="Times New Roman"/>
          <w:szCs w:val="24"/>
        </w:rPr>
        <w:t xml:space="preserve"> είναι το αποτέλεσμα και το αποτέλεσμα είναι τελείως αρνη</w:t>
      </w:r>
      <w:r>
        <w:rPr>
          <w:rFonts w:eastAsia="Times New Roman" w:cs="Times New Roman"/>
          <w:szCs w:val="24"/>
        </w:rPr>
        <w:t>τικό, κυρίως για τους φτωχότερους Έλληνες. Όσο λοιπόν, νωρίτερα φύγετε τόσο καλύτερο θα είναι για τον τόπο.</w:t>
      </w:r>
    </w:p>
    <w:p w14:paraId="4C8A7EB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Ευχαριστώ πολύ.</w:t>
      </w:r>
    </w:p>
    <w:p w14:paraId="4C8A7EB6" w14:textId="77777777" w:rsidR="001C0F06" w:rsidRDefault="00267A1D">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4C8A7EB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κύριε συνάδελφε. </w:t>
      </w:r>
    </w:p>
    <w:p w14:paraId="4C8A7EB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Τον λόγο έχει</w:t>
      </w:r>
      <w:r>
        <w:rPr>
          <w:rFonts w:eastAsia="Times New Roman" w:cs="Times New Roman"/>
          <w:szCs w:val="24"/>
        </w:rPr>
        <w:t xml:space="preserve"> ο κ. Θεόδωρος </w:t>
      </w:r>
      <w:proofErr w:type="spellStart"/>
      <w:r>
        <w:rPr>
          <w:rFonts w:eastAsia="Times New Roman" w:cs="Times New Roman"/>
          <w:szCs w:val="24"/>
        </w:rPr>
        <w:t>Φορτσάκης</w:t>
      </w:r>
      <w:proofErr w:type="spellEnd"/>
      <w:r>
        <w:rPr>
          <w:rFonts w:eastAsia="Times New Roman" w:cs="Times New Roman"/>
          <w:szCs w:val="24"/>
        </w:rPr>
        <w:t xml:space="preserve">, Βουλευτής της Νέας Δημοκρατίας, για επτά λεπτά. </w:t>
      </w:r>
    </w:p>
    <w:p w14:paraId="4C8A7EB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Ευχαριστώ, κύριε Πρόεδρε.</w:t>
      </w:r>
    </w:p>
    <w:p w14:paraId="4C8A7EB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να ξεκινήσω από κάτι θετικό</w:t>
      </w:r>
      <w:r>
        <w:rPr>
          <w:rFonts w:eastAsia="Times New Roman" w:cs="Times New Roman"/>
          <w:szCs w:val="24"/>
        </w:rPr>
        <w:t>,</w:t>
      </w:r>
      <w:r>
        <w:rPr>
          <w:rFonts w:eastAsia="Times New Roman" w:cs="Times New Roman"/>
          <w:szCs w:val="24"/>
        </w:rPr>
        <w:t xml:space="preserve"> για να μην είμαστε συνέχεια γκρινιάρηδες. Να πω ότι ο Ευρωπαϊκός Οργανισμός </w:t>
      </w:r>
      <w:r>
        <w:rPr>
          <w:rFonts w:eastAsia="Times New Roman" w:cs="Times New Roman"/>
          <w:szCs w:val="24"/>
        </w:rPr>
        <w:t xml:space="preserve">Δημοσίου Δικαίου χθες γιόρτασε τα δέκα χρόνια του και για τη γιορτή αυτή είχαν έρθει δύο Πρόεδροι Δημοκρατίας -ο Πορτογάλος Πρόεδρος και ο Ιταλός Πρόεδρος- καθώς και ο δικός μας Πρόεδρος της Δημοκρατίας και τρεις </w:t>
      </w:r>
      <w:r>
        <w:rPr>
          <w:rFonts w:eastAsia="Times New Roman" w:cs="Times New Roman"/>
          <w:szCs w:val="24"/>
        </w:rPr>
        <w:t>κ</w:t>
      </w:r>
      <w:r>
        <w:rPr>
          <w:rFonts w:eastAsia="Times New Roman" w:cs="Times New Roman"/>
          <w:szCs w:val="24"/>
        </w:rPr>
        <w:t>αθηγητές του Δημοσίου Δικαίου. Μάλιστα, οι</w:t>
      </w:r>
      <w:r>
        <w:rPr>
          <w:rFonts w:eastAsia="Times New Roman" w:cs="Times New Roman"/>
          <w:szCs w:val="24"/>
        </w:rPr>
        <w:t xml:space="preserve"> δύο Πρόεδροι ήρθαν ειδικά γι’ αυτήν την τελετή και τίμησαν με την παρουσία τους και τον </w:t>
      </w:r>
      <w:r>
        <w:rPr>
          <w:rFonts w:eastAsia="Times New Roman" w:cs="Times New Roman"/>
          <w:szCs w:val="24"/>
        </w:rPr>
        <w:t>ο</w:t>
      </w:r>
      <w:r>
        <w:rPr>
          <w:rFonts w:eastAsia="Times New Roman" w:cs="Times New Roman"/>
          <w:szCs w:val="24"/>
        </w:rPr>
        <w:t xml:space="preserve">ργανισμό και τη χώρα μας. </w:t>
      </w:r>
    </w:p>
    <w:p w14:paraId="4C8A7EB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Πρόκειται για έναν </w:t>
      </w:r>
      <w:r>
        <w:rPr>
          <w:rFonts w:eastAsia="Times New Roman" w:cs="Times New Roman"/>
          <w:szCs w:val="24"/>
        </w:rPr>
        <w:t>ο</w:t>
      </w:r>
      <w:r>
        <w:rPr>
          <w:rFonts w:eastAsia="Times New Roman" w:cs="Times New Roman"/>
          <w:szCs w:val="24"/>
        </w:rPr>
        <w:t>ργανισμό</w:t>
      </w:r>
      <w:r>
        <w:rPr>
          <w:rFonts w:eastAsia="Times New Roman" w:cs="Times New Roman"/>
          <w:szCs w:val="24"/>
        </w:rPr>
        <w:t>,</w:t>
      </w:r>
      <w:r>
        <w:rPr>
          <w:rFonts w:eastAsia="Times New Roman" w:cs="Times New Roman"/>
          <w:szCs w:val="24"/>
        </w:rPr>
        <w:t xml:space="preserve"> που έχει δημιουργηθεί με ελληνική πρωτοβουλία, με την πρωτοβουλία του καθηγητή του κ. </w:t>
      </w:r>
      <w:proofErr w:type="spellStart"/>
      <w:r>
        <w:rPr>
          <w:rFonts w:eastAsia="Times New Roman" w:cs="Times New Roman"/>
          <w:szCs w:val="24"/>
        </w:rPr>
        <w:t>Φλογαΐτη</w:t>
      </w:r>
      <w:proofErr w:type="spellEnd"/>
      <w:r>
        <w:rPr>
          <w:rFonts w:eastAsia="Times New Roman" w:cs="Times New Roman"/>
          <w:szCs w:val="24"/>
        </w:rPr>
        <w:t>. Η οργάνωση το</w:t>
      </w:r>
      <w:r>
        <w:rPr>
          <w:rFonts w:eastAsia="Times New Roman" w:cs="Times New Roman"/>
          <w:szCs w:val="24"/>
        </w:rPr>
        <w:t>υ φορέα αυτού</w:t>
      </w:r>
      <w:r>
        <w:rPr>
          <w:rFonts w:eastAsia="Times New Roman" w:cs="Times New Roman"/>
          <w:szCs w:val="24"/>
        </w:rPr>
        <w:t>,</w:t>
      </w:r>
      <w:r>
        <w:rPr>
          <w:rFonts w:eastAsia="Times New Roman" w:cs="Times New Roman"/>
          <w:szCs w:val="24"/>
        </w:rPr>
        <w:t xml:space="preserve"> πραγματικά τιμά την </w:t>
      </w:r>
      <w:r>
        <w:rPr>
          <w:rFonts w:eastAsia="Times New Roman" w:cs="Times New Roman"/>
          <w:szCs w:val="24"/>
        </w:rPr>
        <w:lastRenderedPageBreak/>
        <w:t xml:space="preserve">Ελλάδα και προσελκύει πάντα τους πιο υψηλού επιπέδου δημοσιολόγους στη χώρα </w:t>
      </w:r>
      <w:r>
        <w:rPr>
          <w:rFonts w:eastAsia="Times New Roman" w:cs="Times New Roman"/>
          <w:szCs w:val="24"/>
        </w:rPr>
        <w:t>μας,</w:t>
      </w:r>
      <w:r>
        <w:rPr>
          <w:rFonts w:eastAsia="Times New Roman" w:cs="Times New Roman"/>
          <w:szCs w:val="24"/>
        </w:rPr>
        <w:t xml:space="preserve"> στην οποία δημιουργεί κι ένα βήμα διαλόγου, πο</w:t>
      </w:r>
      <w:r>
        <w:rPr>
          <w:rFonts w:eastAsia="Times New Roman" w:cs="Times New Roman"/>
          <w:szCs w:val="24"/>
        </w:rPr>
        <w:t>υ</w:t>
      </w:r>
      <w:r>
        <w:rPr>
          <w:rFonts w:eastAsia="Times New Roman" w:cs="Times New Roman"/>
          <w:szCs w:val="24"/>
        </w:rPr>
        <w:t xml:space="preserve"> τη φέρνει στην πρώτη γραμμή της επικαιρότητας του δημοσίου δικαίου σε ολόκληρη την Ευρώπη. Α</w:t>
      </w:r>
      <w:r>
        <w:rPr>
          <w:rFonts w:eastAsia="Times New Roman" w:cs="Times New Roman"/>
          <w:szCs w:val="24"/>
        </w:rPr>
        <w:t xml:space="preserve">ξίζει, νομίζω, να πούμε ένα μεγάλο μπράβο σε αυτόν τον </w:t>
      </w:r>
      <w:r>
        <w:rPr>
          <w:rFonts w:eastAsia="Times New Roman" w:cs="Times New Roman"/>
          <w:szCs w:val="24"/>
        </w:rPr>
        <w:t>ο</w:t>
      </w:r>
      <w:r>
        <w:rPr>
          <w:rFonts w:eastAsia="Times New Roman" w:cs="Times New Roman"/>
          <w:szCs w:val="24"/>
        </w:rPr>
        <w:t xml:space="preserve">ργανισμό και στις πρωτοβουλίες τις οποίες παίρνει. </w:t>
      </w:r>
    </w:p>
    <w:p w14:paraId="4C8A7EB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Οι επισκέψεις των Προέδρων των δύο </w:t>
      </w:r>
      <w:r>
        <w:rPr>
          <w:rFonts w:eastAsia="Times New Roman" w:cs="Times New Roman"/>
          <w:szCs w:val="24"/>
        </w:rPr>
        <w:t>δ</w:t>
      </w:r>
      <w:r>
        <w:rPr>
          <w:rFonts w:eastAsia="Times New Roman" w:cs="Times New Roman"/>
          <w:szCs w:val="24"/>
        </w:rPr>
        <w:t xml:space="preserve">ημοκρατιών δεν είναι οι μόνες. Ξέρουμε ότι σήμερα έρχεται και ο Πρόεδρος της Γαλλικής Δημοκρατίας, κ. Μακρόν, ο </w:t>
      </w:r>
      <w:r>
        <w:rPr>
          <w:rFonts w:eastAsia="Times New Roman" w:cs="Times New Roman"/>
          <w:szCs w:val="24"/>
        </w:rPr>
        <w:t>οποίος μάλιστα φέρνει μαζί του κι ένα μεγάλο οικονομικό επιτελείο, περισσότερους από σαράντα επενδυτές, όπως διαβάζω, από τους οποίους οι δεκαπέντε είναι επικεφαλής πολύ μεγάλων γαλλικών εταιρειών και πραγματικά</w:t>
      </w:r>
      <w:r>
        <w:rPr>
          <w:rFonts w:eastAsia="Times New Roman" w:cs="Times New Roman"/>
          <w:szCs w:val="24"/>
        </w:rPr>
        <w:t>,</w:t>
      </w:r>
      <w:r>
        <w:rPr>
          <w:rFonts w:eastAsia="Times New Roman" w:cs="Times New Roman"/>
          <w:szCs w:val="24"/>
        </w:rPr>
        <w:t xml:space="preserve"> δημιουργείται μια ευκαιρία</w:t>
      </w:r>
      <w:r>
        <w:rPr>
          <w:rFonts w:eastAsia="Times New Roman" w:cs="Times New Roman"/>
          <w:szCs w:val="24"/>
        </w:rPr>
        <w:t>,</w:t>
      </w:r>
      <w:r>
        <w:rPr>
          <w:rFonts w:eastAsia="Times New Roman" w:cs="Times New Roman"/>
          <w:szCs w:val="24"/>
        </w:rPr>
        <w:t xml:space="preserve"> για να μπορέσει</w:t>
      </w:r>
      <w:r>
        <w:rPr>
          <w:rFonts w:eastAsia="Times New Roman" w:cs="Times New Roman"/>
          <w:szCs w:val="24"/>
        </w:rPr>
        <w:t xml:space="preserve"> να πάρει ξανά μπρος η χώρα. </w:t>
      </w:r>
    </w:p>
    <w:p w14:paraId="4C8A7EB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Όμως, την ίδια ώρα που έχουμε μια τέτοια ευκαιρία και πολλοί μπορούμε να ελπίζουμε ότι κάτι θα γίνει, την ίδια αυτή ώρα έχουμε στη δική μας τη χώρα μια εξαιρετικά αντιφατική κατάσταση, όπου από τη μία βλέπουμε να υποδεχόμαστε </w:t>
      </w:r>
      <w:r>
        <w:rPr>
          <w:rFonts w:eastAsia="Times New Roman" w:cs="Times New Roman"/>
          <w:szCs w:val="24"/>
        </w:rPr>
        <w:t>τον Γάλλο Πρόεδρο και τους επενδυτές του από την άλλη, όμως, δημιουρ</w:t>
      </w:r>
      <w:r>
        <w:rPr>
          <w:rFonts w:eastAsia="Times New Roman" w:cs="Times New Roman"/>
          <w:szCs w:val="24"/>
        </w:rPr>
        <w:lastRenderedPageBreak/>
        <w:t>γούμε ένα κλίμα εξαιρετικά αρνητικό</w:t>
      </w:r>
      <w:r>
        <w:rPr>
          <w:rFonts w:eastAsia="Times New Roman" w:cs="Times New Roman"/>
          <w:szCs w:val="24"/>
        </w:rPr>
        <w:t>,</w:t>
      </w:r>
      <w:r>
        <w:rPr>
          <w:rFonts w:eastAsia="Times New Roman" w:cs="Times New Roman"/>
          <w:szCs w:val="24"/>
        </w:rPr>
        <w:t xml:space="preserve"> το οποίο δημιουργεί μια τεράστια ανησυχία για την ικανότητά μας να υποδεχθούμε τέτοιου είδους επενδύσεις.</w:t>
      </w:r>
    </w:p>
    <w:p w14:paraId="4C8A7EB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Τα είπε και ο προηγούμενος ομιλητής. Αυτή η π</w:t>
      </w:r>
      <w:r>
        <w:rPr>
          <w:rFonts w:eastAsia="Times New Roman" w:cs="Times New Roman"/>
          <w:szCs w:val="24"/>
        </w:rPr>
        <w:t>ροοπτική εγγράφεται σε ένα πλαίσιο</w:t>
      </w:r>
      <w:r>
        <w:rPr>
          <w:rFonts w:eastAsia="Times New Roman" w:cs="Times New Roman"/>
          <w:szCs w:val="24"/>
        </w:rPr>
        <w:t>,</w:t>
      </w:r>
      <w:r>
        <w:rPr>
          <w:rFonts w:eastAsia="Times New Roman" w:cs="Times New Roman"/>
          <w:szCs w:val="24"/>
        </w:rPr>
        <w:t xml:space="preserve"> το οποίο είναι εξαιρετικά ανησυχητικό</w:t>
      </w:r>
      <w:r>
        <w:rPr>
          <w:rFonts w:eastAsia="Times New Roman" w:cs="Times New Roman"/>
          <w:szCs w:val="24"/>
        </w:rPr>
        <w:t>,</w:t>
      </w:r>
      <w:r>
        <w:rPr>
          <w:rFonts w:eastAsia="Times New Roman" w:cs="Times New Roman"/>
          <w:szCs w:val="24"/>
        </w:rPr>
        <w:t xml:space="preserve"> διότι δεν έχει χάσει κα</w:t>
      </w:r>
      <w:r>
        <w:rPr>
          <w:rFonts w:eastAsia="Times New Roman" w:cs="Times New Roman"/>
          <w:szCs w:val="24"/>
        </w:rPr>
        <w:t>μ</w:t>
      </w:r>
      <w:r>
        <w:rPr>
          <w:rFonts w:eastAsia="Times New Roman" w:cs="Times New Roman"/>
          <w:szCs w:val="24"/>
        </w:rPr>
        <w:t>μιά ευκαιρία η Κυβέρνηση να δείξει ότι</w:t>
      </w:r>
      <w:r>
        <w:rPr>
          <w:rFonts w:eastAsia="Times New Roman" w:cs="Times New Roman"/>
          <w:szCs w:val="24"/>
        </w:rPr>
        <w:t>,</w:t>
      </w:r>
      <w:r>
        <w:rPr>
          <w:rFonts w:eastAsia="Times New Roman" w:cs="Times New Roman"/>
          <w:szCs w:val="24"/>
        </w:rPr>
        <w:t xml:space="preserve"> όχι μόνο δεν στηρίζει τις επενδύσεις, αλλά αντίθετα κάνει ό,τι μπορεί για να τις εμποδίσει. Είναι επιτακτική ανάγκη</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αυτή η νοοτροπία να αλλάξει αμέσως, ειδάλλως ό,τι θετικό θα μπορούσε να προκύψει από επισκέψεις, σαν τη σημερινή του Γάλλου Προέδρου, κινδυνεύει να εξανεμιστεί κι ούτε καν να δημιουργήσει ένα οποιαδήποτε αποτέλεσμα. </w:t>
      </w:r>
    </w:p>
    <w:p w14:paraId="4C8A7EB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Πριν μπω στο σχόλιο για το σημερινό </w:t>
      </w:r>
      <w:r>
        <w:rPr>
          <w:rFonts w:eastAsia="Times New Roman" w:cs="Times New Roman"/>
          <w:szCs w:val="24"/>
        </w:rPr>
        <w:t>νομοσχέδιο, να θυμίσω ότι αυτή η εξαιρετικά αρνητική επενδυτική αντίληψη που επικρατεί στη χώρα μας εγγράφεται σήμερα σε ένα πολύ αρνητικό πλαίσιο δεδομένων</w:t>
      </w:r>
      <w:r>
        <w:rPr>
          <w:rFonts w:eastAsia="Times New Roman" w:cs="Times New Roman"/>
          <w:szCs w:val="24"/>
        </w:rPr>
        <w:t>,</w:t>
      </w:r>
      <w:r>
        <w:rPr>
          <w:rFonts w:eastAsia="Times New Roman" w:cs="Times New Roman"/>
          <w:szCs w:val="24"/>
        </w:rPr>
        <w:t xml:space="preserve"> που αναφέρεται από τη μία μεριά στα ληξιπρόθεσμα του δημοσίου κι από την άλλη πλευρά στην εκτέλεση</w:t>
      </w:r>
      <w:r>
        <w:rPr>
          <w:rFonts w:eastAsia="Times New Roman" w:cs="Times New Roman"/>
          <w:szCs w:val="24"/>
        </w:rPr>
        <w:t xml:space="preserve"> του προϋπολογισμού.</w:t>
      </w:r>
    </w:p>
    <w:p w14:paraId="4C8A7EC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Δημοσιεύθηκε πρόσφατα το δελτίο μηνιαίων στοιχείων γενικής Κυβέρνησης του Ιουλίου του 2017 και διαπιστώνουμε μια </w:t>
      </w:r>
      <w:r>
        <w:rPr>
          <w:rFonts w:eastAsia="Times New Roman" w:cs="Times New Roman"/>
          <w:szCs w:val="24"/>
        </w:rPr>
        <w:lastRenderedPageBreak/>
        <w:t>σημαντική αύξηση των ληξιπρόθεσμων οφειλών του δημοσίου προς τους ιδιώτες. Έχουμε, δηλαδή, ουσιαστικά τη συνέχεια μιας εσω</w:t>
      </w:r>
      <w:r>
        <w:rPr>
          <w:rFonts w:eastAsia="Times New Roman" w:cs="Times New Roman"/>
          <w:szCs w:val="24"/>
        </w:rPr>
        <w:t xml:space="preserve">τερικής στάσης πληρωμών. </w:t>
      </w:r>
    </w:p>
    <w:p w14:paraId="4C8A7EC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Οι ληξιπρόθεσμες οφειλές μόνο για τον Ιούλιο αυξήθηκαν κατά 340 εκατομμύρια, ενώ συνολικά υπερβαίνουν τα 5,4 δισεκατομμύρια. Έχουμε μια σημαντική αύξηση δηλαδή, σε σχέση με τους προηγούμενους μήνες. Σημειώνω ότι σε αυτά δεν συμπερ</w:t>
      </w:r>
      <w:r>
        <w:rPr>
          <w:rFonts w:eastAsia="Times New Roman" w:cs="Times New Roman"/>
          <w:szCs w:val="24"/>
        </w:rPr>
        <w:t xml:space="preserve">ιλαμβάνεται και μια σειρά σημαντικών εκκρεμών υποχρεώσεων. Και όλα αυτά ενώ είχαμε εκταμίευση 7,7 δισεκατομμύρια από τη γνωστή δόση, από την οποία τα 800 εκατομμύρια έπρεπε να πάνε για εξόφληση ληξιπρόθεσμων. </w:t>
      </w:r>
    </w:p>
    <w:p w14:paraId="4C8A7EC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Θυμίζω ότι είναι προϋπόθεση να εκταμιευτούν ακ</w:t>
      </w:r>
      <w:r>
        <w:rPr>
          <w:rFonts w:eastAsia="Times New Roman" w:cs="Times New Roman"/>
          <w:szCs w:val="24"/>
        </w:rPr>
        <w:t xml:space="preserve">όμα 800 εκατομμύρια της δόσης αυτής που υπολείπονται, ώστε να προχωρήσει η ρύθμιση που έχει επιτευχθεί με το δημόσιο και τους δανειστές. </w:t>
      </w:r>
    </w:p>
    <w:p w14:paraId="4C8A7EC3"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Αντί, όμως, να αποπληρώνουμε, δημιουργούμε συνέχεια νέες οφειλές, ενώ πρόκειται για χρήματα τα οποία είναι διαθέσιμα α</w:t>
      </w:r>
      <w:r>
        <w:rPr>
          <w:rFonts w:eastAsia="Times New Roman" w:cs="Times New Roman"/>
          <w:szCs w:val="24"/>
        </w:rPr>
        <w:t xml:space="preserve">πό τον Ευρωπαϊκό Μηχανισμό Στήριξης και δεν καταβάλλονται επειδή εμείς δεν κάνουμε τα αυτονόητα. </w:t>
      </w:r>
    </w:p>
    <w:p w14:paraId="4C8A7EC4"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lastRenderedPageBreak/>
        <w:t>Για την εκτέλεση του προϋπολογισμού θυμίζω ότι τα καθαρά έσοδα από τον Γενάρη ως τον Ιούλιο ήταν 27,3 δισεκατομμύρια έναντι 27,9 δισεκατομμύρια του στόχου. Έχ</w:t>
      </w:r>
      <w:r>
        <w:rPr>
          <w:rFonts w:eastAsia="Times New Roman" w:cs="Times New Roman"/>
          <w:szCs w:val="24"/>
        </w:rPr>
        <w:t xml:space="preserve">ουμε, δηλαδή, μια υστέρηση αρκετά σημαντική και η μεγαλύτερη τρύπα –και αυτό είναι το ανησυχητικό- εστιάζεται στον φόρο εισοδήματος, όπου έχουμε 400 εκατομμύρια λιγότερα από αυτά που έπρεπε. </w:t>
      </w:r>
    </w:p>
    <w:p w14:paraId="4C8A7EC5"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Είναι χαρακτηριστικό ότι όλα τα φετινά έσοδα είναι χαμηλότερα απ</w:t>
      </w:r>
      <w:r>
        <w:rPr>
          <w:rFonts w:eastAsia="Times New Roman" w:cs="Times New Roman"/>
          <w:szCs w:val="24"/>
        </w:rPr>
        <w:t>ό τα περσινά. Οι πολίτες δεν αντέχουν άλλους φόρους. Ένας στους τρεις δεν πλήρωσε και δεν θα μπορέσει να πληρώσει και στο μέλλον. Μιλάμε για εξακόσιες εβδομήντα χιλιάδες φορολογούμενους και για τέσσερα εκατομμύρια φορολογούμενους οι οποίοι χρωστούν στην εφ</w:t>
      </w:r>
      <w:r>
        <w:rPr>
          <w:rFonts w:eastAsia="Times New Roman" w:cs="Times New Roman"/>
          <w:szCs w:val="24"/>
        </w:rPr>
        <w:t xml:space="preserve">ορία 5,5 δισεκατομμύρια. Να μην ξεχνάμε ότι υπάρχουν και άλλοι εννιακόσια πενήντα χιλιάδες πολίτες και επιχειρήσεις που υφίστανται συνεχώς κατασχέσεις. </w:t>
      </w:r>
    </w:p>
    <w:p w14:paraId="4C8A7EC6"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Αυτές οι αρνητικές προοπτικές επιβαρύνονται από την προοπτική της καταβολής δύο ακόμα δόσεων φόρου εισο</w:t>
      </w:r>
      <w:r>
        <w:rPr>
          <w:rFonts w:eastAsia="Times New Roman" w:cs="Times New Roman"/>
          <w:szCs w:val="24"/>
        </w:rPr>
        <w:t>δήματος, πέντε δόσεων ΕΝΦΙΑ, τελών κυκλοφορίας, ΦΠΑ, κ.λπ.</w:t>
      </w:r>
      <w:r>
        <w:rPr>
          <w:rFonts w:eastAsia="Times New Roman" w:cs="Times New Roman"/>
          <w:szCs w:val="24"/>
        </w:rPr>
        <w:t>.</w:t>
      </w:r>
      <w:r>
        <w:rPr>
          <w:rFonts w:eastAsia="Times New Roman" w:cs="Times New Roman"/>
          <w:szCs w:val="24"/>
        </w:rPr>
        <w:t xml:space="preserve"> Οι πολίτες δεν αντέχουν άλλους φόρους.  </w:t>
      </w:r>
    </w:p>
    <w:p w14:paraId="4C8A7EC7"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lastRenderedPageBreak/>
        <w:t>Το σημερινό νομοσχέδιο εγγράφεται δέκατο έβδομο σε μια ατελείωτη σειρά ρυθμίσεων μέσα σε δεκαεννέα μήνες, αλλά δυστυχώς παραμένει ένα νομοσχέδιο</w:t>
      </w:r>
      <w:r>
        <w:rPr>
          <w:rFonts w:eastAsia="Times New Roman" w:cs="Times New Roman"/>
          <w:szCs w:val="24"/>
        </w:rPr>
        <w:t>,</w:t>
      </w:r>
      <w:r>
        <w:rPr>
          <w:rFonts w:eastAsia="Times New Roman" w:cs="Times New Roman"/>
          <w:szCs w:val="24"/>
        </w:rPr>
        <w:t xml:space="preserve"> που ρυθμί</w:t>
      </w:r>
      <w:r>
        <w:rPr>
          <w:rFonts w:eastAsia="Times New Roman" w:cs="Times New Roman"/>
          <w:szCs w:val="24"/>
        </w:rPr>
        <w:t xml:space="preserve">ζει θέματα δεύτερα. </w:t>
      </w:r>
    </w:p>
    <w:p w14:paraId="4C8A7EC8"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Από τα σημαντικά του ήδη υπογραμμίστηκαν</w:t>
      </w:r>
      <w:r>
        <w:rPr>
          <w:rFonts w:eastAsia="Times New Roman" w:cs="Times New Roman"/>
          <w:szCs w:val="24"/>
        </w:rPr>
        <w:t>:</w:t>
      </w:r>
      <w:r>
        <w:rPr>
          <w:rFonts w:eastAsia="Times New Roman" w:cs="Times New Roman"/>
          <w:szCs w:val="24"/>
        </w:rPr>
        <w:t xml:space="preserve"> πρώτον, ότι περιλαμβάνει διάταξη που επιβεβαιώνει την καθιέρωση συντελεστή </w:t>
      </w:r>
      <w:proofErr w:type="spellStart"/>
      <w:r>
        <w:rPr>
          <w:rFonts w:eastAsia="Times New Roman" w:cs="Times New Roman"/>
          <w:szCs w:val="24"/>
        </w:rPr>
        <w:t>αποπλήρωσης</w:t>
      </w:r>
      <w:proofErr w:type="spellEnd"/>
      <w:r>
        <w:rPr>
          <w:rFonts w:eastAsia="Times New Roman" w:cs="Times New Roman"/>
          <w:szCs w:val="24"/>
        </w:rPr>
        <w:t xml:space="preserve"> 0,45 για κάθε έτος ασφάλισης των επικουρικών επί των νέων συντάξιμων αποδοχών, πράγμα που οδηγεί σε μειώσε</w:t>
      </w:r>
      <w:r>
        <w:rPr>
          <w:rFonts w:eastAsia="Times New Roman" w:cs="Times New Roman"/>
          <w:szCs w:val="24"/>
        </w:rPr>
        <w:t>ις επικουρικών από 21% ως και 40%, ενώ ταυτόχρονα δεν δίνει κα</w:t>
      </w:r>
      <w:r>
        <w:rPr>
          <w:rFonts w:eastAsia="Times New Roman" w:cs="Times New Roman"/>
          <w:szCs w:val="24"/>
        </w:rPr>
        <w:t>μ</w:t>
      </w:r>
      <w:r>
        <w:rPr>
          <w:rFonts w:eastAsia="Times New Roman" w:cs="Times New Roman"/>
          <w:szCs w:val="24"/>
        </w:rPr>
        <w:t>μία λύση στην έλλειψη στόχου υπολογισμού των  επικουρικών συντάξεων από 1 Ιανουαρίου 2015, καθώς εκκρεμεί η έκδοση του σχετικού μαθηματικού τύπου του τμήματος της σύνταξης μετά την 1 Ιανουαρίου</w:t>
      </w:r>
      <w:r>
        <w:rPr>
          <w:rFonts w:eastAsia="Times New Roman" w:cs="Times New Roman"/>
          <w:szCs w:val="24"/>
        </w:rPr>
        <w:t xml:space="preserve"> 2015. </w:t>
      </w:r>
    </w:p>
    <w:p w14:paraId="4C8A7EC9"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 xml:space="preserve">Σημειώνω –ειπώθηκε ήδη αρκετά- ότι </w:t>
      </w:r>
      <w:proofErr w:type="spellStart"/>
      <w:r>
        <w:rPr>
          <w:rFonts w:eastAsia="Times New Roman" w:cs="Times New Roman"/>
          <w:szCs w:val="24"/>
        </w:rPr>
        <w:t>εκατόν</w:t>
      </w:r>
      <w:proofErr w:type="spellEnd"/>
      <w:r>
        <w:rPr>
          <w:rFonts w:eastAsia="Times New Roman" w:cs="Times New Roman"/>
          <w:szCs w:val="24"/>
        </w:rPr>
        <w:t xml:space="preserve"> είκοσι εννέα χιλιάδες επικουρικές συντάξεις 650 εκατομμυρίων ευρώ λιμνάζουν από τον Γενάρη του 2015 γι’ αυτόν ακριβώς το λόγο, αλλά κανείς δεν συγκινείται. </w:t>
      </w:r>
    </w:p>
    <w:p w14:paraId="4C8A7ECA"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Με άλλη ρύθμιση αυξάνονται οι εισφορές των μετόχω</w:t>
      </w:r>
      <w:r>
        <w:rPr>
          <w:rFonts w:eastAsia="Times New Roman" w:cs="Times New Roman"/>
          <w:szCs w:val="24"/>
        </w:rPr>
        <w:t xml:space="preserve">ν του Μετοχικού Ταμείου Πολιτικών Υπαλλήλων, με αντίστοιχη μείωση των αποδοχών τους. </w:t>
      </w:r>
    </w:p>
    <w:p w14:paraId="4C8A7ECB"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Υπάρχουν δύο, τρεις ρυθμίσεις ακόμα. Θα τις πω, κύριε Πρόεδρε, σε λιγότερο από ένα λεπτό. </w:t>
      </w:r>
    </w:p>
    <w:p w14:paraId="4C8A7ECC"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Μείωση της σύνταξης για στρατιωτικούς, αστυνομικούς, λιμενικούς πανεπιστημιακού</w:t>
      </w:r>
      <w:r>
        <w:rPr>
          <w:rFonts w:eastAsia="Times New Roman" w:cs="Times New Roman"/>
          <w:szCs w:val="24"/>
        </w:rPr>
        <w:t xml:space="preserve">ς, γιατρούς του ΕΣΥ που αμείβονται με τον ν.4472/2017. </w:t>
      </w:r>
    </w:p>
    <w:p w14:paraId="4C8A7ECD"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 xml:space="preserve">Άρση του περιορισμού της τριετίας για την ικανοποίηση συνταξιοδοτικών αξιώσεων κατά του δημοσίου, ενώ δεν αίρεται ο πενταετής περιορισμός άσκησης των δικαιωμάτων στη διαδοχική σύνταξη. </w:t>
      </w:r>
    </w:p>
    <w:p w14:paraId="4C8A7ECE"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 xml:space="preserve">Ευρεία </w:t>
      </w:r>
      <w:r>
        <w:rPr>
          <w:rFonts w:eastAsia="Times New Roman" w:cs="Times New Roman"/>
          <w:color w:val="000000" w:themeColor="text1"/>
          <w:szCs w:val="24"/>
        </w:rPr>
        <w:t>εξουσιο</w:t>
      </w:r>
      <w:r>
        <w:rPr>
          <w:rFonts w:eastAsia="Times New Roman" w:cs="Times New Roman"/>
          <w:color w:val="000000" w:themeColor="text1"/>
          <w:szCs w:val="24"/>
        </w:rPr>
        <w:t xml:space="preserve">δότηση </w:t>
      </w:r>
      <w:r>
        <w:rPr>
          <w:rFonts w:eastAsia="Times New Roman" w:cs="Times New Roman"/>
          <w:szCs w:val="24"/>
        </w:rPr>
        <w:t xml:space="preserve">στον Υπουργό Εργασίας για συγχώνευση και αναδόμηση του ΕΦΚΑ, με αποτέλεσμα να έχουμε πρόβλημα συνταγματικότητας. </w:t>
      </w:r>
    </w:p>
    <w:p w14:paraId="4C8A7ECF"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 xml:space="preserve">Ρύθμιση διαδικασίας επιστροφής </w:t>
      </w:r>
      <w:proofErr w:type="spellStart"/>
      <w:r>
        <w:rPr>
          <w:rFonts w:eastAsia="Times New Roman" w:cs="Times New Roman"/>
          <w:szCs w:val="24"/>
        </w:rPr>
        <w:t>αχρεωστήτων</w:t>
      </w:r>
      <w:proofErr w:type="spellEnd"/>
      <w:r>
        <w:rPr>
          <w:rFonts w:eastAsia="Times New Roman" w:cs="Times New Roman"/>
          <w:szCs w:val="24"/>
        </w:rPr>
        <w:t xml:space="preserve"> καταβληθεισών εισφορών και άνιση μεταχείριση μεταξύ ιδιώτη και </w:t>
      </w:r>
      <w:r>
        <w:rPr>
          <w:rFonts w:eastAsia="Times New Roman" w:cs="Times New Roman"/>
          <w:szCs w:val="24"/>
        </w:rPr>
        <w:t>δημοσίου</w:t>
      </w:r>
      <w:r>
        <w:rPr>
          <w:rFonts w:eastAsia="Times New Roman" w:cs="Times New Roman"/>
          <w:szCs w:val="24"/>
        </w:rPr>
        <w:t>, διότι οι συνθήκες κ</w:t>
      </w:r>
      <w:r>
        <w:rPr>
          <w:rFonts w:eastAsia="Times New Roman" w:cs="Times New Roman"/>
          <w:szCs w:val="24"/>
        </w:rPr>
        <w:t xml:space="preserve">αταβολής και επιστροφής είναι διαφορετικές. </w:t>
      </w:r>
    </w:p>
    <w:p w14:paraId="4C8A7ED0"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 xml:space="preserve">Δυνατότητα μεταφοράς υπαλλήλων μεταξύ διαφόρων φορέων, με δυνατότητα του Υπουργού να ρυθμίζει τα ζητήματα αυτά, με νέο ζήτημα συνταγματικότητας. </w:t>
      </w:r>
    </w:p>
    <w:p w14:paraId="4C8A7ED1"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lastRenderedPageBreak/>
        <w:t>Τέλος, έχουμε για τις εργασιακές ρυθμίσεις –και κλείνω με αυτό- τ</w:t>
      </w:r>
      <w:r>
        <w:rPr>
          <w:rFonts w:eastAsia="Times New Roman" w:cs="Times New Roman"/>
          <w:szCs w:val="24"/>
        </w:rPr>
        <w:t>η διαπίστωση ότι το νομοσχέδιο κινείται προς κατεύθυνση εντελώς εσφαλμένη, αφού</w:t>
      </w:r>
      <w:r>
        <w:rPr>
          <w:rFonts w:eastAsia="Times New Roman" w:cs="Times New Roman"/>
          <w:szCs w:val="24"/>
        </w:rPr>
        <w:t>,</w:t>
      </w:r>
      <w:r>
        <w:rPr>
          <w:rFonts w:eastAsia="Times New Roman" w:cs="Times New Roman"/>
          <w:szCs w:val="24"/>
        </w:rPr>
        <w:t xml:space="preserve"> αντί να προβλέψει θετικά μέτρα τόνωσης της εργασίας, που έχουμε τόσο πολ</w:t>
      </w:r>
      <w:r>
        <w:rPr>
          <w:rFonts w:eastAsia="Times New Roman" w:cs="Times New Roman"/>
          <w:szCs w:val="24"/>
        </w:rPr>
        <w:t>ύ</w:t>
      </w:r>
      <w:r>
        <w:rPr>
          <w:rFonts w:eastAsia="Times New Roman" w:cs="Times New Roman"/>
          <w:szCs w:val="24"/>
        </w:rPr>
        <w:t xml:space="preserve"> ανάγκη, ακολουθεί μια λογική </w:t>
      </w:r>
      <w:proofErr w:type="spellStart"/>
      <w:r>
        <w:rPr>
          <w:rFonts w:eastAsia="Times New Roman" w:cs="Times New Roman"/>
          <w:szCs w:val="24"/>
        </w:rPr>
        <w:t>τιμωρητική</w:t>
      </w:r>
      <w:proofErr w:type="spellEnd"/>
      <w:r>
        <w:rPr>
          <w:rFonts w:eastAsia="Times New Roman" w:cs="Times New Roman"/>
          <w:szCs w:val="24"/>
        </w:rPr>
        <w:t xml:space="preserve">, με αυστηρές ποινές και λουκέτο στις επιχειρήσεις. </w:t>
      </w:r>
    </w:p>
    <w:p w14:paraId="4C8A7ED2"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Είναι πρα</w:t>
      </w:r>
      <w:r>
        <w:rPr>
          <w:rFonts w:eastAsia="Times New Roman" w:cs="Times New Roman"/>
          <w:szCs w:val="24"/>
        </w:rPr>
        <w:t>γματικά λυπηρό ότι σε μία τόσο δύσκολη συγκυρία η Κυβέρνηση δεν συγκινείται από τα μεγάλα προβλήματα και επιμένει σε μία πολιτική</w:t>
      </w:r>
      <w:r>
        <w:rPr>
          <w:rFonts w:eastAsia="Times New Roman" w:cs="Times New Roman"/>
          <w:szCs w:val="24"/>
        </w:rPr>
        <w:t>,</w:t>
      </w:r>
      <w:r>
        <w:rPr>
          <w:rFonts w:eastAsia="Times New Roman" w:cs="Times New Roman"/>
          <w:szCs w:val="24"/>
        </w:rPr>
        <w:t xml:space="preserve"> η οποία έχει αποδειχθεί αδιέξοδη και η οποία κινδυνεύει να μας ζημιώσει ακόμα περισσότερο τις ημέρες που έρχονται. </w:t>
      </w:r>
    </w:p>
    <w:p w14:paraId="4C8A7ED3"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Σας ευχαρ</w:t>
      </w:r>
      <w:r>
        <w:rPr>
          <w:rFonts w:eastAsia="Times New Roman" w:cs="Times New Roman"/>
          <w:szCs w:val="24"/>
        </w:rPr>
        <w:t xml:space="preserve">ιστώ πολύ. </w:t>
      </w:r>
    </w:p>
    <w:p w14:paraId="4C8A7ED4" w14:textId="77777777" w:rsidR="001C0F06" w:rsidRDefault="00267A1D">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C8A7ED5" w14:textId="77777777" w:rsidR="001C0F06" w:rsidRDefault="00267A1D">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σας ευχαριστώ. </w:t>
      </w:r>
    </w:p>
    <w:p w14:paraId="4C8A7ED6"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w:t>
      </w:r>
      <w:proofErr w:type="spellStart"/>
      <w:r>
        <w:rPr>
          <w:rFonts w:eastAsia="Times New Roman" w:cs="Times New Roman"/>
          <w:szCs w:val="24"/>
        </w:rPr>
        <w:t>Κεδίκογλου</w:t>
      </w:r>
      <w:proofErr w:type="spellEnd"/>
      <w:r>
        <w:rPr>
          <w:rFonts w:eastAsia="Times New Roman" w:cs="Times New Roman"/>
          <w:szCs w:val="24"/>
        </w:rPr>
        <w:t xml:space="preserve">, Βουλευτής της Νέας Δημοκρατίας. Σας παρακαλώ να σεβαστείτε το χρόνο. </w:t>
      </w:r>
    </w:p>
    <w:p w14:paraId="4C8A7ED7" w14:textId="77777777" w:rsidR="001C0F06" w:rsidRDefault="00267A1D">
      <w:pPr>
        <w:spacing w:after="0" w:line="600" w:lineRule="auto"/>
        <w:ind w:firstLine="720"/>
        <w:jc w:val="both"/>
        <w:rPr>
          <w:rFonts w:eastAsia="Times New Roman" w:cs="Times New Roman"/>
          <w:b/>
          <w:szCs w:val="24"/>
        </w:rPr>
      </w:pPr>
      <w:r>
        <w:rPr>
          <w:rFonts w:eastAsia="Times New Roman" w:cs="Times New Roman"/>
          <w:b/>
          <w:szCs w:val="24"/>
        </w:rPr>
        <w:t xml:space="preserve">ΣΙΜΟΣ ΚΕΔΙΚΟΓΛΟΥ: </w:t>
      </w:r>
      <w:r>
        <w:rPr>
          <w:rFonts w:eastAsia="Times New Roman" w:cs="Times New Roman"/>
          <w:szCs w:val="24"/>
        </w:rPr>
        <w:t xml:space="preserve">Ευχαριστώ, </w:t>
      </w:r>
      <w:r>
        <w:rPr>
          <w:rFonts w:eastAsia="Times New Roman" w:cs="Times New Roman"/>
          <w:szCs w:val="24"/>
        </w:rPr>
        <w:t>κύριε Πρόεδρε.</w:t>
      </w:r>
      <w:r>
        <w:rPr>
          <w:rFonts w:eastAsia="Times New Roman" w:cs="Times New Roman"/>
          <w:b/>
          <w:szCs w:val="24"/>
        </w:rPr>
        <w:t xml:space="preserve"> </w:t>
      </w:r>
    </w:p>
    <w:p w14:paraId="4C8A7ED8"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ωραία λόγια, όμορφες υποσχέσεις ακούσαμε και πάλι από κυβερνητικά χείλη σε αυτή τη συνεδρίαση. </w:t>
      </w:r>
    </w:p>
    <w:p w14:paraId="4C8A7ED9" w14:textId="77777777" w:rsidR="001C0F06" w:rsidRDefault="00267A1D">
      <w:pPr>
        <w:spacing w:after="0" w:line="600" w:lineRule="auto"/>
        <w:ind w:firstLine="720"/>
        <w:jc w:val="both"/>
        <w:rPr>
          <w:rFonts w:eastAsia="Times New Roman"/>
          <w:szCs w:val="24"/>
        </w:rPr>
      </w:pPr>
      <w:r>
        <w:rPr>
          <w:rFonts w:eastAsia="Times New Roman"/>
          <w:szCs w:val="24"/>
        </w:rPr>
        <w:t xml:space="preserve">Στο προφητικό βιβλίο του Τζορτζ </w:t>
      </w:r>
      <w:proofErr w:type="spellStart"/>
      <w:r>
        <w:rPr>
          <w:rFonts w:eastAsia="Times New Roman"/>
          <w:szCs w:val="24"/>
        </w:rPr>
        <w:t>Όργουελ</w:t>
      </w:r>
      <w:proofErr w:type="spellEnd"/>
      <w:r>
        <w:rPr>
          <w:rFonts w:eastAsia="Times New Roman"/>
          <w:szCs w:val="24"/>
        </w:rPr>
        <w:t xml:space="preserve"> «1984», θυμήθηκα ότι υπάρχει μία χαρακτηριστική αναφορά στη νέα γλώσσα που</w:t>
      </w:r>
      <w:r>
        <w:rPr>
          <w:rFonts w:eastAsia="Times New Roman"/>
          <w:szCs w:val="24"/>
        </w:rPr>
        <w:t xml:space="preserve"> επιβάλλει το καθεστώς, με την οποία αλλάζει η έννοια των λέξεων, ώστε να εξυπηρετούνται οι ανάγκες του καθεστώτος. </w:t>
      </w:r>
    </w:p>
    <w:p w14:paraId="4C8A7EDA" w14:textId="77777777" w:rsidR="001C0F06" w:rsidRDefault="00267A1D">
      <w:pPr>
        <w:spacing w:line="600" w:lineRule="auto"/>
        <w:ind w:firstLine="720"/>
        <w:jc w:val="both"/>
        <w:rPr>
          <w:rFonts w:eastAsia="Times New Roman"/>
          <w:szCs w:val="24"/>
        </w:rPr>
      </w:pPr>
      <w:r>
        <w:rPr>
          <w:rFonts w:eastAsia="Times New Roman"/>
          <w:szCs w:val="24"/>
        </w:rPr>
        <w:t>Τα δυόμισι τελευταία χρόνια προσπαθούμε να μεταφράσουμε τη νέα γλώσσα της Κυβέρνησης ΣΥΡΙΖΑ-ΑΝΕΛ. Και τώρα πια μπορούμε. Σε οτιδήποτε έχουν</w:t>
      </w:r>
      <w:r>
        <w:rPr>
          <w:rFonts w:eastAsia="Times New Roman"/>
          <w:szCs w:val="24"/>
        </w:rPr>
        <w:t xml:space="preserve"> πει οι κυβερνώντες, έγινε τελικά ακριβώς το αντίθετο. Έτσι άλωσαν την εξουσία, κηρύσσοντας το σκίσιμο του μνημονίου, για να υπογράψουν τελικά περισσότερα και χειρότερα κι έτσι πορεύονται στην καταστροφική διακυβέρνησή τους. </w:t>
      </w:r>
    </w:p>
    <w:p w14:paraId="4C8A7EDB" w14:textId="77777777" w:rsidR="001C0F06" w:rsidRDefault="00267A1D">
      <w:pPr>
        <w:spacing w:line="600" w:lineRule="auto"/>
        <w:ind w:firstLine="720"/>
        <w:jc w:val="both"/>
        <w:rPr>
          <w:rFonts w:eastAsia="Times New Roman"/>
          <w:szCs w:val="24"/>
        </w:rPr>
      </w:pPr>
      <w:r>
        <w:rPr>
          <w:rFonts w:eastAsia="Times New Roman"/>
          <w:szCs w:val="24"/>
        </w:rPr>
        <w:t>Τα παραδείγματα είναι πολλά. Η</w:t>
      </w:r>
      <w:r>
        <w:rPr>
          <w:rFonts w:eastAsia="Times New Roman"/>
          <w:szCs w:val="24"/>
        </w:rPr>
        <w:t xml:space="preserve"> δέσμευση για το αφορολόγητο των 9.000 ευρώ, που έπεσε τελικά στις 6.000 ευρώ, ο βασικός μισθός των 750 ευρώ που έπεσε κι αυτός στο μισό και μάλιστα, με μορφή ελαστική ή το φαιδρότερο, οι εισαγωγικές εξετάσεις που θα καταργούνταν κι έγιναν τελικά διπλές. </w:t>
      </w:r>
    </w:p>
    <w:p w14:paraId="4C8A7EDC" w14:textId="77777777" w:rsidR="001C0F06" w:rsidRDefault="00267A1D">
      <w:pPr>
        <w:spacing w:line="600" w:lineRule="auto"/>
        <w:ind w:firstLine="720"/>
        <w:jc w:val="both"/>
        <w:rPr>
          <w:rFonts w:eastAsia="Times New Roman"/>
          <w:szCs w:val="24"/>
        </w:rPr>
      </w:pPr>
      <w:r>
        <w:rPr>
          <w:rFonts w:eastAsia="Times New Roman"/>
          <w:szCs w:val="24"/>
        </w:rPr>
        <w:lastRenderedPageBreak/>
        <w:t>Συνολικά, δεν υπήρξε καμ</w:t>
      </w:r>
      <w:r>
        <w:rPr>
          <w:rFonts w:eastAsia="Times New Roman"/>
          <w:szCs w:val="24"/>
        </w:rPr>
        <w:t>μ</w:t>
      </w:r>
      <w:r>
        <w:rPr>
          <w:rFonts w:eastAsia="Times New Roman"/>
          <w:szCs w:val="24"/>
        </w:rPr>
        <w:t>ία δέσμευση της Κυβέρνησης, προεκλογική ή μετεκλογική, που να μη διαψεύστηκε στην πράξη. Τελευταία απόδειξη είναι το παρόν νομοσχέδιο, με το οποίο η υπόσχεση του δέκατου τρίτου μισθού</w:t>
      </w:r>
      <w:r>
        <w:rPr>
          <w:rFonts w:eastAsia="Times New Roman"/>
          <w:szCs w:val="24"/>
        </w:rPr>
        <w:t>:</w:t>
      </w:r>
      <w:r>
        <w:rPr>
          <w:rFonts w:eastAsia="Times New Roman"/>
          <w:szCs w:val="24"/>
        </w:rPr>
        <w:t xml:space="preserve"> γίνεται περικοπή του δωδέκατου και του ενδέκατ</w:t>
      </w:r>
      <w:r>
        <w:rPr>
          <w:rFonts w:eastAsia="Times New Roman"/>
          <w:szCs w:val="24"/>
        </w:rPr>
        <w:t xml:space="preserve">ου, όπως αντίστοιχα γίνεται και με τις συντάξεις. Έτσι, μετά τη γενιά των 360 ευρώ, φτάνουμε και στους συνταξιούχους των 185 ευρώ. </w:t>
      </w:r>
    </w:p>
    <w:p w14:paraId="4C8A7EDD" w14:textId="77777777" w:rsidR="001C0F06" w:rsidRDefault="00267A1D">
      <w:pPr>
        <w:spacing w:line="600" w:lineRule="auto"/>
        <w:ind w:firstLine="720"/>
        <w:jc w:val="both"/>
        <w:rPr>
          <w:rFonts w:eastAsia="Times New Roman"/>
          <w:szCs w:val="24"/>
        </w:rPr>
      </w:pPr>
      <w:r>
        <w:rPr>
          <w:rFonts w:eastAsia="Times New Roman"/>
          <w:szCs w:val="24"/>
        </w:rPr>
        <w:t>Η Υπουργός Εργασίας χρησιμοποίησε, φυσικά, τη νέα γλώσσα της Κυβέρνησης</w:t>
      </w:r>
      <w:r>
        <w:rPr>
          <w:rFonts w:eastAsia="Times New Roman"/>
          <w:szCs w:val="24"/>
        </w:rPr>
        <w:t>,</w:t>
      </w:r>
      <w:r>
        <w:rPr>
          <w:rFonts w:eastAsia="Times New Roman"/>
          <w:szCs w:val="24"/>
        </w:rPr>
        <w:t xml:space="preserve"> για να μας πει ότι «το νομοσχέδιο αυτό επουλώνει τι</w:t>
      </w:r>
      <w:r>
        <w:rPr>
          <w:rFonts w:eastAsia="Times New Roman"/>
          <w:szCs w:val="24"/>
        </w:rPr>
        <w:t xml:space="preserve">ς πληγές του ασφαλιστικού συστήματος». Αυτό που συμβαίνει, βέβαια, στην πραγματικότητα είναι ότι όχι μόνο ανοίγουν βαθύτερες πληγές αλλά πλήττονται και οι προοπτικές ανάκαμψης της οικονομίας και καταπολέμησης της ανεργίας. </w:t>
      </w:r>
    </w:p>
    <w:p w14:paraId="4C8A7EDE" w14:textId="77777777" w:rsidR="001C0F06" w:rsidRDefault="00267A1D">
      <w:pPr>
        <w:spacing w:line="600" w:lineRule="auto"/>
        <w:ind w:firstLine="720"/>
        <w:jc w:val="both"/>
        <w:rPr>
          <w:rFonts w:eastAsia="Times New Roman"/>
          <w:szCs w:val="24"/>
        </w:rPr>
      </w:pPr>
      <w:r>
        <w:rPr>
          <w:rFonts w:eastAsia="Times New Roman"/>
          <w:szCs w:val="24"/>
        </w:rPr>
        <w:t>Δεν είναι μόνο οι άμεσες συνέπει</w:t>
      </w:r>
      <w:r>
        <w:rPr>
          <w:rFonts w:eastAsia="Times New Roman"/>
          <w:szCs w:val="24"/>
        </w:rPr>
        <w:t>ες του νομοσχεδίου</w:t>
      </w:r>
      <w:r>
        <w:rPr>
          <w:rFonts w:eastAsia="Times New Roman"/>
          <w:szCs w:val="24"/>
        </w:rPr>
        <w:t>,</w:t>
      </w:r>
      <w:r>
        <w:rPr>
          <w:rFonts w:eastAsia="Times New Roman"/>
          <w:szCs w:val="24"/>
        </w:rPr>
        <w:t xml:space="preserve"> που είναι σοβαρές. Οι μειώσεις των επικουρικών συντάξεων μπορεί να φτάσουν έως και 40%, οδηγώντας σε απόγνωση χιλιάδες συνταξιούχους. Δεν είναι μόνο η κουτοπονηριά τού να παγώνεις </w:t>
      </w:r>
      <w:proofErr w:type="spellStart"/>
      <w:r>
        <w:rPr>
          <w:rFonts w:eastAsia="Times New Roman"/>
          <w:szCs w:val="24"/>
        </w:rPr>
        <w:t>εκατόν</w:t>
      </w:r>
      <w:proofErr w:type="spellEnd"/>
      <w:r>
        <w:rPr>
          <w:rFonts w:eastAsia="Times New Roman"/>
          <w:szCs w:val="24"/>
        </w:rPr>
        <w:t xml:space="preserve"> είκοσι εννιά χιλιάδες συντάξεις</w:t>
      </w:r>
      <w:r>
        <w:rPr>
          <w:rFonts w:eastAsia="Times New Roman"/>
          <w:szCs w:val="24"/>
        </w:rPr>
        <w:t>,</w:t>
      </w:r>
      <w:r>
        <w:rPr>
          <w:rFonts w:eastAsia="Times New Roman"/>
          <w:szCs w:val="24"/>
        </w:rPr>
        <w:t xml:space="preserve"> για να μη φανούν</w:t>
      </w:r>
      <w:r>
        <w:rPr>
          <w:rFonts w:eastAsia="Times New Roman"/>
          <w:szCs w:val="24"/>
        </w:rPr>
        <w:t xml:space="preserve"> άμεσα τα αποτελέσματα. Βλέπετε, η νέα γλώσσα της Κυβέρνησης τα καταφέρνει με τις λέξεις, αλλά έχει ένα πρόβλημα με τα νούμερα.  </w:t>
      </w:r>
    </w:p>
    <w:p w14:paraId="4C8A7EDF" w14:textId="77777777" w:rsidR="001C0F06" w:rsidRDefault="00267A1D">
      <w:pPr>
        <w:spacing w:line="600" w:lineRule="auto"/>
        <w:ind w:firstLine="720"/>
        <w:jc w:val="both"/>
        <w:rPr>
          <w:rFonts w:eastAsia="Times New Roman"/>
          <w:szCs w:val="24"/>
        </w:rPr>
      </w:pPr>
      <w:r>
        <w:rPr>
          <w:rFonts w:eastAsia="Times New Roman"/>
          <w:szCs w:val="24"/>
        </w:rPr>
        <w:lastRenderedPageBreak/>
        <w:t>Το μεγαλύτερο πρόβλημα, όμως, είναι ότι το νομοσχέδιο κινείται σε τελείως λάθος κατεύθυνση. Η Κυβέρνηση δεν κάνει απλώς τα αντ</w:t>
      </w:r>
      <w:r>
        <w:rPr>
          <w:rFonts w:eastAsia="Times New Roman"/>
          <w:szCs w:val="24"/>
        </w:rPr>
        <w:t>ίθετα από αυτά που έλεγε. Αυτά που κάνει είναι και τα αντίθετα από αυτά που χρειάζεται η οικονομία, από αυτά που χρειάζεται, σε τελικά ανάλυση, ο τόπος. Δεν έρχεται η ανάπτυξη με αυξήσεις φόρων και εισφορών. Ρωτήστε και τον Πρόεδρο Μακρόν, που έρχεται σήμε</w:t>
      </w:r>
      <w:r>
        <w:rPr>
          <w:rFonts w:eastAsia="Times New Roman"/>
          <w:szCs w:val="24"/>
        </w:rPr>
        <w:t xml:space="preserve">ρα, για το πώς σχεδιάζει να οδηγήσει σε ανάκαμψη τη γαλλική οικονομία. </w:t>
      </w:r>
    </w:p>
    <w:p w14:paraId="4C8A7EE0" w14:textId="77777777" w:rsidR="001C0F06" w:rsidRDefault="00267A1D">
      <w:pPr>
        <w:spacing w:line="600" w:lineRule="auto"/>
        <w:ind w:firstLine="720"/>
        <w:jc w:val="both"/>
        <w:rPr>
          <w:rFonts w:eastAsia="Times New Roman"/>
          <w:szCs w:val="24"/>
        </w:rPr>
      </w:pPr>
      <w:r>
        <w:rPr>
          <w:rFonts w:eastAsia="Times New Roman"/>
          <w:szCs w:val="24"/>
        </w:rPr>
        <w:t>Δεν καταπολεμάται η ανεργία με επιπλέον μειώσεις μισθών, με μερική απασχόληση, που επί των ημερών σας ξεπέρασε την κανονική εργασία, με τεχνητή μείωση του αριθμού αυτών που απασχολούντ</w:t>
      </w:r>
      <w:r>
        <w:rPr>
          <w:rFonts w:eastAsia="Times New Roman"/>
          <w:szCs w:val="24"/>
        </w:rPr>
        <w:t xml:space="preserve">αι ή με τη φυγή των νέων στο εξωτερικό, που επί των ημερών σας τριπλασιάστηκε από το 11% το 2015, στο 33% το 2017. Δεν καταπολεμάται η αδήλωτη εργασία αποκλειστικά και μόνο με εξοντωτικά και </w:t>
      </w:r>
      <w:proofErr w:type="spellStart"/>
      <w:r>
        <w:rPr>
          <w:rFonts w:eastAsia="Times New Roman"/>
          <w:szCs w:val="24"/>
        </w:rPr>
        <w:t>τιμωρητικά</w:t>
      </w:r>
      <w:proofErr w:type="spellEnd"/>
      <w:r>
        <w:rPr>
          <w:rFonts w:eastAsia="Times New Roman"/>
          <w:szCs w:val="24"/>
        </w:rPr>
        <w:t xml:space="preserve"> μέτρα. Εμείς, για παράδειγμα, κάναμε την πρόταση για ε</w:t>
      </w:r>
      <w:r>
        <w:rPr>
          <w:rFonts w:eastAsia="Times New Roman"/>
          <w:szCs w:val="24"/>
        </w:rPr>
        <w:t xml:space="preserve">νθαρρυντικά μέτρα, με τη δημιουργία της </w:t>
      </w:r>
      <w:r>
        <w:rPr>
          <w:rFonts w:eastAsia="Times New Roman"/>
          <w:szCs w:val="24"/>
        </w:rPr>
        <w:t>Λ</w:t>
      </w:r>
      <w:r>
        <w:rPr>
          <w:rFonts w:eastAsia="Times New Roman"/>
          <w:szCs w:val="24"/>
        </w:rPr>
        <w:t xml:space="preserve">ευκής </w:t>
      </w:r>
      <w:r>
        <w:rPr>
          <w:rFonts w:eastAsia="Times New Roman"/>
          <w:szCs w:val="24"/>
        </w:rPr>
        <w:t>Β</w:t>
      </w:r>
      <w:r>
        <w:rPr>
          <w:rFonts w:eastAsia="Times New Roman"/>
          <w:szCs w:val="24"/>
        </w:rPr>
        <w:t xml:space="preserve">ίβλου επιχειρήσεων που έχουν υποδειγματικές εργασιακές επιδόσεις και θα επιβραβεύονται με μείωση εισφορών. </w:t>
      </w:r>
    </w:p>
    <w:p w14:paraId="4C8A7EE1" w14:textId="77777777" w:rsidR="001C0F06" w:rsidRDefault="00267A1D">
      <w:pPr>
        <w:spacing w:line="600" w:lineRule="auto"/>
        <w:ind w:firstLine="720"/>
        <w:jc w:val="both"/>
        <w:rPr>
          <w:rFonts w:eastAsia="Times New Roman"/>
          <w:szCs w:val="24"/>
        </w:rPr>
      </w:pPr>
      <w:r>
        <w:rPr>
          <w:rFonts w:eastAsia="Times New Roman"/>
          <w:szCs w:val="24"/>
        </w:rPr>
        <w:lastRenderedPageBreak/>
        <w:t>Το νομοσχέδιο, παρά τις λίγες ασήμαντες εξαιρέσεις τις οποίες δεν έχουμε αντίρρηση να ψηφίσουμε, κιν</w:t>
      </w:r>
      <w:r>
        <w:rPr>
          <w:rFonts w:eastAsia="Times New Roman"/>
          <w:szCs w:val="24"/>
        </w:rPr>
        <w:t xml:space="preserve">είται σε λάθος κατεύθυνση, γιατί η Κυβέρνηση αδυνατεί να κατανοήσει πώς λειτουργεί μία ελεύθερη οικονομία. Κι είναι φυσικό να συμβαίνει αυτό γιατί η επιχειρηματικότητα, ο ιδιωτικός τομέας, είναι έννοιες ξένες προς το </w:t>
      </w:r>
      <w:r>
        <w:rPr>
          <w:rFonts w:eastAsia="Times New Roman"/>
          <w:szCs w:val="24"/>
          <w:lang w:val="en-US"/>
        </w:rPr>
        <w:t>DNA</w:t>
      </w:r>
      <w:r>
        <w:rPr>
          <w:rFonts w:eastAsia="Times New Roman"/>
          <w:szCs w:val="24"/>
        </w:rPr>
        <w:t xml:space="preserve"> των στελεχών της Κυβέρνησης. </w:t>
      </w:r>
    </w:p>
    <w:p w14:paraId="4C8A7EE2" w14:textId="77777777" w:rsidR="001C0F06" w:rsidRDefault="00267A1D">
      <w:pPr>
        <w:spacing w:line="600" w:lineRule="auto"/>
        <w:ind w:firstLine="720"/>
        <w:jc w:val="both"/>
        <w:rPr>
          <w:rFonts w:eastAsia="Times New Roman"/>
          <w:szCs w:val="24"/>
        </w:rPr>
      </w:pPr>
      <w:r>
        <w:rPr>
          <w:rFonts w:eastAsia="Times New Roman"/>
          <w:szCs w:val="24"/>
        </w:rPr>
        <w:t>Εδώ δ</w:t>
      </w:r>
      <w:r>
        <w:rPr>
          <w:rFonts w:eastAsia="Times New Roman"/>
          <w:szCs w:val="24"/>
        </w:rPr>
        <w:t>εν καταλαβαίνετε ότι με την επιστροφή οφειλών σε ιδιώτες βγαίνει ωφελημένο το δημόσιο. Για κάθε ένα ευρώ που δίνει το δημόσιο, επιστρέφουν τελικά στα ταμεία του 1,2 ευρώ και χρειάζεται οι δανειστές να σας πιέζουν για να επιστρέψετε τα οφειλόμενα στους ιδιώ</w:t>
      </w:r>
      <w:r>
        <w:rPr>
          <w:rFonts w:eastAsia="Times New Roman"/>
          <w:szCs w:val="24"/>
        </w:rPr>
        <w:t xml:space="preserve">τες. Χαρακτηριστικό παράδειγμα και εξήγηση για τις συνεχείς αυξήσεις φόρων και εισφορών είναι το πώς η Κυβέρνηση έχει σχεδιάσει τον </w:t>
      </w:r>
      <w:proofErr w:type="spellStart"/>
      <w:r>
        <w:rPr>
          <w:rFonts w:eastAsia="Times New Roman"/>
          <w:szCs w:val="24"/>
        </w:rPr>
        <w:t>ισοσκελισμό</w:t>
      </w:r>
      <w:proofErr w:type="spellEnd"/>
      <w:r>
        <w:rPr>
          <w:rFonts w:eastAsia="Times New Roman"/>
          <w:szCs w:val="24"/>
        </w:rPr>
        <w:t xml:space="preserve"> του προϋπολογισμού. Μόνο 10% μειώσεις δαπανών και 90% αυξήσεις φόρων και εισφορών. Εδώ να θυμίσω ότι επί κυβέρνη</w:t>
      </w:r>
      <w:r>
        <w:rPr>
          <w:rFonts w:eastAsia="Times New Roman"/>
          <w:szCs w:val="24"/>
        </w:rPr>
        <w:t xml:space="preserve">σης Σαμαρά ο </w:t>
      </w:r>
      <w:proofErr w:type="spellStart"/>
      <w:r>
        <w:rPr>
          <w:rFonts w:eastAsia="Times New Roman"/>
          <w:szCs w:val="24"/>
        </w:rPr>
        <w:t>ισοσκελισμός</w:t>
      </w:r>
      <w:proofErr w:type="spellEnd"/>
      <w:r>
        <w:rPr>
          <w:rFonts w:eastAsia="Times New Roman"/>
          <w:szCs w:val="24"/>
        </w:rPr>
        <w:t xml:space="preserve"> γινόταν με 25% αυξήσεις φόρων και εισφορών και 75% μειώσεις δαπανών. </w:t>
      </w:r>
    </w:p>
    <w:p w14:paraId="4C8A7EE3" w14:textId="77777777" w:rsidR="001C0F06" w:rsidRDefault="00267A1D">
      <w:pPr>
        <w:spacing w:line="600" w:lineRule="auto"/>
        <w:ind w:firstLine="720"/>
        <w:jc w:val="both"/>
        <w:rPr>
          <w:rFonts w:eastAsia="Times New Roman"/>
          <w:szCs w:val="24"/>
        </w:rPr>
      </w:pPr>
      <w:r>
        <w:rPr>
          <w:rFonts w:eastAsia="Times New Roman"/>
          <w:szCs w:val="24"/>
        </w:rPr>
        <w:t xml:space="preserve">Και πώς να μη συμβεί αυτό, όταν έχετε σπάσει κάθε ρεκόρ προσλήψεων «ημετέρων» συμβασιούχων, αδελφών, ξαδέλφων, </w:t>
      </w:r>
      <w:r>
        <w:rPr>
          <w:rFonts w:eastAsia="Times New Roman"/>
          <w:szCs w:val="24"/>
        </w:rPr>
        <w:lastRenderedPageBreak/>
        <w:t>γαμπρών και λοιπών συντρόφων. Μου θυμίζει λίγο έν</w:t>
      </w:r>
      <w:r>
        <w:rPr>
          <w:rFonts w:eastAsia="Times New Roman"/>
          <w:szCs w:val="24"/>
        </w:rPr>
        <w:t xml:space="preserve">α απόσπασμα από ένα άλλο βιβλίο του Τζορτζ </w:t>
      </w:r>
      <w:proofErr w:type="spellStart"/>
      <w:r>
        <w:rPr>
          <w:rFonts w:eastAsia="Times New Roman"/>
          <w:szCs w:val="24"/>
        </w:rPr>
        <w:t>Όργουελ</w:t>
      </w:r>
      <w:proofErr w:type="spellEnd"/>
      <w:r>
        <w:rPr>
          <w:rFonts w:eastAsia="Times New Roman"/>
          <w:szCs w:val="24"/>
        </w:rPr>
        <w:t xml:space="preserve">, τη «Φάρμα των ζώων», που λέει ότι «όλα τα ζώα είναι ίσα, αλλά τα γουρούνια είναι πιο ίσα από τα υπόλοιπα ζώα». Είναι προφητικός, είπαμε, ο </w:t>
      </w:r>
      <w:proofErr w:type="spellStart"/>
      <w:r>
        <w:rPr>
          <w:rFonts w:eastAsia="Times New Roman"/>
          <w:szCs w:val="24"/>
        </w:rPr>
        <w:t>Όργουελ</w:t>
      </w:r>
      <w:proofErr w:type="spellEnd"/>
      <w:r>
        <w:rPr>
          <w:rFonts w:eastAsia="Times New Roman"/>
          <w:szCs w:val="24"/>
        </w:rPr>
        <w:t xml:space="preserve">.      </w:t>
      </w:r>
    </w:p>
    <w:p w14:paraId="4C8A7EE4" w14:textId="77777777" w:rsidR="001C0F06" w:rsidRDefault="00267A1D">
      <w:pPr>
        <w:spacing w:line="600" w:lineRule="auto"/>
        <w:ind w:firstLine="720"/>
        <w:jc w:val="both"/>
        <w:rPr>
          <w:rFonts w:eastAsia="Times New Roman"/>
          <w:szCs w:val="24"/>
        </w:rPr>
      </w:pPr>
      <w:r>
        <w:rPr>
          <w:rFonts w:eastAsia="Times New Roman"/>
          <w:szCs w:val="24"/>
        </w:rPr>
        <w:t xml:space="preserve">Μιλάτε για επενδύσεις. Τώρα είναι η τελευταία σας </w:t>
      </w:r>
      <w:r>
        <w:rPr>
          <w:rFonts w:eastAsia="Times New Roman"/>
          <w:szCs w:val="24"/>
        </w:rPr>
        <w:t xml:space="preserve">ανακάλυψη. Λέτε </w:t>
      </w:r>
      <w:r>
        <w:rPr>
          <w:rFonts w:eastAsia="Times New Roman"/>
          <w:szCs w:val="24"/>
        </w:rPr>
        <w:t>ότι</w:t>
      </w:r>
      <w:r>
        <w:rPr>
          <w:rFonts w:eastAsia="Times New Roman"/>
          <w:szCs w:val="24"/>
        </w:rPr>
        <w:t xml:space="preserve"> κατανοήσατε πλέον την ανάγκη τους, όμως, κάνετε οτιδήποτε για να τις εμποδίσετε. Τα παραδείγματα είναι πολλά</w:t>
      </w:r>
      <w:r>
        <w:rPr>
          <w:rFonts w:eastAsia="Times New Roman"/>
          <w:szCs w:val="24"/>
        </w:rPr>
        <w:t xml:space="preserve"> -</w:t>
      </w:r>
      <w:r>
        <w:rPr>
          <w:rFonts w:eastAsia="Times New Roman"/>
          <w:szCs w:val="24"/>
        </w:rPr>
        <w:t>τα ανέφεραν και προηγούμενοι ομιλητές</w:t>
      </w:r>
      <w:r>
        <w:rPr>
          <w:rFonts w:eastAsia="Times New Roman"/>
          <w:szCs w:val="24"/>
        </w:rPr>
        <w:t>-</w:t>
      </w:r>
      <w:r>
        <w:rPr>
          <w:rFonts w:eastAsia="Times New Roman"/>
          <w:szCs w:val="24"/>
        </w:rPr>
        <w:t xml:space="preserve"> η Κασσιόπη, το Ελληνικό, η «Ελληνικός Χρυσός».</w:t>
      </w:r>
    </w:p>
    <w:p w14:paraId="4C8A7EE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Και έχουμε και τον Υπουργό Επικρατείας ν</w:t>
      </w:r>
      <w:r>
        <w:rPr>
          <w:rFonts w:eastAsia="Times New Roman" w:cs="Times New Roman"/>
          <w:szCs w:val="24"/>
        </w:rPr>
        <w:t xml:space="preserve">α λέει ότι δεν μπορεί να απορροφήσει από το </w:t>
      </w:r>
      <w:r>
        <w:rPr>
          <w:rFonts w:eastAsia="Times New Roman" w:cs="Times New Roman"/>
          <w:szCs w:val="24"/>
        </w:rPr>
        <w:t>τ</w:t>
      </w:r>
      <w:r>
        <w:rPr>
          <w:rFonts w:eastAsia="Times New Roman" w:cs="Times New Roman"/>
          <w:szCs w:val="24"/>
        </w:rPr>
        <w:t xml:space="preserve">αμείο </w:t>
      </w:r>
      <w:proofErr w:type="spellStart"/>
      <w:r>
        <w:rPr>
          <w:rFonts w:eastAsia="Times New Roman" w:cs="Times New Roman"/>
          <w:szCs w:val="24"/>
        </w:rPr>
        <w:t>Γιούνγκερ</w:t>
      </w:r>
      <w:proofErr w:type="spellEnd"/>
      <w:r>
        <w:rPr>
          <w:rFonts w:eastAsia="Times New Roman" w:cs="Times New Roman"/>
          <w:szCs w:val="24"/>
        </w:rPr>
        <w:t xml:space="preserve">, γιατί απαιτούνται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-αυτά είναι δύσκολα πράγματα!- και θέλει τα έσοδα, έξοδα να είναι συν. Ποτέ δεν κατάλαβα που κολλάει αυτό το «συν». Θα ήθελα να μας το εξηγήσει κάποτε ο κ. </w:t>
      </w:r>
      <w:proofErr w:type="spellStart"/>
      <w:r>
        <w:rPr>
          <w:rFonts w:eastAsia="Times New Roman" w:cs="Times New Roman"/>
          <w:szCs w:val="24"/>
        </w:rPr>
        <w:t>Φλαμπουράρης</w:t>
      </w:r>
      <w:proofErr w:type="spellEnd"/>
      <w:r>
        <w:rPr>
          <w:rFonts w:eastAsia="Times New Roman" w:cs="Times New Roman"/>
          <w:szCs w:val="24"/>
        </w:rPr>
        <w:t>. Εάν ο κύριος Υπουργός θεωρεί ότι είναι δύσκολα αυτά τα πράγματα, ας τα αφήσει γι’ αυτ</w:t>
      </w:r>
      <w:r>
        <w:rPr>
          <w:rFonts w:eastAsia="Times New Roman" w:cs="Times New Roman"/>
          <w:szCs w:val="24"/>
        </w:rPr>
        <w:t>ούς που ξέρουν και μπορούν να τα κάνουν. Και εάν δεν είστε ακόμα έτοιμοι να αφήσετε τη γλυκιά καρέκλα, αφήστε τουλάχιστον τον ιδιωτικό τομέα να κάνει αυτό που μπορεί.</w:t>
      </w:r>
    </w:p>
    <w:p w14:paraId="4C8A7EE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Έχω ένα παράδειγμα από την ιδιαίτερη πατρίδα μου. Άνοιξε ναυπηγείο στο </w:t>
      </w:r>
      <w:proofErr w:type="spellStart"/>
      <w:r>
        <w:rPr>
          <w:rFonts w:eastAsia="Times New Roman" w:cs="Times New Roman"/>
          <w:szCs w:val="24"/>
        </w:rPr>
        <w:t>Μαντούδι</w:t>
      </w:r>
      <w:proofErr w:type="spellEnd"/>
      <w:r>
        <w:rPr>
          <w:rFonts w:eastAsia="Times New Roman" w:cs="Times New Roman"/>
          <w:szCs w:val="24"/>
        </w:rPr>
        <w:t>. Βρήκαν α</w:t>
      </w:r>
      <w:r>
        <w:rPr>
          <w:rFonts w:eastAsia="Times New Roman" w:cs="Times New Roman"/>
          <w:szCs w:val="24"/>
        </w:rPr>
        <w:t>πασχόληση δεκάδες άνθρωποι. Ξέρετε, πρέπει να δείτε πώς λάμπουν τα μάτια ενός ανθρώπου</w:t>
      </w:r>
      <w:r>
        <w:rPr>
          <w:rFonts w:eastAsia="Times New Roman" w:cs="Times New Roman"/>
          <w:szCs w:val="24"/>
        </w:rPr>
        <w:t>,</w:t>
      </w:r>
      <w:r>
        <w:rPr>
          <w:rFonts w:eastAsia="Times New Roman" w:cs="Times New Roman"/>
          <w:szCs w:val="24"/>
        </w:rPr>
        <w:t xml:space="preserve"> που έχει πιάσει δουλειά μετά από χρόνια ανεργίας. Και τώρα</w:t>
      </w:r>
      <w:r>
        <w:rPr>
          <w:rFonts w:eastAsia="Times New Roman" w:cs="Times New Roman"/>
          <w:szCs w:val="24"/>
        </w:rPr>
        <w:t>,</w:t>
      </w:r>
      <w:r>
        <w:rPr>
          <w:rFonts w:eastAsia="Times New Roman" w:cs="Times New Roman"/>
          <w:szCs w:val="24"/>
        </w:rPr>
        <w:t xml:space="preserve"> έρχεται ένα γραφειοκράτης από την αποκεντρωμένη διοίκηση και παρά τις παρεμβάσεις και στην αποκεντρωμένη διο</w:t>
      </w:r>
      <w:r>
        <w:rPr>
          <w:rFonts w:eastAsia="Times New Roman" w:cs="Times New Roman"/>
          <w:szCs w:val="24"/>
        </w:rPr>
        <w:t>ίκηση και στους Υπουργούς της Κυβέρνησής σας, το ναυπηγείο κλείνει. Δεκάδες άνθρωποι πετιούνται στο δρόμο. Ποιος το κάνει; Ένας γραφειοκράτης</w:t>
      </w:r>
      <w:r>
        <w:rPr>
          <w:rFonts w:eastAsia="Times New Roman" w:cs="Times New Roman"/>
          <w:szCs w:val="24"/>
        </w:rPr>
        <w:t>,</w:t>
      </w:r>
      <w:r>
        <w:rPr>
          <w:rFonts w:eastAsia="Times New Roman" w:cs="Times New Roman"/>
          <w:szCs w:val="24"/>
        </w:rPr>
        <w:t xml:space="preserve"> που δεν ξέρει τίποτα για την επιχείρηση, δεν ξέρει τίποτα για την περιοχή. Πώς είναι δυνατόν να συμβαίνουν αυτά; </w:t>
      </w:r>
    </w:p>
    <w:p w14:paraId="4C8A7EE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Εν κατακλείδι, δεν ξέρετε, δεν θέλετε; Το σίγουρο είναι ότι δεν μπορείτε. Και όσο πιο γρήγορα φύγετε, τόσο το καλύτερο για τον τόπο.</w:t>
      </w:r>
    </w:p>
    <w:p w14:paraId="4C8A7EE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Ευχαριστώ.</w:t>
      </w:r>
    </w:p>
    <w:p w14:paraId="4C8A7EE9" w14:textId="77777777" w:rsidR="001C0F06" w:rsidRDefault="00267A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C8A7EEA" w14:textId="77777777" w:rsidR="001C0F06" w:rsidRDefault="00267A1D">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Ευχαριστώ και για τον</w:t>
      </w:r>
      <w:r>
        <w:rPr>
          <w:rFonts w:eastAsia="Times New Roman"/>
          <w:bCs/>
          <w:szCs w:val="24"/>
        </w:rPr>
        <w:t xml:space="preserve"> σεβασμό στον χρόνο, κύριε </w:t>
      </w:r>
      <w:proofErr w:type="spellStart"/>
      <w:r>
        <w:rPr>
          <w:rFonts w:eastAsia="Times New Roman"/>
          <w:bCs/>
          <w:szCs w:val="24"/>
        </w:rPr>
        <w:t>Κεδίκογλου</w:t>
      </w:r>
      <w:proofErr w:type="spellEnd"/>
      <w:r>
        <w:rPr>
          <w:rFonts w:eastAsia="Times New Roman"/>
          <w:bCs/>
          <w:szCs w:val="24"/>
        </w:rPr>
        <w:t>.</w:t>
      </w:r>
    </w:p>
    <w:p w14:paraId="4C8A7EEB" w14:textId="77777777" w:rsidR="001C0F06" w:rsidRDefault="00267A1D">
      <w:pPr>
        <w:spacing w:line="600" w:lineRule="auto"/>
        <w:ind w:firstLine="720"/>
        <w:jc w:val="both"/>
        <w:rPr>
          <w:rFonts w:eastAsia="Times New Roman"/>
          <w:bCs/>
          <w:szCs w:val="24"/>
        </w:rPr>
      </w:pPr>
      <w:r>
        <w:rPr>
          <w:rFonts w:eastAsia="Times New Roman"/>
          <w:bCs/>
          <w:szCs w:val="24"/>
        </w:rPr>
        <w:lastRenderedPageBreak/>
        <w:t>Τον λόγο έχει ο κ. Αθανασίου για επτά λεπτά.</w:t>
      </w:r>
    </w:p>
    <w:p w14:paraId="4C8A7EEC" w14:textId="77777777" w:rsidR="001C0F06" w:rsidRDefault="00267A1D">
      <w:pPr>
        <w:spacing w:line="600" w:lineRule="auto"/>
        <w:ind w:firstLine="720"/>
        <w:jc w:val="both"/>
        <w:rPr>
          <w:rFonts w:eastAsia="Times New Roman"/>
          <w:bCs/>
          <w:szCs w:val="24"/>
        </w:rPr>
      </w:pPr>
      <w:r>
        <w:rPr>
          <w:rFonts w:eastAsia="Times New Roman"/>
          <w:b/>
          <w:bCs/>
          <w:szCs w:val="24"/>
        </w:rPr>
        <w:t xml:space="preserve">ΧΑΡΑΛΑΜΠΟΣ ΑΘΑΝΑΣΙΟΥ: </w:t>
      </w:r>
      <w:r>
        <w:rPr>
          <w:rFonts w:eastAsia="Times New Roman"/>
          <w:bCs/>
          <w:szCs w:val="24"/>
        </w:rPr>
        <w:t>Ευχαριστώ, κύριε Πρόεδρε.</w:t>
      </w:r>
    </w:p>
    <w:p w14:paraId="4C8A7EED" w14:textId="77777777" w:rsidR="001C0F06" w:rsidRDefault="00267A1D">
      <w:pPr>
        <w:spacing w:line="600" w:lineRule="auto"/>
        <w:ind w:firstLine="720"/>
        <w:jc w:val="both"/>
        <w:rPr>
          <w:rFonts w:eastAsia="Times New Roman"/>
          <w:bCs/>
          <w:szCs w:val="24"/>
        </w:rPr>
      </w:pPr>
      <w:r>
        <w:rPr>
          <w:rFonts w:eastAsia="Times New Roman"/>
          <w:bCs/>
          <w:szCs w:val="24"/>
        </w:rPr>
        <w:t>Κυρίες και κύριοι συνάδελφοι, θα περιοριστώ σε δύο, τρεις παρατηρήσεις σε συγκεκριμένες διατάξεις του νομοσχεδίου. Να τονίσω</w:t>
      </w:r>
      <w:r>
        <w:rPr>
          <w:rFonts w:eastAsia="Times New Roman"/>
          <w:bCs/>
          <w:szCs w:val="24"/>
        </w:rPr>
        <w:t>, όμως, εκ προοιμίου ότι το νομοσχέδιο</w:t>
      </w:r>
      <w:r>
        <w:rPr>
          <w:rFonts w:eastAsia="Times New Roman"/>
          <w:bCs/>
          <w:szCs w:val="24"/>
        </w:rPr>
        <w:t>,</w:t>
      </w:r>
      <w:r>
        <w:rPr>
          <w:rFonts w:eastAsia="Times New Roman"/>
          <w:bCs/>
          <w:szCs w:val="24"/>
        </w:rPr>
        <w:t xml:space="preserve"> ως νομικό κείμενο</w:t>
      </w:r>
      <w:r>
        <w:rPr>
          <w:rFonts w:eastAsia="Times New Roman"/>
          <w:bCs/>
          <w:szCs w:val="24"/>
        </w:rPr>
        <w:t>,</w:t>
      </w:r>
      <w:r>
        <w:rPr>
          <w:rFonts w:eastAsia="Times New Roman"/>
          <w:bCs/>
          <w:szCs w:val="24"/>
        </w:rPr>
        <w:t xml:space="preserve"> έχει μικρή ουσιαστική χρησιμότητα για τους εργαζόμενους και τους συνταξιούχους, αφού ο επικοινωνιακός του χαρακτήρας ενόψει της Διεθνούς Έκθεσης Θεσσαλονίκης αναιρεί οποιαδήποτε απόπειρα ουσιαστική</w:t>
      </w:r>
      <w:r>
        <w:rPr>
          <w:rFonts w:eastAsia="Times New Roman"/>
          <w:bCs/>
          <w:szCs w:val="24"/>
        </w:rPr>
        <w:t>ς επίλυσης των προβλημάτων</w:t>
      </w:r>
      <w:r>
        <w:rPr>
          <w:rFonts w:eastAsia="Times New Roman"/>
          <w:bCs/>
          <w:szCs w:val="24"/>
        </w:rPr>
        <w:t>,</w:t>
      </w:r>
      <w:r>
        <w:rPr>
          <w:rFonts w:eastAsia="Times New Roman"/>
          <w:bCs/>
          <w:szCs w:val="24"/>
        </w:rPr>
        <w:t xml:space="preserve"> που η ίδια η Κυβέρνηση με τα μέχρι τώρα νομοθετήματά της δημιούργησε σε εργαζόμενους και συνταξιούχους.</w:t>
      </w:r>
    </w:p>
    <w:p w14:paraId="4C8A7EEE" w14:textId="77777777" w:rsidR="001C0F06" w:rsidRDefault="00267A1D">
      <w:pPr>
        <w:spacing w:line="600" w:lineRule="auto"/>
        <w:ind w:firstLine="720"/>
        <w:jc w:val="both"/>
        <w:rPr>
          <w:rFonts w:eastAsia="Times New Roman"/>
          <w:bCs/>
          <w:szCs w:val="24"/>
        </w:rPr>
      </w:pPr>
      <w:r>
        <w:rPr>
          <w:rFonts w:eastAsia="Times New Roman"/>
          <w:bCs/>
          <w:szCs w:val="24"/>
        </w:rPr>
        <w:t xml:space="preserve">Δεν απάντησε ο εισηγητής της πλειοψηφίας, αλλά ούτε οι αρμόδιοι Υπουργοί. Τι θα γίνει με τις </w:t>
      </w:r>
      <w:proofErr w:type="spellStart"/>
      <w:r>
        <w:rPr>
          <w:rFonts w:eastAsia="Times New Roman"/>
          <w:bCs/>
          <w:szCs w:val="24"/>
        </w:rPr>
        <w:t>εκατόν</w:t>
      </w:r>
      <w:proofErr w:type="spellEnd"/>
      <w:r>
        <w:rPr>
          <w:rFonts w:eastAsia="Times New Roman"/>
          <w:bCs/>
          <w:szCs w:val="24"/>
        </w:rPr>
        <w:t xml:space="preserve"> τριάντα πέντε χιλιάδες π</w:t>
      </w:r>
      <w:r>
        <w:rPr>
          <w:rFonts w:eastAsia="Times New Roman"/>
          <w:bCs/>
          <w:szCs w:val="24"/>
        </w:rPr>
        <w:t xml:space="preserve">ερίπου ληξιπρόθεσμες εκκρεμείς κύριες συντάξεις που αγγίζουν το ποσό του 1,4 δισεκατομμυρίων ευρώ; Τι θα γίνει με τις </w:t>
      </w:r>
      <w:proofErr w:type="spellStart"/>
      <w:r>
        <w:rPr>
          <w:rFonts w:eastAsia="Times New Roman"/>
          <w:bCs/>
          <w:szCs w:val="24"/>
        </w:rPr>
        <w:t>εκατόν</w:t>
      </w:r>
      <w:proofErr w:type="spellEnd"/>
      <w:r>
        <w:rPr>
          <w:rFonts w:eastAsia="Times New Roman"/>
          <w:bCs/>
          <w:szCs w:val="24"/>
        </w:rPr>
        <w:t xml:space="preserve"> είκοσι πέντε χιλιάδες περίπου ληξιπρόθεσμες επικουρικές συντάξεις που αγγίζουν τα 650.000.000 ευρώ, ενώ τα αναδρομικά τους που δεν </w:t>
      </w:r>
      <w:r>
        <w:rPr>
          <w:rFonts w:eastAsia="Times New Roman"/>
          <w:bCs/>
          <w:szCs w:val="24"/>
        </w:rPr>
        <w:t>έχουν αποδοθεί αγγίζουν τα 25 εκατομμύρια ευρώ; Τι θα γίνει με τα ληξιπρόθεσμα εφάπαξ του ΤΕΑΠ –</w:t>
      </w:r>
      <w:r>
        <w:rPr>
          <w:rFonts w:eastAsia="Times New Roman"/>
          <w:bCs/>
          <w:szCs w:val="24"/>
        </w:rPr>
        <w:lastRenderedPageBreak/>
        <w:t>εξήντα τρεις χιλιάδες είναι περίπου οι δικαιούχοι- όπου οι οφειλές είναι στα 900.000.000 περίπου; Δηλαδή, περίπου τριακόσιες χιλιάδες δικαιούχοι σύνταξης αναμέν</w:t>
      </w:r>
      <w:r>
        <w:rPr>
          <w:rFonts w:eastAsia="Times New Roman"/>
          <w:bCs/>
          <w:szCs w:val="24"/>
        </w:rPr>
        <w:t xml:space="preserve">ουν οφειλές 3 δισεκατομμυρίων ευρώ. </w:t>
      </w:r>
      <w:r>
        <w:rPr>
          <w:rFonts w:eastAsia="Times New Roman"/>
          <w:bCs/>
          <w:szCs w:val="24"/>
        </w:rPr>
        <w:t>Υ</w:t>
      </w:r>
      <w:r>
        <w:rPr>
          <w:rFonts w:eastAsia="Times New Roman"/>
          <w:bCs/>
          <w:szCs w:val="24"/>
        </w:rPr>
        <w:t>πάρχουν και άλλα ζητήματα</w:t>
      </w:r>
      <w:r>
        <w:rPr>
          <w:rFonts w:eastAsia="Times New Roman"/>
          <w:bCs/>
          <w:szCs w:val="24"/>
        </w:rPr>
        <w:t>,</w:t>
      </w:r>
      <w:r>
        <w:rPr>
          <w:rFonts w:eastAsia="Times New Roman"/>
          <w:bCs/>
          <w:szCs w:val="24"/>
        </w:rPr>
        <w:t xml:space="preserve"> που με καθαρότητα και πληρότητα έθεσε</w:t>
      </w:r>
      <w:r>
        <w:rPr>
          <w:rFonts w:eastAsia="Times New Roman"/>
          <w:bCs/>
          <w:szCs w:val="24"/>
        </w:rPr>
        <w:t>,</w:t>
      </w:r>
      <w:r>
        <w:rPr>
          <w:rFonts w:eastAsia="Times New Roman"/>
          <w:bCs/>
          <w:szCs w:val="24"/>
        </w:rPr>
        <w:t xml:space="preserve"> τόσο ο κ. </w:t>
      </w:r>
      <w:proofErr w:type="spellStart"/>
      <w:r>
        <w:rPr>
          <w:rFonts w:eastAsia="Times New Roman"/>
          <w:bCs/>
          <w:szCs w:val="24"/>
        </w:rPr>
        <w:t>Βρούτσης</w:t>
      </w:r>
      <w:proofErr w:type="spellEnd"/>
      <w:r>
        <w:rPr>
          <w:rFonts w:eastAsia="Times New Roman"/>
          <w:bCs/>
          <w:szCs w:val="24"/>
        </w:rPr>
        <w:t xml:space="preserve"> όσο και ο κ. </w:t>
      </w:r>
      <w:proofErr w:type="spellStart"/>
      <w:r>
        <w:rPr>
          <w:rFonts w:eastAsia="Times New Roman"/>
          <w:bCs/>
          <w:szCs w:val="24"/>
        </w:rPr>
        <w:t>Δένδιας</w:t>
      </w:r>
      <w:proofErr w:type="spellEnd"/>
      <w:r>
        <w:rPr>
          <w:rFonts w:eastAsia="Times New Roman"/>
          <w:bCs/>
          <w:szCs w:val="24"/>
        </w:rPr>
        <w:t>, αλλά και οι άλλοι Βουλευτές μας.</w:t>
      </w:r>
    </w:p>
    <w:p w14:paraId="4C8A7EEF" w14:textId="77777777" w:rsidR="001C0F06" w:rsidRDefault="00267A1D">
      <w:pPr>
        <w:spacing w:line="600" w:lineRule="auto"/>
        <w:ind w:firstLine="720"/>
        <w:jc w:val="both"/>
        <w:rPr>
          <w:rFonts w:eastAsia="Times New Roman"/>
          <w:bCs/>
          <w:szCs w:val="24"/>
        </w:rPr>
      </w:pPr>
      <w:r>
        <w:rPr>
          <w:rFonts w:eastAsia="Times New Roman"/>
          <w:bCs/>
          <w:szCs w:val="24"/>
        </w:rPr>
        <w:t>Τ</w:t>
      </w:r>
      <w:r>
        <w:rPr>
          <w:rFonts w:eastAsia="Times New Roman"/>
          <w:bCs/>
          <w:szCs w:val="24"/>
        </w:rPr>
        <w:t>ώρα θα πω για τις επιμέρους διατάξεις</w:t>
      </w:r>
      <w:r>
        <w:rPr>
          <w:rFonts w:eastAsia="Times New Roman"/>
          <w:bCs/>
          <w:szCs w:val="24"/>
        </w:rPr>
        <w:t>,</w:t>
      </w:r>
      <w:r>
        <w:rPr>
          <w:rFonts w:eastAsia="Times New Roman"/>
          <w:bCs/>
          <w:szCs w:val="24"/>
        </w:rPr>
        <w:t xml:space="preserve"> στις οποίες θέλω κυρίως να επικεντρωθώ. Προσέξτε, κυρίες και κύριοι συνάδελφοι, πού θα οδηγηθεί η όλη ρύθμιση των θεμάτων αυτών και τι εξαπάτηση γίνεται στην ουσία στους εργαζόμενους. Λέτε, λοιπόν, στο άρθρο 49. «Η συζήτηση των αγωγών και των τακτικών ενδ</w:t>
      </w:r>
      <w:r>
        <w:rPr>
          <w:rFonts w:eastAsia="Times New Roman"/>
          <w:bCs/>
          <w:szCs w:val="24"/>
        </w:rPr>
        <w:t>ίκων μέσων επί των διαφορών για άκυρη απόλυση, μισθούς υπερημερίας και καθυστερούμενους μισθούς, προσδιορίζεται υποχρεωτικά μέσα σε εξήντα ημέρες από την κατάθεσή τους. Εάν αναβληθεί η συζήτηση αυτή, προσδιορίζεται υποχρεωτικά μέσα σε τριάντα ημέρες». Αυτή</w:t>
      </w:r>
      <w:r>
        <w:rPr>
          <w:rFonts w:eastAsia="Times New Roman"/>
          <w:bCs/>
          <w:szCs w:val="24"/>
        </w:rPr>
        <w:t xml:space="preserve"> είναι η διάταξη, όπως εισάγεται. </w:t>
      </w:r>
    </w:p>
    <w:p w14:paraId="4C8A7EF0" w14:textId="77777777" w:rsidR="001C0F06" w:rsidRDefault="00267A1D">
      <w:pPr>
        <w:spacing w:line="600" w:lineRule="auto"/>
        <w:ind w:firstLine="720"/>
        <w:jc w:val="both"/>
        <w:rPr>
          <w:rFonts w:eastAsia="Times New Roman"/>
          <w:bCs/>
          <w:szCs w:val="24"/>
        </w:rPr>
      </w:pPr>
      <w:r>
        <w:rPr>
          <w:rFonts w:eastAsia="Times New Roman"/>
          <w:bCs/>
          <w:szCs w:val="24"/>
        </w:rPr>
        <w:t xml:space="preserve">Η διάταξη, όμως, αυτή για την επίσπευση της εκδίκασης των εργατικών αγωγών υποχρεωτικά εντός εξήντα ημερών και σε τριάντα ημέρες εάν γίνει αναβολή, είναι ο ορισμός του ευχολογίου. Μια διάταξη αυτού του είδους δεν αυξάνει </w:t>
      </w:r>
      <w:r>
        <w:rPr>
          <w:rFonts w:eastAsia="Times New Roman"/>
          <w:bCs/>
          <w:szCs w:val="24"/>
        </w:rPr>
        <w:t xml:space="preserve">τους διαθέσιμους </w:t>
      </w:r>
      <w:r>
        <w:rPr>
          <w:rFonts w:eastAsia="Times New Roman"/>
          <w:bCs/>
          <w:szCs w:val="24"/>
        </w:rPr>
        <w:lastRenderedPageBreak/>
        <w:t>πόρους ούτε μειώνει την ύλη</w:t>
      </w:r>
      <w:r>
        <w:rPr>
          <w:rFonts w:eastAsia="Times New Roman"/>
          <w:bCs/>
          <w:szCs w:val="24"/>
        </w:rPr>
        <w:t>,</w:t>
      </w:r>
      <w:r>
        <w:rPr>
          <w:rFonts w:eastAsia="Times New Roman"/>
          <w:bCs/>
          <w:szCs w:val="24"/>
        </w:rPr>
        <w:t xml:space="preserve"> στην οποία καλούνται τα δικαστήρια να ανταποκριθούν. Στην πιθανότερη περίπτωση</w:t>
      </w:r>
      <w:r>
        <w:rPr>
          <w:rFonts w:eastAsia="Times New Roman"/>
          <w:bCs/>
          <w:szCs w:val="24"/>
        </w:rPr>
        <w:t>,</w:t>
      </w:r>
      <w:r>
        <w:rPr>
          <w:rFonts w:eastAsia="Times New Roman"/>
          <w:bCs/>
          <w:szCs w:val="24"/>
        </w:rPr>
        <w:t xml:space="preserve"> η διάταξη θα μείνει ανεφάρμοστη, αλλιώς θα αδικηθούν άλλοι συμπολίτες, καθώς τα δικαστήρια θα αναγκαστούν να κατευθύνουν τους πόρο</w:t>
      </w:r>
      <w:r>
        <w:rPr>
          <w:rFonts w:eastAsia="Times New Roman"/>
          <w:bCs/>
          <w:szCs w:val="24"/>
        </w:rPr>
        <w:t xml:space="preserve">υς τους προς την κατεύθυνση των εργατικών διαφορών. Επομένως </w:t>
      </w:r>
      <w:r>
        <w:rPr>
          <w:rFonts w:eastAsia="Times New Roman"/>
          <w:bCs/>
          <w:szCs w:val="24"/>
        </w:rPr>
        <w:t>οι</w:t>
      </w:r>
      <w:r>
        <w:rPr>
          <w:rFonts w:eastAsia="Times New Roman"/>
          <w:bCs/>
          <w:szCs w:val="24"/>
        </w:rPr>
        <w:t xml:space="preserve"> δικάσιμ</w:t>
      </w:r>
      <w:r>
        <w:rPr>
          <w:rFonts w:eastAsia="Times New Roman"/>
          <w:bCs/>
          <w:szCs w:val="24"/>
        </w:rPr>
        <w:t xml:space="preserve">οι </w:t>
      </w:r>
      <w:r>
        <w:rPr>
          <w:rFonts w:eastAsia="Times New Roman"/>
          <w:bCs/>
          <w:szCs w:val="24"/>
        </w:rPr>
        <w:t>όλων των άλλων υποθέσεων θα πάει σε μάκρος.</w:t>
      </w:r>
    </w:p>
    <w:p w14:paraId="4C8A7EF1" w14:textId="77777777" w:rsidR="001C0F06" w:rsidRDefault="00267A1D">
      <w:pPr>
        <w:spacing w:line="600" w:lineRule="auto"/>
        <w:ind w:firstLine="720"/>
        <w:jc w:val="both"/>
        <w:rPr>
          <w:rFonts w:eastAsia="Times New Roman"/>
          <w:bCs/>
          <w:szCs w:val="24"/>
        </w:rPr>
      </w:pPr>
      <w:r>
        <w:rPr>
          <w:rFonts w:eastAsia="Times New Roman"/>
          <w:bCs/>
          <w:szCs w:val="24"/>
        </w:rPr>
        <w:t xml:space="preserve">Γιατί; Γιατί δεν λαμβάνετε, κυρία Υπουργέ, κανένα μέτρο για την πραγματική επιτάχυνση των δικών, παρ’ όλο που τον Κώδικα Πολιτικής Δικονομίας τον φέρατε προς ψήφιση πριν από λίγους μήνες. </w:t>
      </w:r>
    </w:p>
    <w:p w14:paraId="4C8A7EF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Στην ουσία</w:t>
      </w:r>
      <w:r>
        <w:rPr>
          <w:rFonts w:eastAsia="Times New Roman" w:cs="Times New Roman"/>
          <w:szCs w:val="24"/>
        </w:rPr>
        <w:t>,</w:t>
      </w:r>
      <w:r>
        <w:rPr>
          <w:rFonts w:eastAsia="Times New Roman" w:cs="Times New Roman"/>
          <w:szCs w:val="24"/>
        </w:rPr>
        <w:t xml:space="preserve"> μια διάταξη, που εισάγεται ύστερα από την πρόσφατη τροπ</w:t>
      </w:r>
      <w:r>
        <w:rPr>
          <w:rFonts w:eastAsia="Times New Roman" w:cs="Times New Roman"/>
          <w:szCs w:val="24"/>
        </w:rPr>
        <w:t>οποίηση του Κώδικα, που δεν πρόκειται</w:t>
      </w:r>
      <w:r>
        <w:rPr>
          <w:rFonts w:eastAsia="Times New Roman" w:cs="Times New Roman"/>
          <w:szCs w:val="24"/>
        </w:rPr>
        <w:t>,</w:t>
      </w:r>
      <w:r>
        <w:rPr>
          <w:rFonts w:eastAsia="Times New Roman" w:cs="Times New Roman"/>
          <w:szCs w:val="24"/>
        </w:rPr>
        <w:t xml:space="preserve"> λόγω αντικειμενικής αδυναμίας</w:t>
      </w:r>
      <w:r>
        <w:rPr>
          <w:rFonts w:eastAsia="Times New Roman" w:cs="Times New Roman"/>
          <w:szCs w:val="24"/>
        </w:rPr>
        <w:t>,</w:t>
      </w:r>
      <w:r>
        <w:rPr>
          <w:rFonts w:eastAsia="Times New Roman" w:cs="Times New Roman"/>
          <w:szCs w:val="24"/>
        </w:rPr>
        <w:t xml:space="preserve"> ειδικά στα μεγάλα δικαστήρια της χώρας να εφαρμοστεί, την φέρνετε, όμως, προς ψήφιση γιατί νομίζετε ότι έτσι γίνεστε αρεστοί στους εργαζόμενους, ενώ στην ουσία τους εξαπατάτε. </w:t>
      </w:r>
    </w:p>
    <w:p w14:paraId="4C8A7EF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Γιατί του</w:t>
      </w:r>
      <w:r>
        <w:rPr>
          <w:rFonts w:eastAsia="Times New Roman" w:cs="Times New Roman"/>
          <w:szCs w:val="24"/>
        </w:rPr>
        <w:t xml:space="preserve">ς εξαπατάτε; Πρώτον, γνωρίζετε ότι υπάρχει αντικειμενική αδυναμία εφαρμογής της διάταξης αυτής. Δεν μπορεί </w:t>
      </w:r>
      <w:r>
        <w:rPr>
          <w:rFonts w:eastAsia="Times New Roman" w:cs="Times New Roman"/>
          <w:szCs w:val="24"/>
        </w:rPr>
        <w:lastRenderedPageBreak/>
        <w:t xml:space="preserve">να επιβαρυνθούν τα πινάκια των δικαστηρίων με το </w:t>
      </w:r>
      <w:proofErr w:type="spellStart"/>
      <w:r>
        <w:rPr>
          <w:rFonts w:eastAsia="Times New Roman" w:cs="Times New Roman"/>
          <w:szCs w:val="24"/>
        </w:rPr>
        <w:t>υπάρχoν</w:t>
      </w:r>
      <w:proofErr w:type="spellEnd"/>
      <w:r>
        <w:rPr>
          <w:rFonts w:eastAsia="Times New Roman" w:cs="Times New Roman"/>
          <w:szCs w:val="24"/>
        </w:rPr>
        <w:t xml:space="preserve"> δυναμικό τους, ειδικά στα μεγάλα δικαστήρια της χώρας. Και δεύτερον, αν υποθέσουμε ότι δεν ε</w:t>
      </w:r>
      <w:r>
        <w:rPr>
          <w:rFonts w:eastAsia="Times New Roman" w:cs="Times New Roman"/>
          <w:szCs w:val="24"/>
        </w:rPr>
        <w:t xml:space="preserve">φαρμόζεται η διάταξη αυτή </w:t>
      </w:r>
      <w:r>
        <w:rPr>
          <w:rFonts w:eastAsia="Times New Roman" w:cs="Times New Roman"/>
          <w:szCs w:val="24"/>
        </w:rPr>
        <w:t>-</w:t>
      </w:r>
      <w:r>
        <w:rPr>
          <w:rFonts w:eastAsia="Times New Roman" w:cs="Times New Roman"/>
          <w:szCs w:val="24"/>
        </w:rPr>
        <w:t>που δεν θα εφαρμοστεί</w:t>
      </w:r>
      <w:r>
        <w:rPr>
          <w:rFonts w:eastAsia="Times New Roman" w:cs="Times New Roman"/>
          <w:szCs w:val="24"/>
        </w:rPr>
        <w:t>-</w:t>
      </w:r>
      <w:r>
        <w:rPr>
          <w:rFonts w:eastAsia="Times New Roman" w:cs="Times New Roman"/>
          <w:szCs w:val="24"/>
        </w:rPr>
        <w:t xml:space="preserve"> δεν έχει καμ</w:t>
      </w:r>
      <w:r>
        <w:rPr>
          <w:rFonts w:eastAsia="Times New Roman" w:cs="Times New Roman"/>
          <w:szCs w:val="24"/>
        </w:rPr>
        <w:t>μ</w:t>
      </w:r>
      <w:r>
        <w:rPr>
          <w:rFonts w:eastAsia="Times New Roman" w:cs="Times New Roman"/>
          <w:szCs w:val="24"/>
        </w:rPr>
        <w:t>ία κύρωση ούτε για τον δικαστή που προσδιορίζει την υπόθεση, αλλά ούτε και για το κύρος της απόφασης, η οποία θα εκδοθεί μετά από το χρονικό διάστημα αυτό. Ποια είναι η επίπτωση; Καμ</w:t>
      </w:r>
      <w:r>
        <w:rPr>
          <w:rFonts w:eastAsia="Times New Roman" w:cs="Times New Roman"/>
          <w:szCs w:val="24"/>
        </w:rPr>
        <w:t>μ</w:t>
      </w:r>
      <w:r>
        <w:rPr>
          <w:rFonts w:eastAsia="Times New Roman" w:cs="Times New Roman"/>
          <w:szCs w:val="24"/>
        </w:rPr>
        <w:t>ία επίπτωσ</w:t>
      </w:r>
      <w:r>
        <w:rPr>
          <w:rFonts w:eastAsia="Times New Roman" w:cs="Times New Roman"/>
          <w:szCs w:val="24"/>
        </w:rPr>
        <w:t>η. Γίνεται, όμως, για να φανείτε αρεστοί.</w:t>
      </w:r>
    </w:p>
    <w:p w14:paraId="4C8A7EF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Περαιτέρω</w:t>
      </w:r>
      <w:r>
        <w:rPr>
          <w:rFonts w:eastAsia="Times New Roman" w:cs="Times New Roman"/>
          <w:szCs w:val="24"/>
        </w:rPr>
        <w:t>,</w:t>
      </w:r>
      <w:r>
        <w:rPr>
          <w:rFonts w:eastAsia="Times New Roman" w:cs="Times New Roman"/>
          <w:szCs w:val="24"/>
        </w:rPr>
        <w:t xml:space="preserve"> ορίζεται ότι η απόφαση πρέπει υποχρεωτικά να δημοσιεύεται εντός τριάντα ημερών από τη συζήτηση. Αναφέρεται συγκεκριμένα στη διάταξη ότι οι υποθέσεις πρέπει να δημοσιεύονται εντός τριάντα ημερών από τη συ</w:t>
      </w:r>
      <w:r>
        <w:rPr>
          <w:rFonts w:eastAsia="Times New Roman" w:cs="Times New Roman"/>
          <w:szCs w:val="24"/>
        </w:rPr>
        <w:t>ζήτηση. Αν, όμως, δεν γίνει αυτό; Δηλαδή, αν δεν δημοσιευθεί</w:t>
      </w:r>
      <w:r>
        <w:rPr>
          <w:rFonts w:eastAsia="Times New Roman" w:cs="Times New Roman"/>
          <w:szCs w:val="24"/>
        </w:rPr>
        <w:t>,</w:t>
      </w:r>
      <w:r>
        <w:rPr>
          <w:rFonts w:eastAsia="Times New Roman" w:cs="Times New Roman"/>
          <w:szCs w:val="24"/>
        </w:rPr>
        <w:t xml:space="preserve"> λόγω φόρτου του δικάσαντος δικαστή η απόφαση, δεν θα είναι υποστατή ή έγκυρη αν εκδοθεί αργότερα; </w:t>
      </w:r>
    </w:p>
    <w:p w14:paraId="4C8A7EF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Και σε κάθε περίπτωση</w:t>
      </w:r>
      <w:r>
        <w:rPr>
          <w:rFonts w:eastAsia="Times New Roman" w:cs="Times New Roman"/>
          <w:szCs w:val="24"/>
        </w:rPr>
        <w:t>,</w:t>
      </w:r>
      <w:r>
        <w:rPr>
          <w:rFonts w:eastAsia="Times New Roman" w:cs="Times New Roman"/>
          <w:szCs w:val="24"/>
        </w:rPr>
        <w:t xml:space="preserve"> ο αριθμός των υποθέσεων που εγγράφονται στα πινάκια των δικαστηρίων είνα</w:t>
      </w:r>
      <w:r>
        <w:rPr>
          <w:rFonts w:eastAsia="Times New Roman" w:cs="Times New Roman"/>
          <w:szCs w:val="24"/>
        </w:rPr>
        <w:t xml:space="preserve">ι αποκλειστικό δικαίωμα, σύμφωνα με τον Οργανισμό Δικαστηρίων, που είναι ειδική διάταξη, είναι </w:t>
      </w:r>
      <w:proofErr w:type="spellStart"/>
      <w:r>
        <w:rPr>
          <w:rFonts w:eastAsia="Times New Roman" w:cs="Times New Roman"/>
          <w:szCs w:val="24"/>
          <w:lang w:val="en-US"/>
        </w:rPr>
        <w:t>lex</w:t>
      </w:r>
      <w:proofErr w:type="spellEnd"/>
      <w:r>
        <w:rPr>
          <w:rFonts w:eastAsia="Times New Roman" w:cs="Times New Roman"/>
          <w:szCs w:val="24"/>
        </w:rPr>
        <w:t xml:space="preserve"> </w:t>
      </w:r>
      <w:proofErr w:type="spellStart"/>
      <w:r>
        <w:rPr>
          <w:rFonts w:eastAsia="Times New Roman" w:cs="Times New Roman"/>
          <w:szCs w:val="24"/>
          <w:lang w:val="en-US"/>
        </w:rPr>
        <w:t>specialis</w:t>
      </w:r>
      <w:proofErr w:type="spellEnd"/>
      <w:r>
        <w:rPr>
          <w:rFonts w:eastAsia="Times New Roman" w:cs="Times New Roman"/>
          <w:szCs w:val="24"/>
        </w:rPr>
        <w:t xml:space="preserve">, στην αρμοδιότητα της ολομέλειας του δικαστηρίου. Δεν μπορεί να υποχρεωθεί η ολομέλεια </w:t>
      </w:r>
      <w:r>
        <w:rPr>
          <w:rFonts w:eastAsia="Times New Roman" w:cs="Times New Roman"/>
          <w:szCs w:val="24"/>
        </w:rPr>
        <w:lastRenderedPageBreak/>
        <w:t>του δικαστηρίου, εάν έχει αντικειμενική αδυναμία</w:t>
      </w:r>
      <w:r>
        <w:rPr>
          <w:rFonts w:eastAsia="Times New Roman" w:cs="Times New Roman"/>
          <w:szCs w:val="24"/>
        </w:rPr>
        <w:t>,</w:t>
      </w:r>
      <w:r>
        <w:rPr>
          <w:rFonts w:eastAsia="Times New Roman" w:cs="Times New Roman"/>
          <w:szCs w:val="24"/>
        </w:rPr>
        <w:t xml:space="preserve"> λόγω του δ</w:t>
      </w:r>
      <w:r>
        <w:rPr>
          <w:rFonts w:eastAsia="Times New Roman" w:cs="Times New Roman"/>
          <w:szCs w:val="24"/>
        </w:rPr>
        <w:t>υναμικού που έχει, να προσδιορίζει υποθέσεις</w:t>
      </w:r>
      <w:r>
        <w:rPr>
          <w:rFonts w:eastAsia="Times New Roman" w:cs="Times New Roman"/>
          <w:szCs w:val="24"/>
        </w:rPr>
        <w:t>,</w:t>
      </w:r>
      <w:r>
        <w:rPr>
          <w:rFonts w:eastAsia="Times New Roman" w:cs="Times New Roman"/>
          <w:szCs w:val="24"/>
        </w:rPr>
        <w:t xml:space="preserve"> πέρα από τις δυνατότητες που έχει. Συνεπώς, η απόφαση που θα βγει</w:t>
      </w:r>
      <w:r>
        <w:rPr>
          <w:rFonts w:eastAsia="Times New Roman" w:cs="Times New Roman"/>
          <w:szCs w:val="24"/>
        </w:rPr>
        <w:t>,</w:t>
      </w:r>
      <w:r>
        <w:rPr>
          <w:rFonts w:eastAsia="Times New Roman" w:cs="Times New Roman"/>
          <w:szCs w:val="24"/>
        </w:rPr>
        <w:t xml:space="preserve"> βεβαίως θα είναι έγκυρη, αλλά δεν θα πληροί τις προϋποθέσεις του νόμου, όπως τις θέσατε, ότι δηλαδή θα ε</w:t>
      </w:r>
      <w:r>
        <w:rPr>
          <w:rFonts w:eastAsia="Times New Roman" w:cs="Times New Roman"/>
          <w:szCs w:val="24"/>
        </w:rPr>
        <w:t xml:space="preserve">κδοθεί </w:t>
      </w:r>
      <w:r>
        <w:rPr>
          <w:rFonts w:eastAsia="Times New Roman" w:cs="Times New Roman"/>
          <w:szCs w:val="24"/>
        </w:rPr>
        <w:t>σύντομ</w:t>
      </w:r>
      <w:r>
        <w:rPr>
          <w:rFonts w:eastAsia="Times New Roman" w:cs="Times New Roman"/>
          <w:szCs w:val="24"/>
        </w:rPr>
        <w:t>α,</w:t>
      </w:r>
      <w:r>
        <w:rPr>
          <w:rFonts w:eastAsia="Times New Roman" w:cs="Times New Roman"/>
          <w:szCs w:val="24"/>
        </w:rPr>
        <w:t xml:space="preserve"> για να ικανοποιηθούν οι</w:t>
      </w:r>
      <w:r>
        <w:rPr>
          <w:rFonts w:eastAsia="Times New Roman" w:cs="Times New Roman"/>
          <w:szCs w:val="24"/>
        </w:rPr>
        <w:t xml:space="preserve"> εργαζόμενοι. Γι’ αυτό είπα ότι στην ουσία τους εξαπατάτε.</w:t>
      </w:r>
    </w:p>
    <w:p w14:paraId="4C8A7EF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Τα ίδια ισχύουν και με τις προθεσμίες που εισάγει η παράγραφος 3 του άρθρου 50, που αφορά τις ανακοπές, θα επανέλθω στο επόμενο άρθρο.</w:t>
      </w:r>
    </w:p>
    <w:p w14:paraId="4C8A7EF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Στο άρθρο 50 θέλει μεγάλη προσοχή και απορώ αν είχε ενημερωθεί</w:t>
      </w:r>
      <w:r>
        <w:rPr>
          <w:rFonts w:eastAsia="Times New Roman" w:cs="Times New Roman"/>
          <w:szCs w:val="24"/>
        </w:rPr>
        <w:t xml:space="preserve"> και ο Υπουργός Δικαιοσύνης, δηλαδή, αν είδε αυτήν τη διάταξη. Όταν τροποποιούμε κάτι, θα πρέπει να έχουμε και μια εποπτεία του δικαίου με την τροποποίηση μιας διάταξης. Θα πρέπει να ξέρουμε και τι συνέπειες έχει για διατάξεις</w:t>
      </w:r>
      <w:r>
        <w:rPr>
          <w:rFonts w:eastAsia="Times New Roman" w:cs="Times New Roman"/>
          <w:szCs w:val="24"/>
        </w:rPr>
        <w:t>,</w:t>
      </w:r>
      <w:r>
        <w:rPr>
          <w:rFonts w:eastAsia="Times New Roman" w:cs="Times New Roman"/>
          <w:szCs w:val="24"/>
        </w:rPr>
        <w:t xml:space="preserve"> οι οποίες ισχύουν και δεν κα</w:t>
      </w:r>
      <w:r>
        <w:rPr>
          <w:rFonts w:eastAsia="Times New Roman" w:cs="Times New Roman"/>
          <w:szCs w:val="24"/>
        </w:rPr>
        <w:t xml:space="preserve">ταργούνται; Τι λέτε στο άρθρο 50; «Κατά τις διατάξεις των άρθρων 623 και 636 μπορεί λοιπόν να ζητηθεί η έκδοση διαταγής πληρωμής οφειλόμενου μισθού…» -προσέξτε- «…εφόσον η σύναψη της σύμβασης εξαρτημένης εργασίας και το ύψος </w:t>
      </w:r>
      <w:r>
        <w:rPr>
          <w:rFonts w:eastAsia="Times New Roman" w:cs="Times New Roman"/>
          <w:szCs w:val="24"/>
        </w:rPr>
        <w:lastRenderedPageBreak/>
        <w:t>του μισθού αποδεικνύονται με δη</w:t>
      </w:r>
      <w:r>
        <w:rPr>
          <w:rFonts w:eastAsia="Times New Roman" w:cs="Times New Roman"/>
          <w:szCs w:val="24"/>
        </w:rPr>
        <w:t xml:space="preserve">μόσιο ή ιδιωτικό έγγραφο ή με απόφαση ασφαλιστικών μέτρων». </w:t>
      </w:r>
    </w:p>
    <w:p w14:paraId="4C8A7EF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προειδοποιητικά το κουδούνι λήξεως του χρόνου ομιλίας του κυρίου Βουλευτή)</w:t>
      </w:r>
    </w:p>
    <w:p w14:paraId="4C8A7EF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Τελειώνω, κύριε Πρόεδρε, αλλά είναι πολύ σοβαρά και αν μπορεί να τα δει ο Υπουργός Δικαιοσύνης</w:t>
      </w:r>
      <w:r>
        <w:rPr>
          <w:rFonts w:eastAsia="Times New Roman" w:cs="Times New Roman"/>
          <w:szCs w:val="24"/>
        </w:rPr>
        <w:t>,</w:t>
      </w:r>
      <w:r>
        <w:rPr>
          <w:rFonts w:eastAsia="Times New Roman" w:cs="Times New Roman"/>
          <w:szCs w:val="24"/>
        </w:rPr>
        <w:t xml:space="preserve"> για να μπορέσει να τα διορθώσει. </w:t>
      </w:r>
    </w:p>
    <w:p w14:paraId="4C8A7EF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Ας δούμε, λοιπόν, τι μας λέει το άρθρο 623 της Δικονομίας. Λέει: «κατά την ειδική διαδικασία των άρθρων…» τάδε «…μπορεί να ζητηθεί η έκδοση διαταγής πληρωμής για χρηματικές απαιτήσεις ή απαιτήσεις παροχής χειρόγραφων</w:t>
      </w:r>
      <w:r>
        <w:rPr>
          <w:rFonts w:eastAsia="Times New Roman" w:cs="Times New Roman"/>
          <w:szCs w:val="24"/>
        </w:rPr>
        <w:t>,</w:t>
      </w:r>
      <w:r>
        <w:rPr>
          <w:rFonts w:eastAsia="Times New Roman" w:cs="Times New Roman"/>
          <w:szCs w:val="24"/>
        </w:rPr>
        <w:t xml:space="preserve"> εφόσον η απαίτηση και το οφειλόμενο ποσό αποδεικνύονται με έγγραφο». Αυτή είναι η διάταξη η οποία ισχύει. Αυτές είναι οι προϋποθέσεις. Όμως, με το εισαγόμενο άρθρο, το άρθρο 50, το οποίο διάβασα, περιορίζονται οι προϋποθέσεις έκδοσης διαταγής πληρωμής στη</w:t>
      </w:r>
      <w:r>
        <w:rPr>
          <w:rFonts w:eastAsia="Times New Roman" w:cs="Times New Roman"/>
          <w:szCs w:val="24"/>
        </w:rPr>
        <w:t>ν απόδειξη της σύμβασης μόνο εργασίας και στο ύψος του μισθού. Μα, άλλο είναι ο συμφωνηθείς μισθός, ο οποίος βεβαίως</w:t>
      </w:r>
      <w:r>
        <w:rPr>
          <w:rFonts w:eastAsia="Times New Roman" w:cs="Times New Roman"/>
          <w:szCs w:val="24"/>
        </w:rPr>
        <w:t>,</w:t>
      </w:r>
      <w:r>
        <w:rPr>
          <w:rFonts w:eastAsia="Times New Roman" w:cs="Times New Roman"/>
          <w:szCs w:val="24"/>
        </w:rPr>
        <w:t xml:space="preserve"> μπορεί να προκύψει είτε από την έγγραφη σύμβαση εξαρτημένης εργασίας είτε και από αποδείξεις που δίνονται κ.λπ.</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Άλλο, λοιπόν, είναι ο συμ</w:t>
      </w:r>
      <w:r>
        <w:rPr>
          <w:rFonts w:eastAsia="Times New Roman" w:cs="Times New Roman"/>
          <w:szCs w:val="24"/>
        </w:rPr>
        <w:t>φωνηθείς μισθός και άλλο ο οφειλόμενος μισθός. Πρέπει, δηλαδή, να αποδεικνύεται ότι οφείλεται μισθός και το συνολικό ποσό που οφείλεται. Δεν αρκεί ο συμφωνηθείς μισθός, διότι μπορεί να έχει καταβληθεί και συνεπώς</w:t>
      </w:r>
      <w:r>
        <w:rPr>
          <w:rFonts w:eastAsia="Times New Roman" w:cs="Times New Roman"/>
          <w:szCs w:val="24"/>
        </w:rPr>
        <w:t>,</w:t>
      </w:r>
      <w:r>
        <w:rPr>
          <w:rFonts w:eastAsia="Times New Roman" w:cs="Times New Roman"/>
          <w:szCs w:val="24"/>
        </w:rPr>
        <w:t xml:space="preserve"> απαιτείται να υπάρχει και απόδειξη. </w:t>
      </w:r>
    </w:p>
    <w:p w14:paraId="4C8A7EF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Γιατί</w:t>
      </w:r>
      <w:r>
        <w:rPr>
          <w:rFonts w:eastAsia="Times New Roman" w:cs="Times New Roman"/>
          <w:szCs w:val="24"/>
        </w:rPr>
        <w:t xml:space="preserve"> αλλιώς αυτό αναιρεί ακόμα περισσότερο όλον τον προβληματισμό σας που πάτε να τον καλύψετε, κύριε Υπουργέ. Λέει: «Η εργασία που αντιστοιχεί στον μισθό για τον οποίο ζητείται έκδοση διαταγής πληρωμής τεκμαίρεται ότι έχει παρασχεθεί». </w:t>
      </w:r>
    </w:p>
    <w:p w14:paraId="4C8A7EF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 το κουδούνι λήξεως του χρόνου ομιλίας του κυρίου Βουλευτή)</w:t>
      </w:r>
    </w:p>
    <w:p w14:paraId="4C8A7EF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Μα, δηλαδή, εισάγουμε ένα μαχητό τεκμήριο; Θα έρθει ο άλλος να ανταποδείξει στο δικαστήριο ότι δεν έχει παρασχεθεί εργασία. Αυτό, όμως τι σημαίνει; Ακούγεται ευχάριστα στα αυτιά του εργαζόμενου,</w:t>
      </w:r>
      <w:r>
        <w:rPr>
          <w:rFonts w:eastAsia="Times New Roman" w:cs="Times New Roman"/>
          <w:szCs w:val="24"/>
        </w:rPr>
        <w:t xml:space="preserve"> αλλά στην ουσία είναι εξαπάτηση. Γιατί</w:t>
      </w:r>
      <w:r>
        <w:rPr>
          <w:rFonts w:eastAsia="Times New Roman" w:cs="Times New Roman"/>
          <w:szCs w:val="24"/>
        </w:rPr>
        <w:t>,</w:t>
      </w:r>
      <w:r>
        <w:rPr>
          <w:rFonts w:eastAsia="Times New Roman" w:cs="Times New Roman"/>
          <w:szCs w:val="24"/>
        </w:rPr>
        <w:t xml:space="preserve"> αφού είναι μαχητό τεκμήριο θα δημιουργήσει σωρεία ανακοπών κατά της διαταγής πληρωμής.</w:t>
      </w:r>
    </w:p>
    <w:p w14:paraId="4C8A7EF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Γιατί θα έρχεται ο εργοδότης και θα λέει «μα, δε μου παρασχέθηκε εργασία». Να μία ανακοπή</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κατά της εκτελέσεως. Η άλλη α</w:t>
      </w:r>
      <w:r>
        <w:rPr>
          <w:rFonts w:eastAsia="Times New Roman" w:cs="Times New Roman"/>
          <w:szCs w:val="24"/>
        </w:rPr>
        <w:t>νακοπή που θα υπάρχει</w:t>
      </w:r>
      <w:r>
        <w:rPr>
          <w:rFonts w:eastAsia="Times New Roman" w:cs="Times New Roman"/>
          <w:szCs w:val="24"/>
        </w:rPr>
        <w:t>,</w:t>
      </w:r>
      <w:r>
        <w:rPr>
          <w:rFonts w:eastAsia="Times New Roman" w:cs="Times New Roman"/>
          <w:szCs w:val="24"/>
        </w:rPr>
        <w:t xml:space="preserve"> θα είναι για το ύψος του οφειλόμενου μισθού, δηλαδή για τον μισθό πο</w:t>
      </w:r>
      <w:r>
        <w:rPr>
          <w:rFonts w:eastAsia="Times New Roman" w:cs="Times New Roman"/>
          <w:szCs w:val="24"/>
        </w:rPr>
        <w:t>υ</w:t>
      </w:r>
      <w:r>
        <w:rPr>
          <w:rFonts w:eastAsia="Times New Roman" w:cs="Times New Roman"/>
          <w:szCs w:val="24"/>
        </w:rPr>
        <w:t xml:space="preserve"> παρασχέθηκε, τον δεδουλευμένο. </w:t>
      </w:r>
    </w:p>
    <w:p w14:paraId="4C8A7EFF" w14:textId="77777777" w:rsidR="001C0F06" w:rsidRDefault="00267A1D">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 xml:space="preserve">Ολοκληρώστε, κύριε Αθανασίου, σας παρακαλώ. </w:t>
      </w:r>
    </w:p>
    <w:p w14:paraId="4C8A7F0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Όταν το λέτε όμως για τον συ</w:t>
      </w:r>
      <w:r>
        <w:rPr>
          <w:rFonts w:eastAsia="Times New Roman" w:cs="Times New Roman"/>
          <w:szCs w:val="24"/>
        </w:rPr>
        <w:t>μφωνηθέντα μισθό, αυτό αντιλαμβάνεστε ότι ακούγεται μεν ευχάριστα στον εργαζόμενο, αλλά στην ουσία</w:t>
      </w:r>
      <w:r>
        <w:rPr>
          <w:rFonts w:eastAsia="Times New Roman" w:cs="Times New Roman"/>
          <w:szCs w:val="24"/>
        </w:rPr>
        <w:t>,</w:t>
      </w:r>
      <w:r>
        <w:rPr>
          <w:rFonts w:eastAsia="Times New Roman" w:cs="Times New Roman"/>
          <w:szCs w:val="24"/>
        </w:rPr>
        <w:t xml:space="preserve"> υπάρχει μια εξαπάτηση, κάτι που πρέπει να αντιληφθούν οι εργαζόμενοι. Όλα αυτά, κυρίες και κύριοι συνάδελφοι του ΣΥΡΙΖΑ, οι διατάξεις αυτές, γίνονται ενόψει</w:t>
      </w:r>
      <w:r>
        <w:rPr>
          <w:rFonts w:eastAsia="Times New Roman" w:cs="Times New Roman"/>
          <w:szCs w:val="24"/>
        </w:rPr>
        <w:t xml:space="preserve"> της Διεθνούς Έκθεσης Θεσσαλονίκης, αλλά στην ουσία δεν αποτελούν τίποτα άλλο</w:t>
      </w:r>
      <w:r>
        <w:rPr>
          <w:rFonts w:eastAsia="Times New Roman" w:cs="Times New Roman"/>
          <w:szCs w:val="24"/>
        </w:rPr>
        <w:t>,</w:t>
      </w:r>
      <w:r>
        <w:rPr>
          <w:rFonts w:eastAsia="Times New Roman" w:cs="Times New Roman"/>
          <w:szCs w:val="24"/>
        </w:rPr>
        <w:t xml:space="preserve"> παρά μια εξαπάτηση των εργαζομένων. </w:t>
      </w:r>
    </w:p>
    <w:p w14:paraId="4C8A7F0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Ευχαριστώ.</w:t>
      </w:r>
    </w:p>
    <w:p w14:paraId="4C8A7F02" w14:textId="77777777" w:rsidR="001C0F06" w:rsidRDefault="00267A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C8A7F03" w14:textId="77777777" w:rsidR="001C0F06" w:rsidRDefault="00267A1D">
      <w:pPr>
        <w:spacing w:line="600" w:lineRule="auto"/>
        <w:ind w:firstLine="720"/>
        <w:jc w:val="both"/>
        <w:rPr>
          <w:rFonts w:eastAsia="Times New Roman"/>
          <w:bCs/>
          <w:szCs w:val="24"/>
        </w:rPr>
      </w:pPr>
      <w:r>
        <w:rPr>
          <w:rFonts w:eastAsia="Times New Roman"/>
          <w:b/>
          <w:bCs/>
          <w:szCs w:val="24"/>
        </w:rPr>
        <w:lastRenderedPageBreak/>
        <w:t xml:space="preserve">ΠΡΟΕΔΡΕΥΩΝ (Δημήτριος Κρεμαστινός): </w:t>
      </w:r>
      <w:r>
        <w:rPr>
          <w:rFonts w:eastAsia="Times New Roman"/>
          <w:bCs/>
          <w:szCs w:val="24"/>
        </w:rPr>
        <w:t xml:space="preserve">Κι εγώ σας ευχαριστώ. </w:t>
      </w:r>
    </w:p>
    <w:p w14:paraId="4C8A7F04" w14:textId="77777777" w:rsidR="001C0F06" w:rsidRDefault="00267A1D">
      <w:pPr>
        <w:spacing w:line="600" w:lineRule="auto"/>
        <w:ind w:firstLine="720"/>
        <w:jc w:val="both"/>
        <w:rPr>
          <w:rFonts w:eastAsia="Times New Roman"/>
          <w:bCs/>
          <w:szCs w:val="24"/>
        </w:rPr>
      </w:pPr>
      <w:r>
        <w:rPr>
          <w:rFonts w:eastAsia="Times New Roman"/>
          <w:bCs/>
          <w:szCs w:val="24"/>
        </w:rPr>
        <w:t xml:space="preserve">Τον λόγο έχει ο </w:t>
      </w:r>
      <w:r>
        <w:rPr>
          <w:rFonts w:eastAsia="Times New Roman"/>
          <w:bCs/>
          <w:szCs w:val="24"/>
        </w:rPr>
        <w:t xml:space="preserve">κ. </w:t>
      </w:r>
      <w:proofErr w:type="spellStart"/>
      <w:r>
        <w:rPr>
          <w:rFonts w:eastAsia="Times New Roman"/>
          <w:bCs/>
          <w:szCs w:val="24"/>
        </w:rPr>
        <w:t>Κεγκέρογλου</w:t>
      </w:r>
      <w:proofErr w:type="spellEnd"/>
      <w:r>
        <w:rPr>
          <w:rFonts w:eastAsia="Times New Roman"/>
          <w:bCs/>
          <w:szCs w:val="24"/>
        </w:rPr>
        <w:t>, Βουλευτής της Δημοκρατικής Συμπαράταξης ΠΑΣΟΚ</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ΔΗΜΑΡ. </w:t>
      </w:r>
    </w:p>
    <w:p w14:paraId="4C8A7F05" w14:textId="77777777" w:rsidR="001C0F06" w:rsidRDefault="00267A1D">
      <w:pPr>
        <w:spacing w:line="600" w:lineRule="auto"/>
        <w:ind w:firstLine="720"/>
        <w:jc w:val="both"/>
        <w:rPr>
          <w:rFonts w:eastAsia="Times New Roman"/>
          <w:bCs/>
          <w:szCs w:val="24"/>
        </w:rPr>
      </w:pPr>
      <w:r>
        <w:rPr>
          <w:rFonts w:eastAsia="Times New Roman"/>
          <w:b/>
          <w:bCs/>
          <w:szCs w:val="24"/>
        </w:rPr>
        <w:t>ΒΑΣΙΛΕΙΟΣ ΚΕΓΚΕΡΟΓΛΟΥ:</w:t>
      </w:r>
      <w:r>
        <w:rPr>
          <w:rFonts w:eastAsia="Times New Roman"/>
          <w:bCs/>
          <w:szCs w:val="24"/>
        </w:rPr>
        <w:t xml:space="preserve"> Ευχαριστώ πολύ, κύριε Πρόεδρε. </w:t>
      </w:r>
    </w:p>
    <w:p w14:paraId="4C8A7F06" w14:textId="77777777" w:rsidR="001C0F06" w:rsidRDefault="00267A1D">
      <w:pPr>
        <w:spacing w:line="600" w:lineRule="auto"/>
        <w:ind w:firstLine="720"/>
        <w:jc w:val="both"/>
        <w:rPr>
          <w:rFonts w:eastAsia="Times New Roman"/>
          <w:bCs/>
          <w:szCs w:val="24"/>
        </w:rPr>
      </w:pPr>
      <w:r>
        <w:rPr>
          <w:rFonts w:eastAsia="Times New Roman"/>
          <w:bCs/>
          <w:szCs w:val="24"/>
        </w:rPr>
        <w:t xml:space="preserve">Ξεκινώ την τοποθέτησή μου με ένα σχόλιο για τη χθεσινή παρέμβαση του Υπουργού κ. </w:t>
      </w:r>
      <w:proofErr w:type="spellStart"/>
      <w:r>
        <w:rPr>
          <w:rFonts w:eastAsia="Times New Roman"/>
          <w:bCs/>
          <w:szCs w:val="24"/>
        </w:rPr>
        <w:t>Τσακαλώτου</w:t>
      </w:r>
      <w:proofErr w:type="spellEnd"/>
      <w:r>
        <w:rPr>
          <w:rFonts w:eastAsia="Times New Roman"/>
          <w:bCs/>
          <w:szCs w:val="24"/>
        </w:rPr>
        <w:t>, ο οποίος ερχόμενος στην Αίθουσα, αντ</w:t>
      </w:r>
      <w:r>
        <w:rPr>
          <w:rFonts w:eastAsia="Times New Roman"/>
          <w:bCs/>
          <w:szCs w:val="24"/>
        </w:rPr>
        <w:t>ί να απολογηθεί και να δώσει εξηγήσεις για τις πολιτικές που ακολουθεί, τα μέτρα που παίρνει, που προκαλούν τεράστια προβλήματα στην κάθε οικογένεια, στους πολίτες, στις μικρές επιχειρήσεις, που κάνουν τη ζωή των Ελλήνων και των Ελληνίδων ακόμα πιο δύσκολη</w:t>
      </w:r>
      <w:r>
        <w:rPr>
          <w:rFonts w:eastAsia="Times New Roman"/>
          <w:bCs/>
          <w:szCs w:val="24"/>
        </w:rPr>
        <w:t xml:space="preserve">, ήρθε εδώ να μας αναπτύξει θεωρίες περί Μαρξ και άλλων τινών. Βέβαια, αναφέρθηκε και στα </w:t>
      </w:r>
      <w:proofErr w:type="spellStart"/>
      <w:r>
        <w:rPr>
          <w:rFonts w:eastAsia="Times New Roman"/>
          <w:bCs/>
          <w:szCs w:val="24"/>
        </w:rPr>
        <w:t>ώτα</w:t>
      </w:r>
      <w:proofErr w:type="spellEnd"/>
      <w:r>
        <w:rPr>
          <w:rFonts w:eastAsia="Times New Roman"/>
          <w:bCs/>
          <w:szCs w:val="24"/>
        </w:rPr>
        <w:t>, στα αυτιά του, ότι δεν μεγάλωσαν, και πράγματι, γιατί ήδη έχουν αποκτήσει τέτοια ελαστικότητα που επανέρχονται μετά από τα πολλά τραβήγματα που του κάνουν. Δεν ε</w:t>
      </w:r>
      <w:r>
        <w:rPr>
          <w:rFonts w:eastAsia="Times New Roman"/>
          <w:bCs/>
          <w:szCs w:val="24"/>
        </w:rPr>
        <w:t xml:space="preserve">ίπε, όμως, τίποτα ούτε για τη μύτη, που μεγαλώνει λόγω των ψεμάτων ούτε για τη γλώσσα, που έχει γίνει πια πάρα πολύ μεγάλη. </w:t>
      </w:r>
    </w:p>
    <w:p w14:paraId="4C8A7F07" w14:textId="77777777" w:rsidR="001C0F06" w:rsidRDefault="00267A1D">
      <w:pPr>
        <w:spacing w:line="600" w:lineRule="auto"/>
        <w:ind w:firstLine="720"/>
        <w:jc w:val="both"/>
        <w:rPr>
          <w:rFonts w:eastAsia="Times New Roman"/>
          <w:bCs/>
          <w:szCs w:val="24"/>
        </w:rPr>
      </w:pPr>
      <w:r>
        <w:rPr>
          <w:rFonts w:eastAsia="Times New Roman"/>
          <w:bCs/>
          <w:szCs w:val="24"/>
        </w:rPr>
        <w:lastRenderedPageBreak/>
        <w:t xml:space="preserve">Έρχομαι στο θέμα της τρίτης αξιολόγησης και είναι λίγες μέρες μόλις πριν η συζήτηση που κάνουμε εδώ στη Βουλή. Αφορά τα εργασιακά, </w:t>
      </w:r>
      <w:r>
        <w:rPr>
          <w:rFonts w:eastAsia="Times New Roman"/>
          <w:bCs/>
          <w:szCs w:val="24"/>
        </w:rPr>
        <w:t>αφορά πλήθος θεμάτων, που έχουν σχέση με τους κοινωνικούς εταίρους και η Κυβέρνηση</w:t>
      </w:r>
      <w:r>
        <w:rPr>
          <w:rFonts w:eastAsia="Times New Roman"/>
          <w:bCs/>
          <w:szCs w:val="24"/>
        </w:rPr>
        <w:t>,</w:t>
      </w:r>
      <w:r>
        <w:rPr>
          <w:rFonts w:eastAsia="Times New Roman"/>
          <w:bCs/>
          <w:szCs w:val="24"/>
        </w:rPr>
        <w:t xml:space="preserve"> αντί να φροντίσει για την αποκατάσταση του κοινωνικού διαλόγου και της συνεννόησης με τους κοινωνικούς εταίρους, τους εργαζόμενους, τους εργοδότες, όλους όσους αφορούν τα θέματα, προχωρεί σε μονομερείς ενέργειες. Εμείς ζητούμε την άμεση αποκατάσταση του κ</w:t>
      </w:r>
      <w:r>
        <w:rPr>
          <w:rFonts w:eastAsia="Times New Roman"/>
          <w:bCs/>
          <w:szCs w:val="24"/>
        </w:rPr>
        <w:t xml:space="preserve">οινωνικού διαλόγου, στον οποίο συμμετέχουν και οι εργαζόμενοι, οι οποίοι συστηματικά αποκλείονται τα τελευταία χρόνια. </w:t>
      </w:r>
    </w:p>
    <w:p w14:paraId="4C8A7F0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ύριε Πρόεδρε, κ</w:t>
      </w:r>
      <w:r>
        <w:rPr>
          <w:rFonts w:eastAsia="Times New Roman" w:cs="Times New Roman"/>
          <w:szCs w:val="24"/>
        </w:rPr>
        <w:t>υρίες και κύριοι συνάδελφοι, έχουν κατατεθεί τροπολογίες από την πλευρά της Κυβέρνησης, έχουν κατατεθεί από Βουλευτές, έ</w:t>
      </w:r>
      <w:r>
        <w:rPr>
          <w:rFonts w:eastAsia="Times New Roman" w:cs="Times New Roman"/>
          <w:szCs w:val="24"/>
        </w:rPr>
        <w:t xml:space="preserve">χουν κατατεθεί και από εμάς, επεξεργασμένες διατάξεις που αφορούν την άρση αδικιών που προκλήθηκαν είτε με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είτε με άλλα νομοθετήματα από το 2015 και μετά. </w:t>
      </w:r>
    </w:p>
    <w:p w14:paraId="4C8A7F0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Εμείς τοποθετούμαστε θετικά για συγκεκριμένες διατάξεις, όπως παραδείγματος χάριν την τροπολογία του κ. Βερναρδάκη, που αφορά τα άτομα με αναπηρία, που αφορά τα σημεία αναφο</w:t>
      </w:r>
      <w:r>
        <w:rPr>
          <w:rFonts w:eastAsia="Times New Roman" w:cs="Times New Roman"/>
          <w:szCs w:val="24"/>
        </w:rPr>
        <w:lastRenderedPageBreak/>
        <w:t>ράς σε περιφέρειες, δήμους, για την παρακολούθηση της σύμβασης, τοποθετούμαστε θετι</w:t>
      </w:r>
      <w:r>
        <w:rPr>
          <w:rFonts w:eastAsia="Times New Roman" w:cs="Times New Roman"/>
          <w:szCs w:val="24"/>
        </w:rPr>
        <w:t>κά για την ένταξη της ΕΣΑ</w:t>
      </w:r>
      <w:r>
        <w:rPr>
          <w:rFonts w:eastAsia="Times New Roman" w:cs="Times New Roman"/>
          <w:szCs w:val="24"/>
        </w:rPr>
        <w:t>ΜΕ</w:t>
      </w:r>
      <w:r>
        <w:rPr>
          <w:rFonts w:eastAsia="Times New Roman" w:cs="Times New Roman"/>
          <w:szCs w:val="24"/>
        </w:rPr>
        <w:t>Α παράλληλα με τον Συνήγορο του Πολίτη στο πλαίσιο προαγωγής και βέβαια για τη συμπερίληψη του Παρατηρητηρίου των Α</w:t>
      </w:r>
      <w:r>
        <w:rPr>
          <w:rFonts w:eastAsia="Times New Roman" w:cs="Times New Roman"/>
          <w:szCs w:val="24"/>
        </w:rPr>
        <w:t>ΜΕ</w:t>
      </w:r>
      <w:r>
        <w:rPr>
          <w:rFonts w:eastAsia="Times New Roman" w:cs="Times New Roman"/>
          <w:szCs w:val="24"/>
        </w:rPr>
        <w:t xml:space="preserve">Α. </w:t>
      </w:r>
    </w:p>
    <w:p w14:paraId="4C8A7F0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Είναι θετική η διάταξη που μιλάει για την εξίσωση της νοηματικής γλώσσας με την ελληνική. Παρακάτω, όμως, το</w:t>
      </w:r>
      <w:r>
        <w:rPr>
          <w:rFonts w:eastAsia="Times New Roman" w:cs="Times New Roman"/>
          <w:szCs w:val="24"/>
        </w:rPr>
        <w:t xml:space="preserve"> ανατρέπει. Η ίδια διάταξη, όπως τροποποιήθηκε, ανατρέπει την ισοτιμία της νοηματικής με την ελληνική. Χρησιμοποιούνται δύο αντιεπιστημονικοί, στην ουσία, όροι. Πολιτικοί όροι μπορεί να είναι, τεχνικοί όροι μπορεί να είναι, αλλά είναι αντιεπιστημονικοί στη</w:t>
      </w:r>
      <w:r>
        <w:rPr>
          <w:rFonts w:eastAsia="Times New Roman" w:cs="Times New Roman"/>
          <w:szCs w:val="24"/>
        </w:rPr>
        <w:t>ν συγκεκριμένη περίπτωση. Αναφέρεται στους «</w:t>
      </w:r>
      <w:proofErr w:type="spellStart"/>
      <w:r>
        <w:rPr>
          <w:rFonts w:eastAsia="Times New Roman" w:cs="Times New Roman"/>
          <w:szCs w:val="24"/>
        </w:rPr>
        <w:t>προγλωσσικούς</w:t>
      </w:r>
      <w:proofErr w:type="spellEnd"/>
      <w:r>
        <w:rPr>
          <w:rFonts w:eastAsia="Times New Roman" w:cs="Times New Roman"/>
          <w:szCs w:val="24"/>
        </w:rPr>
        <w:t>» χρήστες και στους «μεταγλωσσικούς» χρήστες. Αυτά θα πρέπει να διαγραφούν, «</w:t>
      </w:r>
      <w:proofErr w:type="spellStart"/>
      <w:r>
        <w:rPr>
          <w:rFonts w:eastAsia="Times New Roman" w:cs="Times New Roman"/>
          <w:szCs w:val="24"/>
        </w:rPr>
        <w:t>προγλωσσικά</w:t>
      </w:r>
      <w:proofErr w:type="spellEnd"/>
      <w:r>
        <w:rPr>
          <w:rFonts w:eastAsia="Times New Roman" w:cs="Times New Roman"/>
          <w:szCs w:val="24"/>
        </w:rPr>
        <w:t>» κωφοί και «μεταγλωσσικά» κωφοί, και να αντικατασταθούν με τη φράση «για κωφούς και βαρήκοους χρήστες της νοημ</w:t>
      </w:r>
      <w:r>
        <w:rPr>
          <w:rFonts w:eastAsia="Times New Roman" w:cs="Times New Roman"/>
          <w:szCs w:val="24"/>
        </w:rPr>
        <w:t>ατικής». Απλά ελληνικά, νομικά ορθά, και όχι με τη χρήση των τεχνικών αυτών όρων να ανατρέπεται το εισαγωγικό της διάταξης</w:t>
      </w:r>
      <w:r>
        <w:rPr>
          <w:rFonts w:eastAsia="Times New Roman" w:cs="Times New Roman"/>
          <w:szCs w:val="24"/>
        </w:rPr>
        <w:t>,</w:t>
      </w:r>
      <w:r>
        <w:rPr>
          <w:rFonts w:eastAsia="Times New Roman" w:cs="Times New Roman"/>
          <w:szCs w:val="24"/>
        </w:rPr>
        <w:t xml:space="preserve"> που αναγνωρίζει την ισοτιμία νοηματικής και ελληνικής. </w:t>
      </w:r>
    </w:p>
    <w:p w14:paraId="4C8A7F0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Η Ομοσπονδία Κωφών μάς έχει στείλει ενημερωτικά δύο μέρες τώρα, έχει στείλει</w:t>
      </w:r>
      <w:r>
        <w:rPr>
          <w:rFonts w:eastAsia="Times New Roman" w:cs="Times New Roman"/>
          <w:szCs w:val="24"/>
        </w:rPr>
        <w:t xml:space="preserve"> στο Υπουργείο, είναι ενήμερο και οφείλει </w:t>
      </w:r>
      <w:r>
        <w:rPr>
          <w:rFonts w:eastAsia="Times New Roman" w:cs="Times New Roman"/>
          <w:szCs w:val="24"/>
        </w:rPr>
        <w:lastRenderedPageBreak/>
        <w:t xml:space="preserve">να αποδεχτεί αυτή τη διάταξη ως πολιτικά, νομικά και επιστημονικά ορθή. Άλλως, νομοθετούμε εδώ με μια διάταξη και </w:t>
      </w:r>
      <w:proofErr w:type="spellStart"/>
      <w:r>
        <w:rPr>
          <w:rFonts w:eastAsia="Times New Roman" w:cs="Times New Roman"/>
          <w:szCs w:val="24"/>
        </w:rPr>
        <w:t>ξενομοθετούμε</w:t>
      </w:r>
      <w:proofErr w:type="spellEnd"/>
      <w:r>
        <w:rPr>
          <w:rFonts w:eastAsia="Times New Roman" w:cs="Times New Roman"/>
          <w:szCs w:val="24"/>
        </w:rPr>
        <w:t xml:space="preserve"> με μια άλλη.  </w:t>
      </w:r>
    </w:p>
    <w:p w14:paraId="4C8A7F0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Έχουμε την τροπολογία, η οποία αφορά τον ΟΓΑ, στην οποία έχουμε σταθεί </w:t>
      </w:r>
      <w:r>
        <w:rPr>
          <w:rFonts w:eastAsia="Times New Roman" w:cs="Times New Roman"/>
          <w:szCs w:val="24"/>
        </w:rPr>
        <w:t xml:space="preserve">θετικά, με την προϋπόθεση ότι το σύνολο των θεμάτων, που αφορούν την </w:t>
      </w:r>
      <w:proofErr w:type="spellStart"/>
      <w:r>
        <w:rPr>
          <w:rFonts w:eastAsia="Times New Roman" w:cs="Times New Roman"/>
          <w:szCs w:val="24"/>
        </w:rPr>
        <w:t>προνοιακή</w:t>
      </w:r>
      <w:proofErr w:type="spellEnd"/>
      <w:r>
        <w:rPr>
          <w:rFonts w:eastAsia="Times New Roman" w:cs="Times New Roman"/>
          <w:szCs w:val="24"/>
        </w:rPr>
        <w:t xml:space="preserve"> πολιτική του Υπουργείου, θα συγκεντρωθεί στον </w:t>
      </w:r>
      <w:r>
        <w:rPr>
          <w:rFonts w:eastAsia="Times New Roman" w:cs="Times New Roman"/>
          <w:szCs w:val="24"/>
        </w:rPr>
        <w:t>ο</w:t>
      </w:r>
      <w:r>
        <w:rPr>
          <w:rFonts w:eastAsia="Times New Roman" w:cs="Times New Roman"/>
          <w:szCs w:val="24"/>
        </w:rPr>
        <w:t>ργανισμό, αλλιώς δεν θα είχε νόημα η ίδρυσή του. Και βεβαίως, με την προϋπόθεση το κομμάτι, που αφορά την κοινωνική ασφάλιση των α</w:t>
      </w:r>
      <w:r>
        <w:rPr>
          <w:rFonts w:eastAsia="Times New Roman" w:cs="Times New Roman"/>
          <w:szCs w:val="24"/>
        </w:rPr>
        <w:t>γροτών, να μην αποδυναμωθεί ή να ενισχυθεί από άλλο ανθρώπινο δυναμικό, γιατί έχουμε το φαινόμενο, για τις συντάξεις του Ιουλίου, που έπρεπε ήδη να έχουν εκδοθεί, ο κ. Πετρόπουλος να μην δεσμεύεται ούτε για τον Δεκέμβριο. Αυτό είναι παράβαση νόμου, γιατί τ</w:t>
      </w:r>
      <w:r>
        <w:rPr>
          <w:rFonts w:eastAsia="Times New Roman" w:cs="Times New Roman"/>
          <w:szCs w:val="24"/>
        </w:rPr>
        <w:t>ην ίδια ώρα δεν δίδει ούτε προσωρινή σύνταξη. Μπορεί</w:t>
      </w:r>
      <w:r>
        <w:rPr>
          <w:rFonts w:eastAsia="Times New Roman" w:cs="Times New Roman"/>
          <w:szCs w:val="24"/>
        </w:rPr>
        <w:t>,</w:t>
      </w:r>
      <w:r>
        <w:rPr>
          <w:rFonts w:eastAsia="Times New Roman" w:cs="Times New Roman"/>
          <w:szCs w:val="24"/>
        </w:rPr>
        <w:t xml:space="preserve"> λόγω διοικητικών καθυστερήσεων ή άλλων να απολογηθεί και να πει ότι πάει ετεροχρονισμένα η απόδοση σύνταξης, αλλά την ίδια ώρα υποχρεούται να δώσει έστω προσωρινή. Και δεν το κάνει. </w:t>
      </w:r>
    </w:p>
    <w:p w14:paraId="4C8A7F0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Εμείς τοποθετούμαστ</w:t>
      </w:r>
      <w:r>
        <w:rPr>
          <w:rFonts w:eastAsia="Times New Roman" w:cs="Times New Roman"/>
          <w:szCs w:val="24"/>
        </w:rPr>
        <w:t>ε θετικά γι</w:t>
      </w:r>
      <w:r>
        <w:rPr>
          <w:rFonts w:eastAsia="Times New Roman" w:cs="Times New Roman"/>
          <w:szCs w:val="24"/>
        </w:rPr>
        <w:t>’</w:t>
      </w:r>
      <w:r>
        <w:rPr>
          <w:rFonts w:eastAsia="Times New Roman" w:cs="Times New Roman"/>
          <w:szCs w:val="24"/>
        </w:rPr>
        <w:t xml:space="preserve"> αυτές τις τροπολογίες και λέμε ξεκάθαρα την άποψή μας, καθώς και για την τροπολογία που έχει καταθέσει ο συνάδελφος </w:t>
      </w:r>
      <w:proofErr w:type="spellStart"/>
      <w:r>
        <w:rPr>
          <w:rFonts w:eastAsia="Times New Roman" w:cs="Times New Roman"/>
          <w:szCs w:val="24"/>
        </w:rPr>
        <w:t>Βαρδάκης</w:t>
      </w:r>
      <w:proofErr w:type="spellEnd"/>
      <w:r>
        <w:rPr>
          <w:rFonts w:eastAsia="Times New Roman" w:cs="Times New Roman"/>
          <w:szCs w:val="24"/>
        </w:rPr>
        <w:t xml:space="preserve"> και αφορά τη ΔΕΥΑ </w:t>
      </w:r>
      <w:r>
        <w:rPr>
          <w:rFonts w:eastAsia="Times New Roman" w:cs="Times New Roman"/>
          <w:szCs w:val="24"/>
        </w:rPr>
        <w:lastRenderedPageBreak/>
        <w:t>Ηρακλείου, αλλά προφανώς, και άλλες ΔΕΥΑ της χώρας. Είμαστε θετικοί και ζητούμε να γίνει δεκτή από τ</w:t>
      </w:r>
      <w:r>
        <w:rPr>
          <w:rFonts w:eastAsia="Times New Roman" w:cs="Times New Roman"/>
          <w:szCs w:val="24"/>
        </w:rPr>
        <w:t xml:space="preserve">ην Υπουργό. Είναι η βουλευτική τροπολογία του συνάδελφου </w:t>
      </w:r>
      <w:proofErr w:type="spellStart"/>
      <w:r>
        <w:rPr>
          <w:rFonts w:eastAsia="Times New Roman" w:cs="Times New Roman"/>
          <w:szCs w:val="24"/>
        </w:rPr>
        <w:t>Βαρδάκη</w:t>
      </w:r>
      <w:proofErr w:type="spellEnd"/>
      <w:r>
        <w:rPr>
          <w:rFonts w:eastAsia="Times New Roman" w:cs="Times New Roman"/>
          <w:szCs w:val="24"/>
        </w:rPr>
        <w:t xml:space="preserve"> με γενικό αριθμό 1243 και ειδικό 95.</w:t>
      </w:r>
    </w:p>
    <w:p w14:paraId="4C8A7F0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Με την ίδια καθαρότητα θέλουμε να τοποθετηθεί η Κυβέρνηση πάνω στη δικιά μας τροπολογία. Η δικιά μας τροπολογία έχει έξι άρθρα. Άρση αδικιών για τις συντά</w:t>
      </w:r>
      <w:r>
        <w:rPr>
          <w:rFonts w:eastAsia="Times New Roman" w:cs="Times New Roman"/>
          <w:szCs w:val="24"/>
        </w:rPr>
        <w:t xml:space="preserve">ξεις, για τα ορφανά, τις χήρες ή τους χήρους. Δεν είναι δυνατόν να συνεχίζεται αυτή η ανάλγητη στάση από την πλευρά του Υπουργείου. Πρέπει να τροποποιηθεί άμεσα, να αρθεί η αδικία, να αποκατασταθεί η </w:t>
      </w:r>
      <w:r>
        <w:rPr>
          <w:rFonts w:eastAsia="Times New Roman" w:cs="Times New Roman"/>
          <w:szCs w:val="24"/>
        </w:rPr>
        <w:t>δ</w:t>
      </w:r>
      <w:r>
        <w:rPr>
          <w:rFonts w:eastAsia="Times New Roman" w:cs="Times New Roman"/>
          <w:szCs w:val="24"/>
        </w:rPr>
        <w:t>ικαιοσύνη. Δεν έχει κα</w:t>
      </w:r>
      <w:r>
        <w:rPr>
          <w:rFonts w:eastAsia="Times New Roman" w:cs="Times New Roman"/>
          <w:szCs w:val="24"/>
        </w:rPr>
        <w:t>μ</w:t>
      </w:r>
      <w:r>
        <w:rPr>
          <w:rFonts w:eastAsia="Times New Roman" w:cs="Times New Roman"/>
          <w:szCs w:val="24"/>
        </w:rPr>
        <w:t>μία αιτιολογία η Κυβέρνηση να μη</w:t>
      </w:r>
      <w:r>
        <w:rPr>
          <w:rFonts w:eastAsia="Times New Roman" w:cs="Times New Roman"/>
          <w:szCs w:val="24"/>
        </w:rPr>
        <w:t xml:space="preserve">ν παίρνει θέση. </w:t>
      </w:r>
    </w:p>
    <w:p w14:paraId="4C8A7F0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Δεύτερο θέμα. Έκδοση συντάξεων για ΟΑΕΕ, ΕΤΑΑ και ΟΓΑ</w:t>
      </w:r>
      <w:r>
        <w:rPr>
          <w:rFonts w:eastAsia="Times New Roman" w:cs="Times New Roman"/>
          <w:b/>
          <w:szCs w:val="24"/>
        </w:rPr>
        <w:t>,</w:t>
      </w:r>
      <w:r>
        <w:rPr>
          <w:rFonts w:eastAsia="Times New Roman" w:cs="Times New Roman"/>
          <w:szCs w:val="24"/>
        </w:rPr>
        <w:t xml:space="preserve"> για ανθρώπους που έχουν ληξιπρόθεσμες οφειλές. Ζητάμε την αύξηση του ποσού από 15.000-20.000 που είναι σε ΟΑΕ και ΕΤΑΑ σε 35.000 και για τον ΟΓΑ από 4.000 σε 12.000. </w:t>
      </w:r>
    </w:p>
    <w:p w14:paraId="4C8A7F1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Σε κάθε περίπτωση</w:t>
      </w:r>
      <w:r>
        <w:rPr>
          <w:rFonts w:eastAsia="Times New Roman" w:cs="Times New Roman"/>
          <w:szCs w:val="24"/>
        </w:rPr>
        <w:t xml:space="preserve">, αν δεν μπορεί να ρυθμιστεί ένα ποσό ή δεν έχει τη δυνατότητα να το καταβάλει, να μπορεί με αίτησή του για ένα διάστημα προσωρινά να εξαιρείται του υπολογισμού της </w:t>
      </w:r>
      <w:r>
        <w:rPr>
          <w:rFonts w:eastAsia="Times New Roman" w:cs="Times New Roman"/>
          <w:szCs w:val="24"/>
        </w:rPr>
        <w:lastRenderedPageBreak/>
        <w:t xml:space="preserve">σύνταξης και μόλις αυτό καταβληθεί ή ρυθμιστεί, να </w:t>
      </w:r>
      <w:proofErr w:type="spellStart"/>
      <w:r>
        <w:rPr>
          <w:rFonts w:eastAsia="Times New Roman" w:cs="Times New Roman"/>
          <w:szCs w:val="24"/>
        </w:rPr>
        <w:t>επανυπολογίζεται</w:t>
      </w:r>
      <w:proofErr w:type="spellEnd"/>
      <w:r>
        <w:rPr>
          <w:rFonts w:eastAsia="Times New Roman" w:cs="Times New Roman"/>
          <w:szCs w:val="24"/>
        </w:rPr>
        <w:t xml:space="preserve"> η σύνταξη. Δεν είναι δυ</w:t>
      </w:r>
      <w:r>
        <w:rPr>
          <w:rFonts w:eastAsia="Times New Roman" w:cs="Times New Roman"/>
          <w:szCs w:val="24"/>
        </w:rPr>
        <w:t>νατόν πενήντα χιλιάδες συντάξεις να εκκρεμούν μόνο εξ αυτού του λόγου, για ληξιπρόθεσμες οφειλές, που μπορεί να πληρωθούν ή μπορεί να μην πληρωθούν ποτέ, αλλά έχουν καταβληθεί ασφαλιστικές εισφορές, υπάρχει κατοχυρωμένη δεκαπενταετία, εικοσαετία, εικοσιπεν</w:t>
      </w:r>
      <w:r>
        <w:rPr>
          <w:rFonts w:eastAsia="Times New Roman" w:cs="Times New Roman"/>
          <w:szCs w:val="24"/>
        </w:rPr>
        <w:t>ταετία και επειδή υπάρχει πρόβλημα για τα υπόλοιπα δέκα χρόνια, χάνουν και τις ασφαλιστικές εισφορές της εικοσιπενταετίας που έχουν καταθέσει.</w:t>
      </w:r>
    </w:p>
    <w:p w14:paraId="4C8A7F11" w14:textId="77777777" w:rsidR="001C0F06" w:rsidRDefault="00267A1D">
      <w:pPr>
        <w:spacing w:line="48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4C8A7F1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Κύριε Πρόεδρε, θα προχωρήσω γρηγορότε</w:t>
      </w:r>
      <w:r>
        <w:rPr>
          <w:rFonts w:eastAsia="Times New Roman" w:cs="Times New Roman"/>
          <w:szCs w:val="24"/>
        </w:rPr>
        <w:t xml:space="preserve">ρα. </w:t>
      </w:r>
    </w:p>
    <w:p w14:paraId="4C8A7F1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Το τρίτο θέμα αφορά την απασχόληση συνταξιούχων οποιοδήποτε </w:t>
      </w:r>
      <w:r>
        <w:rPr>
          <w:rFonts w:eastAsia="Times New Roman" w:cs="Times New Roman"/>
          <w:szCs w:val="24"/>
        </w:rPr>
        <w:t>τ</w:t>
      </w:r>
      <w:r>
        <w:rPr>
          <w:rFonts w:eastAsia="Times New Roman" w:cs="Times New Roman"/>
          <w:szCs w:val="24"/>
        </w:rPr>
        <w:t>αμείου, αφορά τους νέους συνταξιούχους, με μικρή αγροτική εκμετάλλευση ή με το φαινόμενο όπου έχουμε να κάνουμε με μια, δυο ώρες την εβδομάδα σε ΚΕΚ, ΙΕΚ και το σύστημα δια βίου μάθησης λόγω</w:t>
      </w:r>
      <w:r>
        <w:rPr>
          <w:rFonts w:eastAsia="Times New Roman" w:cs="Times New Roman"/>
          <w:szCs w:val="24"/>
        </w:rPr>
        <w:t xml:space="preserve"> της εμπειρίας και της γνώσης των ανθρώπων, της συσσωρευμένης γνώσης, που έχουν δουλέψει στο </w:t>
      </w:r>
      <w:r>
        <w:rPr>
          <w:rFonts w:eastAsia="Times New Roman" w:cs="Times New Roman"/>
          <w:szCs w:val="24"/>
        </w:rPr>
        <w:t>δ</w:t>
      </w:r>
      <w:r>
        <w:rPr>
          <w:rFonts w:eastAsia="Times New Roman" w:cs="Times New Roman"/>
          <w:szCs w:val="24"/>
        </w:rPr>
        <w:t xml:space="preserve">ημόσιο ή σε άλλους φορείς. Πιστεύω ότι πρέπει να κάνει δεκτή την τροπολογία το Υπουργείο. Ζητούμε να την κάνει δεκτή, </w:t>
      </w:r>
      <w:r>
        <w:rPr>
          <w:rFonts w:eastAsia="Times New Roman" w:cs="Times New Roman"/>
          <w:szCs w:val="24"/>
        </w:rPr>
        <w:lastRenderedPageBreak/>
        <w:t xml:space="preserve">ούτως ώστε να μην έχει περικοπή στη σύνταξη </w:t>
      </w:r>
      <w:r>
        <w:rPr>
          <w:rFonts w:eastAsia="Times New Roman" w:cs="Times New Roman"/>
          <w:szCs w:val="24"/>
        </w:rPr>
        <w:t xml:space="preserve">αν κάνει δύο ώρες το μήνα μάθημα σε ΙΕΚ, ΚΕΚ ή οτιδήποτε άλλο. </w:t>
      </w:r>
    </w:p>
    <w:p w14:paraId="4C8A7F1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Έχουμε και το άλλο θέμα</w:t>
      </w:r>
      <w:r>
        <w:rPr>
          <w:rFonts w:eastAsia="Times New Roman" w:cs="Times New Roman"/>
          <w:szCs w:val="24"/>
        </w:rPr>
        <w:t>,</w:t>
      </w:r>
      <w:r>
        <w:rPr>
          <w:rFonts w:eastAsia="Times New Roman" w:cs="Times New Roman"/>
          <w:szCs w:val="24"/>
        </w:rPr>
        <w:t xml:space="preserve"> που έχει να κάνει με τους καταλογισμούς αναδρομικά. Το τελευταίο διάστημα υπάρχει υπερβάλλων ζήλος να καταλογίζουν αναδρομικά εισφορές, προσαυξήσεις, πρόστιμα</w:t>
      </w:r>
      <w:r>
        <w:rPr>
          <w:rFonts w:eastAsia="Times New Roman" w:cs="Times New Roman"/>
          <w:szCs w:val="24"/>
        </w:rPr>
        <w:t>,</w:t>
      </w:r>
      <w:r>
        <w:rPr>
          <w:rFonts w:eastAsia="Times New Roman" w:cs="Times New Roman"/>
          <w:szCs w:val="24"/>
        </w:rPr>
        <w:t xml:space="preserve"> σε περι</w:t>
      </w:r>
      <w:r>
        <w:rPr>
          <w:rFonts w:eastAsia="Times New Roman" w:cs="Times New Roman"/>
          <w:szCs w:val="24"/>
        </w:rPr>
        <w:t>πτώσεις που είχαν πάρει απαλλαγή οι άνθρωποι, σχετικά με το ότι δεν υποχρεούνται να ασφαλιστούν στον ΟΑΕΕ</w:t>
      </w:r>
      <w:r>
        <w:rPr>
          <w:rFonts w:eastAsia="Times New Roman" w:cs="Times New Roman"/>
          <w:szCs w:val="24"/>
        </w:rPr>
        <w:t>,</w:t>
      </w:r>
      <w:r>
        <w:rPr>
          <w:rFonts w:eastAsia="Times New Roman" w:cs="Times New Roman"/>
          <w:szCs w:val="24"/>
        </w:rPr>
        <w:t xml:space="preserve"> γιατί ασφαλίζονται στον ΟΓΑ ή σε άλλο </w:t>
      </w:r>
      <w:r>
        <w:rPr>
          <w:rFonts w:eastAsia="Times New Roman" w:cs="Times New Roman"/>
          <w:szCs w:val="24"/>
        </w:rPr>
        <w:t>ταμείο</w:t>
      </w:r>
      <w:r>
        <w:rPr>
          <w:rFonts w:eastAsia="Times New Roman" w:cs="Times New Roman"/>
          <w:szCs w:val="24"/>
        </w:rPr>
        <w:t>, και τώρα έρχονται αναδρομικά να τους καταλογίσουν πρόσθετους πόρους. Όχι!</w:t>
      </w:r>
    </w:p>
    <w:p w14:paraId="4C8A7F1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επανειλημμένα το κουδούνι λήξεως του χρόνου του κυρίου Βουλευτή)</w:t>
      </w:r>
    </w:p>
    <w:p w14:paraId="4C8A7F1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Θα πρέπει να δούμε</w:t>
      </w:r>
      <w:r>
        <w:rPr>
          <w:rFonts w:eastAsia="Times New Roman" w:cs="Times New Roman"/>
          <w:szCs w:val="24"/>
        </w:rPr>
        <w:t>,</w:t>
      </w:r>
      <w:r>
        <w:rPr>
          <w:rFonts w:eastAsia="Times New Roman" w:cs="Times New Roman"/>
          <w:szCs w:val="24"/>
        </w:rPr>
        <w:t xml:space="preserve"> όπου υπήρχε καλόπιστη συμπεριφορά των ασφαλισμένων, δηλαδή όπου πραγματικά είχαν πάρει αυτή τη βεβαίωση, να μην υπάρχουν αυτοί οι καταλογισμοί. </w:t>
      </w:r>
    </w:p>
    <w:p w14:paraId="4C8A7F1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w:t>
      </w:r>
      <w:r>
        <w:rPr>
          <w:rFonts w:eastAsia="Times New Roman" w:cs="Times New Roman"/>
          <w:b/>
          <w:szCs w:val="24"/>
        </w:rPr>
        <w:t xml:space="preserve">αστινός): </w:t>
      </w:r>
      <w:r>
        <w:rPr>
          <w:rFonts w:eastAsia="Times New Roman" w:cs="Times New Roman"/>
          <w:szCs w:val="24"/>
        </w:rPr>
        <w:t xml:space="preserve">Κύριε </w:t>
      </w:r>
      <w:proofErr w:type="spellStart"/>
      <w:r>
        <w:rPr>
          <w:rFonts w:eastAsia="Times New Roman" w:cs="Times New Roman"/>
          <w:szCs w:val="24"/>
        </w:rPr>
        <w:t>Κεγκέρολγου</w:t>
      </w:r>
      <w:proofErr w:type="spellEnd"/>
      <w:r>
        <w:rPr>
          <w:rFonts w:eastAsia="Times New Roman" w:cs="Times New Roman"/>
          <w:szCs w:val="24"/>
        </w:rPr>
        <w:t>, ολοκληρώστε.</w:t>
      </w:r>
    </w:p>
    <w:p w14:paraId="4C8A7F1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Κύριε Πρόεδρε, τελειώνω με ένα ακόμη σημείο της τροπολογίας μας, το οποίο αφορά τις </w:t>
      </w:r>
      <w:r>
        <w:rPr>
          <w:rFonts w:eastAsia="Times New Roman" w:cs="Times New Roman"/>
          <w:szCs w:val="24"/>
        </w:rPr>
        <w:lastRenderedPageBreak/>
        <w:t>συντάξεις για το διάστημα -θέλω να είμαι ακριβής- από την 1η Ιουλίου 2015 έως τις 12 Μαΐου 2016, που λόγω ε</w:t>
      </w:r>
      <w:r>
        <w:rPr>
          <w:rFonts w:eastAsia="Times New Roman" w:cs="Times New Roman"/>
          <w:szCs w:val="24"/>
        </w:rPr>
        <w:t>νός πρόχειρου συστήματος που νομοθετήθηκε από τη Βουλή για τον υπολογισμό της σύνταξης, εκδίδονται συντάξεις των 120 και των 150 ευρώ. Αυτό είναι πάρα πολύ σημαντικό και θα πρέπει να αναθεωρηθεί.</w:t>
      </w:r>
    </w:p>
    <w:p w14:paraId="4C8A7F1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Και τελειώνω λέγοντας ξανά προς την πλευρά της Κυβέρνησης ότ</w:t>
      </w:r>
      <w:r>
        <w:rPr>
          <w:rFonts w:eastAsia="Times New Roman" w:cs="Times New Roman"/>
          <w:szCs w:val="24"/>
        </w:rPr>
        <w:t>ι οφείλει να τοποθετηθεί υπεύθυνα και στις τροπολογίες τις οποίες καταθέτουμε εμείς στο σύνολο των διατάξεων που λύνουν θέματα που είναι λελογισμένες, που είναι επιστημονικά τεκμηριωμένες, νομοτεχνικά άρτιες και μπορούν πραγματικά να βοηθήσουν στην παρούσα</w:t>
      </w:r>
      <w:r>
        <w:rPr>
          <w:rFonts w:eastAsia="Times New Roman" w:cs="Times New Roman"/>
          <w:szCs w:val="24"/>
        </w:rPr>
        <w:t xml:space="preserve"> συγκυρία.</w:t>
      </w:r>
    </w:p>
    <w:p w14:paraId="4C8A7F1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C8A7F1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w:t>
      </w:r>
      <w:r>
        <w:rPr>
          <w:rFonts w:eastAsia="Times New Roman"/>
          <w:szCs w:val="24"/>
        </w:rPr>
        <w:t>ΠΑΣΟΚ</w:t>
      </w:r>
      <w:r>
        <w:rPr>
          <w:rFonts w:eastAsia="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C8A7F1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 εγώ ευχαριστώ.</w:t>
      </w:r>
    </w:p>
    <w:p w14:paraId="4C8A7F1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Τον λόγο έχει για επτά λεπτά ο Βουλευτής της Νέας Δημοκρατίας κ. Εμμανουήλ </w:t>
      </w:r>
      <w:proofErr w:type="spellStart"/>
      <w:r>
        <w:rPr>
          <w:rFonts w:eastAsia="Times New Roman" w:cs="Times New Roman"/>
          <w:szCs w:val="24"/>
        </w:rPr>
        <w:t>Κόνσολας</w:t>
      </w:r>
      <w:proofErr w:type="spellEnd"/>
      <w:r>
        <w:rPr>
          <w:rFonts w:eastAsia="Times New Roman" w:cs="Times New Roman"/>
          <w:szCs w:val="24"/>
        </w:rPr>
        <w:t xml:space="preserve">. </w:t>
      </w:r>
    </w:p>
    <w:p w14:paraId="4C8A7F1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Ε</w:t>
      </w:r>
      <w:r>
        <w:rPr>
          <w:rFonts w:eastAsia="Times New Roman" w:cs="Times New Roman"/>
          <w:b/>
          <w:szCs w:val="24"/>
        </w:rPr>
        <w:t xml:space="preserve">ΜΜΑΝΟΥΗΛ ΚΟΝΣΟΛΑΣ: </w:t>
      </w:r>
      <w:r>
        <w:rPr>
          <w:rFonts w:eastAsia="Times New Roman" w:cs="Times New Roman"/>
          <w:szCs w:val="24"/>
        </w:rPr>
        <w:t>Κύριε Πρόεδρε, κυρίες και κύριοι Υπουργοί, κυρίες και κύριοι συνάδελφοι, έχει τονιστεί από πολλούς συναδέλφους, από πολλούς Βουλευτές πολλών πτερύγων της Βουλής ότι το νομοσχέδιο αποτελεί ένα επικοινωνιακό τέχνασμα του κυρίου Πρωθυπουργο</w:t>
      </w:r>
      <w:r>
        <w:rPr>
          <w:rFonts w:eastAsia="Times New Roman" w:cs="Times New Roman"/>
          <w:szCs w:val="24"/>
        </w:rPr>
        <w:t>ύ, τώρα μάλιστα που εξελίσσεται αυτή η μεγάλη φιέστα στη Θεσσαλονίκη. Και θα ήταν πραγματικά εξαιρετικά άνετη γι’ αυτόν και η φιέστα, αλλά και το νομοσχέδιο εάν από την αρχή δεν εντόπιζε κάποιος ότι συμπεριλαμβάνονται διατάξεις, όπως για παράδειγμα ο συνδι</w:t>
      </w:r>
      <w:r>
        <w:rPr>
          <w:rFonts w:eastAsia="Times New Roman" w:cs="Times New Roman"/>
          <w:szCs w:val="24"/>
        </w:rPr>
        <w:t xml:space="preserve">καλιστικός νόμος για την προκήρυξη απεργιών με το «50+1» και άλλες διατάξεις. </w:t>
      </w:r>
    </w:p>
    <w:p w14:paraId="4C8A7F1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ε</w:t>
      </w:r>
      <w:r>
        <w:rPr>
          <w:rFonts w:eastAsia="Times New Roman" w:cs="Times New Roman"/>
          <w:szCs w:val="24"/>
        </w:rPr>
        <w:t xml:space="preserve">ισηγητής μας κ. </w:t>
      </w:r>
      <w:proofErr w:type="spellStart"/>
      <w:r>
        <w:rPr>
          <w:rFonts w:eastAsia="Times New Roman" w:cs="Times New Roman"/>
          <w:szCs w:val="24"/>
        </w:rPr>
        <w:t>Βρούτσης</w:t>
      </w:r>
      <w:proofErr w:type="spellEnd"/>
      <w:r>
        <w:rPr>
          <w:rFonts w:eastAsia="Times New Roman" w:cs="Times New Roman"/>
          <w:szCs w:val="24"/>
        </w:rPr>
        <w:t xml:space="preserve"> έχει αναλύσει όλες τις πτυχές του νομοσχεδίου και ακούσαμε και τον κ. Χατζηδάκη προηγουμένως να ρωτά την Κυβέρνηση -και θέλω να ρωτήσω και εγώ την κυ</w:t>
      </w:r>
      <w:r>
        <w:rPr>
          <w:rFonts w:eastAsia="Times New Roman" w:cs="Times New Roman"/>
          <w:szCs w:val="24"/>
        </w:rPr>
        <w:t xml:space="preserve">ρία Υπουργό- εάν αυτό αποτελεί ένα πλαίσιο νόμου που έχει </w:t>
      </w:r>
      <w:proofErr w:type="spellStart"/>
      <w:r>
        <w:rPr>
          <w:rFonts w:eastAsia="Times New Roman" w:cs="Times New Roman"/>
          <w:szCs w:val="24"/>
        </w:rPr>
        <w:t>προσυμφωνηθεί</w:t>
      </w:r>
      <w:proofErr w:type="spellEnd"/>
      <w:r>
        <w:rPr>
          <w:rFonts w:eastAsia="Times New Roman" w:cs="Times New Roman"/>
          <w:szCs w:val="24"/>
        </w:rPr>
        <w:t xml:space="preserve"> για την τρίτη αξιολόγηση.</w:t>
      </w:r>
    </w:p>
    <w:p w14:paraId="4C8A7F2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Επιτρέψτε μου, κυρία Υπουργέ, από την αρχή να καταθέσω δύο βασικά ερωτήματα που αφορούν και το νομοσχέδιο. Το πρώτο είναι: Πότε σκοπεύετε να φέρετε τις ρυθμίσ</w:t>
      </w:r>
      <w:r>
        <w:rPr>
          <w:rFonts w:eastAsia="Times New Roman" w:cs="Times New Roman"/>
          <w:szCs w:val="24"/>
        </w:rPr>
        <w:t xml:space="preserve">εις για τα </w:t>
      </w:r>
      <w:r>
        <w:rPr>
          <w:rFonts w:eastAsia="Times New Roman" w:cs="Times New Roman"/>
          <w:szCs w:val="24"/>
        </w:rPr>
        <w:lastRenderedPageBreak/>
        <w:t xml:space="preserve">εργασιακά που αποτελούν </w:t>
      </w:r>
      <w:proofErr w:type="spellStart"/>
      <w:r>
        <w:rPr>
          <w:rFonts w:eastAsia="Times New Roman" w:cs="Times New Roman"/>
          <w:szCs w:val="24"/>
        </w:rPr>
        <w:t>προαπαιτούμενα</w:t>
      </w:r>
      <w:proofErr w:type="spellEnd"/>
      <w:r>
        <w:rPr>
          <w:rFonts w:eastAsia="Times New Roman" w:cs="Times New Roman"/>
          <w:szCs w:val="24"/>
        </w:rPr>
        <w:t xml:space="preserve"> για την τρίτη αξιολόγηση; Θα φέρετε πάλι ένα νομοσχέδιο στο παραπέντε με τη διαδικασία του κατεπείγοντος για να ψηφιστεί σε μια νύχτα και να ανακαλέσουμε διατάξεις που θα ψηφιστούν σήμερα; Πότε σκοπεύετε να</w:t>
      </w:r>
      <w:r>
        <w:rPr>
          <w:rFonts w:eastAsia="Times New Roman" w:cs="Times New Roman"/>
          <w:szCs w:val="24"/>
        </w:rPr>
        <w:t xml:space="preserve"> κλείσετε την τρίτη αξιολόγηση;</w:t>
      </w:r>
    </w:p>
    <w:p w14:paraId="4C8A7F2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Η καθυστέρηση στο κλείσιμο της δεύτερης αξιολόγησης ξέρετε πολύ καλά ότι συνδέθηκε με μέτρα ύψους 5,4 δισεκατομμυρίων. Αυτή τη φορά, ποιος θα είναι ο λογαριασμός που θα στείλετε στους πολίτες από τη νέα καθυστέρηση για το κλ</w:t>
      </w:r>
      <w:r>
        <w:rPr>
          <w:rFonts w:eastAsia="Times New Roman" w:cs="Times New Roman"/>
          <w:szCs w:val="24"/>
        </w:rPr>
        <w:t xml:space="preserve">είσιμο της τρίτης αξιολόγησης; </w:t>
      </w:r>
    </w:p>
    <w:p w14:paraId="4C8A7F2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Το δεύτερο ερώτημα που θα μου επιτρέψετε να καταθέσω είναι αν το περιεχόμενο του νομοσχεδίου που φέρνετε σήμερα είναι προϊόν συμφωνίας και συνεννόησης με τους θεσμούς. Μπορείτε να μας το διαβεβαιώσετε αυτό; Κυρίως, όμως, μπο</w:t>
      </w:r>
      <w:r>
        <w:rPr>
          <w:rFonts w:eastAsia="Times New Roman" w:cs="Times New Roman"/>
          <w:szCs w:val="24"/>
        </w:rPr>
        <w:t xml:space="preserve">ρείτε να διαβεβαιώσετε στη Βουλή ότι δεν θα αναγκαστείτε να φέρετε αργότερα άλλες διατάξεις που θα ξηλώνουν τις διατάξεις που ψηφίζουμε σήμερα και τις τροποποιούμε; </w:t>
      </w:r>
    </w:p>
    <w:p w14:paraId="4C8A7F2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Είναι δύο ξεκάθαρα ερωτήματα για τα οποία ξέρουμε -γιατί δεν έχουμε οφθαλμαπάτες ούτε αυταπάτες- ότι δεν θα λάβουμε καθαρές απαντήσεις. Είμαστε σίγουροι γι’ αυτό. Είναι δεδομένο </w:t>
      </w:r>
      <w:r>
        <w:rPr>
          <w:rFonts w:eastAsia="Times New Roman" w:cs="Times New Roman"/>
          <w:szCs w:val="24"/>
        </w:rPr>
        <w:lastRenderedPageBreak/>
        <w:t xml:space="preserve">ότι η Νέα Δημοκρατία από τον </w:t>
      </w:r>
      <w:r>
        <w:rPr>
          <w:rFonts w:eastAsia="Times New Roman" w:cs="Times New Roman"/>
          <w:szCs w:val="24"/>
        </w:rPr>
        <w:t>ε</w:t>
      </w:r>
      <w:r>
        <w:rPr>
          <w:rFonts w:eastAsia="Times New Roman" w:cs="Times New Roman"/>
          <w:szCs w:val="24"/>
        </w:rPr>
        <w:t>ισηγητή της, αλλά και από άλλους συναδέλφους, κα</w:t>
      </w:r>
      <w:r>
        <w:rPr>
          <w:rFonts w:eastAsia="Times New Roman" w:cs="Times New Roman"/>
          <w:szCs w:val="24"/>
        </w:rPr>
        <w:t xml:space="preserve">τέθεσε μία δημιουργική κριτική αντιπολίτευση και τη στάση μας την </w:t>
      </w:r>
      <w:proofErr w:type="spellStart"/>
      <w:r>
        <w:rPr>
          <w:rFonts w:eastAsia="Times New Roman" w:cs="Times New Roman"/>
          <w:szCs w:val="24"/>
        </w:rPr>
        <w:t>προδιέγραψε</w:t>
      </w:r>
      <w:proofErr w:type="spellEnd"/>
      <w:r>
        <w:rPr>
          <w:rFonts w:eastAsia="Times New Roman" w:cs="Times New Roman"/>
          <w:szCs w:val="24"/>
        </w:rPr>
        <w:t xml:space="preserve"> και ο κ. </w:t>
      </w:r>
      <w:proofErr w:type="spellStart"/>
      <w:r>
        <w:rPr>
          <w:rFonts w:eastAsia="Times New Roman" w:cs="Times New Roman"/>
          <w:szCs w:val="24"/>
        </w:rPr>
        <w:t>Βρούτσης</w:t>
      </w:r>
      <w:proofErr w:type="spellEnd"/>
      <w:r>
        <w:rPr>
          <w:rFonts w:eastAsia="Times New Roman" w:cs="Times New Roman"/>
          <w:szCs w:val="24"/>
        </w:rPr>
        <w:t xml:space="preserve"> και άλλοι συνάδελφοι. </w:t>
      </w:r>
    </w:p>
    <w:p w14:paraId="4C8A7F2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Στις ρυθμίσεις που είναι προς σωστή κατεύθυνση η Νέα Δημοκρατία θα κινηθεί συνθετικά και εποικοδομητικά. Στο σύνολό του, όμως, αυτό το νο</w:t>
      </w:r>
      <w:r>
        <w:rPr>
          <w:rFonts w:eastAsia="Times New Roman" w:cs="Times New Roman"/>
          <w:szCs w:val="24"/>
        </w:rPr>
        <w:t>μοσχέδιο περιέχει αποσπασματικές διατάξεις και ρυθμίσεις ήσσονος σημασίας. Το νομοσχέδιο που σύμφωνα με την κυβερνητική πλειοψηφία έχει ρηξικέλευθα χαρακτηριστικά, όπως είπαν συνάδελφοι της Πλειοψηφίας, αποφεύγει να αντιμετωπίσει προβλήματα που η ίδια η Κυ</w:t>
      </w:r>
      <w:r>
        <w:rPr>
          <w:rFonts w:eastAsia="Times New Roman" w:cs="Times New Roman"/>
          <w:szCs w:val="24"/>
        </w:rPr>
        <w:t xml:space="preserve">βέρνηση δημιουργεί στους εργαζόμενους. Αντίθετα, επιβεβαιώνεται η μείωση των επικουρικών συντάξεων από το 21% στο 40%. </w:t>
      </w:r>
    </w:p>
    <w:p w14:paraId="4C8A7F2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Καταργήσατε τη ρήτρα μηδενικού ελλείμματος που προέβλεπε μειώσεις μόνο 7%, για να τις μειώσετε τελικά στο 40%. Εδώ και τριάντα τρεις μήν</w:t>
      </w:r>
      <w:r>
        <w:rPr>
          <w:rFonts w:eastAsia="Times New Roman" w:cs="Times New Roman"/>
          <w:szCs w:val="24"/>
        </w:rPr>
        <w:t>ες που είστε Κυβέρνηση δεν έχει εγκριθεί κα</w:t>
      </w:r>
      <w:r>
        <w:rPr>
          <w:rFonts w:eastAsia="Times New Roman" w:cs="Times New Roman"/>
          <w:szCs w:val="24"/>
        </w:rPr>
        <w:t>μ</w:t>
      </w:r>
      <w:r>
        <w:rPr>
          <w:rFonts w:eastAsia="Times New Roman" w:cs="Times New Roman"/>
          <w:szCs w:val="24"/>
        </w:rPr>
        <w:t xml:space="preserve">μία επικουρική σύνταξη. </w:t>
      </w:r>
      <w:proofErr w:type="spellStart"/>
      <w:r>
        <w:rPr>
          <w:rFonts w:eastAsia="Times New Roman" w:cs="Times New Roman"/>
          <w:szCs w:val="24"/>
        </w:rPr>
        <w:t>Εκατόν</w:t>
      </w:r>
      <w:proofErr w:type="spellEnd"/>
      <w:r>
        <w:rPr>
          <w:rFonts w:eastAsia="Times New Roman" w:cs="Times New Roman"/>
          <w:szCs w:val="24"/>
        </w:rPr>
        <w:t xml:space="preserve"> είκοσι εννέα χιλιάδες δικαιούχοι περιμένουν τις επικουρικές συντάξεις και ο αριθμός τους αυξάνεται με γεωμετρική πρόοδο. Αυτό δεν σας λέει κάτι; </w:t>
      </w:r>
    </w:p>
    <w:p w14:paraId="4C8A7F2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Στο νομοσχέδιο υπάρχουν, επίσης, κα</w:t>
      </w:r>
      <w:r>
        <w:rPr>
          <w:rFonts w:eastAsia="Times New Roman" w:cs="Times New Roman"/>
          <w:szCs w:val="24"/>
        </w:rPr>
        <w:t>ι νέες περικοπές εισοδημάτων. Ποιες είναι αυτές; Δεν είναι περικοπή η αύξηση της παρακράτησης στο Ταμείο Μετοχικών Υπαλλήλων από το 4% έως 4,5%; Ποιοι θα πληρώσουν αυτή την αύξηση; Δεν θα την πληρώσουν οι εργαζόμενοι με παρακράτηση και άρα με μείωση μισθού</w:t>
      </w:r>
      <w:r>
        <w:rPr>
          <w:rFonts w:eastAsia="Times New Roman" w:cs="Times New Roman"/>
          <w:szCs w:val="24"/>
        </w:rPr>
        <w:t xml:space="preserve">; </w:t>
      </w:r>
    </w:p>
    <w:p w14:paraId="4C8A7F2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Ένα άλλο ζήτημα, κυρίες και κύριοι συνάδελφοι, είναι η λειτουργία του ΕΦΚΑ, που θα έπρεπε να είχε οργανισμό λειτουργίας και συγκεκριμένο οργανόγραμμα εδώ και ενάμισι χρόνο. Γιατί δεν το έκανε η Κυβέρνηση; Πολύ απλά, για να φέρετε τη συγκεκριμένη διάταξη</w:t>
      </w:r>
      <w:r>
        <w:rPr>
          <w:rFonts w:eastAsia="Times New Roman" w:cs="Times New Roman"/>
          <w:szCs w:val="24"/>
        </w:rPr>
        <w:t xml:space="preserve"> που δίνει το δικαίωμα στην ηγεσία του Υπουργείου να αποφασίζει για το οργανόγραμμα, για τους προϊσταμένους, τους διευθυντές, καταργώντας κάθε υπηρεσιακή, αλλά και αξιοκρατική διαδικασία.</w:t>
      </w:r>
    </w:p>
    <w:p w14:paraId="4C8A7F2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Μια αναφορά θα ήθελα να κάνω για την καταπολέμηση της αδήλωτης εργασ</w:t>
      </w:r>
      <w:r>
        <w:rPr>
          <w:rFonts w:eastAsia="Times New Roman" w:cs="Times New Roman"/>
          <w:szCs w:val="24"/>
        </w:rPr>
        <w:t>ίας, της οποίας ο στόχος μπορεί να αποτελέσει κοινό πεδίο συνεννόησης και συνεργασίας έστω και τώρα. Η προϋπόθεση, βέβαια, είναι ότι θα χτίζατε πάνω σε ό,τι θετικό σάς παρέδωσε η προηγούμενη κυβέρνηση. Να σας υπενθυμίσω ότι η προηγούμενη κυβέρνηση είχε παρ</w:t>
      </w:r>
      <w:r>
        <w:rPr>
          <w:rFonts w:eastAsia="Times New Roman" w:cs="Times New Roman"/>
          <w:szCs w:val="24"/>
        </w:rPr>
        <w:t xml:space="preserve">αλάβει την αδήλωτη εργασία </w:t>
      </w:r>
      <w:r>
        <w:rPr>
          <w:rFonts w:eastAsia="Times New Roman" w:cs="Times New Roman"/>
          <w:szCs w:val="24"/>
        </w:rPr>
        <w:lastRenderedPageBreak/>
        <w:t>στο 40,5% και την παρέδωσε μετά από συστηματικούς ελέγχους και την ορθή λειτουργία του Σώματος Επιθεωρητών Εργασίας στο 13,8%.</w:t>
      </w:r>
    </w:p>
    <w:p w14:paraId="4C8A7F2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Επίσης, πρέπει να θυμίσω ότι η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ήταν ένα ουσιαστικό εργαλείο, ενώ ανασχετικά λειτούργησαν και </w:t>
      </w:r>
      <w:r>
        <w:rPr>
          <w:rFonts w:eastAsia="Times New Roman" w:cs="Times New Roman"/>
          <w:szCs w:val="24"/>
        </w:rPr>
        <w:t>τα υψηλά πρόστιμα των 10.500 ευρώ. Χρειάζονται, όμως, και κίνητρα παράλληλα με αυτά, κίνητρα για τις επιχειρήσεις που τηρούν τον νόμο και απασχολούν νόμιμα εργαζόμενους. Ποια θα ήταν αυτά; Και μόνο η μείωση των εισφορών είναι ένα σημαντικό κίνητρο. Θα το π</w:t>
      </w:r>
      <w:r>
        <w:rPr>
          <w:rFonts w:eastAsia="Times New Roman" w:cs="Times New Roman"/>
          <w:szCs w:val="24"/>
        </w:rPr>
        <w:t xml:space="preserve">ράξετε, κυρία Υπουργέ; </w:t>
      </w:r>
    </w:p>
    <w:p w14:paraId="4C8A7F2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Κυρία Υπουργέ, στο νομοσχέδιο υπάρχουν αστοχίες, τις οποίες σας έχουν επισημάνει και φορείς που έχετε συνεργαστεί μαζί τους. Σας τις επισήμαναν και κατά τη διάρκεια της </w:t>
      </w:r>
      <w:r>
        <w:rPr>
          <w:rFonts w:eastAsia="Times New Roman" w:cs="Times New Roman"/>
          <w:szCs w:val="24"/>
        </w:rPr>
        <w:t>ε</w:t>
      </w:r>
      <w:r>
        <w:rPr>
          <w:rFonts w:eastAsia="Times New Roman" w:cs="Times New Roman"/>
          <w:szCs w:val="24"/>
        </w:rPr>
        <w:t xml:space="preserve">πιτροπής και στη συνάντηση μαζί τους εδώ στη Βουλή. </w:t>
      </w:r>
    </w:p>
    <w:p w14:paraId="4C8A7F2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Ενδεικτικά επιτρέψτε μου να αναφέρω το άρθρο 38. Με αυτό προβλέπεται η υποχρέωση ηλεκτρονικής καταχώρησης των υπερωριών και της υπερεργασίας στο πληροφοριακό σύστημα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Μέχρι σήμερα δηλώνονταν σε χειρόγραφο βιβλίο, η τήρηση του οποίου ήταν υποχρεωτι</w:t>
      </w:r>
      <w:r>
        <w:rPr>
          <w:rFonts w:eastAsia="Times New Roman" w:cs="Times New Roman"/>
          <w:szCs w:val="24"/>
        </w:rPr>
        <w:t xml:space="preserve">κή για όλες τις επιχειρήσεις και στο οποίο υπήρχε πάντα και δεσμευτικά η υπογραφή </w:t>
      </w:r>
      <w:r>
        <w:rPr>
          <w:rFonts w:eastAsia="Times New Roman" w:cs="Times New Roman"/>
          <w:szCs w:val="24"/>
        </w:rPr>
        <w:lastRenderedPageBreak/>
        <w:t xml:space="preserve">του εργαζόμενου. Ταυτόχρονα, όμως, υπήρχε από την πλευρά του εργοδότη και η υποχρέωση καταχώρησης στο σύστημα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εντός του πρώτου δεκαπενθημέρου του επόμενου μήνα. </w:t>
      </w:r>
    </w:p>
    <w:p w14:paraId="4C8A7F2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Προ</w:t>
      </w:r>
      <w:r>
        <w:rPr>
          <w:rFonts w:eastAsia="Times New Roman" w:cs="Times New Roman"/>
          <w:szCs w:val="24"/>
        </w:rPr>
        <w:t>φανώς, όσοι συνέταξαν αυτή τη διάταξη δεν γνωρίζουν ενδεχομένως τις ιδιαιτερότητες και τις δυσλειτουργίες σε επιχειρήσεις που δραστηριοποιούνται στον χώρο του τουρισμού, εκεί δηλαδή που οι ανάγκες είναι απρόβλεπτες και οι υπερωρίες επιβάλλονται κάθε φορά α</w:t>
      </w:r>
      <w:r>
        <w:rPr>
          <w:rFonts w:eastAsia="Times New Roman" w:cs="Times New Roman"/>
          <w:szCs w:val="24"/>
        </w:rPr>
        <w:t>πό αστάθμητους παράγοντες. Εάν υπάρχει, για παράδειγμα, καθυστέρηση σε μια πτήση τσάρτερ από το εξωτερικό και δουλέψουν υπερωριακά εργαζόμενοι στις τουριστικές επιχειρήσεις, όπως επίσης και αστάθμητοι παράγοντες που συνέβησαν στον σεισμό της Κω, τι σημαίνε</w:t>
      </w:r>
      <w:r>
        <w:rPr>
          <w:rFonts w:eastAsia="Times New Roman" w:cs="Times New Roman"/>
          <w:szCs w:val="24"/>
        </w:rPr>
        <w:t xml:space="preserve">ι αυτό; Σημαίνει ότι θα σπεύσουν να δηλώσουν τις υπερωρίες στο σύστημα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άμεσα ο εργοδότης και ο επιχειρηματίας; Και αν δεν το κάν</w:t>
      </w:r>
      <w:r>
        <w:rPr>
          <w:rFonts w:eastAsia="Times New Roman" w:cs="Times New Roman"/>
          <w:szCs w:val="24"/>
        </w:rPr>
        <w:t>ουν θα αντιμετωπιστούν ως παραβάτες</w:t>
      </w:r>
      <w:r>
        <w:rPr>
          <w:rFonts w:eastAsia="Times New Roman" w:cs="Times New Roman"/>
          <w:szCs w:val="24"/>
        </w:rPr>
        <w:t xml:space="preserve"> και ο εργοδότης κι ο επιχειρηματίας; Αυτό σημαίνει ότι οι μικρές οικογενειακές επιχ</w:t>
      </w:r>
      <w:r>
        <w:rPr>
          <w:rFonts w:eastAsia="Times New Roman" w:cs="Times New Roman"/>
          <w:szCs w:val="24"/>
        </w:rPr>
        <w:t xml:space="preserve">ειρήσεις, κυρία Υπουργέ, θα πρέπει να έχουν σε εικοσιτετράωρη βάση έναν λογιστή, που να διανυκτερεύει ταυτόχρονα μαζί με τον υπάλληλο της ρεσεψιόν σε ξενοδοχεία ή σε μικρές τουριστικές </w:t>
      </w:r>
      <w:r>
        <w:rPr>
          <w:rFonts w:eastAsia="Times New Roman" w:cs="Times New Roman"/>
          <w:szCs w:val="24"/>
        </w:rPr>
        <w:lastRenderedPageBreak/>
        <w:t xml:space="preserve">επιχειρήσεις, να δουλεύει σε εικοσιτετράωρη βάση για να ρυθμίσει αυτές </w:t>
      </w:r>
      <w:r>
        <w:rPr>
          <w:rFonts w:eastAsia="Times New Roman" w:cs="Times New Roman"/>
          <w:szCs w:val="24"/>
        </w:rPr>
        <w:t xml:space="preserve">τις παθογένειες. </w:t>
      </w:r>
    </w:p>
    <w:p w14:paraId="4C8A7F2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Θεωρώ ότι η προηγούμενη διάταξη, που προέβλεπε την τήρηση βιβλίου, το οποίο υπέγραφε και ο εργαζόμενος, ήταν σε ορθολογική βάση.</w:t>
      </w:r>
    </w:p>
    <w:p w14:paraId="4C8A7F2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Κυρία Υπουργέ, είναι ανεφάρμοστη αυτή η διάταξη ειδικά για τις επιχειρήσεις που δραστηριοποιούνται στον τομέα</w:t>
      </w:r>
      <w:r>
        <w:rPr>
          <w:rFonts w:eastAsia="Times New Roman" w:cs="Times New Roman"/>
          <w:szCs w:val="24"/>
        </w:rPr>
        <w:t xml:space="preserve"> του τουρισμού και σας παρακαλώ να την ξαναδείτε έστω και τώρα.</w:t>
      </w:r>
    </w:p>
    <w:p w14:paraId="4C8A7F2F" w14:textId="77777777" w:rsidR="001C0F06" w:rsidRDefault="00267A1D">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4C8A7F3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Επιτρέψτε μου, κύριε Πρόεδρε, για ένα λεπτό ακόμα.</w:t>
      </w:r>
    </w:p>
    <w:p w14:paraId="4C8A7F3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Θέλω να αναφερθώ στο άρθρο που σχετίζεται με την αλλαγή τ</w:t>
      </w:r>
      <w:r>
        <w:rPr>
          <w:rFonts w:eastAsia="Times New Roman" w:cs="Times New Roman"/>
          <w:szCs w:val="24"/>
        </w:rPr>
        <w:t>ης διαδικασίας της ηλεκτρονικής αναγγελίας οικειοθελούς αποχώρησης, με στόχο να περιλαμβάνεται σ’ αυτήν και η υπογραφή του εργαζόμενου, στο άρθρο 40. Εάν όμως δεν υπογράψει ο εργαζόμενος, κάτι που είναι σύνηθες, ο εργοδότης οφείλει να επιδώσει εξώδικο στον</w:t>
      </w:r>
      <w:r>
        <w:rPr>
          <w:rFonts w:eastAsia="Times New Roman" w:cs="Times New Roman"/>
          <w:szCs w:val="24"/>
        </w:rPr>
        <w:t xml:space="preserve"> εργαζόμενο εντός δύο ημερών από την αποχώρησή του και να αναγγείλει την αποχώρηση την επόμενη μέρα στο σύστημα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Αυτό τι σημαίνει; Θα έχουμε </w:t>
      </w:r>
      <w:r>
        <w:rPr>
          <w:rFonts w:eastAsia="Times New Roman" w:cs="Times New Roman"/>
          <w:szCs w:val="24"/>
        </w:rPr>
        <w:lastRenderedPageBreak/>
        <w:t>δικηγόρους, εξώδικα, ξανά δικηγόρους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Και αυτό είναι μια παθογένεια. </w:t>
      </w:r>
    </w:p>
    <w:p w14:paraId="4C8A7F3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 xml:space="preserve">όσες προσπάθειες και αν κάνει η Κυβέρνηση και με αυτό το νομοσχέδιο δεν πρόκειται να ωραιοποιήσει την παθογένεια που δημιουργεί και την πραγματικότητα που ζει ο Έλληνας πολίτης. Δεν μπορεί να κρύψει για πολύ καιρό ακόμη τις νέες συντάξεις των 185 ευρώ, τη </w:t>
      </w:r>
      <w:r>
        <w:rPr>
          <w:rFonts w:eastAsia="Times New Roman" w:cs="Times New Roman"/>
          <w:szCs w:val="24"/>
        </w:rPr>
        <w:t xml:space="preserve">μείωση των επικουρικών συντάξεων, τους μισθούς των 360 ευρώ που δημιουργούν τη γενιά των 360 ευρώ. Δικό σας δημιούργημα, κυρίες και κύριοι της Κυβέρνησης, είναι. </w:t>
      </w:r>
    </w:p>
    <w:p w14:paraId="4C8A7F3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Πριν από τρία χρόνια, ο κ. Τσίπρας στη Θεσσαλονίκη είχε υποστηρίξει και είχε υποσχεθεί αύξηση</w:t>
      </w:r>
      <w:r>
        <w:rPr>
          <w:rFonts w:eastAsia="Times New Roman" w:cs="Times New Roman"/>
          <w:szCs w:val="24"/>
        </w:rPr>
        <w:t xml:space="preserve"> του βασικού μισθού, του αφορολόγητου, των συντάξεων. Αποδείχθηκαν όλα ψέματα. Τα ψέματα, όμως, τελειώνουν. </w:t>
      </w:r>
    </w:p>
    <w:p w14:paraId="4C8A7F3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έστω και τώρα θα ήθελα να σας παρακαλέσω να ενσωματώσετε τουλάχιστον τις επισημάνσεις του κ. </w:t>
      </w:r>
      <w:proofErr w:type="spellStart"/>
      <w:r>
        <w:rPr>
          <w:rFonts w:eastAsia="Times New Roman" w:cs="Times New Roman"/>
          <w:szCs w:val="24"/>
        </w:rPr>
        <w:t>Βρούτση</w:t>
      </w:r>
      <w:proofErr w:type="spellEnd"/>
      <w:r>
        <w:rPr>
          <w:rFonts w:eastAsia="Times New Roman" w:cs="Times New Roman"/>
          <w:szCs w:val="24"/>
        </w:rPr>
        <w:t xml:space="preserve"> και των άλλω</w:t>
      </w:r>
      <w:r>
        <w:rPr>
          <w:rFonts w:eastAsia="Times New Roman" w:cs="Times New Roman"/>
          <w:szCs w:val="24"/>
        </w:rPr>
        <w:t xml:space="preserve">ν συναδέλφων που έχουμε καταθέσει εδώ. Και ξέρετε, κανείς πλέον δεν πιστεύει ότι η </w:t>
      </w:r>
      <w:r>
        <w:rPr>
          <w:rFonts w:eastAsia="Times New Roman" w:cs="Times New Roman"/>
          <w:szCs w:val="24"/>
        </w:rPr>
        <w:lastRenderedPageBreak/>
        <w:t xml:space="preserve">Κυβέρνηση είναι μια Κυβέρνηση πλειοψηφίας. Είναι μια Κυβέρνηση μειοψηφίας, που διατηρείται στην εξουσία καθαρά από καθεστωτική αντίληψη και νοοτροπία. </w:t>
      </w:r>
    </w:p>
    <w:p w14:paraId="4C8A7F3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Ευχαριστώ, κύριε Πρόε</w:t>
      </w:r>
      <w:r>
        <w:rPr>
          <w:rFonts w:eastAsia="Times New Roman" w:cs="Times New Roman"/>
          <w:szCs w:val="24"/>
        </w:rPr>
        <w:t>δρε.</w:t>
      </w:r>
    </w:p>
    <w:p w14:paraId="4C8A7F36" w14:textId="77777777" w:rsidR="001C0F06" w:rsidRDefault="00267A1D">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4C8A7F3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4C8A7F3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Η κ. Ουρανία Αντωνοπούλου, Αναπληρώτρια Υπουργός Εργασίας, Κοινωνικής Ασφάλισης και Κοινωνικής Αλληλεγγύης, έχει τον λόγο για πέντε λεπτά. </w:t>
      </w:r>
    </w:p>
    <w:p w14:paraId="4C8A7F3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ΟΥΡΑΝΙΑ ΑΝ</w:t>
      </w:r>
      <w:r>
        <w:rPr>
          <w:rFonts w:eastAsia="Times New Roman" w:cs="Times New Roman"/>
          <w:b/>
          <w:szCs w:val="24"/>
        </w:rPr>
        <w:t xml:space="preserve">ΤΩΝΟΠΟΥΛΟΥ (Αναπληρώτρια Υπουργός Εργασίας, Κοινωνικής Ασφάλισης και Κοινωνικής Αλληλεγγύης): </w:t>
      </w:r>
      <w:r>
        <w:rPr>
          <w:rFonts w:eastAsia="Times New Roman" w:cs="Times New Roman"/>
          <w:szCs w:val="24"/>
        </w:rPr>
        <w:t>Ευχαριστώ, κύριε Πρόεδρε.</w:t>
      </w:r>
    </w:p>
    <w:p w14:paraId="4C8A7F3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Βρισκόμαστε εδώ για να συζητήσουμε τον νόμο που έχει καταθέσει το Υπουργείο Εργασίας, έναν νόμο εξαιρετικό στο ότι αντιμετωπίζει και προ</w:t>
      </w:r>
      <w:r>
        <w:rPr>
          <w:rFonts w:eastAsia="Times New Roman" w:cs="Times New Roman"/>
          <w:szCs w:val="24"/>
        </w:rPr>
        <w:t xml:space="preserve">τείνει λύσεις για προβλήματα τα οποία απασχολούν τους εργαζόμενους.     </w:t>
      </w:r>
    </w:p>
    <w:p w14:paraId="4C8A7F3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που </w:t>
      </w:r>
      <w:r>
        <w:rPr>
          <w:rFonts w:eastAsia="Times New Roman"/>
          <w:bCs/>
        </w:rPr>
        <w:t>είναι</w:t>
      </w:r>
      <w:r>
        <w:rPr>
          <w:rFonts w:eastAsia="Times New Roman" w:cs="Times New Roman"/>
          <w:szCs w:val="24"/>
        </w:rPr>
        <w:t xml:space="preserve"> εντυπωσιακό </w:t>
      </w:r>
      <w:r>
        <w:rPr>
          <w:rFonts w:eastAsia="Times New Roman"/>
          <w:bCs/>
        </w:rPr>
        <w:t>είναι</w:t>
      </w:r>
      <w:r>
        <w:rPr>
          <w:rFonts w:eastAsia="Times New Roman" w:cs="Times New Roman"/>
          <w:szCs w:val="24"/>
        </w:rPr>
        <w:t xml:space="preserve"> η εμμονή που δείχνει η Αξιωματική Αντιπολίτευση στο να χρησιμοποιεί ανακριβή στοιχεία, ανακριβή νούμερα και να διαστρεβλώνει την πραγματικότητα σε μόν</w:t>
      </w:r>
      <w:r>
        <w:rPr>
          <w:rFonts w:eastAsia="Times New Roman" w:cs="Times New Roman"/>
          <w:szCs w:val="24"/>
        </w:rPr>
        <w:t xml:space="preserve">ιμη βάση. Δεν </w:t>
      </w:r>
      <w:r>
        <w:rPr>
          <w:rFonts w:eastAsia="Times New Roman"/>
          <w:bCs/>
        </w:rPr>
        <w:t>είναι</w:t>
      </w:r>
      <w:r>
        <w:rPr>
          <w:rFonts w:eastAsia="Times New Roman" w:cs="Times New Roman"/>
          <w:szCs w:val="24"/>
        </w:rPr>
        <w:t xml:space="preserve"> </w:t>
      </w:r>
      <w:r>
        <w:rPr>
          <w:rFonts w:eastAsia="Times New Roman" w:cs="Times New Roman"/>
          <w:bCs/>
          <w:shd w:val="clear" w:color="auto" w:fill="FFFFFF"/>
        </w:rPr>
        <w:t>όμως</w:t>
      </w:r>
      <w:r>
        <w:rPr>
          <w:rFonts w:eastAsia="Times New Roman" w:cs="Times New Roman"/>
          <w:szCs w:val="24"/>
        </w:rPr>
        <w:t xml:space="preserve"> μόνο η Αξιωματική Αντιπολίτευση. Άκουσα ακριβώς τα ίδια να επαναλαμβάνονται και από άλλα κόμματα της Αντιπολίτευσης. </w:t>
      </w:r>
    </w:p>
    <w:p w14:paraId="4C8A7F3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Είπε η Υπουργός μας χθ</w:t>
      </w:r>
      <w:r>
        <w:rPr>
          <w:rFonts w:eastAsia="Times New Roman" w:cs="Times New Roman"/>
          <w:szCs w:val="24"/>
        </w:rPr>
        <w:t>ε</w:t>
      </w:r>
      <w:r>
        <w:rPr>
          <w:rFonts w:eastAsia="Times New Roman" w:cs="Times New Roman"/>
          <w:szCs w:val="24"/>
        </w:rPr>
        <w:t xml:space="preserve">ς ότι θεωρείτε προνομιακό πεδίο αντιπαράθεσης την ανεργία και την απασχόληση και καταθέτετε συνέχεια νούμερα, τα οποία αποπροσανατολίζουν τον κόσμο και τελικά δεν ισχύουν. Ας επαναλάβουμε, λοιπόν, κάποια από αυτά τα νούμερα καθαρά, ξεκάθαρα. </w:t>
      </w:r>
    </w:p>
    <w:p w14:paraId="4C8A7F3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Άνεργοι: Ο αριθμός των ανέργων στο τέλος του 2014, αρχές του 2015, ήταν </w:t>
      </w:r>
      <w:r>
        <w:rPr>
          <w:rFonts w:eastAsia="Times New Roman" w:cs="Times New Roman"/>
          <w:szCs w:val="24"/>
        </w:rPr>
        <w:t>ένα εκατομμύριο διακόσιες τριάντα μία χιλιάδες</w:t>
      </w:r>
      <w:r>
        <w:rPr>
          <w:rFonts w:eastAsia="Times New Roman" w:cs="Times New Roman"/>
        </w:rPr>
        <w:t xml:space="preserve">. </w:t>
      </w:r>
      <w:r>
        <w:rPr>
          <w:rFonts w:eastAsia="Times New Roman" w:cs="Times New Roman"/>
          <w:szCs w:val="24"/>
        </w:rPr>
        <w:t xml:space="preserve">Σήμερα </w:t>
      </w:r>
      <w:r>
        <w:rPr>
          <w:rFonts w:eastAsia="Times New Roman"/>
          <w:bCs/>
        </w:rPr>
        <w:t>έχει</w:t>
      </w:r>
      <w:r>
        <w:rPr>
          <w:rFonts w:eastAsia="Times New Roman" w:cs="Times New Roman"/>
          <w:szCs w:val="24"/>
        </w:rPr>
        <w:t xml:space="preserve"> λυθεί το πρόβλημα της ανεργίας; Φυσικά και όχι. Πόσοι άνεργοι </w:t>
      </w:r>
      <w:r>
        <w:rPr>
          <w:rFonts w:eastAsia="Times New Roman" w:cs="Times New Roman"/>
          <w:bCs/>
          <w:shd w:val="clear" w:color="auto" w:fill="FFFFFF"/>
        </w:rPr>
        <w:t>υπάρχουν</w:t>
      </w:r>
      <w:r>
        <w:rPr>
          <w:rFonts w:eastAsia="Times New Roman" w:cs="Times New Roman"/>
          <w:szCs w:val="24"/>
        </w:rPr>
        <w:t xml:space="preserve"> σήμερα; </w:t>
      </w:r>
      <w:r>
        <w:rPr>
          <w:rFonts w:eastAsia="Times New Roman" w:cs="Times New Roman"/>
          <w:bCs/>
          <w:shd w:val="clear" w:color="auto" w:fill="FFFFFF"/>
        </w:rPr>
        <w:t>Υπάρχουν</w:t>
      </w:r>
      <w:r>
        <w:rPr>
          <w:rFonts w:eastAsia="Times New Roman" w:cs="Times New Roman"/>
          <w:szCs w:val="24"/>
        </w:rPr>
        <w:t xml:space="preserve"> </w:t>
      </w:r>
      <w:r>
        <w:rPr>
          <w:rFonts w:eastAsia="Times New Roman" w:cs="Times New Roman"/>
          <w:szCs w:val="24"/>
        </w:rPr>
        <w:t>ένα εκατομμύριο τριάντα πέντε χιλιάδ</w:t>
      </w:r>
      <w:r>
        <w:rPr>
          <w:rFonts w:eastAsia="Times New Roman" w:cs="Times New Roman"/>
          <w:szCs w:val="24"/>
        </w:rPr>
        <w:t>ες</w:t>
      </w:r>
      <w:r>
        <w:rPr>
          <w:rFonts w:eastAsia="Times New Roman" w:cs="Times New Roman"/>
          <w:szCs w:val="24"/>
        </w:rPr>
        <w:t>. Η Αξιωματική Αντιπολίτευση το θεωρεί βελτίωση ή χειροτέρευση επί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p>
    <w:p w14:paraId="4C8A7F3E" w14:textId="77777777" w:rsidR="001C0F06" w:rsidRDefault="00267A1D">
      <w:pPr>
        <w:spacing w:line="600" w:lineRule="auto"/>
        <w:ind w:firstLine="720"/>
        <w:jc w:val="both"/>
        <w:rPr>
          <w:rFonts w:eastAsia="Times New Roman" w:cs="Times New Roman"/>
        </w:rPr>
      </w:pPr>
      <w:r>
        <w:rPr>
          <w:rFonts w:eastAsia="Times New Roman" w:cs="Times New Roman"/>
          <w:szCs w:val="24"/>
        </w:rPr>
        <w:t xml:space="preserve">Ποσοστά ανεργίας: Τον Μάιο του 2014, επί υπουργίας του κ. </w:t>
      </w:r>
      <w:proofErr w:type="spellStart"/>
      <w:r>
        <w:rPr>
          <w:rFonts w:eastAsia="Times New Roman" w:cs="Times New Roman"/>
          <w:szCs w:val="24"/>
        </w:rPr>
        <w:t>Βρούτση</w:t>
      </w:r>
      <w:proofErr w:type="spellEnd"/>
      <w:r>
        <w:rPr>
          <w:rFonts w:eastAsia="Times New Roman" w:cs="Times New Roman"/>
          <w:szCs w:val="24"/>
        </w:rPr>
        <w:t xml:space="preserve"> και της </w:t>
      </w:r>
      <w:r>
        <w:rPr>
          <w:rFonts w:eastAsia="Times New Roman" w:cs="Times New Roman"/>
        </w:rPr>
        <w:t>Νέας Δημοκρατίας, διότι χθ</w:t>
      </w:r>
      <w:r>
        <w:rPr>
          <w:rFonts w:eastAsia="Times New Roman" w:cs="Times New Roman"/>
        </w:rPr>
        <w:t>ε</w:t>
      </w:r>
      <w:r>
        <w:rPr>
          <w:rFonts w:eastAsia="Times New Roman" w:cs="Times New Roman"/>
        </w:rPr>
        <w:t xml:space="preserve">ς υπήρχε μια αντιπαράθεση πάνω σε αυτό,… </w:t>
      </w:r>
    </w:p>
    <w:p w14:paraId="4C8A7F3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Ο Μάιος τι</w:t>
      </w:r>
      <w:r>
        <w:rPr>
          <w:rFonts w:eastAsia="Times New Roman" w:cs="Times New Roman"/>
          <w:szCs w:val="24"/>
        </w:rPr>
        <w:t xml:space="preserve"> </w:t>
      </w:r>
      <w:r>
        <w:rPr>
          <w:rFonts w:eastAsia="Times New Roman"/>
          <w:bCs/>
        </w:rPr>
        <w:t>είναι</w:t>
      </w:r>
      <w:r>
        <w:rPr>
          <w:rFonts w:eastAsia="Times New Roman" w:cs="Times New Roman"/>
          <w:szCs w:val="24"/>
        </w:rPr>
        <w:t xml:space="preserve">; </w:t>
      </w:r>
    </w:p>
    <w:p w14:paraId="4C8A7F4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Κοινωνικής Αλληλεγγύης):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να ολοκληρώσω; </w:t>
      </w:r>
    </w:p>
    <w:p w14:paraId="4C8A7F4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Τον Ιανουάριο του 2015 πρέπει να λέτε. </w:t>
      </w:r>
    </w:p>
    <w:p w14:paraId="4C8A7F4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w:t>
      </w:r>
      <w:r>
        <w:rPr>
          <w:rFonts w:eastAsia="Times New Roman" w:cs="Times New Roman"/>
          <w:b/>
          <w:szCs w:val="24"/>
        </w:rPr>
        <w:t>Κοινωνικής Ασφάλισης και Κοινωνικής Αλληλεγγύης):</w:t>
      </w:r>
      <w:r>
        <w:rPr>
          <w:rFonts w:eastAsia="Times New Roman" w:cs="Times New Roman"/>
          <w:szCs w:val="24"/>
        </w:rPr>
        <w:t xml:space="preserve"> Θα έρθουμε και στον Ιανουάριο του 2015. Πρώτον, είπατε εχθές, αφού θέλετε να πάμε στον Ιανουάριο του 2015, ότι η ανεργία ήταν στο 25,4%. Η ΕΛΣΤΑΤ λέει 25,8%. </w:t>
      </w:r>
    </w:p>
    <w:p w14:paraId="4C8A7F4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Δεύτερον, γιατί πηγαίνουμε στον Μάιο; Γιατί τα </w:t>
      </w:r>
      <w:r>
        <w:rPr>
          <w:rFonts w:eastAsia="Times New Roman" w:cs="Times New Roman"/>
          <w:szCs w:val="24"/>
        </w:rPr>
        <w:t xml:space="preserve">τελευταία στοιχεία που έχουμε από την ΕΛΣΤΑΤ για το 2017 </w:t>
      </w:r>
      <w:r>
        <w:rPr>
          <w:rFonts w:eastAsia="Times New Roman"/>
          <w:bCs/>
        </w:rPr>
        <w:t>είναι</w:t>
      </w:r>
      <w:r>
        <w:rPr>
          <w:rFonts w:eastAsia="Times New Roman" w:cs="Times New Roman"/>
          <w:szCs w:val="24"/>
        </w:rPr>
        <w:t xml:space="preserve"> τον Μάιο. Και όπως γνωρίζει ο κ. </w:t>
      </w:r>
      <w:proofErr w:type="spellStart"/>
      <w:r>
        <w:rPr>
          <w:rFonts w:eastAsia="Times New Roman" w:cs="Times New Roman"/>
          <w:szCs w:val="24"/>
        </w:rPr>
        <w:t>Βρούτσης</w:t>
      </w:r>
      <w:proofErr w:type="spellEnd"/>
      <w:r>
        <w:rPr>
          <w:rFonts w:eastAsia="Times New Roman" w:cs="Times New Roman"/>
          <w:szCs w:val="24"/>
        </w:rPr>
        <w:t xml:space="preserve">, αυτό που πρέπει πάντα να κάνουμε </w:t>
      </w:r>
      <w:r>
        <w:rPr>
          <w:rFonts w:eastAsia="Times New Roman"/>
          <w:bCs/>
        </w:rPr>
        <w:t>είναι</w:t>
      </w:r>
      <w:r>
        <w:rPr>
          <w:rFonts w:eastAsia="Times New Roman" w:cs="Times New Roman"/>
          <w:szCs w:val="24"/>
        </w:rPr>
        <w:t xml:space="preserve"> να συγκρίνουμε όμοια πράγματα. </w:t>
      </w:r>
      <w:r>
        <w:rPr>
          <w:rFonts w:eastAsia="Times New Roman" w:cs="Times New Roman"/>
        </w:rPr>
        <w:t>Δηλαδή,</w:t>
      </w:r>
      <w:r>
        <w:rPr>
          <w:rFonts w:eastAsia="Times New Roman" w:cs="Times New Roman"/>
          <w:szCs w:val="24"/>
        </w:rPr>
        <w:t xml:space="preserve"> τον Μάιο του 2014, τον Μάιο του 2015, τον Μάιο του 2017. Το ποσοστό ανερ</w:t>
      </w:r>
      <w:r>
        <w:rPr>
          <w:rFonts w:eastAsia="Times New Roman" w:cs="Times New Roman"/>
          <w:szCs w:val="24"/>
        </w:rPr>
        <w:t xml:space="preserve">γίας ήταν 27,1% τον Μάιο του 2014 και 21,7% τον Μάιο του 2017 -για να γνωρίζει ο κόσμος σε τι αναφερόμαστε. </w:t>
      </w:r>
    </w:p>
    <w:p w14:paraId="4C8A7F4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Αν θέλετε να χρησιμοποιήσουμε τον μέσο όρο του 2014, ήταν 26,5%. Στον τελευταίο χρόνο επί δικής μας </w:t>
      </w:r>
      <w:r>
        <w:rPr>
          <w:rFonts w:eastAsia="Times New Roman"/>
          <w:bCs/>
        </w:rPr>
        <w:t>Κυβέρνηση</w:t>
      </w:r>
      <w:r>
        <w:rPr>
          <w:rFonts w:eastAsia="Times New Roman" w:cs="Times New Roman"/>
          <w:szCs w:val="24"/>
        </w:rPr>
        <w:t xml:space="preserve">ς </w:t>
      </w:r>
      <w:r>
        <w:rPr>
          <w:rFonts w:eastAsia="Times New Roman"/>
          <w:bCs/>
        </w:rPr>
        <w:t>είναι</w:t>
      </w:r>
      <w:r>
        <w:rPr>
          <w:rFonts w:eastAsia="Times New Roman" w:cs="Times New Roman"/>
          <w:szCs w:val="24"/>
        </w:rPr>
        <w:t xml:space="preserve"> 23,5%. Δεν </w:t>
      </w:r>
      <w:r>
        <w:rPr>
          <w:rFonts w:eastAsia="Times New Roman"/>
          <w:bCs/>
        </w:rPr>
        <w:t>είναι</w:t>
      </w:r>
      <w:r>
        <w:rPr>
          <w:rFonts w:eastAsia="Times New Roman" w:cs="Times New Roman"/>
          <w:szCs w:val="24"/>
        </w:rPr>
        <w:t xml:space="preserve"> μείωση της αν</w:t>
      </w:r>
      <w:r>
        <w:rPr>
          <w:rFonts w:eastAsia="Times New Roman" w:cs="Times New Roman"/>
          <w:szCs w:val="24"/>
        </w:rPr>
        <w:t xml:space="preserve">εργίας; </w:t>
      </w:r>
    </w:p>
    <w:p w14:paraId="4C8A7F45" w14:textId="77777777" w:rsidR="001C0F06" w:rsidRDefault="00267A1D">
      <w:pPr>
        <w:spacing w:line="600" w:lineRule="auto"/>
        <w:ind w:firstLine="720"/>
        <w:jc w:val="both"/>
        <w:rPr>
          <w:rFonts w:eastAsia="Times New Roman" w:cs="Times New Roman"/>
        </w:rPr>
      </w:pPr>
      <w:r>
        <w:rPr>
          <w:rFonts w:eastAsia="Times New Roman" w:cs="Times New Roman"/>
          <w:bCs/>
          <w:shd w:val="clear" w:color="auto" w:fill="FFFFFF"/>
        </w:rPr>
        <w:t>Όμως</w:t>
      </w:r>
      <w:r>
        <w:rPr>
          <w:rFonts w:eastAsia="Times New Roman" w:cs="Times New Roman"/>
          <w:szCs w:val="24"/>
        </w:rPr>
        <w:t xml:space="preserve"> δεν αρκεί να μειώνεται η ανεργία, γιατί μπορεί οι άνεργοι να σταματούν να ψάχνουν να βρουν δουλειά. Πρέπει να κοιτάμε την απασχόληση, πόσες θέσεις εργασίας έχουν δημιουργηθεί. Πάμε, λοιπόν, στα σχετικά νούμερα. Τον Ιανουάριο του 2014 υπήρχαν </w:t>
      </w:r>
      <w:r>
        <w:rPr>
          <w:rFonts w:eastAsia="Times New Roman" w:cs="Times New Roman"/>
          <w:szCs w:val="24"/>
        </w:rPr>
        <w:t xml:space="preserve">τρεισήμισι εκατομμύρια </w:t>
      </w:r>
      <w:r>
        <w:rPr>
          <w:rFonts w:eastAsia="Times New Roman" w:cs="Times New Roman"/>
          <w:szCs w:val="24"/>
        </w:rPr>
        <w:t>ε</w:t>
      </w:r>
      <w:r>
        <w:rPr>
          <w:rFonts w:eastAsia="Times New Roman" w:cs="Times New Roman"/>
        </w:rPr>
        <w:t xml:space="preserve">ργαζόμενοι. Τον Ιανουάριο του 2015 υπήρχαν </w:t>
      </w:r>
      <w:r>
        <w:rPr>
          <w:rFonts w:eastAsia="Times New Roman" w:cs="Times New Roman"/>
        </w:rPr>
        <w:t>τρία εκατομμύρια πεντακόσιοι τριάντα πέντε</w:t>
      </w:r>
      <w:r>
        <w:rPr>
          <w:rFonts w:eastAsia="Times New Roman" w:cs="Times New Roman"/>
        </w:rPr>
        <w:t xml:space="preserve">, κύριε </w:t>
      </w:r>
      <w:proofErr w:type="spellStart"/>
      <w:r>
        <w:rPr>
          <w:rFonts w:eastAsia="Times New Roman" w:cs="Times New Roman"/>
        </w:rPr>
        <w:t>Βρούτση</w:t>
      </w:r>
      <w:proofErr w:type="spellEnd"/>
      <w:r>
        <w:rPr>
          <w:rFonts w:eastAsia="Times New Roman" w:cs="Times New Roman"/>
        </w:rPr>
        <w:t xml:space="preserve">. Δηλαδή, μέσα σε έναν χρόνο δημιουργήθηκαν το 2014 </w:t>
      </w:r>
      <w:r>
        <w:rPr>
          <w:rFonts w:eastAsia="Times New Roman" w:cs="Times New Roman"/>
        </w:rPr>
        <w:t>τριάντα πέντε χιλιάδες</w:t>
      </w:r>
      <w:r>
        <w:rPr>
          <w:rFonts w:eastAsia="Times New Roman" w:cs="Times New Roman"/>
        </w:rPr>
        <w:t xml:space="preserve"> θέσεις εργασίας. Το 2014, τη χρονιά του </w:t>
      </w:r>
      <w:r>
        <w:rPr>
          <w:rFonts w:eastAsia="Times New Roman" w:cs="Times New Roman"/>
          <w:lang w:val="en-US"/>
        </w:rPr>
        <w:t>success</w:t>
      </w:r>
      <w:r>
        <w:rPr>
          <w:rFonts w:eastAsia="Times New Roman" w:cs="Times New Roman"/>
        </w:rPr>
        <w:t xml:space="preserve"> </w:t>
      </w:r>
      <w:r>
        <w:rPr>
          <w:rFonts w:eastAsia="Times New Roman" w:cs="Times New Roman"/>
          <w:lang w:val="en-US"/>
        </w:rPr>
        <w:t>story</w:t>
      </w:r>
      <w:r>
        <w:rPr>
          <w:rFonts w:eastAsia="Times New Roman" w:cs="Times New Roman"/>
        </w:rPr>
        <w:t xml:space="preserve">, </w:t>
      </w:r>
      <w:r>
        <w:rPr>
          <w:rFonts w:eastAsia="Times New Roman" w:cs="Times New Roman"/>
        </w:rPr>
        <w:t>τριάντα πέντε χιλιάδες</w:t>
      </w:r>
      <w:r>
        <w:rPr>
          <w:rFonts w:eastAsia="Times New Roman" w:cs="Times New Roman"/>
        </w:rPr>
        <w:t xml:space="preserve"> θέσεις εργασίας. </w:t>
      </w:r>
    </w:p>
    <w:p w14:paraId="4C8A7F46" w14:textId="77777777" w:rsidR="001C0F06" w:rsidRDefault="00267A1D">
      <w:pPr>
        <w:spacing w:line="600" w:lineRule="auto"/>
        <w:ind w:firstLine="720"/>
        <w:jc w:val="both"/>
        <w:rPr>
          <w:rFonts w:eastAsia="Times New Roman" w:cs="Times New Roman"/>
        </w:rPr>
      </w:pPr>
      <w:r>
        <w:rPr>
          <w:rFonts w:eastAsia="Times New Roman" w:cs="Times New Roman"/>
        </w:rPr>
        <w:t xml:space="preserve">Πάμε, λοιπόν, παρακάτω. Τον Ιανουάριο του 2015 έχουμε </w:t>
      </w:r>
      <w:r>
        <w:rPr>
          <w:rFonts w:eastAsia="Times New Roman" w:cs="Times New Roman"/>
        </w:rPr>
        <w:t>τρία εκατομμύρια πεντακόσιους τριάντα πέντε</w:t>
      </w:r>
      <w:r>
        <w:rPr>
          <w:rFonts w:eastAsia="Times New Roman" w:cs="Times New Roman"/>
        </w:rPr>
        <w:t xml:space="preserve"> απασχολούμενους και ερχόμαστε σήμερα στ</w:t>
      </w:r>
      <w:r>
        <w:rPr>
          <w:rFonts w:eastAsia="Times New Roman" w:cs="Times New Roman"/>
        </w:rPr>
        <w:t>ους</w:t>
      </w:r>
      <w:r>
        <w:rPr>
          <w:rFonts w:eastAsia="Times New Roman" w:cs="Times New Roman"/>
        </w:rPr>
        <w:t xml:space="preserve"> </w:t>
      </w:r>
      <w:r>
        <w:rPr>
          <w:rFonts w:eastAsia="Times New Roman" w:cs="Times New Roman"/>
        </w:rPr>
        <w:t>τρία εκατομμύρια επτακόσιους σαράντα πέντε</w:t>
      </w:r>
      <w:r>
        <w:rPr>
          <w:rFonts w:eastAsia="Times New Roman" w:cs="Times New Roman"/>
        </w:rPr>
        <w:t xml:space="preserve">. Δεν έχω να πω κάτι άλλο. </w:t>
      </w:r>
    </w:p>
    <w:p w14:paraId="4C8A7F47" w14:textId="77777777" w:rsidR="001C0F06" w:rsidRDefault="00267A1D">
      <w:pPr>
        <w:spacing w:line="600" w:lineRule="auto"/>
        <w:ind w:firstLine="720"/>
        <w:jc w:val="both"/>
        <w:rPr>
          <w:rFonts w:eastAsia="Times New Roman" w:cs="Times New Roman"/>
          <w:szCs w:val="24"/>
        </w:rPr>
      </w:pPr>
      <w:r>
        <w:rPr>
          <w:rFonts w:eastAsia="Times New Roman" w:cs="Times New Roman"/>
        </w:rPr>
        <w:t>Θέλω</w:t>
      </w:r>
      <w:r>
        <w:rPr>
          <w:rFonts w:eastAsia="Times New Roman" w:cs="Times New Roman"/>
        </w:rPr>
        <w:t xml:space="preserve"> δύο λεπτά ακόμη, παρακαλώ, κύριε Πρόεδρε. Μιλάτε για τη μερική απασχόληση και την καταστροφή που </w:t>
      </w:r>
      <w:r>
        <w:rPr>
          <w:rFonts w:eastAsia="Times New Roman"/>
          <w:bCs/>
        </w:rPr>
        <w:t>έχει</w:t>
      </w:r>
      <w:r>
        <w:rPr>
          <w:rFonts w:eastAsia="Times New Roman" w:cs="Times New Roman"/>
        </w:rPr>
        <w:t xml:space="preserve"> φέρει η δική μας </w:t>
      </w:r>
      <w:r>
        <w:rPr>
          <w:rFonts w:eastAsia="Times New Roman"/>
          <w:bCs/>
        </w:rPr>
        <w:t>Κυβέρνηση</w:t>
      </w:r>
      <w:r>
        <w:rPr>
          <w:rFonts w:eastAsia="Times New Roman" w:cs="Times New Roman"/>
        </w:rPr>
        <w:t xml:space="preserve">. Θα αναφερθώ σε στοιχεία του 2013 </w:t>
      </w:r>
      <w:r>
        <w:rPr>
          <w:rFonts w:eastAsia="Times New Roman" w:cs="Times New Roman"/>
        </w:rPr>
        <w:lastRenderedPageBreak/>
        <w:t>και του 2014 -να τα επαναλάβουμε άλλη μία φορά. Επί Νέας Δημοκρατίας - ΠΑΣΟΚ αυξάνεται η μερ</w:t>
      </w:r>
      <w:r>
        <w:rPr>
          <w:rFonts w:eastAsia="Times New Roman" w:cs="Times New Roman"/>
        </w:rPr>
        <w:t xml:space="preserve">ική απασχόληση κατά 10,6 μονάδες. Το 2015 εξακολουθούμε και έχουμε πρόβλημα; </w:t>
      </w:r>
      <w:r>
        <w:rPr>
          <w:rFonts w:eastAsia="Times New Roman"/>
          <w:bCs/>
          <w:shd w:val="clear" w:color="auto" w:fill="FFFFFF"/>
        </w:rPr>
        <w:t>Βεβαίως</w:t>
      </w:r>
      <w:r>
        <w:rPr>
          <w:rFonts w:eastAsia="Times New Roman" w:cs="Times New Roman"/>
        </w:rPr>
        <w:t xml:space="preserve">. Αυξάνεται κατά 2,8, το 2016 κατά 2,3 και τους εφτά πρώτους μήνες του 2017 κατά 0,16. Τι λέμε και επαναλαμβάνουμε; Βάζουμε φρένο στην καταστροφή που εσείς φέρατε.  </w:t>
      </w:r>
    </w:p>
    <w:p w14:paraId="4C8A7F4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Παραδί</w:t>
      </w:r>
      <w:r>
        <w:rPr>
          <w:rFonts w:eastAsia="Times New Roman" w:cs="Times New Roman"/>
          <w:szCs w:val="24"/>
        </w:rPr>
        <w:t xml:space="preserve">δω τα σχετικά έγγραφα για τα Πρακτικά. </w:t>
      </w:r>
    </w:p>
    <w:p w14:paraId="4C8A7F4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(Στο σημείο αυτό η Αναπληρώτρια Υπουργός κ. Ουρανία Αντωνοπούλου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w:t>
      </w:r>
      <w:r>
        <w:rPr>
          <w:rFonts w:eastAsia="Times New Roman" w:cs="Times New Roman"/>
          <w:szCs w:val="24"/>
        </w:rPr>
        <w:t xml:space="preserve"> της Βουλής)</w:t>
      </w:r>
    </w:p>
    <w:p w14:paraId="4C8A7F4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Τρίτον, μιλάμε για μισθούς και το πόσο έχουν αυξηθεί ή μειωθεί. Ρίξτε μια ματιά στο τι μας λέει η ΕΛΣΤΑΤ. Η ΕΛΣΤΑΤ κοιτάζει κάθε χρόνο δέκα βασικούς τομείς της οικονομίας και καταγράφει αύξηση ή μείωση μισθών σε αυτούς τους δέκα βασικούς τομεί</w:t>
      </w:r>
      <w:r>
        <w:rPr>
          <w:rFonts w:eastAsia="Times New Roman" w:cs="Times New Roman"/>
          <w:szCs w:val="24"/>
        </w:rPr>
        <w:t xml:space="preserve">ς της οικονομίας μας. </w:t>
      </w:r>
    </w:p>
    <w:p w14:paraId="4C8A7F4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Τομέας πρώτος: ορυχεία και λατομεία. Το 2014, όσον αφορά τους μισθούς, ήταν -2%. Το 2017 είναι +23,1%. </w:t>
      </w:r>
    </w:p>
    <w:p w14:paraId="4C8A7F4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Μεταποίηση: επί εποχής σας ήταν -3,9%. Επί εποχής μας είναι +3,7%. Διαβάστε τα νούμερα και βγάλτε τα συμπεράσματά σας. </w:t>
      </w:r>
    </w:p>
    <w:p w14:paraId="4C8A7F4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Τέλος, επ</w:t>
      </w:r>
      <w:r>
        <w:rPr>
          <w:rFonts w:eastAsia="Times New Roman" w:cs="Times New Roman"/>
          <w:szCs w:val="24"/>
        </w:rPr>
        <w:t xml:space="preserve">ειδή πολλοί έχουν αναφερθεί στο τι γίνεται με το ΕΣΠΑ, τι απορρόφηση έχουμε κι ότι δεν χρησιμοποιούμε τα κονδύλια, θα σας πω τι ισχύει για το Υπουργείο Εργασίας. </w:t>
      </w:r>
    </w:p>
    <w:p w14:paraId="4C8A7F4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Για το Υπουργείο Εργασίας, όσον αφορά τους διαθέσιμους πόρους του ΕΣΠΑ εμείς αυτή τη στιγμή υ</w:t>
      </w:r>
      <w:r>
        <w:rPr>
          <w:rFonts w:eastAsia="Times New Roman" w:cs="Times New Roman"/>
          <w:szCs w:val="24"/>
        </w:rPr>
        <w:t xml:space="preserve">λοποιούμε προγράμματα και υποστηρίζουμε ανέργους, έχοντας ήδη απορροφήσει και εντάξει το 70% των πόρων. Όσον αφορά, δε, τις αποπληρωμές, όπως λέει και ο Υπουργός κ. </w:t>
      </w:r>
      <w:proofErr w:type="spellStart"/>
      <w:r>
        <w:rPr>
          <w:rFonts w:eastAsia="Times New Roman" w:cs="Times New Roman"/>
          <w:szCs w:val="24"/>
        </w:rPr>
        <w:t>Χαρίτσης</w:t>
      </w:r>
      <w:proofErr w:type="spellEnd"/>
      <w:r>
        <w:rPr>
          <w:rFonts w:eastAsia="Times New Roman" w:cs="Times New Roman"/>
          <w:szCs w:val="24"/>
        </w:rPr>
        <w:t>, η Ελλάδα είναι πρώτη σε απορροφητικότητα. Αν κοιτάξετε μέσα στην Ελλάδα, που είνα</w:t>
      </w:r>
      <w:r>
        <w:rPr>
          <w:rFonts w:eastAsia="Times New Roman" w:cs="Times New Roman"/>
          <w:szCs w:val="24"/>
        </w:rPr>
        <w:t xml:space="preserve">ι πρώτη σε απορροφητικότητα σε ευρωπαϊκό επίπεδο, το Υπουργείο Εργασίας βρίσκεται στο 23,2% αποπληρωμών που έχουν ήδη γίνει. Φαντάζομαι αυτά τα νούμερα να σας λένε κάτι, κύριε </w:t>
      </w:r>
      <w:proofErr w:type="spellStart"/>
      <w:r>
        <w:rPr>
          <w:rFonts w:eastAsia="Times New Roman" w:cs="Times New Roman"/>
          <w:szCs w:val="24"/>
        </w:rPr>
        <w:t>Βρούτση</w:t>
      </w:r>
      <w:proofErr w:type="spellEnd"/>
      <w:r>
        <w:rPr>
          <w:rFonts w:eastAsia="Times New Roman" w:cs="Times New Roman"/>
          <w:szCs w:val="24"/>
        </w:rPr>
        <w:t xml:space="preserve">. </w:t>
      </w:r>
    </w:p>
    <w:p w14:paraId="4C8A7F4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Θα ήθελα να κλείσω λέγοντας ότι ακόμη η Αντιπολίτευση δεν έχει καταλάβ</w:t>
      </w:r>
      <w:r>
        <w:rPr>
          <w:rFonts w:eastAsia="Times New Roman" w:cs="Times New Roman"/>
          <w:szCs w:val="24"/>
        </w:rPr>
        <w:t xml:space="preserve">ει και δεν έχει αποφασίσει ότι υπάρχουν κάποια θέματα με τα οποία δεν μπορούμε να παίζουμε. Δεν μπορούμε </w:t>
      </w:r>
      <w:r>
        <w:rPr>
          <w:rFonts w:eastAsia="Times New Roman" w:cs="Times New Roman"/>
          <w:szCs w:val="24"/>
        </w:rPr>
        <w:lastRenderedPageBreak/>
        <w:t xml:space="preserve">να παίζουμε αυτά τα μικροπολιτικά παιχνίδια στην πλάτη των ανέργων και στην πλάτη της κοινωνίας. </w:t>
      </w:r>
    </w:p>
    <w:p w14:paraId="4C8A7F5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C8A7F51" w14:textId="77777777" w:rsidR="001C0F06" w:rsidRDefault="00267A1D">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Pr>
          <w:rFonts w:eastAsia="Times New Roman" w:cs="Times New Roman"/>
          <w:szCs w:val="24"/>
        </w:rPr>
        <w:t>ΣΥΡΙΖΑ)</w:t>
      </w:r>
    </w:p>
    <w:p w14:paraId="4C8A7F5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κυρία Αντωνοπούλου. </w:t>
      </w:r>
    </w:p>
    <w:p w14:paraId="4C8A7F5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Κύριε Πρόεδρε, θα ήθελα τον λόγο για ένα λεπτό, παρακαλώ. </w:t>
      </w:r>
    </w:p>
    <w:p w14:paraId="4C8A7F5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Ορίστε, κύριε </w:t>
      </w:r>
      <w:proofErr w:type="spellStart"/>
      <w:r>
        <w:rPr>
          <w:rFonts w:eastAsia="Times New Roman" w:cs="Times New Roman"/>
          <w:szCs w:val="24"/>
        </w:rPr>
        <w:t>Δένδια</w:t>
      </w:r>
      <w:proofErr w:type="spellEnd"/>
      <w:r>
        <w:rPr>
          <w:rFonts w:eastAsia="Times New Roman" w:cs="Times New Roman"/>
          <w:szCs w:val="24"/>
        </w:rPr>
        <w:t xml:space="preserve">, έχετε τον λόγο. </w:t>
      </w:r>
    </w:p>
    <w:p w14:paraId="4C8A7F5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w:t>
      </w:r>
      <w:r>
        <w:rPr>
          <w:rFonts w:eastAsia="Times New Roman" w:cs="Times New Roman"/>
          <w:szCs w:val="24"/>
        </w:rPr>
        <w:t xml:space="preserve">ιε Πρόεδρε, κυρίες και κύριοι συνάδελφοι, από χθες παρατηρούμε μια παρέλαση Υπουργών εδώ, στην απέλπιδα προσπάθεια της Κυβέρνησης να δημιουργήσει ένα κλίμα. </w:t>
      </w:r>
    </w:p>
    <w:p w14:paraId="4C8A7F5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Να ξεκαθαρίσουμε λίγο τα πράγματα γιατί πετάγονται νούμερα δεξιά κι αριστερά τα οποία δεν έχουν κα</w:t>
      </w:r>
      <w:r>
        <w:rPr>
          <w:rFonts w:eastAsia="Times New Roman" w:cs="Times New Roman"/>
          <w:szCs w:val="24"/>
        </w:rPr>
        <w:t xml:space="preserve">μία έννοια. </w:t>
      </w:r>
    </w:p>
    <w:p w14:paraId="4C8A7F5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κ</w:t>
      </w:r>
      <w:r>
        <w:rPr>
          <w:rFonts w:eastAsia="Times New Roman" w:cs="Times New Roman"/>
          <w:szCs w:val="24"/>
        </w:rPr>
        <w:t xml:space="preserve">υβέρνηση το 2012 με Υπουργό τον κ. </w:t>
      </w:r>
      <w:proofErr w:type="spellStart"/>
      <w:r>
        <w:rPr>
          <w:rFonts w:eastAsia="Times New Roman" w:cs="Times New Roman"/>
          <w:szCs w:val="24"/>
        </w:rPr>
        <w:t>Βρούτση</w:t>
      </w:r>
      <w:proofErr w:type="spellEnd"/>
      <w:r>
        <w:rPr>
          <w:rFonts w:eastAsia="Times New Roman" w:cs="Times New Roman"/>
          <w:szCs w:val="24"/>
        </w:rPr>
        <w:t xml:space="preserve"> παρέλαβε την ανεργία στο 27,91%. Όταν ρίξατε την </w:t>
      </w:r>
      <w:r>
        <w:rPr>
          <w:rFonts w:eastAsia="Times New Roman" w:cs="Times New Roman"/>
          <w:szCs w:val="24"/>
        </w:rPr>
        <w:t>κ</w:t>
      </w:r>
      <w:r>
        <w:rPr>
          <w:rFonts w:eastAsia="Times New Roman" w:cs="Times New Roman"/>
          <w:szCs w:val="24"/>
        </w:rPr>
        <w:t xml:space="preserve">υβέρνηση η ανεργία ήταν στο 25,4%. Το πρώτο εξάμηνο της άθλιας διακυβέρνησης -θυμίζω εποχές </w:t>
      </w:r>
      <w:proofErr w:type="spellStart"/>
      <w:r>
        <w:rPr>
          <w:rFonts w:eastAsia="Times New Roman" w:cs="Times New Roman"/>
          <w:szCs w:val="24"/>
        </w:rPr>
        <w:t>Βαρουφάκη</w:t>
      </w:r>
      <w:proofErr w:type="spellEnd"/>
      <w:r>
        <w:rPr>
          <w:rFonts w:eastAsia="Times New Roman" w:cs="Times New Roman"/>
          <w:szCs w:val="24"/>
        </w:rPr>
        <w:t xml:space="preserve">- παρά ταύτα, εξαιτίας των προηγούμενων </w:t>
      </w:r>
      <w:r>
        <w:rPr>
          <w:rFonts w:eastAsia="Times New Roman" w:cs="Times New Roman"/>
          <w:szCs w:val="24"/>
        </w:rPr>
        <w:t xml:space="preserve">μέτρων, συνέχιζε η αποκλιμάκωση της ανεργίας κατά άλλο ένα 4%. Άρα το σχήμα να πάμε από το 10% στο 14%, σας παρακαλώ, να το αφήσετε. </w:t>
      </w:r>
    </w:p>
    <w:p w14:paraId="4C8A7F5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Δεύτερο και κυριότερο, κυρίες και κύριοι συνάδελφοι, εδώ έχουμε μια Κυβέρνηση, η οποία έχει φεσώσει το σύνολο της οικονομί</w:t>
      </w:r>
      <w:r>
        <w:rPr>
          <w:rFonts w:eastAsia="Times New Roman" w:cs="Times New Roman"/>
          <w:szCs w:val="24"/>
        </w:rPr>
        <w:t>ας, δεν πληρώνει συντάξεις, χρωστάει έναν σκασμό από δισεκατομμύρια στους ιδιώτες, έρχονται οι ξένοι και της επιβάλλουν να πληρώσει τους ιδιώτες και ακούμε να μας παρουσιάζεται μια εικόνα περί δήθεν Κυβέρνησης η οποία έχει ρεκόρ απορροφητικότητας, απόδοσης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κλπ</w:t>
      </w:r>
      <w:r>
        <w:rPr>
          <w:rFonts w:eastAsia="Times New Roman" w:cs="Times New Roman"/>
          <w:szCs w:val="24"/>
        </w:rPr>
        <w:t>.</w:t>
      </w:r>
      <w:r>
        <w:rPr>
          <w:rFonts w:eastAsia="Times New Roman" w:cs="Times New Roman"/>
          <w:szCs w:val="24"/>
        </w:rPr>
        <w:t xml:space="preserve">. </w:t>
      </w:r>
    </w:p>
    <w:p w14:paraId="4C8A7F5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Δεν αφήνουμε την πλάκα, κυρίες και κύριοι συνάδελφοι; Καταλαβαίνουμε τη Θεσσαλονίκη. Δεν μπορούμε, όμως, να δημιουργήσουμε ονειρικό κόσμο και να τον πιστέψουμε και όλοι. </w:t>
      </w:r>
    </w:p>
    <w:p w14:paraId="4C8A7F5A" w14:textId="77777777" w:rsidR="001C0F06" w:rsidRDefault="00267A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C8A7F5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Σας ευχαριστώ. </w:t>
      </w:r>
    </w:p>
    <w:p w14:paraId="4C8A7F5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 xml:space="preserve">Κύριε Πρόεδρε, θα ήθελα τον λόγο για ένα λεπτό μόνο, σας παρακαλώ. </w:t>
      </w:r>
    </w:p>
    <w:p w14:paraId="4C8A7F5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Όχι τώρα. Δεν </w:t>
      </w:r>
      <w:r>
        <w:rPr>
          <w:rFonts w:eastAsia="Times New Roman" w:cs="Times New Roman"/>
          <w:szCs w:val="24"/>
        </w:rPr>
        <w:t xml:space="preserve">είναι τώρα η διαδικασία. </w:t>
      </w:r>
    </w:p>
    <w:p w14:paraId="4C8A7F5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Τώρα έχει νόημα η απάντηση όμως. </w:t>
      </w:r>
    </w:p>
    <w:p w14:paraId="4C8A7F5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Κυρία Αντωνοπούλου, θα σας παρακαλέσω να μην κάνουμε διάλογο, γιατί θα ξαναζητήσει ο κ. </w:t>
      </w:r>
      <w:proofErr w:type="spellStart"/>
      <w:r>
        <w:rPr>
          <w:rFonts w:eastAsia="Times New Roman" w:cs="Times New Roman"/>
          <w:szCs w:val="24"/>
        </w:rPr>
        <w:t>Δένδιας</w:t>
      </w:r>
      <w:proofErr w:type="spellEnd"/>
      <w:r>
        <w:rPr>
          <w:rFonts w:eastAsia="Times New Roman" w:cs="Times New Roman"/>
          <w:szCs w:val="24"/>
        </w:rPr>
        <w:t xml:space="preserve"> τον λόγο. </w:t>
      </w:r>
    </w:p>
    <w:p w14:paraId="4C8A7F6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w:t>
      </w:r>
      <w:r>
        <w:rPr>
          <w:rFonts w:eastAsia="Times New Roman" w:cs="Times New Roman"/>
          <w:szCs w:val="24"/>
        </w:rPr>
        <w:t xml:space="preserve"> για ένα λεπτό. </w:t>
      </w:r>
    </w:p>
    <w:p w14:paraId="4C8A7F6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 xml:space="preserve">Επειδή αναφερθήκατε, κύριε </w:t>
      </w:r>
      <w:proofErr w:type="spellStart"/>
      <w:r>
        <w:rPr>
          <w:rFonts w:eastAsia="Times New Roman" w:cs="Times New Roman"/>
          <w:szCs w:val="24"/>
        </w:rPr>
        <w:t>Δένδια</w:t>
      </w:r>
      <w:proofErr w:type="spellEnd"/>
      <w:r>
        <w:rPr>
          <w:rFonts w:eastAsia="Times New Roman" w:cs="Times New Roman"/>
          <w:szCs w:val="24"/>
        </w:rPr>
        <w:t xml:space="preserve">, στο ότι χρησιμοποιούμε νούμερα του 2010, απλώς να σας υπενθυμίσω ότι και </w:t>
      </w:r>
      <w:r>
        <w:rPr>
          <w:rFonts w:eastAsia="Times New Roman" w:cs="Times New Roman"/>
          <w:szCs w:val="24"/>
        </w:rPr>
        <w:lastRenderedPageBreak/>
        <w:t>σήμερα όλα τα νούμερα που κ</w:t>
      </w:r>
      <w:r>
        <w:rPr>
          <w:rFonts w:eastAsia="Times New Roman" w:cs="Times New Roman"/>
          <w:szCs w:val="24"/>
        </w:rPr>
        <w:t xml:space="preserve">αταθέσαμε αφορούν το 2012 και συγκεκριμένα τον Ιούνιο του 2012 και μετά. </w:t>
      </w:r>
    </w:p>
    <w:p w14:paraId="4C8A7F6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C8A7F6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Τον λόγο έχει ο κ. Ψυχογιός, Βουλευτής του ΣΥΡΙΖΑ. </w:t>
      </w:r>
    </w:p>
    <w:p w14:paraId="4C8A7F6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Παρακαλώ να σεβαστούμε τον χρόνο, κύριε Ψυχογιέ. </w:t>
      </w:r>
    </w:p>
    <w:p w14:paraId="4C8A7F6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Ευχαριστ</w:t>
      </w:r>
      <w:r>
        <w:rPr>
          <w:rFonts w:eastAsia="Times New Roman" w:cs="Times New Roman"/>
          <w:szCs w:val="24"/>
        </w:rPr>
        <w:t xml:space="preserve">ώ πολύ, κύριε Πρόεδρε. </w:t>
      </w:r>
    </w:p>
    <w:p w14:paraId="4C8A7F66" w14:textId="77777777" w:rsidR="001C0F06" w:rsidRDefault="00267A1D">
      <w:pPr>
        <w:tabs>
          <w:tab w:val="left" w:pos="2608"/>
        </w:tabs>
        <w:spacing w:line="600" w:lineRule="auto"/>
        <w:jc w:val="both"/>
        <w:rPr>
          <w:rFonts w:eastAsia="Times New Roman"/>
          <w:szCs w:val="24"/>
        </w:rPr>
      </w:pPr>
      <w:r>
        <w:rPr>
          <w:rFonts w:eastAsia="Times New Roman" w:cs="Times New Roman"/>
          <w:szCs w:val="24"/>
        </w:rPr>
        <w:t>Κυρίες και κύριοι Υπουργοί -και αυτό από μόνο του είναι αξιοσημείωτο, γιατί είναι πλειοψηφία οι κυρίες Υπουργοί- κυρίες και κύριοι συνάδελφοι, θα ξεκινήσω την παρέμβασή μου, θέλοντας να σεβαστώ και τον χρόνο και να είμαι συνεπής, λέ</w:t>
      </w:r>
      <w:r>
        <w:rPr>
          <w:rFonts w:eastAsia="Times New Roman" w:cs="Times New Roman"/>
          <w:szCs w:val="24"/>
        </w:rPr>
        <w:t>γοντας ότι για εμάς στον κόσμο της Αριστεράς τέτοια νομοσχέδια θεωρούνται πολύ σημαντικά.</w:t>
      </w:r>
      <w:r>
        <w:rPr>
          <w:rFonts w:eastAsia="Times New Roman" w:cs="Times New Roman"/>
          <w:szCs w:val="24"/>
        </w:rPr>
        <w:t xml:space="preserve"> </w:t>
      </w:r>
      <w:r>
        <w:rPr>
          <w:rFonts w:eastAsia="Times New Roman"/>
          <w:szCs w:val="24"/>
        </w:rPr>
        <w:t>Θ</w:t>
      </w:r>
      <w:r>
        <w:rPr>
          <w:rFonts w:eastAsia="Times New Roman"/>
          <w:szCs w:val="24"/>
        </w:rPr>
        <w:t xml:space="preserve">α μου επιτρέψετε πριν εισέλθω στο περιεχόμενο του νομοσχεδίου να κάνω δύο σχόλια. </w:t>
      </w:r>
    </w:p>
    <w:p w14:paraId="4C8A7F67" w14:textId="77777777" w:rsidR="001C0F06" w:rsidRDefault="00267A1D">
      <w:pPr>
        <w:tabs>
          <w:tab w:val="left" w:pos="2608"/>
        </w:tabs>
        <w:spacing w:line="600" w:lineRule="auto"/>
        <w:ind w:firstLine="720"/>
        <w:jc w:val="both"/>
        <w:rPr>
          <w:rFonts w:eastAsia="Times New Roman"/>
          <w:szCs w:val="24"/>
        </w:rPr>
      </w:pPr>
      <w:r>
        <w:rPr>
          <w:rFonts w:eastAsia="Times New Roman"/>
          <w:szCs w:val="24"/>
        </w:rPr>
        <w:t>Το πρώτο είναι ότι πρόκειται για το πρώτο νομοσχέδιο για τα εργασιακά που μετά από</w:t>
      </w:r>
      <w:r>
        <w:rPr>
          <w:rFonts w:eastAsia="Times New Roman"/>
          <w:szCs w:val="24"/>
        </w:rPr>
        <w:t xml:space="preserve"> πολλά χρόνια περιέχει αμιγώς προστατευτικές διατάξεις για τους εργαζόμενους. Δεν ανακαλύπτει </w:t>
      </w:r>
      <w:r>
        <w:rPr>
          <w:rFonts w:eastAsia="Times New Roman"/>
          <w:szCs w:val="24"/>
        </w:rPr>
        <w:lastRenderedPageBreak/>
        <w:t xml:space="preserve">την Αμερική ούτε είναι επαναστατικό. Πρόκειται για κεκτημένα δικαιώματα τα οποία, όμως, με τον τρόπο αυτό σταθεροποιεί και βελτιώνει τη θέση του εργαζόμενου στην </w:t>
      </w:r>
      <w:r>
        <w:rPr>
          <w:rFonts w:eastAsia="Times New Roman"/>
          <w:szCs w:val="24"/>
        </w:rPr>
        <w:t xml:space="preserve">αγορά εργασίας. </w:t>
      </w:r>
    </w:p>
    <w:p w14:paraId="4C8A7F68" w14:textId="77777777" w:rsidR="001C0F06" w:rsidRDefault="00267A1D">
      <w:pPr>
        <w:tabs>
          <w:tab w:val="left" w:pos="2608"/>
        </w:tabs>
        <w:spacing w:line="600" w:lineRule="auto"/>
        <w:ind w:firstLine="720"/>
        <w:jc w:val="both"/>
        <w:rPr>
          <w:rFonts w:eastAsia="Times New Roman"/>
          <w:szCs w:val="24"/>
        </w:rPr>
      </w:pPr>
      <w:r>
        <w:rPr>
          <w:rFonts w:eastAsia="Times New Roman"/>
          <w:szCs w:val="24"/>
        </w:rPr>
        <w:t xml:space="preserve">Το δεύτερο έχει να κάνει με την Αξιωματική Αντιπολίτευση η οποία, όπως και σε προηγούμενα νομοσχέδια με τις Τοπικές Μονάδες Υγείας ή άλλα, λειτουργεί </w:t>
      </w:r>
      <w:proofErr w:type="spellStart"/>
      <w:r>
        <w:rPr>
          <w:rFonts w:eastAsia="Times New Roman"/>
          <w:szCs w:val="24"/>
        </w:rPr>
        <w:t>απαξιωτικά</w:t>
      </w:r>
      <w:proofErr w:type="spellEnd"/>
      <w:r>
        <w:rPr>
          <w:rFonts w:eastAsia="Times New Roman"/>
          <w:szCs w:val="24"/>
        </w:rPr>
        <w:t xml:space="preserve"> απέναντι στο νομοσχέδιο. Σίγουρα τέτοια δικαιώματα υγείας, εργασίας κ</w:t>
      </w:r>
      <w:r>
        <w:rPr>
          <w:rFonts w:eastAsia="Times New Roman"/>
          <w:szCs w:val="24"/>
        </w:rPr>
        <w:t>.</w:t>
      </w:r>
      <w:r>
        <w:rPr>
          <w:rFonts w:eastAsia="Times New Roman"/>
          <w:szCs w:val="24"/>
        </w:rPr>
        <w:t>λπ</w:t>
      </w:r>
      <w:r>
        <w:rPr>
          <w:rFonts w:eastAsia="Times New Roman"/>
          <w:szCs w:val="24"/>
        </w:rPr>
        <w:t>.</w:t>
      </w:r>
      <w:r>
        <w:rPr>
          <w:rFonts w:eastAsia="Times New Roman"/>
          <w:szCs w:val="24"/>
        </w:rPr>
        <w:t>, προ</w:t>
      </w:r>
      <w:r>
        <w:rPr>
          <w:rFonts w:eastAsia="Times New Roman"/>
          <w:szCs w:val="24"/>
        </w:rPr>
        <w:t xml:space="preserve">καλούν σχεδόν «αλλεργία» στην Αξιωματική Αντιπολίτευση. </w:t>
      </w:r>
    </w:p>
    <w:p w14:paraId="4C8A7F69" w14:textId="77777777" w:rsidR="001C0F06" w:rsidRDefault="00267A1D">
      <w:pPr>
        <w:tabs>
          <w:tab w:val="left" w:pos="2608"/>
        </w:tabs>
        <w:spacing w:line="600" w:lineRule="auto"/>
        <w:ind w:firstLine="720"/>
        <w:jc w:val="both"/>
        <w:rPr>
          <w:rFonts w:eastAsia="Times New Roman"/>
          <w:szCs w:val="24"/>
        </w:rPr>
      </w:pPr>
      <w:r>
        <w:rPr>
          <w:rFonts w:eastAsia="Times New Roman"/>
          <w:szCs w:val="24"/>
        </w:rPr>
        <w:t>Το Υπουργείο Εργασίας, όμως, έχει αποδείξει ότι κάνει προσπάθειες στην κατεύθυνση της υπεράσπισης των εργασιακών δικαιωμάτων, πρώτον, με τη μείωση των εισφορών για τους πιο αδύναμους με τον ΕΦΚΑ, παρ</w:t>
      </w:r>
      <w:r>
        <w:rPr>
          <w:rFonts w:eastAsia="Times New Roman"/>
          <w:szCs w:val="24"/>
        </w:rPr>
        <w:t>ά τους περιορισμούς που υπήρχαν από το μνημόνιο, με τη σκληρή διαπραγμάτευση για τα εργασιακά το προηγούμενο διάστημα, κατορθώνοντας να κερδίσουμε πίσω την αρχή της επεκτασιμότητας, αλλά και της ευνοϊκότερης ρύθμισης για τις συλλογικές συμβάσεις εργασίας α</w:t>
      </w:r>
      <w:r>
        <w:rPr>
          <w:rFonts w:eastAsia="Times New Roman"/>
          <w:szCs w:val="24"/>
        </w:rPr>
        <w:t xml:space="preserve">πό τον Σεπτέμβρη του 2018, αλλά και με το παρόν νομοσχέδιο που εισάγει σειρά θετικών διατάξεων για τον κόσμο της εργασίας. Και οι διατάξεις αυτές έχουν προκύψει από μία ευρεία διαδικασία διαβούλευσης με εργαζόμενους, συνδικάτα και φορείς. </w:t>
      </w:r>
    </w:p>
    <w:p w14:paraId="4C8A7F6A" w14:textId="77777777" w:rsidR="001C0F06" w:rsidRDefault="00267A1D">
      <w:pPr>
        <w:tabs>
          <w:tab w:val="left" w:pos="2608"/>
        </w:tabs>
        <w:spacing w:line="600" w:lineRule="auto"/>
        <w:ind w:firstLine="720"/>
        <w:jc w:val="both"/>
        <w:rPr>
          <w:rFonts w:eastAsia="Times New Roman"/>
          <w:szCs w:val="24"/>
        </w:rPr>
      </w:pPr>
      <w:r>
        <w:rPr>
          <w:rFonts w:eastAsia="Times New Roman"/>
          <w:szCs w:val="24"/>
        </w:rPr>
        <w:lastRenderedPageBreak/>
        <w:t>Όσον αφορά, λοιπ</w:t>
      </w:r>
      <w:r>
        <w:rPr>
          <w:rFonts w:eastAsia="Times New Roman"/>
          <w:szCs w:val="24"/>
        </w:rPr>
        <w:t xml:space="preserve">όν, στο πρώτο κεφάλαιο, στα ασφαλιστικά δηλαδή, οι αγρότες ωφελούνται γιατί μπορούν πλέον να εξαγοράσουν πλασματικά χρόνια με χαμηλό αντίτιμο. Είναι ένα πάγιο αίτημα και πρόβλημα του αγροτικού κόσμου το οποίο λύνεται. </w:t>
      </w:r>
    </w:p>
    <w:p w14:paraId="4C8A7F6B" w14:textId="77777777" w:rsidR="001C0F06" w:rsidRDefault="00267A1D">
      <w:pPr>
        <w:tabs>
          <w:tab w:val="left" w:pos="2608"/>
        </w:tabs>
        <w:spacing w:line="600" w:lineRule="auto"/>
        <w:ind w:firstLine="720"/>
        <w:jc w:val="both"/>
        <w:rPr>
          <w:rFonts w:eastAsia="Times New Roman"/>
          <w:szCs w:val="24"/>
        </w:rPr>
      </w:pPr>
      <w:r>
        <w:rPr>
          <w:rFonts w:eastAsia="Times New Roman"/>
          <w:szCs w:val="24"/>
        </w:rPr>
        <w:t>Ομοίως, πολύ σημαντική είναι κι η ρύθ</w:t>
      </w:r>
      <w:r>
        <w:rPr>
          <w:rFonts w:eastAsia="Times New Roman"/>
          <w:szCs w:val="24"/>
        </w:rPr>
        <w:t>μιση για τους ασφαλισμένους του ΕΤΑΑ-ΤΣΜΕΔΕ με την αποσύνδεση της ασφάλισης από την ιδιότητα. Αυτό σημαίνει ότι δικηγόροι και μηχανικοί θα καταβάλλουν πλέον ασφαλιστικές εισφορές από την έναρξη της επαγγελματικής τους δραστηριότητας και για όσο διάστημα δι</w:t>
      </w:r>
      <w:r>
        <w:rPr>
          <w:rFonts w:eastAsia="Times New Roman"/>
          <w:szCs w:val="24"/>
        </w:rPr>
        <w:t>αρκεί και όχι από το γεγονός και μόνο ότι έχουν εγγραφεί σε δικηγορικούς συλλόγους ή ΤΕΕ. Σε αυτό πρέπει να συνυπολογίσουμε και το επίδομα ανεργίας το οποίο θα παίρνουν πλέον οι ελεύθεροι επαγγελματίες που απολύονται.</w:t>
      </w:r>
    </w:p>
    <w:p w14:paraId="4C8A7F6C" w14:textId="77777777" w:rsidR="001C0F06" w:rsidRDefault="00267A1D">
      <w:pPr>
        <w:tabs>
          <w:tab w:val="left" w:pos="2608"/>
        </w:tabs>
        <w:spacing w:line="600" w:lineRule="auto"/>
        <w:ind w:firstLine="720"/>
        <w:jc w:val="both"/>
        <w:rPr>
          <w:rFonts w:eastAsia="Times New Roman"/>
          <w:szCs w:val="24"/>
        </w:rPr>
      </w:pPr>
      <w:r>
        <w:rPr>
          <w:rFonts w:eastAsia="Times New Roman"/>
          <w:szCs w:val="24"/>
        </w:rPr>
        <w:t>Τέλος, ωφελούνται οι πάσχοντες από ψυχ</w:t>
      </w:r>
      <w:r>
        <w:rPr>
          <w:rFonts w:eastAsia="Times New Roman"/>
          <w:szCs w:val="24"/>
        </w:rPr>
        <w:t>ικά νοσήματα, αφού θα μπορούν να εργαστούν χωρίς να έχουν περικοπή της σύνταξής τους.</w:t>
      </w:r>
    </w:p>
    <w:p w14:paraId="4C8A7F6D" w14:textId="77777777" w:rsidR="001C0F06" w:rsidRDefault="00267A1D">
      <w:pPr>
        <w:tabs>
          <w:tab w:val="left" w:pos="2608"/>
        </w:tabs>
        <w:spacing w:line="600" w:lineRule="auto"/>
        <w:ind w:firstLine="720"/>
        <w:jc w:val="both"/>
        <w:rPr>
          <w:rFonts w:eastAsia="Times New Roman"/>
          <w:szCs w:val="24"/>
        </w:rPr>
      </w:pPr>
      <w:r>
        <w:rPr>
          <w:rFonts w:eastAsia="Times New Roman"/>
          <w:szCs w:val="24"/>
        </w:rPr>
        <w:t>Το δεύτερο κεφάλαιο του νομοσχεδίου εισάγει προστατευτικές εργασιακές ρυθμίσεις. Με αυτές ενισχύονται οι ελεγκτικοί μηχανισμοί και ισχυροποιείται το υφιστάμενο θεσμικό πλ</w:t>
      </w:r>
      <w:r>
        <w:rPr>
          <w:rFonts w:eastAsia="Times New Roman"/>
          <w:szCs w:val="24"/>
        </w:rPr>
        <w:t xml:space="preserve">αίσιο </w:t>
      </w:r>
      <w:r>
        <w:rPr>
          <w:rFonts w:eastAsia="Times New Roman"/>
          <w:szCs w:val="24"/>
        </w:rPr>
        <w:lastRenderedPageBreak/>
        <w:t xml:space="preserve">προκειμένου να αντιμετωπιστεί το φαινόμενο της αδήλωτης, της υποδηλωμένης, της ανασφάλιστης αλλά και της απλήρωτης εργασίας. </w:t>
      </w:r>
    </w:p>
    <w:p w14:paraId="4C8A7F6E" w14:textId="77777777" w:rsidR="001C0F06" w:rsidRDefault="00267A1D">
      <w:pPr>
        <w:tabs>
          <w:tab w:val="left" w:pos="2608"/>
        </w:tabs>
        <w:spacing w:line="600" w:lineRule="auto"/>
        <w:ind w:firstLine="720"/>
        <w:jc w:val="both"/>
        <w:rPr>
          <w:rFonts w:eastAsia="Times New Roman"/>
          <w:szCs w:val="24"/>
        </w:rPr>
      </w:pPr>
      <w:r>
        <w:rPr>
          <w:rFonts w:eastAsia="Times New Roman"/>
          <w:szCs w:val="24"/>
        </w:rPr>
        <w:t>Όσον αφορά κατ’ αρχάς στην αδήλωτη και υποδηλωμένη εργασία προβλέπονται τα εξής: Προσωρινή ή και οριστική διακοπή λειτουργίας της επιχείρησης για συγκεκριμένες περιπτώσεις παραβίασης της εργατικής νομοθεσίας, η οποία θα επιβάλλεται με αυτοματοποιημένο πλέο</w:t>
      </w:r>
      <w:r>
        <w:rPr>
          <w:rFonts w:eastAsia="Times New Roman"/>
          <w:szCs w:val="24"/>
        </w:rPr>
        <w:t xml:space="preserve">ν τρόπο. Υποχρέωση του εργοδότη για καταχώριση των υπερωριών πριν την έναρξή τους, ηλεκτρονικά ή μέσω </w:t>
      </w:r>
      <w:proofErr w:type="spellStart"/>
      <w:r>
        <w:rPr>
          <w:rFonts w:eastAsia="Times New Roman"/>
          <w:szCs w:val="24"/>
          <w:lang w:val="en-US"/>
        </w:rPr>
        <w:t>sms</w:t>
      </w:r>
      <w:proofErr w:type="spellEnd"/>
      <w:r>
        <w:rPr>
          <w:rFonts w:eastAsia="Times New Roman"/>
          <w:szCs w:val="24"/>
        </w:rPr>
        <w:t xml:space="preserve"> στο σύστημα «ΕΡΓΑΝΗ». Με τον τρόπο αυτό εκσυγχρονίζεται το σημερινό σύστημα χειρόγραφης καταγραφής που άφηνε περιθώρια για </w:t>
      </w:r>
      <w:proofErr w:type="spellStart"/>
      <w:r>
        <w:rPr>
          <w:rFonts w:eastAsia="Times New Roman"/>
          <w:szCs w:val="24"/>
        </w:rPr>
        <w:t>παραβατικές</w:t>
      </w:r>
      <w:proofErr w:type="spellEnd"/>
      <w:r>
        <w:rPr>
          <w:rFonts w:eastAsia="Times New Roman"/>
          <w:szCs w:val="24"/>
        </w:rPr>
        <w:t xml:space="preserve"> συμπεριφορές. </w:t>
      </w:r>
    </w:p>
    <w:p w14:paraId="4C8A7F6F" w14:textId="77777777" w:rsidR="001C0F06" w:rsidRDefault="00267A1D">
      <w:pPr>
        <w:tabs>
          <w:tab w:val="left" w:pos="2608"/>
        </w:tabs>
        <w:spacing w:line="600" w:lineRule="auto"/>
        <w:ind w:firstLine="720"/>
        <w:jc w:val="both"/>
        <w:rPr>
          <w:rFonts w:eastAsia="Times New Roman"/>
          <w:szCs w:val="24"/>
        </w:rPr>
      </w:pPr>
      <w:r>
        <w:rPr>
          <w:rFonts w:eastAsia="Times New Roman"/>
          <w:szCs w:val="24"/>
        </w:rPr>
        <w:t xml:space="preserve">Επίσης, προβλέπεται η υποχρέωση του εργοδότη που εκτελεί οικοδομική εργασία ή τεχνικό έργο να προαναγγέλλει καθημερινά ηλεκτρονικά τους εργάτες του. </w:t>
      </w:r>
    </w:p>
    <w:p w14:paraId="4C8A7F70" w14:textId="77777777" w:rsidR="001C0F06" w:rsidRDefault="00267A1D">
      <w:pPr>
        <w:tabs>
          <w:tab w:val="left" w:pos="2608"/>
        </w:tabs>
        <w:spacing w:line="600" w:lineRule="auto"/>
        <w:ind w:firstLine="720"/>
        <w:jc w:val="both"/>
        <w:rPr>
          <w:rFonts w:eastAsia="Times New Roman"/>
          <w:szCs w:val="24"/>
        </w:rPr>
      </w:pPr>
      <w:r>
        <w:rPr>
          <w:rFonts w:eastAsia="Times New Roman"/>
          <w:szCs w:val="24"/>
        </w:rPr>
        <w:t>Κάτι πολύ σημαντικό, που πρέπει να αναφερθεί, είναι το ότι η τήρηση της εργατικής νομοθεσίας από τις επιχε</w:t>
      </w:r>
      <w:r>
        <w:rPr>
          <w:rFonts w:eastAsia="Times New Roman"/>
          <w:szCs w:val="24"/>
        </w:rPr>
        <w:t xml:space="preserve">ιρήσεις γίνεται πλέον προϋπόθεση για την πρόσβασή τους στο δημόσιο χρήμα. Από την κρατική χρηματοδότηση αποκλείονται οι επιχειρήσεις που σε χρονικό διάστημα δύο ετών έχουν υποπέσει σε </w:t>
      </w:r>
      <w:r>
        <w:rPr>
          <w:rFonts w:eastAsia="Times New Roman"/>
          <w:szCs w:val="24"/>
        </w:rPr>
        <w:lastRenderedPageBreak/>
        <w:t>δύο ή τρεις υψηλής σοβαρότητας παραβάσεις, κάτι που δείχνει βέβαια και τ</w:t>
      </w:r>
      <w:r>
        <w:rPr>
          <w:rFonts w:eastAsia="Times New Roman"/>
          <w:szCs w:val="24"/>
        </w:rPr>
        <w:t xml:space="preserve">ην κατεύθυνση που θέλουμε να δώσουμε στην αξιολόγηση των επιχειρήσεων. </w:t>
      </w:r>
    </w:p>
    <w:p w14:paraId="4C8A7F71" w14:textId="77777777" w:rsidR="001C0F06" w:rsidRDefault="00267A1D">
      <w:pPr>
        <w:tabs>
          <w:tab w:val="left" w:pos="2608"/>
        </w:tabs>
        <w:spacing w:line="600" w:lineRule="auto"/>
        <w:ind w:firstLine="720"/>
        <w:jc w:val="both"/>
        <w:rPr>
          <w:rFonts w:eastAsia="Times New Roman"/>
          <w:szCs w:val="24"/>
        </w:rPr>
      </w:pPr>
      <w:r>
        <w:rPr>
          <w:rFonts w:eastAsia="Times New Roman"/>
          <w:szCs w:val="24"/>
        </w:rPr>
        <w:t>Όσον αφορά στην απλήρωτη εργασία, ο άνεργος πλέον ο οποίος έχει θεωρήσει μονομερή βλαπτική μεταβολή των όρων εργασίας του ως απόλυση, θα μπορεί να λαμβάνει αμέσως επίδομα ανεργίας, ενώ</w:t>
      </w:r>
      <w:r>
        <w:rPr>
          <w:rFonts w:eastAsia="Times New Roman"/>
          <w:szCs w:val="24"/>
        </w:rPr>
        <w:t xml:space="preserve"> εισάγεται σύντομη ρητή προθεσμία για την εκδίκαση διαφορών για οφειλόμενους μισθούς και για άκυρη απόλυση, πράγμα το οποίο όσοι έχουμε ασκήσει μάχιμη δικηγορία ξέρουμε πολύ καλά τι πρόβλημα δημιουργούσε στους εργαζόμενους. </w:t>
      </w:r>
    </w:p>
    <w:p w14:paraId="4C8A7F72" w14:textId="77777777" w:rsidR="001C0F06" w:rsidRDefault="00267A1D">
      <w:pPr>
        <w:tabs>
          <w:tab w:val="left" w:pos="2608"/>
        </w:tabs>
        <w:spacing w:line="600" w:lineRule="auto"/>
        <w:ind w:firstLine="720"/>
        <w:jc w:val="both"/>
        <w:rPr>
          <w:rFonts w:eastAsia="Times New Roman"/>
          <w:szCs w:val="24"/>
        </w:rPr>
      </w:pPr>
      <w:r>
        <w:rPr>
          <w:rFonts w:eastAsia="Times New Roman"/>
          <w:szCs w:val="24"/>
        </w:rPr>
        <w:t>Όσον αφορά σε λοιπά δικαιώματα,</w:t>
      </w:r>
      <w:r>
        <w:rPr>
          <w:rFonts w:eastAsia="Times New Roman"/>
          <w:szCs w:val="24"/>
        </w:rPr>
        <w:t xml:space="preserve"> θεσπίζεται η επέκταση ειδικής άδειας και για γονείς τέκνων με βαριά νοητική στέρηση, σύνδρομο </w:t>
      </w:r>
      <w:r>
        <w:rPr>
          <w:rFonts w:eastAsia="Times New Roman"/>
          <w:szCs w:val="24"/>
          <w:lang w:val="en-US"/>
        </w:rPr>
        <w:t>Down</w:t>
      </w:r>
      <w:r>
        <w:rPr>
          <w:rFonts w:eastAsia="Times New Roman"/>
          <w:szCs w:val="24"/>
        </w:rPr>
        <w:t xml:space="preserve"> και αυτισμό. </w:t>
      </w:r>
    </w:p>
    <w:p w14:paraId="4C8A7F73" w14:textId="77777777" w:rsidR="001C0F06" w:rsidRDefault="00267A1D">
      <w:pPr>
        <w:tabs>
          <w:tab w:val="left" w:pos="2608"/>
        </w:tabs>
        <w:spacing w:line="600" w:lineRule="auto"/>
        <w:ind w:firstLine="720"/>
        <w:jc w:val="both"/>
        <w:rPr>
          <w:rFonts w:eastAsia="Times New Roman"/>
          <w:szCs w:val="24"/>
        </w:rPr>
      </w:pPr>
      <w:r>
        <w:rPr>
          <w:rFonts w:eastAsia="Times New Roman"/>
          <w:szCs w:val="24"/>
        </w:rPr>
        <w:t>Επεκτείνεται η προστασία από την απόλυση που παρέχεται λόγω μητρότητας σε φυσικές μητέρες και σε αυτές που υιοθετούν ή γίνονται παρένθετες μητ</w:t>
      </w:r>
      <w:r>
        <w:rPr>
          <w:rFonts w:eastAsia="Times New Roman"/>
          <w:szCs w:val="24"/>
        </w:rPr>
        <w:t xml:space="preserve">έρες, ένα φαινόμενο το οποίο υπήρχε και συνήθως εθελοτυφλούσαμε. </w:t>
      </w:r>
    </w:p>
    <w:p w14:paraId="4C8A7F74" w14:textId="77777777" w:rsidR="001C0F06" w:rsidRDefault="00267A1D">
      <w:pPr>
        <w:tabs>
          <w:tab w:val="left" w:pos="2608"/>
        </w:tabs>
        <w:spacing w:line="600" w:lineRule="auto"/>
        <w:ind w:firstLine="720"/>
        <w:jc w:val="both"/>
        <w:rPr>
          <w:rFonts w:eastAsia="Times New Roman"/>
          <w:szCs w:val="24"/>
        </w:rPr>
      </w:pPr>
      <w:r>
        <w:rPr>
          <w:rFonts w:eastAsia="Times New Roman"/>
          <w:szCs w:val="24"/>
        </w:rPr>
        <w:lastRenderedPageBreak/>
        <w:t>Σημαντική, τέλος, πτυχή του νομοσχεδίου αποτελεί και η αλλαγή του θεσμικού πλαισίου με την προστασία των ατόμων με αναπηρία με σεβασμό στη διεθνή Σύμβαση των Ηνωμένων Εθνών για τα δικαιώματα</w:t>
      </w:r>
      <w:r>
        <w:rPr>
          <w:rFonts w:eastAsia="Times New Roman"/>
          <w:szCs w:val="24"/>
        </w:rPr>
        <w:t xml:space="preserve"> των </w:t>
      </w:r>
      <w:r>
        <w:rPr>
          <w:rFonts w:eastAsia="Times New Roman"/>
          <w:szCs w:val="24"/>
        </w:rPr>
        <w:t>ΑΜΕΑ</w:t>
      </w:r>
      <w:r>
        <w:rPr>
          <w:rFonts w:eastAsia="Times New Roman"/>
          <w:szCs w:val="24"/>
        </w:rPr>
        <w:t>.</w:t>
      </w:r>
    </w:p>
    <w:p w14:paraId="4C8A7F75" w14:textId="77777777" w:rsidR="001C0F06" w:rsidRDefault="00267A1D">
      <w:pPr>
        <w:tabs>
          <w:tab w:val="left" w:pos="2608"/>
        </w:tabs>
        <w:spacing w:line="600" w:lineRule="auto"/>
        <w:ind w:firstLine="720"/>
        <w:jc w:val="both"/>
        <w:rPr>
          <w:rFonts w:eastAsia="Times New Roman"/>
          <w:szCs w:val="24"/>
        </w:rPr>
      </w:pPr>
      <w:r>
        <w:rPr>
          <w:rFonts w:eastAsia="Times New Roman"/>
          <w:szCs w:val="24"/>
        </w:rPr>
        <w:t>Εκτός, όμως, από τις προστατευτικές διατάξεις που φέρνει το νομοσχέδιο θα ήθελα να αναφερθώ και σε δύο τροπολογίες που έχουμε καταθέσει μαζί με άλλους συναδέλφους του ΣΥΡΙΖΑ.</w:t>
      </w:r>
    </w:p>
    <w:p w14:paraId="4C8A7F76" w14:textId="77777777" w:rsidR="001C0F06" w:rsidRDefault="00267A1D">
      <w:pPr>
        <w:spacing w:line="600" w:lineRule="auto"/>
        <w:ind w:firstLine="720"/>
        <w:jc w:val="both"/>
        <w:rPr>
          <w:rFonts w:eastAsia="Times New Roman"/>
          <w:szCs w:val="24"/>
        </w:rPr>
      </w:pPr>
      <w:r>
        <w:rPr>
          <w:rFonts w:eastAsia="Times New Roman"/>
          <w:szCs w:val="24"/>
        </w:rPr>
        <w:t xml:space="preserve">Με την πρώτη τροπολογία, τη με γενικό αριθμό 1232 και ειδικό 84, </w:t>
      </w:r>
      <w:r>
        <w:rPr>
          <w:rFonts w:eastAsia="Times New Roman"/>
          <w:szCs w:val="24"/>
        </w:rPr>
        <w:t xml:space="preserve">προβλέπεται ρητώς πλέον ότι η άσκηση του δικαιώματος επίσχεσης του εργαζόμενου σε περίπτωση καθυστέρησης καταβολής δεδουλευμένων αποδοχών δεν μπορεί να θεωρηθεί από τον εργοδότη ως οικειοθελής αποχώρηση του εργαζόμενου ή ως σιωπηρή καταγγελία της σύμβασης </w:t>
      </w:r>
      <w:r>
        <w:rPr>
          <w:rFonts w:eastAsia="Times New Roman"/>
          <w:szCs w:val="24"/>
        </w:rPr>
        <w:t>σχέσης εργασίας με αυτόν.</w:t>
      </w:r>
    </w:p>
    <w:p w14:paraId="4C8A7F77" w14:textId="77777777" w:rsidR="001C0F06" w:rsidRDefault="00267A1D">
      <w:pPr>
        <w:spacing w:line="600" w:lineRule="auto"/>
        <w:ind w:firstLine="720"/>
        <w:jc w:val="both"/>
        <w:rPr>
          <w:rFonts w:eastAsia="Times New Roman"/>
          <w:szCs w:val="24"/>
        </w:rPr>
      </w:pPr>
      <w:r>
        <w:rPr>
          <w:rFonts w:eastAsia="Times New Roman"/>
          <w:szCs w:val="24"/>
        </w:rPr>
        <w:t>Στη δεύτερη τροπολογία, τη με γενικό αριθμό 1231 και ειδικό 83, προβλέπεται η δυνατότητα των εργαζόμενων να δηλώσουν παράσταση πολιτικής αγωγής για δεδουλευμένες αποδοχές και αποζημίωση απόλυσης, διάταξη η οποία είναι πολύ σημαντι</w:t>
      </w:r>
      <w:r>
        <w:rPr>
          <w:rFonts w:eastAsia="Times New Roman"/>
          <w:szCs w:val="24"/>
        </w:rPr>
        <w:t>κή γιατί ενισχύει τη θέση των εργαζόμενων κατά την ποινική διαδικασία.</w:t>
      </w:r>
    </w:p>
    <w:p w14:paraId="4C8A7F78" w14:textId="77777777" w:rsidR="001C0F06" w:rsidRDefault="00267A1D">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κλείνοντας θα ήθελα να πω ότι την ώρα που εμείς παλεύουμε ώστε να χτίσουμε ξανά το προστατευτικό πλαίσιο και να </w:t>
      </w:r>
      <w:proofErr w:type="spellStart"/>
      <w:r>
        <w:rPr>
          <w:rFonts w:eastAsia="Times New Roman"/>
          <w:szCs w:val="24"/>
        </w:rPr>
        <w:t>ανασυστήσουμε</w:t>
      </w:r>
      <w:proofErr w:type="spellEnd"/>
      <w:r>
        <w:rPr>
          <w:rFonts w:eastAsia="Times New Roman"/>
          <w:szCs w:val="24"/>
        </w:rPr>
        <w:t xml:space="preserve"> βασικά εργασιακά δικαιώματα π</w:t>
      </w:r>
      <w:r>
        <w:rPr>
          <w:rFonts w:eastAsia="Times New Roman"/>
          <w:szCs w:val="24"/>
        </w:rPr>
        <w:t>ου καταστρατηγήθηκαν ή καταργήθηκαν, η Αντιπολίτευση βλέπει αυτές τις ουσιαστικές διατάξεις ως ένα νομοσχέδιο που είναι «ψίχουλα», «χαμηλής πτήσης», που αφορά «δεύτερα θέματα», «μονομερείς ενέργειες», όπως μας είχε πει και κάποτε για την ανθρωπιστική κρίση</w:t>
      </w:r>
      <w:r>
        <w:rPr>
          <w:rFonts w:eastAsia="Times New Roman"/>
          <w:szCs w:val="24"/>
        </w:rPr>
        <w:t xml:space="preserve">. </w:t>
      </w:r>
    </w:p>
    <w:p w14:paraId="4C8A7F79" w14:textId="77777777" w:rsidR="001C0F06" w:rsidRDefault="00267A1D">
      <w:pPr>
        <w:spacing w:line="600" w:lineRule="auto"/>
        <w:ind w:firstLine="720"/>
        <w:jc w:val="both"/>
        <w:rPr>
          <w:rFonts w:eastAsia="Times New Roman"/>
          <w:szCs w:val="24"/>
        </w:rPr>
      </w:pPr>
      <w:r>
        <w:rPr>
          <w:rFonts w:eastAsia="Times New Roman"/>
          <w:szCs w:val="24"/>
        </w:rPr>
        <w:t>Και, βέβαια, την ώρα που εμείς ενισχύουμε περαιτέρω τον ρόλο και προχωράμε στην αύξηση των θέσεων στο Σώμα Επιθεώρησης Εργασίας, ο πρώην Υπουργός Εργασίας είχε ξεχάσει ότι επί των ημερών του καταργήθηκαν διακόσιες εννιά θέσεις από το Σώμα, μεταξύ των οπ</w:t>
      </w:r>
      <w:r>
        <w:rPr>
          <w:rFonts w:eastAsia="Times New Roman"/>
          <w:szCs w:val="24"/>
        </w:rPr>
        <w:t>οίων και του Τμήματος Νομικής Στήριξης. Δεν νομίζω ότι είναι τυχαίο ή αμελητέο το να καταργεί κάποιος το Νομικό Τμήμα ενός τόσο νευραλγικού Σώματος για την αδήλωτη εργασία.</w:t>
      </w:r>
    </w:p>
    <w:p w14:paraId="4C8A7F7A" w14:textId="77777777" w:rsidR="001C0F06" w:rsidRDefault="00267A1D">
      <w:pPr>
        <w:spacing w:line="600" w:lineRule="auto"/>
        <w:ind w:firstLine="720"/>
        <w:jc w:val="both"/>
        <w:rPr>
          <w:rFonts w:eastAsia="Times New Roman"/>
          <w:szCs w:val="24"/>
        </w:rPr>
      </w:pPr>
      <w:r>
        <w:rPr>
          <w:rFonts w:eastAsia="Times New Roman"/>
          <w:szCs w:val="24"/>
        </w:rPr>
        <w:t>Προφανώς λοιπόν και είμαστε απέναντι, διότι εσείς επιλέγετε και συνάσσεστε με τα συ</w:t>
      </w:r>
      <w:r>
        <w:rPr>
          <w:rFonts w:eastAsia="Times New Roman"/>
          <w:szCs w:val="24"/>
        </w:rPr>
        <w:t xml:space="preserve">μφέροντα των ισχυρών, των μεγάλων εταιρειών, των εργοδοτών με μεγάλη κερδοφορία χωρίς κανόνες. Προφανώς εσείς οραματίζεστε και εφαρμόζετε την πλήρη </w:t>
      </w:r>
      <w:r>
        <w:rPr>
          <w:rFonts w:eastAsia="Times New Roman"/>
          <w:szCs w:val="24"/>
        </w:rPr>
        <w:lastRenderedPageBreak/>
        <w:t>απορρύθμιση της αγοράς εργασίας ως κίνητρο μάλιστα για επενδύσεις, που δεν θα ενοχλούνται από τις θεμελιώδει</w:t>
      </w:r>
      <w:r>
        <w:rPr>
          <w:rFonts w:eastAsia="Times New Roman"/>
          <w:szCs w:val="24"/>
        </w:rPr>
        <w:t>ς διατάξεις για τα κοινωνικά δικαιώματα και το κράτος δικαίου.</w:t>
      </w:r>
    </w:p>
    <w:p w14:paraId="4C8A7F7B" w14:textId="77777777" w:rsidR="001C0F06" w:rsidRDefault="00267A1D">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4C8A7F7C" w14:textId="77777777" w:rsidR="001C0F06" w:rsidRDefault="00267A1D">
      <w:pPr>
        <w:spacing w:line="600" w:lineRule="auto"/>
        <w:ind w:firstLine="720"/>
        <w:jc w:val="both"/>
        <w:rPr>
          <w:rFonts w:eastAsia="Times New Roman"/>
          <w:szCs w:val="24"/>
        </w:rPr>
      </w:pPr>
      <w:r>
        <w:rPr>
          <w:rFonts w:eastAsia="Times New Roman"/>
          <w:szCs w:val="24"/>
        </w:rPr>
        <w:t>Τελειώνω αμέσως, κύριε Πρόεδρε.</w:t>
      </w:r>
    </w:p>
    <w:p w14:paraId="4C8A7F7D" w14:textId="77777777" w:rsidR="001C0F06" w:rsidRDefault="00267A1D">
      <w:pPr>
        <w:spacing w:line="600" w:lineRule="auto"/>
        <w:ind w:firstLine="720"/>
        <w:jc w:val="both"/>
        <w:rPr>
          <w:rFonts w:eastAsia="Times New Roman"/>
          <w:szCs w:val="24"/>
        </w:rPr>
      </w:pPr>
      <w:r>
        <w:rPr>
          <w:rFonts w:eastAsia="Times New Roman"/>
          <w:szCs w:val="24"/>
        </w:rPr>
        <w:t>Στον αντίποδα αυτού, εμείς είμαστε αποφασισμένοι να επαναφέρουμε την αξιοπρέπ</w:t>
      </w:r>
      <w:r>
        <w:rPr>
          <w:rFonts w:eastAsia="Times New Roman"/>
          <w:szCs w:val="24"/>
        </w:rPr>
        <w:t>εια και τα δικαιώματα στους χώρους εργασίας, κάτι όμως που απαιτεί εγρήγορση και οργάνωση από τους εργαζόμενους και την κοινωνία συνολικά. Σαφέστατα έχουμε πολύ ακόμη δρόμο να διανύσουμε. Όμως η κοινωνία γνωρίζει -και το γνωρίζει καλά αυτό, πιστέψτε με, ό,</w:t>
      </w:r>
      <w:r>
        <w:rPr>
          <w:rFonts w:eastAsia="Times New Roman"/>
          <w:szCs w:val="24"/>
        </w:rPr>
        <w:t>τι και να λέτε, κύριοι της Αντιπολίτευσης- ότι μέσα σε ασφυκτικές συνθήκες εμείς υπερασπιζόμαστε την εργασία και το κοινωνικό κράτος και εσείς μεθοδικά και κυνικά το απαξιώσατε όλα τα προηγούμενα χρόνια.</w:t>
      </w:r>
    </w:p>
    <w:p w14:paraId="4C8A7F7E" w14:textId="77777777" w:rsidR="001C0F06" w:rsidRDefault="00267A1D">
      <w:pPr>
        <w:spacing w:line="600" w:lineRule="auto"/>
        <w:ind w:firstLine="720"/>
        <w:jc w:val="both"/>
        <w:rPr>
          <w:rFonts w:eastAsia="Times New Roman"/>
          <w:szCs w:val="24"/>
        </w:rPr>
      </w:pPr>
      <w:r>
        <w:rPr>
          <w:rFonts w:eastAsia="Times New Roman"/>
          <w:szCs w:val="24"/>
        </w:rPr>
        <w:t>Ευχαριστώ.</w:t>
      </w:r>
    </w:p>
    <w:p w14:paraId="4C8A7F7F" w14:textId="77777777" w:rsidR="001C0F06" w:rsidRDefault="00267A1D">
      <w:pPr>
        <w:spacing w:line="600" w:lineRule="auto"/>
        <w:ind w:firstLine="720"/>
        <w:jc w:val="center"/>
        <w:rPr>
          <w:rFonts w:eastAsia="Times New Roman"/>
          <w:szCs w:val="24"/>
        </w:rPr>
      </w:pPr>
      <w:r>
        <w:rPr>
          <w:rFonts w:eastAsia="Times New Roman"/>
          <w:szCs w:val="24"/>
        </w:rPr>
        <w:t>(Χειροκροτήματα από τις πτέρυγες του ΣΥΡΙ</w:t>
      </w:r>
      <w:r>
        <w:rPr>
          <w:rFonts w:eastAsia="Times New Roman"/>
          <w:szCs w:val="24"/>
        </w:rPr>
        <w:t>ΖΑ και των Α</w:t>
      </w:r>
      <w:r>
        <w:rPr>
          <w:rFonts w:eastAsia="Times New Roman"/>
          <w:szCs w:val="24"/>
        </w:rPr>
        <w:t>ΝΕΛ</w:t>
      </w:r>
      <w:r>
        <w:rPr>
          <w:rFonts w:eastAsia="Times New Roman"/>
          <w:szCs w:val="24"/>
        </w:rPr>
        <w:t>)</w:t>
      </w:r>
    </w:p>
    <w:p w14:paraId="4C8A7F80" w14:textId="77777777" w:rsidR="001C0F06" w:rsidRDefault="00267A1D">
      <w:pPr>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Κι εγώ ευχαριστώ.</w:t>
      </w:r>
    </w:p>
    <w:p w14:paraId="4C8A7F81" w14:textId="77777777" w:rsidR="001C0F06" w:rsidRDefault="00267A1D">
      <w:pPr>
        <w:spacing w:line="600" w:lineRule="auto"/>
        <w:ind w:firstLine="720"/>
        <w:jc w:val="both"/>
        <w:rPr>
          <w:rFonts w:eastAsia="Times New Roman"/>
          <w:szCs w:val="24"/>
        </w:rPr>
      </w:pPr>
      <w:r>
        <w:rPr>
          <w:rFonts w:eastAsia="Times New Roman"/>
          <w:szCs w:val="24"/>
        </w:rPr>
        <w:t xml:space="preserve">Προχωράμε με την επόμενη ομιλήτρια, την </w:t>
      </w:r>
      <w:r>
        <w:rPr>
          <w:rFonts w:eastAsia="Times New Roman"/>
          <w:szCs w:val="24"/>
        </w:rPr>
        <w:t xml:space="preserve">κ. </w:t>
      </w:r>
      <w:r>
        <w:rPr>
          <w:rFonts w:eastAsia="Times New Roman"/>
          <w:szCs w:val="24"/>
        </w:rPr>
        <w:t>Καραμανλή, Βουλευτή της Νέας Δημοκρατίας.</w:t>
      </w:r>
    </w:p>
    <w:p w14:paraId="4C8A7F82" w14:textId="77777777" w:rsidR="001C0F06" w:rsidRDefault="00267A1D">
      <w:pPr>
        <w:spacing w:line="600" w:lineRule="auto"/>
        <w:ind w:firstLine="720"/>
        <w:jc w:val="both"/>
        <w:rPr>
          <w:rFonts w:eastAsia="Times New Roman"/>
          <w:szCs w:val="24"/>
        </w:rPr>
      </w:pPr>
      <w:r>
        <w:rPr>
          <w:rFonts w:eastAsia="Times New Roman"/>
          <w:szCs w:val="24"/>
        </w:rPr>
        <w:t>Κυρία Καραμανλή, έχετε τον λόγο, με την παράκληση, όμως, να τηρηθεί ο χρόνος στα επτά λεπτά.</w:t>
      </w:r>
    </w:p>
    <w:p w14:paraId="4C8A7F83" w14:textId="77777777" w:rsidR="001C0F06" w:rsidRDefault="00267A1D">
      <w:pPr>
        <w:spacing w:line="600" w:lineRule="auto"/>
        <w:ind w:firstLine="720"/>
        <w:jc w:val="both"/>
        <w:rPr>
          <w:rFonts w:eastAsia="Times New Roman"/>
          <w:szCs w:val="24"/>
        </w:rPr>
      </w:pPr>
      <w:r>
        <w:rPr>
          <w:rFonts w:eastAsia="Times New Roman"/>
          <w:b/>
          <w:szCs w:val="24"/>
        </w:rPr>
        <w:t>ΑΝΝΑ ΚΑ</w:t>
      </w:r>
      <w:r>
        <w:rPr>
          <w:rFonts w:eastAsia="Times New Roman"/>
          <w:b/>
          <w:szCs w:val="24"/>
        </w:rPr>
        <w:t>ΡΑΜΑΝΛΗ:</w:t>
      </w:r>
      <w:r>
        <w:rPr>
          <w:rFonts w:eastAsia="Times New Roman"/>
          <w:szCs w:val="24"/>
        </w:rPr>
        <w:t xml:space="preserve"> Ευχαριστώ, κύριε Πρόεδρε.</w:t>
      </w:r>
    </w:p>
    <w:p w14:paraId="4C8A7F84" w14:textId="77777777" w:rsidR="001C0F06" w:rsidRDefault="00267A1D">
      <w:pPr>
        <w:spacing w:line="600" w:lineRule="auto"/>
        <w:ind w:firstLine="720"/>
        <w:jc w:val="both"/>
        <w:rPr>
          <w:rFonts w:eastAsia="Times New Roman"/>
          <w:szCs w:val="24"/>
        </w:rPr>
      </w:pPr>
      <w:r>
        <w:rPr>
          <w:rFonts w:eastAsia="Times New Roman"/>
          <w:szCs w:val="24"/>
        </w:rPr>
        <w:t xml:space="preserve">Κυρίες και κύριοι συνάδελφοι, είναι αλήθεια ότι το υπό συζήτηση νομοσχέδιο ήρθε με τυμπανοκρουσίες και </w:t>
      </w:r>
      <w:proofErr w:type="spellStart"/>
      <w:r>
        <w:rPr>
          <w:rFonts w:eastAsia="Times New Roman"/>
          <w:szCs w:val="24"/>
        </w:rPr>
        <w:t>πολυδιαφημίστηκε</w:t>
      </w:r>
      <w:proofErr w:type="spellEnd"/>
      <w:r>
        <w:rPr>
          <w:rFonts w:eastAsia="Times New Roman"/>
          <w:szCs w:val="24"/>
        </w:rPr>
        <w:t xml:space="preserve"> ως το νομοσχέδιο που προστατεύει την εργασία και έρχεται να κλείσει και να θεραπεύσει τις ανοιχτές πλ</w:t>
      </w:r>
      <w:r>
        <w:rPr>
          <w:rFonts w:eastAsia="Times New Roman"/>
          <w:szCs w:val="24"/>
        </w:rPr>
        <w:t>ηγές που έχουν προκαλέσει στους εργαζομένους οι πολιτικές της σημερινής 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w:t>
      </w:r>
    </w:p>
    <w:p w14:paraId="4C8A7F85" w14:textId="77777777" w:rsidR="001C0F06" w:rsidRDefault="00267A1D">
      <w:pPr>
        <w:spacing w:line="600" w:lineRule="auto"/>
        <w:ind w:firstLine="720"/>
        <w:jc w:val="both"/>
        <w:rPr>
          <w:rFonts w:eastAsia="Times New Roman"/>
          <w:szCs w:val="24"/>
        </w:rPr>
      </w:pPr>
      <w:r>
        <w:rPr>
          <w:rFonts w:eastAsia="Times New Roman"/>
          <w:szCs w:val="24"/>
        </w:rPr>
        <w:t>Στην πράξη, όμως, αποδεικνύεται μια νομοθετική πρωτοβουλία με στόχευση καθαρά επικοινωνιακή. Είναι προφανές ότι εντάσσεται στην προετοιμασία της επίσκεψης του</w:t>
      </w:r>
      <w:r>
        <w:rPr>
          <w:rFonts w:eastAsia="Times New Roman"/>
          <w:szCs w:val="24"/>
        </w:rPr>
        <w:t xml:space="preserve"> Πρωθυπουργού στη ΔΕΘ ή της επιστροφής του στον τόπο του εγκλήματος.</w:t>
      </w:r>
    </w:p>
    <w:p w14:paraId="4C8A7F86" w14:textId="77777777" w:rsidR="001C0F06" w:rsidRDefault="00267A1D">
      <w:pPr>
        <w:spacing w:line="600" w:lineRule="auto"/>
        <w:ind w:firstLine="720"/>
        <w:jc w:val="both"/>
        <w:rPr>
          <w:rFonts w:eastAsia="Times New Roman"/>
          <w:szCs w:val="24"/>
        </w:rPr>
      </w:pPr>
      <w:r>
        <w:rPr>
          <w:rFonts w:eastAsia="Times New Roman"/>
          <w:szCs w:val="24"/>
        </w:rPr>
        <w:t xml:space="preserve">Το φέρατε τώρα, κύριοι συνάδελφοι της Κυβέρνησης, για να «χρυσώσετε το χάπι» σε ασφαλισμένους και συνταξιούχους, </w:t>
      </w:r>
      <w:r>
        <w:rPr>
          <w:rFonts w:eastAsia="Times New Roman"/>
          <w:szCs w:val="24"/>
        </w:rPr>
        <w:lastRenderedPageBreak/>
        <w:t>τους οποίους έχετε συνθλίψει, για να μην πάει ο Πρωθυπουργός στη Θεσσαλονί</w:t>
      </w:r>
      <w:r>
        <w:rPr>
          <w:rFonts w:eastAsia="Times New Roman"/>
          <w:szCs w:val="24"/>
        </w:rPr>
        <w:t>κη με άδεια χέρια και άδειος από επιχειρήματα, αλλά βεβαίως και για να εξευμενίσετε το αριστερό σας ακροατήριο που συνεχώς συρρικνώνεται.</w:t>
      </w:r>
    </w:p>
    <w:p w14:paraId="4C8A7F87" w14:textId="77777777" w:rsidR="001C0F06" w:rsidRDefault="00267A1D">
      <w:pPr>
        <w:spacing w:line="600" w:lineRule="auto"/>
        <w:ind w:firstLine="720"/>
        <w:jc w:val="both"/>
        <w:rPr>
          <w:rFonts w:eastAsia="Times New Roman"/>
          <w:szCs w:val="24"/>
        </w:rPr>
      </w:pPr>
      <w:r>
        <w:rPr>
          <w:rFonts w:eastAsia="Times New Roman"/>
          <w:szCs w:val="24"/>
        </w:rPr>
        <w:t xml:space="preserve">Ματαιοπονείτε. Οι πολίτες έχουν καεί ξανά και ξανά από τις υποσχέσεις σας και από τα μέτρα που έχουν φέρει την </w:t>
      </w:r>
      <w:r>
        <w:rPr>
          <w:rFonts w:eastAsia="Times New Roman"/>
          <w:szCs w:val="24"/>
        </w:rPr>
        <w:t>υπογραφή σας. Θυμούνται, μεταξύ άλλων, τις μειώσεις των συντάξεων: και αυτές που έγιναν και αυτές που έχετε ψηφίσει για το 2019. Θυμούνται τις υπέρογκες ασφαλιστικές εισφορές. Θυμούνται τις ομαδικές απολύσεις. Έτσι, δεν συγκινούνται από τέτοιες σκοπιμότητε</w:t>
      </w:r>
      <w:r>
        <w:rPr>
          <w:rFonts w:eastAsia="Times New Roman"/>
          <w:szCs w:val="24"/>
        </w:rPr>
        <w:t>ς.</w:t>
      </w:r>
    </w:p>
    <w:p w14:paraId="4C8A7F88" w14:textId="77777777" w:rsidR="001C0F06" w:rsidRDefault="00267A1D">
      <w:pPr>
        <w:spacing w:line="600" w:lineRule="auto"/>
        <w:ind w:firstLine="720"/>
        <w:jc w:val="both"/>
        <w:rPr>
          <w:rFonts w:eastAsia="Times New Roman"/>
          <w:szCs w:val="24"/>
        </w:rPr>
      </w:pPr>
      <w:r>
        <w:rPr>
          <w:rFonts w:eastAsia="Times New Roman"/>
          <w:szCs w:val="24"/>
        </w:rPr>
        <w:t>Το ίδιο σκηνικό εντυπώσεων, άλλωστε, επιχειρήσατε να στήσετε και στον χώρο της παιδείας και είπατε «αφού δεν μπορούμε να σκίσουμε, να καταργήσουμε τα μνημόνια, ας καταργήσουμε τις πανελλαδικές εξετάσεις». Χωρίς να έχετε κανέναν σχεδιασμό, χωρίς να έχετε</w:t>
      </w:r>
      <w:r>
        <w:rPr>
          <w:rFonts w:eastAsia="Times New Roman"/>
          <w:szCs w:val="24"/>
        </w:rPr>
        <w:t xml:space="preserve"> κάνει καμμία επεξεργασία, τελικά καταλήξατε σε διπλές εκλογές και μείνατε μετεξεταστέοι.</w:t>
      </w:r>
    </w:p>
    <w:p w14:paraId="4C8A7F89" w14:textId="77777777" w:rsidR="001C0F06" w:rsidRDefault="00267A1D">
      <w:pPr>
        <w:spacing w:line="600" w:lineRule="auto"/>
        <w:ind w:firstLine="720"/>
        <w:jc w:val="both"/>
        <w:rPr>
          <w:rFonts w:eastAsia="Times New Roman" w:cs="Times New Roman"/>
          <w:szCs w:val="24"/>
        </w:rPr>
      </w:pPr>
      <w:r>
        <w:rPr>
          <w:rFonts w:eastAsia="Times New Roman"/>
          <w:szCs w:val="24"/>
        </w:rPr>
        <w:t>Το ίδιο επιχειρείτε και με τις επενδύσεις, όπου προσπαθείτε να μας πείσετε για τις καλές σας προθέσεις, σε πλήρη αντί</w:t>
      </w:r>
      <w:r>
        <w:rPr>
          <w:rFonts w:eastAsia="Times New Roman"/>
          <w:szCs w:val="24"/>
        </w:rPr>
        <w:lastRenderedPageBreak/>
        <w:t>φαση με όσα πράττετε. Και παρακολουθούμε, βεβαίως</w:t>
      </w:r>
      <w:r>
        <w:rPr>
          <w:rFonts w:eastAsia="Times New Roman"/>
          <w:szCs w:val="24"/>
        </w:rPr>
        <w:t>, τον Πρωθυπουργό σε ένα καθημερινό σόου, να ανακαλύπτει έκθαμβος και με μια μικρή καθυστέρηση, θα έλεγα εγώ, την επιχειρηματικότητα. Μιας και εκφράζετε εσχάτως τον θαυμασμό σας για τις επενδύσεις, μπορείτε να μας πείτε πόσες θέσεις εργασίας δημιουργήθηκαν</w:t>
      </w:r>
      <w:r>
        <w:rPr>
          <w:rFonts w:eastAsia="Times New Roman"/>
          <w:szCs w:val="24"/>
        </w:rPr>
        <w:t xml:space="preserve"> από το περίφημο πακέτο </w:t>
      </w:r>
      <w:proofErr w:type="spellStart"/>
      <w:r>
        <w:rPr>
          <w:rFonts w:eastAsia="Times New Roman"/>
          <w:szCs w:val="24"/>
        </w:rPr>
        <w:t>Γιούνκερ</w:t>
      </w:r>
      <w:proofErr w:type="spellEnd"/>
      <w:r>
        <w:rPr>
          <w:rFonts w:eastAsia="Times New Roman"/>
          <w:szCs w:val="24"/>
        </w:rPr>
        <w:t>, όπου η απορροφητικότητα της χώρας μας είναι στο ναδίρ;</w:t>
      </w:r>
      <w:r>
        <w:rPr>
          <w:rFonts w:eastAsia="Times New Roman" w:cs="Times New Roman"/>
          <w:szCs w:val="24"/>
        </w:rPr>
        <w:t xml:space="preserve"> </w:t>
      </w:r>
      <w:r>
        <w:rPr>
          <w:rFonts w:eastAsia="Times New Roman" w:cs="Times New Roman"/>
          <w:szCs w:val="24"/>
        </w:rPr>
        <w:t xml:space="preserve">Ή καλύτερα, πόσες θέσεις εργασίας στερείται η ελληνική οικονομία επειδή δηλώνετε ανήμποροι, διά στόματος </w:t>
      </w:r>
      <w:proofErr w:type="spellStart"/>
      <w:r>
        <w:rPr>
          <w:rFonts w:eastAsia="Times New Roman" w:cs="Times New Roman"/>
          <w:szCs w:val="24"/>
        </w:rPr>
        <w:t>Φλαμπουράρη</w:t>
      </w:r>
      <w:proofErr w:type="spellEnd"/>
      <w:r>
        <w:rPr>
          <w:rFonts w:eastAsia="Times New Roman" w:cs="Times New Roman"/>
          <w:szCs w:val="24"/>
        </w:rPr>
        <w:t xml:space="preserve">, να αξιοποιήσετε ευρωπαϊκούς πόρους; Ακούσαμε και </w:t>
      </w:r>
      <w:r>
        <w:rPr>
          <w:rFonts w:eastAsia="Times New Roman" w:cs="Times New Roman"/>
          <w:szCs w:val="24"/>
        </w:rPr>
        <w:t>την Υπουργό, η οποία δεν είπε απολύτως τίποτα. Μπέρδευε τα νούμερα.</w:t>
      </w:r>
    </w:p>
    <w:p w14:paraId="4C8A7F8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Είναι φιλότιμη η προσπάθειά σας να προπαγανδίσετε μία εικονική πραγματικότητα για όσα συμβαίνουν στη χώρα, αλλά αυτό που δεν λέτε είναι η συνέχεια του έργου, δηλαδή τι πρόκειται να φέρετε </w:t>
      </w:r>
      <w:r>
        <w:rPr>
          <w:rFonts w:eastAsia="Times New Roman" w:cs="Times New Roman"/>
          <w:szCs w:val="24"/>
        </w:rPr>
        <w:t>εν</w:t>
      </w:r>
      <w:r>
        <w:rPr>
          <w:rFonts w:eastAsia="Times New Roman" w:cs="Times New Roman"/>
          <w:szCs w:val="24"/>
        </w:rPr>
        <w:t xml:space="preserve"> </w:t>
      </w:r>
      <w:r>
        <w:rPr>
          <w:rFonts w:eastAsia="Times New Roman" w:cs="Times New Roman"/>
          <w:szCs w:val="24"/>
        </w:rPr>
        <w:t>όψει της τρίτης αξιολόγησης και στα εργασιακά.</w:t>
      </w:r>
    </w:p>
    <w:p w14:paraId="4C8A7F8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Περνώντας τώρα στο περιεχόμενο του νομοσχεδίου, πέρα από κάποιες ασήμαντες διατάξεις που προσπαθείτε να προβάλετε, υπάρχουν άρθρα με έντονα αρνητικό πρόσημο για ασφαλισμένους και συνταξιούχους. </w:t>
      </w:r>
    </w:p>
    <w:p w14:paraId="4C8A7F8C" w14:textId="77777777" w:rsidR="001C0F06" w:rsidRDefault="00267A1D">
      <w:pPr>
        <w:spacing w:line="600" w:lineRule="auto"/>
        <w:ind w:firstLine="720"/>
        <w:jc w:val="both"/>
        <w:rPr>
          <w:rFonts w:eastAsia="Times New Roman" w:cs="Times New Roman"/>
          <w:szCs w:val="24"/>
        </w:rPr>
      </w:pPr>
      <w:proofErr w:type="spellStart"/>
      <w:r>
        <w:rPr>
          <w:rFonts w:eastAsia="Times New Roman" w:cs="Times New Roman"/>
          <w:szCs w:val="24"/>
        </w:rPr>
        <w:lastRenderedPageBreak/>
        <w:t>Εκατόν</w:t>
      </w:r>
      <w:proofErr w:type="spellEnd"/>
      <w:r>
        <w:rPr>
          <w:rFonts w:eastAsia="Times New Roman" w:cs="Times New Roman"/>
          <w:szCs w:val="24"/>
        </w:rPr>
        <w:t xml:space="preserve"> είκο</w:t>
      </w:r>
      <w:r>
        <w:rPr>
          <w:rFonts w:eastAsia="Times New Roman" w:cs="Times New Roman"/>
          <w:szCs w:val="24"/>
        </w:rPr>
        <w:t>σι εννέα χιλιάδες δικαιούχοι επικουρικών συντάξεων περιμένουν στην ουρά από την 1</w:t>
      </w:r>
      <w:r>
        <w:rPr>
          <w:rFonts w:eastAsia="Times New Roman" w:cs="Times New Roman"/>
          <w:szCs w:val="24"/>
          <w:vertAlign w:val="superscript"/>
        </w:rPr>
        <w:t>η</w:t>
      </w:r>
      <w:r>
        <w:rPr>
          <w:rFonts w:eastAsia="Times New Roman" w:cs="Times New Roman"/>
          <w:szCs w:val="24"/>
        </w:rPr>
        <w:t xml:space="preserve"> Ιανουαρίου του 2015 που δεν έχει εκδοθεί καμία επικουρική σύνταξη. </w:t>
      </w:r>
      <w:proofErr w:type="spellStart"/>
      <w:r>
        <w:rPr>
          <w:rFonts w:eastAsia="Times New Roman" w:cs="Times New Roman"/>
          <w:szCs w:val="24"/>
        </w:rPr>
        <w:t>Εκατόν</w:t>
      </w:r>
      <w:proofErr w:type="spellEnd"/>
      <w:r>
        <w:rPr>
          <w:rFonts w:eastAsia="Times New Roman" w:cs="Times New Roman"/>
          <w:szCs w:val="24"/>
        </w:rPr>
        <w:t xml:space="preserve"> είκοσι εννέα χιλιάδες άνθρωποι παραμένουν εγκλωβισμένοι, με τις αιτήσεις τους να παραμένουν στο συρ</w:t>
      </w:r>
      <w:r>
        <w:rPr>
          <w:rFonts w:eastAsia="Times New Roman" w:cs="Times New Roman"/>
          <w:szCs w:val="24"/>
        </w:rPr>
        <w:t xml:space="preserve">τάρι, να περιμένουν τον τρόπο υπολογισμού και τον μαθηματικό τύπο. </w:t>
      </w:r>
    </w:p>
    <w:p w14:paraId="4C8A7F8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Σήμερα, όχι μόνο δεν ξεμπλοκάρετε τη διαδικασία φέρνοντας τον μαθηματικό τύπο, αλλά προχωράτε και σε συγκαλυμμένη μείωση των επικουρικών συντάξεων. </w:t>
      </w:r>
    </w:p>
    <w:p w14:paraId="4C8A7F8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Μειωμένες σε ποσοστό 20%-40% θα είναι ο</w:t>
      </w:r>
      <w:r>
        <w:rPr>
          <w:rFonts w:eastAsia="Times New Roman" w:cs="Times New Roman"/>
          <w:szCs w:val="24"/>
        </w:rPr>
        <w:t>ι επικουρικές συντάξεις όσων έχουν αιτηθεί συνταξιοδότηση από 1</w:t>
      </w:r>
      <w:r>
        <w:rPr>
          <w:rFonts w:eastAsia="Times New Roman" w:cs="Times New Roman"/>
          <w:szCs w:val="24"/>
          <w:vertAlign w:val="superscript"/>
        </w:rPr>
        <w:t>η</w:t>
      </w:r>
      <w:r>
        <w:rPr>
          <w:rFonts w:eastAsia="Times New Roman" w:cs="Times New Roman"/>
          <w:szCs w:val="24"/>
        </w:rPr>
        <w:t xml:space="preserve"> Ιανουαρίου 2015 και μετά.</w:t>
      </w:r>
    </w:p>
    <w:p w14:paraId="4C8A7F8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Υπάρχει μία ακόμη διάταξη του νομοσχεδίου που φέρνει έμμεσες μειώσεις σε συντάξεις, ενώ παράλληλα ανοίγει τον δρόμο και για μείωση μισθών. Πρόκειται για την αποσύνδεση της προσωπικής διαφοράς που λαμβάνουν τα ειδικά μισθολόγια από τις συντάξιμες αποδοχές. </w:t>
      </w:r>
      <w:r>
        <w:rPr>
          <w:rFonts w:eastAsia="Times New Roman" w:cs="Times New Roman"/>
          <w:szCs w:val="24"/>
        </w:rPr>
        <w:t xml:space="preserve">Από τη στιγμή που αυτά τα χρήματα παύουν να είναι ενσωματωμένα στις αποδοχές που λογίζονται συντάξιμες, μοιραία θα οδηγήσουν σε μειώσεις συντάξεων για </w:t>
      </w:r>
      <w:r>
        <w:rPr>
          <w:rFonts w:eastAsia="Times New Roman" w:cs="Times New Roman"/>
          <w:szCs w:val="24"/>
        </w:rPr>
        <w:lastRenderedPageBreak/>
        <w:t xml:space="preserve">χιλιάδες εν ενεργεία καθηγητές, στρατιωτικούς, αστυνομικούς και γιατρούς. </w:t>
      </w:r>
    </w:p>
    <w:p w14:paraId="4C8A7F9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Επιπλέον, από τη στιγμή που η </w:t>
      </w:r>
      <w:r>
        <w:rPr>
          <w:rFonts w:eastAsia="Times New Roman" w:cs="Times New Roman"/>
          <w:szCs w:val="24"/>
        </w:rPr>
        <w:t xml:space="preserve">προσωπική διαφορά μετατρέπεται ουσιαστικά σε επίδομα, γίνεται πιο εύκολος ο δρόμος για την κατάργησή της. </w:t>
      </w:r>
    </w:p>
    <w:p w14:paraId="4C8A7F9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Την ίδια ώρα, βεβαίως, δίνετε ένα δωράκι σε μερίδα δημοσίων υπαλλήλων που πήρε θέση ευθύνης επί των ημερών σας. Περιλαμβάνεται το επίδομα της θέσης ε</w:t>
      </w:r>
      <w:r>
        <w:rPr>
          <w:rFonts w:eastAsia="Times New Roman" w:cs="Times New Roman"/>
          <w:szCs w:val="24"/>
        </w:rPr>
        <w:t>υθύνης σε συντάξιμες αποδοχές, ακόμη και εάν δεν έχουν συμπληρώσει δύο χρόνια σε θέση ευθύνης, ακόμη και εάν ασκούν καθήκοντα με ανάθεση. Έτσι, για να μην ξεχνάμε και την εκλογική μας πελατεία!</w:t>
      </w:r>
    </w:p>
    <w:p w14:paraId="4C8A7F9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Τέλος, μείωση αποδοχών επιφέρει και η διάταξη που προβλέπει αύ</w:t>
      </w:r>
      <w:r>
        <w:rPr>
          <w:rFonts w:eastAsia="Times New Roman" w:cs="Times New Roman"/>
          <w:szCs w:val="24"/>
        </w:rPr>
        <w:t>ξηση των εισφορών υπέρ του Μετοχικού Ταμείου Πολιτικών Υπαλλήλων, με τις εισφορές να αυξάνονται από 4% σε 4,5%.</w:t>
      </w:r>
    </w:p>
    <w:p w14:paraId="4C8A7F9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Σε ένα νομοσχέδιο, λοιπόν, που θέλετε να είναι η φιλεργατική σας βιτρίνα, έχουν παρεισφρήσει μέτρα που φέρνουν νέες μειώσεις. </w:t>
      </w:r>
    </w:p>
    <w:p w14:paraId="4C8A7F9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Θα μου επιτρέψετε</w:t>
      </w:r>
      <w:r>
        <w:rPr>
          <w:rFonts w:eastAsia="Times New Roman" w:cs="Times New Roman"/>
          <w:szCs w:val="24"/>
        </w:rPr>
        <w:t xml:space="preserve"> να αναφερθώ και στην αδήλωτη εργασία και θέλω να πιστεύω ότι είναι κοινή η βούληση όλου του πολιτικού συστήματος για την καταπολέμησή της. </w:t>
      </w:r>
    </w:p>
    <w:p w14:paraId="4C8A7F9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Μετά από δυόμισι χρόνια διακυβέρνησης καταπιάνεστε με το πρόβλημα της αδήλωτης εργασίας, χωρίς να δίνετε πειστικές </w:t>
      </w:r>
      <w:r>
        <w:rPr>
          <w:rFonts w:eastAsia="Times New Roman" w:cs="Times New Roman"/>
          <w:szCs w:val="24"/>
        </w:rPr>
        <w:t>απαντήσεις στα προβλήματα. Αξίζει να θυμηθούμε παρεμβάσεις της Κυβέρνησης της Νέας Δημοκρατίας που μείωσαν δραστικά την αδήλωτη εργασία, με πρώτη τη δημιουργία της «ΕΡΓΑΝΗΣ», ενός εργαλείου που ενισχύει τη διαφάνεια, τη δικαιοσύνη και την υπεράσπιση των ερ</w:t>
      </w:r>
      <w:r>
        <w:rPr>
          <w:rFonts w:eastAsia="Times New Roman" w:cs="Times New Roman"/>
          <w:szCs w:val="24"/>
        </w:rPr>
        <w:t>γαζομένων και των υγιών επιχειρήσεων, αλλά και την επιβολή του αυστηρού προστίμου των 10.500 ευρώ και τη μείωση των εισφορών κατά 6%.</w:t>
      </w:r>
    </w:p>
    <w:p w14:paraId="4C8A7F9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Πρόκειται για μέτρα που αποκλιμάκωσαν την παραβατικότητα στην αγορά εργασίας, μέτρα στα οποία ο ΣΥΡΙΖΑ στάθηκε απέναντι κα</w:t>
      </w:r>
      <w:r>
        <w:rPr>
          <w:rFonts w:eastAsia="Times New Roman" w:cs="Times New Roman"/>
          <w:szCs w:val="24"/>
        </w:rPr>
        <w:t xml:space="preserve">ι άσκησε σκληρή κριτική. Όλα αυτά, βεβαίως, πριν φορέσει το </w:t>
      </w:r>
      <w:proofErr w:type="spellStart"/>
      <w:r>
        <w:rPr>
          <w:rFonts w:eastAsia="Times New Roman" w:cs="Times New Roman"/>
          <w:szCs w:val="24"/>
        </w:rPr>
        <w:t>μνημονιακό</w:t>
      </w:r>
      <w:proofErr w:type="spellEnd"/>
      <w:r>
        <w:rPr>
          <w:rFonts w:eastAsia="Times New Roman" w:cs="Times New Roman"/>
          <w:szCs w:val="24"/>
        </w:rPr>
        <w:t xml:space="preserve"> του κοστούμι. </w:t>
      </w:r>
    </w:p>
    <w:p w14:paraId="4C8A7F9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Συνοψίζοντας, λοιπόν, κυρίες και κύριοι συνάδελφοι, το νομοσχέδιο που φέρνει το Υπουργείο Εργασίας δεν μπορεί να επουλώσει τα τραύματα που έχει προκαλέσει αυτή η Κυβέρνησ</w:t>
      </w:r>
      <w:r>
        <w:rPr>
          <w:rFonts w:eastAsia="Times New Roman" w:cs="Times New Roman"/>
          <w:szCs w:val="24"/>
        </w:rPr>
        <w:t xml:space="preserve">η </w:t>
      </w:r>
      <w:r>
        <w:rPr>
          <w:rFonts w:eastAsia="Times New Roman" w:cs="Times New Roman"/>
          <w:szCs w:val="24"/>
        </w:rPr>
        <w:lastRenderedPageBreak/>
        <w:t xml:space="preserve">στους συνταξιούχους και στους ασφαλισμένους. Οι όποιες ασήμαντες διατάξεις περιέχονται σε αυτό αποτελούν σταγόνα στον ωκεανό. Όταν έχετε επιβάλει εξοντωτικές εισφορές που έχουν σμπαραλιάσει ελεύθερους επαγγελματίες, αυτοαπασχολούμενους και αγρότες, όταν </w:t>
      </w:r>
      <w:r>
        <w:rPr>
          <w:rFonts w:eastAsia="Times New Roman" w:cs="Times New Roman"/>
          <w:szCs w:val="24"/>
        </w:rPr>
        <w:t>έχετε πετσοκόψει συντάξεις και έχετε καταδικάσει και μελλοντικούς συνταξιούχους, όταν έχετε προκαλέσει κραυγαλέες αδικίες με την κατάργηση των συντάξεων χηρείας, όταν στην αγορά εργασίας η μερική απασχόληση είναι ο κανόνας και έχετε δημιουργήσει τη γενιά τ</w:t>
      </w:r>
      <w:r>
        <w:rPr>
          <w:rFonts w:eastAsia="Times New Roman" w:cs="Times New Roman"/>
          <w:szCs w:val="24"/>
        </w:rPr>
        <w:t xml:space="preserve">ων εργαζομένων των 360 ευρώ, όταν έχετε δημιουργήσει αυτήν τη δυσβάσταχτη πραγματικότητα για τους περισσότερους Έλληνες, δεν μπορείτε να θριαμβολογείτε και δεν μπορείτε ούτε να την αγνοείτε, ούτε να την αποκρύψετε με φθηνά τεχνάσματα. </w:t>
      </w:r>
    </w:p>
    <w:p w14:paraId="4C8A7F9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Δεν δίνετε λύση στα </w:t>
      </w:r>
      <w:r>
        <w:rPr>
          <w:rFonts w:eastAsia="Times New Roman" w:cs="Times New Roman"/>
          <w:szCs w:val="24"/>
        </w:rPr>
        <w:t>αδιέξοδα που έχετε δημιουργήσει εσείς στην κοινωνία και η κλεψύδρα της Κυβέρνησής σας αδειάζει με γοργούς ρυθμούς και αυτή η πορεία σας προς την έξοδο δεν ανακόπτεται ούτε με φιέστες ούτε με μεταμφιέσεις σε Ανδρέα Παπανδρέου.</w:t>
      </w:r>
    </w:p>
    <w:p w14:paraId="4C8A7F9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C8A7F9A" w14:textId="77777777" w:rsidR="001C0F06" w:rsidRDefault="00267A1D">
      <w:pPr>
        <w:spacing w:line="600" w:lineRule="auto"/>
        <w:ind w:firstLine="720"/>
        <w:jc w:val="center"/>
        <w:rPr>
          <w:rFonts w:eastAsia="Times New Roman" w:cs="Times New Roman"/>
          <w:szCs w:val="24"/>
        </w:rPr>
      </w:pPr>
      <w:r>
        <w:rPr>
          <w:rFonts w:eastAsia="Times New Roman" w:cs="Times New Roman"/>
          <w:szCs w:val="24"/>
        </w:rPr>
        <w:lastRenderedPageBreak/>
        <w:t>(Χειροκροτήμα</w:t>
      </w:r>
      <w:r>
        <w:rPr>
          <w:rFonts w:eastAsia="Times New Roman" w:cs="Times New Roman"/>
          <w:szCs w:val="24"/>
        </w:rPr>
        <w:t>τα από την πτέρυγα της Νέας Δημοκρατίας)</w:t>
      </w:r>
    </w:p>
    <w:p w14:paraId="4C8A7F9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w:t>
      </w:r>
    </w:p>
    <w:p w14:paraId="4C8A7F9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Κύριε Γεωργιάδη, έχετε τον λόγο. Παρακαλώ να τηρήσετε τον χρόνο των επτά λεπτών.  </w:t>
      </w:r>
    </w:p>
    <w:p w14:paraId="4C8A7F9D"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Ευχαριστώ πάρα πολύ, κύριε Πρόεδρε. </w:t>
      </w:r>
    </w:p>
    <w:p w14:paraId="4C8A7F9E"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Κυρία Υπου</w:t>
      </w:r>
      <w:r>
        <w:rPr>
          <w:rFonts w:eastAsia="Times New Roman" w:cs="Times New Roman"/>
          <w:szCs w:val="24"/>
        </w:rPr>
        <w:t xml:space="preserve">ργέ, πριν πάω στα γενικά, θα πω ότι μια κοινοβουλευτική συζήτηση έχει νόημα εάν επικρατεί η ιδέα τού να γίνονται ερωτήματα και να λαμβάνονται από την Κυβέρνηση απαντήσεις. Εάν γίνονται παράλληλοι μονόλογοι δεν έχει μεγάλη σημασία η διαδικασία. </w:t>
      </w:r>
    </w:p>
    <w:p w14:paraId="4C8A7F9F"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Ήρθε ο </w:t>
      </w:r>
      <w:r>
        <w:rPr>
          <w:rFonts w:eastAsia="Times New Roman" w:cs="Times New Roman"/>
          <w:szCs w:val="24"/>
        </w:rPr>
        <w:t>εισηγητής της Νέας Δημοκρατίας και κατέθεσε χθες ένα στοιχείο, ότι παραλάβαμε ως κυβέρνηση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Βενιζέλου την αδήλωτη εργασία στο 40% και σας την παραδώσαμε στο 13% και σήμερα έχει επανέλθει στο 40%. </w:t>
      </w:r>
    </w:p>
    <w:p w14:paraId="4C8A7FA0"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Έχετε τις εξής δυο δυνατότητες, να μας πείτε αν αυτ</w:t>
      </w:r>
      <w:r>
        <w:rPr>
          <w:rFonts w:eastAsia="Times New Roman" w:cs="Times New Roman"/>
          <w:szCs w:val="24"/>
        </w:rPr>
        <w:t xml:space="preserve">ό είναι αλήθεια ή αν είναι ψέματα. </w:t>
      </w:r>
    </w:p>
    <w:p w14:paraId="4C8A7FA1"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ΜΑΝΤΑΣ: </w:t>
      </w:r>
      <w:r>
        <w:rPr>
          <w:rFonts w:eastAsia="Times New Roman" w:cs="Times New Roman"/>
          <w:szCs w:val="24"/>
        </w:rPr>
        <w:t xml:space="preserve">Αυτό δεν το είπε. Το τελευταίο δεν το είπε. </w:t>
      </w:r>
    </w:p>
    <w:p w14:paraId="4C8A7FA2"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Εάν είναι αλήθεια, να μας πείτε πόσο είναι σήμερα η αδήλωτη εργασία, κύριε Μαντά…</w:t>
      </w:r>
    </w:p>
    <w:p w14:paraId="4C8A7FA3"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Να σας πω, εντάξει. </w:t>
      </w:r>
    </w:p>
    <w:p w14:paraId="4C8A7FA4"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…για να το συγκρίνουμε με το 2013 και να δω τι έχετε κάνει, γιατί από λόγια είστε πρώτοι, αλλά από αποτελέσματα είστε χάλια, γι’ αυτό και η Υπουργός από χθες δεν απαντάει.</w:t>
      </w:r>
    </w:p>
    <w:p w14:paraId="4C8A7FA5"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Λάθος κάνετε. </w:t>
      </w:r>
    </w:p>
    <w:p w14:paraId="4C8A7FA6" w14:textId="77777777" w:rsidR="001C0F06" w:rsidRDefault="00267A1D">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Πάμ</w:t>
      </w:r>
      <w:r>
        <w:rPr>
          <w:rFonts w:eastAsia="Times New Roman" w:cs="Times New Roman"/>
          <w:szCs w:val="24"/>
        </w:rPr>
        <w:t>ε τώρα…</w:t>
      </w:r>
    </w:p>
    <w:p w14:paraId="4C8A7FA7" w14:textId="77777777" w:rsidR="001C0F06" w:rsidRDefault="00267A1D">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 xml:space="preserve">Το 2014 δεν ήσασταν κυβέρνηση; </w:t>
      </w:r>
    </w:p>
    <w:p w14:paraId="4C8A7FA8"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Το 2014 σας παραδώσαμε την αδήλωτη εργασία στο 13%, είπαμε και υπήρχε ολόκληρο ηλεκτρονικό σύστημα καταγραφής της αδήλωτης εργασίας, το «ΑΡΤΕΜΙΣ», ένα από τα πολλά τα οποία καταργήσατε </w:t>
      </w:r>
      <w:r>
        <w:rPr>
          <w:rFonts w:eastAsia="Times New Roman" w:cs="Times New Roman"/>
          <w:szCs w:val="24"/>
        </w:rPr>
        <w:lastRenderedPageBreak/>
        <w:t>και στο οποίο δεν αναρτάτε τίποτα, για να μη βλέπει ο ελληνικός λαός τα</w:t>
      </w:r>
      <w:r>
        <w:rPr>
          <w:rFonts w:eastAsia="Times New Roman" w:cs="Times New Roman"/>
          <w:szCs w:val="24"/>
        </w:rPr>
        <w:t xml:space="preserve"> χάλια σας, αφού με διακόπτετε. </w:t>
      </w:r>
    </w:p>
    <w:p w14:paraId="4C8A7FA9"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Άρα λοιπόν, κυρία Υπουργέ, σημειώστε: Πόσο είναι η αδήλωτη εργασία σήμερα και γιατί δεν αναρτάτε στο «ΑΡΤΕΜΙΣ» τα στοιχεία ή οπουδήποτε αλλού θέλετε; Για ποιον λόγο, δηλαδή, πρέπει να δώσει πίστη ο ελληνικός λαός στα ωραία </w:t>
      </w:r>
      <w:r>
        <w:rPr>
          <w:rFonts w:eastAsia="Times New Roman" w:cs="Times New Roman"/>
          <w:szCs w:val="24"/>
        </w:rPr>
        <w:t xml:space="preserve">σας λόγια και να μην το δει καταγεγραμμένο, «κάναμε αυτό», «η Κυβέρνηση της Αριστεράς πολεμάει την αδήλωτη εργασία και τα λοιπά»; </w:t>
      </w:r>
    </w:p>
    <w:p w14:paraId="4C8A7FAA"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Δεύτερο συγκεκριμένο ερώτημα, στο οποίο θέλω να μου δώσετε συγκεκριμένες απαντήσεις, αν μπορείτε: Λέτε: «Θα παίρνουν το επίδο</w:t>
      </w:r>
      <w:r>
        <w:rPr>
          <w:rFonts w:eastAsia="Times New Roman" w:cs="Times New Roman"/>
          <w:szCs w:val="24"/>
        </w:rPr>
        <w:t xml:space="preserve">μα ανεργίας για πέντε μήνες αυτοί οι εργαζόμενοι οι οποίοι παραμένουν απλήρωτοι από τις εταιρείες τους». </w:t>
      </w:r>
    </w:p>
    <w:p w14:paraId="4C8A7FAB"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Κυρία Υπουργέ, παρακαλώ, μπορείτε να σημειώνετε αυτά που σας ρωτάω; Μπορείτε να μου εξηγήσετε λίγο για να το καταλάβω με ποιους όρους, με ποιες προϋπο</w:t>
      </w:r>
      <w:r>
        <w:rPr>
          <w:rFonts w:eastAsia="Times New Roman" w:cs="Times New Roman"/>
          <w:szCs w:val="24"/>
        </w:rPr>
        <w:t xml:space="preserve">θέσεις και με ποια κριτήρια δίνεται αυτό, ώστε να καταλάβω αν θα γίνει καταστρατήγηση και κατασπατάληση των πόρων; </w:t>
      </w:r>
    </w:p>
    <w:p w14:paraId="4C8A7FAC"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Φέρνω ένα πολύ απλό παράδειγμα: Μια επιχείρηση που τα φέρνει δύσκολα πέρα ή δεν τα φέρνει δύσκολα, συνεννοείται </w:t>
      </w:r>
      <w:r>
        <w:rPr>
          <w:rFonts w:eastAsia="Times New Roman" w:cs="Times New Roman"/>
          <w:szCs w:val="24"/>
        </w:rPr>
        <w:lastRenderedPageBreak/>
        <w:t>με δέκα εργαζομένους της, αυ</w:t>
      </w:r>
      <w:r>
        <w:rPr>
          <w:rFonts w:eastAsia="Times New Roman" w:cs="Times New Roman"/>
          <w:szCs w:val="24"/>
        </w:rPr>
        <w:t xml:space="preserve">τοί δηλώνουν ότι είναι απλήρωτοι, παίρνουν το χιλιάρικο για πέντε μήνες και παίρνουν και μερικά μαύρα κάτω από το τραπέζι και είναι όλοι ευχαριστημένοι. </w:t>
      </w:r>
    </w:p>
    <w:p w14:paraId="4C8A7FAD"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Αυτά κάνετε, κύριε Γεωργιάδη! Εν τη ρύμη του λόγου σας…</w:t>
      </w:r>
    </w:p>
    <w:p w14:paraId="4C8A7FAE"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w:t>
      </w:r>
      <w:r>
        <w:rPr>
          <w:rFonts w:eastAsia="Times New Roman" w:cs="Times New Roman"/>
          <w:b/>
          <w:szCs w:val="24"/>
        </w:rPr>
        <w:t xml:space="preserve">Σ: </w:t>
      </w:r>
      <w:r>
        <w:rPr>
          <w:rFonts w:eastAsia="Times New Roman" w:cs="Times New Roman"/>
          <w:szCs w:val="24"/>
        </w:rPr>
        <w:t xml:space="preserve">Μα, δεν υπήρχε αυτό! Δεν υπήρχε αυτή η δυνατότητα, κύριε συνάδελφε, αυτό σας εξηγώ. </w:t>
      </w:r>
    </w:p>
    <w:p w14:paraId="4C8A7FAF"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Κυρία Υπουργέ, μπορείτε να μας πείτε πώς ακριβώς διασφαλίζεται ότι αυτό το μέτρο το οποίο ψηφίζετε δεν θα τύχει καταστρατήγησης; Μπορείτε να μας δώσετε ένα ενδεικτικό ν</w:t>
      </w:r>
      <w:r>
        <w:rPr>
          <w:rFonts w:eastAsia="Times New Roman" w:cs="Times New Roman"/>
          <w:szCs w:val="24"/>
        </w:rPr>
        <w:t>ούμερο για το πόσο ακριβώς κοστίζει στον προϋπολογισμό; Πόσα λεφτά είναι αυτό; Πόσο θα κοστίσει; Πόσο το προϋπολογίζετε; Υποτίθεται ότι θέλετε να βάλετε σε τάξη τα οικονομικά της χώρας. Πρέπει να μας πείτε «αυτό το άρθρο προβλέπω να κοστίσει τόσα εκατομμύρ</w:t>
      </w:r>
      <w:r>
        <w:rPr>
          <w:rFonts w:eastAsia="Times New Roman" w:cs="Times New Roman"/>
          <w:szCs w:val="24"/>
        </w:rPr>
        <w:t xml:space="preserve">ια». Έχετε να μας δώσετε ένα τέτοιο στοιχείο; Εάν δεν έχετε, πώς το ψηφίζετε; </w:t>
      </w:r>
    </w:p>
    <w:p w14:paraId="4C8A7FB0"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Τρίτον, για να έρθουμε τώρα και στα πιο συγκεκριμένα, πανηγυρίζατε -και εγώ ομολογώ ότι όταν το διάβαζα στην αρχή </w:t>
      </w:r>
      <w:r>
        <w:rPr>
          <w:rFonts w:eastAsia="Times New Roman" w:cs="Times New Roman"/>
          <w:szCs w:val="24"/>
        </w:rPr>
        <w:lastRenderedPageBreak/>
        <w:t>στα άρθρα, είπα ότι μάλλον πρόκειται για κάποια μεγάλη μεταβολή</w:t>
      </w:r>
      <w:r>
        <w:rPr>
          <w:rFonts w:eastAsia="Times New Roman" w:cs="Times New Roman"/>
          <w:szCs w:val="24"/>
        </w:rPr>
        <w:t xml:space="preserve">- ότι μπορούν οι εργαζόμενοι χάρη στο νομοσχέδιό σας για πρώτη φορά να διεκδικήσουν τα δεδουλευμένα τους που δεν τους πληρώνουν οι κακοί εργοδότες και με διεκδίκηση προσωπικής περιουσίας. </w:t>
      </w:r>
    </w:p>
    <w:p w14:paraId="4C8A7FB1"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Από την άλλη, ενώ υποτίθεται ότι κάνετε μια τόσο κολοσσιαία μεταβολ</w:t>
      </w:r>
      <w:r>
        <w:rPr>
          <w:rFonts w:eastAsia="Times New Roman" w:cs="Times New Roman"/>
          <w:szCs w:val="24"/>
        </w:rPr>
        <w:t>ή που δεν υπήρχε, στον χώρο της εργοδοσίας νηνεμία επικρατεί. Ουδείς ασχολείται με το άρθρο σας, κανένας δεν στενοχωρήθηκε, κανένας δεν ασχολήθηκε, οπότε θα το ψάξουμε, διότι λέω και εγώ γιατί αυτοί οι κακοί εργοδότες δεν ανησυχούν με αυτή την κολοσσιαία μ</w:t>
      </w:r>
      <w:r>
        <w:rPr>
          <w:rFonts w:eastAsia="Times New Roman" w:cs="Times New Roman"/>
          <w:szCs w:val="24"/>
        </w:rPr>
        <w:t xml:space="preserve">εταρρύθμιση της </w:t>
      </w:r>
      <w:r>
        <w:rPr>
          <w:rFonts w:eastAsia="Times New Roman" w:cs="Times New Roman"/>
          <w:szCs w:val="24"/>
        </w:rPr>
        <w:t>κ</w:t>
      </w:r>
      <w:r>
        <w:rPr>
          <w:rFonts w:eastAsia="Times New Roman" w:cs="Times New Roman"/>
          <w:szCs w:val="24"/>
        </w:rPr>
        <w:t xml:space="preserve">υβερνήσεως της Αριστεράς! </w:t>
      </w:r>
    </w:p>
    <w:p w14:paraId="4C8A7FB2"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Διαπιστώνω, κύριοι συνάδελφοι, ότι για άλλη μια φορά κοροϊδεύετε τους εργαζομένους και τον ελληνικό λαό με χάντρες και θεωρείτε ότι όλοι είναι ιθαγενείς. Γιατί; Βεβαίως και μπορούσε μέχρι πριν από αυτό το νομοσχέ</w:t>
      </w:r>
      <w:r>
        <w:rPr>
          <w:rFonts w:eastAsia="Times New Roman" w:cs="Times New Roman"/>
          <w:szCs w:val="24"/>
        </w:rPr>
        <w:t xml:space="preserve">διο, μέχρι σήμερα κανονικά ο εργαζόμενος να διεκδικήσει τα δεδουλευμένα του με την προσωπική περιουσία του διευθύνοντος συμβούλου της ανωνύμου εταιρείας, του </w:t>
      </w:r>
      <w:proofErr w:type="spellStart"/>
      <w:r>
        <w:rPr>
          <w:rFonts w:eastAsia="Times New Roman" w:cs="Times New Roman"/>
          <w:szCs w:val="24"/>
        </w:rPr>
        <w:t>ομορρύθμου</w:t>
      </w:r>
      <w:proofErr w:type="spellEnd"/>
      <w:r>
        <w:rPr>
          <w:rFonts w:eastAsia="Times New Roman" w:cs="Times New Roman"/>
          <w:szCs w:val="24"/>
        </w:rPr>
        <w:t xml:space="preserve"> εταίρου και οτιδήποτε άλλο. Βεβαίως και μπορούσε! </w:t>
      </w:r>
    </w:p>
    <w:p w14:paraId="4C8A7FB3"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Η μόνη μεταβολή που κάνετε σήμερα –γ</w:t>
      </w:r>
      <w:r>
        <w:rPr>
          <w:rFonts w:eastAsia="Times New Roman" w:cs="Times New Roman"/>
          <w:szCs w:val="24"/>
        </w:rPr>
        <w:t xml:space="preserve">ια να συνεννοούμαστε- είναι ότι καταργείτε ένα στάδιο διαδικασίας. Μέχρι τώρα για να το κάνει έπρεπε να προσκομίσει τη βεβαίωση ότι του χρωστάνε αυτά τα δεδουλευμένα. Τώρα εσείς του λέτε να το κάνει αυτομάτως. Μάλιστα! </w:t>
      </w:r>
    </w:p>
    <w:p w14:paraId="4C8A7FB4"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Τι θα γίνει στην πράξη, για να είναι</w:t>
      </w:r>
      <w:r>
        <w:rPr>
          <w:rFonts w:eastAsia="Times New Roman" w:cs="Times New Roman"/>
          <w:szCs w:val="24"/>
        </w:rPr>
        <w:t xml:space="preserve"> καταγεγραμμένο στα Πρακτικά; Θα σας λατρέψουν οι δικηγόροι! Μόλις θα το κάνει ο εργαζόμενος βάσει του νόμου χωρίς το χαρτί, ένας καλός δικηγόρος του εργοδότη του θα ζητήσει ανακοπή, γιατί δεν έχει αποδειχθεί η οφειλή. Θα πάρει την ανακοπή και θα προστεθεί</w:t>
      </w:r>
      <w:r>
        <w:rPr>
          <w:rFonts w:eastAsia="Times New Roman" w:cs="Times New Roman"/>
          <w:szCs w:val="24"/>
        </w:rPr>
        <w:t xml:space="preserve"> για τον δικηγόρο δικηγορική ύλη –προφανώς γι’ αυτό το κάνατε- και δεύτερον, μια επιπλέον ταλαιπωρία στον εργαζόμενο. Συγχαρητήρια! Φοβερή μεταρρύθμιση!</w:t>
      </w:r>
    </w:p>
    <w:p w14:paraId="4C8A7FB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Και πάμε τώρα λίγο στα πολιτικά.</w:t>
      </w:r>
    </w:p>
    <w:p w14:paraId="4C8A7FB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Κυρία Υπουργέ, προσπαθώ να καταλάβω το εξής: Δεν θα σταθώ στο χθεσινό </w:t>
      </w:r>
      <w:r>
        <w:rPr>
          <w:rFonts w:eastAsia="Times New Roman" w:cs="Times New Roman"/>
          <w:szCs w:val="24"/>
        </w:rPr>
        <w:t xml:space="preserve">που είπε ο κ. </w:t>
      </w:r>
      <w:proofErr w:type="spellStart"/>
      <w:r>
        <w:rPr>
          <w:rFonts w:eastAsia="Times New Roman" w:cs="Times New Roman"/>
          <w:szCs w:val="24"/>
        </w:rPr>
        <w:t>Τσακαλώτος</w:t>
      </w:r>
      <w:proofErr w:type="spellEnd"/>
      <w:r>
        <w:rPr>
          <w:rFonts w:eastAsia="Times New Roman" w:cs="Times New Roman"/>
          <w:szCs w:val="24"/>
        </w:rPr>
        <w:t xml:space="preserve"> ότι η τρόικα έχει κάποιες ενστάσεις -εγώ είμαι πάντα παραδοσιακός σε αυτά, δηλαδή </w:t>
      </w:r>
      <w:r>
        <w:rPr>
          <w:rFonts w:eastAsia="Times New Roman" w:cs="Times New Roman"/>
          <w:szCs w:val="24"/>
        </w:rPr>
        <w:t>θ</w:t>
      </w:r>
      <w:r>
        <w:rPr>
          <w:rFonts w:eastAsia="Times New Roman" w:cs="Times New Roman"/>
          <w:szCs w:val="24"/>
        </w:rPr>
        <w:t xml:space="preserve">εσμοί κ.λπ. είναι ανοησίες για να κοροϊδεύετε τον κόσμο, </w:t>
      </w:r>
      <w:r>
        <w:rPr>
          <w:rFonts w:eastAsia="Times New Roman" w:cs="Times New Roman"/>
          <w:szCs w:val="24"/>
        </w:rPr>
        <w:lastRenderedPageBreak/>
        <w:t>τρόικα ήταν, τρόικα είναι, κοροϊδέψατε τον κόσμο και έγινε θεσμοί- και εσείς είπατε ότι δεν</w:t>
      </w:r>
      <w:r>
        <w:rPr>
          <w:rFonts w:eastAsia="Times New Roman" w:cs="Times New Roman"/>
          <w:szCs w:val="24"/>
        </w:rPr>
        <w:t xml:space="preserve"> είχε. Αυτά θα τα βρείτε μεταξύ σας όταν έρθει η τρίτη αξιολόγηση. Θα το δούμε.</w:t>
      </w:r>
    </w:p>
    <w:p w14:paraId="4C8A7FB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Πάω, όμως, στην ουσία, γιατί πρέπει να συνεννοούμαστε. </w:t>
      </w:r>
    </w:p>
    <w:p w14:paraId="4C8A7FB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Λέει ο κ. </w:t>
      </w:r>
      <w:proofErr w:type="spellStart"/>
      <w:r>
        <w:rPr>
          <w:rFonts w:eastAsia="Times New Roman" w:cs="Times New Roman"/>
          <w:szCs w:val="24"/>
        </w:rPr>
        <w:t>Τσακαλώτος</w:t>
      </w:r>
      <w:proofErr w:type="spellEnd"/>
      <w:r>
        <w:rPr>
          <w:rFonts w:eastAsia="Times New Roman" w:cs="Times New Roman"/>
          <w:szCs w:val="24"/>
        </w:rPr>
        <w:t xml:space="preserve"> σε συνέντευξή του προ ολίγων ημερών: Στόχος είναι να τελειώσει η τρίτη αξιολόγηση όσο γίνεται </w:t>
      </w:r>
      <w:r>
        <w:rPr>
          <w:rFonts w:eastAsia="Times New Roman" w:cs="Times New Roman"/>
          <w:szCs w:val="24"/>
        </w:rPr>
        <w:t>γρηγορότερα. Στην τρίτη αξιολόγηση υπάρχει η αλλαγή του συνδικαλιστικού νόμου, το «50+1». Η Νέα Δημοκρατία διά του εισηγητού τη</w:t>
      </w:r>
      <w:r>
        <w:rPr>
          <w:rFonts w:eastAsia="Times New Roman" w:cs="Times New Roman"/>
          <w:szCs w:val="24"/>
        </w:rPr>
        <w:t>ς</w:t>
      </w:r>
      <w:r>
        <w:rPr>
          <w:rFonts w:eastAsia="Times New Roman" w:cs="Times New Roman"/>
          <w:szCs w:val="24"/>
        </w:rPr>
        <w:t xml:space="preserve">, σας είπε ότι θα το ψηφίσει. Εσείς βγάλατε τελείως την αξιολόγηση και έρχεται το νομοσχέδιο του Υπουργείου Εργασίας. </w:t>
      </w:r>
    </w:p>
    <w:p w14:paraId="4C8A7FB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Γιατί δεν</w:t>
      </w:r>
      <w:r>
        <w:rPr>
          <w:rFonts w:eastAsia="Times New Roman" w:cs="Times New Roman"/>
          <w:szCs w:val="24"/>
        </w:rPr>
        <w:t xml:space="preserve"> φέρατε την αλλαγή του συνδικαλιστικού νόμου; Μήπως για να μην χαλάσετε τη φιέστα του κ. Τσίπρα στη Διεθνή Έκθεση Θεσσαλονίκης; Ή θέλετε να κλείσετε την αξιολόγηση, άρα, κύριοι συνάδελφοι του ΣΥΡΙΖΑ, θα το πιείτε και αυτό το πικρό ποτήρι -αντοχές έχετε, το</w:t>
      </w:r>
      <w:r>
        <w:rPr>
          <w:rFonts w:eastAsia="Times New Roman" w:cs="Times New Roman"/>
          <w:szCs w:val="24"/>
        </w:rPr>
        <w:t xml:space="preserve"> έχετε αποδείξει-, θα ψηφίσει ο κ. </w:t>
      </w:r>
      <w:proofErr w:type="spellStart"/>
      <w:r>
        <w:rPr>
          <w:rFonts w:eastAsia="Times New Roman" w:cs="Times New Roman"/>
          <w:szCs w:val="24"/>
        </w:rPr>
        <w:t>Θεωνάς</w:t>
      </w:r>
      <w:proofErr w:type="spellEnd"/>
      <w:r>
        <w:rPr>
          <w:rFonts w:eastAsia="Times New Roman" w:cs="Times New Roman"/>
          <w:szCs w:val="24"/>
        </w:rPr>
        <w:t xml:space="preserve">, συνδικαλιστής από τα νιάτα του, ότι δεν θα ξαναγίνει απεργία στην Ελλάδα χωρίς 50+1. Πολύ ωραία. Αφού θα το ψηφίσετε που θα το ψηφίσετε για να κρατήσετε τις καρέκλες σας, κύριε </w:t>
      </w:r>
      <w:proofErr w:type="spellStart"/>
      <w:r>
        <w:rPr>
          <w:rFonts w:eastAsia="Times New Roman" w:cs="Times New Roman"/>
          <w:szCs w:val="24"/>
        </w:rPr>
        <w:t>Θεωνά</w:t>
      </w:r>
      <w:proofErr w:type="spellEnd"/>
      <w:r>
        <w:rPr>
          <w:rFonts w:eastAsia="Times New Roman" w:cs="Times New Roman"/>
          <w:szCs w:val="24"/>
        </w:rPr>
        <w:t>, γιατί δεν το ψηφίζατε έναν μή</w:t>
      </w:r>
      <w:r>
        <w:rPr>
          <w:rFonts w:eastAsia="Times New Roman" w:cs="Times New Roman"/>
          <w:szCs w:val="24"/>
        </w:rPr>
        <w:t xml:space="preserve">να νωρίτερα για να στείλετε </w:t>
      </w:r>
      <w:r>
        <w:rPr>
          <w:rFonts w:eastAsia="Times New Roman" w:cs="Times New Roman"/>
          <w:szCs w:val="24"/>
        </w:rPr>
        <w:lastRenderedPageBreak/>
        <w:t xml:space="preserve">ένα σήμα στις αγορές ότι η Ελλάδα τρέχει, να πέσουν και λίγο τα επιτόκια, να χαρεί και λίγο η οικονομία και να πουν όλοι ότι ο Τσίπρας σοβαρεύτηκε; Γιατί δεν το κάνετε; </w:t>
      </w:r>
    </w:p>
    <w:p w14:paraId="4C8A7FB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Εγώ ισχυρίζομαι ότι θα παίξετε πάλι </w:t>
      </w:r>
      <w:proofErr w:type="spellStart"/>
      <w:r>
        <w:rPr>
          <w:rFonts w:eastAsia="Times New Roman" w:cs="Times New Roman"/>
          <w:szCs w:val="24"/>
        </w:rPr>
        <w:t>κατενάτσιο</w:t>
      </w:r>
      <w:proofErr w:type="spellEnd"/>
      <w:r>
        <w:rPr>
          <w:rFonts w:eastAsia="Times New Roman" w:cs="Times New Roman"/>
          <w:szCs w:val="24"/>
        </w:rPr>
        <w:t>. Μην γελάτε</w:t>
      </w:r>
      <w:r>
        <w:rPr>
          <w:rFonts w:eastAsia="Times New Roman" w:cs="Times New Roman"/>
          <w:szCs w:val="24"/>
        </w:rPr>
        <w:t xml:space="preserve">, κύριε Μαντά! Μαζί θα το ψηφίσουμε όταν το φέρετε, με τη διαφορά ότι εγώ έλεγα τα ίδια από τα νιάτα μου, ενώ εσείς, κύριε Μαντά, λέγατε τα ανάποδα. Είναι ωραία, όμως, η βουλευτική καρέκλα, οπότε ας κάνετε και τα ανάποδα και εσείς και ο κ. </w:t>
      </w:r>
      <w:proofErr w:type="spellStart"/>
      <w:r>
        <w:rPr>
          <w:rFonts w:eastAsia="Times New Roman" w:cs="Times New Roman"/>
          <w:szCs w:val="24"/>
        </w:rPr>
        <w:t>Θεωνάς</w:t>
      </w:r>
      <w:proofErr w:type="spellEnd"/>
      <w:r>
        <w:rPr>
          <w:rFonts w:eastAsia="Times New Roman" w:cs="Times New Roman"/>
          <w:szCs w:val="24"/>
        </w:rPr>
        <w:t xml:space="preserve"> που γελάε</w:t>
      </w:r>
      <w:r>
        <w:rPr>
          <w:rFonts w:eastAsia="Times New Roman" w:cs="Times New Roman"/>
          <w:szCs w:val="24"/>
        </w:rPr>
        <w:t xml:space="preserve">ι από πίσω. </w:t>
      </w:r>
    </w:p>
    <w:p w14:paraId="4C8A7FB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Για να συνεννοούμαστε: Δεν είμαστε ίδιοι. Εμείς θα τα ψηφίσουμε γιατί τα πιστεύουμε. Εσείς θα τα ψηφίσετε για να κρατήσετε τη βουλευτική καρέκλα. Αυτή είναι η διαφορά μας. </w:t>
      </w:r>
    </w:p>
    <w:p w14:paraId="4C8A7FB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w:t>
      </w:r>
      <w:r>
        <w:rPr>
          <w:rFonts w:eastAsia="Times New Roman" w:cs="Times New Roman"/>
          <w:szCs w:val="24"/>
        </w:rPr>
        <w:t>ίου Βουλευτού)</w:t>
      </w:r>
    </w:p>
    <w:p w14:paraId="4C8A7FB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Κλείνω, κύριε Πρόεδρε.</w:t>
      </w:r>
    </w:p>
    <w:p w14:paraId="4C8A7FB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Η ερώτηση όμως είναι: Αφού σκοπεύετε, όπως λέτε, να κλείσετε την αξιολόγηση, γιατί δεν το κάνετε μια ώρα αρχύτερα για να στείλετε και ένα καλό σήμα στις αγορές; Τι είναι αυτό που σας συγκρατεί;</w:t>
      </w:r>
    </w:p>
    <w:p w14:paraId="4C8A7FB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πάρα πολύ. </w:t>
      </w:r>
    </w:p>
    <w:p w14:paraId="4C8A7FC0" w14:textId="77777777" w:rsidR="001C0F06" w:rsidRDefault="00267A1D">
      <w:pPr>
        <w:spacing w:line="600" w:lineRule="auto"/>
        <w:ind w:firstLine="720"/>
        <w:jc w:val="center"/>
        <w:rPr>
          <w:rFonts w:eastAsia="Times New Roman" w:cs="Times New Roman"/>
          <w:szCs w:val="24"/>
        </w:rPr>
      </w:pPr>
      <w:r>
        <w:rPr>
          <w:rFonts w:eastAsia="Times New Roman" w:cs="Times New Roman"/>
          <w:szCs w:val="24"/>
        </w:rPr>
        <w:t>(Χ</w:t>
      </w:r>
      <w:r>
        <w:rPr>
          <w:rFonts w:eastAsia="Times New Roman" w:cs="Times New Roman"/>
          <w:szCs w:val="24"/>
        </w:rPr>
        <w:t>ειροκροτήματα από την πτέρυγα της Νέας Δημοκρατίας)</w:t>
      </w:r>
    </w:p>
    <w:p w14:paraId="4C8A7FC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 εγώ ευχαριστώ.</w:t>
      </w:r>
    </w:p>
    <w:p w14:paraId="4C8A7FC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Κύριε Πρόεδρε, θα ήθελα τον λόγο.</w:t>
      </w:r>
    </w:p>
    <w:p w14:paraId="4C8A7FC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w:t>
      </w:r>
      <w:r>
        <w:rPr>
          <w:rFonts w:eastAsia="Times New Roman" w:cs="Times New Roman"/>
          <w:b/>
          <w:szCs w:val="24"/>
        </w:rPr>
        <w:t xml:space="preserve">νός): </w:t>
      </w:r>
      <w:r>
        <w:rPr>
          <w:rFonts w:eastAsia="Times New Roman" w:cs="Times New Roman"/>
          <w:szCs w:val="24"/>
        </w:rPr>
        <w:t>Θέλετε κανονική ομιλία ή παρέμβαση;</w:t>
      </w:r>
    </w:p>
    <w:p w14:paraId="4C8A7FC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Θέλω να απαντήσω σε κάποια πράγματα λόγω της θεσμικής σας θέσης, κύριε Γεωργιάδη.</w:t>
      </w:r>
    </w:p>
    <w:p w14:paraId="4C8A7FC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Αρκεί ένα </w:t>
      </w:r>
      <w:r>
        <w:rPr>
          <w:rFonts w:eastAsia="Times New Roman" w:cs="Times New Roman"/>
          <w:szCs w:val="24"/>
        </w:rPr>
        <w:t>λεπτό;</w:t>
      </w:r>
    </w:p>
    <w:p w14:paraId="4C8A7FC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Μάλιστα, κύριε Πρόεδρε.</w:t>
      </w:r>
    </w:p>
    <w:p w14:paraId="4C8A7FC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Για την αδήλωτη εργασία τα στοιχεία είναι τα εξής: Το καλοκαίρι του 2012 η αδήλωτη εργασία ήταν 36%, το καλοκαίρι του 2013 η αδήλωτη εργασία</w:t>
      </w:r>
      <w:r>
        <w:rPr>
          <w:rFonts w:eastAsia="Times New Roman" w:cs="Times New Roman"/>
          <w:szCs w:val="24"/>
        </w:rPr>
        <w:t xml:space="preserve"> ήταν 40%. Προφανώς «έπιασε ταβάνι», αφού διαλύθηκε όλο το πλαίσιο προστασίας. Όταν παραλάβαμε, η αδήλωτη εργασία ήταν κοντά στο 20%. Τα τελευταία διαθέσιμα στοιχεία δείχνουν 13% και θα βγει και η επόμενη έκθεση. </w:t>
      </w:r>
    </w:p>
    <w:p w14:paraId="4C8A7FC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Το «ΑΡΤΕΜΙΣ» λειτουργεί κανονικά. Δεν είστ</w:t>
      </w:r>
      <w:r>
        <w:rPr>
          <w:rFonts w:eastAsia="Times New Roman" w:cs="Times New Roman"/>
          <w:szCs w:val="24"/>
        </w:rPr>
        <w:t xml:space="preserve">ε καλά πληροφορημένος. </w:t>
      </w:r>
    </w:p>
    <w:p w14:paraId="4C8A7FC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Για το επίδομα ανεργίας, επίσης δεν είστε καλά πληροφορημένος, δεν με πειράζει, όμως. Να το εξηγήσουμε.</w:t>
      </w:r>
    </w:p>
    <w:p w14:paraId="4C8A7FCA" w14:textId="77777777" w:rsidR="001C0F06" w:rsidRDefault="00267A1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C8A7FC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Κύριε Γεωργιάδη, αφού με ρωτάτε, καλό είναι να με ακούτε.</w:t>
      </w:r>
    </w:p>
    <w:p w14:paraId="4C8A7FC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Φτιάχνει την επόμενη απάντησή τ</w:t>
      </w:r>
      <w:r>
        <w:rPr>
          <w:rFonts w:eastAsia="Times New Roman" w:cs="Times New Roman"/>
          <w:szCs w:val="24"/>
        </w:rPr>
        <w:t>ου.</w:t>
      </w:r>
    </w:p>
    <w:p w14:paraId="4C8A7FC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Δεκτό, δεκτό!</w:t>
      </w:r>
    </w:p>
    <w:p w14:paraId="4C8A7FC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Αυτήν τη στιγμή, λοιπόν, ένας εργαζόμενος που απολύεται ή θεωρεί ότι έχει χωρίσει καταγγελία της σύμβασης εργασίας, ότι υπάρχει απόλυσή του δηλαδή, μένει</w:t>
      </w:r>
      <w:r>
        <w:rPr>
          <w:rFonts w:eastAsia="Times New Roman" w:cs="Times New Roman"/>
          <w:szCs w:val="24"/>
        </w:rPr>
        <w:t xml:space="preserve"> άνεργος και για να πάρει το επίδομα ανεργίας από τον ΟΑΕΔ, θα πρέπει να προσκομίσει στον ΟΑΕΔ πρωτόδικη δικαστική απόφαση που να τον δικαιώνει και μετά παίρνει το επίδομα ανεργίας αναδρομικά. </w:t>
      </w:r>
    </w:p>
    <w:p w14:paraId="4C8A7FC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Σωστά.</w:t>
      </w:r>
    </w:p>
    <w:p w14:paraId="4C8A7FD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w:t>
      </w:r>
      <w:r>
        <w:rPr>
          <w:rFonts w:eastAsia="Times New Roman" w:cs="Times New Roman"/>
          <w:b/>
          <w:szCs w:val="24"/>
        </w:rPr>
        <w:t xml:space="preserve">Εργασίας, Κοινωνικής Ασφάλισης και Κοινωνικής Αλληλεγγύης): </w:t>
      </w:r>
      <w:r>
        <w:rPr>
          <w:rFonts w:eastAsia="Times New Roman" w:cs="Times New Roman"/>
          <w:szCs w:val="24"/>
        </w:rPr>
        <w:t>Αν είναι σωστό, τότε αυτό που συμβαίνει με αυτήν τη διάταξη είναι μία μεταφορά του κινδύνου. Δεν επιφέρει κα</w:t>
      </w:r>
      <w:r>
        <w:rPr>
          <w:rFonts w:eastAsia="Times New Roman" w:cs="Times New Roman"/>
          <w:szCs w:val="24"/>
        </w:rPr>
        <w:t>μ</w:t>
      </w:r>
      <w:r>
        <w:rPr>
          <w:rFonts w:eastAsia="Times New Roman" w:cs="Times New Roman"/>
          <w:szCs w:val="24"/>
        </w:rPr>
        <w:t xml:space="preserve">μία δημοσιονομική επίπτωση, διότι ο άνεργος θα πάρει το επίδομα ανεργίας από την πρώτη </w:t>
      </w:r>
      <w:r>
        <w:rPr>
          <w:rFonts w:eastAsia="Times New Roman" w:cs="Times New Roman"/>
          <w:szCs w:val="24"/>
        </w:rPr>
        <w:t>στιγμή που θα προσκομίσει τη δήλωση και αν η δικαστική απόφαση δεν τον δικαιώσει, θα υποχρεούται να το επιστρέψει αναδρομικά. Άρα επί της ουσίας…</w:t>
      </w:r>
    </w:p>
    <w:p w14:paraId="4C8A7FD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Μα, αυτό γίνεται στην Ελλάδα τόσα χρόνια.</w:t>
      </w:r>
    </w:p>
    <w:p w14:paraId="4C8A7FD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 xml:space="preserve">Κύριε Γεωργιάδη, η έκθεση του Γενικού Λογιστηρίου του Κράτους και οι δημοσιονομικές εκθέσεις βασίζονται στους νόμους, όπως πολύ καλά ξέρετε. </w:t>
      </w:r>
    </w:p>
    <w:p w14:paraId="4C8A7FD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Αυτήν τη στιγμή, λοιπόν, οι ρυθμ</w:t>
      </w:r>
      <w:r>
        <w:rPr>
          <w:rFonts w:eastAsia="Times New Roman" w:cs="Times New Roman"/>
          <w:szCs w:val="24"/>
        </w:rPr>
        <w:t>ίσεις τι κάνουν; Και νομίζω ορθώς το κάνουν. Μεταφέρουν τον κίνδυνο από τον άνεργο στον ΟΑΕΔ, αλλά δεν αλλάζουν τίποτα ως προς τη δημοσιονομική επίπτωση, διότι ο άνεργος θα πάρει το επίδομα ακριβώς τη στιγμή που το έχει περισσότερο ανάγκη, τη στιγμή δηλαδή</w:t>
      </w:r>
      <w:r>
        <w:rPr>
          <w:rFonts w:eastAsia="Times New Roman" w:cs="Times New Roman"/>
          <w:szCs w:val="24"/>
        </w:rPr>
        <w:t xml:space="preserve"> που φεύγει από την επιχείρηση που δεν τον πληρώνει και δεν θα το πάρει μετά αναδρομικά. Ως προς τη δημοσιονομική του επίπτωση, όμως, είναι ακριβώς το ίδιο.</w:t>
      </w:r>
    </w:p>
    <w:p w14:paraId="4C8A7FD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Γι’ αυτό, λοιπόν, κύριε </w:t>
      </w:r>
      <w:proofErr w:type="spellStart"/>
      <w:r>
        <w:rPr>
          <w:rFonts w:eastAsia="Times New Roman" w:cs="Times New Roman"/>
          <w:szCs w:val="24"/>
        </w:rPr>
        <w:t>Βρούτση</w:t>
      </w:r>
      <w:proofErr w:type="spellEnd"/>
      <w:r>
        <w:rPr>
          <w:rFonts w:eastAsia="Times New Roman" w:cs="Times New Roman"/>
          <w:szCs w:val="24"/>
        </w:rPr>
        <w:t>, το Γενικό Λογιστήριο του Κράτους που  έχει πλήρη έκθεση για το νομ</w:t>
      </w:r>
      <w:r>
        <w:rPr>
          <w:rFonts w:eastAsia="Times New Roman" w:cs="Times New Roman"/>
          <w:szCs w:val="24"/>
        </w:rPr>
        <w:t>οσχέδιο –και δεν είναι έτσι όπως τα λέτε εδώ και μέρες, και βλέπετε ότι δεν απαντώ, το αφήνω, αλλά το λέτε και το ξαναλέτε- λέει ότι η συγκεκριμένη διάταξη δεν προκαλεί δημοσιονομική επίπτωση.</w:t>
      </w:r>
    </w:p>
    <w:p w14:paraId="4C8A7FD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Στο σύνολο του νομοσχεδίου, όταν το Γενικό Λογιστήριο βγάζει τη</w:t>
      </w:r>
      <w:r>
        <w:rPr>
          <w:rFonts w:eastAsia="Times New Roman" w:cs="Times New Roman"/>
          <w:szCs w:val="24"/>
        </w:rPr>
        <w:t xml:space="preserve">ν οικονομική του έκθεση, σχολιάζει τις διατάξεις που προκαλούν δημοσιονομική επίπτωση. Αυτές που δεν προκαλούν δημοσιονομική επίπτωση δεν τις σχολιάζει. Αυτή, λοιπόν, δεν προκαλεί δημοσιονομική επίπτωση. </w:t>
      </w:r>
    </w:p>
    <w:p w14:paraId="4C8A7FD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Για να τελειώνουμε και με κάτι άλλο με τη διαταγή π</w:t>
      </w:r>
      <w:r>
        <w:rPr>
          <w:rFonts w:eastAsia="Times New Roman" w:cs="Times New Roman"/>
          <w:szCs w:val="24"/>
        </w:rPr>
        <w:t>ληρωμής, αυτήν τη στιγμή οι εργαζόμενοι πάρα πολύ σπάνια μπορούν να βγάλουν εκτελεστό τίτλο σε βάρος της περιουσίας του εργοδότη φυσικού ή νομικού προσώπου και αυτό το ξέρουν όλοι οι δικηγόροι που ξέρουν εργατικό δίκαιο. Δεν μπορούν να βγάλουν διαταγή πληρ</w:t>
      </w:r>
      <w:r>
        <w:rPr>
          <w:rFonts w:eastAsia="Times New Roman" w:cs="Times New Roman"/>
          <w:szCs w:val="24"/>
        </w:rPr>
        <w:t xml:space="preserve">ωμής, εκτελεστό τίτλο σε βάρος της περιουσίας του εργοδότη για τα δεδουλευμένα τους, γιατί υπάρχουν θέματα μέσα στον Κώδικα Πολιτικής Δικονομίας που είναι άλυτα. </w:t>
      </w:r>
    </w:p>
    <w:p w14:paraId="4C8A7FD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Εμείς με τις ρυθμίσεις που κάνουμε λύνουμε αυτά τα θέματα, ώστε ο εργαζόμενος να μπορεί να βγ</w:t>
      </w:r>
      <w:r>
        <w:rPr>
          <w:rFonts w:eastAsia="Times New Roman" w:cs="Times New Roman"/>
          <w:szCs w:val="24"/>
        </w:rPr>
        <w:t xml:space="preserve">άζει από την αμέσως επόμενη ημέρα διαταγή πληρωμής σε βάρος της περιουσίας του εργοδότη φυσικού ή νομικού προσώπου. </w:t>
      </w:r>
    </w:p>
    <w:p w14:paraId="4C8A7FD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Προφανώς οι νομικές διαδικασίες έχουν και την ανακοπή στη διαταγή πληρωμής, όπως και στις άλλες περιπτώσεις των διαταγών πληρωμής, όπως το </w:t>
      </w:r>
      <w:r>
        <w:rPr>
          <w:rFonts w:eastAsia="Times New Roman" w:cs="Times New Roman"/>
          <w:szCs w:val="24"/>
        </w:rPr>
        <w:t xml:space="preserve">ίδιο συμβαίνει και όταν έχεις ένα </w:t>
      </w:r>
      <w:r>
        <w:rPr>
          <w:rFonts w:eastAsia="Times New Roman" w:cs="Times New Roman"/>
          <w:szCs w:val="24"/>
        </w:rPr>
        <w:lastRenderedPageBreak/>
        <w:t xml:space="preserve">σπίτι που το νοικιάζεις και υπάρχει διαταγή απόδοσης του </w:t>
      </w:r>
      <w:proofErr w:type="spellStart"/>
      <w:r>
        <w:rPr>
          <w:rFonts w:eastAsia="Times New Roman" w:cs="Times New Roman"/>
          <w:szCs w:val="24"/>
        </w:rPr>
        <w:t>μισθίου</w:t>
      </w:r>
      <w:proofErr w:type="spellEnd"/>
      <w:r>
        <w:rPr>
          <w:rFonts w:eastAsia="Times New Roman" w:cs="Times New Roman"/>
          <w:szCs w:val="24"/>
        </w:rPr>
        <w:t xml:space="preserve">. Το ίδιο ακριβώς θα υπάρχει κι εδώ. Είναι πάγιες διαδικασίες. </w:t>
      </w:r>
    </w:p>
    <w:p w14:paraId="4C8A7FD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Όμως εκεί που εσείς βλέπετε δικηγορική ύλη, εκεί εμείς βλέπουμε εργαζόμενους οι οποίοι πρέπει </w:t>
      </w:r>
      <w:r>
        <w:rPr>
          <w:rFonts w:eastAsia="Times New Roman" w:cs="Times New Roman"/>
          <w:szCs w:val="24"/>
        </w:rPr>
        <w:t>επιτέλους να έχουν ένα όπλο στα χέρια τους, διότι υπάρχουν άπειρες περιπτώσεις επιχειρήσεων και εργοδοτών που δεν πληρώνουν ενώ έχουν περιουσία και το νομικό πρόσωπο έχει περιουσία και θα έπρεπε να τους πληρώσει.</w:t>
      </w:r>
    </w:p>
    <w:p w14:paraId="4C8A7FD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Αυτά για τις διευκρινίσεις.</w:t>
      </w:r>
    </w:p>
    <w:p w14:paraId="4C8A7FDB" w14:textId="77777777" w:rsidR="001C0F06" w:rsidRDefault="00267A1D">
      <w:pPr>
        <w:tabs>
          <w:tab w:val="left" w:pos="1800"/>
        </w:tabs>
        <w:spacing w:line="600" w:lineRule="auto"/>
        <w:ind w:firstLine="720"/>
        <w:jc w:val="center"/>
        <w:rPr>
          <w:rFonts w:eastAsia="Times New Roman"/>
          <w:szCs w:val="24"/>
        </w:rPr>
      </w:pPr>
      <w:r>
        <w:rPr>
          <w:rFonts w:eastAsia="Times New Roman"/>
          <w:szCs w:val="24"/>
        </w:rPr>
        <w:t>(Χειροκροτήματα</w:t>
      </w:r>
      <w:r>
        <w:rPr>
          <w:rFonts w:eastAsia="Times New Roman"/>
          <w:szCs w:val="24"/>
        </w:rPr>
        <w:t xml:space="preserve"> από τις πτέρυγες του ΣΥΡΙΖΑ και των ΑΝΕΛ)</w:t>
      </w:r>
    </w:p>
    <w:p w14:paraId="4C8A7FDC" w14:textId="77777777" w:rsidR="001C0F06" w:rsidRDefault="00267A1D">
      <w:pPr>
        <w:tabs>
          <w:tab w:val="left" w:pos="1800"/>
        </w:tabs>
        <w:spacing w:line="600" w:lineRule="auto"/>
        <w:ind w:firstLine="720"/>
        <w:jc w:val="both"/>
        <w:rPr>
          <w:rFonts w:eastAsia="Times New Roman"/>
          <w:bCs/>
        </w:rPr>
      </w:pPr>
      <w:r>
        <w:rPr>
          <w:rFonts w:eastAsia="Times New Roman"/>
          <w:b/>
          <w:szCs w:val="24"/>
        </w:rPr>
        <w:t>ΙΩΑΝΝΗΣ ΘΕΩΝΑΣ:</w:t>
      </w:r>
      <w:r>
        <w:rPr>
          <w:rFonts w:eastAsia="Times New Roman"/>
          <w:szCs w:val="24"/>
        </w:rPr>
        <w:t xml:space="preserve"> </w:t>
      </w:r>
      <w:r>
        <w:rPr>
          <w:rFonts w:eastAsia="Times New Roman"/>
          <w:bCs/>
        </w:rPr>
        <w:t>Κύριε Πρόεδρε, τον λόγο.</w:t>
      </w:r>
    </w:p>
    <w:p w14:paraId="4C8A7FDD" w14:textId="77777777" w:rsidR="001C0F06" w:rsidRDefault="00267A1D">
      <w:pPr>
        <w:tabs>
          <w:tab w:val="left" w:pos="1800"/>
        </w:tabs>
        <w:spacing w:line="600" w:lineRule="auto"/>
        <w:ind w:firstLine="720"/>
        <w:jc w:val="both"/>
        <w:rPr>
          <w:rFonts w:eastAsia="Times New Roman"/>
          <w:bCs/>
        </w:rPr>
      </w:pPr>
      <w:r>
        <w:rPr>
          <w:rFonts w:eastAsia="Times New Roman"/>
          <w:b/>
          <w:bCs/>
        </w:rPr>
        <w:t>ΝΙΚΟΛΑΟΣ ΔΕΝΔΙΑΣ:</w:t>
      </w:r>
      <w:r>
        <w:rPr>
          <w:rFonts w:eastAsia="Times New Roman"/>
          <w:bCs/>
        </w:rPr>
        <w:t xml:space="preserve"> Κύριε Πρόεδρε, θα ήθελα κι εγώ τον λόγο.</w:t>
      </w:r>
    </w:p>
    <w:p w14:paraId="4C8A7FDE" w14:textId="77777777" w:rsidR="001C0F06" w:rsidRDefault="00267A1D">
      <w:pPr>
        <w:tabs>
          <w:tab w:val="left" w:pos="1800"/>
        </w:tabs>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Κύριε </w:t>
      </w:r>
      <w:proofErr w:type="spellStart"/>
      <w:r>
        <w:rPr>
          <w:rFonts w:eastAsia="Times New Roman"/>
          <w:bCs/>
        </w:rPr>
        <w:t>Δένδια</w:t>
      </w:r>
      <w:proofErr w:type="spellEnd"/>
      <w:r>
        <w:rPr>
          <w:rFonts w:eastAsia="Times New Roman"/>
          <w:bCs/>
        </w:rPr>
        <w:t>, θέλετε μια παρέμβαση για ένα λεπτό;</w:t>
      </w:r>
    </w:p>
    <w:p w14:paraId="4C8A7FDF" w14:textId="77777777" w:rsidR="001C0F06" w:rsidRDefault="00267A1D">
      <w:pPr>
        <w:tabs>
          <w:tab w:val="left" w:pos="1800"/>
        </w:tabs>
        <w:spacing w:line="600" w:lineRule="auto"/>
        <w:ind w:firstLine="720"/>
        <w:jc w:val="both"/>
        <w:rPr>
          <w:rFonts w:eastAsia="Times New Roman"/>
          <w:bCs/>
        </w:rPr>
      </w:pPr>
      <w:r>
        <w:rPr>
          <w:rFonts w:eastAsia="Times New Roman"/>
          <w:b/>
          <w:bCs/>
        </w:rPr>
        <w:t>ΝΙΚΟΛΑΟΣ ΔΕΝΔΙΑΣ:</w:t>
      </w:r>
      <w:r>
        <w:rPr>
          <w:rFonts w:eastAsia="Times New Roman"/>
          <w:bCs/>
        </w:rPr>
        <w:t xml:space="preserve"> Μάλιστα, </w:t>
      </w:r>
      <w:r>
        <w:rPr>
          <w:rFonts w:eastAsia="Times New Roman"/>
          <w:bCs/>
        </w:rPr>
        <w:t>κύριε Πρόεδρε.</w:t>
      </w:r>
    </w:p>
    <w:p w14:paraId="4C8A7FE0" w14:textId="77777777" w:rsidR="001C0F06" w:rsidRDefault="00267A1D">
      <w:pPr>
        <w:tabs>
          <w:tab w:val="left" w:pos="1800"/>
        </w:tabs>
        <w:spacing w:line="600" w:lineRule="auto"/>
        <w:ind w:firstLine="720"/>
        <w:jc w:val="both"/>
        <w:rPr>
          <w:rFonts w:eastAsia="Times New Roman"/>
          <w:bCs/>
        </w:rPr>
      </w:pPr>
      <w:r>
        <w:rPr>
          <w:rFonts w:eastAsia="Times New Roman"/>
          <w:bCs/>
        </w:rPr>
        <w:lastRenderedPageBreak/>
        <w:t xml:space="preserve">Κυρία Υπουργέ, στα υπόλοιπα θα σας απαντήσει ο συνάδελφος. Απλώς θα μου επιτρέψετε, επειδή εμπίπτει και στον κύκλο της επαγγελματικής μου δραστηριότητας, έστω και αν δεν είμαι </w:t>
      </w:r>
      <w:proofErr w:type="spellStart"/>
      <w:r>
        <w:rPr>
          <w:rFonts w:eastAsia="Times New Roman"/>
          <w:bCs/>
        </w:rPr>
        <w:t>εργατολόγος</w:t>
      </w:r>
      <w:proofErr w:type="spellEnd"/>
      <w:r>
        <w:rPr>
          <w:rFonts w:eastAsia="Times New Roman"/>
          <w:bCs/>
        </w:rPr>
        <w:t xml:space="preserve">, στο άρθρο 50 του </w:t>
      </w:r>
      <w:r>
        <w:rPr>
          <w:rFonts w:eastAsia="Times New Roman"/>
          <w:bCs/>
        </w:rPr>
        <w:t>σχεδίου νόμου</w:t>
      </w:r>
      <w:r>
        <w:rPr>
          <w:rFonts w:eastAsia="Times New Roman"/>
          <w:bCs/>
        </w:rPr>
        <w:t xml:space="preserve"> αυτά που μας λέτε δεν</w:t>
      </w:r>
      <w:r>
        <w:rPr>
          <w:rFonts w:eastAsia="Times New Roman"/>
          <w:bCs/>
        </w:rPr>
        <w:t xml:space="preserve"> ισχύουν. Δεν γνωρίζω το δικό σας βιογραφικό, αλλά σας λέω ευθέως, για να γραφτεί στα Πρακτικά, ότι αυτά που λέτε δεν ισχύουν.</w:t>
      </w:r>
    </w:p>
    <w:p w14:paraId="4C8A7FE1" w14:textId="77777777" w:rsidR="001C0F06" w:rsidRDefault="00267A1D">
      <w:pPr>
        <w:tabs>
          <w:tab w:val="left" w:pos="1800"/>
        </w:tabs>
        <w:spacing w:line="600" w:lineRule="auto"/>
        <w:ind w:firstLine="720"/>
        <w:jc w:val="both"/>
        <w:rPr>
          <w:rFonts w:eastAsia="Times New Roman"/>
          <w:bCs/>
        </w:rPr>
      </w:pPr>
      <w:r>
        <w:rPr>
          <w:rFonts w:eastAsia="Times New Roman"/>
          <w:bCs/>
        </w:rPr>
        <w:t>Το μόνο που αλλάζετε εδώ είναι η δυνατότητα του εργαζόμενου να εκδώσει διαταγή πληρωμής χωρίς να αποδείξει το ύψος του οφειλόμενο</w:t>
      </w:r>
      <w:r>
        <w:rPr>
          <w:rFonts w:eastAsia="Times New Roman"/>
          <w:bCs/>
        </w:rPr>
        <w:t xml:space="preserve">υ ποσού και τη μη καταβολή του. Τα ανέλυσε ο κ. Αθανασίου –δεν είναι στην Αίθουσα- προηγουμένως. Αυτό θα οδηγήσει μαθηματικά στην άσκηση ανακοπής και στον διπλασιασμό του κόστους του εργαζομένου για να εισπράξει τα χρήματά του. </w:t>
      </w:r>
    </w:p>
    <w:p w14:paraId="4C8A7FE2" w14:textId="77777777" w:rsidR="001C0F06" w:rsidRDefault="00267A1D">
      <w:pPr>
        <w:tabs>
          <w:tab w:val="left" w:pos="1800"/>
        </w:tabs>
        <w:spacing w:line="600" w:lineRule="auto"/>
        <w:ind w:firstLine="720"/>
        <w:jc w:val="both"/>
        <w:rPr>
          <w:rFonts w:eastAsia="Times New Roman"/>
          <w:bCs/>
        </w:rPr>
      </w:pPr>
      <w:r>
        <w:rPr>
          <w:rFonts w:eastAsia="Times New Roman"/>
          <w:bCs/>
        </w:rPr>
        <w:t xml:space="preserve">Τα περί προσωπικής </w:t>
      </w:r>
      <w:r>
        <w:rPr>
          <w:rFonts w:eastAsia="Times New Roman"/>
          <w:bCs/>
        </w:rPr>
        <w:t>περιουσί</w:t>
      </w:r>
      <w:r>
        <w:rPr>
          <w:rFonts w:eastAsia="Times New Roman"/>
          <w:bCs/>
        </w:rPr>
        <w:t>ας</w:t>
      </w:r>
      <w:r>
        <w:rPr>
          <w:rFonts w:eastAsia="Times New Roman"/>
          <w:bCs/>
        </w:rPr>
        <w:t xml:space="preserve"> του εργοδότη είναι </w:t>
      </w:r>
      <w:proofErr w:type="spellStart"/>
      <w:r>
        <w:rPr>
          <w:rFonts w:eastAsia="Times New Roman"/>
          <w:bCs/>
        </w:rPr>
        <w:t>έπεα</w:t>
      </w:r>
      <w:proofErr w:type="spellEnd"/>
      <w:r>
        <w:rPr>
          <w:rFonts w:eastAsia="Times New Roman"/>
          <w:bCs/>
        </w:rPr>
        <w:t xml:space="preserve"> </w:t>
      </w:r>
      <w:proofErr w:type="spellStart"/>
      <w:r>
        <w:rPr>
          <w:rFonts w:eastAsia="Times New Roman"/>
          <w:bCs/>
        </w:rPr>
        <w:t>πτερόεντα</w:t>
      </w:r>
      <w:proofErr w:type="spellEnd"/>
      <w:r>
        <w:rPr>
          <w:rFonts w:eastAsia="Times New Roman"/>
          <w:bCs/>
        </w:rPr>
        <w:t xml:space="preserve">, κοινώς, για να το πω νεοελληνικά, είναι λόγια του αέρα, δεν έχουν καμία διαφορά και δεν θα μπορούσαν να έχουν καμία διαφορά. </w:t>
      </w:r>
    </w:p>
    <w:p w14:paraId="4C8A7FE3" w14:textId="77777777" w:rsidR="001C0F06" w:rsidRDefault="00267A1D">
      <w:pPr>
        <w:tabs>
          <w:tab w:val="left" w:pos="1800"/>
        </w:tabs>
        <w:spacing w:line="600" w:lineRule="auto"/>
        <w:ind w:firstLine="720"/>
        <w:jc w:val="both"/>
        <w:rPr>
          <w:rFonts w:eastAsia="Times New Roman"/>
          <w:bCs/>
        </w:rPr>
      </w:pPr>
      <w:r>
        <w:rPr>
          <w:rFonts w:eastAsia="Times New Roman"/>
          <w:bCs/>
        </w:rPr>
        <w:t>Επίσης, η ρύθμιση αυτή, όποιος και αν την έγραψε, είναι ρύθμιση του γονάτου, συνιστά μεταβολ</w:t>
      </w:r>
      <w:r>
        <w:rPr>
          <w:rFonts w:eastAsia="Times New Roman"/>
          <w:bCs/>
        </w:rPr>
        <w:t xml:space="preserve">ή στον Κώδικα Πολιτικής </w:t>
      </w:r>
      <w:r>
        <w:rPr>
          <w:rFonts w:eastAsia="Times New Roman"/>
          <w:bCs/>
        </w:rPr>
        <w:lastRenderedPageBreak/>
        <w:t xml:space="preserve">Δικονομίας και θα έπρεπε να έχει σοβαρότητα νομοτεχνική, την οποία δεν έχει. </w:t>
      </w:r>
    </w:p>
    <w:p w14:paraId="4C8A7FE4" w14:textId="77777777" w:rsidR="001C0F06" w:rsidRDefault="00267A1D">
      <w:pPr>
        <w:tabs>
          <w:tab w:val="left" w:pos="1800"/>
        </w:tabs>
        <w:spacing w:line="600" w:lineRule="auto"/>
        <w:ind w:firstLine="720"/>
        <w:jc w:val="both"/>
        <w:rPr>
          <w:rFonts w:eastAsia="Times New Roman"/>
          <w:bCs/>
        </w:rPr>
      </w:pPr>
      <w:r>
        <w:rPr>
          <w:rFonts w:eastAsia="Times New Roman"/>
          <w:bCs/>
        </w:rPr>
        <w:t xml:space="preserve">Είναι αέρας κοπανιστός –χρησιμοποιώ αγοραίες εκφράσεις για να γραφτούν στα Πρακτικά- συνιστά βάρβαρη εξαπάτηση των εργαζομένων και εν πάση </w:t>
      </w:r>
      <w:proofErr w:type="spellStart"/>
      <w:r>
        <w:rPr>
          <w:rFonts w:eastAsia="Times New Roman"/>
          <w:bCs/>
        </w:rPr>
        <w:t>περιπτώσει</w:t>
      </w:r>
      <w:proofErr w:type="spellEnd"/>
      <w:r>
        <w:rPr>
          <w:rFonts w:eastAsia="Times New Roman"/>
          <w:bCs/>
        </w:rPr>
        <w:t xml:space="preserve"> δεν </w:t>
      </w:r>
      <w:r>
        <w:rPr>
          <w:rFonts w:eastAsia="Times New Roman"/>
          <w:bCs/>
        </w:rPr>
        <w:t>πρόκειται να ξεχάσουμε σε αυτή την Αίθουσα και τα πέντε γράμματα που ξέρουμε.</w:t>
      </w:r>
    </w:p>
    <w:p w14:paraId="4C8A7FE5" w14:textId="77777777" w:rsidR="001C0F06" w:rsidRDefault="00267A1D">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C8A7FE6" w14:textId="77777777" w:rsidR="001C0F06" w:rsidRDefault="00267A1D">
      <w:pPr>
        <w:tabs>
          <w:tab w:val="left" w:pos="1800"/>
        </w:tabs>
        <w:spacing w:line="600" w:lineRule="auto"/>
        <w:ind w:firstLine="720"/>
        <w:jc w:val="both"/>
        <w:rPr>
          <w:rFonts w:eastAsia="Times New Roman"/>
          <w:bCs/>
        </w:rPr>
      </w:pPr>
      <w:r>
        <w:rPr>
          <w:rFonts w:eastAsia="Times New Roman"/>
          <w:b/>
          <w:bCs/>
        </w:rPr>
        <w:t>ΙΩΑΝΝΗΣ ΒΡΟΥΤΣΗΣ:</w:t>
      </w:r>
      <w:r>
        <w:rPr>
          <w:rFonts w:eastAsia="Times New Roman"/>
          <w:bCs/>
        </w:rPr>
        <w:t xml:space="preserve"> Κύριε Πρόεδρε, τον λόγο επί προσωπικού!</w:t>
      </w:r>
    </w:p>
    <w:p w14:paraId="4C8A7FE7" w14:textId="77777777" w:rsidR="001C0F06" w:rsidRDefault="00267A1D">
      <w:pPr>
        <w:tabs>
          <w:tab w:val="left" w:pos="1800"/>
        </w:tabs>
        <w:spacing w:line="600" w:lineRule="auto"/>
        <w:ind w:firstLine="720"/>
        <w:jc w:val="both"/>
        <w:rPr>
          <w:rFonts w:eastAsia="Times New Roman"/>
          <w:bCs/>
        </w:rPr>
      </w:pPr>
      <w:r>
        <w:rPr>
          <w:rFonts w:eastAsia="Times New Roman"/>
          <w:b/>
          <w:bCs/>
        </w:rPr>
        <w:t>ΜΕΡΟΠΗ ΤΖΟΥΦΗ:</w:t>
      </w:r>
      <w:r>
        <w:rPr>
          <w:rFonts w:eastAsia="Times New Roman"/>
          <w:bCs/>
        </w:rPr>
        <w:t xml:space="preserve"> Πάλι; </w:t>
      </w:r>
    </w:p>
    <w:p w14:paraId="4C8A7FE8" w14:textId="77777777" w:rsidR="001C0F06" w:rsidRDefault="00267A1D">
      <w:pPr>
        <w:tabs>
          <w:tab w:val="left" w:pos="1800"/>
        </w:tabs>
        <w:spacing w:line="600" w:lineRule="auto"/>
        <w:ind w:firstLine="720"/>
        <w:jc w:val="both"/>
        <w:rPr>
          <w:rFonts w:eastAsia="Times New Roman"/>
          <w:bCs/>
        </w:rPr>
      </w:pPr>
      <w:r>
        <w:rPr>
          <w:rFonts w:eastAsia="Times New Roman"/>
          <w:b/>
          <w:bCs/>
        </w:rPr>
        <w:t>ΙΩΑΝΝΗΣ ΒΡΟΥΤΣΗΣ:</w:t>
      </w:r>
      <w:r>
        <w:rPr>
          <w:rFonts w:eastAsia="Times New Roman"/>
          <w:bCs/>
        </w:rPr>
        <w:t xml:space="preserve"> Αναφέρθηκε σε μένα.</w:t>
      </w:r>
    </w:p>
    <w:p w14:paraId="4C8A7FE9" w14:textId="77777777" w:rsidR="001C0F06" w:rsidRDefault="00267A1D">
      <w:pPr>
        <w:tabs>
          <w:tab w:val="left" w:pos="1800"/>
        </w:tabs>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Κύριε </w:t>
      </w:r>
      <w:proofErr w:type="spellStart"/>
      <w:r>
        <w:rPr>
          <w:rFonts w:eastAsia="Times New Roman"/>
          <w:bCs/>
        </w:rPr>
        <w:t>Βρούτση</w:t>
      </w:r>
      <w:proofErr w:type="spellEnd"/>
      <w:r>
        <w:rPr>
          <w:rFonts w:eastAsia="Times New Roman"/>
          <w:bCs/>
        </w:rPr>
        <w:t xml:space="preserve">, παρακαλώ. Πείτε μας ποιο είναι το προσωπικό. </w:t>
      </w:r>
    </w:p>
    <w:p w14:paraId="4C8A7FEA" w14:textId="77777777" w:rsidR="001C0F06" w:rsidRDefault="00267A1D">
      <w:pPr>
        <w:tabs>
          <w:tab w:val="left" w:pos="1800"/>
        </w:tabs>
        <w:spacing w:line="600" w:lineRule="auto"/>
        <w:ind w:firstLine="720"/>
        <w:jc w:val="both"/>
        <w:rPr>
          <w:rFonts w:eastAsia="Times New Roman"/>
          <w:bCs/>
        </w:rPr>
      </w:pPr>
      <w:r>
        <w:rPr>
          <w:rFonts w:eastAsia="Times New Roman"/>
          <w:b/>
          <w:bCs/>
        </w:rPr>
        <w:t>ΙΩΑΝΝΗΣ ΒΡΟΥΤΣΗΣ:</w:t>
      </w:r>
      <w:r>
        <w:rPr>
          <w:rFonts w:eastAsia="Times New Roman"/>
          <w:bCs/>
        </w:rPr>
        <w:t xml:space="preserve"> Κύριε Πρόεδρε, στο κρίσιμο αυτό νομοσχέδιο όσον αφορά το θέμα των εντυπώσεων –γιατί περί εντυπώσεων πρόκειται- η Υπουργός στο ζήτημα της αδήλ</w:t>
      </w:r>
      <w:r>
        <w:rPr>
          <w:rFonts w:eastAsia="Times New Roman"/>
          <w:bCs/>
        </w:rPr>
        <w:t xml:space="preserve">ωτης </w:t>
      </w:r>
      <w:r>
        <w:rPr>
          <w:rFonts w:eastAsia="Times New Roman"/>
          <w:bCs/>
        </w:rPr>
        <w:lastRenderedPageBreak/>
        <w:t xml:space="preserve">εργασίας, που είναι και ο πυρήνας του νομοσχεδίου, αναφέρθηκε προσωπικά σε μένα με την προηγούμενη ιδιότητά μου ως Υπουργού και στην αδήλωτη εργασία και τα ποσοστά της. </w:t>
      </w:r>
    </w:p>
    <w:p w14:paraId="4C8A7FEB" w14:textId="77777777" w:rsidR="001C0F06" w:rsidRDefault="00267A1D">
      <w:pPr>
        <w:tabs>
          <w:tab w:val="left" w:pos="1800"/>
        </w:tabs>
        <w:spacing w:line="600" w:lineRule="auto"/>
        <w:ind w:firstLine="720"/>
        <w:jc w:val="both"/>
        <w:rPr>
          <w:rFonts w:eastAsia="Times New Roman"/>
          <w:bCs/>
        </w:rPr>
      </w:pPr>
      <w:r>
        <w:rPr>
          <w:rFonts w:eastAsia="Times New Roman"/>
          <w:bCs/>
        </w:rPr>
        <w:t>Οφείλω, λοιπόν, να απαντήσω, διότι η Υπουργός έδωσε ανακριβή στοιχεία στη Βουλή κ</w:t>
      </w:r>
      <w:r>
        <w:rPr>
          <w:rFonts w:eastAsia="Times New Roman"/>
          <w:bCs/>
        </w:rPr>
        <w:t>αι είμαι υποχρεωμένος να υπερασπιστώ και τον εαυτό μου και να αποκαταστήσω την αλήθεια στα μάτια και της ελληνικής κοινωνίας και του Κοινοβουλίου.</w:t>
      </w:r>
    </w:p>
    <w:p w14:paraId="4C8A7FEC" w14:textId="77777777" w:rsidR="001C0F06" w:rsidRDefault="00267A1D">
      <w:pPr>
        <w:tabs>
          <w:tab w:val="left" w:pos="1800"/>
        </w:tabs>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Ένα λεπτό είναι αρκετό;</w:t>
      </w:r>
    </w:p>
    <w:p w14:paraId="4C8A7FED" w14:textId="77777777" w:rsidR="001C0F06" w:rsidRDefault="00267A1D">
      <w:pPr>
        <w:tabs>
          <w:tab w:val="left" w:pos="1800"/>
        </w:tabs>
        <w:spacing w:line="600" w:lineRule="auto"/>
        <w:ind w:firstLine="720"/>
        <w:jc w:val="both"/>
        <w:rPr>
          <w:rFonts w:eastAsia="Times New Roman"/>
          <w:bCs/>
        </w:rPr>
      </w:pPr>
      <w:r>
        <w:rPr>
          <w:rFonts w:eastAsia="Times New Roman"/>
          <w:b/>
          <w:bCs/>
        </w:rPr>
        <w:t>ΙΩΑΝΝΗΣ ΒΡΟΥΤΣΗΣ:</w:t>
      </w:r>
      <w:r>
        <w:rPr>
          <w:rFonts w:eastAsia="Times New Roman"/>
          <w:bCs/>
        </w:rPr>
        <w:t xml:space="preserve"> Ένα λεπτό.</w:t>
      </w:r>
    </w:p>
    <w:p w14:paraId="4C8A7FEE" w14:textId="77777777" w:rsidR="001C0F06" w:rsidRDefault="00267A1D">
      <w:pPr>
        <w:tabs>
          <w:tab w:val="left" w:pos="1800"/>
        </w:tabs>
        <w:spacing w:line="600" w:lineRule="auto"/>
        <w:ind w:firstLine="720"/>
        <w:jc w:val="both"/>
        <w:rPr>
          <w:rFonts w:eastAsia="Times New Roman"/>
          <w:bCs/>
        </w:rPr>
      </w:pPr>
      <w:r>
        <w:rPr>
          <w:rFonts w:eastAsia="Times New Roman"/>
          <w:b/>
          <w:bCs/>
        </w:rPr>
        <w:t>ΜΕΡΟΠΗ ΤΖΟΥΦΗ:</w:t>
      </w:r>
      <w:r>
        <w:rPr>
          <w:rFonts w:eastAsia="Times New Roman"/>
          <w:bCs/>
        </w:rPr>
        <w:t xml:space="preserve"> Στην </w:t>
      </w:r>
      <w:r>
        <w:rPr>
          <w:rFonts w:eastAsia="Times New Roman"/>
          <w:bCs/>
        </w:rPr>
        <w:t xml:space="preserve">ομιλία σας, κύριε </w:t>
      </w:r>
      <w:proofErr w:type="spellStart"/>
      <w:r>
        <w:rPr>
          <w:rFonts w:eastAsia="Times New Roman"/>
          <w:bCs/>
        </w:rPr>
        <w:t>Βρούτση</w:t>
      </w:r>
      <w:proofErr w:type="spellEnd"/>
      <w:r>
        <w:rPr>
          <w:rFonts w:eastAsia="Times New Roman"/>
          <w:bCs/>
        </w:rPr>
        <w:t>.</w:t>
      </w:r>
    </w:p>
    <w:p w14:paraId="4C8A7FEF" w14:textId="77777777" w:rsidR="001C0F06" w:rsidRDefault="00267A1D">
      <w:pPr>
        <w:tabs>
          <w:tab w:val="left" w:pos="1800"/>
        </w:tabs>
        <w:spacing w:line="600" w:lineRule="auto"/>
        <w:ind w:firstLine="720"/>
        <w:jc w:val="both"/>
        <w:rPr>
          <w:rFonts w:eastAsia="Times New Roman"/>
          <w:bCs/>
        </w:rPr>
      </w:pPr>
      <w:r>
        <w:rPr>
          <w:rFonts w:eastAsia="Times New Roman"/>
          <w:b/>
          <w:bCs/>
        </w:rPr>
        <w:t>ΙΩΑΝΝΗΣ ΒΡΟΥΤΣΗΣ:</w:t>
      </w:r>
      <w:r>
        <w:rPr>
          <w:rFonts w:eastAsia="Times New Roman"/>
          <w:bCs/>
        </w:rPr>
        <w:t xml:space="preserve"> Οι Βουλευτές του ΣΥΡΙΖΑ δεν θέλουν να μιλήσω. Φοβούνται την αλήθεια.</w:t>
      </w:r>
    </w:p>
    <w:p w14:paraId="4C8A7FF0" w14:textId="77777777" w:rsidR="001C0F06" w:rsidRDefault="00267A1D">
      <w:pPr>
        <w:tabs>
          <w:tab w:val="left" w:pos="1800"/>
        </w:tabs>
        <w:spacing w:line="600" w:lineRule="auto"/>
        <w:ind w:firstLine="720"/>
        <w:jc w:val="both"/>
        <w:rPr>
          <w:rFonts w:eastAsia="Times New Roman"/>
          <w:bCs/>
        </w:rPr>
      </w:pPr>
      <w:r>
        <w:rPr>
          <w:rFonts w:eastAsia="Times New Roman"/>
          <w:b/>
          <w:bCs/>
        </w:rPr>
        <w:t>ΜΕΡΟΠΗ ΤΖΟΥΦΗ:</w:t>
      </w:r>
      <w:r>
        <w:rPr>
          <w:rFonts w:eastAsia="Times New Roman"/>
          <w:bCs/>
        </w:rPr>
        <w:t xml:space="preserve"> Κάνετε λάθος.</w:t>
      </w:r>
    </w:p>
    <w:p w14:paraId="4C8A7FF1" w14:textId="77777777" w:rsidR="001C0F06" w:rsidRDefault="00267A1D">
      <w:pPr>
        <w:tabs>
          <w:tab w:val="left" w:pos="1800"/>
        </w:tabs>
        <w:spacing w:line="600" w:lineRule="auto"/>
        <w:ind w:firstLine="720"/>
        <w:jc w:val="both"/>
        <w:rPr>
          <w:rFonts w:eastAsia="Times New Roman"/>
          <w:bCs/>
        </w:rPr>
      </w:pPr>
      <w:r>
        <w:rPr>
          <w:rFonts w:eastAsia="Times New Roman"/>
          <w:b/>
          <w:bCs/>
        </w:rPr>
        <w:t>ΧΡΗΣΤΟΣ ΣΙΜΟΡΕΛΗΣ:</w:t>
      </w:r>
      <w:r>
        <w:rPr>
          <w:rFonts w:eastAsia="Times New Roman"/>
          <w:bCs/>
        </w:rPr>
        <w:t xml:space="preserve"> Θα μιλήσετε στην ώρα σας!</w:t>
      </w:r>
    </w:p>
    <w:p w14:paraId="4C8A7FF2" w14:textId="77777777" w:rsidR="001C0F06" w:rsidRDefault="00267A1D">
      <w:pPr>
        <w:tabs>
          <w:tab w:val="left" w:pos="1800"/>
        </w:tabs>
        <w:spacing w:line="600" w:lineRule="auto"/>
        <w:ind w:firstLine="720"/>
        <w:jc w:val="both"/>
        <w:rPr>
          <w:rFonts w:eastAsia="Times New Roman"/>
          <w:bCs/>
        </w:rPr>
      </w:pPr>
      <w:r>
        <w:rPr>
          <w:rFonts w:eastAsia="Times New Roman"/>
          <w:b/>
          <w:bCs/>
        </w:rPr>
        <w:t>ΙΩΑΝΝΗΣ ΒΡΟΥΤΣΗΣ:</w:t>
      </w:r>
      <w:r>
        <w:rPr>
          <w:rFonts w:eastAsia="Times New Roman"/>
          <w:bCs/>
        </w:rPr>
        <w:t xml:space="preserve"> Απαντώ λοιπόν. Μηδενίστε τον χρόνο. </w:t>
      </w:r>
    </w:p>
    <w:p w14:paraId="4C8A7FF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Πήρα τον λόγο</w:t>
      </w:r>
      <w:r>
        <w:rPr>
          <w:rFonts w:eastAsia="Times New Roman" w:cs="Times New Roman"/>
          <w:szCs w:val="24"/>
        </w:rPr>
        <w:t xml:space="preserve"> από τον Πρόεδρο. Όταν θα καταλύσετε τη δημοκρατία, τότε μόνο θα μου εμποδίσετε τον λόγο.</w:t>
      </w:r>
    </w:p>
    <w:p w14:paraId="4C8A7FF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Μας κλέβετε τον χρόνο!</w:t>
      </w:r>
    </w:p>
    <w:p w14:paraId="4C8A7FF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 τα πει στην ομιλία του.</w:t>
      </w:r>
    </w:p>
    <w:p w14:paraId="4C8A7FF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κυρία </w:t>
      </w:r>
      <w:proofErr w:type="spellStart"/>
      <w:r>
        <w:rPr>
          <w:rFonts w:eastAsia="Times New Roman" w:cs="Times New Roman"/>
          <w:szCs w:val="24"/>
        </w:rPr>
        <w:t>Τζούφη</w:t>
      </w:r>
      <w:proofErr w:type="spellEnd"/>
      <w:r>
        <w:rPr>
          <w:rFonts w:eastAsia="Times New Roman" w:cs="Times New Roman"/>
          <w:szCs w:val="24"/>
        </w:rPr>
        <w:t>.</w:t>
      </w:r>
    </w:p>
    <w:p w14:paraId="4C8A7FF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Εδώ είναι Βουλή. Πήρα τον λόγο από τον Πρόεδρο.</w:t>
      </w:r>
    </w:p>
    <w:p w14:paraId="4C8A7FF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 μιλήσετε στην ώρα σας και να τα καταθέσετε. Μονόλογο θέλετε. Λέτε τα ίδια.</w:t>
      </w:r>
    </w:p>
    <w:p w14:paraId="4C8A7FF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Εντάξει, να μιλήσει ένα λεπτό.</w:t>
      </w:r>
    </w:p>
    <w:p w14:paraId="4C8A7FF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μηδενίστε τον </w:t>
      </w:r>
      <w:r>
        <w:rPr>
          <w:rFonts w:eastAsia="Times New Roman" w:cs="Times New Roman"/>
          <w:szCs w:val="24"/>
        </w:rPr>
        <w:t>χρόνο, παρακαλώ.</w:t>
      </w:r>
    </w:p>
    <w:p w14:paraId="4C8A7FF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Ωραία, έχετε ένα λεπτό.</w:t>
      </w:r>
    </w:p>
    <w:p w14:paraId="4C8A7FF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κρατώ στα χέρια μου το διάγραμμα το οποίο διέψευσε η Υπουργός και το οποίο </w:t>
      </w:r>
      <w:r>
        <w:rPr>
          <w:rFonts w:eastAsia="Times New Roman" w:cs="Times New Roman"/>
          <w:szCs w:val="24"/>
        </w:rPr>
        <w:lastRenderedPageBreak/>
        <w:t>κατέθεσα χθες στη Βουλή. Η ανεργία είναι στο 40,4%. Η αδήλωτη έπεσε στο</w:t>
      </w:r>
      <w:r>
        <w:rPr>
          <w:rFonts w:eastAsia="Times New Roman" w:cs="Times New Roman"/>
          <w:szCs w:val="24"/>
        </w:rPr>
        <w:t xml:space="preserve"> 13,2%.</w:t>
      </w:r>
    </w:p>
    <w:p w14:paraId="4C8A7FF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Τα ερωτήματα προς την Υπουργό είναι τα εξής: Πρώτον, το αμφισβητεί αυτό; Δεύτερον, τρία χρόνια που είναι Κυβέρνηση να μου πει τι έχει κάνει και ποιο μέτρο πήρε ο ΣΥΡΙΖΑ για την αδήλωτη εργασία. Τρίτ</w:t>
      </w:r>
      <w:r>
        <w:rPr>
          <w:rFonts w:eastAsia="Times New Roman" w:cs="Times New Roman"/>
          <w:szCs w:val="24"/>
        </w:rPr>
        <w:t>ον, γ</w:t>
      </w:r>
      <w:r>
        <w:rPr>
          <w:rFonts w:eastAsia="Times New Roman" w:cs="Times New Roman"/>
          <w:szCs w:val="24"/>
        </w:rPr>
        <w:t>ιατί εδώ και τρία χρόνια δεν δημοσιοποιεί στο</w:t>
      </w:r>
      <w:r>
        <w:rPr>
          <w:rFonts w:eastAsia="Times New Roman" w:cs="Times New Roman"/>
          <w:szCs w:val="24"/>
        </w:rPr>
        <w:t>ιχεία;</w:t>
      </w:r>
    </w:p>
    <w:p w14:paraId="4C8A7FF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ποιο είναι το προσωπικό;</w:t>
      </w:r>
    </w:p>
    <w:p w14:paraId="4C8A7FF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Και τέταρτη ερώτηση: Ποιο είναι σήμερα το ύψος της αδήλωτης εργασίας;</w:t>
      </w:r>
    </w:p>
    <w:p w14:paraId="4C8A800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Ευχαριστώ πολύ.</w:t>
      </w:r>
    </w:p>
    <w:p w14:paraId="4C8A800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Να το καταθέσετε στα Πρακτικά.</w:t>
      </w:r>
    </w:p>
    <w:p w14:paraId="4C8A800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Μας κλέβε</w:t>
      </w:r>
      <w:r>
        <w:rPr>
          <w:rFonts w:eastAsia="Times New Roman" w:cs="Times New Roman"/>
          <w:szCs w:val="24"/>
        </w:rPr>
        <w:t>τε χρόνο!</w:t>
      </w:r>
    </w:p>
    <w:p w14:paraId="4C8A8003" w14:textId="77777777" w:rsidR="001C0F06" w:rsidRDefault="00267A1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C8A800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w:t>
      </w:r>
    </w:p>
    <w:p w14:paraId="4C8A800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Κύριε Λαζαρίδη, έχετε τον λόγο.</w:t>
      </w:r>
    </w:p>
    <w:p w14:paraId="4C8A800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ΧΡΗΣΤΟΣ ΜΑΝΤΑΣ:</w:t>
      </w:r>
      <w:r>
        <w:rPr>
          <w:rFonts w:eastAsia="Times New Roman" w:cs="Times New Roman"/>
          <w:szCs w:val="24"/>
        </w:rPr>
        <w:t xml:space="preserve"> Κύριε Πρόεδρε, η κυρία Υπουργός ζήτησε τον λόγο.</w:t>
      </w:r>
    </w:p>
    <w:p w14:paraId="4C8A800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Θα απαντήσει στην ομιλία της, κύριε Μαντά. Θα αρχίσει ένας διάλογος που δεν θα τελειώσει. Θα απαντήσει.</w:t>
      </w:r>
    </w:p>
    <w:p w14:paraId="4C8A8008" w14:textId="77777777" w:rsidR="001C0F06" w:rsidRDefault="00267A1D">
      <w:pPr>
        <w:spacing w:line="600" w:lineRule="auto"/>
        <w:jc w:val="center"/>
        <w:rPr>
          <w:rFonts w:eastAsia="Times New Roman"/>
          <w:bCs/>
        </w:rPr>
      </w:pPr>
      <w:r>
        <w:rPr>
          <w:rFonts w:eastAsia="Times New Roman"/>
          <w:bCs/>
        </w:rPr>
        <w:t>(Θόρυβος στην Αίθουσα)</w:t>
      </w:r>
    </w:p>
    <w:p w14:paraId="4C8A800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Μην εκνευρίζεστε. Η δημοκρατία έχει αντίλογο. Τι να κάνουμε; Δεν σας αρέσει ο αντίλογος.</w:t>
      </w:r>
    </w:p>
    <w:p w14:paraId="4C8A800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Κάνετε</w:t>
      </w:r>
      <w:r>
        <w:rPr>
          <w:rFonts w:eastAsia="Times New Roman" w:cs="Times New Roman"/>
          <w:szCs w:val="24"/>
        </w:rPr>
        <w:t xml:space="preserve"> λάθος! Μονόλογο θέλετε!</w:t>
      </w:r>
    </w:p>
    <w:p w14:paraId="4C8A800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Λαζαρίδη, αρχίστε.</w:t>
      </w:r>
    </w:p>
    <w:p w14:paraId="4C8A800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Σας ευχαριστώ, κύριε Πρόεδρε.</w:t>
      </w:r>
    </w:p>
    <w:p w14:paraId="4C8A800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Για άλλη μια φορά και τι δεν ακούσαμε σε αυτήν την Αίθουσα! Ακούσαμε για επιχειρηματικότητα, ακούσαμε για δημό</w:t>
      </w:r>
      <w:r>
        <w:rPr>
          <w:rFonts w:eastAsia="Times New Roman" w:cs="Times New Roman"/>
          <w:szCs w:val="24"/>
        </w:rPr>
        <w:t xml:space="preserve">σιο-ιδιωτικό τομέα και επιχειρηματικότητα από ποιους; Από αυτούς οι οποίοι κατέστρεψαν τη χώρα και την κοινωνία. Αυτοί οι </w:t>
      </w:r>
      <w:r>
        <w:rPr>
          <w:rFonts w:eastAsia="Times New Roman" w:cs="Times New Roman"/>
          <w:szCs w:val="24"/>
        </w:rPr>
        <w:lastRenderedPageBreak/>
        <w:t>οποίοι υπερχρέωσαν την χώρα, την πήγαν στο 120% και στη συνέχεια, οι ίδιοι το πήγαν στο 180%, κρίνουν την αποτελεσματικότητα αυτής της</w:t>
      </w:r>
      <w:r>
        <w:rPr>
          <w:rFonts w:eastAsia="Times New Roman" w:cs="Times New Roman"/>
          <w:szCs w:val="24"/>
        </w:rPr>
        <w:t xml:space="preserve"> Κυβέρνησης.</w:t>
      </w:r>
    </w:p>
    <w:p w14:paraId="4C8A800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Αυτή η Κυβέρνηση διαχειρίζεται και προσπαθεί να επουλώσει τα τραύματα και να σηκώσει τη χώρα στα πόδια της από τις πράξεις των κυβερνήσεων της Νέας Δημοκρατίας και του ΠΑΣΟΚ. Άκουσα προηγουμένως δεν θυμάμαι ποιον εκπρόσωπο της Αξιωματικής Αντι</w:t>
      </w:r>
      <w:r>
        <w:rPr>
          <w:rFonts w:eastAsia="Times New Roman" w:cs="Times New Roman"/>
          <w:szCs w:val="24"/>
        </w:rPr>
        <w:t xml:space="preserve">πολίτευσης, ο οποίος μιλούσε για επιχειρηματικότητα και έλεγε ότι αυτή η Κυβέρνηση δεν ξέρει από </w:t>
      </w:r>
      <w:proofErr w:type="spellStart"/>
      <w:r>
        <w:rPr>
          <w:rFonts w:eastAsia="Times New Roman" w:cs="Times New Roman"/>
          <w:szCs w:val="24"/>
        </w:rPr>
        <w:t>επιχειρείν</w:t>
      </w:r>
      <w:proofErr w:type="spellEnd"/>
      <w:r>
        <w:rPr>
          <w:rFonts w:eastAsia="Times New Roman" w:cs="Times New Roman"/>
          <w:szCs w:val="24"/>
        </w:rPr>
        <w:t>, αυτοί έχουν να κάνουν με τον ιδιωτικό τομέα κ.λπ</w:t>
      </w:r>
      <w:r>
        <w:rPr>
          <w:rFonts w:eastAsia="Times New Roman" w:cs="Times New Roman"/>
          <w:szCs w:val="24"/>
        </w:rPr>
        <w:t>.</w:t>
      </w:r>
      <w:r>
        <w:rPr>
          <w:rFonts w:eastAsia="Times New Roman" w:cs="Times New Roman"/>
          <w:szCs w:val="24"/>
        </w:rPr>
        <w:t>.</w:t>
      </w:r>
    </w:p>
    <w:p w14:paraId="4C8A800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Σας μιλώ εγώ, ο Βουλευτής των Ανεξάρτητων Ελλήνων, που εμείς, οι Ανεξάρτητοι Έλληνες, είμαστε επ</w:t>
      </w:r>
      <w:r>
        <w:rPr>
          <w:rFonts w:eastAsia="Times New Roman" w:cs="Times New Roman"/>
          <w:szCs w:val="24"/>
        </w:rPr>
        <w:t>ιστήμονες ελεύθεροι επαγγελματίες και δεν έχουμε ούτε έναν δημόσιο υπάλληλο στις τάξεις μας, χωρίς αυτό να αποτελεί μομφή στους δημοσίους υπαλλήλους. Μάλιστα, ορισμένοι εξ ημών δραστηριοποιηθήκαμε και επιχειρηματικά και την επιχειρηματικότητα αυτή την οποί</w:t>
      </w:r>
      <w:r>
        <w:rPr>
          <w:rFonts w:eastAsia="Times New Roman" w:cs="Times New Roman"/>
          <w:szCs w:val="24"/>
        </w:rPr>
        <w:t>α ασκούσαμε, όπως το ίδιο έκαναν σε όλους τους Έλληνες, την κατέστρεψαν οι πολιτικές αυτών των δύο κομμάτων.</w:t>
      </w:r>
    </w:p>
    <w:p w14:paraId="4C8A801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Βεβαίως, διακόσιες πενήντα δύο χιλιάδες επιχειρήσεις έκλεισαν. Θα το ξεχάσουμε αυτό; Δεν μπορούμε να το ξεχάσουμε. </w:t>
      </w:r>
      <w:r>
        <w:rPr>
          <w:rFonts w:eastAsia="Times New Roman" w:cs="Times New Roman"/>
          <w:szCs w:val="24"/>
        </w:rPr>
        <w:lastRenderedPageBreak/>
        <w:t>Η μισή Κοινοβουλευτική Ομάδα της</w:t>
      </w:r>
      <w:r>
        <w:rPr>
          <w:rFonts w:eastAsia="Times New Roman" w:cs="Times New Roman"/>
          <w:szCs w:val="24"/>
        </w:rPr>
        <w:t xml:space="preserve"> Αξιωματικής Αντιπολίτευσης είναι δημόσιοι υπάλληλοι. Γιατί στρέφονται υποκριτικά εναντίον των δημοσίων υπαλλήλων; Υπάρχουν και εκλογικές περιφέρειες στην Ελλάδα όπου το σύνολο των εδρών καταλαμβάνεται από Βουλευτές οι οποίοι προέρχονται από το δημόσιο. Κα</w:t>
      </w:r>
      <w:r>
        <w:rPr>
          <w:rFonts w:eastAsia="Times New Roman" w:cs="Times New Roman"/>
          <w:szCs w:val="24"/>
        </w:rPr>
        <w:t>ι πάλι λέω -μη με παρεξηγήσουν οι φίλοι μας δημόσιοι υπάλληλοι- ότι αυτό δεν είναι μομφή προς τους δημοσίους υπαλλήλους. Αντιθέτως, σέβομαι και υπολήπτομαι τους δημοσίους υπαλλήλους, που οι περισσότεροι ασκούν πραγματικά με συνέπεια τα καθήκοντά τους.</w:t>
      </w:r>
    </w:p>
    <w:p w14:paraId="4C8A801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Κυρί</w:t>
      </w:r>
      <w:r>
        <w:rPr>
          <w:rFonts w:eastAsia="Times New Roman" w:cs="Times New Roman"/>
          <w:szCs w:val="24"/>
        </w:rPr>
        <w:t>ες και κύριοι συνάδελφοι, το νομοσχέδιο αυτό, όπως και όλα τα νομοσχέδια που έρχονται, προσπαθεί να επουλώσει τις βαθιές πληγές τις οποίες προξένησαν οι πολιτικές των προηγούμενων κυβερνήσεων. Με 28% ανεργία που παρέδωσε η κυβέρνηση Σαμαρά-Βενιζέλου, δεν μ</w:t>
      </w:r>
      <w:r>
        <w:rPr>
          <w:rFonts w:eastAsia="Times New Roman" w:cs="Times New Roman"/>
          <w:szCs w:val="24"/>
        </w:rPr>
        <w:t>πορεί να σταθεί κανένα ασφαλιστικό σύστημα όρθιο. Δεν υπάρχει μελέτη. Όσες μελέτες και να διαβάσουμε, σε καμία μελέτη δεν θα συναντήσουμε τέτοιο ποσοστό.</w:t>
      </w:r>
    </w:p>
    <w:p w14:paraId="4C8A801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Είχα μιλήσει εγώ με έναν διακεκριμένο </w:t>
      </w:r>
      <w:proofErr w:type="spellStart"/>
      <w:r>
        <w:rPr>
          <w:rFonts w:eastAsia="Times New Roman" w:cs="Times New Roman"/>
          <w:szCs w:val="24"/>
        </w:rPr>
        <w:t>εργατολόγο</w:t>
      </w:r>
      <w:proofErr w:type="spellEnd"/>
      <w:r>
        <w:rPr>
          <w:rFonts w:eastAsia="Times New Roman" w:cs="Times New Roman"/>
          <w:szCs w:val="24"/>
        </w:rPr>
        <w:t xml:space="preserve"> -ο κ. </w:t>
      </w:r>
      <w:proofErr w:type="spellStart"/>
      <w:r>
        <w:rPr>
          <w:rFonts w:eastAsia="Times New Roman" w:cs="Times New Roman"/>
          <w:szCs w:val="24"/>
        </w:rPr>
        <w:t>Κουτρουμάνης</w:t>
      </w:r>
      <w:proofErr w:type="spellEnd"/>
      <w:r>
        <w:rPr>
          <w:rFonts w:eastAsia="Times New Roman" w:cs="Times New Roman"/>
          <w:szCs w:val="24"/>
        </w:rPr>
        <w:t xml:space="preserve"> πρέπει να είναι- με τον οποίο συζητήσαμε και του </w:t>
      </w:r>
      <w:r>
        <w:rPr>
          <w:rFonts w:eastAsia="Times New Roman" w:cs="Times New Roman"/>
          <w:szCs w:val="24"/>
        </w:rPr>
        <w:lastRenderedPageBreak/>
        <w:t>είπα το εξής: Προβλέπεται πουθενά σε κάποια μελέτη ανεργία, δηλαδή να αντιμετωπιστεί το φαινόμενο της ανεργίας πάνω από 15%; Μου είπε: «Όχι</w:t>
      </w:r>
      <w:r>
        <w:rPr>
          <w:rFonts w:eastAsia="Times New Roman" w:cs="Times New Roman"/>
          <w:szCs w:val="24"/>
        </w:rPr>
        <w:t xml:space="preserve">, πουθενά». Παρέδωσαν την ανεργία στο 28%. Αντί να απολογούνται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να συμβάλουν, να ασκήσουν κριτική -κριτική από την Αντιπολίτευση, που είναι το οξυγόνο της δημοκρατίας- προσπαθούν με ψέματα να αλλοιώσουν τα πραγματικά γεγονότα.</w:t>
      </w:r>
    </w:p>
    <w:p w14:paraId="4C8A8013" w14:textId="77777777" w:rsidR="001C0F06" w:rsidRDefault="00267A1D">
      <w:pPr>
        <w:spacing w:line="600" w:lineRule="auto"/>
        <w:ind w:firstLine="720"/>
        <w:jc w:val="both"/>
        <w:rPr>
          <w:rFonts w:eastAsia="Times New Roman"/>
          <w:color w:val="000000" w:themeColor="text1"/>
          <w:szCs w:val="24"/>
        </w:rPr>
      </w:pPr>
      <w:r>
        <w:rPr>
          <w:rFonts w:eastAsia="Times New Roman"/>
          <w:color w:val="000000" w:themeColor="text1"/>
          <w:szCs w:val="24"/>
        </w:rPr>
        <w:t>Μηχανι</w:t>
      </w:r>
      <w:r>
        <w:rPr>
          <w:rFonts w:eastAsia="Times New Roman"/>
          <w:color w:val="000000" w:themeColor="text1"/>
          <w:szCs w:val="24"/>
        </w:rPr>
        <w:t>κοί και δικηγόροι, αυτό το νομοσχέδιο όλοι το είδαν θετικά. Ακούσαμε και τις απόψεις τους. Εγώ μηχανικός είμαι. Ένας μηχανικός ο οποίος δεν ασκεί την επαγγελματική του δραστηριότητα δεν καταβάλλει τις ασφαλιστικές εισφορές. Είναι πολύ δίκαιο. Και ξέρετε, ε</w:t>
      </w:r>
      <w:r>
        <w:rPr>
          <w:rFonts w:eastAsia="Times New Roman"/>
          <w:color w:val="000000" w:themeColor="text1"/>
          <w:szCs w:val="24"/>
        </w:rPr>
        <w:t>ξαιτίας των πολιτικών αυτών των κομμάτων, από το 2009 οι μηχανικοί δεν έχουμε αντικείμενο, γιατί επέλεξαν ακριβώς να πλήξουν τον τομέα των κατασκευών, έναν τομέα ζωντανό, ο οποίος συντηρούσε πάνω από διακόσια πενήντα επαγγέλματα.</w:t>
      </w:r>
    </w:p>
    <w:p w14:paraId="4C8A8014" w14:textId="77777777" w:rsidR="001C0F06" w:rsidRDefault="00267A1D">
      <w:pPr>
        <w:spacing w:line="600" w:lineRule="auto"/>
        <w:ind w:firstLine="720"/>
        <w:jc w:val="both"/>
        <w:rPr>
          <w:rFonts w:eastAsia="Times New Roman"/>
          <w:color w:val="000000" w:themeColor="text1"/>
          <w:szCs w:val="24"/>
        </w:rPr>
      </w:pPr>
      <w:r>
        <w:rPr>
          <w:rFonts w:eastAsia="Times New Roman"/>
          <w:color w:val="000000" w:themeColor="text1"/>
          <w:szCs w:val="24"/>
        </w:rPr>
        <w:t>Όμως ξέρετε, έχει βρεθεί σ</w:t>
      </w:r>
      <w:r>
        <w:rPr>
          <w:rFonts w:eastAsia="Times New Roman"/>
          <w:color w:val="000000" w:themeColor="text1"/>
          <w:szCs w:val="24"/>
        </w:rPr>
        <w:t>ε αμηχανία η Αντιπολίτευση, γιατί όλα τα αντιπολιτευτικά τους χαρτιά, όλοι οι αντιπολιτευτικοί τους στόχοι μηδενίστηκαν. Αυτή η Κυβέρνηση βλέπουμε ότι έχει θετικά βήματα και αναγνωρίζονται διεθνώς.</w:t>
      </w:r>
    </w:p>
    <w:p w14:paraId="4C8A8015" w14:textId="77777777" w:rsidR="001C0F06" w:rsidRDefault="00267A1D">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Προσπαθούσαν να φέρουν κάποια στοιχεία και εγώ θα τους πω </w:t>
      </w:r>
      <w:r>
        <w:rPr>
          <w:rFonts w:eastAsia="Times New Roman"/>
          <w:color w:val="000000" w:themeColor="text1"/>
          <w:szCs w:val="24"/>
        </w:rPr>
        <w:t>για το 2014 το εξής: Αφού πήγαινε τόσο καλά η οικονομία, γιατί δεν πέρασαν την αξιολόγηση και δραπέτευσαν; Γιατί δραπετεύσαν το 2014 αυτά τα δύο κόμματα, η κυβέρνηση Σαμαρά</w:t>
      </w:r>
      <w:r>
        <w:rPr>
          <w:rFonts w:eastAsia="Times New Roman"/>
          <w:color w:val="000000" w:themeColor="text1"/>
          <w:szCs w:val="24"/>
        </w:rPr>
        <w:t xml:space="preserve"> </w:t>
      </w:r>
      <w:r>
        <w:rPr>
          <w:rFonts w:eastAsia="Times New Roman"/>
          <w:color w:val="000000" w:themeColor="text1"/>
          <w:szCs w:val="24"/>
        </w:rPr>
        <w:t>-</w:t>
      </w:r>
      <w:r>
        <w:rPr>
          <w:rFonts w:eastAsia="Times New Roman"/>
          <w:color w:val="000000" w:themeColor="text1"/>
          <w:szCs w:val="24"/>
        </w:rPr>
        <w:t xml:space="preserve"> </w:t>
      </w:r>
      <w:r>
        <w:rPr>
          <w:rFonts w:eastAsia="Times New Roman"/>
          <w:color w:val="000000" w:themeColor="text1"/>
          <w:szCs w:val="24"/>
        </w:rPr>
        <w:t>Βενιζέλου και δεν πέρασαν την αξιολόγηση. Και αυτή η Κυβέρνηση, την οποία κατηγορ</w:t>
      </w:r>
      <w:r>
        <w:rPr>
          <w:rFonts w:eastAsia="Times New Roman"/>
          <w:color w:val="000000" w:themeColor="text1"/>
          <w:szCs w:val="24"/>
        </w:rPr>
        <w:t>ούν, πέρασε δύο αξιολογήσεις και πάει για τρίτη αξιολόγηση τώρα. Έτσι είναι. Βγήκε στις αγορές, δοκίμασε τις δυνάμεις της και την αποτελεσματικότητά της αυτή η Κυβέρνηση.</w:t>
      </w:r>
    </w:p>
    <w:p w14:paraId="4C8A8016" w14:textId="77777777" w:rsidR="001C0F06" w:rsidRDefault="00267A1D">
      <w:pPr>
        <w:spacing w:line="600" w:lineRule="auto"/>
        <w:ind w:firstLine="720"/>
        <w:jc w:val="both"/>
        <w:rPr>
          <w:rFonts w:eastAsia="Times New Roman"/>
          <w:color w:val="000000" w:themeColor="text1"/>
          <w:szCs w:val="24"/>
        </w:rPr>
      </w:pPr>
      <w:r>
        <w:rPr>
          <w:rFonts w:eastAsia="Times New Roman"/>
          <w:color w:val="000000" w:themeColor="text1"/>
          <w:szCs w:val="24"/>
        </w:rPr>
        <w:t>Πάνω από μισή μονάδα, 0,6% λιγότερο θα πληρωθούν, χάρη σε αυτήν την Κυβέρνηση, τα ομό</w:t>
      </w:r>
      <w:r>
        <w:rPr>
          <w:rFonts w:eastAsia="Times New Roman"/>
          <w:color w:val="000000" w:themeColor="text1"/>
          <w:szCs w:val="24"/>
        </w:rPr>
        <w:t>λογα Σαμαρά</w:t>
      </w:r>
      <w:r>
        <w:rPr>
          <w:rFonts w:eastAsia="Times New Roman"/>
          <w:color w:val="000000" w:themeColor="text1"/>
          <w:szCs w:val="24"/>
        </w:rPr>
        <w:t xml:space="preserve"> </w:t>
      </w:r>
      <w:r>
        <w:rPr>
          <w:rFonts w:eastAsia="Times New Roman"/>
          <w:color w:val="000000" w:themeColor="text1"/>
          <w:szCs w:val="24"/>
        </w:rPr>
        <w:t>-</w:t>
      </w:r>
      <w:r>
        <w:rPr>
          <w:rFonts w:eastAsia="Times New Roman"/>
          <w:color w:val="000000" w:themeColor="text1"/>
          <w:szCs w:val="24"/>
        </w:rPr>
        <w:t xml:space="preserve"> </w:t>
      </w:r>
      <w:r>
        <w:rPr>
          <w:rFonts w:eastAsia="Times New Roman"/>
          <w:color w:val="000000" w:themeColor="text1"/>
          <w:szCs w:val="24"/>
        </w:rPr>
        <w:t xml:space="preserve">Βενιζέλου. Αποτυχία είναι αυτό; Μεγάλη επιτυχία, όσο κι αν προσπαθούν να τη μειώσουν. </w:t>
      </w:r>
    </w:p>
    <w:p w14:paraId="4C8A8017" w14:textId="77777777" w:rsidR="001C0F06" w:rsidRDefault="00267A1D">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Το 2014 λένε ότι ήταν καλή χρονιά. Εγώ θα σας διαβάσω στοιχεία από τα </w:t>
      </w:r>
      <w:r>
        <w:rPr>
          <w:rFonts w:eastAsia="Times New Roman"/>
          <w:color w:val="000000" w:themeColor="text1"/>
          <w:szCs w:val="24"/>
        </w:rPr>
        <w:t>ε</w:t>
      </w:r>
      <w:r>
        <w:rPr>
          <w:rFonts w:eastAsia="Times New Roman"/>
          <w:color w:val="000000" w:themeColor="text1"/>
          <w:szCs w:val="24"/>
        </w:rPr>
        <w:t>πιμελητήρια και από την ΕΛΣΤΑΤ. Το 2014 ήταν η χειρότερη χρονιά της δεκαετίας. Τα «κ</w:t>
      </w:r>
      <w:r>
        <w:rPr>
          <w:rFonts w:eastAsia="Times New Roman"/>
          <w:color w:val="000000" w:themeColor="text1"/>
          <w:szCs w:val="24"/>
        </w:rPr>
        <w:t xml:space="preserve">ανόνια» έφτασαν σε αξία το 1,8 δισεκατομμύριο ή το 1,8% του ΑΕΠ. Το παθητικό στις πτωχεύσεις από τα 351 εκατομμύρια το 2012 –σας τα διαβάζω τα στοιχεία όπως ακριβώς υπάρχουν στην ΕΛΣΤΑΤ- έφτασε στα </w:t>
      </w:r>
      <w:r>
        <w:rPr>
          <w:rFonts w:eastAsia="Times New Roman"/>
          <w:color w:val="000000" w:themeColor="text1"/>
          <w:szCs w:val="24"/>
        </w:rPr>
        <w:lastRenderedPageBreak/>
        <w:t>700 εκατομμύρια το 2013 και –κρατηθείτε, συνάδελφοι, να ακ</w:t>
      </w:r>
      <w:r>
        <w:rPr>
          <w:rFonts w:eastAsia="Times New Roman"/>
          <w:color w:val="000000" w:themeColor="text1"/>
          <w:szCs w:val="24"/>
        </w:rPr>
        <w:t>ούσετε τώρα πού πήγαν την καλή χρονιά, του 2014- το 2014 από τα 700 εκατομμύρια του 2013 πήγαν στο 1,8 δισεκατομμύριο. Αυτή ήταν η καλή χρονιά, το 2014. Αυτή ήταν η καλή χρονιά.</w:t>
      </w:r>
    </w:p>
    <w:p w14:paraId="4C8A8018" w14:textId="77777777" w:rsidR="001C0F06" w:rsidRDefault="00267A1D">
      <w:pPr>
        <w:spacing w:line="600" w:lineRule="auto"/>
        <w:ind w:firstLine="720"/>
        <w:jc w:val="both"/>
        <w:rPr>
          <w:rFonts w:eastAsia="Times New Roman"/>
          <w:color w:val="000000" w:themeColor="text1"/>
          <w:szCs w:val="24"/>
        </w:rPr>
      </w:pPr>
      <w:r>
        <w:rPr>
          <w:rFonts w:eastAsia="Times New Roman"/>
          <w:color w:val="000000" w:themeColor="text1"/>
          <w:szCs w:val="24"/>
        </w:rPr>
        <w:t>Και προσέξτε, τώρα εδώ. Το μεγαλύτερο ποσοστό από τις πτωχεύσεις το έχουμε στο</w:t>
      </w:r>
      <w:r>
        <w:rPr>
          <w:rFonts w:eastAsia="Times New Roman"/>
          <w:color w:val="000000" w:themeColor="text1"/>
          <w:szCs w:val="24"/>
        </w:rPr>
        <w:t xml:space="preserve"> εμπόριο, όπου έχουμε 41% πτωχεύσεις στον εμπορικό κλάδο. Η Νέα Δημοκρατία έβγαινε τότε, αν θυμάστε, συνάδελφοι, και κατηγορούσε το εμπόριο ότι είναι αντιπαραγωγικός κλάδος κ.λπ.</w:t>
      </w:r>
      <w:r>
        <w:rPr>
          <w:rFonts w:eastAsia="Times New Roman"/>
          <w:color w:val="000000" w:themeColor="text1"/>
          <w:szCs w:val="24"/>
        </w:rPr>
        <w:t>.</w:t>
      </w:r>
      <w:r>
        <w:rPr>
          <w:rFonts w:eastAsia="Times New Roman"/>
          <w:color w:val="000000" w:themeColor="text1"/>
          <w:szCs w:val="24"/>
        </w:rPr>
        <w:t xml:space="preserve"> Έχω κατηγορήσει από αυτό το Βήμα πολλές φορές της Νέα Δημοκρατία ότι αυτό δε</w:t>
      </w:r>
      <w:r>
        <w:rPr>
          <w:rFonts w:eastAsia="Times New Roman"/>
          <w:color w:val="000000" w:themeColor="text1"/>
          <w:szCs w:val="24"/>
        </w:rPr>
        <w:t>ν έπρεπε να το κάνει στον εμπορικό κλάδο, γιατί παραδοσιακά οι έμποροι στήριζαν τη Νέα Δημοκρατία.</w:t>
      </w:r>
    </w:p>
    <w:p w14:paraId="4C8A8019" w14:textId="77777777" w:rsidR="001C0F06" w:rsidRDefault="00267A1D">
      <w:pPr>
        <w:spacing w:line="600" w:lineRule="auto"/>
        <w:ind w:firstLine="720"/>
        <w:jc w:val="both"/>
        <w:rPr>
          <w:rFonts w:eastAsia="Times New Roman"/>
          <w:color w:val="000000" w:themeColor="text1"/>
          <w:szCs w:val="24"/>
        </w:rPr>
      </w:pPr>
      <w:r>
        <w:rPr>
          <w:rFonts w:eastAsia="Times New Roman"/>
          <w:color w:val="000000" w:themeColor="text1"/>
          <w:szCs w:val="24"/>
        </w:rPr>
        <w:t>Βλέπω ότι ο χρόνος τελειώνει και θέλω να πω κάτι από την επικαιρότητα. Δεν ξέρω για ποιον λόγο, δεν έχει προβληθεί καθόλου αυτό που γράφτηκε στην «Κυριακάτικ</w:t>
      </w:r>
      <w:r>
        <w:rPr>
          <w:rFonts w:eastAsia="Times New Roman"/>
          <w:color w:val="000000" w:themeColor="text1"/>
          <w:szCs w:val="24"/>
        </w:rPr>
        <w:t xml:space="preserve">η Δημοκρατία», μια εφημερίδα η οποία δεν </w:t>
      </w:r>
      <w:proofErr w:type="spellStart"/>
      <w:r>
        <w:rPr>
          <w:rFonts w:eastAsia="Times New Roman"/>
          <w:color w:val="000000" w:themeColor="text1"/>
          <w:szCs w:val="24"/>
        </w:rPr>
        <w:t>πρόσκειται</w:t>
      </w:r>
      <w:proofErr w:type="spellEnd"/>
      <w:r>
        <w:rPr>
          <w:rFonts w:eastAsia="Times New Roman"/>
          <w:color w:val="000000" w:themeColor="text1"/>
          <w:szCs w:val="24"/>
        </w:rPr>
        <w:t xml:space="preserve"> φιλικά σε αυτήν την Κυβέρνηση. Κανείς δεν αναφέρθηκε σε αυτό που έβγαλε η «Κυριακάτικη Δημοκρατία». </w:t>
      </w:r>
    </w:p>
    <w:p w14:paraId="4C8A801A" w14:textId="77777777" w:rsidR="001C0F06" w:rsidRDefault="00267A1D">
      <w:pPr>
        <w:spacing w:line="600" w:lineRule="auto"/>
        <w:ind w:firstLine="720"/>
        <w:jc w:val="both"/>
        <w:rPr>
          <w:rFonts w:eastAsia="Times New Roman"/>
          <w:color w:val="000000" w:themeColor="text1"/>
          <w:szCs w:val="24"/>
        </w:rPr>
      </w:pPr>
      <w:r>
        <w:rPr>
          <w:rFonts w:eastAsia="Times New Roman"/>
          <w:color w:val="000000" w:themeColor="text1"/>
          <w:szCs w:val="24"/>
        </w:rPr>
        <w:t>«Η αγωγή», λέει, «που καίει ΠΑΣΟΚ και Νέα Δημοκρατία» και βγάζει στο φως, στην επιφάνεια, γιατί χαρίστη</w:t>
      </w:r>
      <w:r>
        <w:rPr>
          <w:rFonts w:eastAsia="Times New Roman"/>
          <w:color w:val="000000" w:themeColor="text1"/>
          <w:szCs w:val="24"/>
        </w:rPr>
        <w:t xml:space="preserve">κε η Αγροτική </w:t>
      </w:r>
      <w:r>
        <w:rPr>
          <w:rFonts w:eastAsia="Times New Roman"/>
          <w:color w:val="000000" w:themeColor="text1"/>
          <w:szCs w:val="24"/>
        </w:rPr>
        <w:lastRenderedPageBreak/>
        <w:t>Τράπεζα στην Πειραιώς, στον Σάλα. Λέει εδώ, από την πρώτη σελίδα σας διαβάζω αυτολεξεί: «Μόλις είκοσι τρεις μέρες μετά την επίδοση του δικογράφου» -όπου με αγωγή η Αγροτική Τράπεζα ζητούσε να της πληρωθούν τα δάνεια από τα δύο αυτά κόμματα- «</w:t>
      </w:r>
      <w:r>
        <w:rPr>
          <w:rFonts w:eastAsia="Times New Roman"/>
          <w:color w:val="000000" w:themeColor="text1"/>
          <w:szCs w:val="24"/>
        </w:rPr>
        <w:t>τα δύο μεγάλα κόμματα αποφάσισαν να διαλύσουν την τράπεζα και να τη «χαρίσουν» στην Πειραιώς. Για να γλυτώσουν, όρισαν με τροπολογία-ντροπή ότι η ετήσια χρηματοδότησή τους είναι ακατάσχετη.»</w:t>
      </w:r>
      <w:r>
        <w:rPr>
          <w:rFonts w:eastAsia="Times New Roman"/>
          <w:color w:val="000000" w:themeColor="text1"/>
          <w:szCs w:val="24"/>
        </w:rPr>
        <w:t>.</w:t>
      </w:r>
      <w:r>
        <w:rPr>
          <w:rFonts w:eastAsia="Times New Roman"/>
          <w:color w:val="000000" w:themeColor="text1"/>
          <w:szCs w:val="24"/>
        </w:rPr>
        <w:t xml:space="preserve"> Κατέθεσαν τροπολογία με την οποία καθιστούσαν την επιχορήγηση ακ</w:t>
      </w:r>
      <w:r>
        <w:rPr>
          <w:rFonts w:eastAsia="Times New Roman"/>
          <w:color w:val="000000" w:themeColor="text1"/>
          <w:szCs w:val="24"/>
        </w:rPr>
        <w:t>ατάσχετη. Γιατί είχαν υποθηκεύσει, προκειμένου να πάρουν δάνεια, να εξασφαλίσουν δάνεια, τις επιχορηγήσεις τους. Αυτές τις επιχορηγήσεις που είχαν υποθηκεύσει πριν από μερικά χρόνια ήρθαν εδώ και με τροπολογία που κατέθεσαν τις κατέστησαν ακατάσχετες. Αυτή</w:t>
      </w:r>
      <w:r>
        <w:rPr>
          <w:rFonts w:eastAsia="Times New Roman"/>
          <w:color w:val="000000" w:themeColor="text1"/>
          <w:szCs w:val="24"/>
        </w:rPr>
        <w:t xml:space="preserve"> είναι η εντιμότητα αυτών των δύο κομμάτων;</w:t>
      </w:r>
    </w:p>
    <w:p w14:paraId="4C8A801B" w14:textId="77777777" w:rsidR="001C0F06" w:rsidRDefault="00267A1D">
      <w:pPr>
        <w:spacing w:line="600" w:lineRule="auto"/>
        <w:ind w:firstLine="720"/>
        <w:jc w:val="both"/>
        <w:rPr>
          <w:rFonts w:eastAsia="Times New Roman"/>
          <w:szCs w:val="24"/>
        </w:rPr>
      </w:pPr>
      <w:r>
        <w:rPr>
          <w:rFonts w:eastAsia="Times New Roman"/>
          <w:szCs w:val="24"/>
        </w:rPr>
        <w:t>Θα ήθελα να σας διαβάσω και μέσα τι λέει. Θα σας τα διαβάσω αυτολεξεί, δεν είναι λόγια δικά μου αυτά. Και λέει: «Νέα Δημοκρατία και ΠΑΣΟΚ αποφάσισαν να κλείσουν την Αγροτική Τράπεζα της Ελλάδος, που κατείχε το 72</w:t>
      </w:r>
      <w:r>
        <w:rPr>
          <w:rFonts w:eastAsia="Times New Roman"/>
          <w:szCs w:val="24"/>
        </w:rPr>
        <w:t>% της χρηματοδότησής τους, να τη χαρίσουν στην Τράπεζα Πειραιώς και να κλέψουν ου</w:t>
      </w:r>
      <w:r>
        <w:rPr>
          <w:rFonts w:eastAsia="Times New Roman"/>
          <w:szCs w:val="24"/>
        </w:rPr>
        <w:lastRenderedPageBreak/>
        <w:t xml:space="preserve">σιαστικά πάνω από 200 εκατομμύρια, που θα έπρεπε να επιστρέψουν». Συγκεκριμένα, τα δάνεια της Νέας Δημοκρατίας ήταν 240 εκατομμύρια και 220 εκατομμύρια περίπου του ΠΑΣΟΚ. Και </w:t>
      </w:r>
      <w:r>
        <w:rPr>
          <w:rFonts w:eastAsia="Times New Roman"/>
          <w:szCs w:val="24"/>
        </w:rPr>
        <w:t xml:space="preserve">συνεχίζει και ακούστε φρασεολογία: «Η πολιτική μεθόδευση με όρους μαφίας ξετυλίγεται στη πολυσέλιδη αγωγή που κατέθεσε η Αγροτική </w:t>
      </w:r>
      <w:r>
        <w:rPr>
          <w:rFonts w:eastAsia="Times New Roman"/>
          <w:szCs w:val="24"/>
        </w:rPr>
        <w:t>Τ</w:t>
      </w:r>
      <w:r>
        <w:rPr>
          <w:rFonts w:eastAsia="Times New Roman"/>
          <w:szCs w:val="24"/>
        </w:rPr>
        <w:t xml:space="preserve">ράπεζα τον Ιούλιο του 2012 -επί νεοσύστατης κυβέρνησης Σαμαρά-Βενιζέλου- κατά του ελληνικού </w:t>
      </w:r>
      <w:r>
        <w:rPr>
          <w:rFonts w:eastAsia="Times New Roman"/>
          <w:szCs w:val="24"/>
        </w:rPr>
        <w:t>δ</w:t>
      </w:r>
      <w:r>
        <w:rPr>
          <w:rFonts w:eastAsia="Times New Roman"/>
          <w:szCs w:val="24"/>
        </w:rPr>
        <w:t>ημοσίου και των δύο πολιτικών κο</w:t>
      </w:r>
      <w:r>
        <w:rPr>
          <w:rFonts w:eastAsia="Times New Roman"/>
          <w:szCs w:val="24"/>
        </w:rPr>
        <w:t xml:space="preserve">μμάτων…» -υπάρχει αγωγή από την Αγροτική Τράπεζα, σε βάρος των δύο κομμάτων-, «…όταν η τότε Κυβέρνηση αποφάσισε να εκχωρήσει το υγιές κομμάτι της Τράπεζας στη βολική Πειραιώς του Μιχάλη </w:t>
      </w:r>
      <w:proofErr w:type="spellStart"/>
      <w:r>
        <w:rPr>
          <w:rFonts w:eastAsia="Times New Roman"/>
          <w:szCs w:val="24"/>
        </w:rPr>
        <w:t>Σάλλα</w:t>
      </w:r>
      <w:proofErr w:type="spellEnd"/>
      <w:r>
        <w:rPr>
          <w:rFonts w:eastAsia="Times New Roman"/>
          <w:szCs w:val="24"/>
        </w:rPr>
        <w:t xml:space="preserve"> -μαζί με τα δάνεια τους- αντί του ευτελούς ποσού των 95 εκατομμυ</w:t>
      </w:r>
      <w:r>
        <w:rPr>
          <w:rFonts w:eastAsia="Times New Roman"/>
          <w:szCs w:val="24"/>
        </w:rPr>
        <w:t xml:space="preserve">ρίων ευρώ». </w:t>
      </w:r>
    </w:p>
    <w:p w14:paraId="4C8A801C" w14:textId="77777777" w:rsidR="001C0F06" w:rsidRDefault="00267A1D">
      <w:pPr>
        <w:spacing w:line="600" w:lineRule="auto"/>
        <w:ind w:firstLine="720"/>
        <w:jc w:val="both"/>
        <w:rPr>
          <w:rFonts w:eastAsia="Times New Roman"/>
          <w:szCs w:val="24"/>
        </w:rPr>
      </w:pPr>
      <w:r>
        <w:rPr>
          <w:rFonts w:eastAsia="Times New Roman"/>
          <w:szCs w:val="24"/>
        </w:rPr>
        <w:t xml:space="preserve">Προσέξτε, κύριοι συνάδελφοι. Θέλω λίγο την προσοχή σας. Έδωσαν την Αγροτική Τράπεζα για 95 εκατομμύρια στην Πειραιώς, τη στιγμή που μόνο από τα κόμματα η Αγροτική Τράπεζα περίμενε 200 εκατομμύρια. Αν αυτό δεν συνιστά σκάνδαλο, τι είναι; Είναι </w:t>
      </w:r>
      <w:r>
        <w:rPr>
          <w:rFonts w:eastAsia="Times New Roman"/>
          <w:szCs w:val="24"/>
        </w:rPr>
        <w:t>ο ορισμός του σκανδάλου.</w:t>
      </w:r>
    </w:p>
    <w:p w14:paraId="4C8A801D" w14:textId="77777777" w:rsidR="001C0F06" w:rsidRDefault="00267A1D">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4C8A801E" w14:textId="77777777" w:rsidR="001C0F06" w:rsidRDefault="00267A1D">
      <w:pPr>
        <w:spacing w:line="600" w:lineRule="auto"/>
        <w:ind w:firstLine="720"/>
        <w:jc w:val="both"/>
        <w:rPr>
          <w:rFonts w:eastAsia="Times New Roman"/>
          <w:szCs w:val="24"/>
        </w:rPr>
      </w:pPr>
      <w:r>
        <w:rPr>
          <w:rFonts w:eastAsia="Times New Roman"/>
          <w:szCs w:val="24"/>
        </w:rPr>
        <w:lastRenderedPageBreak/>
        <w:t>Την ανοχή σας για λιγότερο από ένα λεπτό, κύριε Πρόεδρε.</w:t>
      </w:r>
    </w:p>
    <w:p w14:paraId="4C8A801F" w14:textId="77777777" w:rsidR="001C0F06" w:rsidRDefault="00267A1D">
      <w:pPr>
        <w:spacing w:line="600" w:lineRule="auto"/>
        <w:ind w:firstLine="720"/>
        <w:jc w:val="both"/>
        <w:rPr>
          <w:rFonts w:eastAsia="Times New Roman"/>
          <w:szCs w:val="24"/>
        </w:rPr>
      </w:pPr>
      <w:r>
        <w:rPr>
          <w:rFonts w:eastAsia="Times New Roman"/>
          <w:szCs w:val="24"/>
        </w:rPr>
        <w:t>Συνεχίζω και σας τα διαβάζω αυτολεξεί, κύριοι συνάδελφοι, για να μην πει κανείς ότι υπερβάλω: «Είκοσι τρεις μέρες μετά την κατάθεση της αγωγής, στις 26 Ιουλίου 2012, αποφάσισαν τη διάλυση της Αγροτικής» και εκχώρησαν αυτό που σας είπα προηγουμένως. «Η αγωγ</w:t>
      </w:r>
      <w:r>
        <w:rPr>
          <w:rFonts w:eastAsia="Times New Roman"/>
          <w:szCs w:val="24"/>
        </w:rPr>
        <w:t xml:space="preserve">ή έπειτα από αλλεπάλληλες αναβολές έχει προσδιοριστεί να εκδικαστεί στα μέσα Οκτωβρίου, στο πολυμελές Πρωτοδικείο Αθηνών». Τώρα, αυτόν τον Οκτώβριο, κύριοι συνάδελφοι. «Θα έχει μεγάλο ενδιαφέρον να δούμε τόσο τη στάση της </w:t>
      </w:r>
      <w:r>
        <w:rPr>
          <w:rFonts w:eastAsia="Times New Roman"/>
          <w:szCs w:val="24"/>
        </w:rPr>
        <w:t>τ</w:t>
      </w:r>
      <w:r>
        <w:rPr>
          <w:rFonts w:eastAsia="Times New Roman"/>
          <w:szCs w:val="24"/>
        </w:rPr>
        <w:t>ράπεζας όσο βέβαια και των πολιτι</w:t>
      </w:r>
      <w:r>
        <w:rPr>
          <w:rFonts w:eastAsia="Times New Roman"/>
          <w:szCs w:val="24"/>
        </w:rPr>
        <w:t xml:space="preserve">κών κομμάτων. Από αυτό θα εξαχθούν σημαντικά συμπεράσματα». </w:t>
      </w:r>
    </w:p>
    <w:p w14:paraId="4C8A8020" w14:textId="77777777" w:rsidR="001C0F06" w:rsidRDefault="00267A1D">
      <w:pPr>
        <w:spacing w:line="600" w:lineRule="auto"/>
        <w:ind w:firstLine="720"/>
        <w:jc w:val="both"/>
        <w:rPr>
          <w:rFonts w:eastAsia="Times New Roman"/>
          <w:szCs w:val="24"/>
        </w:rPr>
      </w:pPr>
      <w:r>
        <w:rPr>
          <w:rFonts w:eastAsia="Times New Roman"/>
          <w:szCs w:val="24"/>
        </w:rPr>
        <w:t xml:space="preserve">Ξέρετε, έπαιρναν συνεχώς αναβολή αυτά τα δύο κόμματα. Τι προσπαθούσαν και τι ήλπιζαν με τις πολλές αναβολές, θα το δούμε και θα δούμε αν ξαναπάρουμε τώρα και άλλη αναβολή. </w:t>
      </w:r>
    </w:p>
    <w:p w14:paraId="4C8A8021" w14:textId="77777777" w:rsidR="001C0F06" w:rsidRDefault="00267A1D">
      <w:pPr>
        <w:spacing w:line="600" w:lineRule="auto"/>
        <w:ind w:firstLine="720"/>
        <w:jc w:val="both"/>
        <w:rPr>
          <w:rFonts w:eastAsia="Times New Roman"/>
          <w:szCs w:val="24"/>
        </w:rPr>
      </w:pPr>
      <w:r>
        <w:rPr>
          <w:rFonts w:eastAsia="Times New Roman"/>
          <w:szCs w:val="24"/>
        </w:rPr>
        <w:t>Σας παρακαλώ πολύ, θέλ</w:t>
      </w:r>
      <w:r>
        <w:rPr>
          <w:rFonts w:eastAsia="Times New Roman"/>
          <w:szCs w:val="24"/>
        </w:rPr>
        <w:t>ω να τα καταθέσω στα Πρακτικά αυτά. Εδώ είναι η πρώτη σελίδα της εφημερίδας και εδώ μέσα η ανάλυση των γεγονότων.</w:t>
      </w:r>
    </w:p>
    <w:p w14:paraId="4C8A8022" w14:textId="77777777" w:rsidR="001C0F06" w:rsidRDefault="00267A1D">
      <w:pPr>
        <w:spacing w:line="600" w:lineRule="auto"/>
        <w:ind w:firstLine="720"/>
        <w:jc w:val="both"/>
        <w:rPr>
          <w:rFonts w:eastAsia="Times New Roman"/>
          <w:szCs w:val="24"/>
        </w:rPr>
      </w:pPr>
      <w:r>
        <w:rPr>
          <w:rFonts w:eastAsia="Times New Roman"/>
          <w:szCs w:val="24"/>
        </w:rPr>
        <w:lastRenderedPageBreak/>
        <w:t>(Στο σημείο αυτό ο Βουλευτής κ. Γεώργιος Λαζαρίδης καταθέτει για τα Πρακτικά τα προαναφερθέντα δημοσιεύματα, τα οποία βρίσκονται στο αρχείο το</w:t>
      </w:r>
      <w:r>
        <w:rPr>
          <w:rFonts w:eastAsia="Times New Roman"/>
          <w:szCs w:val="24"/>
        </w:rPr>
        <w:t>υ Τμήματος Γραμματείας της Διεύθυνσης Στενογραφίας και Πρακτικών της Βουλής)</w:t>
      </w:r>
    </w:p>
    <w:p w14:paraId="4C8A8023" w14:textId="77777777" w:rsidR="001C0F06" w:rsidRDefault="00267A1D">
      <w:pPr>
        <w:spacing w:line="600" w:lineRule="auto"/>
        <w:ind w:firstLine="720"/>
        <w:jc w:val="both"/>
        <w:rPr>
          <w:rFonts w:eastAsia="Times New Roman"/>
          <w:szCs w:val="24"/>
        </w:rPr>
      </w:pPr>
      <w:r>
        <w:rPr>
          <w:rFonts w:eastAsia="Times New Roman"/>
          <w:szCs w:val="24"/>
        </w:rPr>
        <w:t xml:space="preserve">Όσον αφορά το νομοσχέδιο, ο εισηγητής μας κ. </w:t>
      </w:r>
      <w:proofErr w:type="spellStart"/>
      <w:r>
        <w:rPr>
          <w:rFonts w:eastAsia="Times New Roman"/>
          <w:szCs w:val="24"/>
        </w:rPr>
        <w:t>Παπαχριστόπουλος</w:t>
      </w:r>
      <w:proofErr w:type="spellEnd"/>
      <w:r>
        <w:rPr>
          <w:rFonts w:eastAsia="Times New Roman"/>
          <w:szCs w:val="24"/>
        </w:rPr>
        <w:t xml:space="preserve"> το έχει αναλύσει και στις </w:t>
      </w:r>
      <w:r>
        <w:rPr>
          <w:rFonts w:eastAsia="Times New Roman"/>
          <w:szCs w:val="24"/>
        </w:rPr>
        <w:t>ε</w:t>
      </w:r>
      <w:r>
        <w:rPr>
          <w:rFonts w:eastAsia="Times New Roman"/>
          <w:szCs w:val="24"/>
        </w:rPr>
        <w:t>πιτροπές και στην Ολομέλεια. Το νομοσχέδιο είναι θετικό και οι Ανεξάρτητοι Έλληνες το στηρ</w:t>
      </w:r>
      <w:r>
        <w:rPr>
          <w:rFonts w:eastAsia="Times New Roman"/>
          <w:szCs w:val="24"/>
        </w:rPr>
        <w:t>ίζουν.</w:t>
      </w:r>
    </w:p>
    <w:p w14:paraId="4C8A8024" w14:textId="77777777" w:rsidR="001C0F06" w:rsidRDefault="00267A1D">
      <w:pPr>
        <w:spacing w:line="600" w:lineRule="auto"/>
        <w:ind w:firstLine="720"/>
        <w:jc w:val="both"/>
        <w:rPr>
          <w:rFonts w:eastAsia="Times New Roman"/>
          <w:szCs w:val="24"/>
        </w:rPr>
      </w:pPr>
      <w:r>
        <w:rPr>
          <w:rFonts w:eastAsia="Times New Roman"/>
          <w:szCs w:val="24"/>
        </w:rPr>
        <w:t>Σας ευχαριστώ.</w:t>
      </w:r>
    </w:p>
    <w:p w14:paraId="4C8A8025" w14:textId="77777777" w:rsidR="001C0F06" w:rsidRDefault="00267A1D">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4C8A8026" w14:textId="77777777" w:rsidR="001C0F06" w:rsidRDefault="00267A1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σας ευχαριστώ.</w:t>
      </w:r>
    </w:p>
    <w:p w14:paraId="4C8A8027" w14:textId="77777777" w:rsidR="001C0F06" w:rsidRDefault="00267A1D">
      <w:pPr>
        <w:spacing w:line="600" w:lineRule="auto"/>
        <w:ind w:firstLine="720"/>
        <w:jc w:val="both"/>
        <w:rPr>
          <w:rFonts w:eastAsia="Times New Roman"/>
          <w:szCs w:val="24"/>
        </w:rPr>
      </w:pPr>
      <w:r>
        <w:rPr>
          <w:rFonts w:eastAsia="Times New Roman"/>
          <w:szCs w:val="24"/>
        </w:rPr>
        <w:t>Τον λόγο έχει ο κ. Παναγιωτόπουλος για επτά λεπτά</w:t>
      </w:r>
    </w:p>
    <w:p w14:paraId="4C8A8028" w14:textId="77777777" w:rsidR="001C0F06" w:rsidRDefault="00267A1D">
      <w:pPr>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Ευχαριστώ, κύριε Πρόεδρε. Ενδιαφέρον το δικαστικό ρεπορτάζ της «</w:t>
      </w:r>
      <w:r>
        <w:rPr>
          <w:rFonts w:eastAsia="Times New Roman"/>
          <w:szCs w:val="24"/>
        </w:rPr>
        <w:t>ΔΗΜΟΚΡΑΤΙΑΣ</w:t>
      </w:r>
      <w:r>
        <w:rPr>
          <w:rFonts w:eastAsia="Times New Roman"/>
          <w:szCs w:val="24"/>
        </w:rPr>
        <w:t xml:space="preserve">», κύριε συνάδελφε, αλλά υποθέτω ότι αν η αγωγή έχει προχωρήσει και γίνουν όσα εύχεστε να γίνουν, τότε η εφημερίδα </w:t>
      </w:r>
      <w:r>
        <w:rPr>
          <w:rFonts w:eastAsia="Times New Roman"/>
          <w:szCs w:val="24"/>
        </w:rPr>
        <w:lastRenderedPageBreak/>
        <w:t>«</w:t>
      </w:r>
      <w:r>
        <w:rPr>
          <w:rFonts w:eastAsia="Times New Roman"/>
          <w:szCs w:val="24"/>
        </w:rPr>
        <w:t>ΔΗΜΟΚΡΑΤΙΑ</w:t>
      </w:r>
      <w:r>
        <w:rPr>
          <w:rFonts w:eastAsia="Times New Roman"/>
          <w:szCs w:val="24"/>
        </w:rPr>
        <w:t>» θα είναι η πρώτη εφημερίδα που θα έχει ρίξει την Αξι</w:t>
      </w:r>
      <w:r>
        <w:rPr>
          <w:rFonts w:eastAsia="Times New Roman"/>
          <w:szCs w:val="24"/>
        </w:rPr>
        <w:t>ωματική Αντιπολίτευση. Θα είναι παγκόσμια πρωτοτυπία.</w:t>
      </w:r>
    </w:p>
    <w:p w14:paraId="4C8A8029" w14:textId="77777777" w:rsidR="001C0F06" w:rsidRDefault="00267A1D">
      <w:pPr>
        <w:spacing w:line="600" w:lineRule="auto"/>
        <w:ind w:firstLine="720"/>
        <w:jc w:val="both"/>
        <w:rPr>
          <w:rFonts w:eastAsia="Times New Roman"/>
          <w:szCs w:val="24"/>
        </w:rPr>
      </w:pPr>
      <w:r>
        <w:rPr>
          <w:rFonts w:eastAsia="Times New Roman"/>
          <w:szCs w:val="24"/>
        </w:rPr>
        <w:t>Εγώ, όμως, δεν θέλω να αφιερώσω τριάντα δευτερόλεπτα στο νομοσχέδιο και δεκαπέντε στο δικαστικό ρεπορτάζ. Θέλω να μιλήσω για το νομοσχέδιο. Και θέλω να πω ότι, όπως πάντα, κυρίες και κύριοι συνάδελφοι τ</w:t>
      </w:r>
      <w:r>
        <w:rPr>
          <w:rFonts w:eastAsia="Times New Roman"/>
          <w:szCs w:val="24"/>
        </w:rPr>
        <w:t xml:space="preserve">ης </w:t>
      </w:r>
      <w:r>
        <w:rPr>
          <w:rFonts w:eastAsia="Times New Roman"/>
          <w:szCs w:val="24"/>
        </w:rPr>
        <w:t>κ</w:t>
      </w:r>
      <w:r>
        <w:rPr>
          <w:rFonts w:eastAsia="Times New Roman"/>
          <w:szCs w:val="24"/>
        </w:rPr>
        <w:t xml:space="preserve">υβερνητικής Πλειοψηφίας, για εσάς σημασία έχει το αφήγημα και όχι η πραγματικότητα. </w:t>
      </w:r>
    </w:p>
    <w:p w14:paraId="4C8A802A" w14:textId="77777777" w:rsidR="001C0F06" w:rsidRDefault="00267A1D">
      <w:pPr>
        <w:spacing w:line="600" w:lineRule="auto"/>
        <w:ind w:firstLine="720"/>
        <w:jc w:val="both"/>
        <w:rPr>
          <w:rFonts w:eastAsia="Times New Roman"/>
          <w:szCs w:val="24"/>
        </w:rPr>
      </w:pPr>
      <w:r>
        <w:rPr>
          <w:rFonts w:eastAsia="Times New Roman"/>
          <w:szCs w:val="24"/>
        </w:rPr>
        <w:t xml:space="preserve">Έτσι, αυτές τις ημέρες ακούσαμε κατά τη συζήτηση του νομοσχεδίου στις </w:t>
      </w:r>
      <w:r>
        <w:rPr>
          <w:rFonts w:eastAsia="Times New Roman"/>
          <w:szCs w:val="24"/>
        </w:rPr>
        <w:t xml:space="preserve">επιτροπές </w:t>
      </w:r>
      <w:r>
        <w:rPr>
          <w:rFonts w:eastAsia="Times New Roman"/>
          <w:szCs w:val="24"/>
        </w:rPr>
        <w:t>και στην Ολομέλεια μεταξύ άλλων ότι αυτό το νομοσχέδιο βελτιώνει την καθημερινότητα των</w:t>
      </w:r>
      <w:r>
        <w:rPr>
          <w:rFonts w:eastAsia="Times New Roman"/>
          <w:szCs w:val="24"/>
        </w:rPr>
        <w:t xml:space="preserve"> εργαζομένων και συνταξιούχων, ότι είναι το πρώτο «φιλεργατικό» νομοσχέδιο. Μάλλον, το πρώτο «</w:t>
      </w:r>
      <w:proofErr w:type="spellStart"/>
      <w:r>
        <w:rPr>
          <w:rFonts w:eastAsia="Times New Roman"/>
          <w:szCs w:val="24"/>
        </w:rPr>
        <w:t>φιλοδικηγορικό</w:t>
      </w:r>
      <w:proofErr w:type="spellEnd"/>
      <w:r>
        <w:rPr>
          <w:rFonts w:eastAsia="Times New Roman"/>
          <w:szCs w:val="24"/>
        </w:rPr>
        <w:t>» νομοσχέδιο εκτιμώ ότι είναι. Πάντως δεν μπορώ να πω ότι είναι το πρώτο «φιλεργατικό». Αποδεικνύει το γεγονός ότι εσείς, της κυβερνητικής Πλειοψηφί</w:t>
      </w:r>
      <w:r>
        <w:rPr>
          <w:rFonts w:eastAsia="Times New Roman"/>
          <w:szCs w:val="24"/>
        </w:rPr>
        <w:t>ας, είστε με τους εργαζόμενους, και μάλλον κατά συνέπεια, όχι με τους εργοδότες, ότι ξημερώνει μια νέα μέρα και μια νέα κανονικότητα στην αγορά εργασίας, κλπ</w:t>
      </w:r>
      <w:r>
        <w:rPr>
          <w:rFonts w:eastAsia="Times New Roman"/>
          <w:szCs w:val="24"/>
        </w:rPr>
        <w:t>.</w:t>
      </w:r>
      <w:r>
        <w:rPr>
          <w:rFonts w:eastAsia="Times New Roman"/>
          <w:szCs w:val="24"/>
        </w:rPr>
        <w:t>. Φυσικά, και τη γνωστή επωδό ότι εμείς, οι υπόλοιποι -και οι ειδικά εμείς στην Αξιωματική Αντιπολ</w:t>
      </w:r>
      <w:r>
        <w:rPr>
          <w:rFonts w:eastAsia="Times New Roman"/>
          <w:szCs w:val="24"/>
        </w:rPr>
        <w:t xml:space="preserve">ίτευση- δεν δικαιούμαστε «διά να ομιλούμε», όπως είχε πει κάποιος παλαιότερα για τους πολιτικούς του αντιπάλους. Τα </w:t>
      </w:r>
      <w:r>
        <w:rPr>
          <w:rFonts w:eastAsia="Times New Roman"/>
          <w:szCs w:val="24"/>
        </w:rPr>
        <w:lastRenderedPageBreak/>
        <w:t xml:space="preserve">γνωστά, δηλαδή. Η πραγματικότητα, όμως, επιμένει και είναι αρκετά διαφορετική. </w:t>
      </w:r>
    </w:p>
    <w:p w14:paraId="4C8A802B" w14:textId="77777777" w:rsidR="001C0F06" w:rsidRDefault="00267A1D">
      <w:pPr>
        <w:spacing w:line="600" w:lineRule="auto"/>
        <w:ind w:firstLine="720"/>
        <w:jc w:val="both"/>
        <w:rPr>
          <w:rFonts w:eastAsia="Times New Roman"/>
          <w:szCs w:val="24"/>
        </w:rPr>
      </w:pPr>
      <w:r>
        <w:rPr>
          <w:rFonts w:eastAsia="Times New Roman"/>
          <w:szCs w:val="24"/>
        </w:rPr>
        <w:t>Θα ήθελα να κάνω μια εισαγωγική παρατήρηση, δεδομένου ότι θα</w:t>
      </w:r>
      <w:r>
        <w:rPr>
          <w:rFonts w:eastAsia="Times New Roman"/>
          <w:szCs w:val="24"/>
        </w:rPr>
        <w:t xml:space="preserve"> περιορίσω την εισήγησή μου στους δύο άξονες κοινωνικής ασφάλισης και απασχόλησης. Εισαγωγικά, όμως.</w:t>
      </w:r>
    </w:p>
    <w:p w14:paraId="4C8A802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Εσείς, κυρίες και κύριοι Υπουργοί, επιμένετε να μην ακούτε κανέναν γύρω σας ή να τους ακούτε προσχηματικά, όπως για παράδειγμα την Ενιαία Ανεξάρτητη Αρχή γ</w:t>
      </w:r>
      <w:r>
        <w:rPr>
          <w:rFonts w:eastAsia="Times New Roman" w:cs="Times New Roman"/>
          <w:szCs w:val="24"/>
        </w:rPr>
        <w:t xml:space="preserve">ια τις Δημόσιες Συμβάσεις, στην οποία θυμίζω ότι είχατε απευθύνει πρόσκληση να γνωμοδοτήσουν για το περίφημο άρθρο 41 στις 31-8-2017, δηλαδή την περασμένη Πέμπτη, όταν άρχισε να συζητείται στην </w:t>
      </w:r>
      <w:r>
        <w:rPr>
          <w:rFonts w:eastAsia="Times New Roman" w:cs="Times New Roman"/>
          <w:szCs w:val="24"/>
        </w:rPr>
        <w:t xml:space="preserve">επιτροπή </w:t>
      </w:r>
      <w:r>
        <w:rPr>
          <w:rFonts w:eastAsia="Times New Roman" w:cs="Times New Roman"/>
          <w:szCs w:val="24"/>
        </w:rPr>
        <w:t>το νομοσχέδιο. Μας κοινοποιήθηκε η απάντηση μόλις χθε</w:t>
      </w:r>
      <w:r>
        <w:rPr>
          <w:rFonts w:eastAsia="Times New Roman" w:cs="Times New Roman"/>
          <w:szCs w:val="24"/>
        </w:rPr>
        <w:t xml:space="preserve">ς, προκειμένου να δούμε και τη γνωμοδότηση, που ήταν πολύ ενδιαφέρουσα και εκτενέστατη, όπως είδα, αυτής της </w:t>
      </w:r>
      <w:r>
        <w:rPr>
          <w:rFonts w:eastAsia="Times New Roman" w:cs="Times New Roman"/>
          <w:szCs w:val="24"/>
        </w:rPr>
        <w:t xml:space="preserve">επιτροπής </w:t>
      </w:r>
      <w:r>
        <w:rPr>
          <w:rFonts w:eastAsia="Times New Roman" w:cs="Times New Roman"/>
          <w:szCs w:val="24"/>
        </w:rPr>
        <w:t xml:space="preserve">σχετικά με το άρθρο 41. </w:t>
      </w:r>
    </w:p>
    <w:p w14:paraId="4C8A802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Αγνοήσατε παντελώς την Οικονομική και Κοινωνική Επιτροπή, την ΟΚΕ, κατ’ εξοχήν εταίρο με κοινωνικό πρόσημο. Δεν </w:t>
      </w:r>
      <w:r>
        <w:rPr>
          <w:rFonts w:eastAsia="Times New Roman" w:cs="Times New Roman"/>
          <w:szCs w:val="24"/>
        </w:rPr>
        <w:t xml:space="preserve">τους καλέσατε καν να γνωμοδοτήσουν, γιατί βέβαια δεν </w:t>
      </w:r>
      <w:proofErr w:type="spellStart"/>
      <w:r>
        <w:rPr>
          <w:rFonts w:eastAsia="Times New Roman" w:cs="Times New Roman"/>
          <w:szCs w:val="24"/>
        </w:rPr>
        <w:t>πρόσκεινται</w:t>
      </w:r>
      <w:proofErr w:type="spellEnd"/>
      <w:r>
        <w:rPr>
          <w:rFonts w:eastAsia="Times New Roman" w:cs="Times New Roman"/>
          <w:szCs w:val="24"/>
        </w:rPr>
        <w:t xml:space="preserve"> στην κυβερνητική Πλειοψηφία, με άλλα λόγια δεν είναι δική σας, οπότε δεν σας ενδιαφέρει η άποψή τους. </w:t>
      </w:r>
    </w:p>
    <w:p w14:paraId="4C8A802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Όσοι κοινωνικοί εταίροι προσήλθαν στον διάλογο διατύπωσαν σοβαρότατες επιφυλάξεις. Η ΓΣΕ</w:t>
      </w:r>
      <w:r>
        <w:rPr>
          <w:rFonts w:eastAsia="Times New Roman" w:cs="Times New Roman"/>
          <w:szCs w:val="24"/>
        </w:rPr>
        <w:t>Ε σας έκανε την άβολη ερώτηση τι θα γίνει με τον συνδικαλιστικό νόμο και την αλλαγή του πλαισίου και τις απεργιακές κινητοποιήσεις που πρέπει, βάσει της επόμενης αξιολόγησης, να έρθουν στη Βουλή προς ψήφιση, υπονοώντας μάλλον ότι αυτή η νομοθετική πρωτοβου</w:t>
      </w:r>
      <w:r>
        <w:rPr>
          <w:rFonts w:eastAsia="Times New Roman" w:cs="Times New Roman"/>
          <w:szCs w:val="24"/>
        </w:rPr>
        <w:t>λία υπαγορεύεται από την πολιτική συγκυρία και όχι ουσία και μάλλον από συγκεκριμένες σκοπιμότητες.</w:t>
      </w:r>
    </w:p>
    <w:p w14:paraId="4C8A802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Ο ΣΕΒ, τον οποίο έτσι και αλλιώς δεν υπολήπτεστε αρκετά, κάνει λόγο για ρυθμίσεις τεχνικού χαρακτήρα δευτερεύουσας σημασίας, με πρακτική δυσκολία εφαρμογής </w:t>
      </w:r>
      <w:r>
        <w:rPr>
          <w:rFonts w:eastAsia="Times New Roman" w:cs="Times New Roman"/>
          <w:szCs w:val="24"/>
        </w:rPr>
        <w:t>και προστιθέμενη γραφειοκρατία, όπως για παράδειγμα στην περίπτωση της εκ των προτέρων ηλεκτρονικής δήλωσης των υπερωριών, που στην πράξη θα δημιουργήσει μεγάλα γραφειοκρατικά ζητήματα. Ήδη πονοκεφαλιάζουν οι λογιστές και βέβαια δεν θα καλύψει τη φύση αυτή</w:t>
      </w:r>
      <w:r>
        <w:rPr>
          <w:rFonts w:eastAsia="Times New Roman" w:cs="Times New Roman"/>
          <w:szCs w:val="24"/>
        </w:rPr>
        <w:t xml:space="preserve">ς της ενέργειας από πλευράς του εργοδότη, που είναι η κάλυψη εκτάκτων αναγκών που δεν μπορούν να προβλεφθούν εκ των προτέρων. </w:t>
      </w:r>
    </w:p>
    <w:p w14:paraId="4C8A803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Η ΓΣΕΒΕΕ χάλασε το κλίμα των ημερών με δημοσιεύματα στα πορίσματα της έρευνάς της για τις μικρομεσαίες επιχειρήσεις </w:t>
      </w:r>
      <w:r>
        <w:rPr>
          <w:rFonts w:eastAsia="Times New Roman" w:cs="Times New Roman"/>
          <w:szCs w:val="24"/>
        </w:rPr>
        <w:lastRenderedPageBreak/>
        <w:t>τις μέρες που</w:t>
      </w:r>
      <w:r>
        <w:rPr>
          <w:rFonts w:eastAsia="Times New Roman" w:cs="Times New Roman"/>
          <w:szCs w:val="24"/>
        </w:rPr>
        <w:t xml:space="preserve"> συζητάμε. Μεταξύ άλλων σταχυολογώ: μια στις τέσσερις μικρές επιχειρήσεις βρίσκεται στο κόκκινο λόγω χρεών. Υπάρχει κίνδυνος λουκέτων για δεκατρείς χιλιάδες μικρομεσαίες επιχειρήσεις. Αντίστοιχα υπάρχει κίνδυνος απώλειας εικοσιπέντε χιλιάδων και βάλε θέσεω</w:t>
      </w:r>
      <w:r>
        <w:rPr>
          <w:rFonts w:eastAsia="Times New Roman" w:cs="Times New Roman"/>
          <w:szCs w:val="24"/>
        </w:rPr>
        <w:t>ν εργασίας. Μία στις τρεις επιχειρήσεις καθυστερεί στην καταβολή μισθών. Υποθέτω ότι τώρα θα συμμορφωθεί βάσει της τροποποίησης στη δικαστική διαδικασία. Το 42,7% απασχολεί προσωπικό με ευέλικτες μορφές απασχόλησης και το νέο φαινόμενο για το οποίο δεν άκο</w:t>
      </w:r>
      <w:r>
        <w:rPr>
          <w:rFonts w:eastAsia="Times New Roman" w:cs="Times New Roman"/>
          <w:szCs w:val="24"/>
        </w:rPr>
        <w:t>υσα τίποτα αυτές τις μέρες, κυρία Υπουργέ, δίπλα στην αδήλωτη απασχόληση αναπτύσσεται με ιδιαίτερη ένταση σε συγκεκριμένα επαγγέλματα και το φαινόμενο της αδήλωτης επιχειρηματικότητας.</w:t>
      </w:r>
    </w:p>
    <w:p w14:paraId="4C8A803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Οι χιλιάδες μικροεπαγγελματίες που ασκούν αδήλωτη επαγγελματική δραστηρ</w:t>
      </w:r>
      <w:r>
        <w:rPr>
          <w:rFonts w:eastAsia="Times New Roman" w:cs="Times New Roman"/>
          <w:szCs w:val="24"/>
        </w:rPr>
        <w:t>ιότητα, επειδή δεν αντέχουν πλέον να είναι νόμιμοι και να πληρώνουν όλα τα βάρη που τους έχετε επιβάλει, είναι μια πραγματικότητα. Εσείς ρυθμίσατε -και σωστά- για μηχανικούς και δικηγόρους ασφάλιση επαγγελματικής δραστηριότητας και όχι ιδιότητας. Αν και γι</w:t>
      </w:r>
      <w:r>
        <w:rPr>
          <w:rFonts w:eastAsia="Times New Roman" w:cs="Times New Roman"/>
          <w:szCs w:val="24"/>
        </w:rPr>
        <w:t xml:space="preserve">α εμένα εδώ εκτιμώ ότι για τον νέο επιστήμονα το βασικό ζητούμενο είναι να έχει δουλειά και όχι </w:t>
      </w:r>
      <w:r>
        <w:rPr>
          <w:rFonts w:eastAsia="Times New Roman" w:cs="Times New Roman"/>
          <w:szCs w:val="24"/>
        </w:rPr>
        <w:lastRenderedPageBreak/>
        <w:t>να μην έχει και εξ αυτού του λόγου να οφείλει μικρότερες και λιγότερες εισφορές. Πλην, όμως, για τους αδήλωτους επαγγελματίες, η απόκρυψη της επαγγελματικής του</w:t>
      </w:r>
      <w:r>
        <w:rPr>
          <w:rFonts w:eastAsia="Times New Roman" w:cs="Times New Roman"/>
          <w:szCs w:val="24"/>
        </w:rPr>
        <w:t xml:space="preserve">ς δραστηριότητας είναι μονόδρομος επιβίωσης. Και για το σύστημα κοινωνικής ασφάλισης, τον ΕΦΚΑ, είναι πηγή διαρροής και απώλειας εσόδων. </w:t>
      </w:r>
    </w:p>
    <w:p w14:paraId="4C8A803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Και μια που είπα για τον ΕΦΚΑ, έρχομαι στην κοινωνική ασφάλιση, το οποίο είναι ζοφερό. Ο ΕΦΚΑ, το σύστημα </w:t>
      </w:r>
      <w:proofErr w:type="spellStart"/>
      <w:r>
        <w:rPr>
          <w:rFonts w:eastAsia="Times New Roman" w:cs="Times New Roman"/>
          <w:szCs w:val="24"/>
        </w:rPr>
        <w:t>Κατρούγκαλου</w:t>
      </w:r>
      <w:proofErr w:type="spellEnd"/>
      <w:r>
        <w:rPr>
          <w:rFonts w:eastAsia="Times New Roman" w:cs="Times New Roman"/>
          <w:szCs w:val="24"/>
        </w:rPr>
        <w:t xml:space="preserve"> που θα θωράκιζε –θυμάστε- την κοινωνική ασφάλιση σχεδόν για πάντα στη χώρα, είναι υπό κατάρρευση με χρέη και τρύπες που μεγαλώνουν κάθε μέρα. Λέτε ότι με αυτό το νομοσχέδιο διορθώνετε αδικίες του νόμου. Μικρό το καλό, λέω εγώ. Οι προοπτικές του ασφαλιστικ</w:t>
      </w:r>
      <w:r>
        <w:rPr>
          <w:rFonts w:eastAsia="Times New Roman" w:cs="Times New Roman"/>
          <w:szCs w:val="24"/>
        </w:rPr>
        <w:t xml:space="preserve">ού για τους συνταξιούχους κάθε άλλο παρά αισιόδοξες είναι. Εγώ σταχυολογώ αυτά που ήδη υφίστανται. </w:t>
      </w:r>
    </w:p>
    <w:p w14:paraId="4C8A803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Έχουν ψηφιστεί και θα συντρέξουν τους επόμενους μήνες μικρότερες κατά 30% οι νέες συντάξεις που εκδίδονται με βάση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από 13-5-2016 και μ</w:t>
      </w:r>
      <w:r>
        <w:rPr>
          <w:rFonts w:eastAsia="Times New Roman" w:cs="Times New Roman"/>
          <w:szCs w:val="24"/>
        </w:rPr>
        <w:t>ετά, για δημοσίους υπαλλήλους με μεγάλο χρόνο υπηρεσίας, ασφαλισμένους ΙΚΑ με υψηλές αποδοχές, ασφαλισμένους πρώην ΤΕΒΕ με υψηλές ει</w:t>
      </w:r>
      <w:r>
        <w:rPr>
          <w:rFonts w:eastAsia="Times New Roman" w:cs="Times New Roman"/>
          <w:szCs w:val="24"/>
        </w:rPr>
        <w:lastRenderedPageBreak/>
        <w:t xml:space="preserve">σφορές. Έως 300 ευρώ απώλεια περικοπής προσωπικής διαφοράς καταβαλλόμενες συντάξεις, κύριες και επικουρικές από το 2019 και </w:t>
      </w:r>
      <w:r>
        <w:rPr>
          <w:rFonts w:eastAsia="Times New Roman" w:cs="Times New Roman"/>
          <w:szCs w:val="24"/>
        </w:rPr>
        <w:t xml:space="preserve">μετά. </w:t>
      </w:r>
      <w:proofErr w:type="spellStart"/>
      <w:r>
        <w:rPr>
          <w:rFonts w:eastAsia="Times New Roman" w:cs="Times New Roman"/>
          <w:szCs w:val="24"/>
        </w:rPr>
        <w:t>Ψηφισθέν</w:t>
      </w:r>
      <w:proofErr w:type="spellEnd"/>
      <w:r>
        <w:rPr>
          <w:rFonts w:eastAsia="Times New Roman" w:cs="Times New Roman"/>
          <w:szCs w:val="24"/>
        </w:rPr>
        <w:t>! Πάνω από 140.000 χαμηλοσυνταξιούχοι θα δουν νέες περικοπές στο ΕΚΑΣ από το 2018. Για τις επικουρικές συντάξεις έρχονται μειώσεις 10% ως 40%. Βάλατε πλαφόν 30%, αλλά δεν νομίζω ότι αυτό δημιουργεί μεγάλο λόγο αισιοδοξίας. Περίπου εξήντα πέντ</w:t>
      </w:r>
      <w:r>
        <w:rPr>
          <w:rFonts w:eastAsia="Times New Roman" w:cs="Times New Roman"/>
          <w:szCs w:val="24"/>
        </w:rPr>
        <w:t xml:space="preserve">ε χιλιάδες εκκρεμή εφάπαξ που θα μειωθούν έως 20%, όταν εκδοθούν. Βρίσκονται εκατοντάδες χιλιάδες αιτηθέντες σύνταξη στην αναμονή για σύνταξη. </w:t>
      </w:r>
    </w:p>
    <w:p w14:paraId="4C8A8034" w14:textId="77777777" w:rsidR="001C0F06" w:rsidRDefault="00267A1D">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4C8A8035" w14:textId="77777777" w:rsidR="001C0F06" w:rsidRDefault="00267A1D">
      <w:pPr>
        <w:spacing w:line="600" w:lineRule="auto"/>
        <w:ind w:firstLine="720"/>
        <w:jc w:val="both"/>
        <w:rPr>
          <w:rFonts w:eastAsia="Times New Roman"/>
          <w:szCs w:val="24"/>
        </w:rPr>
      </w:pPr>
      <w:r>
        <w:rPr>
          <w:rFonts w:eastAsia="Times New Roman"/>
          <w:szCs w:val="24"/>
        </w:rPr>
        <w:t>Θα κάνω κάποιες ειδικές παρα</w:t>
      </w:r>
      <w:r>
        <w:rPr>
          <w:rFonts w:eastAsia="Times New Roman"/>
          <w:szCs w:val="24"/>
        </w:rPr>
        <w:t xml:space="preserve">τηρήσεις –μια μικρή ανοχή, κύριε Πρόεδρε- για μερικές επίμαχες φιλεργατικές διατάξεις. </w:t>
      </w:r>
    </w:p>
    <w:p w14:paraId="4C8A8036" w14:textId="77777777" w:rsidR="001C0F06" w:rsidRDefault="00267A1D">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Δ΄ Αντιπρόεδρος της Βουλής </w:t>
      </w:r>
      <w:r w:rsidRPr="00B42401">
        <w:rPr>
          <w:rFonts w:eastAsia="Times New Roman"/>
          <w:szCs w:val="24"/>
        </w:rPr>
        <w:t>κ.</w:t>
      </w:r>
      <w:r w:rsidRPr="00272ED0">
        <w:rPr>
          <w:rFonts w:eastAsia="Times New Roman"/>
          <w:b/>
          <w:szCs w:val="24"/>
        </w:rPr>
        <w:t xml:space="preserve"> ΝΙΚΗΤΑΣ ΚΑΚΛΑΜΑΝΗΣ</w:t>
      </w:r>
      <w:r>
        <w:rPr>
          <w:rFonts w:eastAsia="Times New Roman"/>
          <w:szCs w:val="24"/>
        </w:rPr>
        <w:t>)</w:t>
      </w:r>
    </w:p>
    <w:p w14:paraId="4C8A8037" w14:textId="77777777" w:rsidR="001C0F06" w:rsidRDefault="00267A1D">
      <w:pPr>
        <w:spacing w:line="600" w:lineRule="auto"/>
        <w:ind w:firstLine="720"/>
        <w:jc w:val="both"/>
        <w:rPr>
          <w:rFonts w:eastAsia="Times New Roman"/>
          <w:szCs w:val="24"/>
        </w:rPr>
      </w:pPr>
      <w:r>
        <w:rPr>
          <w:rFonts w:eastAsia="Times New Roman"/>
          <w:szCs w:val="24"/>
        </w:rPr>
        <w:t xml:space="preserve">Άρθρο 41. Αποκλεισμός από δημόσιες συμβάσεις ή χρηματοδοτήσεις λόγω παραβιάσεων της εργατικής νομοθεσίας. Γνωρίζει επιφυλάξεις της </w:t>
      </w:r>
      <w:r>
        <w:rPr>
          <w:rFonts w:eastAsia="Times New Roman"/>
          <w:szCs w:val="24"/>
        </w:rPr>
        <w:t>ανεξάρτητης αρχής</w:t>
      </w:r>
      <w:r>
        <w:rPr>
          <w:rFonts w:eastAsia="Times New Roman"/>
          <w:szCs w:val="24"/>
        </w:rPr>
        <w:t xml:space="preserve"> που κοινοποιήθηκαν μόλις χθες, όπως σας είπα, στο δεκασέλιδο υπόμνημά της. </w:t>
      </w:r>
      <w:r>
        <w:rPr>
          <w:rFonts w:eastAsia="Times New Roman"/>
          <w:szCs w:val="24"/>
        </w:rPr>
        <w:lastRenderedPageBreak/>
        <w:t>Εγείρουν πολλά ζητήματα που χρει</w:t>
      </w:r>
      <w:r>
        <w:rPr>
          <w:rFonts w:eastAsia="Times New Roman"/>
          <w:szCs w:val="24"/>
        </w:rPr>
        <w:t xml:space="preserve">άζονται περαιτέρω επεξεργασία και διόρθωση. Δεν τα είδατε. Εγώ σας είχα θέσει στην </w:t>
      </w:r>
      <w:r>
        <w:rPr>
          <w:rFonts w:eastAsia="Times New Roman"/>
          <w:szCs w:val="24"/>
        </w:rPr>
        <w:t xml:space="preserve">επιτροπή </w:t>
      </w:r>
      <w:r>
        <w:rPr>
          <w:rFonts w:eastAsia="Times New Roman"/>
          <w:szCs w:val="24"/>
        </w:rPr>
        <w:t xml:space="preserve">το ζήτημα του κενού ρύθμισης στην περίπτωση που ο εργαζόμενος προσφεύγει στα δικαστήρια και δικαιώνεται. </w:t>
      </w:r>
    </w:p>
    <w:p w14:paraId="4C8A803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επανειλημμένα το κουδούνι λήξεως </w:t>
      </w:r>
      <w:r>
        <w:rPr>
          <w:rFonts w:eastAsia="Times New Roman" w:cs="Times New Roman"/>
          <w:szCs w:val="24"/>
        </w:rPr>
        <w:t>του χρόνου ομιλίας του κυρίου Βουλευτή)</w:t>
      </w:r>
    </w:p>
    <w:p w14:paraId="4C8A8039" w14:textId="77777777" w:rsidR="001C0F06" w:rsidRDefault="00267A1D">
      <w:pPr>
        <w:spacing w:line="600" w:lineRule="auto"/>
        <w:ind w:firstLine="720"/>
        <w:jc w:val="both"/>
        <w:rPr>
          <w:rFonts w:eastAsia="Times New Roman"/>
          <w:szCs w:val="24"/>
        </w:rPr>
      </w:pPr>
      <w:r>
        <w:rPr>
          <w:rFonts w:eastAsia="Times New Roman"/>
          <w:szCs w:val="24"/>
        </w:rPr>
        <w:t>Καταθέτω, όμως, κι άλλο ένα κρίσιμο σημείο προβληματισμού. Υπάρχει εδώ ο κίνδυνος ανάπτυξης νέου πεδίου αθέμιτης συναλλαγής ανάμεσα αφ</w:t>
      </w:r>
      <w:r>
        <w:rPr>
          <w:rFonts w:eastAsia="Times New Roman"/>
          <w:szCs w:val="24"/>
        </w:rPr>
        <w:t xml:space="preserve">’ </w:t>
      </w:r>
      <w:r>
        <w:rPr>
          <w:rFonts w:eastAsia="Times New Roman"/>
          <w:szCs w:val="24"/>
        </w:rPr>
        <w:t>ενός στην εργολαβική εταιρεία, δηλαδή, τον ιδιώτη και αφ</w:t>
      </w:r>
      <w:r>
        <w:rPr>
          <w:rFonts w:eastAsia="Times New Roman"/>
          <w:szCs w:val="24"/>
        </w:rPr>
        <w:t xml:space="preserve">’ </w:t>
      </w:r>
      <w:r>
        <w:rPr>
          <w:rFonts w:eastAsia="Times New Roman"/>
          <w:szCs w:val="24"/>
        </w:rPr>
        <w:t>ετέρου τη διοίκηση, δη</w:t>
      </w:r>
      <w:r>
        <w:rPr>
          <w:rFonts w:eastAsia="Times New Roman"/>
          <w:szCs w:val="24"/>
        </w:rPr>
        <w:t>λαδή το Υπουργείο Εργασίας και ειδικότερα το Σώμα Επιθεωρητών Εργασίας. Όταν ο ΣΕΠΕ και κατ’ επέκταση ο Ειδικός Γραμματέας ή ο Γενικός Γραμματέας του Υπουργείου, καθίστανται, διά της διατάξεως αυτής, ρυθμιστές διά της έκδοσης ενός πιστοποιητικού της πρόσβα</w:t>
      </w:r>
      <w:r>
        <w:rPr>
          <w:rFonts w:eastAsia="Times New Roman"/>
          <w:szCs w:val="24"/>
        </w:rPr>
        <w:t>σης του εργολάβου στο δημόσιο χρήμα, καταλαβαίνετε τον κίνδυνο που ξαφνικά αναπτύσσεται. Σας ζητώ να το καταγράψετε.</w:t>
      </w:r>
    </w:p>
    <w:p w14:paraId="4C8A803A" w14:textId="77777777" w:rsidR="001C0F06" w:rsidRDefault="00267A1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Ολοκληρώνετε, παρακαλώ.</w:t>
      </w:r>
    </w:p>
    <w:p w14:paraId="4C8A803B" w14:textId="77777777" w:rsidR="001C0F06" w:rsidRDefault="00267A1D">
      <w:pPr>
        <w:spacing w:line="600" w:lineRule="auto"/>
        <w:ind w:firstLine="720"/>
        <w:jc w:val="both"/>
        <w:rPr>
          <w:rFonts w:eastAsia="Times New Roman"/>
          <w:szCs w:val="24"/>
        </w:rPr>
      </w:pPr>
      <w:r>
        <w:rPr>
          <w:rFonts w:eastAsia="Times New Roman"/>
          <w:b/>
          <w:szCs w:val="24"/>
        </w:rPr>
        <w:lastRenderedPageBreak/>
        <w:t>ΝΙΚΟΛΑΟΣ ΠΑΝΑΓΙΩΤΟΠΟΥΛΟΣ:</w:t>
      </w:r>
      <w:r>
        <w:rPr>
          <w:rFonts w:eastAsia="Times New Roman"/>
          <w:szCs w:val="24"/>
        </w:rPr>
        <w:t xml:space="preserve"> Ολοκληρώνω, κύριε Πρόεδρε.</w:t>
      </w:r>
    </w:p>
    <w:p w14:paraId="4C8A803C" w14:textId="77777777" w:rsidR="001C0F06" w:rsidRDefault="00267A1D">
      <w:pPr>
        <w:spacing w:line="600" w:lineRule="auto"/>
        <w:ind w:firstLine="720"/>
        <w:jc w:val="both"/>
        <w:rPr>
          <w:rFonts w:eastAsia="Times New Roman"/>
          <w:szCs w:val="24"/>
        </w:rPr>
      </w:pPr>
      <w:r>
        <w:rPr>
          <w:rFonts w:eastAsia="Times New Roman"/>
          <w:szCs w:val="24"/>
        </w:rPr>
        <w:t xml:space="preserve">Για τα άρθρα 49-51, για την επιτάχυνση απονομής δικαιοσύνης στις εργατικές διαφορές, δεν ξέρω αν έχει συνεννοηθεί με το Υπουργείο Δικαιοσύνης ή τους δικαστές, το </w:t>
      </w:r>
      <w:r>
        <w:rPr>
          <w:rFonts w:eastAsia="Times New Roman"/>
          <w:szCs w:val="24"/>
        </w:rPr>
        <w:t>δικαστικό σώμα</w:t>
      </w:r>
      <w:r>
        <w:rPr>
          <w:rFonts w:eastAsia="Times New Roman"/>
          <w:szCs w:val="24"/>
        </w:rPr>
        <w:t>. Εδώ υποτίθεται ότι η τροποποίηση Κώδικα Πολιτικής Δικονομίας είναι αφ</w:t>
      </w:r>
      <w:r>
        <w:rPr>
          <w:rFonts w:eastAsia="Times New Roman"/>
          <w:szCs w:val="24"/>
        </w:rPr>
        <w:t xml:space="preserve">’ </w:t>
      </w:r>
      <w:r>
        <w:rPr>
          <w:rFonts w:eastAsia="Times New Roman"/>
          <w:szCs w:val="24"/>
        </w:rPr>
        <w:t>ενός αν</w:t>
      </w:r>
      <w:r>
        <w:rPr>
          <w:rFonts w:eastAsia="Times New Roman"/>
          <w:szCs w:val="24"/>
        </w:rPr>
        <w:t xml:space="preserve">τικείμενο της νομοπαρασκευαστικής επιτροπής του Υπουργείου Δικαιοσύνης και έρχεται ως </w:t>
      </w:r>
      <w:proofErr w:type="spellStart"/>
      <w:r>
        <w:rPr>
          <w:rFonts w:eastAsia="Times New Roman"/>
          <w:szCs w:val="24"/>
        </w:rPr>
        <w:t>προαπαιτούμενο</w:t>
      </w:r>
      <w:proofErr w:type="spellEnd"/>
      <w:r>
        <w:rPr>
          <w:rFonts w:eastAsia="Times New Roman"/>
          <w:szCs w:val="24"/>
        </w:rPr>
        <w:t xml:space="preserve"> με ορίζοντα υλοποίησης τον Σεπτέμβριο του 2017. Εσείς φέρνετε κάποιες τροποποιήσεις αποσπασματικά, εδώ κι εκεί, είτε με τροπολογίες είτε με άρθρα, διάσπαρτ</w:t>
      </w:r>
      <w:r>
        <w:rPr>
          <w:rFonts w:eastAsia="Times New Roman"/>
          <w:szCs w:val="24"/>
        </w:rPr>
        <w:t xml:space="preserve">ες σε νομοσχέδια. Έχετε συνεννοηθεί με το Υπουργείο Δικαιοσύνης; Δεν ξέρω, λοιπόν, αν έχετε συνεννοηθεί με τον Υπουργό. </w:t>
      </w:r>
    </w:p>
    <w:p w14:paraId="4C8A803D" w14:textId="77777777" w:rsidR="001C0F06" w:rsidRDefault="00267A1D">
      <w:pPr>
        <w:spacing w:line="600" w:lineRule="auto"/>
        <w:ind w:firstLine="720"/>
        <w:jc w:val="both"/>
        <w:rPr>
          <w:rFonts w:eastAsia="Times New Roman"/>
          <w:szCs w:val="24"/>
        </w:rPr>
      </w:pPr>
      <w:r>
        <w:rPr>
          <w:rFonts w:eastAsia="Times New Roman"/>
          <w:szCs w:val="24"/>
        </w:rPr>
        <w:t>Ξέρω, όμως, ότι η τροποποίηση του Κώδικα Πολιτικής Δικονομίας που εισάγετε θα προσθέσει επιπλέον φορτίο σε ένα ήδη υπερφορτωμένο σύστημ</w:t>
      </w:r>
      <w:r>
        <w:rPr>
          <w:rFonts w:eastAsia="Times New Roman"/>
          <w:szCs w:val="24"/>
        </w:rPr>
        <w:t xml:space="preserve">α εκδίκασης υποθέσεων στα μικρά πολιτικά δικαστήρια, δηλαδή το Ειρηνοδικείο και το Μονομελές. Θα δημιουργηθεί νέα ύλη με κύμα αιτήσεων εκδόσεως διαταγών πληρωμών για οφειλόμενους μισθούς, αλλά και ανακοπών από </w:t>
      </w:r>
      <w:r>
        <w:rPr>
          <w:rFonts w:eastAsia="Times New Roman"/>
          <w:szCs w:val="24"/>
        </w:rPr>
        <w:lastRenderedPageBreak/>
        <w:t xml:space="preserve">τους </w:t>
      </w:r>
      <w:proofErr w:type="spellStart"/>
      <w:r>
        <w:rPr>
          <w:rFonts w:eastAsia="Times New Roman"/>
          <w:szCs w:val="24"/>
        </w:rPr>
        <w:t>ανακόπτες</w:t>
      </w:r>
      <w:proofErr w:type="spellEnd"/>
      <w:r>
        <w:rPr>
          <w:rFonts w:eastAsia="Times New Roman"/>
          <w:szCs w:val="24"/>
        </w:rPr>
        <w:t xml:space="preserve"> και στην πράξη αυτό θα δημιουργ</w:t>
      </w:r>
      <w:r>
        <w:rPr>
          <w:rFonts w:eastAsia="Times New Roman"/>
          <w:szCs w:val="24"/>
        </w:rPr>
        <w:t xml:space="preserve">ήσει επιπλέον πρόβλημα. </w:t>
      </w:r>
    </w:p>
    <w:p w14:paraId="4C8A803E" w14:textId="77777777" w:rsidR="001C0F06" w:rsidRDefault="00267A1D">
      <w:pPr>
        <w:spacing w:line="600" w:lineRule="auto"/>
        <w:ind w:firstLine="720"/>
        <w:jc w:val="both"/>
        <w:rPr>
          <w:rFonts w:eastAsia="Times New Roman"/>
          <w:szCs w:val="24"/>
        </w:rPr>
      </w:pPr>
      <w:r>
        <w:rPr>
          <w:rFonts w:eastAsia="Times New Roman"/>
          <w:szCs w:val="24"/>
        </w:rPr>
        <w:t>Ευχαριστώ για την ανοχή, κύριε Πρόεδρε. Ολοκληρώνω.</w:t>
      </w:r>
    </w:p>
    <w:p w14:paraId="4C8A803F" w14:textId="77777777" w:rsidR="001C0F06" w:rsidRDefault="00267A1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Μην με ευχαριστείτε, κλείστε. </w:t>
      </w:r>
    </w:p>
    <w:p w14:paraId="4C8A8040" w14:textId="77777777" w:rsidR="001C0F06" w:rsidRDefault="00267A1D">
      <w:pPr>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w:t>
      </w:r>
      <w:r>
        <w:rPr>
          <w:rFonts w:eastAsia="Times New Roman"/>
          <w:szCs w:val="24"/>
        </w:rPr>
        <w:t>Συμπερασματικά, πρόκειται για ένα νομοσχέδιο με αποσπασματικές, δευτερεύουσας σημασίας ρυ</w:t>
      </w:r>
      <w:r>
        <w:rPr>
          <w:rFonts w:eastAsia="Times New Roman"/>
          <w:szCs w:val="24"/>
        </w:rPr>
        <w:t xml:space="preserve">θμίσεις με εμφανή </w:t>
      </w:r>
      <w:proofErr w:type="spellStart"/>
      <w:r>
        <w:rPr>
          <w:rFonts w:eastAsia="Times New Roman"/>
          <w:szCs w:val="24"/>
        </w:rPr>
        <w:t>τιμωρητική</w:t>
      </w:r>
      <w:proofErr w:type="spellEnd"/>
      <w:r>
        <w:rPr>
          <w:rFonts w:eastAsia="Times New Roman"/>
          <w:szCs w:val="24"/>
        </w:rPr>
        <w:t xml:space="preserve"> και όχι προληπτική αντιμετώπιση </w:t>
      </w:r>
      <w:proofErr w:type="spellStart"/>
      <w:r>
        <w:rPr>
          <w:rFonts w:eastAsia="Times New Roman"/>
          <w:szCs w:val="24"/>
        </w:rPr>
        <w:t>παραβατικών</w:t>
      </w:r>
      <w:proofErr w:type="spellEnd"/>
      <w:r>
        <w:rPr>
          <w:rFonts w:eastAsia="Times New Roman"/>
          <w:szCs w:val="24"/>
        </w:rPr>
        <w:t xml:space="preserve"> συμπεριφορών ως διασπορά θεωρητικώς φιλεργατικών διατάξεων, των οποίων η εφαρμογή στην πράξη είναι εξαιρετικά αμφίβολη. </w:t>
      </w:r>
    </w:p>
    <w:p w14:paraId="4C8A8041" w14:textId="77777777" w:rsidR="001C0F06" w:rsidRDefault="00267A1D">
      <w:pPr>
        <w:spacing w:line="600" w:lineRule="auto"/>
        <w:ind w:firstLine="720"/>
        <w:jc w:val="both"/>
        <w:rPr>
          <w:rFonts w:eastAsia="Times New Roman"/>
          <w:szCs w:val="24"/>
        </w:rPr>
      </w:pPr>
      <w:r>
        <w:rPr>
          <w:rFonts w:eastAsia="Times New Roman"/>
          <w:szCs w:val="24"/>
        </w:rPr>
        <w:t>Εσείς στον μοναδικό δρόμο για τη δημιουργία νέων θέσεων απασχό</w:t>
      </w:r>
      <w:r>
        <w:rPr>
          <w:rFonts w:eastAsia="Times New Roman"/>
          <w:szCs w:val="24"/>
        </w:rPr>
        <w:t>λησης και διατήρηση των υφισταμένων και δημιουργία θέσεων απασχόλησης με καλύτερους όρους –όχι περισσότερες δουλειές μόνο, αλλά καλύτερες δουλειές- δεν αναγνωρίζετε ότι υπάρχει μόνο ο δρόμος της προσέγγισης επενδυτικών κεφαλαίων.</w:t>
      </w:r>
    </w:p>
    <w:p w14:paraId="4C8A8042" w14:textId="77777777" w:rsidR="001C0F06" w:rsidRDefault="00267A1D">
      <w:pPr>
        <w:spacing w:line="600" w:lineRule="auto"/>
        <w:ind w:firstLine="720"/>
        <w:jc w:val="both"/>
        <w:rPr>
          <w:rFonts w:eastAsia="Times New Roman"/>
          <w:szCs w:val="24"/>
        </w:rPr>
      </w:pPr>
      <w:r>
        <w:rPr>
          <w:rFonts w:eastAsia="Times New Roman"/>
          <w:szCs w:val="24"/>
        </w:rPr>
        <w:lastRenderedPageBreak/>
        <w:t>Εκεί, όμως, αρχίζουν τα υπ</w:t>
      </w:r>
      <w:r>
        <w:rPr>
          <w:rFonts w:eastAsia="Times New Roman"/>
          <w:szCs w:val="24"/>
        </w:rPr>
        <w:t xml:space="preserve">αρξιακά σας προβλήματα. Ο Πρωθυπουργός μιλάει για επενδύσεις, αλλά ο κινηματικός ΣΥΡΙΖΑ τις υπονομεύει. </w:t>
      </w:r>
    </w:p>
    <w:p w14:paraId="4C8A8043" w14:textId="77777777" w:rsidR="001C0F06" w:rsidRDefault="00267A1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Σας παρακαλώ, κύριε Παναγιωτόπουλε, κλείστε.</w:t>
      </w:r>
    </w:p>
    <w:p w14:paraId="4C8A8044" w14:textId="77777777" w:rsidR="001C0F06" w:rsidRDefault="00267A1D">
      <w:pPr>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Ο κοινοβουλευτικός ΣΥΡΙΖΑ δηλώνει ότι είναι με </w:t>
      </w:r>
      <w:r>
        <w:rPr>
          <w:rFonts w:eastAsia="Times New Roman"/>
          <w:szCs w:val="24"/>
        </w:rPr>
        <w:t>τους εργαζόμενους…</w:t>
      </w:r>
    </w:p>
    <w:p w14:paraId="4C8A8045" w14:textId="77777777" w:rsidR="001C0F06" w:rsidRDefault="00267A1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Κλείστε.</w:t>
      </w:r>
    </w:p>
    <w:p w14:paraId="4C8A8046" w14:textId="77777777" w:rsidR="001C0F06" w:rsidRDefault="00267A1D">
      <w:pPr>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…χωρίς να κάνει τον κόπο να διακρίνει ανάμεσα σε καλούς και κακούς εργοδότες. Και βέβαια, ο κυβερνητικός ΣΥΡΙΖΑ…</w:t>
      </w:r>
    </w:p>
    <w:p w14:paraId="4C8A8047" w14:textId="77777777" w:rsidR="001C0F06" w:rsidRDefault="00267A1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Παναγιωτόπουλε, α</w:t>
      </w:r>
      <w:r>
        <w:rPr>
          <w:rFonts w:eastAsia="Times New Roman"/>
          <w:szCs w:val="24"/>
        </w:rPr>
        <w:t xml:space="preserve">κούτε το Προεδρείο; </w:t>
      </w:r>
    </w:p>
    <w:p w14:paraId="4C8A8048" w14:textId="77777777" w:rsidR="001C0F06" w:rsidRDefault="00267A1D">
      <w:pPr>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Έτσι δεν γίνεται. Ευχαριστώ, κύριε Πρόεδρε…</w:t>
      </w:r>
    </w:p>
    <w:p w14:paraId="4C8A8049" w14:textId="77777777" w:rsidR="001C0F06" w:rsidRDefault="00267A1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Ναι, με ευχαριστείτε, αλλά πρέπει να κλείσετε.</w:t>
      </w:r>
    </w:p>
    <w:p w14:paraId="4C8A804A" w14:textId="77777777" w:rsidR="001C0F06" w:rsidRDefault="00267A1D">
      <w:pPr>
        <w:spacing w:line="600" w:lineRule="auto"/>
        <w:ind w:firstLine="720"/>
        <w:jc w:val="both"/>
        <w:rPr>
          <w:rFonts w:eastAsia="Times New Roman"/>
          <w:szCs w:val="24"/>
        </w:rPr>
      </w:pPr>
      <w:r>
        <w:rPr>
          <w:rFonts w:eastAsia="Times New Roman"/>
          <w:b/>
          <w:szCs w:val="24"/>
        </w:rPr>
        <w:lastRenderedPageBreak/>
        <w:t>ΝΙΚΟΛΑΟΣ ΠΑΝΑΓΙΩΤΟΠΟΥΛΟΣ:</w:t>
      </w:r>
      <w:r>
        <w:rPr>
          <w:rFonts w:eastAsia="Times New Roman"/>
          <w:szCs w:val="24"/>
        </w:rPr>
        <w:t xml:space="preserve"> Σημασία έχει το αφήγημα, αλλά το αφήγημα έχει σταματήσει να</w:t>
      </w:r>
      <w:r>
        <w:rPr>
          <w:rFonts w:eastAsia="Times New Roman"/>
          <w:szCs w:val="24"/>
        </w:rPr>
        <w:t xml:space="preserve"> ακούγεται, έχει κουράσει το ακροατήριο.</w:t>
      </w:r>
    </w:p>
    <w:p w14:paraId="4C8A804B" w14:textId="77777777" w:rsidR="001C0F06" w:rsidRDefault="00267A1D">
      <w:pPr>
        <w:spacing w:line="600" w:lineRule="auto"/>
        <w:ind w:firstLine="720"/>
        <w:jc w:val="both"/>
        <w:rPr>
          <w:rFonts w:eastAsia="Times New Roman"/>
          <w:szCs w:val="24"/>
        </w:rPr>
      </w:pPr>
      <w:r>
        <w:rPr>
          <w:rFonts w:eastAsia="Times New Roman"/>
          <w:szCs w:val="24"/>
        </w:rPr>
        <w:t>Ευχαριστώ.</w:t>
      </w:r>
    </w:p>
    <w:p w14:paraId="4C8A804C" w14:textId="77777777" w:rsidR="001C0F06" w:rsidRDefault="00267A1D">
      <w:pPr>
        <w:spacing w:line="600" w:lineRule="auto"/>
        <w:ind w:firstLine="720"/>
        <w:jc w:val="center"/>
        <w:rPr>
          <w:rFonts w:eastAsia="Times New Roman"/>
          <w:b/>
          <w:szCs w:val="24"/>
        </w:rPr>
      </w:pPr>
      <w:r>
        <w:rPr>
          <w:rFonts w:eastAsia="Times New Roman"/>
          <w:szCs w:val="24"/>
        </w:rPr>
        <w:t>(Χειροκροτήματα από την πτέρυγα της Νέας Δημοκρατίας)</w:t>
      </w:r>
    </w:p>
    <w:p w14:paraId="4C8A804D" w14:textId="77777777" w:rsidR="001C0F06" w:rsidRDefault="00267A1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Λοιπόν, αυτό που ακούστηκε χθες ότι θα καταβληθεί προσπάθεια να τελειώσουμε στις 13.00΄, ξεχάστε το. Δεν υπάρχει καμμ</w:t>
      </w:r>
      <w:r>
        <w:rPr>
          <w:rFonts w:eastAsia="Times New Roman"/>
          <w:szCs w:val="24"/>
        </w:rPr>
        <w:t xml:space="preserve">ία περίπτωση. Έχουν να μιλήσουν δύο, τρεις Υπουργοί, η κυρίως Υπουργός και άλλοι δύο, τρεις Κοινοβουλευτικοί και είκοσι συνάδελφοι. Ακόμη και να </w:t>
      </w:r>
      <w:proofErr w:type="spellStart"/>
      <w:r>
        <w:rPr>
          <w:rFonts w:eastAsia="Times New Roman"/>
          <w:szCs w:val="24"/>
        </w:rPr>
        <w:t>διαγράφοντο</w:t>
      </w:r>
      <w:proofErr w:type="spellEnd"/>
      <w:r>
        <w:rPr>
          <w:rFonts w:eastAsia="Times New Roman"/>
          <w:szCs w:val="24"/>
        </w:rPr>
        <w:t xml:space="preserve"> όλοι οι συνάδελφοι οικειοθελώς, μόνο με τους Υπουργούς και τους Κοινοβουλευτικούς θέλουμε μιάμιση ώ</w:t>
      </w:r>
      <w:r>
        <w:rPr>
          <w:rFonts w:eastAsia="Times New Roman"/>
          <w:szCs w:val="24"/>
        </w:rPr>
        <w:t>ρα και τουλάχιστον τρία τέταρτα για την ψηφοφορία, σύνολο είναι δύο ώρες. Επομένως, αυτό ακυρώνεται. Προχωράμε κανονικά. Εντάξει πολύ θα θέλαμε –όποιος ήθελε- να είμαστε παρόντες στην κατάθεση στεφάνου από τον κ. Μακρόν, αλλά η Ολομέλεια θα κάνει τη δουλει</w:t>
      </w:r>
      <w:r>
        <w:rPr>
          <w:rFonts w:eastAsia="Times New Roman"/>
          <w:szCs w:val="24"/>
        </w:rPr>
        <w:t xml:space="preserve">ά της και ο κ. Μακρόν θα κάνει τη δική του δουλειά. </w:t>
      </w:r>
    </w:p>
    <w:p w14:paraId="4C8A804E" w14:textId="77777777" w:rsidR="001C0F06" w:rsidRDefault="00267A1D">
      <w:pPr>
        <w:spacing w:line="600" w:lineRule="auto"/>
        <w:ind w:firstLine="720"/>
        <w:jc w:val="both"/>
        <w:rPr>
          <w:rFonts w:eastAsia="Times New Roman"/>
          <w:szCs w:val="24"/>
        </w:rPr>
      </w:pPr>
      <w:r>
        <w:rPr>
          <w:rFonts w:eastAsia="Times New Roman"/>
          <w:szCs w:val="24"/>
        </w:rPr>
        <w:lastRenderedPageBreak/>
        <w:t>Επομένως, συνεχίζουμε κανονικά.</w:t>
      </w:r>
    </w:p>
    <w:p w14:paraId="4C8A804F" w14:textId="77777777" w:rsidR="001C0F06" w:rsidRDefault="00267A1D">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Πάμε δηλαδή σε εξάντληση του καταλόγου;</w:t>
      </w:r>
    </w:p>
    <w:p w14:paraId="4C8A8050" w14:textId="77777777" w:rsidR="001C0F06" w:rsidRDefault="00267A1D">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Κύριε Πρόεδρε, είχα ζητήσει τον λόγο.</w:t>
      </w:r>
    </w:p>
    <w:p w14:paraId="4C8A8051" w14:textId="77777777" w:rsidR="001C0F06" w:rsidRDefault="00267A1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Εντάξει, συγγνώμη, κύριε </w:t>
      </w:r>
      <w:r>
        <w:rPr>
          <w:rFonts w:eastAsia="Times New Roman"/>
          <w:szCs w:val="24"/>
        </w:rPr>
        <w:t>Μαντά. Πριν ανέβετε στο Βήμα, κύριε Μαντά…</w:t>
      </w:r>
    </w:p>
    <w:p w14:paraId="4C8A8052" w14:textId="77777777" w:rsidR="001C0F06" w:rsidRDefault="00267A1D">
      <w:pPr>
        <w:spacing w:line="600" w:lineRule="auto"/>
        <w:ind w:firstLine="720"/>
        <w:jc w:val="both"/>
        <w:rPr>
          <w:rFonts w:eastAsia="Times New Roman"/>
          <w:szCs w:val="24"/>
        </w:rPr>
      </w:pPr>
      <w:r>
        <w:rPr>
          <w:rFonts w:eastAsia="Times New Roman"/>
          <w:b/>
          <w:szCs w:val="24"/>
        </w:rPr>
        <w:t xml:space="preserve">ΓΕΡΑΣΙΜΟΣ </w:t>
      </w:r>
      <w:r>
        <w:rPr>
          <w:rFonts w:eastAsia="Times New Roman"/>
          <w:b/>
          <w:szCs w:val="24"/>
        </w:rPr>
        <w:t xml:space="preserve">(ΜΑΚΗΣ) </w:t>
      </w:r>
      <w:r>
        <w:rPr>
          <w:rFonts w:eastAsia="Times New Roman"/>
          <w:b/>
          <w:szCs w:val="24"/>
        </w:rPr>
        <w:t>ΜΠΑΛΑΟΥΡΑΣ:</w:t>
      </w:r>
      <w:r>
        <w:rPr>
          <w:rFonts w:eastAsia="Times New Roman"/>
          <w:szCs w:val="24"/>
        </w:rPr>
        <w:t xml:space="preserve"> Κύριε Πρόεδρε, έχει ζητήσει τον λόγο και ο Υπουργός κ. </w:t>
      </w:r>
      <w:proofErr w:type="spellStart"/>
      <w:r>
        <w:rPr>
          <w:rFonts w:eastAsia="Times New Roman"/>
          <w:szCs w:val="24"/>
        </w:rPr>
        <w:t>Χαρίτσης</w:t>
      </w:r>
      <w:proofErr w:type="spellEnd"/>
      <w:r>
        <w:rPr>
          <w:rFonts w:eastAsia="Times New Roman"/>
          <w:szCs w:val="24"/>
        </w:rPr>
        <w:t xml:space="preserve">.  </w:t>
      </w:r>
    </w:p>
    <w:p w14:paraId="4C8A8053" w14:textId="77777777" w:rsidR="001C0F06" w:rsidRDefault="00267A1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Αφήστε με να προεδρεύσω. Ξέρω. Έχω συνεννοηθεί εγώ με την κυρία Υπουργό. Γι’ αυτό ε</w:t>
      </w:r>
      <w:r>
        <w:rPr>
          <w:rFonts w:eastAsia="Times New Roman"/>
          <w:szCs w:val="24"/>
        </w:rPr>
        <w:t xml:space="preserve">ίπα στον κ. Μαντά ότι τον παρακαλώ να καθίσει κάτω για λίγο. </w:t>
      </w:r>
    </w:p>
    <w:p w14:paraId="4C8A8054" w14:textId="77777777" w:rsidR="001C0F06" w:rsidRDefault="00267A1D">
      <w:pPr>
        <w:spacing w:line="600" w:lineRule="auto"/>
        <w:ind w:firstLine="720"/>
        <w:jc w:val="both"/>
        <w:rPr>
          <w:rFonts w:eastAsia="Times New Roman"/>
          <w:szCs w:val="24"/>
        </w:rPr>
      </w:pPr>
      <w:r>
        <w:rPr>
          <w:rFonts w:eastAsia="Times New Roman"/>
          <w:szCs w:val="24"/>
        </w:rPr>
        <w:t xml:space="preserve">Λοιπόν, η κυριά Υπουργός δεν θα κάνει τώρα την ομιλία της, αλλά θέλει, για να διευκολυνθούν οι </w:t>
      </w:r>
      <w:r>
        <w:rPr>
          <w:rFonts w:eastAsia="Times New Roman"/>
          <w:szCs w:val="24"/>
        </w:rPr>
        <w:t xml:space="preserve">υπηρεσίες </w:t>
      </w:r>
      <w:r>
        <w:rPr>
          <w:rFonts w:eastAsia="Times New Roman"/>
          <w:szCs w:val="24"/>
        </w:rPr>
        <w:t xml:space="preserve">και να βγει το σπλάχνο της ψηφοφορίας, να πει για τις νομοτεχνικές βελτιώσεις και να πει </w:t>
      </w:r>
      <w:r>
        <w:rPr>
          <w:rFonts w:eastAsia="Times New Roman"/>
          <w:szCs w:val="24"/>
        </w:rPr>
        <w:t>ποιες τροπολογίες κάνει αποδεκτές.</w:t>
      </w:r>
    </w:p>
    <w:p w14:paraId="4C8A8055" w14:textId="77777777" w:rsidR="001C0F06" w:rsidRDefault="00267A1D">
      <w:pPr>
        <w:spacing w:line="600" w:lineRule="auto"/>
        <w:ind w:firstLine="720"/>
        <w:jc w:val="both"/>
        <w:rPr>
          <w:rFonts w:eastAsia="Times New Roman"/>
          <w:szCs w:val="24"/>
        </w:rPr>
      </w:pPr>
      <w:r>
        <w:rPr>
          <w:rFonts w:eastAsia="Times New Roman"/>
          <w:b/>
          <w:szCs w:val="24"/>
        </w:rPr>
        <w:lastRenderedPageBreak/>
        <w:t>ΕΦΗ</w:t>
      </w:r>
      <w:r>
        <w:rPr>
          <w:rFonts w:eastAsia="Times New Roman"/>
          <w:b/>
          <w:szCs w:val="24"/>
        </w:rPr>
        <w:t xml:space="preserve"> ΑΧΤΣΙΟΓΛΟΥ (Υπουργός Εργασίας, Κοινωνικής Ασφάλισης και Κοινωνικής Αλληλεγγύης):</w:t>
      </w:r>
      <w:r>
        <w:rPr>
          <w:rFonts w:eastAsia="Times New Roman"/>
          <w:szCs w:val="24"/>
        </w:rPr>
        <w:t xml:space="preserve"> Όχι τώρα. Να μιλήσουν κάποιοι Βουλευτές και μετά θα τα πω. Δεν θα αργήσω.</w:t>
      </w:r>
    </w:p>
    <w:p w14:paraId="4C8A8056" w14:textId="77777777" w:rsidR="001C0F06" w:rsidRDefault="00267A1D">
      <w:pPr>
        <w:spacing w:line="600" w:lineRule="auto"/>
        <w:ind w:firstLine="720"/>
        <w:jc w:val="both"/>
        <w:rPr>
          <w:rFonts w:eastAsia="Times New Roman" w:cs="Times New Roman"/>
          <w:szCs w:val="24"/>
        </w:rPr>
      </w:pPr>
      <w:r>
        <w:rPr>
          <w:rFonts w:eastAsia="Times New Roman"/>
          <w:b/>
          <w:szCs w:val="24"/>
        </w:rPr>
        <w:t xml:space="preserve">ΠΡΟΕΔΡΕΥΩΝ (Νικήτας Κακλαμάνης): </w:t>
      </w:r>
      <w:r>
        <w:rPr>
          <w:rFonts w:eastAsia="Times New Roman"/>
          <w:szCs w:val="24"/>
        </w:rPr>
        <w:t>Ναι, αλλά μη μου το αφήσετε γ</w:t>
      </w:r>
      <w:r>
        <w:rPr>
          <w:rFonts w:eastAsia="Times New Roman"/>
          <w:szCs w:val="24"/>
        </w:rPr>
        <w:t xml:space="preserve">ια το τέλος. Σας εξήγησα ότι οι Υπηρεσίες θέλουν κάποιον χρόνο για να βγάλουν το σπλάχνο. </w:t>
      </w:r>
      <w:r>
        <w:rPr>
          <w:rFonts w:eastAsia="Times New Roman" w:cs="Times New Roman"/>
          <w:szCs w:val="24"/>
        </w:rPr>
        <w:t>Μετά τον κ. Μαντά θα έρθετε στο Βήμα για τα δύο αυτά πράγματα, τις νομοτεχνικές και τις τροπολογίες. Την ομιλία σας κάντε την όποτε θέλετε.</w:t>
      </w:r>
    </w:p>
    <w:p w14:paraId="4C8A805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Κύριε Μαντά, ελάτε.</w:t>
      </w:r>
    </w:p>
    <w:p w14:paraId="4C8A805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ΑΝΔΡΕΑ</w:t>
      </w:r>
      <w:r>
        <w:rPr>
          <w:rFonts w:eastAsia="Times New Roman" w:cs="Times New Roman"/>
          <w:b/>
          <w:szCs w:val="24"/>
        </w:rPr>
        <w:t>Σ ΛΟΒΕΡΔΟΣ:</w:t>
      </w:r>
      <w:r>
        <w:rPr>
          <w:rFonts w:eastAsia="Times New Roman" w:cs="Times New Roman"/>
          <w:szCs w:val="24"/>
        </w:rPr>
        <w:t xml:space="preserve"> Κύριε Πρόεδρε, είπατε ότι θα εξαντληθεί ο κατάλογος. Άρα, θα πάμε το απόγευμα.</w:t>
      </w:r>
    </w:p>
    <w:p w14:paraId="4C8A805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Ναι, εκτός αν θέλουν κάποιοι συνάδελφοι να διαγραφούν.</w:t>
      </w:r>
    </w:p>
    <w:p w14:paraId="4C8A805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Άρα, όλο το Προεδρείο θα εξαντλήσει τον κατάλογο.</w:t>
      </w:r>
    </w:p>
    <w:p w14:paraId="4C8A805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Ν (Νικήτας Κακλαμάνης):</w:t>
      </w:r>
      <w:r>
        <w:rPr>
          <w:rFonts w:eastAsia="Times New Roman" w:cs="Times New Roman"/>
          <w:szCs w:val="24"/>
        </w:rPr>
        <w:t xml:space="preserve"> Ναι, βεβαίως. Δεν γίνεται αλλιώς. Πρακτικά δεν γίνεται να τελειώσουμε στις 13.00΄. Επομένως, αφού δεν τελειώνουμε στις 13.00΄, δεν </w:t>
      </w:r>
      <w:r>
        <w:rPr>
          <w:rFonts w:eastAsia="Times New Roman" w:cs="Times New Roman"/>
          <w:szCs w:val="24"/>
        </w:rPr>
        <w:lastRenderedPageBreak/>
        <w:t>μπορώ να βάλω εγώ περιορισμό στους συναδέλφους. Αυτό ισχύει και για τον επόμενο από εμένα. Εκτός αν κ</w:t>
      </w:r>
      <w:r>
        <w:rPr>
          <w:rFonts w:eastAsia="Times New Roman" w:cs="Times New Roman"/>
          <w:szCs w:val="24"/>
        </w:rPr>
        <w:t>άποιοι θέλουν να διαγραφούν από μόνοι τους.</w:t>
      </w:r>
    </w:p>
    <w:p w14:paraId="4C8A805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Κύριε Μαντά, έχετε τον λόγο.</w:t>
      </w:r>
    </w:p>
    <w:p w14:paraId="4C8A805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Συμφωνούμε με τη διαδικασία που προτείνετε, κύριε Πρόεδρε. </w:t>
      </w:r>
    </w:p>
    <w:p w14:paraId="4C8A805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Κυρίες και κύριοι Υπουργοί, κυρίες και κύριοι Βουλευτές, καλημέρα.</w:t>
      </w:r>
    </w:p>
    <w:p w14:paraId="4C8A805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Σε αυτό το νομοσχέδιο ένα πράγμα που άκο</w:t>
      </w:r>
      <w:r>
        <w:rPr>
          <w:rFonts w:eastAsia="Times New Roman" w:cs="Times New Roman"/>
          <w:szCs w:val="24"/>
        </w:rPr>
        <w:t xml:space="preserve">υσα εγώ, θα πω και ποια άλλα άκουσα, είναι πάρα πολλούς χαρακτηρισμούς. Σχεδόν πρωταγωνίστησε σε αυτό. Τι επικοινωνιακό το είπανε, τι αιμοστατικό το είπανε, τι φαιδρό το είπανε, τι ανεφάρμοστο το είπανε. Όλα τα είπανε. Γιατί, άραγε; </w:t>
      </w:r>
    </w:p>
    <w:p w14:paraId="4C8A806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Συστηματικά, βεβαίως, </w:t>
      </w:r>
      <w:r>
        <w:rPr>
          <w:rFonts w:eastAsia="Times New Roman" w:cs="Times New Roman"/>
          <w:szCs w:val="24"/>
        </w:rPr>
        <w:t xml:space="preserve">εκτός από εξαιρέσεις, ιδιαίτερα από την πλευρά της Αντιπολίτευσης, αρνήθηκαν να αναφερθούν στα συγκεκριμένα άρθρα του νομοσχεδίου. Και κάνω μία πρόβλεψη, όταν φτάσουμε στα συγκεκριμένα άρθρα του νομοσχεδίου </w:t>
      </w:r>
      <w:r>
        <w:rPr>
          <w:rFonts w:eastAsia="Times New Roman" w:cs="Times New Roman"/>
          <w:szCs w:val="24"/>
        </w:rPr>
        <w:lastRenderedPageBreak/>
        <w:t xml:space="preserve">θα παρακολουθήσουμε όλοι ότι πολλά από αυτά, που </w:t>
      </w:r>
      <w:r>
        <w:rPr>
          <w:rFonts w:eastAsia="Times New Roman" w:cs="Times New Roman"/>
          <w:szCs w:val="24"/>
        </w:rPr>
        <w:t>αναμφισβήτητα είναι θετικά και προωθητικά, πολλές πλευρές της αντιπολίτευσης θα τα ψηφίσουν.</w:t>
      </w:r>
    </w:p>
    <w:p w14:paraId="4C8A806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Συνεπώς, νομίζω ότι είναι απολύτως εμφανές ότι πέρα από το στρατηγικό αδιέξοδο που βρίσκεται ειδικά η Αξιωματική Αντιπολίτευση, και θα πω μερικά πράγματα στο τέλος</w:t>
      </w:r>
      <w:r>
        <w:rPr>
          <w:rFonts w:eastAsia="Times New Roman" w:cs="Times New Roman"/>
          <w:szCs w:val="24"/>
        </w:rPr>
        <w:t xml:space="preserve"> γι’ αυτό, υπάρχει επόμενη μέρα για τους εργαζόμενους και τις εργαζόμενες σε αυτήν τη χώρα.</w:t>
      </w:r>
    </w:p>
    <w:p w14:paraId="4C8A806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Θα ξεκινήσω λέγοντας το εξής: είναι λίγο να έχουν αποδοθεί, όπως δήλωσε πρόσφατα σε εφημερίδα ο επικεφαλής του Σώματος Επιθεώρησης Εργασίας, 24 εκατομμύρια από παρε</w:t>
      </w:r>
      <w:r>
        <w:rPr>
          <w:rFonts w:eastAsia="Times New Roman" w:cs="Times New Roman"/>
          <w:szCs w:val="24"/>
        </w:rPr>
        <w:t>μβάσεις σε εργατικές διαφορές στους εργαζόμενους; Είναι λίγο; Είναι λίγο αυτά τα δεκάδες χιλιάδες μεροκάματα απλήρωτη εργασία που με αυτές τις παρεμβάσεις επιστράφηκαν;</w:t>
      </w:r>
    </w:p>
    <w:p w14:paraId="4C8A806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Εγώ δεν θα μπω στα πολλά νομικά και στις ανακοπές και σε όλα αυτά τα πράγματα, που νομί</w:t>
      </w:r>
      <w:r>
        <w:rPr>
          <w:rFonts w:eastAsia="Times New Roman" w:cs="Times New Roman"/>
          <w:szCs w:val="24"/>
        </w:rPr>
        <w:t>ζω ότι έγινε φανερό πως είναι κάποιες διαδικασίες που έτσι κι αλλιώς υπάρχουν. Όμως, να δούμε τα βήματα. Για να τα δούμε λιγάκι</w:t>
      </w:r>
      <w:r>
        <w:rPr>
          <w:rFonts w:eastAsia="Times New Roman" w:cs="Times New Roman"/>
          <w:szCs w:val="24"/>
        </w:rPr>
        <w:t>.</w:t>
      </w:r>
      <w:r>
        <w:rPr>
          <w:rFonts w:eastAsia="Times New Roman" w:cs="Times New Roman"/>
          <w:szCs w:val="24"/>
        </w:rPr>
        <w:t xml:space="preserve"> Είναι λίγο ότι θεσπίζεται η υποχρέωση του εργοδότη, επιτέλους, στα οικοδομικά και τε</w:t>
      </w:r>
      <w:r>
        <w:rPr>
          <w:rFonts w:eastAsia="Times New Roman" w:cs="Times New Roman"/>
          <w:szCs w:val="24"/>
        </w:rPr>
        <w:lastRenderedPageBreak/>
        <w:t>χνικά έργα να αναγγέλλει ηλεκτρονικά το απα</w:t>
      </w:r>
      <w:r>
        <w:rPr>
          <w:rFonts w:eastAsia="Times New Roman" w:cs="Times New Roman"/>
          <w:szCs w:val="24"/>
        </w:rPr>
        <w:t>σχολούμενο προσωπικό; Ή αλήθεια δεν ξέρουμε τι πάρτι γινόταν σε αυτό το επίπεδο; Είναι λίγο αυτό;</w:t>
      </w:r>
    </w:p>
    <w:p w14:paraId="4C8A806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Είναι λίγο το ότι ενισχύουμε τις επιχειρήσεις που τηρούν την εργατική νομοθεσία; Είναι κίνητρο ή αντικίνητρο αυτό; Για ποιους είναι αντικίνητρο; Επειδή μας λέ</w:t>
      </w:r>
      <w:r>
        <w:rPr>
          <w:rFonts w:eastAsia="Times New Roman" w:cs="Times New Roman"/>
          <w:szCs w:val="24"/>
        </w:rPr>
        <w:t>τε ότι είναι κατασταλτικό το νομοσχέδιο. Για να καταλάβω, δηλαδή. Ευτυχώς υπάρχουν επιχειρήσεις σε αυτήν τη χώρα που τηρούν την εργατική νομοθεσία. Δεν είναι κίνητρο, λοιπόν, για τις επιχειρήσεις να τηρούν την εργατική νομοθεσία, προκειμένου να έχουν πρόσβ</w:t>
      </w:r>
      <w:r>
        <w:rPr>
          <w:rFonts w:eastAsia="Times New Roman" w:cs="Times New Roman"/>
          <w:szCs w:val="24"/>
        </w:rPr>
        <w:t xml:space="preserve">αση στο δημόσιο χρήμα; Ή θέλετε να συνεχιστεί το «πανηγύρι» και οι συγκεκριμένες επιχειρήσεις που συστηματικά παραβιάζουν την εργατική νομοθεσία να συνεχίσουν να έχουν αυτές τις προσβάσεις και τα </w:t>
      </w:r>
      <w:proofErr w:type="spellStart"/>
      <w:r>
        <w:rPr>
          <w:rFonts w:eastAsia="Times New Roman" w:cs="Times New Roman"/>
          <w:szCs w:val="24"/>
        </w:rPr>
        <w:t>κονέ</w:t>
      </w:r>
      <w:proofErr w:type="spellEnd"/>
      <w:r>
        <w:rPr>
          <w:rFonts w:eastAsia="Times New Roman" w:cs="Times New Roman"/>
          <w:szCs w:val="24"/>
        </w:rPr>
        <w:t xml:space="preserve"> που δεκαετίες τώρα τα χρησιμοποιούν;</w:t>
      </w:r>
    </w:p>
    <w:p w14:paraId="4C8A806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Είναι λίγο αυτό το</w:t>
      </w:r>
      <w:r>
        <w:rPr>
          <w:rFonts w:eastAsia="Times New Roman" w:cs="Times New Roman"/>
          <w:szCs w:val="24"/>
        </w:rPr>
        <w:t xml:space="preserve"> κίνητρο για τις επιχειρήσεις που πράγματι θέλουν να είναι συνεπείς με την εργατική νομοθεσία; Και βεβαίως γι’ αυτές που δεν είναι συνεπείς με την εργατική νομοθεσία, ναι, θα αποκλείονται από το δημόσιο χρήμα.</w:t>
      </w:r>
    </w:p>
    <w:p w14:paraId="4C8A806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Αυτή είναι μια καθαρή θέση και είναι η επόμενη</w:t>
      </w:r>
      <w:r>
        <w:rPr>
          <w:rFonts w:eastAsia="Times New Roman" w:cs="Times New Roman"/>
          <w:szCs w:val="24"/>
        </w:rPr>
        <w:t xml:space="preserve"> μέρα. </w:t>
      </w:r>
    </w:p>
    <w:p w14:paraId="4C8A806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Είναι λίγο το ότι ρυθμίζουμε -και θα πάρουμε όλα τα μέτρα ώστε αυτό να είναι ευέλικτο και αποτελεσματικό- την από πριν ηλεκτρονική δήλωση για την υπερωριακή απασχόληση; Εδώ έχουν εκφραστεί πάρα πολλές αντιρρήσεις. Νομίζω ότι είναι απολύτως σαφές απ</w:t>
      </w:r>
      <w:r>
        <w:rPr>
          <w:rFonts w:eastAsia="Times New Roman" w:cs="Times New Roman"/>
          <w:szCs w:val="24"/>
        </w:rPr>
        <w:t xml:space="preserve">ό την πλευρά του Υπουργείου κι έχει ειπωθεί πάρα πολλές φορές ότι θα φτάσουμε στο σημείο –και θα φτάσουμε στο σημείο- με ένα </w:t>
      </w:r>
      <w:proofErr w:type="spellStart"/>
      <w:r>
        <w:rPr>
          <w:rFonts w:eastAsia="Times New Roman" w:cs="Times New Roman"/>
          <w:szCs w:val="24"/>
          <w:lang w:val="en-US"/>
        </w:rPr>
        <w:t>sms</w:t>
      </w:r>
      <w:proofErr w:type="spellEnd"/>
      <w:r>
        <w:rPr>
          <w:rFonts w:eastAsia="Times New Roman" w:cs="Times New Roman"/>
          <w:szCs w:val="24"/>
        </w:rPr>
        <w:t xml:space="preserve"> και η πιο μικρή επιχείρηση να μπορεί να δηλώνει τις υπερωρίες και θα είναι ευέλικτο και αποτελεσματικό σύστημα. Κι εν πάση </w:t>
      </w:r>
      <w:proofErr w:type="spellStart"/>
      <w:r>
        <w:rPr>
          <w:rFonts w:eastAsia="Times New Roman" w:cs="Times New Roman"/>
          <w:szCs w:val="24"/>
        </w:rPr>
        <w:t>περι</w:t>
      </w:r>
      <w:r>
        <w:rPr>
          <w:rFonts w:eastAsia="Times New Roman" w:cs="Times New Roman"/>
          <w:szCs w:val="24"/>
        </w:rPr>
        <w:t>πτώσει</w:t>
      </w:r>
      <w:proofErr w:type="spellEnd"/>
      <w:r>
        <w:rPr>
          <w:rFonts w:eastAsia="Times New Roman" w:cs="Times New Roman"/>
          <w:szCs w:val="24"/>
        </w:rPr>
        <w:t xml:space="preserve">, εδώ είμαστε αν υπάρχει δυσκολία να το βελτιώσουμε ακόμα παραπάνω. </w:t>
      </w:r>
    </w:p>
    <w:p w14:paraId="4C8A806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Είναι λίγα όλα αυτά; Είναι λίγο το ότι αυτή η περίφημη διαταγή πληρωμής μπορεί να είναι πια πολύ πιο </w:t>
      </w:r>
      <w:proofErr w:type="spellStart"/>
      <w:r>
        <w:rPr>
          <w:rFonts w:eastAsia="Times New Roman" w:cs="Times New Roman"/>
          <w:szCs w:val="24"/>
        </w:rPr>
        <w:t>προσβάσιμη</w:t>
      </w:r>
      <w:proofErr w:type="spellEnd"/>
      <w:r>
        <w:rPr>
          <w:rFonts w:eastAsia="Times New Roman" w:cs="Times New Roman"/>
          <w:szCs w:val="24"/>
        </w:rPr>
        <w:t>, πολύ πιο άμεση στον εργαζόμενο; Διότι όλα τα υπόλοιπα υπήρχαν είτε έ</w:t>
      </w:r>
      <w:r>
        <w:rPr>
          <w:rFonts w:eastAsia="Times New Roman" w:cs="Times New Roman"/>
          <w:szCs w:val="24"/>
        </w:rPr>
        <w:t xml:space="preserve">τσι είτε αλλιώς και οι ανακοπές και το ένα και το άλλο. Δεν τα ξέρω καλά τα νομικά, αλλά νομίζω ότι είναι σαφές ότι υπήρχαν. Το γνωρίζουμε από την κοινωνική μας εμπειρία αυτό. </w:t>
      </w:r>
    </w:p>
    <w:p w14:paraId="4C8A806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Είναι λίγο ότι μειώνεται το κόστος της δίκης για τους εργαζόμενους; Γνωρίζουμε </w:t>
      </w:r>
      <w:r>
        <w:rPr>
          <w:rFonts w:eastAsia="Times New Roman" w:cs="Times New Roman"/>
          <w:szCs w:val="24"/>
        </w:rPr>
        <w:t xml:space="preserve">τις δυσκολίες που έχει το δικαστικό σύστημα να ανταποκριθεί με ταχύτητα. Όμως εδώ κάνουμε μια νομοθετική παρέμβαση. «Του αέρα», λένε. Εντάξει, να μην κάνουμε </w:t>
      </w:r>
      <w:r>
        <w:rPr>
          <w:rFonts w:eastAsia="Times New Roman" w:cs="Times New Roman"/>
          <w:szCs w:val="24"/>
        </w:rPr>
        <w:lastRenderedPageBreak/>
        <w:t>τίποτα, να το αφήσουμε έτσι. Να μην κάνουμε μια προσπάθεια συστηματική, ώστε αυτές οι υποθέσεις να</w:t>
      </w:r>
      <w:r>
        <w:rPr>
          <w:rFonts w:eastAsia="Times New Roman" w:cs="Times New Roman"/>
          <w:szCs w:val="24"/>
        </w:rPr>
        <w:t xml:space="preserve"> τρέξουν πολύ πιο γρήγορα. Να μην το κάνουμε, να το αφήσουμε. Όμως, το να το αφήσουμε έχει επιπτώσεις. Το να προσπαθήσουμε να το υλοποιήσουμε θα έχει αποτελέσματα. </w:t>
      </w:r>
    </w:p>
    <w:p w14:paraId="4C8A806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Και είναι λίγο αυτό, το οποίο με πρωτοβουλία του ΚΚΕ ψηφίσαμε και το κατοχυρώνουμε ακόμα πε</w:t>
      </w:r>
      <w:r>
        <w:rPr>
          <w:rFonts w:eastAsia="Times New Roman" w:cs="Times New Roman"/>
          <w:szCs w:val="24"/>
        </w:rPr>
        <w:t xml:space="preserve">ρισσότερο τώρα, για τη μονομερή βλαπτική μεταβολή; Δεν ξέρουμε, δεν γνωρίζουμε από την κοινωνική μας εμπειρία όλοι τι πάρτι γινόταν σε αυτό; Είναι </w:t>
      </w:r>
      <w:proofErr w:type="spellStart"/>
      <w:r>
        <w:rPr>
          <w:rFonts w:eastAsia="Times New Roman" w:cs="Times New Roman"/>
          <w:szCs w:val="24"/>
        </w:rPr>
        <w:t>τιμωρητικό</w:t>
      </w:r>
      <w:proofErr w:type="spellEnd"/>
      <w:r>
        <w:rPr>
          <w:rFonts w:eastAsia="Times New Roman" w:cs="Times New Roman"/>
          <w:szCs w:val="24"/>
        </w:rPr>
        <w:t xml:space="preserve"> άραγε αυτό για τις επιχειρήσεις ή μήπως είναι ενισχυτικό –το επαναλαμβάνω- για τις επιχειρήσεις, ο</w:t>
      </w:r>
      <w:r>
        <w:rPr>
          <w:rFonts w:eastAsia="Times New Roman" w:cs="Times New Roman"/>
          <w:szCs w:val="24"/>
        </w:rPr>
        <w:t xml:space="preserve">ι οποίες θέλουν να λειτουργήσουν με κανόνες, επιτέλους σε αυτή τη χώρα; </w:t>
      </w:r>
    </w:p>
    <w:p w14:paraId="4C8A806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Πάω παρακάτω. Η επέκταση δικαιωμάτων, όπως η επέκταση από την προστασία της απόλυσης λόγω μητρότητας και στις γυναίκες που βρίσκονται σε διαδικασία υιοθεσίας ή εμπλέκονται στη διαδικα</w:t>
      </w:r>
      <w:r>
        <w:rPr>
          <w:rFonts w:eastAsia="Times New Roman" w:cs="Times New Roman"/>
          <w:szCs w:val="24"/>
        </w:rPr>
        <w:t>σία της παρένθετης μητρότητας δεν είναι επέκταση δικαιωμάτων; Το ότι θεσπίζεται ειδική άδεια και για νέα νοσήματα, όπως για παιδιά με βαριά νοητική υστέρηση δεν είναι επέκταση δικαιωμάτων στους γονείς; Το ότι κατοχυρώνονται αυτά τα δικαιώματα δεν είναι προ</w:t>
      </w:r>
      <w:r>
        <w:rPr>
          <w:rFonts w:eastAsia="Times New Roman" w:cs="Times New Roman"/>
          <w:szCs w:val="24"/>
        </w:rPr>
        <w:t xml:space="preserve">ς τη θετική κατεύθυνση; Γι’ αυτό </w:t>
      </w:r>
      <w:r>
        <w:rPr>
          <w:rFonts w:eastAsia="Times New Roman" w:cs="Times New Roman"/>
          <w:szCs w:val="24"/>
        </w:rPr>
        <w:lastRenderedPageBreak/>
        <w:t>ξαναλέω ότι όταν φτάσουμε στο συγκεκριμένο θα είναι πραγματικά δύσκολο να εξηγήσετε όσοι ψηφίσετε αντίθετα, γιατί δεν ψηφίζετε αυτές τις θετικές διατάξεις. Εγώ πιστεύω -ειλικρινά το πιστεύω- ότι πολλές απ’ αυτές τις θετικές</w:t>
      </w:r>
      <w:r>
        <w:rPr>
          <w:rFonts w:eastAsia="Times New Roman" w:cs="Times New Roman"/>
          <w:szCs w:val="24"/>
        </w:rPr>
        <w:t xml:space="preserve"> διατάξεις θα ψηφιστούν. </w:t>
      </w:r>
    </w:p>
    <w:p w14:paraId="4C8A806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Και πάω στα θέματα της κοινωνικής ασφάλισης. Θα αναφερθώ μόνο σε δύο ζητήματα, γιατί νομίζω ότι και ο αρμόδιος Υπουργός θα δώσει απαντήσεις. </w:t>
      </w:r>
    </w:p>
    <w:p w14:paraId="4C8A806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Κοιτάξτε, κυρίες και κύριοι συνάδελφοι, το να λέμε τη μισή αλήθεια είναι ένα πράγμα το οποίο δεν βοηθάει τον δημοκρατικό διάλογο. Ο προηγούμενος ομιλητής σε σχέση με την έκθεση του Ινστιτούτου των Μικρομεσαίων Επιχειρήσεων είπε μόνο ένα κομμάτι της αλήθεια</w:t>
      </w:r>
      <w:r>
        <w:rPr>
          <w:rFonts w:eastAsia="Times New Roman" w:cs="Times New Roman"/>
          <w:szCs w:val="24"/>
        </w:rPr>
        <w:t xml:space="preserve">ς. Εγώ είχα σκοπό να πω και τα δύο. Και το ότι ¼ των επιχειρήσεων έχει δυσκολία στις εισφορές, αλλά και το άλλο στοιχείο, κυρίες και κύριοι συνάδελφοι. Το γράφει και η </w:t>
      </w:r>
      <w:r>
        <w:rPr>
          <w:rFonts w:eastAsia="Times New Roman" w:cs="Times New Roman"/>
          <w:szCs w:val="24"/>
        </w:rPr>
        <w:t>«</w:t>
      </w:r>
      <w:r>
        <w:rPr>
          <w:rFonts w:eastAsia="Times New Roman" w:cs="Times New Roman"/>
          <w:szCs w:val="24"/>
        </w:rPr>
        <w:t>ΚΑΘΗΜΕΡΙΝΗ</w:t>
      </w:r>
      <w:r>
        <w:rPr>
          <w:rFonts w:eastAsia="Times New Roman" w:cs="Times New Roman"/>
          <w:szCs w:val="24"/>
        </w:rPr>
        <w:t>»</w:t>
      </w:r>
      <w:r>
        <w:rPr>
          <w:rFonts w:eastAsia="Times New Roman" w:cs="Times New Roman"/>
          <w:szCs w:val="24"/>
        </w:rPr>
        <w:t xml:space="preserve">. Ο τίτλος της -έχοντας και τη φωτογραφία και </w:t>
      </w:r>
      <w:r>
        <w:rPr>
          <w:rFonts w:eastAsia="Times New Roman" w:cs="Times New Roman"/>
          <w:szCs w:val="24"/>
        </w:rPr>
        <w:t>του κ. Πετρόπουλου- είναι: «Σε δεινή θέση παρά τις μικρότερες εισφορές». Διαψεύδεται, λοιπόν, εδώ πανηγυρικά όλη αυτή η προπαγάνδα, η οποία έλεγε ότι έχουν εκτιναχθεί οι εισφορές σε απίστευτα ύψη και δεν υπάρχει κα</w:t>
      </w:r>
      <w:r>
        <w:rPr>
          <w:rFonts w:eastAsia="Times New Roman" w:cs="Times New Roman"/>
          <w:szCs w:val="24"/>
        </w:rPr>
        <w:t>μ</w:t>
      </w:r>
      <w:r>
        <w:rPr>
          <w:rFonts w:eastAsia="Times New Roman" w:cs="Times New Roman"/>
          <w:szCs w:val="24"/>
        </w:rPr>
        <w:t xml:space="preserve">μία μείωσή τους. </w:t>
      </w:r>
    </w:p>
    <w:p w14:paraId="4C8A806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Το 75,7% των επιχειρήσε</w:t>
      </w:r>
      <w:r>
        <w:rPr>
          <w:rFonts w:eastAsia="Times New Roman" w:cs="Times New Roman"/>
          <w:szCs w:val="24"/>
        </w:rPr>
        <w:t xml:space="preserve">ων, λοιπόν, δηλώνει -όπως το διαβάζω από την </w:t>
      </w:r>
      <w:r>
        <w:rPr>
          <w:rFonts w:eastAsia="Times New Roman" w:cs="Times New Roman"/>
          <w:szCs w:val="24"/>
        </w:rPr>
        <w:t>«</w:t>
      </w:r>
      <w:r>
        <w:rPr>
          <w:rFonts w:eastAsia="Times New Roman" w:cs="Times New Roman"/>
          <w:szCs w:val="24"/>
        </w:rPr>
        <w:t>ΚΑΘΗΜΕΡΙΝΗ</w:t>
      </w:r>
      <w:r>
        <w:rPr>
          <w:rFonts w:eastAsia="Times New Roman" w:cs="Times New Roman"/>
          <w:szCs w:val="24"/>
        </w:rPr>
        <w:t>»</w:t>
      </w:r>
      <w:r>
        <w:rPr>
          <w:rFonts w:eastAsia="Times New Roman" w:cs="Times New Roman"/>
          <w:szCs w:val="24"/>
        </w:rPr>
        <w:t xml:space="preserve"> και θα καταθέσω και τα σχετικά στοιχεία- πως καταβάλει μικρότερες ή ίδιες εισφορές με αυτές που πλήρωνε το 2016. Μάλιστα σε επίπεδο πολύ μικρών επιχειρήσεων, χωρίς προσωπικό και με χαμηλό τζίρο, το </w:t>
      </w:r>
      <w:r>
        <w:rPr>
          <w:rFonts w:eastAsia="Times New Roman" w:cs="Times New Roman"/>
          <w:szCs w:val="24"/>
        </w:rPr>
        <w:t xml:space="preserve">ποσοστό αυτό αυξάνεται, φτάνοντας ακόμα και το 79,2%. </w:t>
      </w:r>
      <w:r>
        <w:rPr>
          <w:rFonts w:eastAsia="Times New Roman" w:cs="Times New Roman"/>
          <w:szCs w:val="24"/>
        </w:rPr>
        <w:t xml:space="preserve">Υπάρχει, λοιπόν, η μία πλευρά, υπάρχει και η άλλη πλευρά. Είναι σωστό για τον δημοκρατικό διάλογο να λέμε όλες τις πλευρές. </w:t>
      </w:r>
    </w:p>
    <w:p w14:paraId="4C8A806F"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 xml:space="preserve">Καταθέτω, λοιπόν, αυτά τα στοιχεία. </w:t>
      </w:r>
    </w:p>
    <w:p w14:paraId="4C8A8070"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Μαντάς κ</w:t>
      </w:r>
      <w:r>
        <w:rPr>
          <w:rFonts w:eastAsia="Times New Roman" w:cs="Times New Roman"/>
          <w:szCs w:val="24"/>
        </w:rPr>
        <w:t xml:space="preserve">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4C8A8071"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Συνεχίζω και αναφέρομαι στο εξής. Λέτε και επαναλαμβάνετε ότι με αυτό το νομοσχέδιο κόβονται ο</w:t>
      </w:r>
      <w:r>
        <w:rPr>
          <w:rFonts w:eastAsia="Times New Roman" w:cs="Times New Roman"/>
          <w:szCs w:val="24"/>
        </w:rPr>
        <w:t xml:space="preserve">ι επικουρικές συντάξεις. Ακούω κάτι νούμερα, όπως 40%. Πριν άκουσα ότι κόβονται οι κύριες συντάξεις κατά 30%. Έχουμε πει χίλιες φορές ότι το «ταβάνι» είναι στο 18%. Τίποτα! 30%, 40%, 50%. Ο καθένας λέει ό,τι νούμερα θέλει. Δεν γίνεται έτσι, όμως, διάλογος </w:t>
      </w:r>
      <w:r>
        <w:rPr>
          <w:rFonts w:eastAsia="Times New Roman" w:cs="Times New Roman"/>
          <w:szCs w:val="24"/>
        </w:rPr>
        <w:t xml:space="preserve">και δεν γίνεται </w:t>
      </w:r>
      <w:r>
        <w:rPr>
          <w:rFonts w:eastAsia="Times New Roman" w:cs="Times New Roman"/>
          <w:szCs w:val="24"/>
        </w:rPr>
        <w:lastRenderedPageBreak/>
        <w:t xml:space="preserve">έτσι να ενημερώσουμε στα σοβαρά τους πολίτες. Να πούμε και το ένα, να πούμε και το άλλο, όμως. </w:t>
      </w:r>
    </w:p>
    <w:p w14:paraId="4C8A8072"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 xml:space="preserve">Είναι δύσκολο στοίχημα η δημόσια κοινωνική ασφάλιση. Ευτυχώς –και το θυμίζω αυτό- μόνο το 2%, όπως διάβασα πρόσφατα στην </w:t>
      </w:r>
      <w:r>
        <w:rPr>
          <w:rFonts w:eastAsia="Times New Roman" w:cs="Times New Roman"/>
          <w:szCs w:val="24"/>
        </w:rPr>
        <w:t>«</w:t>
      </w:r>
      <w:r>
        <w:rPr>
          <w:rFonts w:eastAsia="Times New Roman" w:cs="Times New Roman"/>
          <w:szCs w:val="24"/>
        </w:rPr>
        <w:t>ΚΑΘΗΜΕΡΙΝΗ</w:t>
      </w:r>
      <w:r>
        <w:rPr>
          <w:rFonts w:eastAsia="Times New Roman" w:cs="Times New Roman"/>
          <w:szCs w:val="24"/>
        </w:rPr>
        <w:t>»</w:t>
      </w:r>
      <w:r>
        <w:rPr>
          <w:rFonts w:eastAsia="Times New Roman" w:cs="Times New Roman"/>
          <w:szCs w:val="24"/>
        </w:rPr>
        <w:t>, προσφεύγο</w:t>
      </w:r>
      <w:r>
        <w:rPr>
          <w:rFonts w:eastAsia="Times New Roman" w:cs="Times New Roman"/>
          <w:szCs w:val="24"/>
        </w:rPr>
        <w:t xml:space="preserve">υν στην ιδιωτική ασφάλιση. Η εμπιστοσύνη του κόσμου στη δημόσια κοινωνική ασφάλιση είναι υψηλή και θα γίνει ακόμα υψηλότερη. </w:t>
      </w:r>
    </w:p>
    <w:p w14:paraId="4C8A8073"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Το αποδεικνύουν αυτό τα πρώτα δείγματα και από την ίδια τη διαδικασία του ΕΦΚΑ, που βγάζει, παρά την πρόβλεψη για -400 εκατομμύρια</w:t>
      </w:r>
      <w:r>
        <w:rPr>
          <w:rFonts w:eastAsia="Times New Roman" w:cs="Times New Roman"/>
          <w:szCs w:val="24"/>
        </w:rPr>
        <w:t xml:space="preserve">, αν θυμάμαι καλά, κύριε Πετρόπουλε, ένα πλεόνασμα +350 εκατομμύρια ευρώ. </w:t>
      </w:r>
    </w:p>
    <w:p w14:paraId="4C8A8074"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Είναι λίγο αυτό σε ένα εγχείρημα που όλοι ψέλνανε από το πρωί ως το βράδυ την ταφή του; Λέγανε ότι θα αποτύχει, είναι ενταφιασμένο, είναι το άλλο, είναι το άλλο. Το ότι στήνεται ένα</w:t>
      </w:r>
      <w:r>
        <w:rPr>
          <w:rFonts w:eastAsia="Times New Roman" w:cs="Times New Roman"/>
          <w:szCs w:val="24"/>
        </w:rPr>
        <w:t xml:space="preserve">ς ξεκάθαρος δρόμος σε αυτό είναι λίγο; Δεν είναι λίγο. Είμαστε, όμως, σε μία πάρα πολύ δύσκολη κατάσταση. Ναι, είμαστε. </w:t>
      </w:r>
    </w:p>
    <w:p w14:paraId="4C8A8075"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Τι κάνει αυτό το νομοσχέδιο σε σχέση με τις επικουρικές; Αποκαθιστά τη σχέση ανταποδοτικότητας εισφορών και συντάξεων. Αυτό κάνει η συγ</w:t>
      </w:r>
      <w:r>
        <w:rPr>
          <w:rFonts w:eastAsia="Times New Roman" w:cs="Times New Roman"/>
          <w:szCs w:val="24"/>
        </w:rPr>
        <w:t>κεκριμένη διάταξη. Δηλαδή, παίρνει υπ</w:t>
      </w:r>
      <w:r>
        <w:rPr>
          <w:rFonts w:eastAsia="Times New Roman" w:cs="Times New Roman"/>
          <w:szCs w:val="24"/>
        </w:rPr>
        <w:t xml:space="preserve">’ </w:t>
      </w:r>
      <w:proofErr w:type="spellStart"/>
      <w:r>
        <w:rPr>
          <w:rFonts w:eastAsia="Times New Roman" w:cs="Times New Roman"/>
          <w:szCs w:val="24"/>
        </w:rPr>
        <w:lastRenderedPageBreak/>
        <w:t>όψιν</w:t>
      </w:r>
      <w:proofErr w:type="spellEnd"/>
      <w:r>
        <w:rPr>
          <w:rFonts w:eastAsia="Times New Roman" w:cs="Times New Roman"/>
          <w:szCs w:val="24"/>
        </w:rPr>
        <w:t xml:space="preserve"> της όλο το ποσό των εισφορών των εργαζομένων. Και φέρνει αποτελέσματα αυτό σε συγκεκριμένους κλάδους. Βελτιώνει, δηλαδή, την ανταποδοτική δυνατότητα σε κατηγορίες, όπως οι δημοτικοί και κοινοτικοί υπάλληλοι, οι ε</w:t>
      </w:r>
      <w:r>
        <w:rPr>
          <w:rFonts w:eastAsia="Times New Roman" w:cs="Times New Roman"/>
          <w:szCs w:val="24"/>
        </w:rPr>
        <w:t>ργαζόμενοι στα ΕΛΤΑ, οι τραπεζοϋπάλληλοι, οι ναυτικοί, οι χημικοί κλπ</w:t>
      </w:r>
      <w:r>
        <w:rPr>
          <w:rFonts w:eastAsia="Times New Roman" w:cs="Times New Roman"/>
          <w:szCs w:val="24"/>
        </w:rPr>
        <w:t>.</w:t>
      </w:r>
      <w:r>
        <w:rPr>
          <w:rFonts w:eastAsia="Times New Roman" w:cs="Times New Roman"/>
          <w:szCs w:val="24"/>
        </w:rPr>
        <w:t xml:space="preserve">. </w:t>
      </w:r>
    </w:p>
    <w:p w14:paraId="4C8A8076"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 xml:space="preserve">Είναι όλα καλά; Όχι, βεβαίως. Ξέρουμε πολύ καλά και τις δυσκολίες που έχουμε μπροστά μας και όλα αυτά. Να πούμε συγκεκριμένα πράγματα, όμως. </w:t>
      </w:r>
    </w:p>
    <w:p w14:paraId="4C8A8077"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Αν έμενε ο προηγούμενος νόμος, ο οποίος θ</w:t>
      </w:r>
      <w:r>
        <w:rPr>
          <w:rFonts w:eastAsia="Times New Roman" w:cs="Times New Roman"/>
          <w:szCs w:val="24"/>
        </w:rPr>
        <w:t xml:space="preserve">υμίζω ότι το 2014 με οριζόντια περικοπή, με βάση τη ρήτρα μηδενικού ελλείματος, μείωσε 5,2% τις επικουρικές συντάξεις, ξέρετε πού θα φτάναμε σήμερα για τις συντάξεις από το 2014 και μετά; Σε μειώσεις 50%. </w:t>
      </w:r>
    </w:p>
    <w:p w14:paraId="4C8A8078"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Εμείς με το ν.4378/2016 προστατεύσαμε το 90% των δ</w:t>
      </w:r>
      <w:r>
        <w:rPr>
          <w:rFonts w:eastAsia="Times New Roman" w:cs="Times New Roman"/>
          <w:szCs w:val="24"/>
        </w:rPr>
        <w:t xml:space="preserve">ικαιούχων επικουρικής σύνταξης, που αθροιστικά έπαιρναν κύρια και επικουρική σύνταξη 1300 ευρώ. </w:t>
      </w:r>
    </w:p>
    <w:p w14:paraId="4C8A8079"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 xml:space="preserve">Συνεπώς, στο ασφαλιστικό σύστημα έχουμε μία εικόνα δύσκολη. Παραμένουμε σε μεγάλη δυσκολία, ειδικά όσο η ανεργία παραμένει υψηλή, παρά την πολύ μεγάλη δουλειά </w:t>
      </w:r>
      <w:r>
        <w:rPr>
          <w:rFonts w:eastAsia="Times New Roman" w:cs="Times New Roman"/>
          <w:szCs w:val="24"/>
        </w:rPr>
        <w:t xml:space="preserve">που έχουμε κάνει, αλλά υπάρχουν και θετικές ενδείξεις. </w:t>
      </w:r>
    </w:p>
    <w:p w14:paraId="4C8A807A"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η συγκεκριμένη διάταξη είναι προς το συμφέρον των συνταξιούχων και όχι αντίθετα. Βελτιώνει, δεν αφαιρεί. </w:t>
      </w:r>
    </w:p>
    <w:p w14:paraId="4C8A807B"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 xml:space="preserve">Επιπλέον, λέτε ότι δεν δίνονται επικουρικές συντάξεις. Παραλάβαμε </w:t>
      </w:r>
      <w:proofErr w:type="spellStart"/>
      <w:r>
        <w:rPr>
          <w:rFonts w:eastAsia="Times New Roman" w:cs="Times New Roman"/>
          <w:szCs w:val="24"/>
        </w:rPr>
        <w:t>εκατό</w:t>
      </w:r>
      <w:r>
        <w:rPr>
          <w:rFonts w:eastAsia="Times New Roman" w:cs="Times New Roman"/>
          <w:szCs w:val="24"/>
        </w:rPr>
        <w:t>ν</w:t>
      </w:r>
      <w:proofErr w:type="spellEnd"/>
      <w:r>
        <w:rPr>
          <w:rFonts w:eastAsia="Times New Roman" w:cs="Times New Roman"/>
          <w:szCs w:val="24"/>
        </w:rPr>
        <w:t xml:space="preserve"> τ</w:t>
      </w:r>
      <w:r>
        <w:rPr>
          <w:rFonts w:eastAsia="Times New Roman" w:cs="Times New Roman"/>
          <w:szCs w:val="24"/>
        </w:rPr>
        <w:t xml:space="preserve">ριάντα χιλιάδες </w:t>
      </w:r>
      <w:proofErr w:type="spellStart"/>
      <w:r>
        <w:rPr>
          <w:rFonts w:eastAsia="Times New Roman" w:cs="Times New Roman"/>
          <w:szCs w:val="24"/>
        </w:rPr>
        <w:t>εκατό</w:t>
      </w:r>
      <w:r>
        <w:rPr>
          <w:rFonts w:eastAsia="Times New Roman" w:cs="Times New Roman"/>
          <w:szCs w:val="24"/>
        </w:rPr>
        <w:t>ν</w:t>
      </w:r>
      <w:proofErr w:type="spellEnd"/>
      <w:r>
        <w:rPr>
          <w:rFonts w:eastAsia="Times New Roman" w:cs="Times New Roman"/>
          <w:szCs w:val="24"/>
        </w:rPr>
        <w:t xml:space="preserve"> είκοσι δύο εκκρεμότητες σε επικουρικές συντάξεις στις 3</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2014. Πόσες είναι σήμερα, τον Ιούλιο; Εκατό είκοσι τρεις χιλιάδες εβδομήντα οκτώ αιτήσεις για επικουρικές, λιγότερες από αυτές που παραλάβαμε. Στο ενδιάμεσο, όμως, δώσαμε πεν</w:t>
      </w:r>
      <w:r>
        <w:rPr>
          <w:rFonts w:eastAsia="Times New Roman" w:cs="Times New Roman"/>
          <w:szCs w:val="24"/>
        </w:rPr>
        <w:t xml:space="preserve">ήντα οκτώ χιλιάδες ενενήντα επικουρικές συντάξεις. Διότι δεν έμεινε το ίδιο όπως </w:t>
      </w:r>
      <w:r>
        <w:rPr>
          <w:rFonts w:eastAsia="Times New Roman" w:cs="Times New Roman"/>
          <w:szCs w:val="24"/>
        </w:rPr>
        <w:t xml:space="preserve">όταν </w:t>
      </w:r>
      <w:r>
        <w:rPr>
          <w:rFonts w:eastAsia="Times New Roman" w:cs="Times New Roman"/>
          <w:szCs w:val="24"/>
        </w:rPr>
        <w:t>παραλάβαμε. Υπήρξαν και νέες αιτήσεις. Οι νέες αιτήσεις, μετά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2015, είναι εξήντα χιλιάδες. </w:t>
      </w:r>
    </w:p>
    <w:p w14:paraId="4C8A807C"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Λέμε ότι κάναμε θρίαμβο ως προς αυτό; Όχι. Λέγαμε, όμως, ότι προχωρήσα</w:t>
      </w:r>
      <w:r>
        <w:rPr>
          <w:rFonts w:eastAsia="Times New Roman" w:cs="Times New Roman"/>
          <w:szCs w:val="24"/>
        </w:rPr>
        <w:t xml:space="preserve">με και ότι δεν είναι αλήθεια ότι δεν δίνονται επικουρικές συντάξεις. Πώς να το κάνουμε; </w:t>
      </w:r>
    </w:p>
    <w:p w14:paraId="4C8A807D" w14:textId="77777777" w:rsidR="001C0F06" w:rsidRDefault="00267A1D">
      <w:pPr>
        <w:spacing w:line="600" w:lineRule="auto"/>
        <w:ind w:firstLine="720"/>
        <w:jc w:val="both"/>
        <w:rPr>
          <w:rFonts w:eastAsia="Times New Roman"/>
          <w:szCs w:val="24"/>
        </w:rPr>
      </w:pPr>
      <w:r>
        <w:rPr>
          <w:rFonts w:eastAsia="Times New Roman"/>
          <w:szCs w:val="24"/>
        </w:rPr>
        <w:t xml:space="preserve">Τέλος, κυρία Υπουργέ, θα ήθελα να κάνω μία παρατήρηση για ένα συγκεκριμένο άρθρο, το οποίο διάβασα και ξαναδιάβασα και νομίζω ότι έχει κάποια ζητήματα. Είναι το άρθρο </w:t>
      </w:r>
      <w:r>
        <w:rPr>
          <w:rFonts w:eastAsia="Times New Roman"/>
          <w:szCs w:val="24"/>
        </w:rPr>
        <w:t>45, αν μου επιτρέπετε, όπου ορίζεται ότι «οποιαδήποτε ουσιαστική μετα</w:t>
      </w:r>
      <w:r>
        <w:rPr>
          <w:rFonts w:eastAsia="Times New Roman"/>
          <w:szCs w:val="24"/>
        </w:rPr>
        <w:lastRenderedPageBreak/>
        <w:t>βολή επέλθει στη σύμβαση εργασίας από απόφαση του εργοδότη, η οποία ελήφθη κατά παράβαση των υποχρεώσεων του άρθρου 4, είναι άκυρη, διατηρούμενων των δικαιωμάτων του άρθρου 7, του ν.2112/</w:t>
      </w:r>
      <w:r>
        <w:rPr>
          <w:rFonts w:eastAsia="Times New Roman"/>
          <w:szCs w:val="24"/>
        </w:rPr>
        <w:t xml:space="preserve">1920». </w:t>
      </w:r>
    </w:p>
    <w:p w14:paraId="4C8A807E" w14:textId="77777777" w:rsidR="001C0F06" w:rsidRDefault="00267A1D">
      <w:pPr>
        <w:spacing w:line="600" w:lineRule="auto"/>
        <w:ind w:firstLine="720"/>
        <w:jc w:val="both"/>
        <w:rPr>
          <w:rFonts w:eastAsia="Times New Roman"/>
          <w:szCs w:val="24"/>
        </w:rPr>
      </w:pPr>
      <w:r>
        <w:rPr>
          <w:rFonts w:eastAsia="Times New Roman"/>
          <w:szCs w:val="24"/>
        </w:rPr>
        <w:t>Αυτό που δεν προσδιορίζεται είναι η ουσιαστική μεταβολή. Δεν προσδιορίζεται. Και επιπλέον, σε έναν χώρο εργασίας μπορεί να έχουμε δυο-τρεις εργαζόμενους που να έχουν διαφορετική αντίληψη για το ποια είναι η ουσιαστική μεταβολή, παραδείγματος χάρ</w:t>
      </w:r>
      <w:r>
        <w:rPr>
          <w:rFonts w:eastAsia="Times New Roman"/>
          <w:szCs w:val="24"/>
        </w:rPr>
        <w:t>ιν</w:t>
      </w:r>
      <w:r>
        <w:rPr>
          <w:rFonts w:eastAsia="Times New Roman"/>
          <w:szCs w:val="24"/>
        </w:rPr>
        <w:t xml:space="preserve"> </w:t>
      </w:r>
      <w:r>
        <w:rPr>
          <w:rFonts w:eastAsia="Times New Roman"/>
          <w:szCs w:val="24"/>
        </w:rPr>
        <w:t xml:space="preserve">στον χρόνο εργασίας ή σε άλλα ζητήματα. Συνεπώς, νομίζω ότι αυτό το άρθρο χρειάζεται να το ξαναδείτε διότι δεν είναι σαφές. </w:t>
      </w:r>
    </w:p>
    <w:p w14:paraId="4C8A807F" w14:textId="77777777" w:rsidR="001C0F06" w:rsidRDefault="00267A1D">
      <w:pPr>
        <w:spacing w:line="600" w:lineRule="auto"/>
        <w:ind w:firstLine="720"/>
        <w:jc w:val="both"/>
        <w:rPr>
          <w:rFonts w:eastAsia="Times New Roman"/>
          <w:szCs w:val="24"/>
        </w:rPr>
      </w:pPr>
      <w:r>
        <w:rPr>
          <w:rFonts w:eastAsia="Times New Roman"/>
          <w:szCs w:val="24"/>
        </w:rPr>
        <w:t xml:space="preserve">Και τελειώνοντας, κύριε Πρόεδρε, -κι ευχαριστώ για τον χρόνο- δεν μπόρεσα να πω τίποτα για το γενικό κλίμα, θέλω, όμως, να κλείσω, </w:t>
      </w:r>
      <w:r>
        <w:rPr>
          <w:rFonts w:eastAsia="Times New Roman"/>
          <w:szCs w:val="24"/>
        </w:rPr>
        <w:t>λόγω και της ιδιαίτερης ευαισθησίας σε αυτόν τον τομέα και της επαγγελματικής μου ενασχόλησης, με το άρθρο 25. Με το άρθρο 25 κάνουμε ένα πολύ σοβαρό πράγμα για τους ανθρώπους που πάσχουν από ψυχικά νοσήματα. Τι κάνουμε; Τους δίνουμε τη δυνατότητα κοινωνικ</w:t>
      </w:r>
      <w:r>
        <w:rPr>
          <w:rFonts w:eastAsia="Times New Roman"/>
          <w:szCs w:val="24"/>
        </w:rPr>
        <w:t>ής επανένταξης, μη κόβο</w:t>
      </w:r>
      <w:r>
        <w:rPr>
          <w:rFonts w:eastAsia="Times New Roman"/>
          <w:szCs w:val="24"/>
        </w:rPr>
        <w:lastRenderedPageBreak/>
        <w:t>ντας το επίδομα το οποίο παίρνουν, εάν καταφέρουν να ενταχθούν και να μπορέσουν να δουλέψουν ένα εξάμηνο, έναν χρόνο κλπ</w:t>
      </w:r>
      <w:r>
        <w:rPr>
          <w:rFonts w:eastAsia="Times New Roman"/>
          <w:szCs w:val="24"/>
        </w:rPr>
        <w:t>.</w:t>
      </w:r>
      <w:r>
        <w:rPr>
          <w:rFonts w:eastAsia="Times New Roman"/>
          <w:szCs w:val="24"/>
        </w:rPr>
        <w:t xml:space="preserve">. </w:t>
      </w:r>
    </w:p>
    <w:p w14:paraId="4C8A8080" w14:textId="77777777" w:rsidR="001C0F06" w:rsidRDefault="00267A1D">
      <w:pPr>
        <w:spacing w:line="600" w:lineRule="auto"/>
        <w:ind w:firstLine="720"/>
        <w:jc w:val="both"/>
        <w:rPr>
          <w:rFonts w:eastAsia="Times New Roman"/>
          <w:szCs w:val="24"/>
        </w:rPr>
      </w:pPr>
      <w:r>
        <w:rPr>
          <w:rFonts w:eastAsia="Times New Roman"/>
          <w:szCs w:val="24"/>
        </w:rPr>
        <w:t xml:space="preserve">Αυτό είναι εξαιρετικά σημαντικό για τους δεκάδες, εκατοντάδες χιλιάδες συνανθρώπους μας που υπάρχουν σε αυτή </w:t>
      </w:r>
      <w:r>
        <w:rPr>
          <w:rFonts w:eastAsia="Times New Roman"/>
          <w:szCs w:val="24"/>
        </w:rPr>
        <w:t>τη χώρα, οι οποίοι έχουν σοβαρά ψυχικά νοσήματα. Νομίζω ότι είναι ένα πολύ θετικό άρθρο και δείχνει ότι μέσα στο συνολικό σχέδιό μας –φαντάζομαι ότι θα υπερψηφιστεί κι απ’ όλες τις πλευρές- το να δείξουμε με συγκεκριμένο τρόπο πώς εννοούμε την κοινωνική ευ</w:t>
      </w:r>
      <w:r>
        <w:rPr>
          <w:rFonts w:eastAsia="Times New Roman"/>
          <w:szCs w:val="24"/>
        </w:rPr>
        <w:t>αισθησία είναι πολύ αποτελεσματικό.</w:t>
      </w:r>
    </w:p>
    <w:p w14:paraId="4C8A8081" w14:textId="77777777" w:rsidR="001C0F06" w:rsidRDefault="00267A1D">
      <w:pPr>
        <w:spacing w:line="600" w:lineRule="auto"/>
        <w:ind w:firstLine="720"/>
        <w:jc w:val="both"/>
        <w:rPr>
          <w:rFonts w:eastAsia="Times New Roman"/>
          <w:szCs w:val="24"/>
        </w:rPr>
      </w:pPr>
      <w:r>
        <w:rPr>
          <w:rFonts w:eastAsia="Times New Roman"/>
          <w:szCs w:val="24"/>
        </w:rPr>
        <w:t xml:space="preserve">Ευχαριστώ πολύ. </w:t>
      </w:r>
    </w:p>
    <w:p w14:paraId="4C8A8082" w14:textId="77777777" w:rsidR="001C0F06" w:rsidRDefault="00267A1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C8A8083" w14:textId="77777777" w:rsidR="001C0F06" w:rsidRDefault="00267A1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 κ. </w:t>
      </w:r>
      <w:proofErr w:type="spellStart"/>
      <w:r>
        <w:rPr>
          <w:rFonts w:eastAsia="Times New Roman"/>
          <w:szCs w:val="24"/>
        </w:rPr>
        <w:t>Μπαλωμενάκης</w:t>
      </w:r>
      <w:proofErr w:type="spellEnd"/>
      <w:r>
        <w:rPr>
          <w:rFonts w:eastAsia="Times New Roman"/>
          <w:szCs w:val="24"/>
        </w:rPr>
        <w:t xml:space="preserve">, ευγενικά, παραχωρεί τη θέση του στον κ. </w:t>
      </w:r>
      <w:proofErr w:type="spellStart"/>
      <w:r>
        <w:rPr>
          <w:rFonts w:eastAsia="Times New Roman"/>
          <w:szCs w:val="24"/>
        </w:rPr>
        <w:t>Χαρίτση</w:t>
      </w:r>
      <w:proofErr w:type="spellEnd"/>
      <w:r>
        <w:rPr>
          <w:rFonts w:eastAsia="Times New Roman"/>
          <w:szCs w:val="24"/>
        </w:rPr>
        <w:t xml:space="preserve">, ο οποίος πρέπει να πάει εκ μέρους της Κυβέρνησης στο </w:t>
      </w:r>
      <w:r>
        <w:rPr>
          <w:rFonts w:eastAsia="Times New Roman"/>
          <w:szCs w:val="24"/>
        </w:rPr>
        <w:t>Σύνταγμα να υποδεχθεί τον κ. Μακρόν.</w:t>
      </w:r>
    </w:p>
    <w:p w14:paraId="4C8A8084" w14:textId="77777777" w:rsidR="001C0F06" w:rsidRDefault="00267A1D">
      <w:pPr>
        <w:spacing w:line="600" w:lineRule="auto"/>
        <w:ind w:firstLine="720"/>
        <w:jc w:val="both"/>
        <w:rPr>
          <w:rFonts w:eastAsia="Times New Roman"/>
          <w:szCs w:val="24"/>
        </w:rPr>
      </w:pPr>
      <w:r>
        <w:rPr>
          <w:rFonts w:eastAsia="Times New Roman"/>
          <w:szCs w:val="24"/>
        </w:rPr>
        <w:t xml:space="preserve">Άρα, κύριε </w:t>
      </w:r>
      <w:proofErr w:type="spellStart"/>
      <w:r>
        <w:rPr>
          <w:rFonts w:eastAsia="Times New Roman"/>
          <w:szCs w:val="24"/>
        </w:rPr>
        <w:t>Χαρίτση</w:t>
      </w:r>
      <w:proofErr w:type="spellEnd"/>
      <w:r>
        <w:rPr>
          <w:rFonts w:eastAsia="Times New Roman"/>
          <w:szCs w:val="24"/>
        </w:rPr>
        <w:t xml:space="preserve"> έχετε τον λόγο για πέντε-έξι λεπτά και μετά ο κ. </w:t>
      </w:r>
      <w:proofErr w:type="spellStart"/>
      <w:r>
        <w:rPr>
          <w:rFonts w:eastAsia="Times New Roman"/>
          <w:szCs w:val="24"/>
        </w:rPr>
        <w:t>Μπαλωμενάκης</w:t>
      </w:r>
      <w:proofErr w:type="spellEnd"/>
      <w:r>
        <w:rPr>
          <w:rFonts w:eastAsia="Times New Roman"/>
          <w:szCs w:val="24"/>
        </w:rPr>
        <w:t xml:space="preserve">. </w:t>
      </w:r>
    </w:p>
    <w:p w14:paraId="4C8A8085" w14:textId="77777777" w:rsidR="001C0F06" w:rsidRDefault="00267A1D">
      <w:pPr>
        <w:spacing w:line="600" w:lineRule="auto"/>
        <w:ind w:firstLine="720"/>
        <w:jc w:val="both"/>
        <w:rPr>
          <w:rFonts w:eastAsia="Times New Roman"/>
          <w:szCs w:val="24"/>
        </w:rPr>
      </w:pPr>
      <w:r>
        <w:rPr>
          <w:rFonts w:eastAsia="Times New Roman"/>
          <w:b/>
          <w:szCs w:val="24"/>
        </w:rPr>
        <w:lastRenderedPageBreak/>
        <w:t>ΑΛΕΞΑΝΔΡΟΣ</w:t>
      </w:r>
      <w:r>
        <w:rPr>
          <w:rFonts w:eastAsia="Times New Roman"/>
          <w:b/>
          <w:szCs w:val="24"/>
        </w:rPr>
        <w:t xml:space="preserve"> ΧΑΡΙΤΣΗΣ (Αναπληρωτής Υπουργός Οικονομίας και Ανάπτυξης): </w:t>
      </w:r>
      <w:r>
        <w:rPr>
          <w:rFonts w:eastAsia="Times New Roman"/>
          <w:szCs w:val="24"/>
        </w:rPr>
        <w:t>Ευχαριστώ, κύριε Πρόεδρε.</w:t>
      </w:r>
    </w:p>
    <w:p w14:paraId="4C8A8086" w14:textId="77777777" w:rsidR="001C0F06" w:rsidRDefault="00267A1D">
      <w:pPr>
        <w:spacing w:line="600" w:lineRule="auto"/>
        <w:ind w:firstLine="720"/>
        <w:jc w:val="both"/>
        <w:rPr>
          <w:rFonts w:eastAsia="Times New Roman"/>
          <w:szCs w:val="24"/>
        </w:rPr>
      </w:pPr>
      <w:r>
        <w:rPr>
          <w:rFonts w:eastAsia="Times New Roman"/>
          <w:szCs w:val="24"/>
        </w:rPr>
        <w:t xml:space="preserve">Κυρίες και κύριοι Βουλευτές, αντίθετα με τη νεοφιλελεύθερη ορθοδοξία που θέλει την ανάπτυξη της οικονομίας να βασίζεται στην ελαστική και φθηνή απασχόληση, για εμάς η ανάπτυξη περνάει μέσα από την αναβάθμιση της εργασίας. </w:t>
      </w:r>
    </w:p>
    <w:p w14:paraId="4C8A8087" w14:textId="77777777" w:rsidR="001C0F06" w:rsidRDefault="00267A1D">
      <w:pPr>
        <w:spacing w:line="600" w:lineRule="auto"/>
        <w:ind w:firstLine="720"/>
        <w:jc w:val="both"/>
        <w:rPr>
          <w:rFonts w:eastAsia="Times New Roman"/>
          <w:szCs w:val="24"/>
        </w:rPr>
      </w:pPr>
      <w:r>
        <w:rPr>
          <w:rFonts w:eastAsia="Times New Roman"/>
          <w:szCs w:val="24"/>
        </w:rPr>
        <w:t>Η ελληνική οικονομία θα ανακάμψει</w:t>
      </w:r>
      <w:r>
        <w:rPr>
          <w:rFonts w:eastAsia="Times New Roman"/>
          <w:szCs w:val="24"/>
        </w:rPr>
        <w:t xml:space="preserve"> μόνο αν στηριχθεί στο υψηλά μορφωμένο και καταρτισμένο ανθρώπινο δυναμικό που διαθέτει η χώρα, το οποίο, παρεμπιπτόντως, αποτελεί βεβαίως και προϊόν της δουλειάς που γίνεται στο δημόσιο σχολείο και στο δημόσιο πανεπιστήμιο, τα οποία τόσο έχουν λοιδορηθεί </w:t>
      </w:r>
      <w:r>
        <w:rPr>
          <w:rFonts w:eastAsia="Times New Roman"/>
          <w:szCs w:val="24"/>
        </w:rPr>
        <w:t xml:space="preserve">το τελευταίο διάστημα. Μόνο, λοιπόν, αν επενδύσουμε σε σταθερές και ποιοτικές θέσεις εργασίας και διαμορφώσουμε αξιοπρεπείς και ανθρώπινες συνθήκες για τους εργαζόμενους, θα μπορέσουμε να πετύχουμε κοινωνικά δίκαιη, αλλά και οικονομικά βιώσιμη ανάπτυξη. </w:t>
      </w:r>
    </w:p>
    <w:p w14:paraId="4C8A8088" w14:textId="77777777" w:rsidR="001C0F06" w:rsidRDefault="00267A1D">
      <w:pPr>
        <w:spacing w:line="600" w:lineRule="auto"/>
        <w:ind w:firstLine="720"/>
        <w:jc w:val="both"/>
        <w:rPr>
          <w:rFonts w:eastAsia="Times New Roman"/>
          <w:szCs w:val="24"/>
        </w:rPr>
      </w:pPr>
      <w:r>
        <w:rPr>
          <w:rFonts w:eastAsia="Times New Roman"/>
          <w:szCs w:val="24"/>
        </w:rPr>
        <w:t>Κ</w:t>
      </w:r>
      <w:r>
        <w:rPr>
          <w:rFonts w:eastAsia="Times New Roman"/>
          <w:szCs w:val="24"/>
        </w:rPr>
        <w:t xml:space="preserve">αι το λέω αυτό γιατί οι πολιτικές απαξίωσης της εργασίας που ακολουθήθηκαν τα προηγούμενα χρόνια, όχι μόνο δεν οδήγησαν, τελικά, στην ανάπτυξη της ελληνικής οικονομίας, αλλά </w:t>
      </w:r>
      <w:r>
        <w:rPr>
          <w:rFonts w:eastAsia="Times New Roman"/>
          <w:szCs w:val="24"/>
        </w:rPr>
        <w:lastRenderedPageBreak/>
        <w:t>προκάλεσαν και μία πρωτόγνωρη σε καιρό ειρήνης ύφεση και τραυμάτισαν χωρίς προηγού</w:t>
      </w:r>
      <w:r>
        <w:rPr>
          <w:rFonts w:eastAsia="Times New Roman"/>
          <w:szCs w:val="24"/>
        </w:rPr>
        <w:t xml:space="preserve">μενο την ελληνική οικονομία. </w:t>
      </w:r>
    </w:p>
    <w:p w14:paraId="4C8A8089" w14:textId="77777777" w:rsidR="001C0F06" w:rsidRDefault="00267A1D">
      <w:pPr>
        <w:spacing w:line="600" w:lineRule="auto"/>
        <w:ind w:firstLine="720"/>
        <w:jc w:val="both"/>
        <w:rPr>
          <w:rFonts w:eastAsia="Times New Roman"/>
          <w:szCs w:val="24"/>
        </w:rPr>
      </w:pPr>
      <w:r>
        <w:rPr>
          <w:rFonts w:eastAsia="Times New Roman"/>
          <w:szCs w:val="24"/>
        </w:rPr>
        <w:t xml:space="preserve">Οδήγησαν, επίσης, στη φυγή εκατοντάδων χιλιάδων νέων επιστημόνων και ερευνητών στο εξωτερικό, στερώντας την ελληνική οικονομία από το βασικότερο συγκριτικό της πλεονέκτημα. </w:t>
      </w:r>
    </w:p>
    <w:p w14:paraId="4C8A808A" w14:textId="77777777" w:rsidR="001C0F06" w:rsidRDefault="00267A1D">
      <w:pPr>
        <w:spacing w:line="600" w:lineRule="auto"/>
        <w:ind w:firstLine="720"/>
        <w:jc w:val="both"/>
        <w:rPr>
          <w:rFonts w:eastAsia="Times New Roman"/>
          <w:szCs w:val="24"/>
        </w:rPr>
      </w:pPr>
      <w:r>
        <w:rPr>
          <w:rFonts w:eastAsia="Times New Roman"/>
          <w:szCs w:val="24"/>
        </w:rPr>
        <w:t>Δημιούργησαν, τέλος, μία τραγική κατάσταση στην αγορ</w:t>
      </w:r>
      <w:r>
        <w:rPr>
          <w:rFonts w:eastAsia="Times New Roman"/>
          <w:szCs w:val="24"/>
        </w:rPr>
        <w:t>ά εργασίας σε βάρος των εργαζομένων, όπου η καταπάτηση των εργατικών δικαιωμάτων, η απλήρωτη εργασία, η παραβίαση της εργατικής νομοθεσίας έχουν αποκτήσει ενδημικό χαρακτήρα.</w:t>
      </w:r>
    </w:p>
    <w:p w14:paraId="4C8A808B" w14:textId="77777777" w:rsidR="001C0F06" w:rsidRDefault="00267A1D">
      <w:pPr>
        <w:spacing w:line="600" w:lineRule="auto"/>
        <w:ind w:firstLine="720"/>
        <w:jc w:val="both"/>
        <w:rPr>
          <w:rFonts w:eastAsia="Times New Roman"/>
          <w:szCs w:val="24"/>
        </w:rPr>
      </w:pPr>
      <w:r>
        <w:rPr>
          <w:rFonts w:eastAsia="Times New Roman"/>
          <w:szCs w:val="24"/>
        </w:rPr>
        <w:t xml:space="preserve">Την πραγματικότητα αυτή που κληρονομήσαμε είμαστε αποφασισμένοι να την αλλάξουμε </w:t>
      </w:r>
      <w:r>
        <w:rPr>
          <w:rFonts w:eastAsia="Times New Roman"/>
          <w:szCs w:val="24"/>
        </w:rPr>
        <w:t xml:space="preserve">και την αλλάζουμε μέρα με τη μέρα. Το συγκεκριμένο νομοσχέδιο του Υπουργείου Εργασίας είναι ένας κρίκος πολύ σημαντικός, ένας κρίκος κομβικός σε αυτή την αλυσίδα αλλαγών σε σχέση με τη θωράκιση των εργασιακών δικαιωμάτων. </w:t>
      </w:r>
    </w:p>
    <w:p w14:paraId="4C8A808C" w14:textId="77777777" w:rsidR="001C0F06" w:rsidRDefault="00267A1D">
      <w:pPr>
        <w:spacing w:line="600" w:lineRule="auto"/>
        <w:ind w:firstLine="720"/>
        <w:jc w:val="both"/>
        <w:rPr>
          <w:rFonts w:eastAsia="Times New Roman"/>
          <w:szCs w:val="24"/>
        </w:rPr>
      </w:pPr>
      <w:r>
        <w:rPr>
          <w:rFonts w:eastAsia="Times New Roman"/>
          <w:szCs w:val="24"/>
        </w:rPr>
        <w:t xml:space="preserve">Σε ό,τι αφορά εμάς, το Υπουργείο </w:t>
      </w:r>
      <w:r>
        <w:rPr>
          <w:rFonts w:eastAsia="Times New Roman"/>
          <w:szCs w:val="24"/>
        </w:rPr>
        <w:t xml:space="preserve">Οικονομίας, από την πρώτη στιγμή σχεδιάσαμε και υλοποιούμε έναν ολοκληρωμένο αναπτυξιακό σχεδιασμό που στον πυρήνα του έχει ακριβώς την </w:t>
      </w:r>
      <w:r>
        <w:rPr>
          <w:rFonts w:eastAsia="Times New Roman"/>
          <w:szCs w:val="24"/>
        </w:rPr>
        <w:lastRenderedPageBreak/>
        <w:t xml:space="preserve">αξιοποίηση του ανθρώπινου δυναμικού της χώρας, τη δημιουργία σταθερών και ποιοτικών θέσεων εργασίας. </w:t>
      </w:r>
    </w:p>
    <w:p w14:paraId="4C8A808D" w14:textId="77777777" w:rsidR="001C0F06" w:rsidRDefault="00267A1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Σε όλα τα προγράμμ</w:t>
      </w:r>
      <w:r>
        <w:rPr>
          <w:rFonts w:eastAsia="Times New Roman" w:cs="Times New Roman"/>
          <w:szCs w:val="24"/>
        </w:rPr>
        <w:t>ατα του ΕΣΠΑ, αλλά και σε εκείνα που χρηματοδοτούνται από εθνικούς πόρους έχουμε εισαγάγει τη λεγόμενη ρήτρα εργασίας. Απαρέγκλιτη, δηλαδή, προϋπόθεση για να ενισχυθεί μία επιχείρηση είναι να διατηρήσει τουλάχιστον τις υφιστάμενες θέσεις εργασίας. Επιπλέον</w:t>
      </w:r>
      <w:r>
        <w:rPr>
          <w:rFonts w:eastAsia="Times New Roman" w:cs="Times New Roman"/>
          <w:szCs w:val="24"/>
        </w:rPr>
        <w:t xml:space="preserve">, ενισχύουμε τις επιχειρήσεις που θα δημιουργήσουν νέες και σταθερές θέσεις εργασίας, καλύπτοντάς τους για σημαντικό χρονικό διάστημα το μισθολογικό και ασφαλιστικό κόστος αυτών των νέων θέσεων. Ενώ, τέλος, αναπτύξαμε </w:t>
      </w:r>
      <w:proofErr w:type="spellStart"/>
      <w:r>
        <w:rPr>
          <w:rFonts w:eastAsia="Times New Roman" w:cs="Times New Roman"/>
          <w:szCs w:val="24"/>
        </w:rPr>
        <w:t>στοχευμένα</w:t>
      </w:r>
      <w:proofErr w:type="spellEnd"/>
      <w:r>
        <w:rPr>
          <w:rFonts w:eastAsia="Times New Roman" w:cs="Times New Roman"/>
          <w:szCs w:val="24"/>
        </w:rPr>
        <w:t xml:space="preserve"> προγράμματα για την ενίσχυσ</w:t>
      </w:r>
      <w:r>
        <w:rPr>
          <w:rFonts w:eastAsia="Times New Roman" w:cs="Times New Roman"/>
          <w:szCs w:val="24"/>
        </w:rPr>
        <w:t>η αυτοαπασχολούμενων απόφοιτων τριτοβάθμιας εκπαίδευσης, έτσι ώστε να πάψουν να απασχολούνται σε δουλειές που δεν έχουν κα</w:t>
      </w:r>
      <w:r>
        <w:rPr>
          <w:rFonts w:eastAsia="Times New Roman" w:cs="Times New Roman"/>
          <w:szCs w:val="24"/>
        </w:rPr>
        <w:t>μ</w:t>
      </w:r>
      <w:r>
        <w:rPr>
          <w:rFonts w:eastAsia="Times New Roman" w:cs="Times New Roman"/>
          <w:szCs w:val="24"/>
        </w:rPr>
        <w:t>μία σχέση με το αντικείμενό τους, αλλά και για την ενίσχυση των νέων ερευνητών και τη σύνδεση της δουλειάς τους με τις ελληνικές επιχ</w:t>
      </w:r>
      <w:r>
        <w:rPr>
          <w:rFonts w:eastAsia="Times New Roman" w:cs="Times New Roman"/>
          <w:szCs w:val="24"/>
        </w:rPr>
        <w:t>ειρήσεις.</w:t>
      </w:r>
    </w:p>
    <w:p w14:paraId="4C8A808E" w14:textId="77777777" w:rsidR="001C0F06" w:rsidRDefault="00267A1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Έρχομαι τώρα στη συγκεκριμένη διάταξη στο νομοσχέδιο του Υπουργείου Εργασίας, στη διάταξη του άρθρου 41 για τον αποκλεισμό από δημόσιες συμβάσεις και χρηματοδοτήσεις, λόγω παραβάσεων της εργατικής νομοθεσίας.</w:t>
      </w:r>
    </w:p>
    <w:p w14:paraId="4C8A808F" w14:textId="77777777" w:rsidR="001C0F06" w:rsidRDefault="00267A1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Με τη διάταξη, λοιπόν, αυτή στο παρόν</w:t>
      </w:r>
      <w:r>
        <w:rPr>
          <w:rFonts w:eastAsia="Times New Roman" w:cs="Times New Roman"/>
          <w:szCs w:val="24"/>
        </w:rPr>
        <w:t xml:space="preserve"> νομοσχέδιο κάνουμε ένα επιπλέον βήμα. Εισάγουμε ως απαραίτητη προϋπόθεση για την ενίσχυση μιας επιχείρησης από εθνικούς και κοινοτικούς πόρους την αυστηρή τήρηση της εργατικής νομοθεσίας. Όπως έχουμε τονίσει πολλές φορές στο παρελθόν στόχος μας είναι να ε</w:t>
      </w:r>
      <w:r>
        <w:rPr>
          <w:rFonts w:eastAsia="Times New Roman" w:cs="Times New Roman"/>
          <w:szCs w:val="24"/>
        </w:rPr>
        <w:t>νισχύσουμε εκείνη την επιχειρηματική δραστηριότητα, η οποία σέβεται τα δικαιώματα των εργαζομένων. Είναι άλλωστε προφανές ότι η χρηματοδότηση επιχειρήσεων και φορέων που παραβιάζουν την εργατική νομοθεσία δημιουργεί και αθέμιτο πλεονέκτημα έναντι εκείνων π</w:t>
      </w:r>
      <w:r>
        <w:rPr>
          <w:rFonts w:eastAsia="Times New Roman" w:cs="Times New Roman"/>
          <w:szCs w:val="24"/>
        </w:rPr>
        <w:t>ου τηρούν τα προβλεπόμενα από τη νομοθεσία.</w:t>
      </w:r>
    </w:p>
    <w:p w14:paraId="4C8A8090" w14:textId="77777777" w:rsidR="001C0F06" w:rsidRDefault="00267A1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Πρόθεσή μας, λοιπόν, δεν είναι μόνο η τιμωρία όσων παραβιάζουν τον νόμο, αλλά με την παρούσα διάταξη να δημιουργήσουμε το κίνητρο για την αποτροπή τέτοιων φαινομένων που ταλαιπώρησαν την ελληνική οικονομία το προ</w:t>
      </w:r>
      <w:r>
        <w:rPr>
          <w:rFonts w:eastAsia="Times New Roman" w:cs="Times New Roman"/>
          <w:szCs w:val="24"/>
        </w:rPr>
        <w:t>ηγούμενο διάστημα και την καλλιέργεια κουλτούρας και σεβασμού στα εργατικά δικαιώματα. Πλέον δεν θα υπάρχουν δικαιολογίες, όλοι θα γνωρίζουν ότι απαραίτητος όρος για να εξασφαλίσει μια επιχείρηση κρατική ενίσχυση κάθε είδους είναι να εφαρμόζει την εργατική</w:t>
      </w:r>
      <w:r>
        <w:rPr>
          <w:rFonts w:eastAsia="Times New Roman" w:cs="Times New Roman"/>
          <w:szCs w:val="24"/>
        </w:rPr>
        <w:t xml:space="preserve"> νομοθεσία και να σέβεται τα δικαιώματα των εργαζομένων.</w:t>
      </w:r>
    </w:p>
    <w:p w14:paraId="4C8A8091" w14:textId="77777777" w:rsidR="001C0F06" w:rsidRDefault="00267A1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Με την προτεινόμενη διάταξη καθορίζεται η έννοια του σοβαρού, επαγγελματικού παραπτώματος που θα αποτελεί στο εξής, λόγω απόρριψης της πρότασης για ένταξη σε προγράμματα ή την υπαγωγή σε οποιοδήποτε </w:t>
      </w:r>
      <w:r>
        <w:rPr>
          <w:rFonts w:eastAsia="Times New Roman" w:cs="Times New Roman"/>
          <w:szCs w:val="24"/>
        </w:rPr>
        <w:t>καθεστώς ενίσχυσης. Μια επιχείρηση θεωρείται ότι έχει διαπράξει σοβαρό επαγγελματικό παράπτωμα, όταν έχουν εκδοθεί εις βάρος της από το Σώμα Επιθεώρησης Εργασίας τρεις πράξεις επιβολής προστίμου για παραβάσεις εργατικής νομοθεσίας που χαρακτηρίζονται από τ</w:t>
      </w:r>
      <w:r>
        <w:rPr>
          <w:rFonts w:eastAsia="Times New Roman" w:cs="Times New Roman"/>
          <w:szCs w:val="24"/>
        </w:rPr>
        <w:t>ην ισχύουσα νομοθεσία ως υψηλής ή πολύ υψηλής σοβαρότητας ή δύο πράξεις επιβολής προστίμου για αδήλωτη εργασία.</w:t>
      </w:r>
    </w:p>
    <w:p w14:paraId="4C8A8092" w14:textId="77777777" w:rsidR="001C0F06" w:rsidRDefault="00267A1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Προβλέπεται, επίσης, μηχανισμός κυρώσεων στο επίπεδο της χρηματοδότησης από ευρωπαϊκούς και εθνικούς πόρους από το ΕΣΠΑ, από το Πρόγραμμα Αγροτι</w:t>
      </w:r>
      <w:r>
        <w:rPr>
          <w:rFonts w:eastAsia="Times New Roman" w:cs="Times New Roman"/>
          <w:szCs w:val="24"/>
        </w:rPr>
        <w:t>κής Ανάπτυξης, από τον αναπτυξιακό νόμο, σε δύο στάδια: πριν την ένταξη της επιχείρησης σε κάποιο πρόγραμμα ή και μετά την ένταξη κατά τη διάρκεια υλοποίησης έργου του επενδυτικού σχεδίου.</w:t>
      </w:r>
    </w:p>
    <w:p w14:paraId="4C8A8093" w14:textId="77777777" w:rsidR="001C0F06" w:rsidRDefault="00267A1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 έλεγχος όλης αυτής της διαδικασίας θα γίνεται ηλεκτρονικά και αυτ</w:t>
      </w:r>
      <w:r>
        <w:rPr>
          <w:rFonts w:eastAsia="Times New Roman" w:cs="Times New Roman"/>
          <w:szCs w:val="24"/>
        </w:rPr>
        <w:t xml:space="preserve">οματοποιημένα, μέσω της διασύνδεσης των σχετικών πληροφοριακών συστημάτων των προγραμμάτων, δηλαδή </w:t>
      </w:r>
      <w:r>
        <w:rPr>
          <w:rFonts w:eastAsia="Times New Roman" w:cs="Times New Roman"/>
          <w:szCs w:val="24"/>
        </w:rPr>
        <w:lastRenderedPageBreak/>
        <w:t>του ΕΣΠΑ, του Προγράμματος Αγροτικής Ανάπτυξης και του Περιφερειακού Συστήματος Κρατικής Ενίσχυσης και του Ολοκληρωμένου Πληροφοριακού Συστήματος του Σώματος</w:t>
      </w:r>
      <w:r>
        <w:rPr>
          <w:rFonts w:eastAsia="Times New Roman" w:cs="Times New Roman"/>
          <w:szCs w:val="24"/>
        </w:rPr>
        <w:t xml:space="preserve"> Επιθεώρησης Εργασίας. Για να μην υπάρξουν μάλιστα και αμφιβολίες ως προς την αποτελεσματικότητα του συστήματος -διατυπώθηκαν και πριν από έναν ομιλητή, καλοπροαίρετα, νομίζω, από τον κ. Παναγιωτόπουλο-, υπάρχει και μεταβατικότητα στη διάταξη μέχρι να ολοκ</w:t>
      </w:r>
      <w:r>
        <w:rPr>
          <w:rFonts w:eastAsia="Times New Roman" w:cs="Times New Roman"/>
          <w:szCs w:val="24"/>
        </w:rPr>
        <w:t>ληρωθεί αυτή η διασύνδεση των συστημάτων.</w:t>
      </w:r>
    </w:p>
    <w:p w14:paraId="4C8A8094" w14:textId="77777777" w:rsidR="001C0F06" w:rsidRDefault="00267A1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νομοσχέδιο του Υπουργείου Εργασίας στο σύνολό του αλλά και η συγκεκριμένη διάταξη που μόλις σας παρουσίασα, στέλνουν ένα ξεκάθαρο μήνυμα προς κάθε κατεύθυνση. Η λογική του εύκολου κα</w:t>
      </w:r>
      <w:r>
        <w:rPr>
          <w:rFonts w:eastAsia="Times New Roman" w:cs="Times New Roman"/>
          <w:szCs w:val="24"/>
        </w:rPr>
        <w:t>ι γρήγορου κέρδους σε βάρος των εργαζομένων, σε βάρος μάλιστα και των ίδιων των νομοταγών επιχειρηματιών δεν μπορεί να έχει θέση στην ελληνική οικονομία και πιστέψτε με είναι πολλοί αυτοί και από τον χώρο των επιχειρήσεων που στηρίζουν τέτοιες ρυθμίσεις, έ</w:t>
      </w:r>
      <w:r>
        <w:rPr>
          <w:rFonts w:eastAsia="Times New Roman" w:cs="Times New Roman"/>
          <w:szCs w:val="24"/>
        </w:rPr>
        <w:t>τσι ώστε να πάψει να υπάρχει αυτός ο αθέμιτος ανταγωνισμός.</w:t>
      </w:r>
    </w:p>
    <w:p w14:paraId="4C8A8095" w14:textId="77777777" w:rsidR="001C0F06" w:rsidRDefault="00267A1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Τα δικαιώματα και οι αξιοπρεπείς συνθήκες εργασίας και ζωής για τους εργαζόμενους δεν είναι κάτι προαιρετικό. Δεν μπορεί να γίνεται αντιληπτό ως μία πολυτέλεια που μπορούμε να θυσιάσουμε στον βωμό</w:t>
      </w:r>
      <w:r>
        <w:rPr>
          <w:rFonts w:eastAsia="Times New Roman" w:cs="Times New Roman"/>
          <w:szCs w:val="24"/>
        </w:rPr>
        <w:t xml:space="preserve"> του κέρδους, αποτελεί απαραίτητη αναγκαία συνθήκη για την οικονομική ανάπτυξη και την κοινωνική ευημερία.</w:t>
      </w:r>
    </w:p>
    <w:p w14:paraId="4C8A8096" w14:textId="77777777" w:rsidR="001C0F06" w:rsidRDefault="00267A1D">
      <w:pPr>
        <w:tabs>
          <w:tab w:val="left" w:pos="3642"/>
          <w:tab w:val="center" w:pos="4753"/>
          <w:tab w:val="left" w:pos="6214"/>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C8A8097" w14:textId="77777777" w:rsidR="001C0F06" w:rsidRDefault="00267A1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Καλώ στο Βήμα τον κ. </w:t>
      </w:r>
      <w:proofErr w:type="spellStart"/>
      <w:r>
        <w:rPr>
          <w:rFonts w:eastAsia="Times New Roman" w:cs="Times New Roman"/>
          <w:szCs w:val="24"/>
        </w:rPr>
        <w:t>Μπαλωμενάκη</w:t>
      </w:r>
      <w:proofErr w:type="spellEnd"/>
      <w:r>
        <w:rPr>
          <w:rFonts w:eastAsia="Times New Roman" w:cs="Times New Roman"/>
          <w:szCs w:val="24"/>
        </w:rPr>
        <w:t xml:space="preserve"> και αμέσως μετά την κ. </w:t>
      </w:r>
      <w:proofErr w:type="spellStart"/>
      <w:r>
        <w:rPr>
          <w:rFonts w:eastAsia="Times New Roman" w:cs="Times New Roman"/>
          <w:szCs w:val="24"/>
        </w:rPr>
        <w:t>Κεραμέως</w:t>
      </w:r>
      <w:proofErr w:type="spellEnd"/>
      <w:r>
        <w:rPr>
          <w:rFonts w:eastAsia="Times New Roman" w:cs="Times New Roman"/>
          <w:szCs w:val="24"/>
        </w:rPr>
        <w:t>. Θα ακο</w:t>
      </w:r>
      <w:r>
        <w:rPr>
          <w:rFonts w:eastAsia="Times New Roman" w:cs="Times New Roman"/>
          <w:szCs w:val="24"/>
        </w:rPr>
        <w:t>λουθήσει η κ. Φωτίου και ελπίζω η κυρία Υπουργός να είναι έτοιμη για τα δύο μικρά θέματα να κάνει την τοποθέτησή της και θα συνεχίσουμε με τον κατάλογο.</w:t>
      </w:r>
    </w:p>
    <w:p w14:paraId="4C8A809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Μπαλωμενάκη</w:t>
      </w:r>
      <w:proofErr w:type="spellEnd"/>
      <w:r>
        <w:rPr>
          <w:rFonts w:eastAsia="Times New Roman" w:cs="Times New Roman"/>
          <w:szCs w:val="24"/>
        </w:rPr>
        <w:t>, έχετε τον λόγο.</w:t>
      </w:r>
    </w:p>
    <w:p w14:paraId="4C8A809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ΑΝΤΩΝΗΣ </w:t>
      </w:r>
      <w:r>
        <w:rPr>
          <w:rFonts w:eastAsia="Times New Roman" w:cs="Times New Roman"/>
          <w:b/>
          <w:szCs w:val="24"/>
        </w:rPr>
        <w:t>ΜΠΑΛΩΜΕΝΑΚΗΣ:</w:t>
      </w:r>
      <w:r>
        <w:rPr>
          <w:rFonts w:eastAsia="Times New Roman" w:cs="Times New Roman"/>
          <w:szCs w:val="24"/>
        </w:rPr>
        <w:t xml:space="preserve"> Ευχαριστώ πολύ, κύριε Πρόεδρε. </w:t>
      </w:r>
    </w:p>
    <w:p w14:paraId="4C8A809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Κύριοι</w:t>
      </w:r>
      <w:r>
        <w:rPr>
          <w:rFonts w:eastAsia="Times New Roman" w:cs="Times New Roman"/>
          <w:szCs w:val="24"/>
        </w:rPr>
        <w:t xml:space="preserve"> Υπουργοί, κυρίες και κύριοι συνάδελφοι, όπως και σε πολλά πεδία της κοινωνικής και πολιτικής ζωής, έτσι και στα θέματα της εργασίας έχει σημασία από ποια σκοπιά τα αντιμετωπίζει κανείς και εν προκειμένω μια κυβέρνηση. </w:t>
      </w:r>
    </w:p>
    <w:p w14:paraId="4C8A809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Η Κυβέρνηση έχει διακηρύξει σε όλους</w:t>
      </w:r>
      <w:r>
        <w:rPr>
          <w:rFonts w:eastAsia="Times New Roman" w:cs="Times New Roman"/>
          <w:szCs w:val="24"/>
        </w:rPr>
        <w:t xml:space="preserve"> τους τόνους ότι αντιμετωπίζει τα θέματα της εργασίας από τη σκοπιά των εργαζομένων, της προστασίας των εργασιακών δικαιωμάτων, με την εισαγωγή ώριμων ρυθμίσεων που καταλήγουν στην εφαρμογή των νόμων. Αυτό το τελευταίο έχει ιδιαίτερη σημασία, διότι νόμοι κ</w:t>
      </w:r>
      <w:r>
        <w:rPr>
          <w:rFonts w:eastAsia="Times New Roman" w:cs="Times New Roman"/>
          <w:szCs w:val="24"/>
        </w:rPr>
        <w:t xml:space="preserve">αι διατάξεις, όπως ξέρουμε, υπήρξαν και υπάρχουν, δεν μας λείπουν γενικά. Εκείνο που πολλές φορές λείπει είναι η εφαρμογή τους και κυριολεκτώντας, θα έλεγα ότι λείπει ένας μηχανισμός επιβολής της εφαρμογής των νόμων. </w:t>
      </w:r>
    </w:p>
    <w:p w14:paraId="4C8A809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Πολύ ορθά η Κυβέρνηση και το Υπουργείο</w:t>
      </w:r>
      <w:r>
        <w:rPr>
          <w:rFonts w:eastAsia="Times New Roman" w:cs="Times New Roman"/>
          <w:szCs w:val="24"/>
        </w:rPr>
        <w:t xml:space="preserve"> Εργασίας έχουν εστιάσει εδώ και καιρό στο θέμα των ελέγχων, με θεαματικά, όπως ακούσαμε, αποτελέσματα. Μπορεί να πει κανείς ότι οι προτεινόμενες διατάξεις είναι αποτέλεσμα της εμπειρίας από τα κενά και συνειδητοποίησης των συνεπειών της παράβασης των νόμω</w:t>
      </w:r>
      <w:r>
        <w:rPr>
          <w:rFonts w:eastAsia="Times New Roman" w:cs="Times New Roman"/>
          <w:szCs w:val="24"/>
        </w:rPr>
        <w:t xml:space="preserve">ν από μεριάς της εργοδοσίας τόσο σε ατομικό όσο και σε δημόσιο επίπεδο, αφού έτσι στερούνται το κράτος και το ασφαλιστικό σύστημα των αναγκαίων εσόδων. </w:t>
      </w:r>
    </w:p>
    <w:p w14:paraId="4C8A809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Πολλά έχουν λεχθεί, κυρίες και κύριοι συνάδελφοι, για εκείνες τις επιχειρήσεις που έκλεισε η κρίση, για τα δράματα των </w:t>
      </w:r>
      <w:r>
        <w:rPr>
          <w:rFonts w:eastAsia="Times New Roman" w:cs="Times New Roman"/>
          <w:szCs w:val="24"/>
        </w:rPr>
        <w:lastRenderedPageBreak/>
        <w:t>μικρών και μεσαίων επιχειρηματιών που αναγκάστηκαν να διακόψουν τη δραστηριότητά τους. Δικαίως έχουν λεχθεί. Δεν έχει, όμως, θρηνήσει ανά</w:t>
      </w:r>
      <w:r>
        <w:rPr>
          <w:rFonts w:eastAsia="Times New Roman" w:cs="Times New Roman"/>
          <w:szCs w:val="24"/>
        </w:rPr>
        <w:t>λογα ο συστημικός Τύπος, με εξαίρεση βέβαια τα έντυπα της Αριστεράς, για τα δράματα εκατοντάδων και χιλιάδων εργαζομένων, εκείνων που εσχάτως τους ονομάσαμε «εγκλωβισμένους», οι οποίοι αναγκάζονται να δουλεύουν επί μήνες απλήρωτοι σε επιχειρήσεις που έχουν</w:t>
      </w:r>
      <w:r>
        <w:rPr>
          <w:rFonts w:eastAsia="Times New Roman" w:cs="Times New Roman"/>
          <w:szCs w:val="24"/>
        </w:rPr>
        <w:t xml:space="preserve"> προσχεδιάσει μάλιστα να βαρέσουν «κανόνι». </w:t>
      </w:r>
    </w:p>
    <w:p w14:paraId="4C8A809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Η ταπείνωση, ο ψυχικός και οικονομικός φόρτος αυτών των εργαζομένων, που στέκονται επί ώρες στα γραφεία της εργοδοσίας είτε για να πάρουν ψίχουλα έναντι δεδουλευμένων είτε ακόμη χειρότερα, για να αποσπάσουν απλώ</w:t>
      </w:r>
      <w:r>
        <w:rPr>
          <w:rFonts w:eastAsia="Times New Roman" w:cs="Times New Roman"/>
          <w:szCs w:val="24"/>
        </w:rPr>
        <w:t xml:space="preserve">ς μια υπόσχεση μερικής καταβολής, για ορισμένους φαίνονται ασήμαντα. </w:t>
      </w:r>
    </w:p>
    <w:p w14:paraId="4C8A809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Οι μέχρι σήμερα κυβερνήσεις σφύριζαν αδιάφορα μπροστά στο φαινόμενο να οφείλει, λόγου χάρη, ένας εργολάβος υπέρογκα ποσά σε εργαζομένους, να μην τα πληρώνει, ενώ έχει και την ίδια στιγμή</w:t>
      </w:r>
      <w:r>
        <w:rPr>
          <w:rFonts w:eastAsia="Times New Roman" w:cs="Times New Roman"/>
          <w:szCs w:val="24"/>
        </w:rPr>
        <w:t xml:space="preserve"> σαν να μη συμβαίνει απολύτως τίποτα, να εξακολουθεί να παίρνει δουλειές από το δημόσιο, προκαλώντας ευθέως και πολύ άγρια μάλιστα την κοινή γνώμη και βεβαίως τους ίδιους τους παθόντες. </w:t>
      </w:r>
    </w:p>
    <w:p w14:paraId="4C8A80A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Τις παρενέργειες της εργοδοτικής αυθαιρεσίας και ασυδοσίας, λοιπόν, ε</w:t>
      </w:r>
      <w:r>
        <w:rPr>
          <w:rFonts w:eastAsia="Times New Roman" w:cs="Times New Roman"/>
          <w:szCs w:val="24"/>
        </w:rPr>
        <w:t>πιδιώκει να αντιμετωπίσει αυτό το σχέδιο νόμου. Με τη σειρά των ρυθμίσεων που έχουν ήδη αναλυθεί ως προς τη σκοπιμότητα και την επιδιωκόμενη αποτελεσματικότητα που αναμένεται βάσιμα να έχουν αποδεικνύεται, όπως είπαμε παραπάνω, ότι η Κυβέρνηση αντιμετωπίζε</w:t>
      </w:r>
      <w:r>
        <w:rPr>
          <w:rFonts w:eastAsia="Times New Roman" w:cs="Times New Roman"/>
          <w:szCs w:val="24"/>
        </w:rPr>
        <w:t>ι αυτά τα θέματα από τη σκοπιά του αδύναμου μέρους, του εργαζόμενου και αυτό δεν είναι ιδεοληψία, αλλά είναι στοιχειώδης υποχρέωση κάθε σύγχρονου δημοκρατικού κράτους, διότι οι παραβιάσεις εργασιακών δικαιωμάτων είναι από τις χειρότερες μορφές αδικημάτων κ</w:t>
      </w:r>
      <w:r>
        <w:rPr>
          <w:rFonts w:eastAsia="Times New Roman" w:cs="Times New Roman"/>
          <w:szCs w:val="24"/>
        </w:rPr>
        <w:t xml:space="preserve">αι έχουν σοβαρό αντίκτυπο και στην κοινωνική συνοχή και στη λειτουργία της κοινωνίας. </w:t>
      </w:r>
    </w:p>
    <w:p w14:paraId="4C8A80A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Αποτελεί πεποίθηση πολλών από εμάς ότι οι παραβιάσεις στον τομέα της εργατικής νομοθεσίας μόνο με ενίσχυση και περαιτέρω αποτελεσματικότητα των μηχανισμών ελέγχου μπορεί</w:t>
      </w:r>
      <w:r>
        <w:rPr>
          <w:rFonts w:eastAsia="Times New Roman" w:cs="Times New Roman"/>
          <w:szCs w:val="24"/>
        </w:rPr>
        <w:t xml:space="preserve"> να σταματήσουν. Εάν απουσιάζει ο μηχανισμός της επιβολής της νομοθεσίας ή εάν, όπως συμβαίνει πολλές φορές σήμερα, σέρνεται η υπόθεση στα δικαστήρια, όπου παρέχεται ένα πλήρως πεδίο στρεψοδικίας, αναβολών κλπ., έχουμε να κάνουμε ακόμα με ευχολόγια και υπο</w:t>
      </w:r>
      <w:r>
        <w:rPr>
          <w:rFonts w:eastAsia="Times New Roman" w:cs="Times New Roman"/>
          <w:szCs w:val="24"/>
        </w:rPr>
        <w:t xml:space="preserve">κρισία. </w:t>
      </w:r>
    </w:p>
    <w:p w14:paraId="4C8A80A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το σχέδιο νόμου που αποδίδει βάρος στην ισχυροποίηση των εξουσιών του ΣΕΠΕ, δηλαδή του Σώματος Επιθεωρητών Εργασίας, που τους εξοπλίζει με πρόσθετες εξουσίες και μάλιστα με εξουσίες που προσιδιάζουν σε εκείνες του ανακριτικού υπαλλήλου του άρθρου </w:t>
      </w:r>
      <w:r>
        <w:rPr>
          <w:rFonts w:eastAsia="Times New Roman" w:cs="Times New Roman"/>
          <w:szCs w:val="24"/>
        </w:rPr>
        <w:t xml:space="preserve">33 του Κώδικα Ποινικής Δικονομίας είναι πάρα πολύ σημαντικές. Επίσης, κατοχυρώνεται η πρόσβαση των υπαλλήλων σε βιβλία, σε στοιχεία και έχουν πλήρη εξουσία να προβαίνουν σε διακρίβωση της ταυτότητας των </w:t>
      </w:r>
      <w:proofErr w:type="spellStart"/>
      <w:r>
        <w:rPr>
          <w:rFonts w:eastAsia="Times New Roman" w:cs="Times New Roman"/>
          <w:szCs w:val="24"/>
        </w:rPr>
        <w:t>παρευρισκομένων</w:t>
      </w:r>
      <w:proofErr w:type="spellEnd"/>
      <w:r>
        <w:rPr>
          <w:rFonts w:eastAsia="Times New Roman" w:cs="Times New Roman"/>
          <w:szCs w:val="24"/>
        </w:rPr>
        <w:t xml:space="preserve"> προσώπων. </w:t>
      </w:r>
    </w:p>
    <w:p w14:paraId="4C8A80A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Επίσης σημαντικό είναι το </w:t>
      </w:r>
      <w:r>
        <w:rPr>
          <w:rFonts w:eastAsia="Times New Roman" w:cs="Times New Roman"/>
          <w:szCs w:val="24"/>
        </w:rPr>
        <w:t>γεγονός ότι μια επιχείρηση που παραβιάζει την εργατική νομοθεσία και τους κανόνες ασφάλειας και υγιεινής αναγκάζεται να κλείσει. Εξίσου σημαντικό, αν όχι σημαντικότερο και δείγμα της αποφασιστικότητας που έχει η Κυβέρνηση να επιβάλει και όχι να δημιουργήσε</w:t>
      </w:r>
      <w:r>
        <w:rPr>
          <w:rFonts w:eastAsia="Times New Roman" w:cs="Times New Roman"/>
          <w:szCs w:val="24"/>
        </w:rPr>
        <w:t xml:space="preserve">ι έναν ακόμη νόμο ανάμεσα στους πολίτες που να μην ισχύει, είναι ότι η διακοπή δεν θα αίρεται, παρά μόνο εάν αποκατασταθούν οι παραβάσεις και οι παραβιάσεις που αφορούν την ασφάλεια και την υγιεινή των εργαζομένων. </w:t>
      </w:r>
    </w:p>
    <w:p w14:paraId="4C8A80A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Νομίζω ότι η ρύθμιση για την πέρα του </w:t>
      </w:r>
      <w:proofErr w:type="spellStart"/>
      <w:r>
        <w:rPr>
          <w:rFonts w:eastAsia="Times New Roman" w:cs="Times New Roman"/>
          <w:szCs w:val="24"/>
        </w:rPr>
        <w:t>νο</w:t>
      </w:r>
      <w:r>
        <w:rPr>
          <w:rFonts w:eastAsia="Times New Roman" w:cs="Times New Roman"/>
          <w:szCs w:val="24"/>
        </w:rPr>
        <w:t>μίμου</w:t>
      </w:r>
      <w:proofErr w:type="spellEnd"/>
      <w:r>
        <w:rPr>
          <w:rFonts w:eastAsia="Times New Roman" w:cs="Times New Roman"/>
          <w:szCs w:val="24"/>
        </w:rPr>
        <w:t xml:space="preserve"> ορίου εργασίας είναι εξαιρετική. Με έκπληξή μου άκουσα αντιρρήσεις. Και </w:t>
      </w:r>
      <w:r>
        <w:rPr>
          <w:rFonts w:eastAsia="Times New Roman" w:cs="Times New Roman"/>
          <w:szCs w:val="24"/>
        </w:rPr>
        <w:lastRenderedPageBreak/>
        <w:t>αν έχω χρόνο, θα πω και μερικές αντιρρήσεις επ’ αυτών των αντιρρήσεων. Νομίζω, δηλαδή, ότι η προαναγγελία στο σύστημα «ΕΡΓΑΝΗ» των υπερωριών είναι κυριολεκτικά το αυγό του Κολόμβ</w:t>
      </w:r>
      <w:r>
        <w:rPr>
          <w:rFonts w:eastAsia="Times New Roman" w:cs="Times New Roman"/>
          <w:szCs w:val="24"/>
        </w:rPr>
        <w:t>ου.</w:t>
      </w:r>
    </w:p>
    <w:p w14:paraId="4C8A80A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Τόσο απλά είναι τα πράγματα. Έτσι δεν θα μπορεί κανένας να επικαλείται την έκτακτη περίπτωση, μιας και το να στείλεις ένα </w:t>
      </w:r>
      <w:proofErr w:type="spellStart"/>
      <w:r>
        <w:rPr>
          <w:rFonts w:eastAsia="Times New Roman" w:cs="Times New Roman"/>
          <w:szCs w:val="24"/>
          <w:lang w:val="en-US"/>
        </w:rPr>
        <w:t>sms</w:t>
      </w:r>
      <w:proofErr w:type="spellEnd"/>
      <w:r>
        <w:rPr>
          <w:rFonts w:eastAsia="Times New Roman" w:cs="Times New Roman"/>
          <w:szCs w:val="24"/>
        </w:rPr>
        <w:t xml:space="preserve"> διαρκεί μόνο ορισμένα δευτερόλεπτα. Αρκεί, λοιπόν, ο χρόνος που αρχίζει η υπερωρία να συμπίπτει με εκείνο που έστειλες και τα </w:t>
      </w:r>
      <w:r>
        <w:rPr>
          <w:rFonts w:eastAsia="Times New Roman" w:cs="Times New Roman"/>
          <w:szCs w:val="24"/>
        </w:rPr>
        <w:t xml:space="preserve">πράγματα είναι όλα καλά και όλα νόμιμα. Επικαλέστηκε κάποιος συνάδελφος, για παράδειγμα, τα βιβλία, τις καταχωρίσεις που γίνονται χειρόγραφα. Θα έλεγα ότι και η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είναι μια πρόοδος. Και αυτό το σύστημα καταγραφής σε σχέση με το παρελθόν, πρόοδος ήτα</w:t>
      </w:r>
      <w:r>
        <w:rPr>
          <w:rFonts w:eastAsia="Times New Roman" w:cs="Times New Roman"/>
          <w:szCs w:val="24"/>
        </w:rPr>
        <w:t>ν.</w:t>
      </w:r>
    </w:p>
    <w:p w14:paraId="4C8A80A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Δείτε, όμως, το εξής: Η απόσταση ανάμεσα στην καταγραφή και στον έλεγχο δημιουργούσε -ο καθένας το καταλαβαίνει- περιθώρια για παραθυράκια, για πονηριές και για στρεψοδικίες που καταλαβαίνουμε όλοι ποιος τις πληρώνει. Εάν είχε εφαρμοστεί εγκαίρως, πολλέ</w:t>
      </w:r>
      <w:r>
        <w:rPr>
          <w:rFonts w:eastAsia="Times New Roman" w:cs="Times New Roman"/>
          <w:szCs w:val="24"/>
        </w:rPr>
        <w:t>ς απατηλές δηλώσεις θα είχαν αποφευχθεί.</w:t>
      </w:r>
    </w:p>
    <w:p w14:paraId="4C8A80A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Το ίδιο και καλύτερο είναι αυτό με την αναγγελία της οικειοθελούς αποχωρήσεως. Εδώ απαιτείται η συμφωνία του εργαζομένου. Και είναι φανερό ότι θα είναι οικειοθελής εάν συμφωνήσει -μόνο τότε θα το παραλάβει το σύστημ</w:t>
      </w:r>
      <w:r>
        <w:rPr>
          <w:rFonts w:eastAsia="Times New Roman" w:cs="Times New Roman"/>
          <w:szCs w:val="24"/>
        </w:rPr>
        <w:t xml:space="preserve">α- και ο εργαζόμενος. </w:t>
      </w:r>
    </w:p>
    <w:p w14:paraId="4C8A80A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Βλέπω τον χρόνο και περνά και θέλω κατ’ </w:t>
      </w:r>
      <w:r>
        <w:rPr>
          <w:rFonts w:eastAsia="Times New Roman" w:cs="Times New Roman"/>
          <w:szCs w:val="24"/>
        </w:rPr>
        <w:t xml:space="preserve">αρχάς </w:t>
      </w:r>
      <w:r>
        <w:rPr>
          <w:rFonts w:eastAsia="Times New Roman" w:cs="Times New Roman"/>
          <w:szCs w:val="24"/>
        </w:rPr>
        <w:t>να ευχαριστήσω την κυρία Υπουργό Εργασίας, διότι -και με χαρά μου το λέω αυτό- το θέμα της μη πρόσβασης κακοπληρωτών εργοδοτών σε δημόσιο χρήμα τέθηκε, εάν θυμάστε, σε μία ανοιχτή σύσκεψη</w:t>
      </w:r>
      <w:r>
        <w:rPr>
          <w:rFonts w:eastAsia="Times New Roman" w:cs="Times New Roman"/>
          <w:szCs w:val="24"/>
        </w:rPr>
        <w:t xml:space="preserve"> στο Εργατικό Κέντρο Χανίων. Και αισθάνομαι ευχαριστημένος που θα κατέβω τώρα κάτω και θα τους πω ότι αυτό το αίτημα -που είχαμε πραγματικά πολλά τέτοια φαινόμενα στην περιοχή μας- ικανοποιήθηκε.</w:t>
      </w:r>
    </w:p>
    <w:p w14:paraId="4C8A80A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Δύο πράγματα θέλω να πω, κύριε Πρόεδρε, ακόμα, εκτός </w:t>
      </w:r>
      <w:proofErr w:type="spellStart"/>
      <w:r>
        <w:rPr>
          <w:rFonts w:eastAsia="Times New Roman" w:cs="Times New Roman"/>
          <w:szCs w:val="24"/>
        </w:rPr>
        <w:t>χειρογρ</w:t>
      </w:r>
      <w:r>
        <w:rPr>
          <w:rFonts w:eastAsia="Times New Roman" w:cs="Times New Roman"/>
          <w:szCs w:val="24"/>
        </w:rPr>
        <w:t>άφου</w:t>
      </w:r>
      <w:proofErr w:type="spellEnd"/>
      <w:r>
        <w:rPr>
          <w:rFonts w:eastAsia="Times New Roman" w:cs="Times New Roman"/>
          <w:szCs w:val="24"/>
        </w:rPr>
        <w:t xml:space="preserve">, για ορισμένες αντιρρήσεις που εκφράστηκαν από συναδέλφους. </w:t>
      </w:r>
    </w:p>
    <w:p w14:paraId="4C8A80A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Όσον αφορά στον κ. Αθανασίου, νομίζω ότι θα πρέπει να ξέρουμε όλοι πως έως τώρα η μόνη δυνατότητα που υπήρχε για έκδοση διαταγής πληρωμής ήταν να υπήρχε έγγραφη ομολογία του εργοδότη. Αντιλα</w:t>
      </w:r>
      <w:r>
        <w:rPr>
          <w:rFonts w:eastAsia="Times New Roman" w:cs="Times New Roman"/>
          <w:szCs w:val="24"/>
        </w:rPr>
        <w:t xml:space="preserve">μβάνεται κανείς πόσο μεγάλη είναι αυτή η </w:t>
      </w:r>
      <w:r>
        <w:rPr>
          <w:rFonts w:eastAsia="Times New Roman" w:cs="Times New Roman"/>
          <w:szCs w:val="24"/>
        </w:rPr>
        <w:lastRenderedPageBreak/>
        <w:t xml:space="preserve">διαφορά. Και όσον αφορά το φόρτωμα των εργασιών των δικαστηρίων, θα πρέπει για μια ακόμα φορά να πούμε ότι και η ηγεσία της </w:t>
      </w:r>
      <w:r>
        <w:rPr>
          <w:rFonts w:eastAsia="Times New Roman" w:cs="Times New Roman"/>
          <w:szCs w:val="24"/>
        </w:rPr>
        <w:t xml:space="preserve">δικαιοσύνης </w:t>
      </w:r>
      <w:r>
        <w:rPr>
          <w:rFonts w:eastAsia="Times New Roman" w:cs="Times New Roman"/>
          <w:szCs w:val="24"/>
        </w:rPr>
        <w:t>θα πρέπει να φροντίσει για την αύξηση της παραγωγικότητας των δικαστών. Αυτό το</w:t>
      </w:r>
      <w:r>
        <w:rPr>
          <w:rFonts w:eastAsia="Times New Roman" w:cs="Times New Roman"/>
          <w:szCs w:val="24"/>
        </w:rPr>
        <w:t xml:space="preserve"> αντιλαμβάνεται ο καθένας.</w:t>
      </w:r>
    </w:p>
    <w:p w14:paraId="4C8A80A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4C8A80A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Μισό λεπτό, κύριε Πρόεδρε.</w:t>
      </w:r>
    </w:p>
    <w:p w14:paraId="4C8A80A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Για τον κ. </w:t>
      </w:r>
      <w:proofErr w:type="spellStart"/>
      <w:r>
        <w:rPr>
          <w:rFonts w:eastAsia="Times New Roman" w:cs="Times New Roman"/>
          <w:szCs w:val="24"/>
        </w:rPr>
        <w:t>Κόνσολα</w:t>
      </w:r>
      <w:proofErr w:type="spellEnd"/>
      <w:r>
        <w:rPr>
          <w:rFonts w:eastAsia="Times New Roman" w:cs="Times New Roman"/>
          <w:szCs w:val="24"/>
        </w:rPr>
        <w:t xml:space="preserve">, είπαμε προηγουμένως για τον διαχωρισμό. </w:t>
      </w:r>
    </w:p>
    <w:p w14:paraId="4C8A80A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Για τον κ. Γεωργιάδη -και τελειώνω με αυτό- ήθελα να πω τ</w:t>
      </w:r>
      <w:r>
        <w:rPr>
          <w:rFonts w:eastAsia="Times New Roman" w:cs="Times New Roman"/>
          <w:szCs w:val="24"/>
        </w:rPr>
        <w:t>ο εξής: Δεν είναι ακριβές αυτό που λέει, ότι αυτό που πάει να εισαγάγει η Κυβέρνηση για πρόσβαση στην προσωπική περιουσία υπήρχε έως τώρα. Η μόνη δυνατότητα για το σπάσιμο της εταιρικής ασπίδας -όπως λέγεται στη γλώσσα των νομικών- ήταν μόνο να αποδείξει κ</w:t>
      </w:r>
      <w:r>
        <w:rPr>
          <w:rFonts w:eastAsia="Times New Roman" w:cs="Times New Roman"/>
          <w:szCs w:val="24"/>
        </w:rPr>
        <w:t>άποιος ότι έγινε με δόλο κάποια ενέργεια.</w:t>
      </w:r>
    </w:p>
    <w:p w14:paraId="4C8A80A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Αυτό, λοιπόν, είναι πάρα πολύ δύσκολο. Και ξέρουμε όλοι, για παράδειγμα, την περίπτωση μιας μεγάλης εφημερίδας που έχει κλείσει τώρα τελευταία, όπου οι εργαζόμενοι έχουν προ</w:t>
      </w:r>
      <w:r>
        <w:rPr>
          <w:rFonts w:eastAsia="Times New Roman" w:cs="Times New Roman"/>
          <w:szCs w:val="24"/>
        </w:rPr>
        <w:lastRenderedPageBreak/>
        <w:t>σπαθήσει εναγωνίως, με χειροπιαστές ενδεί</w:t>
      </w:r>
      <w:r>
        <w:rPr>
          <w:rFonts w:eastAsia="Times New Roman" w:cs="Times New Roman"/>
          <w:szCs w:val="24"/>
        </w:rPr>
        <w:t>ξεις, και δυσκολεύονται να αποδείξουν και να σπάσουν την εταιρική ασπίδα. Ο δόλος, λοιπόν, δεν είναι τώρα πια το μοναδικό στοιχείο, αλλά η δυνατότητα είναι καθολική και φυσικά προς όφελος των εργαζομένων.</w:t>
      </w:r>
    </w:p>
    <w:p w14:paraId="4C8A80B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C8A80B1" w14:textId="77777777" w:rsidR="001C0F06" w:rsidRDefault="00267A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w:t>
      </w:r>
      <w:r>
        <w:rPr>
          <w:rFonts w:eastAsia="Times New Roman" w:cs="Times New Roman"/>
          <w:szCs w:val="24"/>
        </w:rPr>
        <w:t xml:space="preserve"> ΣΥΡΙΖΑ)</w:t>
      </w:r>
    </w:p>
    <w:p w14:paraId="4C8A80B2" w14:textId="77777777" w:rsidR="001C0F06" w:rsidRDefault="00267A1D">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Τον λόγο έχει η κ. </w:t>
      </w:r>
      <w:proofErr w:type="spellStart"/>
      <w:r>
        <w:rPr>
          <w:rFonts w:eastAsia="Times New Roman"/>
          <w:bCs/>
          <w:szCs w:val="24"/>
        </w:rPr>
        <w:t>Κεραμέως</w:t>
      </w:r>
      <w:proofErr w:type="spellEnd"/>
      <w:r>
        <w:rPr>
          <w:rFonts w:eastAsia="Times New Roman"/>
          <w:bCs/>
          <w:szCs w:val="24"/>
        </w:rPr>
        <w:t>.</w:t>
      </w:r>
    </w:p>
    <w:p w14:paraId="4C8A80B3" w14:textId="77777777" w:rsidR="001C0F06" w:rsidRDefault="00267A1D">
      <w:pPr>
        <w:spacing w:line="600" w:lineRule="auto"/>
        <w:ind w:firstLine="720"/>
        <w:jc w:val="both"/>
        <w:rPr>
          <w:rFonts w:eastAsia="Times New Roman"/>
          <w:bCs/>
          <w:szCs w:val="24"/>
        </w:rPr>
      </w:pPr>
      <w:r>
        <w:rPr>
          <w:rFonts w:eastAsia="Times New Roman"/>
          <w:b/>
          <w:bCs/>
          <w:szCs w:val="24"/>
        </w:rPr>
        <w:t xml:space="preserve">ΝΙΚΗ ΚΕΡΑΜΕΩΣ: </w:t>
      </w:r>
      <w:r>
        <w:rPr>
          <w:rFonts w:eastAsia="Times New Roman"/>
          <w:bCs/>
          <w:szCs w:val="24"/>
        </w:rPr>
        <w:t>Ευχαριστώ, κύριε Πρόεδρε.</w:t>
      </w:r>
    </w:p>
    <w:p w14:paraId="4C8A80B4" w14:textId="77777777" w:rsidR="001C0F06" w:rsidRDefault="00267A1D">
      <w:pPr>
        <w:spacing w:line="600" w:lineRule="auto"/>
        <w:ind w:firstLine="720"/>
        <w:jc w:val="both"/>
        <w:rPr>
          <w:rFonts w:eastAsia="Times New Roman"/>
          <w:bCs/>
          <w:szCs w:val="24"/>
        </w:rPr>
      </w:pPr>
      <w:r>
        <w:rPr>
          <w:rFonts w:eastAsia="Times New Roman"/>
          <w:bCs/>
          <w:szCs w:val="24"/>
        </w:rPr>
        <w:t>Κυρίες και κύριοι Υπουργοί, κυρίες και κύριοι συνάδελφοι, από τον περασμένο Απρίλιο ακούγαμε διά στόματος της κυρίας Υπουργού ότι οι ρυθμίσεις τ</w:t>
      </w:r>
      <w:r>
        <w:rPr>
          <w:rFonts w:eastAsia="Times New Roman"/>
          <w:bCs/>
          <w:szCs w:val="24"/>
        </w:rPr>
        <w:t xml:space="preserve">ου νομοσχεδίου θα επαναφέρουν τη νομιμότητα στην αγορά εργασίας. </w:t>
      </w:r>
    </w:p>
    <w:p w14:paraId="4C8A80B5" w14:textId="77777777" w:rsidR="001C0F06" w:rsidRDefault="00267A1D">
      <w:pPr>
        <w:spacing w:line="600" w:lineRule="auto"/>
        <w:ind w:firstLine="720"/>
        <w:jc w:val="both"/>
        <w:rPr>
          <w:rFonts w:eastAsia="Times New Roman"/>
          <w:bCs/>
          <w:szCs w:val="24"/>
        </w:rPr>
      </w:pPr>
      <w:r>
        <w:rPr>
          <w:rFonts w:eastAsia="Times New Roman"/>
          <w:bCs/>
          <w:szCs w:val="24"/>
        </w:rPr>
        <w:t>Αργότερα, τον Ιούνιο, η ίδια διακήρυττε ότι το νομοσχέδιο θα αποτελέσει εφαλτήριο για την καταπολέμηση της παραβατικότητας στην αγορά εργασίας. Και λίγες μόλις μέρες πριν, στα τέλη Αυγούστου</w:t>
      </w:r>
      <w:r>
        <w:rPr>
          <w:rFonts w:eastAsia="Times New Roman"/>
          <w:bCs/>
          <w:szCs w:val="24"/>
        </w:rPr>
        <w:t>, πριν την κατάθεση του νομοσχεδίου, πηγές του Υ</w:t>
      </w:r>
      <w:r>
        <w:rPr>
          <w:rFonts w:eastAsia="Times New Roman"/>
          <w:bCs/>
          <w:szCs w:val="24"/>
        </w:rPr>
        <w:lastRenderedPageBreak/>
        <w:t xml:space="preserve">πουργείου διέρρεαν ότι πρόκειται για νομοθέτημα με θετικό πρόσημο για την κοινωνία, ότι ανταποκρίνεται σε πάγια αιτήματα της κοινωνικής πλειονότητας, ότι ενισχύει την προστασία των εργαζομένων και επεκτείνει </w:t>
      </w:r>
      <w:r>
        <w:rPr>
          <w:rFonts w:eastAsia="Times New Roman"/>
          <w:bCs/>
          <w:szCs w:val="24"/>
        </w:rPr>
        <w:t>εργασιακά δικαιώματα.</w:t>
      </w:r>
    </w:p>
    <w:p w14:paraId="4C8A80B6" w14:textId="77777777" w:rsidR="001C0F06" w:rsidRDefault="00267A1D">
      <w:pPr>
        <w:spacing w:line="600" w:lineRule="auto"/>
        <w:ind w:firstLine="720"/>
        <w:jc w:val="both"/>
        <w:rPr>
          <w:rFonts w:eastAsia="Times New Roman"/>
          <w:bCs/>
          <w:szCs w:val="24"/>
        </w:rPr>
      </w:pPr>
      <w:r>
        <w:rPr>
          <w:rFonts w:eastAsia="Times New Roman"/>
          <w:bCs/>
          <w:szCs w:val="24"/>
        </w:rPr>
        <w:t>Αν μη τι άλλο, κυρίες και κύριοι συνάδελφοι, περιμέναμε από το παρόν σχέδιο νόμου τρία πράγματα. Πρώτον, να δίνει λύσεις στα σοβαρά προβλήματα που αντιμετωπίζουν τα τελευταία δυόμιση χρόνια απασχολούμενοι και συνταξιούχοι. Δεύτερον, ν</w:t>
      </w:r>
      <w:r>
        <w:rPr>
          <w:rFonts w:eastAsia="Times New Roman"/>
          <w:bCs/>
          <w:szCs w:val="24"/>
        </w:rPr>
        <w:t>α αμβλύνει κάποιες ανισότητες που η δήθεν φιλεργατική Κυβέρνηση ΣΥΡΙΖΑ-ΑΝΕΛ δημιούργησε. Και τρίτον, να αναστρέφει τα δυσθεώρητα ποσοστά της νεανικής ανεργίας και να ανακόπτει τη συνακόλουθη ανοδική πορεία του «</w:t>
      </w:r>
      <w:r>
        <w:rPr>
          <w:rFonts w:eastAsia="Times New Roman"/>
          <w:bCs/>
          <w:szCs w:val="24"/>
          <w:lang w:val="en-US"/>
        </w:rPr>
        <w:t>brain</w:t>
      </w:r>
      <w:r>
        <w:rPr>
          <w:rFonts w:eastAsia="Times New Roman"/>
          <w:bCs/>
          <w:szCs w:val="24"/>
        </w:rPr>
        <w:t xml:space="preserve"> </w:t>
      </w:r>
      <w:r>
        <w:rPr>
          <w:rFonts w:eastAsia="Times New Roman"/>
          <w:bCs/>
          <w:szCs w:val="24"/>
          <w:lang w:val="en-US"/>
        </w:rPr>
        <w:t>drain</w:t>
      </w:r>
      <w:r>
        <w:rPr>
          <w:rFonts w:eastAsia="Times New Roman"/>
          <w:bCs/>
          <w:szCs w:val="24"/>
        </w:rPr>
        <w:t>».</w:t>
      </w:r>
    </w:p>
    <w:p w14:paraId="4C8A80B7" w14:textId="77777777" w:rsidR="001C0F06" w:rsidRDefault="00267A1D">
      <w:pPr>
        <w:spacing w:line="600" w:lineRule="auto"/>
        <w:ind w:firstLine="720"/>
        <w:jc w:val="both"/>
        <w:rPr>
          <w:rFonts w:eastAsia="Times New Roman"/>
          <w:bCs/>
          <w:szCs w:val="24"/>
        </w:rPr>
      </w:pPr>
      <w:r>
        <w:rPr>
          <w:rFonts w:eastAsia="Times New Roman"/>
          <w:bCs/>
          <w:szCs w:val="24"/>
        </w:rPr>
        <w:t>Αν</w:t>
      </w:r>
      <w:r>
        <w:rPr>
          <w:rFonts w:eastAsia="Times New Roman"/>
          <w:bCs/>
          <w:szCs w:val="24"/>
        </w:rPr>
        <w:t>τ</w:t>
      </w:r>
      <w:r>
        <w:rPr>
          <w:rFonts w:eastAsia="Times New Roman"/>
          <w:bCs/>
          <w:szCs w:val="24"/>
        </w:rPr>
        <w:t xml:space="preserve">’ αυτού, κυρίες και κύριοι, </w:t>
      </w:r>
      <w:r>
        <w:rPr>
          <w:rFonts w:eastAsia="Times New Roman"/>
          <w:bCs/>
          <w:szCs w:val="24"/>
        </w:rPr>
        <w:t xml:space="preserve">είδαμε διατάξεις προχειρογραμμένες, αόριστες και άρα μη εφαρμόσιμες, αναποτελεσματικές και κατά την προσφιλή τακτική της Κυβέρνησης ακοστολόγητες, που επ’ </w:t>
      </w:r>
      <w:proofErr w:type="spellStart"/>
      <w:r>
        <w:rPr>
          <w:rFonts w:eastAsia="Times New Roman"/>
          <w:bCs/>
          <w:szCs w:val="24"/>
        </w:rPr>
        <w:t>ουδενί</w:t>
      </w:r>
      <w:proofErr w:type="spellEnd"/>
      <w:r>
        <w:rPr>
          <w:rFonts w:eastAsia="Times New Roman"/>
          <w:bCs/>
          <w:szCs w:val="24"/>
        </w:rPr>
        <w:t xml:space="preserve"> δεν θεραπεύουν τις πληγές που έχετε εσείς η ίδια ανοίξει.</w:t>
      </w:r>
    </w:p>
    <w:p w14:paraId="4C8A80B8" w14:textId="77777777" w:rsidR="001C0F06" w:rsidRDefault="00267A1D">
      <w:pPr>
        <w:spacing w:line="600" w:lineRule="auto"/>
        <w:ind w:firstLine="720"/>
        <w:jc w:val="both"/>
        <w:rPr>
          <w:rFonts w:eastAsia="Times New Roman" w:cs="Times New Roman"/>
          <w:szCs w:val="24"/>
        </w:rPr>
      </w:pPr>
      <w:r>
        <w:rPr>
          <w:rFonts w:eastAsia="Times New Roman"/>
          <w:bCs/>
          <w:szCs w:val="24"/>
        </w:rPr>
        <w:t>Και επειδή μιλώ πάντοτε με στοιχεία,</w:t>
      </w:r>
      <w:r>
        <w:rPr>
          <w:rFonts w:eastAsia="Times New Roman"/>
          <w:bCs/>
          <w:szCs w:val="24"/>
        </w:rPr>
        <w:t xml:space="preserve"> θα ήθελα να προσδιορίσω ποιες είναι οι πληγές που συστηματικά επιφέρει τα τελευταία δυόμιση χρόνια. Είναι πληγές στους Έλληνες πολίτες και </w:t>
      </w:r>
      <w:r>
        <w:rPr>
          <w:rFonts w:eastAsia="Times New Roman"/>
          <w:bCs/>
          <w:szCs w:val="24"/>
        </w:rPr>
        <w:lastRenderedPageBreak/>
        <w:t>φορολογούμενους, αδιακρίτως, σε απασχολούμενους και συνταξιούχους, οι οποίοι στην ουσία τιμωρούνται από την Κυβέρνησ</w:t>
      </w:r>
      <w:r>
        <w:rPr>
          <w:rFonts w:eastAsia="Times New Roman"/>
          <w:bCs/>
          <w:szCs w:val="24"/>
        </w:rPr>
        <w:t>η ΣΥΡΙΖΑ-ΑΝΕΛ είτε επειδή δουλεύουν είτε επειδή δούλεψαν στο παρελθόν.</w:t>
      </w:r>
    </w:p>
    <w:p w14:paraId="4C8A80B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Ενδεικτικά για τους απασχολούμενους: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2018 μεταβάλλεται η βάση υπολογισμού των εισφορών, γεγονός που θα επιφέρει ακόμη μεγαλύτερες επιβαρύνσεις σε ελεύθερους επαγγελματίες, </w:t>
      </w:r>
      <w:r>
        <w:rPr>
          <w:rFonts w:eastAsia="Times New Roman" w:cs="Times New Roman"/>
          <w:szCs w:val="24"/>
        </w:rPr>
        <w:t>μηχανικούς, γιατρούς, δικηγόρους στις παραπάνω κατηγορίες ασφαλισμένων.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που θα πάψουν οι εκπτώσεις του μεταβατικού διαστήματος, θα υπάρξει ποσοστιαία αύξηση, η οποία θα φτάσει σε ποσοστό έως και 61%. Αναμένεται αναδρομικό χαράτσι ύψους 11% γι</w:t>
      </w:r>
      <w:r>
        <w:rPr>
          <w:rFonts w:eastAsia="Times New Roman" w:cs="Times New Roman"/>
          <w:szCs w:val="24"/>
        </w:rPr>
        <w:t xml:space="preserve">α εισφορές επικουρικής σύνταξης και εφάπαξ για εκατοντάδες χιλιάδες ελεύθερους επαγγελματίες και απασχολούμενους. Οι ληξιπρόθεσμες οφειλές στα ασφαλιστικά ταμεία μέσα σε δυόμισι χρόνια, κυρίες και κύριοι, αυξήθηκαν κατά 113%. Ήταν 10,9 δισεκατομμύρια ευρώ </w:t>
      </w:r>
      <w:r>
        <w:rPr>
          <w:rFonts w:eastAsia="Times New Roman" w:cs="Times New Roman"/>
          <w:szCs w:val="24"/>
        </w:rPr>
        <w:t>το 2014 και έχουν ανέλθει στα 23,3 δισεκατομμύρια ευρώ. Θα ακούσουμε μία απάντηση γι’ αυτό από την Κυβέρνηση;</w:t>
      </w:r>
    </w:p>
    <w:p w14:paraId="4C8A80B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Για πρώτη φορά από το 2015 οι ευέλικτες μορφές απασχόλησης, η μερική απασχόληση, η εκ περιτροπής απασχόληση, </w:t>
      </w:r>
      <w:r>
        <w:rPr>
          <w:rFonts w:eastAsia="Times New Roman" w:cs="Times New Roman"/>
          <w:szCs w:val="24"/>
        </w:rPr>
        <w:lastRenderedPageBreak/>
        <w:t>έσπασαν το φράγμα του 50% και ξεπέρασ</w:t>
      </w:r>
      <w:r>
        <w:rPr>
          <w:rFonts w:eastAsia="Times New Roman" w:cs="Times New Roman"/>
          <w:szCs w:val="24"/>
        </w:rPr>
        <w:t>αν την πλήρη απασχόληση. Θα ακούσουμε κάτι γι’ αυτό κυρίες και κύριοι συνάδελφοι;</w:t>
      </w:r>
    </w:p>
    <w:p w14:paraId="4C8A80B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Η τάση αποκλιμάκωσης της ανεργίας μειώθηκε σημαντικά λόγω της πολιτικής αβεβαιότητας, του δημοσιονομικού εκτροχιασμού, της </w:t>
      </w:r>
      <w:proofErr w:type="spellStart"/>
      <w:r>
        <w:rPr>
          <w:rFonts w:eastAsia="Times New Roman" w:cs="Times New Roman"/>
          <w:szCs w:val="24"/>
        </w:rPr>
        <w:t>φοροκαταιγίδας</w:t>
      </w:r>
      <w:proofErr w:type="spellEnd"/>
      <w:r>
        <w:rPr>
          <w:rFonts w:eastAsia="Times New Roman" w:cs="Times New Roman"/>
          <w:szCs w:val="24"/>
        </w:rPr>
        <w:t xml:space="preserve"> και της αύξησης των εισφορών. Ως απο</w:t>
      </w:r>
      <w:r>
        <w:rPr>
          <w:rFonts w:eastAsia="Times New Roman" w:cs="Times New Roman"/>
          <w:szCs w:val="24"/>
        </w:rPr>
        <w:t>τέλεσμα, χάθηκαν διακόσιες χιλιάδες θέσεις εργασίας μέχρι το τέλος του 2016. Και η δεύτερη κατά σειρά μείωση του αφορολόγητου, σε συνδυασμό με την αύξηση της άμεσης και έμμεσης φορολογίας, οδηγεί μοιραία στην απώλεια δύο μισθών για τους εργαζόμενους. Θα ακ</w:t>
      </w:r>
      <w:r>
        <w:rPr>
          <w:rFonts w:eastAsia="Times New Roman" w:cs="Times New Roman"/>
          <w:szCs w:val="24"/>
        </w:rPr>
        <w:t>ούσουμε κάτι γι’ αυτό, κυρίες και κύριοι συνάδελφοι;</w:t>
      </w:r>
    </w:p>
    <w:p w14:paraId="4C8A80B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Οι πληγές, όμως, είναι εξίσου μεγάλες και για τους συνταξιούχους. Ενδεικτικά: Οι ληξιπρόθεσμες εκκρεμείς κύριες συντάξεις ξεπερνούν τις 139.000 με οφειλές που αγγίζουν τα 1,4 δισεκατομμύρια ευρώ. Οι ληξι</w:t>
      </w:r>
      <w:r>
        <w:rPr>
          <w:rFonts w:eastAsia="Times New Roman" w:cs="Times New Roman"/>
          <w:szCs w:val="24"/>
        </w:rPr>
        <w:t>πρόθεσμες εκκρεμείς επικουρικές συντάξεις ξεπερνούν τις 127.000 με οφειλές κοντά στα 650 εκατομμύρια ευρώ. Συνολικά περίπου τριακόσιες χιλιάδες δικαιούχοι σύνταξης περιμένουν τις συντάξεις τους με αντίστοιχες οφειλές, μαζί με τα αναδρομικά, που αγγίζουν τα</w:t>
      </w:r>
      <w:r>
        <w:rPr>
          <w:rFonts w:eastAsia="Times New Roman" w:cs="Times New Roman"/>
          <w:szCs w:val="24"/>
        </w:rPr>
        <w:t xml:space="preserve"> 3 δισεκατομμύρια ευρώ. Θα ακούσουμε κάτι γι’ αυτά, κυρίες και κύριοι συνάδελφοι;</w:t>
      </w:r>
    </w:p>
    <w:p w14:paraId="4C8A80B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Ξεκίνησε η σταδιακή κατάργηση του ΕΚΑΣ για 370.000 χαμηλοσυνταξιούχους. Οι μειώσεις το 2016 ανήλθαν σε 165 εκατομμύρια ευρώ για 120.000 χαμηλοσυνταξιούχους και το 2017 για 27</w:t>
      </w:r>
      <w:r>
        <w:rPr>
          <w:rFonts w:eastAsia="Times New Roman" w:cs="Times New Roman"/>
          <w:szCs w:val="24"/>
        </w:rPr>
        <w:t xml:space="preserve">0.000 χαμηλοσυνταξιούχους, 587 εκατομμύρια ευρώ. Η πλήρης κατάργηση του συνολικού ποσού των 900 εκατομμυρίων ευρώ για το ΕΚΑΣ θα πραγματοποιηθεί μέχρι το τέλος του 2019. </w:t>
      </w:r>
    </w:p>
    <w:p w14:paraId="4C8A80B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Καταργήθηκαν οι συντάξεις χηρείας για επιζώντες συζύγους κάτω των 52 ετών και </w:t>
      </w:r>
      <w:proofErr w:type="spellStart"/>
      <w:r>
        <w:rPr>
          <w:rFonts w:eastAsia="Times New Roman" w:cs="Times New Roman"/>
          <w:szCs w:val="24"/>
        </w:rPr>
        <w:t>περικόπ</w:t>
      </w:r>
      <w:r>
        <w:rPr>
          <w:rFonts w:eastAsia="Times New Roman" w:cs="Times New Roman"/>
          <w:szCs w:val="24"/>
        </w:rPr>
        <w:t>ηκε</w:t>
      </w:r>
      <w:proofErr w:type="spellEnd"/>
      <w:r>
        <w:rPr>
          <w:rFonts w:eastAsia="Times New Roman" w:cs="Times New Roman"/>
          <w:szCs w:val="24"/>
        </w:rPr>
        <w:t xml:space="preserve"> η καταβαλλόμενη σύνταξη στον επιζώντα. Θα ακούσουμε κάτι γι’ αυτό κυρίες και κύριοι συνάδελφοι;</w:t>
      </w:r>
    </w:p>
    <w:p w14:paraId="4C8A80B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Αυξήθηκαν οι εισφορές υπέρ </w:t>
      </w:r>
      <w:r>
        <w:rPr>
          <w:rFonts w:eastAsia="Times New Roman" w:cs="Times New Roman"/>
          <w:szCs w:val="24"/>
        </w:rPr>
        <w:t xml:space="preserve">υγείας </w:t>
      </w:r>
      <w:r>
        <w:rPr>
          <w:rFonts w:eastAsia="Times New Roman" w:cs="Times New Roman"/>
          <w:szCs w:val="24"/>
        </w:rPr>
        <w:t>από 4% σε 6% στο σύνολο των κυρίων συντάξεων, 6% στις επικουρικές, 6% στις διπλές συντάξεις, χωρίς η αύξηση αυτή να αντιστ</w:t>
      </w:r>
      <w:r>
        <w:rPr>
          <w:rFonts w:eastAsia="Times New Roman" w:cs="Times New Roman"/>
          <w:szCs w:val="24"/>
        </w:rPr>
        <w:t xml:space="preserve">οιχίζεται σε παροχές </w:t>
      </w:r>
      <w:r>
        <w:rPr>
          <w:rFonts w:eastAsia="Times New Roman" w:cs="Times New Roman"/>
          <w:szCs w:val="24"/>
        </w:rPr>
        <w:t>υγείας</w:t>
      </w:r>
      <w:r>
        <w:rPr>
          <w:rFonts w:eastAsia="Times New Roman" w:cs="Times New Roman"/>
          <w:szCs w:val="24"/>
        </w:rPr>
        <w:t xml:space="preserve">. </w:t>
      </w:r>
    </w:p>
    <w:p w14:paraId="4C8A80C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Και η προσωπική διαφορά, κυρίες και κύριοι συνάδελφοι, στις συντάξεις των παλαιών συνταξιούχων καταργείται. Οι παλαιοί συνταξιούχοι μετά τις απώλειες που υπέστησαν μετά το τρίτο, αχρείαστο, μνημόνιο, θα υποστούν ακόμη μεγαλύτε</w:t>
      </w:r>
      <w:r>
        <w:rPr>
          <w:rFonts w:eastAsia="Times New Roman" w:cs="Times New Roman"/>
          <w:szCs w:val="24"/>
        </w:rPr>
        <w:t>ρες πε</w:t>
      </w:r>
      <w:r>
        <w:rPr>
          <w:rFonts w:eastAsia="Times New Roman" w:cs="Times New Roman"/>
          <w:szCs w:val="24"/>
        </w:rPr>
        <w:lastRenderedPageBreak/>
        <w:t>ρικοπές με το τέταρτο μνημόνιο, με την κατάργηση της προσωπικής διαφοράς.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2019 προβλέπονται νέες μειώσεις, που ισοδυναμούν με απώλεια μίας έως τριών συντάξεων. </w:t>
      </w:r>
    </w:p>
    <w:p w14:paraId="4C8A80C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Και πέρα απ’ όλα αυτά, το σχέδιο που ψηφίζεται σήμερα από την Κυβέρνησή σας επιφέ</w:t>
      </w:r>
      <w:r>
        <w:rPr>
          <w:rFonts w:eastAsia="Times New Roman" w:cs="Times New Roman"/>
          <w:szCs w:val="24"/>
        </w:rPr>
        <w:t>ρει επιπλέον πλήγματα, επιβάλει νέες μειώσεις συντάξεων, νέες αυξήσεις ασφαλιστικών εισφορών. Συγκεκριμένα, επιβεβαιώνεται η μείωση των επικουρικών από 21,4% έως 40%, παγώνουν 129.000 επικουρικές συντάξεις γιατί δεν δημιουργήθηκε ο αναγκαίος μαθηματικός τύ</w:t>
      </w:r>
      <w:r>
        <w:rPr>
          <w:rFonts w:eastAsia="Times New Roman" w:cs="Times New Roman"/>
          <w:szCs w:val="24"/>
        </w:rPr>
        <w:t>πος για την έκδοση των συντάξεων. Αυξάνεται από 4% σε 4,5% η εισφορά στο Μετοχικό Ταμείο Πολιτικών Υπαλλήλων. Και έρχεται περαιτέρω μείωση σύνταξης για στρατιωτικούς, αστυνομικούς, λιμενικούς, πανεπιστημιακούς, γιατρούς του ΕΣΥ με τον μη υπολογισμό της προ</w:t>
      </w:r>
      <w:r>
        <w:rPr>
          <w:rFonts w:eastAsia="Times New Roman" w:cs="Times New Roman"/>
          <w:szCs w:val="24"/>
        </w:rPr>
        <w:t xml:space="preserve">σωπικής διαφοράς στα συνταξιοδοτικά χρόνια. </w:t>
      </w:r>
    </w:p>
    <w:p w14:paraId="4C8A80C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Κι επειδή, κύριοι της Κυβέρνησης, θα μας κατηγορήσετε ότι προβάλλουμε τα αρνητικά, εμείς δεν φοβόμαστε να αναδείξουμε και να υπερψηφίσουμε διατάξεις που θεωρούμε ότι κινούνται στη σωστή κατεύθυνση, όπως λόγου χά</w:t>
      </w:r>
      <w:r>
        <w:rPr>
          <w:rFonts w:eastAsia="Times New Roman" w:cs="Times New Roman"/>
          <w:szCs w:val="24"/>
        </w:rPr>
        <w:t>ρη η επιτάχυνση της δίκης για τους εργαζομένους, ελπίζοντας βεβαίως ότι δεν θα αποτελέσει κενό γράμμα και θα εφαρμοστεί.</w:t>
      </w:r>
    </w:p>
    <w:p w14:paraId="4C8A80C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Μέσα από αυτό το συνονθύλευμα διατάξεων, που μεταξύ άλλων βρίθει </w:t>
      </w:r>
      <w:proofErr w:type="spellStart"/>
      <w:r>
        <w:rPr>
          <w:rFonts w:eastAsia="Times New Roman" w:cs="Times New Roman"/>
          <w:szCs w:val="24"/>
        </w:rPr>
        <w:t>εμβαλωματικών</w:t>
      </w:r>
      <w:proofErr w:type="spellEnd"/>
      <w:r>
        <w:rPr>
          <w:rFonts w:eastAsia="Times New Roman" w:cs="Times New Roman"/>
          <w:szCs w:val="24"/>
        </w:rPr>
        <w:t xml:space="preserve"> ρυθμίσεων, οι οποίες τροποποιούν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γ</w:t>
      </w:r>
      <w:r>
        <w:rPr>
          <w:rFonts w:eastAsia="Times New Roman" w:cs="Times New Roman"/>
          <w:szCs w:val="24"/>
        </w:rPr>
        <w:t xml:space="preserve">ια άλλη μια φορά τον τελευταίο ενάμιση χρόνο, δεν βρίσκουμε και ένα ολοκληρωμένο σχέδιο για την αντιμετώπιση της αδήλωτης εργασίας. Σας θυμίζω ότι το 2012, σύμφωνα με επίσημες μετρήσεις του ΣΕΠΕ, το ποσοστό της αδήλωτης εργασίας ήταν στο 40%. Το 2014 είχε </w:t>
      </w:r>
      <w:r>
        <w:rPr>
          <w:rFonts w:eastAsia="Times New Roman" w:cs="Times New Roman"/>
          <w:szCs w:val="24"/>
        </w:rPr>
        <w:t xml:space="preserve">μειωθεί στο 12% χάρη στις ενέργειες τότε της κυβέρνησης Σαμαρά και του Υπουργού κ. </w:t>
      </w:r>
      <w:proofErr w:type="spellStart"/>
      <w:r>
        <w:rPr>
          <w:rFonts w:eastAsia="Times New Roman" w:cs="Times New Roman"/>
          <w:szCs w:val="24"/>
        </w:rPr>
        <w:t>Βρούτση</w:t>
      </w:r>
      <w:proofErr w:type="spellEnd"/>
      <w:r>
        <w:rPr>
          <w:rFonts w:eastAsia="Times New Roman" w:cs="Times New Roman"/>
          <w:szCs w:val="24"/>
        </w:rPr>
        <w:t xml:space="preserve">. Πώς το είχαμε κάνει αυτό; Με το καινοτόμο εργαλείο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το οποίο λειτούργησε υποστηρικτικά στους ελεγκτικούς μηχανισμούς, και με μία διπλή, ισορροπημένη παρέμβ</w:t>
      </w:r>
      <w:r>
        <w:rPr>
          <w:rFonts w:eastAsia="Times New Roman" w:cs="Times New Roman"/>
          <w:szCs w:val="24"/>
        </w:rPr>
        <w:t>αση αφ</w:t>
      </w:r>
      <w:r>
        <w:rPr>
          <w:rFonts w:eastAsia="Times New Roman" w:cs="Times New Roman"/>
          <w:szCs w:val="24"/>
        </w:rPr>
        <w:t xml:space="preserve">’ </w:t>
      </w:r>
      <w:r>
        <w:rPr>
          <w:rFonts w:eastAsia="Times New Roman" w:cs="Times New Roman"/>
          <w:szCs w:val="24"/>
        </w:rPr>
        <w:t>ενός αυστηρού προστίμου 10.500 ευρώ, το οποίο λειτούργησε υπέρ των εργαζομένων, και αφ</w:t>
      </w:r>
      <w:r>
        <w:rPr>
          <w:rFonts w:eastAsia="Times New Roman" w:cs="Times New Roman"/>
          <w:szCs w:val="24"/>
        </w:rPr>
        <w:t xml:space="preserve">’ </w:t>
      </w:r>
      <w:r>
        <w:rPr>
          <w:rFonts w:eastAsia="Times New Roman" w:cs="Times New Roman"/>
          <w:szCs w:val="24"/>
        </w:rPr>
        <w:t xml:space="preserve">ετέρου μείωσης των εισφορών κατά έξι ποσοστιαίες μονάδες υπέρ των εργοδοτών. </w:t>
      </w:r>
    </w:p>
    <w:p w14:paraId="4C8A80C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Κυρίες και κύριοι -και κλείνω με αυτό- λύσεις υπάρχουν, όπως υπάρχει και διάθεση σ</w:t>
      </w:r>
      <w:r>
        <w:rPr>
          <w:rFonts w:eastAsia="Times New Roman" w:cs="Times New Roman"/>
          <w:szCs w:val="24"/>
        </w:rPr>
        <w:t xml:space="preserve">υναίνεσης για την επίλυση ζητημάτων όπως τα εργασιακά. Φοβούμαστε, όμως, ότι με το παρόν νομοθέτημα δεν θα επιλύσετε, αλλά, αντίθετα, θα δημιουργήσετε και </w:t>
      </w:r>
      <w:r>
        <w:rPr>
          <w:rFonts w:eastAsia="Times New Roman" w:cs="Times New Roman"/>
          <w:szCs w:val="24"/>
        </w:rPr>
        <w:lastRenderedPageBreak/>
        <w:t xml:space="preserve">άλλες πληγές, πληγές σε απασχολούμενους, πληγές σε συνταξιούχους. </w:t>
      </w:r>
    </w:p>
    <w:p w14:paraId="4C8A80C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C8A80C6" w14:textId="77777777" w:rsidR="001C0F06" w:rsidRDefault="00267A1D">
      <w:pPr>
        <w:spacing w:line="600" w:lineRule="auto"/>
        <w:ind w:firstLine="720"/>
        <w:jc w:val="center"/>
        <w:rPr>
          <w:rFonts w:eastAsia="Times New Roman" w:cs="Times New Roman"/>
          <w:szCs w:val="24"/>
        </w:rPr>
      </w:pPr>
      <w:r>
        <w:rPr>
          <w:rFonts w:eastAsia="Times New Roman" w:cs="Times New Roman"/>
          <w:szCs w:val="24"/>
        </w:rPr>
        <w:t>(Χειροκροτήματα α</w:t>
      </w:r>
      <w:r>
        <w:rPr>
          <w:rFonts w:eastAsia="Times New Roman" w:cs="Times New Roman"/>
          <w:szCs w:val="24"/>
        </w:rPr>
        <w:t>πό την πτέρυγα της Νέας Δημοκρατίας)</w:t>
      </w:r>
    </w:p>
    <w:p w14:paraId="4C8A80C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η Αναπληρώτρια Υπουργός Εργασίας, Κοινωνικής Ασφάλισης και Κοινωνικής Αλληλεγγύης κ. Φωτίου για δέκα λεπτά. </w:t>
      </w:r>
    </w:p>
    <w:p w14:paraId="4C8A80C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w:t>
      </w:r>
      <w:r>
        <w:rPr>
          <w:rFonts w:eastAsia="Times New Roman" w:cs="Times New Roman"/>
          <w:b/>
          <w:szCs w:val="24"/>
        </w:rPr>
        <w:t>σης και Κοινωνικής Αλληλεγγύης):</w:t>
      </w:r>
      <w:r>
        <w:rPr>
          <w:rFonts w:eastAsia="Times New Roman" w:cs="Times New Roman"/>
          <w:szCs w:val="24"/>
        </w:rPr>
        <w:t xml:space="preserve"> Ευχαριστώ, κύριε Πρόεδρε. </w:t>
      </w:r>
    </w:p>
    <w:p w14:paraId="4C8A80C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κεντρική επιλογή της Κυβέρνησής μας είναι να θωρακιστούν τα θεμελιώδη δικαιώματα των ατόμων με αναπηρία, ώστε να προωθηθεί η ισότιμη μεταχείρισή τους, αλλά και να διευ</w:t>
      </w:r>
      <w:r>
        <w:rPr>
          <w:rFonts w:eastAsia="Times New Roman" w:cs="Times New Roman"/>
          <w:szCs w:val="24"/>
        </w:rPr>
        <w:t xml:space="preserve">κολυνθεί η καθημερινότητά τους. </w:t>
      </w:r>
    </w:p>
    <w:p w14:paraId="4C8A80C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Με το Μέρος </w:t>
      </w:r>
      <w:r>
        <w:rPr>
          <w:rFonts w:eastAsia="Times New Roman" w:cs="Times New Roman"/>
          <w:szCs w:val="24"/>
        </w:rPr>
        <w:t>Δ΄</w:t>
      </w:r>
      <w:r>
        <w:rPr>
          <w:rFonts w:eastAsia="Times New Roman" w:cs="Times New Roman"/>
          <w:szCs w:val="24"/>
        </w:rPr>
        <w:t xml:space="preserve"> του σημερινού νομοσχεδίου υλοποιείται θεσμικά και οργανωτικά, όπως όλοι ξέρετε, η Διεθνής Σύμβαση των Ηνωμένων Εθνών για τα δικαιώματα των ατόμων με αναπη</w:t>
      </w:r>
      <w:r>
        <w:rPr>
          <w:rFonts w:eastAsia="Times New Roman" w:cs="Times New Roman"/>
          <w:szCs w:val="24"/>
        </w:rPr>
        <w:lastRenderedPageBreak/>
        <w:t>ρία. Πρόκειται για τομή στα ζητήματα αναπηρίας. Και αυ</w:t>
      </w:r>
      <w:r>
        <w:rPr>
          <w:rFonts w:eastAsia="Times New Roman" w:cs="Times New Roman"/>
          <w:szCs w:val="24"/>
        </w:rPr>
        <w:t xml:space="preserve">τό αναγνωρίζεται από όλο το αναπηρικό κίνημα. Δεν θα επεκταθώ. Τα έχει αναλύσει ο Υπουργός Επικρατείας, ο κ. Βερναρδάκης. </w:t>
      </w:r>
    </w:p>
    <w:p w14:paraId="4C8A80C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Ενώ, όμως, συμβαίνουν αυτά με τη νομοθέτηση εδώ, τι γίνεται αυτές τις μέρες στο </w:t>
      </w:r>
      <w:proofErr w:type="spellStart"/>
      <w:r>
        <w:rPr>
          <w:rFonts w:eastAsia="Times New Roman" w:cs="Times New Roman"/>
          <w:szCs w:val="24"/>
        </w:rPr>
        <w:t>μιντιακό</w:t>
      </w:r>
      <w:proofErr w:type="spellEnd"/>
      <w:r>
        <w:rPr>
          <w:rFonts w:eastAsia="Times New Roman" w:cs="Times New Roman"/>
          <w:szCs w:val="24"/>
        </w:rPr>
        <w:t xml:space="preserve"> τοπίο; Κυριαρχείται από τρομοκρατικά πρωτοσέ</w:t>
      </w:r>
      <w:r>
        <w:rPr>
          <w:rFonts w:eastAsia="Times New Roman" w:cs="Times New Roman"/>
          <w:szCs w:val="24"/>
        </w:rPr>
        <w:t xml:space="preserve">λιδα: «Θα κοπούν τα αναπηρικά επιδόματα!». Εκλαμβάνω αυτά τα πρωτοσέλιδα ως αγωνιώδη επίκληση προς τους δανειστές να το ζητήσουν. Και σας καλώ, συνάδελφοι της Νέας Δημοκρατίας, να μην τα υιοθετήσετε, διότι δεν έχουμε τέτοια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στην τρίτη </w:t>
      </w:r>
      <w:r>
        <w:rPr>
          <w:rFonts w:eastAsia="Times New Roman" w:cs="Times New Roman"/>
          <w:szCs w:val="24"/>
        </w:rPr>
        <w:t>αξιολόγηση. Δεν θα κοπούν τα αναπηρικά επιδόματα. Αντίθετα, μέσα από τον μετασχηματισμό του ΟΓΑ σε ενιαία αρχή απονομής όλων των κοινωνικών επιδομάτων, οι ανάπηροι θα δουν τις διαδικασίες για τα επιδόματά τους να επιταχύνονται και τους χρόνους αναμονής του</w:t>
      </w:r>
      <w:r>
        <w:rPr>
          <w:rFonts w:eastAsia="Times New Roman" w:cs="Times New Roman"/>
          <w:szCs w:val="24"/>
        </w:rPr>
        <w:t xml:space="preserve">ς στα ΚΕΠΑ να μειώνονται, χωρίς γραφειοκρατία και φακέλους που πηγαινοέρχονται ατέλειωτα από τους δήμους στα ΚΕΠΑ κοκ. </w:t>
      </w:r>
    </w:p>
    <w:p w14:paraId="4C8A80C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Με απλό και κοινό ηλεκτρονικό σύστημα τόσο για τα ΚΕΠΑ όσο και για τον νέο ΟΓΑ, θα υλοποιήσουμε αιτήματα ζωτικά του αναπηρικού κινήματος</w:t>
      </w:r>
      <w:r>
        <w:rPr>
          <w:rFonts w:eastAsia="Times New Roman" w:cs="Times New Roman"/>
          <w:szCs w:val="24"/>
        </w:rPr>
        <w:t xml:space="preserve">, όπως, πρώτον να πάψει η ατέλειωτη γραφειοκρατία και η ταλαιπωρία του ανάπηρου, δεύτερον </w:t>
      </w:r>
      <w:r>
        <w:rPr>
          <w:rFonts w:eastAsia="Times New Roman" w:cs="Times New Roman"/>
          <w:szCs w:val="24"/>
        </w:rPr>
        <w:lastRenderedPageBreak/>
        <w:t>να μειωθεί ο χρόνος αναμονής στα ΚΕΠΑ, τρίτον να μειωθεί ο χρόνος απονομής του τελικού επιδόματος και τέταρτον να δίνονται όλα τα αναπηρικά επιδόματα την ίδια μέρα κά</w:t>
      </w:r>
      <w:r>
        <w:rPr>
          <w:rFonts w:eastAsia="Times New Roman" w:cs="Times New Roman"/>
          <w:szCs w:val="24"/>
        </w:rPr>
        <w:t xml:space="preserve">θε μήνα. Θα τα νομοθετήσουμε σύντομα αυτά και ξέρετε πως ό,τι έχουμε πει εδώ μέσα, έχει γίνει. </w:t>
      </w:r>
    </w:p>
    <w:p w14:paraId="4C8A80C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Αυτή τη μεγάλη αλλαγή στην καθημερινότητα εκατοντάδων χιλιάδων αναπήρων, εσείς δεν μπορέσατε να κάνετε τόσα χρόνια. Δεν μπορέσατε ή δεν θέλατε να συνδέσετε ηλεκ</w:t>
      </w:r>
      <w:r>
        <w:rPr>
          <w:rFonts w:eastAsia="Times New Roman" w:cs="Times New Roman"/>
          <w:szCs w:val="24"/>
        </w:rPr>
        <w:t>τρονικά τα αρχεία του κράτους, ενώ σπαταλήσατε δεκάδες εκατομμύρια ευρώ για τη δημιουργία ηλεκτρονικών βάσεων στο κράτος, που δεν επικοινωνούσε η μία με την άλλη.</w:t>
      </w:r>
    </w:p>
    <w:p w14:paraId="4C8A80C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Αυτά τελείωσαν με αυτήν την «ανεπαρκή» Κυβέρνηση του ΣΥΡΙΖΑ. Το ξέρετε ότι τελείωσαν με το ΚΕ</w:t>
      </w:r>
      <w:r>
        <w:rPr>
          <w:rFonts w:eastAsia="Times New Roman" w:cs="Times New Roman"/>
          <w:szCs w:val="24"/>
        </w:rPr>
        <w:t>Α. Συνδέσαμε όλες τις ηλεκτρονικές βάσεις δεδομένων του κράτους. Η ΗΔΙΚΑ</w:t>
      </w:r>
      <w:r>
        <w:rPr>
          <w:rFonts w:eastAsia="Times New Roman" w:cs="Times New Roman"/>
          <w:b/>
          <w:szCs w:val="24"/>
        </w:rPr>
        <w:t xml:space="preserve"> </w:t>
      </w:r>
      <w:r>
        <w:rPr>
          <w:rFonts w:eastAsia="Times New Roman" w:cs="Times New Roman"/>
          <w:szCs w:val="24"/>
        </w:rPr>
        <w:t>έκανε αυτή τη σύνδεση έναντι 26.000 ευρώ. Η ΗΔΙΚΑ σχεδίασε αυτό που σήμερα ξέρει όλος ο ελληνικός λαός, το Κοινωνικό Εισόδημα Αλληλεγγύης, που εξοικονομεί χρόνο, καταργεί γραφειοκρατί</w:t>
      </w:r>
      <w:r>
        <w:rPr>
          <w:rFonts w:eastAsia="Times New Roman" w:cs="Times New Roman"/>
          <w:szCs w:val="24"/>
        </w:rPr>
        <w:t xml:space="preserve">α, την ταλαιπωρία των πολιτών, εξοικονομεί δημόσιο χρήμα χωρίς τις απολύσεις του κ. Μητσοτάκη, καταργεί πελατειακές </w:t>
      </w:r>
      <w:r>
        <w:rPr>
          <w:rFonts w:eastAsia="Times New Roman" w:cs="Times New Roman"/>
          <w:szCs w:val="24"/>
        </w:rPr>
        <w:lastRenderedPageBreak/>
        <w:t>σχέσεις και αντιμετωπίζει με σεβασμό την αξιοπρέπεια και τα δικαιώματα του πολίτη.</w:t>
      </w:r>
    </w:p>
    <w:p w14:paraId="4C8A80C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Αυτό είναι το δικό μας σχέδιο, όχι γιατί είμαστε κοινωνικ</w:t>
      </w:r>
      <w:r>
        <w:rPr>
          <w:rFonts w:eastAsia="Times New Roman" w:cs="Times New Roman"/>
          <w:szCs w:val="24"/>
        </w:rPr>
        <w:t xml:space="preserve">ά ευαίσθητοι -αυτό μπορεί να είναι ο καθένας-, αλλά γιατί αυτή έχουμε ως πολιτική μας επιλογή. </w:t>
      </w:r>
    </w:p>
    <w:p w14:paraId="4C8A80D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Εσείς, βέβαια, κύριοι Βουλευτές της Νέας Δημοκρατίας, που νοιάζεστε για τους ανάπηρους αυτής της χώρας, -το πιστεύω αυτό- δεν βρήκατε ούτε μια λέξη να πείτε μέχ</w:t>
      </w:r>
      <w:r>
        <w:rPr>
          <w:rFonts w:eastAsia="Times New Roman" w:cs="Times New Roman"/>
          <w:szCs w:val="24"/>
        </w:rPr>
        <w:t xml:space="preserve">ρι τώρα για το Μέρος </w:t>
      </w:r>
      <w:r>
        <w:rPr>
          <w:rFonts w:eastAsia="Times New Roman" w:cs="Times New Roman"/>
          <w:szCs w:val="24"/>
        </w:rPr>
        <w:t>Δ΄</w:t>
      </w:r>
      <w:r>
        <w:rPr>
          <w:rFonts w:eastAsia="Times New Roman" w:cs="Times New Roman"/>
          <w:szCs w:val="24"/>
        </w:rPr>
        <w:t xml:space="preserve">, άρθρα 61-76. Επί </w:t>
      </w:r>
      <w:proofErr w:type="spellStart"/>
      <w:r>
        <w:rPr>
          <w:rFonts w:eastAsia="Times New Roman" w:cs="Times New Roman"/>
          <w:szCs w:val="24"/>
        </w:rPr>
        <w:t>ματαίω</w:t>
      </w:r>
      <w:proofErr w:type="spellEnd"/>
      <w:r>
        <w:rPr>
          <w:rFonts w:eastAsia="Times New Roman" w:cs="Times New Roman"/>
          <w:szCs w:val="24"/>
        </w:rPr>
        <w:t xml:space="preserve"> περιμένω τον </w:t>
      </w:r>
      <w:r>
        <w:rPr>
          <w:rFonts w:eastAsia="Times New Roman" w:cs="Times New Roman"/>
          <w:szCs w:val="24"/>
        </w:rPr>
        <w:t xml:space="preserve">εισηγητή </w:t>
      </w:r>
      <w:r>
        <w:rPr>
          <w:rFonts w:eastAsia="Times New Roman" w:cs="Times New Roman"/>
          <w:szCs w:val="24"/>
        </w:rPr>
        <w:t xml:space="preserve">της Νέας Δημοκρατίας και πρώην Υπουργό Εργασίας, που είχε αυτό το χαρτοφυλάκιο στο Υπουργείο του δυο χρόνια. Ούτε μια λέξη για αυτά τα άρθρα. Πρωτοφανές, αλλά γεγονός. Βέβαια, ο </w:t>
      </w:r>
      <w:r>
        <w:rPr>
          <w:rFonts w:eastAsia="Times New Roman" w:cs="Times New Roman"/>
          <w:szCs w:val="24"/>
        </w:rPr>
        <w:t>εισηγητ</w:t>
      </w:r>
      <w:r>
        <w:rPr>
          <w:rFonts w:eastAsia="Times New Roman" w:cs="Times New Roman"/>
          <w:szCs w:val="24"/>
        </w:rPr>
        <w:t xml:space="preserve">ής </w:t>
      </w:r>
      <w:r>
        <w:rPr>
          <w:rFonts w:eastAsia="Times New Roman" w:cs="Times New Roman"/>
          <w:szCs w:val="24"/>
        </w:rPr>
        <w:t xml:space="preserve">της Νέας Δημοκρατίας δεν αναφέρθηκε σε κανένα άρθρο αυτού του νόμου, που αφορά τον κόσμο της εργασίας. Με την αναπηρία θα ασχολείτο; Πρωτοφανές, αλλά γεγονός! </w:t>
      </w:r>
    </w:p>
    <w:p w14:paraId="4C8A80D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Τουλάχιστον, όμως, να του θυμίσω τι είπαν οι εκπρόσωποι του αναπηρικού κινήματος στην Επιτροπή Κοινωνικών Υποθέσεων, μήπως δεν τα άκουσε. Είπαν ότι αυτό το κεφάλαιο θα </w:t>
      </w:r>
      <w:r>
        <w:rPr>
          <w:rFonts w:eastAsia="Times New Roman" w:cs="Times New Roman"/>
          <w:szCs w:val="24"/>
        </w:rPr>
        <w:lastRenderedPageBreak/>
        <w:t>αναβαθμίσει διεθνώς τη χώρα όσον αφορά τη δικαιωματική προσέγγιση των δικαιωμάτων αναπηρ</w:t>
      </w:r>
      <w:r>
        <w:rPr>
          <w:rFonts w:eastAsia="Times New Roman" w:cs="Times New Roman"/>
          <w:szCs w:val="24"/>
        </w:rPr>
        <w:t xml:space="preserve">ίας και ενδεχομένως θα αποτελέσει ένα από τα καλά παραδείγματα διεθνώς. </w:t>
      </w:r>
    </w:p>
    <w:p w14:paraId="4C8A80D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Και παρακάτω -γιατί τα κατέθεσαν κιόλας- έγραφαν και είπαν: «Η συμβολή αυτών των νομοθετικών ρυθμίσεων θα συμβάλει στη βελτίωση της καθημερινής ζωής των ατόμων με αναπηρία και των οικ</w:t>
      </w:r>
      <w:r>
        <w:rPr>
          <w:rFonts w:eastAsia="Times New Roman" w:cs="Times New Roman"/>
          <w:szCs w:val="24"/>
        </w:rPr>
        <w:t xml:space="preserve">ογενειών τους και θα είναι καταλυτικής σημασίας». </w:t>
      </w:r>
    </w:p>
    <w:p w14:paraId="4C8A80D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Την ίδια αφωνία και για το Μέρος </w:t>
      </w:r>
      <w:r>
        <w:rPr>
          <w:rFonts w:eastAsia="Times New Roman" w:cs="Times New Roman"/>
          <w:szCs w:val="24"/>
        </w:rPr>
        <w:t>Ε΄</w:t>
      </w:r>
      <w:r>
        <w:rPr>
          <w:rFonts w:eastAsia="Times New Roman" w:cs="Times New Roman"/>
          <w:szCs w:val="24"/>
        </w:rPr>
        <w:t xml:space="preserve">, που αφορά τους κοινωνικούς λειτουργούς. Υπάρχουν σήμερα περίπου δέκα χιλιάδες εκπαιδευμένοι κοινωνικοί λειτουργοί, για να επιλύουν στο κοινωνικό πεδίο τα οξυμένα, λόγω </w:t>
      </w:r>
      <w:r>
        <w:rPr>
          <w:rFonts w:eastAsia="Times New Roman" w:cs="Times New Roman"/>
          <w:szCs w:val="24"/>
        </w:rPr>
        <w:t>κρίσης, κοινωνικά θέματα. Με αυτές τις ρυθμίσεις που φέρνουμε, θα προσφέρουν ουσιαστικές υπηρεσίες σε πολλαπλά προγράμματα κοινωνικής προστασίας.</w:t>
      </w:r>
    </w:p>
    <w:p w14:paraId="4C8A80D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Ο Σύνδεσμος Κοινωνικών Λειτουργών Ελλάδος γίνεται </w:t>
      </w:r>
      <w:r>
        <w:rPr>
          <w:rFonts w:eastAsia="Times New Roman" w:cs="Times New Roman"/>
          <w:szCs w:val="24"/>
        </w:rPr>
        <w:t>νομικό πρόσωπο δημοσίου δικαίου</w:t>
      </w:r>
      <w:r>
        <w:rPr>
          <w:rFonts w:eastAsia="Times New Roman" w:cs="Times New Roman"/>
          <w:szCs w:val="24"/>
        </w:rPr>
        <w:t>, δηλαδή θεσμικός συνομιλητής</w:t>
      </w:r>
      <w:r>
        <w:rPr>
          <w:rFonts w:eastAsia="Times New Roman" w:cs="Times New Roman"/>
          <w:szCs w:val="24"/>
        </w:rPr>
        <w:t xml:space="preserve"> και κριτής της κοινωνικής πολιτικής όλων των βαθμίδων της οργάνωσης του κράτους και κριτής, όχι χειροκροτητής, όπως είναι ο Δικηγορικός Σύλλογος, το ΤΕΕ κοκ</w:t>
      </w:r>
      <w:r>
        <w:rPr>
          <w:rFonts w:eastAsia="Times New Roman" w:cs="Times New Roman"/>
          <w:szCs w:val="24"/>
        </w:rPr>
        <w:t>.</w:t>
      </w:r>
      <w:r>
        <w:rPr>
          <w:rFonts w:eastAsia="Times New Roman" w:cs="Times New Roman"/>
          <w:szCs w:val="24"/>
        </w:rPr>
        <w:t xml:space="preserve">, όλα τα </w:t>
      </w:r>
      <w:r>
        <w:rPr>
          <w:rFonts w:eastAsia="Times New Roman" w:cs="Times New Roman"/>
          <w:szCs w:val="24"/>
        </w:rPr>
        <w:t>νομικά πρόσωπα δημοσίου δικαίου</w:t>
      </w:r>
      <w:r>
        <w:rPr>
          <w:rFonts w:eastAsia="Times New Roman" w:cs="Times New Roman"/>
          <w:szCs w:val="24"/>
        </w:rPr>
        <w:t>.</w:t>
      </w:r>
    </w:p>
    <w:p w14:paraId="4C8A80D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Πρόκειται για ένα χρόνιο αίτημα που ποτέ δεν ικανοποιήσα</w:t>
      </w:r>
      <w:r>
        <w:rPr>
          <w:rFonts w:eastAsia="Times New Roman" w:cs="Times New Roman"/>
          <w:szCs w:val="24"/>
        </w:rPr>
        <w:t xml:space="preserve">τε, ενώ παρακολουθούσατε όλες τις </w:t>
      </w:r>
      <w:r>
        <w:rPr>
          <w:rFonts w:eastAsia="Times New Roman" w:cs="Times New Roman"/>
          <w:szCs w:val="24"/>
        </w:rPr>
        <w:t xml:space="preserve">Υπηρεσίες </w:t>
      </w:r>
      <w:r>
        <w:rPr>
          <w:rFonts w:eastAsia="Times New Roman" w:cs="Times New Roman"/>
          <w:szCs w:val="24"/>
        </w:rPr>
        <w:t>Α΄</w:t>
      </w:r>
      <w:r>
        <w:rPr>
          <w:rFonts w:eastAsia="Times New Roman" w:cs="Times New Roman"/>
          <w:szCs w:val="24"/>
        </w:rPr>
        <w:t xml:space="preserve"> Βαθμού Αυτοδιοίκησης να αποψιλώνονται από κοινωνικούς λειτουργούς. </w:t>
      </w:r>
    </w:p>
    <w:p w14:paraId="4C8A80D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Θα έχετε, λοιπόν, την ευκαιρία πολύ σύντομα να δείτε μια εφαρμογή αυτού που σήμερα ψηφίζουμε, δηλαδή το ρόλο του ΣΚΛΕ ως </w:t>
      </w:r>
      <w:r>
        <w:rPr>
          <w:rFonts w:eastAsia="Times New Roman" w:cs="Times New Roman"/>
          <w:szCs w:val="24"/>
        </w:rPr>
        <w:t>νομικό πρόσωπο</w:t>
      </w:r>
      <w:r>
        <w:rPr>
          <w:rFonts w:eastAsia="Times New Roman" w:cs="Times New Roman"/>
          <w:szCs w:val="24"/>
        </w:rPr>
        <w:t xml:space="preserve"> </w:t>
      </w:r>
      <w:r>
        <w:rPr>
          <w:rFonts w:eastAsia="Times New Roman" w:cs="Times New Roman"/>
          <w:szCs w:val="24"/>
        </w:rPr>
        <w:t>δημοσ</w:t>
      </w:r>
      <w:r>
        <w:rPr>
          <w:rFonts w:eastAsia="Times New Roman" w:cs="Times New Roman"/>
          <w:szCs w:val="24"/>
        </w:rPr>
        <w:t>ίου δικαίου</w:t>
      </w:r>
      <w:r>
        <w:rPr>
          <w:rFonts w:eastAsia="Times New Roman" w:cs="Times New Roman"/>
          <w:szCs w:val="24"/>
        </w:rPr>
        <w:t xml:space="preserve">, στην αναδοχή και υιοθεσία, το μεγάλο νομοσχέδιο που θα φέρουμε τον επόμενο μήνα σε δημόσια διαβούλευση. Θα μειώσουμε τους χρόνους αναμονής για χιλιάδες ανθρώπους, που θέλουν να υιοθετήσουν ένα παιδί και κυρίως θα αποτρέψουμε την </w:t>
      </w:r>
      <w:proofErr w:type="spellStart"/>
      <w:r>
        <w:rPr>
          <w:rFonts w:eastAsia="Times New Roman" w:cs="Times New Roman"/>
          <w:szCs w:val="24"/>
        </w:rPr>
        <w:t>ιδρυματοποίηση</w:t>
      </w:r>
      <w:proofErr w:type="spellEnd"/>
      <w:r>
        <w:rPr>
          <w:rFonts w:eastAsia="Times New Roman" w:cs="Times New Roman"/>
          <w:szCs w:val="24"/>
        </w:rPr>
        <w:t xml:space="preserve"> των παιδιών, που τα στιγματίζει νοητικά και ψυχολογικά για όλη τους τη ζωή, και με πλήρη διαφάνεια θα βάλουμε τις βάσεις για να εξαλείψουμε το ανατριχιαστικό φαινόμενο εμπορίας βρεφών, εμπορίας παιδιών. </w:t>
      </w:r>
    </w:p>
    <w:p w14:paraId="4C8A80D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Παρακολουθώ και επιβεβαιώνω με κάθε τοποθέτηση των </w:t>
      </w:r>
      <w:r>
        <w:rPr>
          <w:rFonts w:eastAsia="Times New Roman" w:cs="Times New Roman"/>
          <w:szCs w:val="24"/>
        </w:rPr>
        <w:t xml:space="preserve">Βουλευτών της Αξιωματικής Αντιπολίτευσης, τη φθινοπωρινή επικοινωνιακή γραμμή που αναπαράγεται με παραλλαγές σε αυτή την Αίθουσα, ένα αμάλγαμα ψεύδους και παραποιημένων στοιχείων. </w:t>
      </w:r>
      <w:r>
        <w:rPr>
          <w:rFonts w:eastAsia="Times New Roman"/>
          <w:bCs/>
        </w:rPr>
        <w:t>Είναι</w:t>
      </w:r>
      <w:r>
        <w:rPr>
          <w:rFonts w:eastAsia="Times New Roman" w:cs="Times New Roman"/>
          <w:szCs w:val="24"/>
        </w:rPr>
        <w:t xml:space="preserve"> πραγματική δοκιμασία για την κοινή λογική και για όσα μάθαμε στην αριθ</w:t>
      </w:r>
      <w:r>
        <w:rPr>
          <w:rFonts w:eastAsia="Times New Roman" w:cs="Times New Roman"/>
          <w:szCs w:val="24"/>
        </w:rPr>
        <w:t xml:space="preserve">μητική του Δημοτικού αυτά που λέγονται </w:t>
      </w:r>
      <w:r>
        <w:rPr>
          <w:rFonts w:eastAsia="Times New Roman" w:cs="Times New Roman"/>
          <w:szCs w:val="24"/>
        </w:rPr>
        <w:lastRenderedPageBreak/>
        <w:t xml:space="preserve">για την ανεργία, όπου το 21,7% </w:t>
      </w:r>
      <w:r>
        <w:rPr>
          <w:rFonts w:eastAsia="Times New Roman"/>
          <w:bCs/>
        </w:rPr>
        <w:t>είναι</w:t>
      </w:r>
      <w:r>
        <w:rPr>
          <w:rFonts w:eastAsia="Times New Roman" w:cs="Times New Roman"/>
          <w:szCs w:val="24"/>
        </w:rPr>
        <w:t xml:space="preserve"> μεγαλύτερο από το 25,4% και πάει λέγοντας, για το ότι ο ΣΥΡΙΖΑ δημιούργησε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Δεν είδαν κανέναν νέο να φεύγει το 2010, το 2011, το 2012, το 2013, το 2014. Έφυγαν όλο</w:t>
      </w:r>
      <w:r>
        <w:rPr>
          <w:rFonts w:eastAsia="Times New Roman" w:cs="Times New Roman"/>
          <w:szCs w:val="24"/>
        </w:rPr>
        <w:t xml:space="preserve">ι το 2015! Θα ακούσετε αυτές τις μέρες, λοιπόν, πώς θα αντιμετωπίσουμε αυτή τη μεγάλη αιμορραγία. </w:t>
      </w:r>
    </w:p>
    <w:p w14:paraId="4C8A80D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Επίσης, δεν είδατε την ακραία φτώχεια και αφήσατε εξακόσιους δεκαπέντε χιλιάδες συνανθρώπους μας </w:t>
      </w:r>
      <w:r>
        <w:rPr>
          <w:rFonts w:eastAsia="Times New Roman" w:cs="Times New Roman"/>
        </w:rPr>
        <w:t>χωρίς</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 xml:space="preserve">μία βοήθεια, αυτούς που σήμερα παίρνουν το ΚΕΑ και </w:t>
      </w:r>
      <w:r>
        <w:rPr>
          <w:rFonts w:eastAsia="Times New Roman"/>
          <w:bCs/>
        </w:rPr>
        <w:t>έ</w:t>
      </w:r>
      <w:r>
        <w:rPr>
          <w:rFonts w:eastAsia="Times New Roman" w:cs="Times New Roman"/>
          <w:szCs w:val="24"/>
        </w:rPr>
        <w:t xml:space="preserve">χουν μια μικρή διαφορά στην καθημερινότητά τους. </w:t>
      </w:r>
    </w:p>
    <w:p w14:paraId="4C8A80D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Απαξιώνετε, λοιπόν, και λοιδορείτε την πλειοψηφία τριάντα τριών φορέων, που έκριναν θετικό ό,τι συμβαίνει και επιδεικνύετε αυτή την απύθμενη αλαζονεία προς τους εργαζόμενους. Γιατί; Έχετε τόσο πολύ απογειω</w:t>
      </w:r>
      <w:r>
        <w:rPr>
          <w:rFonts w:eastAsia="Times New Roman" w:cs="Times New Roman"/>
          <w:szCs w:val="24"/>
        </w:rPr>
        <w:t xml:space="preserve">θεί με τα φτερά των δημοσκοπήσεων; </w:t>
      </w:r>
    </w:p>
    <w:p w14:paraId="4C8A80D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Ο ΣΥΡΙΖΑ, </w:t>
      </w:r>
      <w:r>
        <w:rPr>
          <w:rFonts w:eastAsia="Times New Roman"/>
          <w:szCs w:val="24"/>
        </w:rPr>
        <w:t>κυρίες και κύριοι συνάδελφοι,</w:t>
      </w:r>
      <w:r>
        <w:rPr>
          <w:rFonts w:eastAsia="Times New Roman" w:cs="Times New Roman"/>
          <w:szCs w:val="24"/>
        </w:rPr>
        <w:t xml:space="preserve"> διέψευσε δύο φορές τις δημοσκοπήσεις το 2012 και τρεις φορές το 2015. Προσγειωθείτε! </w:t>
      </w:r>
    </w:p>
    <w:p w14:paraId="4C8A80D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Πιστεύω, </w:t>
      </w:r>
      <w:r>
        <w:rPr>
          <w:rFonts w:eastAsia="Times New Roman" w:cs="Times New Roman"/>
          <w:bCs/>
          <w:shd w:val="clear" w:color="auto" w:fill="FFFFFF"/>
        </w:rPr>
        <w:t>όμως,</w:t>
      </w:r>
      <w:r>
        <w:rPr>
          <w:rFonts w:eastAsia="Times New Roman" w:cs="Times New Roman"/>
          <w:szCs w:val="24"/>
        </w:rPr>
        <w:t xml:space="preserve"> δυστυχώς, ότι η φθινοπωρινή σας απογείωση γίνεται γιατί ακούτε τα τύμπανα της τ</w:t>
      </w:r>
      <w:r>
        <w:rPr>
          <w:rFonts w:eastAsia="Times New Roman" w:cs="Times New Roman"/>
          <w:szCs w:val="24"/>
        </w:rPr>
        <w:t xml:space="preserve">ρίτης αξιολόγησης να χτυπούν. Επενδύετε για μια ακόμη φορά στην πιθανότητα οι πιο ακραίοι κύκλοι των δανειστών να προβάλουν παράλογες απαιτήσεις, για να καταστρέψουν τη χώρα. Αυτή </w:t>
      </w:r>
      <w:r>
        <w:rPr>
          <w:rFonts w:eastAsia="Times New Roman"/>
          <w:bCs/>
        </w:rPr>
        <w:t>είναι</w:t>
      </w:r>
      <w:r>
        <w:rPr>
          <w:rFonts w:eastAsia="Times New Roman" w:cs="Times New Roman"/>
          <w:szCs w:val="24"/>
        </w:rPr>
        <w:t xml:space="preserve"> η δική σας επένδυση. Επενδύσεις της </w:t>
      </w:r>
      <w:proofErr w:type="spellStart"/>
      <w:r>
        <w:rPr>
          <w:rFonts w:eastAsia="Times New Roman" w:cs="Times New Roman"/>
          <w:szCs w:val="24"/>
        </w:rPr>
        <w:t>αρπαχτής</w:t>
      </w:r>
      <w:proofErr w:type="spellEnd"/>
      <w:r>
        <w:rPr>
          <w:rFonts w:eastAsia="Times New Roman" w:cs="Times New Roman"/>
          <w:szCs w:val="24"/>
        </w:rPr>
        <w:t xml:space="preserve">, όπως λέει ο λαός. </w:t>
      </w:r>
    </w:p>
    <w:p w14:paraId="4C8A80D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Η δικ</w:t>
      </w:r>
      <w:r>
        <w:rPr>
          <w:rFonts w:eastAsia="Times New Roman" w:cs="Times New Roman"/>
          <w:szCs w:val="24"/>
        </w:rPr>
        <w:t xml:space="preserve">ή μας επένδυση </w:t>
      </w:r>
      <w:r>
        <w:rPr>
          <w:rFonts w:eastAsia="Times New Roman"/>
          <w:bCs/>
        </w:rPr>
        <w:t>είναι</w:t>
      </w:r>
      <w:r>
        <w:rPr>
          <w:rFonts w:eastAsia="Times New Roman" w:cs="Times New Roman"/>
          <w:szCs w:val="24"/>
        </w:rPr>
        <w:t xml:space="preserve"> η ανασυγκρότηση του κοινωνικού κράτους, που εσείς διαλύσατε και στο οποίο δεν πιστεύετε. Πρόκειται για μια μεγάλη επένδυση στην κοινωνική συνοχή, μια επένδυση στην ανάπτυξη και στην κοινωνική δικαιοσύνη. </w:t>
      </w:r>
    </w:p>
    <w:p w14:paraId="4C8A80DD" w14:textId="77777777" w:rsidR="001C0F06" w:rsidRDefault="00267A1D">
      <w:pPr>
        <w:spacing w:line="600" w:lineRule="auto"/>
        <w:ind w:firstLine="709"/>
        <w:jc w:val="center"/>
        <w:rPr>
          <w:rFonts w:eastAsia="Times New Roman" w:cs="Times New Roman"/>
        </w:rPr>
      </w:pPr>
      <w:r>
        <w:rPr>
          <w:rFonts w:eastAsia="Times New Roman" w:cs="Times New Roman"/>
        </w:rPr>
        <w:t>(Χειροκροτήματα από την πτέρυγ</w:t>
      </w:r>
      <w:r>
        <w:rPr>
          <w:rFonts w:eastAsia="Times New Roman" w:cs="Times New Roman"/>
        </w:rPr>
        <w:t>α του ΣΥΡΙΖΑ)</w:t>
      </w:r>
    </w:p>
    <w:p w14:paraId="4C8A80DE" w14:textId="77777777" w:rsidR="001C0F06" w:rsidRDefault="00267A1D">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Λοιπόν, η πεντάδα των συναδέλφων που ακολουθεί -και νομίζω ότι όλοι είναι στην Αίθουσα- </w:t>
      </w:r>
      <w:r>
        <w:rPr>
          <w:rFonts w:eastAsia="Times New Roman"/>
          <w:bCs/>
        </w:rPr>
        <w:t>είναι</w:t>
      </w:r>
      <w:r>
        <w:rPr>
          <w:rFonts w:eastAsia="Times New Roman" w:cs="Times New Roman"/>
          <w:szCs w:val="24"/>
        </w:rPr>
        <w:t xml:space="preserve"> η εξής: Η κ. </w:t>
      </w:r>
      <w:proofErr w:type="spellStart"/>
      <w:r>
        <w:rPr>
          <w:rFonts w:eastAsia="Times New Roman" w:cs="Times New Roman"/>
          <w:szCs w:val="24"/>
        </w:rPr>
        <w:t>Τζούφη</w:t>
      </w:r>
      <w:proofErr w:type="spellEnd"/>
      <w:r>
        <w:rPr>
          <w:rFonts w:eastAsia="Times New Roman" w:cs="Times New Roman"/>
          <w:szCs w:val="24"/>
        </w:rPr>
        <w:t xml:space="preserve">, η κ. Καρακώστα, ο κ. </w:t>
      </w:r>
      <w:proofErr w:type="spellStart"/>
      <w:r>
        <w:rPr>
          <w:rFonts w:eastAsia="Times New Roman" w:cs="Times New Roman"/>
          <w:szCs w:val="24"/>
        </w:rPr>
        <w:t>Μεϊκόπουλος</w:t>
      </w:r>
      <w:proofErr w:type="spellEnd"/>
      <w:r>
        <w:rPr>
          <w:rFonts w:eastAsia="Times New Roman" w:cs="Times New Roman"/>
          <w:szCs w:val="24"/>
        </w:rPr>
        <w:t xml:space="preserve">, ο κ. </w:t>
      </w:r>
      <w:proofErr w:type="spellStart"/>
      <w:r>
        <w:rPr>
          <w:rFonts w:eastAsia="Times New Roman" w:cs="Times New Roman"/>
          <w:szCs w:val="24"/>
        </w:rPr>
        <w:t>Δημοσχάκης</w:t>
      </w:r>
      <w:proofErr w:type="spellEnd"/>
      <w:r>
        <w:rPr>
          <w:rFonts w:eastAsia="Times New Roman" w:cs="Times New Roman"/>
          <w:szCs w:val="24"/>
        </w:rPr>
        <w:t xml:space="preserve"> και ο κ. </w:t>
      </w:r>
      <w:proofErr w:type="spellStart"/>
      <w:r>
        <w:rPr>
          <w:rFonts w:eastAsia="Times New Roman" w:cs="Times New Roman"/>
          <w:szCs w:val="24"/>
        </w:rPr>
        <w:t>Κέλλας</w:t>
      </w:r>
      <w:proofErr w:type="spellEnd"/>
      <w:r>
        <w:rPr>
          <w:rFonts w:eastAsia="Times New Roman" w:cs="Times New Roman"/>
          <w:szCs w:val="24"/>
        </w:rPr>
        <w:t xml:space="preserve">. </w:t>
      </w:r>
    </w:p>
    <w:p w14:paraId="4C8A80D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Κυρία Υπουργέ, μήπως είστε έτοιμη για τις νομοτεχνικές βελτιώσεις και τις </w:t>
      </w:r>
      <w:r>
        <w:rPr>
          <w:rFonts w:eastAsia="Times New Roman"/>
          <w:szCs w:val="24"/>
        </w:rPr>
        <w:t>τροπολογίες</w:t>
      </w:r>
      <w:r>
        <w:rPr>
          <w:rFonts w:eastAsia="Times New Roman" w:cs="Times New Roman"/>
          <w:szCs w:val="24"/>
        </w:rPr>
        <w:t>;</w:t>
      </w:r>
    </w:p>
    <w:p w14:paraId="4C8A80E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w:t>
      </w:r>
      <w:r>
        <w:rPr>
          <w:rFonts w:eastAsia="Times New Roman" w:cs="Times New Roman"/>
          <w:szCs w:val="24"/>
        </w:rPr>
        <w:lastRenderedPageBreak/>
        <w:t>Κύριε Πρόεδρε, και εγώ ξέχασα στην τοποθέτησή μου να αναφέρω μια νομοτεχν</w:t>
      </w:r>
      <w:r>
        <w:rPr>
          <w:rFonts w:eastAsia="Times New Roman" w:cs="Times New Roman"/>
          <w:szCs w:val="24"/>
        </w:rPr>
        <w:t xml:space="preserve">ική βελτίωση. </w:t>
      </w:r>
    </w:p>
    <w:p w14:paraId="4C8A80E1" w14:textId="77777777" w:rsidR="001C0F06" w:rsidRDefault="00267A1D">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Μπορείτε να την πείτε τώρα. </w:t>
      </w:r>
    </w:p>
    <w:p w14:paraId="4C8A80E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Δέχομαι τις παρατηρήσεις του κ. </w:t>
      </w:r>
      <w:proofErr w:type="spellStart"/>
      <w:r>
        <w:rPr>
          <w:rFonts w:eastAsia="Times New Roman" w:cs="Times New Roman"/>
          <w:szCs w:val="24"/>
        </w:rPr>
        <w:t>Κεγκέρογλου</w:t>
      </w:r>
      <w:proofErr w:type="spellEnd"/>
      <w:r>
        <w:rPr>
          <w:rFonts w:eastAsia="Times New Roman" w:cs="Times New Roman"/>
          <w:szCs w:val="24"/>
        </w:rPr>
        <w:t xml:space="preserve"> και αποσύρω τη νομοτεχνική που κάναμε σ</w:t>
      </w:r>
      <w:r>
        <w:rPr>
          <w:rFonts w:eastAsia="Times New Roman" w:cs="Times New Roman"/>
          <w:szCs w:val="24"/>
        </w:rPr>
        <w:t xml:space="preserve">το πρώην </w:t>
      </w:r>
      <w:r>
        <w:rPr>
          <w:rFonts w:eastAsia="Times New Roman"/>
          <w:szCs w:val="24"/>
        </w:rPr>
        <w:t>άρθρο</w:t>
      </w:r>
      <w:r>
        <w:rPr>
          <w:rFonts w:eastAsia="Times New Roman" w:cs="Times New Roman"/>
          <w:szCs w:val="24"/>
        </w:rPr>
        <w:t xml:space="preserve"> 67, </w:t>
      </w:r>
      <w:r>
        <w:rPr>
          <w:rFonts w:eastAsia="Times New Roman" w:cs="Times New Roman"/>
          <w:bCs/>
          <w:shd w:val="clear" w:color="auto" w:fill="FFFFFF"/>
        </w:rPr>
        <w:t>παράγραφος</w:t>
      </w:r>
      <w:r>
        <w:rPr>
          <w:rFonts w:eastAsia="Times New Roman" w:cs="Times New Roman"/>
          <w:szCs w:val="24"/>
        </w:rPr>
        <w:t xml:space="preserve"> 2, δηλαδή στο άρθρο 65, παράγραφος 2 με την καινούρια αρίθμηση, για τους κωφούς και βαρήκοους πολίτες. </w:t>
      </w:r>
    </w:p>
    <w:p w14:paraId="4C8A80E3" w14:textId="77777777" w:rsidR="001C0F06" w:rsidRDefault="00267A1D">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Ωραία, καταγράφηκε στα Πρακτικά. Παράκληση, οι συνεργάτες σας να το διατυπώσουν και γραπτ</w:t>
      </w:r>
      <w:r>
        <w:rPr>
          <w:rFonts w:eastAsia="Times New Roman" w:cs="Times New Roman"/>
          <w:szCs w:val="24"/>
        </w:rPr>
        <w:t xml:space="preserve">ώς αυτό. </w:t>
      </w:r>
    </w:p>
    <w:p w14:paraId="4C8A80E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Επανέρχεται η παλιά διατύπωση, κύριε Πρόεδρε. Απλά αποσύρουμε τη νομοτεχνική. </w:t>
      </w:r>
    </w:p>
    <w:p w14:paraId="4C8A80E5" w14:textId="77777777" w:rsidR="001C0F06" w:rsidRDefault="00267A1D">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Εντάξει. Επομένως, παραμένει η παλιά δ</w:t>
      </w:r>
      <w:r>
        <w:rPr>
          <w:rFonts w:eastAsia="Times New Roman" w:cs="Times New Roman"/>
          <w:szCs w:val="24"/>
        </w:rPr>
        <w:t xml:space="preserve">ιατύπωση. </w:t>
      </w:r>
    </w:p>
    <w:p w14:paraId="4C8A80E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Κύριε Πρόεδρε, καταθέτω για τα Πρακτικά τη σχετική νομοτεχνική βελτίωση.</w:t>
      </w:r>
    </w:p>
    <w:p w14:paraId="4C8A80E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Αναπληρώτρια Υπουργός </w:t>
      </w:r>
      <w:r>
        <w:rPr>
          <w:rFonts w:eastAsia="Times New Roman" w:cs="Times New Roman"/>
          <w:szCs w:val="24"/>
        </w:rPr>
        <w:t>κ. Θεανώ Φωτίου</w:t>
      </w:r>
      <w:r>
        <w:rPr>
          <w:rFonts w:eastAsia="Times New Roman" w:cs="Times New Roman"/>
          <w:szCs w:val="24"/>
        </w:rPr>
        <w:t xml:space="preserve"> καταθέτει για τα Πρ</w:t>
      </w:r>
      <w:r>
        <w:rPr>
          <w:rFonts w:eastAsia="Times New Roman" w:cs="Times New Roman"/>
          <w:szCs w:val="24"/>
        </w:rPr>
        <w:t>ακτικά την προαναφερθείσα νομοτεχνική βελτίωση</w:t>
      </w:r>
      <w:r>
        <w:rPr>
          <w:rFonts w:eastAsia="Times New Roman" w:cs="Times New Roman"/>
          <w:szCs w:val="24"/>
        </w:rPr>
        <w:t>,</w:t>
      </w:r>
      <w:r>
        <w:rPr>
          <w:rFonts w:eastAsia="Times New Roman" w:cs="Times New Roman"/>
          <w:szCs w:val="24"/>
        </w:rPr>
        <w:t xml:space="preserve"> η οποία έχει ως εξής:</w:t>
      </w:r>
    </w:p>
    <w:p w14:paraId="4C8A80E8" w14:textId="77777777" w:rsidR="001C0F06" w:rsidRDefault="00267A1D">
      <w:pPr>
        <w:spacing w:line="600" w:lineRule="auto"/>
        <w:ind w:firstLine="720"/>
        <w:jc w:val="center"/>
        <w:rPr>
          <w:rFonts w:eastAsia="Times New Roman" w:cs="Times New Roman"/>
          <w:szCs w:val="24"/>
        </w:rPr>
      </w:pPr>
      <w:r>
        <w:rPr>
          <w:rFonts w:eastAsia="Times New Roman" w:cs="Times New Roman"/>
          <w:szCs w:val="24"/>
        </w:rPr>
        <w:t>(Αλλαγή σελίδας)</w:t>
      </w:r>
    </w:p>
    <w:p w14:paraId="4C8A80E9" w14:textId="77777777" w:rsidR="001C0F06" w:rsidRDefault="00267A1D">
      <w:pPr>
        <w:spacing w:line="600" w:lineRule="auto"/>
        <w:ind w:firstLine="720"/>
        <w:jc w:val="center"/>
        <w:rPr>
          <w:rFonts w:eastAsia="Times New Roman" w:cs="Times New Roman"/>
          <w:szCs w:val="24"/>
        </w:rPr>
      </w:pPr>
      <w:r w:rsidRPr="00C9483F">
        <w:rPr>
          <w:rFonts w:eastAsia="Times New Roman" w:cs="Times New Roman"/>
          <w:szCs w:val="24"/>
        </w:rPr>
        <w:t>(Να καταχωριστεί η σελ. 160)</w:t>
      </w:r>
    </w:p>
    <w:p w14:paraId="4C8A80EA" w14:textId="77777777" w:rsidR="001C0F06" w:rsidRDefault="00267A1D">
      <w:pPr>
        <w:spacing w:line="600" w:lineRule="auto"/>
        <w:ind w:firstLine="720"/>
        <w:jc w:val="center"/>
        <w:rPr>
          <w:rFonts w:eastAsia="Times New Roman" w:cs="Times New Roman"/>
          <w:szCs w:val="24"/>
        </w:rPr>
      </w:pPr>
      <w:r>
        <w:rPr>
          <w:rFonts w:eastAsia="Times New Roman" w:cs="Times New Roman"/>
          <w:szCs w:val="24"/>
        </w:rPr>
        <w:t>(Αλλαγή σελίδας)</w:t>
      </w:r>
    </w:p>
    <w:p w14:paraId="4C8A80E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rPr>
        <w:t xml:space="preserve">Κυρία Υπουργέ, </w:t>
      </w:r>
      <w:r>
        <w:rPr>
          <w:rFonts w:eastAsia="Times New Roman" w:cs="Times New Roman"/>
          <w:szCs w:val="24"/>
        </w:rPr>
        <w:t>θέλετε να μιλήσετε τώρα;</w:t>
      </w:r>
    </w:p>
    <w:p w14:paraId="4C8A80E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ΕΦΗ</w:t>
      </w:r>
      <w:r>
        <w:rPr>
          <w:rFonts w:eastAsia="Times New Roman" w:cs="Times New Roman"/>
          <w:b/>
          <w:szCs w:val="24"/>
        </w:rPr>
        <w:t xml:space="preserve"> ΑΧΤΣΙΟΓΛΟΥ (Υπουργός Εργασίας, Κοινωνικής </w:t>
      </w:r>
      <w:r>
        <w:rPr>
          <w:rFonts w:eastAsia="Times New Roman" w:cs="Times New Roman"/>
          <w:b/>
          <w:szCs w:val="24"/>
        </w:rPr>
        <w:t>Ασφάλισης και Κοινωνικής Αλληλεγγύης):</w:t>
      </w:r>
      <w:r>
        <w:rPr>
          <w:rFonts w:eastAsia="Times New Roman" w:cs="Times New Roman"/>
          <w:szCs w:val="24"/>
        </w:rPr>
        <w:t xml:space="preserve"> Ναι, κύριε Πρόεδρε. </w:t>
      </w:r>
    </w:p>
    <w:p w14:paraId="4C8A80ED" w14:textId="77777777" w:rsidR="001C0F06" w:rsidRDefault="00267A1D">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szCs w:val="24"/>
        </w:rPr>
        <w:t>Ορίστε έ</w:t>
      </w:r>
      <w:r>
        <w:rPr>
          <w:rFonts w:eastAsia="Times New Roman" w:cs="Times New Roman"/>
          <w:szCs w:val="24"/>
        </w:rPr>
        <w:t>χετε</w:t>
      </w:r>
      <w:r>
        <w:rPr>
          <w:rFonts w:eastAsia="Times New Roman" w:cs="Times New Roman"/>
          <w:szCs w:val="24"/>
        </w:rPr>
        <w:t xml:space="preserve"> τον λόγο για</w:t>
      </w:r>
      <w:r>
        <w:rPr>
          <w:rFonts w:eastAsia="Times New Roman" w:cs="Times New Roman"/>
          <w:szCs w:val="24"/>
        </w:rPr>
        <w:t xml:space="preserve"> πέντε λεπτά.</w:t>
      </w:r>
    </w:p>
    <w:p w14:paraId="4C8A80E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ΕΦΗ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 xml:space="preserve">Ευχαριστώ. </w:t>
      </w:r>
    </w:p>
    <w:p w14:paraId="4C8A80E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Καταθέτουμε μια σειρά από ν</w:t>
      </w:r>
      <w:r>
        <w:rPr>
          <w:rFonts w:eastAsia="Times New Roman" w:cs="Times New Roman"/>
          <w:szCs w:val="24"/>
        </w:rPr>
        <w:t xml:space="preserve">ομοτεχνικές βελτιώσεις. Θέλω να εξηγήσω κάποιες από αυτές γιατί έχουν σημασία. </w:t>
      </w:r>
    </w:p>
    <w:p w14:paraId="4C8A80F0" w14:textId="77777777" w:rsidR="001C0F06" w:rsidRDefault="00267A1D">
      <w:pPr>
        <w:spacing w:line="600" w:lineRule="auto"/>
        <w:ind w:firstLine="720"/>
        <w:jc w:val="both"/>
        <w:rPr>
          <w:rFonts w:eastAsia="Times New Roman" w:cs="Times New Roman"/>
          <w:bCs/>
          <w:shd w:val="clear" w:color="auto" w:fill="FFFFFF"/>
        </w:rPr>
      </w:pPr>
      <w:r>
        <w:rPr>
          <w:rFonts w:eastAsia="Times New Roman" w:cs="Times New Roman"/>
          <w:szCs w:val="24"/>
        </w:rPr>
        <w:t xml:space="preserve">Η πρώτη αφορά το </w:t>
      </w:r>
      <w:r>
        <w:rPr>
          <w:rFonts w:eastAsia="Times New Roman"/>
          <w:szCs w:val="24"/>
        </w:rPr>
        <w:t>άρθρο</w:t>
      </w:r>
      <w:r>
        <w:rPr>
          <w:rFonts w:eastAsia="Times New Roman" w:cs="Times New Roman"/>
          <w:szCs w:val="24"/>
        </w:rPr>
        <w:t xml:space="preserve"> 35. Ε</w:t>
      </w:r>
      <w:r>
        <w:rPr>
          <w:rFonts w:eastAsia="Times New Roman"/>
          <w:bCs/>
        </w:rPr>
        <w:t>ίναι</w:t>
      </w:r>
      <w:r>
        <w:rPr>
          <w:rFonts w:eastAsia="Times New Roman" w:cs="Times New Roman"/>
          <w:szCs w:val="24"/>
        </w:rPr>
        <w:t xml:space="preserve"> η επιβολή προσωρινής διακοπής </w:t>
      </w:r>
      <w:r>
        <w:rPr>
          <w:rFonts w:eastAsia="Times New Roman" w:cs="Times New Roman"/>
          <w:bCs/>
          <w:shd w:val="clear" w:color="auto" w:fill="FFFFFF"/>
        </w:rPr>
        <w:t xml:space="preserve">λειτουργίας σε καταστήματα για παραβάσεις της εργατικής νομοθεσίας. Είχα πει και στη διάρκεια της </w:t>
      </w:r>
      <w:r>
        <w:rPr>
          <w:rFonts w:eastAsia="Times New Roman"/>
          <w:bCs/>
          <w:shd w:val="clear" w:color="auto" w:fill="FFFFFF"/>
        </w:rPr>
        <w:t>συζήτησης</w:t>
      </w:r>
      <w:r>
        <w:rPr>
          <w:rFonts w:eastAsia="Times New Roman" w:cs="Times New Roman"/>
          <w:bCs/>
          <w:shd w:val="clear" w:color="auto" w:fill="FFFFFF"/>
        </w:rPr>
        <w:t xml:space="preserve"> ότι ο σκοπός αυτών των διατάξεων </w:t>
      </w:r>
      <w:r>
        <w:rPr>
          <w:rFonts w:eastAsia="Times New Roman"/>
          <w:bCs/>
          <w:shd w:val="clear" w:color="auto" w:fill="FFFFFF"/>
        </w:rPr>
        <w:t>είναι</w:t>
      </w:r>
      <w:r>
        <w:rPr>
          <w:rFonts w:eastAsia="Times New Roman" w:cs="Times New Roman"/>
          <w:bCs/>
          <w:shd w:val="clear" w:color="auto" w:fill="FFFFFF"/>
        </w:rPr>
        <w:t xml:space="preserve"> να αντιμετωπίσουν την υποτροπή. Γι’ αυτό και αυτή τη στιγμή διευκρινίζουμε στο </w:t>
      </w:r>
      <w:r>
        <w:rPr>
          <w:rFonts w:eastAsia="Times New Roman"/>
          <w:bCs/>
          <w:shd w:val="clear" w:color="auto" w:fill="FFFFFF"/>
        </w:rPr>
        <w:t>άρθρο,</w:t>
      </w:r>
      <w:r>
        <w:rPr>
          <w:rFonts w:eastAsia="Times New Roman" w:cs="Times New Roman"/>
          <w:bCs/>
          <w:shd w:val="clear" w:color="auto" w:fill="FFFFFF"/>
        </w:rPr>
        <w:t xml:space="preserve"> για να </w:t>
      </w:r>
      <w:r>
        <w:rPr>
          <w:rFonts w:eastAsia="Times New Roman"/>
          <w:bCs/>
          <w:shd w:val="clear" w:color="auto" w:fill="FFFFFF"/>
        </w:rPr>
        <w:t>είναι</w:t>
      </w:r>
      <w:r>
        <w:rPr>
          <w:rFonts w:eastAsia="Times New Roman" w:cs="Times New Roman"/>
          <w:bCs/>
          <w:shd w:val="clear" w:color="auto" w:fill="FFFFFF"/>
        </w:rPr>
        <w:t xml:space="preserve"> σαφές, -επειδή </w:t>
      </w:r>
      <w:r>
        <w:rPr>
          <w:rFonts w:eastAsia="Times New Roman"/>
          <w:bCs/>
          <w:shd w:val="clear" w:color="auto" w:fill="FFFFFF"/>
        </w:rPr>
        <w:t>έχει</w:t>
      </w:r>
      <w:r>
        <w:rPr>
          <w:rFonts w:eastAsia="Times New Roman" w:cs="Times New Roman"/>
          <w:bCs/>
          <w:shd w:val="clear" w:color="auto" w:fill="FFFFFF"/>
        </w:rPr>
        <w:t xml:space="preserve"> έναν αριθμό, «αν διαπιστωθούν τρεις παραβάσεις»- ότι αυτές αφορούν τρεις διαφορετικούς ελέγχους κ</w:t>
      </w:r>
      <w:r>
        <w:rPr>
          <w:rFonts w:eastAsia="Times New Roman" w:cs="Times New Roman"/>
          <w:bCs/>
          <w:shd w:val="clear" w:color="auto" w:fill="FFFFFF"/>
        </w:rPr>
        <w:t xml:space="preserve">αι όχι αν σε έναν έλεγχο διαπιστωθούν δύο παραβάσεις, παραδείγματος χάριν, υπάρχουν δύο υπερωρίες που δεν δηλώθηκαν, να μετρηθούν αυτές και να επιβληθεί αμέσως η ποινή της προσωρινής αναστολής λειτουργίας. Αυτό διευκρινίζει το </w:t>
      </w:r>
      <w:r>
        <w:rPr>
          <w:rFonts w:eastAsia="Times New Roman"/>
          <w:bCs/>
          <w:shd w:val="clear" w:color="auto" w:fill="FFFFFF"/>
        </w:rPr>
        <w:t>άρθρο</w:t>
      </w:r>
      <w:r>
        <w:rPr>
          <w:rFonts w:eastAsia="Times New Roman" w:cs="Times New Roman"/>
          <w:bCs/>
          <w:shd w:val="clear" w:color="auto" w:fill="FFFFFF"/>
        </w:rPr>
        <w:t xml:space="preserve">. </w:t>
      </w:r>
    </w:p>
    <w:p w14:paraId="4C8A80F1" w14:textId="77777777" w:rsidR="001C0F06" w:rsidRDefault="00267A1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Διευκρινίζεται, επίση</w:t>
      </w:r>
      <w:r>
        <w:rPr>
          <w:rFonts w:eastAsia="Times New Roman" w:cs="Times New Roman"/>
          <w:bCs/>
          <w:shd w:val="clear" w:color="auto" w:fill="FFFFFF"/>
        </w:rPr>
        <w:t>ς…</w:t>
      </w:r>
    </w:p>
    <w:p w14:paraId="4C8A80F2" w14:textId="77777777" w:rsidR="001C0F06" w:rsidRDefault="00267A1D">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ΠΑΡΑΣΚΕΥΗ ΧΡΙΣΤΟΦΙΛΟΠΟΥΛΟΥ:</w:t>
      </w:r>
      <w:r>
        <w:rPr>
          <w:rFonts w:eastAsia="Times New Roman" w:cs="Times New Roman"/>
          <w:bCs/>
          <w:shd w:val="clear" w:color="auto" w:fill="FFFFFF"/>
        </w:rPr>
        <w:t xml:space="preserve"> Ποιο </w:t>
      </w:r>
      <w:r>
        <w:rPr>
          <w:rFonts w:eastAsia="Times New Roman"/>
          <w:bCs/>
          <w:shd w:val="clear" w:color="auto" w:fill="FFFFFF"/>
        </w:rPr>
        <w:t>άρθρο λέτε</w:t>
      </w:r>
      <w:r>
        <w:rPr>
          <w:rFonts w:eastAsia="Times New Roman" w:cs="Times New Roman"/>
          <w:bCs/>
          <w:shd w:val="clear" w:color="auto" w:fill="FFFFFF"/>
        </w:rPr>
        <w:t>;</w:t>
      </w:r>
    </w:p>
    <w:p w14:paraId="4C8A80F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ΕΦΗ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 xml:space="preserve">Αυτό ήταν το </w:t>
      </w:r>
      <w:r>
        <w:rPr>
          <w:rFonts w:eastAsia="Times New Roman"/>
          <w:szCs w:val="24"/>
        </w:rPr>
        <w:t>άρθρο</w:t>
      </w:r>
      <w:r>
        <w:rPr>
          <w:rFonts w:eastAsia="Times New Roman" w:cs="Times New Roman"/>
          <w:szCs w:val="24"/>
        </w:rPr>
        <w:t xml:space="preserve"> 35 στην αρίθμηση που έχετε εσείς νομίζω, γιατί έχουν αναριθμηθεί. </w:t>
      </w:r>
    </w:p>
    <w:p w14:paraId="4C8A80F4" w14:textId="77777777" w:rsidR="001C0F06" w:rsidRDefault="00267A1D">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Θα κ</w:t>
      </w:r>
      <w:r>
        <w:rPr>
          <w:rFonts w:eastAsia="Times New Roman" w:cs="Times New Roman"/>
          <w:szCs w:val="24"/>
        </w:rPr>
        <w:t xml:space="preserve">ατατεθούν και γραπτώς, </w:t>
      </w:r>
      <w:r>
        <w:rPr>
          <w:rFonts w:eastAsia="Times New Roman"/>
          <w:szCs w:val="24"/>
        </w:rPr>
        <w:t>κυρίες και κύριοι συνάδελφοι</w:t>
      </w:r>
      <w:r>
        <w:rPr>
          <w:rFonts w:eastAsia="Times New Roman" w:cs="Times New Roman"/>
          <w:szCs w:val="24"/>
        </w:rPr>
        <w:t xml:space="preserve">, και θα διανεμηθούν. Μην αγχώνεστε. </w:t>
      </w:r>
    </w:p>
    <w:p w14:paraId="4C8A80F5" w14:textId="77777777" w:rsidR="001C0F06" w:rsidRDefault="00267A1D">
      <w:pPr>
        <w:spacing w:line="600" w:lineRule="auto"/>
        <w:ind w:firstLine="720"/>
        <w:jc w:val="both"/>
        <w:rPr>
          <w:rFonts w:eastAsia="Times New Roman" w:cs="Times New Roman"/>
          <w:bCs/>
          <w:shd w:val="clear" w:color="auto" w:fill="FFFFFF"/>
        </w:rPr>
      </w:pPr>
      <w:r>
        <w:rPr>
          <w:rFonts w:eastAsia="Times New Roman" w:cs="Times New Roman"/>
          <w:b/>
          <w:szCs w:val="24"/>
        </w:rPr>
        <w:t>ΕΦΗ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bCs/>
          <w:shd w:val="clear" w:color="auto" w:fill="FFFFFF"/>
        </w:rPr>
        <w:t xml:space="preserve">Επίσης, </w:t>
      </w:r>
      <w:r>
        <w:rPr>
          <w:rFonts w:eastAsia="Times New Roman" w:cs="Times New Roman"/>
          <w:szCs w:val="24"/>
        </w:rPr>
        <w:t xml:space="preserve">διευκρινίζεται, όταν μια επιχείρηση </w:t>
      </w:r>
      <w:r>
        <w:rPr>
          <w:rFonts w:eastAsia="Times New Roman"/>
          <w:bCs/>
        </w:rPr>
        <w:t>έχει</w:t>
      </w:r>
      <w:r>
        <w:rPr>
          <w:rFonts w:eastAsia="Times New Roman" w:cs="Times New Roman"/>
          <w:szCs w:val="24"/>
        </w:rPr>
        <w:t xml:space="preserve"> πολλά καταστήματα, σε ποιο κατάστ</w:t>
      </w:r>
      <w:r>
        <w:rPr>
          <w:rFonts w:eastAsia="Times New Roman" w:cs="Times New Roman"/>
          <w:szCs w:val="24"/>
        </w:rPr>
        <w:t xml:space="preserve">ημα επιβάλλεται το μέτρο της προσωρινής διακοπής </w:t>
      </w:r>
      <w:r>
        <w:rPr>
          <w:rFonts w:eastAsia="Times New Roman" w:cs="Times New Roman"/>
          <w:bCs/>
          <w:shd w:val="clear" w:color="auto" w:fill="FFFFFF"/>
        </w:rPr>
        <w:t xml:space="preserve">λειτουργίας, γιατί μέχρι πριν δεν ήταν διευκρινισμένο αυτό. </w:t>
      </w:r>
    </w:p>
    <w:p w14:paraId="4C8A80F6" w14:textId="77777777" w:rsidR="001C0F06" w:rsidRDefault="00267A1D">
      <w:pPr>
        <w:spacing w:line="600" w:lineRule="auto"/>
        <w:ind w:firstLine="720"/>
        <w:jc w:val="both"/>
        <w:rPr>
          <w:rFonts w:eastAsia="Times New Roman" w:cs="Times New Roman"/>
          <w:szCs w:val="24"/>
        </w:rPr>
      </w:pPr>
      <w:r>
        <w:rPr>
          <w:rFonts w:eastAsia="Times New Roman" w:cs="Times New Roman"/>
          <w:bCs/>
          <w:shd w:val="clear" w:color="auto" w:fill="FFFFFF"/>
        </w:rPr>
        <w:t xml:space="preserve">Όταν έχουμε μια επιχείρηση, η οποία </w:t>
      </w:r>
      <w:r>
        <w:rPr>
          <w:rFonts w:eastAsia="Times New Roman"/>
          <w:bCs/>
          <w:shd w:val="clear" w:color="auto" w:fill="FFFFFF"/>
        </w:rPr>
        <w:t>έχει</w:t>
      </w:r>
      <w:r>
        <w:rPr>
          <w:rFonts w:eastAsia="Times New Roman" w:cs="Times New Roman"/>
          <w:bCs/>
          <w:shd w:val="clear" w:color="auto" w:fill="FFFFFF"/>
        </w:rPr>
        <w:t xml:space="preserve"> πολλά καταστήματα στη χώρα, αν υπάρχουν ποινές και τη μία φορά διαπιστώνεται η παράβαση σε ένα κατάστημα </w:t>
      </w:r>
      <w:r>
        <w:rPr>
          <w:rFonts w:eastAsia="Times New Roman" w:cs="Times New Roman"/>
          <w:bCs/>
          <w:shd w:val="clear" w:color="auto" w:fill="FFFFFF"/>
        </w:rPr>
        <w:t xml:space="preserve">και την άλλη σε άλλο, επιβάλλεται η ποινή στο τελευταίο κατάστημα. </w:t>
      </w:r>
    </w:p>
    <w:p w14:paraId="4C8A80F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Σε σχέση με την οικειοθελή αποχώρηση, υπενθυμίζω το άρθρο. Αυτό που ισχύει μέχρι σήμερα είναι ότι δηλώνεται εκ των υστέρων, μέσα σε βάθος </w:t>
      </w:r>
      <w:r>
        <w:rPr>
          <w:rFonts w:eastAsia="Times New Roman" w:cs="Times New Roman"/>
          <w:szCs w:val="24"/>
        </w:rPr>
        <w:t xml:space="preserve">οκτώ </w:t>
      </w:r>
      <w:r>
        <w:rPr>
          <w:rFonts w:eastAsia="Times New Roman" w:cs="Times New Roman"/>
          <w:szCs w:val="24"/>
        </w:rPr>
        <w:t xml:space="preserve">ημερών, μόνο από τον εργοδότη </w:t>
      </w:r>
      <w:r>
        <w:rPr>
          <w:rFonts w:eastAsia="Times New Roman" w:cs="Times New Roman"/>
          <w:szCs w:val="24"/>
        </w:rPr>
        <w:lastRenderedPageBreak/>
        <w:t xml:space="preserve">η οικειοθελής αποχώρηση χωρίς την υποχρέωση της </w:t>
      </w:r>
      <w:proofErr w:type="spellStart"/>
      <w:r>
        <w:rPr>
          <w:rFonts w:eastAsia="Times New Roman" w:cs="Times New Roman"/>
          <w:szCs w:val="24"/>
        </w:rPr>
        <w:t>συνυπογραφής</w:t>
      </w:r>
      <w:proofErr w:type="spellEnd"/>
      <w:r>
        <w:rPr>
          <w:rFonts w:eastAsia="Times New Roman" w:cs="Times New Roman"/>
          <w:szCs w:val="24"/>
        </w:rPr>
        <w:t xml:space="preserve"> από τον εργαζόμενο. Έγιναν πολλές παρατηρήσεις και στην ακρόαση των φορέων και από την Αντιπολίτευση ότι η προθεσμία η διήμερη είναι πάρα πολύ στενή. Νομίζω πως ήταν</w:t>
      </w:r>
      <w:r>
        <w:rPr>
          <w:rFonts w:eastAsia="Times New Roman" w:cs="Times New Roman"/>
          <w:szCs w:val="24"/>
        </w:rPr>
        <w:t xml:space="preserve"> μια σωστή παρατήρηση και τη λαμβάνουμε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Οπότε αυτή τη στιγμή, αυξάνεται το διήμερο σε τετραήμερο. Πάλι είναι στενότερο από το </w:t>
      </w:r>
      <w:r>
        <w:rPr>
          <w:rFonts w:eastAsia="Times New Roman" w:cs="Times New Roman"/>
          <w:szCs w:val="24"/>
        </w:rPr>
        <w:t xml:space="preserve">οκταήμερο </w:t>
      </w:r>
      <w:r>
        <w:rPr>
          <w:rFonts w:eastAsia="Times New Roman" w:cs="Times New Roman"/>
          <w:szCs w:val="24"/>
        </w:rPr>
        <w:t xml:space="preserve">που ισχύει σήμερα. </w:t>
      </w:r>
    </w:p>
    <w:p w14:paraId="4C8A80F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Παράλληλα, υπενθυμίζω ότι προβλέπεται στο άρθρο η υποχρέωση </w:t>
      </w:r>
      <w:proofErr w:type="spellStart"/>
      <w:r>
        <w:rPr>
          <w:rFonts w:eastAsia="Times New Roman" w:cs="Times New Roman"/>
          <w:szCs w:val="24"/>
        </w:rPr>
        <w:t>συνυπογραφής</w:t>
      </w:r>
      <w:proofErr w:type="spellEnd"/>
      <w:r>
        <w:rPr>
          <w:rFonts w:eastAsia="Times New Roman" w:cs="Times New Roman"/>
          <w:szCs w:val="24"/>
        </w:rPr>
        <w:t xml:space="preserve"> του εργαζόμενου. </w:t>
      </w:r>
      <w:r>
        <w:rPr>
          <w:rFonts w:eastAsia="Times New Roman" w:cs="Times New Roman"/>
          <w:szCs w:val="24"/>
        </w:rPr>
        <w:t>Το σπουδαιότερο που προβλέπεται στο άρθρο –ήθελα να το διευκρινίσω- είναι ότι σε περίπτωση που δεν γίνει αυτή η αναγγελία, δεν υπάρχει απλώς η ποινή, η διοικητική κύρωση, αλλά τεκμαίρεται καταγγελία της σύμβασης. Τεκμαίρεται απόλυση δηλαδή, κάτι που δεν υπ</w:t>
      </w:r>
      <w:r>
        <w:rPr>
          <w:rFonts w:eastAsia="Times New Roman" w:cs="Times New Roman"/>
          <w:szCs w:val="24"/>
        </w:rPr>
        <w:t xml:space="preserve">ήρχε πριν. Άρα, τα διευκρινίζω και αυτά με την ευκαιρία που μου δίνεται με τη νομοτεχνική. </w:t>
      </w:r>
    </w:p>
    <w:p w14:paraId="4C8A80F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Η τρίτη νομοτεχνική αφορά τις δημόσιες συμβάσεις και τον αποκλεισμό των παραβατών τις εργατικής νομοθεσίας από τις δημόσιες συμβάσεις. Έκανε κάποιες παρατηρήσεις η </w:t>
      </w:r>
      <w:r>
        <w:rPr>
          <w:rFonts w:eastAsia="Times New Roman" w:cs="Times New Roman"/>
          <w:szCs w:val="24"/>
        </w:rPr>
        <w:t>Ανεξάρτητη Αρχή Δημοσίων Συμβάσεων και τις λαμβάνουμε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Κάνουμε τις σωστές διορθώσεις, ώστε να υπάρχει η παρέμβαση </w:t>
      </w:r>
      <w:r>
        <w:rPr>
          <w:rFonts w:eastAsia="Times New Roman" w:cs="Times New Roman"/>
          <w:szCs w:val="24"/>
        </w:rPr>
        <w:lastRenderedPageBreak/>
        <w:t>στον νόμο περί δημοσίων συμβάσεων, να μην είναι δηλαδή ένα ξεχωριστό άρθρο στον δικό μας νόμο, αλλά να γίνεται παρέμβαση στο νόμο περ</w:t>
      </w:r>
      <w:r>
        <w:rPr>
          <w:rFonts w:eastAsia="Times New Roman" w:cs="Times New Roman"/>
          <w:szCs w:val="24"/>
        </w:rPr>
        <w:t xml:space="preserve">ί δημοσίων συμβάσεων. </w:t>
      </w:r>
    </w:p>
    <w:p w14:paraId="4C8A80F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Διαμορφώνουμε πλέον ένα νέο άρθρο για τα ευρωπαϊκά προγράμματα και τις επιχορηγήσεις και τις επιδοτήσεις. Αυτό δεν υπήρχε πριν, οπότε έπρεπε να διαμορφωθεί ένα ξεχωριστό άρθρο. Πλέον, θα ισχύει για όλες αυτές τις περιπτώσεις δημοσίου</w:t>
      </w:r>
      <w:r>
        <w:rPr>
          <w:rFonts w:eastAsia="Times New Roman" w:cs="Times New Roman"/>
          <w:szCs w:val="24"/>
        </w:rPr>
        <w:t xml:space="preserve"> χρήματος –ας πούμε- ακριβώς το ίδιο πλαίσιο ποινών και παραβάσεων. Θα ισχύει αν έχεις μέχρι τρεις παραβάσεις σε συγκεκριμένο χρονικό διάστημα ή συγκεκριμένη ποινή, ώστε να είναι ενοποιημένο όλο το πλαίσιο. </w:t>
      </w:r>
    </w:p>
    <w:p w14:paraId="4C8A80F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Δύο παρεμβάσεις γίνονται στα ζητήματα της ενημέρ</w:t>
      </w:r>
      <w:r>
        <w:rPr>
          <w:rFonts w:eastAsia="Times New Roman" w:cs="Times New Roman"/>
          <w:szCs w:val="24"/>
        </w:rPr>
        <w:t>ωσης και διαβούλευσης. Στην ενημέρωση και διαβούλευση έχουμε ιδρύσει την υποχρέωση να καταγράφεται πρακτικό. Διαγράφεται η υποχρέωση να συνυπογράφεται το πρακτικό…</w:t>
      </w:r>
    </w:p>
    <w:p w14:paraId="4C8A80F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Ποιο άρθρο είναι; Χαθήκαμε λίγο. </w:t>
      </w:r>
    </w:p>
    <w:p w14:paraId="4C8A80F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ΕΦΗ ΑΧΤΣΙΟΓΛΟΥ (Υπουργός Εργασ</w:t>
      </w:r>
      <w:r>
        <w:rPr>
          <w:rFonts w:eastAsia="Times New Roman" w:cs="Times New Roman"/>
          <w:b/>
          <w:szCs w:val="24"/>
        </w:rPr>
        <w:t xml:space="preserve">ίας, Κοινωνικής Ασφάλισης και Κοινωνικής Αλληλεγγύης): </w:t>
      </w:r>
      <w:r>
        <w:rPr>
          <w:rFonts w:eastAsia="Times New Roman" w:cs="Times New Roman"/>
          <w:szCs w:val="24"/>
        </w:rPr>
        <w:t xml:space="preserve">Είναι το άρθρο 43. </w:t>
      </w:r>
    </w:p>
    <w:p w14:paraId="4C8A80F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Διαγράφεται η υποχρέωση </w:t>
      </w:r>
      <w:proofErr w:type="spellStart"/>
      <w:r>
        <w:rPr>
          <w:rFonts w:eastAsia="Times New Roman" w:cs="Times New Roman"/>
          <w:szCs w:val="24"/>
        </w:rPr>
        <w:t>συνυπογραφής</w:t>
      </w:r>
      <w:proofErr w:type="spellEnd"/>
      <w:r>
        <w:rPr>
          <w:rFonts w:eastAsia="Times New Roman" w:cs="Times New Roman"/>
          <w:szCs w:val="24"/>
        </w:rPr>
        <w:t xml:space="preserve"> του πρακτικού, γιατί εκεί όντως θα μπορούσαν να υπάρξουν καταχρηστικές συμπεριφορές, είτε από τη μία, είτε από την άλλη πλευρά, είτε από τους ερ</w:t>
      </w:r>
      <w:r>
        <w:rPr>
          <w:rFonts w:eastAsia="Times New Roman" w:cs="Times New Roman"/>
          <w:szCs w:val="24"/>
        </w:rPr>
        <w:t xml:space="preserve">γαζόμενους, είτε από τους εργοδότες. Θα μπορούσε να έχει γίνει δηλαδή η διαβούλευση, να γράφεται στο πρακτικό η συζήτηση και μετά, ο ένας από τους δύο να μην το συνυπογράφει, γιατί δεν θέλει να δώσει εγκυρότητα σε αυτό που συνέβη. Θα μπορούσε να υπάρχει </w:t>
      </w:r>
      <w:proofErr w:type="spellStart"/>
      <w:r>
        <w:rPr>
          <w:rFonts w:eastAsia="Times New Roman" w:cs="Times New Roman"/>
          <w:szCs w:val="24"/>
        </w:rPr>
        <w:t>κα</w:t>
      </w:r>
      <w:r>
        <w:rPr>
          <w:rFonts w:eastAsia="Times New Roman" w:cs="Times New Roman"/>
          <w:szCs w:val="24"/>
        </w:rPr>
        <w:t>ταχρηστικότητα</w:t>
      </w:r>
      <w:proofErr w:type="spellEnd"/>
      <w:r>
        <w:rPr>
          <w:rFonts w:eastAsia="Times New Roman" w:cs="Times New Roman"/>
          <w:szCs w:val="24"/>
        </w:rPr>
        <w:t xml:space="preserve">. </w:t>
      </w:r>
    </w:p>
    <w:p w14:paraId="4C8A80F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Άρα, ποιος το υπογράφει; </w:t>
      </w:r>
    </w:p>
    <w:p w14:paraId="4C8A810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ΕΦΗ ΑΧΤΣΙΟΓΛΟΥ (Υπουργός Εργασίας, Κοινωνικής Ασφάλισης και Κοινωνικής Αλληλεγγύης): </w:t>
      </w:r>
      <w:r>
        <w:rPr>
          <w:rFonts w:eastAsia="Times New Roman" w:cs="Times New Roman"/>
          <w:szCs w:val="24"/>
        </w:rPr>
        <w:t xml:space="preserve">Είναι ένα πρακτικό υποχρεωτικά που τηρείται από αυτόν που το συντάσσει. Τελειώνει εκεί. </w:t>
      </w:r>
    </w:p>
    <w:p w14:paraId="4C8A810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Άρα</w:t>
      </w:r>
      <w:r>
        <w:rPr>
          <w:rFonts w:eastAsia="Times New Roman" w:cs="Times New Roman"/>
          <w:szCs w:val="24"/>
        </w:rPr>
        <w:t xml:space="preserve">, δεν χρειάζεται πλέον το άρθρο, κυρία Υπουργέ. </w:t>
      </w:r>
    </w:p>
    <w:p w14:paraId="4C8A810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ΕΦΗ ΑΧΤΣΙΟΓΛΟΥ (Υπουργός Εργασίας, Κοινωνικής Ασφάλισης και Κοινωνικής Αλληλεγγύης): </w:t>
      </w:r>
      <w:r>
        <w:rPr>
          <w:rFonts w:eastAsia="Times New Roman" w:cs="Times New Roman"/>
          <w:szCs w:val="24"/>
        </w:rPr>
        <w:t xml:space="preserve">Όχι, χρειάζεται το άρθρο, γιατί αυτή τη στιγμή δεν τηρούνται πρακτικά και βάζουμε την υποχρέωση να τηρούνται πρακτικά. </w:t>
      </w:r>
    </w:p>
    <w:p w14:paraId="4C8A810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ΠΡ</w:t>
      </w:r>
      <w:r>
        <w:rPr>
          <w:rFonts w:eastAsia="Times New Roman" w:cs="Times New Roman"/>
          <w:b/>
          <w:szCs w:val="24"/>
        </w:rPr>
        <w:t>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Βρούτση</w:t>
      </w:r>
      <w:proofErr w:type="spellEnd"/>
      <w:r>
        <w:rPr>
          <w:rFonts w:eastAsia="Times New Roman" w:cs="Times New Roman"/>
          <w:szCs w:val="24"/>
        </w:rPr>
        <w:t xml:space="preserve">, θα διανεμηθούν γραπτώς οι νομοτεχνικές. Δείτε τις και ό,τι παρατήρηση έχετε, θα την κάνετε. </w:t>
      </w:r>
    </w:p>
    <w:p w14:paraId="4C8A810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ΕΦΗ ΑΧΤΣΙΟΓΛΟΥ (Υπουργός Εργασίας, Κοινωνικής Ασφάλισης και Κοινωνικής Αλληλεγγύης): </w:t>
      </w:r>
      <w:r>
        <w:rPr>
          <w:rFonts w:eastAsia="Times New Roman" w:cs="Times New Roman"/>
          <w:szCs w:val="24"/>
        </w:rPr>
        <w:t xml:space="preserve">Στο άρθρο 45 έγιναν </w:t>
      </w:r>
      <w:r>
        <w:rPr>
          <w:rFonts w:eastAsia="Times New Roman" w:cs="Times New Roman"/>
          <w:szCs w:val="24"/>
        </w:rPr>
        <w:t>παρατηρήσεις και από τους επιστημονικούς φορείς, αλλά και από τους Βουλευτές, σε σχέση με τη διάταξη. Η διάταξη λέει ότι η ουσιώδης μεταβολή επιφέρει ακυρότητα. Είναι γεγονός ότι υπάρχει μια απροσδιοριστία στην έννοια της ουσιώδους μεταβολής. Επειδή επέρχε</w:t>
      </w:r>
      <w:r>
        <w:rPr>
          <w:rFonts w:eastAsia="Times New Roman" w:cs="Times New Roman"/>
          <w:szCs w:val="24"/>
        </w:rPr>
        <w:t>ται αυτοδίκαιη ακυρότητα στη σύμβαση εργασίας, θα πρέπει να φέρουμε ένα άρθρο που να είναι πιο καλά ορισμένο αυτό. Επομένως, λαμβάνουμε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αυτήν την παρατήρηση, θα αποσύρουμε το άρθρο και θα επανέλθουμε σε επόμενο χρόνο με μια πιο ορισμένη διάταξη. </w:t>
      </w:r>
    </w:p>
    <w:p w14:paraId="4C8A810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Ποιο άρθρο ήταν αυτό; </w:t>
      </w:r>
    </w:p>
    <w:p w14:paraId="4C8A810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άρθρο 45.</w:t>
      </w:r>
    </w:p>
    <w:p w14:paraId="4C8A810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ΕΦΗ ΑΧΤΣΙΟΓΛΟΥ (Υπουργός Εργασίας, Κοινωνικής Ασφάλισης και Κοινωνικής Αλληλεγγύης): </w:t>
      </w:r>
      <w:r>
        <w:rPr>
          <w:rFonts w:eastAsia="Times New Roman" w:cs="Times New Roman"/>
          <w:szCs w:val="24"/>
        </w:rPr>
        <w:t xml:space="preserve">Σε σχέση με τη </w:t>
      </w:r>
      <w:r>
        <w:rPr>
          <w:rFonts w:eastAsia="Times New Roman" w:cs="Times New Roman"/>
          <w:szCs w:val="24"/>
        </w:rPr>
        <w:lastRenderedPageBreak/>
        <w:t>διαταγή πληρωμής, εκεί υπήρξε η παρατήρηση και κατά τη διάρκεια της σ</w:t>
      </w:r>
      <w:r>
        <w:rPr>
          <w:rFonts w:eastAsia="Times New Roman" w:cs="Times New Roman"/>
          <w:szCs w:val="24"/>
        </w:rPr>
        <w:t xml:space="preserve">υζήτησης στις </w:t>
      </w:r>
      <w:r>
        <w:rPr>
          <w:rFonts w:eastAsia="Times New Roman" w:cs="Times New Roman"/>
          <w:szCs w:val="24"/>
        </w:rPr>
        <w:t>ε</w:t>
      </w:r>
      <w:r>
        <w:rPr>
          <w:rFonts w:eastAsia="Times New Roman" w:cs="Times New Roman"/>
          <w:szCs w:val="24"/>
        </w:rPr>
        <w:t>πιτροπές, ότι θα πρέπει να υπάρξει μια όχληση στον εργοδότη, δεδομένου ότι αυτή τη στιγμή, έτσι όπως είναι το άρθρο, μπορεί κάποιος να εκδώσει διαταγή πληρωμής ακριβώς την επόμενη ημέρα. Δηλαδή εάν θα έπρεπε να καταβληθεί το μηνιάτικο την πρ</w:t>
      </w:r>
      <w:r>
        <w:rPr>
          <w:rFonts w:eastAsia="Times New Roman" w:cs="Times New Roman"/>
          <w:szCs w:val="24"/>
        </w:rPr>
        <w:t xml:space="preserve">ώτη του μηνός, από τη δεύτερη του μηνός θα μπορούσε κανείς να εκδώσει διαταγή πληρωμής. Έχει διατυπωθεί πολλές φορές ότι θα πρέπει να υπάρχει έστω μια στοιχειώδης όχληση στον εργοδότη. Βάζουμε μια όχληση δεκαπέντε ημερών πριν την υποβολή της αίτησης. </w:t>
      </w:r>
    </w:p>
    <w:p w14:paraId="4C8A8108"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Να δ</w:t>
      </w:r>
      <w:r>
        <w:rPr>
          <w:rFonts w:eastAsia="Times New Roman"/>
          <w:szCs w:val="24"/>
        </w:rPr>
        <w:t>ιευκρινίσω ότι σε αυτό το άρθρο αυτό που έχει τεράστια σημασία είναι ότι ιδρύεται τεκμήριο ότι έχει παρασχεθεί εργασία. Αυτό ήταν το βασικό πρόβλημα που αντιμετώπιζαν οι εργαζόμενοι όταν πήγαιναν να εκδώσουν μια διαταγή πληρωμής. Τους καλούσε, δηλαδή, να α</w:t>
      </w:r>
      <w:r>
        <w:rPr>
          <w:rFonts w:eastAsia="Times New Roman"/>
          <w:szCs w:val="24"/>
        </w:rPr>
        <w:t xml:space="preserve">ποδείξουν ότι η εργασία έχει παρασχεθεί και δεν μπορούσαν να αποδείξουν ότι έχει παρασχεθεί η εργασία. Το άρθρο λύνει αυτό το πρόβλημα λέγοντας ότι υπάρχει τεκμήριο ότι έχει παρασχεθεί η εργασία. </w:t>
      </w:r>
    </w:p>
    <w:p w14:paraId="4C8A8109"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Νομίζω ότι με αυτές ολοκληρώνω τις νομοτεχνικές. Θα σας δια</w:t>
      </w:r>
      <w:r>
        <w:rPr>
          <w:rFonts w:eastAsia="Times New Roman"/>
          <w:szCs w:val="24"/>
        </w:rPr>
        <w:t>νεμηθούν κιόλας.</w:t>
      </w:r>
    </w:p>
    <w:p w14:paraId="4C8A810A"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lastRenderedPageBreak/>
        <w:t>Να τρέξω γρήγορα και το ζήτημα των τροπολογιών. Η υπουργική τροπολογία με θέμα τη δυνατότητα του Υπουργείου να αναθέτει την υλοποίηση, εκτέλεση και διαχείριση προγραμμάτων</w:t>
      </w:r>
      <w:r>
        <w:rPr>
          <w:rFonts w:eastAsia="Times New Roman"/>
          <w:szCs w:val="24"/>
        </w:rPr>
        <w:t>,</w:t>
      </w:r>
      <w:r>
        <w:rPr>
          <w:rFonts w:eastAsia="Times New Roman"/>
          <w:szCs w:val="24"/>
        </w:rPr>
        <w:t xml:space="preserve"> που αφορούν </w:t>
      </w:r>
      <w:proofErr w:type="spellStart"/>
      <w:r>
        <w:rPr>
          <w:rFonts w:eastAsia="Times New Roman"/>
          <w:szCs w:val="24"/>
        </w:rPr>
        <w:t>προνοιακές</w:t>
      </w:r>
      <w:proofErr w:type="spellEnd"/>
      <w:r>
        <w:rPr>
          <w:rFonts w:eastAsia="Times New Roman"/>
          <w:szCs w:val="24"/>
        </w:rPr>
        <w:t xml:space="preserve"> πολιτικές στον ΟΓΑ, γίνεται δεκτή. </w:t>
      </w:r>
    </w:p>
    <w:p w14:paraId="4C8A810B"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Η υπουρ</w:t>
      </w:r>
      <w:r>
        <w:rPr>
          <w:rFonts w:eastAsia="Times New Roman"/>
          <w:szCs w:val="24"/>
        </w:rPr>
        <w:t xml:space="preserve">γική τροπολογία για την τροποποίηση του άρθρου 101 του ν.4483/2017, γίνεται δεκτή. </w:t>
      </w:r>
    </w:p>
    <w:p w14:paraId="4C8A810C"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 xml:space="preserve">Η υπουργική τροπολογία με θέμα «παραχώρηση του πρώην στρατοπέδου Παύλου Μελά» γίνεται δεκτή. </w:t>
      </w:r>
    </w:p>
    <w:p w14:paraId="4C8A810D"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 xml:space="preserve">Η υπουργική τροπολογία με θέμα την έννοια του δόλου του εργοδότη σε περίπτωση </w:t>
      </w:r>
      <w:r>
        <w:rPr>
          <w:rFonts w:eastAsia="Times New Roman"/>
          <w:szCs w:val="24"/>
        </w:rPr>
        <w:t xml:space="preserve">αποζημίωσης εργατικού ατυχήματος, ως προς αυτό της το σκέλος αποσύρεται, αλλά γίνεται δεκτό το δεύτερο σκέλος που μιλάει για δημιουργία ηλεκτρονικής βάσης δεδομένων τεχνικών ασφαλείας και γιατρών εργασίας. </w:t>
      </w:r>
    </w:p>
    <w:p w14:paraId="4C8A810E"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Στις βουλευτικές τροπολογίες θα πρέπει να διευκρι</w:t>
      </w:r>
      <w:r>
        <w:rPr>
          <w:rFonts w:eastAsia="Times New Roman"/>
          <w:szCs w:val="24"/>
        </w:rPr>
        <w:t>νίσω ότι υπάρχουν τροπολογίες</w:t>
      </w:r>
      <w:r>
        <w:rPr>
          <w:rFonts w:eastAsia="Times New Roman"/>
          <w:szCs w:val="24"/>
        </w:rPr>
        <w:t>,</w:t>
      </w:r>
      <w:r>
        <w:rPr>
          <w:rFonts w:eastAsia="Times New Roman"/>
          <w:szCs w:val="24"/>
        </w:rPr>
        <w:t xml:space="preserve"> που είναι στη σωστή κατεύθυνση, ωστόσο χρειάζεται περαιτέρω συζήτηση με το Υπουργείο Δικαιοσύνης, επειδή πολλές από αυτές αφορούν το Υπουργείο Δικαιοσύνης.</w:t>
      </w:r>
    </w:p>
    <w:p w14:paraId="4C8A810F" w14:textId="77777777" w:rsidR="001C0F06" w:rsidRDefault="00267A1D">
      <w:pPr>
        <w:tabs>
          <w:tab w:val="left" w:pos="2820"/>
        </w:tabs>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Μην αιτιολογείτε. Πείτε ποιες δέχεστε. </w:t>
      </w:r>
    </w:p>
    <w:p w14:paraId="4C8A8110" w14:textId="77777777" w:rsidR="001C0F06" w:rsidRDefault="00267A1D">
      <w:pPr>
        <w:tabs>
          <w:tab w:val="left" w:pos="2820"/>
        </w:tabs>
        <w:spacing w:line="600" w:lineRule="auto"/>
        <w:ind w:firstLine="720"/>
        <w:jc w:val="both"/>
        <w:rPr>
          <w:rFonts w:eastAsia="Times New Roman"/>
          <w:szCs w:val="24"/>
        </w:rPr>
      </w:pPr>
      <w:r>
        <w:rPr>
          <w:rFonts w:eastAsia="Times New Roman"/>
          <w:b/>
          <w:szCs w:val="24"/>
        </w:rPr>
        <w:t>ΕΦΗ ΑΧΤΣΙΟΓΛΟΥ (Υπουργός Εργασίας, Κοινωνικής Ασφάλισης και Κοινωνικής Αλληλεγγύης):</w:t>
      </w:r>
      <w:r>
        <w:rPr>
          <w:rFonts w:eastAsia="Times New Roman"/>
          <w:szCs w:val="24"/>
        </w:rPr>
        <w:t xml:space="preserve"> Είναι σημαντικό, όμως, γιατί έχει αξία ότι δεν υπάρχει πολιτική διαφωνία, αλλά χρειάζεται περαιτέρω διαβούλευση εκεί. </w:t>
      </w:r>
    </w:p>
    <w:p w14:paraId="4C8A8111"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Επομένως, γι</w:t>
      </w:r>
      <w:r>
        <w:rPr>
          <w:rFonts w:eastAsia="Times New Roman"/>
          <w:szCs w:val="24"/>
        </w:rPr>
        <w:t>α την παράσταση πολιτικής αγωγής…</w:t>
      </w:r>
    </w:p>
    <w:p w14:paraId="4C8A8112" w14:textId="77777777" w:rsidR="001C0F06" w:rsidRDefault="00267A1D">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Να λέτε τον αριθμό καλύτερα, κυρία Υπουργέ.</w:t>
      </w:r>
    </w:p>
    <w:p w14:paraId="4C8A8113" w14:textId="77777777" w:rsidR="001C0F06" w:rsidRDefault="00267A1D">
      <w:pPr>
        <w:tabs>
          <w:tab w:val="left" w:pos="2820"/>
        </w:tabs>
        <w:spacing w:line="600" w:lineRule="auto"/>
        <w:ind w:firstLine="720"/>
        <w:jc w:val="both"/>
        <w:rPr>
          <w:rFonts w:eastAsia="Times New Roman"/>
          <w:szCs w:val="24"/>
        </w:rPr>
      </w:pPr>
      <w:r>
        <w:rPr>
          <w:rFonts w:eastAsia="Times New Roman"/>
          <w:b/>
          <w:szCs w:val="24"/>
        </w:rPr>
        <w:t>ΕΦΗ ΑΧΤΣΙΟΓΛΟΥ (Υπουργός Εργασίας, Κοινωνικής Ασφάλισης και Κοινωνικής Αλληλεγγύης):</w:t>
      </w:r>
      <w:r>
        <w:rPr>
          <w:rFonts w:eastAsia="Times New Roman"/>
          <w:szCs w:val="24"/>
        </w:rPr>
        <w:t xml:space="preserve"> Μάλιστα. </w:t>
      </w:r>
    </w:p>
    <w:p w14:paraId="4C8A8114"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Οι τροπολογίες 1231/83 και 1232/84 δεν γίνονται δε</w:t>
      </w:r>
      <w:r>
        <w:rPr>
          <w:rFonts w:eastAsia="Times New Roman"/>
          <w:szCs w:val="24"/>
        </w:rPr>
        <w:t xml:space="preserve">κτές. </w:t>
      </w:r>
    </w:p>
    <w:p w14:paraId="4C8A8115"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 xml:space="preserve">Η </w:t>
      </w:r>
      <w:r>
        <w:rPr>
          <w:rFonts w:eastAsia="Times New Roman"/>
          <w:szCs w:val="24"/>
        </w:rPr>
        <w:t xml:space="preserve">τροπολογία </w:t>
      </w:r>
      <w:r>
        <w:rPr>
          <w:rFonts w:eastAsia="Times New Roman"/>
          <w:szCs w:val="24"/>
        </w:rPr>
        <w:t xml:space="preserve">1234/86 δεν γίνεται δεκτή. </w:t>
      </w:r>
    </w:p>
    <w:p w14:paraId="4C8A8116"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Η</w:t>
      </w:r>
      <w:r>
        <w:rPr>
          <w:rFonts w:eastAsia="Times New Roman"/>
          <w:szCs w:val="24"/>
        </w:rPr>
        <w:t xml:space="preserve"> τροπολογία</w:t>
      </w:r>
      <w:r>
        <w:rPr>
          <w:rFonts w:eastAsia="Times New Roman"/>
          <w:szCs w:val="24"/>
        </w:rPr>
        <w:t xml:space="preserve"> 1235/87 δεν γίνεται δεκτή. </w:t>
      </w:r>
    </w:p>
    <w:p w14:paraId="4C8A8117"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Η</w:t>
      </w:r>
      <w:r>
        <w:rPr>
          <w:rFonts w:eastAsia="Times New Roman"/>
          <w:szCs w:val="24"/>
        </w:rPr>
        <w:t xml:space="preserve"> </w:t>
      </w:r>
      <w:r>
        <w:rPr>
          <w:rFonts w:eastAsia="Times New Roman"/>
          <w:szCs w:val="24"/>
        </w:rPr>
        <w:t xml:space="preserve"> </w:t>
      </w:r>
      <w:r>
        <w:rPr>
          <w:rFonts w:eastAsia="Times New Roman"/>
          <w:szCs w:val="24"/>
        </w:rPr>
        <w:t xml:space="preserve">τροπολογία </w:t>
      </w:r>
      <w:r>
        <w:rPr>
          <w:rFonts w:eastAsia="Times New Roman"/>
          <w:szCs w:val="24"/>
        </w:rPr>
        <w:t xml:space="preserve">1236/88 δεν γίνεται δεκτή. </w:t>
      </w:r>
    </w:p>
    <w:p w14:paraId="4C8A8118"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Η</w:t>
      </w:r>
      <w:r>
        <w:rPr>
          <w:rFonts w:eastAsia="Times New Roman"/>
          <w:szCs w:val="24"/>
        </w:rPr>
        <w:t xml:space="preserve"> τροπολογία</w:t>
      </w:r>
      <w:r>
        <w:rPr>
          <w:rFonts w:eastAsia="Times New Roman"/>
          <w:szCs w:val="24"/>
        </w:rPr>
        <w:t xml:space="preserve"> 1237/89 δεν γίνεται δεκτή. </w:t>
      </w:r>
    </w:p>
    <w:p w14:paraId="4C8A8119"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Η</w:t>
      </w:r>
      <w:r>
        <w:rPr>
          <w:rFonts w:eastAsia="Times New Roman"/>
          <w:szCs w:val="24"/>
        </w:rPr>
        <w:t xml:space="preserve"> τροπολογία</w:t>
      </w:r>
      <w:r>
        <w:rPr>
          <w:rFonts w:eastAsia="Times New Roman"/>
          <w:szCs w:val="24"/>
        </w:rPr>
        <w:t xml:space="preserve"> 1238/90 δεν γίνεται δεκτή.</w:t>
      </w:r>
    </w:p>
    <w:p w14:paraId="4C8A811A"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lastRenderedPageBreak/>
        <w:t xml:space="preserve">Η </w:t>
      </w:r>
      <w:r>
        <w:rPr>
          <w:rFonts w:eastAsia="Times New Roman"/>
          <w:szCs w:val="24"/>
        </w:rPr>
        <w:t xml:space="preserve">τροπολογία  </w:t>
      </w:r>
      <w:r>
        <w:rPr>
          <w:rFonts w:eastAsia="Times New Roman"/>
          <w:szCs w:val="24"/>
        </w:rPr>
        <w:t xml:space="preserve">1239/91 δεν γίνεται δεκτή. </w:t>
      </w:r>
    </w:p>
    <w:p w14:paraId="4C8A811B"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 xml:space="preserve">Η </w:t>
      </w:r>
      <w:r>
        <w:rPr>
          <w:rFonts w:eastAsia="Times New Roman"/>
          <w:szCs w:val="24"/>
        </w:rPr>
        <w:t xml:space="preserve"> τροπολογία </w:t>
      </w:r>
      <w:r>
        <w:rPr>
          <w:rFonts w:eastAsia="Times New Roman"/>
          <w:szCs w:val="24"/>
        </w:rPr>
        <w:t xml:space="preserve">1240/92 δεν γίνεται δεκτή. </w:t>
      </w:r>
    </w:p>
    <w:p w14:paraId="4C8A811C"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 xml:space="preserve">Η </w:t>
      </w:r>
      <w:r>
        <w:rPr>
          <w:rFonts w:eastAsia="Times New Roman"/>
          <w:szCs w:val="24"/>
        </w:rPr>
        <w:t xml:space="preserve">τροπολογία </w:t>
      </w:r>
      <w:r>
        <w:rPr>
          <w:rFonts w:eastAsia="Times New Roman"/>
          <w:szCs w:val="24"/>
        </w:rPr>
        <w:t xml:space="preserve">1241/93 δεν γίνεται δεκτή. </w:t>
      </w:r>
    </w:p>
    <w:p w14:paraId="4C8A811D"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 xml:space="preserve">Η </w:t>
      </w:r>
      <w:r>
        <w:rPr>
          <w:rFonts w:eastAsia="Times New Roman"/>
          <w:szCs w:val="24"/>
        </w:rPr>
        <w:t xml:space="preserve">τροπολογία </w:t>
      </w:r>
      <w:r>
        <w:rPr>
          <w:rFonts w:eastAsia="Times New Roman"/>
          <w:szCs w:val="24"/>
        </w:rPr>
        <w:t xml:space="preserve">1243/95 γίνεται δεκτή. </w:t>
      </w:r>
    </w:p>
    <w:p w14:paraId="4C8A811E"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 xml:space="preserve">Η </w:t>
      </w:r>
      <w:r>
        <w:rPr>
          <w:rFonts w:eastAsia="Times New Roman"/>
          <w:szCs w:val="24"/>
        </w:rPr>
        <w:t xml:space="preserve">τροπολογία </w:t>
      </w:r>
      <w:r>
        <w:rPr>
          <w:rFonts w:eastAsia="Times New Roman"/>
          <w:szCs w:val="24"/>
        </w:rPr>
        <w:t xml:space="preserve">1244/96 γίνεται δεκτή. </w:t>
      </w:r>
    </w:p>
    <w:p w14:paraId="4C8A811F"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 xml:space="preserve">Επομένως, νομίζω ότι δύο υπουργικές τροπολογίες γίνονται δεκτές. </w:t>
      </w:r>
    </w:p>
    <w:p w14:paraId="4C8A8120"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(Στο σημείο αυτό η Υπουργός κ</w:t>
      </w:r>
      <w:r>
        <w:rPr>
          <w:rFonts w:eastAsia="Times New Roman"/>
          <w:szCs w:val="24"/>
        </w:rPr>
        <w:t>.</w:t>
      </w:r>
      <w:r>
        <w:rPr>
          <w:rFonts w:eastAsia="Times New Roman"/>
          <w:szCs w:val="24"/>
        </w:rPr>
        <w:t xml:space="preserve"> Έφη </w:t>
      </w:r>
      <w:proofErr w:type="spellStart"/>
      <w:r>
        <w:rPr>
          <w:rFonts w:eastAsia="Times New Roman"/>
          <w:szCs w:val="24"/>
        </w:rPr>
        <w:t>Αχτσιόγλου</w:t>
      </w:r>
      <w:proofErr w:type="spellEnd"/>
      <w:r>
        <w:rPr>
          <w:rFonts w:eastAsia="Times New Roman"/>
          <w:szCs w:val="24"/>
        </w:rPr>
        <w:t xml:space="preserve"> καταθέτει για τα Πρακτικά τις προαναφερθείσες νομοτεχνικές βελτιώσεις, οι οποίες έχουν ως εξής:</w:t>
      </w:r>
    </w:p>
    <w:p w14:paraId="4C8A8121" w14:textId="77777777" w:rsidR="001C0F06" w:rsidRDefault="00267A1D">
      <w:pPr>
        <w:tabs>
          <w:tab w:val="left" w:pos="2820"/>
        </w:tabs>
        <w:spacing w:line="600" w:lineRule="auto"/>
        <w:ind w:firstLine="720"/>
        <w:jc w:val="center"/>
        <w:rPr>
          <w:rFonts w:eastAsia="Times New Roman"/>
          <w:szCs w:val="24"/>
        </w:rPr>
      </w:pPr>
      <w:r>
        <w:rPr>
          <w:rFonts w:eastAsia="Times New Roman"/>
          <w:szCs w:val="24"/>
        </w:rPr>
        <w:t>ΑΛΛΑΓΗ ΣΕΛΙΔΑΣ</w:t>
      </w:r>
    </w:p>
    <w:p w14:paraId="4C8A8122" w14:textId="77777777" w:rsidR="001C0F06" w:rsidRDefault="00267A1D">
      <w:pPr>
        <w:tabs>
          <w:tab w:val="left" w:pos="2820"/>
        </w:tabs>
        <w:spacing w:line="600" w:lineRule="auto"/>
        <w:ind w:firstLine="720"/>
        <w:jc w:val="center"/>
        <w:rPr>
          <w:rFonts w:eastAsia="Times New Roman"/>
          <w:szCs w:val="24"/>
        </w:rPr>
      </w:pPr>
      <w:r>
        <w:rPr>
          <w:rFonts w:eastAsia="Times New Roman"/>
          <w:szCs w:val="24"/>
        </w:rPr>
        <w:t>(Να μπουν οι σελίδες 170-178)</w:t>
      </w:r>
    </w:p>
    <w:p w14:paraId="4C8A8123" w14:textId="77777777" w:rsidR="001C0F06" w:rsidRDefault="00267A1D">
      <w:pPr>
        <w:tabs>
          <w:tab w:val="left" w:pos="2820"/>
        </w:tabs>
        <w:spacing w:line="600" w:lineRule="auto"/>
        <w:ind w:firstLine="720"/>
        <w:jc w:val="center"/>
        <w:rPr>
          <w:rFonts w:eastAsia="Times New Roman"/>
          <w:szCs w:val="24"/>
        </w:rPr>
      </w:pPr>
      <w:r>
        <w:rPr>
          <w:rFonts w:eastAsia="Times New Roman"/>
          <w:szCs w:val="24"/>
        </w:rPr>
        <w:t>ΑΛΛΑΓΗ ΣΕΛΙΔΑΣ</w:t>
      </w:r>
    </w:p>
    <w:p w14:paraId="4C8A8124" w14:textId="77777777" w:rsidR="001C0F06" w:rsidRDefault="00267A1D">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Να ολοκληρώσουμε με τις νομοτεχνικές </w:t>
      </w:r>
      <w:r>
        <w:rPr>
          <w:rFonts w:eastAsia="Times New Roman"/>
          <w:szCs w:val="24"/>
        </w:rPr>
        <w:t xml:space="preserve">βελτιώσεις </w:t>
      </w:r>
      <w:r>
        <w:rPr>
          <w:rFonts w:eastAsia="Times New Roman"/>
          <w:szCs w:val="24"/>
        </w:rPr>
        <w:t xml:space="preserve">εκ </w:t>
      </w:r>
      <w:r>
        <w:rPr>
          <w:rFonts w:eastAsia="Times New Roman"/>
          <w:szCs w:val="24"/>
        </w:rPr>
        <w:t>μέρους του κ. Πετρόπουλου για να έχετε όλο το «παζλ» μπροστά σας.</w:t>
      </w:r>
    </w:p>
    <w:p w14:paraId="4C8A8125"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Ορίστε, κύριε Πετρόπουλε</w:t>
      </w:r>
      <w:r>
        <w:rPr>
          <w:rFonts w:eastAsia="Times New Roman"/>
          <w:szCs w:val="24"/>
        </w:rPr>
        <w:t>, έχετε τον λόγο</w:t>
      </w:r>
      <w:r>
        <w:rPr>
          <w:rFonts w:eastAsia="Times New Roman"/>
          <w:szCs w:val="24"/>
        </w:rPr>
        <w:t>.</w:t>
      </w:r>
    </w:p>
    <w:p w14:paraId="4C8A8126" w14:textId="77777777" w:rsidR="001C0F06" w:rsidRDefault="00267A1D">
      <w:pPr>
        <w:tabs>
          <w:tab w:val="left" w:pos="2820"/>
        </w:tabs>
        <w:spacing w:line="600" w:lineRule="auto"/>
        <w:ind w:firstLine="720"/>
        <w:jc w:val="both"/>
        <w:rPr>
          <w:rFonts w:eastAsia="Times New Roman"/>
          <w:szCs w:val="24"/>
        </w:rPr>
      </w:pPr>
      <w:r>
        <w:rPr>
          <w:rFonts w:eastAsia="Times New Roman"/>
          <w:b/>
          <w:szCs w:val="24"/>
        </w:rPr>
        <w:lastRenderedPageBreak/>
        <w:t>ΑΝΑΣΤΑΣΙΟΣ ΠΕΤΡΟΠΟΥΛΟΣ (Υφυπουργός Εργασίας, Κοινωνικής Ασφάλισης και Κοινωνικής Αλληλεγγύης):</w:t>
      </w:r>
      <w:r>
        <w:rPr>
          <w:rFonts w:eastAsia="Times New Roman"/>
          <w:szCs w:val="24"/>
        </w:rPr>
        <w:t xml:space="preserve"> Ευχαριστώ, κύριε Πρόεδρε.</w:t>
      </w:r>
    </w:p>
    <w:p w14:paraId="4C8A8127"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Δύο νομοτεχνικές βελτιώσεις</w:t>
      </w:r>
      <w:r>
        <w:rPr>
          <w:rFonts w:eastAsia="Times New Roman"/>
          <w:szCs w:val="24"/>
        </w:rPr>
        <w:t xml:space="preserve"> θέλω να κάνω. Η πρώτη αφορά στην παράγραφο 2 του άρθρου 2 του νομοσχεδίου ως εισάγεται. Η φράση «το συνολικό ποσοστό της ως άνω μείωσης δεν μπορεί να υπερβαίνει το 30%», αντικαθίσταται από τη φράση «το συνολικό ποσοστό της ως άνω μείωσης κατά τη μεταβατικ</w:t>
      </w:r>
      <w:r>
        <w:rPr>
          <w:rFonts w:eastAsia="Times New Roman"/>
          <w:szCs w:val="24"/>
        </w:rPr>
        <w:t xml:space="preserve">ή περίοδο σταδιακής αύξησης των ορίων ηλικίας συνταξιοδότησης, παρ. 9 του άρθρου 1 του ν.4336, δεν μπορεί να υπερβαίνει το 30%». </w:t>
      </w:r>
    </w:p>
    <w:p w14:paraId="4C8A8128"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Τίθεται αυτή η νομοτεχνική βελτίωση προκειμένου να απαντήσουμε σε όσους λένε ότι εισάγουμε μειώσεις στους δημοσίους υπαλλήλους</w:t>
      </w:r>
      <w:r>
        <w:rPr>
          <w:rFonts w:eastAsia="Times New Roman"/>
          <w:szCs w:val="24"/>
        </w:rPr>
        <w:t>. Γίνεται σαφές ότι αφορά τη μεταβατική περίοδο. Δεν πρόκειται για μείωση, αλλά για προστασία. Είναι για την πρόβλεψη της προστασίας μέχρι το 30% να επέρχεται η μείωση και στους δημοσίους υπαλλήλους όταν αποχωρούν με συνταξιοδότηση με μικρότερα όρια ηλικία</w:t>
      </w:r>
      <w:r>
        <w:rPr>
          <w:rFonts w:eastAsia="Times New Roman"/>
          <w:szCs w:val="24"/>
        </w:rPr>
        <w:t>ς.</w:t>
      </w:r>
    </w:p>
    <w:p w14:paraId="4C8A8129"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Και η δεύτερη νομοτεχνική βελτίωση…</w:t>
      </w:r>
    </w:p>
    <w:p w14:paraId="4C8A812A" w14:textId="77777777" w:rsidR="001C0F06" w:rsidRDefault="00267A1D">
      <w:pPr>
        <w:tabs>
          <w:tab w:val="left" w:pos="2820"/>
        </w:tabs>
        <w:spacing w:line="600" w:lineRule="auto"/>
        <w:ind w:firstLine="720"/>
        <w:jc w:val="both"/>
        <w:rPr>
          <w:rFonts w:eastAsia="Times New Roman"/>
          <w:szCs w:val="24"/>
        </w:rPr>
      </w:pPr>
      <w:r>
        <w:rPr>
          <w:rFonts w:eastAsia="Times New Roman"/>
          <w:b/>
          <w:szCs w:val="24"/>
        </w:rPr>
        <w:lastRenderedPageBreak/>
        <w:t>ΠΑΡΑΣΚΕΥΗ ΧΡΙΣΤΟΦΙΛΟΠΟΥΛΟΥ:</w:t>
      </w:r>
      <w:r>
        <w:rPr>
          <w:rFonts w:eastAsia="Times New Roman"/>
          <w:szCs w:val="24"/>
        </w:rPr>
        <w:t xml:space="preserve"> Στο άρθρο 3;</w:t>
      </w:r>
    </w:p>
    <w:p w14:paraId="4C8A812B" w14:textId="77777777" w:rsidR="001C0F06" w:rsidRDefault="00267A1D">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Σε ποιο άρθρο, κύριε Υπουργέ;</w:t>
      </w:r>
    </w:p>
    <w:p w14:paraId="4C8A812C" w14:textId="77777777" w:rsidR="001C0F06" w:rsidRDefault="00267A1D">
      <w:pPr>
        <w:tabs>
          <w:tab w:val="left" w:pos="2820"/>
        </w:tabs>
        <w:spacing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Στο άρθρο 2.</w:t>
      </w:r>
    </w:p>
    <w:p w14:paraId="4C8A812D" w14:textId="77777777" w:rsidR="001C0F06" w:rsidRDefault="00267A1D">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Αν καθ’ οδόν αλλάξει κάτι θα το πούμε.</w:t>
      </w:r>
    </w:p>
    <w:p w14:paraId="4C8A812E" w14:textId="77777777" w:rsidR="001C0F06" w:rsidRDefault="00267A1D">
      <w:pPr>
        <w:tabs>
          <w:tab w:val="left" w:pos="2820"/>
        </w:tabs>
        <w:spacing w:line="600" w:lineRule="auto"/>
        <w:ind w:firstLine="720"/>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 xml:space="preserve">Και στο πρώην άρθρο 21 που μετά την </w:t>
      </w:r>
      <w:proofErr w:type="spellStart"/>
      <w:r>
        <w:rPr>
          <w:rFonts w:eastAsia="Times New Roman"/>
          <w:szCs w:val="24"/>
        </w:rPr>
        <w:t>αναρίθμηση</w:t>
      </w:r>
      <w:proofErr w:type="spellEnd"/>
      <w:r>
        <w:rPr>
          <w:rFonts w:eastAsia="Times New Roman"/>
          <w:szCs w:val="24"/>
        </w:rPr>
        <w:t xml:space="preserve"> έχει τον αριθμό 19, το οποίο αφορά την εισ</w:t>
      </w:r>
      <w:r>
        <w:rPr>
          <w:rFonts w:eastAsia="Times New Roman"/>
          <w:szCs w:val="24"/>
        </w:rPr>
        <w:t>φορά για το Μετοχικό Ταμείο Πολιτικών Υπαλλήλων, αλλάζει η διατύπωση. Για να μην μπερδεύουν τις διατυπώσεις θα το καταθέσω. Εκείνο που κάνουμε με τη νομοτεχνική βελτίωση είναι να προσδιορίζουμε συγκεκριμένα τις εκάστοτε ισχύουσες διατάξεις</w:t>
      </w:r>
      <w:r>
        <w:rPr>
          <w:rFonts w:eastAsia="Times New Roman"/>
          <w:szCs w:val="24"/>
        </w:rPr>
        <w:t>,</w:t>
      </w:r>
      <w:r>
        <w:rPr>
          <w:rFonts w:eastAsia="Times New Roman"/>
          <w:szCs w:val="24"/>
        </w:rPr>
        <w:t xml:space="preserve"> που προβλέποντα</w:t>
      </w:r>
      <w:r>
        <w:rPr>
          <w:rFonts w:eastAsia="Times New Roman"/>
          <w:szCs w:val="24"/>
        </w:rPr>
        <w:t>ι για τον συντάξιμο μισθό. Εκεί θα είναι οι κρατήσεις για να μην υπάρχουν υπέρτερες κρατήσεις κατά περίπτωση. Αυτή είναι η σκοπιμότητα της νομοτεχνικής βελτίωσης και θα την καταθέσω.</w:t>
      </w:r>
    </w:p>
    <w:p w14:paraId="4C8A812F" w14:textId="77777777" w:rsidR="001C0F06" w:rsidRDefault="00267A1D">
      <w:pPr>
        <w:spacing w:line="600" w:lineRule="auto"/>
        <w:ind w:firstLine="720"/>
        <w:jc w:val="both"/>
        <w:rPr>
          <w:rFonts w:eastAsia="Times New Roman"/>
          <w:szCs w:val="24"/>
        </w:rPr>
      </w:pPr>
      <w:r>
        <w:rPr>
          <w:rFonts w:eastAsia="Times New Roman"/>
          <w:szCs w:val="24"/>
        </w:rPr>
        <w:lastRenderedPageBreak/>
        <w:t>Για τις τροπολογίες εκείνο που περιοριστικά θέλω για λίγο να πω, κύριε Πρ</w:t>
      </w:r>
      <w:r>
        <w:rPr>
          <w:rFonts w:eastAsia="Times New Roman"/>
          <w:szCs w:val="24"/>
        </w:rPr>
        <w:t>όεδρε, είναι ότι για τις συντάξεις χηρείας πρέπει να γίνει σαφές ότι από 14 Μαΐου του 2019 θα προκύψει η πρώτη περίπτωση που μπορεί να συμβεί, το όποιο πρόβλημα μπορεί να προκύψει από τις συντάξεις χηρείας. Επομένως, όπως έχω εξηγήσει, στο διάστημα αυτό θα</w:t>
      </w:r>
      <w:r>
        <w:rPr>
          <w:rFonts w:eastAsia="Times New Roman"/>
          <w:szCs w:val="24"/>
        </w:rPr>
        <w:t xml:space="preserve"> βρούμε τρόπους και θα λύσουμε τα σχετικά θέματα.</w:t>
      </w:r>
    </w:p>
    <w:p w14:paraId="4C8A8130" w14:textId="77777777" w:rsidR="001C0F06" w:rsidRDefault="00267A1D">
      <w:pPr>
        <w:spacing w:line="600" w:lineRule="auto"/>
        <w:ind w:firstLine="720"/>
        <w:jc w:val="both"/>
        <w:rPr>
          <w:rFonts w:eastAsia="Times New Roman"/>
          <w:szCs w:val="24"/>
        </w:rPr>
      </w:pPr>
      <w:r>
        <w:rPr>
          <w:rFonts w:eastAsia="Times New Roman"/>
          <w:szCs w:val="24"/>
        </w:rPr>
        <w:t>Για τους αγρότες δεν υπάρχει καμμία επίπτωση -το έχουμε πει ξανά- για την επίδραση των συντάξεων σε περίπτωση απασχόλησης.</w:t>
      </w:r>
    </w:p>
    <w:p w14:paraId="4C8A8131" w14:textId="77777777" w:rsidR="001C0F06" w:rsidRDefault="00267A1D">
      <w:pPr>
        <w:spacing w:line="600" w:lineRule="auto"/>
        <w:ind w:firstLine="720"/>
        <w:jc w:val="both"/>
        <w:rPr>
          <w:rFonts w:eastAsia="Times New Roman"/>
          <w:szCs w:val="24"/>
        </w:rPr>
      </w:pPr>
      <w:r>
        <w:rPr>
          <w:rFonts w:eastAsia="Times New Roman"/>
          <w:szCs w:val="24"/>
        </w:rPr>
        <w:t xml:space="preserve">Για τους συνταξιούχους στα ΙΕΚ και στα ΚΕΚ εκκρεμεί η έκδοση της εγκυκλίου για την </w:t>
      </w:r>
      <w:r>
        <w:rPr>
          <w:rFonts w:eastAsia="Times New Roman"/>
          <w:szCs w:val="24"/>
        </w:rPr>
        <w:t>απασχόληση συνταξιούχων. Και εκεί θα λυθεί.</w:t>
      </w:r>
    </w:p>
    <w:p w14:paraId="4C8A8132" w14:textId="77777777" w:rsidR="001C0F06" w:rsidRDefault="00267A1D">
      <w:pPr>
        <w:spacing w:line="600" w:lineRule="auto"/>
        <w:ind w:firstLine="720"/>
        <w:jc w:val="both"/>
        <w:rPr>
          <w:rFonts w:eastAsia="Times New Roman"/>
          <w:szCs w:val="24"/>
        </w:rPr>
      </w:pPr>
      <w:r>
        <w:rPr>
          <w:rFonts w:eastAsia="Times New Roman"/>
          <w:szCs w:val="24"/>
        </w:rPr>
        <w:t>Όσον αφορά την τροπολογία</w:t>
      </w:r>
      <w:r>
        <w:rPr>
          <w:rFonts w:eastAsia="Times New Roman"/>
          <w:szCs w:val="24"/>
        </w:rPr>
        <w:t>,</w:t>
      </w:r>
      <w:r>
        <w:rPr>
          <w:rFonts w:eastAsia="Times New Roman"/>
          <w:szCs w:val="24"/>
        </w:rPr>
        <w:t xml:space="preserve"> που εισηγήθηκε ο κ. </w:t>
      </w:r>
      <w:proofErr w:type="spellStart"/>
      <w:r>
        <w:rPr>
          <w:rFonts w:eastAsia="Times New Roman"/>
          <w:szCs w:val="24"/>
        </w:rPr>
        <w:t>Σαρίδης</w:t>
      </w:r>
      <w:proofErr w:type="spellEnd"/>
      <w:r>
        <w:rPr>
          <w:rFonts w:eastAsia="Times New Roman"/>
          <w:szCs w:val="24"/>
        </w:rPr>
        <w:t>, ήδη στον νόμο που εισάγουμε σήμερα και θα ψηφιστεί προβλέπουμε την προσαύξηση της επικουρικής σύνταξης όταν καταβάλλονται παραπάνω εισφορές. Επομένως, οι τυ</w:t>
      </w:r>
      <w:r>
        <w:rPr>
          <w:rFonts w:eastAsia="Times New Roman"/>
          <w:szCs w:val="24"/>
        </w:rPr>
        <w:t xml:space="preserve">χόν διπλά καταβληθείσες εισφορές είναι ευνοϊκή περίπτωση για την προσαύξηση των συντάξεων. Γι’ αυτόν τον λόγο δεν την κάνουμε δεκτή προς το παρόν τη σχετική τροπολογία. Μετά τη διαπίστωση των </w:t>
      </w:r>
      <w:r>
        <w:rPr>
          <w:rFonts w:eastAsia="Times New Roman"/>
          <w:szCs w:val="24"/>
        </w:rPr>
        <w:lastRenderedPageBreak/>
        <w:t>θετικών συνεπειών θα δούμε αν θα έλθουμε με επόμενη νομοθετική π</w:t>
      </w:r>
      <w:r>
        <w:rPr>
          <w:rFonts w:eastAsia="Times New Roman"/>
          <w:szCs w:val="24"/>
        </w:rPr>
        <w:t>ρωτοβουλία.</w:t>
      </w:r>
    </w:p>
    <w:p w14:paraId="4C8A8133" w14:textId="77777777" w:rsidR="001C0F06" w:rsidRDefault="00267A1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Καταθέστε κι εσείς, κύριε Υπουργέ, τις δικές σας νομοτεχνικές.</w:t>
      </w:r>
    </w:p>
    <w:p w14:paraId="4C8A8134" w14:textId="77777777" w:rsidR="001C0F06" w:rsidRDefault="00267A1D">
      <w:pPr>
        <w:spacing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Ναι, κύριε Πρόεδρε.</w:t>
      </w:r>
    </w:p>
    <w:p w14:paraId="4C8A813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(Στο σημείο αυτό ο </w:t>
      </w:r>
      <w:r>
        <w:rPr>
          <w:rFonts w:eastAsia="Times New Roman"/>
          <w:szCs w:val="24"/>
        </w:rPr>
        <w:t xml:space="preserve">Υφυπουργός </w:t>
      </w:r>
      <w:r>
        <w:rPr>
          <w:rFonts w:eastAsia="Times New Roman" w:cs="Times New Roman"/>
          <w:szCs w:val="24"/>
        </w:rPr>
        <w:t xml:space="preserve">κ. </w:t>
      </w:r>
      <w:r>
        <w:rPr>
          <w:rFonts w:eastAsia="Times New Roman" w:cs="Times New Roman"/>
          <w:szCs w:val="24"/>
        </w:rPr>
        <w:t>Αναστάσιος Πετρόπουλος καταθέτει τις προαναφερθείσες νομοτεχνικές βελτιώσεις, οι οποίες έχουν ως εξής:</w:t>
      </w:r>
    </w:p>
    <w:p w14:paraId="4C8A8136" w14:textId="77777777" w:rsidR="001C0F06" w:rsidRDefault="00267A1D">
      <w:pPr>
        <w:tabs>
          <w:tab w:val="left" w:pos="2820"/>
        </w:tabs>
        <w:spacing w:line="600" w:lineRule="auto"/>
        <w:ind w:firstLine="720"/>
        <w:jc w:val="center"/>
        <w:rPr>
          <w:rFonts w:eastAsia="Times New Roman"/>
          <w:szCs w:val="24"/>
        </w:rPr>
      </w:pPr>
      <w:r>
        <w:rPr>
          <w:rFonts w:eastAsia="Times New Roman"/>
          <w:szCs w:val="24"/>
        </w:rPr>
        <w:t>ΑΛΛΑΓΗ ΣΕΛΙΔΑΣ</w:t>
      </w:r>
    </w:p>
    <w:p w14:paraId="4C8A8137" w14:textId="77777777" w:rsidR="001C0F06" w:rsidRDefault="00267A1D">
      <w:pPr>
        <w:tabs>
          <w:tab w:val="left" w:pos="2820"/>
        </w:tabs>
        <w:spacing w:line="600" w:lineRule="auto"/>
        <w:ind w:firstLine="720"/>
        <w:jc w:val="center"/>
        <w:rPr>
          <w:rFonts w:eastAsia="Times New Roman"/>
          <w:szCs w:val="24"/>
        </w:rPr>
      </w:pPr>
      <w:r>
        <w:rPr>
          <w:rFonts w:eastAsia="Times New Roman"/>
          <w:szCs w:val="24"/>
        </w:rPr>
        <w:t xml:space="preserve">(Να μπει η σελίδα 183 </w:t>
      </w:r>
      <w:r>
        <w:rPr>
          <w:rFonts w:eastAsia="Times New Roman"/>
          <w:szCs w:val="24"/>
        </w:rPr>
        <w:t>)</w:t>
      </w:r>
    </w:p>
    <w:p w14:paraId="4C8A8138" w14:textId="77777777" w:rsidR="001C0F06" w:rsidRDefault="00267A1D">
      <w:pPr>
        <w:tabs>
          <w:tab w:val="left" w:pos="2820"/>
        </w:tabs>
        <w:spacing w:line="600" w:lineRule="auto"/>
        <w:ind w:firstLine="720"/>
        <w:jc w:val="center"/>
        <w:rPr>
          <w:rFonts w:eastAsia="Times New Roman"/>
          <w:szCs w:val="24"/>
        </w:rPr>
      </w:pPr>
      <w:r>
        <w:rPr>
          <w:rFonts w:eastAsia="Times New Roman"/>
          <w:szCs w:val="24"/>
        </w:rPr>
        <w:t>ΑΛΛΑΓΗ ΣΕΛΙΔΑΣ</w:t>
      </w:r>
    </w:p>
    <w:p w14:paraId="4C8A8139" w14:textId="77777777" w:rsidR="001C0F06" w:rsidRDefault="00267A1D">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Κύριε Πρόεδρε, θα ήθελα τον λόγο επί της διαδικασίας.</w:t>
      </w:r>
    </w:p>
    <w:p w14:paraId="4C8A813A" w14:textId="77777777" w:rsidR="001C0F06" w:rsidRDefault="00267A1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Κατ’ αρχ</w:t>
      </w:r>
      <w:r>
        <w:rPr>
          <w:rFonts w:eastAsia="Times New Roman"/>
          <w:szCs w:val="24"/>
        </w:rPr>
        <w:t>άς</w:t>
      </w:r>
      <w:r>
        <w:rPr>
          <w:rFonts w:eastAsia="Times New Roman"/>
          <w:szCs w:val="24"/>
        </w:rPr>
        <w:t xml:space="preserve">, κύριε </w:t>
      </w:r>
      <w:proofErr w:type="spellStart"/>
      <w:r>
        <w:rPr>
          <w:rFonts w:eastAsia="Times New Roman"/>
          <w:szCs w:val="24"/>
        </w:rPr>
        <w:t>Βρούτση</w:t>
      </w:r>
      <w:proofErr w:type="spellEnd"/>
      <w:r>
        <w:rPr>
          <w:rFonts w:eastAsia="Times New Roman"/>
          <w:szCs w:val="24"/>
        </w:rPr>
        <w:t xml:space="preserve">, έχει ζητήσει ο Κοινοβουλευτικός σας Εκπρόσωπος πρώτος τον λόγο. Δεύτερον, δεν θα ξεκινήσουμε έτσι. Αν λέει μια </w:t>
      </w:r>
      <w:r>
        <w:rPr>
          <w:rFonts w:eastAsia="Times New Roman"/>
          <w:szCs w:val="24"/>
        </w:rPr>
        <w:lastRenderedPageBreak/>
        <w:t>κουβέντα ο Υπουργός και αρχίσουμε να μιλάμε, δεν θα τελειώσουμε ούτε στις επτά το βρά</w:t>
      </w:r>
      <w:r>
        <w:rPr>
          <w:rFonts w:eastAsia="Times New Roman"/>
          <w:szCs w:val="24"/>
        </w:rPr>
        <w:t>δυ.</w:t>
      </w:r>
    </w:p>
    <w:p w14:paraId="4C8A813B" w14:textId="77777777" w:rsidR="001C0F06" w:rsidRDefault="00267A1D">
      <w:pPr>
        <w:spacing w:line="600" w:lineRule="auto"/>
        <w:ind w:firstLine="720"/>
        <w:jc w:val="both"/>
        <w:rPr>
          <w:rFonts w:eastAsia="Times New Roman"/>
          <w:szCs w:val="24"/>
        </w:rPr>
      </w:pPr>
      <w:r>
        <w:rPr>
          <w:rFonts w:eastAsia="Times New Roman"/>
          <w:szCs w:val="24"/>
        </w:rPr>
        <w:t xml:space="preserve">Παρά ταύτα, αντί να χάνω χρόνο με αντεγκλήσεις, δύο λεπτά ο κ. </w:t>
      </w:r>
      <w:proofErr w:type="spellStart"/>
      <w:r>
        <w:rPr>
          <w:rFonts w:eastAsia="Times New Roman"/>
          <w:szCs w:val="24"/>
        </w:rPr>
        <w:t>Δένδιας</w:t>
      </w:r>
      <w:proofErr w:type="spellEnd"/>
      <w:r>
        <w:rPr>
          <w:rFonts w:eastAsia="Times New Roman"/>
          <w:szCs w:val="24"/>
        </w:rPr>
        <w:t xml:space="preserve"> που είναι πάντα σύντομος.</w:t>
      </w:r>
    </w:p>
    <w:p w14:paraId="4C8A813C" w14:textId="77777777" w:rsidR="001C0F06" w:rsidRDefault="00267A1D">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Κύριε Πρόεδρε, σας ευχαριστώ.</w:t>
      </w:r>
    </w:p>
    <w:p w14:paraId="4C8A813D" w14:textId="77777777" w:rsidR="001C0F06" w:rsidRDefault="00267A1D">
      <w:pPr>
        <w:spacing w:line="600" w:lineRule="auto"/>
        <w:ind w:firstLine="720"/>
        <w:jc w:val="both"/>
        <w:rPr>
          <w:rFonts w:eastAsia="Times New Roman"/>
          <w:szCs w:val="24"/>
        </w:rPr>
      </w:pPr>
      <w:r>
        <w:rPr>
          <w:rFonts w:eastAsia="Times New Roman"/>
          <w:szCs w:val="24"/>
        </w:rPr>
        <w:t>Θέλω να πω στην κυρία Υπουργό ότι σαφώς η τακτική, την οποία ακολουθεί τελικά, δημιουργεί ζημιά.</w:t>
      </w:r>
    </w:p>
    <w:p w14:paraId="4C8A813E" w14:textId="77777777" w:rsidR="001C0F06" w:rsidRDefault="00267A1D">
      <w:pPr>
        <w:spacing w:line="600" w:lineRule="auto"/>
        <w:ind w:firstLine="720"/>
        <w:jc w:val="both"/>
        <w:rPr>
          <w:rFonts w:eastAsia="Times New Roman"/>
          <w:szCs w:val="24"/>
        </w:rPr>
      </w:pPr>
      <w:r>
        <w:rPr>
          <w:rFonts w:eastAsia="Times New Roman"/>
          <w:szCs w:val="24"/>
        </w:rPr>
        <w:t>Κυρίες και</w:t>
      </w:r>
      <w:r>
        <w:rPr>
          <w:rFonts w:eastAsia="Times New Roman"/>
          <w:szCs w:val="24"/>
        </w:rPr>
        <w:t xml:space="preserve"> κύριοι συνάδελφοι, τα νομικά είναι επιστήμη. Δεν μπορεί ο καθείς να νομοθετεί εκ του προχείρου και το είπα και πριν. Να σας εξηγήσω τώρα τι εννοώ. Τι συνέβη με τη σημερινή δραστηριότητα της Κυβέρνησης και την απόσυρση; </w:t>
      </w:r>
    </w:p>
    <w:p w14:paraId="4C8A813F" w14:textId="77777777" w:rsidR="001C0F06" w:rsidRDefault="00267A1D">
      <w:pPr>
        <w:spacing w:line="600" w:lineRule="auto"/>
        <w:ind w:firstLine="720"/>
        <w:jc w:val="both"/>
        <w:rPr>
          <w:rFonts w:eastAsia="Times New Roman"/>
          <w:szCs w:val="24"/>
        </w:rPr>
      </w:pPr>
      <w:r>
        <w:rPr>
          <w:rFonts w:eastAsia="Times New Roman"/>
          <w:szCs w:val="24"/>
        </w:rPr>
        <w:t>Φέρνετε τροπολογία στην παράγραφο 2</w:t>
      </w:r>
      <w:r>
        <w:rPr>
          <w:rFonts w:eastAsia="Times New Roman"/>
          <w:szCs w:val="24"/>
        </w:rPr>
        <w:t xml:space="preserve"> του άρθρου 34 του ν.1846</w:t>
      </w:r>
      <w:r>
        <w:rPr>
          <w:rFonts w:eastAsia="Times New Roman"/>
          <w:szCs w:val="24"/>
        </w:rPr>
        <w:t>/19</w:t>
      </w:r>
      <w:r>
        <w:rPr>
          <w:rFonts w:eastAsia="Times New Roman"/>
          <w:szCs w:val="24"/>
        </w:rPr>
        <w:t xml:space="preserve">51, κυρία Υπουργέ, την οποία μόλις αποσύρατε. Ποια ήταν η διάταξη; Η διάταξη είναι εάν διά δικαστικής απόφασης </w:t>
      </w:r>
      <w:proofErr w:type="spellStart"/>
      <w:r>
        <w:rPr>
          <w:rFonts w:eastAsia="Times New Roman"/>
          <w:szCs w:val="24"/>
        </w:rPr>
        <w:t>βεβαιούται</w:t>
      </w:r>
      <w:proofErr w:type="spellEnd"/>
      <w:r>
        <w:rPr>
          <w:rFonts w:eastAsia="Times New Roman"/>
          <w:szCs w:val="24"/>
        </w:rPr>
        <w:t xml:space="preserve"> ότι το ατύχημα εν τη εκτελέσει της εργασίας ή εξ αφορμής οφείλεται σε δόλο του εργοδότη, ο εργοδότης υποχρ</w:t>
      </w:r>
      <w:r>
        <w:rPr>
          <w:rFonts w:eastAsia="Times New Roman"/>
          <w:szCs w:val="24"/>
        </w:rPr>
        <w:t>εούται και έχει μια σειρά από ποινές. Πάρα πολύ σωστό.</w:t>
      </w:r>
    </w:p>
    <w:p w14:paraId="4C8A8140" w14:textId="77777777" w:rsidR="001C0F06" w:rsidRDefault="00267A1D">
      <w:pPr>
        <w:spacing w:line="600" w:lineRule="auto"/>
        <w:ind w:firstLine="720"/>
        <w:jc w:val="both"/>
        <w:rPr>
          <w:rFonts w:eastAsia="Times New Roman"/>
          <w:szCs w:val="24"/>
        </w:rPr>
      </w:pPr>
      <w:r>
        <w:rPr>
          <w:rFonts w:eastAsia="Times New Roman"/>
          <w:szCs w:val="24"/>
        </w:rPr>
        <w:t xml:space="preserve">Έρχεται τώρα η Κυβέρνηση στην προσπάθεια να δημιουργήσει κάτι και να πουλήσει και διευκρινίζει το ορθό. Και τι </w:t>
      </w:r>
      <w:r>
        <w:rPr>
          <w:rFonts w:eastAsia="Times New Roman"/>
          <w:szCs w:val="24"/>
        </w:rPr>
        <w:lastRenderedPageBreak/>
        <w:t>λέει; Ο δόλος –λέει- καλύπτει είτε το αποτέλεσμα του ατυχήματος είτε τη μη τήρηση των διατ</w:t>
      </w:r>
      <w:r>
        <w:rPr>
          <w:rFonts w:eastAsia="Times New Roman"/>
          <w:szCs w:val="24"/>
        </w:rPr>
        <w:t>άξεων. Η άγνοια είναι προφανής. Διότι η μη τήρηση των διατάξεων δημιουργεί</w:t>
      </w:r>
      <w:r>
        <w:rPr>
          <w:rFonts w:eastAsia="Times New Roman"/>
          <w:szCs w:val="24"/>
        </w:rPr>
        <w:t>, τουλάχιστον,</w:t>
      </w:r>
      <w:r>
        <w:rPr>
          <w:rFonts w:eastAsia="Times New Roman"/>
          <w:szCs w:val="24"/>
        </w:rPr>
        <w:t xml:space="preserve"> ενδεχόμενο δόλο και ως προς το αποτέλεσμα</w:t>
      </w:r>
      <w:r>
        <w:rPr>
          <w:rFonts w:eastAsia="Times New Roman"/>
          <w:szCs w:val="24"/>
        </w:rPr>
        <w:t>,</w:t>
      </w:r>
      <w:r>
        <w:rPr>
          <w:rFonts w:eastAsia="Times New Roman"/>
          <w:szCs w:val="24"/>
        </w:rPr>
        <w:t xml:space="preserve"> είναι προφανές. Όταν δεν τηρείς εν γνώσει σου τις </w:t>
      </w:r>
      <w:r>
        <w:rPr>
          <w:rFonts w:eastAsia="Times New Roman"/>
          <w:szCs w:val="24"/>
        </w:rPr>
        <w:t>διατάξ</w:t>
      </w:r>
      <w:r>
        <w:rPr>
          <w:rFonts w:eastAsia="Times New Roman"/>
          <w:szCs w:val="24"/>
        </w:rPr>
        <w:t xml:space="preserve">εις, αποδέχεσαι, έστω και αν δεν επιδιώκεις, ότι θα δημιουργηθεί το </w:t>
      </w:r>
      <w:r>
        <w:rPr>
          <w:rFonts w:eastAsia="Times New Roman"/>
          <w:szCs w:val="24"/>
        </w:rPr>
        <w:t>αποτέλεσμα.</w:t>
      </w:r>
    </w:p>
    <w:p w14:paraId="4C8A8141" w14:textId="77777777" w:rsidR="001C0F06" w:rsidRDefault="00267A1D">
      <w:pPr>
        <w:spacing w:line="600" w:lineRule="auto"/>
        <w:ind w:firstLine="720"/>
        <w:jc w:val="both"/>
        <w:rPr>
          <w:rFonts w:eastAsia="Times New Roman"/>
          <w:szCs w:val="24"/>
        </w:rPr>
      </w:pPr>
      <w:r>
        <w:rPr>
          <w:rFonts w:eastAsia="Times New Roman"/>
          <w:szCs w:val="24"/>
        </w:rPr>
        <w:t>Μέχρι τώρα δεν υπάρχει ούτε μια περίπτωση που να ξέρω εγώ</w:t>
      </w:r>
      <w:r>
        <w:rPr>
          <w:rFonts w:eastAsia="Times New Roman"/>
          <w:szCs w:val="24"/>
        </w:rPr>
        <w:t>,</w:t>
      </w:r>
      <w:r>
        <w:rPr>
          <w:rFonts w:eastAsia="Times New Roman"/>
          <w:szCs w:val="24"/>
        </w:rPr>
        <w:t xml:space="preserve"> ούτε</w:t>
      </w:r>
      <w:r>
        <w:rPr>
          <w:rFonts w:eastAsia="Times New Roman"/>
          <w:szCs w:val="24"/>
        </w:rPr>
        <w:t xml:space="preserve"> προσκομίζει η Κυβέρνηση εδώ δικαστήριο που να αμφισβητήσει αυτό. Έρχεται η Κυβέρνηση εδώ και το ερμηνεύει με αυτήν εδώ την άχρηστη δήλωση. Τώρα παίρνει πίσω την άχρηστη δήλωση και δημιουργεί υπερασπιστικό ισχυρισμό στον οποιονδήποτε εργοδότη ως προς την π</w:t>
      </w:r>
      <w:r>
        <w:rPr>
          <w:rFonts w:eastAsia="Times New Roman"/>
          <w:szCs w:val="24"/>
        </w:rPr>
        <w:t>αράβαση των διατάξεων, ότι ο δόλος, δηλαδή, αφορά μόνο το αποτέλεσμα και όχι την παράβαση των διατάξεων.</w:t>
      </w:r>
    </w:p>
    <w:p w14:paraId="4C8A8142" w14:textId="77777777" w:rsidR="001C0F06" w:rsidRDefault="00267A1D">
      <w:pPr>
        <w:spacing w:line="600" w:lineRule="auto"/>
        <w:ind w:firstLine="720"/>
        <w:jc w:val="both"/>
        <w:rPr>
          <w:rFonts w:eastAsia="Times New Roman"/>
          <w:szCs w:val="24"/>
        </w:rPr>
      </w:pPr>
      <w:r>
        <w:rPr>
          <w:rFonts w:eastAsia="Times New Roman"/>
          <w:szCs w:val="24"/>
        </w:rPr>
        <w:t>Αυτά συμβαίνουν όταν νομοθετεί κανείς με αυτόν τον τρόπο. Αυτά συμβαίνουν όταν νομοθετεί κανείς για να δημιουργήσει εντυπώσεις. Και,  βεβαίως, το παίρν</w:t>
      </w:r>
      <w:r>
        <w:rPr>
          <w:rFonts w:eastAsia="Times New Roman"/>
          <w:szCs w:val="24"/>
        </w:rPr>
        <w:t xml:space="preserve">ει πίσω τώρα, διότι καταλαβαίνει ότι δεν έχει κανένα νόημα. </w:t>
      </w:r>
    </w:p>
    <w:p w14:paraId="4C8A8143" w14:textId="77777777" w:rsidR="001C0F06" w:rsidRDefault="00267A1D">
      <w:pPr>
        <w:spacing w:line="600" w:lineRule="auto"/>
        <w:ind w:firstLine="720"/>
        <w:jc w:val="both"/>
        <w:rPr>
          <w:rFonts w:eastAsia="Times New Roman"/>
          <w:szCs w:val="24"/>
        </w:rPr>
      </w:pPr>
      <w:r>
        <w:rPr>
          <w:rFonts w:eastAsia="Times New Roman"/>
          <w:szCs w:val="24"/>
        </w:rPr>
        <w:t xml:space="preserve">Όμως, η ζημιά έχει γίνει, κυρίες και κύριοι συνάδελφοι. Κάποιος δικηγόρος επιμελής θα πάρει τα Πρακτικά και μετά από </w:t>
      </w:r>
      <w:r>
        <w:rPr>
          <w:rFonts w:eastAsia="Times New Roman"/>
          <w:szCs w:val="24"/>
        </w:rPr>
        <w:lastRenderedPageBreak/>
        <w:t>λίγο καιρό θα το ακούσετε. Θα ακούσετε ότι δεν υπάρχει ενδεχόμενος δόλος διότι</w:t>
      </w:r>
      <w:r>
        <w:rPr>
          <w:rFonts w:eastAsia="Times New Roman"/>
          <w:szCs w:val="24"/>
        </w:rPr>
        <w:t xml:space="preserve"> η Βουλή δεν το </w:t>
      </w:r>
      <w:proofErr w:type="spellStart"/>
      <w:r>
        <w:rPr>
          <w:rFonts w:eastAsia="Times New Roman"/>
          <w:szCs w:val="24"/>
        </w:rPr>
        <w:t>εδέχθη</w:t>
      </w:r>
      <w:proofErr w:type="spellEnd"/>
      <w:r>
        <w:rPr>
          <w:rFonts w:eastAsia="Times New Roman"/>
          <w:szCs w:val="24"/>
        </w:rPr>
        <w:t>. Αυτά παθαίνουμε.</w:t>
      </w:r>
    </w:p>
    <w:p w14:paraId="4C8A8144" w14:textId="77777777" w:rsidR="001C0F06" w:rsidRDefault="00267A1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w:t>
      </w:r>
      <w:proofErr w:type="spellStart"/>
      <w:r>
        <w:rPr>
          <w:rFonts w:eastAsia="Times New Roman"/>
          <w:szCs w:val="24"/>
        </w:rPr>
        <w:t>Βρούτση</w:t>
      </w:r>
      <w:proofErr w:type="spellEnd"/>
      <w:r>
        <w:rPr>
          <w:rFonts w:eastAsia="Times New Roman"/>
          <w:szCs w:val="24"/>
        </w:rPr>
        <w:t>, για ποιο θέμα ζητάτε τον λόγο κατ’ αρχ</w:t>
      </w:r>
      <w:r>
        <w:rPr>
          <w:rFonts w:eastAsia="Times New Roman"/>
          <w:szCs w:val="24"/>
        </w:rPr>
        <w:t>άς</w:t>
      </w:r>
      <w:r>
        <w:rPr>
          <w:rFonts w:eastAsia="Times New Roman"/>
          <w:szCs w:val="24"/>
        </w:rPr>
        <w:t>;</w:t>
      </w:r>
    </w:p>
    <w:p w14:paraId="4C8A8145" w14:textId="77777777" w:rsidR="001C0F06" w:rsidRDefault="00267A1D">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Για τις νομοτεχνικές βελτιώσεις που κατέθεσε ο κύριος Υπουργός.</w:t>
      </w:r>
    </w:p>
    <w:p w14:paraId="4C8A8146" w14:textId="77777777" w:rsidR="001C0F06" w:rsidRDefault="00267A1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Ωραία. Έχε</w:t>
      </w:r>
      <w:r>
        <w:rPr>
          <w:rFonts w:eastAsia="Times New Roman"/>
          <w:szCs w:val="24"/>
        </w:rPr>
        <w:t>τε τον λόγο για ένα λεπτό.</w:t>
      </w:r>
    </w:p>
    <w:p w14:paraId="4C8A8147" w14:textId="77777777" w:rsidR="001C0F06" w:rsidRDefault="00267A1D">
      <w:pPr>
        <w:spacing w:line="600" w:lineRule="auto"/>
        <w:ind w:firstLine="720"/>
        <w:jc w:val="both"/>
        <w:rPr>
          <w:rFonts w:eastAsia="Times New Roman"/>
          <w:szCs w:val="24"/>
        </w:rPr>
      </w:pPr>
      <w:r>
        <w:rPr>
          <w:rFonts w:eastAsia="Times New Roman"/>
          <w:szCs w:val="24"/>
        </w:rPr>
        <w:t xml:space="preserve">Να ξέρετε ότι -δεν σας έχω βάλει χρόνο, το αναφέρω στους γενικούς εισηγητές- θα πάμε κανονικά τη διαδικασία. Άρα, όταν τελειώσουν οι </w:t>
      </w:r>
      <w:proofErr w:type="spellStart"/>
      <w:r>
        <w:rPr>
          <w:rFonts w:eastAsia="Times New Roman"/>
          <w:szCs w:val="24"/>
        </w:rPr>
        <w:t>πρωτολογίες</w:t>
      </w:r>
      <w:proofErr w:type="spellEnd"/>
      <w:r>
        <w:rPr>
          <w:rFonts w:eastAsia="Times New Roman"/>
          <w:szCs w:val="24"/>
        </w:rPr>
        <w:t>, εάν θέλουν οι γενικοί εισηγητές, για τρία λεπτά θα τους δοθεί ο λόγος για δευτερολο</w:t>
      </w:r>
      <w:r>
        <w:rPr>
          <w:rFonts w:eastAsia="Times New Roman"/>
          <w:szCs w:val="24"/>
        </w:rPr>
        <w:t xml:space="preserve">γία. Σας το λέω να το έχετε υπ’ </w:t>
      </w:r>
      <w:proofErr w:type="spellStart"/>
      <w:r>
        <w:rPr>
          <w:rFonts w:eastAsia="Times New Roman"/>
          <w:szCs w:val="24"/>
        </w:rPr>
        <w:t>όψιν</w:t>
      </w:r>
      <w:proofErr w:type="spellEnd"/>
      <w:r>
        <w:rPr>
          <w:rFonts w:eastAsia="Times New Roman"/>
          <w:szCs w:val="24"/>
        </w:rPr>
        <w:t xml:space="preserve"> σας.</w:t>
      </w:r>
    </w:p>
    <w:p w14:paraId="4C8A814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Στην αρχή είπαμε ότι οι εισηγητές θα έχουν δευτερολογία, κύριε Πρόεδρε. </w:t>
      </w:r>
    </w:p>
    <w:p w14:paraId="4C8A814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Συνήθως δεν έχουν και το ξέρετε. </w:t>
      </w:r>
    </w:p>
    <w:p w14:paraId="4C8A814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Πώς δεν έχουν;</w:t>
      </w:r>
    </w:p>
    <w:p w14:paraId="4C8A814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w:t>
      </w:r>
      <w:r>
        <w:rPr>
          <w:rFonts w:eastAsia="Times New Roman" w:cs="Times New Roman"/>
          <w:b/>
          <w:szCs w:val="24"/>
        </w:rPr>
        <w:t>λαμάνης):</w:t>
      </w:r>
      <w:r>
        <w:rPr>
          <w:rFonts w:eastAsia="Times New Roman" w:cs="Times New Roman"/>
          <w:szCs w:val="24"/>
        </w:rPr>
        <w:t xml:space="preserve"> Άλλο λέω. Όχι με βάση τον Κανονισμό, κύριε </w:t>
      </w:r>
      <w:proofErr w:type="spellStart"/>
      <w:r>
        <w:rPr>
          <w:rFonts w:eastAsia="Times New Roman" w:cs="Times New Roman"/>
          <w:szCs w:val="24"/>
        </w:rPr>
        <w:t>Κατσώτη</w:t>
      </w:r>
      <w:proofErr w:type="spellEnd"/>
      <w:r>
        <w:rPr>
          <w:rFonts w:eastAsia="Times New Roman" w:cs="Times New Roman"/>
          <w:szCs w:val="24"/>
        </w:rPr>
        <w:t>, αλλά με βάση την πρακτική. Γι’ αυτό και το λέω από τώρα, ώστε εάν κάποιος από τους γενικούς εισηγητές θέλει να κάνει κάποια παρατήρηση, να τα γράφει και θα του δοθεί ο λόγος στη δευτερολογία του</w:t>
      </w:r>
      <w:r>
        <w:rPr>
          <w:rFonts w:eastAsia="Times New Roman" w:cs="Times New Roman"/>
          <w:szCs w:val="24"/>
        </w:rPr>
        <w:t xml:space="preserve"> να τα πει, για να μην διακόπτουμε τη ροή εις βάρος των συναδέλφων.</w:t>
      </w:r>
    </w:p>
    <w:p w14:paraId="4C8A814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Όπως πήρε τον λόγο ο κ. </w:t>
      </w:r>
      <w:proofErr w:type="spellStart"/>
      <w:r>
        <w:rPr>
          <w:rFonts w:eastAsia="Times New Roman" w:cs="Times New Roman"/>
          <w:szCs w:val="24"/>
        </w:rPr>
        <w:t>Βρούτσης</w:t>
      </w:r>
      <w:proofErr w:type="spellEnd"/>
      <w:r>
        <w:rPr>
          <w:rFonts w:eastAsia="Times New Roman" w:cs="Times New Roman"/>
          <w:szCs w:val="24"/>
        </w:rPr>
        <w:t xml:space="preserve">, θα πάρω και εγώ τον λόγο μετά για να κερδίσω χρόνο. </w:t>
      </w:r>
    </w:p>
    <w:p w14:paraId="4C8A814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Βρούτση</w:t>
      </w:r>
      <w:proofErr w:type="spellEnd"/>
      <w:r>
        <w:rPr>
          <w:rFonts w:eastAsia="Times New Roman" w:cs="Times New Roman"/>
          <w:szCs w:val="24"/>
        </w:rPr>
        <w:t xml:space="preserve">, έχετε τον λόγο για ένα λεπτό. </w:t>
      </w:r>
    </w:p>
    <w:p w14:paraId="4C8A814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w:t>
      </w:r>
      <w:r>
        <w:rPr>
          <w:rFonts w:eastAsia="Times New Roman" w:cs="Times New Roman"/>
          <w:b/>
          <w:szCs w:val="24"/>
        </w:rPr>
        <w:t>ΝΗΣ ΒΡΟΥΤΣΗΣ:</w:t>
      </w:r>
      <w:r>
        <w:rPr>
          <w:rFonts w:eastAsia="Times New Roman" w:cs="Times New Roman"/>
          <w:szCs w:val="24"/>
        </w:rPr>
        <w:t xml:space="preserve"> Κύριε Πρόεδρε, ευχαριστώ πολύ. </w:t>
      </w:r>
    </w:p>
    <w:p w14:paraId="4C8A814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Θέλω να απευθυνθώ προς το Σώμα και να πω ότι η Υπουργός Εργασίας υπέπεσε, ηθελημένα ή αθέλητα, σε ένα ολίσθημα. </w:t>
      </w:r>
    </w:p>
    <w:p w14:paraId="4C8A815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Κύριε Πρόεδρε, αυτά που κατέθεσε η Υπουργός Εργασίας δεν είναι νομοτεχνικές βελτιώσεις. Είναι αλλαγή της ουσίας του νόμου. </w:t>
      </w:r>
    </w:p>
    <w:p w14:paraId="4C8A815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Κυρία Υπουργέ, αφαιρέσατε ένα ολόκληρο άρθρο, πάνω στο οποίο όλο το προηγούμενο διάστημα είχατε επενδύσει και εσείς και είχατε τροφο</w:t>
      </w:r>
      <w:r>
        <w:rPr>
          <w:rFonts w:eastAsia="Times New Roman" w:cs="Times New Roman"/>
          <w:szCs w:val="24"/>
        </w:rPr>
        <w:t>δοτήσει με πολιτική τροφή τα στελέχη και τους Βουλευτές του ΣΥΡΙΖΑ που έλεγαν για το περίφημο άρθρο της διαβούλευσης ότι βάσει αυτού δεν θα μπορεί κανείς πλέον να αυθαιρετεί μέσα στην επιχείρησή του. Και σήμερα παίρνετε πίσω δύο σημαντικά άρθρα από το νομο</w:t>
      </w:r>
      <w:r>
        <w:rPr>
          <w:rFonts w:eastAsia="Times New Roman" w:cs="Times New Roman"/>
          <w:szCs w:val="24"/>
        </w:rPr>
        <w:t xml:space="preserve">σχέδιο, αυτό της διαβούλευσης, που το είχατε κάνει σημαία πολιτική όλο το προηγούμενο διάστημα και αυτό που ανέφερε πριν λίγο ο Κοινοβουλευτικός μας Εκπρόσωπος, ο κ. </w:t>
      </w:r>
      <w:proofErr w:type="spellStart"/>
      <w:r>
        <w:rPr>
          <w:rFonts w:eastAsia="Times New Roman" w:cs="Times New Roman"/>
          <w:szCs w:val="24"/>
        </w:rPr>
        <w:t>Δένδιας</w:t>
      </w:r>
      <w:proofErr w:type="spellEnd"/>
      <w:r>
        <w:rPr>
          <w:rFonts w:eastAsia="Times New Roman" w:cs="Times New Roman"/>
          <w:szCs w:val="24"/>
        </w:rPr>
        <w:t>, το περί δόλου.</w:t>
      </w:r>
    </w:p>
    <w:p w14:paraId="4C8A815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Δεν είναι νομοτεχνικές βελτιώσεις, κύριε Πρόεδρε. Θέλω να το διορθ</w:t>
      </w:r>
      <w:r>
        <w:rPr>
          <w:rFonts w:eastAsia="Times New Roman" w:cs="Times New Roman"/>
          <w:szCs w:val="24"/>
        </w:rPr>
        <w:t>ώσετε. Είναι αλλαγή της ουσίας του νόμου.</w:t>
      </w:r>
    </w:p>
    <w:p w14:paraId="4C8A815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C8A8154" w14:textId="77777777" w:rsidR="001C0F06" w:rsidRDefault="00267A1D">
      <w:pPr>
        <w:spacing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για να μην παραπονιέστε, έχετε κι εσείς τον λόγο για ένα λεπτό.</w:t>
      </w:r>
      <w:r>
        <w:rPr>
          <w:rFonts w:eastAsia="Times New Roman" w:cs="Times New Roman"/>
          <w:b/>
          <w:szCs w:val="24"/>
        </w:rPr>
        <w:t xml:space="preserve">  </w:t>
      </w:r>
    </w:p>
    <w:p w14:paraId="4C8A815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Θα αναφερθούμε, βέβαια, στις τροπολογίες που απέρριψε η Υπουργός και σ</w:t>
      </w:r>
      <w:r>
        <w:rPr>
          <w:rFonts w:eastAsia="Times New Roman" w:cs="Times New Roman"/>
          <w:szCs w:val="24"/>
        </w:rPr>
        <w:t xml:space="preserve">τη δευτερολογία μας. Ωστόσο, θεωρούμε ότι η τεκμηρίωση που έκανε για τον λόγο </w:t>
      </w:r>
      <w:r>
        <w:rPr>
          <w:rFonts w:eastAsia="Times New Roman" w:cs="Times New Roman"/>
          <w:szCs w:val="24"/>
        </w:rPr>
        <w:lastRenderedPageBreak/>
        <w:t>της απόρριψης, ότι θέλει παραπέρα μελέτη από το Υπουργείο Δικαιοσύνης, ιδιαίτερα η τροπολογία</w:t>
      </w:r>
      <w:r>
        <w:rPr>
          <w:rFonts w:eastAsia="Times New Roman" w:cs="Times New Roman"/>
          <w:szCs w:val="24"/>
        </w:rPr>
        <w:t>,</w:t>
      </w:r>
      <w:r>
        <w:rPr>
          <w:rFonts w:eastAsia="Times New Roman" w:cs="Times New Roman"/>
          <w:szCs w:val="24"/>
        </w:rPr>
        <w:t xml:space="preserve"> που </w:t>
      </w:r>
      <w:proofErr w:type="spellStart"/>
      <w:r>
        <w:rPr>
          <w:rFonts w:eastAsia="Times New Roman" w:cs="Times New Roman"/>
          <w:szCs w:val="24"/>
        </w:rPr>
        <w:t>αυστηροποιεί</w:t>
      </w:r>
      <w:proofErr w:type="spellEnd"/>
      <w:r>
        <w:rPr>
          <w:rFonts w:eastAsia="Times New Roman" w:cs="Times New Roman"/>
          <w:szCs w:val="24"/>
        </w:rPr>
        <w:t xml:space="preserve"> το πλαίσιο για την καταβολή των δεδουλευμένων, ακυρώνει και αυτό π</w:t>
      </w:r>
      <w:r>
        <w:rPr>
          <w:rFonts w:eastAsia="Times New Roman" w:cs="Times New Roman"/>
          <w:szCs w:val="24"/>
        </w:rPr>
        <w:t xml:space="preserve">ου περιέχεται μέσα στο ίδιο το σχέδιο νόμου της κυρίας Υπουργού. </w:t>
      </w:r>
    </w:p>
    <w:p w14:paraId="4C8A815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Έχουμε πει ότι σήμερα αξιοποιείται ότι δεν υπάρχει αυτό που λέμε «η δήλη ημέρα», ενώ υπάρχει για το δώρο και δεν αποδίδονται τα δεδουλευμένα και δεν υπάρχει αυτή η αυτόφωρη διαδικασία. </w:t>
      </w:r>
    </w:p>
    <w:p w14:paraId="4C8A815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Εσεί</w:t>
      </w:r>
      <w:r>
        <w:rPr>
          <w:rFonts w:eastAsia="Times New Roman" w:cs="Times New Roman"/>
          <w:szCs w:val="24"/>
        </w:rPr>
        <w:t xml:space="preserve">ς, λοιπόν, σήμερα, ενώ έχει γίνει αρκετή συζήτηση πάνω σε αυτό το θέμα της </w:t>
      </w:r>
      <w:proofErr w:type="spellStart"/>
      <w:r>
        <w:rPr>
          <w:rFonts w:eastAsia="Times New Roman" w:cs="Times New Roman"/>
          <w:szCs w:val="24"/>
        </w:rPr>
        <w:t>αυστηροποίησης</w:t>
      </w:r>
      <w:proofErr w:type="spellEnd"/>
      <w:r>
        <w:rPr>
          <w:rFonts w:eastAsia="Times New Roman" w:cs="Times New Roman"/>
          <w:szCs w:val="24"/>
        </w:rPr>
        <w:t>, δεν το αποδέχεστε, όπως επίσης και την επέκταση της ευθύνης στους βασικούς μετόχους και στα μέλη του διοικητικού συμβουλίου, αφήνοντας απ’ έξω τις ανώνυμες εταιρείες</w:t>
      </w:r>
      <w:r>
        <w:rPr>
          <w:rFonts w:eastAsia="Times New Roman" w:cs="Times New Roman"/>
          <w:szCs w:val="24"/>
        </w:rPr>
        <w:t>, πολλές από τις οποίες έχουν αυτή τη στιγμή απλήρωτους για πάνω από πέντε, έξι, επτά, οκτώ μήνες τους ίδιους τους τους εργαζόμενους.</w:t>
      </w:r>
    </w:p>
    <w:p w14:paraId="4C8A815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Άρα, για ποιον νομοθετείτε;</w:t>
      </w:r>
    </w:p>
    <w:p w14:paraId="4C8A815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Κύριε Πρόεδρε, θα ήθελα τον λόγο. </w:t>
      </w:r>
    </w:p>
    <w:p w14:paraId="4C8A815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w:t>
      </w:r>
      <w:r>
        <w:rPr>
          <w:rFonts w:eastAsia="Times New Roman" w:cs="Times New Roman"/>
          <w:b/>
          <w:szCs w:val="24"/>
        </w:rPr>
        <w:t>Κακλαμάνης):</w:t>
      </w:r>
      <w:r>
        <w:rPr>
          <w:rFonts w:eastAsia="Times New Roman" w:cs="Times New Roman"/>
          <w:szCs w:val="24"/>
        </w:rPr>
        <w:t xml:space="preserve"> Κυρία </w:t>
      </w:r>
      <w:proofErr w:type="spellStart"/>
      <w:r>
        <w:rPr>
          <w:rFonts w:eastAsia="Times New Roman" w:cs="Times New Roman"/>
          <w:szCs w:val="24"/>
        </w:rPr>
        <w:t>Χριστοφιλοπούλου</w:t>
      </w:r>
      <w:proofErr w:type="spellEnd"/>
      <w:r>
        <w:rPr>
          <w:rFonts w:eastAsia="Times New Roman" w:cs="Times New Roman"/>
          <w:szCs w:val="24"/>
        </w:rPr>
        <w:t xml:space="preserve">, μην κάνουμε άλλες παρεμβάσεις. </w:t>
      </w:r>
    </w:p>
    <w:p w14:paraId="4C8A815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Έχω κι εγώ δικαίωμα για μία παρέμβαση του ενός λεπτού. </w:t>
      </w:r>
    </w:p>
    <w:p w14:paraId="4C8A815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Εντάξει, έχετε τον λόγο για ένα λεπτό και κλείνουμε τις παρεμβάσεις.</w:t>
      </w:r>
    </w:p>
    <w:p w14:paraId="4C8A815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ΑΡΑΣΚΕΥΗ ΧΡΙΣΤΟΦΙΛΟΠΟΥΛΟΥ: </w:t>
      </w:r>
      <w:r>
        <w:rPr>
          <w:rFonts w:eastAsia="Times New Roman" w:cs="Times New Roman"/>
          <w:szCs w:val="24"/>
        </w:rPr>
        <w:t xml:space="preserve">Εντάξει, κύριε Πρόεδρε. </w:t>
      </w:r>
    </w:p>
    <w:p w14:paraId="4C8A815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Δεν θέλω να θίξω κανέναν, αλλά στην ιστορία με τις χήρες </w:t>
      </w:r>
      <w:proofErr w:type="spellStart"/>
      <w:r>
        <w:rPr>
          <w:rFonts w:eastAsia="Times New Roman" w:cs="Times New Roman"/>
          <w:szCs w:val="24"/>
        </w:rPr>
        <w:t>κοροϊδευόμαστε</w:t>
      </w:r>
      <w:proofErr w:type="spellEnd"/>
      <w:r>
        <w:rPr>
          <w:rFonts w:eastAsia="Times New Roman" w:cs="Times New Roman"/>
          <w:szCs w:val="24"/>
        </w:rPr>
        <w:t xml:space="preserve"> εδώ πέρα. Γιατί εμείς καταθέσαμε εδώ μία ολοκληρωμένη ρύθμιση, η οποία λύνει το πρόβλημα και άκουσα τον κύριο Υπουργό να λέει ότι το</w:t>
      </w:r>
      <w:r>
        <w:rPr>
          <w:rFonts w:eastAsia="Times New Roman" w:cs="Times New Roman"/>
          <w:szCs w:val="24"/>
        </w:rPr>
        <w:t xml:space="preserve"> πρόβλημα θα υπάρξει το 2019, όταν υπάρχει τώρα! Και μας ακούει και μας βλέπει κόσμος και περιμένει!</w:t>
      </w:r>
    </w:p>
    <w:p w14:paraId="4C8A815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Δεύτερον, θέλω να ρωτήσω το εξής την κυρία Υπουργό, γιατί όσα ακούστηκαν έχουν βάση, κύριε Πρόεδρε. Δεν είναι απλές νομοτεχνικές βελτιώσεις:</w:t>
      </w:r>
    </w:p>
    <w:p w14:paraId="4C8A816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Τι είναι εκείν</w:t>
      </w:r>
      <w:r>
        <w:rPr>
          <w:rFonts w:eastAsia="Times New Roman" w:cs="Times New Roman"/>
          <w:szCs w:val="24"/>
        </w:rPr>
        <w:t xml:space="preserve">ο που της ήρθε τώρα ως νέα γνώση ή νέο φως και αποσύρει ξαφνικά; Διότι υπάρχουν και άλλες διατάξεις, </w:t>
      </w:r>
      <w:r>
        <w:rPr>
          <w:rFonts w:eastAsia="Times New Roman" w:cs="Times New Roman"/>
          <w:szCs w:val="24"/>
        </w:rPr>
        <w:lastRenderedPageBreak/>
        <w:t>για τις οποίες έχουμε εκφραστεί θετικά, αλλά λέμε ότι δεν ξέρουμε εάν θα τις ψηφίσουμε, μπορεί να πούμε «παρών», γιατί έχουν ατέλειες.</w:t>
      </w:r>
    </w:p>
    <w:p w14:paraId="4C8A816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Ποιο είναι το συμβάν</w:t>
      </w:r>
      <w:r>
        <w:rPr>
          <w:rFonts w:eastAsia="Times New Roman" w:cs="Times New Roman"/>
          <w:szCs w:val="24"/>
        </w:rPr>
        <w:t xml:space="preserve"> ενδεχομένως</w:t>
      </w:r>
      <w:r>
        <w:rPr>
          <w:rFonts w:eastAsia="Times New Roman" w:cs="Times New Roman"/>
          <w:szCs w:val="24"/>
        </w:rPr>
        <w:t>,</w:t>
      </w:r>
      <w:r>
        <w:rPr>
          <w:rFonts w:eastAsia="Times New Roman" w:cs="Times New Roman"/>
          <w:szCs w:val="24"/>
        </w:rPr>
        <w:t xml:space="preserve"> που σας έκανε ξαφνικά να καταλάβετε τα προβλήματα και να το αποσύρετε;</w:t>
      </w:r>
    </w:p>
    <w:p w14:paraId="4C8A816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Όταν εμείς στη Δημοκρατική Συμπαράταξη σας λέγαμε «κάντε διαβούλευση, όχι μόνο ηλεκτρονική και φωνάξτε και τη ΟΚΕ» - μάλλον την φωνάξατε την ΟΚΕ, αλλά πάλι δεν έχετε καταλ</w:t>
      </w:r>
      <w:r>
        <w:rPr>
          <w:rFonts w:eastAsia="Times New Roman" w:cs="Times New Roman"/>
          <w:szCs w:val="24"/>
        </w:rPr>
        <w:t xml:space="preserve">άβει τον νόμο, «στείλτε το σχέδιο νόμου στην ΟΚΕ και να γίνει μία ουσιαστική συζήτηση», τώρα όλα αυτά τα θετικά θα μπορούσαν να έχουν </w:t>
      </w:r>
      <w:proofErr w:type="spellStart"/>
      <w:r>
        <w:rPr>
          <w:rFonts w:eastAsia="Times New Roman" w:cs="Times New Roman"/>
          <w:szCs w:val="24"/>
        </w:rPr>
        <w:t>εφαρμοσιμότητα</w:t>
      </w:r>
      <w:proofErr w:type="spellEnd"/>
      <w:r>
        <w:rPr>
          <w:rFonts w:eastAsia="Times New Roman" w:cs="Times New Roman"/>
          <w:szCs w:val="24"/>
        </w:rPr>
        <w:t xml:space="preserve">. </w:t>
      </w:r>
    </w:p>
    <w:p w14:paraId="4C8A816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Και τώρα ρωτώ, γιατί αποσύρονται τελευταία στιγμή; Γιατί αυτό που λέγαμε ότι είναι άτολμο, και πρόχειρο, </w:t>
      </w:r>
      <w:r>
        <w:rPr>
          <w:rFonts w:eastAsia="Times New Roman" w:cs="Times New Roman"/>
          <w:szCs w:val="24"/>
        </w:rPr>
        <w:t xml:space="preserve">και ατελές, αποδεικνύεται στην πράξη, κύριε Πρόεδρε. </w:t>
      </w:r>
    </w:p>
    <w:p w14:paraId="4C8A816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C8A816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ρόλος του Προεδρείου δεν είναι να παίρνει θέση σε αυτά που ακούγονται.</w:t>
      </w:r>
    </w:p>
    <w:p w14:paraId="4C8A816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Επομένως, επί του πολιτικού σκέλους των παρατηρήσεων των τριών σας και ιδιαίτερα του</w:t>
      </w:r>
      <w:r>
        <w:rPr>
          <w:rFonts w:eastAsia="Times New Roman" w:cs="Times New Roman"/>
          <w:szCs w:val="24"/>
        </w:rPr>
        <w:t xml:space="preserve"> κ. </w:t>
      </w:r>
      <w:proofErr w:type="spellStart"/>
      <w:r>
        <w:rPr>
          <w:rFonts w:eastAsia="Times New Roman" w:cs="Times New Roman"/>
          <w:szCs w:val="24"/>
        </w:rPr>
        <w:t>Βρούτση</w:t>
      </w:r>
      <w:proofErr w:type="spellEnd"/>
      <w:r>
        <w:rPr>
          <w:rFonts w:eastAsia="Times New Roman" w:cs="Times New Roman"/>
          <w:szCs w:val="24"/>
        </w:rPr>
        <w:t xml:space="preserve">, εάν δεν ήμουν στο Προεδρείο θα έλεγα ότι συμφωνώ. </w:t>
      </w:r>
    </w:p>
    <w:p w14:paraId="4C8A816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Επί του Κανονισμού, όμως, θα μου επιτρέψετε να σας θυμίσω ότι οποιοσδήποτε υπουργός οποιασδήποτε κυβέρνησης –γι’ αυτό γίνεται η κουβέντα- έχει δικαίωμα να κάνει αλλαγές σε ένα νομοσχέδιο και σ</w:t>
      </w:r>
      <w:r>
        <w:rPr>
          <w:rFonts w:eastAsia="Times New Roman" w:cs="Times New Roman"/>
          <w:szCs w:val="24"/>
        </w:rPr>
        <w:t xml:space="preserve">την Ολομέλεια. </w:t>
      </w:r>
    </w:p>
    <w:p w14:paraId="4C8A8168"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Τώρα, αν η πρακτική είναι επ’ </w:t>
      </w:r>
      <w:proofErr w:type="spellStart"/>
      <w:r>
        <w:rPr>
          <w:rFonts w:eastAsia="Times New Roman" w:cs="Times New Roman"/>
          <w:szCs w:val="24"/>
        </w:rPr>
        <w:t>ωφελεία</w:t>
      </w:r>
      <w:proofErr w:type="spellEnd"/>
      <w:r>
        <w:rPr>
          <w:rFonts w:eastAsia="Times New Roman" w:cs="Times New Roman"/>
          <w:szCs w:val="24"/>
        </w:rPr>
        <w:t xml:space="preserve"> ή όχι, αυτό είναι άλλο θέμα και την ευθύνη την έχει ο εκάστοτε Υπουργός. </w:t>
      </w:r>
    </w:p>
    <w:p w14:paraId="4C8A8169"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δεν παραβιάζεται ο Κανονισμός, διότι απευθυνθήκατε και σε εμένα για λόγους ευγενείας. </w:t>
      </w:r>
    </w:p>
    <w:p w14:paraId="4C8A816A"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Άρα, λέω το ένα σκέλος, το πολιτικό. Αν δεν ήμουν εδώ, θα έλεγα ότι συμφωνώ μαζί σας. Στο διαδικαστικό, όμως, έχει δικαίωμα η κυρία Υπουργός να το κάνει αυτό. </w:t>
      </w:r>
    </w:p>
    <w:p w14:paraId="4C8A816B"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Κυρία Υπουργέ, γράψτε όλες τις παρατηρήσεις σας και θα σας δώσω περισσότερο χρόνο στην ομιλία σα</w:t>
      </w:r>
      <w:r>
        <w:rPr>
          <w:rFonts w:eastAsia="Times New Roman" w:cs="Times New Roman"/>
          <w:szCs w:val="24"/>
        </w:rPr>
        <w:t xml:space="preserve">ς. </w:t>
      </w:r>
    </w:p>
    <w:p w14:paraId="4C8A816C"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ΕΦΗ ΑΧΤΣΙΟΓΛΟΥ (Υπουργός Εργασίας, Κοινωνικής Ασφάλισης και Κοινωνικής Αλληλεγγύης): </w:t>
      </w:r>
      <w:r>
        <w:rPr>
          <w:rFonts w:eastAsia="Times New Roman" w:cs="Times New Roman"/>
          <w:szCs w:val="24"/>
        </w:rPr>
        <w:t xml:space="preserve">Ναι, κύριε Πρόεδρε, αλλά κάθε φορά δεν μου δίνετε τον λόγο για να απαντήσω. </w:t>
      </w:r>
    </w:p>
    <w:p w14:paraId="4C8A816D"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Μα, καλά τώρα παραπονιέστε για τον λόγο; Σας ζήτησα τρεις</w:t>
      </w:r>
      <w:r>
        <w:rPr>
          <w:rFonts w:eastAsia="Times New Roman" w:cs="Times New Roman"/>
          <w:szCs w:val="24"/>
        </w:rPr>
        <w:t xml:space="preserve"> φορές να πάρετε τον λόγο και τον πήγατε πίσω. Σας άφησα να μιλήσετε εννέα λεπτά αντί για πέντε. </w:t>
      </w:r>
    </w:p>
    <w:p w14:paraId="4C8A816E"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ΕΦΗ ΑΧΤΣΙΟΓΛΟΥ (Υπουργός Εργασίας, Κοινωνικής Ασφάλισης και Κοινωνικής Αλληλεγγύης): </w:t>
      </w:r>
      <w:r>
        <w:rPr>
          <w:rFonts w:eastAsia="Times New Roman" w:cs="Times New Roman"/>
          <w:szCs w:val="24"/>
        </w:rPr>
        <w:t>Μα, κύριε Πρόεδρε και πριν που πήρα τον λόγο…</w:t>
      </w:r>
    </w:p>
    <w:p w14:paraId="4C8A816F"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Μα, είναι σ</w:t>
      </w:r>
      <w:r>
        <w:rPr>
          <w:rFonts w:eastAsia="Times New Roman" w:cs="Times New Roman"/>
          <w:szCs w:val="24"/>
        </w:rPr>
        <w:t>ημαντική η συζήτηση!</w:t>
      </w:r>
    </w:p>
    <w:p w14:paraId="4C8A8170"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Εγώ λέω ότι όταν είμαι στην Έδρα ξέρω τι κάνω. Μη με ρωτάτε για τους προηγούμενους και τα λοιπά. </w:t>
      </w:r>
    </w:p>
    <w:p w14:paraId="4C8A8171"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σας λέω ότι τώρα –για να κλείσουμε- θα σας δώσω δυο, τρία λεπτά, για να απαντήσετε σε ένα, δυο ερωτή</w:t>
      </w:r>
      <w:r>
        <w:rPr>
          <w:rFonts w:eastAsia="Times New Roman" w:cs="Times New Roman"/>
          <w:szCs w:val="24"/>
        </w:rPr>
        <w:t>ματα. Όμως, πρέπει να σημειώνετε από εδώ και πέρα. Παράκληση: Να μας πείτε χονδρικά πότε θα μιλήσετε, γιατί με ρωτούν οι Κοινοβουλευτικοί Εκπρόσωποι για να είναι όλοι στην Αίθουσα. Και εκεί, αντί για δεκαοχτώ λεπτά, θα έχετε επιπλέον χρόνο.</w:t>
      </w:r>
    </w:p>
    <w:p w14:paraId="4C8A8172"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ΧΡΗΣΤΟΣ ΜΑΝΤΑΣ:</w:t>
      </w:r>
      <w:r>
        <w:rPr>
          <w:rFonts w:eastAsia="Times New Roman" w:cs="Times New Roman"/>
          <w:b/>
          <w:szCs w:val="24"/>
        </w:rPr>
        <w:t xml:space="preserve"> </w:t>
      </w:r>
      <w:r>
        <w:rPr>
          <w:rFonts w:eastAsia="Times New Roman" w:cs="Times New Roman"/>
          <w:szCs w:val="24"/>
        </w:rPr>
        <w:t xml:space="preserve">Κύριε Πρόεδρε, αν μου επιτρέπετε να μιλήσω επί της διαδικασίας, για την ουσία της συζήτησης τώρα έχει νόημα να απαντήσει η κυρία Υπουργός. </w:t>
      </w:r>
    </w:p>
    <w:p w14:paraId="4C8A8173"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Μα, δεν ακούσατε τι είπα; Είπα ότι για λόγους ισονομίας θα δώσω τον λόγο για δυο, </w:t>
      </w:r>
      <w:r>
        <w:rPr>
          <w:rFonts w:eastAsia="Times New Roman" w:cs="Times New Roman"/>
          <w:szCs w:val="24"/>
        </w:rPr>
        <w:t xml:space="preserve">τρία λεπτά στην κυρία Υπουργό και της είπα από εκεί και πέρα, για να μην κάνουμε αυτό το πράγμα, να απαντήσει συνολικά στην ομιλία της. </w:t>
      </w:r>
    </w:p>
    <w:p w14:paraId="4C8A8174"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κυρία Υπουργέ, έχετε τον λόγο. </w:t>
      </w:r>
    </w:p>
    <w:p w14:paraId="4C8A8175"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ΕΦΗ ΑΧΤΣΙΟΓΛΟΥ (Υπουργός Εργασίας, Κοινωνικής Ασφάλισης και Κοινωνικής Αλληλεγγ</w:t>
      </w:r>
      <w:r>
        <w:rPr>
          <w:rFonts w:eastAsia="Times New Roman" w:cs="Times New Roman"/>
          <w:b/>
          <w:szCs w:val="24"/>
        </w:rPr>
        <w:t xml:space="preserve">ύης): </w:t>
      </w:r>
      <w:r>
        <w:rPr>
          <w:rFonts w:eastAsia="Times New Roman" w:cs="Times New Roman"/>
          <w:szCs w:val="24"/>
        </w:rPr>
        <w:t>Συνοπτικά, λοιπόν, για τις συγκεκριμένες παρατηρήσεις, έχω να πω τα εξής: Προς το ΚΚΕ, σε σχέση με τη μη καταβολή μισθού και τη δήλη ημέρα, το είχα διευκρινίσει και άλλη φορά. Η μη καταβολή μισθού συνιστά αδίκημα και ποινικό, που είναι ήδη αυτόφωρο α</w:t>
      </w:r>
      <w:r>
        <w:rPr>
          <w:rFonts w:eastAsia="Times New Roman" w:cs="Times New Roman"/>
          <w:szCs w:val="24"/>
        </w:rPr>
        <w:t xml:space="preserve">δίκημα. Προβλέπεται, δηλαδή, αυτόφωρη διαδικασία. </w:t>
      </w:r>
    </w:p>
    <w:p w14:paraId="4C8A8176"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Σε σχέση με τη δήλη ημέρα, ο Αστικός Κώδικας 655 –αν δεν κάνω λάθος- λέει ποια είναι η δήλη ημέρα. Η δήλη ημέρα, </w:t>
      </w:r>
      <w:r>
        <w:rPr>
          <w:rFonts w:eastAsia="Times New Roman" w:cs="Times New Roman"/>
          <w:szCs w:val="24"/>
        </w:rPr>
        <w:lastRenderedPageBreak/>
        <w:t>όταν κάποιος έχει ημερομίσθιο είναι η επόμενη, όταν κάποιος έχει δεκαπενθήμερο, είναι η επόμ</w:t>
      </w:r>
      <w:r>
        <w:rPr>
          <w:rFonts w:eastAsia="Times New Roman" w:cs="Times New Roman"/>
          <w:szCs w:val="24"/>
        </w:rPr>
        <w:t>ενη του δεκαπενθημέρου, όταν κάποιος δουλεύει μήνα, είναι η επόμενη του τέλους του μήνα. Άρα, είναι λάθος, κατά την εκτίμησή μας, να βάλουμε μια ρύθμιση η οποία θα ορίζει τη δήλη ημέρα πάντα ως την επομένη του μήνα, γιατί αυτό αφορά κάποιες περιπτώσεις, δε</w:t>
      </w:r>
      <w:r>
        <w:rPr>
          <w:rFonts w:eastAsia="Times New Roman" w:cs="Times New Roman"/>
          <w:szCs w:val="24"/>
        </w:rPr>
        <w:t>ν αφορά όλες τις περιπτώσεις. Νομίζω ότι ο Αστικός Κώδικας αυτό το ζήτημα, δηλαδή</w:t>
      </w:r>
      <w:r>
        <w:rPr>
          <w:rFonts w:eastAsia="Times New Roman" w:cs="Times New Roman"/>
          <w:szCs w:val="24"/>
        </w:rPr>
        <w:t>,</w:t>
      </w:r>
      <w:r>
        <w:rPr>
          <w:rFonts w:eastAsia="Times New Roman" w:cs="Times New Roman"/>
          <w:szCs w:val="24"/>
        </w:rPr>
        <w:t xml:space="preserve"> το ποια είναι η δήλη ημέρα της καταβολής του μισθού, το έχει λύσει. </w:t>
      </w:r>
    </w:p>
    <w:p w14:paraId="4C8A8177"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Σε σχέση με την ευθύνη των μετόχων και των μελών του διοικητικού συμβουλίου μιας ανώνυμης εταιρείας, υπά</w:t>
      </w:r>
      <w:r>
        <w:rPr>
          <w:rFonts w:eastAsia="Times New Roman" w:cs="Times New Roman"/>
          <w:szCs w:val="24"/>
        </w:rPr>
        <w:t>ρχει αυτή τη στιγμή μια βασική αρχή του δικαίου, που είναι η νομική αυτοτέλεια των ανωνύμων εταιρειών. Δεν προβλέπεται από το εταιρικό δίκαιο η ευθύνη των μετόχων και μελών του διοικητικού συμβουλίου έναντι τρίτων. Εννοώ ότι δεν προβλέπεται η ευθύνη για κα</w:t>
      </w:r>
      <w:r>
        <w:rPr>
          <w:rFonts w:eastAsia="Times New Roman" w:cs="Times New Roman"/>
          <w:szCs w:val="24"/>
        </w:rPr>
        <w:t xml:space="preserve">ταβολή οποιασδήποτε αξίωσης τρίτων έναντι της ανώνυμης εταιρείας. </w:t>
      </w:r>
    </w:p>
    <w:p w14:paraId="4C8A8178"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Εσείς στην πρότασή σας θεωρείτε δεδομένη τέτοια υποχρέωση. Το είχα απαντήσει και την άλλη φορά που είχατε προτεί</w:t>
      </w:r>
      <w:r>
        <w:rPr>
          <w:rFonts w:eastAsia="Times New Roman" w:cs="Times New Roman"/>
          <w:szCs w:val="24"/>
        </w:rPr>
        <w:lastRenderedPageBreak/>
        <w:t>νει αυτή την τροπολογία. Είναι  μια πολύ μεγάλη ρωγμή στο εταιρικό δίκαιο και</w:t>
      </w:r>
      <w:r>
        <w:rPr>
          <w:rFonts w:eastAsia="Times New Roman" w:cs="Times New Roman"/>
          <w:szCs w:val="24"/>
        </w:rPr>
        <w:t xml:space="preserve"> νομίζω ότι χρειάζεται περαιτέρω επεξεργασία, διότι αυτή η πρότασή σας συνιστά μια άρση της αυτοτέλειας της ανώνυμης εταιρείας. </w:t>
      </w:r>
    </w:p>
    <w:p w14:paraId="4C8A8179"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 αυτό διευκρίνισα ότι πολλά από αυτά, ακόμη και αν κινούνται στη σωστή πολιτική κατεύθυνση, σε μια κατεύθυνση με την οποία θ</w:t>
      </w:r>
      <w:r>
        <w:rPr>
          <w:rFonts w:eastAsia="Times New Roman" w:cs="Times New Roman"/>
          <w:szCs w:val="24"/>
        </w:rPr>
        <w:t xml:space="preserve">α συμφωνούσαμε και εμείς, χρειάζονται πολύ περισσότερη νομική δουλειά, η οποία δεν εξαρτάται μόνο από το χαρτοφυλάκιο του δικού μου Υπουργείου. </w:t>
      </w:r>
    </w:p>
    <w:p w14:paraId="4C8A817A"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Σε σχέση με την ακυρότητα και τη συγκεκριμένη διάταξη που αφορά την ενημέρωση και τη διαβούλευση, κατ’ αρχάς, δ</w:t>
      </w:r>
      <w:r>
        <w:rPr>
          <w:rFonts w:eastAsia="Times New Roman" w:cs="Times New Roman"/>
          <w:szCs w:val="24"/>
        </w:rPr>
        <w:t xml:space="preserve">εν καταλαβαίνω ποιο είναι το πρόβλημα να γίνεται αυτό, όταν γίνεται διάλογος τόσες μέρες στις </w:t>
      </w:r>
      <w:r>
        <w:rPr>
          <w:rFonts w:eastAsia="Times New Roman" w:cs="Times New Roman"/>
          <w:szCs w:val="24"/>
        </w:rPr>
        <w:t>ε</w:t>
      </w:r>
      <w:r>
        <w:rPr>
          <w:rFonts w:eastAsia="Times New Roman" w:cs="Times New Roman"/>
          <w:szCs w:val="24"/>
        </w:rPr>
        <w:t xml:space="preserve">πιτροπές και υπάρχει η δυνατότητα του Υπουργείου να καταθέσει βελτιώσεις, ακόμη και αυτή τη στιγμή στην Ολομέλεια. Νομίζω ότι ίσα ίσα οι διορθώσεις που έκανα έδειξαν ότι λάβαμε υπ’ </w:t>
      </w:r>
      <w:proofErr w:type="spellStart"/>
      <w:r>
        <w:rPr>
          <w:rFonts w:eastAsia="Times New Roman" w:cs="Times New Roman"/>
          <w:szCs w:val="24"/>
        </w:rPr>
        <w:t>όψιν</w:t>
      </w:r>
      <w:proofErr w:type="spellEnd"/>
      <w:r>
        <w:rPr>
          <w:rFonts w:eastAsia="Times New Roman" w:cs="Times New Roman"/>
          <w:szCs w:val="24"/>
        </w:rPr>
        <w:t xml:space="preserve"> μια σειρά από σχόλια, χωρίς να ανατρέπουν τον πυρήνα των διατάξεων, μι</w:t>
      </w:r>
      <w:r>
        <w:rPr>
          <w:rFonts w:eastAsia="Times New Roman" w:cs="Times New Roman"/>
          <w:szCs w:val="24"/>
        </w:rPr>
        <w:t xml:space="preserve">α σειρά από σχόλια τα οποία θα έπρεπε να ληφθούν υπ’ </w:t>
      </w:r>
      <w:proofErr w:type="spellStart"/>
      <w:r>
        <w:rPr>
          <w:rFonts w:eastAsia="Times New Roman" w:cs="Times New Roman"/>
          <w:szCs w:val="24"/>
        </w:rPr>
        <w:t>όψιν</w:t>
      </w:r>
      <w:proofErr w:type="spellEnd"/>
      <w:r>
        <w:rPr>
          <w:rFonts w:eastAsia="Times New Roman" w:cs="Times New Roman"/>
          <w:szCs w:val="24"/>
        </w:rPr>
        <w:t xml:space="preserve">. </w:t>
      </w:r>
    </w:p>
    <w:p w14:paraId="4C8A817B"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Ως προς τη συγκεκριμένη ρύθμιση, η οποία προέβλεπε αυτοδίκαιη ακυρότητα σε οποιαδήποτε ουσιώδη –έτσι έλεγε η </w:t>
      </w:r>
      <w:r>
        <w:rPr>
          <w:rFonts w:eastAsia="Times New Roman" w:cs="Times New Roman"/>
          <w:szCs w:val="24"/>
        </w:rPr>
        <w:lastRenderedPageBreak/>
        <w:t>διάταξη- μεταβολή της σύμβασης εργασίας, εδώ υπάρχουν δυο προβλήματα τα οποία μας διατυ</w:t>
      </w:r>
      <w:r>
        <w:rPr>
          <w:rFonts w:eastAsia="Times New Roman" w:cs="Times New Roman"/>
          <w:szCs w:val="24"/>
        </w:rPr>
        <w:t xml:space="preserve">πώθηκαν στις </w:t>
      </w:r>
      <w:r>
        <w:rPr>
          <w:rFonts w:eastAsia="Times New Roman" w:cs="Times New Roman"/>
          <w:szCs w:val="24"/>
        </w:rPr>
        <w:t>ε</w:t>
      </w:r>
      <w:r>
        <w:rPr>
          <w:rFonts w:eastAsia="Times New Roman" w:cs="Times New Roman"/>
          <w:szCs w:val="24"/>
        </w:rPr>
        <w:t>πιτροπές. Για λόγους συνοχής τα υποβάλλω όλα μαζί. Το ένα πρόβλημα είναι το τι είναι το ουσιώδες. Και δεδομένου ότι μιλάμε για παρέμβαση στη σύμβαση εργασίας, μπορεί ο ένας εργαζόμενος να θεωρήσει μια αλλαγή για τον ίδιο ουσιώδη και ο άλλος ό</w:t>
      </w:r>
      <w:r>
        <w:rPr>
          <w:rFonts w:eastAsia="Times New Roman" w:cs="Times New Roman"/>
          <w:szCs w:val="24"/>
        </w:rPr>
        <w:t xml:space="preserve">χι. </w:t>
      </w:r>
    </w:p>
    <w:p w14:paraId="4C8A817C"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Θεωρώ ότι πρέπει να προβλεφθεί οπωσδήποτε μια έννομη συνέπεια, η οποία θα πρέπει να σχετίζεται με την ακυρότητα στο ζήτημα της παραβίασης των διαδικασιών ενημέρωσης και διαβούλευσης. Απλώς χρειάζεται περαιτέρω επεξεργασία, γιατί υπάρχει αυτή η αόριστη</w:t>
      </w:r>
      <w:r>
        <w:rPr>
          <w:rFonts w:eastAsia="Times New Roman" w:cs="Times New Roman"/>
          <w:szCs w:val="24"/>
        </w:rPr>
        <w:t xml:space="preserve"> νομική έννοια μέσω του ουσιώδους που δεν αφήνεται να κριθεί από τον δικαστή, αλλά αφήνεται να κριθεί από τα μέρη. Για αυτόν τον λόγο αποσύρουμε τη συγκεκριμένη διάταξη.  </w:t>
      </w:r>
    </w:p>
    <w:p w14:paraId="4C8A817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Σε σχέση με την ΟΚΕ –το είπα και χθες-, πέρα από τη συζήτηση στις </w:t>
      </w:r>
      <w:r>
        <w:rPr>
          <w:rFonts w:eastAsia="Times New Roman" w:cs="Times New Roman"/>
          <w:szCs w:val="24"/>
        </w:rPr>
        <w:t>ε</w:t>
      </w:r>
      <w:r>
        <w:rPr>
          <w:rFonts w:eastAsia="Times New Roman" w:cs="Times New Roman"/>
          <w:szCs w:val="24"/>
        </w:rPr>
        <w:t>πιτροπές, όπου ήρ</w:t>
      </w:r>
      <w:r>
        <w:rPr>
          <w:rFonts w:eastAsia="Times New Roman" w:cs="Times New Roman"/>
          <w:szCs w:val="24"/>
        </w:rPr>
        <w:t>θε η ΟΚΕ και κατέθεσε τις απόψεις της, έχουμε ζητήσει τη γνώμη της. Όταν κάνω την ομιλία μου, θα καταθέσω και την επιστολή στα Πρακτικά.</w:t>
      </w:r>
    </w:p>
    <w:p w14:paraId="4C8A817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C8A817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Ευχαριστούμε και εμείς.</w:t>
      </w:r>
    </w:p>
    <w:p w14:paraId="4C8A818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Προχωρούμε, χωρίς διακοπή, με πέντε ομιλητ</w:t>
      </w:r>
      <w:r>
        <w:rPr>
          <w:rFonts w:eastAsia="Times New Roman" w:cs="Times New Roman"/>
          <w:szCs w:val="24"/>
        </w:rPr>
        <w:t xml:space="preserve">ές συναδέλφους. Είναι, όπως είπα, η κ. </w:t>
      </w:r>
      <w:proofErr w:type="spellStart"/>
      <w:r>
        <w:rPr>
          <w:rFonts w:eastAsia="Times New Roman" w:cs="Times New Roman"/>
          <w:szCs w:val="24"/>
        </w:rPr>
        <w:t>Τζούφη</w:t>
      </w:r>
      <w:proofErr w:type="spellEnd"/>
      <w:r>
        <w:rPr>
          <w:rFonts w:eastAsia="Times New Roman" w:cs="Times New Roman"/>
          <w:szCs w:val="24"/>
        </w:rPr>
        <w:t xml:space="preserve">, η κ. Καρακώστα, ο κ. </w:t>
      </w:r>
      <w:proofErr w:type="spellStart"/>
      <w:r>
        <w:rPr>
          <w:rFonts w:eastAsia="Times New Roman" w:cs="Times New Roman"/>
          <w:szCs w:val="24"/>
        </w:rPr>
        <w:t>Μεϊκόπουλος</w:t>
      </w:r>
      <w:proofErr w:type="spellEnd"/>
      <w:r>
        <w:rPr>
          <w:rFonts w:eastAsia="Times New Roman" w:cs="Times New Roman"/>
          <w:szCs w:val="24"/>
        </w:rPr>
        <w:t xml:space="preserve">, ο κ. </w:t>
      </w:r>
      <w:proofErr w:type="spellStart"/>
      <w:r>
        <w:rPr>
          <w:rFonts w:eastAsia="Times New Roman" w:cs="Times New Roman"/>
          <w:szCs w:val="24"/>
        </w:rPr>
        <w:t>Δημοσχάκης</w:t>
      </w:r>
      <w:proofErr w:type="spellEnd"/>
      <w:r>
        <w:rPr>
          <w:rFonts w:eastAsia="Times New Roman" w:cs="Times New Roman"/>
          <w:szCs w:val="24"/>
        </w:rPr>
        <w:t xml:space="preserve"> και ο κ. </w:t>
      </w:r>
      <w:proofErr w:type="spellStart"/>
      <w:r>
        <w:rPr>
          <w:rFonts w:eastAsia="Times New Roman" w:cs="Times New Roman"/>
          <w:szCs w:val="24"/>
        </w:rPr>
        <w:t>Κέλλας</w:t>
      </w:r>
      <w:proofErr w:type="spellEnd"/>
      <w:r>
        <w:rPr>
          <w:rFonts w:eastAsia="Times New Roman" w:cs="Times New Roman"/>
          <w:szCs w:val="24"/>
        </w:rPr>
        <w:t>.</w:t>
      </w:r>
    </w:p>
    <w:p w14:paraId="4C8A818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Τζούφη</w:t>
      </w:r>
      <w:proofErr w:type="spellEnd"/>
      <w:r>
        <w:rPr>
          <w:rFonts w:eastAsia="Times New Roman" w:cs="Times New Roman"/>
          <w:szCs w:val="24"/>
        </w:rPr>
        <w:t>, έχετε τον λόγο.</w:t>
      </w:r>
    </w:p>
    <w:p w14:paraId="4C8A818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Ευχαριστώ, κύριε Πρόεδρε.</w:t>
      </w:r>
    </w:p>
    <w:p w14:paraId="4C8A818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Κύριοι Υπουργοί, αγαπητοί συνάδελφοι, θα ήθελα να ξεκινήσω με δύο εισαγ</w:t>
      </w:r>
      <w:r>
        <w:rPr>
          <w:rFonts w:eastAsia="Times New Roman" w:cs="Times New Roman"/>
          <w:szCs w:val="24"/>
        </w:rPr>
        <w:t>ωγικές παρατηρήσεις:</w:t>
      </w:r>
    </w:p>
    <w:p w14:paraId="4C8A818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Νομίζω ότι η πλειοψηφία των ομιλητών της Μείζονος Αντιπολίτευσης -και όχι μόνον- αναμασά αυτό το γνωστό «</w:t>
      </w:r>
      <w:r>
        <w:rPr>
          <w:rFonts w:eastAsia="Times New Roman" w:cs="Times New Roman"/>
          <w:szCs w:val="24"/>
          <w:lang w:val="en-US"/>
        </w:rPr>
        <w:t>copy</w:t>
      </w:r>
      <w:r>
        <w:rPr>
          <w:rFonts w:eastAsia="Times New Roman" w:cs="Times New Roman"/>
          <w:szCs w:val="24"/>
        </w:rPr>
        <w:t>-</w:t>
      </w:r>
      <w:r>
        <w:rPr>
          <w:rFonts w:eastAsia="Times New Roman" w:cs="Times New Roman"/>
          <w:szCs w:val="24"/>
          <w:lang w:val="en-US"/>
        </w:rPr>
        <w:t>paste</w:t>
      </w:r>
      <w:r>
        <w:rPr>
          <w:rFonts w:eastAsia="Times New Roman" w:cs="Times New Roman"/>
          <w:szCs w:val="24"/>
        </w:rPr>
        <w:t xml:space="preserve">» ψευδές αφήγημα της καταστροφολογίας. Θα έλεγα ότι εκ μέρους της υπάρχει επιλεκτική κώφωση τόσο στις </w:t>
      </w:r>
      <w:proofErr w:type="spellStart"/>
      <w:r>
        <w:rPr>
          <w:rFonts w:eastAsia="Times New Roman" w:cs="Times New Roman"/>
          <w:szCs w:val="24"/>
        </w:rPr>
        <w:t>στοιχειοθετημένες</w:t>
      </w:r>
      <w:proofErr w:type="spellEnd"/>
      <w:r>
        <w:rPr>
          <w:rFonts w:eastAsia="Times New Roman" w:cs="Times New Roman"/>
          <w:szCs w:val="24"/>
        </w:rPr>
        <w:t xml:space="preserve"> </w:t>
      </w:r>
      <w:r>
        <w:rPr>
          <w:rFonts w:eastAsia="Times New Roman" w:cs="Times New Roman"/>
          <w:szCs w:val="24"/>
        </w:rPr>
        <w:t>απαντήσεις που δίνονται από τους εμπλεκόμενους Υπουργούς, όσο και στα αιτήματα των εργαζομένων κάποια εκ των οποίων υλοποιούνται στο παρόν νομοσχέδιο.</w:t>
      </w:r>
    </w:p>
    <w:p w14:paraId="4C8A818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Επίσης, υπάρχει -θα μου επιτρέψετε να χρησιμοποιήσω τον όρο- εκ μέρους τους κυνική -και επιμένω στο «κυνι</w:t>
      </w:r>
      <w:r>
        <w:rPr>
          <w:rFonts w:eastAsia="Times New Roman" w:cs="Times New Roman"/>
          <w:szCs w:val="24"/>
        </w:rPr>
        <w:t>κή»- αμνη</w:t>
      </w:r>
      <w:r>
        <w:rPr>
          <w:rFonts w:eastAsia="Times New Roman" w:cs="Times New Roman"/>
          <w:szCs w:val="24"/>
        </w:rPr>
        <w:lastRenderedPageBreak/>
        <w:t>σία όσον αφορά τα πεπραγμένα τους, με συστηματική παραποίηση των στοιχείων που αφορούν την ανεργία, τους μισθούς, τις συντάξεις, την απορροφητικότητα του ΕΣΠΑ, με στόχο την τρομοκράτηση του κόσμου, που διαχειρίζεται ακόμη μια πολύ δύσκολη καθημερι</w:t>
      </w:r>
      <w:r>
        <w:rPr>
          <w:rFonts w:eastAsia="Times New Roman" w:cs="Times New Roman"/>
          <w:szCs w:val="24"/>
        </w:rPr>
        <w:t>νότητα, και βέβαια με την ελπίδα να οικοδομήσουν με τον τρόπο αυτόν και με τη βοήθεια φιλικών τους μέσων μαζικής ενημέρωσης τη διαδικασία της επανόδου τους στον χαμένο γι’ αυτούς παράδεισο της κυβερνητικής εξουσίας, που εκτός των άλλων -επιτρέψτε μου να το</w:t>
      </w:r>
      <w:r>
        <w:rPr>
          <w:rFonts w:eastAsia="Times New Roman" w:cs="Times New Roman"/>
          <w:szCs w:val="24"/>
        </w:rPr>
        <w:t xml:space="preserve"> πω- λειτουργούσε για κάποιους από αυτούς και ως το ατομικό τους αφροδισιακό.</w:t>
      </w:r>
    </w:p>
    <w:p w14:paraId="4C8A818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Η δεύτερη παρατήρησή μου στην οποία επιμένω -την έκανε και η αρμόδια Υπουργός- είναι η συστηματική μη αναφορά από τον λαλίστατο πιστεύω κατά τα άλλα εισηγητή της Νέας Δημοκρατίας</w:t>
      </w:r>
      <w:r>
        <w:rPr>
          <w:rFonts w:eastAsia="Times New Roman" w:cs="Times New Roman"/>
          <w:szCs w:val="24"/>
        </w:rPr>
        <w:t>, που πήρε πολλές φορές σήμερα τον λόγο, παρ’ ότι προκλήθηκε, στις διατάξεις που αφορούν τα άτομα με αναπηρία. Έχει ακόμη λίγο χρόνο για να δούμε τι θα γίνει μέχρι τέλους.</w:t>
      </w:r>
    </w:p>
    <w:p w14:paraId="4C8A818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Η γνώμη μου είναι ότι αυτό γίνεται σκόπιμα με στόχο να μην καταγραφούν οι θετικές ει</w:t>
      </w:r>
      <w:r>
        <w:rPr>
          <w:rFonts w:eastAsia="Times New Roman" w:cs="Times New Roman"/>
          <w:szCs w:val="24"/>
        </w:rPr>
        <w:t>δήσεις</w:t>
      </w:r>
      <w:r>
        <w:rPr>
          <w:rFonts w:eastAsia="Times New Roman" w:cs="Times New Roman"/>
          <w:szCs w:val="24"/>
        </w:rPr>
        <w:t>,</w:t>
      </w:r>
      <w:r>
        <w:rPr>
          <w:rFonts w:eastAsia="Times New Roman" w:cs="Times New Roman"/>
          <w:szCs w:val="24"/>
        </w:rPr>
        <w:t xml:space="preserve"> που εμπεριέχονται σε αυτές τις κρίσιμες διατάξεις. Νομίζω ότι οι άνθρωποι του αναπηρι</w:t>
      </w:r>
      <w:r>
        <w:rPr>
          <w:rFonts w:eastAsia="Times New Roman" w:cs="Times New Roman"/>
          <w:szCs w:val="24"/>
        </w:rPr>
        <w:lastRenderedPageBreak/>
        <w:t>κού κινήματος μπορούν να κρίνουν και την προηγούμενη αδράνειά τους, αλλά και τη σημερινή τους στάση. Στο υπόλοιπο της ομιλίας μου θα αναφερθώ αποκλειστικά στις δια</w:t>
      </w:r>
      <w:r>
        <w:rPr>
          <w:rFonts w:eastAsia="Times New Roman" w:cs="Times New Roman"/>
          <w:szCs w:val="24"/>
        </w:rPr>
        <w:t>τάξεις αυτές που αφορούν τα άτομα με αναπηρία, καθώς θεωρούμε -όχι μόνον εμείς, αλλά και όλο το αναπηρικό κίνημα- ότι είναι ένα σημαντικό βήμα που έρχεται να βοηθήσει στην περαιτέρω ένταξη των ατόμων αυτών στην πολιτική και οικονομική ζωή της χώρας, υλοποι</w:t>
      </w:r>
      <w:r>
        <w:rPr>
          <w:rFonts w:eastAsia="Times New Roman" w:cs="Times New Roman"/>
          <w:szCs w:val="24"/>
        </w:rPr>
        <w:t>ώντας τη σύμβαση των Ηνωμένων Εθνών για τα δικαιώματα αυτών των ανθρώπων που, αν και κυρώθηκε το 2012, ουδέποτε έλαβε τις απαραίτητες εξειδικεύσεις και τελικά δεν εφαρμόστηκε.</w:t>
      </w:r>
    </w:p>
    <w:p w14:paraId="4C8A818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Χάρις και στους αγώνες του αναπηρικού κινήματος, τις επίπονες, μακρές και επίμον</w:t>
      </w:r>
      <w:r>
        <w:rPr>
          <w:rFonts w:eastAsia="Times New Roman" w:cs="Times New Roman"/>
          <w:szCs w:val="24"/>
        </w:rPr>
        <w:t>ες προσπάθειές τους, πράγματι</w:t>
      </w:r>
      <w:r>
        <w:rPr>
          <w:rFonts w:eastAsia="Times New Roman" w:cs="Times New Roman"/>
          <w:szCs w:val="24"/>
        </w:rPr>
        <w:t>,</w:t>
      </w:r>
      <w:r>
        <w:rPr>
          <w:rFonts w:eastAsia="Times New Roman" w:cs="Times New Roman"/>
          <w:szCs w:val="24"/>
        </w:rPr>
        <w:t xml:space="preserve"> τα τελευταία χρόνια υπάρχει μια σταδιακή μετατόπιση προς το κοινωνικό μοντέλο για την αναπηρία, όπως το συζητάμε σήμερα και όπως αποτυπώνεται και σε αυτήν τη σύμβαση, αλλά και στο παρόν νομοσχέδιο. Βέβαια οι συνθήκες της ασφυ</w:t>
      </w:r>
      <w:r>
        <w:rPr>
          <w:rFonts w:eastAsia="Times New Roman" w:cs="Times New Roman"/>
          <w:szCs w:val="24"/>
        </w:rPr>
        <w:t>κτικής οικονομικής πολιτικής των τελευταίων χρόνων επέφεραν βαρύτατο πλήγμα στη λειτουργία και στην άσκηση κοινωνικής πολιτικής εκ μέρους του κράτους.</w:t>
      </w:r>
    </w:p>
    <w:p w14:paraId="4C8A818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 Ειδικότερα τα παιδιά με αναπηρίες έρχονται αντιμέτωπα με διάφορες μορφές αποκλεισμού, επηρεάζονται πολύ </w:t>
      </w:r>
      <w:r>
        <w:rPr>
          <w:rFonts w:eastAsia="Times New Roman" w:cs="Times New Roman"/>
          <w:szCs w:val="24"/>
        </w:rPr>
        <w:t>και αυτό διαφέρει ανάλογα με το είδος της αναπηρίας, τον τόπο διαμονής και την κοινωνική τάξη στην οποία ανήκουν. Βρίσκονται στην πρώτη θέση των θυμάτων -και αυτά και μαζί και οι οικογένειές τους- της οικονομικής και ανθρωπιστικής κρίσης, που πρώτα απ’ όλο</w:t>
      </w:r>
      <w:r>
        <w:rPr>
          <w:rFonts w:eastAsia="Times New Roman" w:cs="Times New Roman"/>
          <w:szCs w:val="24"/>
        </w:rPr>
        <w:t xml:space="preserve">υς θέτει σε αμφισβήτηση τα κεκτημένα δικαιώματά τους. </w:t>
      </w:r>
    </w:p>
    <w:p w14:paraId="4C8A818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Στο παρόν, λοιπόν, νομοσχέδιο εμπεριέχονται διατάξεις που αποσκοπούν στο να αντιμετωπίσουν τα εξωγενή εμπόδια και τους περιορισμούς, αλλά και να εμπεδώσουν στην κοινωνία την αντίληψη της αναπηρίας ως κ</w:t>
      </w:r>
      <w:r>
        <w:rPr>
          <w:rFonts w:eastAsia="Times New Roman" w:cs="Times New Roman"/>
          <w:szCs w:val="24"/>
        </w:rPr>
        <w:t>οινωνικού ζητήματος, ορίζοντας σαφώς τις υποχρεώσεις της πολιτείας που οφείλει να μεριμνά και να διευκολύνει την εν γένει προσβασιμότητα των ατόμων στο φυσικό, δομημένο, ηλεκτρονικό και διοικητικό περιβάλλον, βάζοντας στοιχεία θεσμικής συγκρότησης σε ανώτα</w:t>
      </w:r>
      <w:r>
        <w:rPr>
          <w:rFonts w:eastAsia="Times New Roman" w:cs="Times New Roman"/>
          <w:szCs w:val="24"/>
        </w:rPr>
        <w:t>το επίπεδο, όπου μπορούν να καταφεύγουν, αλλά ταυτόχρονα και αξιόπιστης στατιστικής καταγραφής αυτών των δεδομένων, κάτι που είναι πάρα πολύ χρήσιμο για να σχεδιάζει κανείς πολιτικές για την αναπηρία.</w:t>
      </w:r>
    </w:p>
    <w:p w14:paraId="4C8A818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Επειδή δεν υπάρχει χρόνος, δεν θα αναφερθώ πιο ειδικά σ</w:t>
      </w:r>
      <w:r>
        <w:rPr>
          <w:rFonts w:eastAsia="Times New Roman" w:cs="Times New Roman"/>
          <w:szCs w:val="24"/>
        </w:rPr>
        <w:t xml:space="preserve">τις πολύ κρίσιμες διατάξεις. Θα σταθώ, όμως, σε ένα σημείο που θεωρώ κρίσιμο, στην επέκταση της χορήγησης ειδικής άδειας και για γονείς τέκνων -που δεν υπήρχε μέχρι τώρα, υπήρχε μόνο για σωματικά νοσήματα- με σοβαρή νοητική στέρηση, σύνδρομο </w:t>
      </w:r>
      <w:r>
        <w:rPr>
          <w:rFonts w:eastAsia="Times New Roman" w:cs="Times New Roman"/>
          <w:szCs w:val="24"/>
          <w:lang w:val="en-US"/>
        </w:rPr>
        <w:t>Down</w:t>
      </w:r>
      <w:r>
        <w:rPr>
          <w:rFonts w:eastAsia="Times New Roman" w:cs="Times New Roman"/>
          <w:szCs w:val="24"/>
        </w:rPr>
        <w:t>, αυτισμό,</w:t>
      </w:r>
      <w:r>
        <w:rPr>
          <w:rFonts w:eastAsia="Times New Roman" w:cs="Times New Roman"/>
          <w:szCs w:val="24"/>
        </w:rPr>
        <w:t xml:space="preserve"> σοβαρή κινητική αναπηρία, που είναι πάρα πολύ σημαντικό για τους γονείς αυτών των παιδιών. Το έχουν πολύ μεγάλη ανάγκη.</w:t>
      </w:r>
    </w:p>
    <w:p w14:paraId="4C8A818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Και μάλιστα, με νομοθέτηση της άδειας και για μεγαλύτερες ηλικίες, όταν οι γονείς αυτοί συνεχίζουν να έχουν την επιμέλεια αυτών των παι</w:t>
      </w:r>
      <w:r>
        <w:rPr>
          <w:rFonts w:eastAsia="Times New Roman" w:cs="Times New Roman"/>
          <w:szCs w:val="24"/>
        </w:rPr>
        <w:t xml:space="preserve">διών με τα πολύ σοβαρά προβλήματα, καθώς γνωρίζουμε ότι ειδικά γι’ αυτά τα νοσήματα, όπως είναι η νοητική αναπηρία και τα ψυχικά νοσήματα, η επιμέλεια από τους γονείς τους είναι εφ’ όρου ζωής. </w:t>
      </w:r>
    </w:p>
    <w:p w14:paraId="4C8A818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Καθώς μεγαλώνουν, τα προβλήματα για τους γονείς διογκώνονται κ</w:t>
      </w:r>
      <w:r>
        <w:rPr>
          <w:rFonts w:eastAsia="Times New Roman" w:cs="Times New Roman"/>
          <w:szCs w:val="24"/>
        </w:rPr>
        <w:t>αι η επιβάρυνση είναι πολύ μεγαλύτερη και δεν υπάρχουν και οι κατάλληλες δομές για να αναλάβουν αυτά τα ενήλικα άτομα. Επομένως, θεωρώ αυτή τη διάταξη μια σημαντική βοήθεια στην οικογένεια αυτών των ανθρώπων.</w:t>
      </w:r>
    </w:p>
    <w:p w14:paraId="4C8A818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Αγαπητοί συνάδελφοι, οι πολιτικές για την αναπη</w:t>
      </w:r>
      <w:r>
        <w:rPr>
          <w:rFonts w:eastAsia="Times New Roman" w:cs="Times New Roman"/>
          <w:szCs w:val="24"/>
        </w:rPr>
        <w:t>ρία -κι εδώ απευθύνομαι και προς το Κομμουνιστικό Κόμμα Ελλάδ</w:t>
      </w:r>
      <w:r>
        <w:rPr>
          <w:rFonts w:eastAsia="Times New Roman" w:cs="Times New Roman"/>
          <w:szCs w:val="24"/>
        </w:rPr>
        <w:t>α</w:t>
      </w:r>
      <w:r>
        <w:rPr>
          <w:rFonts w:eastAsia="Times New Roman" w:cs="Times New Roman"/>
          <w:szCs w:val="24"/>
        </w:rPr>
        <w:t>ς- και οι προσπάθειες που κάνουμε δεν είναι ευχολόγια και βεβαίως, δεν αφορούν έναν μικρό πληθυσμό ανθρώπων. Ξέρουμε ότι στο επίπεδο της Ευρωπαϊκής Ένωσης ένας στους έξι πολίτες έχει κάποια μορφ</w:t>
      </w:r>
      <w:r>
        <w:rPr>
          <w:rFonts w:eastAsia="Times New Roman" w:cs="Times New Roman"/>
          <w:szCs w:val="24"/>
        </w:rPr>
        <w:t>ή αναπηρίας από ήπια ως πολύ σοβαρή, με αποτέλεσμα ογδόντα εκατομμύρια άτομα να αντιμετωπίζουν σοβαρότατα προβλήματα. Επίσης, ξέρουμε ότι είναι μια κατηγορία που τα ποσοστά φτώχειας είναι 70% υψηλότερα από τον μέσο όρο, μαζί με την ελαττωμένη προσβασιμότητ</w:t>
      </w:r>
      <w:r>
        <w:rPr>
          <w:rFonts w:eastAsia="Times New Roman" w:cs="Times New Roman"/>
          <w:szCs w:val="24"/>
        </w:rPr>
        <w:t xml:space="preserve">α στην απασχόληση και την εργασία. Επομένως, είναι ένα θέμα πάρα πολύ σημαντικό. </w:t>
      </w:r>
    </w:p>
    <w:p w14:paraId="4C8A818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Και αυτή η Κυβέρνηση χωρίς να λέει ότι έλυσε τα ζητήματα, έκανε μια σειρά από πολύ σημαντικές προσπάθειες για να διευκολύνει τη ζωή αυτών των ανθρώπων, αυξάνοντας την πρόσληψ</w:t>
      </w:r>
      <w:r>
        <w:rPr>
          <w:rFonts w:eastAsia="Times New Roman" w:cs="Times New Roman"/>
          <w:szCs w:val="24"/>
        </w:rPr>
        <w:t>η ανθρώπων και γονέων με αναπηρία στο δημόσιο σε ποσοστό 15%, ενδυναμώνοντας την ειδική εκπαίδευση, προσλαμβάνοντας πολύ περισσότερους εκπαιδευτικούς και ανοίγοντας πολύ περισσότερες σχολικές μονάδες κατά προτεραιότητα. Δημοσιεύτηκαν χθες τα στοιχεία για τ</w:t>
      </w:r>
      <w:r>
        <w:rPr>
          <w:rFonts w:eastAsia="Times New Roman" w:cs="Times New Roman"/>
          <w:szCs w:val="24"/>
        </w:rPr>
        <w:t xml:space="preserve">ην πρόσληψη στην ειδική </w:t>
      </w:r>
      <w:r>
        <w:rPr>
          <w:rFonts w:eastAsia="Times New Roman" w:cs="Times New Roman"/>
          <w:szCs w:val="24"/>
        </w:rPr>
        <w:lastRenderedPageBreak/>
        <w:t>αγωγή οκτώ χιλιάδων περίπου αναπληρωτών εκπαιδευτικών, ειδικού εκπαιδευτικού και βοηθητικού προσωπικού, στις δομές πρωτοβάθμιας και δευτεροβάθμιας εκπαίδευσης κατά απόλυτη προτεραιότητα.</w:t>
      </w:r>
    </w:p>
    <w:p w14:paraId="4C8A819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Αναδιοργανώνουμε τις δομές που παρέχουν ψυχικ</w:t>
      </w:r>
      <w:r>
        <w:rPr>
          <w:rFonts w:eastAsia="Times New Roman" w:cs="Times New Roman"/>
          <w:szCs w:val="24"/>
        </w:rPr>
        <w:t xml:space="preserve">ή υγεία με την ενεργό συμμετοχή των ληπτών. Ιδρύσαμε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π</w:t>
      </w:r>
      <w:r>
        <w:rPr>
          <w:rFonts w:eastAsia="Times New Roman" w:cs="Times New Roman"/>
          <w:szCs w:val="24"/>
        </w:rPr>
        <w:t xml:space="preserve">αρακολούθησης </w:t>
      </w:r>
      <w:r>
        <w:rPr>
          <w:rFonts w:eastAsia="Times New Roman" w:cs="Times New Roman"/>
          <w:szCs w:val="24"/>
        </w:rPr>
        <w:t>σ</w:t>
      </w:r>
      <w:r>
        <w:rPr>
          <w:rFonts w:eastAsia="Times New Roman" w:cs="Times New Roman"/>
          <w:szCs w:val="24"/>
        </w:rPr>
        <w:t xml:space="preserve">πανίων </w:t>
      </w:r>
      <w:r>
        <w:rPr>
          <w:rFonts w:eastAsia="Times New Roman" w:cs="Times New Roman"/>
          <w:szCs w:val="24"/>
        </w:rPr>
        <w:t>ν</w:t>
      </w:r>
      <w:r>
        <w:rPr>
          <w:rFonts w:eastAsia="Times New Roman" w:cs="Times New Roman"/>
          <w:szCs w:val="24"/>
        </w:rPr>
        <w:t>οσημάτων. Και μόλις χθες δημοσιεύτηκε η υπουργική απόφαση</w:t>
      </w:r>
      <w:r>
        <w:rPr>
          <w:rFonts w:eastAsia="Times New Roman" w:cs="Times New Roman"/>
          <w:szCs w:val="24"/>
        </w:rPr>
        <w:t>,</w:t>
      </w:r>
      <w:r>
        <w:rPr>
          <w:rFonts w:eastAsia="Times New Roman" w:cs="Times New Roman"/>
          <w:szCs w:val="24"/>
        </w:rPr>
        <w:t xml:space="preserve"> που αφορά κρίσιμες ομάδες ανθρώπων που πάσχουν τα παιδιά τους, ενώ γίνεται μεγάλη προσπάθεια να εξασφαλιστούν </w:t>
      </w:r>
      <w:r>
        <w:rPr>
          <w:rFonts w:eastAsia="Times New Roman" w:cs="Times New Roman"/>
          <w:szCs w:val="24"/>
        </w:rPr>
        <w:t>και τα πολύ ακριβά φάρμακα που έχουν ανάγκη για τις θεραπείες τους και άλλα πολλά.</w:t>
      </w:r>
    </w:p>
    <w:p w14:paraId="4C8A8191" w14:textId="77777777" w:rsidR="001C0F06" w:rsidRDefault="00267A1D">
      <w:pPr>
        <w:tabs>
          <w:tab w:val="left" w:pos="1800"/>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4C8A819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 Όπως είπα και πριν, προφανώς και δεν έχουμε λύσει όλα τα προβλήματα. Αναφέρθηκε και η Υπουργός. Είναι σοβαρότατα τα θέματα. Είναι απαραίτητη η αναμόρφωση της διαδικασίας πιστοποίησης της αναπηρίας στα ΚΕΠΑ και η </w:t>
      </w:r>
      <w:proofErr w:type="spellStart"/>
      <w:r>
        <w:rPr>
          <w:rFonts w:eastAsia="Times New Roman" w:cs="Times New Roman"/>
          <w:szCs w:val="24"/>
        </w:rPr>
        <w:t>επικαιροποίηση</w:t>
      </w:r>
      <w:proofErr w:type="spellEnd"/>
      <w:r>
        <w:rPr>
          <w:rFonts w:eastAsia="Times New Roman" w:cs="Times New Roman"/>
          <w:szCs w:val="24"/>
        </w:rPr>
        <w:t xml:space="preserve"> του κανονισμού εκτίμησης του</w:t>
      </w:r>
      <w:r>
        <w:rPr>
          <w:rFonts w:eastAsia="Times New Roman" w:cs="Times New Roman"/>
          <w:szCs w:val="24"/>
        </w:rPr>
        <w:t xml:space="preserve"> βαθμού αναπηρίας.</w:t>
      </w:r>
    </w:p>
    <w:p w14:paraId="4C8A819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Όμως, με τα υπάρχοντα διαχρονικά προβλήματα, δώσαμε τη δυνατότητα με το παρόν νομοσχέδιο να μην κόβεται η σύνταξη αναπηρίας ή τα αναπηρικά επιδόματα μέχρι να υπάρξει αυτή η απόφαση. Κι επίσης, δεν κόβεται η αναπηρική σύνταξη σε ανθρώπους</w:t>
      </w:r>
      <w:r>
        <w:rPr>
          <w:rFonts w:eastAsia="Times New Roman" w:cs="Times New Roman"/>
          <w:szCs w:val="24"/>
        </w:rPr>
        <w:t xml:space="preserve"> που πάσχουν από ψυχικά νοσήματα και βρίσκουν κάποια εργασία.</w:t>
      </w:r>
    </w:p>
    <w:p w14:paraId="4C8A819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Πράγματι, ο αγώνας σε αυτή την κατεύθυνση είναι δύσκολος και συνεχίζεται και για το αναπηρικό κίνημα και για την πολιτεία. Οι δράσεις που πρέπει να υλοποιούνται σχετικά με την προσβασιμότητα, τη</w:t>
      </w:r>
      <w:r>
        <w:rPr>
          <w:rFonts w:eastAsia="Times New Roman" w:cs="Times New Roman"/>
          <w:szCs w:val="24"/>
        </w:rPr>
        <w:t xml:space="preserve"> συμμετοχή, την ισότητα, την απασχόληση, την εκπαίδευση, την κατάρτιση, την κοινωνική προστασία και την υγεία είναι υποχρέωση της πολιτείας, αλλά και του καθένα μας και της καθεμιάς μας που μπορεί να συμβάλλει ξεχωριστά με τις προτάσεις.</w:t>
      </w:r>
    </w:p>
    <w:p w14:paraId="4C8A8195" w14:textId="77777777" w:rsidR="001C0F06" w:rsidRDefault="00267A1D">
      <w:pPr>
        <w:spacing w:line="600" w:lineRule="auto"/>
        <w:ind w:firstLine="720"/>
        <w:jc w:val="both"/>
        <w:rPr>
          <w:rFonts w:eastAsia="Times New Roman" w:cs="Times New Roman"/>
          <w:szCs w:val="24"/>
        </w:rPr>
      </w:pPr>
      <w:r>
        <w:rPr>
          <w:rFonts w:eastAsia="Times New Roman"/>
          <w:b/>
          <w:bCs/>
        </w:rPr>
        <w:t>ΠΡΟΕΔΡΕΥΩΝ (Νικήτα</w:t>
      </w:r>
      <w:r>
        <w:rPr>
          <w:rFonts w:eastAsia="Times New Roman"/>
          <w:b/>
          <w:bCs/>
        </w:rPr>
        <w:t>ς Κακλαμάνης):</w:t>
      </w:r>
      <w:r>
        <w:rPr>
          <w:rFonts w:eastAsia="Times New Roman" w:cs="Times New Roman"/>
          <w:szCs w:val="24"/>
        </w:rPr>
        <w:t xml:space="preserve"> Κλείστε, κυρία συνάδελφε.</w:t>
      </w:r>
    </w:p>
    <w:p w14:paraId="4C8A819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Τελειώνω, </w:t>
      </w:r>
      <w:r>
        <w:rPr>
          <w:rFonts w:eastAsia="Times New Roman"/>
          <w:bCs/>
        </w:rPr>
        <w:t>κύριε Πρόεδρε.</w:t>
      </w:r>
      <w:r>
        <w:rPr>
          <w:rFonts w:eastAsia="Times New Roman" w:cs="Times New Roman"/>
          <w:szCs w:val="24"/>
        </w:rPr>
        <w:t xml:space="preserve"> </w:t>
      </w:r>
    </w:p>
    <w:p w14:paraId="4C8A819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Ας κρατήσουμε, λοιπόν, ότι αυτό ειδικά το κομμάτι –και περιμένω ότι θα ψηφιστεί από όλους τους συναδέλφους- που περιέχει και τα θετικά στοιχεία της καλής νομοθέτησης, αφού έτ</w:t>
      </w:r>
      <w:r>
        <w:rPr>
          <w:rFonts w:eastAsia="Times New Roman" w:cs="Times New Roman"/>
          <w:szCs w:val="24"/>
        </w:rPr>
        <w:t>υχε ευρείας διαβούλευσης κι έχει τη συναίνεση όλων των φορέων του αναπηρικού κινήματος, θα είναι εκείνο που θα ενεργοποιήσει, με την ενεργό συμμετοχή όλων μας, αλλά ιδιαίτερα του αναπηρικού κινήματος, να παρακολουθήσει και να συμβάλλει στη διαμόρφωση περαι</w:t>
      </w:r>
      <w:r>
        <w:rPr>
          <w:rFonts w:eastAsia="Times New Roman" w:cs="Times New Roman"/>
          <w:szCs w:val="24"/>
        </w:rPr>
        <w:t>τέρω πολιτικών για την αναπηρία.</w:t>
      </w:r>
    </w:p>
    <w:p w14:paraId="4C8A819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C8A8199" w14:textId="77777777" w:rsidR="001C0F06" w:rsidRDefault="00267A1D">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C8A819A" w14:textId="77777777" w:rsidR="001C0F06" w:rsidRDefault="00267A1D">
      <w:pPr>
        <w:spacing w:line="600" w:lineRule="auto"/>
        <w:ind w:firstLine="720"/>
        <w:jc w:val="both"/>
        <w:rPr>
          <w:rFonts w:eastAsia="Times New Roman"/>
          <w:bCs/>
        </w:rPr>
      </w:pPr>
      <w:r>
        <w:rPr>
          <w:rFonts w:eastAsia="Times New Roman" w:cs="Times New Roman"/>
          <w:szCs w:val="24"/>
        </w:rPr>
        <w:t xml:space="preserve"> </w:t>
      </w:r>
      <w:r>
        <w:rPr>
          <w:rFonts w:eastAsia="Times New Roman" w:cs="Times New Roman"/>
          <w:b/>
          <w:szCs w:val="24"/>
        </w:rPr>
        <w:t>ΑΝΔΡΕΑΣ ΛΟΒΕΡΔΟΣ</w:t>
      </w:r>
      <w:r>
        <w:rPr>
          <w:rFonts w:eastAsia="Times New Roman" w:cs="Times New Roman"/>
          <w:szCs w:val="24"/>
        </w:rPr>
        <w:t xml:space="preserve">: </w:t>
      </w:r>
      <w:r>
        <w:rPr>
          <w:rFonts w:eastAsia="Times New Roman"/>
          <w:bCs/>
        </w:rPr>
        <w:t>Κύριε Πρόεδρε!</w:t>
      </w:r>
    </w:p>
    <w:p w14:paraId="4C8A819B" w14:textId="77777777" w:rsidR="001C0F06" w:rsidRDefault="00267A1D">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Ορίστε.</w:t>
      </w:r>
    </w:p>
    <w:p w14:paraId="4C8A819C" w14:textId="77777777" w:rsidR="001C0F06" w:rsidRDefault="00267A1D">
      <w:pPr>
        <w:spacing w:line="600" w:lineRule="auto"/>
        <w:ind w:firstLine="720"/>
        <w:jc w:val="both"/>
        <w:rPr>
          <w:rFonts w:eastAsia="Times New Roman"/>
          <w:bCs/>
        </w:rPr>
      </w:pPr>
      <w:r>
        <w:rPr>
          <w:rFonts w:eastAsia="Times New Roman" w:cs="Times New Roman"/>
          <w:b/>
          <w:szCs w:val="24"/>
        </w:rPr>
        <w:t>ΑΝΔΡΕΑΣ ΛΟΒΕΡΔΟΣ</w:t>
      </w:r>
      <w:r>
        <w:rPr>
          <w:rFonts w:eastAsia="Times New Roman" w:cs="Times New Roman"/>
          <w:szCs w:val="24"/>
        </w:rPr>
        <w:t xml:space="preserve">: </w:t>
      </w:r>
      <w:r>
        <w:rPr>
          <w:rFonts w:eastAsia="Times New Roman"/>
          <w:bCs/>
        </w:rPr>
        <w:t>Θα ήθελα τον λόγο.</w:t>
      </w:r>
    </w:p>
    <w:p w14:paraId="4C8A819D" w14:textId="77777777" w:rsidR="001C0F06" w:rsidRDefault="00267A1D">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Για τι πράγμα;</w:t>
      </w:r>
    </w:p>
    <w:p w14:paraId="4C8A819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w:t>
      </w:r>
      <w:r>
        <w:rPr>
          <w:rFonts w:eastAsia="Times New Roman"/>
          <w:bCs/>
        </w:rPr>
        <w:t>Δεν ήμουν εδώ. Αν ο Κανονισμός σας το επιτρέπει, ζητώ την κατανόησή σας.</w:t>
      </w:r>
      <w:r>
        <w:rPr>
          <w:rFonts w:eastAsia="Times New Roman" w:cs="Times New Roman"/>
          <w:szCs w:val="24"/>
        </w:rPr>
        <w:t xml:space="preserve"> </w:t>
      </w:r>
      <w:r>
        <w:rPr>
          <w:rFonts w:eastAsia="Times New Roman" w:cs="Times New Roman"/>
          <w:szCs w:val="24"/>
        </w:rPr>
        <w:t xml:space="preserve">Όταν έκανε την παρέμβαση η Υπουργός δεν ήμουν εδώ, αλλά ενημερώθηκα ότι </w:t>
      </w:r>
      <w:r>
        <w:rPr>
          <w:rFonts w:eastAsia="Times New Roman" w:cs="Times New Roman"/>
          <w:szCs w:val="24"/>
        </w:rPr>
        <w:lastRenderedPageBreak/>
        <w:t>αποσύρθηκε κάτι και βλέπω ότι έτσι είναι. Έχω το δικαίωμα να αντιδράσω τώρα ή δεν έχω το δικ</w:t>
      </w:r>
      <w:r>
        <w:rPr>
          <w:rFonts w:eastAsia="Times New Roman" w:cs="Times New Roman"/>
          <w:szCs w:val="24"/>
        </w:rPr>
        <w:t>αίωμα;</w:t>
      </w:r>
    </w:p>
    <w:p w14:paraId="4C8A819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w:t>
      </w:r>
      <w:r>
        <w:rPr>
          <w:rFonts w:eastAsia="Times New Roman" w:cs="Times New Roman"/>
          <w:szCs w:val="24"/>
        </w:rPr>
        <w:t xml:space="preserve">’ </w:t>
      </w:r>
      <w:r>
        <w:rPr>
          <w:rFonts w:eastAsia="Times New Roman" w:cs="Times New Roman"/>
          <w:szCs w:val="24"/>
        </w:rPr>
        <w:t xml:space="preserve">ότι μίλησε η κ. </w:t>
      </w:r>
      <w:proofErr w:type="spellStart"/>
      <w:r>
        <w:rPr>
          <w:rFonts w:eastAsia="Times New Roman" w:cs="Times New Roman"/>
          <w:szCs w:val="24"/>
        </w:rPr>
        <w:t>Χριστοφιλοπούλου</w:t>
      </w:r>
      <w:proofErr w:type="spellEnd"/>
      <w:r>
        <w:rPr>
          <w:rFonts w:eastAsia="Times New Roman" w:cs="Times New Roman"/>
          <w:szCs w:val="24"/>
        </w:rPr>
        <w:t xml:space="preserve"> εκ μέρους του κόμματός σας, αλλά επειδή μίλησε και ο κ. </w:t>
      </w:r>
      <w:proofErr w:type="spellStart"/>
      <w:r>
        <w:rPr>
          <w:rFonts w:eastAsia="Times New Roman" w:cs="Times New Roman"/>
          <w:szCs w:val="24"/>
        </w:rPr>
        <w:t>Δένδιας</w:t>
      </w:r>
      <w:proofErr w:type="spellEnd"/>
      <w:r>
        <w:rPr>
          <w:rFonts w:eastAsia="Times New Roman" w:cs="Times New Roman"/>
          <w:szCs w:val="24"/>
        </w:rPr>
        <w:t xml:space="preserve"> και ο κ. </w:t>
      </w:r>
      <w:proofErr w:type="spellStart"/>
      <w:r>
        <w:rPr>
          <w:rFonts w:eastAsia="Times New Roman" w:cs="Times New Roman"/>
          <w:szCs w:val="24"/>
        </w:rPr>
        <w:t>Κατσώτης</w:t>
      </w:r>
      <w:proofErr w:type="spellEnd"/>
      <w:r>
        <w:rPr>
          <w:rFonts w:eastAsia="Times New Roman" w:cs="Times New Roman"/>
          <w:szCs w:val="24"/>
        </w:rPr>
        <w:t>, ορίστε για δύο λεπτά έχετε τον λόγο.</w:t>
      </w:r>
    </w:p>
    <w:p w14:paraId="4C8A81A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 πολύ.</w:t>
      </w:r>
    </w:p>
    <w:p w14:paraId="4C8A81A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Κύριε Πρόεδρε, δεν ήσαστ</w:t>
      </w:r>
      <w:r>
        <w:rPr>
          <w:rFonts w:eastAsia="Times New Roman" w:cs="Times New Roman"/>
          <w:szCs w:val="24"/>
        </w:rPr>
        <w:t>αν εχθές εδώ, ήταν όμως οι Υπουργοί. Ήρθε αιφνιδίως στην Αίθουσα ο Υπουργός Οικονομίας, Οικονομικών και άλλων θεμάτων και ζήτησε να μας ενημερώσει για την επίσκεψή του στις Βρυξέλλες και για τις συνομιλίες που είχε αρμοδίως εκεί. Διαβεβαίωσε την Αίθουσα ότ</w:t>
      </w:r>
      <w:r>
        <w:rPr>
          <w:rFonts w:eastAsia="Times New Roman" w:cs="Times New Roman"/>
          <w:szCs w:val="24"/>
        </w:rPr>
        <w:t>ι σε ό,τι τον αφορά, δεν είχε για κανένα θέμα του παρόντος σχεδίου νόμου την παραμικρή συζήτηση από την πλευρά των άλλων. Βέβαια, έκανε και άλλες διαβεβαιώσεις για άλλα θέματα.</w:t>
      </w:r>
    </w:p>
    <w:p w14:paraId="4C8A81A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Του είπαμε ότι δεχόμαστε με θετικό τρόπο αυτές τις διαβεβαιώσεις και δεν έχουμε</w:t>
      </w:r>
      <w:r>
        <w:rPr>
          <w:rFonts w:eastAsia="Times New Roman" w:cs="Times New Roman"/>
          <w:szCs w:val="24"/>
        </w:rPr>
        <w:t xml:space="preserve"> κανένα λόγο να τις αμφισβητούμε, παρά το γεγονός ότι άλλες διαβεβαιώσεις που έχει δώσει στο παρελ</w:t>
      </w:r>
      <w:r>
        <w:rPr>
          <w:rFonts w:eastAsia="Times New Roman" w:cs="Times New Roman"/>
          <w:szCs w:val="24"/>
        </w:rPr>
        <w:lastRenderedPageBreak/>
        <w:t>θόν -του είπα, μάλιστα, για το δημόσιο χρέος, αλλά και άλλα θέματα- αποδείχθηκαν ως διαβεβαιώσεις του αέρα και ότι αυτό το σχέδιο νόμου έχει θέματα για τα οπο</w:t>
      </w:r>
      <w:r>
        <w:rPr>
          <w:rFonts w:eastAsia="Times New Roman" w:cs="Times New Roman"/>
          <w:szCs w:val="24"/>
        </w:rPr>
        <w:t>ία δεν κάνει να παίρνει και την ευθύνη. Διότι άλλο είναι να σε ενημερώνουν και άλλο να είναι δικό σου, ως Υπουργού, πνευματικό τέκνο ένα σχέδιο νόμου.</w:t>
      </w:r>
    </w:p>
    <w:p w14:paraId="4C8A81A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Ενημερώθηκα, λοιπόν, αιφνιδίως -και γι’ αυτό ζήτησα τον λόγο- ότι </w:t>
      </w:r>
      <w:proofErr w:type="spellStart"/>
      <w:r>
        <w:rPr>
          <w:rFonts w:eastAsia="Times New Roman" w:cs="Times New Roman"/>
          <w:szCs w:val="24"/>
        </w:rPr>
        <w:t>απεσύρθη</w:t>
      </w:r>
      <w:proofErr w:type="spellEnd"/>
      <w:r>
        <w:rPr>
          <w:rFonts w:eastAsia="Times New Roman" w:cs="Times New Roman"/>
          <w:szCs w:val="24"/>
        </w:rPr>
        <w:t xml:space="preserve"> μια διάταξη περί διαβουλεύσεως</w:t>
      </w:r>
      <w:r>
        <w:rPr>
          <w:rFonts w:eastAsia="Times New Roman" w:cs="Times New Roman"/>
          <w:szCs w:val="24"/>
        </w:rPr>
        <w:t xml:space="preserve"> και σχετικών πρακτικών. Αν κάνω λάθος, ας διορθωθώ τώρα. </w:t>
      </w:r>
      <w:proofErr w:type="spellStart"/>
      <w:r>
        <w:rPr>
          <w:rFonts w:eastAsia="Times New Roman" w:cs="Times New Roman"/>
          <w:szCs w:val="24"/>
        </w:rPr>
        <w:t>Απεσύρθη</w:t>
      </w:r>
      <w:proofErr w:type="spellEnd"/>
      <w:r>
        <w:rPr>
          <w:rFonts w:eastAsia="Times New Roman" w:cs="Times New Roman"/>
          <w:szCs w:val="24"/>
        </w:rPr>
        <w:t xml:space="preserve"> αυτή η διάταξη -το βλέπω εδώ, στο κείμενο- και μάλιστα, ως διάταξη που αποσύρεται εν μέσω νομοτεχνικών βελτιώσεων.</w:t>
      </w:r>
    </w:p>
    <w:p w14:paraId="4C8A81A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Εδώ δεν είναι ιθαγενείς να μοιράζετε καθρεφτάκια. Εδώ είναι Εθνική Αντιπρο</w:t>
      </w:r>
      <w:r>
        <w:rPr>
          <w:rFonts w:eastAsia="Times New Roman" w:cs="Times New Roman"/>
          <w:szCs w:val="24"/>
        </w:rPr>
        <w:t>σωπεία. Όταν μιλούσε ο Υπουργός Οικονομικών και υπήρξε ο κοινοβουλευτικός αντίλογος, ήσασταν εδώ. Απαντήσατε σε όλα τα θέματα που νομίζατε ότι απασχολούν την Εθνική Αντιπροσωπεία. Στο θέμα αν έχετε ανοικτά ζητήματα με την Ευρωπαϊκή Ένωση ή με τις Βρυξέλλες</w:t>
      </w:r>
      <w:r>
        <w:rPr>
          <w:rFonts w:eastAsia="Times New Roman" w:cs="Times New Roman"/>
          <w:szCs w:val="24"/>
        </w:rPr>
        <w:t xml:space="preserve"> ή δεν ξέρω εγώ με ποιον σιωπήσατε και με πονηρό τρόπο, νομίζοντας ότι θα μας κοροϊδέψετε, κάνατε αυτή την αλλαγή.</w:t>
      </w:r>
    </w:p>
    <w:p w14:paraId="4C8A81A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Είναι ντροπή σας! Εδώ δεν είμαστε για να μας κοροϊδεύετε.</w:t>
      </w:r>
    </w:p>
    <w:p w14:paraId="4C8A81A6" w14:textId="77777777" w:rsidR="001C0F06" w:rsidRDefault="00267A1D">
      <w:pPr>
        <w:spacing w:line="600" w:lineRule="auto"/>
        <w:ind w:firstLine="709"/>
        <w:jc w:val="center"/>
        <w:rPr>
          <w:rFonts w:eastAsia="Times New Roman"/>
          <w:bCs/>
        </w:rPr>
      </w:pPr>
      <w:r>
        <w:rPr>
          <w:rFonts w:eastAsia="Times New Roman"/>
          <w:bCs/>
        </w:rPr>
        <w:lastRenderedPageBreak/>
        <w:t>(Θόρυβος από την πτέρυγα του ΣΥΡΙΖΑ)</w:t>
      </w:r>
    </w:p>
    <w:p w14:paraId="4C8A81A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Όλα είναι ντροπή για τον κ. </w:t>
      </w:r>
      <w:r>
        <w:rPr>
          <w:rFonts w:eastAsia="Times New Roman" w:cs="Times New Roman"/>
          <w:szCs w:val="24"/>
        </w:rPr>
        <w:t>Λοβέρδο; Να μιλάει πιο καλά!</w:t>
      </w:r>
    </w:p>
    <w:p w14:paraId="4C8A81A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Είστε πάρα πολύ θρασείς να πιστεύετε ότι είστε εδώ για να μας κοροϊδεύετε.</w:t>
      </w:r>
    </w:p>
    <w:p w14:paraId="4C8A81A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Πρέπει να κάνετε αυτοκριτική, πρέπει να σέβεστε την Εθνική Αντιπροσωπεία όπως σας σέβεται. Δεν είστε ούτε καν μέλος της Εθνικής Αντιπρ</w:t>
      </w:r>
      <w:r>
        <w:rPr>
          <w:rFonts w:eastAsia="Times New Roman" w:cs="Times New Roman"/>
          <w:szCs w:val="24"/>
        </w:rPr>
        <w:t>οσωπείας και μας κοροϊδεύετε στα ίσια.</w:t>
      </w:r>
    </w:p>
    <w:p w14:paraId="4C8A81A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κύριε Λοβέρδο.</w:t>
      </w:r>
    </w:p>
    <w:p w14:paraId="4C8A81A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εδώ μιλάμε για έναν εσμό ψευτών…</w:t>
      </w:r>
    </w:p>
    <w:p w14:paraId="4C8A81A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Κλείστε, λοιπόν.</w:t>
      </w:r>
    </w:p>
    <w:p w14:paraId="4C8A81A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…και είχε και το θράσος χθες να μας κάνει παραίνεση περί ειλικρίνειας.</w:t>
      </w:r>
    </w:p>
    <w:p w14:paraId="4C8A81AE" w14:textId="77777777" w:rsidR="001C0F06" w:rsidRDefault="00267A1D">
      <w:pPr>
        <w:spacing w:line="600" w:lineRule="auto"/>
        <w:ind w:firstLine="709"/>
        <w:jc w:val="center"/>
        <w:rPr>
          <w:rFonts w:eastAsia="Times New Roman"/>
          <w:bCs/>
        </w:rPr>
      </w:pPr>
      <w:r>
        <w:rPr>
          <w:rFonts w:eastAsia="Times New Roman"/>
          <w:bCs/>
        </w:rPr>
        <w:t>(Θόρυβος από την πτέρυγα του ΣΥΡΙΖΑ)</w:t>
      </w:r>
    </w:p>
    <w:p w14:paraId="4C8A81A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Λοβέρδο, θα κλείσω το μικρόφωνο. Τελειώστε.</w:t>
      </w:r>
    </w:p>
    <w:p w14:paraId="4C8A81B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Κύριε Πρόεδρε, θα ήθελα τον λόγο.</w:t>
      </w:r>
    </w:p>
    <w:p w14:paraId="4C8A81B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(Νι</w:t>
      </w:r>
      <w:r>
        <w:rPr>
          <w:rFonts w:eastAsia="Times New Roman" w:cs="Times New Roman"/>
          <w:b/>
          <w:szCs w:val="24"/>
        </w:rPr>
        <w:t>κήτας Κακλαμάνης):</w:t>
      </w:r>
      <w:r>
        <w:rPr>
          <w:rFonts w:eastAsia="Times New Roman" w:cs="Times New Roman"/>
          <w:szCs w:val="24"/>
        </w:rPr>
        <w:t xml:space="preserve"> Κύριε Μαντά, ένα λεπτό περιμένετε.</w:t>
      </w:r>
    </w:p>
    <w:p w14:paraId="4C8A81B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Κατ’ αρχάς, κύριε Λοβέρδο, πρέπει να σας ενημερώσω ότι, επειδή ετέθη το θέμα -όχι με τόσο οξύ τρόπο όπως το θέσατε εσείς- από όλους όσους μίλησαν, η κυρία Υπουργός, όταν έδωσε απάντηση, </w:t>
      </w:r>
      <w:proofErr w:type="spellStart"/>
      <w:r>
        <w:rPr>
          <w:rFonts w:eastAsia="Times New Roman" w:cs="Times New Roman"/>
          <w:szCs w:val="24"/>
        </w:rPr>
        <w:t>απήντησε</w:t>
      </w:r>
      <w:proofErr w:type="spellEnd"/>
      <w:r>
        <w:rPr>
          <w:rFonts w:eastAsia="Times New Roman" w:cs="Times New Roman"/>
          <w:szCs w:val="24"/>
        </w:rPr>
        <w:t xml:space="preserve"> επί του</w:t>
      </w:r>
      <w:r>
        <w:rPr>
          <w:rFonts w:eastAsia="Times New Roman" w:cs="Times New Roman"/>
          <w:szCs w:val="24"/>
        </w:rPr>
        <w:t xml:space="preserve"> θέματος όπως εκείνη νόμιζε. Δεν θα της υποβάλουμε πώς πρέπει να απαντήσει. </w:t>
      </w:r>
      <w:proofErr w:type="spellStart"/>
      <w:r>
        <w:rPr>
          <w:rFonts w:eastAsia="Times New Roman" w:cs="Times New Roman"/>
          <w:szCs w:val="24"/>
        </w:rPr>
        <w:t>Απήντησε</w:t>
      </w:r>
      <w:proofErr w:type="spellEnd"/>
      <w:r>
        <w:rPr>
          <w:rFonts w:eastAsia="Times New Roman" w:cs="Times New Roman"/>
          <w:szCs w:val="24"/>
        </w:rPr>
        <w:t>, πάντως.</w:t>
      </w:r>
    </w:p>
    <w:p w14:paraId="4C8A81B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Άρα, σε ότι αφορά την κυρία Υπουργό, απάντηση έχει δοθεί, κατά την άποψη της, ικανοποιητική, κατά την άποψή κάποιων άλλων συναδέλφων της Αντιπολίτευσης όχι ικανοπ</w:t>
      </w:r>
      <w:r>
        <w:rPr>
          <w:rFonts w:eastAsia="Times New Roman" w:cs="Times New Roman"/>
          <w:szCs w:val="24"/>
        </w:rPr>
        <w:t>οιητική. Ούτε τους μεν θα κρεμάσουμε ούτε την κυρία Υπουργό.</w:t>
      </w:r>
    </w:p>
    <w:p w14:paraId="4C8A81B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Κύριε Μαντά, εσείς γιατί θέλετε τον λόγο; Διότι εσείς πάντα διευκολύνετε τη διαδικασία.</w:t>
      </w:r>
    </w:p>
    <w:p w14:paraId="4C8A81B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Διευκολύνουμε κύριε Πρόεδρε, αλλά υπάρχει και ένα όριο, κύριε Πρόεδρε.</w:t>
      </w:r>
    </w:p>
    <w:p w14:paraId="4C8A81B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w:t>
      </w:r>
      <w:r>
        <w:rPr>
          <w:rFonts w:eastAsia="Times New Roman" w:cs="Times New Roman"/>
          <w:b/>
          <w:szCs w:val="24"/>
        </w:rPr>
        <w:t>Κακλαμάνης):</w:t>
      </w:r>
      <w:r>
        <w:rPr>
          <w:rFonts w:eastAsia="Times New Roman" w:cs="Times New Roman"/>
          <w:szCs w:val="24"/>
        </w:rPr>
        <w:t xml:space="preserve"> Ορίστε, έχετε ένα λεπτό.</w:t>
      </w:r>
    </w:p>
    <w:p w14:paraId="4C8A81B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Ως Κοινοβουλευτικός Εκπρόσωπος θα ήθελα να πω για ένα δευτερόλεπτο ένα πράγμα.</w:t>
      </w:r>
    </w:p>
    <w:p w14:paraId="4C8A81B8" w14:textId="77777777" w:rsidR="001C0F06" w:rsidRDefault="00267A1D">
      <w:pPr>
        <w:spacing w:line="600" w:lineRule="auto"/>
        <w:ind w:firstLine="709"/>
        <w:jc w:val="center"/>
        <w:rPr>
          <w:rFonts w:eastAsia="Times New Roman"/>
          <w:bCs/>
        </w:rPr>
      </w:pPr>
      <w:r>
        <w:rPr>
          <w:rFonts w:eastAsia="Times New Roman"/>
          <w:bCs/>
        </w:rPr>
        <w:t>(Θόρυβος από την πτέρυγα του ΣΥΡΙΖΑ)</w:t>
      </w:r>
    </w:p>
    <w:p w14:paraId="4C8A81B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δικός σας Κοινοβουλευτικός Εκπρόσωπος μιλάει. Ηρεμή</w:t>
      </w:r>
      <w:r>
        <w:rPr>
          <w:rFonts w:eastAsia="Times New Roman" w:cs="Times New Roman"/>
          <w:szCs w:val="24"/>
        </w:rPr>
        <w:t>στε να ακούσουμε!</w:t>
      </w:r>
    </w:p>
    <w:p w14:paraId="4C8A81B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Κύριε Πρόεδρε, πάρα πολύ ειλικρινά λέω ότι εγώ και στην ομιλία μου έκανα παρατήρηση σε ένα άρθρο το οποίο </w:t>
      </w:r>
      <w:proofErr w:type="spellStart"/>
      <w:r>
        <w:rPr>
          <w:rFonts w:eastAsia="Times New Roman" w:cs="Times New Roman"/>
          <w:szCs w:val="24"/>
        </w:rPr>
        <w:t>απεσύρθη</w:t>
      </w:r>
      <w:proofErr w:type="spellEnd"/>
      <w:r>
        <w:rPr>
          <w:rFonts w:eastAsia="Times New Roman" w:cs="Times New Roman"/>
          <w:szCs w:val="24"/>
        </w:rPr>
        <w:t>. Υπάρχουν πάρα πολλά πράγματα να πει κανένας για διάφορα άρθρα κ.λπ., αλλά το να έρχεται ο κ. Λοβέρδος, τον</w:t>
      </w:r>
      <w:r>
        <w:rPr>
          <w:rFonts w:eastAsia="Times New Roman" w:cs="Times New Roman"/>
          <w:szCs w:val="24"/>
        </w:rPr>
        <w:t xml:space="preserve"> οποίο «τσίμπησαν» ξαφνικά και να λέει ότι έγινε αυτό εκείνο, το άλλο και να απευθύνεται με τέτοιους χαρακτηρισμούς, «ντροπή και αίσχος» και δεν ξέρω εγώ τι, νομίζω ότι είναι απρέπεια και το κάνει συστηματικά κάποιες φορές ο κ. Λοβέρδος.</w:t>
      </w:r>
    </w:p>
    <w:p w14:paraId="4C8A81B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(Νικήτα</w:t>
      </w:r>
      <w:r>
        <w:rPr>
          <w:rFonts w:eastAsia="Times New Roman" w:cs="Times New Roman"/>
          <w:b/>
          <w:szCs w:val="24"/>
        </w:rPr>
        <w:t>ς Κακλαμάνης):</w:t>
      </w:r>
      <w:r>
        <w:rPr>
          <w:rFonts w:eastAsia="Times New Roman" w:cs="Times New Roman"/>
          <w:szCs w:val="24"/>
        </w:rPr>
        <w:t xml:space="preserve"> Μην κάνετε κριτική τώρα της διαδικασίας ενός συναδέλφου. Όποτε θέλει μπαίνει στην Αίθουσα, όποτε θέλει δεν μπαίνει.</w:t>
      </w:r>
    </w:p>
    <w:p w14:paraId="4C8A81B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ΧΡΗΣΤΟΣ ΜΑΝΤΑΣ:</w:t>
      </w:r>
      <w:r>
        <w:rPr>
          <w:rFonts w:eastAsia="Times New Roman" w:cs="Times New Roman"/>
          <w:szCs w:val="24"/>
        </w:rPr>
        <w:t xml:space="preserve"> Εντάξει, αλλά υπάρχει και ένα όριο.</w:t>
      </w:r>
    </w:p>
    <w:p w14:paraId="4C8A81B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Κλείνουμε…</w:t>
      </w:r>
    </w:p>
    <w:p w14:paraId="4C8A81B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w:t>
      </w:r>
      <w:r>
        <w:rPr>
          <w:rFonts w:eastAsia="Times New Roman" w:cs="Times New Roman"/>
          <w:szCs w:val="24"/>
        </w:rPr>
        <w:t xml:space="preserve">ρε, με </w:t>
      </w:r>
      <w:proofErr w:type="spellStart"/>
      <w:r>
        <w:rPr>
          <w:rFonts w:eastAsia="Times New Roman" w:cs="Times New Roman"/>
          <w:szCs w:val="24"/>
        </w:rPr>
        <w:t>συγχωρείτε</w:t>
      </w:r>
      <w:proofErr w:type="spellEnd"/>
      <w:r>
        <w:rPr>
          <w:rFonts w:eastAsia="Times New Roman" w:cs="Times New Roman"/>
          <w:szCs w:val="24"/>
        </w:rPr>
        <w:t>.</w:t>
      </w:r>
    </w:p>
    <w:p w14:paraId="4C8A81B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Λοβέρδο, σας παρακαλώ! Υπάρχουν και συνάδελφοι οι οποίοι περιμένουν.</w:t>
      </w:r>
    </w:p>
    <w:p w14:paraId="4C8A81C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Μιλάει για απρέπεια.</w:t>
      </w:r>
    </w:p>
    <w:p w14:paraId="4C8A81C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τώρα!</w:t>
      </w:r>
    </w:p>
    <w:p w14:paraId="4C8A81C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μισό λεπτό</w:t>
      </w:r>
      <w:r>
        <w:rPr>
          <w:rFonts w:eastAsia="Times New Roman" w:cs="Times New Roman"/>
          <w:szCs w:val="24"/>
        </w:rPr>
        <w:t>.</w:t>
      </w:r>
    </w:p>
    <w:p w14:paraId="4C8A81C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έχετε μισό λεπτό και κλείνουμε. Δεν γίνεται έτσι.</w:t>
      </w:r>
    </w:p>
    <w:p w14:paraId="4C8A81C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Κοινοβουλευτική απρέπεια είναι αυτό που έχει επαναληφθεί το τελευταίο τρίμηνο τέσσερις με πέντε φορές, να έρχεται σχέδιο νόμου εδώ βάσει του οποί</w:t>
      </w:r>
      <w:r>
        <w:rPr>
          <w:rFonts w:eastAsia="Times New Roman" w:cs="Times New Roman"/>
          <w:szCs w:val="24"/>
        </w:rPr>
        <w:t xml:space="preserve">ου υπάρχουν επιχειρηματολογίες άλφα, βήτα, γάμα υπέρ του από Βουλευτές της Πλειοψηφίας, να υπάρχει ανοιχτή διαβούλευση με την </w:t>
      </w:r>
      <w:r>
        <w:rPr>
          <w:rFonts w:eastAsia="Times New Roman" w:cs="Times New Roman"/>
          <w:szCs w:val="24"/>
        </w:rPr>
        <w:t>τ</w:t>
      </w:r>
      <w:r>
        <w:rPr>
          <w:rFonts w:eastAsia="Times New Roman" w:cs="Times New Roman"/>
          <w:szCs w:val="24"/>
        </w:rPr>
        <w:t>ρόικα, τους θεσμούς και τους λοιπούς, να το κρύβει αυτό και να έρχεται να κοροϊδεύει εδώ το Σώμα.</w:t>
      </w:r>
    </w:p>
    <w:p w14:paraId="4C8A81C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b/>
          <w:szCs w:val="24"/>
        </w:rPr>
        <w:t>:</w:t>
      </w:r>
      <w:r>
        <w:rPr>
          <w:rFonts w:eastAsia="Times New Roman" w:cs="Times New Roman"/>
          <w:szCs w:val="24"/>
        </w:rPr>
        <w:t xml:space="preserve"> Κύριε Λοβέρδο…</w:t>
      </w:r>
    </w:p>
    <w:p w14:paraId="4C8A81C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Πρέπει να αισθάνονται ντροπή οι Βουλευτές της Πλειοψηφίας. Θα μας πουν και απρεπείς!</w:t>
      </w:r>
    </w:p>
    <w:p w14:paraId="4C8A81C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Κύριε Πρόεδρε, σας παρακαλώ…</w:t>
      </w:r>
    </w:p>
    <w:p w14:paraId="4C8A81C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Κλείσαμε, κύριε Μαντά. Σας παρακαλώ, αφήστε το.</w:t>
      </w:r>
    </w:p>
    <w:p w14:paraId="4C8A81C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w:t>
      </w:r>
      <w:r>
        <w:rPr>
          <w:rFonts w:eastAsia="Times New Roman" w:cs="Times New Roman"/>
          <w:b/>
          <w:szCs w:val="24"/>
        </w:rPr>
        <w:t>ΜΑΝΤΑΣ:</w:t>
      </w:r>
      <w:r>
        <w:rPr>
          <w:rFonts w:eastAsia="Times New Roman" w:cs="Times New Roman"/>
          <w:szCs w:val="24"/>
        </w:rPr>
        <w:t xml:space="preserve"> Ξέρετε, είμαστε ήπιοι, ήπιοι, αλλά η ανοχή σε ορισμένα πράγματα και στον τρόπο που λειτουργούμε κοινοβουλευτικά έχει κάποια όρια. </w:t>
      </w:r>
    </w:p>
    <w:p w14:paraId="4C8A81C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Μαντά, λογοκρισία στο πώς μιλούν οι συνάδελφοι δεν θα μπει από το Προεδρείο. Α</w:t>
      </w:r>
      <w:r>
        <w:rPr>
          <w:rFonts w:eastAsia="Times New Roman" w:cs="Times New Roman"/>
          <w:szCs w:val="24"/>
        </w:rPr>
        <w:t>πό κει και πέρα, ο καθένας κρίνεται και χαρακτηρίζεται με βάση τη συμπεριφορά του και τα λεγόμενά του.</w:t>
      </w:r>
    </w:p>
    <w:p w14:paraId="4C8A81C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Έχετε τη δυνατότητα να τους ελέγξετε, να τους παρατηρήσετε…</w:t>
      </w:r>
    </w:p>
    <w:p w14:paraId="4C8A81C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ΧΡΗΣΤΟΣ ΜΑΝΤΑΣ:</w:t>
      </w:r>
      <w:r>
        <w:rPr>
          <w:rFonts w:eastAsia="Times New Roman" w:cs="Times New Roman"/>
          <w:szCs w:val="24"/>
        </w:rPr>
        <w:t xml:space="preserve"> Δεν μίλησα για καμμία λογοκρισία. Εγώ κάνω πολιτικούς χαρακτηρ</w:t>
      </w:r>
      <w:r>
        <w:rPr>
          <w:rFonts w:eastAsia="Times New Roman" w:cs="Times New Roman"/>
          <w:szCs w:val="24"/>
        </w:rPr>
        <w:t>ισμούς. Πολιτικούς χαρακτηρισμούς και πολιτική αντιπαράθεση…</w:t>
      </w:r>
    </w:p>
    <w:p w14:paraId="4C8A81C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Έχουμε ακούσει και χειρότερα εδώ μέσα και από άλλες πλευρές.</w:t>
      </w:r>
    </w:p>
    <w:p w14:paraId="4C8A81C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Ξαναλέω ότι πολιτικούς χαρακτηρισμούς και πολιτική αντιπαράθεση σε αυτή την Αίθουσα φ</w:t>
      </w:r>
      <w:r>
        <w:rPr>
          <w:rFonts w:eastAsia="Times New Roman" w:cs="Times New Roman"/>
          <w:szCs w:val="24"/>
        </w:rPr>
        <w:t>αντάζομαι ότι προσπαθούμε όλοι να κάνουμε.</w:t>
      </w:r>
    </w:p>
    <w:p w14:paraId="4C8A81C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Τα είπατε αυτά πριν από λίγο. Μην τα λέτε πάλι.</w:t>
      </w:r>
    </w:p>
    <w:p w14:paraId="4C8A81D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Κύριε Πρόεδρε, όταν μιλάω, θα σας παρακαλέσω πάρα πολύ, εφόσον μου δίνετε τον λόγο, εκτός και αν δεν μου τον δίνετε, οπότε σταματώ…</w:t>
      </w:r>
    </w:p>
    <w:p w14:paraId="4C8A81D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πήρατε μόνος σας τώρα παρεμπιπτόντως. Δεν σας τον έδωσα, έτσι;</w:t>
      </w:r>
    </w:p>
    <w:p w14:paraId="4C8A81D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Λοιπόν, ολοκληρώστε, γι</w:t>
      </w:r>
      <w:r>
        <w:rPr>
          <w:rFonts w:eastAsia="Times New Roman" w:cs="Times New Roman"/>
          <w:szCs w:val="24"/>
        </w:rPr>
        <w:t>ατί δεν θέλω να μείνετε με την εντύπωση ότι κάνω διάκριση.</w:t>
      </w:r>
    </w:p>
    <w:p w14:paraId="4C8A81D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ΧΡΗΣΤΟΣ ΚΕΛΛΑΣ:</w:t>
      </w:r>
      <w:r>
        <w:rPr>
          <w:rFonts w:eastAsia="Times New Roman" w:cs="Times New Roman"/>
          <w:szCs w:val="24"/>
        </w:rPr>
        <w:t xml:space="preserve"> Όλοι θέλουν να ολοκληρώσουν εκτός από τους Βουλευτές, κύριε Πρόεδρε!</w:t>
      </w:r>
    </w:p>
    <w:p w14:paraId="4C8A81D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Από ό,τι βλέπω, ολοκληρώσατε.</w:t>
      </w:r>
    </w:p>
    <w:p w14:paraId="4C8A81D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Ευχαριστώ, κύριε Μαντά. Το εκτιμώ αυτό.</w:t>
      </w:r>
    </w:p>
    <w:p w14:paraId="4C8A81D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Η κ. Καρα</w:t>
      </w:r>
      <w:r>
        <w:rPr>
          <w:rFonts w:eastAsia="Times New Roman" w:cs="Times New Roman"/>
          <w:szCs w:val="24"/>
        </w:rPr>
        <w:t>κώστα έχει τον λόγο.</w:t>
      </w:r>
    </w:p>
    <w:p w14:paraId="4C8A81D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Η ελληνική γλώσσα είναι πάμπλουτη. Δεν μπορούμε να αποφεύγουμε τους χαρακτηρισμούς. </w:t>
      </w:r>
    </w:p>
    <w:p w14:paraId="4C8A81D8" w14:textId="77777777" w:rsidR="001C0F06" w:rsidRDefault="00267A1D">
      <w:pPr>
        <w:spacing w:line="600" w:lineRule="auto"/>
        <w:ind w:firstLine="720"/>
        <w:jc w:val="both"/>
        <w:rPr>
          <w:rFonts w:eastAsia="Times New Roman"/>
          <w:szCs w:val="24"/>
        </w:rPr>
      </w:pPr>
      <w:r>
        <w:rPr>
          <w:rFonts w:eastAsia="Times New Roman" w:cs="Times New Roman"/>
          <w:b/>
          <w:szCs w:val="24"/>
        </w:rPr>
        <w:t>ΕΥΑΓΓΕΛΙΑ (ΕΥΗ) ΚΑΡΑΚΩΣΤΑ:</w:t>
      </w:r>
      <w:r>
        <w:rPr>
          <w:rFonts w:eastAsia="Times New Roman" w:cs="Times New Roman"/>
          <w:szCs w:val="24"/>
        </w:rPr>
        <w:t xml:space="preserve"> Αυτό να το πείτε σ’ αυτούς που τους χρησιμοποιούν, κύριε Πρόεδρε. Έχετε τη </w:t>
      </w:r>
      <w:r>
        <w:rPr>
          <w:rFonts w:eastAsia="Times New Roman"/>
          <w:szCs w:val="24"/>
        </w:rPr>
        <w:t xml:space="preserve">δυνατότητα. </w:t>
      </w:r>
    </w:p>
    <w:p w14:paraId="4C8A81D9" w14:textId="77777777" w:rsidR="001C0F06" w:rsidRDefault="00267A1D">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Μπ</w:t>
      </w:r>
      <w:r>
        <w:rPr>
          <w:rFonts w:eastAsia="Times New Roman" w:cs="Times New Roman"/>
          <w:szCs w:val="24"/>
        </w:rPr>
        <w:t>ορούμε να πούμε τα πιο σκληρά πράγματα χωρίς να προσβάλλουμε ανθρώπους.</w:t>
      </w:r>
    </w:p>
    <w:p w14:paraId="4C8A81D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Ορίστε, κυρία Καρακώστα, έχετε τον λόγο.</w:t>
      </w:r>
    </w:p>
    <w:p w14:paraId="4C8A81D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Θα ήθελα να χαιρετίσω και εγώ τις </w:t>
      </w:r>
      <w:proofErr w:type="spellStart"/>
      <w:r>
        <w:rPr>
          <w:rFonts w:eastAsia="Times New Roman" w:cs="Times New Roman"/>
          <w:szCs w:val="24"/>
        </w:rPr>
        <w:t>συναδέλφισσες</w:t>
      </w:r>
      <w:proofErr w:type="spellEnd"/>
      <w:r>
        <w:rPr>
          <w:rFonts w:eastAsia="Times New Roman" w:cs="Times New Roman"/>
          <w:szCs w:val="24"/>
        </w:rPr>
        <w:t xml:space="preserve"> και τους συναδέλφους</w:t>
      </w:r>
      <w:r>
        <w:rPr>
          <w:rFonts w:eastAsia="Times New Roman" w:cs="Times New Roman"/>
          <w:szCs w:val="24"/>
        </w:rPr>
        <w:t>,</w:t>
      </w:r>
      <w:r>
        <w:rPr>
          <w:rFonts w:eastAsia="Times New Roman" w:cs="Times New Roman"/>
          <w:szCs w:val="24"/>
        </w:rPr>
        <w:t xml:space="preserve"> που βρισκόμαστε σήμερα εδώ για να συζητήσουμε </w:t>
      </w:r>
      <w:r>
        <w:rPr>
          <w:rFonts w:eastAsia="Times New Roman" w:cs="Times New Roman"/>
          <w:szCs w:val="24"/>
        </w:rPr>
        <w:t xml:space="preserve">αυτό το νομοσχέδιο. </w:t>
      </w:r>
      <w:r>
        <w:rPr>
          <w:rFonts w:eastAsia="Times New Roman" w:cs="Times New Roman"/>
          <w:szCs w:val="24"/>
        </w:rPr>
        <w:lastRenderedPageBreak/>
        <w:t>Ξέρετε ότι πολλές φορές ανεβαίνουμε στο Βήμα για να αναλύσουμε ένα νομοσχέδιο, αλλά στη διάρκεια αυτής της διαδικασίας δημιουργούνται τόσα πράγματα που αναγκάζεσαι να αναφερθείς σε αυτά.</w:t>
      </w:r>
    </w:p>
    <w:p w14:paraId="4C8A81D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Πολλές φορές ακούμε εμείς, οι Βουλευτές του ΣΥΡΙΖ</w:t>
      </w:r>
      <w:r>
        <w:rPr>
          <w:rFonts w:eastAsia="Times New Roman" w:cs="Times New Roman"/>
          <w:szCs w:val="24"/>
        </w:rPr>
        <w:t>Α, οι οποίοι καλώς ή κακώς έχουμε μια καταγωγή και μια πορεία στη ζωή μας πως ό,τι κάνουμε σε αυτή την Αίθουσα τα κάνουμε και τα ψηφίζουμε για να μείνουμε στα έδρανά μας.</w:t>
      </w:r>
    </w:p>
    <w:p w14:paraId="4C8A81D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Έχουμε συζητήσει ξανά το θέμα και θέλω να ξεκινήσω από μια εξαιρετική φράση που είπε </w:t>
      </w:r>
      <w:r>
        <w:rPr>
          <w:rFonts w:eastAsia="Times New Roman" w:cs="Times New Roman"/>
          <w:szCs w:val="24"/>
        </w:rPr>
        <w:t>η Υπουργός προηγούμενα σε μια άλλη απάντησή της, όπου είπε: «Ξέρετε, εσείς σκέφτεστε με το περιεχόμενο δουλειάς που μπορεί να πάρουν οι δικηγόροι, ενώ εμείς σκεφτόμαστε με την πλευρά του εργαζόμενου».</w:t>
      </w:r>
    </w:p>
    <w:p w14:paraId="4C8A81D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Αυτή η φράση δεν είναι μια απλή φράση. Είναι ο τρόπος π</w:t>
      </w:r>
      <w:r>
        <w:rPr>
          <w:rFonts w:eastAsia="Times New Roman" w:cs="Times New Roman"/>
          <w:szCs w:val="24"/>
        </w:rPr>
        <w:t>ου έχει δομηθεί η σκέψη ενός ανθρώπου, η πορεία στη ζωή του, οι αγώνες που έχει κάνει και ποιες αφετηρίες έχει προκειμένου να διαμορφώσει ένα νομικό πλαίσιο. Διότι αυτή τη δουλειά κάνουμε εμείς οι Βουλευτές, επικυρώνουμε ένα νομοθετικό πλαίσιο.</w:t>
      </w:r>
    </w:p>
    <w:p w14:paraId="4C8A81D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Πρέπει, λοι</w:t>
      </w:r>
      <w:r>
        <w:rPr>
          <w:rFonts w:eastAsia="Times New Roman" w:cs="Times New Roman"/>
          <w:szCs w:val="24"/>
        </w:rPr>
        <w:t>πόν, να ξέρετε ότι καλώς ή κακώς με προσωπικό κόστος και του χρόνου και πολλές φορές και του επαγγέλματός μας, εμείς βρισκόμασταν στους δρόμους και αγωνιζόμασταν για συγκεκριμένα πράγματα. Μη μας εγκαλείτε για την ψυχοσύνθεση που έχουμε αυτή την περίοδο πο</w:t>
      </w:r>
      <w:r>
        <w:rPr>
          <w:rFonts w:eastAsia="Times New Roman" w:cs="Times New Roman"/>
          <w:szCs w:val="24"/>
        </w:rPr>
        <w:t>υ είμαστε Βουλευτές, γιατί την έχουμε, θα την έχουμε και την παραδεχόμαστε. Αναγκαστήκαμε πολλές φορές και το έχουμε παραδεχθεί να ψηφίσουμε στοιχεία και άρθρα τα οποία έχουμε πει ότι δεν είναι στην ιδεολογία μας. Το έχουμε πει, το έχουμε παραδεχθεί.</w:t>
      </w:r>
    </w:p>
    <w:p w14:paraId="4C8A81E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Άρα, </w:t>
      </w:r>
      <w:r>
        <w:rPr>
          <w:rFonts w:eastAsia="Times New Roman" w:cs="Times New Roman"/>
          <w:szCs w:val="24"/>
        </w:rPr>
        <w:t xml:space="preserve">λοιπόν, στεναχωριόμαστε, όταν το κάνουμε αυτό, γιατί; Διότι πέρα από την </w:t>
      </w:r>
      <w:proofErr w:type="spellStart"/>
      <w:r>
        <w:rPr>
          <w:rFonts w:eastAsia="Times New Roman" w:cs="Times New Roman"/>
          <w:szCs w:val="24"/>
        </w:rPr>
        <w:t>ψυχοσύνθεσή</w:t>
      </w:r>
      <w:proofErr w:type="spellEnd"/>
      <w:r>
        <w:rPr>
          <w:rFonts w:eastAsia="Times New Roman" w:cs="Times New Roman"/>
          <w:szCs w:val="24"/>
        </w:rPr>
        <w:t xml:space="preserve"> μας έχουμε βάλει και την πολιτική μας λογική, ότι σε αυτά τα έδρανα βρισκόμαστε για να υπηρετήσουμε σε αυτή τη δύσκολη φάση που περνάει η χώρα μας και το οικονομικό πλαίσι</w:t>
      </w:r>
      <w:r>
        <w:rPr>
          <w:rFonts w:eastAsia="Times New Roman" w:cs="Times New Roman"/>
          <w:szCs w:val="24"/>
        </w:rPr>
        <w:t>ο που κάποιοι άλλοι μας επιβάλλουν, γιατί εσείς που μέχρι σήμερα κυβερνήσατε μας φέρατε εδώ.</w:t>
      </w:r>
    </w:p>
    <w:p w14:paraId="4C8A81E1" w14:textId="77777777" w:rsidR="001C0F06" w:rsidRDefault="00267A1D">
      <w:pPr>
        <w:spacing w:line="600" w:lineRule="auto"/>
        <w:ind w:firstLine="720"/>
        <w:jc w:val="both"/>
        <w:rPr>
          <w:rFonts w:eastAsia="Times New Roman"/>
          <w:color w:val="000000" w:themeColor="text1"/>
          <w:szCs w:val="24"/>
        </w:rPr>
      </w:pPr>
      <w:r>
        <w:rPr>
          <w:rFonts w:eastAsia="Times New Roman"/>
          <w:color w:val="000000" w:themeColor="text1"/>
          <w:szCs w:val="24"/>
        </w:rPr>
        <w:t>Όταν, λοιπόν, βρισκόμαστε μπροστά σε ένα νομοσχέδιο -και μην μας εγκαλείτε για αυτό- που είναι θετικό και σύμφωνο με την ιδεολογία μας, βεβαίως και χαιρόμαστε. Δεν</w:t>
      </w:r>
      <w:r>
        <w:rPr>
          <w:rFonts w:eastAsia="Times New Roman"/>
          <w:color w:val="000000" w:themeColor="text1"/>
          <w:szCs w:val="24"/>
        </w:rPr>
        <w:t xml:space="preserve"> καταλαβαίνω γιατί μας είπατε ότι πανηγυρίζουμε. Βεβαίως και χαιρόμαστε. Και </w:t>
      </w:r>
      <w:r>
        <w:rPr>
          <w:rFonts w:eastAsia="Times New Roman"/>
          <w:color w:val="000000" w:themeColor="text1"/>
          <w:szCs w:val="24"/>
        </w:rPr>
        <w:lastRenderedPageBreak/>
        <w:t>αυτό το νομοσχέδιο είναι ένα απ’ αυτά. Και πραγματικά, είναι στην ιδεολογία μας αυτό.</w:t>
      </w:r>
    </w:p>
    <w:p w14:paraId="4C8A81E2" w14:textId="77777777" w:rsidR="001C0F06" w:rsidRDefault="00267A1D">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Έχω, λοιπόν, να πω το εξής, και με προκαλείτε για αυτό: Επειδή εσείς και μάλιστα ο Άδωνις ο </w:t>
      </w:r>
      <w:r>
        <w:rPr>
          <w:rFonts w:eastAsia="Times New Roman"/>
          <w:color w:val="000000" w:themeColor="text1"/>
          <w:szCs w:val="24"/>
        </w:rPr>
        <w:t>Γεωργιάδης είπε «είναι στην  ιδεολογία μου…»…</w:t>
      </w:r>
    </w:p>
    <w:p w14:paraId="4C8A81E3" w14:textId="77777777" w:rsidR="001C0F06" w:rsidRDefault="00267A1D">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(Νικήτας Κακλαμάνης): </w:t>
      </w:r>
      <w:r>
        <w:rPr>
          <w:rFonts w:eastAsia="Times New Roman"/>
          <w:color w:val="000000" w:themeColor="text1"/>
          <w:szCs w:val="24"/>
        </w:rPr>
        <w:t>Μην κάνετε αναφορές ονομαστικές.</w:t>
      </w:r>
    </w:p>
    <w:p w14:paraId="4C8A81E4" w14:textId="77777777" w:rsidR="001C0F06" w:rsidRDefault="00267A1D">
      <w:pPr>
        <w:spacing w:line="600" w:lineRule="auto"/>
        <w:ind w:firstLine="720"/>
        <w:jc w:val="both"/>
        <w:rPr>
          <w:rFonts w:eastAsia="Times New Roman"/>
          <w:color w:val="000000" w:themeColor="text1"/>
          <w:szCs w:val="24"/>
        </w:rPr>
      </w:pPr>
      <w:r>
        <w:rPr>
          <w:rFonts w:eastAsia="Times New Roman"/>
          <w:b/>
          <w:color w:val="000000" w:themeColor="text1"/>
          <w:szCs w:val="24"/>
        </w:rPr>
        <w:t>ΕΥΑΓΓΕΛΙΑ (ΕΥΗ) ΚΑΡΑΚΩΣΤΑ:</w:t>
      </w:r>
      <w:r>
        <w:rPr>
          <w:rFonts w:eastAsia="Times New Roman"/>
          <w:color w:val="000000" w:themeColor="text1"/>
          <w:szCs w:val="24"/>
        </w:rPr>
        <w:t xml:space="preserve"> Ευτυχώς λείπει, δεν θα σας πάρει χρόνο. Δεν είναι στην ιδεολογία μας, λέει…</w:t>
      </w:r>
    </w:p>
    <w:p w14:paraId="4C8A81E5" w14:textId="77777777" w:rsidR="001C0F06" w:rsidRDefault="00267A1D">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(Νικήτας Κακλαμάνης): </w:t>
      </w:r>
      <w:r>
        <w:rPr>
          <w:rFonts w:eastAsia="Times New Roman"/>
          <w:color w:val="000000" w:themeColor="text1"/>
          <w:szCs w:val="24"/>
        </w:rPr>
        <w:t xml:space="preserve">Ευτυχώς </w:t>
      </w:r>
      <w:r>
        <w:rPr>
          <w:rFonts w:eastAsia="Times New Roman"/>
          <w:color w:val="000000" w:themeColor="text1"/>
          <w:szCs w:val="24"/>
        </w:rPr>
        <w:t>ή δυστυχώς μην κάνετε αναφορές.</w:t>
      </w:r>
    </w:p>
    <w:p w14:paraId="4C8A81E6" w14:textId="77777777" w:rsidR="001C0F06" w:rsidRDefault="00267A1D">
      <w:pPr>
        <w:spacing w:line="600" w:lineRule="auto"/>
        <w:ind w:firstLine="720"/>
        <w:jc w:val="both"/>
        <w:rPr>
          <w:rFonts w:eastAsia="Times New Roman"/>
          <w:color w:val="000000" w:themeColor="text1"/>
          <w:szCs w:val="24"/>
        </w:rPr>
      </w:pPr>
      <w:r>
        <w:rPr>
          <w:rFonts w:eastAsia="Times New Roman"/>
          <w:b/>
          <w:color w:val="000000" w:themeColor="text1"/>
          <w:szCs w:val="24"/>
        </w:rPr>
        <w:t>ΕΥΑΓΓΕΛΙΑ (ΕΥΗ) ΚΑΡΑΚΩΣΤΑ:</w:t>
      </w:r>
      <w:r>
        <w:rPr>
          <w:rFonts w:eastAsia="Times New Roman"/>
          <w:color w:val="000000" w:themeColor="text1"/>
          <w:szCs w:val="24"/>
        </w:rPr>
        <w:t xml:space="preserve"> Συγγνώμη…</w:t>
      </w:r>
    </w:p>
    <w:p w14:paraId="4C8A81E7" w14:textId="77777777" w:rsidR="001C0F06" w:rsidRDefault="00267A1D">
      <w:pPr>
        <w:spacing w:line="600" w:lineRule="auto"/>
        <w:ind w:firstLine="720"/>
        <w:jc w:val="both"/>
        <w:rPr>
          <w:rFonts w:eastAsia="Times New Roman"/>
          <w:color w:val="000000" w:themeColor="text1"/>
          <w:szCs w:val="24"/>
        </w:rPr>
      </w:pPr>
      <w:r>
        <w:rPr>
          <w:rFonts w:eastAsia="Times New Roman"/>
          <w:b/>
          <w:color w:val="000000" w:themeColor="text1"/>
          <w:szCs w:val="24"/>
        </w:rPr>
        <w:t>ΑΛΕΞΑΝΔΡΟΣ ΤΡΙΑΝΤΑΦΥΛΛΙΔΗΣ:</w:t>
      </w:r>
      <w:r>
        <w:rPr>
          <w:rFonts w:eastAsia="Times New Roman"/>
          <w:color w:val="000000" w:themeColor="text1"/>
          <w:szCs w:val="24"/>
        </w:rPr>
        <w:t xml:space="preserve"> Δεκαεπτά φορές αποκαλέσατε πριν τον Τσίπρα ψεύτη, κλέφτη…</w:t>
      </w:r>
    </w:p>
    <w:p w14:paraId="4C8A81E8" w14:textId="77777777" w:rsidR="001C0F06" w:rsidRDefault="00267A1D">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(Νικήτας Κακλαμάνης): </w:t>
      </w:r>
      <w:r>
        <w:rPr>
          <w:rFonts w:eastAsia="Times New Roman"/>
          <w:color w:val="000000" w:themeColor="text1"/>
          <w:szCs w:val="24"/>
        </w:rPr>
        <w:t>Κύριε Τριανταφυλλίδη, ηρεμήστε.</w:t>
      </w:r>
    </w:p>
    <w:p w14:paraId="4C8A81E9" w14:textId="77777777" w:rsidR="001C0F06" w:rsidRDefault="00267A1D">
      <w:pPr>
        <w:spacing w:line="600" w:lineRule="auto"/>
        <w:ind w:firstLine="720"/>
        <w:jc w:val="both"/>
        <w:rPr>
          <w:rFonts w:eastAsia="Times New Roman"/>
          <w:color w:val="000000" w:themeColor="text1"/>
          <w:szCs w:val="24"/>
        </w:rPr>
      </w:pPr>
      <w:r>
        <w:rPr>
          <w:rFonts w:eastAsia="Times New Roman"/>
          <w:b/>
          <w:color w:val="000000" w:themeColor="text1"/>
          <w:szCs w:val="24"/>
        </w:rPr>
        <w:t>ΑΛΕΞΑΝΔΡΟΣ ΤΡΙΑΝΤΑΦΥΛΛΙΔΗΣ:</w:t>
      </w:r>
      <w:r>
        <w:rPr>
          <w:rFonts w:eastAsia="Times New Roman"/>
          <w:color w:val="000000" w:themeColor="text1"/>
          <w:szCs w:val="24"/>
        </w:rPr>
        <w:t xml:space="preserve"> Τι να ηρ</w:t>
      </w:r>
      <w:r>
        <w:rPr>
          <w:rFonts w:eastAsia="Times New Roman"/>
          <w:color w:val="000000" w:themeColor="text1"/>
          <w:szCs w:val="24"/>
        </w:rPr>
        <w:t>εμήσω; Τώρα θυμήθηκε το Προεδρείο τις προσωπικές διαφορές;</w:t>
      </w:r>
    </w:p>
    <w:p w14:paraId="4C8A81EA" w14:textId="77777777" w:rsidR="001C0F06" w:rsidRDefault="00267A1D">
      <w:pPr>
        <w:spacing w:line="600" w:lineRule="auto"/>
        <w:ind w:firstLine="720"/>
        <w:jc w:val="both"/>
        <w:rPr>
          <w:rFonts w:eastAsia="Times New Roman"/>
          <w:color w:val="000000" w:themeColor="text1"/>
          <w:szCs w:val="24"/>
        </w:rPr>
      </w:pPr>
      <w:r>
        <w:rPr>
          <w:rFonts w:eastAsia="Times New Roman"/>
          <w:b/>
          <w:color w:val="000000" w:themeColor="text1"/>
          <w:szCs w:val="24"/>
        </w:rPr>
        <w:lastRenderedPageBreak/>
        <w:t xml:space="preserve">ΠΡΟΕΔΡΕΥΩΝ (Νικήτας Κακλαμάνης): </w:t>
      </w:r>
      <w:r>
        <w:rPr>
          <w:rFonts w:eastAsia="Times New Roman"/>
          <w:color w:val="000000" w:themeColor="text1"/>
          <w:szCs w:val="24"/>
        </w:rPr>
        <w:t>Ηρεμήστε, κύριε Τριανταφυλλίδη!</w:t>
      </w:r>
    </w:p>
    <w:p w14:paraId="4C8A81EB" w14:textId="77777777" w:rsidR="001C0F06" w:rsidRDefault="00267A1D">
      <w:pPr>
        <w:spacing w:line="600" w:lineRule="auto"/>
        <w:ind w:firstLine="720"/>
        <w:jc w:val="both"/>
        <w:rPr>
          <w:rFonts w:eastAsia="Times New Roman"/>
          <w:color w:val="000000" w:themeColor="text1"/>
          <w:szCs w:val="24"/>
        </w:rPr>
      </w:pPr>
      <w:r>
        <w:rPr>
          <w:rFonts w:eastAsia="Times New Roman"/>
          <w:b/>
          <w:color w:val="000000" w:themeColor="text1"/>
          <w:szCs w:val="24"/>
        </w:rPr>
        <w:t>ΑΛΕΞΑΝΔΡΟΣ ΤΡΙΑΝΤΑΦΥΛΛΙΔΗΣ:</w:t>
      </w:r>
      <w:r>
        <w:rPr>
          <w:rFonts w:eastAsia="Times New Roman"/>
          <w:color w:val="000000" w:themeColor="text1"/>
          <w:szCs w:val="24"/>
        </w:rPr>
        <w:t xml:space="preserve"> Όταν βρίζατε τον Πρωθυπουργό…</w:t>
      </w:r>
    </w:p>
    <w:p w14:paraId="4C8A81EC" w14:textId="77777777" w:rsidR="001C0F06" w:rsidRDefault="00267A1D">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(Νικήτας Κακλαμάνης): </w:t>
      </w:r>
      <w:r>
        <w:rPr>
          <w:rFonts w:eastAsia="Times New Roman"/>
          <w:color w:val="000000" w:themeColor="text1"/>
          <w:szCs w:val="24"/>
        </w:rPr>
        <w:t xml:space="preserve">Κύριε Τριανταφυλλίδη, ηρεμήστε. Είμαι </w:t>
      </w:r>
      <w:r>
        <w:rPr>
          <w:rFonts w:eastAsia="Times New Roman"/>
          <w:color w:val="000000" w:themeColor="text1"/>
          <w:szCs w:val="24"/>
        </w:rPr>
        <w:t>έτοιμος να σηκωθώ και να σας ανακαλέσω στην τάξη. Ηρεμήστε!</w:t>
      </w:r>
    </w:p>
    <w:p w14:paraId="4C8A81ED" w14:textId="77777777" w:rsidR="001C0F06" w:rsidRDefault="00267A1D">
      <w:pPr>
        <w:spacing w:line="600" w:lineRule="auto"/>
        <w:ind w:firstLine="720"/>
        <w:jc w:val="both"/>
        <w:rPr>
          <w:rFonts w:eastAsia="Times New Roman"/>
          <w:color w:val="000000" w:themeColor="text1"/>
          <w:szCs w:val="24"/>
        </w:rPr>
      </w:pPr>
      <w:r>
        <w:rPr>
          <w:rFonts w:eastAsia="Times New Roman"/>
          <w:color w:val="000000" w:themeColor="text1"/>
          <w:szCs w:val="24"/>
        </w:rPr>
        <w:t>Συνεχίστε, κυρία Καρακώστα.</w:t>
      </w:r>
    </w:p>
    <w:p w14:paraId="4C8A81EE" w14:textId="77777777" w:rsidR="001C0F06" w:rsidRDefault="00267A1D">
      <w:pPr>
        <w:spacing w:line="600" w:lineRule="auto"/>
        <w:ind w:firstLine="720"/>
        <w:jc w:val="both"/>
        <w:rPr>
          <w:rFonts w:eastAsia="Times New Roman"/>
          <w:color w:val="000000" w:themeColor="text1"/>
          <w:szCs w:val="24"/>
        </w:rPr>
      </w:pPr>
      <w:r>
        <w:rPr>
          <w:rFonts w:eastAsia="Times New Roman"/>
          <w:b/>
          <w:color w:val="000000" w:themeColor="text1"/>
          <w:szCs w:val="24"/>
        </w:rPr>
        <w:t>ΕΥΑΓΓΕΛΙΑ (ΕΥΗ) ΚΑΡΑΚΩΣΤΑ:</w:t>
      </w:r>
      <w:r>
        <w:rPr>
          <w:rFonts w:eastAsia="Times New Roman"/>
          <w:color w:val="000000" w:themeColor="text1"/>
          <w:szCs w:val="24"/>
        </w:rPr>
        <w:t xml:space="preserve"> Έχω, λοιπόν, να πω ότι όντως κάποια πράγματα είναι στην ιδεολογία σας και το έχετε παραδεχτεί. Είναι, λοιπόν, στην ιδεολογία σας όταν ο κ. </w:t>
      </w:r>
      <w:proofErr w:type="spellStart"/>
      <w:r>
        <w:rPr>
          <w:rFonts w:eastAsia="Times New Roman"/>
          <w:color w:val="000000" w:themeColor="text1"/>
          <w:szCs w:val="24"/>
        </w:rPr>
        <w:t>Βρ</w:t>
      </w:r>
      <w:r>
        <w:rPr>
          <w:rFonts w:eastAsia="Times New Roman"/>
          <w:color w:val="000000" w:themeColor="text1"/>
          <w:szCs w:val="24"/>
        </w:rPr>
        <w:t>ούτσης</w:t>
      </w:r>
      <w:proofErr w:type="spellEnd"/>
      <w:r>
        <w:rPr>
          <w:rFonts w:eastAsia="Times New Roman"/>
          <w:color w:val="000000" w:themeColor="text1"/>
          <w:szCs w:val="24"/>
        </w:rPr>
        <w:t xml:space="preserve"> αύξησε τις ασφαλιστικές εισφορές 100% και οριζόντια σε όλους, μεγάλους επιχειρηματίες και ανέργους;</w:t>
      </w:r>
    </w:p>
    <w:p w14:paraId="4C8A81EF" w14:textId="77777777" w:rsidR="001C0F06" w:rsidRDefault="00267A1D">
      <w:pPr>
        <w:spacing w:line="600" w:lineRule="auto"/>
        <w:ind w:firstLine="720"/>
        <w:jc w:val="both"/>
        <w:rPr>
          <w:rFonts w:eastAsia="Times New Roman"/>
          <w:color w:val="000000" w:themeColor="text1"/>
          <w:szCs w:val="24"/>
        </w:rPr>
      </w:pPr>
      <w:r>
        <w:rPr>
          <w:rFonts w:eastAsia="Times New Roman"/>
          <w:b/>
          <w:color w:val="000000" w:themeColor="text1"/>
          <w:szCs w:val="24"/>
        </w:rPr>
        <w:t>ΙΩΑΝΝΗΣ ΒΡΟΥΤΣΗΣ:</w:t>
      </w:r>
      <w:r>
        <w:rPr>
          <w:rFonts w:eastAsia="Times New Roman"/>
          <w:color w:val="000000" w:themeColor="text1"/>
          <w:szCs w:val="24"/>
        </w:rPr>
        <w:t xml:space="preserve"> Αύξησα;</w:t>
      </w:r>
    </w:p>
    <w:p w14:paraId="4C8A81F0" w14:textId="77777777" w:rsidR="001C0F06" w:rsidRDefault="00267A1D">
      <w:pPr>
        <w:spacing w:line="600" w:lineRule="auto"/>
        <w:ind w:firstLine="720"/>
        <w:jc w:val="both"/>
        <w:rPr>
          <w:rFonts w:eastAsia="Times New Roman"/>
          <w:color w:val="000000" w:themeColor="text1"/>
          <w:szCs w:val="24"/>
        </w:rPr>
      </w:pPr>
      <w:r>
        <w:rPr>
          <w:rFonts w:eastAsia="Times New Roman"/>
          <w:b/>
          <w:color w:val="000000" w:themeColor="text1"/>
          <w:szCs w:val="24"/>
        </w:rPr>
        <w:t>ΕΥΑΓΓΕΛΙΑ (ΕΥΗ) ΚΑΡΑΚΩΣΤΑ:</w:t>
      </w:r>
      <w:r>
        <w:rPr>
          <w:rFonts w:eastAsia="Times New Roman"/>
          <w:color w:val="000000" w:themeColor="text1"/>
          <w:szCs w:val="24"/>
        </w:rPr>
        <w:t xml:space="preserve"> Οριζόντια 100%.</w:t>
      </w:r>
    </w:p>
    <w:p w14:paraId="4C8A81F1" w14:textId="77777777" w:rsidR="001C0F06" w:rsidRDefault="00267A1D">
      <w:pPr>
        <w:spacing w:line="600" w:lineRule="auto"/>
        <w:ind w:firstLine="720"/>
        <w:jc w:val="both"/>
        <w:rPr>
          <w:rFonts w:eastAsia="Times New Roman"/>
          <w:color w:val="000000" w:themeColor="text1"/>
          <w:szCs w:val="24"/>
        </w:rPr>
      </w:pPr>
      <w:r>
        <w:rPr>
          <w:rFonts w:eastAsia="Times New Roman"/>
          <w:b/>
          <w:color w:val="000000" w:themeColor="text1"/>
          <w:szCs w:val="24"/>
        </w:rPr>
        <w:t>ΙΩΑΝΝΗΣ ΒΡΟΥΤΣΗΣ:</w:t>
      </w:r>
      <w:r>
        <w:rPr>
          <w:rFonts w:eastAsia="Times New Roman"/>
          <w:color w:val="000000" w:themeColor="text1"/>
          <w:szCs w:val="24"/>
        </w:rPr>
        <w:t xml:space="preserve"> Αύξησα ή μείωσα;</w:t>
      </w:r>
    </w:p>
    <w:p w14:paraId="4C8A81F2" w14:textId="77777777" w:rsidR="001C0F06" w:rsidRDefault="00267A1D">
      <w:pPr>
        <w:spacing w:line="600" w:lineRule="auto"/>
        <w:ind w:firstLine="720"/>
        <w:jc w:val="both"/>
        <w:rPr>
          <w:rFonts w:eastAsia="Times New Roman"/>
          <w:color w:val="000000" w:themeColor="text1"/>
          <w:szCs w:val="24"/>
        </w:rPr>
      </w:pPr>
      <w:r>
        <w:rPr>
          <w:rFonts w:eastAsia="Times New Roman"/>
          <w:b/>
          <w:color w:val="000000" w:themeColor="text1"/>
          <w:szCs w:val="24"/>
        </w:rPr>
        <w:t>ΕΥΑΓΓΕΛΙΑ (ΕΥΗ) ΚΑΡΑΚΩΣΤΑ:</w:t>
      </w:r>
      <w:r>
        <w:rPr>
          <w:rFonts w:eastAsia="Times New Roman"/>
          <w:color w:val="000000" w:themeColor="text1"/>
          <w:szCs w:val="24"/>
        </w:rPr>
        <w:t xml:space="preserve"> Αυξήσατε, κύριε </w:t>
      </w:r>
      <w:proofErr w:type="spellStart"/>
      <w:r>
        <w:rPr>
          <w:rFonts w:eastAsia="Times New Roman"/>
          <w:color w:val="000000" w:themeColor="text1"/>
          <w:szCs w:val="24"/>
        </w:rPr>
        <w:t>Βρ</w:t>
      </w:r>
      <w:r>
        <w:rPr>
          <w:rFonts w:eastAsia="Times New Roman"/>
          <w:color w:val="000000" w:themeColor="text1"/>
          <w:szCs w:val="24"/>
        </w:rPr>
        <w:t>ούτση</w:t>
      </w:r>
      <w:proofErr w:type="spellEnd"/>
      <w:r>
        <w:rPr>
          <w:rFonts w:eastAsia="Times New Roman"/>
          <w:color w:val="000000" w:themeColor="text1"/>
          <w:szCs w:val="24"/>
        </w:rPr>
        <w:t xml:space="preserve">. </w:t>
      </w:r>
    </w:p>
    <w:p w14:paraId="4C8A81F3" w14:textId="77777777" w:rsidR="001C0F06" w:rsidRDefault="00267A1D">
      <w:pPr>
        <w:spacing w:line="600" w:lineRule="auto"/>
        <w:ind w:firstLine="720"/>
        <w:jc w:val="both"/>
        <w:rPr>
          <w:rFonts w:eastAsia="Times New Roman"/>
          <w:color w:val="000000" w:themeColor="text1"/>
          <w:szCs w:val="24"/>
        </w:rPr>
      </w:pPr>
      <w:r>
        <w:rPr>
          <w:rFonts w:eastAsia="Times New Roman"/>
          <w:b/>
          <w:color w:val="000000" w:themeColor="text1"/>
          <w:szCs w:val="24"/>
        </w:rPr>
        <w:lastRenderedPageBreak/>
        <w:t>ΙΩΑΝΝΗΣ ΒΡΟΥΤΣΗΣ:</w:t>
      </w:r>
      <w:r>
        <w:rPr>
          <w:rFonts w:eastAsia="Times New Roman"/>
          <w:color w:val="000000" w:themeColor="text1"/>
          <w:szCs w:val="24"/>
        </w:rPr>
        <w:t xml:space="preserve"> Τις εισφορές; </w:t>
      </w:r>
    </w:p>
    <w:p w14:paraId="4C8A81F4" w14:textId="77777777" w:rsidR="001C0F06" w:rsidRDefault="00267A1D">
      <w:pPr>
        <w:spacing w:line="600" w:lineRule="auto"/>
        <w:ind w:firstLine="720"/>
        <w:jc w:val="both"/>
        <w:rPr>
          <w:rFonts w:eastAsia="Times New Roman"/>
          <w:color w:val="000000" w:themeColor="text1"/>
          <w:szCs w:val="24"/>
        </w:rPr>
      </w:pPr>
      <w:r>
        <w:rPr>
          <w:rFonts w:eastAsia="Times New Roman"/>
          <w:b/>
          <w:color w:val="000000" w:themeColor="text1"/>
          <w:szCs w:val="24"/>
        </w:rPr>
        <w:t>ΕΥΑΓΓΕΛΙΑ (ΕΥΗ) ΚΑΡΑΚΩΣΤΑ:</w:t>
      </w:r>
      <w:r>
        <w:rPr>
          <w:rFonts w:eastAsia="Times New Roman"/>
          <w:color w:val="000000" w:themeColor="text1"/>
          <w:szCs w:val="24"/>
        </w:rPr>
        <w:t xml:space="preserve"> Τις εισφορές των μηχανικών τις διπλασιάσατε, αν θέλετε να ξέρετε.</w:t>
      </w:r>
    </w:p>
    <w:p w14:paraId="4C8A81F5" w14:textId="77777777" w:rsidR="001C0F06" w:rsidRDefault="00267A1D">
      <w:pPr>
        <w:spacing w:line="600" w:lineRule="auto"/>
        <w:ind w:firstLine="720"/>
        <w:jc w:val="both"/>
        <w:rPr>
          <w:rFonts w:eastAsia="Times New Roman"/>
          <w:color w:val="000000" w:themeColor="text1"/>
          <w:szCs w:val="24"/>
        </w:rPr>
      </w:pPr>
      <w:r>
        <w:rPr>
          <w:rFonts w:eastAsia="Times New Roman"/>
          <w:b/>
          <w:color w:val="000000" w:themeColor="text1"/>
          <w:szCs w:val="24"/>
        </w:rPr>
        <w:t>ΙΩΑΝΝΗΣ ΒΡΟΥΤΣΗΣ:</w:t>
      </w:r>
      <w:r>
        <w:rPr>
          <w:rFonts w:eastAsia="Times New Roman"/>
          <w:color w:val="000000" w:themeColor="text1"/>
          <w:szCs w:val="24"/>
        </w:rPr>
        <w:t xml:space="preserve"> Τι λέτε; Δεν τα ξέρετε καλά.</w:t>
      </w:r>
    </w:p>
    <w:p w14:paraId="4C8A81F6" w14:textId="77777777" w:rsidR="001C0F06" w:rsidRDefault="00267A1D">
      <w:pPr>
        <w:spacing w:line="600" w:lineRule="auto"/>
        <w:ind w:firstLine="720"/>
        <w:jc w:val="both"/>
        <w:rPr>
          <w:rFonts w:eastAsia="Times New Roman"/>
          <w:color w:val="000000" w:themeColor="text1"/>
          <w:szCs w:val="24"/>
        </w:rPr>
      </w:pPr>
      <w:r>
        <w:rPr>
          <w:rFonts w:eastAsia="Times New Roman"/>
          <w:b/>
          <w:color w:val="000000" w:themeColor="text1"/>
          <w:szCs w:val="24"/>
        </w:rPr>
        <w:t>ΕΥΑΓΓΕΛΙΑ (ΕΥΗ) ΚΑΡΑΚΩΣΤΑ:</w:t>
      </w:r>
      <w:r>
        <w:rPr>
          <w:rFonts w:eastAsia="Times New Roman"/>
          <w:color w:val="000000" w:themeColor="text1"/>
          <w:szCs w:val="24"/>
        </w:rPr>
        <w:t xml:space="preserve"> Είμαι μηχανικός και τα έχω πληρώσει…</w:t>
      </w:r>
    </w:p>
    <w:p w14:paraId="4C8A81F7" w14:textId="77777777" w:rsidR="001C0F06" w:rsidRDefault="00267A1D">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w:t>
      </w:r>
      <w:r>
        <w:rPr>
          <w:rFonts w:eastAsia="Times New Roman"/>
          <w:b/>
          <w:color w:val="000000" w:themeColor="text1"/>
          <w:szCs w:val="24"/>
        </w:rPr>
        <w:t xml:space="preserve">(Νικήτας Κακλαμάνης): </w:t>
      </w:r>
      <w:r>
        <w:rPr>
          <w:rFonts w:eastAsia="Times New Roman"/>
          <w:color w:val="000000" w:themeColor="text1"/>
          <w:szCs w:val="24"/>
        </w:rPr>
        <w:t xml:space="preserve">Θα κάνετε ομιλία, κυρία Καρακώστα; </w:t>
      </w:r>
    </w:p>
    <w:p w14:paraId="4C8A81F8" w14:textId="77777777" w:rsidR="001C0F06" w:rsidRDefault="00267A1D">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Κύριε </w:t>
      </w:r>
      <w:proofErr w:type="spellStart"/>
      <w:r>
        <w:rPr>
          <w:rFonts w:eastAsia="Times New Roman"/>
          <w:color w:val="000000" w:themeColor="text1"/>
          <w:szCs w:val="24"/>
        </w:rPr>
        <w:t>Βρούτση</w:t>
      </w:r>
      <w:proofErr w:type="spellEnd"/>
      <w:r>
        <w:rPr>
          <w:rFonts w:eastAsia="Times New Roman"/>
          <w:color w:val="000000" w:themeColor="text1"/>
          <w:szCs w:val="24"/>
        </w:rPr>
        <w:t>, μην κάνετε διάλογο.</w:t>
      </w:r>
    </w:p>
    <w:p w14:paraId="4C8A81F9" w14:textId="77777777" w:rsidR="001C0F06" w:rsidRDefault="00267A1D">
      <w:pPr>
        <w:spacing w:line="600" w:lineRule="auto"/>
        <w:ind w:firstLine="720"/>
        <w:jc w:val="both"/>
        <w:rPr>
          <w:rFonts w:eastAsia="Times New Roman"/>
          <w:color w:val="000000" w:themeColor="text1"/>
          <w:szCs w:val="24"/>
        </w:rPr>
      </w:pPr>
      <w:r>
        <w:rPr>
          <w:rFonts w:eastAsia="Times New Roman"/>
          <w:b/>
          <w:color w:val="000000" w:themeColor="text1"/>
          <w:szCs w:val="24"/>
        </w:rPr>
        <w:t>ΕΥΑΓΓΕΛΙΑ (ΕΥΗ) ΚΑΡΑΚΩΣΤΑ:</w:t>
      </w:r>
      <w:r>
        <w:rPr>
          <w:rFonts w:eastAsia="Times New Roman"/>
          <w:color w:val="000000" w:themeColor="text1"/>
          <w:szCs w:val="24"/>
        </w:rPr>
        <w:t xml:space="preserve"> Κύριε </w:t>
      </w:r>
      <w:proofErr w:type="spellStart"/>
      <w:r>
        <w:rPr>
          <w:rFonts w:eastAsia="Times New Roman"/>
          <w:color w:val="000000" w:themeColor="text1"/>
          <w:szCs w:val="24"/>
        </w:rPr>
        <w:t>Βρούτση</w:t>
      </w:r>
      <w:proofErr w:type="spellEnd"/>
      <w:r>
        <w:rPr>
          <w:rFonts w:eastAsia="Times New Roman"/>
          <w:color w:val="000000" w:themeColor="text1"/>
          <w:szCs w:val="24"/>
        </w:rPr>
        <w:t>, τα έχω πληρώσει, γιατί εγώ Βουλευτής είμαι τα τελευταία δύο χρόνια. Άρα, λοιπόν, ξέρω τι έχω πληρώσει.</w:t>
      </w:r>
    </w:p>
    <w:p w14:paraId="4C8A81FA" w14:textId="77777777" w:rsidR="001C0F06" w:rsidRDefault="00267A1D">
      <w:pPr>
        <w:spacing w:line="600" w:lineRule="auto"/>
        <w:ind w:firstLine="720"/>
        <w:jc w:val="both"/>
        <w:rPr>
          <w:rFonts w:eastAsia="Times New Roman"/>
          <w:color w:val="000000" w:themeColor="text1"/>
          <w:szCs w:val="24"/>
        </w:rPr>
      </w:pPr>
      <w:r>
        <w:rPr>
          <w:rFonts w:eastAsia="Times New Roman"/>
          <w:color w:val="000000" w:themeColor="text1"/>
          <w:szCs w:val="24"/>
        </w:rPr>
        <w:t>Καταργήσατε, επίση</w:t>
      </w:r>
      <w:r>
        <w:rPr>
          <w:rFonts w:eastAsia="Times New Roman"/>
          <w:color w:val="000000" w:themeColor="text1"/>
          <w:szCs w:val="24"/>
        </w:rPr>
        <w:t>ς, τη νοσοκομειακή περίθαλψη ανθρώπων με βαριές ασθένειες και των παιδιών τους, επειδή είχαν χρέη στα ασφαλιστικά τους ταμεία. Καταργήσατε συλλογικές συμβάσεις και μας ρίξατε στη ζούγκλα των ατομικών συμβάσεων. Και βέβαια διαλύσατε το ασφαλιστικό, συμμετέχ</w:t>
      </w:r>
      <w:r>
        <w:rPr>
          <w:rFonts w:eastAsia="Times New Roman"/>
          <w:color w:val="000000" w:themeColor="text1"/>
          <w:szCs w:val="24"/>
        </w:rPr>
        <w:t xml:space="preserve">οντας στο </w:t>
      </w:r>
      <w:r>
        <w:rPr>
          <w:rFonts w:eastAsia="Times New Roman"/>
          <w:color w:val="000000" w:themeColor="text1"/>
          <w:szCs w:val="24"/>
          <w:lang w:val="en-US"/>
        </w:rPr>
        <w:t>PSI</w:t>
      </w:r>
      <w:r>
        <w:rPr>
          <w:rFonts w:eastAsia="Times New Roman"/>
          <w:color w:val="000000" w:themeColor="text1"/>
          <w:szCs w:val="24"/>
        </w:rPr>
        <w:t xml:space="preserve"> και όλα </w:t>
      </w:r>
      <w:r>
        <w:rPr>
          <w:rFonts w:eastAsia="Times New Roman"/>
          <w:color w:val="000000" w:themeColor="text1"/>
          <w:szCs w:val="24"/>
        </w:rPr>
        <w:lastRenderedPageBreak/>
        <w:t>αυτά τα ιστορικά που όλοι τα ξέρουμε και τα ξέρει ο κόσμος καλύτερα από εμένα και από εσάς. Άρα, αυτά όλα που κάνατε ήταν πράγματι στην ιδεολογία σας. Και ποτέ δεν στεναχωρηθήκατε για αυτά που κάνατε ούτε για τις απολύσεις ούτε για όσ</w:t>
      </w:r>
      <w:r>
        <w:rPr>
          <w:rFonts w:eastAsia="Times New Roman"/>
          <w:color w:val="000000" w:themeColor="text1"/>
          <w:szCs w:val="24"/>
        </w:rPr>
        <w:t>α έχω πει προηγούμενα. Ενώ εμείς</w:t>
      </w:r>
      <w:r>
        <w:rPr>
          <w:rFonts w:eastAsia="Times New Roman"/>
          <w:color w:val="000000" w:themeColor="text1"/>
          <w:szCs w:val="24"/>
        </w:rPr>
        <w:t>,</w:t>
      </w:r>
      <w:r>
        <w:rPr>
          <w:rFonts w:eastAsia="Times New Roman"/>
          <w:color w:val="000000" w:themeColor="text1"/>
          <w:szCs w:val="24"/>
        </w:rPr>
        <w:t xml:space="preserve"> τουλάχιστον</w:t>
      </w:r>
      <w:r>
        <w:rPr>
          <w:rFonts w:eastAsia="Times New Roman"/>
          <w:color w:val="000000" w:themeColor="text1"/>
          <w:szCs w:val="24"/>
        </w:rPr>
        <w:t>,</w:t>
      </w:r>
      <w:r>
        <w:rPr>
          <w:rFonts w:eastAsia="Times New Roman"/>
          <w:color w:val="000000" w:themeColor="text1"/>
          <w:szCs w:val="24"/>
        </w:rPr>
        <w:t xml:space="preserve"> στεναχωριόμαστε όταν είμαστε σε αδιέξοδο.</w:t>
      </w:r>
    </w:p>
    <w:p w14:paraId="4C8A81FB" w14:textId="77777777" w:rsidR="001C0F06" w:rsidRDefault="00267A1D">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Ερχόμαστε, λοιπόν, σήμερα σθεναρά στην </w:t>
      </w:r>
      <w:proofErr w:type="spellStart"/>
      <w:r>
        <w:rPr>
          <w:rFonts w:eastAsia="Times New Roman"/>
          <w:color w:val="000000" w:themeColor="text1"/>
          <w:szCs w:val="24"/>
        </w:rPr>
        <w:t>ψυχοσύνθεσή</w:t>
      </w:r>
      <w:proofErr w:type="spellEnd"/>
      <w:r>
        <w:rPr>
          <w:rFonts w:eastAsia="Times New Roman"/>
          <w:color w:val="000000" w:themeColor="text1"/>
          <w:szCs w:val="24"/>
        </w:rPr>
        <w:t xml:space="preserve"> μας -ειπώθηκαν πάρα πολλά από τους συναδέλφους μας και εξαιρετικά καλά και από την προηγούμενη ομιλήτρια κ. </w:t>
      </w:r>
      <w:proofErr w:type="spellStart"/>
      <w:r>
        <w:rPr>
          <w:rFonts w:eastAsia="Times New Roman"/>
          <w:color w:val="000000" w:themeColor="text1"/>
          <w:szCs w:val="24"/>
        </w:rPr>
        <w:t>Τζούφη</w:t>
      </w:r>
      <w:proofErr w:type="spellEnd"/>
      <w:r>
        <w:rPr>
          <w:rFonts w:eastAsia="Times New Roman"/>
          <w:color w:val="000000" w:themeColor="text1"/>
          <w:szCs w:val="24"/>
        </w:rPr>
        <w:t xml:space="preserve">- </w:t>
      </w:r>
      <w:r>
        <w:rPr>
          <w:rFonts w:eastAsia="Times New Roman"/>
          <w:color w:val="000000" w:themeColor="text1"/>
          <w:szCs w:val="24"/>
        </w:rPr>
        <w:t xml:space="preserve">να διορθώσουμε πράγματα. Διορθώνουμε και καλύπτουμε κενά με τα νομοσχέδια. Και η πολιτική μας λογική ποια είναι; Να διορθώνουμε ό,τι μπορούμε στάδιο-στάδιο και πηγαίνοντας προς την έξοδο αυτής της επιτήρησης. Βεβαίως και δεν τα διορθώνει όλα το νομοσχέδιο </w:t>
      </w:r>
      <w:r>
        <w:rPr>
          <w:rFonts w:eastAsia="Times New Roman"/>
          <w:color w:val="000000" w:themeColor="text1"/>
          <w:szCs w:val="24"/>
        </w:rPr>
        <w:t>και βεβαίως θα έρθουν κι άλλα νομοσχέδιο στη σειρά. Αναφέρθηκε η κ. Φωτίου σε πάρα πολλά στοιχεία που μπαίνουν στο κοινωνικό πλαίσιο, που διορθώνουν κοινωνικές πολιτικές. Και θα τα κάνουμε. Περιμένετε, μην αγωνιάτε. Κι ο κόσμος αυτά τα εισπράττει και τα αν</w:t>
      </w:r>
      <w:r>
        <w:rPr>
          <w:rFonts w:eastAsia="Times New Roman"/>
          <w:color w:val="000000" w:themeColor="text1"/>
          <w:szCs w:val="24"/>
        </w:rPr>
        <w:t>τιλαμβάνεται.</w:t>
      </w:r>
    </w:p>
    <w:p w14:paraId="4C8A81FC" w14:textId="77777777" w:rsidR="001C0F06" w:rsidRDefault="00267A1D">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Άρα, σοβαρό ζήτημα διόρθωσης είναι το γεγονός</w:t>
      </w:r>
      <w:r>
        <w:rPr>
          <w:rFonts w:eastAsia="Times New Roman"/>
          <w:color w:val="000000" w:themeColor="text1"/>
          <w:szCs w:val="24"/>
        </w:rPr>
        <w:t>,</w:t>
      </w:r>
      <w:r>
        <w:rPr>
          <w:rFonts w:eastAsia="Times New Roman"/>
          <w:color w:val="000000" w:themeColor="text1"/>
          <w:szCs w:val="24"/>
        </w:rPr>
        <w:t xml:space="preserve"> που αναφέρθηκε και προηγούμενα όσον αφορά τους πολιτικούς μηχανικούς και τους δικηγόρους, που είπατε ότι τους δίνουμε ψίχουλα. Όταν διαμαρτύρονταν στους δρόμους, ήσασταν υπέρ τους. Τώρα που σε αυτούς τους ανθρώπους που πραγματικά δεν έχουν εγγραφεί, δεν έ</w:t>
      </w:r>
      <w:r>
        <w:rPr>
          <w:rFonts w:eastAsia="Times New Roman"/>
          <w:color w:val="000000" w:themeColor="text1"/>
          <w:szCs w:val="24"/>
        </w:rPr>
        <w:t>χουν κάνει έναρξη εργασιών, ερχόμαστε και λέμε «μην πληρώνετε ασφάλιστρα», με δεδομένο βέβαια ότι όλοι οι ανασφάλιστοι πλέον έχουν υγεία, δεν καταλαβαίνω γιατί δεν το βρίσκετε θετικό.</w:t>
      </w:r>
    </w:p>
    <w:p w14:paraId="4C8A81FD" w14:textId="77777777" w:rsidR="001C0F06" w:rsidRDefault="00267A1D">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Επειδή ο χρόνος δεν με παίρνει -αναφέρθηκε και η κ. </w:t>
      </w:r>
      <w:proofErr w:type="spellStart"/>
      <w:r>
        <w:rPr>
          <w:rFonts w:eastAsia="Times New Roman"/>
          <w:color w:val="000000" w:themeColor="text1"/>
          <w:szCs w:val="24"/>
        </w:rPr>
        <w:t>Τζούφη</w:t>
      </w:r>
      <w:proofErr w:type="spellEnd"/>
      <w:r>
        <w:rPr>
          <w:rFonts w:eastAsia="Times New Roman"/>
          <w:color w:val="000000" w:themeColor="text1"/>
          <w:szCs w:val="24"/>
        </w:rPr>
        <w:t xml:space="preserve"> σε αυτά- είνα</w:t>
      </w:r>
      <w:r>
        <w:rPr>
          <w:rFonts w:eastAsia="Times New Roman"/>
          <w:color w:val="000000" w:themeColor="text1"/>
          <w:szCs w:val="24"/>
        </w:rPr>
        <w:t>ι δύο σημεία σε σχέση με τον νόμο. Δυστυχώς, δεν προλαβαίνω να αναφερθώ στα υπόλοιπα. Είναι δύο σημεία. Το πρώτο σημείο είναι το γεγονός ότι θέλουμε στην εκπαίδευση να εκπαιδευτεί ο κόσμος για το πώς αποδέχεται και αντιμετωπίζει την αναπηρία.</w:t>
      </w:r>
    </w:p>
    <w:p w14:paraId="4C8A81FE" w14:textId="77777777" w:rsidR="001C0F06" w:rsidRDefault="00267A1D">
      <w:pPr>
        <w:spacing w:line="600" w:lineRule="auto"/>
        <w:ind w:firstLine="720"/>
        <w:jc w:val="both"/>
        <w:rPr>
          <w:rFonts w:eastAsia="Times New Roman"/>
          <w:color w:val="000000" w:themeColor="text1"/>
          <w:szCs w:val="24"/>
        </w:rPr>
      </w:pPr>
      <w:r>
        <w:rPr>
          <w:rFonts w:eastAsia="Times New Roman"/>
          <w:color w:val="000000" w:themeColor="text1"/>
          <w:szCs w:val="24"/>
        </w:rPr>
        <w:t>Το δεύτερο ση</w:t>
      </w:r>
      <w:r>
        <w:rPr>
          <w:rFonts w:eastAsia="Times New Roman"/>
          <w:color w:val="000000" w:themeColor="text1"/>
          <w:szCs w:val="24"/>
        </w:rPr>
        <w:t>μείο έχει να κάνει με την αναπηρία των ψυχολογικών προβλημάτων των ατόμων. Τους βάζουμε να εργαστούν, τους δίνουμε το δικαίωμα να εργαστούν, χωρίς να χάνουν το επίδομά τους. Γιατί; Γιατί αυτό τους κάνει και καλό στην υγεία τους.</w:t>
      </w:r>
    </w:p>
    <w:p w14:paraId="4C8A81FF" w14:textId="77777777" w:rsidR="001C0F06" w:rsidRDefault="00267A1D">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(Στο σημείο αυτό </w:t>
      </w:r>
      <w:r>
        <w:rPr>
          <w:rFonts w:eastAsia="Times New Roman"/>
          <w:color w:val="000000" w:themeColor="text1"/>
          <w:szCs w:val="24"/>
        </w:rPr>
        <w:t>κ</w:t>
      </w:r>
      <w:r>
        <w:rPr>
          <w:rFonts w:eastAsia="Times New Roman"/>
          <w:color w:val="000000" w:themeColor="text1"/>
          <w:szCs w:val="24"/>
        </w:rPr>
        <w:t>τυπάει το</w:t>
      </w:r>
      <w:r>
        <w:rPr>
          <w:rFonts w:eastAsia="Times New Roman"/>
          <w:color w:val="000000" w:themeColor="text1"/>
          <w:szCs w:val="24"/>
        </w:rPr>
        <w:t xml:space="preserve"> κουδούνι λήξεως του χρόνου ομιλίας της κυρίας Βουλευτού)</w:t>
      </w:r>
    </w:p>
    <w:p w14:paraId="4C8A8200" w14:textId="77777777" w:rsidR="001C0F06" w:rsidRDefault="00267A1D">
      <w:pPr>
        <w:spacing w:line="600" w:lineRule="auto"/>
        <w:ind w:firstLine="720"/>
        <w:jc w:val="both"/>
        <w:rPr>
          <w:rFonts w:eastAsia="Times New Roman"/>
          <w:color w:val="000000" w:themeColor="text1"/>
          <w:szCs w:val="24"/>
        </w:rPr>
      </w:pPr>
      <w:r>
        <w:rPr>
          <w:rFonts w:eastAsia="Times New Roman"/>
          <w:color w:val="000000" w:themeColor="text1"/>
          <w:szCs w:val="24"/>
        </w:rPr>
        <w:t>Άρα, πιάνουμε ευαίσθητα σημεία, ευαίσθητες χορδές και εξαιρετικά βεβαίως αντιμετωπίζουμε -δεν συνηθίζω να παίρνω περισσότερο χρόνο- την επέκταση της μητρότητας, η οποία δεν μένει μόνο στην πραγματικ</w:t>
      </w:r>
      <w:r>
        <w:rPr>
          <w:rFonts w:eastAsia="Times New Roman"/>
          <w:color w:val="000000" w:themeColor="text1"/>
          <w:szCs w:val="24"/>
        </w:rPr>
        <w:t>ή μητέρα, αλλά μπαίνει και στο κομμάτι της μητέρας</w:t>
      </w:r>
      <w:r>
        <w:rPr>
          <w:rFonts w:eastAsia="Times New Roman"/>
          <w:color w:val="000000" w:themeColor="text1"/>
          <w:szCs w:val="24"/>
        </w:rPr>
        <w:t>,</w:t>
      </w:r>
      <w:r>
        <w:rPr>
          <w:rFonts w:eastAsia="Times New Roman"/>
          <w:color w:val="000000" w:themeColor="text1"/>
          <w:szCs w:val="24"/>
        </w:rPr>
        <w:t xml:space="preserve"> που υιοθετεί ή που έχει την πρόθεση να υιοθετήσει. Σοβαρά ευαίσθητα στοιχεία άλλου τρόπου σκέψης και ανθρώπων με άλλη ψυχοσύνθεση.</w:t>
      </w:r>
    </w:p>
    <w:p w14:paraId="4C8A8201" w14:textId="77777777" w:rsidR="001C0F06" w:rsidRDefault="00267A1D">
      <w:pPr>
        <w:spacing w:line="600" w:lineRule="auto"/>
        <w:ind w:firstLine="720"/>
        <w:jc w:val="both"/>
        <w:rPr>
          <w:rFonts w:eastAsia="Times New Roman"/>
          <w:color w:val="000000" w:themeColor="text1"/>
          <w:szCs w:val="24"/>
        </w:rPr>
      </w:pPr>
      <w:r>
        <w:rPr>
          <w:rFonts w:eastAsia="Times New Roman"/>
          <w:color w:val="000000" w:themeColor="text1"/>
          <w:szCs w:val="24"/>
        </w:rPr>
        <w:t>Ευχαριστώ πολύ.</w:t>
      </w:r>
    </w:p>
    <w:p w14:paraId="4C8A8202" w14:textId="77777777" w:rsidR="001C0F06" w:rsidRDefault="00267A1D">
      <w:pPr>
        <w:spacing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τις πτέρυγες του ΣΥΡΙΖΑ και των ΑΝΕΛ)</w:t>
      </w:r>
      <w:r>
        <w:rPr>
          <w:rFonts w:eastAsia="Times New Roman"/>
          <w:color w:val="000000" w:themeColor="text1"/>
          <w:szCs w:val="24"/>
        </w:rPr>
        <w:t xml:space="preserve"> </w:t>
      </w:r>
    </w:p>
    <w:p w14:paraId="4C8A8203" w14:textId="77777777" w:rsidR="001C0F06" w:rsidRDefault="00267A1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Προχωράμε στους επόμενους τρεις συναδέλφους. </w:t>
      </w:r>
    </w:p>
    <w:p w14:paraId="4C8A8204" w14:textId="77777777" w:rsidR="001C0F06" w:rsidRDefault="00267A1D">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Μεϊκόπουλος</w:t>
      </w:r>
      <w:proofErr w:type="spellEnd"/>
      <w:r>
        <w:rPr>
          <w:rFonts w:eastAsia="Times New Roman"/>
          <w:szCs w:val="24"/>
        </w:rPr>
        <w:t xml:space="preserve"> έχει τον λόγο.</w:t>
      </w:r>
    </w:p>
    <w:p w14:paraId="4C8A8205" w14:textId="77777777" w:rsidR="001C0F06" w:rsidRDefault="00267A1D">
      <w:pPr>
        <w:spacing w:line="600" w:lineRule="auto"/>
        <w:ind w:firstLine="720"/>
        <w:jc w:val="both"/>
        <w:rPr>
          <w:rFonts w:eastAsia="Times New Roman"/>
          <w:szCs w:val="24"/>
        </w:rPr>
      </w:pPr>
      <w:r>
        <w:rPr>
          <w:rFonts w:eastAsia="Times New Roman"/>
          <w:b/>
          <w:szCs w:val="24"/>
        </w:rPr>
        <w:t>ΑΛΕΞΑΝΔΡΟΣ ΜΕΪΚΟΠΟΥΛΟΣ:</w:t>
      </w:r>
      <w:r>
        <w:rPr>
          <w:rFonts w:eastAsia="Times New Roman"/>
          <w:szCs w:val="24"/>
        </w:rPr>
        <w:t xml:space="preserve"> Ευχαριστώ πολύ, κύριε Πρόεδρε.</w:t>
      </w:r>
    </w:p>
    <w:p w14:paraId="4C8A8206" w14:textId="77777777" w:rsidR="001C0F06" w:rsidRDefault="00267A1D">
      <w:pPr>
        <w:spacing w:line="600" w:lineRule="auto"/>
        <w:ind w:firstLine="720"/>
        <w:jc w:val="both"/>
        <w:rPr>
          <w:rFonts w:eastAsia="Times New Roman"/>
          <w:szCs w:val="24"/>
        </w:rPr>
      </w:pPr>
      <w:r>
        <w:rPr>
          <w:rFonts w:eastAsia="Times New Roman"/>
          <w:szCs w:val="24"/>
        </w:rPr>
        <w:lastRenderedPageBreak/>
        <w:t xml:space="preserve">Πάντως, αν μου επιτρέπετε ένα σχόλιο, κύριε Πρόεδρε, νομίζω ότι κατά γενική ομολογία </w:t>
      </w:r>
      <w:r>
        <w:rPr>
          <w:rFonts w:eastAsia="Times New Roman"/>
          <w:szCs w:val="24"/>
        </w:rPr>
        <w:t>υπάρχει χαώδης διαφορά μεταξύ πολιτικής αντιπαράθεσης και πολιτικής κριτικής και εμπάθειας. Πιστεύω ότι ο χώρος της Εθνικής Αντιπροσωπείας είναι κατ</w:t>
      </w:r>
      <w:r>
        <w:rPr>
          <w:rFonts w:eastAsia="Times New Roman"/>
          <w:szCs w:val="24"/>
        </w:rPr>
        <w:t xml:space="preserve">’ </w:t>
      </w:r>
      <w:r>
        <w:rPr>
          <w:rFonts w:eastAsia="Times New Roman"/>
          <w:szCs w:val="24"/>
        </w:rPr>
        <w:t xml:space="preserve">εξοχήν χώρος διεξαγωγής πολιτικής αντιπαράθεσης. Οι εμπάθειες ανήκουν σε άλλους χώρους, όχι μέσα σε αυτήν </w:t>
      </w:r>
      <w:r>
        <w:rPr>
          <w:rFonts w:eastAsia="Times New Roman"/>
          <w:szCs w:val="24"/>
        </w:rPr>
        <w:t>την Αίθουσα.</w:t>
      </w:r>
    </w:p>
    <w:p w14:paraId="4C8A8207" w14:textId="77777777" w:rsidR="001C0F06" w:rsidRDefault="00267A1D">
      <w:pPr>
        <w:spacing w:line="600" w:lineRule="auto"/>
        <w:ind w:firstLine="720"/>
        <w:jc w:val="both"/>
        <w:rPr>
          <w:rFonts w:eastAsia="Times New Roman"/>
          <w:szCs w:val="24"/>
        </w:rPr>
      </w:pPr>
      <w:r>
        <w:rPr>
          <w:rFonts w:eastAsia="Times New Roman"/>
          <w:szCs w:val="24"/>
        </w:rPr>
        <w:t>Κυρίες και κύριοι συνάδελφοι, μετά τις τελευταίες ημέρες και τη συζήτηση</w:t>
      </w:r>
      <w:r>
        <w:rPr>
          <w:rFonts w:eastAsia="Times New Roman"/>
          <w:szCs w:val="24"/>
        </w:rPr>
        <w:t>,</w:t>
      </w:r>
      <w:r>
        <w:rPr>
          <w:rFonts w:eastAsia="Times New Roman"/>
          <w:szCs w:val="24"/>
        </w:rPr>
        <w:t xml:space="preserve"> που διεξάγεται επί του συγκεκριμένου νομοσχεδίου, πιστεύω ότι προκύπτει ένα πολύ συγκεκριμένο και καίριο ερώτημα, κατά τη γνώμη μου. Οι εισαγόμενες, λοιπόν, ρυθμίσεις το</w:t>
      </w:r>
      <w:r>
        <w:rPr>
          <w:rFonts w:eastAsia="Times New Roman"/>
          <w:szCs w:val="24"/>
        </w:rPr>
        <w:t>υ συγκεκριμένου νομοσχεδίου βελτιώνουν επί της ουσίας την καθημερινότητα των εργαζομένων; Για να απαντήσει κανείς στο ερώτημα αυτό, νομίζω ότι χρειάζεται να κάνει μια πολύ σύντομη αναδρομή στο πρόσφατο παρελθόν.</w:t>
      </w:r>
    </w:p>
    <w:p w14:paraId="4C8A8208" w14:textId="77777777" w:rsidR="001C0F06" w:rsidRDefault="00267A1D">
      <w:pPr>
        <w:spacing w:line="600" w:lineRule="auto"/>
        <w:ind w:firstLine="720"/>
        <w:jc w:val="both"/>
        <w:rPr>
          <w:rFonts w:eastAsia="Times New Roman"/>
          <w:szCs w:val="24"/>
        </w:rPr>
      </w:pPr>
      <w:r>
        <w:rPr>
          <w:rFonts w:eastAsia="Times New Roman"/>
          <w:szCs w:val="24"/>
        </w:rPr>
        <w:t xml:space="preserve">Τρεις ήταν οι βασικοί νόμοι από το 2010 και </w:t>
      </w:r>
      <w:r>
        <w:rPr>
          <w:rFonts w:eastAsia="Times New Roman"/>
          <w:szCs w:val="24"/>
        </w:rPr>
        <w:t>έπειτα, οι οποίοι συνετέλεσαν στο να απορρυθμιστεί αυτό που ονομάζουμε «εργασιακό πεδίο». Να θυμίσω λοιπόν, ότι με τον ν.3899/2010 έχουμε τη θέσπιση ειδικών επιχειρησιακών συμβάσεων και επι</w:t>
      </w:r>
      <w:r>
        <w:rPr>
          <w:rFonts w:eastAsia="Times New Roman"/>
          <w:szCs w:val="24"/>
        </w:rPr>
        <w:lastRenderedPageBreak/>
        <w:t>βολή του συστήματος της εκ περιτροπής απασχόλησης, να θυμίσω ότι με</w:t>
      </w:r>
      <w:r>
        <w:rPr>
          <w:rFonts w:eastAsia="Times New Roman"/>
          <w:szCs w:val="24"/>
        </w:rPr>
        <w:t xml:space="preserve"> τον ν.3846/2010 έχουμε τη διαθεσιμότητα των εργαζομένων, να θυμίσω επίσης ότι με τον ν.4046/2012 έχουμε το «πάγωμα» της ωρίμανσης και την εξάλειψη του δικαιώματος μονομερούς προσφυγής στη διαιτησία.</w:t>
      </w:r>
    </w:p>
    <w:p w14:paraId="4C8A8209" w14:textId="77777777" w:rsidR="001C0F06" w:rsidRDefault="00267A1D">
      <w:pPr>
        <w:spacing w:line="600" w:lineRule="auto"/>
        <w:ind w:firstLine="720"/>
        <w:jc w:val="both"/>
        <w:rPr>
          <w:rFonts w:eastAsia="Times New Roman"/>
          <w:szCs w:val="24"/>
        </w:rPr>
      </w:pPr>
      <w:r>
        <w:rPr>
          <w:rFonts w:eastAsia="Times New Roman"/>
          <w:szCs w:val="24"/>
        </w:rPr>
        <w:t>Με τις καινούριες, λοιπόν, εισαγόμενες ρυθμίσεις αναφορι</w:t>
      </w:r>
      <w:r>
        <w:rPr>
          <w:rFonts w:eastAsia="Times New Roman"/>
          <w:szCs w:val="24"/>
        </w:rPr>
        <w:t>κά με τον τομέα της εργασίας, κατά τη γνώμη μου δημιουργείται ένα αντιστρόφως ανάλογο προστατευτικό πλαίσιο σε σχέση με τις νομοθεσίες του 2010 και του 2012. Πιο συγκεκριμένα, λοιπόν, αναφέρω χαρακτηριστικά πως η εισαγωγή αυτόματων ποινών μέσω ηλεκτρονικού</w:t>
      </w:r>
      <w:r>
        <w:rPr>
          <w:rFonts w:eastAsia="Times New Roman"/>
          <w:szCs w:val="24"/>
        </w:rPr>
        <w:t xml:space="preserve"> </w:t>
      </w:r>
      <w:r>
        <w:rPr>
          <w:rFonts w:eastAsia="Times New Roman"/>
          <w:szCs w:val="24"/>
          <w:lang w:val="en-US"/>
        </w:rPr>
        <w:t>point</w:t>
      </w:r>
      <w:r>
        <w:rPr>
          <w:rFonts w:eastAsia="Times New Roman"/>
          <w:szCs w:val="24"/>
        </w:rPr>
        <w:t xml:space="preserve"> </w:t>
      </w:r>
      <w:r>
        <w:rPr>
          <w:rFonts w:eastAsia="Times New Roman"/>
          <w:szCs w:val="24"/>
          <w:lang w:val="en-US"/>
        </w:rPr>
        <w:t>system</w:t>
      </w:r>
      <w:r>
        <w:rPr>
          <w:rFonts w:eastAsia="Times New Roman"/>
          <w:szCs w:val="24"/>
        </w:rPr>
        <w:t xml:space="preserve"> για επιχειρήσεις που καταπατούν την εργασιακή νομοθεσία είναι προς θετική κατεύθυνση, η επίδειξη ταυτότητας του εργαζόμενου κατά τη διάρκεια ελέγχου του ΣΕΠΕ μπορεί να δώσει τέλος σε πρακτικές αόρατων παρεμβάσεων, όπου οι παραβάσεις έμεναν στ</w:t>
      </w:r>
      <w:r>
        <w:rPr>
          <w:rFonts w:eastAsia="Times New Roman"/>
          <w:szCs w:val="24"/>
        </w:rPr>
        <w:t xml:space="preserve">α συρτάρια και ο εργαζόμενος αισθανόταν απροστάτευτος με το αίσθημα του φόβου και της ανασφάλειας να κυριαρχεί. </w:t>
      </w:r>
    </w:p>
    <w:p w14:paraId="4C8A820A" w14:textId="77777777" w:rsidR="001C0F06" w:rsidRDefault="00267A1D">
      <w:pPr>
        <w:spacing w:line="600" w:lineRule="auto"/>
        <w:ind w:firstLine="720"/>
        <w:jc w:val="both"/>
        <w:rPr>
          <w:rFonts w:eastAsia="Times New Roman"/>
          <w:szCs w:val="24"/>
        </w:rPr>
      </w:pPr>
      <w:r>
        <w:rPr>
          <w:rFonts w:eastAsia="Times New Roman"/>
          <w:szCs w:val="24"/>
        </w:rPr>
        <w:t>Σε συνέχεια της τροπολογίας, που κατέθεσε το Κομμουνιστικό Κόμμα Ελλάδας και προβλέπει ότι η μη καταβολή δεδουλευμένων συνιστά μονομερή βλαπτικ</w:t>
      </w:r>
      <w:r>
        <w:rPr>
          <w:rFonts w:eastAsia="Times New Roman"/>
          <w:szCs w:val="24"/>
        </w:rPr>
        <w:t xml:space="preserve">ή μεταβολή, προβλέπεται </w:t>
      </w:r>
      <w:r>
        <w:rPr>
          <w:rFonts w:eastAsia="Times New Roman"/>
          <w:szCs w:val="24"/>
        </w:rPr>
        <w:lastRenderedPageBreak/>
        <w:t xml:space="preserve">πλέον ότι ο άνεργος, ο οποίος έχει θεωρήσει τη μονομερή βλαπτική μεταβολή την ώρα εργασίας του ως απόλυση, θα μπορεί να λαμβάνει αμέσως επίδομα ανεργίας. Και επίσης, πιστεύω ότι μεγάλης πρακτικής σημασίας είναι και οι διατάξεις που </w:t>
      </w:r>
      <w:r>
        <w:rPr>
          <w:rFonts w:eastAsia="Times New Roman"/>
          <w:szCs w:val="24"/>
        </w:rPr>
        <w:t>προβλέπουν αποτελεσματικότερη δικαστική προστασία του εργαζόμενου, όπως γρηγορότερη εκδίκαση των εργατικών διαφορών και αύξηση των εργαλείων του νόμου για την εξυπηρέτηση των συμφερόντων του, όπως έκδοση διαταγής πληρωμής, αναγκαστική εκτέλεση σε βάρος του</w:t>
      </w:r>
      <w:r>
        <w:rPr>
          <w:rFonts w:eastAsia="Times New Roman"/>
          <w:szCs w:val="24"/>
        </w:rPr>
        <w:t xml:space="preserve"> εργοδότη.</w:t>
      </w:r>
    </w:p>
    <w:p w14:paraId="4C8A820B" w14:textId="77777777" w:rsidR="001C0F06" w:rsidRDefault="00267A1D">
      <w:pPr>
        <w:spacing w:line="600" w:lineRule="auto"/>
        <w:ind w:firstLine="720"/>
        <w:jc w:val="both"/>
        <w:rPr>
          <w:rFonts w:eastAsia="Times New Roman"/>
          <w:szCs w:val="24"/>
        </w:rPr>
      </w:pPr>
      <w:r>
        <w:rPr>
          <w:rFonts w:eastAsia="Times New Roman"/>
          <w:szCs w:val="24"/>
        </w:rPr>
        <w:t>Στο σημείο αυτό θα ήθελα να αναφέρω επίσης και τη διάταξη για τον αποκλεισμό από δημόσιους διαγωνισμούς επιχειρήσεων, για λόγους παραβίασης εργατικής νομοθεσίας, ο οποίος κατά τη γνώμη μου μπορεί να αποτελέσει και κίνητρο στον επιχειρηματικό κόσ</w:t>
      </w:r>
      <w:r>
        <w:rPr>
          <w:rFonts w:eastAsia="Times New Roman"/>
          <w:szCs w:val="24"/>
        </w:rPr>
        <w:t>μο για τήρηση του νόμου. Η πρόσβαση, λοιπόν, σε δημόσιους διαγωνισμούς και σε διαγωνισμούς επιδότησης προγραμμάτων, είναι αλληλένδετη με την τήρηση και το</w:t>
      </w:r>
      <w:r>
        <w:rPr>
          <w:rFonts w:eastAsia="Times New Roman"/>
          <w:szCs w:val="24"/>
        </w:rPr>
        <w:t>ν</w:t>
      </w:r>
      <w:r>
        <w:rPr>
          <w:rFonts w:eastAsia="Times New Roman"/>
          <w:szCs w:val="24"/>
        </w:rPr>
        <w:t xml:space="preserve"> σεβασμό των εργασιακών δικαιωμάτων και της εργατικής νομοθεσίας.</w:t>
      </w:r>
    </w:p>
    <w:p w14:paraId="4C8A820C" w14:textId="77777777" w:rsidR="001C0F06" w:rsidRDefault="00267A1D">
      <w:pPr>
        <w:spacing w:line="600" w:lineRule="auto"/>
        <w:ind w:firstLine="720"/>
        <w:jc w:val="both"/>
        <w:rPr>
          <w:rFonts w:eastAsia="Times New Roman"/>
          <w:szCs w:val="24"/>
        </w:rPr>
      </w:pPr>
      <w:r>
        <w:rPr>
          <w:rFonts w:eastAsia="Times New Roman"/>
          <w:szCs w:val="24"/>
        </w:rPr>
        <w:t>Όλα αυτά δεν θα έχουν, πιστεύω, στο</w:t>
      </w:r>
      <w:r>
        <w:rPr>
          <w:rFonts w:eastAsia="Times New Roman"/>
          <w:szCs w:val="24"/>
        </w:rPr>
        <w:t xml:space="preserve"> πεδίο της εφαρμοσμένης πολιτικής κανένα νόημα, αν αυτή η Κυβέρνηση δεν κάνει </w:t>
      </w:r>
      <w:r>
        <w:rPr>
          <w:rFonts w:eastAsia="Times New Roman"/>
          <w:szCs w:val="24"/>
        </w:rPr>
        <w:lastRenderedPageBreak/>
        <w:t>ένα πολύ συγκεκριμένο βήμα σε μια πολύ συγκεκριμένη κατεύθυνση ενίσχυσης των ελεγκτικών μηχανισμών και πρωτίστως του Σώματος Επιθεώρησης Εργασίας με ανθρώπινο δυναμικό και με περ</w:t>
      </w:r>
      <w:r>
        <w:rPr>
          <w:rFonts w:eastAsia="Times New Roman"/>
          <w:szCs w:val="24"/>
        </w:rPr>
        <w:t>αιτέρω εργαλεία. Νομίζω ότι είναι κάτι κομβικό. Είναι θετική η έγκριση χρηματοδότησης μέσω ΕΣΠΑ ύψους 7.600.000 ευρώ για τον προσανατολισμό των χρηματοδοτικών εργαλείων στην κατεύθυνση της προστασίας της εργασίας, αλλά νομίζω ότι πρωταρχικό μέλημα θα πρέπε</w:t>
      </w:r>
      <w:r>
        <w:rPr>
          <w:rFonts w:eastAsia="Times New Roman"/>
          <w:szCs w:val="24"/>
        </w:rPr>
        <w:t>ι να είναι η ενίσχυση του Σώματος Επιθεώρησης Εργασίας με ανθρώπινο δυναμικό.</w:t>
      </w:r>
    </w:p>
    <w:p w14:paraId="4C8A820D" w14:textId="77777777" w:rsidR="001C0F06" w:rsidRDefault="00267A1D">
      <w:pPr>
        <w:spacing w:line="600" w:lineRule="auto"/>
        <w:ind w:firstLine="720"/>
        <w:jc w:val="both"/>
        <w:rPr>
          <w:rFonts w:eastAsia="Times New Roman"/>
          <w:szCs w:val="24"/>
        </w:rPr>
      </w:pPr>
      <w:r>
        <w:rPr>
          <w:rFonts w:eastAsia="Times New Roman"/>
          <w:szCs w:val="24"/>
        </w:rPr>
        <w:t>Να έλθω λίγο και να σταθώ στις διατάξεις του νομοσχεδίου για την αναπηρία. Νομίζω ότι είναι μια σημαντική καινοτομία το ότι με τις νέες ρυθμίσεις προωθείται η αντίληψη ότι η αναπ</w:t>
      </w:r>
      <w:r>
        <w:rPr>
          <w:rFonts w:eastAsia="Times New Roman"/>
          <w:szCs w:val="24"/>
        </w:rPr>
        <w:t xml:space="preserve">ηρία δεν αποτελεί απλώς ένα προσωπικό ιατρικό θέμα του κάθε ανάπηρου ατόμου, αλλά αντίθετα αποτελεί πλέον ένα ζήτημα καθαρά κοινωνικό με προεκτάσεις που διατρέχουν όλο το φάσμα της κοινωνικής ζωής. Και νομίζω ότι επίσης θετικό κρίνεται το ότι υπάρχει μια </w:t>
      </w:r>
      <w:proofErr w:type="spellStart"/>
      <w:r>
        <w:rPr>
          <w:rFonts w:eastAsia="Times New Roman"/>
          <w:szCs w:val="24"/>
        </w:rPr>
        <w:t>σ</w:t>
      </w:r>
      <w:r>
        <w:rPr>
          <w:rFonts w:eastAsia="Times New Roman"/>
          <w:szCs w:val="24"/>
        </w:rPr>
        <w:t>υναντίληψη</w:t>
      </w:r>
      <w:proofErr w:type="spellEnd"/>
      <w:r>
        <w:rPr>
          <w:rFonts w:eastAsia="Times New Roman"/>
          <w:szCs w:val="24"/>
        </w:rPr>
        <w:t xml:space="preserve"> με τα σωματεία των κινητικά ανάπηρων και γενικότερα με τα σωματεία των ευπαθών ομάδων, καθώς αναγνωρίζεται από το σύνολό τους ότι οι εν λόγω εισαγόμενες ρυθμίσεις κινούνται προς θετική κατεύθυνση.</w:t>
      </w:r>
    </w:p>
    <w:p w14:paraId="4C8A820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Είχα προσωπικά και μια συνάντηση με το Σωματείο </w:t>
      </w:r>
      <w:r>
        <w:rPr>
          <w:rFonts w:eastAsia="Times New Roman" w:cs="Times New Roman"/>
          <w:szCs w:val="24"/>
        </w:rPr>
        <w:t xml:space="preserve">Κινητικά Αναπήρων Μαγνησίας, τον «Ιππόκαμπο», όπου εκεί ο Πρόεδρος κ. Πέτρος Μπέλλος έχει μια πολύ σημαντική δράση προς όφελος των μελών του </w:t>
      </w:r>
      <w:r>
        <w:rPr>
          <w:rFonts w:eastAsia="Times New Roman" w:cs="Times New Roman"/>
          <w:szCs w:val="24"/>
        </w:rPr>
        <w:t>σ</w:t>
      </w:r>
      <w:r>
        <w:rPr>
          <w:rFonts w:eastAsia="Times New Roman" w:cs="Times New Roman"/>
          <w:szCs w:val="24"/>
        </w:rPr>
        <w:t xml:space="preserve">ωματείου. </w:t>
      </w:r>
    </w:p>
    <w:p w14:paraId="4C8A820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Δεν λύνονται φυσικά με τις διατάξεις όλα τα προβλήματα. Εδώ να επισημάνουμε ότι θα μπορούσαμε το επόμενο χρονικό διάστημα να πάρουμε και μια νομοθετική πρωτοβουλία αναφορικά με τη συμμετοχή των ευπαθών ομάδων στα φάρμακα. Το πρόβλημα, κυρία Φωτίου, είναι ό</w:t>
      </w:r>
      <w:r>
        <w:rPr>
          <w:rFonts w:eastAsia="Times New Roman" w:cs="Times New Roman"/>
          <w:szCs w:val="24"/>
        </w:rPr>
        <w:t xml:space="preserve">τι ενώ υπάρχει η πρόβλεψη μηδενικής συμμετοχής για άτομα με αυξημένα ποσοστά αναπηρίας, επειδή τα περισσότερα φάρμακα που παίρνουν αυτά τα άτομα είναι πρότυπα και όχι </w:t>
      </w:r>
      <w:proofErr w:type="spellStart"/>
      <w:r>
        <w:rPr>
          <w:rFonts w:eastAsia="Times New Roman" w:cs="Times New Roman"/>
          <w:szCs w:val="24"/>
        </w:rPr>
        <w:t>γενόσημα</w:t>
      </w:r>
      <w:proofErr w:type="spellEnd"/>
      <w:r>
        <w:rPr>
          <w:rFonts w:eastAsia="Times New Roman" w:cs="Times New Roman"/>
          <w:szCs w:val="24"/>
        </w:rPr>
        <w:t>, υπάρχει πολύ μεγάλο ποσοστό συμμετοχής. Νομίζω ότι είναι ένα θέμα το οποίο θα π</w:t>
      </w:r>
      <w:r>
        <w:rPr>
          <w:rFonts w:eastAsia="Times New Roman" w:cs="Times New Roman"/>
          <w:szCs w:val="24"/>
        </w:rPr>
        <w:t xml:space="preserve">ρέπει να το δούμε σοβαρά το αμέσως επόμενο χρονικό διάστημα. </w:t>
      </w:r>
    </w:p>
    <w:p w14:paraId="4C8A821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Έτσι, λοιπόν, με τις νέες διατάξεις εισάγεται ο ορισμός του φαινομένου της αναπηρίας. Διασφαλίζεται εξαρχής η προσβασιμότητα για όλους. Θεσπίζεται η υποχρεωτική πλήρης καταγραφή στην ΕΛΣΤΑΤ όλου</w:t>
      </w:r>
      <w:r>
        <w:rPr>
          <w:rFonts w:eastAsia="Times New Roman" w:cs="Times New Roman"/>
          <w:szCs w:val="24"/>
        </w:rPr>
        <w:t xml:space="preserve"> του φάσματος αναπηρίας και είναι επίσης </w:t>
      </w:r>
      <w:r>
        <w:rPr>
          <w:rFonts w:eastAsia="Times New Roman" w:cs="Times New Roman"/>
          <w:szCs w:val="24"/>
        </w:rPr>
        <w:lastRenderedPageBreak/>
        <w:t xml:space="preserve">σημαντικό ότι οι </w:t>
      </w:r>
      <w:proofErr w:type="spellStart"/>
      <w:r>
        <w:rPr>
          <w:rFonts w:eastAsia="Times New Roman" w:cs="Times New Roman"/>
          <w:szCs w:val="24"/>
        </w:rPr>
        <w:t>πάροχοι</w:t>
      </w:r>
      <w:proofErr w:type="spellEnd"/>
      <w:r>
        <w:rPr>
          <w:rFonts w:eastAsia="Times New Roman" w:cs="Times New Roman"/>
          <w:szCs w:val="24"/>
        </w:rPr>
        <w:t xml:space="preserve"> υπηρεσιών μέσων ενημέρωσης και επικοινωνίας αξιοποιώντας τις νέες τεχνολογίες υποχρεούνται να διασφαλίζουν την πρόσβαση των ατόμων με αναπηρίες σε αυτά.</w:t>
      </w:r>
    </w:p>
    <w:p w14:paraId="4C8A821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Κλείνοντας, δεν θα μπορούσα να μην αν</w:t>
      </w:r>
      <w:r>
        <w:rPr>
          <w:rFonts w:eastAsia="Times New Roman" w:cs="Times New Roman"/>
          <w:szCs w:val="24"/>
        </w:rPr>
        <w:t>αφερθώ και σε πολύ σημαντικά σημεία που αφορούν την κοινωνική ασφάλιση. Νομίζω ότι η κατάργηση της υποχρέωσης μηχανικών και δικηγόρων να καταβάλλουν ασφαλιστικές εισφορές μόνο λόγω της εγγραφής τους σε ΤΕΕ και δικηγορικούς συλλόγους ικανοποιεί ένα πάγιο αί</w:t>
      </w:r>
      <w:r>
        <w:rPr>
          <w:rFonts w:eastAsia="Times New Roman" w:cs="Times New Roman"/>
          <w:szCs w:val="24"/>
        </w:rPr>
        <w:t xml:space="preserve">τημα των επαγγελματιών των κλάδων αυτών και αντιμετωπίζουν, νομίζω, με δικαιότερο τρόπο την ασφαλιστική τους υποχρέωση. Εξίσου σημαντική είναι κι η χορήγηση επιδόματος ανεργίας στους επαγγελματίες των κλάδων αυτών. </w:t>
      </w:r>
    </w:p>
    <w:p w14:paraId="4C8A821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Θεωρώ ότι ασφαλιστικές παρεμβάσεις με με</w:t>
      </w:r>
      <w:r>
        <w:rPr>
          <w:rFonts w:eastAsia="Times New Roman" w:cs="Times New Roman"/>
          <w:szCs w:val="24"/>
        </w:rPr>
        <w:t>τρήσιμο κοινωνικό πρόσημο είναι και η μείωση του κόστους για την εξαγορά πλασματικών ετών για τους αγρότες και πολύ σημαντική είναι η συνέχιση της καταβολής σύνταξης αναπηρίας σε όσες περιπτώσεις έχει λήξει η γνωμάτευση των ΚΕΠΑ βάσει της οποίας απονεμήθηκ</w:t>
      </w:r>
      <w:r>
        <w:rPr>
          <w:rFonts w:eastAsia="Times New Roman" w:cs="Times New Roman"/>
          <w:szCs w:val="24"/>
        </w:rPr>
        <w:t xml:space="preserve">ε και εκκρεμεί η νέα γνωμάτευση. Αυτό το πρόβλημα επιλύεται επιτέλους. Ήταν ένα πρακτικό πρόβλημα πάρα πολλών </w:t>
      </w:r>
      <w:r>
        <w:rPr>
          <w:rFonts w:eastAsia="Times New Roman" w:cs="Times New Roman"/>
          <w:szCs w:val="24"/>
        </w:rPr>
        <w:lastRenderedPageBreak/>
        <w:t xml:space="preserve">ανθρώπων, εξ όσων γνωρίζω και από τον </w:t>
      </w:r>
      <w:r>
        <w:rPr>
          <w:rFonts w:eastAsia="Times New Roman" w:cs="Times New Roman"/>
          <w:szCs w:val="24"/>
        </w:rPr>
        <w:t>ν</w:t>
      </w:r>
      <w:r>
        <w:rPr>
          <w:rFonts w:eastAsia="Times New Roman" w:cs="Times New Roman"/>
          <w:szCs w:val="24"/>
        </w:rPr>
        <w:t xml:space="preserve">ομό μου στη Μαγνησία. </w:t>
      </w:r>
    </w:p>
    <w:p w14:paraId="4C8A821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Δεν ισχυριζόμαστε προφανώς ότι με τις εν λόγω διατάξεις λύνονται όλα τα θέματα και σ</w:t>
      </w:r>
      <w:r>
        <w:rPr>
          <w:rFonts w:eastAsia="Times New Roman" w:cs="Times New Roman"/>
          <w:szCs w:val="24"/>
        </w:rPr>
        <w:t>το κομμάτι της εργασίας και στο κομμάτι της πρόνοιας αλλά και στο κομμάτι της κοινωνικής ασφάλισης. Ένα, όμως, πράγμα είναι γνωστό: η οικονομική συμπεριφορά του πληθυσμού είναι σε άμεση συνάρτηση με την εργασιακή και οικονομική ασφάλεια και τις μελλοντικές</w:t>
      </w:r>
      <w:r>
        <w:rPr>
          <w:rFonts w:eastAsia="Times New Roman" w:cs="Times New Roman"/>
          <w:szCs w:val="24"/>
        </w:rPr>
        <w:t xml:space="preserve"> προσδοκίες τους. Γι’ αυτό νομίζω ότι οι εν λόγω εισαγόμενες ρυθμίσεις, με επέκταση των εργασιακών δικαιωμάτων και θεσμική θωράκιση, αποτελούν παράγοντα οικονομικής ανάπτυξης και κοινωνικής συνοχής. </w:t>
      </w:r>
    </w:p>
    <w:p w14:paraId="4C8A821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ά</w:t>
      </w:r>
      <w:r>
        <w:rPr>
          <w:rFonts w:eastAsia="Times New Roman" w:cs="Times New Roman"/>
          <w:szCs w:val="24"/>
        </w:rPr>
        <w:t>ς ευχαριστώ πάρα πολύ, κύριε Πρόεδρε, για την ανοχή σα</w:t>
      </w:r>
      <w:r>
        <w:rPr>
          <w:rFonts w:eastAsia="Times New Roman" w:cs="Times New Roman"/>
          <w:szCs w:val="24"/>
        </w:rPr>
        <w:t xml:space="preserve">ς. </w:t>
      </w:r>
    </w:p>
    <w:p w14:paraId="4C8A8215" w14:textId="77777777" w:rsidR="001C0F06" w:rsidRDefault="00267A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C8A821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Ήσασταν συνεπής. </w:t>
      </w:r>
    </w:p>
    <w:p w14:paraId="4C8A821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w:t>
      </w:r>
      <w:proofErr w:type="spellStart"/>
      <w:r>
        <w:rPr>
          <w:rFonts w:eastAsia="Times New Roman" w:cs="Times New Roman"/>
          <w:szCs w:val="24"/>
        </w:rPr>
        <w:t>Δημοσχάκης</w:t>
      </w:r>
      <w:proofErr w:type="spellEnd"/>
      <w:r>
        <w:rPr>
          <w:rFonts w:eastAsia="Times New Roman" w:cs="Times New Roman"/>
          <w:szCs w:val="24"/>
        </w:rPr>
        <w:t xml:space="preserve">. </w:t>
      </w:r>
    </w:p>
    <w:p w14:paraId="4C8A821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ΔΗΜΟΣΧΑΚΗΣ: </w:t>
      </w:r>
      <w:r>
        <w:rPr>
          <w:rFonts w:eastAsia="Times New Roman" w:cs="Times New Roman"/>
          <w:szCs w:val="24"/>
        </w:rPr>
        <w:t xml:space="preserve">Ευχαριστώ, κύριε Πρόεδρε. </w:t>
      </w:r>
    </w:p>
    <w:p w14:paraId="4C8A821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όσο πλησιάζουμε προς τη Διεθνή Έκθ</w:t>
      </w:r>
      <w:r>
        <w:rPr>
          <w:rFonts w:eastAsia="Times New Roman" w:cs="Times New Roman"/>
          <w:szCs w:val="24"/>
        </w:rPr>
        <w:t xml:space="preserve">εση Θεσσαλονίκης η Κυβέρνηση προσπαθεί να ρίξει στη μάχη των εντυπώσεων όλα τα επικοινωνιακά τεχνάσματα που διαθέτει. Το ζήσαμε χθες στην Καβάλα, το ζούμε σήμερα στην Αλεξανδρούπολη -και όχι μόνο-, χωρίς φυσικά αντίκρισμα και συνέπειες. </w:t>
      </w:r>
    </w:p>
    <w:p w14:paraId="4C8A821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w:t>
      </w:r>
      <w:r>
        <w:rPr>
          <w:rFonts w:eastAsia="Times New Roman" w:cs="Times New Roman"/>
          <w:szCs w:val="24"/>
        </w:rPr>
        <w:t>ψηφίζεται σήμερα τιτλοφορείται ως ενίσχυση της προστασίας των εργαζομένων. Μάλλον ως αστείο το εκλαμβάνουν οι ενδιαφερόμενοι. Είναι γεμάτο, κυρία Υπουργέ και κύριε Υπουργέ, με αοριστίες, με πολλές διατάξεις ήσσονος σημασίας που δεν επιλύουν τα ακανθώδη ζητ</w:t>
      </w:r>
      <w:r>
        <w:rPr>
          <w:rFonts w:eastAsia="Times New Roman" w:cs="Times New Roman"/>
          <w:szCs w:val="24"/>
        </w:rPr>
        <w:t xml:space="preserve">ήματα, αλλά αντιθέτως επιδεικνύουν </w:t>
      </w:r>
      <w:proofErr w:type="spellStart"/>
      <w:r>
        <w:rPr>
          <w:rFonts w:eastAsia="Times New Roman" w:cs="Times New Roman"/>
          <w:szCs w:val="24"/>
        </w:rPr>
        <w:t>τιμωρητική</w:t>
      </w:r>
      <w:proofErr w:type="spellEnd"/>
      <w:r>
        <w:rPr>
          <w:rFonts w:eastAsia="Times New Roman" w:cs="Times New Roman"/>
          <w:szCs w:val="24"/>
        </w:rPr>
        <w:t xml:space="preserve"> διάθεση προς τις επιχειρήσεις οι οποίες, ως γνωστόν, </w:t>
      </w:r>
      <w:proofErr w:type="spellStart"/>
      <w:r>
        <w:rPr>
          <w:rFonts w:eastAsia="Times New Roman" w:cs="Times New Roman"/>
          <w:szCs w:val="24"/>
        </w:rPr>
        <w:t>ζωοδοτούν</w:t>
      </w:r>
      <w:proofErr w:type="spellEnd"/>
      <w:r>
        <w:rPr>
          <w:rFonts w:eastAsia="Times New Roman" w:cs="Times New Roman"/>
          <w:szCs w:val="24"/>
        </w:rPr>
        <w:t xml:space="preserve"> αυτόν τον τόπο. </w:t>
      </w:r>
    </w:p>
    <w:p w14:paraId="4C8A821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Για ακόμη μια φορά προχωράτε κεκαλυμμένα σε νέες μειώσεις επικουρικών συντάξεων από 21% έως 40% μέχρι τις 31-12-2014. Παράλληλα, «</w:t>
      </w:r>
      <w:r>
        <w:rPr>
          <w:rFonts w:eastAsia="Times New Roman" w:cs="Times New Roman"/>
          <w:szCs w:val="24"/>
        </w:rPr>
        <w:t xml:space="preserve">παγώνετε» 129.000 επικουρικές συντάξεις κόστους 650 εκατομμυρίων ευρώ, καθώς το Υπουργείο </w:t>
      </w:r>
      <w:r>
        <w:rPr>
          <w:rFonts w:eastAsia="Times New Roman" w:cs="Times New Roman"/>
          <w:szCs w:val="24"/>
        </w:rPr>
        <w:lastRenderedPageBreak/>
        <w:t>Εργασίας δεν έχει εκδώσει τον μαθηματικό τρόπο υπολογισμού της σύνταξης μετά την 1</w:t>
      </w:r>
      <w:r w:rsidRPr="00B25627">
        <w:rPr>
          <w:rFonts w:eastAsia="Times New Roman" w:cs="Times New Roman"/>
          <w:szCs w:val="24"/>
          <w:vertAlign w:val="superscript"/>
        </w:rPr>
        <w:t>η</w:t>
      </w:r>
      <w:r>
        <w:rPr>
          <w:rFonts w:eastAsia="Times New Roman" w:cs="Times New Roman"/>
          <w:szCs w:val="24"/>
        </w:rPr>
        <w:t xml:space="preserve">  Ιανουαρίου του 2015. </w:t>
      </w:r>
    </w:p>
    <w:p w14:paraId="4C8A821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Βάζετε και πάλι στο στόχαστρο, εκ πεποιθήσεως φυσικά, τα στ</w:t>
      </w:r>
      <w:r>
        <w:rPr>
          <w:rFonts w:eastAsia="Times New Roman" w:cs="Times New Roman"/>
          <w:szCs w:val="24"/>
        </w:rPr>
        <w:t xml:space="preserve">ελέχη των Ενόπλων Δυνάμεων και των Σωμάτων Ασφαλείας. Με το άρθρο 3 προχωράτε σε περαιτέρω μείωση της σύνταξης για στρατιωτικούς, αστυνομικούς, λιμενικούς, πυροσβέστες, πανεπιστημιακούς και γιατρούς του ΕΣΥ που αμείβονται με τις διατάξεις του ν.4472/2017, </w:t>
      </w:r>
      <w:r>
        <w:rPr>
          <w:rFonts w:eastAsia="Times New Roman" w:cs="Times New Roman"/>
          <w:szCs w:val="24"/>
        </w:rPr>
        <w:t xml:space="preserve">καθώς προβλέπεται ότι η προσωπική διαφορά που λαμβάνουν δεν θα υπολογίζεται πλέον στις συντάξιμες αποδοχές τους. </w:t>
      </w:r>
    </w:p>
    <w:p w14:paraId="4C8A821D" w14:textId="77777777" w:rsidR="001C0F06" w:rsidRDefault="00267A1D">
      <w:pPr>
        <w:spacing w:line="600" w:lineRule="auto"/>
        <w:ind w:firstLine="720"/>
        <w:jc w:val="both"/>
        <w:rPr>
          <w:rFonts w:eastAsia="Times New Roman"/>
          <w:szCs w:val="24"/>
        </w:rPr>
      </w:pPr>
      <w:r>
        <w:rPr>
          <w:rFonts w:eastAsia="Times New Roman"/>
          <w:szCs w:val="24"/>
        </w:rPr>
        <w:t>Τα «δώρα» της Κυβέρνησης προς τους συνταξιούχους συνεχίζονται, καθώς με το άρθρο 26 επιφέρετε αύξηση των εισφορών στους δημοσίους υπαλλήλους υ</w:t>
      </w:r>
      <w:r>
        <w:rPr>
          <w:rFonts w:eastAsia="Times New Roman"/>
          <w:szCs w:val="24"/>
        </w:rPr>
        <w:t xml:space="preserve">πέρ του μετοχικού ταμείου, ύψους 12,5%. Το ποσοστό, φυσικά, διαμορφώνεται από 4% σε 4,5% επί του συντάξιμου μισθού, γεγονός που επιφέρει αντίστοιχη μείωση αποδοχών. </w:t>
      </w:r>
    </w:p>
    <w:p w14:paraId="4C8A821E" w14:textId="77777777" w:rsidR="001C0F06" w:rsidRDefault="00267A1D">
      <w:pPr>
        <w:spacing w:line="600" w:lineRule="auto"/>
        <w:ind w:firstLine="720"/>
        <w:jc w:val="both"/>
        <w:rPr>
          <w:rFonts w:eastAsia="Times New Roman"/>
          <w:szCs w:val="24"/>
        </w:rPr>
      </w:pPr>
      <w:r>
        <w:rPr>
          <w:rFonts w:eastAsia="Times New Roman"/>
          <w:szCs w:val="24"/>
        </w:rPr>
        <w:t xml:space="preserve">Βάσει των όσων είχε προαναγγείλει η Κυβέρνηση διά της Υπουργού Εργασίας, εμείς περιμέναμε </w:t>
      </w:r>
      <w:r>
        <w:rPr>
          <w:rFonts w:eastAsia="Times New Roman"/>
          <w:szCs w:val="24"/>
        </w:rPr>
        <w:t xml:space="preserve">να δούμε αυξήσεις μισθών και καινοτόμες διατάξεις για το </w:t>
      </w:r>
      <w:proofErr w:type="spellStart"/>
      <w:r>
        <w:rPr>
          <w:rFonts w:eastAsia="Times New Roman"/>
          <w:szCs w:val="24"/>
        </w:rPr>
        <w:t>επιχειρείν</w:t>
      </w:r>
      <w:proofErr w:type="spellEnd"/>
      <w:r>
        <w:rPr>
          <w:rFonts w:eastAsia="Times New Roman"/>
          <w:szCs w:val="24"/>
        </w:rPr>
        <w:t xml:space="preserve">. Βέβαια εσείς τις </w:t>
      </w:r>
      <w:r>
        <w:rPr>
          <w:rFonts w:eastAsia="Times New Roman"/>
          <w:szCs w:val="24"/>
        </w:rPr>
        <w:lastRenderedPageBreak/>
        <w:t xml:space="preserve">επενδύσεις τις πολιορκείτε με κάθε τρόπο, ενώ πλέον ψάχνετε στα λεξικά να μάθετε τι σημαίνει </w:t>
      </w:r>
      <w:r>
        <w:rPr>
          <w:rFonts w:eastAsia="Times New Roman"/>
          <w:szCs w:val="24"/>
          <w:lang w:val="en-US"/>
        </w:rPr>
        <w:t>business</w:t>
      </w:r>
      <w:r>
        <w:rPr>
          <w:rFonts w:eastAsia="Times New Roman"/>
          <w:szCs w:val="24"/>
        </w:rPr>
        <w:t xml:space="preserve"> </w:t>
      </w:r>
      <w:r>
        <w:rPr>
          <w:rFonts w:eastAsia="Times New Roman"/>
          <w:szCs w:val="24"/>
          <w:lang w:val="en-US"/>
        </w:rPr>
        <w:t>plan</w:t>
      </w:r>
      <w:r>
        <w:rPr>
          <w:rFonts w:eastAsia="Times New Roman"/>
          <w:szCs w:val="24"/>
        </w:rPr>
        <w:t xml:space="preserve">. </w:t>
      </w:r>
    </w:p>
    <w:p w14:paraId="4C8A821F" w14:textId="77777777" w:rsidR="001C0F06" w:rsidRDefault="00267A1D">
      <w:pPr>
        <w:spacing w:line="600" w:lineRule="auto"/>
        <w:ind w:firstLine="720"/>
        <w:jc w:val="both"/>
        <w:rPr>
          <w:rFonts w:eastAsia="Times New Roman"/>
          <w:szCs w:val="24"/>
        </w:rPr>
      </w:pPr>
      <w:r>
        <w:rPr>
          <w:rFonts w:eastAsia="Times New Roman"/>
          <w:szCs w:val="24"/>
        </w:rPr>
        <w:t>Γι’ αυτό λοιπόν κι επιλέγετε για ακόμα μια φορά να σταθείτε α</w:t>
      </w:r>
      <w:r>
        <w:rPr>
          <w:rFonts w:eastAsia="Times New Roman"/>
          <w:szCs w:val="24"/>
        </w:rPr>
        <w:t>πέναντι στις επιχειρήσεις, επιβάλλετε αυστηρές ποινές και τις οδηγείτε σε κλείσιμο για να χαθούν και άλλες θέσεις εργασίας. Βέβαια εσείς έχετε βρει το κόλπο ή, καλύτερα, νομίζετε ότι το έχετε βρει. Μεγαλώνετε το κράτος, αυξάνετε το μισθολογικό δημόσιο κόστ</w:t>
      </w:r>
      <w:r>
        <w:rPr>
          <w:rFonts w:eastAsia="Times New Roman"/>
          <w:szCs w:val="24"/>
        </w:rPr>
        <w:t xml:space="preserve">ος, προαναγγέλλετε προσλήψεις στο </w:t>
      </w:r>
      <w:r>
        <w:rPr>
          <w:rFonts w:eastAsia="Times New Roman"/>
          <w:szCs w:val="24"/>
        </w:rPr>
        <w:t>δ</w:t>
      </w:r>
      <w:r>
        <w:rPr>
          <w:rFonts w:eastAsia="Times New Roman"/>
          <w:szCs w:val="24"/>
        </w:rPr>
        <w:t>ημόσιο, φτιάχνετε ένα κομματικό κράτος άλλων εποχών, που έχει ολοκληρώσει τον κύκλο του, με ατομικές συμβάσεις σε ορισμένα επαγγέλματα, διαλύοντας έτσι παράλληλα τον ιδιωτικό τομέα και καταστρέφοντας κάθε υγιή επιχειρηματ</w:t>
      </w:r>
      <w:r>
        <w:rPr>
          <w:rFonts w:eastAsia="Times New Roman"/>
          <w:szCs w:val="24"/>
        </w:rPr>
        <w:t xml:space="preserve">ική προσπάθεια. </w:t>
      </w:r>
    </w:p>
    <w:p w14:paraId="4C8A8220" w14:textId="77777777" w:rsidR="001C0F06" w:rsidRDefault="00267A1D">
      <w:pPr>
        <w:spacing w:line="600" w:lineRule="auto"/>
        <w:ind w:firstLine="720"/>
        <w:jc w:val="both"/>
        <w:rPr>
          <w:rFonts w:eastAsia="Times New Roman"/>
          <w:szCs w:val="24"/>
        </w:rPr>
      </w:pPr>
      <w:r>
        <w:rPr>
          <w:rFonts w:eastAsia="Times New Roman"/>
          <w:szCs w:val="24"/>
        </w:rPr>
        <w:t xml:space="preserve">Από την άλλη μεριά, παραμένει η γενιά των 360 ευρώ που δημιουργήσατε, όπως και η νέα γενιά των συνταξιούχων των 185 ευρώ. Τα καλύτερα μυαλά μας συνεχίζουν να φεύγουν στο εξωτερικό με το </w:t>
      </w:r>
      <w:r>
        <w:rPr>
          <w:rFonts w:eastAsia="Times New Roman"/>
          <w:szCs w:val="24"/>
          <w:lang w:val="en-US"/>
        </w:rPr>
        <w:t>brain</w:t>
      </w:r>
      <w:r>
        <w:rPr>
          <w:rFonts w:eastAsia="Times New Roman"/>
          <w:szCs w:val="24"/>
        </w:rPr>
        <w:t xml:space="preserve"> </w:t>
      </w:r>
      <w:r>
        <w:rPr>
          <w:rFonts w:eastAsia="Times New Roman"/>
          <w:szCs w:val="24"/>
          <w:lang w:val="en-US"/>
        </w:rPr>
        <w:t>drain</w:t>
      </w:r>
      <w:r>
        <w:rPr>
          <w:rFonts w:eastAsia="Times New Roman"/>
          <w:szCs w:val="24"/>
        </w:rPr>
        <w:t xml:space="preserve"> να φτάνει στο 33% το 2017 και εσείς άκομψα μιλάτε για μείωση της ανεργίας μέσα από τεχνάσματα, όπως μειώσεις μισθών και μερική απασχόληση. </w:t>
      </w:r>
    </w:p>
    <w:p w14:paraId="4C8A8221" w14:textId="77777777" w:rsidR="001C0F06" w:rsidRDefault="00267A1D">
      <w:pPr>
        <w:spacing w:line="600" w:lineRule="auto"/>
        <w:ind w:firstLine="720"/>
        <w:jc w:val="both"/>
        <w:rPr>
          <w:rFonts w:eastAsia="Times New Roman"/>
          <w:szCs w:val="24"/>
        </w:rPr>
      </w:pPr>
      <w:r>
        <w:rPr>
          <w:rFonts w:eastAsia="Times New Roman"/>
          <w:szCs w:val="24"/>
        </w:rPr>
        <w:lastRenderedPageBreak/>
        <w:t xml:space="preserve">Με το νομοσχέδιο προσπαθείτε να κρύψετε τα προβλήματα κάτω από το χαλί. Με </w:t>
      </w:r>
      <w:proofErr w:type="spellStart"/>
      <w:r>
        <w:rPr>
          <w:rFonts w:eastAsia="Times New Roman"/>
          <w:szCs w:val="24"/>
        </w:rPr>
        <w:t>τακτικισμούς</w:t>
      </w:r>
      <w:proofErr w:type="spellEnd"/>
      <w:r>
        <w:rPr>
          <w:rFonts w:eastAsia="Times New Roman"/>
          <w:szCs w:val="24"/>
        </w:rPr>
        <w:t xml:space="preserve"> προσπαθείτε να εξαπατήσετε </w:t>
      </w:r>
      <w:r>
        <w:rPr>
          <w:rFonts w:eastAsia="Times New Roman"/>
          <w:szCs w:val="24"/>
        </w:rPr>
        <w:t xml:space="preserve">τους εργαζομένους και τους συνταξιούχους. Θέλετε να αποκρύψετε τις νέες αχρείαστες μειώσεις συντάξεων και τις αυξήσεις εισφορών που επιφέρετε μέχρι τώρα. </w:t>
      </w:r>
    </w:p>
    <w:p w14:paraId="4C8A8222" w14:textId="77777777" w:rsidR="001C0F06" w:rsidRDefault="00267A1D">
      <w:pPr>
        <w:spacing w:line="600" w:lineRule="auto"/>
        <w:ind w:firstLine="720"/>
        <w:jc w:val="both"/>
        <w:rPr>
          <w:rFonts w:eastAsia="Times New Roman"/>
          <w:szCs w:val="24"/>
        </w:rPr>
      </w:pPr>
      <w:r>
        <w:rPr>
          <w:rFonts w:eastAsia="Times New Roman"/>
          <w:szCs w:val="24"/>
        </w:rPr>
        <w:t xml:space="preserve">Οι πληγές που έχετε επιφέρει στην ελληνική οικονομία με το ένα μνημόνιο </w:t>
      </w:r>
      <w:r>
        <w:rPr>
          <w:rFonts w:eastAsia="Times New Roman"/>
          <w:szCs w:val="24"/>
          <w:lang w:val="en-US"/>
        </w:rPr>
        <w:t>plus</w:t>
      </w:r>
      <w:r>
        <w:rPr>
          <w:rFonts w:eastAsia="Times New Roman"/>
          <w:szCs w:val="24"/>
        </w:rPr>
        <w:t xml:space="preserve"> και δύο καθυστερημένες χ</w:t>
      </w:r>
      <w:r>
        <w:rPr>
          <w:rFonts w:eastAsia="Times New Roman"/>
          <w:szCs w:val="24"/>
        </w:rPr>
        <w:t>ρονικά αξιολογήσεις μπορούν να επουλωθούν μόνο με αλλαγή πολιτικής, με εξωστρέφεια στην οικονομία, με επενδύσεις που θα ανοίξουν δουλειές και θα κρατήσουν τους νέους επιστήμονες στη χώρα μας. Και σίγουρα χρειάζεται αναμόρφωση το ασφαλιστικό σύστημα, πάνω σ</w:t>
      </w:r>
      <w:r>
        <w:rPr>
          <w:rFonts w:eastAsia="Times New Roman"/>
          <w:szCs w:val="24"/>
        </w:rPr>
        <w:t>ε νέες βάσεις που θα διασφαλίζουν ανταποδοτικότητα, κίνητρα για παραμονή στο σύστημα, διαφάνεια, δικαιοσύνη και πάνω απ’ όλα βιωσιμότητα.</w:t>
      </w:r>
    </w:p>
    <w:p w14:paraId="4C8A8223" w14:textId="77777777" w:rsidR="001C0F06" w:rsidRDefault="00267A1D">
      <w:pPr>
        <w:spacing w:line="600" w:lineRule="auto"/>
        <w:ind w:firstLine="720"/>
        <w:jc w:val="both"/>
        <w:rPr>
          <w:rFonts w:eastAsia="Times New Roman"/>
          <w:szCs w:val="24"/>
        </w:rPr>
      </w:pPr>
      <w:r>
        <w:rPr>
          <w:rFonts w:eastAsia="Times New Roman"/>
          <w:szCs w:val="24"/>
        </w:rPr>
        <w:t xml:space="preserve">Κλείνοντας, θα ήθελα να αναφερθώ στην τροπολογία που φέρνετε σχετικά με την παραχώρηση του πρώην </w:t>
      </w:r>
      <w:r>
        <w:rPr>
          <w:rFonts w:eastAsia="Times New Roman"/>
          <w:szCs w:val="24"/>
        </w:rPr>
        <w:t>σ</w:t>
      </w:r>
      <w:r>
        <w:rPr>
          <w:rFonts w:eastAsia="Times New Roman"/>
          <w:szCs w:val="24"/>
        </w:rPr>
        <w:t xml:space="preserve">τρατοπέδου «Παύλου </w:t>
      </w:r>
      <w:r>
        <w:rPr>
          <w:rFonts w:eastAsia="Times New Roman"/>
          <w:szCs w:val="24"/>
        </w:rPr>
        <w:t>Μελά» στον Δήμο Παύλου Μελά Θεσσαλονίκης μιλώντας εκ μέρους του Τομέα Εθνικής Άμυνας της Νέας Δημοκρατίας. Η συμφωνία που είχε πετύχει η Νέα Δημοκρατία με το άρ</w:t>
      </w:r>
      <w:r>
        <w:rPr>
          <w:rFonts w:eastAsia="Times New Roman"/>
          <w:szCs w:val="24"/>
        </w:rPr>
        <w:lastRenderedPageBreak/>
        <w:t xml:space="preserve">θρο 13 του ν.4407/2014 για το </w:t>
      </w:r>
      <w:r>
        <w:rPr>
          <w:rFonts w:eastAsia="Times New Roman"/>
          <w:szCs w:val="24"/>
        </w:rPr>
        <w:t>σ</w:t>
      </w:r>
      <w:r>
        <w:rPr>
          <w:rFonts w:eastAsia="Times New Roman"/>
          <w:szCs w:val="24"/>
        </w:rPr>
        <w:t>τρατόπεδο είχε χαρακτηριστεί επωφελής από όλους τους εμπλεκόμενου</w:t>
      </w:r>
      <w:r>
        <w:rPr>
          <w:rFonts w:eastAsia="Times New Roman"/>
          <w:szCs w:val="24"/>
        </w:rPr>
        <w:t xml:space="preserve">ς φορείς. Είχε προβλεφθεί η δημιουργία ενός πρότυπου οικισμού εντός του </w:t>
      </w:r>
      <w:r>
        <w:rPr>
          <w:rFonts w:eastAsia="Times New Roman"/>
          <w:szCs w:val="24"/>
        </w:rPr>
        <w:t>σ</w:t>
      </w:r>
      <w:r>
        <w:rPr>
          <w:rFonts w:eastAsia="Times New Roman"/>
          <w:szCs w:val="24"/>
        </w:rPr>
        <w:t xml:space="preserve">τρατοπέδου που θα </w:t>
      </w:r>
      <w:proofErr w:type="spellStart"/>
      <w:r>
        <w:rPr>
          <w:rFonts w:eastAsia="Times New Roman"/>
          <w:szCs w:val="24"/>
        </w:rPr>
        <w:t>περιελάμβανε</w:t>
      </w:r>
      <w:proofErr w:type="spellEnd"/>
      <w:r>
        <w:rPr>
          <w:rFonts w:eastAsia="Times New Roman"/>
          <w:szCs w:val="24"/>
        </w:rPr>
        <w:t xml:space="preserve"> άνω των διακοσίων διαμερισμάτων με τις απαραίτητες προδιαγραφές για τις οικογένειες των στρατιωτικών που, ως γνωστόν, μετακινούνται κάθε τριετία υποχρεω</w:t>
      </w:r>
      <w:r>
        <w:rPr>
          <w:rFonts w:eastAsia="Times New Roman"/>
          <w:szCs w:val="24"/>
        </w:rPr>
        <w:t>τικά.</w:t>
      </w:r>
    </w:p>
    <w:p w14:paraId="4C8A8224" w14:textId="77777777" w:rsidR="001C0F06" w:rsidRDefault="00267A1D">
      <w:pPr>
        <w:spacing w:line="600" w:lineRule="auto"/>
        <w:ind w:firstLine="720"/>
        <w:jc w:val="both"/>
        <w:rPr>
          <w:rFonts w:eastAsia="Times New Roman"/>
          <w:szCs w:val="24"/>
        </w:rPr>
      </w:pPr>
      <w:r>
        <w:rPr>
          <w:rFonts w:eastAsia="Times New Roman"/>
          <w:szCs w:val="24"/>
        </w:rPr>
        <w:t xml:space="preserve">Επίσης, είχε προβλεφθεί και ποσοστό επί των εσόδων από κάθε εμπορική χρήση που θα αναπτύξει ο </w:t>
      </w:r>
      <w:r>
        <w:rPr>
          <w:rFonts w:eastAsia="Times New Roman"/>
          <w:szCs w:val="24"/>
        </w:rPr>
        <w:t>δ</w:t>
      </w:r>
      <w:r>
        <w:rPr>
          <w:rFonts w:eastAsia="Times New Roman"/>
          <w:szCs w:val="24"/>
        </w:rPr>
        <w:t xml:space="preserve">ήμος υπέρ του Ταμείου Εθνικής Άμυνας, για την εκπλήρωση της αποστολής ενίσχυσης του προϋπολογισμού του ΥΠΕΘΑ και του Μετοχικού Ταμείου Στρατού. </w:t>
      </w:r>
    </w:p>
    <w:p w14:paraId="4C8A8225" w14:textId="77777777" w:rsidR="001C0F06" w:rsidRDefault="00267A1D">
      <w:pPr>
        <w:spacing w:line="600" w:lineRule="auto"/>
        <w:ind w:firstLine="720"/>
        <w:jc w:val="both"/>
        <w:rPr>
          <w:rFonts w:eastAsia="Times New Roman"/>
          <w:szCs w:val="24"/>
        </w:rPr>
      </w:pPr>
      <w:r>
        <w:rPr>
          <w:rFonts w:eastAsia="Times New Roman"/>
          <w:szCs w:val="24"/>
        </w:rPr>
        <w:t>Τι επιτυγχ</w:t>
      </w:r>
      <w:r>
        <w:rPr>
          <w:rFonts w:eastAsia="Times New Roman"/>
          <w:szCs w:val="24"/>
        </w:rPr>
        <w:t xml:space="preserve">άνετε, όμως, εσείς με την παρούσα τροπολογία που φέρνετε, κύριε Υπουργέ; Ουσιαστικά αποδέχεστε τα μεμονωμένα, παλιά και άδεια για καιρό και σε διάσπαρτα σημεία του </w:t>
      </w:r>
      <w:r>
        <w:rPr>
          <w:rFonts w:eastAsia="Times New Roman"/>
          <w:szCs w:val="24"/>
        </w:rPr>
        <w:t>δ</w:t>
      </w:r>
      <w:r>
        <w:rPr>
          <w:rFonts w:eastAsia="Times New Roman"/>
          <w:szCs w:val="24"/>
        </w:rPr>
        <w:t>ήμου ογδόντα τρία διαμερίσματα, τα οποία δεν πληρούν τις στοιχειώδεις προδιαγραφές για τα σ</w:t>
      </w:r>
      <w:r>
        <w:rPr>
          <w:rFonts w:eastAsia="Times New Roman"/>
          <w:szCs w:val="24"/>
        </w:rPr>
        <w:t xml:space="preserve">τρατιωτικά οικήματα. Επίσης, κανένα ποσοστό κέρδους δεν πηγαίνει στο Ταμείο Εθνικής Άμυνας από κάθε εμπορική χρήση που θα αναπτύξει ο </w:t>
      </w:r>
      <w:r>
        <w:rPr>
          <w:rFonts w:eastAsia="Times New Roman"/>
          <w:szCs w:val="24"/>
        </w:rPr>
        <w:t>δ</w:t>
      </w:r>
      <w:r>
        <w:rPr>
          <w:rFonts w:eastAsia="Times New Roman"/>
          <w:szCs w:val="24"/>
        </w:rPr>
        <w:t xml:space="preserve">ήμος, όπως είχε προβλεφθεί στη συμφωνία της Νέας Δημοκρατίας ως </w:t>
      </w:r>
      <w:r>
        <w:rPr>
          <w:rFonts w:eastAsia="Times New Roman"/>
          <w:szCs w:val="24"/>
        </w:rPr>
        <w:t>κ</w:t>
      </w:r>
      <w:r>
        <w:rPr>
          <w:rFonts w:eastAsia="Times New Roman"/>
          <w:szCs w:val="24"/>
        </w:rPr>
        <w:t xml:space="preserve">υβέρνηση τότε. </w:t>
      </w:r>
    </w:p>
    <w:p w14:paraId="4C8A8226" w14:textId="77777777" w:rsidR="001C0F06" w:rsidRDefault="00267A1D">
      <w:pPr>
        <w:spacing w:line="600" w:lineRule="auto"/>
        <w:ind w:firstLine="720"/>
        <w:jc w:val="both"/>
        <w:rPr>
          <w:rFonts w:eastAsia="Times New Roman"/>
          <w:szCs w:val="24"/>
        </w:rPr>
      </w:pPr>
      <w:r>
        <w:rPr>
          <w:rFonts w:eastAsia="Times New Roman"/>
          <w:szCs w:val="24"/>
        </w:rPr>
        <w:lastRenderedPageBreak/>
        <w:t xml:space="preserve">Ουσιαστικά, λοιπόν, χρησιμοποιώντας και </w:t>
      </w:r>
      <w:r>
        <w:rPr>
          <w:rFonts w:eastAsia="Times New Roman"/>
          <w:szCs w:val="24"/>
        </w:rPr>
        <w:t xml:space="preserve">πάλι παραμορφωτικούς φακούς θεωρείτε ως επιτυχία την παραχώρηση του πρώην </w:t>
      </w:r>
      <w:r>
        <w:rPr>
          <w:rFonts w:eastAsia="Times New Roman"/>
          <w:szCs w:val="24"/>
        </w:rPr>
        <w:t>σ</w:t>
      </w:r>
      <w:r>
        <w:rPr>
          <w:rFonts w:eastAsia="Times New Roman"/>
          <w:szCs w:val="24"/>
        </w:rPr>
        <w:t xml:space="preserve">τρατοπέδου με όρους επιζήμιους για τα στελέχη του Στρατού Ξηράς. </w:t>
      </w:r>
    </w:p>
    <w:p w14:paraId="4C8A822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Γι’ αυτό κι εμείς, επειδή λοξοδρομήσατε και δεν υπερασπίζεστε με πνεύμα δικαίου τα στελέχη του ΓΕΣ, αλλά και τους π</w:t>
      </w:r>
      <w:r>
        <w:rPr>
          <w:rFonts w:eastAsia="Times New Roman" w:cs="Times New Roman"/>
          <w:szCs w:val="24"/>
        </w:rPr>
        <w:t>ολίτες του Δήμου Παύλου Μελά, ψηφίζουμε «</w:t>
      </w:r>
      <w:r>
        <w:rPr>
          <w:rFonts w:eastAsia="Times New Roman" w:cs="Times New Roman"/>
          <w:szCs w:val="24"/>
        </w:rPr>
        <w:t>π</w:t>
      </w:r>
      <w:r>
        <w:rPr>
          <w:rFonts w:eastAsia="Times New Roman" w:cs="Times New Roman"/>
          <w:szCs w:val="24"/>
        </w:rPr>
        <w:t xml:space="preserve">αρών» σε ό,τι αφορά την τροπολογία και η ευθύνη είναι όλη δική σας. </w:t>
      </w:r>
    </w:p>
    <w:p w14:paraId="4C8A822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Εμείς δηλώνουμε ότι σύντομα θα φέρουμε στην Ολομέλεια τη δική μας συμφωνία, η οποία πραγματικά θα εξυπηρετεί όλες τις πλευρές, όπως το πράξαμε κα</w:t>
      </w:r>
      <w:r>
        <w:rPr>
          <w:rFonts w:eastAsia="Times New Roman" w:cs="Times New Roman"/>
          <w:szCs w:val="24"/>
        </w:rPr>
        <w:t xml:space="preserve">ι κατά το παρελθόν. </w:t>
      </w:r>
    </w:p>
    <w:p w14:paraId="4C8A822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C8A822A" w14:textId="77777777" w:rsidR="001C0F06" w:rsidRDefault="00267A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C8A822B" w14:textId="77777777" w:rsidR="001C0F06" w:rsidRDefault="00267A1D">
      <w:pPr>
        <w:spacing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Κλείνουμε την πρώτη πεντάδα ομιλητών που ανέφερα, με τον κ. </w:t>
      </w:r>
      <w:proofErr w:type="spellStart"/>
      <w:r>
        <w:rPr>
          <w:rFonts w:eastAsia="Times New Roman" w:cs="Times New Roman"/>
          <w:szCs w:val="24"/>
        </w:rPr>
        <w:t>Κέλλα</w:t>
      </w:r>
      <w:proofErr w:type="spellEnd"/>
      <w:r>
        <w:rPr>
          <w:rFonts w:eastAsia="Times New Roman" w:cs="Times New Roman"/>
          <w:szCs w:val="24"/>
        </w:rPr>
        <w:t>. Μετά θα πάρει τον λόγο ο Κοινοβουλευτικός Εκπρόσωπος της Ένω</w:t>
      </w:r>
      <w:r>
        <w:rPr>
          <w:rFonts w:eastAsia="Times New Roman" w:cs="Times New Roman"/>
          <w:szCs w:val="24"/>
        </w:rPr>
        <w:t xml:space="preserve">σης Κεντρώων, κ. Αναστάσιος Μεγαλομύστακας και ακολουθούν άλλοι πέντε συνάδελφοι με πρώτο τον κ. </w:t>
      </w:r>
      <w:proofErr w:type="spellStart"/>
      <w:r>
        <w:rPr>
          <w:rFonts w:eastAsia="Times New Roman" w:cs="Times New Roman"/>
          <w:szCs w:val="24"/>
        </w:rPr>
        <w:t>Μηταφίδη</w:t>
      </w:r>
      <w:proofErr w:type="spellEnd"/>
      <w:r>
        <w:rPr>
          <w:rFonts w:eastAsia="Times New Roman" w:cs="Times New Roman"/>
          <w:szCs w:val="24"/>
        </w:rPr>
        <w:t>.</w:t>
      </w:r>
      <w:r>
        <w:rPr>
          <w:rFonts w:eastAsia="Times New Roman" w:cs="Times New Roman"/>
          <w:b/>
          <w:szCs w:val="24"/>
        </w:rPr>
        <w:t xml:space="preserve"> </w:t>
      </w:r>
    </w:p>
    <w:p w14:paraId="4C8A822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Οι εισηγητές στους οποίους είχατε πει ότι θα δώσετε τρίλεπτο, πότε προβλέπετε να μιλήσουν; </w:t>
      </w:r>
    </w:p>
    <w:p w14:paraId="4C8A822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Όταν </w:t>
      </w:r>
      <w:r>
        <w:rPr>
          <w:rFonts w:eastAsia="Times New Roman" w:cs="Times New Roman"/>
          <w:szCs w:val="24"/>
        </w:rPr>
        <w:t xml:space="preserve">τελειώσουν οι </w:t>
      </w:r>
      <w:proofErr w:type="spellStart"/>
      <w:r>
        <w:rPr>
          <w:rFonts w:eastAsia="Times New Roman" w:cs="Times New Roman"/>
          <w:szCs w:val="24"/>
        </w:rPr>
        <w:t>πρωτολογίες</w:t>
      </w:r>
      <w:proofErr w:type="spellEnd"/>
      <w:r>
        <w:rPr>
          <w:rFonts w:eastAsia="Times New Roman" w:cs="Times New Roman"/>
          <w:szCs w:val="24"/>
        </w:rPr>
        <w:t xml:space="preserve">. </w:t>
      </w:r>
    </w:p>
    <w:p w14:paraId="4C8A822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Τον λόγο έχει ο κ. Χρήστος </w:t>
      </w:r>
      <w:proofErr w:type="spellStart"/>
      <w:r>
        <w:rPr>
          <w:rFonts w:eastAsia="Times New Roman" w:cs="Times New Roman"/>
          <w:szCs w:val="24"/>
        </w:rPr>
        <w:t>Κέλλας</w:t>
      </w:r>
      <w:proofErr w:type="spellEnd"/>
      <w:r>
        <w:rPr>
          <w:rFonts w:eastAsia="Times New Roman" w:cs="Times New Roman"/>
          <w:szCs w:val="24"/>
        </w:rPr>
        <w:t>.</w:t>
      </w:r>
    </w:p>
    <w:p w14:paraId="4C8A822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Ευχαριστώ, κύριε Πρόεδρε. </w:t>
      </w:r>
    </w:p>
    <w:p w14:paraId="4C8A823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αντιλαμβάνομαι πάρα πολύ καλά ότι υπάρχουν αρκετοί συνάδελφοι Βουλευτές του ΣΥΡΙΖΑ που παθαίνουν «αλλεργία» ακούγοντας τ</w:t>
      </w:r>
      <w:r>
        <w:rPr>
          <w:rFonts w:eastAsia="Times New Roman" w:cs="Times New Roman"/>
          <w:szCs w:val="24"/>
        </w:rPr>
        <w:t xml:space="preserve">ις λέξεις «επιχειρηματικότητα» και «επενδύσεις». Όμως δεν διατρέχουν κανέναν κίνδυνο, μιας κι από </w:t>
      </w:r>
      <w:proofErr w:type="spellStart"/>
      <w:r>
        <w:rPr>
          <w:rFonts w:eastAsia="Times New Roman" w:cs="Times New Roman"/>
          <w:szCs w:val="24"/>
        </w:rPr>
        <w:t>αντιεξουσιαστές</w:t>
      </w:r>
      <w:proofErr w:type="spellEnd"/>
      <w:r>
        <w:rPr>
          <w:rFonts w:eastAsia="Times New Roman" w:cs="Times New Roman"/>
          <w:szCs w:val="24"/>
        </w:rPr>
        <w:t xml:space="preserve">, κατά τα προηγούμενα χρόνια, έχουν μετατραπεί σε </w:t>
      </w:r>
      <w:proofErr w:type="spellStart"/>
      <w:r>
        <w:rPr>
          <w:rFonts w:eastAsia="Times New Roman" w:cs="Times New Roman"/>
          <w:szCs w:val="24"/>
        </w:rPr>
        <w:t>εξουσιολάγνους</w:t>
      </w:r>
      <w:proofErr w:type="spellEnd"/>
      <w:r>
        <w:rPr>
          <w:rFonts w:eastAsia="Times New Roman" w:cs="Times New Roman"/>
          <w:szCs w:val="24"/>
        </w:rPr>
        <w:t>. Πολέμησαν την εξουσία μαζί με τον σημερινό Πρωθυπουργό, όπως ακριβώς πολέμησα</w:t>
      </w:r>
      <w:r>
        <w:rPr>
          <w:rFonts w:eastAsia="Times New Roman" w:cs="Times New Roman"/>
          <w:szCs w:val="24"/>
        </w:rPr>
        <w:t xml:space="preserve">ν κάθε επένδυση που σχεδιαζόταν στη χώρα, όπως πολεμούσαν κάθε νομοσχέδιο που απελευθέρωνε την αγορά εργασίας και ενίσχυε τον ανταγωνισμό, όπως πολεμούσαν κάθε προσπάθεια για την τόνωση της επιχειρηματικότητας. Και -ω του θαύματος!- δεν πέρασαν παρά μόλις </w:t>
      </w:r>
      <w:r>
        <w:rPr>
          <w:rFonts w:eastAsia="Times New Roman" w:cs="Times New Roman"/>
          <w:szCs w:val="24"/>
        </w:rPr>
        <w:t>δυόμισι χρόνια και βλέπουμε τον κ. Τσί</w:t>
      </w:r>
      <w:r>
        <w:rPr>
          <w:rFonts w:eastAsia="Times New Roman" w:cs="Times New Roman"/>
          <w:szCs w:val="24"/>
        </w:rPr>
        <w:lastRenderedPageBreak/>
        <w:t xml:space="preserve">πρα να επισκέπτεται χώρους εργασίας και να μιλάει με λέξεις μέχρι πρότινος απαγορευμένες. Επισκέφθηκε την </w:t>
      </w:r>
      <w:r>
        <w:rPr>
          <w:rFonts w:eastAsia="Times New Roman" w:cs="Times New Roman"/>
          <w:szCs w:val="24"/>
        </w:rPr>
        <w:t>ε</w:t>
      </w:r>
      <w:r>
        <w:rPr>
          <w:rFonts w:eastAsia="Times New Roman" w:cs="Times New Roman"/>
          <w:szCs w:val="24"/>
        </w:rPr>
        <w:t xml:space="preserve">ταιρεία </w:t>
      </w:r>
      <w:r>
        <w:rPr>
          <w:rFonts w:eastAsia="Times New Roman" w:cs="Times New Roman"/>
          <w:szCs w:val="24"/>
        </w:rPr>
        <w:t>«</w:t>
      </w:r>
      <w:r>
        <w:rPr>
          <w:rFonts w:eastAsia="Times New Roman" w:cs="Times New Roman"/>
          <w:szCs w:val="24"/>
        </w:rPr>
        <w:t>ΠΑΠΑΣΤΡΑΤΟΣ</w:t>
      </w:r>
      <w:r>
        <w:rPr>
          <w:rFonts w:eastAsia="Times New Roman" w:cs="Times New Roman"/>
          <w:szCs w:val="24"/>
        </w:rPr>
        <w:t>»</w:t>
      </w:r>
      <w:r>
        <w:rPr>
          <w:rFonts w:eastAsia="Times New Roman" w:cs="Times New Roman"/>
          <w:szCs w:val="24"/>
        </w:rPr>
        <w:t xml:space="preserve"> για να μιλήσει για την αγαστή σχέση της επιχειρηματικότητας με τους εργαζομένους. Πότε ακ</w:t>
      </w:r>
      <w:r>
        <w:rPr>
          <w:rFonts w:eastAsia="Times New Roman" w:cs="Times New Roman"/>
          <w:szCs w:val="24"/>
        </w:rPr>
        <w:t xml:space="preserve">ριβώς το αντιλήφθηκε; Κι αφού το αντιλήφθηκε, πώς είναι δυνατόν να ανάβει «πράσινο φως» για το σημερινό νομοσχέδιο που στραγγαλίζει τα εργασιακά δικαιώματα; </w:t>
      </w:r>
    </w:p>
    <w:p w14:paraId="4C8A823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Επισκέφθηκε και την </w:t>
      </w:r>
      <w:r>
        <w:rPr>
          <w:rFonts w:eastAsia="Times New Roman" w:cs="Times New Roman"/>
          <w:szCs w:val="24"/>
        </w:rPr>
        <w:t>«</w:t>
      </w:r>
      <w:r>
        <w:rPr>
          <w:rFonts w:eastAsia="Times New Roman" w:cs="Times New Roman"/>
          <w:szCs w:val="24"/>
          <w:lang w:val="en-US"/>
        </w:rPr>
        <w:t>APIVITA</w:t>
      </w:r>
      <w:r>
        <w:rPr>
          <w:rFonts w:eastAsia="Times New Roman" w:cs="Times New Roman"/>
          <w:szCs w:val="24"/>
        </w:rPr>
        <w:t>»</w:t>
      </w:r>
      <w:r>
        <w:rPr>
          <w:rFonts w:eastAsia="Times New Roman" w:cs="Times New Roman"/>
          <w:szCs w:val="24"/>
        </w:rPr>
        <w:t xml:space="preserve">, για την οποία ο κ. Τσίπρας δήλωσε -προσέξτε- ότι πρόκειται για μια </w:t>
      </w:r>
      <w:r>
        <w:rPr>
          <w:rFonts w:eastAsia="Times New Roman" w:cs="Times New Roman"/>
          <w:szCs w:val="24"/>
        </w:rPr>
        <w:t xml:space="preserve">επιτυχημένη επιχείρηση γιατί -λέει- δεν έχει ως αυτοσκοπό το κέρδος. Δηλαδή ποιος είναι ο σκοπός της επιχείρησης; Μήπως η διάσωση του πλανήτη ή η υποψηφιότητα για κάποιο βραβείο τέχνης; </w:t>
      </w:r>
    </w:p>
    <w:p w14:paraId="4C8A823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Ο κύριος Πρωθυπουργός στην προσπάθειά του να ισορροπήσει στο τεντωμέν</w:t>
      </w:r>
      <w:r>
        <w:rPr>
          <w:rFonts w:eastAsia="Times New Roman" w:cs="Times New Roman"/>
          <w:szCs w:val="24"/>
        </w:rPr>
        <w:t xml:space="preserve">ο σχοινί των ιδεοληψιών του από τη μία μεριά και του ανοίγματός του στον χώρο του Κέντρου από την άλλη δεν έχει κανένα απολύτως πρόβλημα να λέει τα πιο απίθανα πράγματα, ξεχνώντας πως δεν μιλάει ως απλός παρατηρητής αλλά ως Πρωθυπουργός της Ελλάδας. </w:t>
      </w:r>
    </w:p>
    <w:p w14:paraId="4C8A823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Και έ</w:t>
      </w:r>
      <w:r>
        <w:rPr>
          <w:rFonts w:eastAsia="Times New Roman" w:cs="Times New Roman"/>
          <w:szCs w:val="24"/>
        </w:rPr>
        <w:t xml:space="preserve">κανε και κάτι ακόμα χειρότερο. Ή ξέχασε ή δεν ήταν ενημερωμένος πως η εν λόγω εταιρεία κατάφερε τελικά να πωληθεί σε ξένο όμιλο. Ξέρετε γιατί; Εξαιτίας των ταμειακών προβλημάτων που δημιουργήθηκαν στην εταιρεία λόγω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μετά δηλαδή την πε</w:t>
      </w:r>
      <w:r>
        <w:rPr>
          <w:rFonts w:eastAsia="Times New Roman" w:cs="Times New Roman"/>
          <w:szCs w:val="24"/>
        </w:rPr>
        <w:t xml:space="preserve">ρίφημη διαπραγμάτευση της «πρώτης φοράς </w:t>
      </w:r>
      <w:r>
        <w:rPr>
          <w:rFonts w:eastAsia="Times New Roman" w:cs="Times New Roman"/>
          <w:szCs w:val="24"/>
        </w:rPr>
        <w:t>α</w:t>
      </w:r>
      <w:r>
        <w:rPr>
          <w:rFonts w:eastAsia="Times New Roman" w:cs="Times New Roman"/>
          <w:szCs w:val="24"/>
        </w:rPr>
        <w:t>ριστερά», για την οποία βεβαίως την ευθύνη φέρει εξ ολοκλήρου ο ίδιος.</w:t>
      </w:r>
    </w:p>
    <w:p w14:paraId="4C8A823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Ακριβώς μέσα σ’ αυτό το πλαίσιο λοιπόν σήμερα ερχόμαστε να συζητήσουμε το νομοσχέδιο του Υπουργείου Εργασίας, ένα νομοσχέδιο που κινείται ακριβώς στη γραμμή του Πρωθυπουργού, στη γραμμή που μόλις παρουσίασα. </w:t>
      </w:r>
    </w:p>
    <w:p w14:paraId="4C8A823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Και εξηγούμαι: Πώς κλείνει το συγκεκριμένο νομο</w:t>
      </w:r>
      <w:r>
        <w:rPr>
          <w:rFonts w:eastAsia="Times New Roman" w:cs="Times New Roman"/>
          <w:szCs w:val="24"/>
        </w:rPr>
        <w:t>σχέδιο, κυρίες και κύριοι συνάδελφοι, τις πληγές που άνοιξε η καταστροφική πολιτική των δύο τελευταίων ετών; Τι απαντά στους συνταξιούχους που μέχρι του χρόνου θα εισπράττουν εννιά αντί για δώδεκα συντάξεις; Τι απαντά στους εργαζομένους που βλέπουν τον ελά</w:t>
      </w:r>
      <w:r>
        <w:rPr>
          <w:rFonts w:eastAsia="Times New Roman" w:cs="Times New Roman"/>
          <w:szCs w:val="24"/>
        </w:rPr>
        <w:t xml:space="preserve">χιστο μισθό τους να εξαερώνεται λόγω της μείωσης του αφορολογήτου και της ταυτόχρονης αύξησης άμεσων και έμμεσων φόρων; Τι έχει να πει στους νέους -αφήστε τις χιλιάδες που έχουν ξενιτευτεί- που δουλεύουν εκ περιτροπής και πληρώνονται </w:t>
      </w:r>
      <w:r>
        <w:rPr>
          <w:rFonts w:eastAsia="Times New Roman" w:cs="Times New Roman"/>
          <w:szCs w:val="24"/>
        </w:rPr>
        <w:lastRenderedPageBreak/>
        <w:t>με τον ίδιο τρόπο; Έχε</w:t>
      </w:r>
      <w:r>
        <w:rPr>
          <w:rFonts w:eastAsia="Times New Roman" w:cs="Times New Roman"/>
          <w:szCs w:val="24"/>
        </w:rPr>
        <w:t xml:space="preserve">ι να πει κάτι για την αδήλωτη εργασία; Τι λέει για την πλήρη απελευθέρωση των ομαδικών απολύσεων; </w:t>
      </w:r>
    </w:p>
    <w:p w14:paraId="4C8A823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Κύριοι συνάδελφοι, ο Υπουργός υποσχέθηκε τη γενιά των εργαζομένων των 750 ευρώ και αντ’ αυτού δημιούργησε τη γενιά των 360 ευρώ. Υποσχέθηκε δέκατη τρίτη σύντ</w:t>
      </w:r>
      <w:r>
        <w:rPr>
          <w:rFonts w:eastAsia="Times New Roman" w:cs="Times New Roman"/>
          <w:szCs w:val="24"/>
        </w:rPr>
        <w:t xml:space="preserve">αξη και δημιούργησε τη γενιά των συνταξιούχων των 185 ευρώ. </w:t>
      </w:r>
    </w:p>
    <w:p w14:paraId="4C8A823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Πριν από λίγο είχαμε ακόμα κάτι ασυνήθιστο. Μας έχετε συνηθίσει στα ψέματα. Μας έχετε συνηθίσει στο «ψηφίζω και μετά </w:t>
      </w:r>
      <w:proofErr w:type="spellStart"/>
      <w:r>
        <w:rPr>
          <w:rFonts w:eastAsia="Times New Roman" w:cs="Times New Roman"/>
          <w:szCs w:val="24"/>
        </w:rPr>
        <w:t>ξεψηφίζω</w:t>
      </w:r>
      <w:proofErr w:type="spellEnd"/>
      <w:r>
        <w:rPr>
          <w:rFonts w:eastAsia="Times New Roman" w:cs="Times New Roman"/>
          <w:szCs w:val="24"/>
        </w:rPr>
        <w:t xml:space="preserve"> μετά από έναν ή δύο μήνες». Σήμερα είχαμε ακόμα μια προσβολή για τη Β</w:t>
      </w:r>
      <w:r>
        <w:rPr>
          <w:rFonts w:eastAsia="Times New Roman" w:cs="Times New Roman"/>
          <w:szCs w:val="24"/>
        </w:rPr>
        <w:t xml:space="preserve">ουλή, την απόσυρση εμβληματικών διατάξεων από το νομοσχέδιο. Μήπως ο κ. </w:t>
      </w:r>
      <w:proofErr w:type="spellStart"/>
      <w:r>
        <w:rPr>
          <w:rFonts w:eastAsia="Times New Roman" w:cs="Times New Roman"/>
          <w:szCs w:val="24"/>
        </w:rPr>
        <w:t>Τσακαλώτος</w:t>
      </w:r>
      <w:proofErr w:type="spellEnd"/>
      <w:r>
        <w:rPr>
          <w:rFonts w:eastAsia="Times New Roman" w:cs="Times New Roman"/>
          <w:szCs w:val="24"/>
        </w:rPr>
        <w:t xml:space="preserve"> πρέπει να έρθει ξανά σήμερα από τη Βουλή να δούμε τα αυτάκια του; Γιατί χθες άλλα μας είπε. </w:t>
      </w:r>
    </w:p>
    <w:p w14:paraId="4C8A823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Δεν είναι κι εδώ κι ο κ. </w:t>
      </w:r>
      <w:proofErr w:type="spellStart"/>
      <w:r>
        <w:rPr>
          <w:rFonts w:eastAsia="Times New Roman" w:cs="Times New Roman"/>
          <w:szCs w:val="24"/>
        </w:rPr>
        <w:t>Φλαμπουράρης</w:t>
      </w:r>
      <w:proofErr w:type="spellEnd"/>
      <w:r>
        <w:rPr>
          <w:rFonts w:eastAsia="Times New Roman" w:cs="Times New Roman"/>
          <w:szCs w:val="24"/>
        </w:rPr>
        <w:t xml:space="preserve"> για να εξηγήσει στη Βουλή γιατί δεν αξιοπο</w:t>
      </w:r>
      <w:r>
        <w:rPr>
          <w:rFonts w:eastAsia="Times New Roman" w:cs="Times New Roman"/>
          <w:szCs w:val="24"/>
        </w:rPr>
        <w:t xml:space="preserve">ιήσατε το πακέτο </w:t>
      </w:r>
      <w:proofErr w:type="spellStart"/>
      <w:r>
        <w:rPr>
          <w:rFonts w:eastAsia="Times New Roman" w:cs="Times New Roman"/>
          <w:szCs w:val="24"/>
        </w:rPr>
        <w:t>Γιούνκερ</w:t>
      </w:r>
      <w:proofErr w:type="spellEnd"/>
      <w:r>
        <w:rPr>
          <w:rFonts w:eastAsia="Times New Roman" w:cs="Times New Roman"/>
          <w:szCs w:val="24"/>
        </w:rPr>
        <w:t xml:space="preserve">, να πει στον κόσμο πόσες θέσεις εργασίας και πόσοι μισθοί χάθηκαν, επειδή εσείς και η Κυβέρνησή σας δεν είστε ικανοί να σχεδιάσετε ένα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Γιατί αυξάνετε τις εισφορές; </w:t>
      </w:r>
    </w:p>
    <w:p w14:paraId="4C8A823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Ποιος ευθύνεται για τη σταδιακή κατάργηση του ΕΚΑΣ</w:t>
      </w:r>
      <w:r>
        <w:rPr>
          <w:rFonts w:eastAsia="Times New Roman" w:cs="Times New Roman"/>
          <w:szCs w:val="24"/>
        </w:rPr>
        <w:t xml:space="preserve">, η οποία είχε ήδη ξεκινήσει; Εξηγήστε μας, κύριοι του ΣΥΡΙΖΑ και των ΑΝΕΛ, γιατί με το παρόν νομοσχέδιο περικόπτονται και άλλο οι επικουρικές συντάξεις. </w:t>
      </w:r>
    </w:p>
    <w:p w14:paraId="4C8A823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Και μιας και ανέφερα τους ΑΝΕΛ -δεν είναι εδώ ο κ. Καμμένος, είναι ο κ. </w:t>
      </w:r>
      <w:proofErr w:type="spellStart"/>
      <w:r>
        <w:rPr>
          <w:rFonts w:eastAsia="Times New Roman" w:cs="Times New Roman"/>
          <w:szCs w:val="24"/>
        </w:rPr>
        <w:t>Παπαχριστόπουλος</w:t>
      </w:r>
      <w:proofErr w:type="spellEnd"/>
      <w:r>
        <w:rPr>
          <w:rFonts w:eastAsia="Times New Roman" w:cs="Times New Roman"/>
          <w:szCs w:val="24"/>
        </w:rPr>
        <w:t xml:space="preserve">- αλήθεια, </w:t>
      </w:r>
      <w:r>
        <w:rPr>
          <w:rFonts w:eastAsia="Times New Roman" w:cs="Times New Roman"/>
          <w:szCs w:val="24"/>
        </w:rPr>
        <w:t>τελικά ήταν ψεύτης ή όχι ο Ανδρέας Παπανδρέου; Για να το μάθουμε κι εμείς.</w:t>
      </w:r>
    </w:p>
    <w:p w14:paraId="4C8A823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σύμφωνα με τα τελευταία στοιχεία, το πλήθος των εκκρεμών κύριων συντάξεων ξεπερνά τις </w:t>
      </w:r>
      <w:proofErr w:type="spellStart"/>
      <w:r>
        <w:rPr>
          <w:rFonts w:eastAsia="Times New Roman" w:cs="Times New Roman"/>
          <w:szCs w:val="24"/>
        </w:rPr>
        <w:t>εκατόν</w:t>
      </w:r>
      <w:proofErr w:type="spellEnd"/>
      <w:r>
        <w:rPr>
          <w:rFonts w:eastAsia="Times New Roman" w:cs="Times New Roman"/>
          <w:szCs w:val="24"/>
        </w:rPr>
        <w:t xml:space="preserve"> τριάντα εννέα χιλιάδες, των εκκρεμών επικουρικών ξεπερνά τ</w:t>
      </w:r>
      <w:r>
        <w:rPr>
          <w:rFonts w:eastAsia="Times New Roman" w:cs="Times New Roman"/>
          <w:szCs w:val="24"/>
        </w:rPr>
        <w:t xml:space="preserve">ις </w:t>
      </w:r>
      <w:proofErr w:type="spellStart"/>
      <w:r>
        <w:rPr>
          <w:rFonts w:eastAsia="Times New Roman" w:cs="Times New Roman"/>
          <w:szCs w:val="24"/>
        </w:rPr>
        <w:t>εκατόν</w:t>
      </w:r>
      <w:proofErr w:type="spellEnd"/>
      <w:r>
        <w:rPr>
          <w:rFonts w:eastAsia="Times New Roman" w:cs="Times New Roman"/>
          <w:szCs w:val="24"/>
        </w:rPr>
        <w:t xml:space="preserve"> είκοσι επτά χιλιάδες, των ληξιπρόθεσμων εφάπαξ του ΕΤΕΑΕΠ τις εξήντα τρεις χιλιάδες. Το σύνολο είναι τριακόσιες χιλιάδες δικαιούχοι που είναι στην αναμονή. Και το χειρότερο είναι ότι καμ</w:t>
      </w:r>
      <w:r>
        <w:rPr>
          <w:rFonts w:eastAsia="Times New Roman" w:cs="Times New Roman"/>
          <w:szCs w:val="24"/>
        </w:rPr>
        <w:t>μ</w:t>
      </w:r>
      <w:r>
        <w:rPr>
          <w:rFonts w:eastAsia="Times New Roman" w:cs="Times New Roman"/>
          <w:szCs w:val="24"/>
        </w:rPr>
        <w:t>ία επικουρική σύνταξη δεν έχει εκδοθεί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2015, καθώς </w:t>
      </w:r>
      <w:r>
        <w:rPr>
          <w:rFonts w:eastAsia="Times New Roman" w:cs="Times New Roman"/>
          <w:szCs w:val="24"/>
        </w:rPr>
        <w:t>ακόμα δεν έχει προβλεφθεί ο μαθηματικός τύπος υπολογισμού. Περιμένει ο κοσμάκης και τρέχει στα βουλευτικά γραφεία.</w:t>
      </w:r>
    </w:p>
    <w:p w14:paraId="4C8A823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Καταργήθηκαν οι συντάξεις χηρείας για επιζώντες συζύγους κάτω των πενήντα πέντε ετών. Μειώθηκαν κατά 35% τα μερίσματα του Μετοχικού Ταμείου Π</w:t>
      </w:r>
      <w:r>
        <w:rPr>
          <w:rFonts w:eastAsia="Times New Roman" w:cs="Times New Roman"/>
          <w:szCs w:val="24"/>
        </w:rPr>
        <w:t>ολιτικών Υπαλλήλων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lastRenderedPageBreak/>
        <w:t>2016 και επιβλήθηκε ρήτρα βιωσιμότητας. Αυξήθηκαν οι εισφορές υπέρ υγείας από το 4% στο 6% στο σύνολο των κύριων συντάξεων, 6% στις επικουρικές, 6% στις διπλές συντάξεις και αυτή η αύξηση δεν έφτασε ποτέ στον ΕΟΠΥΥ. Η περιβόητη π</w:t>
      </w:r>
      <w:r>
        <w:rPr>
          <w:rFonts w:eastAsia="Times New Roman" w:cs="Times New Roman"/>
          <w:szCs w:val="24"/>
        </w:rPr>
        <w:t>ροσωπική διαφορά στις συντάξεις των παλαιών συνταξιούχων καταργείται και έρχονται νέες περικοπές με το άδικο και αχρείαστο τρίτο μνημόνιο, που, σε συνδυασμό με τη μείωση του αφορολόγητου που έχετε ήδη υπογράψει, ισοδυναμούν με απώλεια μίας έως τριών συντάξ</w:t>
      </w:r>
      <w:r>
        <w:rPr>
          <w:rFonts w:eastAsia="Times New Roman" w:cs="Times New Roman"/>
          <w:szCs w:val="24"/>
        </w:rPr>
        <w:t>εων.</w:t>
      </w:r>
    </w:p>
    <w:p w14:paraId="4C8A823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Έχετε δημιουργήσει συνταξιούχους τριών ταχυτήτων: Μία γενιά συνταξιούχων πριν το «έκτρωμα </w:t>
      </w:r>
      <w:proofErr w:type="spellStart"/>
      <w:r>
        <w:rPr>
          <w:rFonts w:eastAsia="Times New Roman" w:cs="Times New Roman"/>
          <w:szCs w:val="24"/>
        </w:rPr>
        <w:t>Κατρούγκαλου</w:t>
      </w:r>
      <w:proofErr w:type="spellEnd"/>
      <w:r>
        <w:rPr>
          <w:rFonts w:eastAsia="Times New Roman" w:cs="Times New Roman"/>
          <w:szCs w:val="24"/>
        </w:rPr>
        <w:t>», μία γενιά συνταξιούχων μέχρι το 2020 και μία γενιά συνταξιούχων μετά το 2021.</w:t>
      </w:r>
    </w:p>
    <w:p w14:paraId="4C8A823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επιβάλλετε νέες εξοντωτικές εισφορές πάνω στις ήδη εξον</w:t>
      </w:r>
      <w:r>
        <w:rPr>
          <w:rFonts w:eastAsia="Times New Roman" w:cs="Times New Roman"/>
          <w:szCs w:val="24"/>
        </w:rPr>
        <w:t>τωτικές εισφορές του τρίτου μνημονίου, σε ελεύθερους επαγγελματίες, γιατρούς, μηχανικούς, δικηγόρους. Και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2018 αλλάξατε και τη βάση υπολογισμού των εισφορών, που θα επιφέρει ακόμα μεγαλύτερες επιβαρύνσεις στις παραπάνω κατηγορίες ασφαλισμένων.</w:t>
      </w:r>
    </w:p>
    <w:p w14:paraId="4C8A823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Επί </w:t>
      </w:r>
      <w:r>
        <w:rPr>
          <w:rFonts w:eastAsia="Times New Roman" w:cs="Times New Roman"/>
          <w:szCs w:val="24"/>
        </w:rPr>
        <w:t>τη ευκαιρία, κυρία Υπουργέ, γιατί δεν ξεκίνησε ο συμψηφισμός των ασφαλιστικών εισφορών των ελευθέρων επαγγελματιών και των αγροτών με βάση το εισόδημα του 2016;</w:t>
      </w:r>
    </w:p>
    <w:p w14:paraId="4C8A824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Η συνολική δημοσιονομική προσαρμογή του ΣΥΡΙΖΑ, κύριοι συνάδελφοι, πάνω στο ασφαλιστικό έχει φτ</w:t>
      </w:r>
      <w:r>
        <w:rPr>
          <w:rFonts w:eastAsia="Times New Roman" w:cs="Times New Roman"/>
          <w:szCs w:val="24"/>
        </w:rPr>
        <w:t xml:space="preserve">άσει τα 10 δισεκατομμύρια ευρώ. Ξυπνάνε και εφιάλτες, γιατί σε δυο μέρες έχουμε πάλι τη Διεθνή Έκθεση Θεσσαλονίκης. Οι ληξιπρόθεσμες οφειλές στα ασφαλιστικά ταμεία σε σχέση με το 2014 αυξήθηκαν κατά 110% φτάνοντας από τα 11 στα 23 δισεκατομμύρια ευρώ. Και </w:t>
      </w:r>
      <w:r>
        <w:rPr>
          <w:rFonts w:eastAsia="Times New Roman" w:cs="Times New Roman"/>
          <w:szCs w:val="24"/>
        </w:rPr>
        <w:t xml:space="preserve">μόλις προ ημερών σπάσατε και πάλι τον «κουμπαρά» του ΑΚΑΓΕ παίρνοντας 390 εκατομμύρια ευρώ για να πληρώσετε τις συντάξεις μέχρι το τέλος του χρόνου. </w:t>
      </w:r>
    </w:p>
    <w:p w14:paraId="4C8A824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αυτά είναι τα νούμερα, αυτή είναι η πραγματικότητα. Δεν μπορείτε να αποφύγετ</w:t>
      </w:r>
      <w:r>
        <w:rPr>
          <w:rFonts w:eastAsia="Times New Roman" w:cs="Times New Roman"/>
          <w:szCs w:val="24"/>
        </w:rPr>
        <w:t>ε ούτε το ένα ούτε το άλλο. Το μόνο που μπορείτε να κάνετε, με επιτυχία είναι η αλήθεια, είναι να ξεθάψετε τα τελευταία φαντάσματα του εμφυλίου μήπως και σωθείτε. Δυστυχώς για εσάς κι ευτυχώς για τη χώρα, το μόνο που θα καταφέρετε είναι μετά την «παρένθεση</w:t>
      </w:r>
      <w:r>
        <w:rPr>
          <w:rFonts w:eastAsia="Times New Roman" w:cs="Times New Roman"/>
          <w:szCs w:val="24"/>
        </w:rPr>
        <w:t>» της Αριστεράς να βάλετε και μια τελεία.</w:t>
      </w:r>
    </w:p>
    <w:p w14:paraId="4C8A824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Σας ευχαριστώ.</w:t>
      </w:r>
    </w:p>
    <w:p w14:paraId="4C8A8243" w14:textId="77777777" w:rsidR="001C0F06" w:rsidRDefault="00267A1D">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4C8A824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Κοινοβουλευτικός Εκπρόσωπος της Ένωσης Κεντρώων κ. Μεγαλομύστακας. </w:t>
      </w:r>
    </w:p>
    <w:p w14:paraId="4C8A824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w:t>
      </w:r>
      <w:r>
        <w:rPr>
          <w:rFonts w:eastAsia="Times New Roman" w:cs="Times New Roman"/>
          <w:szCs w:val="24"/>
        </w:rPr>
        <w:t>ύριε Πρόεδρε, ευχαριστώ.</w:t>
      </w:r>
    </w:p>
    <w:p w14:paraId="4C8A824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Κυρίες και κύριοι Υπουργοί, κύριοι συνάδελφοι, σήμερα θα συζητήσουμε ένα σχέδιο νόμου που αφορά σημαντικά συνταξιοδοτικά και εργασιακά ζητήματα. Οι δικές μας θέσεις είναι ξεκάθαρες και η γενικότερη θέση μας για το συνταξιοδοτικό εί</w:t>
      </w:r>
      <w:r>
        <w:rPr>
          <w:rFonts w:eastAsia="Times New Roman" w:cs="Times New Roman"/>
          <w:szCs w:val="24"/>
        </w:rPr>
        <w:t xml:space="preserve">ναι σαφής. Ζητάμε κατάργηση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γιατί επιφέρει οριζόντιες μειώσεις που οδηγούν σε περαιτέρω μειώσεις για τους συνταξιούχους. Ζητάμε κατάργηση των διπλών και τριπλών συντάξεων και ενοποίησή τους σε μία, που να μην υπερβαίνει τα 1.500 ευρώ</w:t>
      </w:r>
      <w:r>
        <w:rPr>
          <w:rFonts w:eastAsia="Times New Roman" w:cs="Times New Roman"/>
          <w:szCs w:val="24"/>
        </w:rPr>
        <w:t>, καθώς τριακόσιες τριάντα χιλιάδες διπλές και τριπλές συντάξεις υπάρχουν αυτή τη στιγμή ακόμη στην Ελλάδα. Ελπίζουμε να το γνωρίζετε και να κάνετε κάτι άμεσα γι’ αυτό.</w:t>
      </w:r>
    </w:p>
    <w:p w14:paraId="4C8A824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Επίσης, όσον αφορά αυτούς που έχουν εισοδήματα άνω των 33.000 ευρώ θα έπρεπε να ανασταλ</w:t>
      </w:r>
      <w:r>
        <w:rPr>
          <w:rFonts w:eastAsia="Times New Roman" w:cs="Times New Roman"/>
          <w:szCs w:val="24"/>
        </w:rPr>
        <w:t xml:space="preserve">εί η χορήγηση της σύνταξής τους, τουλάχιστον για όσα χρόνια βρισκόμαστε σε αυτό το δύσκολο καθεστώς κρίσης. </w:t>
      </w:r>
    </w:p>
    <w:p w14:paraId="4C8A824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Παράλληλα, ζητούμε κατάργηση των συντάξεων των πρώην Βουλευτών. Δεν είναι επάγγελμα το να είσαι πολιτικός.</w:t>
      </w:r>
    </w:p>
    <w:p w14:paraId="4C8A824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Σε επίπεδο πολιτικής ανάλυσης τώρα θα ήθ</w:t>
      </w:r>
      <w:r>
        <w:rPr>
          <w:rFonts w:eastAsia="Times New Roman" w:cs="Times New Roman"/>
          <w:szCs w:val="24"/>
        </w:rPr>
        <w:t xml:space="preserve">ελα να πω το εξής: Εκτιμούμε ότι η Κυβέρνηση επιλέγει το συγκεκριμένο χρονικό σημείο να καταθέσει εσπευσμένα, σε τόσο συντετμημένους χρόνους, το εν λόγω νομοσχέδιο καθώς το σύνολο των συζητήσεων στις </w:t>
      </w:r>
      <w:r>
        <w:rPr>
          <w:rFonts w:eastAsia="Times New Roman" w:cs="Times New Roman"/>
          <w:szCs w:val="24"/>
        </w:rPr>
        <w:t>ε</w:t>
      </w:r>
      <w:r>
        <w:rPr>
          <w:rFonts w:eastAsia="Times New Roman" w:cs="Times New Roman"/>
          <w:szCs w:val="24"/>
        </w:rPr>
        <w:t>πιτροπές έλαβε χώρα σε δύο μόνο ημέρες και χωρίς επαρκή</w:t>
      </w:r>
      <w:r>
        <w:rPr>
          <w:rFonts w:eastAsia="Times New Roman" w:cs="Times New Roman"/>
          <w:szCs w:val="24"/>
        </w:rPr>
        <w:t xml:space="preserve"> και προγενέστερη διαβούλευση, γιατί κάτι θέλετε να πετύχετε.</w:t>
      </w:r>
    </w:p>
    <w:p w14:paraId="4C8A824A"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Στο τέλος αυτής της εβδομάδας ο Πρωθυπουργός θα μεταβεί στην Θεσσαλονίκη για τα εγκαίνια της Διεθνούς Έκθεσης που γίνεται κάθε χρόνο εκεί, και θα πρέπει να βρει κάτι, έτσι ώστε να γεμίσει το «κα</w:t>
      </w:r>
      <w:r>
        <w:rPr>
          <w:rFonts w:eastAsia="Times New Roman" w:cs="Times New Roman"/>
          <w:szCs w:val="24"/>
        </w:rPr>
        <w:t xml:space="preserve">λάθι» των υποσχέσεων και των παροχών, παροχών που δυστυχώς αδυνατεί να εκπληρώσει και τόσο εύκολα, όμως, εκστομίζει σε κάθε άνοδό του στη ΔΕΘ. </w:t>
      </w:r>
    </w:p>
    <w:p w14:paraId="4C8A824B"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lastRenderedPageBreak/>
        <w:t>Το νομοσχέδιο αυτό, δυστυχώς, αποτελεί το «φύλλο συκής» που ενδύεται η Κυβέρνηση, προκειμένου να μην φανεί η ανι</w:t>
      </w:r>
      <w:r>
        <w:rPr>
          <w:rFonts w:eastAsia="Times New Roman" w:cs="Times New Roman"/>
          <w:szCs w:val="24"/>
        </w:rPr>
        <w:t xml:space="preserve">κανότητά της στην αντιμετώπιση των πραγματικών προβλημάτων των εργαζόμενων. </w:t>
      </w:r>
    </w:p>
    <w:p w14:paraId="4C8A824C"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Το νομοσχέδιο αυτό επιχειρεί να αναδείξει με ανέξοδο τρόπο επί της ουσίας το φιλολαϊκό και φιλεργατικό προφίλ της Κυβέρνησης, η οποία προσπαθεί να κατευνάσει τους εξαθλιωμένους πλ</w:t>
      </w:r>
      <w:r>
        <w:rPr>
          <w:rFonts w:eastAsia="Times New Roman" w:cs="Times New Roman"/>
          <w:szCs w:val="24"/>
        </w:rPr>
        <w:t>έον εργαζόμενους με φτηνά τεχνάσματα, την ίδια ώρα που οι μισθοί και οι συντάξεις μειώνονται ραγδαία και φοβόμαστε ότι θα μειωθούν και άλλο στη συνέχεια σε επίπεδα κάτω από το όριο της αξιοπρεπούς διαβίωσης, παραδείγματος χάρ</w:t>
      </w:r>
      <w:r>
        <w:rPr>
          <w:rFonts w:eastAsia="Times New Roman" w:cs="Times New Roman"/>
          <w:szCs w:val="24"/>
        </w:rPr>
        <w:t>ιν</w:t>
      </w:r>
      <w:r>
        <w:rPr>
          <w:rFonts w:eastAsia="Times New Roman" w:cs="Times New Roman"/>
          <w:szCs w:val="24"/>
        </w:rPr>
        <w:t xml:space="preserve"> συντάξεις των 180 ευρώ και μ</w:t>
      </w:r>
      <w:r>
        <w:rPr>
          <w:rFonts w:eastAsia="Times New Roman" w:cs="Times New Roman"/>
          <w:szCs w:val="24"/>
        </w:rPr>
        <w:t xml:space="preserve">ισθοί των 360 ευρώ. </w:t>
      </w:r>
    </w:p>
    <w:p w14:paraId="4C8A824D"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 xml:space="preserve">Ακόμη ένα βάρος σε όλα αυτά είναι και οι ελαστικές μορφές εργασίας, όπως η μερική απασχόληση, που τείνει να γίνει κανόνας πλέον. </w:t>
      </w:r>
    </w:p>
    <w:p w14:paraId="4C8A824E"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 xml:space="preserve">Για εμάς, η νέα </w:t>
      </w:r>
      <w:proofErr w:type="spellStart"/>
      <w:r>
        <w:rPr>
          <w:rFonts w:eastAsia="Times New Roman" w:cs="Times New Roman"/>
          <w:szCs w:val="24"/>
        </w:rPr>
        <w:t>μνημονιακή</w:t>
      </w:r>
      <w:proofErr w:type="spellEnd"/>
      <w:r>
        <w:rPr>
          <w:rFonts w:eastAsia="Times New Roman" w:cs="Times New Roman"/>
          <w:szCs w:val="24"/>
        </w:rPr>
        <w:t xml:space="preserve"> πραγματικότητα των μισθών των 360 ευρώ -και λιγότερο πολλές φορές- και της μερικής απασχόλησης και των ελαστικών μορφών εργασίας είναι αποτέλεσμα της συνέργειας τόσο της Νέας Δημοκρατίας και του ΠΑΣΟΚ, όσο και της </w:t>
      </w:r>
      <w:r>
        <w:rPr>
          <w:rFonts w:eastAsia="Times New Roman" w:cs="Times New Roman"/>
          <w:szCs w:val="24"/>
        </w:rPr>
        <w:t>σ</w:t>
      </w:r>
      <w:r>
        <w:rPr>
          <w:rFonts w:eastAsia="Times New Roman" w:cs="Times New Roman"/>
          <w:szCs w:val="24"/>
        </w:rPr>
        <w:t>υγκυβέρνησης Σ</w:t>
      </w:r>
      <w:r>
        <w:rPr>
          <w:rFonts w:eastAsia="Times New Roman" w:cs="Times New Roman"/>
          <w:szCs w:val="24"/>
        </w:rPr>
        <w:t>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p>
    <w:p w14:paraId="4C8A824F"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lastRenderedPageBreak/>
        <w:t>Το γεγονός ότι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2015 υπάρχει εκκρεμότητα στην καταβολή των επικουρικών συντάξεων για εκατό είκοσι εννέα χιλιάδες συνταξιούχους, χωρίς την εφαρμογή του απαραίτητου μαθηματικού τύπου, αποδεικνύει ότι καθίσταται άνευ ουσίας ο καυγάς για </w:t>
      </w:r>
      <w:r>
        <w:rPr>
          <w:rFonts w:eastAsia="Times New Roman" w:cs="Times New Roman"/>
          <w:szCs w:val="24"/>
        </w:rPr>
        <w:t xml:space="preserve">το ποιος ευθύνεται, καθώς είναι ξεκάθαρο ότι ευθύνεστε όλοι όσοι κυβερνήσατε και κυβερνάτε μέχρι σήμερα. </w:t>
      </w:r>
    </w:p>
    <w:p w14:paraId="4C8A8250"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 xml:space="preserve">Άλλωστε και η δική σας Κυβέρνηση είναι αυτή που οδήγησε με τις πολιτικές της ένα μεγάλο μέρος των ήδη χειμαζόμενων πολιτών στην ανέχεια, υπογράφοντας </w:t>
      </w:r>
      <w:r>
        <w:rPr>
          <w:rFonts w:eastAsia="Times New Roman" w:cs="Times New Roman"/>
          <w:szCs w:val="24"/>
        </w:rPr>
        <w:t xml:space="preserve">μάλιστα κι εσείς με τη σειρά σας το μνημόνιο, ή μάλλον τα μνημόνια, υποθηκεύοντας την τύχη της χώρας στο διηνεκές. </w:t>
      </w:r>
    </w:p>
    <w:p w14:paraId="4C8A8251"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Περίτρανη απόδειξη και των δικών σας επιτευγμάτων αποτελεί η προσωρινή σύνταξη χηρείας των 280 ευρώ για πενήντα χρόνια ασφαλιστικών εισφορών</w:t>
      </w:r>
      <w:r>
        <w:rPr>
          <w:rFonts w:eastAsia="Times New Roman" w:cs="Times New Roman"/>
          <w:szCs w:val="24"/>
        </w:rPr>
        <w:t xml:space="preserve">, βλέπε το Ταμείο Νομικών. Ο Θεός μόνο ξέρει πότε θα βγει η οριστική σύνταξη και πότε θα υπολογιστεί ορθώς. </w:t>
      </w:r>
    </w:p>
    <w:p w14:paraId="4C8A8252"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 xml:space="preserve">Επί της ουσίας του νομοσχεδίου, εκτιμούμε ότι το κατατεθέν νομοσχέδιο επ’ </w:t>
      </w:r>
      <w:proofErr w:type="spellStart"/>
      <w:r>
        <w:rPr>
          <w:rFonts w:eastAsia="Times New Roman" w:cs="Times New Roman"/>
          <w:szCs w:val="24"/>
        </w:rPr>
        <w:t>ουδενί</w:t>
      </w:r>
      <w:proofErr w:type="spellEnd"/>
      <w:r>
        <w:rPr>
          <w:rFonts w:eastAsia="Times New Roman" w:cs="Times New Roman"/>
          <w:szCs w:val="24"/>
        </w:rPr>
        <w:t xml:space="preserve"> δεν έχει τη δυνατότητα να επιτύχει τον διακηρυγμένο στόχο που έθεσ</w:t>
      </w:r>
      <w:r>
        <w:rPr>
          <w:rFonts w:eastAsia="Times New Roman" w:cs="Times New Roman"/>
          <w:szCs w:val="24"/>
        </w:rPr>
        <w:t xml:space="preserve">ε η Κυβέρνηση μετά την κατάθεσή του, αυτόν της πάταξης της αδήλωτης και παράνομης εργασίας, </w:t>
      </w:r>
      <w:r>
        <w:rPr>
          <w:rFonts w:eastAsia="Times New Roman" w:cs="Times New Roman"/>
          <w:szCs w:val="24"/>
        </w:rPr>
        <w:lastRenderedPageBreak/>
        <w:t xml:space="preserve">καθώς ουσιαστικά αποτελεί μια συρραφή διατάξεων επεξεργασμένων όχι με ορθό τρόπο, αλλά με πρόχειρο τρόπο και οι </w:t>
      </w:r>
      <w:proofErr w:type="spellStart"/>
      <w:r>
        <w:rPr>
          <w:rFonts w:eastAsia="Times New Roman" w:cs="Times New Roman"/>
          <w:szCs w:val="24"/>
        </w:rPr>
        <w:t>εμβαλωματικές</w:t>
      </w:r>
      <w:proofErr w:type="spellEnd"/>
      <w:r>
        <w:rPr>
          <w:rFonts w:eastAsia="Times New Roman" w:cs="Times New Roman"/>
          <w:szCs w:val="24"/>
        </w:rPr>
        <w:t xml:space="preserve"> διατάξεις που προτείνονται δεν μπορούν</w:t>
      </w:r>
      <w:r>
        <w:rPr>
          <w:rFonts w:eastAsia="Times New Roman" w:cs="Times New Roman"/>
          <w:szCs w:val="24"/>
        </w:rPr>
        <w:t xml:space="preserve"> να αντιμετωπίσουν τις παθογένειες ενός σύνθετου φαινομένου, όπως αυτό της αδήλωτης εργασίας. Δεν μπορούν να ανατρέψουν ούτε καν να βελτιώσουν, κατά την άποψή μου και την άποψη της Ένωσης Κεντρώων, το καθεστώς εργασιακού μεσαίωνα που βιώνουν οι συμπολίτες </w:t>
      </w:r>
      <w:r>
        <w:rPr>
          <w:rFonts w:eastAsia="Times New Roman" w:cs="Times New Roman"/>
          <w:szCs w:val="24"/>
        </w:rPr>
        <w:t xml:space="preserve">μας εν μέσω οικονομικής κρίσης. Δεν μπορούν να αποκρύψουν την ανικανότητα της Κυβέρνησης </w:t>
      </w:r>
      <w:proofErr w:type="spellStart"/>
      <w:r>
        <w:rPr>
          <w:rFonts w:eastAsia="Times New Roman" w:cs="Times New Roman"/>
          <w:szCs w:val="24"/>
        </w:rPr>
        <w:t>αφ</w:t>
      </w:r>
      <w:proofErr w:type="spellEnd"/>
      <w:r>
        <w:rPr>
          <w:rFonts w:eastAsia="Times New Roman" w:cs="Times New Roman"/>
          <w:szCs w:val="24"/>
        </w:rPr>
        <w:t xml:space="preserve">, </w:t>
      </w:r>
      <w:r>
        <w:rPr>
          <w:rFonts w:eastAsia="Times New Roman" w:cs="Times New Roman"/>
          <w:szCs w:val="24"/>
        </w:rPr>
        <w:t>ενός να μειώσει την ανεργία και αφ</w:t>
      </w:r>
      <w:r>
        <w:rPr>
          <w:rFonts w:eastAsia="Times New Roman" w:cs="Times New Roman"/>
          <w:szCs w:val="24"/>
        </w:rPr>
        <w:t xml:space="preserve">’ </w:t>
      </w:r>
      <w:r>
        <w:rPr>
          <w:rFonts w:eastAsia="Times New Roman" w:cs="Times New Roman"/>
          <w:szCs w:val="24"/>
        </w:rPr>
        <w:t xml:space="preserve">ετέρου να προωθήσει την επιχειρηματικότητα και με αυτό το νομοσχέδιο φοβόμαστε ότι θα πληγεί ακόμα περισσότερο. </w:t>
      </w:r>
    </w:p>
    <w:p w14:paraId="4C8A8253"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 xml:space="preserve">Η Ένωση Κεντρώων δεν μπαίνει στη λογική πώς θα περάσουμε τον «κάβο» της τρίτης αξιολόγησης, διότι και για την τρίτη αξιολόγηση, όπως και για τις προηγούμενες, η λύση είναι μία. Είναι η προσέλκυση επενδύσεων, που θα φέρουν επιτέλους την πολυπόθητη ανάπτυξη </w:t>
      </w:r>
      <w:r>
        <w:rPr>
          <w:rFonts w:eastAsia="Times New Roman" w:cs="Times New Roman"/>
          <w:szCs w:val="24"/>
        </w:rPr>
        <w:t xml:space="preserve">που όλοι έχετε ως σημαία σας. </w:t>
      </w:r>
    </w:p>
    <w:p w14:paraId="4C8A8254"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 xml:space="preserve">Ωστόσο για να γίνει αυτό είναι απαραίτητη η σύμπραξη των δύο μεγάλων κομμάτων σε μία κυβέρνηση τεχνοκρατών, </w:t>
      </w:r>
      <w:r>
        <w:rPr>
          <w:rFonts w:eastAsia="Times New Roman" w:cs="Times New Roman"/>
          <w:szCs w:val="24"/>
        </w:rPr>
        <w:lastRenderedPageBreak/>
        <w:t>που θα έχει ευρεία κοινοβουλευτική πλειοψηφία τουλάχιστον διακοσίων πενήντα εδρών, ώστε να υπάρχει σταθερότητα, διότι</w:t>
      </w:r>
      <w:r>
        <w:rPr>
          <w:rFonts w:eastAsia="Times New Roman" w:cs="Times New Roman"/>
          <w:szCs w:val="24"/>
        </w:rPr>
        <w:t xml:space="preserve"> με τη σταθερότητα έρχονται οι επενδύσεις. Κανένας δεν θα έρθει να επενδύσει σε μία χώρα όπου η κοινοβουλευτική πλειοψηφία είναι οριακή και δεν υπάρχει πολιτική σταθερότητα. Πολλές φορές είδαμε σε νομοσχέδια που φέρατε να υπάρχουν αντιδράσεις από τους συγκ</w:t>
      </w:r>
      <w:r>
        <w:rPr>
          <w:rFonts w:eastAsia="Times New Roman" w:cs="Times New Roman"/>
          <w:szCs w:val="24"/>
        </w:rPr>
        <w:t xml:space="preserve">υβερνήτες σας. Επομένως η ανασφάλεια αυτή που προκύπτει από αυτό δεν νομίζουμε ότι θα φέρει την πολιτική αλλαγή και την ανατροπή της υφιστάμενης κατάστασης. </w:t>
      </w:r>
    </w:p>
    <w:p w14:paraId="4C8A8255"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Έχουμε καταθέσει ως Ένωση Κεντρώων συγκεκριμένο πρόγραμμα, το γνωστό πρόγραμμα που έχουμε ως σημαί</w:t>
      </w:r>
      <w:r>
        <w:rPr>
          <w:rFonts w:eastAsia="Times New Roman" w:cs="Times New Roman"/>
          <w:szCs w:val="24"/>
        </w:rPr>
        <w:t>α των εννέα σημείων, και πιστεύουμε ότι με αυτό η Ελλάδα θα μπορέσει να βγει από τον φαύλο κύκλο της οικονομικής κρίσης, αλλά και της κρίσης που μαστίζει την κοινωνία μας σε όλα τα επίπεδα, όπως, για παράδειγμα, η νοοτροπία με την οποία επιλέγουμε αυτούς π</w:t>
      </w:r>
      <w:r>
        <w:rPr>
          <w:rFonts w:eastAsia="Times New Roman" w:cs="Times New Roman"/>
          <w:szCs w:val="24"/>
        </w:rPr>
        <w:t xml:space="preserve">ου μας κυβερνούν. </w:t>
      </w:r>
    </w:p>
    <w:p w14:paraId="4C8A8256" w14:textId="77777777" w:rsidR="001C0F06" w:rsidRDefault="00267A1D">
      <w:pPr>
        <w:spacing w:line="600" w:lineRule="auto"/>
        <w:ind w:firstLine="720"/>
        <w:jc w:val="both"/>
        <w:rPr>
          <w:rFonts w:eastAsia="Times New Roman"/>
          <w:szCs w:val="24"/>
        </w:rPr>
      </w:pPr>
      <w:r>
        <w:rPr>
          <w:rFonts w:eastAsia="Times New Roman"/>
          <w:szCs w:val="24"/>
        </w:rPr>
        <w:t>Εκτιμούμε, επίσης, ότι το εν λόγω νομοσχέδιο περιλαμβάνει άρθρα που θα είναι πολύ δύσκολο να εφαρμοστούν στην πραγματικότητα, όπως το άρθρο 38, που προβλέπει την ηλεκτρο</w:t>
      </w:r>
      <w:r>
        <w:rPr>
          <w:rFonts w:eastAsia="Times New Roman"/>
          <w:szCs w:val="24"/>
        </w:rPr>
        <w:lastRenderedPageBreak/>
        <w:t xml:space="preserve">νική δήλωση των υπερωριών αυθημερόν στο σύστημα </w:t>
      </w:r>
      <w:r>
        <w:rPr>
          <w:rFonts w:eastAsia="Times New Roman"/>
          <w:szCs w:val="24"/>
        </w:rPr>
        <w:t>«</w:t>
      </w:r>
      <w:r>
        <w:rPr>
          <w:rFonts w:eastAsia="Times New Roman"/>
          <w:szCs w:val="24"/>
        </w:rPr>
        <w:t>ΕΡΓΑΝΗ</w:t>
      </w:r>
      <w:r>
        <w:rPr>
          <w:rFonts w:eastAsia="Times New Roman"/>
          <w:szCs w:val="24"/>
        </w:rPr>
        <w:t>»</w:t>
      </w:r>
      <w:r>
        <w:rPr>
          <w:rFonts w:eastAsia="Times New Roman"/>
          <w:szCs w:val="24"/>
        </w:rPr>
        <w:t xml:space="preserve"> πριν καν αυ</w:t>
      </w:r>
      <w:r>
        <w:rPr>
          <w:rFonts w:eastAsia="Times New Roman"/>
          <w:szCs w:val="24"/>
        </w:rPr>
        <w:t xml:space="preserve">τές γίνουν ή το άρθρο 16 που επιστρέφει την επιστροφή των </w:t>
      </w:r>
      <w:proofErr w:type="spellStart"/>
      <w:r>
        <w:rPr>
          <w:rFonts w:eastAsia="Times New Roman"/>
          <w:szCs w:val="24"/>
        </w:rPr>
        <w:t>αχρεωστήτως</w:t>
      </w:r>
      <w:proofErr w:type="spellEnd"/>
      <w:r>
        <w:rPr>
          <w:rFonts w:eastAsia="Times New Roman"/>
          <w:szCs w:val="24"/>
        </w:rPr>
        <w:t xml:space="preserve"> καταβληθέντων εισφορών για τους ασφαλισμένους του ΕΦΚΑ υπό το φως του αλαλούμ που έχει προκύψει κατά την τελευταία διετία με τις επιστροφές χρημάτων από τις φορολογικές δηλώσεις. </w:t>
      </w:r>
    </w:p>
    <w:p w14:paraId="4C8A8257" w14:textId="77777777" w:rsidR="001C0F06" w:rsidRDefault="00267A1D">
      <w:pPr>
        <w:spacing w:line="600" w:lineRule="auto"/>
        <w:ind w:firstLine="720"/>
        <w:jc w:val="both"/>
        <w:rPr>
          <w:rFonts w:eastAsia="Times New Roman"/>
          <w:szCs w:val="24"/>
        </w:rPr>
      </w:pPr>
      <w:r>
        <w:rPr>
          <w:rFonts w:eastAsia="Times New Roman"/>
          <w:szCs w:val="24"/>
        </w:rPr>
        <w:t>Δύσκολ</w:t>
      </w:r>
      <w:r>
        <w:rPr>
          <w:rFonts w:eastAsia="Times New Roman"/>
          <w:szCs w:val="24"/>
        </w:rPr>
        <w:t xml:space="preserve">ο να εφαρμοστεί θα είναι και το άρθρο για την ταχεία εκδίκαση εργατικών διαφορών εντός εξήντα ημερών, σε ένα σύστημα που είναι ήδη φρακαρισμένο, με χιλιάδες εκκρεμείς υποθέσεις εργατικών διαφορών. Εν προκειμένω, θα θέλαμε να ακούσουμε συγκεκριμένη πρόταση </w:t>
      </w:r>
      <w:r>
        <w:rPr>
          <w:rFonts w:eastAsia="Times New Roman"/>
          <w:szCs w:val="24"/>
        </w:rPr>
        <w:t xml:space="preserve">της Κυβέρνησης για το πώς μπορεί να </w:t>
      </w:r>
      <w:proofErr w:type="spellStart"/>
      <w:r>
        <w:rPr>
          <w:rFonts w:eastAsia="Times New Roman"/>
          <w:szCs w:val="24"/>
        </w:rPr>
        <w:t>αποσυμφορηθεί</w:t>
      </w:r>
      <w:proofErr w:type="spellEnd"/>
      <w:r>
        <w:rPr>
          <w:rFonts w:eastAsia="Times New Roman"/>
          <w:szCs w:val="24"/>
        </w:rPr>
        <w:t xml:space="preserve"> το σύστημα και να επισπευσθεί η επίλυση των εκκρεμών υποθέσεων. </w:t>
      </w:r>
    </w:p>
    <w:p w14:paraId="4C8A8258" w14:textId="77777777" w:rsidR="001C0F06" w:rsidRDefault="00267A1D">
      <w:pPr>
        <w:spacing w:line="600" w:lineRule="auto"/>
        <w:ind w:firstLine="720"/>
        <w:jc w:val="both"/>
        <w:rPr>
          <w:rFonts w:eastAsia="Times New Roman"/>
          <w:szCs w:val="24"/>
        </w:rPr>
      </w:pPr>
      <w:r>
        <w:rPr>
          <w:rFonts w:eastAsia="Times New Roman"/>
          <w:szCs w:val="24"/>
        </w:rPr>
        <w:t>Θεωρούμε, επίσης, προβληματική και τη διάταξη του άρθρου 12, το οποίο αποδίδει υπερβολικές εξουσίες στον Υπουργό Κοινωνικής Ασφάλισης και ενι</w:t>
      </w:r>
      <w:r>
        <w:rPr>
          <w:rFonts w:eastAsia="Times New Roman"/>
          <w:szCs w:val="24"/>
        </w:rPr>
        <w:t xml:space="preserve">σχύει υπέρμετρα τη δυνατότητα παρέμβασής του στον ΕΦΚΑ, ο οποίος, εξάλλου, διαθέτει δικό του οργανισμό λειτουργίας. Θα έπρεπε ήδη να έχει δημοσιευθεί προ πολλού το </w:t>
      </w:r>
      <w:r>
        <w:rPr>
          <w:rFonts w:eastAsia="Times New Roman"/>
          <w:szCs w:val="24"/>
        </w:rPr>
        <w:t>π</w:t>
      </w:r>
      <w:r>
        <w:rPr>
          <w:rFonts w:eastAsia="Times New Roman"/>
          <w:szCs w:val="24"/>
        </w:rPr>
        <w:t xml:space="preserve">ροεδρικό </w:t>
      </w:r>
      <w:r>
        <w:rPr>
          <w:rFonts w:eastAsia="Times New Roman"/>
          <w:szCs w:val="24"/>
        </w:rPr>
        <w:t>δ</w:t>
      </w:r>
      <w:r>
        <w:rPr>
          <w:rFonts w:eastAsia="Times New Roman"/>
          <w:szCs w:val="24"/>
        </w:rPr>
        <w:t>ιάταγμα με το οργανόγραμμα, το οποίο θα καθόριζε επακριβώς την κατανομή αρμοδιοτή</w:t>
      </w:r>
      <w:r>
        <w:rPr>
          <w:rFonts w:eastAsia="Times New Roman"/>
          <w:szCs w:val="24"/>
        </w:rPr>
        <w:t xml:space="preserve">των. </w:t>
      </w:r>
    </w:p>
    <w:p w14:paraId="4C8A8259" w14:textId="77777777" w:rsidR="001C0F06" w:rsidRDefault="00267A1D">
      <w:pPr>
        <w:spacing w:line="600" w:lineRule="auto"/>
        <w:ind w:firstLine="720"/>
        <w:jc w:val="both"/>
        <w:rPr>
          <w:rFonts w:eastAsia="Times New Roman"/>
          <w:szCs w:val="24"/>
        </w:rPr>
      </w:pPr>
      <w:r>
        <w:rPr>
          <w:rFonts w:eastAsia="Times New Roman"/>
          <w:szCs w:val="24"/>
        </w:rPr>
        <w:lastRenderedPageBreak/>
        <w:t>Η καθυστέρηση αυτή, μαζί με την καθυστέρηση συγκρότησης των απαραίτητων υπηρεσιακών και πειθαρχικών συμβουλίων, καλλιεργεί σειρά πελατειακών σχέσεων και αυθαιρεσιών της διοίκησης, η οποία δρα κατά παρέκκλιση της κείμενης διαδικασίας. Θα σας θυμίσουμε</w:t>
      </w:r>
      <w:r>
        <w:rPr>
          <w:rFonts w:eastAsia="Times New Roman"/>
          <w:szCs w:val="24"/>
        </w:rPr>
        <w:t xml:space="preserve"> ότι η παράλειψη αυτή θα μπορούσε να οδηγήσει σε κήρυξη της διάταξης ως αντισυνταγματικής. </w:t>
      </w:r>
    </w:p>
    <w:p w14:paraId="4C8A825A" w14:textId="77777777" w:rsidR="001C0F06" w:rsidRDefault="00267A1D">
      <w:pPr>
        <w:spacing w:line="600" w:lineRule="auto"/>
        <w:ind w:firstLine="720"/>
        <w:jc w:val="both"/>
        <w:rPr>
          <w:rFonts w:eastAsia="Times New Roman"/>
          <w:szCs w:val="24"/>
        </w:rPr>
      </w:pPr>
      <w:r>
        <w:rPr>
          <w:rFonts w:eastAsia="Times New Roman"/>
          <w:szCs w:val="24"/>
        </w:rPr>
        <w:t>Θεωρούμε, επίσης, ότι με το συγκεκριμένο νομοσχέδιο η Κυβέρνηση, μέσα στη φούρια της να αναδείξει το φιλολαϊκό της προφίλ, επιχειρεί να δώσει λύση στο θέμα της μη κ</w:t>
      </w:r>
      <w:r>
        <w:rPr>
          <w:rFonts w:eastAsia="Times New Roman"/>
          <w:szCs w:val="24"/>
        </w:rPr>
        <w:t xml:space="preserve">αταβολής δεδουλευμένων που μπορεί να οδηγήσουν σε υπερβολική επιβάρυνση των εργοδοτών, καθώς δεν έχει έρθει με σωστό τρόπο, όπως είναι η πρόβλεψη για έκδοση διαταγής πληρωμών δεδουλευμένων και κατά της προσωπικής περιουσίας του εργοδότη. </w:t>
      </w:r>
    </w:p>
    <w:p w14:paraId="4C8A825B" w14:textId="77777777" w:rsidR="001C0F06" w:rsidRDefault="00267A1D">
      <w:pPr>
        <w:spacing w:line="600" w:lineRule="auto"/>
        <w:ind w:firstLine="720"/>
        <w:jc w:val="both"/>
        <w:rPr>
          <w:rFonts w:eastAsia="Times New Roman"/>
          <w:szCs w:val="24"/>
        </w:rPr>
      </w:pPr>
      <w:r>
        <w:rPr>
          <w:rFonts w:eastAsia="Times New Roman"/>
          <w:szCs w:val="24"/>
        </w:rPr>
        <w:t xml:space="preserve">Περαιτέρω, η </w:t>
      </w:r>
      <w:r>
        <w:rPr>
          <w:rFonts w:eastAsia="Times New Roman"/>
          <w:szCs w:val="24"/>
        </w:rPr>
        <w:t>σ</w:t>
      </w:r>
      <w:r>
        <w:rPr>
          <w:rFonts w:eastAsia="Times New Roman"/>
          <w:szCs w:val="24"/>
        </w:rPr>
        <w:t>υγκ</w:t>
      </w:r>
      <w:r>
        <w:rPr>
          <w:rFonts w:eastAsia="Times New Roman"/>
          <w:szCs w:val="24"/>
        </w:rPr>
        <w:t xml:space="preserve">υβέρνηση με το εν λόγω νομοσχέδιο, ενώ διατείνεται ότι ενισχύει τα εργασιακά δικαιώματα και υπόσχεται </w:t>
      </w:r>
      <w:proofErr w:type="spellStart"/>
      <w:r>
        <w:rPr>
          <w:rFonts w:eastAsia="Times New Roman"/>
          <w:szCs w:val="24"/>
        </w:rPr>
        <w:t>οιονεί</w:t>
      </w:r>
      <w:proofErr w:type="spellEnd"/>
      <w:r>
        <w:rPr>
          <w:rFonts w:eastAsia="Times New Roman"/>
          <w:szCs w:val="24"/>
        </w:rPr>
        <w:t xml:space="preserve"> επίδομα εργασίας με το άρθρο 53, την ίδια ώρα με το άρθρο 17 προχωράει ρητή ρύθμιση της ήδη θεσμοθετημένης μείωσης από 21% έως και 40% των επικουρι</w:t>
      </w:r>
      <w:r>
        <w:rPr>
          <w:rFonts w:eastAsia="Times New Roman"/>
          <w:szCs w:val="24"/>
        </w:rPr>
        <w:t xml:space="preserve">κών συντάξεων λόγω του νέου τρόπου υπολογισμού αυτών. Πρόκειται για σφαγή στην ουσία των επικουρικών συντάξεων από μία Κυβέρνηση που δεν </w:t>
      </w:r>
      <w:r>
        <w:rPr>
          <w:rFonts w:eastAsia="Times New Roman"/>
          <w:szCs w:val="24"/>
        </w:rPr>
        <w:lastRenderedPageBreak/>
        <w:t>έχει καταβάλει επικουρικές συντάξεις από 1</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2015, όπως είπα και πριν, σε </w:t>
      </w:r>
      <w:proofErr w:type="spellStart"/>
      <w:r>
        <w:rPr>
          <w:rFonts w:eastAsia="Times New Roman"/>
          <w:szCs w:val="24"/>
        </w:rPr>
        <w:t>εκατόν</w:t>
      </w:r>
      <w:proofErr w:type="spellEnd"/>
      <w:r>
        <w:rPr>
          <w:rFonts w:eastAsia="Times New Roman"/>
          <w:szCs w:val="24"/>
        </w:rPr>
        <w:t xml:space="preserve"> είκοσι εννιά χιλιάδες δικαιούχους, λόγ</w:t>
      </w:r>
      <w:r>
        <w:rPr>
          <w:rFonts w:eastAsia="Times New Roman"/>
          <w:szCs w:val="24"/>
        </w:rPr>
        <w:t xml:space="preserve">ω της αδυναμίας να προσδιορίσει τα ποσά που θα καταβληθούν. </w:t>
      </w:r>
    </w:p>
    <w:p w14:paraId="4C8A825C" w14:textId="77777777" w:rsidR="001C0F06" w:rsidRDefault="00267A1D">
      <w:pPr>
        <w:spacing w:line="600" w:lineRule="auto"/>
        <w:ind w:firstLine="720"/>
        <w:jc w:val="both"/>
        <w:rPr>
          <w:rFonts w:eastAsia="Times New Roman"/>
          <w:szCs w:val="24"/>
        </w:rPr>
      </w:pPr>
      <w:r>
        <w:rPr>
          <w:rFonts w:eastAsia="Times New Roman"/>
          <w:szCs w:val="24"/>
        </w:rPr>
        <w:t xml:space="preserve">Επιπλέον με το άρθρο 21 προχωράει σε αύξηση της εισφοράς των μετοχών του Μετοχικού Ταμείου Πολιτικών Υπαλλήλων από το 4% στο 4,5%, δηλαδή επιπλέον μείωση στην ουσία. </w:t>
      </w:r>
    </w:p>
    <w:p w14:paraId="4C8A825D" w14:textId="77777777" w:rsidR="001C0F06" w:rsidRDefault="00267A1D">
      <w:pPr>
        <w:spacing w:line="600" w:lineRule="auto"/>
        <w:ind w:firstLine="720"/>
        <w:jc w:val="both"/>
        <w:rPr>
          <w:rFonts w:eastAsia="Times New Roman"/>
          <w:szCs w:val="24"/>
        </w:rPr>
      </w:pPr>
      <w:r>
        <w:rPr>
          <w:rFonts w:eastAsia="Times New Roman"/>
          <w:szCs w:val="24"/>
        </w:rPr>
        <w:t>Προβληματιζόμαστε έντονα, όπ</w:t>
      </w:r>
      <w:r>
        <w:rPr>
          <w:rFonts w:eastAsia="Times New Roman"/>
          <w:szCs w:val="24"/>
        </w:rPr>
        <w:t xml:space="preserve">ως προαναφερθήκαμε, και με τις υπερεξουσίες που έχουν δοθεί στο Κέντρο Είσπραξης Ασφαλιστικών Εισφορών. Ήδη από το άρθρο 107 του ν.4387/2016, αλλά και με περαιτέρω ρητή αναφορά σε υπό συζήτηση νομοσχέδιο λόγω της δυνατότητας αυτοματοποιημένης πρόσβασης σε </w:t>
      </w:r>
      <w:r>
        <w:rPr>
          <w:rFonts w:eastAsia="Times New Roman"/>
          <w:szCs w:val="24"/>
        </w:rPr>
        <w:t>πληροφορίες τραπεζών και χρηματοπιστωτικών ιδρυμάτων μέσω της σύνδεσής τους με το Σύστημα Μητρώων και Τραπεζικών Λογαριασμών, φοβόμαστε τις επιπτώσεις που θα έχει αυτό στο επαγγελματικό απόρρητο χιλιάδων επαγγελματιών και αυτοαπασχολούμενων που έχουν ήδη τ</w:t>
      </w:r>
      <w:r>
        <w:rPr>
          <w:rFonts w:eastAsia="Times New Roman"/>
          <w:szCs w:val="24"/>
        </w:rPr>
        <w:t xml:space="preserve">όσα να αντιμετωπίσουν σε καθημερινή βάση. </w:t>
      </w:r>
    </w:p>
    <w:p w14:paraId="4C8A825E" w14:textId="77777777" w:rsidR="001C0F06" w:rsidRDefault="00267A1D">
      <w:pPr>
        <w:spacing w:line="600" w:lineRule="auto"/>
        <w:ind w:firstLine="720"/>
        <w:jc w:val="both"/>
        <w:rPr>
          <w:rFonts w:eastAsia="Times New Roman"/>
          <w:szCs w:val="24"/>
        </w:rPr>
      </w:pPr>
      <w:r>
        <w:rPr>
          <w:rFonts w:eastAsia="Times New Roman"/>
          <w:szCs w:val="24"/>
        </w:rPr>
        <w:t>Βέβαια, για να αλλάξουμε λίγο και τον τόνο και το ύφος, το νομοσχέδιο αυτό περιλαμβάνει και πλειάδα τροποποιητικών δια</w:t>
      </w:r>
      <w:r>
        <w:rPr>
          <w:rFonts w:eastAsia="Times New Roman"/>
          <w:szCs w:val="24"/>
        </w:rPr>
        <w:lastRenderedPageBreak/>
        <w:t xml:space="preserve">τάξεων του καταστροφικού νόμου </w:t>
      </w:r>
      <w:proofErr w:type="spellStart"/>
      <w:r>
        <w:rPr>
          <w:rFonts w:eastAsia="Times New Roman"/>
          <w:szCs w:val="24"/>
        </w:rPr>
        <w:t>Κατρούγκαλου</w:t>
      </w:r>
      <w:proofErr w:type="spellEnd"/>
      <w:r>
        <w:rPr>
          <w:rFonts w:eastAsia="Times New Roman"/>
          <w:szCs w:val="24"/>
        </w:rPr>
        <w:t>, του ν.4386, ενός νόμου με σημαντικά προβλήματα στη</w:t>
      </w:r>
      <w:r>
        <w:rPr>
          <w:rFonts w:eastAsia="Times New Roman"/>
          <w:szCs w:val="24"/>
        </w:rPr>
        <w:t xml:space="preserve">ν αρχιτεκτονική του, που το παρόν νομοσχέδιο έρχεται να «μπαλώσει» –γιατί μόνο αυτό νομίζουμε ότι καταφέρνει- προσπαθώντας να άρει τις ατέλειες με μικρές τροποποιήσεις και διορθώσεις. Επαναλαμβάνω ότι ο νόμος </w:t>
      </w:r>
      <w:proofErr w:type="spellStart"/>
      <w:r>
        <w:rPr>
          <w:rFonts w:eastAsia="Times New Roman"/>
          <w:szCs w:val="24"/>
        </w:rPr>
        <w:t>Κατρούγκαλου</w:t>
      </w:r>
      <w:proofErr w:type="spellEnd"/>
      <w:r>
        <w:rPr>
          <w:rFonts w:eastAsia="Times New Roman"/>
          <w:szCs w:val="24"/>
        </w:rPr>
        <w:t>, όπως έχει έρθει, θα πρέπει να κατ</w:t>
      </w:r>
      <w:r>
        <w:rPr>
          <w:rFonts w:eastAsia="Times New Roman"/>
          <w:szCs w:val="24"/>
        </w:rPr>
        <w:t xml:space="preserve">αργηθεί άμεσα, καθώς είναι επιζήμιος για όλες τις κοινωνικές τάξεις.     </w:t>
      </w:r>
    </w:p>
    <w:p w14:paraId="4C8A825F" w14:textId="77777777" w:rsidR="001C0F06" w:rsidRDefault="00267A1D">
      <w:pPr>
        <w:spacing w:line="600" w:lineRule="auto"/>
        <w:ind w:firstLine="720"/>
        <w:jc w:val="both"/>
        <w:rPr>
          <w:rFonts w:eastAsia="Times New Roman"/>
          <w:szCs w:val="24"/>
        </w:rPr>
      </w:pPr>
      <w:r>
        <w:rPr>
          <w:rFonts w:eastAsia="Times New Roman"/>
          <w:szCs w:val="24"/>
        </w:rPr>
        <w:t>Θεωρούμε πάντως ότι συμπεριλαμβάνεται και πλειάδα θετικών διατάξεων στο κατατεθέν νομοσχέδιο.</w:t>
      </w:r>
    </w:p>
    <w:p w14:paraId="4C8A8260" w14:textId="77777777" w:rsidR="001C0F06" w:rsidRDefault="00267A1D">
      <w:pPr>
        <w:spacing w:line="600" w:lineRule="auto"/>
        <w:ind w:firstLine="720"/>
        <w:jc w:val="both"/>
        <w:rPr>
          <w:rFonts w:eastAsia="Times New Roman"/>
          <w:szCs w:val="24"/>
        </w:rPr>
      </w:pPr>
      <w:r>
        <w:rPr>
          <w:rFonts w:eastAsia="Times New Roman"/>
          <w:b/>
          <w:szCs w:val="24"/>
        </w:rPr>
        <w:t>ΧΡΗΣΤΟΣ ΑΝΤΩΝΙΟΥ:</w:t>
      </w:r>
      <w:r>
        <w:rPr>
          <w:rFonts w:eastAsia="Times New Roman"/>
          <w:szCs w:val="24"/>
        </w:rPr>
        <w:t xml:space="preserve"> Πάλι καλά που βρήκατε και καλά.  </w:t>
      </w:r>
    </w:p>
    <w:p w14:paraId="4C8A8261" w14:textId="77777777" w:rsidR="001C0F06" w:rsidRDefault="00267A1D">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Εμείς λέμ</w:t>
      </w:r>
      <w:r>
        <w:rPr>
          <w:rFonts w:eastAsia="Times New Roman"/>
          <w:szCs w:val="24"/>
        </w:rPr>
        <w:t xml:space="preserve">ε αυτά που πρέπει, και τα καλά και τα κακά. Άμα διαφωνείτε, δικό σας δικαίωμα. </w:t>
      </w:r>
    </w:p>
    <w:p w14:paraId="4C8A8262" w14:textId="77777777" w:rsidR="001C0F06" w:rsidRDefault="00267A1D">
      <w:pPr>
        <w:spacing w:line="600" w:lineRule="auto"/>
        <w:ind w:firstLine="720"/>
        <w:jc w:val="both"/>
        <w:rPr>
          <w:rFonts w:eastAsia="Times New Roman"/>
          <w:szCs w:val="24"/>
        </w:rPr>
      </w:pPr>
      <w:r>
        <w:rPr>
          <w:rFonts w:eastAsia="Times New Roman"/>
          <w:szCs w:val="24"/>
        </w:rPr>
        <w:t>Θα μιλήσουμε για τις θετικές διατάξεις που προσπαθούν να διορθώσουν τα κακώς κείμενα των προηγούμενων νομοθετημάτων και των προηγούμενων κυβερνήσεων, τις οποίες φυσικά και πρόκ</w:t>
      </w:r>
      <w:r>
        <w:rPr>
          <w:rFonts w:eastAsia="Times New Roman"/>
          <w:szCs w:val="24"/>
        </w:rPr>
        <w:t xml:space="preserve">ειται να υπερψηφίσουμε, όπως για παράδειγμα αυτές </w:t>
      </w:r>
      <w:r>
        <w:rPr>
          <w:rFonts w:eastAsia="Times New Roman"/>
          <w:szCs w:val="24"/>
        </w:rPr>
        <w:lastRenderedPageBreak/>
        <w:t xml:space="preserve">που αφορούν στα εργατικά ατυχήματα, στην ενίσχυση των δικαιωμάτων των ΑΜΕΑ και την ενίσχυση των δικαιωμάτων των υπέργηρων και χρονίως πασχόντων.  </w:t>
      </w:r>
      <w:r>
        <w:rPr>
          <w:rFonts w:eastAsia="Times New Roman"/>
          <w:b/>
          <w:szCs w:val="24"/>
        </w:rPr>
        <w:t xml:space="preserve">   </w:t>
      </w:r>
    </w:p>
    <w:p w14:paraId="4C8A826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Τέλος θετικά αντιμετωπίζουμε και τις διατάξεις για την ε</w:t>
      </w:r>
      <w:r>
        <w:rPr>
          <w:rFonts w:eastAsia="Times New Roman" w:cs="Times New Roman"/>
          <w:szCs w:val="24"/>
        </w:rPr>
        <w:t>νίσχυση του θεσμικού πλαισίου των δικαιωμάτων των ατόμων με αναπηρία κατ’ εφαρμογή της σύμβασης των Ηνωμένων Εθνών για τα δικαιώματα των ατόμων με αναπηρία.</w:t>
      </w:r>
    </w:p>
    <w:p w14:paraId="4C8A826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Εν κατακλείδι –για να κλείσω κιόλας- θα προτείναμε μια πραγματικά σημαντική λύση για το πρόβλημα τω</w:t>
      </w:r>
      <w:r>
        <w:rPr>
          <w:rFonts w:eastAsia="Times New Roman" w:cs="Times New Roman"/>
          <w:szCs w:val="24"/>
        </w:rPr>
        <w:t xml:space="preserve">ν ελεύθερων επαγγελματιών και των αυτοαπασχολούμενων που ταλανίζονται ιδιαίτερα από την παρούσα οικονομική κρίση και την </w:t>
      </w:r>
      <w:proofErr w:type="spellStart"/>
      <w:r>
        <w:rPr>
          <w:rFonts w:eastAsia="Times New Roman" w:cs="Times New Roman"/>
          <w:szCs w:val="24"/>
        </w:rPr>
        <w:t>υπερφορολόγηση</w:t>
      </w:r>
      <w:proofErr w:type="spellEnd"/>
      <w:r>
        <w:rPr>
          <w:rFonts w:eastAsia="Times New Roman" w:cs="Times New Roman"/>
          <w:szCs w:val="24"/>
        </w:rPr>
        <w:t xml:space="preserve"> και τη διαρκή αύξηση δυστυχώς των ασφαλιστικών τους εισφορών, ήτοι το «πάγωμα» των ασφαλιστικών τους εισφορών για ελεύθε</w:t>
      </w:r>
      <w:r>
        <w:rPr>
          <w:rFonts w:eastAsia="Times New Roman" w:cs="Times New Roman"/>
          <w:szCs w:val="24"/>
        </w:rPr>
        <w:t>ρους επαγγελματίες και αυτοαπασχολούμενους.</w:t>
      </w:r>
    </w:p>
    <w:p w14:paraId="4C8A826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C8A826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Θα χρειαστώ πολύ λίγο χρόνο, κύριε Πρόεδρε.</w:t>
      </w:r>
    </w:p>
    <w:p w14:paraId="4C8A826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Η λύση αυτή θα αποτελούσε και τη μοναδική υπόσχεση αυτής της Κυβέρνησης που θα </w:t>
      </w:r>
      <w:r>
        <w:rPr>
          <w:rFonts w:eastAsia="Times New Roman" w:cs="Times New Roman"/>
          <w:szCs w:val="24"/>
        </w:rPr>
        <w:t>πραγματοποιούνταν, καθώς ο ίδιος ο Πρωθυπουργός είχε μιλήσει στην περσινή ΔΕΘ για «πάγωμα» των ασφαλιστικών εισφορών των ελεύθερων επαγγελματιών και των αυτοαπασχολούμενων που θα καθίσταντο ληξιπρόθεσμες έως και 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2016. </w:t>
      </w:r>
    </w:p>
    <w:p w14:paraId="4C8A826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Εμείς θα επιθυμούσαμε να επ</w:t>
      </w:r>
      <w:r>
        <w:rPr>
          <w:rFonts w:eastAsia="Times New Roman" w:cs="Times New Roman"/>
          <w:szCs w:val="24"/>
        </w:rPr>
        <w:t>εκταθεί αυτό το «πάγωμα» για όλα τα προηγούμενα χρόνια της κρίσης, δηλαδή από το 2010. Οι οφειλές αυτές θα μπορούσαν να καταβληθούν στη φάση της συνταξιοδότησης μετά την αφαίρεση των εισφορών για ιατροφαρμακευτική περίθαλψη. Το μέτρο αυτό θα ανακούφιζε ένα</w:t>
      </w:r>
      <w:r>
        <w:rPr>
          <w:rFonts w:eastAsia="Times New Roman" w:cs="Times New Roman"/>
          <w:szCs w:val="24"/>
        </w:rPr>
        <w:t xml:space="preserve"> σημαντικό αριθμό συμπολιτών μας που ανέρχονται περίπου σε 300.000, δίνοντάς τους τη δυνατότητα να εκδώσουν ασφαλιστική ενημερότητα και να εισαχθούν εκ νέου στο ασφαλιστικό μας σύστημα καταβάλλοντας τις αντίστοιχες εισφορές. </w:t>
      </w:r>
    </w:p>
    <w:p w14:paraId="4C8A826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Επίσης, θέλουμε δίκαιη –το τον</w:t>
      </w:r>
      <w:r>
        <w:rPr>
          <w:rFonts w:eastAsia="Times New Roman" w:cs="Times New Roman"/>
          <w:szCs w:val="24"/>
        </w:rPr>
        <w:t>ίζω- ρύθμιση για να μην συμπεριληφθούν οι περιπτώσεις δολιότητας για το ακατάσχετο των τραπεζικών λογαριασμών των ελεύθερων επαγγελματιών και αυτοαπασχολούμενων.</w:t>
      </w:r>
    </w:p>
    <w:p w14:paraId="4C8A826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Για να κλείσω οριστικά, θα ήθελα να θέσω δύο ερωτήματα στην Κυβέρνηση: Πώς θα έχει έσοδα το κρ</w:t>
      </w:r>
      <w:r>
        <w:rPr>
          <w:rFonts w:eastAsia="Times New Roman" w:cs="Times New Roman"/>
          <w:szCs w:val="24"/>
        </w:rPr>
        <w:t xml:space="preserve">άτος όταν η φορολογία έχει γονατίσει την ιδιωτική οικονομία, καθώς και πώς θα γεμίσουν τα ασφαλιστικά ταμεία, όταν ισχύουν οι νόμοι </w:t>
      </w:r>
      <w:proofErr w:type="spellStart"/>
      <w:r>
        <w:rPr>
          <w:rFonts w:eastAsia="Times New Roman" w:cs="Times New Roman"/>
          <w:szCs w:val="24"/>
        </w:rPr>
        <w:t>Κατρούγκαλου</w:t>
      </w:r>
      <w:proofErr w:type="spellEnd"/>
      <w:r>
        <w:rPr>
          <w:rFonts w:eastAsia="Times New Roman" w:cs="Times New Roman"/>
          <w:szCs w:val="24"/>
        </w:rPr>
        <w:t xml:space="preserve"> και η ανεργία συνεχίζει να χτυπά κόκκινο; Είναι κάτι που πολλοί πολίτες περιμένουν να ακούσουν.</w:t>
      </w:r>
    </w:p>
    <w:p w14:paraId="4C8A826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Σας ευχαριστώ π</w:t>
      </w:r>
      <w:r>
        <w:rPr>
          <w:rFonts w:eastAsia="Times New Roman" w:cs="Times New Roman"/>
          <w:szCs w:val="24"/>
        </w:rPr>
        <w:t>ολύ.</w:t>
      </w:r>
    </w:p>
    <w:p w14:paraId="4C8A826C" w14:textId="77777777" w:rsidR="001C0F06" w:rsidRDefault="00267A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4C8A826D" w14:textId="77777777" w:rsidR="001C0F06" w:rsidRDefault="00267A1D">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Έχω ακούσει επανειλημμένως –και εσείς το έχετε ακούσει- τη θέση της Ένωσης Κεντρώων ότι υπάρχουν 330.000 Έλληνες που παίρνουν τρεις συντάξεις, έχοντας βεβαίως </w:t>
      </w:r>
      <w:r>
        <w:rPr>
          <w:rFonts w:eastAsia="Times New Roman"/>
          <w:bCs/>
          <w:szCs w:val="24"/>
        </w:rPr>
        <w:t>πληρώσει τις εισφορές τους. Υποθέτω ότι αυτό το στοιχείο το έχετε μετά από κοινοβουλευτικό έλεγχο και αίτηση κατάθεσης εγγράφων και απάντηση του αρμόδιου Υπουργείου. Θα ήθελα να το καταθέσετε στα Πρακτικά της Βουλής, διότι η δική μου πληροφορία λέει άλλα π</w:t>
      </w:r>
      <w:r>
        <w:rPr>
          <w:rFonts w:eastAsia="Times New Roman"/>
          <w:bCs/>
          <w:szCs w:val="24"/>
        </w:rPr>
        <w:t>ράγματα, τελείως διαφορετικά απ’ αυτό που επικαλείστε συνέχεια.</w:t>
      </w:r>
    </w:p>
    <w:p w14:paraId="4C8A826E" w14:textId="77777777" w:rsidR="001C0F06" w:rsidRDefault="00267A1D">
      <w:pPr>
        <w:spacing w:line="600" w:lineRule="auto"/>
        <w:ind w:firstLine="720"/>
        <w:jc w:val="both"/>
        <w:rPr>
          <w:rFonts w:eastAsia="Times New Roman"/>
          <w:bCs/>
          <w:szCs w:val="24"/>
        </w:rPr>
      </w:pPr>
      <w:r>
        <w:rPr>
          <w:rFonts w:eastAsia="Times New Roman"/>
          <w:bCs/>
          <w:szCs w:val="24"/>
        </w:rPr>
        <w:lastRenderedPageBreak/>
        <w:t>Δεύτερον, θέλω να υπενθυμίσω ότι με το ισχύον Σύνταγμα, κα</w:t>
      </w:r>
      <w:r>
        <w:rPr>
          <w:rFonts w:eastAsia="Times New Roman"/>
          <w:bCs/>
          <w:szCs w:val="24"/>
        </w:rPr>
        <w:t>μ</w:t>
      </w:r>
      <w:r>
        <w:rPr>
          <w:rFonts w:eastAsia="Times New Roman"/>
          <w:bCs/>
          <w:szCs w:val="24"/>
        </w:rPr>
        <w:t>μία σύνταξη για την οποία έχουν καταβληθεί οι εισφορές δεν μπορεί να καταργηθεί αναδρομικά, εκτός εάν γυρίσουν πίσω οι εισφορές.</w:t>
      </w:r>
    </w:p>
    <w:p w14:paraId="4C8A826F" w14:textId="77777777" w:rsidR="001C0F06" w:rsidRDefault="00267A1D">
      <w:pPr>
        <w:spacing w:line="600" w:lineRule="auto"/>
        <w:ind w:firstLine="720"/>
        <w:jc w:val="both"/>
        <w:rPr>
          <w:rFonts w:eastAsia="Times New Roman"/>
          <w:bCs/>
          <w:szCs w:val="24"/>
        </w:rPr>
      </w:pPr>
      <w:r>
        <w:rPr>
          <w:rFonts w:eastAsia="Times New Roman"/>
          <w:bCs/>
          <w:szCs w:val="24"/>
        </w:rPr>
        <w:t>Ορισ</w:t>
      </w:r>
      <w:r>
        <w:rPr>
          <w:rFonts w:eastAsia="Times New Roman"/>
          <w:bCs/>
          <w:szCs w:val="24"/>
        </w:rPr>
        <w:t>μένα, πράγματα, λοιπόν, μπορεί να ακούγονται ωραία στα αυτιά του λαού. Καλό είναι, όμως, να προσέχουμε όταν τα λέμε και να μην απαξιώνουμε την Αίθουσα αυτή.</w:t>
      </w:r>
    </w:p>
    <w:p w14:paraId="4C8A8270" w14:textId="77777777" w:rsidR="001C0F06" w:rsidRDefault="00267A1D">
      <w:pPr>
        <w:spacing w:line="600" w:lineRule="auto"/>
        <w:ind w:firstLine="720"/>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Μηταφίδης</w:t>
      </w:r>
      <w:proofErr w:type="spellEnd"/>
      <w:r>
        <w:rPr>
          <w:rFonts w:eastAsia="Times New Roman"/>
          <w:bCs/>
          <w:szCs w:val="24"/>
        </w:rPr>
        <w:t>.</w:t>
      </w:r>
    </w:p>
    <w:p w14:paraId="4C8A8271" w14:textId="77777777" w:rsidR="001C0F06" w:rsidRDefault="00267A1D">
      <w:pPr>
        <w:spacing w:line="600" w:lineRule="auto"/>
        <w:ind w:firstLine="720"/>
        <w:jc w:val="both"/>
        <w:rPr>
          <w:rFonts w:eastAsia="Times New Roman"/>
          <w:bCs/>
          <w:szCs w:val="24"/>
        </w:rPr>
      </w:pPr>
      <w:r>
        <w:rPr>
          <w:rFonts w:eastAsia="Times New Roman"/>
          <w:b/>
          <w:bCs/>
          <w:szCs w:val="24"/>
        </w:rPr>
        <w:t xml:space="preserve">ΤΡΙΑΝΤΑΦΥΛΛΟΣ ΜΗΤΑΦΙΔΗΣ: </w:t>
      </w:r>
      <w:r>
        <w:rPr>
          <w:rFonts w:eastAsia="Times New Roman"/>
          <w:bCs/>
          <w:szCs w:val="24"/>
        </w:rPr>
        <w:t xml:space="preserve">Αγαπητοί συνάδελφοι και </w:t>
      </w:r>
      <w:proofErr w:type="spellStart"/>
      <w:r>
        <w:rPr>
          <w:rFonts w:eastAsia="Times New Roman"/>
          <w:bCs/>
          <w:szCs w:val="24"/>
        </w:rPr>
        <w:t>συναδέλφισσες</w:t>
      </w:r>
      <w:proofErr w:type="spellEnd"/>
      <w:r>
        <w:rPr>
          <w:rFonts w:eastAsia="Times New Roman"/>
          <w:bCs/>
          <w:szCs w:val="24"/>
        </w:rPr>
        <w:t>, θα μπ</w:t>
      </w:r>
      <w:r>
        <w:rPr>
          <w:rFonts w:eastAsia="Times New Roman"/>
          <w:bCs/>
          <w:szCs w:val="24"/>
        </w:rPr>
        <w:t xml:space="preserve">ορούσα να χαρακτηρίσω πολιτικά –για να μην παρεξηγηθώ- σχιζοφρενική τη στάση της Αντιπολίτευσης απέναντι </w:t>
      </w:r>
      <w:r>
        <w:rPr>
          <w:rFonts w:eastAsia="Times New Roman"/>
          <w:bCs/>
          <w:szCs w:val="24"/>
        </w:rPr>
        <w:t xml:space="preserve">σ’ </w:t>
      </w:r>
      <w:r>
        <w:rPr>
          <w:rFonts w:eastAsia="Times New Roman"/>
          <w:bCs/>
          <w:szCs w:val="24"/>
        </w:rPr>
        <w:t>αυτό το νομοσχέδιο, το οποίο θα το ονόμαζα «σταθμό πρώτων βοηθειών» για τα θύματα της κρίσης που είναι οι εργαζόμενοι.</w:t>
      </w:r>
    </w:p>
    <w:p w14:paraId="4C8A8272" w14:textId="77777777" w:rsidR="001C0F06" w:rsidRDefault="00267A1D">
      <w:pPr>
        <w:spacing w:line="600" w:lineRule="auto"/>
        <w:ind w:firstLine="720"/>
        <w:jc w:val="both"/>
        <w:rPr>
          <w:rFonts w:eastAsia="Times New Roman"/>
          <w:bCs/>
          <w:szCs w:val="24"/>
        </w:rPr>
      </w:pPr>
      <w:r>
        <w:rPr>
          <w:rFonts w:eastAsia="Times New Roman"/>
          <w:bCs/>
          <w:szCs w:val="24"/>
        </w:rPr>
        <w:t>Προηγουμένως ο εκπρόσωπος της</w:t>
      </w:r>
      <w:r>
        <w:rPr>
          <w:rFonts w:eastAsia="Times New Roman"/>
          <w:bCs/>
          <w:szCs w:val="24"/>
        </w:rPr>
        <w:t xml:space="preserve"> Ένωσης Κεντρώων, αφού βέβαια φιλοδώρησε το νομοσχέδιο με του κόσμου τους χαρακτηρισμούς, είπε ότι έχει πλειάδα διατάξεων που βελτιώνουν –αν θέλετε- την κατάσταση των εργαζομένων.</w:t>
      </w:r>
    </w:p>
    <w:p w14:paraId="4C8A8273" w14:textId="77777777" w:rsidR="001C0F06" w:rsidRDefault="00267A1D">
      <w:pPr>
        <w:spacing w:line="600" w:lineRule="auto"/>
        <w:ind w:firstLine="720"/>
        <w:jc w:val="both"/>
        <w:rPr>
          <w:rFonts w:eastAsia="Times New Roman" w:cs="Times New Roman"/>
          <w:szCs w:val="24"/>
        </w:rPr>
      </w:pPr>
      <w:r>
        <w:rPr>
          <w:rFonts w:eastAsia="Times New Roman"/>
          <w:bCs/>
          <w:szCs w:val="24"/>
        </w:rPr>
        <w:lastRenderedPageBreak/>
        <w:t>Κοιτάξτε κάτι. Μας κατηγορείτε ιδιαίτερα για την υπόθεση της επιχειρηματικότ</w:t>
      </w:r>
      <w:r>
        <w:rPr>
          <w:rFonts w:eastAsia="Times New Roman"/>
          <w:bCs/>
          <w:szCs w:val="24"/>
        </w:rPr>
        <w:t>ητας. Την επιτομή αυτής της επιχειρηματικότητας εμείς οι Θεσσαλονικείς τη ζούμε πάρα πολλά χρόνια. Ο ΟΑΣΘ, παραδείγματος χάρ</w:t>
      </w:r>
      <w:r>
        <w:rPr>
          <w:rFonts w:eastAsia="Times New Roman"/>
          <w:bCs/>
          <w:szCs w:val="24"/>
        </w:rPr>
        <w:t>ιν</w:t>
      </w:r>
      <w:r>
        <w:rPr>
          <w:rFonts w:eastAsia="Times New Roman"/>
          <w:bCs/>
          <w:szCs w:val="24"/>
        </w:rPr>
        <w:t>, είναι η επιτομή αυτής της επιχειρηματικότητας. Ακόμη και τα κέρδη τους τα έβαζαν στα έξοδα και δημιουργούσαν τεχνητά ελλείμματα.</w:t>
      </w:r>
      <w:r>
        <w:rPr>
          <w:rFonts w:eastAsia="Times New Roman"/>
          <w:bCs/>
          <w:szCs w:val="24"/>
        </w:rPr>
        <w:t xml:space="preserve"> Ξέρετε ότι με βάση τους πρόσφατους υπολογισμούς η κερδοφορία είχε ξεπεράσει το 80%; Γι’ αυτούς δεν υπήρχε κρίση, δεν υπήρχαν μνημόνια.</w:t>
      </w:r>
      <w:r>
        <w:rPr>
          <w:rFonts w:eastAsia="Times New Roman"/>
          <w:bCs/>
          <w:szCs w:val="24"/>
        </w:rPr>
        <w:t xml:space="preserve"> </w:t>
      </w:r>
      <w:r>
        <w:rPr>
          <w:rFonts w:eastAsia="Times New Roman" w:cs="Times New Roman"/>
          <w:szCs w:val="24"/>
        </w:rPr>
        <w:t>Αυτή ήταν η επιχειρηματικότητα η οποία οδήγησε τον τόπο στα σημερινά χάλια.</w:t>
      </w:r>
    </w:p>
    <w:p w14:paraId="4C8A827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Μας κατηγορείτε ότι </w:t>
      </w:r>
      <w:proofErr w:type="spellStart"/>
      <w:r>
        <w:rPr>
          <w:rFonts w:eastAsia="Times New Roman" w:cs="Times New Roman"/>
          <w:szCs w:val="24"/>
        </w:rPr>
        <w:t>αυστηροποιούμε</w:t>
      </w:r>
      <w:proofErr w:type="spellEnd"/>
      <w:r>
        <w:rPr>
          <w:rFonts w:eastAsia="Times New Roman" w:cs="Times New Roman"/>
          <w:szCs w:val="24"/>
        </w:rPr>
        <w:t xml:space="preserve"> το νομοθε</w:t>
      </w:r>
      <w:r>
        <w:rPr>
          <w:rFonts w:eastAsia="Times New Roman" w:cs="Times New Roman"/>
          <w:szCs w:val="24"/>
        </w:rPr>
        <w:t xml:space="preserve">τικό πλαίσιο στην αγορά εργασίας και έτσι βάζουμε εμπόδια στην επιχειρηματικότητα. Όσοι έχουμε περάσει από το συνδικαλιστικό κίνημα για πάρα πολλά χρόνια, όπως ο ομιλών, ακούγαμε μια ζωή ότι είναι </w:t>
      </w:r>
      <w:r>
        <w:rPr>
          <w:rFonts w:eastAsia="Times New Roman" w:cs="Times New Roman"/>
          <w:szCs w:val="24"/>
        </w:rPr>
        <w:t>«</w:t>
      </w:r>
      <w:proofErr w:type="spellStart"/>
      <w:r>
        <w:rPr>
          <w:rFonts w:eastAsia="Times New Roman" w:cs="Times New Roman"/>
          <w:szCs w:val="24"/>
        </w:rPr>
        <w:t>υπερπροστατευμένη</w:t>
      </w:r>
      <w:proofErr w:type="spellEnd"/>
      <w:r>
        <w:rPr>
          <w:rFonts w:eastAsia="Times New Roman" w:cs="Times New Roman"/>
          <w:szCs w:val="24"/>
        </w:rPr>
        <w:t>»</w:t>
      </w:r>
      <w:r>
        <w:rPr>
          <w:rFonts w:eastAsia="Times New Roman" w:cs="Times New Roman"/>
          <w:szCs w:val="24"/>
        </w:rPr>
        <w:t xml:space="preserve"> η αγορά εργασίας στην Ελλάδα ως προς τα</w:t>
      </w:r>
      <w:r>
        <w:rPr>
          <w:rFonts w:eastAsia="Times New Roman" w:cs="Times New Roman"/>
          <w:szCs w:val="24"/>
        </w:rPr>
        <w:t xml:space="preserve"> δικαιώματα των εργαζομένων και ακολούθησε βέβαια η περίοδος της εργασιακής ζούγκλας. Την έχουμε ζήσει αυτή. </w:t>
      </w:r>
    </w:p>
    <w:p w14:paraId="4C8A827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Προσωπικά έχω περάσει όχι ώρες, αλλά ημέρες ολόκληρες στα δικαστήρια υποστηρίζοντας εργαζόμενους από απολύσεις. Και όταν βέβαια ήρθε η σωτήρια </w:t>
      </w:r>
      <w:r>
        <w:rPr>
          <w:rFonts w:eastAsia="Times New Roman" w:cs="Times New Roman"/>
          <w:szCs w:val="24"/>
        </w:rPr>
        <w:t>συγ</w:t>
      </w:r>
      <w:r>
        <w:rPr>
          <w:rFonts w:eastAsia="Times New Roman" w:cs="Times New Roman"/>
          <w:szCs w:val="24"/>
        </w:rPr>
        <w:t xml:space="preserve">κυβέρνησή σας και πήγαμε να εφαρμόσουμε </w:t>
      </w:r>
      <w:r>
        <w:rPr>
          <w:rFonts w:eastAsia="Times New Roman" w:cs="Times New Roman"/>
          <w:szCs w:val="24"/>
        </w:rPr>
        <w:t xml:space="preserve">δικαστική </w:t>
      </w:r>
      <w:r>
        <w:rPr>
          <w:rFonts w:eastAsia="Times New Roman" w:cs="Times New Roman"/>
          <w:szCs w:val="24"/>
        </w:rPr>
        <w:t>απόφαση στον Δήμο Θεσσαλονίκης που διασφάλιζε πεντακόσιους πενήντα εργαζόμενους που δούλευαν χρόνια ολόκληρα και τους οποίους δεν τους είχατε προσλάβει μάλιστα με διαφανείς διαδικασίες -δικά σας παιδιά ήταν</w:t>
      </w:r>
      <w:r>
        <w:rPr>
          <w:rFonts w:eastAsia="Times New Roman" w:cs="Times New Roman"/>
          <w:szCs w:val="24"/>
        </w:rPr>
        <w:t>- ως μέλος της Οικονομικής Επιτροπής μαζί με τους άλλους συναδέλφους μ</w:t>
      </w:r>
      <w:r>
        <w:rPr>
          <w:rFonts w:eastAsia="Times New Roman" w:cs="Times New Roman"/>
          <w:szCs w:val="24"/>
        </w:rPr>
        <w:t>ου</w:t>
      </w:r>
      <w:r>
        <w:rPr>
          <w:rFonts w:eastAsia="Times New Roman" w:cs="Times New Roman"/>
          <w:szCs w:val="24"/>
        </w:rPr>
        <w:t xml:space="preserve">, με εντολή μάλιστα της κυβέρνησής σας και του τότε εγκάθετου </w:t>
      </w:r>
      <w:r>
        <w:rPr>
          <w:rFonts w:eastAsia="Times New Roman" w:cs="Times New Roman"/>
          <w:szCs w:val="24"/>
        </w:rPr>
        <w:t>γ</w:t>
      </w:r>
      <w:r>
        <w:rPr>
          <w:rFonts w:eastAsia="Times New Roman" w:cs="Times New Roman"/>
          <w:szCs w:val="24"/>
        </w:rPr>
        <w:t xml:space="preserve">ραμματέα στην </w:t>
      </w:r>
      <w:r>
        <w:rPr>
          <w:rFonts w:eastAsia="Times New Roman" w:cs="Times New Roman"/>
          <w:szCs w:val="24"/>
        </w:rPr>
        <w:t>Α</w:t>
      </w:r>
      <w:r>
        <w:rPr>
          <w:rFonts w:eastAsia="Times New Roman" w:cs="Times New Roman"/>
          <w:szCs w:val="24"/>
        </w:rPr>
        <w:t xml:space="preserve">ποκεντρωμένη </w:t>
      </w:r>
      <w:r>
        <w:rPr>
          <w:rFonts w:eastAsia="Times New Roman" w:cs="Times New Roman"/>
          <w:szCs w:val="24"/>
        </w:rPr>
        <w:t>Δ</w:t>
      </w:r>
      <w:r>
        <w:rPr>
          <w:rFonts w:eastAsia="Times New Roman" w:cs="Times New Roman"/>
          <w:szCs w:val="24"/>
        </w:rPr>
        <w:t xml:space="preserve">ιοίκηση </w:t>
      </w:r>
      <w:r>
        <w:rPr>
          <w:rFonts w:eastAsia="Times New Roman" w:cs="Times New Roman"/>
          <w:szCs w:val="24"/>
        </w:rPr>
        <w:t>Μακεδονίας – Θράκης</w:t>
      </w:r>
      <w:r>
        <w:rPr>
          <w:rFonts w:eastAsia="Times New Roman" w:cs="Times New Roman"/>
          <w:szCs w:val="24"/>
        </w:rPr>
        <w:t xml:space="preserve"> μάς παρέπεμψαν στο πειθαρχικό με το ερώτημα της καθαίρεσης και </w:t>
      </w:r>
      <w:r>
        <w:rPr>
          <w:rFonts w:eastAsia="Times New Roman" w:cs="Times New Roman"/>
          <w:szCs w:val="24"/>
        </w:rPr>
        <w:t>του καταλογισμού της δαπάνης. Αυτά ήταν τα έργα και οι ημέρες σας.</w:t>
      </w:r>
    </w:p>
    <w:p w14:paraId="4C8A827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Κοιτάξτε κάτι: Επειδή σε ορισμένους από </w:t>
      </w:r>
      <w:r>
        <w:rPr>
          <w:rFonts w:eastAsia="Times New Roman" w:cs="Times New Roman"/>
          <w:szCs w:val="24"/>
        </w:rPr>
        <w:t>εμάς</w:t>
      </w:r>
      <w:r>
        <w:rPr>
          <w:rFonts w:eastAsia="Times New Roman" w:cs="Times New Roman"/>
          <w:szCs w:val="24"/>
        </w:rPr>
        <w:t xml:space="preserve"> τους παλιούς ερεθίζετε και πάρα πολύ τη μνήμη, θέλω να σας πω ότι από αυτό το Βήμα το 1976 ο αλήστου μνήμης Κωνσταντίνος Λάσκαρης στην εισήγησή </w:t>
      </w:r>
      <w:r>
        <w:rPr>
          <w:rFonts w:eastAsia="Times New Roman" w:cs="Times New Roman"/>
          <w:szCs w:val="24"/>
        </w:rPr>
        <w:t xml:space="preserve">του στο νομοσχέδιο για τον ν. 330 –έχω απολυθεί με τον ν.330 ως συνδικαλιστής- ανέφερε –το ξέρετε, γελάτε από κάτω και καλά κάνετε- ότι δεν υπάρχει πλέον εκμετάλλευση ανθρώπου από άνθρωπο και γι’ αυτό πρέπει να απαγορέψουμε </w:t>
      </w:r>
      <w:r>
        <w:rPr>
          <w:rFonts w:eastAsia="Times New Roman" w:cs="Times New Roman"/>
          <w:szCs w:val="24"/>
        </w:rPr>
        <w:lastRenderedPageBreak/>
        <w:t>την ταξική πάλη</w:t>
      </w:r>
      <w:r>
        <w:rPr>
          <w:rFonts w:eastAsia="Times New Roman" w:cs="Times New Roman"/>
          <w:szCs w:val="24"/>
        </w:rPr>
        <w:t>!</w:t>
      </w:r>
      <w:r>
        <w:rPr>
          <w:rFonts w:eastAsia="Times New Roman" w:cs="Times New Roman"/>
          <w:szCs w:val="24"/>
        </w:rPr>
        <w:t xml:space="preserve"> Βέβαια, η ταξικ</w:t>
      </w:r>
      <w:r>
        <w:rPr>
          <w:rFonts w:eastAsia="Times New Roman" w:cs="Times New Roman"/>
          <w:szCs w:val="24"/>
        </w:rPr>
        <w:t>ή πάλη υπήρχε και θα υπάρχει σε έναν κόσμο κραυγαλέων ανισοτήτων και ευτυχώς που υπάρχει ως διασφάλιση των δικαιωμάτων των εργαζομένων, έστω και δεν είναι πάντοτε αποτελεσματική. Την πήρε την απάντηση τότε από τους εργαζόμενους με μία φοβερή σαρανταοκτάωρη</w:t>
      </w:r>
      <w:r>
        <w:rPr>
          <w:rFonts w:eastAsia="Times New Roman" w:cs="Times New Roman"/>
          <w:szCs w:val="24"/>
        </w:rPr>
        <w:t xml:space="preserve"> απεργία που δυστυχώς είχε και ένα θύμα, μία εργαζόμενη.</w:t>
      </w:r>
    </w:p>
    <w:p w14:paraId="4C8A827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Μας κατηγορείτε ότι από το 2015 και μετά εγκαταλείπουν ραγδαία τη χώρα οι νέοι άνθρωποι. Τι να σας πω τώρα; Ότι αποχαιρετούσαμε τα αδέρφια μας στον σιδηροδρομικό σταθμό της Θεσσαλονίκης στα τέσσερα σ</w:t>
      </w:r>
      <w:r>
        <w:rPr>
          <w:rFonts w:eastAsia="Times New Roman" w:cs="Times New Roman"/>
          <w:szCs w:val="24"/>
        </w:rPr>
        <w:t xml:space="preserve">ημεία του ορίζοντα τη δεκαετία του 1960 και ένας από τους πατριάρχες της παράταξής σας, συγγραφέας κατά τα άλλα και της ιστορίας του ευρωπαϊκού πνεύματος, ο Παναγιώτης Κανελλόπουλος, </w:t>
      </w:r>
      <w:r>
        <w:rPr>
          <w:rFonts w:eastAsia="Times New Roman" w:cs="Times New Roman"/>
          <w:szCs w:val="24"/>
        </w:rPr>
        <w:t xml:space="preserve">έλεγε </w:t>
      </w:r>
      <w:r>
        <w:rPr>
          <w:rFonts w:eastAsia="Times New Roman" w:cs="Times New Roman"/>
          <w:szCs w:val="24"/>
        </w:rPr>
        <w:t xml:space="preserve">ότι ήταν ευλογία Θεού η μετανάστευση; </w:t>
      </w:r>
    </w:p>
    <w:p w14:paraId="4C8A827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Ξέρετε γιατί σας το λέω αυτό</w:t>
      </w:r>
      <w:r>
        <w:rPr>
          <w:rFonts w:eastAsia="Times New Roman" w:cs="Times New Roman"/>
          <w:szCs w:val="24"/>
        </w:rPr>
        <w:t>; Διότι ο κ. Χατζηδάκης είπε προηγουμένως «τι δεν πρέπει να ξεχάσουν οι φτωχοί σε αυτόν τον τόπο». Όψιμος προστάτης των φτωχών και αδυνάτων ο κ. Χατζηδάκης.</w:t>
      </w:r>
    </w:p>
    <w:p w14:paraId="4C8A827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Όλα τα δεινά, λοιπόν, έχουν ξεκινήσει το 2015. Έχετε αντικαταστήσει το μετά </w:t>
      </w:r>
      <w:proofErr w:type="spellStart"/>
      <w:r>
        <w:rPr>
          <w:rFonts w:eastAsia="Times New Roman" w:cs="Times New Roman"/>
          <w:szCs w:val="24"/>
        </w:rPr>
        <w:t>Χριστόν</w:t>
      </w:r>
      <w:proofErr w:type="spellEnd"/>
      <w:r>
        <w:rPr>
          <w:rFonts w:eastAsia="Times New Roman" w:cs="Times New Roman"/>
          <w:szCs w:val="24"/>
        </w:rPr>
        <w:t xml:space="preserve"> με το μετά ΣΥΡΙ</w:t>
      </w:r>
      <w:r>
        <w:rPr>
          <w:rFonts w:eastAsia="Times New Roman" w:cs="Times New Roman"/>
          <w:szCs w:val="24"/>
        </w:rPr>
        <w:t xml:space="preserve">ΖΑ. Σας έχω πει ότι </w:t>
      </w:r>
      <w:r>
        <w:rPr>
          <w:rFonts w:eastAsia="Times New Roman" w:cs="Times New Roman"/>
          <w:szCs w:val="24"/>
        </w:rPr>
        <w:lastRenderedPageBreak/>
        <w:t xml:space="preserve">αυτό από μια άποψη μας κολακεύει με την έννοια ότι είμαστε σημείο αναφοράς. </w:t>
      </w:r>
    </w:p>
    <w:p w14:paraId="4C8A827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Κοιτάξτε κάτι: Επειδή θέλετε να αξιοποιήσετε και την επίσκεψη Μακρόν</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ροφανώς καλά κάνουν η γαλλική εργατική τάξη και τα συνδικάτα και ξεσηκώνονται απέναντι σ</w:t>
      </w:r>
      <w:r>
        <w:rPr>
          <w:rFonts w:eastAsia="Times New Roman" w:cs="Times New Roman"/>
          <w:szCs w:val="24"/>
        </w:rPr>
        <w:t>τα μέτρα αυτά τα ακραία που παίρνει κατάργησης των δικαιωμάτων των Γάλλων εργαζομένων. Δεν ανήκουμε, όπως ξέρετε, στην ίδια πολιτική ούτε στην ίδια ιδεολογική αντίληψη. Αυτή η πολιτική της λιτότητας χωρίς ημερομηνία λήξης έχει οδηγήσει την Ευρώπη στην ύφεσ</w:t>
      </w:r>
      <w:r>
        <w:rPr>
          <w:rFonts w:eastAsia="Times New Roman" w:cs="Times New Roman"/>
          <w:szCs w:val="24"/>
        </w:rPr>
        <w:t>η.</w:t>
      </w:r>
    </w:p>
    <w:p w14:paraId="4C8A827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Θέλω να κλείσω με δύο πράγματα, αγαπητοί συνάδελφοι, γιατί όλα τα πράγματα έχουν τη δική τους ιστορία.</w:t>
      </w:r>
    </w:p>
    <w:p w14:paraId="4C8A827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Να σας θυμίσω ότι όταν ψηφίστηκε ο νόμος </w:t>
      </w:r>
      <w:proofErr w:type="spellStart"/>
      <w:r>
        <w:rPr>
          <w:rFonts w:eastAsia="Times New Roman" w:cs="Times New Roman"/>
          <w:szCs w:val="24"/>
        </w:rPr>
        <w:t>Κατρούγκαλου</w:t>
      </w:r>
      <w:proofErr w:type="spellEnd"/>
      <w:r>
        <w:rPr>
          <w:rFonts w:eastAsia="Times New Roman" w:cs="Times New Roman"/>
          <w:szCs w:val="24"/>
        </w:rPr>
        <w:t xml:space="preserve">, ο </w:t>
      </w:r>
      <w:proofErr w:type="spellStart"/>
      <w:r>
        <w:rPr>
          <w:rFonts w:eastAsia="Times New Roman" w:cs="Times New Roman"/>
          <w:szCs w:val="24"/>
        </w:rPr>
        <w:t>κακοφανισμένος</w:t>
      </w:r>
      <w:proofErr w:type="spellEnd"/>
      <w:r>
        <w:rPr>
          <w:rFonts w:eastAsia="Times New Roman" w:cs="Times New Roman"/>
          <w:szCs w:val="24"/>
        </w:rPr>
        <w:t>, είχαμε φέρει πάνω από πενήντα Βουλευτές του ΣΥΡΙΖΑ μία τροπολογία για τη λεγό</w:t>
      </w:r>
      <w:r>
        <w:rPr>
          <w:rFonts w:eastAsia="Times New Roman" w:cs="Times New Roman"/>
          <w:szCs w:val="24"/>
        </w:rPr>
        <w:t xml:space="preserve">μενη </w:t>
      </w:r>
      <w:r>
        <w:rPr>
          <w:rFonts w:eastAsia="Times New Roman" w:cs="Times New Roman"/>
          <w:szCs w:val="24"/>
        </w:rPr>
        <w:t>«</w:t>
      </w:r>
      <w:r>
        <w:rPr>
          <w:rFonts w:eastAsia="Times New Roman" w:cs="Times New Roman"/>
          <w:szCs w:val="24"/>
        </w:rPr>
        <w:t>αλληλέγγυα ευθύνη των μετόχων</w:t>
      </w:r>
      <w:r>
        <w:rPr>
          <w:rFonts w:eastAsia="Times New Roman" w:cs="Times New Roman"/>
          <w:szCs w:val="24"/>
        </w:rPr>
        <w:t>»</w:t>
      </w:r>
      <w:r>
        <w:rPr>
          <w:rFonts w:eastAsia="Times New Roman" w:cs="Times New Roman"/>
          <w:szCs w:val="24"/>
        </w:rPr>
        <w:t>. Τι δεν έγινε</w:t>
      </w:r>
      <w:r>
        <w:rPr>
          <w:rFonts w:eastAsia="Times New Roman" w:cs="Times New Roman"/>
          <w:szCs w:val="24"/>
        </w:rPr>
        <w:t xml:space="preserve"> τότε</w:t>
      </w:r>
      <w:r>
        <w:rPr>
          <w:rFonts w:eastAsia="Times New Roman" w:cs="Times New Roman"/>
          <w:szCs w:val="24"/>
        </w:rPr>
        <w:t>; Όχι μόνο το «κουαρτέτο» ξεσηκώθηκε, αλλά μέχρι και η Ένωση Κερδοσκοπικών Κεφαλαίων, όπως πληροφορήθηκα.</w:t>
      </w:r>
    </w:p>
    <w:p w14:paraId="4C8A827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Ξέρετε τι σήμαινε αυτό; Το θυμάμαι ιδιαίτερα για τη Θεσσαλονίκη. Ότι έμειναν απλήρωτοι οι εργαζ</w:t>
      </w:r>
      <w:r>
        <w:rPr>
          <w:rFonts w:eastAsia="Times New Roman" w:cs="Times New Roman"/>
          <w:szCs w:val="24"/>
        </w:rPr>
        <w:t xml:space="preserve">όμενοι του «Αγγελιοφόρου» και πολλοί άλλοι, χωρίς κανενός είδους προστασία, ενώ οι μέτοχοι εξακολουθούν να καλοπερνούν με τα εξοχικά τους, με τις βίλες τους, χωρίς να τους έχει θίξει κανείς. </w:t>
      </w:r>
    </w:p>
    <w:p w14:paraId="4C8A827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Όσον αφορά το στρατόπεδο του </w:t>
      </w:r>
      <w:r>
        <w:rPr>
          <w:rFonts w:eastAsia="Times New Roman" w:cs="Times New Roman"/>
          <w:szCs w:val="24"/>
        </w:rPr>
        <w:t>«</w:t>
      </w:r>
      <w:r>
        <w:rPr>
          <w:rFonts w:eastAsia="Times New Roman" w:cs="Times New Roman"/>
          <w:szCs w:val="24"/>
        </w:rPr>
        <w:t>Παύλου Μελά</w:t>
      </w:r>
      <w:r>
        <w:rPr>
          <w:rFonts w:eastAsia="Times New Roman" w:cs="Times New Roman"/>
          <w:szCs w:val="24"/>
        </w:rPr>
        <w:t>»</w:t>
      </w:r>
      <w:r>
        <w:rPr>
          <w:rFonts w:eastAsia="Times New Roman" w:cs="Times New Roman"/>
          <w:szCs w:val="24"/>
        </w:rPr>
        <w:t xml:space="preserve">, ο Δήμος Παύλου Μελά </w:t>
      </w:r>
      <w:r>
        <w:rPr>
          <w:rFonts w:eastAsia="Times New Roman" w:cs="Times New Roman"/>
          <w:szCs w:val="24"/>
        </w:rPr>
        <w:t xml:space="preserve">καλώς έπραξε κατά τη γνώμη μας. Εμείς δεν είχαμε πει ότι το στρατόπεδο  </w:t>
      </w:r>
      <w:r>
        <w:rPr>
          <w:rFonts w:eastAsia="Times New Roman" w:cs="Times New Roman"/>
          <w:szCs w:val="24"/>
        </w:rPr>
        <w:t>«</w:t>
      </w:r>
      <w:r>
        <w:rPr>
          <w:rFonts w:eastAsia="Times New Roman" w:cs="Times New Roman"/>
          <w:szCs w:val="24"/>
        </w:rPr>
        <w:t>Παύλου Μελά</w:t>
      </w:r>
      <w:r>
        <w:rPr>
          <w:rFonts w:eastAsia="Times New Roman" w:cs="Times New Roman"/>
          <w:szCs w:val="24"/>
        </w:rPr>
        <w:t>»</w:t>
      </w:r>
      <w:r>
        <w:rPr>
          <w:rFonts w:eastAsia="Times New Roman" w:cs="Times New Roman"/>
          <w:szCs w:val="24"/>
        </w:rPr>
        <w:t xml:space="preserve"> πρέπει να γίνει χώρος για να χτιστούν κατοικίες για τους αξιωματικούς. Υπάρχει δυνατότητα να λυθεί αυτό το ζήτημα και να παραμείνει ακέραιο. </w:t>
      </w:r>
    </w:p>
    <w:p w14:paraId="4C8A827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w:t>
      </w:r>
      <w:r>
        <w:rPr>
          <w:rFonts w:eastAsia="Times New Roman" w:cs="Times New Roman"/>
          <w:szCs w:val="24"/>
        </w:rPr>
        <w:t xml:space="preserve">κή Έδρα καταλαμβάνει ο Β΄ Αντιπρόεδρος της Βουλής κ. </w:t>
      </w:r>
      <w:r w:rsidRPr="004233FA">
        <w:rPr>
          <w:rFonts w:eastAsia="Times New Roman" w:cs="Times New Roman"/>
          <w:b/>
          <w:szCs w:val="24"/>
        </w:rPr>
        <w:t>ΓΕΩΡΓΙΟΣ ΒΑΡΕΜΕΝΟΣ</w:t>
      </w:r>
      <w:r w:rsidRPr="00786D44">
        <w:rPr>
          <w:rFonts w:eastAsia="Times New Roman" w:cs="Times New Roman"/>
          <w:szCs w:val="24"/>
        </w:rPr>
        <w:t>)</w:t>
      </w:r>
    </w:p>
    <w:p w14:paraId="4C8A828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Μία κουβέντα και τελειώνω, κύριε Πρόεδρε. Το οφείλω αυτό, αν θέλετε, και στις προσωπικές μας διεκδικήσεις, όχι ως άτομο, αλλά συνδικαλιστικό κίνημα.</w:t>
      </w:r>
    </w:p>
    <w:p w14:paraId="4C8A828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Το ΚΚΕ έφερε μία πρόταση για να απ</w:t>
      </w:r>
      <w:r>
        <w:rPr>
          <w:rFonts w:eastAsia="Times New Roman" w:cs="Times New Roman"/>
          <w:szCs w:val="24"/>
        </w:rPr>
        <w:t>αλλαγούν τα συνδικάτα από τον ΕΝΦΙΑ. Θέλω να με ακούσετε λιγάκι. Απορρίφθηκε αυτή η τροπολογία, ενώ είναι ένα πανάρχαιο αίτημα του συνδικα</w:t>
      </w:r>
      <w:r>
        <w:rPr>
          <w:rFonts w:eastAsia="Times New Roman" w:cs="Times New Roman"/>
          <w:szCs w:val="24"/>
        </w:rPr>
        <w:lastRenderedPageBreak/>
        <w:t xml:space="preserve">λιστικού κινήματος. Όπου μάλιστα τα συνδικάτα δεν έχουν πόρους, επειδή </w:t>
      </w:r>
      <w:r>
        <w:rPr>
          <w:rFonts w:eastAsia="Times New Roman" w:cs="Times New Roman"/>
          <w:szCs w:val="24"/>
        </w:rPr>
        <w:t xml:space="preserve">παραδείγματος χάριν </w:t>
      </w:r>
      <w:r>
        <w:rPr>
          <w:rFonts w:eastAsia="Times New Roman" w:cs="Times New Roman"/>
          <w:szCs w:val="24"/>
        </w:rPr>
        <w:t>δεν νοικιάζουν χώρους, προσ</w:t>
      </w:r>
      <w:r>
        <w:rPr>
          <w:rFonts w:eastAsia="Times New Roman" w:cs="Times New Roman"/>
          <w:szCs w:val="24"/>
        </w:rPr>
        <w:t xml:space="preserve">παθούν να επιβιώσουν με τις πενιχρές συνδρομές των μελών τους–το ξέρω αυτό από τους καθηγητές της δευτεροβάθμιας εκπαίδευσης- </w:t>
      </w:r>
      <w:r>
        <w:rPr>
          <w:rFonts w:eastAsia="Times New Roman" w:cs="Times New Roman"/>
          <w:szCs w:val="24"/>
        </w:rPr>
        <w:t xml:space="preserve">όταν </w:t>
      </w:r>
      <w:r>
        <w:rPr>
          <w:rFonts w:eastAsia="Times New Roman" w:cs="Times New Roman"/>
          <w:szCs w:val="24"/>
        </w:rPr>
        <w:t>δεν υπάρχει είσπραξη της συνδικαλιστικής εισφοράς από τη μισθοδοσία τους. Χρόνια ολόκληρα λέγαμε ότι πρέπει να απαλλαγούν από</w:t>
      </w:r>
      <w:r>
        <w:rPr>
          <w:rFonts w:eastAsia="Times New Roman" w:cs="Times New Roman"/>
          <w:szCs w:val="24"/>
        </w:rPr>
        <w:t xml:space="preserve"> το χαράτσι </w:t>
      </w:r>
      <w:r>
        <w:rPr>
          <w:rFonts w:eastAsia="Times New Roman" w:cs="Times New Roman"/>
          <w:szCs w:val="24"/>
        </w:rPr>
        <w:t xml:space="preserve">του ΕΝΦΙΑ </w:t>
      </w:r>
      <w:r>
        <w:rPr>
          <w:rFonts w:eastAsia="Times New Roman" w:cs="Times New Roman"/>
          <w:szCs w:val="24"/>
        </w:rPr>
        <w:t>και νομίζω ότι η Κυβέρνησή μας πρέπει να το κάνει αυτό.</w:t>
      </w:r>
    </w:p>
    <w:p w14:paraId="4C8A8282" w14:textId="77777777" w:rsidR="001C0F06" w:rsidRDefault="00267A1D">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Pr>
          <w:rFonts w:eastAsia="Times New Roman" w:cs="Times New Roman"/>
          <w:szCs w:val="24"/>
        </w:rPr>
        <w:t>ΝΕΛ</w:t>
      </w:r>
      <w:r>
        <w:rPr>
          <w:rFonts w:eastAsia="Times New Roman" w:cs="Times New Roman"/>
          <w:szCs w:val="24"/>
        </w:rPr>
        <w:t>)</w:t>
      </w:r>
    </w:p>
    <w:p w14:paraId="4C8A828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w:t>
      </w:r>
    </w:p>
    <w:p w14:paraId="4C8A828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Αναστάσιος </w:t>
      </w:r>
      <w:proofErr w:type="spellStart"/>
      <w:r>
        <w:rPr>
          <w:rFonts w:eastAsia="Times New Roman" w:cs="Times New Roman"/>
          <w:szCs w:val="24"/>
        </w:rPr>
        <w:t>Πρατσόλης</w:t>
      </w:r>
      <w:proofErr w:type="spellEnd"/>
      <w:r>
        <w:rPr>
          <w:rFonts w:eastAsia="Times New Roman" w:cs="Times New Roman"/>
          <w:szCs w:val="24"/>
        </w:rPr>
        <w:t>.</w:t>
      </w:r>
    </w:p>
    <w:p w14:paraId="4C8A828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ΑΝΑΣΤΑΣΙΟΣ ΠΡΑΤΣΟΛΗΣ:</w:t>
      </w:r>
      <w:r>
        <w:rPr>
          <w:rFonts w:eastAsia="Times New Roman" w:cs="Times New Roman"/>
          <w:szCs w:val="24"/>
        </w:rPr>
        <w:t xml:space="preserve"> Ευχαριστώ, κύριε Πρόεδρε. </w:t>
      </w:r>
    </w:p>
    <w:p w14:paraId="4C8A828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πριν ξεκινήσω την ομιλία μου θα ήθελα να αναφερθώ σε δύο ζητήματα τα οποία έχουν προκύψει κατά τη σημερινή διαδικασία. Το ένα αφορά τις τοποθετήσεις κάποιων συναδέλφων που προκαλούν πραγματικά το δημόσιο αίσθη</w:t>
      </w:r>
      <w:r>
        <w:rPr>
          <w:rFonts w:eastAsia="Times New Roman" w:cs="Times New Roman"/>
          <w:szCs w:val="24"/>
        </w:rPr>
        <w:t xml:space="preserve">μα, με προσωπικές αναφορές και </w:t>
      </w:r>
      <w:r>
        <w:rPr>
          <w:rFonts w:eastAsia="Times New Roman" w:cs="Times New Roman"/>
          <w:szCs w:val="24"/>
        </w:rPr>
        <w:lastRenderedPageBreak/>
        <w:t>χαρακτηρισμούς που δεν τιμούν πραγματικά και τον πολιτικό διάλογο. Δεν θα λογοκρίνω τις ομιλίες τους, όμως έχω το δικαίωμα να κρίνω και να τις χαρακτηρίσω ως μια χυδαία αντιπαράθεση που θα πρέπει να αποφευχθεί, εδώ τουλάχιστο</w:t>
      </w:r>
      <w:r>
        <w:rPr>
          <w:rFonts w:eastAsia="Times New Roman" w:cs="Times New Roman"/>
          <w:szCs w:val="24"/>
        </w:rPr>
        <w:t xml:space="preserve">ν, μέσα σε αυτόν τον χώρο της δημοκρατίας. </w:t>
      </w:r>
    </w:p>
    <w:p w14:paraId="4C8A828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Κάτι άλλο: Ακούγεται πάρα πολύ συχνά ότι οι Βουλευτές του ΣΥΡΙΖΑ κάνουν ό,τι κάνουν για την καρέκλα και είναι πραγματικά προκλητικό να λέγεται αυτό από κάποιους σε ορισμένους από εμάς, οι οποίοι μια ζωή ήμασταν σ</w:t>
      </w:r>
      <w:r>
        <w:rPr>
          <w:rFonts w:eastAsia="Times New Roman" w:cs="Times New Roman"/>
          <w:szCs w:val="24"/>
        </w:rPr>
        <w:t>την παραγωγή και όταν ο λαός αποφασίσει για κάτι άλλο, πάλι στην παραγωγή θα πάμε, ενώ κάποιοι άλλοι, γόνοι πολιτικών οικογενειών και το αναφέρω συγκεκριμένα, το 60% των Βουλευτών της Νέας Δημοκρατίας είναι τέτοιοι γόνοι και όχι μόνο αυτό, αλλά θεωρούν και</w:t>
      </w:r>
      <w:r>
        <w:rPr>
          <w:rFonts w:eastAsia="Times New Roman" w:cs="Times New Roman"/>
          <w:szCs w:val="24"/>
        </w:rPr>
        <w:t xml:space="preserve"> κληρονομικό τους δικαίωμα να υπάρχουν μέσα σε αυτή την Αίθουσα, μόνο αυτοί, κανένας άλλος. Νομίζω ότι αυτό θα πρέπει να αναφερθεί. Είχα σκοπό να ξεκινήσω διαφορετικά την ομιλία μου, αλλά ήθελα να θίξω αυτά τα δύο ζητήματα, τα οποία έχουν προκύψει μέσα από</w:t>
      </w:r>
      <w:r>
        <w:rPr>
          <w:rFonts w:eastAsia="Times New Roman" w:cs="Times New Roman"/>
          <w:szCs w:val="24"/>
        </w:rPr>
        <w:t xml:space="preserve"> αυτή τη διαδικασία, γιατί τα θεωρώ κορυφαία. </w:t>
      </w:r>
    </w:p>
    <w:p w14:paraId="4C8A828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Θα τονίσω ότι αυτή η νέα κοινοβουλευτική περίοδος ξεκινά, θεωρώ, με τους καλύτερους οιωνούς και το νομοσχέδιο </w:t>
      </w:r>
      <w:r>
        <w:rPr>
          <w:rFonts w:eastAsia="Times New Roman" w:cs="Times New Roman"/>
          <w:szCs w:val="24"/>
        </w:rPr>
        <w:lastRenderedPageBreak/>
        <w:t>αυτό που συζητάμε σήμερα το επιβεβαιώνει αυτό, γιατί πέρα από τα μνημόνια και την επιτροπεία, η Κυβ</w:t>
      </w:r>
      <w:r>
        <w:rPr>
          <w:rFonts w:eastAsia="Times New Roman" w:cs="Times New Roman"/>
          <w:szCs w:val="24"/>
        </w:rPr>
        <w:t>έρνηση της Αριστεράς προσπαθεί με κάθε τρόπο, όπου μπορεί και για μια ακόμα φορά, να επουλώσει αρκετές από τις πληγές που προκλήθηκαν από την εφαρμογή των μνημονίων στην Ελλάδα. Δικαιώματα που πριν από την κρίση και πριν από μερικά χρόνια θεωρούνταν αυτονό</w:t>
      </w:r>
      <w:r>
        <w:rPr>
          <w:rFonts w:eastAsia="Times New Roman" w:cs="Times New Roman"/>
          <w:szCs w:val="24"/>
        </w:rPr>
        <w:t xml:space="preserve">ητα, οι </w:t>
      </w:r>
      <w:proofErr w:type="spellStart"/>
      <w:r>
        <w:rPr>
          <w:rFonts w:eastAsia="Times New Roman" w:cs="Times New Roman"/>
          <w:szCs w:val="24"/>
        </w:rPr>
        <w:t>μνημονιακές</w:t>
      </w:r>
      <w:proofErr w:type="spellEnd"/>
      <w:r>
        <w:rPr>
          <w:rFonts w:eastAsia="Times New Roman" w:cs="Times New Roman"/>
          <w:szCs w:val="24"/>
        </w:rPr>
        <w:t xml:space="preserve"> πολιτικές των </w:t>
      </w:r>
      <w:proofErr w:type="spellStart"/>
      <w:r>
        <w:rPr>
          <w:rFonts w:eastAsia="Times New Roman" w:cs="Times New Roman"/>
          <w:szCs w:val="24"/>
        </w:rPr>
        <w:t>κυβερνήσεών</w:t>
      </w:r>
      <w:proofErr w:type="spellEnd"/>
      <w:r>
        <w:rPr>
          <w:rFonts w:eastAsia="Times New Roman" w:cs="Times New Roman"/>
          <w:szCs w:val="24"/>
        </w:rPr>
        <w:t xml:space="preserve"> σας τα κατέστησαν υπό διαπραγμάτευση. </w:t>
      </w:r>
    </w:p>
    <w:p w14:paraId="4C8A828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Εμείς λοιπόν, κύριοι συνάδελφοι, τα εργασιακά δικαιώματα, την καταπολέμηση της «μαύρης», αδήλωτης και απλήρωτης εργασίας δεν τα διαπραγματευόμαστε. Αυτό ακριβώς αποτελεί κ</w:t>
      </w:r>
      <w:r>
        <w:rPr>
          <w:rFonts w:eastAsia="Times New Roman" w:cs="Times New Roman"/>
          <w:szCs w:val="24"/>
        </w:rPr>
        <w:t xml:space="preserve">αι την ειδοποιό διαφορά μας. </w:t>
      </w:r>
    </w:p>
    <w:p w14:paraId="4C8A828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Ειλικρινά πάει πολύ να ακούμε εδώ μέσα από εκπροσώπους των κομμάτων κριτική για περικοπές και έλλειψη επενδυτικού ενδιαφέροντος, όταν επί των ημερών σας την περίοδο 2010-2014 είχαμε τη μεγαλύτερη </w:t>
      </w:r>
      <w:proofErr w:type="spellStart"/>
      <w:r>
        <w:rPr>
          <w:rFonts w:eastAsia="Times New Roman" w:cs="Times New Roman"/>
          <w:szCs w:val="24"/>
        </w:rPr>
        <w:t>αποεπένδυση</w:t>
      </w:r>
      <w:proofErr w:type="spellEnd"/>
      <w:r>
        <w:rPr>
          <w:rFonts w:eastAsia="Times New Roman" w:cs="Times New Roman"/>
          <w:szCs w:val="24"/>
        </w:rPr>
        <w:t>, της τάξης του 67%</w:t>
      </w:r>
      <w:r>
        <w:rPr>
          <w:rFonts w:eastAsia="Times New Roman" w:cs="Times New Roman"/>
          <w:szCs w:val="24"/>
        </w:rPr>
        <w:t xml:space="preserve"> περίπου, και οριζόντιες μειώσεις σε μισθούς και συντάξεις, της τάξης του 45%. </w:t>
      </w:r>
    </w:p>
    <w:p w14:paraId="4C8A828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Ακόμη ο κόσμος της εργασίας διαλύθηκε. Επικράτησε μια εργασιακή ζούγκλα. Εξαφανίστηκαν τα δικαιώματα των εργαζομένων με την κατάργηση των συλλογικών συμβάσεων και άλλων δικαιωμ</w:t>
      </w:r>
      <w:r>
        <w:rPr>
          <w:rFonts w:eastAsia="Times New Roman" w:cs="Times New Roman"/>
          <w:szCs w:val="24"/>
        </w:rPr>
        <w:t>άτων, ενώ για πρώτη φορά από το μακρινό 2000 ακούστηκε από την κυβέρνηση Σημίτη ο όρος «</w:t>
      </w:r>
      <w:proofErr w:type="spellStart"/>
      <w:r>
        <w:rPr>
          <w:rFonts w:eastAsia="Times New Roman" w:cs="Times New Roman"/>
          <w:szCs w:val="24"/>
        </w:rPr>
        <w:t>απασχολήσιμοι</w:t>
      </w:r>
      <w:proofErr w:type="spellEnd"/>
      <w:r>
        <w:rPr>
          <w:rFonts w:eastAsia="Times New Roman" w:cs="Times New Roman"/>
          <w:szCs w:val="24"/>
        </w:rPr>
        <w:t>». Και έτσι, πραγματικά, στρώθηκε το χαλί από τότε για την επικράτηση όλων αυτών των μεθοδεύσεων και των αντεργατικών νόμων που ακολούθησαν. Αυτό πρέπει να</w:t>
      </w:r>
      <w:r>
        <w:rPr>
          <w:rFonts w:eastAsia="Times New Roman" w:cs="Times New Roman"/>
          <w:szCs w:val="24"/>
        </w:rPr>
        <w:t xml:space="preserve"> το θυμόμαστε, γιατί κάποιοι σήμερα έρχονται και μας λένε, ξέρετε, για την εργασία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Πρώτη φορά στο μακρινό 2000 ακούστηκε ο όρος «</w:t>
      </w:r>
      <w:proofErr w:type="spellStart"/>
      <w:r>
        <w:rPr>
          <w:rFonts w:eastAsia="Times New Roman" w:cs="Times New Roman"/>
          <w:szCs w:val="24"/>
        </w:rPr>
        <w:t>απασχολήσιμοι</w:t>
      </w:r>
      <w:proofErr w:type="spellEnd"/>
      <w:r>
        <w:rPr>
          <w:rFonts w:eastAsia="Times New Roman" w:cs="Times New Roman"/>
          <w:szCs w:val="24"/>
        </w:rPr>
        <w:t>»!</w:t>
      </w:r>
    </w:p>
    <w:p w14:paraId="4C8A828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Βέβαια, αγαπητοί συνάδελφοι, όλα έχουν ένα όριο. Και το κυριότερο είναι ότι φτάνετε στο έσχατο σημείο πο</w:t>
      </w:r>
      <w:r>
        <w:rPr>
          <w:rFonts w:eastAsia="Times New Roman" w:cs="Times New Roman"/>
          <w:szCs w:val="24"/>
        </w:rPr>
        <w:t>λιτικής αφασίας, θα έλεγα, όταν εγκαλείτε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των δυόμισι χρόνων για όλα τα δεινά της χώρας. </w:t>
      </w:r>
    </w:p>
    <w:p w14:paraId="4C8A828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Πότε επιτέλους, κύριοι, έστω και με κάποιο μικρό βαθμό ειλικρίνειας, την οποία υπερηφανεύεστε ότι έχετε, θα αποδεχθείτε το αναμφισβήτητο; </w:t>
      </w:r>
      <w:r>
        <w:rPr>
          <w:rFonts w:eastAsia="Times New Roman" w:cs="Times New Roman"/>
          <w:szCs w:val="24"/>
        </w:rPr>
        <w:t xml:space="preserve">Ποιο είναι το αναμφισβήτητο; Ότι με τις δικές σας πολιτικές, που εφαρμόσατε σε όλη τη μεταπολιτευτική περίοδο που κυβερνήσατε εναλλάξ, ρίξατε τη χώρα στα βράχια και </w:t>
      </w:r>
      <w:r>
        <w:rPr>
          <w:rFonts w:eastAsia="Times New Roman" w:cs="Times New Roman"/>
          <w:szCs w:val="24"/>
        </w:rPr>
        <w:lastRenderedPageBreak/>
        <w:t>στα πρόθυρα της χρε</w:t>
      </w:r>
      <w:r>
        <w:rPr>
          <w:rFonts w:eastAsia="Times New Roman" w:cs="Times New Roman"/>
          <w:szCs w:val="24"/>
        </w:rPr>
        <w:t>ο</w:t>
      </w:r>
      <w:r>
        <w:rPr>
          <w:rFonts w:eastAsia="Times New Roman" w:cs="Times New Roman"/>
          <w:szCs w:val="24"/>
        </w:rPr>
        <w:t>κοπίας, αλλά και στα πάρτι της διαφθοράς, της αδιαφάνειας σε όλους τους</w:t>
      </w:r>
      <w:r>
        <w:rPr>
          <w:rFonts w:eastAsia="Times New Roman" w:cs="Times New Roman"/>
          <w:szCs w:val="24"/>
        </w:rPr>
        <w:t xml:space="preserve"> τομείς.</w:t>
      </w:r>
    </w:p>
    <w:p w14:paraId="4C8A828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Επειδή ακούγονται πολλά για την επιχειρηματικότητα, θα πω κάτι που ανήκει όχι μόνο στην ιδιαίτερη πατρίδα μου την Εύβοια, αλλά και σε πολλές περιοχές που έχουν ιαματικές πηγές. Το λέω αυτό, γιατί μιλάμε για επιχειρηματικότητα και λέμε ότι βοηθάμε </w:t>
      </w:r>
      <w:r>
        <w:rPr>
          <w:rFonts w:eastAsia="Times New Roman" w:cs="Times New Roman"/>
          <w:szCs w:val="24"/>
        </w:rPr>
        <w:t>τους επιχειρηματίες στη δουλειά τους. Εκεί υπήρχε το εξής φοβερό εδώ και πολλά χρόνια: Τα υδροθεραπευτήρια χρησιμοποιούν το ζεστό νερό που εκρέει από τη γη. Αυτό, λοιπόν, είχε χαρακτηριστεί σαν απόβλητο και κάθε μια από αυτές τις μονάδες, τις μικρές μονάδε</w:t>
      </w:r>
      <w:r>
        <w:rPr>
          <w:rFonts w:eastAsia="Times New Roman" w:cs="Times New Roman"/>
          <w:szCs w:val="24"/>
        </w:rPr>
        <w:t xml:space="preserve">ς των ξενοδοχείων, έπρεπε να ξοδεύει πάνω από 100 με150 χιλιάδες ευρώ ,για να γίνει μονάδα επεξεργασίας. </w:t>
      </w:r>
    </w:p>
    <w:p w14:paraId="4C8A828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στον πρώτο χρόνο της διακυβέρνησης έλυσε αυτό το ζήτημα. Είναι δυνατόν να θεωρείται απόβλητο το νερό το οποίο είναι ιαματικό</w:t>
      </w:r>
      <w:r>
        <w:rPr>
          <w:rFonts w:eastAsia="Times New Roman" w:cs="Times New Roman"/>
          <w:szCs w:val="24"/>
        </w:rPr>
        <w:t xml:space="preserve"> και χρησιμοποιείται για τη θεραπεία των ανθρώπων; Έτσι βοηθήσατε εσείς την επιχειρηματικότητα; Εκτός αν υπήρχε και άλλη επιχειρηματικότητα από πίσω, της προμήθειας των μονάδων επεξεργασίας. Εμείς δεν είμαστε σίγουρα σε αυτή την κατηγορία. </w:t>
      </w:r>
    </w:p>
    <w:p w14:paraId="4C8A829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είναι </w:t>
      </w:r>
      <w:r>
        <w:rPr>
          <w:rFonts w:eastAsia="Times New Roman" w:cs="Times New Roman"/>
          <w:szCs w:val="24"/>
        </w:rPr>
        <w:t xml:space="preserve">ζητήματα, που πολλοί επιθυμείτε να ξεχαστούν, αλλά το έγκλημα που έγινε εις βάρος του λαού μας όλα τα προηγούμενα χρόνια δεν θα ξεχαστεί. </w:t>
      </w:r>
    </w:p>
    <w:p w14:paraId="4C8A829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Το υπό συζήτηση σχέδιο νόμου είναι ένα ακόμη δείγμα της πολιτικής, που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το επόμενο διάστημα </w:t>
      </w:r>
      <w:r>
        <w:rPr>
          <w:rFonts w:eastAsia="Times New Roman" w:cs="Times New Roman"/>
          <w:szCs w:val="24"/>
        </w:rPr>
        <w:t>θα προσπαθήσει να νομοθετήσει, με κυρίαρχο σκοπό της να κάνει τη ζωή των πολιτών όσο το δυνατόν καλύτερη, δεδομένων των οικονομικών και κοινωνικών συνθηκών που επικρατούν.</w:t>
      </w:r>
    </w:p>
    <w:p w14:paraId="4C8A829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Εισάγονται διατάξεις που πραγματικά βοηθούν, όπως είναι η ενίσχυση των δικαιωμάτων τ</w:t>
      </w:r>
      <w:r>
        <w:rPr>
          <w:rFonts w:eastAsia="Times New Roman" w:cs="Times New Roman"/>
          <w:szCs w:val="24"/>
        </w:rPr>
        <w:t xml:space="preserve">ων εργαζομένων, η βελτίωση κρίσιμων πτυχών της καθημερινότητας των εργαζομένων, η διευκόλυνση συμμετοχής ατόμων με αναπηρία στην κοινωνική, οικονομική και πολιτική ζωή της χώρας. </w:t>
      </w:r>
    </w:p>
    <w:p w14:paraId="4C8A8293" w14:textId="77777777" w:rsidR="001C0F06" w:rsidRDefault="00267A1D">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w:t>
      </w:r>
      <w:r>
        <w:rPr>
          <w:rFonts w:eastAsia="Times New Roman"/>
          <w:bCs/>
        </w:rPr>
        <w:t>υλευτή)</w:t>
      </w:r>
    </w:p>
    <w:p w14:paraId="4C8A8294" w14:textId="77777777" w:rsidR="001C0F06" w:rsidRDefault="00267A1D">
      <w:pPr>
        <w:spacing w:line="600" w:lineRule="auto"/>
        <w:ind w:firstLine="720"/>
        <w:jc w:val="both"/>
        <w:rPr>
          <w:rFonts w:eastAsia="Times New Roman"/>
          <w:bCs/>
        </w:rPr>
      </w:pPr>
      <w:r>
        <w:rPr>
          <w:rFonts w:eastAsia="Times New Roman"/>
          <w:bCs/>
        </w:rPr>
        <w:t>Ολοκληρώνω, κύριε Πρόεδρε.</w:t>
      </w:r>
    </w:p>
    <w:p w14:paraId="4C8A829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Δίνεται η δυνατότητα αναγνώρισης των πλασματικών χρόνων στους αγρότες. </w:t>
      </w:r>
    </w:p>
    <w:p w14:paraId="4C8A829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Τέλος, εγώ θα ήθελα να σταθώ -γιατί δεν έχω πολύ χρόνο- στο ζήτημα των αναπήρων και να πω το εξής: Η Κυβέρνηση προχωρά σε ρυθμίσεις διοικητικού και ο</w:t>
      </w:r>
      <w:r>
        <w:rPr>
          <w:rFonts w:eastAsia="Times New Roman" w:cs="Times New Roman"/>
          <w:szCs w:val="24"/>
        </w:rPr>
        <w:t>ργανωτικού χαρακτήρα, προωθώντας την πλήρη ένταξη των Α</w:t>
      </w:r>
      <w:r>
        <w:rPr>
          <w:rFonts w:eastAsia="Times New Roman" w:cs="Times New Roman"/>
          <w:szCs w:val="24"/>
        </w:rPr>
        <w:t>ΜΕ</w:t>
      </w:r>
      <w:r>
        <w:rPr>
          <w:rFonts w:eastAsia="Times New Roman" w:cs="Times New Roman"/>
          <w:szCs w:val="24"/>
        </w:rPr>
        <w:t>Α στην κοινωνία, διευκολύνοντας τη ζωή των ίδιων αλλά και των οικογενειών τους. Πλέον τα ζητήματα αναπηρίας θεωρούνται ζητήματα ανθρωπίνων δικαιωμάτων και όχι ζητήματα κοινωνικής αλληλεγγύης και κοιν</w:t>
      </w:r>
      <w:r>
        <w:rPr>
          <w:rFonts w:eastAsia="Times New Roman" w:cs="Times New Roman"/>
          <w:szCs w:val="24"/>
        </w:rPr>
        <w:t>ωνικής πρόνοιας.</w:t>
      </w:r>
    </w:p>
    <w:p w14:paraId="4C8A829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στρατηγικός στόχος αυτής της Κυβέρνησης είναι η επίτευξη μιας ανάπτυξης, στον πυρήνα της οποίας τοποθετούνται η διαμόρφωση υγιών εργασιακών σχέσεων και η δημιουργία ποιοτικών θέσεων εργασίας. </w:t>
      </w:r>
    </w:p>
    <w:p w14:paraId="4C8A829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Σε σχέση με την </w:t>
      </w:r>
      <w:r>
        <w:rPr>
          <w:rFonts w:eastAsia="Times New Roman" w:cs="Times New Roman"/>
          <w:szCs w:val="24"/>
        </w:rPr>
        <w:t>ανεργία σήμερα, πριν από δυο ώρες ανακοίνωσε η ΕΛΣΤΑΤ νέα μείωση της ανεργίας για τον Ιούνιο, στο ποσοστό του 21,2%. Δηλαδή πεντέμισι μονάδες κάτω απ’ αυτό που παραλάβαμε και έπεται συνέχεια. Κάτι που ίσως δεν αρέσει σε μερικούς, γιατί βλέπουν με κάποια πε</w:t>
      </w:r>
      <w:r>
        <w:rPr>
          <w:rFonts w:eastAsia="Times New Roman" w:cs="Times New Roman"/>
          <w:szCs w:val="24"/>
        </w:rPr>
        <w:t xml:space="preserve">ρίεργα μαθηματικά ξαφνικά να αυξάνεται η ανεργία, γιατί έχουμε περίεργα μαθηματικά τύπου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με το ανάποδο γράφημα. Νομίζω ότι όλο αυτό θα πρέπει να προβληματίσει πάρα πολλούς. </w:t>
      </w:r>
    </w:p>
    <w:p w14:paraId="4C8A829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Πίσω, λοιπόν, από κάθε ρύθμιση του παρόντος νομοσχεδίου συναντάμε την καθημ</w:t>
      </w:r>
      <w:r>
        <w:rPr>
          <w:rFonts w:eastAsia="Times New Roman" w:cs="Times New Roman"/>
          <w:szCs w:val="24"/>
        </w:rPr>
        <w:t>ερινότητα των εργαζομένων. Είναι δεκάδες χιλιάδες οι εργαζόμενοι που δούλεψαν υπερωρίες και δεν πληρώθηκαν ποτέ, που δεν πούλησαν ένσημα, που απολύθηκαν και δεν πήραν αποζημίωση. Πρέπει να παλέψουμε όλοι μαζί -πραγματικά είναι εθνικό ζήτημα- για να βελτιώσ</w:t>
      </w:r>
      <w:r>
        <w:rPr>
          <w:rFonts w:eastAsia="Times New Roman" w:cs="Times New Roman"/>
          <w:szCs w:val="24"/>
        </w:rPr>
        <w:t xml:space="preserve">ουμε την καθημερινότητα αυτών των ανθρώπων, γιατί δεν μπορεί σήμερα, το 2017, να αμφισβητούνται ακόμη τα αυτονόητα στην πατρίδα μας. Αυτό είναι ευθύνη όλων μας και εκεί πρέπει να κινηθούμε. </w:t>
      </w:r>
    </w:p>
    <w:p w14:paraId="4C8A829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C8A829B" w14:textId="77777777" w:rsidR="001C0F06" w:rsidRDefault="00267A1D">
      <w:pPr>
        <w:spacing w:line="600" w:lineRule="auto"/>
        <w:ind w:firstLine="720"/>
        <w:jc w:val="center"/>
        <w:rPr>
          <w:rFonts w:eastAsia="Times New Roman"/>
          <w:bCs/>
        </w:rPr>
      </w:pPr>
      <w:r>
        <w:rPr>
          <w:rFonts w:eastAsia="Times New Roman"/>
          <w:bCs/>
        </w:rPr>
        <w:t>(Χειροκροτήματα από την πτέρυγα του ΣΥΡΙΖΑ)</w:t>
      </w:r>
    </w:p>
    <w:p w14:paraId="4C8A829C" w14:textId="77777777" w:rsidR="001C0F06" w:rsidRDefault="00267A1D">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Κι εμείς ευχαριστούμε. </w:t>
      </w:r>
    </w:p>
    <w:p w14:paraId="4C8A829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Ο κ. Δημήτριος Σταμάτης από τη Νέα Δημοκρατία έχει τον λόγο.</w:t>
      </w:r>
    </w:p>
    <w:p w14:paraId="4C8A829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Ευχαριστώ, κύριε Πρόεδρε. </w:t>
      </w:r>
    </w:p>
    <w:p w14:paraId="4C8A829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Ας </w:t>
      </w:r>
      <w:proofErr w:type="spellStart"/>
      <w:r>
        <w:rPr>
          <w:rFonts w:eastAsia="Times New Roman" w:cs="Times New Roman"/>
          <w:szCs w:val="24"/>
        </w:rPr>
        <w:t>επικαιροποιήσουμε</w:t>
      </w:r>
      <w:proofErr w:type="spellEnd"/>
      <w:r>
        <w:rPr>
          <w:rFonts w:eastAsia="Times New Roman" w:cs="Times New Roman"/>
          <w:szCs w:val="24"/>
        </w:rPr>
        <w:t xml:space="preserve"> λίγο τη σημερινή συζήτηση με δυο γεγονότα. Το πρώτο είναι η διάψευση τ</w:t>
      </w:r>
      <w:r>
        <w:rPr>
          <w:rFonts w:eastAsia="Times New Roman" w:cs="Times New Roman"/>
          <w:szCs w:val="24"/>
        </w:rPr>
        <w:t>ης χθεσινής διαβεβαίω</w:t>
      </w:r>
      <w:r>
        <w:rPr>
          <w:rFonts w:eastAsia="Times New Roman" w:cs="Times New Roman"/>
          <w:szCs w:val="24"/>
        </w:rPr>
        <w:lastRenderedPageBreak/>
        <w:t>σης του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Τσακαλώτου</w:t>
      </w:r>
      <w:proofErr w:type="spellEnd"/>
      <w:r>
        <w:rPr>
          <w:rFonts w:eastAsia="Times New Roman" w:cs="Times New Roman"/>
          <w:szCs w:val="24"/>
        </w:rPr>
        <w:t xml:space="preserve"> ότι δεν του τράβηξαν τα αυτιά. Η απόσυρση σήμερα τριών άρθρων, τα οποία έχει συνυπογράψει, μας διαβεβαιών</w:t>
      </w:r>
      <w:r>
        <w:rPr>
          <w:rFonts w:eastAsia="Times New Roman" w:cs="Times New Roman"/>
          <w:szCs w:val="24"/>
        </w:rPr>
        <w:t>ει</w:t>
      </w:r>
      <w:r>
        <w:rPr>
          <w:rFonts w:eastAsia="Times New Roman" w:cs="Times New Roman"/>
          <w:szCs w:val="24"/>
        </w:rPr>
        <w:t xml:space="preserve"> για το αντίθετο. Επειδή λείπει, όμως, δεν θα επεκταθώ περισσότερο. Δεν ξέρω αν μεγάλωσαν ή όχι τα αυτιά τ</w:t>
      </w:r>
      <w:r>
        <w:rPr>
          <w:rFonts w:eastAsia="Times New Roman" w:cs="Times New Roman"/>
          <w:szCs w:val="24"/>
        </w:rPr>
        <w:t xml:space="preserve">ου, αλλά η μύτη του σίγουρα μεγάλωσε. </w:t>
      </w:r>
    </w:p>
    <w:p w14:paraId="4C8A82A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Το δεύτερο έχει σχέση με την επίσκεψη του κ. Μακρόν. Εμείς τον καλωσορίζουμε, όπως και κάθε ξένο ηγέτη, αλλά θα ήθελα να σας θυμίσω</w:t>
      </w:r>
      <w:r>
        <w:rPr>
          <w:rFonts w:eastAsia="Times New Roman" w:cs="Times New Roman"/>
          <w:szCs w:val="24"/>
        </w:rPr>
        <w:t xml:space="preserve"> ότι η απαγόρευση διαδηλώσεων, συγκεντρώσεων και πορείας στην Αθήνα βασίζεται σε έναν νόμο χουντικό και ότι αυτήν την επίκληση είχατε κάνει όταν είχε έρθει η κ. </w:t>
      </w:r>
      <w:proofErr w:type="spellStart"/>
      <w:r>
        <w:rPr>
          <w:rFonts w:eastAsia="Times New Roman" w:cs="Times New Roman"/>
          <w:szCs w:val="24"/>
        </w:rPr>
        <w:t>Μέρκελ</w:t>
      </w:r>
      <w:proofErr w:type="spellEnd"/>
      <w:r>
        <w:rPr>
          <w:rFonts w:eastAsia="Times New Roman" w:cs="Times New Roman"/>
          <w:szCs w:val="24"/>
        </w:rPr>
        <w:t xml:space="preserve">, όταν εμείς ήμασταν κυβέρνηση. </w:t>
      </w:r>
    </w:p>
    <w:p w14:paraId="4C8A82A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Γιατί το λέω αυτό; Αυτή η λογική, να υπηρετείτε με συνέπ</w:t>
      </w:r>
      <w:r>
        <w:rPr>
          <w:rFonts w:eastAsia="Times New Roman" w:cs="Times New Roman"/>
          <w:szCs w:val="24"/>
        </w:rPr>
        <w:t xml:space="preserve">εια αυτό που μέχρι χθες βρίζατε και φτύνατε, διέπει όλη σας την πολιτική σε όλη την έκταση. Ασφαλώς και πρέπει να προστατευθεί ένας ξένος ηγέτης. Για θυμηθείτε, όμως, τι λέγατε εσείς, όταν είχε έρθει η κ. </w:t>
      </w:r>
      <w:proofErr w:type="spellStart"/>
      <w:r>
        <w:rPr>
          <w:rFonts w:eastAsia="Times New Roman" w:cs="Times New Roman"/>
          <w:szCs w:val="24"/>
        </w:rPr>
        <w:t>Μέρκελ</w:t>
      </w:r>
      <w:proofErr w:type="spellEnd"/>
      <w:r>
        <w:rPr>
          <w:rFonts w:eastAsia="Times New Roman" w:cs="Times New Roman"/>
          <w:szCs w:val="24"/>
        </w:rPr>
        <w:t>. Τι έλεγε ο Αρχηγός σας. «Έντρομη η Κυβέρνησ</w:t>
      </w:r>
      <w:r>
        <w:rPr>
          <w:rFonts w:eastAsia="Times New Roman" w:cs="Times New Roman"/>
          <w:szCs w:val="24"/>
        </w:rPr>
        <w:t xml:space="preserve">η μπροστά στη λαϊκή αγανάκτηση αποκλείει τη δυνατότητα από τους πολίτες να διαδηλώσουν». </w:t>
      </w:r>
    </w:p>
    <w:p w14:paraId="4C8A82A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Διερωτώμαι: Ντρέπεστε καθόλου ή όχι; Και με την ευκαιρία αυτή </w:t>
      </w:r>
      <w:r>
        <w:rPr>
          <w:rFonts w:eastAsia="Times New Roman" w:cs="Times New Roman"/>
          <w:szCs w:val="24"/>
        </w:rPr>
        <w:t xml:space="preserve">-αν και </w:t>
      </w:r>
      <w:r>
        <w:rPr>
          <w:rFonts w:eastAsia="Times New Roman" w:cs="Times New Roman"/>
          <w:szCs w:val="24"/>
        </w:rPr>
        <w:t xml:space="preserve">δεν νομίζω ότι κάποιος </w:t>
      </w:r>
      <w:r>
        <w:rPr>
          <w:rFonts w:eastAsia="Times New Roman" w:cs="Times New Roman"/>
          <w:szCs w:val="24"/>
        </w:rPr>
        <w:t xml:space="preserve">από τους παρόντες </w:t>
      </w:r>
      <w:r>
        <w:rPr>
          <w:rFonts w:eastAsia="Times New Roman" w:cs="Times New Roman"/>
          <w:szCs w:val="24"/>
        </w:rPr>
        <w:t>Υπουργ</w:t>
      </w:r>
      <w:r>
        <w:rPr>
          <w:rFonts w:eastAsia="Times New Roman" w:cs="Times New Roman"/>
          <w:szCs w:val="24"/>
        </w:rPr>
        <w:t>ού</w:t>
      </w:r>
      <w:r>
        <w:rPr>
          <w:rFonts w:eastAsia="Times New Roman" w:cs="Times New Roman"/>
          <w:szCs w:val="24"/>
        </w:rPr>
        <w:t>ς μπορεί να μου δώσει μια απάντηση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ου προκάλε</w:t>
      </w:r>
      <w:r>
        <w:rPr>
          <w:rFonts w:eastAsia="Times New Roman" w:cs="Times New Roman"/>
          <w:szCs w:val="24"/>
        </w:rPr>
        <w:t>σε εντύπωση κάτι. Ένα από τα πρόσωπα που έχει κληθεί για διαβουλεύσεις με την αντίστοιχη επιχειρηματική ομάδα του κ. Μακρόν είναι και η ΕΥΔΑΠ. Ο κ. Παπαδόπουλος, το νερό. Σκοπεύει η Κυβέρνηση να συνεννοηθεί για την πώληση πόσιμου ύδατος ελληνικού στο Παρίσ</w:t>
      </w:r>
      <w:r>
        <w:rPr>
          <w:rFonts w:eastAsia="Times New Roman" w:cs="Times New Roman"/>
          <w:szCs w:val="24"/>
        </w:rPr>
        <w:t xml:space="preserve">ι ή συμβαίνει κάτι άλλο; Θα το δούμε στην πορεία και θα δούμε και τη δική σας τοποθέτηση. </w:t>
      </w:r>
    </w:p>
    <w:p w14:paraId="4C8A82A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Έρχομαι τώρα στο νομοσχέδιο, κάνοντας εισαγωγικά μια παρατήρηση στον κ. Μαντά, τον οποίον εκτιμώ. </w:t>
      </w:r>
    </w:p>
    <w:p w14:paraId="4C8A82A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Κύριε Μαντά, είπατε ότι πρέπει να υπάρχει ένας δημοκρατικός διάλογ</w:t>
      </w:r>
      <w:r>
        <w:rPr>
          <w:rFonts w:eastAsia="Times New Roman" w:cs="Times New Roman"/>
          <w:szCs w:val="24"/>
        </w:rPr>
        <w:t xml:space="preserve">ος, μια κουβέντα, μια συνεννόηση. Εγώ συμφωνώ. Εσείς, όμως, πότε το ανακαλύψατε; Όχι εσείς προσωπικά, το </w:t>
      </w:r>
      <w:r>
        <w:rPr>
          <w:rFonts w:eastAsia="Times New Roman" w:cs="Times New Roman"/>
          <w:szCs w:val="24"/>
        </w:rPr>
        <w:t>κ</w:t>
      </w:r>
      <w:r>
        <w:rPr>
          <w:rFonts w:eastAsia="Times New Roman" w:cs="Times New Roman"/>
          <w:szCs w:val="24"/>
        </w:rPr>
        <w:t>όμμα σας πότε το ανακάλυψε; Όταν μας αποκαλούσε «γερμανοτσολιάδες», όταν ο σημερινός Πρωθυπουργός, ως Αρχηγός της Αξιωματικής Αντιπολίτευσης, απειλούσ</w:t>
      </w:r>
      <w:r>
        <w:rPr>
          <w:rFonts w:eastAsia="Times New Roman" w:cs="Times New Roman"/>
          <w:szCs w:val="24"/>
        </w:rPr>
        <w:t xml:space="preserve">ε τους ξένους επενδυτές και τους Υπουργούς της δικής μας κυβέρνησης να τους κλείσει </w:t>
      </w:r>
      <w:r>
        <w:rPr>
          <w:rFonts w:eastAsia="Times New Roman" w:cs="Times New Roman"/>
          <w:szCs w:val="24"/>
        </w:rPr>
        <w:lastRenderedPageBreak/>
        <w:t xml:space="preserve">φυλακή; Αυτός ο Πρωθυπουργός που σήμερα γυρνάει από μαγαζί σε μαγαζί και από επιχείρηση σε επιχείρηση, για να δείξει ότι είναι υπέρ της </w:t>
      </w:r>
      <w:proofErr w:type="spellStart"/>
      <w:r>
        <w:rPr>
          <w:rFonts w:eastAsia="Times New Roman" w:cs="Times New Roman"/>
          <w:szCs w:val="24"/>
        </w:rPr>
        <w:t>επιχείρη</w:t>
      </w:r>
      <w:r>
        <w:rPr>
          <w:rFonts w:eastAsia="Times New Roman" w:cs="Times New Roman"/>
          <w:szCs w:val="24"/>
        </w:rPr>
        <w:t>ματικότητας</w:t>
      </w:r>
      <w:proofErr w:type="spellEnd"/>
      <w:r>
        <w:rPr>
          <w:rFonts w:eastAsia="Times New Roman" w:cs="Times New Roman"/>
          <w:szCs w:val="24"/>
        </w:rPr>
        <w:t>.</w:t>
      </w:r>
      <w:r>
        <w:rPr>
          <w:rFonts w:eastAsia="Times New Roman" w:cs="Times New Roman"/>
          <w:szCs w:val="24"/>
        </w:rPr>
        <w:t xml:space="preserve"> </w:t>
      </w:r>
    </w:p>
    <w:p w14:paraId="4C8A82A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Κύριε Μαντά, έ</w:t>
      </w:r>
      <w:r>
        <w:rPr>
          <w:rFonts w:eastAsia="Times New Roman" w:cs="Times New Roman"/>
          <w:szCs w:val="24"/>
        </w:rPr>
        <w:t>χετε μετρήσει πόσες διατάξεις, πόσους νόμους και πόσα άρθρα έχουμε ψηφίσει, όταν τα θεωρού</w:t>
      </w:r>
      <w:r>
        <w:rPr>
          <w:rFonts w:eastAsia="Times New Roman" w:cs="Times New Roman"/>
          <w:szCs w:val="24"/>
        </w:rPr>
        <w:t>σαμε</w:t>
      </w:r>
      <w:r>
        <w:rPr>
          <w:rFonts w:eastAsia="Times New Roman" w:cs="Times New Roman"/>
          <w:szCs w:val="24"/>
        </w:rPr>
        <w:t xml:space="preserve"> σωστά; Πείτε μου εσείς ένα άρθρο σε ένα νομοσχέδιο δυόμισι χρόνια που το ψηφίσατε. Πείτε μου ένα! Έχετε, λοιπόν, τέτοιο ηθικό δικαίωμα να μέμφεστε τη σημερινή Αν</w:t>
      </w:r>
      <w:r>
        <w:rPr>
          <w:rFonts w:eastAsia="Times New Roman" w:cs="Times New Roman"/>
          <w:szCs w:val="24"/>
        </w:rPr>
        <w:t>τιπολίτευση, όταν αυτή είναι η στάση σας;</w:t>
      </w:r>
    </w:p>
    <w:p w14:paraId="4C8A82A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Και σ’ αυτό ακόμη το νομοσχέδιο σας είπαμε ότι τα άρθρα, τα οποία θεωρούμε σωστά, θα τα ψηφίσουμε. Δεν κάνατε και κανένα κατόρθωμα, εάν εισάγετε κάποια άρθρα που είναι σωστά. Αυτή είναι η δουλειά σας! Αυτή είναι η </w:t>
      </w:r>
      <w:r>
        <w:rPr>
          <w:rFonts w:eastAsia="Times New Roman" w:cs="Times New Roman"/>
          <w:szCs w:val="24"/>
        </w:rPr>
        <w:t>υποχρέωση κάθε κυβέρνησης. Δεν κατάλαβα;</w:t>
      </w:r>
    </w:p>
    <w:p w14:paraId="4C8A82A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Ολόκληρο το νομοσχέδιο και πολλά άλλα.</w:t>
      </w:r>
    </w:p>
    <w:p w14:paraId="4C8A82A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 xml:space="preserve">Ο κ. </w:t>
      </w:r>
      <w:proofErr w:type="spellStart"/>
      <w:r>
        <w:rPr>
          <w:rFonts w:eastAsia="Times New Roman" w:cs="Times New Roman"/>
          <w:szCs w:val="24"/>
        </w:rPr>
        <w:t>Δένδιας</w:t>
      </w:r>
      <w:proofErr w:type="spellEnd"/>
      <w:r>
        <w:rPr>
          <w:rFonts w:eastAsia="Times New Roman" w:cs="Times New Roman"/>
          <w:szCs w:val="24"/>
        </w:rPr>
        <w:t xml:space="preserve"> είπε άλλα.</w:t>
      </w:r>
    </w:p>
    <w:p w14:paraId="4C8A82A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Κάποια άρθρα είπαμε. Δεν το καταλάβατε.</w:t>
      </w:r>
    </w:p>
    <w:p w14:paraId="4C8A82A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ΒΑΡΔΑΚΗΣ: </w:t>
      </w:r>
      <w:r>
        <w:rPr>
          <w:rFonts w:eastAsia="Times New Roman" w:cs="Times New Roman"/>
          <w:szCs w:val="24"/>
        </w:rPr>
        <w:t>Το κατάλαβα.</w:t>
      </w:r>
    </w:p>
    <w:p w14:paraId="4C8A82A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Δεν τ</w:t>
      </w:r>
      <w:r>
        <w:rPr>
          <w:rFonts w:eastAsia="Times New Roman" w:cs="Times New Roman"/>
          <w:szCs w:val="24"/>
        </w:rPr>
        <w:t xml:space="preserve">ο καταλάβατε και εσείς τώρα μη με διακόπτετε. </w:t>
      </w:r>
    </w:p>
    <w:p w14:paraId="4C8A82A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Συγγνώμη.</w:t>
      </w:r>
    </w:p>
    <w:p w14:paraId="4C8A82A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Είχατε δεκαπέντε λεπτά χρόνο και μιλήσατε εννιά. Περισσότερο χρόνο δεν βρήκατε, για να υπερασπιστείτε το νομοσχέδιο και συγκεκριμένα άρθρα; </w:t>
      </w:r>
    </w:p>
    <w:p w14:paraId="4C8A82A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Ανεξαρτήτως απ’ αυτ</w:t>
      </w:r>
      <w:r>
        <w:rPr>
          <w:rFonts w:eastAsia="Times New Roman" w:cs="Times New Roman"/>
          <w:szCs w:val="24"/>
        </w:rPr>
        <w:t xml:space="preserve">ό, όμως, λέω ότι αυτή είναι η συμπεριφορά μας σε όλη τη διάρκεια της θητείας της δικής σας Κυβέρνησης. Πού βρίσκετε το ηθικό ανάστημα να μας ζητάτε κάθε λίγο και λιγάκι μετ’ επαίνων να ψηφίζουμε τα δικά σας νομοσχέδια, που έχουμε δει πού έχουν οδηγήσει τη </w:t>
      </w:r>
      <w:r>
        <w:rPr>
          <w:rFonts w:eastAsia="Times New Roman" w:cs="Times New Roman"/>
          <w:szCs w:val="24"/>
        </w:rPr>
        <w:t xml:space="preserve">χώρα; </w:t>
      </w:r>
    </w:p>
    <w:p w14:paraId="4C8A82A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Επίσης, είπατε και κάτι ακόμη, στο οποίο συμφωνώ. Ένας δημοκρατικός διάλογος πρέπει να βασίζεται στην αλήθεια. Όμως, σε κάθε συζήτηση στη Βουλή ακούγονται νούμερα. Ο κόσμος ακούει και φεύγει, έχει μπερδευτεί, δεν ξέρει ποιος έχει δίκιο και ποιος άδι</w:t>
      </w:r>
      <w:r>
        <w:rPr>
          <w:rFonts w:eastAsia="Times New Roman" w:cs="Times New Roman"/>
          <w:szCs w:val="24"/>
        </w:rPr>
        <w:t>κο. Ας μείνουμε, όμως, σε δυο αδιαμφισβήτητα στοιχεία.</w:t>
      </w:r>
    </w:p>
    <w:p w14:paraId="4C8A82B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Στοιχείο πρώτο: Εξαιτίας της δικής σας διακυβέρνησης, η χώρα ζημιώθηκε τουλάχιστον 100 δισεκατομμύρια. </w:t>
      </w:r>
    </w:p>
    <w:p w14:paraId="4C8A82B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Αυτό είναι στοιχείο; </w:t>
      </w:r>
    </w:p>
    <w:p w14:paraId="4C8A82B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Δεν το λέμε εμείς.</w:t>
      </w:r>
    </w:p>
    <w:p w14:paraId="4C8A82B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Ποιος το λέει;</w:t>
      </w:r>
    </w:p>
    <w:p w14:paraId="4C8A82B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Το έχει πει ο </w:t>
      </w:r>
      <w:r>
        <w:rPr>
          <w:rFonts w:eastAsia="Times New Roman" w:cs="Times New Roman"/>
          <w:szCs w:val="24"/>
        </w:rPr>
        <w:t>π</w:t>
      </w:r>
      <w:r>
        <w:rPr>
          <w:rFonts w:eastAsia="Times New Roman" w:cs="Times New Roman"/>
          <w:szCs w:val="24"/>
        </w:rPr>
        <w:t xml:space="preserve">ρόεδρος του </w:t>
      </w:r>
      <w:r>
        <w:rPr>
          <w:rFonts w:eastAsia="Times New Roman" w:cs="Times New Roman"/>
          <w:szCs w:val="24"/>
          <w:lang w:val="en-US"/>
        </w:rPr>
        <w:t>ESM</w:t>
      </w:r>
      <w:r>
        <w:rPr>
          <w:rFonts w:eastAsia="Times New Roman" w:cs="Times New Roman"/>
          <w:szCs w:val="24"/>
        </w:rPr>
        <w:t xml:space="preserve">. Δεν το έχει πει στην πατρίδα του, το έχει πει εδώ, στο </w:t>
      </w:r>
      <w:r>
        <w:rPr>
          <w:rFonts w:eastAsia="Times New Roman" w:cs="Times New Roman"/>
          <w:szCs w:val="24"/>
        </w:rPr>
        <w:t>σ</w:t>
      </w:r>
      <w:r>
        <w:rPr>
          <w:rFonts w:eastAsia="Times New Roman" w:cs="Times New Roman"/>
          <w:szCs w:val="24"/>
        </w:rPr>
        <w:t xml:space="preserve">υνέδριο του </w:t>
      </w:r>
      <w:r>
        <w:rPr>
          <w:rFonts w:eastAsia="Times New Roman" w:cs="Times New Roman"/>
          <w:szCs w:val="24"/>
          <w:lang w:val="en-US"/>
        </w:rPr>
        <w:t>Economist</w:t>
      </w:r>
      <w:r>
        <w:rPr>
          <w:rFonts w:eastAsia="Times New Roman" w:cs="Times New Roman"/>
          <w:szCs w:val="24"/>
        </w:rPr>
        <w:t>, παρουσία του Υπουργού Οικονομικών, εκεί που μίλησε ο κ. Τσίπρας. Μήπως άκουσε κάποιος συνάδελφος τον Υπουργό Ο</w:t>
      </w:r>
      <w:r>
        <w:rPr>
          <w:rFonts w:eastAsia="Times New Roman" w:cs="Times New Roman"/>
          <w:szCs w:val="24"/>
        </w:rPr>
        <w:t xml:space="preserve">ικονομικών ή τον Πρωθυπουργό να διαψεύδει και να του λέει «τι είναι αυτά που μας λέτε, κύριε»; </w:t>
      </w:r>
    </w:p>
    <w:p w14:paraId="4C8A82B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Εκατό φορές.</w:t>
      </w:r>
    </w:p>
    <w:p w14:paraId="4C8A82B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Όχι! Γιατί; Γιατί αυτή είναι η πραγματικότητα. Η ζημιά που έχετε προκαλέσει είναι 100 δισεκατομμύρια.</w:t>
      </w:r>
    </w:p>
    <w:p w14:paraId="4C8A82B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Υπάρχει κ</w:t>
      </w:r>
      <w:r>
        <w:rPr>
          <w:rFonts w:eastAsia="Times New Roman" w:cs="Times New Roman"/>
          <w:szCs w:val="24"/>
        </w:rPr>
        <w:t>αι ένα άλλο αδιαμφισβήτητο στοιχείο. Αμφισβητεί κανείς ότι έχετε φορτώσει τον ελληνικό λαό με 15 δισεκατομμύρια μέτρα αυτά τα δυόμισι χρόνια; Αυτά τα μέτρα</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υ</w:t>
      </w:r>
      <w:r>
        <w:rPr>
          <w:rFonts w:eastAsia="Times New Roman" w:cs="Times New Roman"/>
          <w:szCs w:val="24"/>
        </w:rPr>
        <w:t xml:space="preserve"> έχουν </w:t>
      </w:r>
      <w:r>
        <w:rPr>
          <w:rFonts w:eastAsia="Times New Roman" w:cs="Times New Roman"/>
          <w:szCs w:val="24"/>
        </w:rPr>
        <w:lastRenderedPageBreak/>
        <w:t>οδηγήσει</w:t>
      </w:r>
      <w:r>
        <w:rPr>
          <w:rFonts w:eastAsia="Times New Roman" w:cs="Times New Roman"/>
          <w:szCs w:val="24"/>
        </w:rPr>
        <w:t xml:space="preserve"> σ</w:t>
      </w:r>
      <w:r>
        <w:rPr>
          <w:rFonts w:eastAsia="Times New Roman" w:cs="Times New Roman"/>
          <w:szCs w:val="24"/>
        </w:rPr>
        <w:t xml:space="preserve">ε επιδείνωση της κατάστασης των πιο αδύναμων Ελλήνων. </w:t>
      </w:r>
    </w:p>
    <w:p w14:paraId="4C8A82B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Εσείς δεν είστε που έχετ</w:t>
      </w:r>
      <w:r>
        <w:rPr>
          <w:rFonts w:eastAsia="Times New Roman" w:cs="Times New Roman"/>
          <w:szCs w:val="24"/>
        </w:rPr>
        <w:t>ε μειώσει μισθούς και συντάξεις μέχρι τώρα; Εσείς δεν είστε που έχετε ψηφίσει να χάσουν οι συνταξιούχοι μετά το 2019 δυο συντάξεις, να χάσουν οι εργαζόμενοι δυο μισθούς εξαιτίας της μείωσης του αφορολόγητου; Και μιλάτε για κοινωνική πολιτική; Όταν αυξάνετε</w:t>
      </w:r>
      <w:r>
        <w:rPr>
          <w:rFonts w:eastAsia="Times New Roman" w:cs="Times New Roman"/>
          <w:szCs w:val="24"/>
        </w:rPr>
        <w:t xml:space="preserve"> τον ΦΠΑ στα είδη λαϊκής κατανάλωσης, ποιος τα πληρώνει; Ο πλούσιος ή ο φτωχός; Πού έχουν μεγαλύτερο βάρος και μεγαλύτερες συνέπειες; Ασφαλώς στον φτωχό. </w:t>
      </w:r>
    </w:p>
    <w:p w14:paraId="4C8A82B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Όταν έχετε αλλάξει τη σχέση άμεσων και έμμεσων φόρων υπέρ των έμμεσων φόρων, ποιος πληρώνει τη νύφη; </w:t>
      </w:r>
      <w:r>
        <w:rPr>
          <w:rFonts w:eastAsia="Times New Roman" w:cs="Times New Roman"/>
          <w:szCs w:val="24"/>
        </w:rPr>
        <w:t xml:space="preserve">Τι λέει η σοσιαλιστική σας παιδεία; </w:t>
      </w:r>
    </w:p>
    <w:p w14:paraId="4C8A82B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Έρχεστε σήμερα εδώ να μας προκαλέσετε, όταν αυτά εσείς τα έχετε </w:t>
      </w:r>
      <w:r>
        <w:rPr>
          <w:rFonts w:eastAsia="Times New Roman" w:cs="Times New Roman"/>
          <w:szCs w:val="24"/>
        </w:rPr>
        <w:t>δημιουργήσει</w:t>
      </w:r>
      <w:r>
        <w:rPr>
          <w:rFonts w:eastAsia="Times New Roman" w:cs="Times New Roman"/>
          <w:szCs w:val="24"/>
        </w:rPr>
        <w:t xml:space="preserve"> λέγοντας μας να υμνήσουμε ένα νομοσχέδιο, το οποίο είναι ολοφάνερο ότι έχει έρθει για να εκπληρώσει μία αποστολή</w:t>
      </w:r>
      <w:r>
        <w:rPr>
          <w:rFonts w:eastAsia="Times New Roman" w:cs="Times New Roman"/>
          <w:szCs w:val="24"/>
        </w:rPr>
        <w:t>,</w:t>
      </w:r>
      <w:r>
        <w:rPr>
          <w:rFonts w:eastAsia="Times New Roman" w:cs="Times New Roman"/>
          <w:szCs w:val="24"/>
        </w:rPr>
        <w:t xml:space="preserve"> την ομιλία του κ. Τσίπρα στη</w:t>
      </w:r>
      <w:r>
        <w:rPr>
          <w:rFonts w:eastAsia="Times New Roman" w:cs="Times New Roman"/>
          <w:szCs w:val="24"/>
        </w:rPr>
        <w:t xml:space="preserve"> ΔΕΘ.</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ιότι κινείται σε δυο παροιμίες: Η μια παροιμία λέει «να σε κάψω, αγά μου, να σ’ αλείψω λάδι». Η δεύτερη παροιμία λέει «κάνετε τον </w:t>
      </w:r>
      <w:r>
        <w:rPr>
          <w:rFonts w:eastAsia="Times New Roman" w:cs="Times New Roman"/>
          <w:szCs w:val="24"/>
        </w:rPr>
        <w:lastRenderedPageBreak/>
        <w:t xml:space="preserve">ποντικό γενίτσαρο». Ενώ εσείς έχετε προκαλέσει αυτή την κατάσταση στον ελληνικό λαό και ιδιαίτερα στους πιο αδύναμους, </w:t>
      </w:r>
      <w:r>
        <w:rPr>
          <w:rFonts w:eastAsia="Times New Roman" w:cs="Times New Roman"/>
          <w:szCs w:val="24"/>
        </w:rPr>
        <w:t xml:space="preserve">έρχεστε τώρα και βάζετε λαδάκι στις τεράστιες πληγές που έχετε ανοίξει, κυρίως σε βάρος των ασθενέστερων οικονομικά. Και μάλιστα, το κάνετε με πομπώδη, με εκρηκτικό τρόπο. Κάνετε τον ποντικό γενίτσαρο, για να μπορεί ο Πρωθυπουργός </w:t>
      </w:r>
      <w:r>
        <w:rPr>
          <w:rFonts w:eastAsia="Times New Roman" w:cs="Times New Roman"/>
          <w:szCs w:val="24"/>
        </w:rPr>
        <w:t>να το επικαλεστεί στη ΔΕΘ</w:t>
      </w:r>
      <w:r>
        <w:rPr>
          <w:rFonts w:eastAsia="Times New Roman" w:cs="Times New Roman"/>
          <w:szCs w:val="24"/>
        </w:rPr>
        <w:t>.</w:t>
      </w:r>
      <w:r>
        <w:rPr>
          <w:rFonts w:eastAsia="Times New Roman" w:cs="Times New Roman"/>
          <w:szCs w:val="24"/>
        </w:rPr>
        <w:t xml:space="preserve">. </w:t>
      </w:r>
    </w:p>
    <w:p w14:paraId="4C8A82B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Μα, δεν χρειάζεται να το κάνει αυτό ο Πρωθυπουργός. Όλοι οι Έλληνες γνωρίζουν ότι ο Πρωθυπουργός, όπως κάθε χρόνο, θα είναι συνεπέστατος. Θα κάνει αυτό που κάνει κάθε χρόνο. Άλλα θα λέει στην </w:t>
      </w:r>
      <w:r>
        <w:rPr>
          <w:rFonts w:eastAsia="Times New Roman" w:cs="Times New Roman"/>
          <w:szCs w:val="24"/>
        </w:rPr>
        <w:t>έ</w:t>
      </w:r>
      <w:r>
        <w:rPr>
          <w:rFonts w:eastAsia="Times New Roman" w:cs="Times New Roman"/>
          <w:szCs w:val="24"/>
        </w:rPr>
        <w:t>κθεση και δεν θα κάνει τίποτα την επόμενη ημέρα.</w:t>
      </w:r>
    </w:p>
    <w:p w14:paraId="4C8A82B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Έχουμε καταγράψει πάνω από δέκα σοβαρότατες διαπιστώσεις τέτοιας </w:t>
      </w:r>
      <w:r>
        <w:rPr>
          <w:rFonts w:eastAsia="Times New Roman" w:cs="Times New Roman"/>
          <w:szCs w:val="24"/>
        </w:rPr>
        <w:t xml:space="preserve">ασυνέπειας </w:t>
      </w:r>
      <w:r>
        <w:rPr>
          <w:rFonts w:eastAsia="Times New Roman" w:cs="Times New Roman"/>
          <w:szCs w:val="24"/>
        </w:rPr>
        <w:t>από την τελευταία επίσκεψη στη ΔΕΘ και για να μην πάω στο 2014 με το πρόγραμμα της Θεσσαλονίκης, το παράλληλο πρόγραμμα του 2015, πάω στο 2016.</w:t>
      </w:r>
    </w:p>
    <w:p w14:paraId="4C8A82BD" w14:textId="77777777" w:rsidR="001C0F06" w:rsidRDefault="00267A1D">
      <w:pPr>
        <w:spacing w:line="600" w:lineRule="auto"/>
        <w:ind w:firstLine="720"/>
        <w:jc w:val="both"/>
        <w:rPr>
          <w:rFonts w:eastAsia="Times New Roman"/>
          <w:bCs/>
        </w:rPr>
      </w:pPr>
      <w:r>
        <w:rPr>
          <w:rFonts w:eastAsia="Times New Roman"/>
          <w:bCs/>
        </w:rPr>
        <w:t>(Στο σημείο αυτό κτυπάει το κουδούνι</w:t>
      </w:r>
      <w:r>
        <w:rPr>
          <w:rFonts w:eastAsia="Times New Roman"/>
          <w:bCs/>
        </w:rPr>
        <w:t xml:space="preserve"> λήξεως του χρόνου ομιλίας του κυρίου Βουλευτή)</w:t>
      </w:r>
    </w:p>
    <w:p w14:paraId="4C8A82B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w:t>
      </w:r>
      <w:r>
        <w:rPr>
          <w:rFonts w:eastAsia="Times New Roman"/>
          <w:bCs/>
        </w:rPr>
        <w:t>είναι</w:t>
      </w:r>
      <w:r>
        <w:rPr>
          <w:rFonts w:eastAsia="Times New Roman" w:cs="Times New Roman"/>
          <w:szCs w:val="24"/>
        </w:rPr>
        <w:t xml:space="preserve"> αρμοδιότητας αυτού του Υπουργείου, εγώ θέτω ευθέως δύο ερωτήματα: Τι έγινε η υπόσχεση -μάλιστα ρητή και αυστηρή δέσμευση- του </w:t>
      </w:r>
      <w:r>
        <w:rPr>
          <w:rFonts w:eastAsia="Times New Roman" w:cs="Times New Roman"/>
        </w:rPr>
        <w:t xml:space="preserve">Πρωθυπουργού ότι θα δημιουργήσει ακατάσχετο λογαριασμό για τις ανάγκες των επιχειρήσεων; Τι έγινε η δέσμευση για το πάγωμα </w:t>
      </w:r>
      <w:r>
        <w:rPr>
          <w:rFonts w:eastAsia="Times New Roman" w:cs="Times New Roman"/>
          <w:szCs w:val="24"/>
        </w:rPr>
        <w:t xml:space="preserve">των ασφαλιστικών εισφορών μέχρι τον Δεκέμβρη του 2016; </w:t>
      </w:r>
    </w:p>
    <w:p w14:paraId="4C8A82BF" w14:textId="77777777" w:rsidR="001C0F06" w:rsidRDefault="00267A1D">
      <w:pPr>
        <w:spacing w:line="600" w:lineRule="auto"/>
        <w:ind w:firstLine="720"/>
        <w:jc w:val="both"/>
        <w:rPr>
          <w:rFonts w:eastAsia="Times New Roman" w:cs="Times New Roman"/>
          <w:szCs w:val="24"/>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szCs w:val="24"/>
        </w:rPr>
        <w:t xml:space="preserve">Ωραία, ρητορικά </w:t>
      </w:r>
      <w:r>
        <w:rPr>
          <w:rFonts w:eastAsia="Times New Roman"/>
          <w:bCs/>
        </w:rPr>
        <w:t>είναι</w:t>
      </w:r>
      <w:r>
        <w:rPr>
          <w:rFonts w:eastAsia="Times New Roman" w:cs="Times New Roman"/>
          <w:szCs w:val="24"/>
        </w:rPr>
        <w:t xml:space="preserve"> τα ερωτήματα, κύριε Στ</w:t>
      </w:r>
      <w:r>
        <w:rPr>
          <w:rFonts w:eastAsia="Times New Roman" w:cs="Times New Roman"/>
          <w:szCs w:val="24"/>
        </w:rPr>
        <w:t xml:space="preserve">αμάτη. </w:t>
      </w:r>
    </w:p>
    <w:p w14:paraId="4C8A82C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Τα λέω αυτά, για να τα συνδέσω και με το νομοσχέδιο και κλείνω, κύριε Πρόεδρε.</w:t>
      </w:r>
    </w:p>
    <w:p w14:paraId="4C8A82C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Προσέξτε, είστε σε λάθος κατεύθυνση, την οποία πριν από λίγο εγώ τουλάχιστον την άκουσα δια στόματος του κ. </w:t>
      </w:r>
      <w:proofErr w:type="spellStart"/>
      <w:r>
        <w:rPr>
          <w:rFonts w:eastAsia="Times New Roman" w:cs="Times New Roman"/>
          <w:szCs w:val="24"/>
        </w:rPr>
        <w:t>Χαρίτση</w:t>
      </w:r>
      <w:proofErr w:type="spellEnd"/>
      <w:r>
        <w:rPr>
          <w:rFonts w:eastAsia="Times New Roman" w:cs="Times New Roman"/>
          <w:szCs w:val="24"/>
        </w:rPr>
        <w:t xml:space="preserve">. Ξέρετε τι είπε ο κ. </w:t>
      </w:r>
      <w:proofErr w:type="spellStart"/>
      <w:r>
        <w:rPr>
          <w:rFonts w:eastAsia="Times New Roman" w:cs="Times New Roman"/>
          <w:szCs w:val="24"/>
        </w:rPr>
        <w:t>Χαρίτσης</w:t>
      </w:r>
      <w:proofErr w:type="spellEnd"/>
      <w:r>
        <w:rPr>
          <w:rFonts w:eastAsia="Times New Roman" w:cs="Times New Roman"/>
          <w:szCs w:val="24"/>
        </w:rPr>
        <w:t>; Πρ</w:t>
      </w:r>
      <w:r>
        <w:rPr>
          <w:rFonts w:eastAsia="Times New Roman" w:cs="Times New Roman"/>
          <w:szCs w:val="24"/>
        </w:rPr>
        <w:t xml:space="preserve">ώτα λέει πρέπει να φτιάξουμε θέσεις εργασίας στο μυαλό μας, να τις βαφτίσουμε, να </w:t>
      </w:r>
      <w:r>
        <w:rPr>
          <w:rFonts w:eastAsia="Times New Roman" w:cs="Times New Roman"/>
          <w:szCs w:val="24"/>
        </w:rPr>
        <w:t xml:space="preserve">ορίσουμε την ανάλογη αμοιβή </w:t>
      </w:r>
      <w:r>
        <w:rPr>
          <w:rFonts w:eastAsia="Times New Roman" w:cs="Times New Roman"/>
          <w:szCs w:val="24"/>
        </w:rPr>
        <w:t>και μετά θα έρθ</w:t>
      </w:r>
      <w:r>
        <w:rPr>
          <w:rFonts w:eastAsia="Times New Roman" w:cs="Times New Roman"/>
          <w:szCs w:val="24"/>
        </w:rPr>
        <w:t>ουν</w:t>
      </w:r>
      <w:r>
        <w:rPr>
          <w:rFonts w:eastAsia="Times New Roman" w:cs="Times New Roman"/>
          <w:szCs w:val="24"/>
        </w:rPr>
        <w:t xml:space="preserve"> λέει </w:t>
      </w:r>
      <w:r>
        <w:rPr>
          <w:rFonts w:eastAsia="Times New Roman" w:cs="Times New Roman"/>
          <w:szCs w:val="24"/>
        </w:rPr>
        <w:t xml:space="preserve">οι </w:t>
      </w:r>
      <w:r>
        <w:rPr>
          <w:rFonts w:eastAsia="Times New Roman" w:cs="Times New Roman"/>
          <w:szCs w:val="24"/>
        </w:rPr>
        <w:t xml:space="preserve"> </w:t>
      </w:r>
      <w:proofErr w:type="spellStart"/>
      <w:r>
        <w:rPr>
          <w:rFonts w:eastAsia="Times New Roman" w:cs="Times New Roman"/>
          <w:szCs w:val="24"/>
        </w:rPr>
        <w:t>επένδυσ</w:t>
      </w:r>
      <w:r>
        <w:rPr>
          <w:rFonts w:eastAsia="Times New Roman" w:cs="Times New Roman"/>
          <w:szCs w:val="24"/>
        </w:rPr>
        <w:t>εις</w:t>
      </w:r>
      <w:proofErr w:type="spellEnd"/>
      <w:r>
        <w:rPr>
          <w:rFonts w:eastAsia="Times New Roman" w:cs="Times New Roman"/>
          <w:szCs w:val="24"/>
        </w:rPr>
        <w:t xml:space="preserve"> και η επιχειρηματικότητα. Έχετε βάλει το κάρο μπροστά από το άλογο. Γι’ αυτό οι συνέπειες πια </w:t>
      </w:r>
      <w:r>
        <w:rPr>
          <w:rFonts w:eastAsia="Times New Roman"/>
          <w:bCs/>
        </w:rPr>
        <w:t>είναι</w:t>
      </w:r>
      <w:r>
        <w:rPr>
          <w:rFonts w:eastAsia="Times New Roman" w:cs="Times New Roman"/>
          <w:szCs w:val="24"/>
        </w:rPr>
        <w:t xml:space="preserve"> δραματι</w:t>
      </w:r>
      <w:r>
        <w:rPr>
          <w:rFonts w:eastAsia="Times New Roman" w:cs="Times New Roman"/>
          <w:szCs w:val="24"/>
        </w:rPr>
        <w:t xml:space="preserve">κές σε βάρος των εργαζόμενων. </w:t>
      </w:r>
    </w:p>
    <w:p w14:paraId="4C8A82C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Και πριν αποφασίσετε να μου απαντήσετε σε αυτά, αλήθεια, πώς </w:t>
      </w:r>
      <w:r>
        <w:rPr>
          <w:rFonts w:eastAsia="Times New Roman"/>
          <w:bCs/>
        </w:rPr>
        <w:t>είναι</w:t>
      </w:r>
      <w:r>
        <w:rPr>
          <w:rFonts w:eastAsia="Times New Roman" w:cs="Times New Roman"/>
          <w:szCs w:val="24"/>
        </w:rPr>
        <w:t xml:space="preserve"> δυνατόν να δημιουργηθούν θέσεις εργασίας; Το πρώτο πρόβλημα στον εργαζόμενο δεν </w:t>
      </w:r>
      <w:r>
        <w:rPr>
          <w:rFonts w:eastAsia="Times New Roman"/>
          <w:bCs/>
        </w:rPr>
        <w:t>είναι</w:t>
      </w:r>
      <w:r>
        <w:rPr>
          <w:rFonts w:eastAsia="Times New Roman" w:cs="Times New Roman"/>
          <w:szCs w:val="24"/>
        </w:rPr>
        <w:t xml:space="preserve"> η διασφάλιση των συνθηκών εργασίας του, </w:t>
      </w:r>
      <w:r>
        <w:rPr>
          <w:rFonts w:eastAsia="Times New Roman" w:cs="Times New Roman"/>
          <w:szCs w:val="24"/>
        </w:rPr>
        <w:t xml:space="preserve">αλλά </w:t>
      </w:r>
      <w:r>
        <w:rPr>
          <w:rFonts w:eastAsia="Times New Roman" w:cs="Times New Roman"/>
          <w:szCs w:val="24"/>
        </w:rPr>
        <w:t>να βρει δουλειά. Όταν εσείς</w:t>
      </w:r>
      <w:r>
        <w:rPr>
          <w:rFonts w:eastAsia="Times New Roman" w:cs="Times New Roman"/>
          <w:szCs w:val="24"/>
        </w:rPr>
        <w:t xml:space="preserve"> στο δεύτερο τρίμηνο έχετε μείωση επενδύσεων έξω από τον στόχο σας 17,1%, από πού </w:t>
      </w:r>
      <w:r>
        <w:rPr>
          <w:rFonts w:eastAsia="Times New Roman" w:cs="Times New Roman"/>
          <w:szCs w:val="24"/>
        </w:rPr>
        <w:t xml:space="preserve">θα </w:t>
      </w:r>
      <w:r>
        <w:rPr>
          <w:rFonts w:eastAsia="Times New Roman" w:cs="Times New Roman"/>
          <w:szCs w:val="24"/>
        </w:rPr>
        <w:t xml:space="preserve">προέλθουν οι θέσεις εργασίας, για να δουλέψει ο άνεργος, που πρέπει να </w:t>
      </w:r>
      <w:r>
        <w:rPr>
          <w:rFonts w:eastAsia="Times New Roman"/>
          <w:bCs/>
        </w:rPr>
        <w:t>είναι</w:t>
      </w:r>
      <w:r>
        <w:rPr>
          <w:rFonts w:eastAsia="Times New Roman" w:cs="Times New Roman"/>
          <w:szCs w:val="24"/>
        </w:rPr>
        <w:t xml:space="preserve"> η πρώτη φροντίδα κάθε </w:t>
      </w:r>
      <w:r>
        <w:rPr>
          <w:rFonts w:eastAsia="Times New Roman"/>
          <w:bCs/>
        </w:rPr>
        <w:t>κ</w:t>
      </w:r>
      <w:r>
        <w:rPr>
          <w:rFonts w:eastAsia="Times New Roman"/>
          <w:bCs/>
        </w:rPr>
        <w:t>υβέρνηση</w:t>
      </w:r>
      <w:r>
        <w:rPr>
          <w:rFonts w:eastAsia="Times New Roman" w:cs="Times New Roman"/>
          <w:szCs w:val="24"/>
        </w:rPr>
        <w:t xml:space="preserve">ς; </w:t>
      </w:r>
    </w:p>
    <w:p w14:paraId="4C8A82C3" w14:textId="77777777" w:rsidR="001C0F06" w:rsidRDefault="00267A1D">
      <w:pPr>
        <w:spacing w:line="600" w:lineRule="auto"/>
        <w:ind w:firstLine="720"/>
        <w:jc w:val="both"/>
        <w:rPr>
          <w:rFonts w:eastAsia="Times New Roman" w:cs="Times New Roman"/>
          <w:szCs w:val="24"/>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szCs w:val="24"/>
        </w:rPr>
        <w:t xml:space="preserve">Κύριε Σταμάτη, τελεία και </w:t>
      </w:r>
      <w:r>
        <w:rPr>
          <w:rFonts w:eastAsia="Times New Roman" w:cs="Times New Roman"/>
          <w:szCs w:val="24"/>
        </w:rPr>
        <w:t xml:space="preserve">παύλα. </w:t>
      </w:r>
    </w:p>
    <w:p w14:paraId="4C8A82C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Αφήστε, λοιπόν, τους πανηγυρισμούς, αφήστε τις προετοιμασίες για τη Διεθνή Έκθεση Θεσσαλονίκης και αν βάλατε μυαλό, γιατί άκουσα στην τηλεόραση έναν συνάδελφο να λέει</w:t>
      </w:r>
      <w:r>
        <w:rPr>
          <w:rFonts w:eastAsia="Times New Roman" w:cs="Times New Roman"/>
          <w:szCs w:val="24"/>
        </w:rPr>
        <w:t>:</w:t>
      </w:r>
      <w:r>
        <w:rPr>
          <w:rFonts w:eastAsia="Times New Roman" w:cs="Times New Roman"/>
          <w:szCs w:val="24"/>
        </w:rPr>
        <w:t xml:space="preserve"> «Δεν είχαμε εμπειρία, άπειροι ήμασταν, κάναμε λάθη».</w:t>
      </w:r>
    </w:p>
    <w:p w14:paraId="4C8A82C5" w14:textId="77777777" w:rsidR="001C0F06" w:rsidRDefault="00267A1D">
      <w:pPr>
        <w:spacing w:line="600" w:lineRule="auto"/>
        <w:ind w:firstLine="720"/>
        <w:jc w:val="both"/>
        <w:rPr>
          <w:rFonts w:eastAsia="Times New Roman" w:cs="Times New Roman"/>
          <w:szCs w:val="24"/>
        </w:rPr>
      </w:pPr>
      <w:r>
        <w:rPr>
          <w:rFonts w:eastAsia="Times New Roman" w:cs="Times New Roman"/>
          <w:b/>
          <w:bCs/>
          <w:shd w:val="clear" w:color="auto" w:fill="FFFFFF"/>
        </w:rPr>
        <w:t>ΠΡΟΕΔΡΕ</w:t>
      </w:r>
      <w:r>
        <w:rPr>
          <w:rFonts w:eastAsia="Times New Roman" w:cs="Times New Roman"/>
          <w:b/>
          <w:bCs/>
          <w:shd w:val="clear" w:color="auto" w:fill="FFFFFF"/>
        </w:rPr>
        <w:t>ΥΩΝ (Γεώργιος Βαρεμένος):</w:t>
      </w:r>
      <w:r>
        <w:rPr>
          <w:rFonts w:eastAsia="Times New Roman" w:cs="Times New Roman"/>
          <w:bCs/>
          <w:shd w:val="clear" w:color="auto" w:fill="FFFFFF"/>
        </w:rPr>
        <w:t xml:space="preserve"> </w:t>
      </w:r>
      <w:r>
        <w:rPr>
          <w:rFonts w:eastAsia="Times New Roman" w:cs="Times New Roman"/>
          <w:szCs w:val="24"/>
        </w:rPr>
        <w:t xml:space="preserve">Ορίστε, τα υπόλοιπα θα τα πει ο κ. Τσιάρας. Ελάτε, κύριε Σταμάτη, σας παρακαλώ. </w:t>
      </w:r>
    </w:p>
    <w:p w14:paraId="4C8A82C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ΣΤΑΜΑΤΗΣ: </w:t>
      </w:r>
      <w:r>
        <w:rPr>
          <w:rFonts w:eastAsia="Times New Roman" w:cs="Times New Roman"/>
          <w:szCs w:val="24"/>
        </w:rPr>
        <w:t>Μειώστε τα λάθη και κυρίως ακούστε την Αξιωματική Αντιπολίτευση και ξεχάστε αυτά που λεγάτε μέχρι χθες, πριν ζητήσετε από εμάς αυ</w:t>
      </w:r>
      <w:r>
        <w:rPr>
          <w:rFonts w:eastAsia="Times New Roman" w:cs="Times New Roman"/>
          <w:szCs w:val="24"/>
        </w:rPr>
        <w:t xml:space="preserve">τό που ο κ. Μαντάς ζήτησε πριν από λίγο. Δεν το δικαιούστε. </w:t>
      </w:r>
    </w:p>
    <w:p w14:paraId="4C8A82C7" w14:textId="77777777" w:rsidR="001C0F06" w:rsidRDefault="00267A1D">
      <w:pPr>
        <w:spacing w:line="600" w:lineRule="auto"/>
        <w:ind w:firstLine="709"/>
        <w:jc w:val="center"/>
        <w:rPr>
          <w:rFonts w:eastAsia="Times New Roman" w:cs="Times New Roman"/>
        </w:rPr>
      </w:pPr>
      <w:r>
        <w:rPr>
          <w:rFonts w:eastAsia="Times New Roman" w:cs="Times New Roman"/>
        </w:rPr>
        <w:t xml:space="preserve">(Χειροκροτήματα από την πτέρυγα </w:t>
      </w:r>
      <w:r>
        <w:rPr>
          <w:rFonts w:eastAsia="Times New Roman" w:cs="Times New Roman"/>
        </w:rPr>
        <w:t>τ</w:t>
      </w:r>
      <w:r>
        <w:rPr>
          <w:rFonts w:eastAsia="Times New Roman" w:cs="Times New Roman"/>
        </w:rPr>
        <w:t>ης Νέας Δημοκρατίας)</w:t>
      </w:r>
    </w:p>
    <w:p w14:paraId="4C8A82C8" w14:textId="77777777" w:rsidR="001C0F06" w:rsidRDefault="00267A1D">
      <w:pPr>
        <w:spacing w:line="600" w:lineRule="auto"/>
        <w:ind w:firstLine="720"/>
        <w:jc w:val="both"/>
        <w:rPr>
          <w:rFonts w:eastAsia="Times New Roman" w:cs="Times New Roman"/>
          <w:szCs w:val="24"/>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szCs w:val="24"/>
        </w:rPr>
        <w:t xml:space="preserve">Ο κ. Τσιάρας </w:t>
      </w:r>
      <w:r>
        <w:rPr>
          <w:rFonts w:eastAsia="Times New Roman"/>
          <w:bCs/>
        </w:rPr>
        <w:t>έχει</w:t>
      </w:r>
      <w:r>
        <w:rPr>
          <w:rFonts w:eastAsia="Times New Roman" w:cs="Times New Roman"/>
          <w:szCs w:val="24"/>
        </w:rPr>
        <w:t xml:space="preserve"> τον λόγο. </w:t>
      </w:r>
    </w:p>
    <w:p w14:paraId="4C8A82C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Σας </w:t>
      </w:r>
      <w:r>
        <w:rPr>
          <w:rFonts w:eastAsia="Times New Roman" w:cs="Times New Roman"/>
        </w:rPr>
        <w:t>ευχαριστώ πολύ</w:t>
      </w:r>
      <w:r>
        <w:rPr>
          <w:rFonts w:eastAsia="Times New Roman" w:cs="Times New Roman"/>
          <w:szCs w:val="24"/>
        </w:rPr>
        <w:t xml:space="preserve">, κύριε Πρόεδρε. </w:t>
      </w:r>
    </w:p>
    <w:p w14:paraId="4C8A82C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Αγαπητοί κύριοι συνάδελφοι, απουσία συναδέλφου Βουλευτή αυτή τη στιγμή, βρίσκομαι στο Βήμα της </w:t>
      </w:r>
      <w:r>
        <w:rPr>
          <w:rFonts w:eastAsia="Times New Roman"/>
          <w:bCs/>
        </w:rPr>
        <w:t>Βουλή</w:t>
      </w:r>
      <w:r>
        <w:rPr>
          <w:rFonts w:eastAsia="Times New Roman" w:cs="Times New Roman"/>
          <w:szCs w:val="24"/>
        </w:rPr>
        <w:t xml:space="preserve">ς μετά την τελευταία </w:t>
      </w:r>
      <w:r>
        <w:rPr>
          <w:rFonts w:eastAsia="Times New Roman"/>
          <w:szCs w:val="24"/>
        </w:rPr>
        <w:t>συνεδρίαση</w:t>
      </w:r>
      <w:r>
        <w:rPr>
          <w:rFonts w:eastAsia="Times New Roman" w:cs="Times New Roman"/>
          <w:szCs w:val="24"/>
        </w:rPr>
        <w:t xml:space="preserve"> πριν την ολιγοήμερη διακοπή για το καλοκαίρι. </w:t>
      </w:r>
    </w:p>
    <w:p w14:paraId="4C8A82C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Είχα ευχηθεί τότε τελειώνοντας, η </w:t>
      </w:r>
      <w:r>
        <w:rPr>
          <w:rFonts w:eastAsia="Times New Roman"/>
          <w:bCs/>
        </w:rPr>
        <w:t>Κυβέρνηση</w:t>
      </w:r>
      <w:r>
        <w:rPr>
          <w:rFonts w:eastAsia="Times New Roman" w:cs="Times New Roman"/>
          <w:szCs w:val="24"/>
        </w:rPr>
        <w:t xml:space="preserve"> να αλλάξει τακτική και να αλλάξει</w:t>
      </w:r>
      <w:r>
        <w:rPr>
          <w:rFonts w:eastAsia="Times New Roman" w:cs="Times New Roman"/>
          <w:szCs w:val="24"/>
        </w:rPr>
        <w:t xml:space="preserve"> και προσέγγιση στην κοινοβουλευτική </w:t>
      </w:r>
      <w:r>
        <w:rPr>
          <w:rFonts w:eastAsia="Times New Roman"/>
          <w:szCs w:val="24"/>
        </w:rPr>
        <w:t>διαδικασία</w:t>
      </w:r>
      <w:r>
        <w:rPr>
          <w:rFonts w:eastAsia="Times New Roman" w:cs="Times New Roman"/>
          <w:szCs w:val="24"/>
        </w:rPr>
        <w:t>, αφ</w:t>
      </w:r>
      <w:r>
        <w:rPr>
          <w:rFonts w:eastAsia="Times New Roman" w:cs="Times New Roman"/>
          <w:szCs w:val="24"/>
        </w:rPr>
        <w:t xml:space="preserve">’ </w:t>
      </w:r>
      <w:r>
        <w:rPr>
          <w:rFonts w:eastAsia="Times New Roman" w:cs="Times New Roman"/>
          <w:szCs w:val="24"/>
        </w:rPr>
        <w:t>ενός μεν στο αμιγώς πολιτικό κομμάτι, αφ</w:t>
      </w:r>
      <w:r>
        <w:rPr>
          <w:rFonts w:eastAsia="Times New Roman" w:cs="Times New Roman"/>
          <w:szCs w:val="24"/>
        </w:rPr>
        <w:t xml:space="preserve">’ </w:t>
      </w:r>
      <w:r>
        <w:rPr>
          <w:rFonts w:eastAsia="Times New Roman" w:cs="Times New Roman"/>
          <w:szCs w:val="24"/>
        </w:rPr>
        <w:t xml:space="preserve">ετέρου δε σε αυτό που έπρεπε να τηρούμε σαν </w:t>
      </w:r>
      <w:r>
        <w:rPr>
          <w:rFonts w:eastAsia="Times New Roman"/>
          <w:szCs w:val="24"/>
        </w:rPr>
        <w:t>διαδικασία</w:t>
      </w:r>
      <w:r>
        <w:rPr>
          <w:rFonts w:eastAsia="Times New Roman" w:cs="Times New Roman"/>
          <w:szCs w:val="24"/>
        </w:rPr>
        <w:t xml:space="preserve"> στον χώρο του </w:t>
      </w:r>
      <w:r>
        <w:rPr>
          <w:rFonts w:eastAsia="Times New Roman"/>
          <w:bCs/>
        </w:rPr>
        <w:t>Κοινοβουλίου</w:t>
      </w:r>
      <w:r>
        <w:rPr>
          <w:rFonts w:eastAsia="Times New Roman" w:cs="Times New Roman"/>
          <w:szCs w:val="24"/>
        </w:rPr>
        <w:t xml:space="preserve">. </w:t>
      </w:r>
    </w:p>
    <w:p w14:paraId="4C8A82C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Δυστυχώς η ίδια η πραγματικότητα διαψεύδει τη δική μου προσδοκία και δημιουργ</w:t>
      </w:r>
      <w:r>
        <w:rPr>
          <w:rFonts w:eastAsia="Times New Roman" w:cs="Times New Roman"/>
          <w:szCs w:val="24"/>
        </w:rPr>
        <w:t xml:space="preserve">εί ξανά συνθήκες ή ενδεχομένως, εάν θέλετε, προοπτικές από την πλευρά της </w:t>
      </w:r>
      <w:r>
        <w:rPr>
          <w:rFonts w:eastAsia="Times New Roman"/>
          <w:bCs/>
        </w:rPr>
        <w:t>σ</w:t>
      </w:r>
      <w:r>
        <w:rPr>
          <w:rFonts w:eastAsia="Times New Roman"/>
          <w:bCs/>
        </w:rPr>
        <w:t>υγκυβέρνηση</w:t>
      </w:r>
      <w:r>
        <w:rPr>
          <w:rFonts w:eastAsia="Times New Roman" w:cs="Times New Roman"/>
          <w:szCs w:val="24"/>
        </w:rPr>
        <w:t>ς να επαναλαμβάνουν κοινοβουλευτικά τον δικό τους κακό εαυτό.</w:t>
      </w:r>
    </w:p>
    <w:p w14:paraId="4C8A82CD" w14:textId="77777777" w:rsidR="001C0F06" w:rsidRDefault="00267A1D">
      <w:pPr>
        <w:spacing w:line="600" w:lineRule="auto"/>
        <w:ind w:firstLine="720"/>
        <w:jc w:val="both"/>
        <w:rPr>
          <w:rFonts w:eastAsia="Times New Roman" w:cs="Times New Roman"/>
        </w:rPr>
      </w:pPr>
      <w:r>
        <w:rPr>
          <w:rFonts w:eastAsia="Times New Roman" w:cs="Times New Roman"/>
          <w:szCs w:val="24"/>
        </w:rPr>
        <w:t xml:space="preserve">Και δεν </w:t>
      </w:r>
      <w:r>
        <w:rPr>
          <w:rFonts w:eastAsia="Times New Roman"/>
          <w:bCs/>
        </w:rPr>
        <w:t>είναι</w:t>
      </w:r>
      <w:r>
        <w:rPr>
          <w:rFonts w:eastAsia="Times New Roman" w:cs="Times New Roman"/>
          <w:szCs w:val="24"/>
        </w:rPr>
        <w:t xml:space="preserve"> γιατί ουσιαστικά </w:t>
      </w:r>
      <w:r>
        <w:rPr>
          <w:rFonts w:eastAsia="Times New Roman"/>
          <w:bCs/>
        </w:rPr>
        <w:t>έ</w:t>
      </w:r>
      <w:r>
        <w:rPr>
          <w:rFonts w:eastAsia="Times New Roman" w:cs="Times New Roman"/>
          <w:szCs w:val="24"/>
        </w:rPr>
        <w:t>χουμε το δέκατο έβδομο νομοθέτημα επί ενός ασφαλιστικού νόμου, ο οποίος είχε</w:t>
      </w:r>
      <w:r>
        <w:rPr>
          <w:rFonts w:eastAsia="Times New Roman" w:cs="Times New Roman"/>
          <w:szCs w:val="24"/>
        </w:rPr>
        <w:t xml:space="preserve"> πανηγυριστεί δέοντος πριν από περίπου δεκαέξι μήνες, από την </w:t>
      </w:r>
      <w:r>
        <w:rPr>
          <w:rFonts w:eastAsia="Times New Roman"/>
          <w:bCs/>
        </w:rPr>
        <w:t>Κυβέρνηση</w:t>
      </w:r>
      <w:r>
        <w:rPr>
          <w:rFonts w:eastAsia="Times New Roman" w:cs="Times New Roman"/>
          <w:szCs w:val="24"/>
        </w:rPr>
        <w:t xml:space="preserve">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Ε</w:t>
      </w:r>
      <w:r>
        <w:rPr>
          <w:rFonts w:eastAsia="Times New Roman"/>
          <w:bCs/>
        </w:rPr>
        <w:t>ίναι</w:t>
      </w:r>
      <w:r>
        <w:rPr>
          <w:rFonts w:eastAsia="Times New Roman" w:cs="Times New Roman"/>
          <w:szCs w:val="24"/>
        </w:rPr>
        <w:t xml:space="preserve"> κυρίως γιατί επιχειρείται για άλλη μια φορά με ένα νομοσχέδιο περισσότερο επικοινωνιακού χαρακτήρα να δοθούν ενδεχομένως επιχειρήματα στον </w:t>
      </w:r>
      <w:r>
        <w:rPr>
          <w:rFonts w:eastAsia="Times New Roman" w:cs="Times New Roman"/>
        </w:rPr>
        <w:t>Πρωθυπουργό, ο οποίο</w:t>
      </w:r>
      <w:r>
        <w:rPr>
          <w:rFonts w:eastAsia="Times New Roman" w:cs="Times New Roman"/>
        </w:rPr>
        <w:t>ς μεθαύριο από το βήμα της Διεθνούς Έκθεσης Θεσσαλονίκης θα προσπαθήσει να ωραιοποιήσει μια πραγματικότητα, η οποία σε κανέναν βαθμό και με κα</w:t>
      </w:r>
      <w:r>
        <w:rPr>
          <w:rFonts w:eastAsia="Times New Roman" w:cs="Times New Roman"/>
        </w:rPr>
        <w:t>μ</w:t>
      </w:r>
      <w:r>
        <w:rPr>
          <w:rFonts w:eastAsia="Times New Roman" w:cs="Times New Roman"/>
        </w:rPr>
        <w:t xml:space="preserve">μία λογική δεν συναντιέται με την πραγματικότητα που ζουν οι Έλληνες πολίτες. </w:t>
      </w:r>
    </w:p>
    <w:p w14:paraId="4C8A82CE" w14:textId="77777777" w:rsidR="001C0F06" w:rsidRDefault="00267A1D">
      <w:pPr>
        <w:spacing w:line="600" w:lineRule="auto"/>
        <w:ind w:firstLine="720"/>
        <w:jc w:val="both"/>
        <w:rPr>
          <w:rFonts w:eastAsia="Times New Roman"/>
        </w:rPr>
      </w:pPr>
      <w:r>
        <w:rPr>
          <w:rFonts w:eastAsia="Times New Roman" w:cs="Times New Roman"/>
        </w:rPr>
        <w:t>Τι γίνεται, τελικά, με αυτό το περ</w:t>
      </w:r>
      <w:r>
        <w:rPr>
          <w:rFonts w:eastAsia="Times New Roman" w:cs="Times New Roman"/>
        </w:rPr>
        <w:t xml:space="preserve">ιβόητο νομοσχέδιο, το οποίο καλείται η Εθνική Αντιπροσωπεία να συζητήσει και </w:t>
      </w:r>
      <w:r>
        <w:rPr>
          <w:rFonts w:eastAsia="Times New Roman"/>
          <w:bCs/>
          <w:shd w:val="clear" w:color="auto" w:fill="FFFFFF"/>
        </w:rPr>
        <w:t>βεβαίως</w:t>
      </w:r>
      <w:r>
        <w:rPr>
          <w:rFonts w:eastAsia="Times New Roman" w:cs="Times New Roman"/>
        </w:rPr>
        <w:t xml:space="preserve"> να ψηφίσει σήμερα; Στην πραγματικότητα, κύριοι συνάδελφοι της συμπολίτευσης, -και αναφέρομαι σε εσάς επειδή έγινε πολύ μεγάλη κριτική για το αν και κατά πόσο κάποιοι συνάδελφοι μιλάνε για τα </w:t>
      </w:r>
      <w:r>
        <w:rPr>
          <w:rFonts w:eastAsia="Times New Roman"/>
        </w:rPr>
        <w:t>άρθρα του νομοσχεδίου- θα έπρεπε να έχετε υπ</w:t>
      </w:r>
      <w:r>
        <w:rPr>
          <w:rFonts w:eastAsia="Times New Roman"/>
        </w:rPr>
        <w:t xml:space="preserve">’ </w:t>
      </w:r>
      <w:proofErr w:type="spellStart"/>
      <w:r>
        <w:rPr>
          <w:rFonts w:eastAsia="Times New Roman"/>
        </w:rPr>
        <w:t>όψ</w:t>
      </w:r>
      <w:r>
        <w:rPr>
          <w:rFonts w:eastAsia="Times New Roman"/>
        </w:rPr>
        <w:t>ιν</w:t>
      </w:r>
      <w:proofErr w:type="spellEnd"/>
      <w:r>
        <w:rPr>
          <w:rFonts w:eastAsia="Times New Roman"/>
        </w:rPr>
        <w:t xml:space="preserve"> σας </w:t>
      </w:r>
      <w:r>
        <w:rPr>
          <w:rFonts w:eastAsia="Times New Roman"/>
        </w:rPr>
        <w:lastRenderedPageBreak/>
        <w:t>ότι με αυ</w:t>
      </w:r>
      <w:r>
        <w:rPr>
          <w:rFonts w:eastAsia="Times New Roman"/>
        </w:rPr>
        <w:t xml:space="preserve">τό το νομοσχέδιο, τελικά, έχουμε και αύξηση εισφορών και περικοπή συντάξεων και αυτό </w:t>
      </w:r>
      <w:r>
        <w:rPr>
          <w:rFonts w:eastAsia="Times New Roman"/>
          <w:bCs/>
        </w:rPr>
        <w:t>είναι</w:t>
      </w:r>
      <w:r>
        <w:rPr>
          <w:rFonts w:eastAsia="Times New Roman"/>
        </w:rPr>
        <w:t xml:space="preserve"> κάτι το οποίο δεν μπορείτε να αρνηθείτε. </w:t>
      </w:r>
      <w:r>
        <w:rPr>
          <w:rFonts w:eastAsia="Times New Roman"/>
          <w:bCs/>
        </w:rPr>
        <w:t>Είναι</w:t>
      </w:r>
      <w:r>
        <w:rPr>
          <w:rFonts w:eastAsia="Times New Roman"/>
        </w:rPr>
        <w:t xml:space="preserve"> η πρώτη φορά ενδεχομένως που θα δούμε συντάξεις χηρείας σε ποσά τα οποία ανέρχονται στα 190 ευρώ και στα 200 ευρώ. </w:t>
      </w:r>
    </w:p>
    <w:p w14:paraId="4C8A82CF" w14:textId="77777777" w:rsidR="001C0F06" w:rsidRDefault="00267A1D">
      <w:pPr>
        <w:spacing w:line="600" w:lineRule="auto"/>
        <w:ind w:firstLine="720"/>
        <w:jc w:val="both"/>
        <w:rPr>
          <w:rFonts w:eastAsia="Times New Roman"/>
        </w:rPr>
      </w:pPr>
      <w:r>
        <w:rPr>
          <w:rFonts w:eastAsia="Times New Roman"/>
        </w:rPr>
        <w:t>Κα</w:t>
      </w:r>
      <w:r>
        <w:rPr>
          <w:rFonts w:eastAsia="Times New Roman"/>
        </w:rPr>
        <w:t xml:space="preserve">ι όλα αυτά, γιατί, δυστυχώς, κενά, ερασιτεχνισμοί, αδιαφορία, ανικανότητα δεν άφησαν στην πραγματικότητα αυτό που είχατε ορίσει ως θεμέλιο λίθο στη δική σας πολιτική στην ασφαλιστική μεταρρύθμιση, τον ΕΦΚΑ, να λειτουργήσει στην ουσία. </w:t>
      </w:r>
    </w:p>
    <w:p w14:paraId="4C8A82D0" w14:textId="77777777" w:rsidR="001C0F06" w:rsidRDefault="00267A1D">
      <w:pPr>
        <w:spacing w:line="600" w:lineRule="auto"/>
        <w:ind w:firstLine="720"/>
        <w:jc w:val="both"/>
        <w:rPr>
          <w:rFonts w:eastAsia="Times New Roman" w:cs="Times New Roman"/>
          <w:szCs w:val="24"/>
        </w:rPr>
      </w:pPr>
      <w:r>
        <w:rPr>
          <w:rFonts w:eastAsia="Times New Roman"/>
        </w:rPr>
        <w:t>Για ποιον ΕΦΚΑ, βέβα</w:t>
      </w:r>
      <w:r>
        <w:rPr>
          <w:rFonts w:eastAsia="Times New Roman"/>
        </w:rPr>
        <w:t xml:space="preserve">ια, μιλάμε; Για έναν ΕΦΚΑ, που με αυτό το νομοσχέδιο, όπως είχε αναδείξει ο </w:t>
      </w:r>
      <w:r>
        <w:rPr>
          <w:rFonts w:eastAsia="Times New Roman"/>
        </w:rPr>
        <w:t>ε</w:t>
      </w:r>
      <w:r>
        <w:rPr>
          <w:rFonts w:eastAsia="Times New Roman"/>
        </w:rPr>
        <w:t>ισηγητής της Αξιωματικής Αντιπολίτευσης, έρχεται τελικά να προσδιορίσει την απόλυτη δυνατότητα του Υπουργού, έξω από κάθε οργανόγραμμα, έξω από κάθε διαδικασία, να διορίζει ή να τ</w:t>
      </w:r>
      <w:r>
        <w:rPr>
          <w:rFonts w:eastAsia="Times New Roman"/>
        </w:rPr>
        <w:t xml:space="preserve">οποθετεί όποιο στέλεχος θέλει σε όποια θέση της </w:t>
      </w:r>
      <w:r>
        <w:rPr>
          <w:rFonts w:eastAsia="Times New Roman"/>
          <w:bCs/>
        </w:rPr>
        <w:t xml:space="preserve">συγκεκριμένης διοικητικής δομής. </w:t>
      </w:r>
    </w:p>
    <w:p w14:paraId="4C8A82D1" w14:textId="77777777" w:rsidR="001C0F06" w:rsidRDefault="00267A1D">
      <w:pPr>
        <w:spacing w:line="600" w:lineRule="auto"/>
        <w:ind w:firstLine="720"/>
        <w:jc w:val="both"/>
        <w:rPr>
          <w:rFonts w:eastAsia="Times New Roman"/>
          <w:szCs w:val="24"/>
        </w:rPr>
      </w:pPr>
      <w:r>
        <w:rPr>
          <w:rFonts w:eastAsia="Times New Roman"/>
          <w:szCs w:val="24"/>
        </w:rPr>
        <w:t xml:space="preserve">Αλήθεια, θα απαντηθεί πότε θα πληρωθούν οι τριακόσιες χιλιάδες κύριες και επικουρικές συντάξεις, οι οποίες είναι ακόμη σε εκκρεμότητα; Είναι γεγονός ότι σ’ αυτή τη συζήτηση, </w:t>
      </w:r>
      <w:r>
        <w:rPr>
          <w:rFonts w:eastAsia="Times New Roman"/>
          <w:szCs w:val="24"/>
        </w:rPr>
        <w:t xml:space="preserve">δυστυχώς, υπάρχουν διαδικασίες, οι οποίες, όχι μόνο δεν απαντώνται από την πλευρά της κυρίας Υπουργού, αλλά νομίζω ότι εκθέτουν </w:t>
      </w:r>
      <w:r>
        <w:rPr>
          <w:rFonts w:eastAsia="Times New Roman"/>
          <w:szCs w:val="24"/>
        </w:rPr>
        <w:lastRenderedPageBreak/>
        <w:t>ανεπανόρθωτα και όλους εσάς τους αξιότιμους Βουλευτές της Αξιωματικής Αντιπολίτευσης, που πρέπει κάποια στιγμή να βρεθείτε αντιμ</w:t>
      </w:r>
      <w:r>
        <w:rPr>
          <w:rFonts w:eastAsia="Times New Roman"/>
          <w:szCs w:val="24"/>
        </w:rPr>
        <w:t>έτωποι με τον εαυτό σας.</w:t>
      </w:r>
    </w:p>
    <w:p w14:paraId="4C8A82D2" w14:textId="77777777" w:rsidR="001C0F06" w:rsidRDefault="00267A1D">
      <w:pPr>
        <w:spacing w:line="600" w:lineRule="auto"/>
        <w:ind w:firstLine="720"/>
        <w:jc w:val="both"/>
        <w:rPr>
          <w:rFonts w:eastAsia="Times New Roman"/>
          <w:szCs w:val="24"/>
        </w:rPr>
      </w:pPr>
      <w:r>
        <w:rPr>
          <w:rFonts w:eastAsia="Times New Roman"/>
          <w:szCs w:val="24"/>
        </w:rPr>
        <w:t>Τι γίνεται, αλήθεια; Δεν υπάρχει μείωση με αυτό το νομοσχέδιο των επικουρικών συντάξεων, που αναφέρονται μέχρι τις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2014 από 21% έως 40%; </w:t>
      </w:r>
    </w:p>
    <w:p w14:paraId="4C8A82D3" w14:textId="77777777" w:rsidR="001C0F06" w:rsidRDefault="00267A1D">
      <w:pPr>
        <w:spacing w:line="600" w:lineRule="auto"/>
        <w:ind w:firstLine="720"/>
        <w:jc w:val="both"/>
        <w:rPr>
          <w:rFonts w:eastAsia="Times New Roman"/>
          <w:szCs w:val="24"/>
        </w:rPr>
      </w:pPr>
      <w:r>
        <w:rPr>
          <w:rFonts w:eastAsia="Times New Roman"/>
          <w:szCs w:val="24"/>
        </w:rPr>
        <w:t xml:space="preserve">Αυτό δεν το βλέπετε, κύριοι συνάδελφοι; Δεν παγώνουν </w:t>
      </w:r>
      <w:proofErr w:type="spellStart"/>
      <w:r>
        <w:rPr>
          <w:rFonts w:eastAsia="Times New Roman"/>
          <w:szCs w:val="24"/>
        </w:rPr>
        <w:t>εκατόν</w:t>
      </w:r>
      <w:proofErr w:type="spellEnd"/>
      <w:r>
        <w:rPr>
          <w:rFonts w:eastAsia="Times New Roman"/>
          <w:szCs w:val="24"/>
        </w:rPr>
        <w:t xml:space="preserve"> είκοσι εννιά χιλιάδες επικο</w:t>
      </w:r>
      <w:r>
        <w:rPr>
          <w:rFonts w:eastAsia="Times New Roman"/>
          <w:szCs w:val="24"/>
        </w:rPr>
        <w:t>υρικές συντάξεις, επειδή ακόμη εδώ και δυο χρόνια σχεδόν δεν υπάρχει μαθηματικός τύπος; Δεν αυξάνεται η εισφορά από το 4% στο 4,5% για το Μετοχικό Ταμείο Πολιτικών Υπαλλήλων; Και όλα αυτά, τα οποία δεν πληρώνουμε, μήπως τελικά δεν τα υπολογίζουμε και στα σ</w:t>
      </w:r>
      <w:r>
        <w:rPr>
          <w:rFonts w:eastAsia="Times New Roman"/>
          <w:szCs w:val="24"/>
        </w:rPr>
        <w:t>υνολικά ληξιπρόθεσμα, τα οποία εμφανίζονται ή δεν εμφανίζονται από την πλευρά της Κυβέρνησης;</w:t>
      </w:r>
    </w:p>
    <w:p w14:paraId="4C8A82D4" w14:textId="77777777" w:rsidR="001C0F06" w:rsidRDefault="00267A1D">
      <w:pPr>
        <w:spacing w:line="600" w:lineRule="auto"/>
        <w:ind w:firstLine="720"/>
        <w:jc w:val="both"/>
        <w:rPr>
          <w:rFonts w:eastAsia="Times New Roman"/>
          <w:szCs w:val="24"/>
        </w:rPr>
      </w:pPr>
      <w:r>
        <w:rPr>
          <w:rFonts w:eastAsia="Times New Roman"/>
          <w:szCs w:val="24"/>
        </w:rPr>
        <w:t xml:space="preserve">Τα λέω όλα αυτά, διότι υπάρχουν ζητήματα, τα οποία κάποια στιγμή πρέπει να τα παραδεχθούμε και μπορεί, βεβαίως, ο ίδιος ο Πρωθυπουργός να λέει ότι πέρασε από μια </w:t>
      </w:r>
      <w:r>
        <w:rPr>
          <w:rFonts w:eastAsia="Times New Roman"/>
          <w:szCs w:val="24"/>
        </w:rPr>
        <w:t xml:space="preserve">περίοδο αυταπατών και ψευδαισθήσεων, αλλά είναι αδιανόητο για το σύνολο του Σώματος, για το σύνολο των Βουλευτών , ειδικά της </w:t>
      </w:r>
      <w:r>
        <w:rPr>
          <w:rFonts w:eastAsia="Times New Roman"/>
          <w:szCs w:val="24"/>
        </w:rPr>
        <w:t>σ</w:t>
      </w:r>
      <w:r>
        <w:rPr>
          <w:rFonts w:eastAsia="Times New Roman"/>
          <w:szCs w:val="24"/>
        </w:rPr>
        <w:t>υ</w:t>
      </w:r>
      <w:r>
        <w:rPr>
          <w:rFonts w:eastAsia="Times New Roman"/>
          <w:szCs w:val="24"/>
        </w:rPr>
        <w:lastRenderedPageBreak/>
        <w:t>γκυβέρνησης, αυτές οι αυταπάτες να εξακολουθούν να είναι η ομίχλη μέσα στην οποία αποφασίζουν και μέσα στην οποία κάνουν τις συγ</w:t>
      </w:r>
      <w:r>
        <w:rPr>
          <w:rFonts w:eastAsia="Times New Roman"/>
          <w:szCs w:val="24"/>
        </w:rPr>
        <w:t>κεκριμένες δικές τους επιλογές.</w:t>
      </w:r>
    </w:p>
    <w:p w14:paraId="4C8A82D5" w14:textId="77777777" w:rsidR="001C0F06" w:rsidRDefault="00267A1D">
      <w:pPr>
        <w:spacing w:line="600" w:lineRule="auto"/>
        <w:ind w:firstLine="720"/>
        <w:jc w:val="both"/>
        <w:rPr>
          <w:rFonts w:eastAsia="Times New Roman"/>
          <w:szCs w:val="24"/>
        </w:rPr>
      </w:pPr>
      <w:r>
        <w:rPr>
          <w:rFonts w:eastAsia="Times New Roman"/>
          <w:szCs w:val="24"/>
        </w:rPr>
        <w:t xml:space="preserve">Είτε το θέλετε είτε όχι, θα σας πω ότι ουσιαστικά για πρώτη φορά επί μεγάλο χρονικό διάστημα οι ευέλικτες μορφές εργασίας υπερτερούν των σταθερών μορφών εργασίας. </w:t>
      </w:r>
    </w:p>
    <w:p w14:paraId="4C8A82D6" w14:textId="77777777" w:rsidR="001C0F06" w:rsidRDefault="00267A1D">
      <w:pPr>
        <w:spacing w:line="600" w:lineRule="auto"/>
        <w:ind w:firstLine="720"/>
        <w:jc w:val="both"/>
        <w:rPr>
          <w:rFonts w:eastAsia="Times New Roman"/>
          <w:szCs w:val="24"/>
        </w:rPr>
      </w:pPr>
      <w:r>
        <w:rPr>
          <w:rFonts w:eastAsia="Times New Roman"/>
          <w:szCs w:val="24"/>
        </w:rPr>
        <w:t xml:space="preserve">Ξέρω ότι θα πείτε ότι αυτό ξεκίνησε παλιότερα. Ναι, αλλά </w:t>
      </w:r>
      <w:r>
        <w:rPr>
          <w:rFonts w:eastAsia="Times New Roman"/>
          <w:szCs w:val="24"/>
        </w:rPr>
        <w:t>αυτό είχατε υποσχεθεί στους Έλληνες πολίτες; Εδώ κανείς πρέπει να βρεθεί αντιμέτωπος –επαναλαμβάνω για δεύτερη φορά- και με τον ίδιον του τον εαυτό. Όταν ισχυρίζεται, υπόσχεται ή, ενδεχομένως, εξαγγέλλει πράγματα εκ διαμέτρου αντίθετα με αυτά που τελικά υλ</w:t>
      </w:r>
      <w:r>
        <w:rPr>
          <w:rFonts w:eastAsia="Times New Roman"/>
          <w:szCs w:val="24"/>
        </w:rPr>
        <w:t>οποιεί, υπάρχει προφανώς και μια ηθική ευθύνη, υπάρχει και ένα ζήτημα αξιοπρέπειας. Αν αυτή η αξιοπρέπεια τόσο εύκολα μπορεί να ξεπερνιέται για οποιονδήποτε, προφανώς είναι ένα ζήτημα, το οποίο πάντα υπάρχει στην κρίση των Ελλήνων πολιτών.</w:t>
      </w:r>
    </w:p>
    <w:p w14:paraId="4C8A82D7" w14:textId="77777777" w:rsidR="001C0F06" w:rsidRDefault="00267A1D">
      <w:pPr>
        <w:spacing w:line="600" w:lineRule="auto"/>
        <w:ind w:firstLine="720"/>
        <w:jc w:val="both"/>
        <w:rPr>
          <w:rFonts w:eastAsia="Times New Roman"/>
          <w:szCs w:val="24"/>
        </w:rPr>
      </w:pPr>
      <w:r>
        <w:rPr>
          <w:rFonts w:eastAsia="Times New Roman"/>
          <w:szCs w:val="24"/>
        </w:rPr>
        <w:t>Θυμάμαι χαρακτηρ</w:t>
      </w:r>
      <w:r>
        <w:rPr>
          <w:rFonts w:eastAsia="Times New Roman"/>
          <w:szCs w:val="24"/>
        </w:rPr>
        <w:t xml:space="preserve">ιστικά -υπηρετώ πολλά χρόνια το ελληνικό Κοινοβούλιο- τον αδιανόητο αγώνα που έδινε ο τότε Αρχηγός της Αξιωματικής Αντιπολίτευσης και σημερινός Πρωθυπουργός για τα 586 ευρώ, μιλώντας με τόσο ποταπό τρόπο για </w:t>
      </w:r>
      <w:r>
        <w:rPr>
          <w:rFonts w:eastAsia="Times New Roman"/>
          <w:szCs w:val="24"/>
        </w:rPr>
        <w:lastRenderedPageBreak/>
        <w:t xml:space="preserve">τη γενιά των 586 ευρώ. Φυσικά, μιλούσαμε για τη </w:t>
      </w:r>
      <w:r>
        <w:rPr>
          <w:rFonts w:eastAsia="Times New Roman"/>
          <w:szCs w:val="24"/>
        </w:rPr>
        <w:t xml:space="preserve">μερική απασχόληση, όπως θα είναι και το δικό μου επιχείρημα για τώρα. </w:t>
      </w:r>
    </w:p>
    <w:p w14:paraId="4C8A82D8" w14:textId="77777777" w:rsidR="001C0F06" w:rsidRDefault="00267A1D">
      <w:pPr>
        <w:spacing w:line="600" w:lineRule="auto"/>
        <w:ind w:firstLine="720"/>
        <w:jc w:val="both"/>
        <w:rPr>
          <w:rFonts w:eastAsia="Times New Roman"/>
          <w:szCs w:val="24"/>
        </w:rPr>
      </w:pPr>
      <w:r>
        <w:rPr>
          <w:rFonts w:eastAsia="Times New Roman"/>
          <w:szCs w:val="24"/>
        </w:rPr>
        <w:t xml:space="preserve">Τι λέτε τώρα, αλήθεια, για τα 360; Ποια είναι η άποψη των Βουλευτών της </w:t>
      </w:r>
      <w:r>
        <w:rPr>
          <w:rFonts w:eastAsia="Times New Roman"/>
          <w:szCs w:val="24"/>
        </w:rPr>
        <w:t>σ</w:t>
      </w:r>
      <w:r>
        <w:rPr>
          <w:rFonts w:eastAsia="Times New Roman"/>
          <w:szCs w:val="24"/>
        </w:rPr>
        <w:t>υγκυβέρνησης για τα 360 ευρώ; Θα μου πείτε ότι «κλαίμε, αλλά ψηφίζουμε», όπως άκουσα δυο</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τρεις συναδέλφους από</w:t>
      </w:r>
      <w:r>
        <w:rPr>
          <w:rFonts w:eastAsia="Times New Roman"/>
          <w:szCs w:val="24"/>
        </w:rPr>
        <w:t xml:space="preserve"> αυτό το Βήμα νωρίτερα ή, όπως κάποιοι Υπουργοί κατά καιρούς έλεγαν, ότι δεν μπορούν να υπογράψουν γιατί είναι βρεγμένο το χαρτί από τα δάκρυα; Αυτό συνιστά τη νομολογία της αξιοπρέπειας απέναντι στους Έλληνες πολίτες;</w:t>
      </w:r>
    </w:p>
    <w:p w14:paraId="4C8A82D9" w14:textId="77777777" w:rsidR="001C0F06" w:rsidRDefault="00267A1D">
      <w:pPr>
        <w:spacing w:line="600" w:lineRule="auto"/>
        <w:ind w:firstLine="720"/>
        <w:jc w:val="both"/>
        <w:rPr>
          <w:rFonts w:eastAsia="Times New Roman"/>
          <w:szCs w:val="24"/>
        </w:rPr>
      </w:pPr>
      <w:r>
        <w:rPr>
          <w:rFonts w:eastAsia="Times New Roman"/>
          <w:szCs w:val="24"/>
        </w:rPr>
        <w:t>Κυρίες και κύριοι συνάδελφοι, πραγματ</w:t>
      </w:r>
      <w:r>
        <w:rPr>
          <w:rFonts w:eastAsia="Times New Roman"/>
          <w:szCs w:val="24"/>
        </w:rPr>
        <w:t>ικά θα θέλαμε η όποια νομοθετική σας πρωτοβουλία να είναι τέτοια, που να μας δίνει την ευκαιρία και τη δυνατότητα και να την υποστηρίξουμε και να την υπερψηφίσουμε, πιστεύοντας ότι λειτουργεί προς όφελος των Ελλήνων πολιτών και της ελληνικής κοινωνίας.</w:t>
      </w:r>
    </w:p>
    <w:p w14:paraId="4C8A82DA" w14:textId="77777777" w:rsidR="001C0F06" w:rsidRDefault="00267A1D">
      <w:pPr>
        <w:spacing w:line="600" w:lineRule="auto"/>
        <w:ind w:firstLine="720"/>
        <w:jc w:val="both"/>
        <w:rPr>
          <w:rFonts w:eastAsia="Times New Roman"/>
          <w:szCs w:val="24"/>
        </w:rPr>
      </w:pPr>
      <w:r>
        <w:rPr>
          <w:rFonts w:eastAsia="Times New Roman"/>
          <w:szCs w:val="24"/>
        </w:rPr>
        <w:t>Όμω</w:t>
      </w:r>
      <w:r>
        <w:rPr>
          <w:rFonts w:eastAsia="Times New Roman"/>
          <w:szCs w:val="24"/>
        </w:rPr>
        <w:t xml:space="preserve">ς, σε μια πραγματικότητα, η οποία όντως έχει δραματικά διαφοροποιηθεί σε σχέση με το παρελθόν, θα σας θυμίσω ότι ψηφίσατε και τις ομαδικές απολύσεις. Έτσι; Μην το ξεχάσουμε αυτό. Όταν είχε γίνει ένας τεράστιος αγώνας από την προηγούμενη </w:t>
      </w:r>
      <w:r>
        <w:rPr>
          <w:rFonts w:eastAsia="Times New Roman"/>
          <w:szCs w:val="24"/>
        </w:rPr>
        <w:t>κ</w:t>
      </w:r>
      <w:r>
        <w:rPr>
          <w:rFonts w:eastAsia="Times New Roman"/>
          <w:szCs w:val="24"/>
        </w:rPr>
        <w:t>υβέρνηση την απαίτ</w:t>
      </w:r>
      <w:r>
        <w:rPr>
          <w:rFonts w:eastAsia="Times New Roman"/>
          <w:szCs w:val="24"/>
        </w:rPr>
        <w:t xml:space="preserve">ηση των δανειστών να μην την κάνουμε δεκτή για κανέναν απολύτως λόγο, αυτή η Κυβέρνηση των </w:t>
      </w:r>
      <w:r>
        <w:rPr>
          <w:rFonts w:eastAsia="Times New Roman"/>
          <w:szCs w:val="24"/>
        </w:rPr>
        <w:lastRenderedPageBreak/>
        <w:t>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ψήφισε τις ομαδικές απολύσεις με τρίμηνη και μόνο προειδοποίηση. Τα λέω αυτά απλώς για να τα θυμόμαστε και να μην τα ξεχνάμε. </w:t>
      </w:r>
    </w:p>
    <w:p w14:paraId="4C8A82DB" w14:textId="77777777" w:rsidR="001C0F06" w:rsidRDefault="00267A1D">
      <w:pPr>
        <w:spacing w:line="600" w:lineRule="auto"/>
        <w:ind w:firstLine="720"/>
        <w:jc w:val="both"/>
        <w:rPr>
          <w:rFonts w:eastAsia="Times New Roman"/>
          <w:szCs w:val="24"/>
        </w:rPr>
      </w:pPr>
      <w:r>
        <w:rPr>
          <w:rFonts w:eastAsia="Times New Roman"/>
          <w:szCs w:val="24"/>
        </w:rPr>
        <w:t xml:space="preserve">Και επειδή βρίσκεστε σε </w:t>
      </w:r>
      <w:r>
        <w:rPr>
          <w:rFonts w:eastAsia="Times New Roman"/>
          <w:szCs w:val="24"/>
        </w:rPr>
        <w:t xml:space="preserve">εντελώς λάθος δρόμο, η αποκλιμάκωση της ανεργίας, την οποία επικαλείστε, έχει τρία χαρακτηριστικά: Το ένα είναι οι πολύ χαμηλότεροι μισθοί, το άλλο είναι η κυριαρχία ουσιαστικά των ευέλικτων μορφών εργασίας και το τρίτο είναι αυτό το γνωστό φαινόμενο του </w:t>
      </w:r>
      <w:r>
        <w:rPr>
          <w:rFonts w:eastAsia="Times New Roman"/>
          <w:szCs w:val="24"/>
          <w:lang w:val="en-US"/>
        </w:rPr>
        <w:t>b</w:t>
      </w:r>
      <w:r>
        <w:rPr>
          <w:rFonts w:eastAsia="Times New Roman"/>
          <w:szCs w:val="24"/>
          <w:lang w:val="en-US"/>
        </w:rPr>
        <w:t>rain</w:t>
      </w:r>
      <w:r>
        <w:rPr>
          <w:rFonts w:eastAsia="Times New Roman"/>
          <w:szCs w:val="24"/>
        </w:rPr>
        <w:t xml:space="preserve"> </w:t>
      </w:r>
      <w:r>
        <w:rPr>
          <w:rFonts w:eastAsia="Times New Roman"/>
          <w:szCs w:val="24"/>
          <w:lang w:val="en-US"/>
        </w:rPr>
        <w:t>drain</w:t>
      </w:r>
      <w:r>
        <w:rPr>
          <w:rFonts w:eastAsia="Times New Roman"/>
          <w:szCs w:val="24"/>
        </w:rPr>
        <w:t>, που τουλάχιστον με καταγραφές το πήρατε 11% και το φτάσατε 34%-35%.</w:t>
      </w:r>
    </w:p>
    <w:p w14:paraId="4C8A82DC" w14:textId="77777777" w:rsidR="001C0F06" w:rsidRDefault="00267A1D">
      <w:pPr>
        <w:spacing w:line="600" w:lineRule="auto"/>
        <w:ind w:firstLine="720"/>
        <w:jc w:val="both"/>
        <w:rPr>
          <w:rFonts w:eastAsia="Times New Roman"/>
          <w:szCs w:val="24"/>
        </w:rPr>
      </w:pPr>
      <w:r>
        <w:rPr>
          <w:rFonts w:eastAsia="Times New Roman"/>
          <w:szCs w:val="24"/>
        </w:rPr>
        <w:t xml:space="preserve">Επειδή όλη αυτή η υπόθεση θα είναι προφανώς ένα πεδίο αντιπαράθεσης μεταξύ Κυβέρνησης και Αξιωματικής Αντιπολίτευσης, θέλω να σας πω ότι αν το συντομότερο δυνατόν δεν μπορέσει </w:t>
      </w:r>
      <w:r>
        <w:rPr>
          <w:rFonts w:eastAsia="Times New Roman"/>
          <w:szCs w:val="24"/>
        </w:rPr>
        <w:t>να δει κατ’ αρχ</w:t>
      </w:r>
      <w:r>
        <w:rPr>
          <w:rFonts w:eastAsia="Times New Roman"/>
          <w:szCs w:val="24"/>
        </w:rPr>
        <w:t>άς</w:t>
      </w:r>
      <w:r>
        <w:rPr>
          <w:rFonts w:eastAsia="Times New Roman"/>
          <w:szCs w:val="24"/>
        </w:rPr>
        <w:t xml:space="preserve"> η κυρία Υπουργός, δευτερευόντως ο κύριος Πρωθυπουργός, αλλά, βεβαίως, και το σύνολο όλων ημών ποιος είναι ο μόνος δρόμος μπροστά μας, τον οποίον πρέπει να ακολουθήσουμε, είναι βέβαιο ότι καμμία από αυτές τις προσπάθειες που κάνετε δεν θα </w:t>
      </w:r>
      <w:r>
        <w:rPr>
          <w:rFonts w:eastAsia="Times New Roman"/>
          <w:szCs w:val="24"/>
        </w:rPr>
        <w:t>καταλήξει κάπου.</w:t>
      </w:r>
    </w:p>
    <w:p w14:paraId="4C8A82D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Ο μόνος δρόμος, αγαπητοί κύριοι συνάδελφοι, είναι ο δρόμος της ανάπτυξης, ο δρόμος των επενδύσεων, ο δρόμος της </w:t>
      </w:r>
      <w:r>
        <w:rPr>
          <w:rFonts w:eastAsia="Times New Roman" w:cs="Times New Roman"/>
          <w:szCs w:val="24"/>
        </w:rPr>
        <w:lastRenderedPageBreak/>
        <w:t xml:space="preserve">επιχειρηματικότητας. Χαιρόμαστε που λεκτικά αρχίζει και υιοθετεί αυτόν τον δρόμο, μέσα στη δική του λογική, ο κύριος </w:t>
      </w:r>
      <w:r>
        <w:rPr>
          <w:rFonts w:eastAsia="Times New Roman" w:cs="Times New Roman"/>
          <w:szCs w:val="24"/>
        </w:rPr>
        <w:t>Πρωθυπουργός. Βεβαίως, οι πράξεις ή –αν θέλετε- οι επιλογές ή οι νομοθετικές πρωτοβουλίες δεν αποδεικνύουν απολύτως τίποτα προς αυτή την κατεύθυνση. Όσο</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συντομότερα μπορεί να αντιληφθεί, ποια είναι η μόνη αναγκαιότητα για να βγει η χώρα μας από αυτή</w:t>
      </w:r>
      <w:r>
        <w:rPr>
          <w:rFonts w:eastAsia="Times New Roman" w:cs="Times New Roman"/>
          <w:szCs w:val="24"/>
        </w:rPr>
        <w:t xml:space="preserve"> τη μεγάλη οικονομική κρίση, από αυτή τη στενωπό και την ταλαιπωρία, που όλοι οι Έλληνες πολίτες ζουν τα τελευταία επτά χρόνια, τόσο το καλύτερο. Είναι καλό να το δει, να το αντιληφθεί και να το αντιμετωπίζει το συντομότερο δυνατό, αν όντως θέλουμε αυτή η </w:t>
      </w:r>
      <w:r>
        <w:rPr>
          <w:rFonts w:eastAsia="Times New Roman" w:cs="Times New Roman"/>
          <w:szCs w:val="24"/>
        </w:rPr>
        <w:t xml:space="preserve">προσπάθεια να έχει το αποτέλεσμα, που θέλω να πιστεύω ότι στη συνείδηση όλοι το ευχόμαστε μέσα σε αυτή την Αίθουσα. </w:t>
      </w:r>
    </w:p>
    <w:p w14:paraId="4C8A82D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C8A82DF" w14:textId="77777777" w:rsidR="001C0F06" w:rsidRDefault="00267A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C8A82E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Τσόγκας. </w:t>
      </w:r>
    </w:p>
    <w:p w14:paraId="4C8A82E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ΓΕΩΡΓΙ</w:t>
      </w:r>
      <w:r>
        <w:rPr>
          <w:rFonts w:eastAsia="Times New Roman" w:cs="Times New Roman"/>
          <w:b/>
          <w:szCs w:val="24"/>
        </w:rPr>
        <w:t xml:space="preserve">ΟΣ ΤΣΟΓΚΑΣ: </w:t>
      </w:r>
      <w:r>
        <w:rPr>
          <w:rFonts w:eastAsia="Times New Roman" w:cs="Times New Roman"/>
          <w:szCs w:val="24"/>
        </w:rPr>
        <w:t xml:space="preserve">Ευχαριστώ, κύριε Πρόεδρε. </w:t>
      </w:r>
    </w:p>
    <w:p w14:paraId="4C8A82E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μια φράση που φώναξαν οι Λατίνοι είναι επίκαιρη σήμερα, ιδιαίτερα στη σημερινή κοινοβουλευτική διαδικασία: «O tempora o mores!». </w:t>
      </w:r>
    </w:p>
    <w:p w14:paraId="4C8A82E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Μόνο ο ακραίος πολιτικός αμοραλισμός που επιδείχθηκε απλόχερα από την Αν</w:t>
      </w:r>
      <w:r>
        <w:rPr>
          <w:rFonts w:eastAsia="Times New Roman" w:cs="Times New Roman"/>
          <w:szCs w:val="24"/>
        </w:rPr>
        <w:t xml:space="preserve">τιπολίτευση, χωρίς εξαιρέσεις, θα μπορούσε να θεωρηθεί ο νικητής της περιόδου της επεξεργασίας του επίδικου νομοσχεδίου από τις </w:t>
      </w:r>
      <w:r>
        <w:rPr>
          <w:rFonts w:eastAsia="Times New Roman" w:cs="Times New Roman"/>
          <w:szCs w:val="24"/>
        </w:rPr>
        <w:t>ε</w:t>
      </w:r>
      <w:r>
        <w:rPr>
          <w:rFonts w:eastAsia="Times New Roman" w:cs="Times New Roman"/>
          <w:szCs w:val="24"/>
        </w:rPr>
        <w:t>πιτροπές μέχρι την εισαγωγή του στην Ολομέλεια της Βουλής σήμερα.</w:t>
      </w:r>
    </w:p>
    <w:p w14:paraId="4C8A82E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Σε όλο το διάστημα σύσσωμη η Αντιπολίτευση, κάθε παράταξη για</w:t>
      </w:r>
      <w:r>
        <w:rPr>
          <w:rFonts w:eastAsia="Times New Roman" w:cs="Times New Roman"/>
          <w:szCs w:val="24"/>
        </w:rPr>
        <w:t xml:space="preserve"> τους δικούς της μικροκομματικούς σκοπούς, επιχείρησε την αποκαθήλωση και τη σπίλωση του νομοσχεδίου, πέταξε στο βούρκο του αντιπολιτευτικού της μένους το πιο φιλολαϊκό, το πιο φιλεργατικό, το πιο τολμηρό νομοσχέδιο με διατάξεις που δεν είχατε φανταστεί ότ</w:t>
      </w:r>
      <w:r>
        <w:rPr>
          <w:rFonts w:eastAsia="Times New Roman" w:cs="Times New Roman"/>
          <w:szCs w:val="24"/>
        </w:rPr>
        <w:t>ι υπήρχαν. Ενδεχομένως, τις διατάξεις αυτές ούτε η ίδια η κοινωνία που την αφορούν να μην τις είχε φανταστεί, διατάξεις που τις επινόησε ο ΣΥΡΙΖΑ και το επιτελείο των αρμόδιων Υπουργών ως τέκνων της ανάγκης της πλέον ταραγμένης εποχής της Μεταπολίτευσης.</w:t>
      </w:r>
    </w:p>
    <w:p w14:paraId="4C8A82E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 xml:space="preserve">ορυφαία σημειολογικά χαρακτηριστικά οδήγησαν τη Νέα Δημοκρατία σε ένα μνημειώδη παραλογισμό, όταν συνειδητοποίησε ότι το </w:t>
      </w:r>
      <w:r>
        <w:rPr>
          <w:rFonts w:eastAsia="Times New Roman" w:cs="Times New Roman"/>
          <w:szCs w:val="24"/>
          <w:lang w:val="en-US"/>
        </w:rPr>
        <w:t>momentum</w:t>
      </w:r>
      <w:r>
        <w:rPr>
          <w:rFonts w:eastAsia="Times New Roman" w:cs="Times New Roman"/>
          <w:szCs w:val="24"/>
        </w:rPr>
        <w:t xml:space="preserve"> της πρότασης του νομοσχεδίου και η </w:t>
      </w:r>
      <w:proofErr w:type="spellStart"/>
      <w:r>
        <w:rPr>
          <w:rFonts w:eastAsia="Times New Roman" w:cs="Times New Roman"/>
          <w:szCs w:val="24"/>
        </w:rPr>
        <w:t>οσονούπω</w:t>
      </w:r>
      <w:proofErr w:type="spellEnd"/>
      <w:r>
        <w:rPr>
          <w:rFonts w:eastAsia="Times New Roman" w:cs="Times New Roman"/>
          <w:szCs w:val="24"/>
        </w:rPr>
        <w:t xml:space="preserve"> ένταξή τους στο νομικό μας πολιτισμό δεν την ευνοούσε και υποχρέωσε τους εκπροσώπο</w:t>
      </w:r>
      <w:r>
        <w:rPr>
          <w:rFonts w:eastAsia="Times New Roman" w:cs="Times New Roman"/>
          <w:szCs w:val="24"/>
        </w:rPr>
        <w:t>υς της στο Κοινοβούλιό μας σε τραχείς και χονδροειδείς ενέργειες πανικού και σε μια ιδιότυπη ένταση. Επιτέθηκαν απροκάλυπτα με φραστική προσβλητική βιαιότητα σε προσκεκλημένο εκ των φορέων, ασυνήθιστη για τα κοινοβουλευτικά ήθη, ακόμα και για τη Νέα Δημοκρ</w:t>
      </w:r>
      <w:r>
        <w:rPr>
          <w:rFonts w:eastAsia="Times New Roman" w:cs="Times New Roman"/>
          <w:szCs w:val="24"/>
        </w:rPr>
        <w:t>ατία, ενώ στη συνέχεια ένας εκ των εκπροσώπων στη διαδικασία της Ολομέλειας προφανώς πανικόβλητος από την κοινωνική αποδοχή του νομοσχεδίου, χρησιμοποίησε ό,τι πιο αγοραίο στα κοινοβουλευτικά χρονικά, προκειμένου να πλήξει την αξιοπιστία της Κυβέρνησης ΣΥΡ</w:t>
      </w:r>
      <w:r>
        <w:rPr>
          <w:rFonts w:eastAsia="Times New Roman" w:cs="Times New Roman"/>
          <w:szCs w:val="24"/>
        </w:rPr>
        <w:t>ΙΖΑ.</w:t>
      </w:r>
    </w:p>
    <w:p w14:paraId="4C8A82E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Νέα Δημοκρατία με εθελοντές συνοδοιπόρους της το ΠΑΣΟΚ και το Ποτάμι βίωσαν την εφιαλτική αντιστροφή της πραγματικότητας που απεύχονταν και που ακολούθησε το κλείσιμο της δεύτερης αξιολόγησης με αναβάθμιση της οικονομίας</w:t>
      </w:r>
      <w:r>
        <w:rPr>
          <w:rFonts w:eastAsia="Times New Roman" w:cs="Times New Roman"/>
          <w:szCs w:val="24"/>
        </w:rPr>
        <w:t xml:space="preserve"> από τους γνωστούς οίκους, με την επεν</w:t>
      </w:r>
      <w:r>
        <w:rPr>
          <w:rFonts w:eastAsia="Times New Roman" w:cs="Times New Roman"/>
          <w:szCs w:val="24"/>
        </w:rPr>
        <w:lastRenderedPageBreak/>
        <w:t>δυτική άνοιξη, την προσωρινή προσφυγή στις αγορές με ανταγωνιστικά επιτόκια, τον τουρισμό να καταγράφει ρεκόρ, την αύξηση κατά 9,5% των εξαγωγών, την αύξηση κατανάλωσης και το ρεκόρ στη μεταποίηση, την συνεχώς μειούμεν</w:t>
      </w:r>
      <w:r>
        <w:rPr>
          <w:rFonts w:eastAsia="Times New Roman" w:cs="Times New Roman"/>
          <w:szCs w:val="24"/>
        </w:rPr>
        <w:t>η ανεργία με ρεκόρ δ</w:t>
      </w:r>
      <w:r>
        <w:rPr>
          <w:rFonts w:eastAsia="Times New Roman" w:cs="Times New Roman"/>
          <w:szCs w:val="24"/>
        </w:rPr>
        <w:t>ε</w:t>
      </w:r>
      <w:r>
        <w:rPr>
          <w:rFonts w:eastAsia="Times New Roman" w:cs="Times New Roman"/>
          <w:szCs w:val="24"/>
        </w:rPr>
        <w:t>καεπτά ετών στην αύξηση των θέσεων εργασίας, την αύξηση της βιομηχανικής παραγωγής, την εφαρμογή του δικαστικού μηχανισμού στήριξης τετρακοσίων χιλιάδων επιχειρηματιών και τη ρύθμιση των οφειλών τους πέραν των δανειακών τους αναγκών σε</w:t>
      </w:r>
      <w:r>
        <w:rPr>
          <w:rFonts w:eastAsia="Times New Roman" w:cs="Times New Roman"/>
          <w:szCs w:val="24"/>
        </w:rPr>
        <w:t xml:space="preserve"> δόσεις, την επιστροφή των μικρομεσαίων επιχειρήσεων στην κανονικότητα, την επιστροφή των τραπεζών στην κερδοφορία, τη μεταρρύθμιση του Εθνικού Συστήματος Υγείας με την εισαγωγή της πρωτοβάθμιας φροντίδας υγείας και την άμεση πρόσληψη τριών χιλιάδων ατόμων</w:t>
      </w:r>
      <w:r>
        <w:rPr>
          <w:rFonts w:eastAsia="Times New Roman" w:cs="Times New Roman"/>
          <w:szCs w:val="24"/>
        </w:rPr>
        <w:t xml:space="preserve">, την αναμόρφωση της </w:t>
      </w:r>
      <w:r>
        <w:rPr>
          <w:rFonts w:eastAsia="Times New Roman" w:cs="Times New Roman"/>
          <w:szCs w:val="24"/>
        </w:rPr>
        <w:t>π</w:t>
      </w:r>
      <w:r>
        <w:rPr>
          <w:rFonts w:eastAsia="Times New Roman" w:cs="Times New Roman"/>
          <w:szCs w:val="24"/>
        </w:rPr>
        <w:t>αιδείας, τη μείωση του ΕΝΦΙΑ κατά 200 εκατομμύρια ευρώ, την ανάπτυξη κατά 0,5% στο πρώτο τρίμηνο και κατά 0,8% στο δεύτερο τρίμηνο του 2017 με κορυφωμένη την καταστροφολογία της Νέας Δημοκρατίας, χωρίς τη συμπερίληψη των συνεπειών του</w:t>
      </w:r>
      <w:r>
        <w:rPr>
          <w:rFonts w:eastAsia="Times New Roman" w:cs="Times New Roman"/>
          <w:szCs w:val="24"/>
        </w:rPr>
        <w:t xml:space="preserve"> κλεισίματος της δεύτερης αξιολόγησης, χωρίς τη συμπερίληψη των αποτελεσμάτων της καλύτερης μέχρι σήμερα τουριστικής περιόδου, στοιχεία που προδικάζουν με βασιμότητα τη σύλληψη τεθειμένου στόχου </w:t>
      </w:r>
      <w:r>
        <w:rPr>
          <w:rFonts w:eastAsia="Times New Roman" w:cs="Times New Roman"/>
          <w:szCs w:val="24"/>
        </w:rPr>
        <w:lastRenderedPageBreak/>
        <w:t xml:space="preserve">του 1,8% για το έτος 2017, την εκτόξευση πενταπλασιασμού του </w:t>
      </w:r>
      <w:r>
        <w:rPr>
          <w:rFonts w:eastAsia="Times New Roman" w:cs="Times New Roman"/>
          <w:szCs w:val="24"/>
        </w:rPr>
        <w:t xml:space="preserve">πρώτου </w:t>
      </w:r>
      <w:proofErr w:type="spellStart"/>
      <w:r>
        <w:rPr>
          <w:rFonts w:eastAsia="Times New Roman" w:cs="Times New Roman"/>
          <w:szCs w:val="24"/>
        </w:rPr>
        <w:t>επταμήνου</w:t>
      </w:r>
      <w:proofErr w:type="spellEnd"/>
      <w:r>
        <w:rPr>
          <w:rFonts w:eastAsia="Times New Roman" w:cs="Times New Roman"/>
          <w:szCs w:val="24"/>
        </w:rPr>
        <w:t xml:space="preserve"> του 2017 των άμεσων ξένων επενδύσεων, την έκδοση ομολογιακών δανείων σε επιχειρήσεις με πολύ καλό επιτόκιο, τη βελτίωση του οικονομικού κλίματος με την έλευση του Προέδρου της Γαλλίας Μακρόν, που επικυρώνει την ανοδική πορεία της χώρας στη</w:t>
      </w:r>
      <w:r>
        <w:rPr>
          <w:rFonts w:eastAsia="Times New Roman" w:cs="Times New Roman"/>
          <w:szCs w:val="24"/>
        </w:rPr>
        <w:t xml:space="preserve">ν προσπάθεια της Κυβέρνησης να οδηγήσει με ασφάλεια την έξοδο της χώρας από την επιτροπεία, οι επικοινωνιολόγοι της Νέας Δημοκρατίας παθαίνουν </w:t>
      </w:r>
      <w:proofErr w:type="spellStart"/>
      <w:r>
        <w:rPr>
          <w:rFonts w:eastAsia="Times New Roman" w:cs="Times New Roman"/>
          <w:szCs w:val="24"/>
        </w:rPr>
        <w:t>βέρτιγκο</w:t>
      </w:r>
      <w:proofErr w:type="spellEnd"/>
      <w:r>
        <w:rPr>
          <w:rFonts w:eastAsia="Times New Roman" w:cs="Times New Roman"/>
          <w:szCs w:val="24"/>
        </w:rPr>
        <w:t>.</w:t>
      </w:r>
    </w:p>
    <w:p w14:paraId="4C8A82E7"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Έτσι με την εισαγωγή και το</w:t>
      </w:r>
      <w:r>
        <w:rPr>
          <w:rFonts w:eastAsia="Times New Roman"/>
          <w:szCs w:val="24"/>
        </w:rPr>
        <w:t>ν</w:t>
      </w:r>
      <w:r>
        <w:rPr>
          <w:rFonts w:eastAsia="Times New Roman"/>
          <w:szCs w:val="24"/>
        </w:rPr>
        <w:t xml:space="preserve"> βαθμό της αποδοχής του νομοσχεδίου επέλεξαν την με οποιονδήποτε τρόπο </w:t>
      </w:r>
      <w:proofErr w:type="spellStart"/>
      <w:r>
        <w:rPr>
          <w:rFonts w:eastAsia="Times New Roman"/>
          <w:szCs w:val="24"/>
        </w:rPr>
        <w:t>απομ</w:t>
      </w:r>
      <w:r>
        <w:rPr>
          <w:rFonts w:eastAsia="Times New Roman"/>
          <w:szCs w:val="24"/>
        </w:rPr>
        <w:t>είωσή</w:t>
      </w:r>
      <w:proofErr w:type="spellEnd"/>
      <w:r>
        <w:rPr>
          <w:rFonts w:eastAsia="Times New Roman"/>
          <w:szCs w:val="24"/>
        </w:rPr>
        <w:t xml:space="preserve"> του ως προτεραιότητα εκ των ουκ άνευ, προσθέτοντας ότι θεωρήθηκε σφόδρα πιθανή η χρήση των διατάξεών του στην Διεθνή Έκθεση Θεσσαλονίκης από τον Πρωθυπουργό. </w:t>
      </w:r>
    </w:p>
    <w:p w14:paraId="4C8A82E8"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Κυρίες και κύριοι Βουλευτές, ο ΣΥΡΙΖΑ έχοντας το βλέμμα του στραμμένο στην κοινωνία και του</w:t>
      </w:r>
      <w:r>
        <w:rPr>
          <w:rFonts w:eastAsia="Times New Roman"/>
          <w:szCs w:val="24"/>
        </w:rPr>
        <w:t xml:space="preserve">ς εργαζόμενους, με πρόθεση την επίλυση χρόνιων προβλημάτων και αιτημάτων της εργατικής τάξης, την κοινωνική τους προστασία και ένταξη, προωθεί ένα αμιγώς προστατευτικό νομοσχέδιο, κατά την προσφιλή έκφραση του Πρωθυπουργού, που προσβλέπει στην αλλαγή </w:t>
      </w:r>
      <w:r>
        <w:rPr>
          <w:rFonts w:eastAsia="Times New Roman"/>
          <w:szCs w:val="24"/>
        </w:rPr>
        <w:lastRenderedPageBreak/>
        <w:t>των δ</w:t>
      </w:r>
      <w:r>
        <w:rPr>
          <w:rFonts w:eastAsia="Times New Roman"/>
          <w:szCs w:val="24"/>
        </w:rPr>
        <w:t>ομών και των όρων της παροχής της εργασίας, της απάλειψης των παθογενειών και την εξάλειψη των κατ’ εξακολούθηση παράνομων εργοδοτικών δραστηριοτήτων στο</w:t>
      </w:r>
      <w:r>
        <w:rPr>
          <w:rFonts w:eastAsia="Times New Roman"/>
          <w:szCs w:val="24"/>
        </w:rPr>
        <w:t>ν</w:t>
      </w:r>
      <w:r>
        <w:rPr>
          <w:rFonts w:eastAsia="Times New Roman"/>
          <w:szCs w:val="24"/>
        </w:rPr>
        <w:t xml:space="preserve"> χώρο της εργασίας με θύματα τους εργαζόμενους.</w:t>
      </w:r>
    </w:p>
    <w:p w14:paraId="4C8A82E9"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Οι σημαντικές ρυθμίσεις του σχεδίου νόμου περιλαμβάνου</w:t>
      </w:r>
      <w:r>
        <w:rPr>
          <w:rFonts w:eastAsia="Times New Roman"/>
          <w:szCs w:val="24"/>
        </w:rPr>
        <w:t>ν θεσμικές παρεμβάσεις για την αντιμετώπιση των χρόνιων προβλημάτων των εργαζομένων, των ασφαλισμένων, των ΑΜΕΑ, καθώς επίσης μ</w:t>
      </w:r>
      <w:r>
        <w:rPr>
          <w:rFonts w:eastAsia="Times New Roman"/>
          <w:szCs w:val="24"/>
        </w:rPr>
        <w:t>ι</w:t>
      </w:r>
      <w:r>
        <w:rPr>
          <w:rFonts w:eastAsia="Times New Roman"/>
          <w:szCs w:val="24"/>
        </w:rPr>
        <w:t>α σειρά κοινωνικών αιτημάτων που ενισχύουν και επεκτείνουν τα δικαιώματα των εργαζομένων, όπως η καταπολέμηση της αδήλωτης, υποδ</w:t>
      </w:r>
      <w:r>
        <w:rPr>
          <w:rFonts w:eastAsia="Times New Roman"/>
          <w:szCs w:val="24"/>
        </w:rPr>
        <w:t>ηλωμένης και απλήρωτης εργασίας, λαμβάνοντας μέτρα προστασίας υπέρ των εργαζομένων με ενίσχυση των ελεγκτικών μηχανισμών και κυρίως του Σώματος Επιθεώρησης Εργασίας, με αναβάθμιση της επιχειρησιακής του ικανότητας, επιβολή κυρώσεων στον εργοδότη που παραβα</w:t>
      </w:r>
      <w:r>
        <w:rPr>
          <w:rFonts w:eastAsia="Times New Roman"/>
          <w:szCs w:val="24"/>
        </w:rPr>
        <w:t>ίνει τις διατάξεις της εργατικής νομοθεσίας, με προσωρινή ή και οριστική διακοπή της λειτουργίας της επιχείρησης.</w:t>
      </w:r>
    </w:p>
    <w:p w14:paraId="4C8A82EA"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Υποχρεώνει τον εργοδότη να καταχωρεί ηλεκτρονικά στο σύστημα «ΕΡΓΑΝΗ» τη νόμιμη υπερωριακή απασχόληση, αντί να παρανομεί με χειρόγραφες πολλαπ</w:t>
      </w:r>
      <w:r>
        <w:rPr>
          <w:rFonts w:eastAsia="Times New Roman"/>
          <w:szCs w:val="24"/>
        </w:rPr>
        <w:t xml:space="preserve">λές καταγραφές, όπως επίσης να αναγγέλλεται ηλεκτρονικά η οικειοθελής αποχώρηση </w:t>
      </w:r>
      <w:r>
        <w:rPr>
          <w:rFonts w:eastAsia="Times New Roman"/>
          <w:szCs w:val="24"/>
        </w:rPr>
        <w:lastRenderedPageBreak/>
        <w:t>του εργαζομένου με ταυτόχρονη πιστοποίηση της συμφωνίας του, προστατεύοντάς τον από ψευδή αναγγελία του εργοδότη περί δήθεν οικειοθελούς αποχώρησής τους.</w:t>
      </w:r>
    </w:p>
    <w:p w14:paraId="4C8A82EB"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Προβλέπει ότι σε περίπ</w:t>
      </w:r>
      <w:r>
        <w:rPr>
          <w:rFonts w:eastAsia="Times New Roman"/>
          <w:szCs w:val="24"/>
        </w:rPr>
        <w:t>τωση μη τήρησης της εργατικής νομοθεσίας, αποκλείονται οι επιχειρήσεις αυτές από την πρόσβαση στο δημόσιο χρήμα αν κριθούν ότι υπέπεσαν σε παραβιάσεις υψηλής ή πολύ υψηλής σοβαρότητας.</w:t>
      </w:r>
    </w:p>
    <w:p w14:paraId="4C8A82EC"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Για την απλήρωτη εργασία, τη μάστιγα των εργαζομένων, προβλέπει καθορισ</w:t>
      </w:r>
      <w:r>
        <w:rPr>
          <w:rFonts w:eastAsia="Times New Roman"/>
          <w:szCs w:val="24"/>
        </w:rPr>
        <w:t>τικά μέτρα που κατατείνουν στη συμμόρφωση του εργοδότη με το ισχύον νομικό πλαίσιο, κρίθηκαν απαραίτητα, πρώτον η έκδοση διαταγής πληρωμής που ήταν σχεδόν αποκλεισμένη δικονομικά για οφειλόμενους μισθούς και άρα ταχεία διεκδίκηση των αποζημιώσεων και των α</w:t>
      </w:r>
      <w:r>
        <w:rPr>
          <w:rFonts w:eastAsia="Times New Roman"/>
          <w:szCs w:val="24"/>
        </w:rPr>
        <w:t>ξιώσεων, με απαλλαγή του τέλους δικαστικού ενσήμου μέχρι του ποσού των 20.000 ευρώ, μειούμενο για το υπερβάλλον ποσό και ταχεία εκδίκαση εντός προθεσμίας εξήντα ημερών για οφειλόμενους μισθούς και άκυρη απόλυση.</w:t>
      </w:r>
    </w:p>
    <w:p w14:paraId="4C8A82ED"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Αν η μη πληρωμή θεωρηθεί βλαπτική μεταβολή τ</w:t>
      </w:r>
      <w:r>
        <w:rPr>
          <w:rFonts w:eastAsia="Times New Roman"/>
          <w:szCs w:val="24"/>
        </w:rPr>
        <w:t>ων όρων εργασίας από τον άνεργο μισθωτό έχει δικαίωμα λήψης επιδόμα</w:t>
      </w:r>
      <w:r>
        <w:rPr>
          <w:rFonts w:eastAsia="Times New Roman"/>
          <w:szCs w:val="24"/>
        </w:rPr>
        <w:lastRenderedPageBreak/>
        <w:t>τος ανεργίας και σε περίπτωση που τη θεωρήσει ως άκυρη απόλυση, δεν δικαιούται επιδόματος ανεργίας μέχρι την έκδοση θετικής δικαστικής απόφασης.</w:t>
      </w:r>
    </w:p>
    <w:p w14:paraId="4C8A82EE"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Περαιτέρω επεκτείνεται η προστασία από την α</w:t>
      </w:r>
      <w:r>
        <w:rPr>
          <w:rFonts w:eastAsia="Times New Roman"/>
          <w:szCs w:val="24"/>
        </w:rPr>
        <w:t>πόλυση λόγω μητρότητας στις περιπτώσεις υιοθεσίας και της παρένθετης μητρότητας. Χορηγείται ειδική άδεια σε γονείς τέκνων με βαριά νοητική στέρηση.</w:t>
      </w:r>
    </w:p>
    <w:p w14:paraId="4C8A82EF"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 xml:space="preserve">Στο πλαίσιο των ρυθμίσεων της κοινωνικής ασφάλισης καταργείται η υποχρέωση μηχανικών και δικηγόρων να </w:t>
      </w:r>
      <w:r>
        <w:rPr>
          <w:rFonts w:eastAsia="Times New Roman"/>
          <w:szCs w:val="24"/>
        </w:rPr>
        <w:t>καταβάλλουν ασφαλιστικές εισφορές μόνο λόγω της εγγραφής στα ασφαλιστικά τους ταμεία, παρά μόνο όσο διαρκεί και υφίσταται η ασφάλιση αυτή, ενώ μειώνεται και το κόστος εξαγοράς των πλασματικών ετών για τους αγρότες.</w:t>
      </w:r>
    </w:p>
    <w:p w14:paraId="4C8A82F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w:t>
      </w:r>
      <w:r>
        <w:rPr>
          <w:rFonts w:eastAsia="Times New Roman" w:cs="Times New Roman"/>
          <w:szCs w:val="24"/>
        </w:rPr>
        <w:t>ως του χρόνου ομιλίας του κυρίου Βουλευτή)</w:t>
      </w:r>
    </w:p>
    <w:p w14:paraId="4C8A82F1"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Ένα λεπτό, κύριε Πρόεδρε.</w:t>
      </w:r>
    </w:p>
    <w:p w14:paraId="4C8A82F2"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Τέλος, εισάγεται πλήθος διατάξεων για εργαζόμενους με αναπηρίες και την προστασία των δικαιωμάτων αυτών με τις συνέπειές της να αμβλύνονται όσο το δυνατόν περισσότερο.</w:t>
      </w:r>
    </w:p>
    <w:p w14:paraId="4C8A82F3"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lastRenderedPageBreak/>
        <w:t xml:space="preserve">Κυρίες και κύριοι Βουλευτές της </w:t>
      </w:r>
      <w:r>
        <w:rPr>
          <w:rFonts w:eastAsia="Times New Roman"/>
          <w:szCs w:val="24"/>
        </w:rPr>
        <w:t>Α</w:t>
      </w:r>
      <w:r>
        <w:rPr>
          <w:rFonts w:eastAsia="Times New Roman"/>
          <w:szCs w:val="24"/>
        </w:rPr>
        <w:t xml:space="preserve">ντιπολίτευσης, η απόρριψη του παρόντος νομοσχεδίου θα σας χαρακτηρίσει ως μια τραχιά νεοφιλελεύθερη αντίληψη. Η δε παρωχημένη και ουτοπική πολιτική πρόταση ως ανακόλουθη και φοβική, </w:t>
      </w:r>
      <w:proofErr w:type="spellStart"/>
      <w:r>
        <w:rPr>
          <w:rFonts w:eastAsia="Times New Roman"/>
          <w:szCs w:val="24"/>
        </w:rPr>
        <w:t>αναντίστοιχη</w:t>
      </w:r>
      <w:proofErr w:type="spellEnd"/>
      <w:r>
        <w:rPr>
          <w:rFonts w:eastAsia="Times New Roman"/>
          <w:szCs w:val="24"/>
        </w:rPr>
        <w:t xml:space="preserve"> με την ιστορία και τη σημερι</w:t>
      </w:r>
      <w:r>
        <w:rPr>
          <w:rFonts w:eastAsia="Times New Roman"/>
          <w:szCs w:val="24"/>
        </w:rPr>
        <w:t>νή πραγματικότητα, σας καθιστά μια παράταξη εγκλωβισμένη στο παρελθόν, που ακροβατεί με μετέωρο και ασαφές βήμα ανάμεσα στον εκσυγχρονισμό και στο</w:t>
      </w:r>
      <w:r>
        <w:rPr>
          <w:rFonts w:eastAsia="Times New Roman"/>
          <w:szCs w:val="24"/>
        </w:rPr>
        <w:t>ν</w:t>
      </w:r>
      <w:r>
        <w:rPr>
          <w:rFonts w:eastAsia="Times New Roman"/>
          <w:szCs w:val="24"/>
        </w:rPr>
        <w:t xml:space="preserve"> σκοταδισμό.</w:t>
      </w:r>
    </w:p>
    <w:p w14:paraId="4C8A82F4"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Σας καλώ να αποσύρετε τους ενδοιασμούς σας και να ψηφίσετε το νομοσχέδιο. Δίνεται μια ανάσα ζωής</w:t>
      </w:r>
      <w:r>
        <w:rPr>
          <w:rFonts w:eastAsia="Times New Roman"/>
          <w:szCs w:val="24"/>
        </w:rPr>
        <w:t xml:space="preserve"> στους εργαζόμενους, τους ασφαλισμένους και τους ανθρώπους με προβλήματα αναπηρίας.</w:t>
      </w:r>
    </w:p>
    <w:p w14:paraId="4C8A82F5"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Ευχαριστώ.</w:t>
      </w:r>
    </w:p>
    <w:p w14:paraId="4C8A82F6" w14:textId="77777777" w:rsidR="001C0F06" w:rsidRDefault="00267A1D">
      <w:pPr>
        <w:tabs>
          <w:tab w:val="left" w:pos="2608"/>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C8A82F7" w14:textId="77777777" w:rsidR="001C0F06" w:rsidRDefault="00267A1D">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Κι εμείς ευχαριστούμε.</w:t>
      </w:r>
    </w:p>
    <w:p w14:paraId="4C8A82F8"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 xml:space="preserve">Να δούμε ποιος ομιλητής πρώτος δεν θα υπερκαλύψει τον χρόνο. </w:t>
      </w:r>
    </w:p>
    <w:p w14:paraId="4C8A82F9"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Η κ</w:t>
      </w:r>
      <w:r>
        <w:rPr>
          <w:rFonts w:eastAsia="Times New Roman"/>
          <w:szCs w:val="24"/>
        </w:rPr>
        <w:t>.</w:t>
      </w:r>
      <w:r>
        <w:rPr>
          <w:rFonts w:eastAsia="Times New Roman"/>
          <w:szCs w:val="24"/>
        </w:rPr>
        <w:t xml:space="preserve"> </w:t>
      </w:r>
      <w:proofErr w:type="spellStart"/>
      <w:r>
        <w:rPr>
          <w:rFonts w:eastAsia="Times New Roman"/>
          <w:szCs w:val="24"/>
        </w:rPr>
        <w:t>Αχτσιόγλου</w:t>
      </w:r>
      <w:proofErr w:type="spellEnd"/>
      <w:r>
        <w:rPr>
          <w:rFonts w:eastAsia="Times New Roman"/>
          <w:szCs w:val="24"/>
        </w:rPr>
        <w:t xml:space="preserve"> θέλει να παρουσιάσει μια τροπολογία.</w:t>
      </w:r>
    </w:p>
    <w:p w14:paraId="4C8A82FA" w14:textId="77777777" w:rsidR="001C0F06" w:rsidRDefault="00267A1D">
      <w:pPr>
        <w:tabs>
          <w:tab w:val="left" w:pos="2820"/>
        </w:tabs>
        <w:spacing w:line="600" w:lineRule="auto"/>
        <w:ind w:firstLine="720"/>
        <w:jc w:val="both"/>
        <w:rPr>
          <w:rFonts w:eastAsia="Times New Roman"/>
          <w:szCs w:val="24"/>
        </w:rPr>
      </w:pPr>
      <w:r>
        <w:rPr>
          <w:rFonts w:eastAsia="Times New Roman"/>
          <w:b/>
          <w:szCs w:val="24"/>
        </w:rPr>
        <w:lastRenderedPageBreak/>
        <w:t xml:space="preserve">ΕΦΗ ΑΧΤΣΙΟΓΛΟΥ (Υπουργός Εργασίας, Κοινωνικής Ασφάλισης και Κοινωνικής Αλληλεγγύης): </w:t>
      </w:r>
      <w:r>
        <w:rPr>
          <w:rFonts w:eastAsia="Times New Roman"/>
          <w:szCs w:val="24"/>
        </w:rPr>
        <w:t>Να πω μόνο ότι γίνεται δεκτή η τροπολογία με γενικό αριθμό 1252 για τη ρύθμιση προϋποθέσεων ημερήσιων περιφερειακών κ</w:t>
      </w:r>
      <w:r>
        <w:rPr>
          <w:rFonts w:eastAsia="Times New Roman"/>
          <w:szCs w:val="24"/>
        </w:rPr>
        <w:t>αι τοπικών εφημερίδων.</w:t>
      </w:r>
    </w:p>
    <w:p w14:paraId="4C8A82FB" w14:textId="77777777" w:rsidR="001C0F06" w:rsidRDefault="00267A1D">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Τον λόγο έχει ο κ. Θεοφύλακτος από τον ΣΥΡΙΖΑ.</w:t>
      </w:r>
    </w:p>
    <w:p w14:paraId="4C8A82FC" w14:textId="77777777" w:rsidR="001C0F06" w:rsidRDefault="00267A1D">
      <w:pPr>
        <w:tabs>
          <w:tab w:val="left" w:pos="2820"/>
        </w:tabs>
        <w:spacing w:line="600" w:lineRule="auto"/>
        <w:ind w:firstLine="720"/>
        <w:jc w:val="both"/>
        <w:rPr>
          <w:rFonts w:eastAsia="Times New Roman"/>
          <w:szCs w:val="24"/>
        </w:rPr>
      </w:pPr>
      <w:r>
        <w:rPr>
          <w:rFonts w:eastAsia="Times New Roman"/>
          <w:b/>
          <w:szCs w:val="24"/>
        </w:rPr>
        <w:t xml:space="preserve">ΙΩΑΝΝΗΣ ΘΕΟΦΥΛΑΚΤΟΣ: </w:t>
      </w:r>
      <w:r>
        <w:rPr>
          <w:rFonts w:eastAsia="Times New Roman"/>
          <w:szCs w:val="24"/>
        </w:rPr>
        <w:t>Ευχαριστώ, κύριε Πρόεδρε.</w:t>
      </w:r>
    </w:p>
    <w:p w14:paraId="4C8A82FD"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Κυρία Υπουργέ, κύριε Υφυπουργέ, κυρίες και κύριοι συνάδελφοι, δεν θα αποφύγω τον πειρασμό να απαντήσω πρώτ</w:t>
      </w:r>
      <w:r>
        <w:rPr>
          <w:rFonts w:eastAsia="Times New Roman"/>
          <w:szCs w:val="24"/>
        </w:rPr>
        <w:t xml:space="preserve">α στον κ. Σταμάτη, που λέει: «Γιατί όταν ο Σαμαράς έφερε τη </w:t>
      </w:r>
      <w:proofErr w:type="spellStart"/>
      <w:r>
        <w:rPr>
          <w:rFonts w:eastAsia="Times New Roman"/>
          <w:szCs w:val="24"/>
        </w:rPr>
        <w:t>Μέρκελ</w:t>
      </w:r>
      <w:proofErr w:type="spellEnd"/>
      <w:r>
        <w:rPr>
          <w:rFonts w:eastAsia="Times New Roman"/>
          <w:szCs w:val="24"/>
        </w:rPr>
        <w:t xml:space="preserve"> διαμαρτυρόσασταν και τώρα υποδέχεστε τους Ευρωπαίους ηγέτες, όπως ο Μακρόν, χωρίς κανένα πρόβλημα;».</w:t>
      </w:r>
    </w:p>
    <w:p w14:paraId="4C8A82F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Η απάντηση είναι πολύ απλή: Εσείς, κύριε Σταμάτη και κύριοι συνάδελφοι της Νέας Δημοκρατ</w:t>
      </w:r>
      <w:r>
        <w:rPr>
          <w:rFonts w:eastAsia="Times New Roman" w:cs="Times New Roman"/>
          <w:szCs w:val="24"/>
        </w:rPr>
        <w:t>ίας και του ΠΑΣΟΚ χρε</w:t>
      </w:r>
      <w:r>
        <w:rPr>
          <w:rFonts w:eastAsia="Times New Roman" w:cs="Times New Roman"/>
          <w:szCs w:val="24"/>
        </w:rPr>
        <w:t>ο</w:t>
      </w:r>
      <w:r>
        <w:rPr>
          <w:rFonts w:eastAsia="Times New Roman" w:cs="Times New Roman"/>
          <w:szCs w:val="24"/>
        </w:rPr>
        <w:t>κοπήσατε τη χώρα, φέρατε την τρόικα και την επιτροπεία και είχαμε κάθε δικαίωμα να διαμαρτυρηθούμε και εμείς και ο ελληνικός λαός.</w:t>
      </w:r>
    </w:p>
    <w:p w14:paraId="4C8A82F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τώρα την επαναφέρουμε στην ομαλότητα και το ίδιο πιστεύουν και οι </w:t>
      </w:r>
      <w:r>
        <w:rPr>
          <w:rFonts w:eastAsia="Times New Roman" w:cs="Times New Roman"/>
          <w:szCs w:val="24"/>
        </w:rPr>
        <w:t>ε</w:t>
      </w:r>
      <w:r>
        <w:rPr>
          <w:rFonts w:eastAsia="Times New Roman" w:cs="Times New Roman"/>
          <w:szCs w:val="24"/>
        </w:rPr>
        <w:t>υρωπαίοι ηγέτες και επανερχόμα</w:t>
      </w:r>
      <w:r>
        <w:rPr>
          <w:rFonts w:eastAsia="Times New Roman" w:cs="Times New Roman"/>
          <w:szCs w:val="24"/>
        </w:rPr>
        <w:t>στε στην κανονικότητα.</w:t>
      </w:r>
    </w:p>
    <w:p w14:paraId="4C8A830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Δεν αντέχει στην κριτική αυτό που είπε ο κ. Σταμάτης ότι χρεώσαμε με 100 δισεκατομμύρια τη χώρα. Κατ’ αρχάς, είναι προσβολή προς τον ελληνικό λαό. Αναφέρουν τα δισεκατομμύρια λες και είναι στραγάλια. Έτσι ήταν συνηθισμένοι και μαθημέ</w:t>
      </w:r>
      <w:r>
        <w:rPr>
          <w:rFonts w:eastAsia="Times New Roman" w:cs="Times New Roman"/>
          <w:szCs w:val="24"/>
        </w:rPr>
        <w:t>νοι.</w:t>
      </w:r>
    </w:p>
    <w:p w14:paraId="4C8A830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Επειδή </w:t>
      </w:r>
      <w:proofErr w:type="spellStart"/>
      <w:r>
        <w:rPr>
          <w:rFonts w:eastAsia="Times New Roman" w:cs="Times New Roman"/>
          <w:szCs w:val="24"/>
        </w:rPr>
        <w:t>ανακεφαλαιοποιήσαμε</w:t>
      </w:r>
      <w:proofErr w:type="spellEnd"/>
      <w:r>
        <w:rPr>
          <w:rFonts w:eastAsia="Times New Roman" w:cs="Times New Roman"/>
          <w:szCs w:val="24"/>
        </w:rPr>
        <w:t xml:space="preserve"> τα δικά τους δάνεια, τα δικά τους χρέη, τα δικά τους σκάνδαλα και τις δικές τους παρανομίες, που χρέωσαν τη χώρα και φτώχυναν τον ελληνικό λαό, μας λένε ότι χρεώσαμε και από πάνω τη χώρα!</w:t>
      </w:r>
    </w:p>
    <w:p w14:paraId="4C8A830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Το τελευταίο, για να κλείσω με τις α</w:t>
      </w:r>
      <w:r>
        <w:rPr>
          <w:rFonts w:eastAsia="Times New Roman" w:cs="Times New Roman"/>
          <w:szCs w:val="24"/>
        </w:rPr>
        <w:t>παντήσεις προς τον κ. Σταμάτη, είναι αυτό που είπε ότι μειώσαμε τους μισθούς και τις συντάξεις. Πότε; Με ποια νομοσχέδια; Εμείς που τους κρατήσαμε σε αξιοπρεπέστατα όρια μετά τις δώδεκα μειώσεις που έκαναν αυτοί, με τις αυξήσεις, έστω συμβολικές, που δώσαμ</w:t>
      </w:r>
      <w:r>
        <w:rPr>
          <w:rFonts w:eastAsia="Times New Roman" w:cs="Times New Roman"/>
          <w:szCs w:val="24"/>
        </w:rPr>
        <w:t>ε στους μισθούς των δημοσίων υπαλλήλων; Βέβαια, ως προς αυτό λένε ότι δίνουμε αυξήσεις στον κομματικό στρατό.</w:t>
      </w:r>
    </w:p>
    <w:p w14:paraId="4C8A830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Διαλέξτε, εάν δίνουμε αυξήσεις στους δημοσίους υπαλλήλους γιατί τους θεωρούμε κομματικό στρατό ή εάν κάνουμε μειώσεις, για να ξέρουμε τι να απαντή</w:t>
      </w:r>
      <w:r>
        <w:rPr>
          <w:rFonts w:eastAsia="Times New Roman" w:cs="Times New Roman"/>
          <w:szCs w:val="24"/>
        </w:rPr>
        <w:t>σουμε.</w:t>
      </w:r>
    </w:p>
    <w:p w14:paraId="4C8A830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Επανέρχομαι, λοιπόν, στο νομοσχέδιο. Ένας-ένας οι τομείς της καθημερινότητας επιστρέφουν στην κανονικότητα, μετά το κλείσιμο της δεύτερης αξιολόγησης, αν και μάλλον δεν το ήθελε αυτό η Αντιπολίτευση. </w:t>
      </w:r>
    </w:p>
    <w:p w14:paraId="4C8A830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Έτσι, μετά από υγεία, παιδεία, μέσα μαζικής ενημ</w:t>
      </w:r>
      <w:r>
        <w:rPr>
          <w:rFonts w:eastAsia="Times New Roman" w:cs="Times New Roman"/>
          <w:szCs w:val="24"/>
        </w:rPr>
        <w:t xml:space="preserve">έρωσης, έρχονται με το παρόν νομοσχέδιο διατάξεις που αποκαθιστούν τα εργασιακά δικαιώματα. </w:t>
      </w:r>
    </w:p>
    <w:p w14:paraId="4C8A830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Το χειρότερο, κυρίες και κύριοι συνάδελφοι, που «πέτυχαν» η Νέα Δημοκρατία και το ΠΑΣΟΚ με τους αντεργατικούς νόμους τους ήταν η πλήρης απαξίωση της εργασίας και τ</w:t>
      </w:r>
      <w:r>
        <w:rPr>
          <w:rFonts w:eastAsia="Times New Roman" w:cs="Times New Roman"/>
          <w:szCs w:val="24"/>
        </w:rPr>
        <w:t>ου εργαζομένου ως παράγοντα της παραγωγικής διαδικασίας.</w:t>
      </w:r>
    </w:p>
    <w:p w14:paraId="4C8A830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Κανείς δεν υπολόγιζε τον εργαζόμενο, και αυτό γιατί είχαν αποψιλωθεί, στην ουσία καταργηθεί τα δικαιώματά του. Δεν μπορούσε να διαμαρτυρηθεί, να κάνει επίσχεση εργασίας, δεν μπορούσε στην ουσία να προσφύγει στα δικαστήρια, δεν μπορούσε </w:t>
      </w:r>
      <w:r>
        <w:rPr>
          <w:rFonts w:eastAsia="Times New Roman" w:cs="Times New Roman"/>
          <w:szCs w:val="24"/>
        </w:rPr>
        <w:lastRenderedPageBreak/>
        <w:t>να κάνει παράσταση π</w:t>
      </w:r>
      <w:r>
        <w:rPr>
          <w:rFonts w:eastAsia="Times New Roman" w:cs="Times New Roman"/>
          <w:szCs w:val="24"/>
        </w:rPr>
        <w:t xml:space="preserve">ολιτικής αγωγής, δεν μπορούσε να πάρει επίδομα ανεργίας, εάν δεν δεχόταν την οικειοθελή αποχώρηση. </w:t>
      </w:r>
    </w:p>
    <w:p w14:paraId="4C8A830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Το χειρότερο είναι ότι ο εργαζόμενος, εξαιτίας της αντεργατικής πολιτικής της Νέας Δημοκρατίας και του ΠΑΣΟΚ, είχε χάσει κάθε εμπιστοσύνη στους θεσμούς, στη</w:t>
      </w:r>
      <w:r>
        <w:rPr>
          <w:rFonts w:eastAsia="Times New Roman" w:cs="Times New Roman"/>
          <w:szCs w:val="24"/>
        </w:rPr>
        <w:t>ν κοινωνία, στην αγορά, στη δικαιοσύνη, γιατί δεν μπορούσε να υπερασπιστεί τα αυτονόητα δικαιώματά του.</w:t>
      </w:r>
    </w:p>
    <w:p w14:paraId="4C8A830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Έρχονταν σε εμάς τους δικηγόρους οι εργαζόμενοι, μας εξέθεταν τις </w:t>
      </w:r>
      <w:proofErr w:type="spellStart"/>
      <w:r>
        <w:rPr>
          <w:rFonts w:eastAsia="Times New Roman" w:cs="Times New Roman"/>
          <w:szCs w:val="24"/>
        </w:rPr>
        <w:t>πάμπολλες</w:t>
      </w:r>
      <w:proofErr w:type="spellEnd"/>
      <w:r>
        <w:rPr>
          <w:rFonts w:eastAsia="Times New Roman" w:cs="Times New Roman"/>
          <w:szCs w:val="24"/>
        </w:rPr>
        <w:t xml:space="preserve"> παρανομίες που γίνονταν σε βάρος τους, π</w:t>
      </w:r>
      <w:r>
        <w:rPr>
          <w:rFonts w:eastAsia="Times New Roman" w:cs="Times New Roman"/>
          <w:szCs w:val="24"/>
        </w:rPr>
        <w:t xml:space="preserve">αραδείγματος </w:t>
      </w:r>
      <w:r>
        <w:rPr>
          <w:rFonts w:eastAsia="Times New Roman" w:cs="Times New Roman"/>
          <w:szCs w:val="24"/>
        </w:rPr>
        <w:t>χ</w:t>
      </w:r>
      <w:r>
        <w:rPr>
          <w:rFonts w:eastAsia="Times New Roman" w:cs="Times New Roman"/>
          <w:szCs w:val="24"/>
        </w:rPr>
        <w:t>άριν</w:t>
      </w:r>
      <w:r>
        <w:rPr>
          <w:rFonts w:eastAsia="Times New Roman" w:cs="Times New Roman"/>
          <w:szCs w:val="24"/>
        </w:rPr>
        <w:t xml:space="preserve"> άλλα υπέγραφαν κα</w:t>
      </w:r>
      <w:r>
        <w:rPr>
          <w:rFonts w:eastAsia="Times New Roman" w:cs="Times New Roman"/>
          <w:szCs w:val="24"/>
        </w:rPr>
        <w:t>ι άλλα έπαιρναν, επέστρεφαν χρήματα από όσα έμπαιναν στους λογαριασμούς τους, δούλευαν περισσότερες ώρες από όσα υπέγραφαν και πόσα άλλα</w:t>
      </w:r>
      <w:r>
        <w:rPr>
          <w:rFonts w:eastAsia="Times New Roman" w:cs="Times New Roman"/>
          <w:szCs w:val="24"/>
        </w:rPr>
        <w:t>,</w:t>
      </w:r>
      <w:r>
        <w:rPr>
          <w:rFonts w:eastAsia="Times New Roman" w:cs="Times New Roman"/>
          <w:szCs w:val="24"/>
        </w:rPr>
        <w:t xml:space="preserve"> απογοητεύονταν, γιατί καταλάβαιναν ότι υπήρχε ένα εχθρικό σε βάρος τους κλίμα, τόσο σε διοικητικό επίπεδο –ΣΕΠΕ, ΟΑΕΔ </w:t>
      </w:r>
      <w:r>
        <w:rPr>
          <w:rFonts w:eastAsia="Times New Roman" w:cs="Times New Roman"/>
          <w:szCs w:val="24"/>
        </w:rPr>
        <w:t xml:space="preserve">και άλλες υπηρεσίες- όσο και δικαστικά, όπου ο εργαζόμενος είχε μπροστά του μία </w:t>
      </w:r>
      <w:proofErr w:type="spellStart"/>
      <w:r>
        <w:rPr>
          <w:rFonts w:eastAsia="Times New Roman" w:cs="Times New Roman"/>
          <w:szCs w:val="24"/>
        </w:rPr>
        <w:t>κοστοβόρα</w:t>
      </w:r>
      <w:proofErr w:type="spellEnd"/>
      <w:r>
        <w:rPr>
          <w:rFonts w:eastAsia="Times New Roman" w:cs="Times New Roman"/>
          <w:szCs w:val="24"/>
        </w:rPr>
        <w:t xml:space="preserve"> και χρονοβόρα διαδικασία, κατά την οποία μάλιστα θα έμενε εγκλωβισμένος, όχι άνεργος δηλαδή και με λίγες ίσως πιθανότητες επιτυχίας.</w:t>
      </w:r>
    </w:p>
    <w:p w14:paraId="4C8A830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Είχαμε φτάσει στο σημείο οι εργοδ</w:t>
      </w:r>
      <w:r>
        <w:rPr>
          <w:rFonts w:eastAsia="Times New Roman" w:cs="Times New Roman"/>
          <w:szCs w:val="24"/>
        </w:rPr>
        <w:t xml:space="preserve">ότες να μην υπολογίζουν το κόστος εργασίας όταν αναλάμβαναν δουλειές. Δηλαδή, </w:t>
      </w:r>
      <w:r>
        <w:rPr>
          <w:rFonts w:eastAsia="Times New Roman" w:cs="Times New Roman"/>
          <w:szCs w:val="24"/>
        </w:rPr>
        <w:lastRenderedPageBreak/>
        <w:t>έλεγαν τόσο θα είναι το νοίκι, τόσο τα καύσιμα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Τους εργαζόμενους τους είχαν τελευταίους, ενώ πρέπει να τους έχουν πρώτους.</w:t>
      </w:r>
    </w:p>
    <w:p w14:paraId="4C8A830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Όπως έχει πετύχει ο καπιταλισμός να έχει ιερή </w:t>
      </w:r>
      <w:r>
        <w:rPr>
          <w:rFonts w:eastAsia="Times New Roman" w:cs="Times New Roman"/>
          <w:szCs w:val="24"/>
        </w:rPr>
        <w:t>την ιδιοκτησία, όπως λέει το άρθρο 17 του Συντάγματος, το ίδιο πρέπει σαν αντίβαρο να προστατεύουμε και να υπολογίζουμε τα εργασιακά δικαιώματα. Και αυτό γίνεται με αυτό το νομοσχέδιο σε μεγάλο βαθμό, όπως θα πω και παρακάτω.</w:t>
      </w:r>
    </w:p>
    <w:p w14:paraId="4C8A830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Όταν δίνεις το δικαίωμα να βγά</w:t>
      </w:r>
      <w:r>
        <w:rPr>
          <w:rFonts w:eastAsia="Times New Roman" w:cs="Times New Roman"/>
          <w:szCs w:val="24"/>
        </w:rPr>
        <w:t>λει διαταγή πληρωμής, αποκτά νομική ιερότητα η σύμβαση. Πρέπει να προσέχει ο εργοδότης. Τώρα υπογράφουν οι εργοδότες σαν να μην υπογράφουν τίποτα. Είναι ένα παλιόχαρτο.</w:t>
      </w:r>
    </w:p>
    <w:p w14:paraId="4C8A830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Δεν υπολόγιζαν, λοιπόν, τους εργαζόμενους. Εκεί έφτασε η Νέα Δημοκρατία και το ΠΑΣΟΚ τα</w:t>
      </w:r>
      <w:r>
        <w:rPr>
          <w:rFonts w:eastAsia="Times New Roman" w:cs="Times New Roman"/>
          <w:szCs w:val="24"/>
        </w:rPr>
        <w:t xml:space="preserve"> δικαιώματα των εργαζομένων. Μείωσαν, κουτσούρεψαν τους μισθούς τους. Εσείς τα μειώσατε! Κατάντησαν την εργασία απασχόληση, μετά ελαστική εργασία και μετά ενοικίαση των εργαζομένων.</w:t>
      </w:r>
    </w:p>
    <w:p w14:paraId="4C8A830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Εσείς τα κάνατε αυτά, συνάδελφοι της Αντιπολίτευσης. Εσείς πήγατε την ανερ</w:t>
      </w:r>
      <w:r>
        <w:rPr>
          <w:rFonts w:eastAsia="Times New Roman" w:cs="Times New Roman"/>
          <w:szCs w:val="24"/>
        </w:rPr>
        <w:t>γία στα ύψη. Καταργήσατε στην ουσία το εργατικό δίκαιο. Ξεχάσαμε αυτά που μαθαίναμε. Εσείς το καταργήσατε. Εσείς φτιάξατε όλο αυτό το ζοφερό και απογοητευτικό τοπίο για τους εργαζόμενους και εμείς τώρα ξεκινάμε και το αποκαθιστούμε.</w:t>
      </w:r>
    </w:p>
    <w:p w14:paraId="4C8A830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Είναι το πρώτο νομοσχέδ</w:t>
      </w:r>
      <w:r>
        <w:rPr>
          <w:rFonts w:eastAsia="Times New Roman" w:cs="Times New Roman"/>
          <w:szCs w:val="24"/>
        </w:rPr>
        <w:t>ιο μετά από επτά χρόνια κρίσης που έχει πολλές διατάξεις υπέρ του εργασιακού κόσμου. Εν τάχει, αναφέρομαι σε κάποιες διατάξεις. Είναι σημαντικό αυτό που προβλέπεται για τους ελεύθερους επαγγελματίες και ας μην μιλάτε, συνάδελφοι της Αντιπολίτευσης, για την</w:t>
      </w:r>
      <w:r>
        <w:rPr>
          <w:rFonts w:eastAsia="Times New Roman" w:cs="Times New Roman"/>
          <w:szCs w:val="24"/>
        </w:rPr>
        <w:t xml:space="preserve"> αγορά. Γι’ αυτούς που τους κυνηγούσαν σαν εγκληματίες, επειδή δεν χρωστούσαν στην εφορία ή δεν πλήρωναν τις ασφαλιστικές τους εισφορές και εξωδικαστικό μηχανισμό κάναμε, και </w:t>
      </w:r>
      <w:proofErr w:type="spellStart"/>
      <w:r>
        <w:rPr>
          <w:rFonts w:eastAsia="Times New Roman" w:cs="Times New Roman"/>
          <w:szCs w:val="24"/>
        </w:rPr>
        <w:t>εκατόν</w:t>
      </w:r>
      <w:proofErr w:type="spellEnd"/>
      <w:r>
        <w:rPr>
          <w:rFonts w:eastAsia="Times New Roman" w:cs="Times New Roman"/>
          <w:szCs w:val="24"/>
        </w:rPr>
        <w:t xml:space="preserve"> είκοσι δόσεις κάνουμε, και άλλα πρέπει να γίνουν.</w:t>
      </w:r>
    </w:p>
    <w:p w14:paraId="4C8A831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Όμως, να μην μιλάει η Νέ</w:t>
      </w:r>
      <w:r>
        <w:rPr>
          <w:rFonts w:eastAsia="Times New Roman" w:cs="Times New Roman"/>
          <w:szCs w:val="24"/>
        </w:rPr>
        <w:t>α Δημοκρατία για επιχειρηματικότητα. Όταν μιλάει για επιχειρηματικότητα, εννοεί επιχειρηματικότητα με θαλασσοδάνεια: τα κέρδη στους «ημέτερους» και οι ζημιές στον ελληνικό λαό και χωρίς κανένα σεβασμό στο περιβάλλον και στα εργασιακά δικαιώματα.</w:t>
      </w:r>
    </w:p>
    <w:p w14:paraId="4C8A8311"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Να μας λεί</w:t>
      </w:r>
      <w:r>
        <w:rPr>
          <w:rFonts w:eastAsia="Times New Roman" w:cs="Times New Roman"/>
          <w:szCs w:val="24"/>
        </w:rPr>
        <w:t>πει αυτή η επιχειρηματικότητα! Και οι σωστοί επιχειρηματίες και οι ξένοι επενδυτές ξέρουν ότι το σωστό επιχειρηματικό και επενδυτικό τοπίο θα γίνει με εμάς, με την Κυβέρνησή μας και με σεβασμό και στους εργαζόμενους και στο περιβάλλον. Ο σωστός επιχειρηματ</w:t>
      </w:r>
      <w:r>
        <w:rPr>
          <w:rFonts w:eastAsia="Times New Roman" w:cs="Times New Roman"/>
          <w:szCs w:val="24"/>
        </w:rPr>
        <w:t xml:space="preserve">ίας θέλει να σέβεται αυτούς τους παράγοντες της παραγωγής και της ανάπτυξης. </w:t>
      </w:r>
    </w:p>
    <w:p w14:paraId="4C8A8312"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Τα είπαν και άλλοι συνάδελφοι. </w:t>
      </w:r>
    </w:p>
    <w:p w14:paraId="4C8A8313"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Όσον αφορά τα άρθρα 34 και 35, για τη διακοπή της επιχείρησης, όταν διαπιστώνονται παραβάσεις, ή επ’ </w:t>
      </w:r>
      <w:proofErr w:type="spellStart"/>
      <w:r>
        <w:rPr>
          <w:rFonts w:eastAsia="Times New Roman" w:cs="Times New Roman"/>
          <w:szCs w:val="24"/>
        </w:rPr>
        <w:t>αόριστον</w:t>
      </w:r>
      <w:proofErr w:type="spellEnd"/>
      <w:r>
        <w:rPr>
          <w:rFonts w:eastAsia="Times New Roman" w:cs="Times New Roman"/>
          <w:szCs w:val="24"/>
        </w:rPr>
        <w:t xml:space="preserve"> διακοπή, όταν εγκυμονούν σοβαρό κίνδ</w:t>
      </w:r>
      <w:r>
        <w:rPr>
          <w:rFonts w:eastAsia="Times New Roman" w:cs="Times New Roman"/>
          <w:szCs w:val="24"/>
        </w:rPr>
        <w:t>υνο για την ασφάλεια ή την υγεία των εργαζομένων μέχρι αυτά να διορθωθούν, είναι πολύ σωστά.</w:t>
      </w:r>
    </w:p>
    <w:p w14:paraId="4C8A8314"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Όσον αφορά το άρθρο 38 και την καταχώριση στην «ΕΡΓΑΝΗ» αναλυτικού προγράμματος εργασίας, υπερεργασίας, υπερωριών, είναι πολύ σωστό.</w:t>
      </w:r>
    </w:p>
    <w:p w14:paraId="4C8A8315"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Όσον αφορά την ηλεκτρονική ανα</w:t>
      </w:r>
      <w:r>
        <w:rPr>
          <w:rFonts w:eastAsia="Times New Roman" w:cs="Times New Roman"/>
          <w:szCs w:val="24"/>
        </w:rPr>
        <w:t xml:space="preserve">γγελία οικειοθελούς αποχώρησης, είναι πολύ σωστό. </w:t>
      </w:r>
    </w:p>
    <w:p w14:paraId="4C8A8316"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Ο αποκλεισμός, επίσης, από δημόσιες συμβάσεις και χρηματοδοτήσεις, όταν κάνει ο άλλος παραβάσεις εργατικής νομοθεσίας, είναι σωστός. Ήταν εξοργιστικό να βλέπει ο εργαζόμενος τον παράνομο εργοδότη του να κα</w:t>
      </w:r>
      <w:r>
        <w:rPr>
          <w:rFonts w:eastAsia="Times New Roman" w:cs="Times New Roman"/>
          <w:szCs w:val="24"/>
        </w:rPr>
        <w:t>ταπατά τα εργασιακά του δικαιώματα και να πηγαίνει να παίρνει διαγωνισμούς και να πληρώνεται.</w:t>
      </w:r>
    </w:p>
    <w:p w14:paraId="4C8A8317"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σχετικά με την πολιτική δικονομία και για την έκδοση διαταγής πληρωμής, διαφωνώ με τις τοποθετήσεις και του κ. Αθανασίου και όσων συναδέλφων της Νέας Δημοκρατ</w:t>
      </w:r>
      <w:r>
        <w:rPr>
          <w:rFonts w:eastAsia="Times New Roman" w:cs="Times New Roman"/>
          <w:szCs w:val="24"/>
        </w:rPr>
        <w:t xml:space="preserve">ίας τοποθετήθηκαν. Μετά την έκδοση του νόμου μπορεί και η ηγεσία της πολιτικής </w:t>
      </w:r>
      <w:r>
        <w:rPr>
          <w:rFonts w:eastAsia="Times New Roman" w:cs="Times New Roman"/>
          <w:szCs w:val="24"/>
        </w:rPr>
        <w:t>δ</w:t>
      </w:r>
      <w:r>
        <w:rPr>
          <w:rFonts w:eastAsia="Times New Roman" w:cs="Times New Roman"/>
          <w:szCs w:val="24"/>
        </w:rPr>
        <w:t>ικαιοσύνης να εκδώσει σχετικές εγκυκλίους, στις οποίες να εφαρμόζεται ο νόμος.</w:t>
      </w:r>
    </w:p>
    <w:p w14:paraId="4C8A8318"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έκδοση διαταγής πληρωμής, όπως σας είπα και πριν, δίνει μεγάλη ισχύ στη σύμβαση του εργαζομένου</w:t>
      </w:r>
      <w:r>
        <w:rPr>
          <w:rFonts w:eastAsia="Times New Roman" w:cs="Times New Roman"/>
          <w:szCs w:val="24"/>
        </w:rPr>
        <w:t xml:space="preserve">. Και με τη νομοτεχνική βελτίωση δίνει ο εργαζόμενος εξώδικο στις δεκαπέντε μέρες πριν, όπου και εκκαθαρίζεται στην ουσία η απαίτηση. Όπως είπε και η κυρία Υπουργός, ανάλογη είναι και η διαταγή απόδοσης </w:t>
      </w:r>
      <w:proofErr w:type="spellStart"/>
      <w:r>
        <w:rPr>
          <w:rFonts w:eastAsia="Times New Roman" w:cs="Times New Roman"/>
          <w:szCs w:val="24"/>
        </w:rPr>
        <w:t>μισθίου</w:t>
      </w:r>
      <w:proofErr w:type="spellEnd"/>
      <w:r>
        <w:rPr>
          <w:rFonts w:eastAsia="Times New Roman" w:cs="Times New Roman"/>
          <w:szCs w:val="24"/>
        </w:rPr>
        <w:t>, αλλά και η διαταγή πληρωμής με βάση το μισθω</w:t>
      </w:r>
      <w:r>
        <w:rPr>
          <w:rFonts w:eastAsia="Times New Roman" w:cs="Times New Roman"/>
          <w:szCs w:val="24"/>
        </w:rPr>
        <w:t>τήριο. Έτσι είναι και το εργασιακό.</w:t>
      </w:r>
    </w:p>
    <w:p w14:paraId="4C8A8319"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Όλα τα παραπάνω, κυρία Υπουργέ, θέλουμε να γίνουν στην περιοχή μας, στην Κοζάνη και στη </w:t>
      </w:r>
      <w:r>
        <w:rPr>
          <w:rFonts w:eastAsia="Times New Roman" w:cs="Times New Roman"/>
          <w:szCs w:val="24"/>
        </w:rPr>
        <w:t>δ</w:t>
      </w:r>
      <w:r>
        <w:rPr>
          <w:rFonts w:eastAsia="Times New Roman" w:cs="Times New Roman"/>
          <w:szCs w:val="24"/>
        </w:rPr>
        <w:t>υτική Μακεδονία. Και με αφορμή και την ψήφιση αυτού του νόμου θέλουμε και πρέπει να εφαρμοστούν στα εργοτάξια των εργολάβων της ΔΕΗ</w:t>
      </w:r>
      <w:r>
        <w:rPr>
          <w:rFonts w:eastAsia="Times New Roman" w:cs="Times New Roman"/>
          <w:szCs w:val="24"/>
        </w:rPr>
        <w:t xml:space="preserve"> στον ενεργειακό </w:t>
      </w:r>
      <w:r>
        <w:rPr>
          <w:rFonts w:eastAsia="Times New Roman" w:cs="Times New Roman"/>
          <w:szCs w:val="24"/>
        </w:rPr>
        <w:t>ά</w:t>
      </w:r>
      <w:r>
        <w:rPr>
          <w:rFonts w:eastAsia="Times New Roman" w:cs="Times New Roman"/>
          <w:szCs w:val="24"/>
        </w:rPr>
        <w:t>ξονα Κοζάνης-Πτολεμαΐδας-Αμυνταίου-Φλώρινας. Εκεί ανθούσε –και δυστυχώς, ανθεί ακόμα- η αδήλωτη και μαύρη εργασία. Κυκλοφορούν αδήλωτα, ανασφάλιστα και τελικά επικίνδυνα οχήματα. Παραλάβαμε μια τέτοια κατάσταση.</w:t>
      </w:r>
    </w:p>
    <w:p w14:paraId="4C8A831A"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Περιμένουμε με αφορμή αυτό</w:t>
      </w:r>
      <w:r>
        <w:rPr>
          <w:rFonts w:eastAsia="Times New Roman" w:cs="Times New Roman"/>
          <w:szCs w:val="24"/>
        </w:rPr>
        <w:t xml:space="preserve"> το νομοσχέδιο και την επίσκεψή σας, που πληροφορούμαι ότι επίκειται τις επόμενες εβδομάδες ή τον επόμενο μήνα στην περιοχή μας, να δρομολογηθούν και να έχουμε μεγαλύτερη συνεργασία και του Σώματος Επιθεώρησης Εργασίας. Θα έχουμε και το μεγαλύτερο αναπτυξι</w:t>
      </w:r>
      <w:r>
        <w:rPr>
          <w:rFonts w:eastAsia="Times New Roman" w:cs="Times New Roman"/>
          <w:szCs w:val="24"/>
        </w:rPr>
        <w:t>ακό έργο της χώρας, την κατασκευή του εργοστασίου. Και θα ήταν ίσως σωστό να ιδρυθεί παράρτημα –δεν είναι της αρμοδιότητάς σας- σε συνεργασία με το Υπουργείο Ενέργειας του Σώματος Επιθεώρησης Εργασίας.</w:t>
      </w:r>
    </w:p>
    <w:p w14:paraId="4C8A831B"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Ωραία, τελειώνετε, κύ</w:t>
      </w:r>
      <w:r>
        <w:rPr>
          <w:rFonts w:eastAsia="Times New Roman" w:cs="Times New Roman"/>
          <w:szCs w:val="24"/>
        </w:rPr>
        <w:t xml:space="preserve">ριε συνάδελφε. </w:t>
      </w:r>
    </w:p>
    <w:p w14:paraId="4C8A831C"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ΘΕΟΦΥΛΑΚΤΟΣ: </w:t>
      </w:r>
      <w:r>
        <w:rPr>
          <w:rFonts w:eastAsia="Times New Roman" w:cs="Times New Roman"/>
          <w:szCs w:val="24"/>
        </w:rPr>
        <w:t>Κλείνω, λοιπόν, κύριε Πρόεδρε, λέγοντας στους συναδέλφους της Αντιπολίτευσης ότι είναι σαν τους εμπρηστές. Βάζουν φωτιά στο δάσος, έβαλαν φωτιές στη χώρα που τη χρεοκόπησαν και μετά κατηγορούν την Πυροσβεστική ή εμάς, ό</w:t>
      </w:r>
      <w:r>
        <w:rPr>
          <w:rFonts w:eastAsia="Times New Roman" w:cs="Times New Roman"/>
          <w:szCs w:val="24"/>
        </w:rPr>
        <w:t>τι δεν τα προλάβαμε όλα, μας λένε «τι κάνατε και αφήσατε και σας ξέφυγε κάτι;».</w:t>
      </w:r>
    </w:p>
    <w:p w14:paraId="4C8A831D"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Εσείς κάψατε, χρεοκοπήσατε τη χώρα, συνάδελφοι της Αντιπολίτευσης. Εμείς και τη φωτιά σβήσαμε και την αναδάσωση θα ολοκληρώσουμε και δεν θα σας αφήσει ο ελληνικός λαός να επανέ</w:t>
      </w:r>
      <w:r>
        <w:rPr>
          <w:rFonts w:eastAsia="Times New Roman" w:cs="Times New Roman"/>
          <w:szCs w:val="24"/>
        </w:rPr>
        <w:t>λθετε, γιατί θα μας γεμίσετε αυθαίρετα, όπως κάνατε σαράντα χρόνια τώρα.</w:t>
      </w:r>
    </w:p>
    <w:p w14:paraId="4C8A831E"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C8A831F" w14:textId="77777777" w:rsidR="001C0F06" w:rsidRDefault="00267A1D">
      <w:pPr>
        <w:spacing w:line="600" w:lineRule="auto"/>
        <w:ind w:firstLine="709"/>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C8A8320"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 Τριανταφυλλίδης έχει τον λόγο. </w:t>
      </w:r>
    </w:p>
    <w:p w14:paraId="4C8A8321"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Σας ευχαριστώ, κύριε Πρόεδρε. </w:t>
      </w:r>
    </w:p>
    <w:p w14:paraId="4C8A8322"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Κυρία Υπουργέ, κυρίες και κύριοι συνάδελφοι, ακούστηκε και αυτή η φράση και δεν έπεσαν τα μάρμαρα της Ολομέλειας, είναι πραγματικά χαρακτηριστικό: «Εσείς,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έχετε προκαλέσει στον ελληνικό λαό τεράστιο πόνο, τον κ</w:t>
      </w:r>
      <w:r>
        <w:rPr>
          <w:rFonts w:eastAsia="Times New Roman" w:cs="Times New Roman"/>
          <w:szCs w:val="24"/>
        </w:rPr>
        <w:t xml:space="preserve">άνατε να υποφέρει». </w:t>
      </w:r>
    </w:p>
    <w:p w14:paraId="4C8A8323"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το αρχείο εκδικείται: «Ό,τι, λοιπόν, κακό στα εργασιακά ήταν να κάνει η τρόικα το έκανε προ πολλού, αφού η κλαδική σύμβαση δεν είναι πλέον υποχρεωτική για όλους. Έτσι θα ολοκληρώσει τον κανιβαλισμό της αγοράς εργασίας, θα επεκτεί</w:t>
      </w:r>
      <w:r>
        <w:rPr>
          <w:rFonts w:eastAsia="Times New Roman" w:cs="Times New Roman"/>
          <w:szCs w:val="24"/>
        </w:rPr>
        <w:t xml:space="preserve">νει τον νόμο της μισθολογικής ζούγκλας» -κύριε Τσιάρα- «και επιτέλους θα εφαρμόσει ο κ. </w:t>
      </w:r>
      <w:r>
        <w:rPr>
          <w:rFonts w:eastAsia="Times New Roman" w:cs="Times New Roman"/>
          <w:szCs w:val="24"/>
          <w:lang w:val="en-US"/>
        </w:rPr>
        <w:t>Bob</w:t>
      </w:r>
      <w:r>
        <w:rPr>
          <w:rFonts w:eastAsia="Times New Roman" w:cs="Times New Roman"/>
          <w:szCs w:val="24"/>
        </w:rPr>
        <w:t xml:space="preserve"> </w:t>
      </w:r>
      <w:proofErr w:type="spellStart"/>
      <w:r>
        <w:rPr>
          <w:rFonts w:eastAsia="Times New Roman" w:cs="Times New Roman"/>
          <w:szCs w:val="24"/>
          <w:lang w:val="en-US"/>
        </w:rPr>
        <w:t>Traa</w:t>
      </w:r>
      <w:proofErr w:type="spellEnd"/>
      <w:r>
        <w:rPr>
          <w:rFonts w:eastAsia="Times New Roman" w:cs="Times New Roman"/>
          <w:szCs w:val="24"/>
        </w:rPr>
        <w:t xml:space="preserve"> του ΔΝΤ τα </w:t>
      </w:r>
      <w:proofErr w:type="spellStart"/>
      <w:r>
        <w:rPr>
          <w:rFonts w:eastAsia="Times New Roman" w:cs="Times New Roman"/>
          <w:szCs w:val="24"/>
        </w:rPr>
        <w:t>μνημονιακά</w:t>
      </w:r>
      <w:proofErr w:type="spellEnd"/>
      <w:r>
        <w:rPr>
          <w:rFonts w:eastAsia="Times New Roman" w:cs="Times New Roman"/>
          <w:szCs w:val="24"/>
        </w:rPr>
        <w:t xml:space="preserve"> επίπεδα των μισθών». Είπατε: «Ο ΣΥΡΙΖΑ 300 ευρώ! Τα 300 έως 400 ευρώ είναι τα 5 ευρώ της </w:t>
      </w:r>
      <w:r>
        <w:rPr>
          <w:rFonts w:eastAsia="Times New Roman" w:cs="Times New Roman"/>
          <w:szCs w:val="24"/>
        </w:rPr>
        <w:t>ν</w:t>
      </w:r>
      <w:r>
        <w:rPr>
          <w:rFonts w:eastAsia="Times New Roman" w:cs="Times New Roman"/>
          <w:szCs w:val="24"/>
        </w:rPr>
        <w:t>οτιοανατολικής Ευρώπης και στην Ελλάδα!».</w:t>
      </w:r>
    </w:p>
    <w:p w14:paraId="4C8A832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Ποιος</w:t>
      </w:r>
      <w:r>
        <w:rPr>
          <w:rFonts w:eastAsia="Times New Roman" w:cs="Times New Roman"/>
          <w:szCs w:val="24"/>
        </w:rPr>
        <w:t xml:space="preserve"> τα λέει αυτά; Επιστολή </w:t>
      </w:r>
      <w:proofErr w:type="spellStart"/>
      <w:r>
        <w:rPr>
          <w:rFonts w:eastAsia="Times New Roman" w:cs="Times New Roman"/>
          <w:szCs w:val="24"/>
        </w:rPr>
        <w:t>Κορκίδη</w:t>
      </w:r>
      <w:proofErr w:type="spellEnd"/>
      <w:r>
        <w:rPr>
          <w:rFonts w:eastAsia="Times New Roman" w:cs="Times New Roman"/>
          <w:szCs w:val="24"/>
        </w:rPr>
        <w:t xml:space="preserve"> –κατ</w:t>
      </w:r>
      <w:r>
        <w:rPr>
          <w:rFonts w:eastAsia="Times New Roman" w:cs="Times New Roman"/>
          <w:szCs w:val="24"/>
        </w:rPr>
        <w:t xml:space="preserve">’ </w:t>
      </w:r>
      <w:r>
        <w:rPr>
          <w:rFonts w:eastAsia="Times New Roman" w:cs="Times New Roman"/>
          <w:szCs w:val="24"/>
        </w:rPr>
        <w:t xml:space="preserve">εξοχήν </w:t>
      </w:r>
      <w:proofErr w:type="spellStart"/>
      <w:r>
        <w:rPr>
          <w:rFonts w:eastAsia="Times New Roman" w:cs="Times New Roman"/>
          <w:szCs w:val="24"/>
        </w:rPr>
        <w:t>Συριζαίος</w:t>
      </w:r>
      <w:proofErr w:type="spellEnd"/>
      <w:r>
        <w:rPr>
          <w:rFonts w:eastAsia="Times New Roman" w:cs="Times New Roman"/>
          <w:szCs w:val="24"/>
        </w:rPr>
        <w:t>!-, του προέδρου της ΕΣΕΕ προς τα μέλη της. Πότε τα λέει αυτά; Στις 19 Αυγούστου του 2013.</w:t>
      </w:r>
    </w:p>
    <w:p w14:paraId="4C8A832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Και δεν σταματάει εκεί ο κ. </w:t>
      </w:r>
      <w:proofErr w:type="spellStart"/>
      <w:r>
        <w:rPr>
          <w:rFonts w:eastAsia="Times New Roman" w:cs="Times New Roman"/>
          <w:szCs w:val="24"/>
        </w:rPr>
        <w:t>Κορκίδης</w:t>
      </w:r>
      <w:proofErr w:type="spellEnd"/>
      <w:r>
        <w:rPr>
          <w:rFonts w:eastAsia="Times New Roman" w:cs="Times New Roman"/>
          <w:szCs w:val="24"/>
        </w:rPr>
        <w:t>. Λέει και άλλα στην επιστολή του: Τα λουκέτα και η ανεργία προκλήθηκαν κυρ</w:t>
      </w:r>
      <w:r>
        <w:rPr>
          <w:rFonts w:eastAsia="Times New Roman" w:cs="Times New Roman"/>
          <w:szCs w:val="24"/>
        </w:rPr>
        <w:t xml:space="preserve">ίως </w:t>
      </w:r>
      <w:r>
        <w:rPr>
          <w:rFonts w:eastAsia="Times New Roman" w:cs="Times New Roman"/>
          <w:szCs w:val="24"/>
        </w:rPr>
        <w:lastRenderedPageBreak/>
        <w:t xml:space="preserve">από την αλόγιστη μείωση των μισθών -το λέει αυτό το 2013, φαίνεται ότι έβλεπε μπροστά, ότι θα έρθει ο ΣΥΡΙΖΑ μετά από δυόμισι χρόνια!- σε συνδυασμό με την </w:t>
      </w:r>
      <w:proofErr w:type="spellStart"/>
      <w:r>
        <w:rPr>
          <w:rFonts w:eastAsia="Times New Roman" w:cs="Times New Roman"/>
          <w:szCs w:val="24"/>
        </w:rPr>
        <w:t>υπερφορολόγηση</w:t>
      </w:r>
      <w:proofErr w:type="spellEnd"/>
      <w:r>
        <w:rPr>
          <w:rFonts w:eastAsia="Times New Roman" w:cs="Times New Roman"/>
          <w:szCs w:val="24"/>
        </w:rPr>
        <w:t xml:space="preserve"> που οδήγησε στην κατάρρευση της κατανάλωσης. Αυτά λέει ο κ. Βασίλειος </w:t>
      </w:r>
      <w:proofErr w:type="spellStart"/>
      <w:r>
        <w:rPr>
          <w:rFonts w:eastAsia="Times New Roman" w:cs="Times New Roman"/>
          <w:szCs w:val="24"/>
        </w:rPr>
        <w:t>Κορκίδης</w:t>
      </w:r>
      <w:proofErr w:type="spellEnd"/>
      <w:r>
        <w:rPr>
          <w:rFonts w:eastAsia="Times New Roman" w:cs="Times New Roman"/>
          <w:szCs w:val="24"/>
        </w:rPr>
        <w:t xml:space="preserve"> σε </w:t>
      </w:r>
      <w:r>
        <w:rPr>
          <w:rFonts w:eastAsia="Times New Roman" w:cs="Times New Roman"/>
          <w:szCs w:val="24"/>
        </w:rPr>
        <w:t>επιστολή του στις 19 Αυγούστου του 2013!</w:t>
      </w:r>
    </w:p>
    <w:p w14:paraId="4C8A832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Και λέει και κάτι άλλο: Για το ελληνικό εμπόριο οι μισθοί ισοδυναμούν με τζίρο, γι’ αυτό και επιδίωξή μας είναι ένα αξιοπρεπές επίπεδο και η έγκαιρη καταβολή του μισθού σε κάθε μισθωτό. Λέει δηλαδή κάτι πολύ σημαντι</w:t>
      </w:r>
      <w:r>
        <w:rPr>
          <w:rFonts w:eastAsia="Times New Roman" w:cs="Times New Roman"/>
          <w:szCs w:val="24"/>
        </w:rPr>
        <w:t xml:space="preserve">κό για τις δυνάμεις της επιχειρηματικότητας και τον καλούμε τώρα να το κάνει, όπως και τον κ. Μίχαλο και τον κ. </w:t>
      </w:r>
      <w:proofErr w:type="spellStart"/>
      <w:r>
        <w:rPr>
          <w:rFonts w:eastAsia="Times New Roman" w:cs="Times New Roman"/>
          <w:szCs w:val="24"/>
        </w:rPr>
        <w:t>Καββαθά</w:t>
      </w:r>
      <w:proofErr w:type="spellEnd"/>
      <w:r>
        <w:rPr>
          <w:rFonts w:eastAsia="Times New Roman" w:cs="Times New Roman"/>
          <w:szCs w:val="24"/>
        </w:rPr>
        <w:t xml:space="preserve"> από την ΓΣΕΒΕΕ, να μην στέρξουν στη μείωση, όπως έγινε τότε με πράξη νομοθετικού περιεχομένου και ξεκινήσαμε από τα 860 ευρώ, φτάσαμε στ</w:t>
      </w:r>
      <w:r>
        <w:rPr>
          <w:rFonts w:eastAsia="Times New Roman" w:cs="Times New Roman"/>
          <w:szCs w:val="24"/>
        </w:rPr>
        <w:t>α 751 ευρώ, κατεβήκαμε στα 586 και στα 511 ευρώ. Καταθέτω στα Πρακτικά την επιστολή, για να μην ακούμε πράγματα και στοιχεία «</w:t>
      </w:r>
      <w:proofErr w:type="spellStart"/>
      <w:r>
        <w:rPr>
          <w:rFonts w:eastAsia="Times New Roman" w:cs="Times New Roman"/>
          <w:szCs w:val="24"/>
        </w:rPr>
        <w:t>έπεα</w:t>
      </w:r>
      <w:proofErr w:type="spellEnd"/>
      <w:r>
        <w:rPr>
          <w:rFonts w:eastAsia="Times New Roman" w:cs="Times New Roman"/>
          <w:szCs w:val="24"/>
        </w:rPr>
        <w:t xml:space="preserve"> </w:t>
      </w:r>
      <w:proofErr w:type="spellStart"/>
      <w:r>
        <w:rPr>
          <w:rFonts w:eastAsia="Times New Roman" w:cs="Times New Roman"/>
          <w:szCs w:val="24"/>
        </w:rPr>
        <w:t>πτερόεντα</w:t>
      </w:r>
      <w:proofErr w:type="spellEnd"/>
      <w:r>
        <w:rPr>
          <w:rFonts w:eastAsia="Times New Roman" w:cs="Times New Roman"/>
          <w:szCs w:val="24"/>
        </w:rPr>
        <w:t>», που δεν έχουν καμ</w:t>
      </w:r>
      <w:r>
        <w:rPr>
          <w:rFonts w:eastAsia="Times New Roman" w:cs="Times New Roman"/>
          <w:szCs w:val="24"/>
        </w:rPr>
        <w:t>μ</w:t>
      </w:r>
      <w:r>
        <w:rPr>
          <w:rFonts w:eastAsia="Times New Roman" w:cs="Times New Roman"/>
          <w:szCs w:val="24"/>
        </w:rPr>
        <w:t>ία σχέση με την πραγματικότητα.</w:t>
      </w:r>
    </w:p>
    <w:p w14:paraId="4C8A832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Αλέξανδρος Τριανταφυλλίδης κατα</w:t>
      </w:r>
      <w:r>
        <w:rPr>
          <w:rFonts w:eastAsia="Times New Roman" w:cs="Times New Roman"/>
          <w:szCs w:val="24"/>
        </w:rPr>
        <w:t xml:space="preserve">θέτει για τα Πρακτικά την προαναφερθείσα επιστολή, </w:t>
      </w:r>
      <w:r>
        <w:rPr>
          <w:rFonts w:eastAsia="Times New Roman" w:cs="Times New Roman"/>
          <w:szCs w:val="24"/>
        </w:rPr>
        <w:lastRenderedPageBreak/>
        <w:t xml:space="preserve">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C8A832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Και τα λέει αυτά ένας άνθρωπος από τον χώρο της επιχειρηματικότητας που το 2013 δεν είχε κανέναν </w:t>
      </w:r>
      <w:r>
        <w:rPr>
          <w:rFonts w:eastAsia="Times New Roman" w:cs="Times New Roman"/>
          <w:szCs w:val="24"/>
        </w:rPr>
        <w:t>λόγο να αντιπολιτεύεται τη Νέα Δημοκρατία. Απλώς εσείς αντιπολιτεύεστε την πατρίδα και τον κόσμο της εργασίας. Αυτό κάνετε.</w:t>
      </w:r>
    </w:p>
    <w:p w14:paraId="4C8A832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Το σχέδιο νόμου εγγράφεται στην αέναη αντιπαράθεση πολιτικής και οικονομίας. Συσχετισμός δύναμης, ποιος έχει το πάνω χέρι. Η Κυβέρνη</w:t>
      </w:r>
      <w:r>
        <w:rPr>
          <w:rFonts w:eastAsia="Times New Roman" w:cs="Times New Roman"/>
          <w:szCs w:val="24"/>
        </w:rPr>
        <w:t xml:space="preserve">σή μας απαντά στο ερώτημα: Μπορεί η πολιτική να αποκαταστήσει τη διαταραγμένη ισορροπία στις εργασιακές σχέσεις που ειδικότερα στα χρόνια του </w:t>
      </w:r>
      <w:proofErr w:type="spellStart"/>
      <w:r>
        <w:rPr>
          <w:rFonts w:eastAsia="Times New Roman" w:cs="Times New Roman"/>
          <w:szCs w:val="24"/>
        </w:rPr>
        <w:t>μνημονιακού</w:t>
      </w:r>
      <w:proofErr w:type="spellEnd"/>
      <w:r>
        <w:rPr>
          <w:rFonts w:eastAsia="Times New Roman" w:cs="Times New Roman"/>
          <w:szCs w:val="24"/>
        </w:rPr>
        <w:t xml:space="preserve"> κανιβαλισμού στο όνομα της ευελιξίας -του </w:t>
      </w:r>
      <w:r>
        <w:rPr>
          <w:rFonts w:eastAsia="Times New Roman" w:cs="Times New Roman"/>
          <w:szCs w:val="24"/>
          <w:lang w:val="en-US"/>
        </w:rPr>
        <w:t>flexibility</w:t>
      </w:r>
      <w:r>
        <w:rPr>
          <w:rFonts w:eastAsia="Times New Roman" w:cs="Times New Roman"/>
          <w:szCs w:val="24"/>
        </w:rPr>
        <w:t>- στην αγορά εργασίας και στο όνομα της μείωσης τ</w:t>
      </w:r>
      <w:r>
        <w:rPr>
          <w:rFonts w:eastAsia="Times New Roman" w:cs="Times New Roman"/>
          <w:szCs w:val="24"/>
        </w:rPr>
        <w:t xml:space="preserve">ου κόστους εργασίας οδήγησε σε αυτή την εργασιακή ζούγκλα; Η Κυβέρνησή μας απαντά θετικά, δημιουργικά, ανατρεπτικά, </w:t>
      </w:r>
      <w:proofErr w:type="spellStart"/>
      <w:r>
        <w:rPr>
          <w:rFonts w:eastAsia="Times New Roman" w:cs="Times New Roman"/>
          <w:szCs w:val="24"/>
        </w:rPr>
        <w:t>νόμω</w:t>
      </w:r>
      <w:proofErr w:type="spellEnd"/>
      <w:r>
        <w:rPr>
          <w:rFonts w:eastAsia="Times New Roman" w:cs="Times New Roman"/>
          <w:szCs w:val="24"/>
        </w:rPr>
        <w:t xml:space="preserve"> και έργω. Θα σας εξηγήσω και το «</w:t>
      </w:r>
      <w:proofErr w:type="spellStart"/>
      <w:r>
        <w:rPr>
          <w:rFonts w:eastAsia="Times New Roman" w:cs="Times New Roman"/>
          <w:szCs w:val="24"/>
        </w:rPr>
        <w:t>νόμω</w:t>
      </w:r>
      <w:proofErr w:type="spellEnd"/>
      <w:r>
        <w:rPr>
          <w:rFonts w:eastAsia="Times New Roman" w:cs="Times New Roman"/>
          <w:szCs w:val="24"/>
        </w:rPr>
        <w:t>» και το «έργω» που βρίσκονται στον αντίποδα αυτής της λογικής.</w:t>
      </w:r>
    </w:p>
    <w:p w14:paraId="4C8A832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Κατ’ αρχάς, υπάρχει η ομπρέλα που </w:t>
      </w:r>
      <w:r>
        <w:rPr>
          <w:rFonts w:eastAsia="Times New Roman" w:cs="Times New Roman"/>
          <w:szCs w:val="24"/>
        </w:rPr>
        <w:t xml:space="preserve">λέει ότι η προστασία της εργασίας ενισχύει την επιχειρηματικότητα. Αυτά δεν είναι θεωρητικολογίες. Το μοντέλο επιχειρηματικότητας </w:t>
      </w:r>
      <w:r>
        <w:rPr>
          <w:rFonts w:eastAsia="Times New Roman" w:cs="Times New Roman"/>
          <w:szCs w:val="24"/>
        </w:rPr>
        <w:t xml:space="preserve">της εταιρείας </w:t>
      </w:r>
      <w:r>
        <w:rPr>
          <w:rFonts w:eastAsia="Times New Roman" w:cs="Times New Roman"/>
          <w:szCs w:val="24"/>
        </w:rPr>
        <w:lastRenderedPageBreak/>
        <w:t>«</w:t>
      </w:r>
      <w:r>
        <w:rPr>
          <w:rFonts w:eastAsia="Times New Roman" w:cs="Times New Roman"/>
          <w:szCs w:val="24"/>
        </w:rPr>
        <w:t>ΠΑΠΑΣΤΡΑΤΟΣ</w:t>
      </w:r>
      <w:r>
        <w:rPr>
          <w:rFonts w:eastAsia="Times New Roman" w:cs="Times New Roman"/>
          <w:szCs w:val="24"/>
        </w:rPr>
        <w:t xml:space="preserve">», το μοντέλο επιχειρηματικότητας </w:t>
      </w:r>
      <w:r>
        <w:rPr>
          <w:rFonts w:eastAsia="Times New Roman" w:cs="Times New Roman"/>
          <w:szCs w:val="24"/>
        </w:rPr>
        <w:t xml:space="preserve">της εταιρείας </w:t>
      </w:r>
      <w:r>
        <w:rPr>
          <w:rFonts w:eastAsia="Times New Roman" w:cs="Times New Roman"/>
          <w:szCs w:val="24"/>
        </w:rPr>
        <w:t>«</w:t>
      </w:r>
      <w:r>
        <w:rPr>
          <w:rFonts w:eastAsia="Times New Roman" w:cs="Times New Roman"/>
          <w:szCs w:val="24"/>
        </w:rPr>
        <w:t>ΣΚΛΑΒΕΝΙΤΗΣ</w:t>
      </w:r>
      <w:r>
        <w:rPr>
          <w:rFonts w:eastAsia="Times New Roman" w:cs="Times New Roman"/>
          <w:szCs w:val="24"/>
        </w:rPr>
        <w:t>», που δίνουν μπόνους στους εργαζόμενους</w:t>
      </w:r>
      <w:r>
        <w:rPr>
          <w:rFonts w:eastAsia="Times New Roman" w:cs="Times New Roman"/>
          <w:szCs w:val="24"/>
        </w:rPr>
        <w:t>, που σέβονται τις εργασιακές σχέσεις, που λένε «όχι, εγώ δεν θα ανοίξω την Κυριακή γιατί σέβομαι τους εργαζομένους μου» είναι αυτό το μοντέλο που στηρίζουμε και είναι αλληλέγγυο με τη δική μας αντίληψη. Δεν στηρίζουμε προφανώς το μοντέλο της επιχειρηματικ</w:t>
      </w:r>
      <w:r>
        <w:rPr>
          <w:rFonts w:eastAsia="Times New Roman" w:cs="Times New Roman"/>
          <w:szCs w:val="24"/>
        </w:rPr>
        <w:t xml:space="preserve">ότητας που λέει «τα σπίτια σε </w:t>
      </w:r>
      <w:r>
        <w:rPr>
          <w:rFonts w:eastAsia="Times New Roman" w:cs="Times New Roman"/>
          <w:szCs w:val="24"/>
          <w:lang w:val="en-US"/>
        </w:rPr>
        <w:t>offshore</w:t>
      </w:r>
      <w:r>
        <w:rPr>
          <w:rFonts w:eastAsia="Times New Roman" w:cs="Times New Roman"/>
          <w:szCs w:val="24"/>
        </w:rPr>
        <w:t xml:space="preserve">, τα λεφτά στην Ελβετία και οι ζημίες στο άρθρο 99», το μοντέλο </w:t>
      </w:r>
      <w:r>
        <w:rPr>
          <w:rFonts w:eastAsia="Times New Roman" w:cs="Times New Roman"/>
          <w:szCs w:val="24"/>
        </w:rPr>
        <w:t xml:space="preserve">της εταιρείας </w:t>
      </w:r>
      <w:r>
        <w:rPr>
          <w:rFonts w:eastAsia="Times New Roman" w:cs="Times New Roman"/>
          <w:szCs w:val="24"/>
        </w:rPr>
        <w:t>«</w:t>
      </w:r>
      <w:r>
        <w:rPr>
          <w:rFonts w:eastAsia="Times New Roman" w:cs="Times New Roman"/>
          <w:szCs w:val="24"/>
        </w:rPr>
        <w:t>ΜΑΡΙΝΟΠΟΥΛΟΣ</w:t>
      </w:r>
      <w:r>
        <w:rPr>
          <w:rFonts w:eastAsia="Times New Roman" w:cs="Times New Roman"/>
          <w:szCs w:val="24"/>
        </w:rPr>
        <w:t xml:space="preserve">» που λέει «τα βγάζω έξω, αφήνω </w:t>
      </w:r>
      <w:r>
        <w:rPr>
          <w:rFonts w:eastAsia="Times New Roman" w:cs="Times New Roman"/>
          <w:szCs w:val="24"/>
        </w:rPr>
        <w:t>δώδεκα χιλιάδες</w:t>
      </w:r>
      <w:r>
        <w:rPr>
          <w:rFonts w:eastAsia="Times New Roman" w:cs="Times New Roman"/>
          <w:szCs w:val="24"/>
        </w:rPr>
        <w:t xml:space="preserve"> εργαζόμενους στον δρόμο και έλα, Τσίπρα, έλα, ΣΥΡΙΖΑ, να δώσεις λύση».</w:t>
      </w:r>
    </w:p>
    <w:p w14:paraId="4C8A832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Με το εν</w:t>
      </w:r>
      <w:r>
        <w:rPr>
          <w:rFonts w:eastAsia="Times New Roman" w:cs="Times New Roman"/>
          <w:szCs w:val="24"/>
        </w:rPr>
        <w:t xml:space="preserve"> λόγω σχέδιο νόμου ανατρέπουμε τη σχέση εργαζόμενου – εργοδότη που λέει «να μην δηλώσω, να μην πληρώσω, να μην ασφαλίσω τον εργαζόμενό μου». Προτρέπουμε ουσιαστικά τον κόσμο του </w:t>
      </w:r>
      <w:proofErr w:type="spellStart"/>
      <w:r>
        <w:rPr>
          <w:rFonts w:eastAsia="Times New Roman" w:cs="Times New Roman"/>
          <w:szCs w:val="24"/>
        </w:rPr>
        <w:t>επιχειρείν</w:t>
      </w:r>
      <w:proofErr w:type="spellEnd"/>
      <w:r>
        <w:rPr>
          <w:rFonts w:eastAsia="Times New Roman" w:cs="Times New Roman"/>
          <w:szCs w:val="24"/>
        </w:rPr>
        <w:t xml:space="preserve"> να κάνουν πράξη τώρα, όσα έλεγαν τότε. Αναφέρθηκα νωρίτερα σε αυτά.</w:t>
      </w:r>
    </w:p>
    <w:p w14:paraId="4C8A832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Είπα «</w:t>
      </w:r>
      <w:proofErr w:type="spellStart"/>
      <w:r>
        <w:rPr>
          <w:rFonts w:eastAsia="Times New Roman" w:cs="Times New Roman"/>
          <w:szCs w:val="24"/>
        </w:rPr>
        <w:t>νόμω</w:t>
      </w:r>
      <w:proofErr w:type="spellEnd"/>
      <w:r>
        <w:rPr>
          <w:rFonts w:eastAsia="Times New Roman" w:cs="Times New Roman"/>
          <w:szCs w:val="24"/>
        </w:rPr>
        <w:t>». Τι να πρωτοπούμε για τον νόμο; Και ειλικρινά απορώ: Προβλέπεται η έκδοση διαταγής πληρωμής για οφειλόμενους μισθούς σε βάρος του εργοδότη. Δεν θα το ψηφί</w:t>
      </w:r>
      <w:r>
        <w:rPr>
          <w:rFonts w:eastAsia="Times New Roman" w:cs="Times New Roman"/>
          <w:szCs w:val="24"/>
        </w:rPr>
        <w:lastRenderedPageBreak/>
        <w:t>σετε; Γιατί; Τι θα πείτε στον εργαζόμενο που ανήκει στον ιδεολογικό χώρο της Νέας Δημοκρα</w:t>
      </w:r>
      <w:r>
        <w:rPr>
          <w:rFonts w:eastAsia="Times New Roman" w:cs="Times New Roman"/>
          <w:szCs w:val="24"/>
        </w:rPr>
        <w:t>τίας; Για ποιον λόγο</w:t>
      </w:r>
      <w:r>
        <w:rPr>
          <w:rFonts w:eastAsia="Times New Roman" w:cs="Times New Roman"/>
          <w:szCs w:val="24"/>
        </w:rPr>
        <w:t>,</w:t>
      </w:r>
      <w:r>
        <w:rPr>
          <w:rFonts w:eastAsia="Times New Roman" w:cs="Times New Roman"/>
          <w:szCs w:val="24"/>
        </w:rPr>
        <w:t xml:space="preserve"> αν και απολυμένος</w:t>
      </w:r>
      <w:r>
        <w:rPr>
          <w:rFonts w:eastAsia="Times New Roman" w:cs="Times New Roman"/>
          <w:szCs w:val="24"/>
        </w:rPr>
        <w:t>,</w:t>
      </w:r>
      <w:r>
        <w:rPr>
          <w:rFonts w:eastAsia="Times New Roman" w:cs="Times New Roman"/>
          <w:szCs w:val="24"/>
        </w:rPr>
        <w:t xml:space="preserve"> δεν θα πάρει την αποζημίωσή του. Εμείς ουσιαστικά τον στηρίζουμε, του δίνουμε νομικό εργαλείο, αγκωνάρι για να μην αισθάνεται μοναξιά και απομόνωση στο έλεος του κάθε εργοδότη που αυθαιρετεί. Μειώνεται το κόστος της</w:t>
      </w:r>
      <w:r>
        <w:rPr>
          <w:rFonts w:eastAsia="Times New Roman" w:cs="Times New Roman"/>
          <w:szCs w:val="24"/>
        </w:rPr>
        <w:t xml:space="preserve"> δίκης. Προβλέπεται η σύντομη εκδίκαση σε εξήντα ημέρες, προβλέπεται ότι ο άνεργος ο οποίος έχει θεωρήσει τη μονομερή βλαπτική μεταβολή των όρων εργασίας θα μπορεί να λαμβάνει αμέσως επίδομα ανεργίας. Το λέει ο νόμος αυτό.</w:t>
      </w:r>
    </w:p>
    <w:p w14:paraId="4C8A832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Έρχομαι τώρα στο «έργω».</w:t>
      </w:r>
    </w:p>
    <w:p w14:paraId="4C8A832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Το ΣΕΠΕ,</w:t>
      </w:r>
      <w:r>
        <w:rPr>
          <w:rFonts w:eastAsia="Times New Roman" w:cs="Times New Roman"/>
          <w:szCs w:val="24"/>
        </w:rPr>
        <w:t xml:space="preserve"> που το κατακρεουργήσατε, το θυμάστε; </w:t>
      </w:r>
    </w:p>
    <w:p w14:paraId="4C8A832F" w14:textId="77777777" w:rsidR="001C0F06" w:rsidRDefault="00267A1D">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Ο Νάσος Ηλιόπουλος, ο Ανδρέας </w:t>
      </w:r>
      <w:proofErr w:type="spellStart"/>
      <w:r>
        <w:rPr>
          <w:rFonts w:eastAsia="Times New Roman"/>
          <w:color w:val="000000" w:themeColor="text1"/>
          <w:szCs w:val="24"/>
        </w:rPr>
        <w:t>Νεφελούδης</w:t>
      </w:r>
      <w:proofErr w:type="spellEnd"/>
      <w:r>
        <w:rPr>
          <w:rFonts w:eastAsia="Times New Roman"/>
          <w:color w:val="000000" w:themeColor="text1"/>
          <w:szCs w:val="24"/>
        </w:rPr>
        <w:t xml:space="preserve"> και η Έφη </w:t>
      </w:r>
      <w:proofErr w:type="spellStart"/>
      <w:r>
        <w:rPr>
          <w:rFonts w:eastAsia="Times New Roman"/>
          <w:color w:val="000000" w:themeColor="text1"/>
          <w:szCs w:val="24"/>
        </w:rPr>
        <w:t>Αχτσιόγλου</w:t>
      </w:r>
      <w:proofErr w:type="spellEnd"/>
      <w:r>
        <w:rPr>
          <w:rFonts w:eastAsia="Times New Roman"/>
          <w:color w:val="000000" w:themeColor="text1"/>
          <w:szCs w:val="24"/>
        </w:rPr>
        <w:t xml:space="preserve">, που άκουσε από στόματα που θα έπρεπε να έχουν κλείσει και να ορρωδούν, θα έπρεπε να κοκκινίζουν από αυτά που εκπέμπει το </w:t>
      </w:r>
      <w:proofErr w:type="spellStart"/>
      <w:r>
        <w:rPr>
          <w:rFonts w:eastAsia="Times New Roman"/>
          <w:color w:val="000000" w:themeColor="text1"/>
          <w:szCs w:val="24"/>
        </w:rPr>
        <w:t>έρκος</w:t>
      </w:r>
      <w:proofErr w:type="spellEnd"/>
      <w:r>
        <w:rPr>
          <w:rFonts w:eastAsia="Times New Roman"/>
          <w:color w:val="000000" w:themeColor="text1"/>
          <w:szCs w:val="24"/>
        </w:rPr>
        <w:t xml:space="preserve"> των </w:t>
      </w:r>
      <w:proofErr w:type="spellStart"/>
      <w:r>
        <w:rPr>
          <w:rFonts w:eastAsia="Times New Roman"/>
          <w:color w:val="000000" w:themeColor="text1"/>
          <w:szCs w:val="24"/>
        </w:rPr>
        <w:t>οδόντων</w:t>
      </w:r>
      <w:proofErr w:type="spellEnd"/>
      <w:r>
        <w:rPr>
          <w:rFonts w:eastAsia="Times New Roman"/>
          <w:color w:val="000000" w:themeColor="text1"/>
          <w:szCs w:val="24"/>
        </w:rPr>
        <w:t xml:space="preserve"> τους, είναι αυτ</w:t>
      </w:r>
      <w:r>
        <w:rPr>
          <w:rFonts w:eastAsia="Times New Roman"/>
          <w:color w:val="000000" w:themeColor="text1"/>
          <w:szCs w:val="24"/>
        </w:rPr>
        <w:t xml:space="preserve">οί που τόλμησαν να βάλουν πρόστιμο 1,6 εκατομμύρια ευρώ στην Τράπεζα Πειραιώς για παράνομες υπερωρίες και μαύρη εργασία. Ακούστηκε ποτέ; Για φρεσκάρετε λίγο τη μνήμη σας και τη μνήμη μας! </w:t>
      </w:r>
      <w:r>
        <w:rPr>
          <w:rFonts w:eastAsia="Times New Roman"/>
          <w:color w:val="000000" w:themeColor="text1"/>
          <w:szCs w:val="24"/>
        </w:rPr>
        <w:lastRenderedPageBreak/>
        <w:t>Πρόστιμο 1,6 εκατομμύρια ευρώ στην Τράπεζα Πειραιώς, πρόστιμο στην Ε</w:t>
      </w:r>
      <w:r>
        <w:rPr>
          <w:rFonts w:eastAsia="Times New Roman"/>
          <w:color w:val="000000" w:themeColor="text1"/>
          <w:szCs w:val="24"/>
        </w:rPr>
        <w:t>θνική Τράπεζα μετά από προσφυγή δεκαπέντε εργαζομένων, πρόστιμο σε τράπεζα που κρατούσε υπαλλήλους πέραν του ωραρίου 277.500 ευρώ, χίλιοι εξακόσιοι τριάντα τρεις έλεγχοι, διακόσιες εβδομήντα πέντε περιπτώσεις, πρόστιμα 1.870.965 ευρώ, τριάντα οκτώ μηνυτήρι</w:t>
      </w:r>
      <w:r>
        <w:rPr>
          <w:rFonts w:eastAsia="Times New Roman"/>
          <w:color w:val="000000" w:themeColor="text1"/>
          <w:szCs w:val="24"/>
        </w:rPr>
        <w:t>ες αναφορές. Γιατί; Στείλαμε το μήνυμα στην αγορά ότι τα μεγάλα μαγαζιά -«</w:t>
      </w:r>
      <w:proofErr w:type="spellStart"/>
      <w:r>
        <w:rPr>
          <w:rFonts w:eastAsia="Times New Roman"/>
          <w:color w:val="000000" w:themeColor="text1"/>
          <w:szCs w:val="24"/>
        </w:rPr>
        <w:t>μαγαζά</w:t>
      </w:r>
      <w:proofErr w:type="spellEnd"/>
      <w:r>
        <w:rPr>
          <w:rFonts w:eastAsia="Times New Roman"/>
          <w:color w:val="000000" w:themeColor="text1"/>
          <w:szCs w:val="24"/>
        </w:rPr>
        <w:t>» τα λέγατε- δεν βρίσκονται πλέον εκτός νόμου, εκτός ελέγχου και εκτός προστίμων. Από εκεί, από ψηλά ξεκινήσαμε για να δώσουμε τη δυνατότητα ουσιαστικά της ευνομίας και της ευτ</w:t>
      </w:r>
      <w:r>
        <w:rPr>
          <w:rFonts w:eastAsia="Times New Roman"/>
          <w:color w:val="000000" w:themeColor="text1"/>
          <w:szCs w:val="24"/>
        </w:rPr>
        <w:t>αξίας στον μικρό που αναρωτιέται αν αυτός πληρώνει πάντα το «μάρμαρο» κι αν ο μεγάλος μένει στο απυρόβλητο.</w:t>
      </w:r>
    </w:p>
    <w:p w14:paraId="4C8A8330" w14:textId="77777777" w:rsidR="001C0F06" w:rsidRDefault="00267A1D">
      <w:pPr>
        <w:spacing w:line="600" w:lineRule="auto"/>
        <w:ind w:firstLine="720"/>
        <w:jc w:val="both"/>
        <w:rPr>
          <w:rFonts w:eastAsia="Times New Roman"/>
          <w:color w:val="000000" w:themeColor="text1"/>
          <w:szCs w:val="24"/>
        </w:rPr>
      </w:pPr>
      <w:r>
        <w:rPr>
          <w:rFonts w:eastAsia="Times New Roman"/>
          <w:color w:val="000000" w:themeColor="text1"/>
          <w:szCs w:val="24"/>
        </w:rPr>
        <w:t>(Στο σημείο αυτό κτυπάει το κουδούνι λήξεως του χρόνου ομιλίας του κ. Βουλευτή)</w:t>
      </w:r>
    </w:p>
    <w:p w14:paraId="4C8A8331" w14:textId="77777777" w:rsidR="001C0F06" w:rsidRDefault="00267A1D">
      <w:pPr>
        <w:spacing w:line="600" w:lineRule="auto"/>
        <w:ind w:firstLine="720"/>
        <w:jc w:val="both"/>
        <w:rPr>
          <w:rFonts w:eastAsia="Times New Roman"/>
          <w:color w:val="000000" w:themeColor="text1"/>
          <w:szCs w:val="24"/>
        </w:rPr>
      </w:pPr>
      <w:r>
        <w:rPr>
          <w:rFonts w:eastAsia="Times New Roman"/>
          <w:color w:val="000000" w:themeColor="text1"/>
          <w:szCs w:val="24"/>
        </w:rPr>
        <w:t>Δεν θα ήθελα, γιατί δεν έχω τον χρόνο, να αναφερθώ στο μοντέλο της ε</w:t>
      </w:r>
      <w:r>
        <w:rPr>
          <w:rFonts w:eastAsia="Times New Roman"/>
          <w:color w:val="000000" w:themeColor="text1"/>
          <w:szCs w:val="24"/>
        </w:rPr>
        <w:t>ργασίας σε ευρωπαϊκό επίπεδο και αυτά που έγιναν με το «</w:t>
      </w:r>
      <w:r>
        <w:rPr>
          <w:rFonts w:eastAsia="Times New Roman"/>
          <w:color w:val="000000" w:themeColor="text1"/>
          <w:szCs w:val="24"/>
          <w:lang w:val="en-US"/>
        </w:rPr>
        <w:t>flexibility</w:t>
      </w:r>
      <w:r>
        <w:rPr>
          <w:rFonts w:eastAsia="Times New Roman"/>
          <w:color w:val="000000" w:themeColor="text1"/>
          <w:szCs w:val="24"/>
        </w:rPr>
        <w:t>» και τα «</w:t>
      </w:r>
      <w:r>
        <w:rPr>
          <w:rFonts w:eastAsia="Times New Roman"/>
          <w:color w:val="000000" w:themeColor="text1"/>
          <w:szCs w:val="24"/>
          <w:lang w:val="en-US"/>
        </w:rPr>
        <w:t>mini</w:t>
      </w:r>
      <w:r>
        <w:rPr>
          <w:rFonts w:eastAsia="Times New Roman"/>
          <w:color w:val="000000" w:themeColor="text1"/>
          <w:szCs w:val="24"/>
        </w:rPr>
        <w:t xml:space="preserve"> </w:t>
      </w:r>
      <w:r>
        <w:rPr>
          <w:rFonts w:eastAsia="Times New Roman"/>
          <w:color w:val="000000" w:themeColor="text1"/>
          <w:szCs w:val="24"/>
          <w:lang w:val="en-US"/>
        </w:rPr>
        <w:t>jobs</w:t>
      </w:r>
      <w:r>
        <w:rPr>
          <w:rFonts w:eastAsia="Times New Roman"/>
          <w:color w:val="000000" w:themeColor="text1"/>
          <w:szCs w:val="24"/>
        </w:rPr>
        <w:t>», που τελικά και η ίδια η έρευνα γερμανικών πανεπιστημίων αναδεικνύει ουσιαστικά -και υπήρχε ένα εξαίρετο άρθρο στη «</w:t>
      </w:r>
      <w:r>
        <w:rPr>
          <w:rFonts w:eastAsia="Times New Roman"/>
          <w:color w:val="000000" w:themeColor="text1"/>
          <w:szCs w:val="24"/>
        </w:rPr>
        <w:t>ΝΑΥΤΕΜΠΟΡΙΚΗ</w:t>
      </w:r>
      <w:r>
        <w:rPr>
          <w:rFonts w:eastAsia="Times New Roman"/>
          <w:color w:val="000000" w:themeColor="text1"/>
          <w:szCs w:val="24"/>
        </w:rPr>
        <w:t>» που κατέ</w:t>
      </w:r>
      <w:r>
        <w:rPr>
          <w:rFonts w:eastAsia="Times New Roman"/>
          <w:color w:val="000000" w:themeColor="text1"/>
          <w:szCs w:val="24"/>
        </w:rPr>
        <w:lastRenderedPageBreak/>
        <w:t xml:space="preserve">γραφε αυτές τις μορφές εργασίας- ότι η συμβολή των μεταρρυθμίσεων του 2003 στην οικονομική επιτυχία της χώρας, της Γερμανίας δηλαδή -όταν ξεκίνησε το περίφημο σχέδιο του Πέτερ </w:t>
      </w:r>
      <w:proofErr w:type="spellStart"/>
      <w:r>
        <w:rPr>
          <w:rFonts w:eastAsia="Times New Roman"/>
          <w:color w:val="000000" w:themeColor="text1"/>
          <w:szCs w:val="24"/>
        </w:rPr>
        <w:t>Χαρτς</w:t>
      </w:r>
      <w:proofErr w:type="spellEnd"/>
      <w:r>
        <w:rPr>
          <w:rFonts w:eastAsia="Times New Roman"/>
          <w:color w:val="000000" w:themeColor="text1"/>
          <w:szCs w:val="24"/>
        </w:rPr>
        <w:t xml:space="preserve">, του διευθύνοντος συμβούλου της </w:t>
      </w:r>
      <w:r>
        <w:rPr>
          <w:rFonts w:eastAsia="Times New Roman"/>
          <w:color w:val="000000" w:themeColor="text1"/>
          <w:szCs w:val="24"/>
        </w:rPr>
        <w:t>«</w:t>
      </w:r>
      <w:r>
        <w:rPr>
          <w:rFonts w:eastAsia="Times New Roman"/>
          <w:color w:val="000000" w:themeColor="text1"/>
          <w:szCs w:val="24"/>
          <w:lang w:val="en-US"/>
        </w:rPr>
        <w:t>VOLK</w:t>
      </w:r>
      <w:r>
        <w:rPr>
          <w:rFonts w:eastAsia="Times New Roman"/>
          <w:color w:val="000000" w:themeColor="text1"/>
          <w:szCs w:val="24"/>
          <w:lang w:val="en-US"/>
        </w:rPr>
        <w:t>S</w:t>
      </w:r>
      <w:r>
        <w:rPr>
          <w:rFonts w:eastAsia="Times New Roman"/>
          <w:color w:val="000000" w:themeColor="text1"/>
          <w:szCs w:val="24"/>
          <w:lang w:val="en-US"/>
        </w:rPr>
        <w:t>WAGEN</w:t>
      </w:r>
      <w:r>
        <w:rPr>
          <w:rFonts w:eastAsia="Times New Roman"/>
          <w:color w:val="000000" w:themeColor="text1"/>
          <w:szCs w:val="24"/>
        </w:rPr>
        <w:t>»</w:t>
      </w:r>
      <w:r>
        <w:rPr>
          <w:rFonts w:eastAsia="Times New Roman"/>
          <w:color w:val="000000" w:themeColor="text1"/>
          <w:szCs w:val="24"/>
        </w:rPr>
        <w:t>, για να γίνει το «</w:t>
      </w:r>
      <w:r>
        <w:rPr>
          <w:rFonts w:eastAsia="Times New Roman"/>
          <w:color w:val="000000" w:themeColor="text1"/>
          <w:szCs w:val="24"/>
          <w:lang w:val="en-US"/>
        </w:rPr>
        <w:t>p</w:t>
      </w:r>
      <w:r>
        <w:rPr>
          <w:rFonts w:eastAsia="Times New Roman"/>
          <w:color w:val="000000" w:themeColor="text1"/>
          <w:szCs w:val="24"/>
          <w:lang w:val="en-US"/>
        </w:rPr>
        <w:t>art</w:t>
      </w:r>
      <w:r>
        <w:rPr>
          <w:rFonts w:eastAsia="Times New Roman"/>
          <w:color w:val="000000" w:themeColor="text1"/>
          <w:szCs w:val="24"/>
        </w:rPr>
        <w:t xml:space="preserve"> </w:t>
      </w:r>
      <w:r>
        <w:rPr>
          <w:rFonts w:eastAsia="Times New Roman"/>
          <w:color w:val="000000" w:themeColor="text1"/>
          <w:szCs w:val="24"/>
          <w:lang w:val="en-US"/>
        </w:rPr>
        <w:t>time</w:t>
      </w:r>
      <w:r>
        <w:rPr>
          <w:rFonts w:eastAsia="Times New Roman"/>
          <w:color w:val="000000" w:themeColor="text1"/>
          <w:szCs w:val="24"/>
        </w:rPr>
        <w:t>», τα «</w:t>
      </w:r>
      <w:r>
        <w:rPr>
          <w:rFonts w:eastAsia="Times New Roman"/>
          <w:color w:val="000000" w:themeColor="text1"/>
          <w:szCs w:val="24"/>
          <w:lang w:val="en-US"/>
        </w:rPr>
        <w:t>mini</w:t>
      </w:r>
      <w:r>
        <w:rPr>
          <w:rFonts w:eastAsia="Times New Roman"/>
          <w:color w:val="000000" w:themeColor="text1"/>
          <w:szCs w:val="24"/>
        </w:rPr>
        <w:t xml:space="preserve"> </w:t>
      </w:r>
      <w:r>
        <w:rPr>
          <w:rFonts w:eastAsia="Times New Roman"/>
          <w:color w:val="000000" w:themeColor="text1"/>
          <w:szCs w:val="24"/>
          <w:lang w:val="en-US"/>
        </w:rPr>
        <w:t>jobs</w:t>
      </w:r>
      <w:r>
        <w:rPr>
          <w:rFonts w:eastAsia="Times New Roman"/>
          <w:color w:val="000000" w:themeColor="text1"/>
          <w:szCs w:val="24"/>
        </w:rPr>
        <w:t>» και η ευέλικτη αγορά εργασίας- είναι πολύ μικρότερη από εκείνη των συλλογικών διαπραγματεύσεων της δεκαετίας του ’90, ότι ο ευχαριστημένος εργαζόμενος είναι αυτός που συμβάλλει ουσιαστικά στην ανάπτυξη της εργασίας.</w:t>
      </w:r>
    </w:p>
    <w:p w14:paraId="4C8A8332" w14:textId="77777777" w:rsidR="001C0F06" w:rsidRDefault="00267A1D">
      <w:pPr>
        <w:spacing w:line="600" w:lineRule="auto"/>
        <w:ind w:firstLine="720"/>
        <w:jc w:val="both"/>
        <w:rPr>
          <w:rFonts w:eastAsia="Times New Roman"/>
          <w:color w:val="000000" w:themeColor="text1"/>
          <w:szCs w:val="24"/>
        </w:rPr>
      </w:pPr>
      <w:r>
        <w:rPr>
          <w:rFonts w:eastAsia="Times New Roman"/>
          <w:color w:val="000000" w:themeColor="text1"/>
          <w:szCs w:val="24"/>
        </w:rPr>
        <w:t>Και θέλω να κλ</w:t>
      </w:r>
      <w:r>
        <w:rPr>
          <w:rFonts w:eastAsia="Times New Roman"/>
          <w:color w:val="000000" w:themeColor="text1"/>
          <w:szCs w:val="24"/>
        </w:rPr>
        <w:t xml:space="preserve">είσω με μία προτροπή. Οι εργαζόμενοι πλέον έχουν τη δυνατότητα -και </w:t>
      </w:r>
      <w:proofErr w:type="spellStart"/>
      <w:r>
        <w:rPr>
          <w:rFonts w:eastAsia="Times New Roman"/>
          <w:color w:val="000000" w:themeColor="text1"/>
          <w:szCs w:val="24"/>
        </w:rPr>
        <w:t>νόμω</w:t>
      </w:r>
      <w:proofErr w:type="spellEnd"/>
      <w:r>
        <w:rPr>
          <w:rFonts w:eastAsia="Times New Roman"/>
          <w:color w:val="000000" w:themeColor="text1"/>
          <w:szCs w:val="24"/>
        </w:rPr>
        <w:t xml:space="preserve"> και έργω- να αισθάνονται ότι υπάρχει μια κυβέρνηση, ότι υπάρχει ένας κρατικός μηχανισμός που βρίσκεται δίπλα τους. Δεν αρκεί μόνο να γνωρίζουν ότι τηλεφωνώντας στο «15512» δεν απευθύν</w:t>
      </w:r>
      <w:r>
        <w:rPr>
          <w:rFonts w:eastAsia="Times New Roman"/>
          <w:color w:val="000000" w:themeColor="text1"/>
          <w:szCs w:val="24"/>
        </w:rPr>
        <w:t>ονται στο άγνωστο με βάρκα την ελπίδα. Απευθύνονται σε ανθρώπους, απευθύνονται, στο Σώμα Ελέγχου Επιθεώρησης Εργασίας, που θα βρεθεί δίπλα τους.</w:t>
      </w:r>
    </w:p>
    <w:p w14:paraId="4C8A8333" w14:textId="77777777" w:rsidR="001C0F06" w:rsidRDefault="00267A1D">
      <w:pPr>
        <w:spacing w:line="600" w:lineRule="auto"/>
        <w:ind w:firstLine="720"/>
        <w:jc w:val="both"/>
        <w:rPr>
          <w:rFonts w:eastAsia="Times New Roman"/>
          <w:color w:val="000000" w:themeColor="text1"/>
          <w:szCs w:val="24"/>
        </w:rPr>
      </w:pPr>
      <w:r>
        <w:rPr>
          <w:rFonts w:eastAsia="Times New Roman"/>
          <w:color w:val="000000" w:themeColor="text1"/>
          <w:szCs w:val="24"/>
        </w:rPr>
        <w:t>Και το κάλεσμά μας είναι: Μη σκύψετε το κεφάλι σε κανέναν που παραβιάζει την εργατική νομοθεσία. Μην επιτρέψετε</w:t>
      </w:r>
      <w:r>
        <w:rPr>
          <w:rFonts w:eastAsia="Times New Roman"/>
          <w:color w:val="000000" w:themeColor="text1"/>
          <w:szCs w:val="24"/>
        </w:rPr>
        <w:t xml:space="preserve"> σε κανέναν να προσβάλει την αξιοπρέπειά σας και την προσωπική </w:t>
      </w:r>
      <w:r>
        <w:rPr>
          <w:rFonts w:eastAsia="Times New Roman"/>
          <w:color w:val="000000" w:themeColor="text1"/>
          <w:szCs w:val="24"/>
        </w:rPr>
        <w:lastRenderedPageBreak/>
        <w:t>σας ηθική ακεραιότητα. Τώρα υπάρχει αγκωνάρι, υπάρχει μηχανισμός που και θέλει και μπορεί να σταθεί δίπλα…</w:t>
      </w:r>
    </w:p>
    <w:p w14:paraId="4C8A8334" w14:textId="77777777" w:rsidR="001C0F06" w:rsidRDefault="00267A1D">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(Γεώργιος Βαρεμένος): </w:t>
      </w:r>
      <w:r>
        <w:rPr>
          <w:rFonts w:eastAsia="Times New Roman"/>
          <w:color w:val="000000" w:themeColor="text1"/>
          <w:szCs w:val="24"/>
        </w:rPr>
        <w:t>Ωραία, βάλτε μια τελεία τώρα.</w:t>
      </w:r>
    </w:p>
    <w:p w14:paraId="4C8A8335" w14:textId="77777777" w:rsidR="001C0F06" w:rsidRDefault="00267A1D">
      <w:pPr>
        <w:spacing w:line="600" w:lineRule="auto"/>
        <w:ind w:firstLine="720"/>
        <w:jc w:val="both"/>
        <w:rPr>
          <w:rFonts w:eastAsia="Times New Roman"/>
          <w:color w:val="000000" w:themeColor="text1"/>
          <w:szCs w:val="24"/>
        </w:rPr>
      </w:pPr>
      <w:r>
        <w:rPr>
          <w:rFonts w:eastAsia="Times New Roman"/>
          <w:b/>
          <w:color w:val="000000" w:themeColor="text1"/>
          <w:szCs w:val="24"/>
        </w:rPr>
        <w:t>ΑΛΕΞΑΝΔΡΟΣ ΤΡΙΑΝΤΑΦΥΛΛΙ</w:t>
      </w:r>
      <w:r>
        <w:rPr>
          <w:rFonts w:eastAsia="Times New Roman"/>
          <w:b/>
          <w:color w:val="000000" w:themeColor="text1"/>
          <w:szCs w:val="24"/>
        </w:rPr>
        <w:t>ΔΗΣ:</w:t>
      </w:r>
      <w:r>
        <w:rPr>
          <w:rFonts w:eastAsia="Times New Roman"/>
          <w:color w:val="000000" w:themeColor="text1"/>
          <w:szCs w:val="24"/>
        </w:rPr>
        <w:t xml:space="preserve"> …στον κόσμο της εργασίας.</w:t>
      </w:r>
    </w:p>
    <w:p w14:paraId="4C8A8336" w14:textId="77777777" w:rsidR="001C0F06" w:rsidRDefault="00267A1D">
      <w:pPr>
        <w:spacing w:line="600" w:lineRule="auto"/>
        <w:ind w:firstLine="720"/>
        <w:jc w:val="both"/>
        <w:rPr>
          <w:rFonts w:eastAsia="Times New Roman"/>
          <w:color w:val="000000" w:themeColor="text1"/>
          <w:szCs w:val="24"/>
        </w:rPr>
      </w:pPr>
      <w:r>
        <w:rPr>
          <w:rFonts w:eastAsia="Times New Roman"/>
          <w:color w:val="000000" w:themeColor="text1"/>
          <w:szCs w:val="24"/>
        </w:rPr>
        <w:t>Ευχαριστώ.</w:t>
      </w:r>
    </w:p>
    <w:p w14:paraId="4C8A8337" w14:textId="77777777" w:rsidR="001C0F06" w:rsidRDefault="00267A1D">
      <w:pPr>
        <w:spacing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τις πτέρυγες του ΣΥΡΙΖΑ και των ΑΝΕΛ)</w:t>
      </w:r>
    </w:p>
    <w:p w14:paraId="4C8A8338" w14:textId="77777777" w:rsidR="001C0F06" w:rsidRDefault="00267A1D">
      <w:pPr>
        <w:spacing w:line="600" w:lineRule="auto"/>
        <w:ind w:firstLine="720"/>
        <w:jc w:val="both"/>
        <w:rPr>
          <w:rFonts w:eastAsia="Times New Roman"/>
          <w:b/>
          <w:color w:val="000000" w:themeColor="text1"/>
          <w:szCs w:val="24"/>
        </w:rPr>
      </w:pPr>
      <w:r>
        <w:rPr>
          <w:rFonts w:eastAsia="Times New Roman"/>
          <w:b/>
          <w:color w:val="000000" w:themeColor="text1"/>
          <w:szCs w:val="24"/>
        </w:rPr>
        <w:t xml:space="preserve">ΠΡΟΕΔΡΕΥΩΝ (Γεώργιος Βαρεμένος): </w:t>
      </w:r>
      <w:r>
        <w:rPr>
          <w:rFonts w:eastAsia="Times New Roman"/>
          <w:color w:val="000000" w:themeColor="text1"/>
          <w:szCs w:val="24"/>
        </w:rPr>
        <w:t>Να είστε καλά. Δεν ήθελα να διακόψω τον οίστρο και σας έδωσα δύο λεπτά.</w:t>
      </w:r>
    </w:p>
    <w:p w14:paraId="4C8A8339" w14:textId="77777777" w:rsidR="001C0F06" w:rsidRDefault="00267A1D">
      <w:pPr>
        <w:spacing w:line="600" w:lineRule="auto"/>
        <w:ind w:firstLine="720"/>
        <w:jc w:val="both"/>
        <w:rPr>
          <w:rFonts w:eastAsia="Times New Roman"/>
          <w:color w:val="000000" w:themeColor="text1"/>
          <w:szCs w:val="24"/>
        </w:rPr>
      </w:pPr>
      <w:r>
        <w:rPr>
          <w:rFonts w:eastAsia="Times New Roman"/>
          <w:b/>
          <w:color w:val="000000" w:themeColor="text1"/>
          <w:szCs w:val="24"/>
        </w:rPr>
        <w:t>ΚΩΝΣΤΑΝΤΙΝΟΣ ΤΣΙΑΡΑΣ:</w:t>
      </w:r>
      <w:r>
        <w:rPr>
          <w:rFonts w:eastAsia="Times New Roman"/>
          <w:color w:val="000000" w:themeColor="text1"/>
          <w:szCs w:val="24"/>
        </w:rPr>
        <w:t xml:space="preserve"> Δείχνετε πάντοτε ανοχή σε όλους τους ομιλητές εσείς, κύριε Πρόεδρε. Και καλά κάνετε.</w:t>
      </w:r>
    </w:p>
    <w:p w14:paraId="4C8A833A" w14:textId="77777777" w:rsidR="001C0F06" w:rsidRDefault="00267A1D">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(Γεώργιος Βαρεμένος): </w:t>
      </w:r>
      <w:r>
        <w:rPr>
          <w:rFonts w:eastAsia="Times New Roman"/>
          <w:color w:val="000000" w:themeColor="text1"/>
          <w:szCs w:val="24"/>
        </w:rPr>
        <w:t>Ο κ. Βαρβιτσιώτης έχει τον λόγο για να ολοκληρώσουμε με τους ομιλητές.</w:t>
      </w:r>
    </w:p>
    <w:p w14:paraId="4C8A833B" w14:textId="77777777" w:rsidR="001C0F06" w:rsidRDefault="00267A1D">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ΜΙΛΤΙΑΔΗΣ ΒΑΡΒΙΤΣΙΩΤΗΣ: </w:t>
      </w:r>
      <w:r>
        <w:rPr>
          <w:rFonts w:eastAsia="Times New Roman"/>
          <w:color w:val="000000" w:themeColor="text1"/>
          <w:szCs w:val="24"/>
        </w:rPr>
        <w:t>Κύριε Πρόεδρε, κυρίες και κύριοι συνάδελφο</w:t>
      </w:r>
      <w:r>
        <w:rPr>
          <w:rFonts w:eastAsia="Times New Roman"/>
          <w:color w:val="000000" w:themeColor="text1"/>
          <w:szCs w:val="24"/>
        </w:rPr>
        <w:t xml:space="preserve">ι, κλείνοντας αυτή τη συνεδρίαση νομίζω πως </w:t>
      </w:r>
      <w:r>
        <w:rPr>
          <w:rFonts w:eastAsia="Times New Roman"/>
          <w:color w:val="000000" w:themeColor="text1"/>
          <w:szCs w:val="24"/>
        </w:rPr>
        <w:lastRenderedPageBreak/>
        <w:t>είναι χαρακτηριστικό το γεγονός ότι οι εμβληματικές διατάξεις αυτού του νομοσχεδίου τελικά πριν λίγο αποσύρθηκαν. Ό,τι, δηλαδή, καινοτόμο και δραματικό μπορούσε να εισάγει αυτό το νομοσχέδιο, τελικά, βρίσκεται γρ</w:t>
      </w:r>
      <w:r>
        <w:rPr>
          <w:rFonts w:eastAsia="Times New Roman"/>
          <w:color w:val="000000" w:themeColor="text1"/>
          <w:szCs w:val="24"/>
        </w:rPr>
        <w:t>άμμα κενό περιεχομένου. Διότι όπως από την αρχή επισημάναμε, ότι θα προσκρούσει σε αντιδράσεις που ξεπερνάνε αυτή την Αίθουσα, τελικά οδηγήθηκε η Κυβέρνηση και η Υπουργός στο να αποσύρει και μάλιστα, χωρίς να δικαιολογήσει επαρκώς αυτή την απόσυρσή της.</w:t>
      </w:r>
    </w:p>
    <w:p w14:paraId="4C8A833C" w14:textId="77777777" w:rsidR="001C0F06" w:rsidRDefault="00267A1D">
      <w:pPr>
        <w:spacing w:line="600" w:lineRule="auto"/>
        <w:ind w:firstLine="720"/>
        <w:jc w:val="both"/>
        <w:rPr>
          <w:rFonts w:eastAsia="Times New Roman"/>
          <w:color w:val="000000" w:themeColor="text1"/>
          <w:szCs w:val="24"/>
        </w:rPr>
      </w:pPr>
      <w:r>
        <w:rPr>
          <w:rFonts w:eastAsia="Times New Roman"/>
          <w:color w:val="000000" w:themeColor="text1"/>
          <w:szCs w:val="24"/>
        </w:rPr>
        <w:t>Κύ</w:t>
      </w:r>
      <w:r>
        <w:rPr>
          <w:rFonts w:eastAsia="Times New Roman"/>
          <w:color w:val="000000" w:themeColor="text1"/>
          <w:szCs w:val="24"/>
        </w:rPr>
        <w:t>ριε Υπουργέ, ξέρετε τι χαρακτηρίζει έναν επιτυχημένο Υπουργό Εργασίας; Διότι είστε νέα και στα υπουργικά έδρανα και στα δημόσια πράγματα της χώρας. Τον χαρακτηρίζουν δύο βασικά νούμερα: Πόσοι άνθρωποι έχουν σταθερή δουλειά και ποιες είναι οι μέσες αποδοχές</w:t>
      </w:r>
      <w:r>
        <w:rPr>
          <w:rFonts w:eastAsia="Times New Roman"/>
          <w:color w:val="000000" w:themeColor="text1"/>
          <w:szCs w:val="24"/>
        </w:rPr>
        <w:t xml:space="preserve"> που έχουν.</w:t>
      </w:r>
    </w:p>
    <w:p w14:paraId="4C8A833D" w14:textId="77777777" w:rsidR="001C0F06" w:rsidRDefault="00267A1D">
      <w:pPr>
        <w:spacing w:line="600" w:lineRule="auto"/>
        <w:ind w:firstLine="720"/>
        <w:jc w:val="both"/>
        <w:rPr>
          <w:rFonts w:eastAsia="Times New Roman"/>
          <w:szCs w:val="24"/>
        </w:rPr>
      </w:pPr>
      <w:r>
        <w:rPr>
          <w:rFonts w:eastAsia="Times New Roman"/>
          <w:szCs w:val="24"/>
        </w:rPr>
        <w:t xml:space="preserve">Εσείς έχετε καταφέρει σήμερα η </w:t>
      </w:r>
      <w:r>
        <w:rPr>
          <w:rFonts w:eastAsia="Times New Roman"/>
          <w:szCs w:val="24"/>
        </w:rPr>
        <w:t xml:space="preserve">πλειονότητα </w:t>
      </w:r>
      <w:r>
        <w:rPr>
          <w:rFonts w:eastAsia="Times New Roman"/>
          <w:szCs w:val="24"/>
        </w:rPr>
        <w:t>των εργαζομένων να μην βρίσκονται σε σταθερές δουλειές, αλλά να βρίσκονται σε ευέλικτες μορφές εργασίας. Είναι η πρώτη φορά στη χώρα μας που έχει γίνει αυτό.</w:t>
      </w:r>
    </w:p>
    <w:p w14:paraId="4C8A833E" w14:textId="77777777" w:rsidR="001C0F06" w:rsidRDefault="00267A1D">
      <w:pPr>
        <w:spacing w:line="600" w:lineRule="auto"/>
        <w:ind w:firstLine="720"/>
        <w:jc w:val="both"/>
        <w:rPr>
          <w:rFonts w:eastAsia="Times New Roman"/>
          <w:szCs w:val="24"/>
        </w:rPr>
      </w:pPr>
      <w:r>
        <w:rPr>
          <w:rFonts w:eastAsia="Times New Roman"/>
          <w:b/>
          <w:szCs w:val="24"/>
        </w:rPr>
        <w:lastRenderedPageBreak/>
        <w:t>ΘΕΑΝΩ ΦΩΤΙΟΥ (Αναπληρώτρια Υπουργός Εργασία</w:t>
      </w:r>
      <w:r>
        <w:rPr>
          <w:rFonts w:eastAsia="Times New Roman"/>
          <w:b/>
          <w:szCs w:val="24"/>
        </w:rPr>
        <w:t>ς, Κοινωνικής Ασφάλισης και Κοινωνικής Αλληλεγγύης):</w:t>
      </w:r>
      <w:r>
        <w:rPr>
          <w:rFonts w:eastAsia="Times New Roman"/>
          <w:szCs w:val="24"/>
        </w:rPr>
        <w:t xml:space="preserve"> Πόσο να αντέξουμε ακόμα!</w:t>
      </w:r>
    </w:p>
    <w:p w14:paraId="4C8A833F" w14:textId="77777777" w:rsidR="001C0F06" w:rsidRDefault="00267A1D">
      <w:pPr>
        <w:spacing w:line="600" w:lineRule="auto"/>
        <w:ind w:firstLine="720"/>
        <w:jc w:val="both"/>
        <w:rPr>
          <w:rFonts w:eastAsia="Times New Roman"/>
          <w:szCs w:val="24"/>
        </w:rPr>
      </w:pPr>
      <w:r>
        <w:rPr>
          <w:rFonts w:eastAsia="Times New Roman"/>
          <w:b/>
          <w:szCs w:val="24"/>
        </w:rPr>
        <w:t>ΜΙΛΤΙΑΔΗΣ ΒΑΡΒΙΤΣΙΩΤΗΣ:</w:t>
      </w:r>
      <w:r>
        <w:rPr>
          <w:rFonts w:eastAsia="Times New Roman"/>
          <w:szCs w:val="24"/>
        </w:rPr>
        <w:t xml:space="preserve"> Κυρία Φωτίου, σας παρακαλώ. Έχετε </w:t>
      </w:r>
      <w:proofErr w:type="spellStart"/>
      <w:r>
        <w:rPr>
          <w:rFonts w:eastAsia="Times New Roman"/>
          <w:szCs w:val="24"/>
        </w:rPr>
        <w:t>αυτοαναιρεθεί</w:t>
      </w:r>
      <w:proofErr w:type="spellEnd"/>
      <w:r>
        <w:rPr>
          <w:rFonts w:eastAsia="Times New Roman"/>
          <w:szCs w:val="24"/>
        </w:rPr>
        <w:t xml:space="preserve"> τόσες πολλές φορές στο</w:t>
      </w:r>
      <w:r>
        <w:rPr>
          <w:rFonts w:eastAsia="Times New Roman"/>
          <w:szCs w:val="24"/>
        </w:rPr>
        <w:t>ν</w:t>
      </w:r>
      <w:r>
        <w:rPr>
          <w:rFonts w:eastAsia="Times New Roman"/>
          <w:szCs w:val="24"/>
        </w:rPr>
        <w:t xml:space="preserve"> δημόσιο λόγο</w:t>
      </w:r>
      <w:r w:rsidRPr="00A76FA4">
        <w:rPr>
          <w:rFonts w:eastAsia="Times New Roman"/>
          <w:szCs w:val="24"/>
        </w:rPr>
        <w:t xml:space="preserve"> </w:t>
      </w:r>
      <w:r>
        <w:rPr>
          <w:rFonts w:eastAsia="Times New Roman"/>
          <w:szCs w:val="24"/>
        </w:rPr>
        <w:t>σας</w:t>
      </w:r>
      <w:r>
        <w:rPr>
          <w:rFonts w:eastAsia="Times New Roman"/>
          <w:szCs w:val="24"/>
        </w:rPr>
        <w:t>, ώστε θα σας παρακαλούσα να είστε πιο εγκρατής.</w:t>
      </w:r>
    </w:p>
    <w:p w14:paraId="4C8A8340" w14:textId="77777777" w:rsidR="001C0F06" w:rsidRDefault="00267A1D">
      <w:pPr>
        <w:spacing w:line="600" w:lineRule="auto"/>
        <w:ind w:firstLine="720"/>
        <w:jc w:val="both"/>
        <w:rPr>
          <w:rFonts w:eastAsia="Times New Roman"/>
          <w:szCs w:val="24"/>
        </w:rPr>
      </w:pPr>
      <w:r>
        <w:rPr>
          <w:rFonts w:eastAsia="Times New Roman"/>
          <w:szCs w:val="24"/>
        </w:rPr>
        <w:t xml:space="preserve">Είναι η πρώτη φορά που έχουμε περισσότερους εργαζόμενους σε ευέλικτες μορφές εργασίας. Και αν δεν υπήρχε αυτή η επιτυχία στον </w:t>
      </w:r>
      <w:r>
        <w:rPr>
          <w:rFonts w:eastAsia="Times New Roman"/>
          <w:szCs w:val="24"/>
        </w:rPr>
        <w:t>τ</w:t>
      </w:r>
      <w:r>
        <w:rPr>
          <w:rFonts w:eastAsia="Times New Roman"/>
          <w:szCs w:val="24"/>
        </w:rPr>
        <w:t>ουρισμό, η οποία οφείλεται και σε εσωτερικούς, αλλά και σε εξωγενείς λόγους, θα βλέπαμε ότι η κατάσταση στο</w:t>
      </w:r>
      <w:r>
        <w:rPr>
          <w:rFonts w:eastAsia="Times New Roman"/>
          <w:szCs w:val="24"/>
        </w:rPr>
        <w:t>ν</w:t>
      </w:r>
      <w:r>
        <w:rPr>
          <w:rFonts w:eastAsia="Times New Roman"/>
          <w:szCs w:val="24"/>
        </w:rPr>
        <w:t xml:space="preserve"> χώρο της εργασίας θα</w:t>
      </w:r>
      <w:r>
        <w:rPr>
          <w:rFonts w:eastAsia="Times New Roman"/>
          <w:szCs w:val="24"/>
        </w:rPr>
        <w:t xml:space="preserve"> ήταν ακόμα χειρότερη.</w:t>
      </w:r>
    </w:p>
    <w:p w14:paraId="4C8A8341" w14:textId="77777777" w:rsidR="001C0F06" w:rsidRDefault="00267A1D">
      <w:pPr>
        <w:spacing w:line="600" w:lineRule="auto"/>
        <w:ind w:firstLine="720"/>
        <w:jc w:val="both"/>
        <w:rPr>
          <w:rFonts w:eastAsia="Times New Roman"/>
          <w:szCs w:val="24"/>
        </w:rPr>
      </w:pPr>
      <w:r>
        <w:rPr>
          <w:rFonts w:eastAsia="Times New Roman"/>
          <w:szCs w:val="24"/>
        </w:rPr>
        <w:t>Το δεύτερο νούμερο είναι οι μέσες απολαβές. Σήμερα έχετε καταφέρει να έχετε εργαζομένους των 360 ευρώ, να δημιουργείτε τη γενιά των 360 ευρώ, μία γενιά χωρίς καμμία προοπτική και μία γενιά η οποία, δυστυχώς, δεν έχει στον ορίζοντά τη</w:t>
      </w:r>
      <w:r>
        <w:rPr>
          <w:rFonts w:eastAsia="Times New Roman"/>
          <w:szCs w:val="24"/>
        </w:rPr>
        <w:t xml:space="preserve">ς καμμία ελπίδα. Γιατί ακόμα κι αν καταφέρει να ξεκολλήσει από τις αμοιβές των 360 ευρώ, τελικά θα μπει σε μια άλλη κατηγορία που θα γίνει συνέταιρός της το κράτος. Διότι, με τον νόμο </w:t>
      </w:r>
      <w:proofErr w:type="spellStart"/>
      <w:r>
        <w:rPr>
          <w:rFonts w:eastAsia="Times New Roman"/>
          <w:szCs w:val="24"/>
        </w:rPr>
        <w:t>Κατρούγκαλου</w:t>
      </w:r>
      <w:proofErr w:type="spellEnd"/>
      <w:r>
        <w:rPr>
          <w:rFonts w:eastAsia="Times New Roman"/>
          <w:szCs w:val="24"/>
        </w:rPr>
        <w:t xml:space="preserve"> έχετε φέρει τέτοια αλλαγή στα ελεύθερα επαγγέλματα, ώστε </w:t>
      </w:r>
      <w:r>
        <w:rPr>
          <w:rFonts w:eastAsia="Times New Roman"/>
          <w:szCs w:val="24"/>
        </w:rPr>
        <w:lastRenderedPageBreak/>
        <w:t>να</w:t>
      </w:r>
      <w:r>
        <w:rPr>
          <w:rFonts w:eastAsia="Times New Roman"/>
          <w:szCs w:val="24"/>
        </w:rPr>
        <w:t xml:space="preserve"> έχουμε ρεκόρ διαγραφών ελευθέρων επαγγελματικών μέσα στη χρονιά που πέρασε. Ρεκόρ διαγραφών! Κλείνουν βιβλία σωρηδόν και δεν υπάρχει καμμία ελπίδα επιστροφής στην αγορά εργασίας γι’ αυτόν που κλείνει τα βιβλία του. Ή θα πάει στη μαύρη εργασία ή θα αποχωρή</w:t>
      </w:r>
      <w:r>
        <w:rPr>
          <w:rFonts w:eastAsia="Times New Roman"/>
          <w:szCs w:val="24"/>
        </w:rPr>
        <w:t>σει. Και δεν ξέρω πώς τελικά θα καταφέρει να επιζήσει.</w:t>
      </w:r>
    </w:p>
    <w:p w14:paraId="4C8A8342" w14:textId="77777777" w:rsidR="001C0F06" w:rsidRDefault="00267A1D">
      <w:pPr>
        <w:spacing w:line="600" w:lineRule="auto"/>
        <w:ind w:firstLine="720"/>
        <w:jc w:val="both"/>
        <w:rPr>
          <w:rFonts w:eastAsia="Times New Roman"/>
          <w:szCs w:val="24"/>
        </w:rPr>
      </w:pPr>
      <w:r>
        <w:rPr>
          <w:rFonts w:eastAsia="Times New Roman"/>
          <w:szCs w:val="24"/>
        </w:rPr>
        <w:t>Δυστυχώς, κυρία Υπουργέ, βρίσκεστε μπροστά σε μια ωρολογιακή βόμβα έτοιμη να σκάσει και εσείς θέλετε να μας πείσετε ότι κάνετε μεγάλες μεταρρυθμίσεις. Πραγματικές μεταρρυθμίσεις θα κάνατε αν καταφέρνατ</w:t>
      </w:r>
      <w:r>
        <w:rPr>
          <w:rFonts w:eastAsia="Times New Roman"/>
          <w:szCs w:val="24"/>
        </w:rPr>
        <w:t>ε να δημιουργήσετε καινούρ</w:t>
      </w:r>
      <w:r>
        <w:rPr>
          <w:rFonts w:eastAsia="Times New Roman"/>
          <w:szCs w:val="24"/>
        </w:rPr>
        <w:t>γ</w:t>
      </w:r>
      <w:r>
        <w:rPr>
          <w:rFonts w:eastAsia="Times New Roman"/>
          <w:szCs w:val="24"/>
        </w:rPr>
        <w:t xml:space="preserve">ιες δουλειές στους κλάδους και στους χώρους στους οποίους θα μπορούσαν αυτές οι δουλειές να έχουν μακρά διάρκεια, να έχουν αυτήν τη μορφή του </w:t>
      </w:r>
      <w:proofErr w:type="spellStart"/>
      <w:r>
        <w:rPr>
          <w:rFonts w:eastAsia="Times New Roman"/>
          <w:szCs w:val="24"/>
        </w:rPr>
        <w:t>sustainability</w:t>
      </w:r>
      <w:proofErr w:type="spellEnd"/>
      <w:r>
        <w:rPr>
          <w:rFonts w:eastAsia="Times New Roman"/>
          <w:szCs w:val="24"/>
        </w:rPr>
        <w:t xml:space="preserve"> που λέμε.</w:t>
      </w:r>
    </w:p>
    <w:p w14:paraId="4C8A8343" w14:textId="77777777" w:rsidR="001C0F06" w:rsidRDefault="00267A1D">
      <w:pPr>
        <w:spacing w:line="600" w:lineRule="auto"/>
        <w:ind w:firstLine="720"/>
        <w:jc w:val="both"/>
        <w:rPr>
          <w:rFonts w:eastAsia="Times New Roman"/>
          <w:szCs w:val="24"/>
        </w:rPr>
      </w:pPr>
      <w:r>
        <w:rPr>
          <w:rFonts w:eastAsia="Times New Roman"/>
          <w:szCs w:val="24"/>
        </w:rPr>
        <w:t>Και ποιες είναι αυτές; Αυτές είναι στις νέες επιχειρήσεις. Δυσ</w:t>
      </w:r>
      <w:r>
        <w:rPr>
          <w:rFonts w:eastAsia="Times New Roman"/>
          <w:szCs w:val="24"/>
        </w:rPr>
        <w:t>τυχώς, όμως, οι ρυθμοί απορρόφησης του ΕΣΠΑ είναι τραγικοί. Έχετε καταφέρει να βαλτώσετε σχεδόν όλα από τα είκοσι τέσσερα επιχειρησιακά προγράμματα. Το 2016 το έχετε κλείσει με 30% κάτω από το στόχο της απορρόφησης. Και, βέβαια, από τις δράσεις που προκήρυ</w:t>
      </w:r>
      <w:r>
        <w:rPr>
          <w:rFonts w:eastAsia="Times New Roman"/>
          <w:szCs w:val="24"/>
        </w:rPr>
        <w:t xml:space="preserve">ξε η δική σας η Κυβέρνηση να μην έχει </w:t>
      </w:r>
      <w:proofErr w:type="spellStart"/>
      <w:r>
        <w:rPr>
          <w:rFonts w:eastAsia="Times New Roman"/>
          <w:szCs w:val="24"/>
        </w:rPr>
        <w:t>απορροφηθεί</w:t>
      </w:r>
      <w:proofErr w:type="spellEnd"/>
      <w:r>
        <w:rPr>
          <w:rFonts w:eastAsia="Times New Roman"/>
          <w:szCs w:val="24"/>
        </w:rPr>
        <w:t xml:space="preserve"> ούτε ένα ευρώ.</w:t>
      </w:r>
    </w:p>
    <w:p w14:paraId="4C8A8344" w14:textId="77777777" w:rsidR="001C0F06" w:rsidRDefault="00267A1D">
      <w:pPr>
        <w:spacing w:line="600" w:lineRule="auto"/>
        <w:ind w:firstLine="720"/>
        <w:jc w:val="both"/>
        <w:rPr>
          <w:rFonts w:eastAsia="Times New Roman"/>
          <w:szCs w:val="24"/>
        </w:rPr>
      </w:pPr>
      <w:r>
        <w:rPr>
          <w:rFonts w:eastAsia="Times New Roman"/>
          <w:szCs w:val="24"/>
        </w:rPr>
        <w:lastRenderedPageBreak/>
        <w:t>Τέτοιες θέσεις εργασίας θα ήταν στις Σκουριές στη Χαλκιδική, την επένδυση που πολεμάτε με νύχια και με δόντια, παρ</w:t>
      </w:r>
      <w:r>
        <w:rPr>
          <w:rFonts w:eastAsia="Times New Roman"/>
          <w:szCs w:val="24"/>
        </w:rPr>
        <w:t xml:space="preserve">’ </w:t>
      </w:r>
      <w:r>
        <w:rPr>
          <w:rFonts w:eastAsia="Times New Roman"/>
          <w:szCs w:val="24"/>
        </w:rPr>
        <w:t>ότι ο Πρωθυπουργός σας έχει βάλει τώρα το πουκάμισο της επιχειρηματικότητας</w:t>
      </w:r>
      <w:r>
        <w:rPr>
          <w:rFonts w:eastAsia="Times New Roman"/>
          <w:szCs w:val="24"/>
        </w:rPr>
        <w:t xml:space="preserve"> δήθεν και ανακαλύπτει επενδύσεις που έχουν γίνει και έχουν προγραμματιστεί στο παρελθόν. Μάλιστα, επισκέπτεται τις επιχειρήσεις και εντυπωσιάζεται για το πώς κάποιοι επένδυσαν στην Ελλάδα, γιατί ο ίδιος δυναμίτιζε όλο το προηγούμενο διάστημα. Και βέβαια ε</w:t>
      </w:r>
      <w:r>
        <w:rPr>
          <w:rFonts w:eastAsia="Times New Roman"/>
          <w:szCs w:val="24"/>
        </w:rPr>
        <w:t xml:space="preserve">ντυπωσιάζεται όταν πάει στην </w:t>
      </w:r>
      <w:r>
        <w:rPr>
          <w:rFonts w:eastAsia="Times New Roman"/>
          <w:szCs w:val="24"/>
        </w:rPr>
        <w:t>εταιρεία «</w:t>
      </w:r>
      <w:r>
        <w:rPr>
          <w:rFonts w:eastAsia="Times New Roman"/>
          <w:szCs w:val="24"/>
        </w:rPr>
        <w:t>ΠΑΠΑΣΤΡΑΤΟΣ</w:t>
      </w:r>
      <w:r>
        <w:rPr>
          <w:rFonts w:eastAsia="Times New Roman"/>
          <w:szCs w:val="24"/>
        </w:rPr>
        <w:t>»</w:t>
      </w:r>
      <w:r>
        <w:rPr>
          <w:rFonts w:eastAsia="Times New Roman"/>
          <w:szCs w:val="24"/>
        </w:rPr>
        <w:t xml:space="preserve"> και βλέπει ότι έχει γίνει μια επένδυση, την οποία με πολύ κόπο προσπαθήσαμε να φέρουμε. Εντυπωσιάζεται για το ύψος της επένδυσης που έχει γίνει και λέει: «Πω, πω και βάλατε λεφτά στην Ελλάδα;». Όταν πάει </w:t>
      </w:r>
      <w:r>
        <w:rPr>
          <w:rFonts w:eastAsia="Times New Roman"/>
          <w:szCs w:val="24"/>
        </w:rPr>
        <w:t xml:space="preserve">και βλέπει νέους επιχειρηματίες, τι θα τους πει; Θα τους πει ότι σήμερα υπάρχουν κίνητρα για τη δημιουργία νέων επιχειρήσεων στη χώρα, ότι έχετε άρει τα γραφειοκρατικά εμπόδια, ότι έχετε αξιοποιήσει το πακέτο </w:t>
      </w:r>
      <w:proofErr w:type="spellStart"/>
      <w:r>
        <w:rPr>
          <w:rFonts w:eastAsia="Times New Roman"/>
          <w:szCs w:val="24"/>
        </w:rPr>
        <w:t>Γιούνκερ</w:t>
      </w:r>
      <w:proofErr w:type="spellEnd"/>
      <w:r>
        <w:rPr>
          <w:rFonts w:eastAsia="Times New Roman"/>
          <w:szCs w:val="24"/>
        </w:rPr>
        <w:t xml:space="preserve">, το οποίο διαφημίστηκε, φτιάχτηκε για </w:t>
      </w:r>
      <w:r>
        <w:rPr>
          <w:rFonts w:eastAsia="Times New Roman"/>
          <w:szCs w:val="24"/>
        </w:rPr>
        <w:t>την Ελλάδα, το αξιοποίησαν όλες οι άλλες χώρες κι εσείς δεν έχετε καταφέρει να εντάξετε παρά ελάχιστα δημόσια έργα; Τίποτα άλλο!</w:t>
      </w:r>
    </w:p>
    <w:p w14:paraId="4C8A8345" w14:textId="77777777" w:rsidR="001C0F06" w:rsidRDefault="00267A1D">
      <w:pPr>
        <w:spacing w:line="600" w:lineRule="auto"/>
        <w:ind w:firstLine="720"/>
        <w:jc w:val="both"/>
        <w:rPr>
          <w:rFonts w:eastAsia="Times New Roman"/>
          <w:szCs w:val="24"/>
        </w:rPr>
      </w:pPr>
      <w:r>
        <w:rPr>
          <w:rFonts w:eastAsia="Times New Roman"/>
          <w:szCs w:val="24"/>
        </w:rPr>
        <w:lastRenderedPageBreak/>
        <w:t xml:space="preserve">Και βγήκε με μια άγνοια ο σκιώδης Αντιπρόεδρος της Κυβέρνησής σας, ο κ. </w:t>
      </w:r>
      <w:proofErr w:type="spellStart"/>
      <w:r>
        <w:rPr>
          <w:rFonts w:eastAsia="Times New Roman"/>
          <w:szCs w:val="24"/>
        </w:rPr>
        <w:t>Φλαμπουράρης</w:t>
      </w:r>
      <w:proofErr w:type="spellEnd"/>
      <w:r>
        <w:rPr>
          <w:rFonts w:eastAsia="Times New Roman"/>
          <w:szCs w:val="24"/>
        </w:rPr>
        <w:t>, να μας πει ότι το «</w:t>
      </w:r>
      <w:r>
        <w:rPr>
          <w:rFonts w:eastAsia="Times New Roman"/>
          <w:szCs w:val="24"/>
          <w:lang w:val="en-US"/>
        </w:rPr>
        <w:t>business</w:t>
      </w:r>
      <w:r>
        <w:rPr>
          <w:rFonts w:eastAsia="Times New Roman"/>
          <w:szCs w:val="24"/>
        </w:rPr>
        <w:t xml:space="preserve"> </w:t>
      </w:r>
      <w:r>
        <w:rPr>
          <w:rFonts w:eastAsia="Times New Roman"/>
          <w:szCs w:val="24"/>
          <w:lang w:val="en-US"/>
        </w:rPr>
        <w:t>plan</w:t>
      </w:r>
      <w:r>
        <w:rPr>
          <w:rFonts w:eastAsia="Times New Roman"/>
          <w:szCs w:val="24"/>
        </w:rPr>
        <w:t>» είναι «</w:t>
      </w:r>
      <w:r>
        <w:rPr>
          <w:rFonts w:eastAsia="Times New Roman"/>
          <w:szCs w:val="24"/>
        </w:rPr>
        <w:t>έσοδα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έξοδα συν». «Έσοδα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έξοδα συν». </w:t>
      </w:r>
    </w:p>
    <w:p w14:paraId="4C8A834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Δεν έχει διαβάσει ένα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στη ζωή του; Δεν ξέρει ποια είναι η επιχειρηματική προοπτική;</w:t>
      </w:r>
    </w:p>
    <w:p w14:paraId="4C8A834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Και, βέβαια, το κορυφαίο, «Θέσεις εργασίας στην Αττική, Ελληνικό». Έχετε πάρει τον διαγωνισμό έτοιμο, τελειωμένο α</w:t>
      </w:r>
      <w:r>
        <w:rPr>
          <w:rFonts w:eastAsia="Times New Roman" w:cs="Times New Roman"/>
          <w:szCs w:val="24"/>
        </w:rPr>
        <w:t>πό την πρώτη μέρα που αναλάβατε την Κυβέρνηση -δυόμισι χρόνια τώρα- και κωλυσιεργείτε διαρκώς. Δεν έχετε αφήσει ούτε μία μέρα που να μην κωλυσιεργείτε. Έχει υπογράψει το Υπουργείο Πολιτισμού με την ανάδοχο εταιρεία μνημόνιο, το οποίο δεν τηρείται και ένα έ</w:t>
      </w:r>
      <w:r>
        <w:rPr>
          <w:rFonts w:eastAsia="Times New Roman" w:cs="Times New Roman"/>
          <w:szCs w:val="24"/>
        </w:rPr>
        <w:t>ργο που χρειάζεται η χώρα, δεν γίνεται.</w:t>
      </w:r>
    </w:p>
    <w:p w14:paraId="4C8A834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Θα σας πω, κυρία Υπουργέ, για τις νέες στρατιές ανέργων που δημιουργείτε. Προχθές βρέθηκα στα Σπάτα με κάποιους ιδιοκτήτες φορτηγών αυτοκινήτων. Με ρώτησαν ένα πράγμα: «Τι λες; Θα ξεκινήσει το Ελληνικό μπας και δουλέ</w:t>
      </w:r>
      <w:r>
        <w:rPr>
          <w:rFonts w:eastAsia="Times New Roman" w:cs="Times New Roman"/>
          <w:szCs w:val="24"/>
        </w:rPr>
        <w:t>ψουμε ή να κλείσουμε τα βιβλία και να πουλήσουμε το αυτοκίνητο;». Αυτό έχετε καταφέρει. Και αυτοί δεν είναι οι μεγαλοαστοί, δεν είναι οι άνθρω</w:t>
      </w:r>
      <w:r>
        <w:rPr>
          <w:rFonts w:eastAsia="Times New Roman" w:cs="Times New Roman"/>
          <w:szCs w:val="24"/>
        </w:rPr>
        <w:lastRenderedPageBreak/>
        <w:t>ποι που λέτε ότι εμείς υποστηρίζουμε, δεν είναι οι μεγαλοεπιχειρηματίες. Είναι οι μεροκαματιάρηδες. Και αυτούς του</w:t>
      </w:r>
      <w:r>
        <w:rPr>
          <w:rFonts w:eastAsia="Times New Roman" w:cs="Times New Roman"/>
          <w:szCs w:val="24"/>
        </w:rPr>
        <w:t>ς έχετε οδηγήσει σε αδιέξοδα.</w:t>
      </w:r>
    </w:p>
    <w:p w14:paraId="4C8A834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Αν δεν αλλάξετε γραμμή, αν δεν κάνετε πράξη πραγματικά αυτή τη στροφή στην επιχειρηματικότητα, αν δεν αξιοποιήσετε τις επενδυτικές ευκαιρίες που υπάρχουν στη χώρα, δυστυχώς όσες παρεμβάσεις και να κάνετε, όσους ελεγκτές και να</w:t>
      </w:r>
      <w:r>
        <w:rPr>
          <w:rFonts w:eastAsia="Times New Roman" w:cs="Times New Roman"/>
          <w:szCs w:val="24"/>
        </w:rPr>
        <w:t xml:space="preserve"> βγάλετε στον δρόμο, ό,τι και να δημιουργήσετε σε μηχανισμούς ελέγχου της εργασίας, δεν θα καταφέρετε πραγματικά να δημιουργήσετε αυτό που πρέπει, δηλαδή περισσότερο εισόδημα στους εργαζόμενους, περισσότερες ευκαιρίες στους νέους και πάνω από όλα μια γενιά</w:t>
      </w:r>
      <w:r>
        <w:rPr>
          <w:rFonts w:eastAsia="Times New Roman" w:cs="Times New Roman"/>
          <w:szCs w:val="24"/>
        </w:rPr>
        <w:t xml:space="preserve"> που μπορεί να ελπίζει.</w:t>
      </w:r>
    </w:p>
    <w:p w14:paraId="4C8A834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Δυστυχώς, η ιδεοληψία σας αλλά και η ανικανότητά σας δεν νομίζω ότι μας δίνει την ελπίδα ότι θα δημιουργηθεί αυτό όσο παραμένετε στην εξουσία.</w:t>
      </w:r>
    </w:p>
    <w:p w14:paraId="4C8A834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C8A834C" w14:textId="77777777" w:rsidR="001C0F06" w:rsidRDefault="00267A1D">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C8A834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w:t>
      </w:r>
      <w:r>
        <w:rPr>
          <w:rFonts w:eastAsia="Times New Roman" w:cs="Times New Roman"/>
          <w:b/>
          <w:szCs w:val="24"/>
        </w:rPr>
        <w:t xml:space="preserve">ος Βαρεμένος): </w:t>
      </w:r>
      <w:r>
        <w:rPr>
          <w:rFonts w:eastAsia="Times New Roman" w:cs="Times New Roman"/>
          <w:szCs w:val="24"/>
        </w:rPr>
        <w:t>Ευχαριστούμε.</w:t>
      </w:r>
    </w:p>
    <w:p w14:paraId="4C8A834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Ο κ. Λοβέρδος έχει τον λόγο.</w:t>
      </w:r>
    </w:p>
    <w:p w14:paraId="4C8A834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Κύριε Πρόεδρε, θα ήθελα τον λόγο. </w:t>
      </w:r>
    </w:p>
    <w:p w14:paraId="4C8A835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κύριε Λοβέρδο. Θα προηγηθεί η κυρία Υπουργός. </w:t>
      </w:r>
    </w:p>
    <w:p w14:paraId="4C8A835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Όχι από εκεί. Υπουργός είστε.</w:t>
      </w:r>
    </w:p>
    <w:p w14:paraId="4C8A835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Και Βουλευτής είμαι. Δεν το έχασα ακόμα.</w:t>
      </w:r>
    </w:p>
    <w:p w14:paraId="4C8A835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ΚΩΝΣΤΑΝΤΙ</w:t>
      </w:r>
      <w:r>
        <w:rPr>
          <w:rFonts w:eastAsia="Times New Roman" w:cs="Times New Roman"/>
          <w:b/>
          <w:szCs w:val="24"/>
        </w:rPr>
        <w:t>ΝΟΣ ΤΣΙΑΡΑΣ:</w:t>
      </w:r>
      <w:r>
        <w:rPr>
          <w:rFonts w:eastAsia="Times New Roman" w:cs="Times New Roman"/>
          <w:szCs w:val="24"/>
        </w:rPr>
        <w:t xml:space="preserve"> Είστε Υπουργός του νομοσχεδίου που συζητάμε. </w:t>
      </w:r>
    </w:p>
    <w:p w14:paraId="4C8A8354" w14:textId="77777777" w:rsidR="001C0F06" w:rsidRDefault="00267A1D">
      <w:pPr>
        <w:spacing w:line="600" w:lineRule="auto"/>
        <w:ind w:firstLine="720"/>
        <w:jc w:val="both"/>
        <w:rPr>
          <w:rFonts w:eastAsia="Times New Roman" w:cs="Times New Roman"/>
          <w:b/>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Άμα θέλετε το θυμάστε ότι είμαι ακόμα Βουλευτής. </w:t>
      </w:r>
    </w:p>
    <w:p w14:paraId="4C8A835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Φαντάζομαι ότι δεν ξεχάσατε π</w:t>
      </w:r>
      <w:r>
        <w:rPr>
          <w:rFonts w:eastAsia="Times New Roman" w:cs="Times New Roman"/>
          <w:szCs w:val="24"/>
        </w:rPr>
        <w:t>ως είστε Υπουργός.</w:t>
      </w:r>
    </w:p>
    <w:p w14:paraId="4C8A835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Κύριε Πρόεδρε, έχει δίκιο ο κ. Βαρβιτσιώτης. Πρέπει κανείς να </w:t>
      </w:r>
      <w:proofErr w:type="spellStart"/>
      <w:r>
        <w:rPr>
          <w:rFonts w:eastAsia="Times New Roman" w:cs="Times New Roman"/>
          <w:szCs w:val="24"/>
        </w:rPr>
        <w:t>αυτοσυγκρατείται</w:t>
      </w:r>
      <w:proofErr w:type="spellEnd"/>
      <w:r>
        <w:rPr>
          <w:rFonts w:eastAsia="Times New Roman" w:cs="Times New Roman"/>
          <w:szCs w:val="24"/>
        </w:rPr>
        <w:t>.  Όμως, και οι ανθρώπινες αντοχές έχουν όρια. Πράγματι δεν όφε</w:t>
      </w:r>
      <w:r>
        <w:rPr>
          <w:rFonts w:eastAsia="Times New Roman" w:cs="Times New Roman"/>
          <w:szCs w:val="24"/>
        </w:rPr>
        <w:t xml:space="preserve">ιλα να πω «πόσο να αντέξουμε ακόμα» από αυτά που άκουσα, που προσβάλουν την κοινή λογική, την αριθμητική των μικρών παιδιών κ.λπ.. Όμως, παρ’ όλα αυτά θα ήθελα να ξέρω σε τι έχω </w:t>
      </w:r>
      <w:proofErr w:type="spellStart"/>
      <w:r>
        <w:rPr>
          <w:rFonts w:eastAsia="Times New Roman" w:cs="Times New Roman"/>
          <w:szCs w:val="24"/>
        </w:rPr>
        <w:t>αυτοαναιρεθεί</w:t>
      </w:r>
      <w:proofErr w:type="spellEnd"/>
      <w:r>
        <w:rPr>
          <w:rFonts w:eastAsia="Times New Roman" w:cs="Times New Roman"/>
          <w:szCs w:val="24"/>
        </w:rPr>
        <w:t>.</w:t>
      </w:r>
    </w:p>
    <w:p w14:paraId="4C8A835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4C8A835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Τον</w:t>
      </w:r>
      <w:r>
        <w:rPr>
          <w:rFonts w:eastAsia="Times New Roman" w:cs="Times New Roman"/>
          <w:szCs w:val="24"/>
        </w:rPr>
        <w:t xml:space="preserve"> λόγο έχει ο Κοινοβουλευτικός Εκπρόσωπος της Δημοκρατικής Συμπαράταξης. </w:t>
      </w:r>
    </w:p>
    <w:p w14:paraId="4C8A835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θα έρθω στο Βήμα, αλλά πριν θέλω να σας ζητήσω τον λόγο επί της διαδικασίας. Μπορώ;</w:t>
      </w:r>
    </w:p>
    <w:p w14:paraId="4C8A835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Βεβαίως. </w:t>
      </w:r>
    </w:p>
    <w:p w14:paraId="4C8A835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Μας ε</w:t>
      </w:r>
      <w:r>
        <w:rPr>
          <w:rFonts w:eastAsia="Times New Roman" w:cs="Times New Roman"/>
          <w:szCs w:val="24"/>
        </w:rPr>
        <w:t xml:space="preserve">ίπατε ότι τη συζήτηση «κατά την πρακτική» θα κλείσει η Υπουργός. Μπορείτε να μας πείτε ποια είναι αυτή η πρακτική; </w:t>
      </w:r>
    </w:p>
    <w:p w14:paraId="4C8A835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Κύριε Λοβέρδο…</w:t>
      </w:r>
    </w:p>
    <w:p w14:paraId="4C8A835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Επιτρέψτε μου, κύριε Πρόεδρε. Δεν θα δευτερολογήσω.</w:t>
      </w:r>
    </w:p>
    <w:p w14:paraId="4C8A835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w:t>
      </w:r>
      <w:r>
        <w:rPr>
          <w:rFonts w:eastAsia="Times New Roman" w:cs="Times New Roman"/>
          <w:b/>
          <w:szCs w:val="24"/>
        </w:rPr>
        <w:t xml:space="preserve">αρεμένος): </w:t>
      </w:r>
      <w:r>
        <w:rPr>
          <w:rFonts w:eastAsia="Times New Roman" w:cs="Times New Roman"/>
          <w:szCs w:val="24"/>
        </w:rPr>
        <w:t>Κύριε Λοβέρδο, σας παρακαλώ.</w:t>
      </w:r>
    </w:p>
    <w:p w14:paraId="4C8A835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Για να μην το κάνουμε αυτό κατάσταση, σήμερα ας γίνει. Δεν θα χαθεί ο κόσμος.</w:t>
      </w:r>
    </w:p>
    <w:p w14:paraId="4C8A8360" w14:textId="77777777" w:rsidR="001C0F06" w:rsidRDefault="00267A1D">
      <w:pPr>
        <w:spacing w:line="600" w:lineRule="auto"/>
        <w:ind w:firstLine="720"/>
        <w:jc w:val="both"/>
        <w:rPr>
          <w:rFonts w:eastAsia="Times New Roman" w:cs="Times New Roman"/>
          <w:b/>
          <w:szCs w:val="24"/>
        </w:rPr>
      </w:pPr>
      <w:r>
        <w:rPr>
          <w:rFonts w:eastAsia="Times New Roman" w:cs="Times New Roman"/>
          <w:b/>
          <w:szCs w:val="24"/>
        </w:rPr>
        <w:t xml:space="preserve">ΠΡΟΕΔΡΕΥΩΝ (Γεώργιος Βαρεμένος): </w:t>
      </w:r>
      <w:r>
        <w:rPr>
          <w:rFonts w:eastAsia="Times New Roman" w:cs="Times New Roman"/>
          <w:szCs w:val="24"/>
        </w:rPr>
        <w:t>Είναι τελείως αντιπαραγωγικό αυτό τώρα. Πάρτε τον λόγο. Σας έδωσα τον λόγο. Ελάτε στο Β</w:t>
      </w:r>
      <w:r>
        <w:rPr>
          <w:rFonts w:eastAsia="Times New Roman" w:cs="Times New Roman"/>
          <w:szCs w:val="24"/>
        </w:rPr>
        <w:t xml:space="preserve">ήμα και τελειώσαμε. </w:t>
      </w:r>
    </w:p>
    <w:p w14:paraId="4C8A836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Ένα λεπτό, κύριε Πρόεδρε. Θέτω θέμα Κανονισμού. </w:t>
      </w:r>
    </w:p>
    <w:p w14:paraId="4C8A836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Ας πάει και το παλιάμπελο -δεν θα πάθουμε κάτι- ας γίνει σήμερα αυτό. Πρακτική, πάντως, δεν είναι, διότι όταν ακόμη περιμένετε -και εσείς και εμείς- την κυρίως ομιλία τ</w:t>
      </w:r>
      <w:r>
        <w:rPr>
          <w:rFonts w:eastAsia="Times New Roman" w:cs="Times New Roman"/>
          <w:szCs w:val="24"/>
        </w:rPr>
        <w:t xml:space="preserve">ου αρμόδιου Υπουργού, μετά υπάρχει κύκλος συζητήσεων. Σήμερα για λόγους άλλους, μιας αναγκαίας οικονομίας του χρόνου, να το δεχτούμε. </w:t>
      </w:r>
      <w:r>
        <w:rPr>
          <w:rFonts w:eastAsia="Times New Roman" w:cs="Times New Roman"/>
          <w:szCs w:val="24"/>
        </w:rPr>
        <w:lastRenderedPageBreak/>
        <w:t>Αυτό, πάντως, δεν είναι πρακτική</w:t>
      </w:r>
      <w:r>
        <w:rPr>
          <w:rFonts w:eastAsia="Times New Roman" w:cs="Times New Roman"/>
          <w:szCs w:val="24"/>
        </w:rPr>
        <w:t>,</w:t>
      </w:r>
      <w:r>
        <w:rPr>
          <w:rFonts w:eastAsia="Times New Roman" w:cs="Times New Roman"/>
          <w:szCs w:val="24"/>
        </w:rPr>
        <w:t xml:space="preserve"> όπως μου είπατε. Αυτή είναι η αλήθεια. </w:t>
      </w:r>
    </w:p>
    <w:p w14:paraId="4C8A836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Ωραία. Ας σώσου</w:t>
      </w:r>
      <w:r>
        <w:rPr>
          <w:rFonts w:eastAsia="Times New Roman" w:cs="Times New Roman"/>
          <w:szCs w:val="24"/>
        </w:rPr>
        <w:t>με το αμπέλι της διαδικασίας και ας αφήσουμε το παλιάμπελο.</w:t>
      </w:r>
    </w:p>
    <w:p w14:paraId="4C8A836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Ελάτε στο Βήμα για την ομιλία σας, κύριε Λοβέρδο. </w:t>
      </w:r>
    </w:p>
    <w:p w14:paraId="4C8A8365" w14:textId="77777777" w:rsidR="001C0F06" w:rsidRDefault="00267A1D">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Κυρίες και κύριοι Βουλευτές, η συζήτηση του συγκεκριμένου σχεδίου νόμου από την πλευρά του Υπουργείου Εργασίας έχει στοιχεία επ</w:t>
      </w:r>
      <w:r>
        <w:rPr>
          <w:rFonts w:eastAsia="Times New Roman"/>
          <w:szCs w:val="24"/>
        </w:rPr>
        <w:t>ικαιρότητας, πέρα από αυτά που αφορούν στα θέματά του. Και έχει στοιχεία επικαιρότητας γιατί εναγωνίως η Κυβέρνηση το συνέδεσε με την επίσκεψη του Πρωθυπουργού στη Διεθνή Έκθεση Θεσσαλονίκης. Κι εκεί, στη ΔΕΘ, από την πλευρά των πολιτικών δυνάμεων που ασκο</w:t>
      </w:r>
      <w:r>
        <w:rPr>
          <w:rFonts w:eastAsia="Times New Roman"/>
          <w:szCs w:val="24"/>
        </w:rPr>
        <w:t>ύν σήμερα την κυβερνητική εξουσία, σταθερά τα τελευταία πέντε χρόνια έχουμε δει να παίζεται ένα παιχνίδι στο οποίο βγάζουν κέντα, κέντα της κοροϊδίας.</w:t>
      </w:r>
    </w:p>
    <w:p w14:paraId="4C8A8366" w14:textId="77777777" w:rsidR="001C0F06" w:rsidRDefault="00267A1D">
      <w:pPr>
        <w:spacing w:line="600" w:lineRule="auto"/>
        <w:ind w:firstLine="720"/>
        <w:jc w:val="both"/>
        <w:rPr>
          <w:rFonts w:eastAsia="Times New Roman"/>
          <w:szCs w:val="24"/>
        </w:rPr>
      </w:pPr>
      <w:r>
        <w:rPr>
          <w:rFonts w:eastAsia="Times New Roman"/>
          <w:szCs w:val="24"/>
        </w:rPr>
        <w:t xml:space="preserve">Θυμάμαι το 2012. Θυμάμαι το 2013, τα πρώτα δύο χρόνια της Αξιωματικής Αντιπολίτευσης ΣΥΡΙΖΑ. Θυμάμαι την </w:t>
      </w:r>
      <w:r>
        <w:rPr>
          <w:rFonts w:eastAsia="Times New Roman"/>
          <w:szCs w:val="24"/>
        </w:rPr>
        <w:t xml:space="preserve">περσινή χρονιά, το 2016 -κάνω μια υπέρβαση- που ως Κυβέρνηση και ο </w:t>
      </w:r>
      <w:r>
        <w:rPr>
          <w:rFonts w:eastAsia="Times New Roman"/>
          <w:szCs w:val="24"/>
        </w:rPr>
        <w:lastRenderedPageBreak/>
        <w:t xml:space="preserve">Πρωθυπουργός ήταν στη Θεσσαλονίκη, τον διασυρμό τους πραγματικά με τα θέματα των μέσων μαζικής ενημέρωσης, όπου ο Πρωθυπουργός της χώρας, </w:t>
      </w:r>
      <w:proofErr w:type="spellStart"/>
      <w:r>
        <w:rPr>
          <w:rFonts w:eastAsia="Times New Roman"/>
          <w:szCs w:val="24"/>
        </w:rPr>
        <w:t>άκουσον-άκουσον</w:t>
      </w:r>
      <w:proofErr w:type="spellEnd"/>
      <w:r>
        <w:rPr>
          <w:rFonts w:eastAsia="Times New Roman"/>
          <w:szCs w:val="24"/>
        </w:rPr>
        <w:t>, πιθανολογούσε 1000% ή ούτε μία στο</w:t>
      </w:r>
      <w:r>
        <w:rPr>
          <w:rFonts w:eastAsia="Times New Roman"/>
          <w:szCs w:val="24"/>
        </w:rPr>
        <w:t xml:space="preserve"> εκατομμύριο -δεν θυμάμαι τι αριθμούς έδινε- να βγει μια απόφαση του Συμβουλίου της Επικρατείας που δεν θα την ήθελε. Θυμάμαι να </w:t>
      </w:r>
      <w:proofErr w:type="spellStart"/>
      <w:r>
        <w:rPr>
          <w:rFonts w:eastAsia="Times New Roman"/>
          <w:szCs w:val="24"/>
        </w:rPr>
        <w:t>ευτελίζεται</w:t>
      </w:r>
      <w:proofErr w:type="spellEnd"/>
      <w:r>
        <w:rPr>
          <w:rFonts w:eastAsia="Times New Roman"/>
          <w:szCs w:val="24"/>
        </w:rPr>
        <w:t xml:space="preserve"> μιλώντας αυστηρά σε μια δημοσιογράφο που αντιμετώπιζε πρόβλημα ανεργίας.</w:t>
      </w:r>
    </w:p>
    <w:p w14:paraId="4C8A8367" w14:textId="77777777" w:rsidR="001C0F06" w:rsidRDefault="00267A1D">
      <w:pPr>
        <w:spacing w:line="600" w:lineRule="auto"/>
        <w:ind w:firstLine="720"/>
        <w:jc w:val="both"/>
        <w:rPr>
          <w:rFonts w:eastAsia="Times New Roman"/>
          <w:szCs w:val="24"/>
        </w:rPr>
      </w:pPr>
      <w:r>
        <w:rPr>
          <w:rFonts w:eastAsia="Times New Roman"/>
          <w:szCs w:val="24"/>
        </w:rPr>
        <w:t>Σε αυτή τη συγκυρία φέρατε άρον-άρον ένα σ</w:t>
      </w:r>
      <w:r>
        <w:rPr>
          <w:rFonts w:eastAsia="Times New Roman"/>
          <w:szCs w:val="24"/>
        </w:rPr>
        <w:t xml:space="preserve">χέδιο νόμου εδώ. Και αυτά που σας είπε η κ. </w:t>
      </w:r>
      <w:proofErr w:type="spellStart"/>
      <w:r>
        <w:rPr>
          <w:rFonts w:eastAsia="Times New Roman"/>
          <w:szCs w:val="24"/>
        </w:rPr>
        <w:t>Χριστοφιλοπούλου</w:t>
      </w:r>
      <w:proofErr w:type="spellEnd"/>
      <w:r>
        <w:rPr>
          <w:rFonts w:eastAsia="Times New Roman"/>
          <w:szCs w:val="24"/>
        </w:rPr>
        <w:t xml:space="preserve"> χθες και εγώ υπογράμμισα, ότι δεν περάσατε το σχέδιο νόμου από την Οικονομική και Κοινωνική Επιτροπή, είναι η απόλυτη απόδειξη. «Το στείλαμε», λέτε. Θα σας τα πει η κ. </w:t>
      </w:r>
      <w:proofErr w:type="spellStart"/>
      <w:r>
        <w:rPr>
          <w:rFonts w:eastAsia="Times New Roman"/>
          <w:szCs w:val="24"/>
        </w:rPr>
        <w:t>Χριστοφιλοπούλου</w:t>
      </w:r>
      <w:proofErr w:type="spellEnd"/>
      <w:r>
        <w:rPr>
          <w:rFonts w:eastAsia="Times New Roman"/>
          <w:szCs w:val="24"/>
        </w:rPr>
        <w:t xml:space="preserve"> μετά. Ναι,</w:t>
      </w:r>
      <w:r>
        <w:rPr>
          <w:rFonts w:eastAsia="Times New Roman"/>
          <w:szCs w:val="24"/>
        </w:rPr>
        <w:t xml:space="preserve"> το στείλατε, αλλά σε χρόνους τέτοιους που να μην επιτρέπονται οι νόμιμες </w:t>
      </w:r>
      <w:proofErr w:type="spellStart"/>
      <w:r>
        <w:rPr>
          <w:rFonts w:eastAsia="Times New Roman"/>
          <w:szCs w:val="24"/>
        </w:rPr>
        <w:t>προκοινοβουλευτικές</w:t>
      </w:r>
      <w:proofErr w:type="spellEnd"/>
      <w:r>
        <w:rPr>
          <w:rFonts w:eastAsia="Times New Roman"/>
          <w:szCs w:val="24"/>
        </w:rPr>
        <w:t xml:space="preserve"> διαδικασίες. Κρίμα. Κρίμα γιατί και με τα όσα έγιναν με τις αποσύρσεις διατάξεων, για τις οποίες θριαμβολογούσατε τις προηγούμενες μέρες και η συγκεκριμένη περίπτ</w:t>
      </w:r>
      <w:r>
        <w:rPr>
          <w:rFonts w:eastAsia="Times New Roman"/>
          <w:szCs w:val="24"/>
        </w:rPr>
        <w:t xml:space="preserve">ωση άρον-άρον το σχέδιο νόμου εδώ χωρίς τη νομοθετικά </w:t>
      </w:r>
      <w:r>
        <w:rPr>
          <w:rFonts w:eastAsia="Times New Roman"/>
          <w:szCs w:val="24"/>
        </w:rPr>
        <w:lastRenderedPageBreak/>
        <w:t xml:space="preserve">προβλεπόμενη γνώμη της ΟΚΕ μετά από τη σύννομη </w:t>
      </w:r>
      <w:proofErr w:type="spellStart"/>
      <w:r>
        <w:rPr>
          <w:rFonts w:eastAsia="Times New Roman"/>
          <w:szCs w:val="24"/>
        </w:rPr>
        <w:t>προκοινοβουλευτική</w:t>
      </w:r>
      <w:proofErr w:type="spellEnd"/>
      <w:r>
        <w:rPr>
          <w:rFonts w:eastAsia="Times New Roman"/>
          <w:szCs w:val="24"/>
        </w:rPr>
        <w:t xml:space="preserve"> διαδικασία, αποκαλύπτουν ότι το είχατε ανάγκη για επικοινωνιακούς σκοπούς.</w:t>
      </w:r>
    </w:p>
    <w:p w14:paraId="4C8A8368" w14:textId="77777777" w:rsidR="001C0F06" w:rsidRDefault="00267A1D">
      <w:pPr>
        <w:spacing w:line="600" w:lineRule="auto"/>
        <w:ind w:firstLine="720"/>
        <w:jc w:val="both"/>
        <w:rPr>
          <w:rFonts w:eastAsia="Times New Roman"/>
          <w:szCs w:val="24"/>
        </w:rPr>
      </w:pPr>
      <w:r>
        <w:rPr>
          <w:rFonts w:eastAsia="Times New Roman"/>
          <w:szCs w:val="24"/>
        </w:rPr>
        <w:t xml:space="preserve">Και ας πούμε τώρα τα πιο χοντρά πολιτικά: Θυμόμαστε όλοι -κι </w:t>
      </w:r>
      <w:r>
        <w:rPr>
          <w:rFonts w:eastAsia="Times New Roman"/>
          <w:szCs w:val="24"/>
        </w:rPr>
        <w:t>εσείς της Πλειοψηφίας κι εμείς της Αντιπολίτευσης- τις εξαγγελίες του κ. Τσίπρα σχετικά με εργασιακά και ασφαλιστικά θέματα στη ΔΕΘ του 2014. Και αντηχούν στα αυτιά όλων μας -δυστυχώς για σας και στα αυτιά του ελληνικού λαού- οι δεσμεύσεις του τότε Αρχηγού</w:t>
      </w:r>
      <w:r>
        <w:rPr>
          <w:rFonts w:eastAsia="Times New Roman"/>
          <w:szCs w:val="24"/>
        </w:rPr>
        <w:t xml:space="preserve"> της αντιπολίτευσης για κατώτατο μισθό 751 ευρώ, για την επαναφορά της δέκατης τρίτης σύνταξης κ.λπ.. Και τον Σεπτέμβριο του 2015 ακούσαμε τα περί «παράλληλων προγραμμάτων», που φυσικά δεν υπήρξαν.</w:t>
      </w:r>
    </w:p>
    <w:p w14:paraId="4C8A8369" w14:textId="77777777" w:rsidR="001C0F06" w:rsidRDefault="00267A1D">
      <w:pPr>
        <w:spacing w:line="600" w:lineRule="auto"/>
        <w:ind w:firstLine="720"/>
        <w:jc w:val="both"/>
        <w:rPr>
          <w:rFonts w:eastAsia="Times New Roman"/>
          <w:szCs w:val="24"/>
        </w:rPr>
      </w:pPr>
      <w:r>
        <w:rPr>
          <w:rFonts w:eastAsia="Times New Roman"/>
          <w:szCs w:val="24"/>
        </w:rPr>
        <w:t>Δεν είναι μόνο, κυρίες και κύριοι Βουλευτές, οι εξαγγελίες</w:t>
      </w:r>
      <w:r>
        <w:rPr>
          <w:rFonts w:eastAsia="Times New Roman"/>
          <w:szCs w:val="24"/>
        </w:rPr>
        <w:t xml:space="preserve"> που δεν επαληθεύονται. Είναι και το ύφος των εξαγγελιών. Αληθοφανής ανειλικρίνεια, επίπλαστη εγκαρδιότητα, προσωπείο ενός νέου, δήθεν ειλικρινούς, πολιτικού που ενδιαφέρεται -δήθεν και πάλι- για τα λαϊκά στρώματα.</w:t>
      </w:r>
    </w:p>
    <w:p w14:paraId="4C8A836A" w14:textId="77777777" w:rsidR="001C0F06" w:rsidRDefault="00267A1D">
      <w:pPr>
        <w:spacing w:line="600" w:lineRule="auto"/>
        <w:ind w:firstLine="720"/>
        <w:jc w:val="both"/>
        <w:rPr>
          <w:rFonts w:eastAsia="Times New Roman"/>
          <w:szCs w:val="24"/>
        </w:rPr>
      </w:pPr>
      <w:r>
        <w:rPr>
          <w:rFonts w:eastAsia="Times New Roman"/>
          <w:szCs w:val="24"/>
        </w:rPr>
        <w:t>Και σήμερα, επιστρέφει πάλι στον τόπο του</w:t>
      </w:r>
      <w:r>
        <w:rPr>
          <w:rFonts w:eastAsia="Times New Roman"/>
          <w:szCs w:val="24"/>
        </w:rPr>
        <w:t xml:space="preserve"> πολιτικού αυτού εγκλήματος ο κύριος Πρωθυπουργός με τον κυνισμό που </w:t>
      </w:r>
      <w:r>
        <w:rPr>
          <w:rFonts w:eastAsia="Times New Roman"/>
          <w:szCs w:val="24"/>
        </w:rPr>
        <w:lastRenderedPageBreak/>
        <w:t xml:space="preserve">διαθέτει -περίσσια κυνισμού- για να πει αυτά που θα πει και τα οποία, λίγο ή πολύ, και εσείς και εμείς και όλοι γνωρίζουμε. </w:t>
      </w:r>
    </w:p>
    <w:p w14:paraId="4C8A836B" w14:textId="77777777" w:rsidR="001C0F06" w:rsidRDefault="00267A1D">
      <w:pPr>
        <w:spacing w:line="600" w:lineRule="auto"/>
        <w:ind w:firstLine="720"/>
        <w:jc w:val="both"/>
        <w:rPr>
          <w:rFonts w:eastAsia="Times New Roman"/>
          <w:szCs w:val="24"/>
        </w:rPr>
      </w:pPr>
      <w:r>
        <w:rPr>
          <w:rFonts w:eastAsia="Times New Roman"/>
          <w:szCs w:val="24"/>
        </w:rPr>
        <w:t xml:space="preserve">Και ακόμη, σε μια απόπειρα κάτι να πείτε, επιχειρείτε όχι να </w:t>
      </w:r>
      <w:r>
        <w:rPr>
          <w:rFonts w:eastAsia="Times New Roman"/>
          <w:szCs w:val="24"/>
        </w:rPr>
        <w:t>αξιοποιήσετε, αλλά να εκμεταλλευτείτε την επίσκεψη του Γάλλου Προέδρου στη χώρα. Και η πολιτική σας ανυπαρξία σάς κάνει να αυτοβυθίζεστε σε νεφελώδεις υποσχέσεις που διακινούνται επικοινωνιακά, ότι από αυτή την επίσκεψη κάτι το πάρα πολύ καλό θα βγει που έ</w:t>
      </w:r>
      <w:r>
        <w:rPr>
          <w:rFonts w:eastAsia="Times New Roman"/>
          <w:szCs w:val="24"/>
        </w:rPr>
        <w:t>χει να κάνει με την ταλαιπωρία του ελληνικού λαού, ενώ ξέρουμε πάρα πολύ καλά -και οι έμπειροι και οι λιγότερο έμπειροι και οι άπειροι πολιτικοί- ότι από μηχανής θεοί δεν υπάρχουν.</w:t>
      </w:r>
    </w:p>
    <w:p w14:paraId="4C8A836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Εμμανoυέλ</w:t>
      </w:r>
      <w:proofErr w:type="spellEnd"/>
      <w:r>
        <w:rPr>
          <w:rFonts w:eastAsia="Times New Roman" w:cs="Times New Roman"/>
          <w:szCs w:val="24"/>
        </w:rPr>
        <w:t xml:space="preserve"> Μακρόν δεν μπορεί να σας σώσει. Όμως, ακόμη κι αν μπορούσε κάτι</w:t>
      </w:r>
      <w:r>
        <w:rPr>
          <w:rFonts w:eastAsia="Times New Roman" w:cs="Times New Roman"/>
          <w:szCs w:val="24"/>
        </w:rPr>
        <w:t xml:space="preserve"> να προσφέρει, ο κ. Τσίπρας δεν είναι ικανός να το πάρει. Έχει αποτύχει ως διεθνής παραστάτης της χώρας απολύτως, αποδεδειγμένα. Και ο παγκόσμιος εξευτελισμός μας κατά την επίσκεψη Ομπάμα και νωπός είναι και δεδομένος. Πρέπει να καταλάβετε ότι με τη νοοτρο</w:t>
      </w:r>
      <w:r>
        <w:rPr>
          <w:rFonts w:eastAsia="Times New Roman" w:cs="Times New Roman"/>
          <w:szCs w:val="24"/>
        </w:rPr>
        <w:t xml:space="preserve">πία του καταφυγίου άκρη δεν θα βγάλετε, πουθενά δεν θα οδηγηθείτε. </w:t>
      </w:r>
    </w:p>
    <w:p w14:paraId="4C8A836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Θα του αναφέρει, άραγε, ο Πρωθυπουργός πόσο απαράδεκτα μεταχειρίζεται τις επενδύσεις στο Ελληνικό και τις Σκουριές; Ως γνωστόν οι Γάλλοι Πρόεδροι -και όχι μόνον οι Γάλλοι Πρόεδροι- στις επ</w:t>
      </w:r>
      <w:r>
        <w:rPr>
          <w:rFonts w:eastAsia="Times New Roman" w:cs="Times New Roman"/>
          <w:szCs w:val="24"/>
        </w:rPr>
        <w:t>ισκέψεις τους πρωτεύοντα θέματα έχουν τα επιχειρηματικά των χωρών τους, την οικονομία τους. Εδώ, ως εταίρος, ως συνομιλητής ο κύριος Πρωθυπουργός θα του πει πώς συμπεριφέρεται σε μείζονες επενδύσεις που είναι ακόμα ή στα σκαριά ή δίνουν μια μάχη με αντίθετ</w:t>
      </w:r>
      <w:r>
        <w:rPr>
          <w:rFonts w:eastAsia="Times New Roman" w:cs="Times New Roman"/>
          <w:szCs w:val="24"/>
        </w:rPr>
        <w:t>ους ανέμους, κάνουν μια πλεύση με αντίθετους ανέμους;</w:t>
      </w:r>
    </w:p>
    <w:p w14:paraId="4C8A836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θέλω να πω μια τελευταία φράση για την επίσκεψη του Γάλλου Προέδρου. Οι αυταπάτες που καλλιεργούνταν και καλλιεργούνται από συγκροτήματα Τύπου κατά καιρούς -και στις δικές μ</w:t>
      </w:r>
      <w:r>
        <w:rPr>
          <w:rFonts w:eastAsia="Times New Roman" w:cs="Times New Roman"/>
          <w:szCs w:val="24"/>
        </w:rPr>
        <w:t xml:space="preserve">ας περιόδους αλλά και στη δική σας περίοδο, κυρίες και κύριοι της Συμπολίτευσης- είναι κάλπικες. Τα προβλήματα των χωρών δεν λύνονται από διμερείς επαφές, που πρέπει να γίνονται αρκεί να μπορεί μια κυβέρνηση να αξιοποιήσει σωστά. Όμως, το να ανεβάζεις τις </w:t>
      </w:r>
      <w:r>
        <w:rPr>
          <w:rFonts w:eastAsia="Times New Roman" w:cs="Times New Roman"/>
          <w:szCs w:val="24"/>
        </w:rPr>
        <w:t>προσδοκίες, οδηγεί τους πολίτες σε νέο γύρο πολιτικών απογοητεύσεων.</w:t>
      </w:r>
    </w:p>
    <w:p w14:paraId="4C8A836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Ακόμη -θέμα των ημερών- τι άλλο κάνει αυτός ο εικονικός Πρωθυπουργός πάνω στην πολιτική του απελπισία, στην πολιτική του απόγνωση; Χωρίς να καταλάβει ότι </w:t>
      </w:r>
      <w:proofErr w:type="spellStart"/>
      <w:r>
        <w:rPr>
          <w:rFonts w:eastAsia="Times New Roman" w:cs="Times New Roman"/>
          <w:szCs w:val="24"/>
        </w:rPr>
        <w:t>αυτογελοιοποιείται</w:t>
      </w:r>
      <w:proofErr w:type="spellEnd"/>
      <w:r>
        <w:rPr>
          <w:rFonts w:eastAsia="Times New Roman" w:cs="Times New Roman"/>
          <w:szCs w:val="24"/>
        </w:rPr>
        <w:t>, είχε το θράσο</w:t>
      </w:r>
      <w:r>
        <w:rPr>
          <w:rFonts w:eastAsia="Times New Roman" w:cs="Times New Roman"/>
          <w:szCs w:val="24"/>
        </w:rPr>
        <w:t>ς να παρουσιαστεί ως πολιτικός διάδοχος και κληρονόμος του Ανδρέα Παπανδρέου. Εδώ πρόκειται για πολιτική αγυρτεία φαραωνικών διαστάσεων. Εσείς τον άνθρωπο αυτόν, οι προκάτοχοί σας, οι πρόγονοί σας, οι πατέρες σας και οι μητέρες σας στο κόμμα σας, τον στείλ</w:t>
      </w:r>
      <w:r>
        <w:rPr>
          <w:rFonts w:eastAsia="Times New Roman" w:cs="Times New Roman"/>
          <w:szCs w:val="24"/>
        </w:rPr>
        <w:t xml:space="preserve">ατε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δ</w:t>
      </w:r>
      <w:r>
        <w:rPr>
          <w:rFonts w:eastAsia="Times New Roman" w:cs="Times New Roman"/>
          <w:szCs w:val="24"/>
        </w:rPr>
        <w:t>ικαστήριο. Εσείς βυσσοδομείτε εναντίον του, αναφέροντας ότι καταστρέψαμε τη χώρα στα χρόνια της διακυβέρνησής μας. Και τώρα έχετε ξεπεράσει τα όρια κάθε πολιτικού εκφυλισμού και προσπαθείτε να ψαρέψετε καμ</w:t>
      </w:r>
      <w:r>
        <w:rPr>
          <w:rFonts w:eastAsia="Times New Roman" w:cs="Times New Roman"/>
          <w:szCs w:val="24"/>
        </w:rPr>
        <w:t>μ</w:t>
      </w:r>
      <w:r>
        <w:rPr>
          <w:rFonts w:eastAsia="Times New Roman" w:cs="Times New Roman"/>
          <w:szCs w:val="24"/>
        </w:rPr>
        <w:t>ιά ψήφο σε θολά νερά, θεωρώντας ότι απ</w:t>
      </w:r>
      <w:r>
        <w:rPr>
          <w:rFonts w:eastAsia="Times New Roman" w:cs="Times New Roman"/>
          <w:szCs w:val="24"/>
        </w:rPr>
        <w:t xml:space="preserve">ευθύνεστε στον ελληνικό λαό σαν να απευθύνεστε σε </w:t>
      </w:r>
      <w:proofErr w:type="spellStart"/>
      <w:r>
        <w:rPr>
          <w:rFonts w:eastAsia="Times New Roman" w:cs="Times New Roman"/>
          <w:szCs w:val="24"/>
        </w:rPr>
        <w:t>Οτεντότους</w:t>
      </w:r>
      <w:proofErr w:type="spellEnd"/>
      <w:r>
        <w:rPr>
          <w:rFonts w:eastAsia="Times New Roman" w:cs="Times New Roman"/>
          <w:szCs w:val="24"/>
        </w:rPr>
        <w:t>, απευθύνεστε στον ελληνικό λαό σαν να απευθύνεστε σε ανθρώπους που δεν έχουν νοημοσύνη.</w:t>
      </w:r>
    </w:p>
    <w:p w14:paraId="4C8A837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Θέλω να απευθυνθώ στους συναδέλφους της Πλειοψηφίας: Εσείς αυτά περί Ανδρέα Παπανδρέου τα αποδέχεστε; Εσείς</w:t>
      </w:r>
      <w:r>
        <w:rPr>
          <w:rFonts w:eastAsia="Times New Roman" w:cs="Times New Roman"/>
          <w:szCs w:val="24"/>
        </w:rPr>
        <w:t xml:space="preserve"> λέτε «ναι» τώρα, εκ των υστέρων, κάνοντας αυτοκριτική; Εσείς συμφωνείτε με αυτές τις πολιτικές παρεμβάσεις του Αρχηγού σας;</w:t>
      </w:r>
    </w:p>
    <w:p w14:paraId="4C8A837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της Συμπολίτευσης, ούτε ο Γάλλος Πρόεδρος ούτε το πλιάτσικο στη μνήμη του Ανδρέα Παπανδρέου ούτε η Διεθνής Έκθεση</w:t>
      </w:r>
      <w:r>
        <w:rPr>
          <w:rFonts w:eastAsia="Times New Roman" w:cs="Times New Roman"/>
          <w:szCs w:val="24"/>
        </w:rPr>
        <w:t xml:space="preserve"> θα σας σώσουν. Τα θαύματα έχουν τελειώσει</w:t>
      </w:r>
      <w:r>
        <w:rPr>
          <w:rFonts w:eastAsia="Times New Roman" w:cs="Times New Roman"/>
          <w:szCs w:val="24"/>
        </w:rPr>
        <w:t>,</w:t>
      </w:r>
      <w:r>
        <w:rPr>
          <w:rFonts w:eastAsia="Times New Roman" w:cs="Times New Roman"/>
          <w:szCs w:val="24"/>
        </w:rPr>
        <w:t xml:space="preserve"> γιατί έχει τελειώσει η επιρροή της κοροϊδίας.</w:t>
      </w:r>
    </w:p>
    <w:p w14:paraId="4C8A837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Για το σχέδιο νόμου η κ. </w:t>
      </w:r>
      <w:proofErr w:type="spellStart"/>
      <w:r>
        <w:rPr>
          <w:rFonts w:eastAsia="Times New Roman" w:cs="Times New Roman"/>
          <w:szCs w:val="24"/>
        </w:rPr>
        <w:t>Χριστοφιλοπούλου</w:t>
      </w:r>
      <w:proofErr w:type="spellEnd"/>
      <w:r>
        <w:rPr>
          <w:rFonts w:eastAsia="Times New Roman" w:cs="Times New Roman"/>
          <w:szCs w:val="24"/>
        </w:rPr>
        <w:t xml:space="preserve"> έκανε μια σειρά παρεμβάσεων στη Διαρκή Επιτροπή υπογραμμίζοντας θετικά στοιχεία του σχεδίου νόμου. Στα αρνητικά που έχει και</w:t>
      </w:r>
      <w:r>
        <w:rPr>
          <w:rFonts w:eastAsia="Times New Roman" w:cs="Times New Roman"/>
          <w:szCs w:val="24"/>
        </w:rPr>
        <w:t xml:space="preserve"> τα οποία, επίσης, τόνισε, είχε την πολιτική γενναιοδωρία - όπως την έχει η παράταξή μας- να πει, με αυτό συμφωνούμε, με το άλλο συμφωνούμε.</w:t>
      </w:r>
    </w:p>
    <w:p w14:paraId="4C8A837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Θέλω να σας ρωτήσω το εξής: Όταν είχα φέρει στη Βουλή τον ν.3846/2010 για την εργασιακή ασφάλεια, που είναι ο πρώτο</w:t>
      </w:r>
      <w:r>
        <w:rPr>
          <w:rFonts w:eastAsia="Times New Roman" w:cs="Times New Roman"/>
          <w:szCs w:val="24"/>
        </w:rPr>
        <w:t>ς νόμος -οι δικηγόροι το ξέρουν- ο οποίος ρύθμισε τα θέματα της εργασίας που δεν ήταν κανονική, που είναι εκ περιτροπής, τις διάφορες μορφές της εργασιακής ευελιξίας, πείτε μου τι είχατε πει και πείτε μου τις διατάξεις που έχετε χρησιμοποιήσει και εσείς οι</w:t>
      </w:r>
      <w:r>
        <w:rPr>
          <w:rFonts w:eastAsia="Times New Roman" w:cs="Times New Roman"/>
          <w:szCs w:val="24"/>
        </w:rPr>
        <w:t xml:space="preserve"> ίδιοι ως δικηγόροι. Πείτε μου μια λέξη που είχατε πει, δείχνοντας τότε πολιτική γενναιοδωρία. Ήσασταν στα κάγκελα. Αυτός, όμως, ο νόμος έχει βοηθήσει. Τα δικά σας είναι υπό συζήτηση.</w:t>
      </w:r>
    </w:p>
    <w:p w14:paraId="4C8A837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Και δεν είναι, κυρίες και κύριοι Βουλευτές, μορφή κοροϊδίας το να λέτε ό</w:t>
      </w:r>
      <w:r>
        <w:rPr>
          <w:rFonts w:eastAsia="Times New Roman" w:cs="Times New Roman"/>
          <w:szCs w:val="24"/>
        </w:rPr>
        <w:t xml:space="preserve">τι αλλάξατε -άκουσα και τον </w:t>
      </w:r>
      <w:r>
        <w:rPr>
          <w:rFonts w:eastAsia="Times New Roman" w:cs="Times New Roman"/>
          <w:szCs w:val="24"/>
        </w:rPr>
        <w:t>ε</w:t>
      </w:r>
      <w:r>
        <w:rPr>
          <w:rFonts w:eastAsia="Times New Roman" w:cs="Times New Roman"/>
          <w:szCs w:val="24"/>
        </w:rPr>
        <w:t xml:space="preserve">ισηγητή σας- κακώς κείμενα επί χρόνια με τις πρώτες τριάντα δύο διατάξεις του σχεδίου νόμου και να έχετε κάνει δεκατρείς αλλαγές στον άθλιο νόμο </w:t>
      </w:r>
      <w:proofErr w:type="spellStart"/>
      <w:r>
        <w:rPr>
          <w:rFonts w:eastAsia="Times New Roman" w:cs="Times New Roman"/>
          <w:szCs w:val="24"/>
        </w:rPr>
        <w:t>Κατρούγκαλου</w:t>
      </w:r>
      <w:proofErr w:type="spellEnd"/>
      <w:r>
        <w:rPr>
          <w:rFonts w:eastAsia="Times New Roman" w:cs="Times New Roman"/>
          <w:szCs w:val="24"/>
        </w:rPr>
        <w:t>, τον οποίο ψηφίσατε και ζητωκραυγάζατε;</w:t>
      </w:r>
    </w:p>
    <w:p w14:paraId="4C8A837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Είπα χθες ότι στο άρθρο 1 έχε</w:t>
      </w:r>
      <w:r>
        <w:rPr>
          <w:rFonts w:eastAsia="Times New Roman" w:cs="Times New Roman"/>
          <w:szCs w:val="24"/>
        </w:rPr>
        <w:t xml:space="preserve">τε πέντε αλλαγές στον νόμο </w:t>
      </w:r>
      <w:proofErr w:type="spellStart"/>
      <w:r>
        <w:rPr>
          <w:rFonts w:eastAsia="Times New Roman" w:cs="Times New Roman"/>
          <w:szCs w:val="24"/>
        </w:rPr>
        <w:t>Κατρούγκαλου</w:t>
      </w:r>
      <w:proofErr w:type="spellEnd"/>
      <w:r>
        <w:rPr>
          <w:rFonts w:eastAsia="Times New Roman" w:cs="Times New Roman"/>
          <w:szCs w:val="24"/>
        </w:rPr>
        <w:t>. Αυτά γιατί δεν τα λέτε; Στα είκοσι επτά άρθρα περί εργασιακών σχέσεων έχετε διαβάσει τι σας παρατηρεί -και για το πρώτο κεφάλαιο και για το δεύτερο- η Διεύθυνση Επιστημονικών Μελετών της Βουλής; Έχετε διαβάσει τι σα</w:t>
      </w:r>
      <w:r>
        <w:rPr>
          <w:rFonts w:eastAsia="Times New Roman" w:cs="Times New Roman"/>
          <w:szCs w:val="24"/>
        </w:rPr>
        <w:t>ς παρατηρεί για το άρθρο 40 -που το υπερασπιστήκατε και οι Βουλευτές και το Υπουργείο- για την ανάγκη εθελουσίας αποχωρήσεως, για να γλιτώσουν οι εργαζόμενοι από προβλήματα;</w:t>
      </w:r>
    </w:p>
    <w:p w14:paraId="4C8A837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Έχετε διαβάσει τι σας λέει η Διεύθυνση Επιστημονικών Μελετών γι’ αυτή την προσχημα</w:t>
      </w:r>
      <w:r>
        <w:rPr>
          <w:rFonts w:eastAsia="Times New Roman" w:cs="Times New Roman"/>
          <w:szCs w:val="24"/>
        </w:rPr>
        <w:t>τικά φιλεργατική διάταξη σας, για τη συγκεκριμένη υποχρέωση του εργοδότη να αποστείλει την εξώδικο δήλωση, να απειλείται με πρόστιμα; Σας κάνει παρατηρήσεις για πάνω από πέντε περιπτώσεις διατάξεων. Δεν τα διαβάζετε καν τα κείμενα, δεν τα αντιμετωπίζετε.</w:t>
      </w:r>
    </w:p>
    <w:p w14:paraId="4C8A837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Σ</w:t>
      </w:r>
      <w:r>
        <w:rPr>
          <w:rFonts w:eastAsia="Times New Roman" w:cs="Times New Roman"/>
          <w:szCs w:val="24"/>
        </w:rPr>
        <w:t xml:space="preserve">το άρθρο 50 –το είπα χθες, απευθυνόμενος στον κ. </w:t>
      </w:r>
      <w:proofErr w:type="spellStart"/>
      <w:r>
        <w:rPr>
          <w:rFonts w:eastAsia="Times New Roman" w:cs="Times New Roman"/>
          <w:szCs w:val="24"/>
        </w:rPr>
        <w:t>Τσακαλώτο</w:t>
      </w:r>
      <w:proofErr w:type="spellEnd"/>
      <w:r>
        <w:rPr>
          <w:rFonts w:eastAsia="Times New Roman" w:cs="Times New Roman"/>
          <w:szCs w:val="24"/>
        </w:rPr>
        <w:t xml:space="preserve">- την επιτομή της κοροϊδίας, την καθ’ υπαγόρευση των δικηγορικών γραφείων που ασχολούνται με τη συγκεκριμένη ύλη, την υπερασπίζεστε, ενώ ξέρετε. Η Επιστημονική Υπηρεσία της Βουλής σάς λέει διάφορα, </w:t>
      </w:r>
      <w:r>
        <w:rPr>
          <w:rFonts w:eastAsia="Times New Roman" w:cs="Times New Roman"/>
          <w:szCs w:val="24"/>
        </w:rPr>
        <w:t>για το άρθρο 50 δεν σας λέει, αλλά σας τα λέει η Αντιπολίτευση. Και δεν είμαι μόνο εγώ που τα λέω που είμαι και του επαγγέλματος. Και άλλοι συνάδελφοι πήραν τον λόγο.</w:t>
      </w:r>
    </w:p>
    <w:p w14:paraId="4C8A837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Τι λέτε με το άρθρο 50; Ότι αποκτά μια δυνατότητα να κάνει δικαστική διαδικασία περί εκδό</w:t>
      </w:r>
      <w:r>
        <w:rPr>
          <w:rFonts w:eastAsia="Times New Roman" w:cs="Times New Roman"/>
          <w:szCs w:val="24"/>
        </w:rPr>
        <w:t>σεως διαταγής πληρωμής, δηλαδή μια ανέξοδη και πολύ γρήγορη διαδικασία. Πράγματι. Άρα στην παράγραφο 4 -ρυθμίζοντας θέματα που έχουν να κάνουν με τις σχετικές διαδικασίες- καταγράφετε κι εσείς το ένδικο μέσο της ανακοπής. Ξέρετε τι σημαίνει αυτό; Θα το ξέρ</w:t>
      </w:r>
      <w:r>
        <w:rPr>
          <w:rFonts w:eastAsia="Times New Roman" w:cs="Times New Roman"/>
          <w:szCs w:val="24"/>
        </w:rPr>
        <w:t xml:space="preserve">ετε πάρα πολύ καλά. Ξέρετε ότι αυτή είναι μια διαδικασία πραγματικά άχρηστη, η οποία προσθέτει δικηγορική ύλη σε συγκεκριμένα δικηγορικά γραφεία, ξοδεύει τον εργαζόμενο χωρίς αποτέλεσμα. Και επαίρεστε γι’ αυτό. Σας το σημειώνουμε. </w:t>
      </w:r>
    </w:p>
    <w:p w14:paraId="4C8A837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Το Κομμουνιστικό Κόμμα σ</w:t>
      </w:r>
      <w:r>
        <w:rPr>
          <w:rFonts w:eastAsia="Times New Roman" w:cs="Times New Roman"/>
          <w:szCs w:val="24"/>
        </w:rPr>
        <w:t xml:space="preserve">άς το είπε από άλλη πλευρά. Εγώ σας κάνω αυτού του είδους την παρατήρηση. Αμύνεστε μιας </w:t>
      </w:r>
      <w:r>
        <w:rPr>
          <w:rFonts w:eastAsia="Times New Roman" w:cs="Times New Roman"/>
          <w:szCs w:val="24"/>
        </w:rPr>
        <w:lastRenderedPageBreak/>
        <w:t>διάταξης κοροϊδίας, μιας διάταξης που απευθύνεται στη γραφειοκρατία των συνδικαλιστικών χώρων. Ούτε στους κανονικούς συνδικαλιστές απευθύνεται ούτε στους εργαζομένους.</w:t>
      </w:r>
    </w:p>
    <w:p w14:paraId="4C8A837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Και μια και μιλάμε για συνδικαλισμό, τι απέγιναν οι δικοί σας συνδικαλιστές οι οποίοι επί πέντε, έξι χρόνια της οικονομικής κρίσης, είχαν πρωτεύοντες ρόλους στα μέσα ενημέρωσης, στις διαδηλώσεις, στους προπηλακισμούς, στους ξυλοδαρμούς; Έχουν εξαφανιστεί.</w:t>
      </w:r>
    </w:p>
    <w:p w14:paraId="4C8A837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Κι ακόμα, βρήκατε μια λέξη να πείτε εδώ, που εισάγετε θεσμούς, υποτίθεται φιλεργατικούς; Ποιος θα τους ελέγχει αυτούς. Έχετε πρόσωπο να μιλήσετε στην Εθνική Αντιπροσωπεία για το Σώμα Επιθεώρησης Εργασίας με τα τόσα προβλήματα; Εγώ το έχω εποπτεύσει ένα </w:t>
      </w:r>
      <w:proofErr w:type="spellStart"/>
      <w:r>
        <w:rPr>
          <w:rFonts w:eastAsia="Times New Roman" w:cs="Times New Roman"/>
          <w:szCs w:val="24"/>
        </w:rPr>
        <w:t>εντ</w:t>
      </w:r>
      <w:r>
        <w:rPr>
          <w:rFonts w:eastAsia="Times New Roman" w:cs="Times New Roman"/>
          <w:szCs w:val="24"/>
        </w:rPr>
        <w:t>εκάμηνο</w:t>
      </w:r>
      <w:proofErr w:type="spellEnd"/>
      <w:r>
        <w:rPr>
          <w:rFonts w:eastAsia="Times New Roman" w:cs="Times New Roman"/>
          <w:szCs w:val="24"/>
        </w:rPr>
        <w:t xml:space="preserve">. Έχω ζήσει από κοντά τα τεράστια προβλήματα που είχε μέχρι που έφυγα από το Υπουργείο αυτό για να αναλάβω ακόμα πιο δύσκολα καθήκοντα. Έχετε σκεφθεί ότι χρειάζεται ένα πολύ αποτελεσματικό Σώμα Επιθεωρητών Εργασίας για να βγάλει εις πέρας αυτές τις </w:t>
      </w:r>
      <w:r>
        <w:rPr>
          <w:rFonts w:eastAsia="Times New Roman" w:cs="Times New Roman"/>
          <w:szCs w:val="24"/>
        </w:rPr>
        <w:t>πάρα πολλές διατάξεις, τις πολυσχιδείς, τις γραφειοκρατικές, καθ’ υπαγόρευση των δικηγορικών γραφείων; Δεν το έχετε σκεφθεί. Εδώ έρχεστε για να δημαγωγείτε όχι για να μπαίνετε στην ουσία των θεμάτων.</w:t>
      </w:r>
    </w:p>
    <w:p w14:paraId="4C8A837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Κλείνω με αυτό, κύριε Πρόεδρε. Είπα χθες, σε μια παρέμβα</w:t>
      </w:r>
      <w:r>
        <w:rPr>
          <w:rFonts w:eastAsia="Times New Roman" w:cs="Times New Roman"/>
          <w:szCs w:val="24"/>
        </w:rPr>
        <w:t>σή μου, ότι είστε ένα κόμμα εκτός πολιτικής γεωγραφίας και σας κοιτάμε ως ενότητα, από το 2012, 2013, 2014, 2015, 2016, 2017. Εγώ δεν συμφωνώ με τη Νέα Δημοκρατία που λέει «ας αφήσουμε τι έλεγε πριν το 2015». Όχι! Όλα μαζί είναι το ένα σας, ως πολιτικό υπο</w:t>
      </w:r>
      <w:r>
        <w:rPr>
          <w:rFonts w:eastAsia="Times New Roman" w:cs="Times New Roman"/>
          <w:szCs w:val="24"/>
        </w:rPr>
        <w:t>κείμενο.</w:t>
      </w:r>
    </w:p>
    <w:p w14:paraId="4C8A837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Είπα χθες ότι ο ΣΥΡΙΖΑ κείται εκτός ευρωπαϊκής πολιτικής γεωγραφίας. Εκτός της σχέσης και της αντίθεσης </w:t>
      </w:r>
      <w:r>
        <w:rPr>
          <w:rFonts w:eastAsia="Times New Roman" w:cs="Times New Roman"/>
          <w:szCs w:val="24"/>
        </w:rPr>
        <w:t>Α</w:t>
      </w:r>
      <w:r>
        <w:rPr>
          <w:rFonts w:eastAsia="Times New Roman" w:cs="Times New Roman"/>
          <w:szCs w:val="24"/>
        </w:rPr>
        <w:t xml:space="preserve">ριστεράς και </w:t>
      </w:r>
      <w:r>
        <w:rPr>
          <w:rFonts w:eastAsia="Times New Roman" w:cs="Times New Roman"/>
          <w:szCs w:val="24"/>
        </w:rPr>
        <w:t>Δ</w:t>
      </w:r>
      <w:r>
        <w:rPr>
          <w:rFonts w:eastAsia="Times New Roman" w:cs="Times New Roman"/>
          <w:szCs w:val="24"/>
        </w:rPr>
        <w:t xml:space="preserve">εξιάς κείται στον χώρο της πολιτικής δημαγωγίας. </w:t>
      </w:r>
    </w:p>
    <w:p w14:paraId="4C8A837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Και σας συμβουλεύω να δείτε μια παλιά ταινία, την κωμωδία του </w:t>
      </w:r>
      <w:proofErr w:type="spellStart"/>
      <w:r>
        <w:rPr>
          <w:rFonts w:eastAsia="Times New Roman" w:cs="Times New Roman"/>
          <w:szCs w:val="24"/>
        </w:rPr>
        <w:t>Κλωντ</w:t>
      </w:r>
      <w:proofErr w:type="spellEnd"/>
      <w:r>
        <w:rPr>
          <w:rFonts w:eastAsia="Times New Roman" w:cs="Times New Roman"/>
          <w:szCs w:val="24"/>
        </w:rPr>
        <w:t xml:space="preserve"> </w:t>
      </w:r>
      <w:proofErr w:type="spellStart"/>
      <w:r>
        <w:rPr>
          <w:rFonts w:eastAsia="Times New Roman" w:cs="Times New Roman"/>
          <w:szCs w:val="24"/>
        </w:rPr>
        <w:t>Λελούς</w:t>
      </w:r>
      <w:proofErr w:type="spellEnd"/>
      <w:r>
        <w:rPr>
          <w:rFonts w:eastAsia="Times New Roman" w:cs="Times New Roman"/>
          <w:szCs w:val="24"/>
        </w:rPr>
        <w:t>, «Η</w:t>
      </w:r>
      <w:r>
        <w:rPr>
          <w:rFonts w:eastAsia="Times New Roman" w:cs="Times New Roman"/>
          <w:szCs w:val="24"/>
        </w:rPr>
        <w:t xml:space="preserve"> περιπέτεια είναι περιπέτεια». Στο τέλος της θα δείτε τις φωτογραφίες των πολιτικών σας εαυτών. Θα δείτε τον πολιτικό σας εαυτό γεμάτο ασυναρτησίες, δημαγωγίες, αδεξιότητες και θράσος. </w:t>
      </w:r>
    </w:p>
    <w:p w14:paraId="4C8A837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C8A8380" w14:textId="77777777" w:rsidR="001C0F06" w:rsidRDefault="00267A1D">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4C8A8381" w14:textId="77777777" w:rsidR="001C0F06" w:rsidRDefault="00267A1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Υφυπουργός Εργασίας κ. Πετρόπουλος έχει τον λόγο. </w:t>
      </w:r>
    </w:p>
    <w:p w14:paraId="4C8A8382" w14:textId="77777777" w:rsidR="001C0F06" w:rsidRDefault="00267A1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Ευχαριστώ, κύριε Πρόεδρε. </w:t>
      </w:r>
    </w:p>
    <w:p w14:paraId="4C8A8383"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Προτού αρχίσει να λειτουργεί ο Ενιαίος Φορέας Κοινωνικής Ασφάλισης κάναμε μία δημ</w:t>
      </w:r>
      <w:r>
        <w:rPr>
          <w:rFonts w:eastAsia="Times New Roman" w:cs="Times New Roman"/>
          <w:szCs w:val="24"/>
        </w:rPr>
        <w:t>οσκόπηση, για να δούμε το επίπεδο ικανοποίησης των πολιτών από το σύστημα το οποίο αλλάζαμε. Είναι το σύστημα που επί δεκαετίες αφήνατε ανέπαφο οι κυβερνήσεις της Νέας Δημοκρατίας και του ΠΑΣΟΚ, που θέλετε να επιστρέψετε.</w:t>
      </w:r>
    </w:p>
    <w:p w14:paraId="4C8A8384"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 xml:space="preserve">Αυτός ο νόμος, ο ν.4387/2016, δεν </w:t>
      </w:r>
      <w:r>
        <w:rPr>
          <w:rFonts w:eastAsia="Times New Roman" w:cs="Times New Roman"/>
          <w:szCs w:val="24"/>
        </w:rPr>
        <w:t xml:space="preserve">είναι νόμος </w:t>
      </w:r>
      <w:proofErr w:type="spellStart"/>
      <w:r>
        <w:rPr>
          <w:rFonts w:eastAsia="Times New Roman" w:cs="Times New Roman"/>
          <w:szCs w:val="24"/>
        </w:rPr>
        <w:t>Κατρούγκαλου</w:t>
      </w:r>
      <w:proofErr w:type="spellEnd"/>
      <w:r>
        <w:rPr>
          <w:rFonts w:eastAsia="Times New Roman" w:cs="Times New Roman"/>
          <w:szCs w:val="24"/>
        </w:rPr>
        <w:t>, είναι νόμος της Κυβέρνησής μας, που το Κοινοβούλιο με την ψήφο της πλειοψηφίας ανέλαβε την ευθύνη να θέσει σε ισχύ για την αντιμετώπιση των παλιών προβλημάτων που σωρεύονταν, ευθύνη την οποία εσείς αποποιηθήκατε διαχρονικά και συν</w:t>
      </w:r>
      <w:r>
        <w:rPr>
          <w:rFonts w:eastAsia="Times New Roman" w:cs="Times New Roman"/>
          <w:szCs w:val="24"/>
        </w:rPr>
        <w:t>εχίζετε να την αποποιείστε.</w:t>
      </w:r>
    </w:p>
    <w:p w14:paraId="4C8A8385"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Οι σημερινές διατάξεις που εισάγουμε, σε κα</w:t>
      </w:r>
      <w:r>
        <w:rPr>
          <w:rFonts w:eastAsia="Times New Roman" w:cs="Times New Roman"/>
          <w:szCs w:val="24"/>
        </w:rPr>
        <w:t>μ</w:t>
      </w:r>
      <w:r>
        <w:rPr>
          <w:rFonts w:eastAsia="Times New Roman" w:cs="Times New Roman"/>
          <w:szCs w:val="24"/>
        </w:rPr>
        <w:t xml:space="preserve">μία περίπτωση δεν αφήνουν παλιά προβλήματα, τα οποία πρέπει να ξαναβλέπουμε και να επιλύουμε. </w:t>
      </w:r>
    </w:p>
    <w:p w14:paraId="4C8A8386"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Γι’ αυτό</w:t>
      </w:r>
      <w:r>
        <w:rPr>
          <w:rFonts w:eastAsia="Times New Roman" w:cs="Times New Roman"/>
          <w:szCs w:val="24"/>
        </w:rPr>
        <w:t>ν</w:t>
      </w:r>
      <w:r>
        <w:rPr>
          <w:rFonts w:eastAsia="Times New Roman" w:cs="Times New Roman"/>
          <w:szCs w:val="24"/>
        </w:rPr>
        <w:t xml:space="preserve"> τον λόγο, επιλύουμε το πρόβλημα των εργατικών ατυχημάτων, που από το 2012 επί τ</w:t>
      </w:r>
      <w:r>
        <w:rPr>
          <w:rFonts w:eastAsia="Times New Roman" w:cs="Times New Roman"/>
          <w:szCs w:val="24"/>
        </w:rPr>
        <w:t xml:space="preserve">ης δικής σας κυβέρνησης, με </w:t>
      </w:r>
      <w:r>
        <w:rPr>
          <w:rFonts w:eastAsia="Times New Roman" w:cs="Times New Roman"/>
          <w:szCs w:val="24"/>
        </w:rPr>
        <w:lastRenderedPageBreak/>
        <w:t xml:space="preserve">τέσσερις νεκρούς στον ΟΣΕ, δεκαπέντε νεκρούς στη ΔΕΗ, σαράντα τραυματίες στα ΕΛΠΑ, δεν είχαν κριθεί. Δεν είναι, επομένως, κάτι που διορθώνουμε από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w:t>
      </w:r>
    </w:p>
    <w:p w14:paraId="4C8A8387"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Η αποσύνδεση της ασφάλισης από την ιδιότητα είναι πρόβλημ</w:t>
      </w:r>
      <w:r>
        <w:rPr>
          <w:rFonts w:eastAsia="Times New Roman" w:cs="Times New Roman"/>
          <w:szCs w:val="24"/>
        </w:rPr>
        <w:t>α το οποίο είχε προκαλέσει τεράστια χρέη στους ασφαλισμένους, ιδίως από τον χώρο των μηχανικών, των οποίων τα ασφάλιστρα τα διπλασιάσατε σχεδόν το 2011. Τα αυξήσατε σε βαθμό που ήταν αδύνατο να τα ξεπληρώσουν οι άνθρωποι και δημιουργούσατε οφειλέτες. Το κά</w:t>
      </w:r>
      <w:r>
        <w:rPr>
          <w:rFonts w:eastAsia="Times New Roman" w:cs="Times New Roman"/>
          <w:szCs w:val="24"/>
        </w:rPr>
        <w:t xml:space="preserve">νουμε εμείς να αποσυνδέσουμε την ασφάλιση από την ιδιότητα, ώστε ο καθένας να καταβάλλει εισφορές όταν πραγματικά έχει δραστηριότητα. </w:t>
      </w:r>
    </w:p>
    <w:p w14:paraId="4C8A8388"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Η εξαγορά των πλασματικών ετών προαιρετικής ασφάλισης, που ήταν στην πέμπτη ασφαλιστική κατηγορία, πήγε στο μισό ως κόστο</w:t>
      </w:r>
      <w:r>
        <w:rPr>
          <w:rFonts w:eastAsia="Times New Roman" w:cs="Times New Roman"/>
          <w:szCs w:val="24"/>
        </w:rPr>
        <w:t>ς για τους αγρότες. Από 1800 ευρώ σχεδόν, είναι 900 ευρώ και πάνω σε αυτή την βάση των 900 ευρώ οι αγρότες εξαγοράζουν τα πλασματικά έτη, για να έχουν επιτέλους και αυτοί, μαζί με την εθνική σύνταξη, ισονομία και ένα καλύτερο επίπεδο αξιοπρεπών συντάξεων.</w:t>
      </w:r>
    </w:p>
    <w:p w14:paraId="4C8A8389"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 xml:space="preserve">Με τις διατάξεις μας χορηγείται η σύνταξη στους φυλακισμένους, διότι αποτελούσε μεσαιωνική αντίληψη να καταργείς </w:t>
      </w:r>
      <w:r>
        <w:rPr>
          <w:rFonts w:eastAsia="Times New Roman" w:cs="Times New Roman"/>
          <w:szCs w:val="24"/>
        </w:rPr>
        <w:lastRenderedPageBreak/>
        <w:t>και αυτό το δικαίωμα σε κάποιον που ήδη βρίσκεται σε δυσμενή θέση όντας φυλακισμένος. Μια μεσαιωνική αντίληψη που καταργείται και χορηγείται πλ</w:t>
      </w:r>
      <w:r>
        <w:rPr>
          <w:rFonts w:eastAsia="Times New Roman" w:cs="Times New Roman"/>
          <w:szCs w:val="24"/>
        </w:rPr>
        <w:t>έον σύνταξη και στους φυλακισμένους.</w:t>
      </w:r>
    </w:p>
    <w:p w14:paraId="4C8A838A"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Καθιερώνουμε το απαράγραπτο στη λήψη της σύνταξης, που με τις διατάξεις που εσείς υπηρετούσατε παραγράφονταν, αν περνούσαν τρία χρόνια από την ημέρα που δημιουργούνταν τα δικαιώματα για τη λήψη αυτών των συντάξεων.</w:t>
      </w:r>
    </w:p>
    <w:p w14:paraId="4C8A838B"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Παρα</w:t>
      </w:r>
      <w:r>
        <w:rPr>
          <w:rFonts w:eastAsia="Times New Roman" w:cs="Times New Roman"/>
          <w:szCs w:val="24"/>
        </w:rPr>
        <w:t>τείναμε τη χορήγηση των επικουρικών συντάξεων στην περίπτωση που δεν έχουν εγκαίρως κριθεί οι περιπτώσεις αυτές από τις αρμόδιες επιτροπές των γιατρών. Βεβαίως, κακώς, από παρανόηση θεωρώ, ειπώθηκε χθες ότι καταβάλλουν και παράβολο αυτοί που εξετάζονται απ</w:t>
      </w:r>
      <w:r>
        <w:rPr>
          <w:rFonts w:eastAsia="Times New Roman" w:cs="Times New Roman"/>
          <w:szCs w:val="24"/>
        </w:rPr>
        <w:t>ό τα ΚΕΠΑ. Η παράταση, λοιπόν, της χορήγησης των αναπηρικών γίνεται χωρίς κανένα παράβολο.</w:t>
      </w:r>
    </w:p>
    <w:p w14:paraId="4C8A838C"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Καταργήσαμε τη ρήτρα θανάτου και τη ρήτρα μηδενικού ελλείμματος.</w:t>
      </w:r>
    </w:p>
    <w:p w14:paraId="4C8A838D" w14:textId="77777777" w:rsidR="001C0F06" w:rsidRDefault="00267A1D">
      <w:pPr>
        <w:spacing w:after="0" w:line="600" w:lineRule="auto"/>
        <w:ind w:firstLine="720"/>
        <w:jc w:val="both"/>
        <w:rPr>
          <w:rFonts w:eastAsia="Times New Roman" w:cs="Times New Roman"/>
          <w:szCs w:val="24"/>
        </w:rPr>
      </w:pPr>
      <w:r>
        <w:rPr>
          <w:rFonts w:eastAsia="Times New Roman" w:cs="Times New Roman"/>
          <w:szCs w:val="24"/>
        </w:rPr>
        <w:t>Επειδή, απ’ ό,τι φαίνεται, ο χρόνος είναι πολύ λίγος, θα πω ότι παρά τα ψεύδη που λέγονται, οι επικο</w:t>
      </w:r>
      <w:r>
        <w:rPr>
          <w:rFonts w:eastAsia="Times New Roman" w:cs="Times New Roman"/>
          <w:szCs w:val="24"/>
        </w:rPr>
        <w:t xml:space="preserve">υρικές συντάξεις οι </w:t>
      </w:r>
      <w:r>
        <w:rPr>
          <w:rFonts w:eastAsia="Times New Roman" w:cs="Times New Roman"/>
          <w:szCs w:val="24"/>
        </w:rPr>
        <w:lastRenderedPageBreak/>
        <w:t>οποίες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2014 δεν είχαν εκδοθεί ξεπερνούσαν τις εκατό τριάντα χιλιάδες, ενώ μετά από το 2015 είναι μόλις εξήντα χιλιάδες και έχουν χορηγηθεί αρκετές από αυτές. </w:t>
      </w:r>
    </w:p>
    <w:p w14:paraId="4C8A838E" w14:textId="77777777" w:rsidR="001C0F06" w:rsidRDefault="00267A1D">
      <w:pPr>
        <w:spacing w:line="600" w:lineRule="auto"/>
        <w:ind w:firstLine="720"/>
        <w:jc w:val="both"/>
        <w:rPr>
          <w:rFonts w:eastAsia="Times New Roman"/>
          <w:szCs w:val="24"/>
        </w:rPr>
      </w:pPr>
      <w:r>
        <w:rPr>
          <w:rFonts w:eastAsia="Times New Roman"/>
          <w:szCs w:val="24"/>
        </w:rPr>
        <w:t xml:space="preserve">Και τώρα χορηγούνται και με προσαύξηση, ιδίως στις συντάξεις του </w:t>
      </w:r>
      <w:r>
        <w:rPr>
          <w:rFonts w:eastAsia="Times New Roman"/>
          <w:szCs w:val="24"/>
        </w:rPr>
        <w:t xml:space="preserve">ΤΑΤ και γενικώς εκεί που έχουμε εισφορές μεγαλύτερες από τις προβλεπόμενες εισφορές για τους λοιπούς ασφαλισμένους. Και γι’ αυτόν τον λόγο, δεν αποδέχθηκα και την τροπολογία του κ. </w:t>
      </w:r>
      <w:proofErr w:type="spellStart"/>
      <w:r>
        <w:rPr>
          <w:rFonts w:eastAsia="Times New Roman"/>
          <w:szCs w:val="24"/>
        </w:rPr>
        <w:t>Σαρίδη</w:t>
      </w:r>
      <w:proofErr w:type="spellEnd"/>
      <w:r>
        <w:rPr>
          <w:rFonts w:eastAsia="Times New Roman"/>
          <w:szCs w:val="24"/>
        </w:rPr>
        <w:t>.</w:t>
      </w:r>
    </w:p>
    <w:p w14:paraId="4C8A838F" w14:textId="77777777" w:rsidR="001C0F06" w:rsidRDefault="00267A1D">
      <w:pPr>
        <w:spacing w:line="600" w:lineRule="auto"/>
        <w:ind w:firstLine="720"/>
        <w:jc w:val="both"/>
        <w:rPr>
          <w:rFonts w:eastAsia="Times New Roman"/>
          <w:szCs w:val="24"/>
        </w:rPr>
      </w:pPr>
      <w:r>
        <w:rPr>
          <w:rFonts w:eastAsia="Times New Roman"/>
          <w:szCs w:val="24"/>
        </w:rPr>
        <w:t>Αυτή, λοιπόν, τη νέα εξέλιξη θα τη δείτε μόλις εκδοθούν οι συντάξει</w:t>
      </w:r>
      <w:r>
        <w:rPr>
          <w:rFonts w:eastAsia="Times New Roman"/>
          <w:szCs w:val="24"/>
        </w:rPr>
        <w:t>ς. Το πρώτο δείγμα της έκδοσης των νέων συντάξεων, με τις νέες διατάξεις του ν.4387, του νόμου που ισχύει πλέον για την έκδοση των συντάξεων, έχουμε μία θετική απόδοση συντάξεων, δηλαδή παραπάνω ποσό σε ποσοστό 64,2% και μόλις το 35,8% αποδίδει μικρότερο π</w:t>
      </w:r>
      <w:r>
        <w:rPr>
          <w:rFonts w:eastAsia="Times New Roman"/>
          <w:szCs w:val="24"/>
        </w:rPr>
        <w:t>οσό σύνταξης σε σχέση με τις παλιές διατάξεις. Από το ποσοστό αυτό, το μισό, το 50% μόνο, είναι με απώλεια σύνταξης από 1 έως 49 ευρώ.</w:t>
      </w:r>
    </w:p>
    <w:p w14:paraId="4C8A8390" w14:textId="77777777" w:rsidR="001C0F06" w:rsidRDefault="00267A1D">
      <w:pPr>
        <w:spacing w:line="600" w:lineRule="auto"/>
        <w:ind w:firstLine="720"/>
        <w:jc w:val="both"/>
        <w:rPr>
          <w:rFonts w:eastAsia="Times New Roman"/>
          <w:szCs w:val="24"/>
        </w:rPr>
      </w:pPr>
      <w:r>
        <w:rPr>
          <w:rFonts w:eastAsia="Times New Roman"/>
          <w:szCs w:val="24"/>
        </w:rPr>
        <w:t xml:space="preserve">Όσον αφορά τις επικουρικές, κύριε </w:t>
      </w:r>
      <w:proofErr w:type="spellStart"/>
      <w:r>
        <w:rPr>
          <w:rFonts w:eastAsia="Times New Roman"/>
          <w:szCs w:val="24"/>
        </w:rPr>
        <w:t>Βρούτση</w:t>
      </w:r>
      <w:proofErr w:type="spellEnd"/>
      <w:r>
        <w:rPr>
          <w:rFonts w:eastAsia="Times New Roman"/>
          <w:szCs w:val="24"/>
        </w:rPr>
        <w:t>, με τη ρήτρα μηδενικού ελλείματος, από 184 ευρώ που ήταν το 2014, σήμερα θα είχ</w:t>
      </w:r>
      <w:r>
        <w:rPr>
          <w:rFonts w:eastAsia="Times New Roman"/>
          <w:szCs w:val="24"/>
        </w:rPr>
        <w:t xml:space="preserve">αν φτάσει τα 105 ευρώ, μείωση 57,6% τουλάχιστον. Είναι μία μείωση που θα συνεχιζόταν όσα χρόνια περνούσαν, δηλαδή, </w:t>
      </w:r>
      <w:r>
        <w:rPr>
          <w:rFonts w:eastAsia="Times New Roman"/>
          <w:szCs w:val="24"/>
        </w:rPr>
        <w:lastRenderedPageBreak/>
        <w:t>κάθε χρόνο και μικρότερη σύνταξη, διότι αυτό είναι η ρήτρα μηδενικού ελλείματος</w:t>
      </w:r>
      <w:r>
        <w:rPr>
          <w:rFonts w:eastAsia="Times New Roman"/>
          <w:szCs w:val="24"/>
        </w:rPr>
        <w:t>.</w:t>
      </w:r>
    </w:p>
    <w:p w14:paraId="4C8A8391" w14:textId="77777777" w:rsidR="001C0F06" w:rsidRDefault="00267A1D">
      <w:pPr>
        <w:spacing w:line="600" w:lineRule="auto"/>
        <w:ind w:firstLine="720"/>
        <w:jc w:val="both"/>
        <w:rPr>
          <w:rFonts w:eastAsia="Times New Roman"/>
          <w:szCs w:val="24"/>
        </w:rPr>
      </w:pPr>
      <w:r>
        <w:rPr>
          <w:rFonts w:eastAsia="Times New Roman"/>
          <w:szCs w:val="24"/>
        </w:rPr>
        <w:t>Όσον αφορά την εισφορά στο Μετοχικό Ταμείο Πολιτικών Υπαλλήλ</w:t>
      </w:r>
      <w:r>
        <w:rPr>
          <w:rFonts w:eastAsia="Times New Roman"/>
          <w:szCs w:val="24"/>
        </w:rPr>
        <w:t xml:space="preserve">ων, μιλάμε για ένα μετοχικό ταμείο το οποίο είχε 660 εκατομμύρια το 2006 και με τις παροχές που κάνατε, προκειμένου να εξαργυρώνετε ψήφους των μετόχων, </w:t>
      </w:r>
      <w:r>
        <w:rPr>
          <w:rFonts w:eastAsia="Times New Roman"/>
          <w:szCs w:val="24"/>
        </w:rPr>
        <w:t xml:space="preserve">κατέληξε </w:t>
      </w:r>
      <w:r>
        <w:rPr>
          <w:rFonts w:eastAsia="Times New Roman"/>
          <w:szCs w:val="24"/>
        </w:rPr>
        <w:t xml:space="preserve">να </w:t>
      </w:r>
      <w:r>
        <w:rPr>
          <w:rFonts w:eastAsia="Times New Roman"/>
          <w:szCs w:val="24"/>
        </w:rPr>
        <w:t>έχει</w:t>
      </w:r>
      <w:r>
        <w:rPr>
          <w:rFonts w:eastAsia="Times New Roman"/>
          <w:szCs w:val="24"/>
        </w:rPr>
        <w:t xml:space="preserve"> το μισό μετοχικό κεφάλαιο. Γιατί, στο μεταξύ, τριπλασιάσατε το μέρισμα που χορηγούσατε,</w:t>
      </w:r>
      <w:r>
        <w:rPr>
          <w:rFonts w:eastAsia="Times New Roman"/>
          <w:szCs w:val="24"/>
        </w:rPr>
        <w:t xml:space="preserve"> για να είστε αγκιστρωμένοι στην εξουσία, την οποία διατηρούσατε μόνο με τέτοιον τρόπο.</w:t>
      </w:r>
    </w:p>
    <w:p w14:paraId="4C8A8392" w14:textId="77777777" w:rsidR="001C0F06" w:rsidRDefault="00267A1D">
      <w:pPr>
        <w:spacing w:line="600" w:lineRule="auto"/>
        <w:ind w:firstLine="720"/>
        <w:jc w:val="both"/>
        <w:rPr>
          <w:rFonts w:eastAsia="Times New Roman"/>
          <w:szCs w:val="24"/>
        </w:rPr>
      </w:pPr>
      <w:r>
        <w:rPr>
          <w:rFonts w:eastAsia="Times New Roman"/>
          <w:szCs w:val="24"/>
        </w:rPr>
        <w:t>Επομένως, όταν ξεκινάτε να συζητάτε, τουλάχιστον να διαβάζετε τις σχετικές διατάξεις, να τις αξιολογείτε και να τις αποτιμάτε με δίκαιο τρόπο και σωστά. Μου κάνουν εντύ</w:t>
      </w:r>
      <w:r>
        <w:rPr>
          <w:rFonts w:eastAsia="Times New Roman"/>
          <w:szCs w:val="24"/>
        </w:rPr>
        <w:t xml:space="preserve">πωση αυτά που λέτε και για τα θέματα οργανωτικής διάρθρωσης που προβλέπει ο νόμος, δίνοντας, με εξουσιοδοτική διάταξη, στον Υπουργό την αρμοδιότητα να κάνει σχετικές αναδιαρθρώσεις μέχρι τον Δεκέμβριο του 2017, για τους μήνες που υπολείπονται και μέχρι να </w:t>
      </w:r>
      <w:r>
        <w:rPr>
          <w:rFonts w:eastAsia="Times New Roman"/>
          <w:szCs w:val="24"/>
        </w:rPr>
        <w:t xml:space="preserve">ολοκληρωθεί το οργανόγραμμα του Ενιαίου Φορέα Κοινωνικής Ασφάλισης, που είναι στον όγδοο μήνα λειτουργίας, όταν ακόμα και στο Ηνωμένο Βασίλειο, στη Γαλλία, στη Φινλανδία, στη Σουηδία και σε κάθε άλλη χώρα, πέρασαν πέντε χρόνια </w:t>
      </w:r>
      <w:r>
        <w:rPr>
          <w:rFonts w:eastAsia="Times New Roman"/>
          <w:szCs w:val="24"/>
        </w:rPr>
        <w:lastRenderedPageBreak/>
        <w:t>να γίνει αυτή η οποιαδήποτε σ</w:t>
      </w:r>
      <w:r>
        <w:rPr>
          <w:rFonts w:eastAsia="Times New Roman"/>
          <w:szCs w:val="24"/>
        </w:rPr>
        <w:t xml:space="preserve">χετική εκκίνηση λειτουργίας τέτοιων φορέων, </w:t>
      </w:r>
      <w:proofErr w:type="spellStart"/>
      <w:r>
        <w:rPr>
          <w:rFonts w:eastAsia="Times New Roman"/>
          <w:szCs w:val="24"/>
        </w:rPr>
        <w:t>πόσω</w:t>
      </w:r>
      <w:proofErr w:type="spellEnd"/>
      <w:r>
        <w:rPr>
          <w:rFonts w:eastAsia="Times New Roman"/>
          <w:szCs w:val="24"/>
        </w:rPr>
        <w:t xml:space="preserve"> μάλλον ενός φορέα ο οποίος αναδιαρθρώνεται από τη βάση του σε όλα τα επίπεδα, όταν από το 2008 και για εννιά έτη το ΕΤΑΑ δεν πέτυχε να κάνει οργανόγραμμα.</w:t>
      </w:r>
    </w:p>
    <w:p w14:paraId="4C8A8393" w14:textId="77777777" w:rsidR="001C0F06" w:rsidRDefault="00267A1D">
      <w:pPr>
        <w:spacing w:line="600" w:lineRule="auto"/>
        <w:ind w:firstLine="720"/>
        <w:jc w:val="both"/>
        <w:rPr>
          <w:rFonts w:eastAsia="Times New Roman"/>
          <w:szCs w:val="24"/>
        </w:rPr>
      </w:pPr>
      <w:r>
        <w:rPr>
          <w:rFonts w:eastAsia="Times New Roman"/>
          <w:szCs w:val="24"/>
        </w:rPr>
        <w:t>Οι ηλεκτρονικές υπηρεσίες του ΕΦΚΑ ήταν εκείνο το μέ</w:t>
      </w:r>
      <w:r>
        <w:rPr>
          <w:rFonts w:eastAsia="Times New Roman"/>
          <w:szCs w:val="24"/>
        </w:rPr>
        <w:t xml:space="preserve">σο και η πλατφόρμα, κύριε </w:t>
      </w:r>
      <w:proofErr w:type="spellStart"/>
      <w:r>
        <w:rPr>
          <w:rFonts w:eastAsia="Times New Roman"/>
          <w:szCs w:val="24"/>
        </w:rPr>
        <w:t>Μηταράκη</w:t>
      </w:r>
      <w:proofErr w:type="spellEnd"/>
      <w:r>
        <w:rPr>
          <w:rFonts w:eastAsia="Times New Roman"/>
          <w:szCs w:val="24"/>
        </w:rPr>
        <w:t>, μέσω των οποίων έγινε ένας πλούσιος και πολύμηνος διάλογος με τα στελέχη και τους υπαλλήλους του Ενιαίου Φορέα Κοινωνικής Ασφάλισης, τους οποίους από τούτη τη θέση θέλω να ευχαριστήσω. Πρέπει να τους τιμήσουμε τους υπαλλ</w:t>
      </w:r>
      <w:r>
        <w:rPr>
          <w:rFonts w:eastAsia="Times New Roman"/>
          <w:szCs w:val="24"/>
        </w:rPr>
        <w:t>ήλους και τα στελέχη αυτού του φορέα, που δίνουν μία μεγάλη μάχη για να λειτουργήσει αυτό που ποτέ δεν λειτουργούσε στο παρελθόν, που είχε στρεβλώσεις, αντιφάσεις και αδικίες</w:t>
      </w:r>
      <w:r>
        <w:rPr>
          <w:rFonts w:eastAsia="Times New Roman"/>
          <w:szCs w:val="24"/>
        </w:rPr>
        <w:t>.</w:t>
      </w:r>
    </w:p>
    <w:p w14:paraId="4C8A8394" w14:textId="77777777" w:rsidR="001C0F06" w:rsidRDefault="00267A1D">
      <w:pPr>
        <w:spacing w:line="600" w:lineRule="auto"/>
        <w:ind w:firstLine="720"/>
        <w:jc w:val="both"/>
        <w:rPr>
          <w:rFonts w:eastAsia="Times New Roman"/>
          <w:szCs w:val="24"/>
        </w:rPr>
      </w:pPr>
      <w:r>
        <w:rPr>
          <w:rFonts w:eastAsia="Times New Roman"/>
          <w:szCs w:val="24"/>
        </w:rPr>
        <w:t>Είκοσι εννιά εκατομμύρια μητρώα έπρεπε να γίνουν δεκαπέντε εκατομμύρια εν τέλει.</w:t>
      </w:r>
      <w:r>
        <w:rPr>
          <w:rFonts w:eastAsia="Times New Roman"/>
          <w:szCs w:val="24"/>
        </w:rPr>
        <w:t xml:space="preserve"> Διότι αυτή η πολυδιάσπαση και η πολυνομία δεν είχε καμ</w:t>
      </w:r>
      <w:r>
        <w:rPr>
          <w:rFonts w:eastAsia="Times New Roman"/>
          <w:szCs w:val="24"/>
        </w:rPr>
        <w:t>μ</w:t>
      </w:r>
      <w:r>
        <w:rPr>
          <w:rFonts w:eastAsia="Times New Roman"/>
          <w:szCs w:val="24"/>
        </w:rPr>
        <w:t xml:space="preserve">ία σχέση με την πραγματικότητα. </w:t>
      </w:r>
    </w:p>
    <w:p w14:paraId="4C8A839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Αυτά κάνουμε και άλλα πολλά για τα οποία θα απολογηθούμε και με σχετικό σημείωμα που θα εκδώσουμε με τη συμπλήρωση των ο</w:t>
      </w:r>
      <w:r>
        <w:rPr>
          <w:rFonts w:eastAsia="Times New Roman" w:cs="Times New Roman"/>
          <w:szCs w:val="24"/>
        </w:rPr>
        <w:t>κ</w:t>
      </w:r>
      <w:r>
        <w:rPr>
          <w:rFonts w:eastAsia="Times New Roman" w:cs="Times New Roman"/>
          <w:szCs w:val="24"/>
        </w:rPr>
        <w:t>τώ μηνών του Ενιαίου Φορέα Κοινωνικής Ασφάλιση</w:t>
      </w:r>
      <w:r>
        <w:rPr>
          <w:rFonts w:eastAsia="Times New Roman" w:cs="Times New Roman"/>
          <w:szCs w:val="24"/>
        </w:rPr>
        <w:t xml:space="preserve">ς για να μιλάμε με πραγματικά αποτελέσματα, ώστε και </w:t>
      </w:r>
      <w:r>
        <w:rPr>
          <w:rFonts w:eastAsia="Times New Roman" w:cs="Times New Roman"/>
          <w:szCs w:val="24"/>
        </w:rPr>
        <w:lastRenderedPageBreak/>
        <w:t>οι δικοί σας ομάδα αλήθειας να αρχίσει επιτέλους να μιλάει επί των πραγματικών δεδομένων, τα οποία –αποδεικνύουμε- ότι δεν έχουν κα</w:t>
      </w:r>
      <w:r>
        <w:rPr>
          <w:rFonts w:eastAsia="Times New Roman" w:cs="Times New Roman"/>
          <w:szCs w:val="24"/>
        </w:rPr>
        <w:t>μ</w:t>
      </w:r>
      <w:r>
        <w:rPr>
          <w:rFonts w:eastAsia="Times New Roman" w:cs="Times New Roman"/>
          <w:szCs w:val="24"/>
        </w:rPr>
        <w:t>μία σχέση με όλα όσα λέτε όλες αυτές τις μέρες.</w:t>
      </w:r>
    </w:p>
    <w:p w14:paraId="4C8A8396" w14:textId="77777777" w:rsidR="001C0F06" w:rsidRDefault="00267A1D">
      <w:pPr>
        <w:spacing w:line="600" w:lineRule="auto"/>
        <w:ind w:firstLine="720"/>
        <w:jc w:val="center"/>
        <w:rPr>
          <w:rFonts w:eastAsia="Times New Roman" w:cs="Times New Roman"/>
          <w:szCs w:val="24"/>
        </w:rPr>
      </w:pPr>
      <w:r>
        <w:rPr>
          <w:rFonts w:eastAsia="Times New Roman" w:cs="Times New Roman"/>
          <w:szCs w:val="24"/>
        </w:rPr>
        <w:t>(Χειροκροτήματα από την</w:t>
      </w:r>
      <w:r>
        <w:rPr>
          <w:rFonts w:eastAsia="Times New Roman" w:cs="Times New Roman"/>
          <w:szCs w:val="24"/>
        </w:rPr>
        <w:t xml:space="preserve"> πτέρυγα του ΣΥΡΙΖΑ)</w:t>
      </w:r>
    </w:p>
    <w:p w14:paraId="4C8A8397" w14:textId="77777777" w:rsidR="001C0F06" w:rsidRDefault="00267A1D">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Ευχαριστούμε, κύριε Υπουργέ.</w:t>
      </w:r>
    </w:p>
    <w:p w14:paraId="4C8A8398" w14:textId="77777777" w:rsidR="001C0F06" w:rsidRDefault="00267A1D">
      <w:pPr>
        <w:spacing w:line="600" w:lineRule="auto"/>
        <w:ind w:firstLine="720"/>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Καραθανασόπουλος</w:t>
      </w:r>
      <w:proofErr w:type="spellEnd"/>
      <w:r>
        <w:rPr>
          <w:rFonts w:eastAsia="Times New Roman"/>
          <w:bCs/>
          <w:szCs w:val="24"/>
        </w:rPr>
        <w:t xml:space="preserve"> και μετά για τρία λεπτά θα μιλήσουν ο κ. </w:t>
      </w:r>
      <w:proofErr w:type="spellStart"/>
      <w:r>
        <w:rPr>
          <w:rFonts w:eastAsia="Times New Roman"/>
          <w:bCs/>
          <w:szCs w:val="24"/>
        </w:rPr>
        <w:t>Βρούτσης</w:t>
      </w:r>
      <w:proofErr w:type="spellEnd"/>
      <w:r>
        <w:rPr>
          <w:rFonts w:eastAsia="Times New Roman"/>
          <w:bCs/>
          <w:szCs w:val="24"/>
        </w:rPr>
        <w:t xml:space="preserve"> και η κ.</w:t>
      </w:r>
      <w:r>
        <w:rPr>
          <w:rFonts w:eastAsia="Times New Roman"/>
          <w:bCs/>
          <w:szCs w:val="24"/>
        </w:rPr>
        <w:t xml:space="preserve"> </w:t>
      </w:r>
      <w:proofErr w:type="spellStart"/>
      <w:r>
        <w:rPr>
          <w:rFonts w:eastAsia="Times New Roman"/>
          <w:bCs/>
          <w:szCs w:val="24"/>
        </w:rPr>
        <w:t>Χριστοφιλοπούλου</w:t>
      </w:r>
      <w:proofErr w:type="spellEnd"/>
      <w:r>
        <w:rPr>
          <w:rFonts w:eastAsia="Times New Roman"/>
          <w:bCs/>
          <w:szCs w:val="24"/>
        </w:rPr>
        <w:t xml:space="preserve"> και στο τέλος θα μιλήσει η κυρία Υπουργός. </w:t>
      </w:r>
    </w:p>
    <w:p w14:paraId="4C8A8399" w14:textId="77777777" w:rsidR="001C0F06" w:rsidRDefault="00267A1D">
      <w:pPr>
        <w:spacing w:line="600" w:lineRule="auto"/>
        <w:ind w:firstLine="720"/>
        <w:jc w:val="both"/>
        <w:rPr>
          <w:rFonts w:eastAsia="Times New Roman"/>
          <w:bCs/>
          <w:szCs w:val="24"/>
        </w:rPr>
      </w:pPr>
      <w:r>
        <w:rPr>
          <w:rFonts w:eastAsia="Times New Roman"/>
          <w:b/>
          <w:bCs/>
          <w:szCs w:val="24"/>
        </w:rPr>
        <w:t xml:space="preserve">ΣΩΚΡΑΤΗΣ </w:t>
      </w:r>
      <w:r>
        <w:rPr>
          <w:rFonts w:eastAsia="Times New Roman"/>
          <w:b/>
          <w:bCs/>
          <w:szCs w:val="24"/>
        </w:rPr>
        <w:t>ΒΑΡΔΑΚΗΣ:</w:t>
      </w:r>
      <w:r>
        <w:rPr>
          <w:rFonts w:eastAsia="Times New Roman"/>
          <w:bCs/>
          <w:szCs w:val="24"/>
        </w:rPr>
        <w:t xml:space="preserve"> Και εγώ θα μιλήσω, κύριε Πρόεδρε.</w:t>
      </w:r>
    </w:p>
    <w:p w14:paraId="4C8A839A" w14:textId="77777777" w:rsidR="001C0F06" w:rsidRDefault="00267A1D">
      <w:pPr>
        <w:spacing w:line="600" w:lineRule="auto"/>
        <w:ind w:firstLine="720"/>
        <w:jc w:val="both"/>
        <w:rPr>
          <w:rFonts w:eastAsia="Times New Roman"/>
          <w:bCs/>
          <w:szCs w:val="24"/>
        </w:rPr>
      </w:pPr>
      <w:r>
        <w:rPr>
          <w:rFonts w:eastAsia="Times New Roman"/>
          <w:b/>
          <w:bCs/>
          <w:szCs w:val="24"/>
        </w:rPr>
        <w:t>ΧΡΗΣΤΟΣ ΚΑΤΣΩΤΗΣ:</w:t>
      </w:r>
      <w:r>
        <w:rPr>
          <w:rFonts w:eastAsia="Times New Roman"/>
          <w:bCs/>
          <w:szCs w:val="24"/>
        </w:rPr>
        <w:t xml:space="preserve"> Και εγώ, κύριε Πρόεδρε.</w:t>
      </w:r>
    </w:p>
    <w:p w14:paraId="4C8A839B" w14:textId="77777777" w:rsidR="001C0F06" w:rsidRDefault="00267A1D">
      <w:pPr>
        <w:spacing w:line="600" w:lineRule="auto"/>
        <w:ind w:firstLine="720"/>
        <w:jc w:val="both"/>
        <w:rPr>
          <w:rFonts w:eastAsia="Times New Roman"/>
          <w:bCs/>
          <w:szCs w:val="24"/>
        </w:rPr>
      </w:pPr>
      <w:r>
        <w:rPr>
          <w:rFonts w:eastAsia="Times New Roman"/>
          <w:b/>
          <w:bCs/>
          <w:szCs w:val="24"/>
        </w:rPr>
        <w:t xml:space="preserve">ΠΑΡΑΣΚΕΥΗ ΧΡΙΣΤΟΦΙΛΟΠΟΥΛΟΥ: </w:t>
      </w:r>
      <w:r>
        <w:rPr>
          <w:rFonts w:eastAsia="Times New Roman"/>
          <w:bCs/>
          <w:szCs w:val="24"/>
        </w:rPr>
        <w:t>Είχαμε πει ότι θα μιλήσουμε όλοι οι εισηγητές, κύριε Πρόεδρε.</w:t>
      </w:r>
    </w:p>
    <w:p w14:paraId="4C8A839C" w14:textId="77777777" w:rsidR="001C0F06" w:rsidRDefault="00267A1D">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Εντάξει.</w:t>
      </w:r>
    </w:p>
    <w:p w14:paraId="4C8A839D" w14:textId="77777777" w:rsidR="001C0F06" w:rsidRDefault="00267A1D">
      <w:pPr>
        <w:spacing w:line="600" w:lineRule="auto"/>
        <w:ind w:firstLine="720"/>
        <w:jc w:val="both"/>
        <w:rPr>
          <w:rFonts w:eastAsia="Times New Roman"/>
          <w:bCs/>
          <w:szCs w:val="24"/>
        </w:rPr>
      </w:pPr>
      <w:r>
        <w:rPr>
          <w:rFonts w:eastAsia="Times New Roman"/>
          <w:bCs/>
          <w:szCs w:val="24"/>
        </w:rPr>
        <w:t xml:space="preserve">Ορίστε, κύριε </w:t>
      </w:r>
      <w:proofErr w:type="spellStart"/>
      <w:r>
        <w:rPr>
          <w:rFonts w:eastAsia="Times New Roman"/>
          <w:bCs/>
          <w:szCs w:val="24"/>
        </w:rPr>
        <w:t>Καραθανασόπουλε</w:t>
      </w:r>
      <w:proofErr w:type="spellEnd"/>
      <w:r>
        <w:rPr>
          <w:rFonts w:eastAsia="Times New Roman"/>
          <w:bCs/>
          <w:szCs w:val="24"/>
        </w:rPr>
        <w:t xml:space="preserve">, έχετε </w:t>
      </w:r>
      <w:r>
        <w:rPr>
          <w:rFonts w:eastAsia="Times New Roman"/>
          <w:bCs/>
          <w:szCs w:val="24"/>
        </w:rPr>
        <w:t>τον λόγο.</w:t>
      </w:r>
    </w:p>
    <w:p w14:paraId="4C8A839E" w14:textId="77777777" w:rsidR="001C0F06" w:rsidRDefault="00267A1D">
      <w:pPr>
        <w:spacing w:line="600" w:lineRule="auto"/>
        <w:ind w:firstLine="720"/>
        <w:jc w:val="both"/>
        <w:rPr>
          <w:rFonts w:eastAsia="Times New Roman"/>
          <w:bCs/>
          <w:szCs w:val="24"/>
        </w:rPr>
      </w:pPr>
      <w:r>
        <w:rPr>
          <w:rFonts w:eastAsia="Times New Roman"/>
          <w:b/>
          <w:bCs/>
          <w:szCs w:val="24"/>
        </w:rPr>
        <w:t xml:space="preserve">ΝΙΚΟΛΑΟΣ ΚΑΡΑΘΑΝΑΣΟΠΟΥΛΟΣ: </w:t>
      </w:r>
      <w:r>
        <w:rPr>
          <w:rFonts w:eastAsia="Times New Roman"/>
          <w:bCs/>
          <w:szCs w:val="24"/>
        </w:rPr>
        <w:t>Ευχαριστώ, κύριε Πρόεδρε.</w:t>
      </w:r>
    </w:p>
    <w:p w14:paraId="4C8A839F" w14:textId="77777777" w:rsidR="001C0F06" w:rsidRDefault="00267A1D">
      <w:pPr>
        <w:spacing w:line="600" w:lineRule="auto"/>
        <w:ind w:firstLine="720"/>
        <w:jc w:val="both"/>
        <w:rPr>
          <w:rFonts w:eastAsia="Times New Roman"/>
          <w:bCs/>
          <w:szCs w:val="24"/>
        </w:rPr>
      </w:pPr>
      <w:r>
        <w:rPr>
          <w:rFonts w:eastAsia="Times New Roman"/>
          <w:bCs/>
          <w:szCs w:val="24"/>
        </w:rPr>
        <w:lastRenderedPageBreak/>
        <w:t xml:space="preserve">Σε όλη τη διάρκεια της συζήτησης </w:t>
      </w:r>
      <w:r>
        <w:rPr>
          <w:rFonts w:eastAsia="Times New Roman"/>
          <w:bCs/>
          <w:szCs w:val="24"/>
        </w:rPr>
        <w:t>-</w:t>
      </w:r>
      <w:r>
        <w:rPr>
          <w:rFonts w:eastAsia="Times New Roman"/>
          <w:bCs/>
          <w:szCs w:val="24"/>
        </w:rPr>
        <w:t>και χθες και σήμερα</w:t>
      </w:r>
      <w:r>
        <w:rPr>
          <w:rFonts w:eastAsia="Times New Roman"/>
          <w:bCs/>
          <w:szCs w:val="24"/>
        </w:rPr>
        <w:t>-</w:t>
      </w:r>
      <w:r>
        <w:rPr>
          <w:rFonts w:eastAsia="Times New Roman"/>
          <w:bCs/>
          <w:szCs w:val="24"/>
        </w:rPr>
        <w:t xml:space="preserve"> παρακολουθήσαμε ένα παιχνίδι αριθμών και μια βολική αντιπαράθεση. Και η Κυβέρνηση έδειχνε αριθμούς και οι Βουλευτές της συγκυβέρνησης και </w:t>
      </w:r>
      <w:r>
        <w:rPr>
          <w:rFonts w:eastAsia="Times New Roman"/>
          <w:bCs/>
          <w:szCs w:val="24"/>
        </w:rPr>
        <w:t>οι Βουλευτές της Αξιωματικής Αντιπολίτευσης για το ποια ήταν η ανεργία το 2014, ποια είναι σήμερα, για το ύψος των μισθών, για το ποιος φταίει και ποιος δεν φταίει για την αδήλωτη εργασία.</w:t>
      </w:r>
    </w:p>
    <w:p w14:paraId="4C8A83A0" w14:textId="77777777" w:rsidR="001C0F06" w:rsidRDefault="00267A1D">
      <w:pPr>
        <w:spacing w:line="600" w:lineRule="auto"/>
        <w:ind w:firstLine="720"/>
        <w:jc w:val="both"/>
        <w:rPr>
          <w:rFonts w:eastAsia="Times New Roman"/>
          <w:bCs/>
          <w:szCs w:val="24"/>
        </w:rPr>
      </w:pPr>
      <w:r>
        <w:rPr>
          <w:rFonts w:eastAsia="Times New Roman"/>
          <w:bCs/>
          <w:szCs w:val="24"/>
        </w:rPr>
        <w:t>Είναι μια βολική αντιπαράθεση, γιατί ακριβώς θέλει να συγκαλύψει μι</w:t>
      </w:r>
      <w:r>
        <w:rPr>
          <w:rFonts w:eastAsia="Times New Roman"/>
          <w:bCs/>
          <w:szCs w:val="24"/>
        </w:rPr>
        <w:t>α πραγματικότητα για την οποία βεβαίως ευθύνεται η σημερινή Κυβέρνηση. Αλλά αυτοί οι οποίοι δημιούργησαν το υπόβαθρο ήταν οι προηγούμενες κυβερνήσεις, η Νέα Δημοκρατία και το ΠΑΣΟΚ, με τις πολιτικές τις οποίες υλοποίησαν.</w:t>
      </w:r>
    </w:p>
    <w:p w14:paraId="4C8A83A1" w14:textId="77777777" w:rsidR="001C0F06" w:rsidRDefault="00267A1D">
      <w:pPr>
        <w:spacing w:line="600" w:lineRule="auto"/>
        <w:ind w:firstLine="720"/>
        <w:jc w:val="both"/>
        <w:rPr>
          <w:rFonts w:eastAsia="Times New Roman"/>
          <w:bCs/>
          <w:szCs w:val="24"/>
        </w:rPr>
      </w:pPr>
      <w:r>
        <w:rPr>
          <w:rFonts w:eastAsia="Times New Roman"/>
          <w:bCs/>
          <w:szCs w:val="24"/>
        </w:rPr>
        <w:t>Και αυτή η πραγματικότητα τι λέει;</w:t>
      </w:r>
      <w:r>
        <w:rPr>
          <w:rFonts w:eastAsia="Times New Roman"/>
          <w:bCs/>
          <w:szCs w:val="24"/>
        </w:rPr>
        <w:t xml:space="preserve"> Γενικευμένη μείωση των μισθών στον ιδιωτικό αλλά και στον δημόσιο τομέα. Γενίκευση των ελαστικών μορφών εργασίας, μερική απασχόληση. Ένας ομιλητής της Νέας Δημοκρατίας λίγο πριν μίλησε για το θαύμα του τουρισμού. Ποιο είναι το θαύμα του τουρισμού</w:t>
      </w:r>
      <w:r>
        <w:rPr>
          <w:rFonts w:eastAsia="Times New Roman"/>
          <w:bCs/>
          <w:szCs w:val="24"/>
        </w:rPr>
        <w:t>,</w:t>
      </w:r>
      <w:r>
        <w:rPr>
          <w:rFonts w:eastAsia="Times New Roman"/>
          <w:bCs/>
          <w:szCs w:val="24"/>
        </w:rPr>
        <w:t xml:space="preserve"> όταν οι</w:t>
      </w:r>
      <w:r>
        <w:rPr>
          <w:rFonts w:eastAsia="Times New Roman"/>
          <w:bCs/>
          <w:szCs w:val="24"/>
        </w:rPr>
        <w:t xml:space="preserve"> ξενοδοχοϋπάλληλοι έχουν δεκατέσσερις διαφορετικές μορφές συμβάσεων εργασίας, που βασιλεύει η εντατικοποίηση και η ασυδοσία των εργοδοτών, που βασιλεύει η </w:t>
      </w:r>
      <w:proofErr w:type="spellStart"/>
      <w:r>
        <w:rPr>
          <w:rFonts w:eastAsia="Times New Roman"/>
          <w:bCs/>
          <w:szCs w:val="24"/>
        </w:rPr>
        <w:t>απληρωσιά</w:t>
      </w:r>
      <w:proofErr w:type="spellEnd"/>
      <w:r>
        <w:rPr>
          <w:rFonts w:eastAsia="Times New Roman"/>
          <w:bCs/>
          <w:szCs w:val="24"/>
        </w:rPr>
        <w:t xml:space="preserve"> στον </w:t>
      </w:r>
      <w:r>
        <w:rPr>
          <w:rFonts w:eastAsia="Times New Roman"/>
          <w:bCs/>
          <w:szCs w:val="24"/>
        </w:rPr>
        <w:lastRenderedPageBreak/>
        <w:t>κλάδο αυτόν; Αυτό είναι δικό σας παιδί, κύριε Βαρβιτσιώτη. Είναι δικό σας παιδί οι εργ</w:t>
      </w:r>
      <w:r>
        <w:rPr>
          <w:rFonts w:eastAsia="Times New Roman"/>
          <w:bCs/>
          <w:szCs w:val="24"/>
        </w:rPr>
        <w:t>ολαβίες. Είναι δικό σας παιδί οι συμβάσεις χρόνου και έργου.</w:t>
      </w:r>
    </w:p>
    <w:p w14:paraId="4C8A83A2" w14:textId="77777777" w:rsidR="001C0F06" w:rsidRDefault="00267A1D">
      <w:pPr>
        <w:spacing w:line="600" w:lineRule="auto"/>
        <w:ind w:firstLine="720"/>
        <w:jc w:val="both"/>
        <w:rPr>
          <w:rFonts w:eastAsia="Times New Roman"/>
          <w:bCs/>
          <w:szCs w:val="24"/>
        </w:rPr>
      </w:pPr>
      <w:r>
        <w:rPr>
          <w:rFonts w:eastAsia="Times New Roman"/>
          <w:bCs/>
          <w:szCs w:val="24"/>
        </w:rPr>
        <w:t>Αυτή η εργασιακή ζούγκλα είναι κατά κύριο λόγο έργο της Νέας Δημοκρατίας και του ΠΑΣΟΚ. Και σήμερα ως δολοφόνοι ξαναγυρνούν στον τόπο του εγκλήματος. Και τους έπιασε τώρα ο πόνος τους εκπροσώπους</w:t>
      </w:r>
      <w:r>
        <w:rPr>
          <w:rFonts w:eastAsia="Times New Roman"/>
          <w:bCs/>
          <w:szCs w:val="24"/>
        </w:rPr>
        <w:t xml:space="preserve"> της Νέας Δημοκρατίας για το πού πήγαν οι μισθοί, πόσο γενικεύτηκε η μερική απασχόληση, όταν εσείς τα εφαρμόσατε αυτά, όταν εσείς τα νομοθετήσατε. Και τώρα κλαίτε; Αυτά, όμως, είναι κροκοδείλια δάκρυα για να συγκαλύψετε ότι πιέζετε την Κυβέρνηση να ολοκληρ</w:t>
      </w:r>
      <w:r>
        <w:rPr>
          <w:rFonts w:eastAsia="Times New Roman"/>
          <w:bCs/>
          <w:szCs w:val="24"/>
        </w:rPr>
        <w:t>ώσει το έγκλημα πολύ πιο γρήγορα.</w:t>
      </w:r>
    </w:p>
    <w:p w14:paraId="4C8A83A3" w14:textId="77777777" w:rsidR="001C0F06" w:rsidRDefault="00267A1D">
      <w:pPr>
        <w:spacing w:line="600" w:lineRule="auto"/>
        <w:ind w:firstLine="720"/>
        <w:jc w:val="both"/>
        <w:rPr>
          <w:rFonts w:eastAsia="Times New Roman"/>
          <w:bCs/>
          <w:szCs w:val="24"/>
        </w:rPr>
      </w:pPr>
      <w:r>
        <w:rPr>
          <w:rFonts w:eastAsia="Times New Roman"/>
          <w:bCs/>
          <w:szCs w:val="24"/>
        </w:rPr>
        <w:t xml:space="preserve">Και είπατε, κύριε </w:t>
      </w:r>
      <w:proofErr w:type="spellStart"/>
      <w:r>
        <w:rPr>
          <w:rFonts w:eastAsia="Times New Roman"/>
          <w:bCs/>
          <w:szCs w:val="24"/>
        </w:rPr>
        <w:t>Βρούτση</w:t>
      </w:r>
      <w:proofErr w:type="spellEnd"/>
      <w:r>
        <w:rPr>
          <w:rFonts w:eastAsia="Times New Roman"/>
          <w:bCs/>
          <w:szCs w:val="24"/>
        </w:rPr>
        <w:t>: «Φέρτε το νέο συνδικαλιστικό νόμο που περιορίζει την απεργία και τα συνδικαλιστικά δικαιώματα και θα το ψηφίσουμε και με τα δύο χέρια». Να, τι θέλετε, να βάλατε ακόμη περισσότερο εμπόδια. Γιατί α</w:t>
      </w:r>
      <w:r>
        <w:rPr>
          <w:rFonts w:eastAsia="Times New Roman"/>
          <w:bCs/>
          <w:szCs w:val="24"/>
        </w:rPr>
        <w:t>υτός είναι ο σκοπός σας. Θέλετε να διαμορφωθεί ένα ακόμη πιο ευνοϊκό περιβάλλον για τη δράση των επιχειρηματικών ομίλων.</w:t>
      </w:r>
    </w:p>
    <w:p w14:paraId="4C8A83A4" w14:textId="77777777" w:rsidR="001C0F06" w:rsidRDefault="00267A1D">
      <w:pPr>
        <w:spacing w:line="600" w:lineRule="auto"/>
        <w:ind w:firstLine="720"/>
        <w:jc w:val="both"/>
        <w:rPr>
          <w:rFonts w:eastAsia="Times New Roman"/>
          <w:bCs/>
          <w:szCs w:val="24"/>
        </w:rPr>
      </w:pPr>
      <w:r>
        <w:rPr>
          <w:rFonts w:eastAsia="Times New Roman"/>
          <w:bCs/>
          <w:szCs w:val="24"/>
        </w:rPr>
        <w:lastRenderedPageBreak/>
        <w:t>Μιλάτε υποκριτικά για τη μείωση της φορολογίας και κρύβετε ότι αυτό που σας ενδιαφέρει είναι να μειωθούν οι φορολογικοί συντελεστές στο</w:t>
      </w:r>
      <w:r>
        <w:rPr>
          <w:rFonts w:eastAsia="Times New Roman"/>
          <w:bCs/>
          <w:szCs w:val="24"/>
        </w:rPr>
        <w:t>υς επιχειρηματικούς ομίλους, για να αυξήσουν ακόμη περισσότερο την κερδοφορία τους, να γίνουν ακόμη πιο ανταγωνιστικοί. Και όλα τα υπόλοιπα περί δήθεν πόνου για τις συνθήκες των εργαζόμενων είναι υποκριτικά.</w:t>
      </w:r>
    </w:p>
    <w:p w14:paraId="4C8A83A5" w14:textId="77777777" w:rsidR="001C0F06" w:rsidRDefault="00267A1D">
      <w:pPr>
        <w:spacing w:line="600" w:lineRule="auto"/>
        <w:ind w:firstLine="720"/>
        <w:jc w:val="both"/>
        <w:rPr>
          <w:rFonts w:eastAsia="Times New Roman"/>
          <w:bCs/>
          <w:szCs w:val="24"/>
        </w:rPr>
      </w:pPr>
      <w:r>
        <w:rPr>
          <w:rFonts w:eastAsia="Times New Roman"/>
          <w:bCs/>
          <w:szCs w:val="24"/>
        </w:rPr>
        <w:t>Βεβαίως, αυτό το σύστημα το οποίο διαμόρφωσε η Ν</w:t>
      </w:r>
      <w:r>
        <w:rPr>
          <w:rFonts w:eastAsia="Times New Roman"/>
          <w:bCs/>
          <w:szCs w:val="24"/>
        </w:rPr>
        <w:t>έα Δημοκρατία και το ΠΑΣΟΚ, όχι μόνο το διατήρησε η Κυβέρνηση ΣΥΡΙΖΑ</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ΑΝΕΛ αλλά το πήγε και ένα βήμα παραπέρα, φροντίζοντας να ολοκληρώσει το έγκλημα. Όπως ολοκλήρωσε το έγκλημα με την κατεδάφιση του κοινωνικού χαρακτήρα της ασφάλισης, έτσι σήμερα στ</w:t>
      </w:r>
      <w:r>
        <w:rPr>
          <w:rFonts w:eastAsia="Times New Roman"/>
          <w:bCs/>
          <w:szCs w:val="24"/>
        </w:rPr>
        <w:t>ο</w:t>
      </w:r>
      <w:r>
        <w:rPr>
          <w:rFonts w:eastAsia="Times New Roman"/>
          <w:bCs/>
          <w:szCs w:val="24"/>
        </w:rPr>
        <w:t xml:space="preserve"> πλα</w:t>
      </w:r>
      <w:r>
        <w:rPr>
          <w:rFonts w:eastAsia="Times New Roman"/>
          <w:bCs/>
          <w:szCs w:val="24"/>
        </w:rPr>
        <w:t>ίσι</w:t>
      </w:r>
      <w:r>
        <w:rPr>
          <w:rFonts w:eastAsia="Times New Roman"/>
          <w:bCs/>
          <w:szCs w:val="24"/>
        </w:rPr>
        <w:t>ο</w:t>
      </w:r>
      <w:r>
        <w:rPr>
          <w:rFonts w:eastAsia="Times New Roman"/>
          <w:bCs/>
          <w:szCs w:val="24"/>
        </w:rPr>
        <w:t xml:space="preserve"> της δεύτερης αξιολόγησης θα ολοκληρώσει και το άλλο έγκλημα - μιλάμε για την απελευθέρωση της αγοράς εργασίας- καταργώντας ό,τι έχει πλέον απομείνει, αυτά τα ελάχιστα, εργασιακά και συνδικαλιστικά δικαιώματα, για να γίνει ακόμα πιο φθηνός και αναλώσιμ</w:t>
      </w:r>
      <w:r>
        <w:rPr>
          <w:rFonts w:eastAsia="Times New Roman"/>
          <w:bCs/>
          <w:szCs w:val="24"/>
        </w:rPr>
        <w:t>ος ο εργαζόμενος.</w:t>
      </w:r>
    </w:p>
    <w:p w14:paraId="4C8A83A6" w14:textId="77777777" w:rsidR="001C0F06" w:rsidRDefault="00267A1D">
      <w:pPr>
        <w:spacing w:line="600" w:lineRule="auto"/>
        <w:ind w:firstLine="720"/>
        <w:jc w:val="both"/>
        <w:rPr>
          <w:rFonts w:eastAsia="Times New Roman"/>
          <w:bCs/>
          <w:szCs w:val="24"/>
        </w:rPr>
      </w:pPr>
      <w:r>
        <w:rPr>
          <w:rFonts w:eastAsia="Times New Roman"/>
          <w:bCs/>
          <w:szCs w:val="24"/>
        </w:rPr>
        <w:t xml:space="preserve">Και βεβαίως κάποιοι από τους ομιλητές του ΣΥΡΙΖΑ φρονίμως ποιώντας δεν σήκωσαν τους τόνους. Αλλά, κάποιοι άλλοι παρουσίασαν ως επανάσταση όλα αυτά τα μέτρα που αλλάζουν </w:t>
      </w:r>
      <w:r>
        <w:rPr>
          <w:rFonts w:eastAsia="Times New Roman"/>
          <w:bCs/>
          <w:szCs w:val="24"/>
        </w:rPr>
        <w:lastRenderedPageBreak/>
        <w:t>τις συνθήκες στην αγορά εργασίας, που προστατεύουν τους εργαζόμενους.</w:t>
      </w:r>
      <w:r>
        <w:rPr>
          <w:rFonts w:eastAsia="Times New Roman"/>
          <w:bCs/>
          <w:szCs w:val="24"/>
        </w:rPr>
        <w:t xml:space="preserve"> Αλήθεια, σε ποιον τα πουλάτε όλα αυτά; Άνθρακες είναι ο θησαυρός των μέτρων που φέρνετε.</w:t>
      </w:r>
    </w:p>
    <w:p w14:paraId="4C8A83A7" w14:textId="77777777" w:rsidR="001C0F06" w:rsidRDefault="00267A1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Σας το είπαμε και χθες, σας βάλαμε πολύ συγκεκριμένα ζητήματα</w:t>
      </w:r>
      <w:r>
        <w:rPr>
          <w:rFonts w:eastAsia="Times New Roman" w:cs="Times New Roman"/>
          <w:szCs w:val="24"/>
        </w:rPr>
        <w:t>,</w:t>
      </w:r>
      <w:r>
        <w:rPr>
          <w:rFonts w:eastAsia="Times New Roman" w:cs="Times New Roman"/>
          <w:szCs w:val="24"/>
        </w:rPr>
        <w:t xml:space="preserve"> στα οποία δεν μπορέσατε να απαντήσετε ή μάλλον επιβεβαιώσατε τους φόβους τους οποίους είχαμε.</w:t>
      </w:r>
    </w:p>
    <w:p w14:paraId="4C8A83A8" w14:textId="77777777" w:rsidR="001C0F06" w:rsidRDefault="00267A1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Και είναι</w:t>
      </w:r>
      <w:r>
        <w:rPr>
          <w:rFonts w:eastAsia="Times New Roman" w:cs="Times New Roman"/>
          <w:szCs w:val="24"/>
        </w:rPr>
        <w:t xml:space="preserve"> άνθρακες ο θησαυρός για την προστασία των εργαζ</w:t>
      </w:r>
      <w:r>
        <w:rPr>
          <w:rFonts w:eastAsia="Times New Roman" w:cs="Times New Roman"/>
          <w:szCs w:val="24"/>
        </w:rPr>
        <w:t>ο</w:t>
      </w:r>
      <w:r>
        <w:rPr>
          <w:rFonts w:eastAsia="Times New Roman" w:cs="Times New Roman"/>
          <w:szCs w:val="24"/>
        </w:rPr>
        <w:t>μ</w:t>
      </w:r>
      <w:r>
        <w:rPr>
          <w:rFonts w:eastAsia="Times New Roman" w:cs="Times New Roman"/>
          <w:szCs w:val="24"/>
        </w:rPr>
        <w:t>έ</w:t>
      </w:r>
      <w:r>
        <w:rPr>
          <w:rFonts w:eastAsia="Times New Roman" w:cs="Times New Roman"/>
          <w:szCs w:val="24"/>
        </w:rPr>
        <w:t xml:space="preserve">νων, όταν έχετε </w:t>
      </w:r>
      <w:proofErr w:type="spellStart"/>
      <w:r>
        <w:rPr>
          <w:rFonts w:eastAsia="Times New Roman" w:cs="Times New Roman"/>
          <w:szCs w:val="24"/>
        </w:rPr>
        <w:t>απασφαλίσει</w:t>
      </w:r>
      <w:proofErr w:type="spellEnd"/>
      <w:r>
        <w:rPr>
          <w:rFonts w:eastAsia="Times New Roman" w:cs="Times New Roman"/>
          <w:szCs w:val="24"/>
        </w:rPr>
        <w:t xml:space="preserve"> στην κυριολεξία την ασυδοσία των εργοδοτών με το νομοθετικό πλαίσιο που έχετε διαμορφώσει, όταν έχετε αλλάξει και τον </w:t>
      </w:r>
      <w:r>
        <w:rPr>
          <w:rFonts w:eastAsia="Times New Roman" w:cs="Times New Roman"/>
          <w:szCs w:val="24"/>
        </w:rPr>
        <w:t>Π</w:t>
      </w:r>
      <w:r>
        <w:rPr>
          <w:rFonts w:eastAsia="Times New Roman" w:cs="Times New Roman"/>
          <w:szCs w:val="24"/>
        </w:rPr>
        <w:t xml:space="preserve">τωχευτικό </w:t>
      </w:r>
      <w:r>
        <w:rPr>
          <w:rFonts w:eastAsia="Times New Roman" w:cs="Times New Roman"/>
          <w:szCs w:val="24"/>
        </w:rPr>
        <w:t>Κ</w:t>
      </w:r>
      <w:r>
        <w:rPr>
          <w:rFonts w:eastAsia="Times New Roman" w:cs="Times New Roman"/>
          <w:szCs w:val="24"/>
        </w:rPr>
        <w:t xml:space="preserve">ώδικα. Και αυτό είναι δικό σας έργο, γιατί η </w:t>
      </w:r>
      <w:r>
        <w:rPr>
          <w:rFonts w:eastAsia="Times New Roman" w:cs="Times New Roman"/>
          <w:szCs w:val="24"/>
        </w:rPr>
        <w:t>προηγούμενη κυβέρνηση φοβήθηκε να ολοκληρώσει την αλλαγή του Πτωχευτικού Κώδικα, που επί της ουσίας όταν μια επιχείρηση «βαράει κανόνι», αυτοί που έχουν προτεραιότητα στον πλειστηριασμό είναι οι τράπεζες, είναι μετά οι εφορίες, τα ασφαλιστικά ταμεία και στ</w:t>
      </w:r>
      <w:r>
        <w:rPr>
          <w:rFonts w:eastAsia="Times New Roman" w:cs="Times New Roman"/>
          <w:szCs w:val="24"/>
        </w:rPr>
        <w:t>ο τέλος αν απομείνει κάτι, πάει στους εργαζόμενους, παρ’ ότι σε αυτούς μπορεί να χρωστάει η επιχείρηση αυτή τα μαλλιά της κεφαλής τους σε δεδουλευμένα. Και όμως μένουν τελευταίοι και δεν θα πάρουν και τίποτα.</w:t>
      </w:r>
    </w:p>
    <w:p w14:paraId="4C8A83A9" w14:textId="77777777" w:rsidR="001C0F06" w:rsidRDefault="00267A1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Και σας πρ</w:t>
      </w:r>
      <w:r>
        <w:rPr>
          <w:rFonts w:eastAsia="Times New Roman" w:cs="Times New Roman"/>
          <w:szCs w:val="24"/>
        </w:rPr>
        <w:t>οκαλούμε!</w:t>
      </w:r>
      <w:r>
        <w:rPr>
          <w:rFonts w:eastAsia="Times New Roman" w:cs="Times New Roman"/>
          <w:szCs w:val="24"/>
        </w:rPr>
        <w:t xml:space="preserve"> </w:t>
      </w:r>
      <w:r>
        <w:rPr>
          <w:rFonts w:eastAsia="Times New Roman" w:cs="Times New Roman"/>
          <w:szCs w:val="24"/>
        </w:rPr>
        <w:t>Ο</w:t>
      </w:r>
      <w:r>
        <w:rPr>
          <w:rFonts w:eastAsia="Times New Roman" w:cs="Times New Roman"/>
          <w:szCs w:val="24"/>
        </w:rPr>
        <w:t>ρίστε, αλλάξτε τον Πτωχευτ</w:t>
      </w:r>
      <w:r>
        <w:rPr>
          <w:rFonts w:eastAsia="Times New Roman" w:cs="Times New Roman"/>
          <w:szCs w:val="24"/>
        </w:rPr>
        <w:t>ικό Κώδικα, φέρτε πρώτα τους εργαζόμενους να ικανοποιούνται, που είναι απλό, δεν θα αλλάξετε την ουσία του καπιταλιστικού συστήματος, δεν μπορείτε να το κάνετε με τις ανώνυμες εταιρείες και έχετε δίκιο σε αυτό. Τα χέρια ψηλά. Γι’ αυτό ακριβώς δεν φέρνετε ο</w:t>
      </w:r>
      <w:r>
        <w:rPr>
          <w:rFonts w:eastAsia="Times New Roman" w:cs="Times New Roman"/>
          <w:szCs w:val="24"/>
        </w:rPr>
        <w:t>ύτε τον βασικό μέτοχο ούτε τα υπόλοιπα μέλη του διοικητικού συμβουλίου να μπορούν να διεκδικούν από τα περιουσιακά τους στοιχεία οι εργαζόμενοι. Έχετε αποκλείσει τις ανώνυμες εταιρείες.</w:t>
      </w:r>
    </w:p>
    <w:p w14:paraId="4C8A83AA" w14:textId="77777777" w:rsidR="001C0F06" w:rsidRDefault="00267A1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Άρα από ποιον εργοδότη θα διεκδικήσει περιουσιακά στοιχεία; Από αυτόν </w:t>
      </w:r>
      <w:r>
        <w:rPr>
          <w:rFonts w:eastAsia="Times New Roman" w:cs="Times New Roman"/>
          <w:szCs w:val="24"/>
        </w:rPr>
        <w:t>που έχει μια προσωπική εταιρεία, μια Ο</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μια Ε</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από τις μικρές, ενώ τις ανώνυμες εταιρείες τις αφήνετε στο απυρόβλητο. Και δεν θα μπορούσε να γίνει διαφορετικά γιατί αν θέλουμε να μιλήσουμε επί της ουσίας, πρέπει να </w:t>
      </w:r>
      <w:proofErr w:type="spellStart"/>
      <w:r>
        <w:rPr>
          <w:rFonts w:eastAsia="Times New Roman" w:cs="Times New Roman"/>
          <w:szCs w:val="24"/>
        </w:rPr>
        <w:t>ονομαστικοποιηθούν</w:t>
      </w:r>
      <w:proofErr w:type="spellEnd"/>
      <w:r>
        <w:rPr>
          <w:rFonts w:eastAsia="Times New Roman" w:cs="Times New Roman"/>
          <w:szCs w:val="24"/>
        </w:rPr>
        <w:t xml:space="preserve"> οι μετοχές για ν</w:t>
      </w:r>
      <w:r>
        <w:rPr>
          <w:rFonts w:eastAsia="Times New Roman" w:cs="Times New Roman"/>
          <w:szCs w:val="24"/>
        </w:rPr>
        <w:t>α ξέρουμε ποιος είναι ο βασικός μέτοχος, που αυτό ανατρέπει εκ του συστάδην τον βασικό πυρήνα του καπιταλιστικού συστήματος με την ανώνυμη μετοχική εταιρεία. Γι’ αυτό δεν μπορείτε να το κάνετε και γι’ αυτό δεν το κάνετε. Γιατί ακριβώς θέλετε να υπηρετήσετε</w:t>
      </w:r>
      <w:r>
        <w:rPr>
          <w:rFonts w:eastAsia="Times New Roman" w:cs="Times New Roman"/>
          <w:szCs w:val="24"/>
        </w:rPr>
        <w:t xml:space="preserve"> τα συμφέροντα των ανώνυμων </w:t>
      </w:r>
      <w:r>
        <w:rPr>
          <w:rFonts w:eastAsia="Times New Roman" w:cs="Times New Roman"/>
          <w:szCs w:val="24"/>
        </w:rPr>
        <w:lastRenderedPageBreak/>
        <w:t>εταιρειών, των μετοχικών εταιρειών, τα συμφέροντα του συστήματος του καπιταλιστικού. Στο όνομα αυτών θυσιάζετε τα εργατικά δικαιώματα.</w:t>
      </w:r>
    </w:p>
    <w:p w14:paraId="4C8A83AB" w14:textId="77777777" w:rsidR="001C0F06" w:rsidRDefault="00267A1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Έτσι μέσα από αυτή τη διαδικασία μπορεί να μην είναι στις προθέσεις σας, γιατί εμείς δεν κάνο</w:t>
      </w:r>
      <w:r>
        <w:rPr>
          <w:rFonts w:eastAsia="Times New Roman" w:cs="Times New Roman"/>
          <w:szCs w:val="24"/>
        </w:rPr>
        <w:t xml:space="preserve">υμε δίκη προθέσεων με αυτό που βάλατε να διεκδικούν τα περιουσιακά στοιχεία του εργοδότη, ποιο θα είναι το αποτέλεσμα; Ακόμα μεγαλύτερη συγκέντρωση στην αγορά, μονοπώληση από τους μεγάλους ομίλους γιατί οι μικροί θα πεταχτούν απ’ έξω. </w:t>
      </w:r>
    </w:p>
    <w:p w14:paraId="4C8A83AC" w14:textId="77777777" w:rsidR="001C0F06" w:rsidRDefault="00267A1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Τα στοιχεία τα σημερ</w:t>
      </w:r>
      <w:r>
        <w:rPr>
          <w:rFonts w:eastAsia="Times New Roman" w:cs="Times New Roman"/>
          <w:szCs w:val="24"/>
        </w:rPr>
        <w:t xml:space="preserve">ινά που δημοσιεύει η </w:t>
      </w:r>
      <w:r>
        <w:rPr>
          <w:rFonts w:eastAsia="Times New Roman" w:cs="Times New Roman"/>
          <w:szCs w:val="24"/>
        </w:rPr>
        <w:t>«</w:t>
      </w:r>
      <w:r>
        <w:rPr>
          <w:rFonts w:eastAsia="Times New Roman" w:cs="Times New Roman"/>
          <w:szCs w:val="24"/>
        </w:rPr>
        <w:t>ΝΑΥΤΕΜΠΟΡΙΚΗ</w:t>
      </w:r>
      <w:r>
        <w:rPr>
          <w:rFonts w:eastAsia="Times New Roman" w:cs="Times New Roman"/>
          <w:szCs w:val="24"/>
        </w:rPr>
        <w:t>»</w:t>
      </w:r>
      <w:r>
        <w:rPr>
          <w:rFonts w:eastAsia="Times New Roman" w:cs="Times New Roman"/>
          <w:szCs w:val="24"/>
        </w:rPr>
        <w:t xml:space="preserve"> τι λένε; Ότι στην Ελλάδα οι αυτοαπασχολούμενοι είναι το 28%, όταν ο μέσος όρος στην Ευρωπαϊκή Ένωση είναι 14%, όταν στη Γερμανία είναι 8% και στη Γαλλία 10%. Θέλετε ουσιαστικά να συρρικνώσετε το κομμάτι των αυτοαπασχολού</w:t>
      </w:r>
      <w:r>
        <w:rPr>
          <w:rFonts w:eastAsia="Times New Roman" w:cs="Times New Roman"/>
          <w:szCs w:val="24"/>
        </w:rPr>
        <w:t>μενων και των μικρών επιχειρήσεων προς όφελος των μεγάλων μονοπωλιακών ομίλων. Αυτό ξεκίνησε η Νέα Δημοκρατία με την απελευθέρωση της αγοράς και με το λεγόμενο άνοιγμα των κλειστών επαγγελμάτων, αυτό θα συνεχίσετε εσείς με την υλοποίηση περαιτέρω της εργαλ</w:t>
      </w:r>
      <w:r>
        <w:rPr>
          <w:rFonts w:eastAsia="Times New Roman" w:cs="Times New Roman"/>
          <w:szCs w:val="24"/>
        </w:rPr>
        <w:t>ειοθήκης του ΟΟΣΑ και με τα διάφορα άλλα μέτρα τα οποία παίρνετε.</w:t>
      </w:r>
    </w:p>
    <w:p w14:paraId="4C8A83AD" w14:textId="77777777" w:rsidR="001C0F06" w:rsidRDefault="00267A1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Από αυτή την άποψη εμείς σας προκαλέσαμε, δεχθείτε τις τροπολογίες του ΚΚΕ. Όχι ότι θα αλλάξουν την κατάσταση, ότι θα φέρουν τα πάνω κάτω, ότι θα γίνει κάτι το επαναστατικό, αλλά τουλάχιστον</w:t>
      </w:r>
      <w:r>
        <w:rPr>
          <w:rFonts w:eastAsia="Times New Roman" w:cs="Times New Roman"/>
          <w:szCs w:val="24"/>
        </w:rPr>
        <w:t xml:space="preserve"> θα δώσουν περισσότερα εργαλεία στα χέρια των εργαζόμενων να παλέψουν από καλύτερες θέσεις για τη διεκδίκηση των δικαιωμάτων τους.</w:t>
      </w:r>
    </w:p>
    <w:p w14:paraId="4C8A83AE" w14:textId="77777777" w:rsidR="001C0F06" w:rsidRDefault="00267A1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Και ποιος φταίει, αλήθεια, γι’ αυτή την κατάσταση; Φταίνε μήπως οι δανειστές; Φταίει η τρόικα, το Διεθνές Νομισματικό Ταμείο,</w:t>
      </w:r>
      <w:r>
        <w:rPr>
          <w:rFonts w:eastAsia="Times New Roman" w:cs="Times New Roman"/>
          <w:szCs w:val="24"/>
        </w:rPr>
        <w:t xml:space="preserve"> ο Σόιμπλε που έχουν αυτές τις παράλογες απαιτήσεις; Και βεβαίως φταίνε, αλλά δεν είναι αυτοί, </w:t>
      </w:r>
      <w:r>
        <w:rPr>
          <w:rFonts w:eastAsia="Times New Roman" w:cs="Times New Roman"/>
          <w:szCs w:val="24"/>
        </w:rPr>
        <w:t xml:space="preserve">γιατί </w:t>
      </w:r>
      <w:r>
        <w:rPr>
          <w:rFonts w:eastAsia="Times New Roman" w:cs="Times New Roman"/>
          <w:szCs w:val="24"/>
        </w:rPr>
        <w:t xml:space="preserve">θα ήταν εύκολοι αντίπαλοι. Ποιος φταίει; Φταίει το ίδιο το σύστημα που επιβάλλει αυτά τα μέτρα. Ο ίδιος ο Σύνδεσμος Ελληνικών Επιχειρήσεων και Βιομηχανιών </w:t>
      </w:r>
      <w:r>
        <w:rPr>
          <w:rFonts w:eastAsia="Times New Roman" w:cs="Times New Roman"/>
          <w:szCs w:val="24"/>
        </w:rPr>
        <w:t>απαιτεί αυτά τα μέτρα στην αγορά εργασίας, είναι δικές του απαιτήσεις όλες αυτές οι ανατροπές. Και δεν γίνεται μόνο στην Ελλάδα αυτό, γίνεται παντού.</w:t>
      </w:r>
    </w:p>
    <w:p w14:paraId="4C8A83AF" w14:textId="77777777" w:rsidR="001C0F06" w:rsidRDefault="00267A1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Αναφέρθηκε κάποιος προηγούμενος ομιλητής, συσκοτίζοντας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την πραγματικότητα, σε ένα δημοσίευμα που ε</w:t>
      </w:r>
      <w:r>
        <w:rPr>
          <w:rFonts w:eastAsia="Times New Roman" w:cs="Times New Roman"/>
          <w:szCs w:val="24"/>
        </w:rPr>
        <w:t xml:space="preserve">γώ θα το επικαλεστώ. Είναι προχθεσινό δημοσίευμα, της Τρίτης, στην </w:t>
      </w:r>
      <w:r>
        <w:rPr>
          <w:rFonts w:eastAsia="Times New Roman" w:cs="Times New Roman"/>
          <w:szCs w:val="24"/>
        </w:rPr>
        <w:t>«</w:t>
      </w:r>
      <w:r>
        <w:rPr>
          <w:rFonts w:eastAsia="Times New Roman" w:cs="Times New Roman"/>
          <w:szCs w:val="24"/>
        </w:rPr>
        <w:t>ΝΑΥΤΕΜΠΟΡΙΚΗ</w:t>
      </w:r>
      <w:r>
        <w:rPr>
          <w:rFonts w:eastAsia="Times New Roman" w:cs="Times New Roman"/>
          <w:szCs w:val="24"/>
        </w:rPr>
        <w:t>»</w:t>
      </w:r>
      <w:r>
        <w:rPr>
          <w:rFonts w:eastAsia="Times New Roman" w:cs="Times New Roman"/>
          <w:szCs w:val="24"/>
        </w:rPr>
        <w:t xml:space="preserve"> και θα το καταθέσω και στα Πρακτικά: «Γερμανία: Η μεταρρύθμιση της Γερμανίας στα εργασιακά το </w:t>
      </w:r>
      <w:r>
        <w:rPr>
          <w:rFonts w:eastAsia="Times New Roman" w:cs="Times New Roman"/>
          <w:szCs w:val="24"/>
        </w:rPr>
        <w:lastRenderedPageBreak/>
        <w:t xml:space="preserve">2002 είχε ως αποτέλεσμα από 4,1 εκατομμύρια που ήταν το 2002 αυτοί που είναι με </w:t>
      </w:r>
      <w:r>
        <w:rPr>
          <w:rFonts w:eastAsia="Times New Roman" w:cs="Times New Roman"/>
          <w:szCs w:val="24"/>
          <w:lang w:val="en-US"/>
        </w:rPr>
        <w:t>mini</w:t>
      </w:r>
      <w:r>
        <w:rPr>
          <w:rFonts w:eastAsia="Times New Roman" w:cs="Times New Roman"/>
          <w:szCs w:val="24"/>
        </w:rPr>
        <w:t xml:space="preserve"> </w:t>
      </w:r>
      <w:r>
        <w:rPr>
          <w:rFonts w:eastAsia="Times New Roman" w:cs="Times New Roman"/>
          <w:szCs w:val="24"/>
          <w:lang w:val="en-US"/>
        </w:rPr>
        <w:t>jobs</w:t>
      </w:r>
      <w:r>
        <w:rPr>
          <w:rFonts w:eastAsia="Times New Roman" w:cs="Times New Roman"/>
          <w:szCs w:val="24"/>
        </w:rPr>
        <w:t xml:space="preserve">, σήμερα να είναι 7,5 εκατομμύρια και να αμείβονται μέχρι 450 ευρώ». </w:t>
      </w:r>
    </w:p>
    <w:p w14:paraId="4C8A83B0" w14:textId="77777777" w:rsidR="001C0F06" w:rsidRDefault="00267A1D">
      <w:pPr>
        <w:spacing w:line="600" w:lineRule="auto"/>
        <w:ind w:firstLine="720"/>
        <w:jc w:val="both"/>
        <w:rPr>
          <w:rFonts w:eastAsia="Times New Roman" w:cs="Times New Roman"/>
          <w:szCs w:val="24"/>
        </w:rPr>
      </w:pPr>
      <w:r w:rsidRPr="00DA5F4D">
        <w:rPr>
          <w:rFonts w:eastAsia="Times New Roman" w:cs="Times New Roman"/>
          <w:szCs w:val="24"/>
        </w:rPr>
        <w:t xml:space="preserve">Αυτό είναι το αποτέλεσμα, φτηνός εργαζόμενος, αναλώσιμος και αντικατάσταση των συλλογικών συμβάσεων, των κλαδικών συμβάσεων, με επιχειρησιακές συμβάσεις. </w:t>
      </w:r>
    </w:p>
    <w:p w14:paraId="4C8A83B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Χθες ο Κοινοβουλευτικό</w:t>
      </w:r>
      <w:r>
        <w:rPr>
          <w:rFonts w:eastAsia="Times New Roman" w:cs="Times New Roman"/>
          <w:szCs w:val="24"/>
        </w:rPr>
        <w:t>ς Εκπρόσωπος του Ποταμιού μόνο που δεν λιποθύμησε με το «θαύμα» στην Ισπανία, πόσο μείωσε την ανεργία. Ως παράδειγμα μιλάμε για την Ισπανία. Τι ξέχασε να πει; Ότι από το 2015 το 90% των νέων συμβάσεων που υπεγράφησαν ήταν προσωρινής απασχόλησης και –προσέξ</w:t>
      </w:r>
      <w:r>
        <w:rPr>
          <w:rFonts w:eastAsia="Times New Roman" w:cs="Times New Roman"/>
          <w:szCs w:val="24"/>
        </w:rPr>
        <w:t xml:space="preserve">τε!- το </w:t>
      </w:r>
      <w:r>
        <w:rPr>
          <w:rFonts w:eastAsia="Times New Roman" w:cs="Times New Roman"/>
          <w:szCs w:val="24"/>
        </w:rPr>
        <w:t xml:space="preserve">¼ </w:t>
      </w:r>
      <w:r>
        <w:rPr>
          <w:rFonts w:eastAsia="Times New Roman" w:cs="Times New Roman"/>
          <w:szCs w:val="24"/>
        </w:rPr>
        <w:t xml:space="preserve">από αυτές ήταν μιας εβδομάδας διάρκειας, δηλαδή συμβάσεις μιας εβδομάδας που μειώνουν την ανεργία. Γιατί άνεργος στην Ευρωπαϊκή Ένωση θεωρείται όποιος δεν έχει δουλέψει έστω και μία ώρα σε εβδομαδιαίο επίπεδο. Όσοι έχουν δουλέψει τουλάχιστον μία </w:t>
      </w:r>
      <w:r>
        <w:rPr>
          <w:rFonts w:eastAsia="Times New Roman" w:cs="Times New Roman"/>
          <w:szCs w:val="24"/>
        </w:rPr>
        <w:t>ώρα</w:t>
      </w:r>
      <w:r>
        <w:rPr>
          <w:rFonts w:eastAsia="Times New Roman" w:cs="Times New Roman"/>
          <w:szCs w:val="24"/>
        </w:rPr>
        <w:t>,</w:t>
      </w:r>
      <w:r>
        <w:rPr>
          <w:rFonts w:eastAsia="Times New Roman" w:cs="Times New Roman"/>
          <w:szCs w:val="24"/>
        </w:rPr>
        <w:t xml:space="preserve"> θεωρούνται εργαζόμενοι. Λοιπόν, αυτό έκανε η Ισπανία, με αποτέλεσμα η μερική απασχόληση εκεί να είναι στο 26,1% και να είναι το δεύτερο ποσοστό των μερικά απα</w:t>
      </w:r>
      <w:r>
        <w:rPr>
          <w:rFonts w:eastAsia="Times New Roman" w:cs="Times New Roman"/>
          <w:szCs w:val="24"/>
        </w:rPr>
        <w:lastRenderedPageBreak/>
        <w:t>σχολούμενων. Να το «θαύμα» της μείωσης της ανεργίας, μοιράζοντας τις θέσεις εργασίας σε περισ</w:t>
      </w:r>
      <w:r>
        <w:rPr>
          <w:rFonts w:eastAsia="Times New Roman" w:cs="Times New Roman"/>
          <w:szCs w:val="24"/>
        </w:rPr>
        <w:t xml:space="preserve">σότερα πρόσωπα και γενικεύοντας τη μερική απασχόληση. </w:t>
      </w:r>
    </w:p>
    <w:p w14:paraId="4C8A83B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Έτσι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είναι φανερό ότι αυτά τα μέτρα τα οποία πήραν οι προηγούμενες κυβερνήσεις και συνεχίζετε κι </w:t>
      </w:r>
      <w:r>
        <w:rPr>
          <w:rFonts w:eastAsia="Times New Roman" w:cs="Times New Roman"/>
          <w:szCs w:val="24"/>
        </w:rPr>
        <w:t>εσείς,</w:t>
      </w:r>
      <w:r>
        <w:rPr>
          <w:rFonts w:eastAsia="Times New Roman" w:cs="Times New Roman"/>
          <w:szCs w:val="24"/>
        </w:rPr>
        <w:t xml:space="preserve"> είναι απαραίτητα, είναι αναγκαία για να θωρακιστεί η ανταγωνιστικότητα των επιχειρηματικ</w:t>
      </w:r>
      <w:r>
        <w:rPr>
          <w:rFonts w:eastAsia="Times New Roman" w:cs="Times New Roman"/>
          <w:szCs w:val="24"/>
        </w:rPr>
        <w:t>ών ομίλων και η κερδοφορία τους. Σε αυτόν ακριβώς τον βωμό θυσιάζετε τα εργατικά δικαιώματα, θυσιάζετε το ύψος των μισθών και την ικανοποίηση των λαϊκών αναγκών, γιατί ακριβώς η ένταση του βαθμού εκμετάλλευσης είναι και ο μοναδικός παράγοντας που θωρακίζει</w:t>
      </w:r>
      <w:r>
        <w:rPr>
          <w:rFonts w:eastAsia="Times New Roman" w:cs="Times New Roman"/>
          <w:szCs w:val="24"/>
        </w:rPr>
        <w:t xml:space="preserve"> την ανταγωνιστικότητα, η μοναδική πηγή του καπιταλιστικού κέρδους. Δεν μπορεί από πουθενά αλλού να βγει το καπιταλιστικό κέρδος. Μόνο από τον εργαζόμενο άνθρωπο βγαίνει. </w:t>
      </w:r>
      <w:r>
        <w:rPr>
          <w:rFonts w:eastAsia="Times New Roman" w:cs="Times New Roman"/>
          <w:szCs w:val="24"/>
        </w:rPr>
        <w:t>Έ</w:t>
      </w:r>
      <w:r>
        <w:rPr>
          <w:rFonts w:eastAsia="Times New Roman" w:cs="Times New Roman"/>
          <w:szCs w:val="24"/>
        </w:rPr>
        <w:t>τσι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η ένταση του βαθμού εκμετάλλευσης αυξάνει και τα καπιταλιστικά κέρδη. Το καπιταλιστικό κέρδος</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επί της ουσίας είναι ο δολοφόνος των μισθών, των εργατικών δικαιωμάτων, των ασφαλιστικών δικαιωμάτων, της αύξησης της ανεργίας </w:t>
      </w:r>
      <w:r>
        <w:rPr>
          <w:rFonts w:eastAsia="Times New Roman" w:cs="Times New Roman"/>
          <w:szCs w:val="24"/>
        </w:rPr>
        <w:t>κ</w:t>
      </w:r>
      <w:r>
        <w:rPr>
          <w:rFonts w:eastAsia="Times New Roman" w:cs="Times New Roman"/>
          <w:szCs w:val="24"/>
        </w:rPr>
        <w:t>αι σε αυτόν πρέπει να στ</w:t>
      </w:r>
      <w:r>
        <w:rPr>
          <w:rFonts w:eastAsia="Times New Roman" w:cs="Times New Roman"/>
          <w:szCs w:val="24"/>
        </w:rPr>
        <w:t>οχεύσουμε.</w:t>
      </w:r>
    </w:p>
    <w:p w14:paraId="4C8A83B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Β</w:t>
      </w:r>
      <w:r>
        <w:rPr>
          <w:rFonts w:eastAsia="Times New Roman" w:cs="Times New Roman"/>
          <w:szCs w:val="24"/>
        </w:rPr>
        <w:t>εβαίως επειδή</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μπαίνουμε στην ουσία του ζητήματος, είναι χαρακτηριστικό ότι χθες ο Κοινοβουλευτικός Εκπρόσωπος της εγκληματικής οργάνωσης της Χρυσής Αυγής είπε</w:t>
      </w:r>
      <w:r>
        <w:rPr>
          <w:rFonts w:eastAsia="Times New Roman" w:cs="Times New Roman"/>
          <w:szCs w:val="24"/>
        </w:rPr>
        <w:t>:</w:t>
      </w:r>
      <w:r>
        <w:rPr>
          <w:rFonts w:eastAsia="Times New Roman" w:cs="Times New Roman"/>
          <w:szCs w:val="24"/>
        </w:rPr>
        <w:t xml:space="preserve"> «Κάτω τα χέρια από το κέρδος». «Μην πειράζετε το καπιταλιστικό κέρδος», εί</w:t>
      </w:r>
      <w:r>
        <w:rPr>
          <w:rFonts w:eastAsia="Times New Roman" w:cs="Times New Roman"/>
          <w:szCs w:val="24"/>
        </w:rPr>
        <w:t>πε ο Κοινοβουλευτικός Εκπρόσωπος της φασιστικής Χρυσής Αυγής. Είναι φυσιολογικό αυτό, όταν έχουν δημιουργήσει δουλεμπορικά γραφεία για να νοικιάζουν εργαζομένους της πείνας και εργαζόμενους χωρίς δικαιώματα και να τους πουλάνε. Γι’ αυτό ακριβώς και καταφεύ</w:t>
      </w:r>
      <w:r>
        <w:rPr>
          <w:rFonts w:eastAsia="Times New Roman" w:cs="Times New Roman"/>
          <w:szCs w:val="24"/>
        </w:rPr>
        <w:t xml:space="preserve">γουν σε αυτόν τον πρωτόγνωρο και εμετικό </w:t>
      </w:r>
      <w:proofErr w:type="spellStart"/>
      <w:r>
        <w:rPr>
          <w:rFonts w:eastAsia="Times New Roman" w:cs="Times New Roman"/>
          <w:szCs w:val="24"/>
        </w:rPr>
        <w:t>αντικομμουνισμό</w:t>
      </w:r>
      <w:proofErr w:type="spellEnd"/>
      <w:r>
        <w:rPr>
          <w:rFonts w:eastAsia="Times New Roman" w:cs="Times New Roman"/>
          <w:szCs w:val="24"/>
        </w:rPr>
        <w:t>. Γιατί</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τους είναι από τη μια μεριά εφιάλτης η φωτογραφία με τη σημαία με το σφυροδρέπανο να καρφώνει στην καρδιά το τέρας του ναζισμού για τη λήξη του Β΄ Παγκοσμίου Πολέμου, αλλά και γιατί </w:t>
      </w:r>
      <w:r>
        <w:rPr>
          <w:rFonts w:eastAsia="Times New Roman" w:cs="Times New Roman"/>
          <w:szCs w:val="24"/>
        </w:rPr>
        <w:t>ξέρουν πολύ καλά ότι μόνο η ανατροπή της καπιταλιστικής κοινωνίας</w:t>
      </w:r>
      <w:r>
        <w:rPr>
          <w:rFonts w:eastAsia="Times New Roman" w:cs="Times New Roman"/>
          <w:szCs w:val="24"/>
        </w:rPr>
        <w:t>,</w:t>
      </w:r>
      <w:r>
        <w:rPr>
          <w:rFonts w:eastAsia="Times New Roman" w:cs="Times New Roman"/>
          <w:szCs w:val="24"/>
        </w:rPr>
        <w:t xml:space="preserve"> μπορεί να διασφαλίσει τα δικαιώματα του ανθρώπου, μπορεί να διασφαλίσει το δικαίωμα στη ζωή, μπορεί να ικανοποιήσει το σύνολο των λαϊκών αναγκών. </w:t>
      </w:r>
      <w:r>
        <w:rPr>
          <w:rFonts w:eastAsia="Times New Roman" w:cs="Times New Roman"/>
          <w:szCs w:val="24"/>
        </w:rPr>
        <w:t>Γ</w:t>
      </w:r>
      <w:r>
        <w:rPr>
          <w:rFonts w:eastAsia="Times New Roman" w:cs="Times New Roman"/>
          <w:szCs w:val="24"/>
        </w:rPr>
        <w:t>ι’ αυτό</w:t>
      </w:r>
      <w:r>
        <w:rPr>
          <w:rFonts w:eastAsia="Times New Roman" w:cs="Times New Roman"/>
          <w:szCs w:val="24"/>
        </w:rPr>
        <w:t>,</w:t>
      </w:r>
      <w:r>
        <w:rPr>
          <w:rFonts w:eastAsia="Times New Roman" w:cs="Times New Roman"/>
          <w:szCs w:val="24"/>
        </w:rPr>
        <w:t xml:space="preserve"> ακριβώς, με νύχια και με δόντια, </w:t>
      </w:r>
      <w:r>
        <w:rPr>
          <w:rFonts w:eastAsia="Times New Roman" w:cs="Times New Roman"/>
          <w:szCs w:val="24"/>
        </w:rPr>
        <w:t>σκυλιάζουν πραγματικά</w:t>
      </w:r>
      <w:r>
        <w:rPr>
          <w:rFonts w:eastAsia="Times New Roman" w:cs="Times New Roman"/>
          <w:szCs w:val="24"/>
        </w:rPr>
        <w:t>,</w:t>
      </w:r>
      <w:r>
        <w:rPr>
          <w:rFonts w:eastAsia="Times New Roman" w:cs="Times New Roman"/>
          <w:szCs w:val="24"/>
        </w:rPr>
        <w:t xml:space="preserve"> όταν ακούνε έστω και τη λέξη «</w:t>
      </w:r>
      <w:r>
        <w:rPr>
          <w:rFonts w:eastAsia="Times New Roman" w:cs="Times New Roman"/>
          <w:szCs w:val="24"/>
        </w:rPr>
        <w:t>κ</w:t>
      </w:r>
      <w:r>
        <w:rPr>
          <w:rFonts w:eastAsia="Times New Roman" w:cs="Times New Roman"/>
          <w:szCs w:val="24"/>
        </w:rPr>
        <w:t>ομμουνισμό</w:t>
      </w:r>
      <w:r>
        <w:rPr>
          <w:rFonts w:eastAsia="Times New Roman" w:cs="Times New Roman"/>
          <w:szCs w:val="24"/>
        </w:rPr>
        <w:t>ς</w:t>
      </w:r>
      <w:r>
        <w:rPr>
          <w:rFonts w:eastAsia="Times New Roman" w:cs="Times New Roman"/>
          <w:szCs w:val="24"/>
        </w:rPr>
        <w:t>».</w:t>
      </w:r>
    </w:p>
    <w:p w14:paraId="4C8A83B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Από αυτή την άποψη -και τελειώνω με αυτό, κύριε Πρόεδρε- είχε απόλυτο δίκιο ο κ. </w:t>
      </w:r>
      <w:proofErr w:type="spellStart"/>
      <w:r>
        <w:rPr>
          <w:rFonts w:eastAsia="Times New Roman" w:cs="Times New Roman"/>
          <w:szCs w:val="24"/>
        </w:rPr>
        <w:t>Τσακαλώτος</w:t>
      </w:r>
      <w:proofErr w:type="spellEnd"/>
      <w:r>
        <w:rPr>
          <w:rFonts w:eastAsia="Times New Roman" w:cs="Times New Roman"/>
          <w:szCs w:val="24"/>
        </w:rPr>
        <w:t xml:space="preserve"> </w:t>
      </w:r>
      <w:r>
        <w:rPr>
          <w:rFonts w:eastAsia="Times New Roman" w:cs="Times New Roman"/>
          <w:szCs w:val="24"/>
        </w:rPr>
        <w:t>ε</w:t>
      </w:r>
      <w:r>
        <w:rPr>
          <w:rFonts w:eastAsia="Times New Roman" w:cs="Times New Roman"/>
          <w:szCs w:val="24"/>
        </w:rPr>
        <w:t>χθές, που έλεγε ότι τα μέτρα αυτά είναι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στρατηγικής εξόδου από την κρίση κ</w:t>
      </w:r>
      <w:r>
        <w:rPr>
          <w:rFonts w:eastAsia="Times New Roman" w:cs="Times New Roman"/>
          <w:szCs w:val="24"/>
        </w:rPr>
        <w:t>αι για την ανάπτυξη. Έτσι</w:t>
      </w:r>
      <w:r>
        <w:rPr>
          <w:rFonts w:eastAsia="Times New Roman" w:cs="Times New Roman"/>
          <w:szCs w:val="24"/>
        </w:rPr>
        <w:t>,</w:t>
      </w:r>
      <w:r>
        <w:rPr>
          <w:rFonts w:eastAsia="Times New Roman" w:cs="Times New Roman"/>
          <w:szCs w:val="24"/>
        </w:rPr>
        <w:t xml:space="preserve"> λοιπόν, ο αναλώσιμος εργαζόμενος, ο εργαζόμενος χωρίς εργασιακά και ασφαλιστικά δικαιώματα, που αποτελεί τον βασικό παράγοντα στήριξης της καπιταλιστικής επιχειρηματικής δραστηριότητας</w:t>
      </w:r>
      <w:r>
        <w:rPr>
          <w:rFonts w:eastAsia="Times New Roman" w:cs="Times New Roman"/>
          <w:szCs w:val="24"/>
        </w:rPr>
        <w:t>,</w:t>
      </w:r>
      <w:r>
        <w:rPr>
          <w:rFonts w:eastAsia="Times New Roman" w:cs="Times New Roman"/>
          <w:szCs w:val="24"/>
        </w:rPr>
        <w:t xml:space="preserve"> είναι αυτό το οποίο θέλετε να κάνετε, είναι</w:t>
      </w:r>
      <w:r>
        <w:rPr>
          <w:rFonts w:eastAsia="Times New Roman" w:cs="Times New Roman"/>
          <w:szCs w:val="24"/>
        </w:rPr>
        <w:t xml:space="preserve"> αυτό το οποίο θέλετε να επιβάλλετε</w:t>
      </w:r>
      <w:r>
        <w:rPr>
          <w:rFonts w:eastAsia="Times New Roman" w:cs="Times New Roman"/>
          <w:szCs w:val="24"/>
        </w:rPr>
        <w:t>,</w:t>
      </w:r>
      <w:r>
        <w:rPr>
          <w:rFonts w:eastAsia="Times New Roman" w:cs="Times New Roman"/>
          <w:szCs w:val="24"/>
        </w:rPr>
        <w:t xml:space="preserve"> γιατί δεν μπορεί να γίνει αλλιώς.</w:t>
      </w:r>
    </w:p>
    <w:p w14:paraId="4C8A83B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Έτσι, τελειώνοντας, εμείς το λέμε πολύ καθαρά, δεν πρέπει να έχουν καμ</w:t>
      </w:r>
      <w:r>
        <w:rPr>
          <w:rFonts w:eastAsia="Times New Roman" w:cs="Times New Roman"/>
          <w:szCs w:val="24"/>
        </w:rPr>
        <w:t>μιά</w:t>
      </w:r>
      <w:r>
        <w:rPr>
          <w:rFonts w:eastAsia="Times New Roman" w:cs="Times New Roman"/>
          <w:szCs w:val="24"/>
        </w:rPr>
        <w:t xml:space="preserve"> αυταπάτη οι εργαζόμενοι ότι με τέτοια ημίμετρα θα αλλάξει η κατάστασή τους. Πρέπει να αξιοποιήσουν το σύνολο τω</w:t>
      </w:r>
      <w:r>
        <w:rPr>
          <w:rFonts w:eastAsia="Times New Roman" w:cs="Times New Roman"/>
          <w:szCs w:val="24"/>
        </w:rPr>
        <w:t xml:space="preserve">ν όπλων που διαθέτουν και να οργανώσουν την πάλη </w:t>
      </w:r>
      <w:r>
        <w:rPr>
          <w:rFonts w:eastAsia="Times New Roman" w:cs="Times New Roman"/>
          <w:szCs w:val="24"/>
        </w:rPr>
        <w:t>τους,</w:t>
      </w:r>
      <w:r>
        <w:rPr>
          <w:rFonts w:eastAsia="Times New Roman" w:cs="Times New Roman"/>
          <w:szCs w:val="24"/>
        </w:rPr>
        <w:t xml:space="preserve"> για να μπορέσουν να προστατεύσουν τα δικαιώματά τους, να μη χειροτερεύσει ακόμη περισσότερο η κατάσταση και να διεκδικήσουν αποκατάσταση των απωλειών. Όμως αυτό μπορεί να γίνει αποτελεσματικό όπλο στα </w:t>
      </w:r>
      <w:r>
        <w:rPr>
          <w:rFonts w:eastAsia="Times New Roman" w:cs="Times New Roman"/>
          <w:szCs w:val="24"/>
        </w:rPr>
        <w:t>χέρια των εργαζομένων, όταν εντάσσονται και σημαδεύουν τον πραγματικό ένοχο, όταν αυτή την πάλη την εντάσσουν σε συνολικότερες ρήξεις και ανατροπές</w:t>
      </w:r>
      <w:r>
        <w:rPr>
          <w:rFonts w:eastAsia="Times New Roman" w:cs="Times New Roman"/>
          <w:szCs w:val="24"/>
        </w:rPr>
        <w:t>,</w:t>
      </w:r>
      <w:r>
        <w:rPr>
          <w:rFonts w:eastAsia="Times New Roman" w:cs="Times New Roman"/>
          <w:szCs w:val="24"/>
        </w:rPr>
        <w:t xml:space="preserve"> για </w:t>
      </w:r>
      <w:r>
        <w:rPr>
          <w:rFonts w:eastAsia="Times New Roman" w:cs="Times New Roman"/>
          <w:szCs w:val="24"/>
        </w:rPr>
        <w:lastRenderedPageBreak/>
        <w:t>να πάρει η ίδια η εργατική τάξη την εξουσία στα χέρια της, να ανατρέψει το καπιταλιστικό σύστημα και να</w:t>
      </w:r>
      <w:r>
        <w:rPr>
          <w:rFonts w:eastAsia="Times New Roman" w:cs="Times New Roman"/>
          <w:szCs w:val="24"/>
        </w:rPr>
        <w:t xml:space="preserve"> οικοδομήσει τον </w:t>
      </w:r>
      <w:r>
        <w:rPr>
          <w:rFonts w:eastAsia="Times New Roman" w:cs="Times New Roman"/>
          <w:szCs w:val="24"/>
        </w:rPr>
        <w:t>σ</w:t>
      </w:r>
      <w:r>
        <w:rPr>
          <w:rFonts w:eastAsia="Times New Roman" w:cs="Times New Roman"/>
          <w:szCs w:val="24"/>
        </w:rPr>
        <w:t>οσιαλισμό-</w:t>
      </w:r>
      <w:r>
        <w:rPr>
          <w:rFonts w:eastAsia="Times New Roman" w:cs="Times New Roman"/>
          <w:szCs w:val="24"/>
        </w:rPr>
        <w:t>κ</w:t>
      </w:r>
      <w:r>
        <w:rPr>
          <w:rFonts w:eastAsia="Times New Roman" w:cs="Times New Roman"/>
          <w:szCs w:val="24"/>
        </w:rPr>
        <w:t xml:space="preserve">ομμουνισμό. Αυτή είναι η μοναδική διέξοδος. </w:t>
      </w:r>
    </w:p>
    <w:p w14:paraId="4C8A83B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Ευχαριστώ πάρα πολύ, 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w:t>
      </w:r>
    </w:p>
    <w:p w14:paraId="4C8A83B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Παρακαλώ να διευκολύνετε τη διαδικασία, γιατί το νομοσχέδιο είναι τεράστιο. </w:t>
      </w:r>
    </w:p>
    <w:p w14:paraId="4C8A83B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Βρούτση</w:t>
      </w:r>
      <w:proofErr w:type="spellEnd"/>
      <w:r>
        <w:rPr>
          <w:rFonts w:eastAsia="Times New Roman" w:cs="Times New Roman"/>
          <w:szCs w:val="24"/>
        </w:rPr>
        <w:t>, επιμένετε να</w:t>
      </w:r>
      <w:r>
        <w:rPr>
          <w:rFonts w:eastAsia="Times New Roman" w:cs="Times New Roman"/>
          <w:szCs w:val="24"/>
        </w:rPr>
        <w:t xml:space="preserve"> μιλήσετε;</w:t>
      </w:r>
    </w:p>
    <w:p w14:paraId="4C8A83B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Ναι, θέλω τρία λεπτά, κύριε Πρόεδρε.</w:t>
      </w:r>
    </w:p>
    <w:p w14:paraId="4C8A83B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Δύο λεπτά από τη θέση σας, κύριε </w:t>
      </w:r>
      <w:proofErr w:type="spellStart"/>
      <w:r>
        <w:rPr>
          <w:rFonts w:eastAsia="Times New Roman" w:cs="Times New Roman"/>
          <w:szCs w:val="24"/>
        </w:rPr>
        <w:t>Βρούτση</w:t>
      </w:r>
      <w:proofErr w:type="spellEnd"/>
      <w:r>
        <w:rPr>
          <w:rFonts w:eastAsia="Times New Roman" w:cs="Times New Roman"/>
          <w:szCs w:val="24"/>
        </w:rPr>
        <w:t>.</w:t>
      </w:r>
    </w:p>
    <w:p w14:paraId="4C8A83B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Κύριε Πρόεδρε, τι είναι αυτά; Ο ένας ένα λεπτό, ο άλλος δύο, ο άλλος τρία, ο άλλος τέσσερα; Η ελα</w:t>
      </w:r>
      <w:r>
        <w:rPr>
          <w:rFonts w:eastAsia="Times New Roman" w:cs="Times New Roman"/>
          <w:szCs w:val="24"/>
        </w:rPr>
        <w:t>στικότητα είναι διαπιστωμένη.</w:t>
      </w:r>
    </w:p>
    <w:p w14:paraId="4C8A83B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Εντάξει η ελαστικότητα είναι διαπιστωμένη από την πλευρά του Προεδρείου σήμερα. Σας παρακαλώ</w:t>
      </w:r>
      <w:r w:rsidRPr="00441869">
        <w:rPr>
          <w:rFonts w:eastAsia="Times New Roman" w:cs="Times New Roman"/>
          <w:szCs w:val="24"/>
        </w:rPr>
        <w:t>!</w:t>
      </w:r>
    </w:p>
    <w:p w14:paraId="4C8A83B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Βρούτση</w:t>
      </w:r>
      <w:proofErr w:type="spellEnd"/>
      <w:r>
        <w:rPr>
          <w:rFonts w:eastAsia="Times New Roman" w:cs="Times New Roman"/>
          <w:szCs w:val="24"/>
        </w:rPr>
        <w:t>, έχετε τον λόγο.</w:t>
      </w:r>
    </w:p>
    <w:p w14:paraId="4C8A83B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πρώτα ο </w:t>
      </w:r>
      <w:r>
        <w:rPr>
          <w:rFonts w:eastAsia="Times New Roman" w:cs="Times New Roman"/>
          <w:szCs w:val="24"/>
        </w:rPr>
        <w:t>ε</w:t>
      </w:r>
      <w:r>
        <w:rPr>
          <w:rFonts w:eastAsia="Times New Roman" w:cs="Times New Roman"/>
          <w:szCs w:val="24"/>
        </w:rPr>
        <w:t xml:space="preserve">ισηγητής της Πλειοψηφίας. Δεν πάει με μια σειρά; </w:t>
      </w:r>
    </w:p>
    <w:p w14:paraId="4C8A83B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Τελευταίος μιλάω εγώ.</w:t>
      </w:r>
    </w:p>
    <w:p w14:paraId="4C8A83C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Πρώτος μιλάτε.</w:t>
      </w:r>
    </w:p>
    <w:p w14:paraId="4C8A83C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Βαρδάκη</w:t>
      </w:r>
      <w:proofErr w:type="spellEnd"/>
      <w:r>
        <w:rPr>
          <w:rFonts w:eastAsia="Times New Roman" w:cs="Times New Roman"/>
          <w:szCs w:val="24"/>
        </w:rPr>
        <w:t xml:space="preserve">, θα μιλήσετε για δύο λεπτά από τη θέση σας. </w:t>
      </w:r>
    </w:p>
    <w:p w14:paraId="4C8A83C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Κύριε Πρόεδρε, μου χρ</w:t>
      </w:r>
      <w:r>
        <w:rPr>
          <w:rFonts w:eastAsia="Times New Roman" w:cs="Times New Roman"/>
          <w:szCs w:val="24"/>
        </w:rPr>
        <w:t>ωστάτε και τέσσερα λεπτά για να υπερασπιστώ δύο τροπολογίες.</w:t>
      </w:r>
    </w:p>
    <w:p w14:paraId="4C8A83C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τόκο τον κρατάω για άλλη μέρα. Για σήμερα έχετε δύο λεπτά.</w:t>
      </w:r>
    </w:p>
    <w:p w14:paraId="4C8A83C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Θα μου δώσετε επτά λεπτά, αλλιώς να κατέβω, κύριε Πρόεδρε.</w:t>
      </w:r>
    </w:p>
    <w:p w14:paraId="4C8A83C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szCs w:val="24"/>
        </w:rPr>
        <w:t xml:space="preserve">  Είπαμε ότι θα πάρετε τον λόγο για δύο λεπτά. </w:t>
      </w:r>
    </w:p>
    <w:p w14:paraId="4C8A83C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Κύριε Πρόεδρε, θέλω να υποστηρίξω δύο τροπολογίες, που είναι από πριν από τον κ. Κακλαμάνη. </w:t>
      </w:r>
    </w:p>
    <w:p w14:paraId="4C8A83C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Ελάτε, σας παρακαλώ, διευκολύνετε τη διαδικασία. </w:t>
      </w:r>
    </w:p>
    <w:p w14:paraId="4C8A83C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w:t>
      </w:r>
      <w:r>
        <w:rPr>
          <w:rFonts w:eastAsia="Times New Roman" w:cs="Times New Roman"/>
          <w:b/>
          <w:szCs w:val="24"/>
        </w:rPr>
        <w:t>ΚΡΑΤΗΣ ΒΑΡΔΑΚΗΣ:</w:t>
      </w:r>
      <w:r>
        <w:rPr>
          <w:rFonts w:eastAsia="Times New Roman" w:cs="Times New Roman"/>
          <w:szCs w:val="24"/>
        </w:rPr>
        <w:t xml:space="preserve"> Εντάξει, κύριε Πρόεδρε, να μην ευχαριστούμε. Να ευχαριστήσουμε την κυρία Υπουργό για τις δύο τροπολογίες που έκανε δεκτές. Αξιολόγησε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ότι ήταν επείγουσες διαδικασίες. Είναι η νομοθετική ρύθμιση για την τροποποίηση της αποπληρω</w:t>
      </w:r>
      <w:r>
        <w:rPr>
          <w:rFonts w:eastAsia="Times New Roman" w:cs="Times New Roman"/>
          <w:szCs w:val="24"/>
        </w:rPr>
        <w:t xml:space="preserve">μής των οφειλών της ΔΕΥΑ Ηρακλείου, που προέρχονται από συναφθέντα δάνεια από την Ευρωπαϊκή Τράπεζα Επενδύσεων κατά τα έτη 1993-1996 μέσω του ελληνικού </w:t>
      </w:r>
      <w:r>
        <w:rPr>
          <w:rFonts w:eastAsia="Times New Roman" w:cs="Times New Roman"/>
          <w:szCs w:val="24"/>
        </w:rPr>
        <w:t>δ</w:t>
      </w:r>
      <w:r>
        <w:rPr>
          <w:rFonts w:eastAsia="Times New Roman" w:cs="Times New Roman"/>
          <w:szCs w:val="24"/>
        </w:rPr>
        <w:t>ημοσίου.</w:t>
      </w:r>
    </w:p>
    <w:p w14:paraId="4C8A83C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Η άλλη είναι νομοθετική ρύθμιση</w:t>
      </w:r>
      <w:r>
        <w:rPr>
          <w:rFonts w:eastAsia="Times New Roman" w:cs="Times New Roman"/>
          <w:szCs w:val="24"/>
        </w:rPr>
        <w:t>,</w:t>
      </w:r>
      <w:r>
        <w:rPr>
          <w:rFonts w:eastAsia="Times New Roman" w:cs="Times New Roman"/>
          <w:szCs w:val="24"/>
        </w:rPr>
        <w:t xml:space="preserve"> η οποία επιδιώκει την αναστολή ποινικής δίωξης σε βάρος των υ</w:t>
      </w:r>
      <w:r>
        <w:rPr>
          <w:rFonts w:eastAsia="Times New Roman" w:cs="Times New Roman"/>
          <w:szCs w:val="24"/>
        </w:rPr>
        <w:t>πευθύνων, καθώς η αναβολή της εκτέλεσης ποινής που επιβλήθηκε ή εφόσον άρχισε η εκτέλεσή της ή η διακοπής της, εφόσον πρόκειται για οφειλές των δήμων και των περιφερειών που έχουν ρυθμιστεί. Είναι δύο αιτήματα χρόνων.</w:t>
      </w:r>
    </w:p>
    <w:p w14:paraId="4C8A83C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Κύριε Πρόεδρε, θέλω να αναφερθώ έτσι σ</w:t>
      </w:r>
      <w:r>
        <w:rPr>
          <w:rFonts w:eastAsia="Times New Roman" w:cs="Times New Roman"/>
          <w:szCs w:val="24"/>
        </w:rPr>
        <w:t>κόρπια, γιατί έτσι κι αλλιώς ενδελεχώς αναλύσαμε το νομοσχέδιο. Έχει θετικό πρόσημο, αλλά δεν μπορείς να μένεις έτσι</w:t>
      </w:r>
      <w:r>
        <w:rPr>
          <w:rFonts w:eastAsia="Times New Roman" w:cs="Times New Roman"/>
          <w:szCs w:val="24"/>
        </w:rPr>
        <w:t>,</w:t>
      </w:r>
      <w:r>
        <w:rPr>
          <w:rFonts w:eastAsia="Times New Roman" w:cs="Times New Roman"/>
          <w:szCs w:val="24"/>
        </w:rPr>
        <w:t xml:space="preserve"> όταν αυτές τις δύο </w:t>
      </w:r>
      <w:r>
        <w:rPr>
          <w:rFonts w:eastAsia="Times New Roman" w:cs="Times New Roman"/>
          <w:szCs w:val="24"/>
        </w:rPr>
        <w:lastRenderedPageBreak/>
        <w:t>μέρες ακούς τέτοια πράγματα, μπορώ να πω και ανέκδοτα καμ</w:t>
      </w:r>
      <w:r>
        <w:rPr>
          <w:rFonts w:eastAsia="Times New Roman" w:cs="Times New Roman"/>
          <w:szCs w:val="24"/>
        </w:rPr>
        <w:t>μιά</w:t>
      </w:r>
      <w:r>
        <w:rPr>
          <w:rFonts w:eastAsia="Times New Roman" w:cs="Times New Roman"/>
          <w:szCs w:val="24"/>
        </w:rPr>
        <w:t xml:space="preserve"> φορά από τους συνάδελφους της Νέας Δημοκρατίας. </w:t>
      </w:r>
    </w:p>
    <w:p w14:paraId="4C8A83C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Ακούστε τ</w:t>
      </w:r>
      <w:r>
        <w:rPr>
          <w:rFonts w:eastAsia="Times New Roman" w:cs="Times New Roman"/>
          <w:szCs w:val="24"/>
        </w:rPr>
        <w:t>ώρα</w:t>
      </w:r>
      <w:r>
        <w:rPr>
          <w:rFonts w:eastAsia="Times New Roman" w:cs="Times New Roman"/>
          <w:szCs w:val="24"/>
        </w:rPr>
        <w:t>.</w:t>
      </w:r>
      <w:r>
        <w:rPr>
          <w:rFonts w:eastAsia="Times New Roman" w:cs="Times New Roman"/>
          <w:szCs w:val="24"/>
        </w:rPr>
        <w:t xml:space="preserve"> Αποκλείσατε φορείς από τον διάλογο είπε συνάδελφος της Νέας Δημοκρατίας. Οι τριάντα δύο φορείς που συμμετείχαν στην ακρόαση την Τρίτη, ποιοι ήταν; Ξέρετε, όμως, οι φορείς ήταν θετικοί και γι’ αυτό δεν τους βολεύει να το αναφέρουν. Ήταν τριάντα δύο οι </w:t>
      </w:r>
      <w:r>
        <w:rPr>
          <w:rFonts w:eastAsia="Times New Roman" w:cs="Times New Roman"/>
          <w:szCs w:val="24"/>
        </w:rPr>
        <w:t>φορείς για πρώτη φορά.</w:t>
      </w:r>
    </w:p>
    <w:p w14:paraId="4C8A83C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Πριν από μια ώρα το νομοσχέδιο ήταν κενό γράμμα, ασήμαντο, κοροϊδία, επικοινωνιακό και μετά από μια ώρα μας λέει ο κ. Βαρβιτσιώτης «αποσύρατε πίσω ουσιαστικές και καινοτόμες διατάξεις». Εδώ</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σηκώνεις τα χέρια ψηλά.</w:t>
      </w:r>
    </w:p>
    <w:p w14:paraId="4C8A83C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Κυρίες</w:t>
      </w:r>
      <w:r>
        <w:rPr>
          <w:rFonts w:eastAsia="Times New Roman" w:cs="Times New Roman"/>
          <w:szCs w:val="24"/>
        </w:rPr>
        <w:t xml:space="preserve"> και κύριοι συνάδελφοι, θέλω να σας πω -και εδώ να απευθυνθώ προσωπικά στον κ. </w:t>
      </w:r>
      <w:proofErr w:type="spellStart"/>
      <w:r>
        <w:rPr>
          <w:rFonts w:eastAsia="Times New Roman" w:cs="Times New Roman"/>
          <w:szCs w:val="24"/>
        </w:rPr>
        <w:t>Βρούτση</w:t>
      </w:r>
      <w:proofErr w:type="spellEnd"/>
      <w:r>
        <w:rPr>
          <w:rFonts w:eastAsia="Times New Roman" w:cs="Times New Roman"/>
          <w:szCs w:val="24"/>
        </w:rPr>
        <w:t>- τα εξής: Μπορείτε να μας πείτε μέχρι το 2013</w:t>
      </w:r>
      <w:r>
        <w:rPr>
          <w:rFonts w:eastAsia="Times New Roman" w:cs="Times New Roman"/>
          <w:szCs w:val="24"/>
        </w:rPr>
        <w:t>,</w:t>
      </w:r>
      <w:r>
        <w:rPr>
          <w:rFonts w:eastAsia="Times New Roman" w:cs="Times New Roman"/>
          <w:szCs w:val="24"/>
        </w:rPr>
        <w:t xml:space="preserve"> αν οι επιθεωρήσεις εργασίας είχαν αυτοκίνητα; Είχαν καύσιμα; Τα συνδικάτα έβαζαν τα καύσιμα για να κάνουν ελέγχους. </w:t>
      </w:r>
      <w:r>
        <w:rPr>
          <w:rFonts w:eastAsia="Times New Roman" w:cs="Times New Roman"/>
          <w:szCs w:val="24"/>
        </w:rPr>
        <w:t>Ε</w:t>
      </w:r>
      <w:r>
        <w:rPr>
          <w:rFonts w:eastAsia="Times New Roman" w:cs="Times New Roman"/>
          <w:szCs w:val="24"/>
        </w:rPr>
        <w:t xml:space="preserve">μείς </w:t>
      </w:r>
      <w:r>
        <w:rPr>
          <w:rFonts w:eastAsia="Times New Roman" w:cs="Times New Roman"/>
          <w:szCs w:val="24"/>
        </w:rPr>
        <w:t xml:space="preserve">σήμερα δίνουμε 7.600.000 ευρώ για αυτόν τον σκοπό και μας λέτε ότι είναι ένα νομοσχέδιο-φύλλο συκής. </w:t>
      </w:r>
    </w:p>
    <w:p w14:paraId="4C8A83C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C8A83C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Κάποια στιγμή πρέπει να καταλάβουμε ότι πρέπει να παραδειγματιζόμαστε </w:t>
      </w:r>
      <w:r>
        <w:rPr>
          <w:rFonts w:eastAsia="Times New Roman" w:cs="Times New Roman"/>
          <w:szCs w:val="24"/>
        </w:rPr>
        <w:t>από τα λάθη μας, για να γινόμαστε χρήσιμοι. Είπαν κάποιοι συνάδελφοι από τον ΣΥΡΙΖΑ ότι δεν διαβάσατε το νομοσχέδιο. Εγώ διαφωνώ. Το νομοσχέδιο το διαβάσατε πολύ καλά, κυρίες και κύριοι συνάδελφοι της Αντιπολίτευσης</w:t>
      </w:r>
      <w:r>
        <w:rPr>
          <w:rFonts w:eastAsia="Times New Roman" w:cs="Times New Roman"/>
          <w:szCs w:val="24"/>
        </w:rPr>
        <w:t>,</w:t>
      </w:r>
      <w:r>
        <w:rPr>
          <w:rFonts w:eastAsia="Times New Roman" w:cs="Times New Roman"/>
          <w:szCs w:val="24"/>
        </w:rPr>
        <w:t xml:space="preserve"> και γι’ αυτό και δεν τοποθετηθήκατε επί</w:t>
      </w:r>
      <w:r>
        <w:rPr>
          <w:rFonts w:eastAsia="Times New Roman" w:cs="Times New Roman"/>
          <w:szCs w:val="24"/>
        </w:rPr>
        <w:t xml:space="preserve"> της ουσίας. Γιατί η γραμμή σας ήταν να </w:t>
      </w:r>
      <w:proofErr w:type="spellStart"/>
      <w:r>
        <w:rPr>
          <w:rFonts w:eastAsia="Times New Roman" w:cs="Times New Roman"/>
          <w:szCs w:val="24"/>
        </w:rPr>
        <w:t>αποδομήσετε</w:t>
      </w:r>
      <w:proofErr w:type="spellEnd"/>
      <w:r>
        <w:rPr>
          <w:rFonts w:eastAsia="Times New Roman" w:cs="Times New Roman"/>
          <w:szCs w:val="24"/>
        </w:rPr>
        <w:t xml:space="preserve"> αυτό το νομοσχέδιο</w:t>
      </w:r>
      <w:r>
        <w:rPr>
          <w:rFonts w:eastAsia="Times New Roman" w:cs="Times New Roman"/>
          <w:szCs w:val="24"/>
        </w:rPr>
        <w:t>,</w:t>
      </w:r>
      <w:r>
        <w:rPr>
          <w:rFonts w:eastAsia="Times New Roman" w:cs="Times New Roman"/>
          <w:szCs w:val="24"/>
        </w:rPr>
        <w:t xml:space="preserve"> που προσπαθεί να βάλει ένα λιθαράκι για να μην περιαυτολογώ, σε όλα αυτά τα δεινά που εσείς δημιουργήσατε τα προηγούμενα χρόνια. Είχατε πρόταση; Την παρουσιάσατε; Ήρθατε να μας πείτε «</w:t>
      </w:r>
      <w:r>
        <w:rPr>
          <w:rFonts w:eastAsia="Times New Roman" w:cs="Times New Roman"/>
          <w:szCs w:val="24"/>
        </w:rPr>
        <w:t>διορθώστε αυτό ή κάντε αυτό»; Δεν έχετε πρόταση. Άρα για άλλη μια φορά δείξατε την γύμνια σας.</w:t>
      </w:r>
    </w:p>
    <w:p w14:paraId="4C8A83D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Εγώ σας έκανα και μια πρόταση στην αρχική μου τοποθέτηση ότι καλό θα ήταν </w:t>
      </w:r>
      <w:r>
        <w:rPr>
          <w:rFonts w:eastAsia="Times New Roman" w:cs="Times New Roman"/>
          <w:szCs w:val="24"/>
        </w:rPr>
        <w:t xml:space="preserve">–θα </w:t>
      </w:r>
      <w:r>
        <w:rPr>
          <w:rFonts w:eastAsia="Times New Roman" w:cs="Times New Roman"/>
          <w:szCs w:val="24"/>
        </w:rPr>
        <w:t>ήταν μια άμεση «συγγνώμη» στον ελληνικό λαό- να ψηφίσετε το νομοσχέδιο. Έτσι θα απο</w:t>
      </w:r>
      <w:r>
        <w:rPr>
          <w:rFonts w:eastAsia="Times New Roman" w:cs="Times New Roman"/>
          <w:szCs w:val="24"/>
        </w:rPr>
        <w:t>δεικνύατε ότι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αναγνωρίζετε τα λάθη, που πραγματικά εξαθλίωσαν τον ελληνικό λαό.</w:t>
      </w:r>
    </w:p>
    <w:p w14:paraId="4C8A83D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Νομίζετε ότι τώρα πλέον σας πιστεύει κανείς ότι ο ΣΥΡΙΖΑ σε δύο χρόνια κατέστρεψε τη χώρα; Σταματήστε επιτέλους αυτό το παραμύθι!</w:t>
      </w:r>
    </w:p>
    <w:p w14:paraId="4C8A83D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Βαρδάκη</w:t>
      </w:r>
      <w:proofErr w:type="spellEnd"/>
      <w:r>
        <w:rPr>
          <w:rFonts w:eastAsia="Times New Roman" w:cs="Times New Roman"/>
          <w:szCs w:val="24"/>
        </w:rPr>
        <w:t>, ολοκληρώστε.</w:t>
      </w:r>
    </w:p>
    <w:p w14:paraId="4C8A83D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Επιτέλους δεν κοροϊδεύετε τον ελληνικό λαό</w:t>
      </w:r>
      <w:r>
        <w:rPr>
          <w:rFonts w:eastAsia="Times New Roman" w:cs="Times New Roman"/>
          <w:szCs w:val="24"/>
        </w:rPr>
        <w:t>,</w:t>
      </w:r>
      <w:r>
        <w:rPr>
          <w:rFonts w:eastAsia="Times New Roman" w:cs="Times New Roman"/>
          <w:szCs w:val="24"/>
        </w:rPr>
        <w:t xml:space="preserve"> που έχει βιώσει στο πετσί του τις ανισόρροπες πολιτικές σας! Τους εαυτούς σας κοροϊδεύετε. </w:t>
      </w:r>
    </w:p>
    <w:p w14:paraId="4C8A83D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Ακόμα, κύριε </w:t>
      </w:r>
      <w:proofErr w:type="spellStart"/>
      <w:r>
        <w:rPr>
          <w:rFonts w:eastAsia="Times New Roman" w:cs="Times New Roman"/>
          <w:szCs w:val="24"/>
        </w:rPr>
        <w:t>Βρούτση</w:t>
      </w:r>
      <w:proofErr w:type="spellEnd"/>
      <w:r>
        <w:rPr>
          <w:rFonts w:eastAsia="Times New Roman" w:cs="Times New Roman"/>
          <w:szCs w:val="24"/>
        </w:rPr>
        <w:t>, δεν έχει στεγνώσει το μελάνι</w:t>
      </w:r>
      <w:r>
        <w:rPr>
          <w:rFonts w:eastAsia="Times New Roman" w:cs="Times New Roman"/>
          <w:szCs w:val="24"/>
        </w:rPr>
        <w:t>,</w:t>
      </w:r>
      <w:r>
        <w:rPr>
          <w:rFonts w:eastAsia="Times New Roman" w:cs="Times New Roman"/>
          <w:szCs w:val="24"/>
        </w:rPr>
        <w:t xml:space="preserve"> όταν καταργήσατε τον ΟΕΚ</w:t>
      </w:r>
      <w:r>
        <w:rPr>
          <w:rFonts w:eastAsia="Times New Roman" w:cs="Times New Roman"/>
          <w:b/>
          <w:szCs w:val="24"/>
        </w:rPr>
        <w:t xml:space="preserve"> </w:t>
      </w:r>
      <w:r>
        <w:rPr>
          <w:rFonts w:eastAsia="Times New Roman" w:cs="Times New Roman"/>
          <w:szCs w:val="24"/>
        </w:rPr>
        <w:t xml:space="preserve">και την Εργατική Εστία υφαρπάζοντας 7 δισεκατομμύρια. Μάθαμε και μιλάμε για τα δισεκατομμύρια λες και είναι στραγάλια. Υφαρπάξατε 7 δισεκατομμύρια από τους δύο </w:t>
      </w:r>
      <w:r>
        <w:rPr>
          <w:rFonts w:eastAsia="Times New Roman" w:cs="Times New Roman"/>
          <w:szCs w:val="24"/>
        </w:rPr>
        <w:t>ο</w:t>
      </w:r>
      <w:r>
        <w:rPr>
          <w:rFonts w:eastAsia="Times New Roman" w:cs="Times New Roman"/>
          <w:szCs w:val="24"/>
        </w:rPr>
        <w:t xml:space="preserve">ργανισμούς, που ήταν οι μοναδικοί </w:t>
      </w:r>
      <w:r>
        <w:rPr>
          <w:rFonts w:eastAsia="Times New Roman" w:cs="Times New Roman"/>
          <w:szCs w:val="24"/>
        </w:rPr>
        <w:t>ο</w:t>
      </w:r>
      <w:r>
        <w:rPr>
          <w:rFonts w:eastAsia="Times New Roman" w:cs="Times New Roman"/>
          <w:szCs w:val="24"/>
        </w:rPr>
        <w:t>ργανισμοί κοινής ωφελείας. Τους κα</w:t>
      </w:r>
      <w:r>
        <w:rPr>
          <w:rFonts w:eastAsia="Times New Roman" w:cs="Times New Roman"/>
          <w:szCs w:val="24"/>
        </w:rPr>
        <w:t>ταργήσατε και δεν μας λέτε τίποτα. Κλείσατε εκατοντάδες σχολεία και νηπιαγωγεία και ήρθαμε εμείς μετά από δεκαπέντε χρόνια</w:t>
      </w:r>
      <w:r>
        <w:rPr>
          <w:rFonts w:eastAsia="Times New Roman" w:cs="Times New Roman"/>
          <w:szCs w:val="24"/>
        </w:rPr>
        <w:t>,</w:t>
      </w:r>
      <w:r>
        <w:rPr>
          <w:rFonts w:eastAsia="Times New Roman" w:cs="Times New Roman"/>
          <w:szCs w:val="24"/>
        </w:rPr>
        <w:t xml:space="preserve"> να ανοίξουμε τα σχολεία την πρώτη μέρα…</w:t>
      </w:r>
    </w:p>
    <w:p w14:paraId="4C8A83D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Βαρδάκη</w:t>
      </w:r>
      <w:proofErr w:type="spellEnd"/>
      <w:r>
        <w:rPr>
          <w:rFonts w:eastAsia="Times New Roman" w:cs="Times New Roman"/>
          <w:szCs w:val="24"/>
        </w:rPr>
        <w:t>, τα σχολεία…</w:t>
      </w:r>
    </w:p>
    <w:p w14:paraId="4C8A83D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ΣΩΚΡΑΤΗΣ ΒΑΡΔΑΚΗΣ:</w:t>
      </w:r>
      <w:r>
        <w:rPr>
          <w:rFonts w:eastAsia="Times New Roman" w:cs="Times New Roman"/>
          <w:szCs w:val="24"/>
        </w:rPr>
        <w:t xml:space="preserve"> …με πλήρη σύν</w:t>
      </w:r>
      <w:r>
        <w:rPr>
          <w:rFonts w:eastAsia="Times New Roman" w:cs="Times New Roman"/>
          <w:szCs w:val="24"/>
        </w:rPr>
        <w:t>θεση, με όλα τα βιβλία …</w:t>
      </w:r>
    </w:p>
    <w:p w14:paraId="4C8A83D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Βαρδάκη</w:t>
      </w:r>
      <w:proofErr w:type="spellEnd"/>
      <w:r>
        <w:rPr>
          <w:rFonts w:eastAsia="Times New Roman" w:cs="Times New Roman"/>
          <w:szCs w:val="24"/>
        </w:rPr>
        <w:t>, ολοκληρώστε.</w:t>
      </w:r>
    </w:p>
    <w:p w14:paraId="4C8A83D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Ολοκληρώνω, κύριε Πρόεδρε, σε ένα λεπτό.</w:t>
      </w:r>
    </w:p>
    <w:p w14:paraId="4C8A83D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Το 2011, το 2012 περιμέναμε την ανάπτυξη. Λέγατε ότι έρχεται η ανάπτυξη το 2013, το 2014. Είδατε εσείς καμ</w:t>
      </w:r>
      <w:r>
        <w:rPr>
          <w:rFonts w:eastAsia="Times New Roman" w:cs="Times New Roman"/>
          <w:szCs w:val="24"/>
        </w:rPr>
        <w:t>μιά</w:t>
      </w:r>
      <w:r>
        <w:rPr>
          <w:rFonts w:eastAsia="Times New Roman" w:cs="Times New Roman"/>
          <w:szCs w:val="24"/>
        </w:rPr>
        <w:t xml:space="preserve"> </w:t>
      </w:r>
      <w:r>
        <w:rPr>
          <w:rFonts w:eastAsia="Times New Roman" w:cs="Times New Roman"/>
          <w:szCs w:val="24"/>
        </w:rPr>
        <w:t xml:space="preserve">ανάπτυξη; Εμείς φυσικά δεν την είδαμε. </w:t>
      </w:r>
    </w:p>
    <w:p w14:paraId="4C8A83D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Ελάτε, κύριε </w:t>
      </w:r>
      <w:proofErr w:type="spellStart"/>
      <w:r>
        <w:rPr>
          <w:rFonts w:eastAsia="Times New Roman" w:cs="Times New Roman"/>
          <w:szCs w:val="24"/>
        </w:rPr>
        <w:t>Βρούτση</w:t>
      </w:r>
      <w:proofErr w:type="spellEnd"/>
      <w:r>
        <w:rPr>
          <w:rFonts w:eastAsia="Times New Roman" w:cs="Times New Roman"/>
          <w:szCs w:val="24"/>
        </w:rPr>
        <w:t>, για να δούμε αν είδατε καμ</w:t>
      </w:r>
      <w:r>
        <w:rPr>
          <w:rFonts w:eastAsia="Times New Roman" w:cs="Times New Roman"/>
          <w:szCs w:val="24"/>
        </w:rPr>
        <w:t>μιά</w:t>
      </w:r>
      <w:r>
        <w:rPr>
          <w:rFonts w:eastAsia="Times New Roman" w:cs="Times New Roman"/>
          <w:szCs w:val="24"/>
        </w:rPr>
        <w:t xml:space="preserve"> ανάπτυξη.</w:t>
      </w:r>
    </w:p>
    <w:p w14:paraId="4C8A83D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 xml:space="preserve">Εμείς φυσικά δεν την είδαμε. </w:t>
      </w:r>
    </w:p>
    <w:p w14:paraId="4C8A83D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Καταφέρατε το ακατόρθωτο και είναι σοβαρό αυτό, κύριε Πρόεδρε. Φέρατε το</w:t>
      </w:r>
      <w:r>
        <w:rPr>
          <w:rFonts w:eastAsia="Times New Roman" w:cs="Times New Roman"/>
          <w:szCs w:val="24"/>
        </w:rPr>
        <w:t xml:space="preserve">ν ενεργό οικονομικά πληθυσμό ίσα-ίσα με τον ανενεργό. Αυτά κάνατε. Μας παραδώσατε μια χώρα με ισοζύγιο δύο εργαζόμενους-έναν συνταξιούχο </w:t>
      </w:r>
      <w:r>
        <w:rPr>
          <w:rFonts w:eastAsia="Times New Roman" w:cs="Times New Roman"/>
          <w:szCs w:val="24"/>
        </w:rPr>
        <w:t>κ</w:t>
      </w:r>
      <w:r>
        <w:rPr>
          <w:rFonts w:eastAsia="Times New Roman" w:cs="Times New Roman"/>
          <w:szCs w:val="24"/>
        </w:rPr>
        <w:t xml:space="preserve">αι μας μιλάτε για ασφαλιστικό σύστημα; Κόψατε ακόμα και το Ταμείο Ανεργίας. Σας το είπα και προχθές. </w:t>
      </w:r>
    </w:p>
    <w:p w14:paraId="4C8A83D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Μ</w:t>
      </w:r>
      <w:r>
        <w:rPr>
          <w:rFonts w:eastAsia="Times New Roman" w:cs="Times New Roman"/>
          <w:szCs w:val="24"/>
        </w:rPr>
        <w:t>η μιλάτε για ομ</w:t>
      </w:r>
      <w:r>
        <w:rPr>
          <w:rFonts w:eastAsia="Times New Roman" w:cs="Times New Roman"/>
          <w:szCs w:val="24"/>
        </w:rPr>
        <w:t xml:space="preserve">αδικές απολύσεις, γιατί ήσασταν ο πρώτος -σας το λέω και θα σας δώσω το δικαίωμα να απαντήσετε… </w:t>
      </w:r>
    </w:p>
    <w:p w14:paraId="4C8A83D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Σας ευχαριστώ πολύ!</w:t>
      </w:r>
    </w:p>
    <w:p w14:paraId="4C8A83D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Βαρδάκη</w:t>
      </w:r>
      <w:proofErr w:type="spellEnd"/>
      <w:r>
        <w:rPr>
          <w:rFonts w:eastAsia="Times New Roman" w:cs="Times New Roman"/>
          <w:szCs w:val="24"/>
        </w:rPr>
        <w:t xml:space="preserve">, δεν είναι ώρα για να διευθύνετε τη συζήτηση. </w:t>
      </w:r>
    </w:p>
    <w:p w14:paraId="4C8A83E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b/>
          <w:szCs w:val="24"/>
        </w:rPr>
        <w:t xml:space="preserve"> </w:t>
      </w:r>
      <w:r>
        <w:rPr>
          <w:rFonts w:eastAsia="Times New Roman" w:cs="Times New Roman"/>
          <w:szCs w:val="24"/>
        </w:rPr>
        <w:t xml:space="preserve">…που με </w:t>
      </w:r>
      <w:r>
        <w:rPr>
          <w:rFonts w:eastAsia="Times New Roman" w:cs="Times New Roman"/>
          <w:szCs w:val="24"/>
        </w:rPr>
        <w:t xml:space="preserve">το </w:t>
      </w:r>
      <w:r>
        <w:rPr>
          <w:rFonts w:eastAsia="Times New Roman" w:cs="Times New Roman"/>
          <w:szCs w:val="24"/>
        </w:rPr>
        <w:t>π. δ.</w:t>
      </w:r>
      <w:r>
        <w:rPr>
          <w:rFonts w:eastAsia="Times New Roman" w:cs="Times New Roman"/>
          <w:szCs w:val="24"/>
        </w:rPr>
        <w:t>94/2014 ξεκινήσατε τις ομαδικές απολύσεις στα ΚΤΕΛ.</w:t>
      </w:r>
    </w:p>
    <w:p w14:paraId="4C8A83E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Μηταράκη</w:t>
      </w:r>
      <w:proofErr w:type="spellEnd"/>
      <w:r>
        <w:rPr>
          <w:rFonts w:eastAsia="Times New Roman" w:cs="Times New Roman"/>
          <w:szCs w:val="24"/>
        </w:rPr>
        <w:t>, προχθές ξεκινήσατε να μας λέτε για κάποιους νόμους. Κάπου σταματήσατε, γιατί είδατε προφανώς ότι δεν σας έπαιρνε.</w:t>
      </w:r>
    </w:p>
    <w:p w14:paraId="4C8A83E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Βαρδάκη</w:t>
      </w:r>
      <w:proofErr w:type="spellEnd"/>
      <w:r>
        <w:rPr>
          <w:rFonts w:eastAsia="Times New Roman" w:cs="Times New Roman"/>
          <w:szCs w:val="24"/>
        </w:rPr>
        <w:t>, θα βάλετε μία τελε</w:t>
      </w:r>
      <w:r>
        <w:rPr>
          <w:rFonts w:eastAsia="Times New Roman" w:cs="Times New Roman"/>
          <w:szCs w:val="24"/>
        </w:rPr>
        <w:t>ία;</w:t>
      </w:r>
    </w:p>
    <w:p w14:paraId="4C8A83E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Κλείνω με αυτό.</w:t>
      </w:r>
    </w:p>
    <w:p w14:paraId="4C8A83E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Οι νόμοι 4002, 4024, 4046, 4093 -για να μην κάνω και κανένα λάθος- 3845 και 3986 ήταν οι νόμοι που εξαθλίωσαν τον ελληνικό λαό. Κόψατε μισθούς, κόψατε συντάξεις, κόψατε επιδόματα και μάλιστα αναδρομικά. </w:t>
      </w:r>
    </w:p>
    <w:p w14:paraId="4C8A83E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ΝΟΤΗΣ</w:t>
      </w:r>
      <w:r>
        <w:rPr>
          <w:rFonts w:eastAsia="Times New Roman" w:cs="Times New Roman"/>
          <w:b/>
          <w:szCs w:val="24"/>
        </w:rPr>
        <w:t xml:space="preserve"> ΜΗΤΑΡΑΚΗΣ: </w:t>
      </w:r>
      <w:r>
        <w:rPr>
          <w:rFonts w:eastAsia="Times New Roman" w:cs="Times New Roman"/>
          <w:szCs w:val="24"/>
        </w:rPr>
        <w:t>Ποιου έτους είναι ο νόμος που είπατε;</w:t>
      </w:r>
    </w:p>
    <w:p w14:paraId="4C8A83E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w:t>
      </w:r>
      <w:r>
        <w:rPr>
          <w:rFonts w:eastAsia="Times New Roman" w:cs="Times New Roman"/>
          <w:szCs w:val="24"/>
        </w:rPr>
        <w:t>α σας πω και κάτι άλλο -και τελειώνω με αυτό- για να δείτε ποιες ήταν οι κοινωνικές ευαισθησίες.</w:t>
      </w:r>
    </w:p>
    <w:p w14:paraId="4C8A83E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Τελειώστε κύριε συνάδελφε.</w:t>
      </w:r>
    </w:p>
    <w:p w14:paraId="4C8A83E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 xml:space="preserve">Κόψατε το </w:t>
      </w:r>
      <w:r>
        <w:rPr>
          <w:rFonts w:eastAsia="Times New Roman" w:cs="Times New Roman"/>
          <w:szCs w:val="24"/>
        </w:rPr>
        <w:t>επίδομα τοκετού σε γυναίκες</w:t>
      </w:r>
      <w:r>
        <w:rPr>
          <w:rFonts w:eastAsia="Times New Roman" w:cs="Times New Roman"/>
          <w:szCs w:val="24"/>
        </w:rPr>
        <w:t>,</w:t>
      </w:r>
      <w:r>
        <w:rPr>
          <w:rFonts w:eastAsia="Times New Roman" w:cs="Times New Roman"/>
          <w:szCs w:val="24"/>
        </w:rPr>
        <w:t xml:space="preserve"> γιατί έπρεπε, λέει, για να δικαιούνται το επίδομα τοκετού</w:t>
      </w:r>
      <w:r>
        <w:rPr>
          <w:rFonts w:eastAsia="Times New Roman" w:cs="Times New Roman"/>
          <w:szCs w:val="24"/>
        </w:rPr>
        <w:t>,</w:t>
      </w:r>
      <w:r>
        <w:rPr>
          <w:rFonts w:eastAsia="Times New Roman" w:cs="Times New Roman"/>
          <w:szCs w:val="24"/>
        </w:rPr>
        <w:t xml:space="preserve"> να γεννούν στον δρόμο ή στο χωράφι. Και μιλάτε για κοινωνική πολιτική.</w:t>
      </w:r>
    </w:p>
    <w:p w14:paraId="4C8A83E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Ακούστε! Είστε οι θύτες και όχι τα θύματα και αυτό πρέπει να το καταλάβετε και να ζητήσετε μια με</w:t>
      </w:r>
      <w:r>
        <w:rPr>
          <w:rFonts w:eastAsia="Times New Roman" w:cs="Times New Roman"/>
          <w:szCs w:val="24"/>
        </w:rPr>
        <w:t xml:space="preserve">γάλη συγγνώμη </w:t>
      </w:r>
      <w:r>
        <w:rPr>
          <w:rFonts w:eastAsia="Times New Roman" w:cs="Times New Roman"/>
          <w:szCs w:val="24"/>
        </w:rPr>
        <w:t xml:space="preserve">από </w:t>
      </w:r>
      <w:r>
        <w:rPr>
          <w:rFonts w:eastAsia="Times New Roman" w:cs="Times New Roman"/>
          <w:szCs w:val="24"/>
        </w:rPr>
        <w:t>τον ελληνικό λαό. Πρέπει να υπερψηφίσετε αυτό το νομοσχέδιο</w:t>
      </w:r>
      <w:r>
        <w:rPr>
          <w:rFonts w:eastAsia="Times New Roman" w:cs="Times New Roman"/>
          <w:szCs w:val="24"/>
        </w:rPr>
        <w:t>,</w:t>
      </w:r>
      <w:r>
        <w:rPr>
          <w:rFonts w:eastAsia="Times New Roman" w:cs="Times New Roman"/>
          <w:szCs w:val="24"/>
        </w:rPr>
        <w:t xml:space="preserve"> που βάζει ένα λιθαράκι για την αξιοπρέπεια του Έλληνα εργαζόμενου.</w:t>
      </w:r>
    </w:p>
    <w:p w14:paraId="4C8A83EA" w14:textId="77777777" w:rsidR="001C0F06" w:rsidRDefault="00267A1D">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C8A83E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 </w:t>
      </w:r>
      <w:proofErr w:type="spellStart"/>
      <w:r>
        <w:rPr>
          <w:rFonts w:eastAsia="Times New Roman" w:cs="Times New Roman"/>
          <w:szCs w:val="24"/>
        </w:rPr>
        <w:t>Βρούτσης</w:t>
      </w:r>
      <w:proofErr w:type="spellEnd"/>
      <w:r>
        <w:rPr>
          <w:rFonts w:eastAsia="Times New Roman" w:cs="Times New Roman"/>
          <w:szCs w:val="24"/>
        </w:rPr>
        <w:t xml:space="preserve"> έχει </w:t>
      </w:r>
      <w:r>
        <w:rPr>
          <w:rFonts w:eastAsia="Times New Roman" w:cs="Times New Roman"/>
          <w:szCs w:val="24"/>
        </w:rPr>
        <w:t>τον λόγο.</w:t>
      </w:r>
    </w:p>
    <w:p w14:paraId="4C8A83E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ΒΡΟΥΤΣΗΣ: </w:t>
      </w:r>
      <w:r>
        <w:rPr>
          <w:rFonts w:eastAsia="Times New Roman" w:cs="Times New Roman"/>
          <w:szCs w:val="24"/>
        </w:rPr>
        <w:t xml:space="preserve">Κύριε Πρόεδρε, ο κ. Πετρόπουλος υπέπεσε σε ολέθριες αντιφάσεις και ψέματα προς την ελληνική Βουλή </w:t>
      </w:r>
      <w:r>
        <w:rPr>
          <w:rFonts w:eastAsia="Times New Roman" w:cs="Times New Roman"/>
          <w:szCs w:val="24"/>
        </w:rPr>
        <w:t>κ</w:t>
      </w:r>
      <w:r>
        <w:rPr>
          <w:rFonts w:eastAsia="Times New Roman" w:cs="Times New Roman"/>
          <w:szCs w:val="24"/>
        </w:rPr>
        <w:t xml:space="preserve">αι το λέω αυτό, γιατί αυτή τη στιγμή απουσιάζει. Ήθελα να ακούσει αυτά που θα πω, αλλά δυστυχώς έχει φύγει. </w:t>
      </w:r>
    </w:p>
    <w:p w14:paraId="4C8A83E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Είπε προς τον </w:t>
      </w:r>
      <w:r>
        <w:rPr>
          <w:rFonts w:eastAsia="Times New Roman" w:cs="Times New Roman"/>
          <w:szCs w:val="24"/>
        </w:rPr>
        <w:t>ελληνικό λαό ότι οι επικουρικές συντάξεις δίνονται. Και ρωτάω: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2015 οι </w:t>
      </w:r>
      <w:proofErr w:type="spellStart"/>
      <w:r>
        <w:rPr>
          <w:rFonts w:eastAsia="Times New Roman" w:cs="Times New Roman"/>
          <w:szCs w:val="24"/>
        </w:rPr>
        <w:t>εκατόν</w:t>
      </w:r>
      <w:proofErr w:type="spellEnd"/>
      <w:r>
        <w:rPr>
          <w:rFonts w:eastAsia="Times New Roman" w:cs="Times New Roman"/>
          <w:szCs w:val="24"/>
        </w:rPr>
        <w:t xml:space="preserve"> είκοσι εννέα χιλιάδες παγωμένες συντάξεις πώς δίνονται, αφού δεν έχει βγει μαθηματικός τύπος, κυρία Υπουργέ Εργασίας; Πιστεύω ότι θα απαντήσετε εσείς μετά.</w:t>
      </w:r>
    </w:p>
    <w:p w14:paraId="4C8A83E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Δεύτερον. Κυρί</w:t>
      </w:r>
      <w:r>
        <w:rPr>
          <w:rFonts w:eastAsia="Times New Roman" w:cs="Times New Roman"/>
          <w:szCs w:val="24"/>
        </w:rPr>
        <w:t xml:space="preserve">ες και κύριοι συνάδελφοι, μόλις χθες το </w:t>
      </w:r>
      <w:proofErr w:type="spellStart"/>
      <w:r>
        <w:rPr>
          <w:rFonts w:eastAsia="Times New Roman" w:cs="Times New Roman"/>
          <w:szCs w:val="24"/>
          <w:lang w:val="en-US"/>
        </w:rPr>
        <w:t>Eurogroup</w:t>
      </w:r>
      <w:proofErr w:type="spellEnd"/>
      <w:r>
        <w:rPr>
          <w:rFonts w:eastAsia="Times New Roman" w:cs="Times New Roman"/>
          <w:szCs w:val="24"/>
        </w:rPr>
        <w:t xml:space="preserve"> είπε ότι παγώνει τη δόση στην Ελλάδα των 800 εκατομμυρίων ευρώ, επειδή λόγω ανικανότητας δεν έχουν αποδοθεί τα 5,4 εκατομμύρια ή μέρος αυτών προς τους οφειλέτες του δημοσίου προς τον ιδιωτικό τομέα. </w:t>
      </w:r>
    </w:p>
    <w:p w14:paraId="4C8A83E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w:t>
      </w:r>
      <w:r>
        <w:rPr>
          <w:rFonts w:eastAsia="Times New Roman" w:cs="Times New Roman"/>
          <w:b/>
          <w:szCs w:val="24"/>
        </w:rPr>
        <w:t xml:space="preserve">Σ ΜΑΝΤΑΣ: </w:t>
      </w:r>
      <w:r>
        <w:rPr>
          <w:rFonts w:eastAsia="Times New Roman" w:cs="Times New Roman"/>
          <w:szCs w:val="24"/>
        </w:rPr>
        <w:t>Πότε το είπε; Ποιο παγώνει;</w:t>
      </w:r>
    </w:p>
    <w:p w14:paraId="4C8A83F0" w14:textId="77777777" w:rsidR="001C0F06" w:rsidRDefault="00267A1D">
      <w:pPr>
        <w:spacing w:line="600" w:lineRule="auto"/>
        <w:ind w:firstLine="720"/>
        <w:jc w:val="center"/>
        <w:rPr>
          <w:rFonts w:eastAsia="Times New Roman" w:cs="Times New Roman"/>
          <w:szCs w:val="24"/>
        </w:rPr>
      </w:pPr>
      <w:r>
        <w:rPr>
          <w:rFonts w:eastAsia="Times New Roman" w:cs="Times New Roman"/>
          <w:szCs w:val="24"/>
        </w:rPr>
        <w:t xml:space="preserve">(Θόρυβος </w:t>
      </w:r>
      <w:r>
        <w:rPr>
          <w:rFonts w:eastAsia="Times New Roman" w:cs="Times New Roman"/>
          <w:szCs w:val="24"/>
        </w:rPr>
        <w:t xml:space="preserve">από </w:t>
      </w:r>
      <w:r>
        <w:rPr>
          <w:rFonts w:eastAsia="Times New Roman" w:cs="Times New Roman"/>
          <w:szCs w:val="24"/>
        </w:rPr>
        <w:t>την πτέρυγα του ΣΥΡΙΖΑ)</w:t>
      </w:r>
    </w:p>
    <w:p w14:paraId="4C8A83F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Ρωτάω το εξής: Αυτά τα λεφτά, κύριε Πρόεδρε, γιατί δεν πάνε προς τους δικαιούχους των τριακοσίων χιλιάδων συντάξεων; </w:t>
      </w:r>
    </w:p>
    <w:p w14:paraId="4C8A83F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ΜΕΡΟΠΗ ΤΖΟΥΦΗ: </w:t>
      </w:r>
      <w:r>
        <w:rPr>
          <w:rFonts w:eastAsia="Times New Roman" w:cs="Times New Roman"/>
          <w:szCs w:val="24"/>
        </w:rPr>
        <w:t>Στοιχεία έχετε; Αν έχετε, να τ</w:t>
      </w:r>
      <w:r>
        <w:rPr>
          <w:rFonts w:eastAsia="Times New Roman" w:cs="Times New Roman"/>
          <w:szCs w:val="24"/>
        </w:rPr>
        <w:t>α καταθέσετε.</w:t>
      </w:r>
    </w:p>
    <w:p w14:paraId="4C8A83F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Και πάω στο επόμενο. </w:t>
      </w:r>
    </w:p>
    <w:p w14:paraId="4C8A83F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Έκανε μία απαράδεκτη δήλωση ο κ. Πετρόπουλος. Άφησε να εννοηθεί ότι μέχρι το 2019 θα διορθώσει τις συντάξεις, θα τις αυξήσει, τη στιγμή που την 1</w:t>
      </w:r>
      <w:r>
        <w:rPr>
          <w:rFonts w:eastAsia="Times New Roman" w:cs="Times New Roman"/>
          <w:szCs w:val="24"/>
          <w:vertAlign w:val="superscript"/>
        </w:rPr>
        <w:t>η</w:t>
      </w:r>
      <w:r>
        <w:rPr>
          <w:rFonts w:eastAsia="Times New Roman" w:cs="Times New Roman"/>
          <w:szCs w:val="24"/>
        </w:rPr>
        <w:t xml:space="preserve"> Ιανουαρίου του 2019 θα κοπούν δύο με τρεις συντάξεις.</w:t>
      </w:r>
    </w:p>
    <w:p w14:paraId="4C8A83F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ρχομαι τώρα προς την κυρία Υπουργό. Εγώ δεν ξέρω την πολιτική διαδικασία και είναι πρωτόγνωρη για εμένα να κλείνει η Υπουργός τη συζήτηση. Όμως θέλω να πω ότι εγώ αυτό το μεταφράζω ως πολιτική υπεκφυγή ή πολιτική δειλία, διότι δεν θα υπάρξει αντίλογος. Λεί</w:t>
      </w:r>
      <w:r>
        <w:rPr>
          <w:rFonts w:eastAsia="Times New Roman" w:cs="Times New Roman"/>
          <w:szCs w:val="24"/>
        </w:rPr>
        <w:t>πουν τώρα οι Βουλευτές, δεν υπάρχουν άλλοι ομιλητές, άρα σε ό,τι πει η Υπουργός δεν θα έχει αντίλογο. Αυτή είναι η δημοκρατία του ΣΥΡΙΖΑ! Την αντιπαρέρχομαι.</w:t>
      </w:r>
    </w:p>
    <w:p w14:paraId="4C8A83F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Ακούστε όμως. Άδειο το πουκάμισο, κυρία Υπουργέ. Σήμερα διασυρθήκατε προσωπικά για ακόμη μία φορά.</w:t>
      </w:r>
      <w:r>
        <w:rPr>
          <w:rFonts w:eastAsia="Times New Roman" w:cs="Times New Roman"/>
          <w:szCs w:val="24"/>
        </w:rPr>
        <w:t xml:space="preserve"> Αποσύρατε τις εμβληματικές σας διατάξεις μέσα από το νομοσχέδιο, </w:t>
      </w:r>
      <w:r>
        <w:rPr>
          <w:rFonts w:eastAsia="Times New Roman" w:cs="Times New Roman"/>
          <w:szCs w:val="24"/>
        </w:rPr>
        <w:t>σ</w:t>
      </w:r>
      <w:r>
        <w:rPr>
          <w:rFonts w:eastAsia="Times New Roman" w:cs="Times New Roman"/>
          <w:szCs w:val="24"/>
        </w:rPr>
        <w:t xml:space="preserve">το οποίο φέρατε και μέχρι τώρα, πριν από λίγο, και την προσωπική σας τροπολογία. Δεν υπάρχει τέτοιο προηγούμενο. </w:t>
      </w:r>
    </w:p>
    <w:p w14:paraId="4C8A83F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w:t>
      </w:r>
      <w:r>
        <w:rPr>
          <w:rFonts w:eastAsia="Times New Roman" w:cs="Times New Roman"/>
          <w:szCs w:val="24"/>
        </w:rPr>
        <w:t>ουλευτή)</w:t>
      </w:r>
    </w:p>
    <w:p w14:paraId="4C8A83F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Η Υπουργός απέσυρε μόλις έφερε -αυτό δεν έχει προηγούμενο- την προσωπική τροπολογία, την τετρασέλιδη τροπολογία περί δόλου μαζί με τις άλλες διατάξεις του νόμου που απέσυρε. Αυτό κάτι σημαίνει. Μας επιβεβαιώνει ότι είναι πρόχειρο. Δεν θέλω να σκεφ</w:t>
      </w:r>
      <w:r>
        <w:rPr>
          <w:rFonts w:eastAsia="Times New Roman" w:cs="Times New Roman"/>
          <w:szCs w:val="24"/>
        </w:rPr>
        <w:t>τώ κάτι άλλο. Καταλαβαίνετε τι εννοώ. Ουσιαστικά είναι μια οπισθοχώρηση εκ μέρους της Κυβέρνησης.</w:t>
      </w:r>
    </w:p>
    <w:p w14:paraId="4C8A83F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Θέλω να πω και κάτι ακόμη, το οποίο θεωρώ, επίσης, σοβαρό. Επειδή αυτή η συζήτηση ήταν κατ’ εξοχήν ένα ζήτημα για την εργασία, παρ</w:t>
      </w:r>
      <w:r>
        <w:rPr>
          <w:rFonts w:eastAsia="Times New Roman" w:cs="Times New Roman"/>
          <w:szCs w:val="24"/>
        </w:rPr>
        <w:t xml:space="preserve">’ </w:t>
      </w:r>
      <w:r>
        <w:rPr>
          <w:rFonts w:eastAsia="Times New Roman" w:cs="Times New Roman"/>
          <w:szCs w:val="24"/>
        </w:rPr>
        <w:t xml:space="preserve">ότι ήταν ένα ασφαλιστικό </w:t>
      </w:r>
      <w:r>
        <w:rPr>
          <w:rFonts w:eastAsia="Times New Roman" w:cs="Times New Roman"/>
          <w:szCs w:val="24"/>
        </w:rPr>
        <w:t xml:space="preserve">νομοσχέδιο, θα ήθελα να πω στον κ. Πετρόπουλο ότι είναι το δέκατο έβδομο ασφαλιστικό νομοσχέδιο σε δεκαεννέα μήνες. Κάθε μήνα διορθώνουν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Περίπου κάθε μήνα και ένα νομοσχέδιο για τον </w:t>
      </w:r>
      <w:proofErr w:type="spellStart"/>
      <w:r>
        <w:rPr>
          <w:rFonts w:eastAsia="Times New Roman" w:cs="Times New Roman"/>
          <w:szCs w:val="24"/>
        </w:rPr>
        <w:t>Κατρούγκαλο</w:t>
      </w:r>
      <w:proofErr w:type="spellEnd"/>
      <w:r>
        <w:rPr>
          <w:rFonts w:eastAsia="Times New Roman" w:cs="Times New Roman"/>
          <w:szCs w:val="24"/>
        </w:rPr>
        <w:t>.</w:t>
      </w:r>
    </w:p>
    <w:p w14:paraId="4C8A83F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Βάλτε</w:t>
      </w:r>
      <w:r>
        <w:rPr>
          <w:rFonts w:eastAsia="Times New Roman" w:cs="Times New Roman"/>
          <w:szCs w:val="24"/>
        </w:rPr>
        <w:t xml:space="preserve"> τελεία, κύριε συνάδελφε.</w:t>
      </w:r>
    </w:p>
    <w:p w14:paraId="4C8A83F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ΒΡΟΥΤΣΗΣ: </w:t>
      </w:r>
      <w:r>
        <w:rPr>
          <w:rFonts w:eastAsia="Times New Roman" w:cs="Times New Roman"/>
          <w:szCs w:val="24"/>
        </w:rPr>
        <w:t>Κατέθεσα έναν πίνακα σχετικά με το ότι παραλάβαμε την αδήλωτη εργασία στο 40% και την παραδώσαμε στο 13%. Πέρασαν δύο ημέρες και η Υπουργός δεν απάντησε, πρώτον, γιατί τρία χρόνια…</w:t>
      </w:r>
    </w:p>
    <w:p w14:paraId="4C8A83F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Μπορεί να απαντήσει τώρα.</w:t>
      </w:r>
    </w:p>
    <w:p w14:paraId="4C8A83F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…δεν έχει ξαναεμφανίσει τα στοιχεία και δεύτερον, ποιο είναι το ύψος της αδήλωτης εργασίας σήμερα.</w:t>
      </w:r>
    </w:p>
    <w:p w14:paraId="4C8A83F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Ευχαριστώ πολύ.</w:t>
      </w:r>
    </w:p>
    <w:p w14:paraId="4C8A83F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Και εμείς.</w:t>
      </w:r>
    </w:p>
    <w:p w14:paraId="4C8A840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Χριστοφιλοπούλου</w:t>
      </w:r>
      <w:proofErr w:type="spellEnd"/>
      <w:r>
        <w:rPr>
          <w:rFonts w:eastAsia="Times New Roman" w:cs="Times New Roman"/>
          <w:szCs w:val="24"/>
        </w:rPr>
        <w:t xml:space="preserve"> έχει τον λόγο για δύο λεπτά.</w:t>
      </w:r>
    </w:p>
    <w:p w14:paraId="4C8A840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Κύριε Πρόεδρε, ζητώ ισότητα. Επειδή θα τοποθετηθώ και επί των τροπολογιών του κ. </w:t>
      </w:r>
      <w:proofErr w:type="spellStart"/>
      <w:r>
        <w:rPr>
          <w:rFonts w:eastAsia="Times New Roman" w:cs="Times New Roman"/>
          <w:szCs w:val="24"/>
        </w:rPr>
        <w:t>Βαρδάκη</w:t>
      </w:r>
      <w:proofErr w:type="spellEnd"/>
      <w:r>
        <w:rPr>
          <w:rFonts w:eastAsia="Times New Roman" w:cs="Times New Roman"/>
          <w:szCs w:val="24"/>
        </w:rPr>
        <w:t xml:space="preserve"> και επί της δικής μας τροπολογίας, ζητώ ισότητα των όπλων, ζητώ τουλάχιστον τέσσερα λεπτά. Παρακαλώ, κύριε Πρόεδρε, να έχουμε όλοι ίσες δυν</w:t>
      </w:r>
      <w:r>
        <w:rPr>
          <w:rFonts w:eastAsia="Times New Roman" w:cs="Times New Roman"/>
          <w:szCs w:val="24"/>
        </w:rPr>
        <w:t xml:space="preserve">ατότητες. </w:t>
      </w:r>
    </w:p>
    <w:p w14:paraId="4C8A840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Συνεχίστε, κυρία </w:t>
      </w:r>
      <w:proofErr w:type="spellStart"/>
      <w:r>
        <w:rPr>
          <w:rFonts w:eastAsia="Times New Roman" w:cs="Times New Roman"/>
          <w:szCs w:val="24"/>
        </w:rPr>
        <w:t>Χριστοφιλοπούλου</w:t>
      </w:r>
      <w:proofErr w:type="spellEnd"/>
      <w:r>
        <w:rPr>
          <w:rFonts w:eastAsia="Times New Roman" w:cs="Times New Roman"/>
          <w:szCs w:val="24"/>
        </w:rPr>
        <w:t xml:space="preserve">. </w:t>
      </w:r>
    </w:p>
    <w:p w14:paraId="4C8A840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Ας ξεκινήσω με τις τροπολογίες. </w:t>
      </w:r>
    </w:p>
    <w:p w14:paraId="4C8A840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Θεωρώ ότι και οι δυο τροπολογίες που κατατέθηκαν από τον κ. </w:t>
      </w:r>
      <w:proofErr w:type="spellStart"/>
      <w:r>
        <w:rPr>
          <w:rFonts w:eastAsia="Times New Roman" w:cs="Times New Roman"/>
          <w:szCs w:val="24"/>
        </w:rPr>
        <w:t>Βαρδάκη</w:t>
      </w:r>
      <w:proofErr w:type="spellEnd"/>
      <w:r>
        <w:rPr>
          <w:rFonts w:eastAsia="Times New Roman" w:cs="Times New Roman"/>
          <w:szCs w:val="24"/>
        </w:rPr>
        <w:t xml:space="preserve"> είναι θετικές και εμείς, ως Δημοκρατική Συμπαρά</w:t>
      </w:r>
      <w:r>
        <w:rPr>
          <w:rFonts w:eastAsia="Times New Roman" w:cs="Times New Roman"/>
          <w:szCs w:val="24"/>
        </w:rPr>
        <w:t xml:space="preserve">ταξη, δεν πρόκειται να πούμε ότι δεν ψηφίζουμε κάτι θετικό, επειδή το φέρνει η Κυβέρνηση και είμαστε Αντιπολίτευση. Ένα το κρατούμενο. </w:t>
      </w:r>
    </w:p>
    <w:p w14:paraId="4C8A840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Δεύτερον, κύριε Πρόεδρε, κυρίες Υπουργοί, η τροπολογία της Δημοκρατικής Συμπαράταξης έχει ένα φλέγον, κοινωνικό, άδικο ζ</w:t>
      </w:r>
      <w:r>
        <w:rPr>
          <w:rFonts w:eastAsia="Times New Roman" w:cs="Times New Roman"/>
          <w:szCs w:val="24"/>
        </w:rPr>
        <w:t xml:space="preserve">ήτημα, ένα από τα πάρα πολλά ανομήματα του τερατουργήματος που είναι ο νόμος </w:t>
      </w:r>
      <w:proofErr w:type="spellStart"/>
      <w:r>
        <w:rPr>
          <w:rFonts w:eastAsia="Times New Roman" w:cs="Times New Roman"/>
          <w:szCs w:val="24"/>
        </w:rPr>
        <w:t>Κατρούγκαλου</w:t>
      </w:r>
      <w:proofErr w:type="spellEnd"/>
      <w:r>
        <w:rPr>
          <w:rFonts w:eastAsia="Times New Roman" w:cs="Times New Roman"/>
          <w:szCs w:val="24"/>
        </w:rPr>
        <w:t xml:space="preserve">, που αφορά τις χήρες. </w:t>
      </w:r>
    </w:p>
    <w:p w14:paraId="4C8A840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Ακούσαμε εδώ, κύριε Πρόεδρε, τον κ. Πετρόπουλο που έχει φύγει, να λέει ότι το ζήτημα θα προκύψει το 2019. Σας παρακαλώ θερμά, κυρία Υπουργέ, δε</w:t>
      </w:r>
      <w:r>
        <w:rPr>
          <w:rFonts w:eastAsia="Times New Roman" w:cs="Times New Roman"/>
          <w:szCs w:val="24"/>
        </w:rPr>
        <w:t xml:space="preserve">χθείτε τον </w:t>
      </w:r>
      <w:r>
        <w:rPr>
          <w:rFonts w:eastAsia="Times New Roman" w:cs="Times New Roman"/>
          <w:szCs w:val="24"/>
        </w:rPr>
        <w:t>σ</w:t>
      </w:r>
      <w:r>
        <w:rPr>
          <w:rFonts w:eastAsia="Times New Roman" w:cs="Times New Roman"/>
          <w:szCs w:val="24"/>
        </w:rPr>
        <w:t xml:space="preserve">ύλλογο που έχουν συναπαρτίσει αυτές οι γυναίκες, για να σας πουν οι ίδιες περί τίνος πρόκειται, τι ζουν και πώς </w:t>
      </w:r>
      <w:proofErr w:type="spellStart"/>
      <w:r>
        <w:rPr>
          <w:rFonts w:eastAsia="Times New Roman" w:cs="Times New Roman"/>
          <w:szCs w:val="24"/>
        </w:rPr>
        <w:t>φτωχοποιούνται</w:t>
      </w:r>
      <w:proofErr w:type="spellEnd"/>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πειδή και δικοί σας Βουλευτές έστειλαν το θέμα, παρακαλώ θερμά, έστω και την </w:t>
      </w:r>
      <w:r>
        <w:rPr>
          <w:rFonts w:eastAsia="Times New Roman" w:cs="Times New Roman"/>
          <w:szCs w:val="24"/>
        </w:rPr>
        <w:lastRenderedPageBreak/>
        <w:t>τελευταία στιγμή να κάνετε δεκτή την τ</w:t>
      </w:r>
      <w:r>
        <w:rPr>
          <w:rFonts w:eastAsia="Times New Roman" w:cs="Times New Roman"/>
          <w:szCs w:val="24"/>
        </w:rPr>
        <w:t>ροπολογία της Δημοκρατικής Συμπαράταξης που αφορά τις χήρες, αλλά αφορά και τη δυνατότητα οι ασφαλισμένοι στον ΟΑΕΕ</w:t>
      </w:r>
      <w:r>
        <w:rPr>
          <w:rFonts w:eastAsia="Times New Roman" w:cs="Times New Roman"/>
          <w:szCs w:val="24"/>
        </w:rPr>
        <w:t>,</w:t>
      </w:r>
      <w:r>
        <w:rPr>
          <w:rFonts w:eastAsia="Times New Roman" w:cs="Times New Roman"/>
          <w:szCs w:val="24"/>
        </w:rPr>
        <w:t xml:space="preserve"> να έχουν μια αξιοπρεπή ρύθμιση οφειλών. Νομίζω ότι αυτά τα δύο ζητήματα είναι μείζονα. </w:t>
      </w:r>
    </w:p>
    <w:p w14:paraId="4C8A840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w:t>
      </w:r>
      <w:r>
        <w:rPr>
          <w:rFonts w:eastAsia="Times New Roman" w:cs="Times New Roman"/>
          <w:szCs w:val="24"/>
        </w:rPr>
        <w:t>χρόνου της κυρίας Βουλευτού)</w:t>
      </w:r>
    </w:p>
    <w:p w14:paraId="4C8A840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Κύριε Πρόεδρε, βλέπετε ότι προχωρώ πολύ γρήγορα στα θέματα.</w:t>
      </w:r>
    </w:p>
    <w:p w14:paraId="4C8A840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Περνώ τώρα στο δίλεπτο-τρίλεπτο που έχω για να σχολιάσω, κλείνοντας αυτό το νομοσχέδιο.</w:t>
      </w:r>
    </w:p>
    <w:p w14:paraId="4C8A840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Είναι σαφές ότι ούτε θέλατε τον κοινωνικό διάλογο και ούτε τον επιδιώξατε, γιατ</w:t>
      </w:r>
      <w:r>
        <w:rPr>
          <w:rFonts w:eastAsia="Times New Roman" w:cs="Times New Roman"/>
          <w:szCs w:val="24"/>
        </w:rPr>
        <w:t xml:space="preserve">ί τελευταία στιγμή φωνάξατε και ακούσαμε τριάντα φορείς μέσα σε ένα απόγευμα. </w:t>
      </w:r>
    </w:p>
    <w:p w14:paraId="4C8A840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Σας παρακαλώ θερμά</w:t>
      </w:r>
      <w:r>
        <w:rPr>
          <w:rFonts w:eastAsia="Times New Roman" w:cs="Times New Roman"/>
          <w:szCs w:val="24"/>
        </w:rPr>
        <w:t>,</w:t>
      </w:r>
      <w:r>
        <w:rPr>
          <w:rFonts w:eastAsia="Times New Roman" w:cs="Times New Roman"/>
          <w:szCs w:val="24"/>
        </w:rPr>
        <w:t xml:space="preserve"> να μη μας λέτε ότι στείλατε στην ΟΚΕ. Ο νόμος λέει τι χρειάζεται η ΟΚΕ, για να μπορέσει να υπάρξει η ουσιαστική διαδικασία της επεξεργασίας του νομοσχεδίου α</w:t>
      </w:r>
      <w:r>
        <w:rPr>
          <w:rFonts w:eastAsia="Times New Roman" w:cs="Times New Roman"/>
          <w:szCs w:val="24"/>
        </w:rPr>
        <w:t>πό τις δικές της υπηρεσίες και της συζήτησης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ΟΚΕ όλων των φορέων, εργοδοτικών και εργατικών. Καταλαβαίνετε, κυρία Υπουργέ, και είμαι σίγουρη ότι έχετε διαβάσει τον </w:t>
      </w:r>
      <w:r>
        <w:rPr>
          <w:rFonts w:eastAsia="Times New Roman" w:cs="Times New Roman"/>
          <w:szCs w:val="24"/>
        </w:rPr>
        <w:lastRenderedPageBreak/>
        <w:t xml:space="preserve">νόμο. Για το νομοσχέδιο που στείλατε στην ΟΚΕ, εάν θέλατε κοινωνικό διάλογο </w:t>
      </w:r>
      <w:r>
        <w:rPr>
          <w:rFonts w:eastAsia="Times New Roman" w:cs="Times New Roman"/>
          <w:szCs w:val="24"/>
        </w:rPr>
        <w:t>ουσίας και απόψεις ουσίας από τους κοινωνικούς ετ</w:t>
      </w:r>
      <w:r>
        <w:rPr>
          <w:rFonts w:eastAsia="Times New Roman" w:cs="Times New Roman"/>
          <w:szCs w:val="24"/>
        </w:rPr>
        <w:t>αί</w:t>
      </w:r>
      <w:r>
        <w:rPr>
          <w:rFonts w:eastAsia="Times New Roman" w:cs="Times New Roman"/>
          <w:szCs w:val="24"/>
        </w:rPr>
        <w:t>ρους</w:t>
      </w:r>
      <w:r>
        <w:rPr>
          <w:rFonts w:eastAsia="Times New Roman" w:cs="Times New Roman"/>
          <w:szCs w:val="24"/>
        </w:rPr>
        <w:t>,</w:t>
      </w:r>
      <w:r>
        <w:rPr>
          <w:rFonts w:eastAsia="Times New Roman" w:cs="Times New Roman"/>
          <w:szCs w:val="24"/>
        </w:rPr>
        <w:t xml:space="preserve"> επεξεργασμένες λέει ο νόμος -και ο κ. </w:t>
      </w:r>
      <w:proofErr w:type="spellStart"/>
      <w:r>
        <w:rPr>
          <w:rFonts w:eastAsia="Times New Roman" w:cs="Times New Roman"/>
          <w:szCs w:val="24"/>
        </w:rPr>
        <w:t>Βαρδάκης</w:t>
      </w:r>
      <w:proofErr w:type="spellEnd"/>
      <w:r>
        <w:rPr>
          <w:rFonts w:eastAsia="Times New Roman" w:cs="Times New Roman"/>
          <w:szCs w:val="24"/>
        </w:rPr>
        <w:t>, που είναι εισηγητής και ως συνδικαλιστικό στέλεχος που ήταν το γνωρίζει πολύ καλά- ότι χρειάζονται τουλάχιστον τριάντα ημέρες πριν έως και σαράντα. Άρα</w:t>
      </w:r>
      <w:r>
        <w:rPr>
          <w:rFonts w:eastAsia="Times New Roman" w:cs="Times New Roman"/>
          <w:szCs w:val="24"/>
        </w:rPr>
        <w:t xml:space="preserve"> μη μας λέτε αυτά τα πράγματα. Δεν θέλατε. Φάνηκε ότι θέλατε τελευταία στιγμή να φέρετε κάποιες θετικές διατάξεις, για να «μπαλώσετε» την κατάσταση, για να μπορεί ο κ. Τσίπρας να πάει στην ΔΕΘ και να πει κάτι, γιατί όπως είπα πριν</w:t>
      </w:r>
      <w:r>
        <w:rPr>
          <w:rFonts w:eastAsia="Times New Roman" w:cs="Times New Roman"/>
          <w:szCs w:val="24"/>
        </w:rPr>
        <w:t>,</w:t>
      </w:r>
      <w:r>
        <w:rPr>
          <w:rFonts w:eastAsia="Times New Roman" w:cs="Times New Roman"/>
          <w:szCs w:val="24"/>
        </w:rPr>
        <w:t xml:space="preserve"> ο βασιλιάς είναι γυμνός.</w:t>
      </w:r>
      <w:r>
        <w:rPr>
          <w:rFonts w:eastAsia="Times New Roman" w:cs="Times New Roman"/>
          <w:szCs w:val="24"/>
        </w:rPr>
        <w:t xml:space="preserve"> </w:t>
      </w:r>
    </w:p>
    <w:p w14:paraId="4C8A840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Κλείνοντας, εγώ αναρωτιέμαι κάτι τελευταίο</w:t>
      </w:r>
      <w:r>
        <w:rPr>
          <w:rFonts w:eastAsia="Times New Roman" w:cs="Times New Roman"/>
          <w:szCs w:val="24"/>
        </w:rPr>
        <w:t>.</w:t>
      </w:r>
      <w:r>
        <w:rPr>
          <w:rFonts w:eastAsia="Times New Roman" w:cs="Times New Roman"/>
          <w:szCs w:val="24"/>
        </w:rPr>
        <w:t xml:space="preserve"> Τι ήταν αυτό που σας έκανε να αποσύρετε μια κατά τα άλλα θετική διάταξη; Γιατί την αποσύρατε; </w:t>
      </w:r>
      <w:r>
        <w:rPr>
          <w:rFonts w:eastAsia="Times New Roman" w:cs="Times New Roman"/>
          <w:szCs w:val="24"/>
        </w:rPr>
        <w:t>Μ</w:t>
      </w:r>
      <w:r>
        <w:rPr>
          <w:rFonts w:eastAsia="Times New Roman" w:cs="Times New Roman"/>
          <w:szCs w:val="24"/>
        </w:rPr>
        <w:t>ιλώ, κυρίες και κύριοι συνάδελφοι, για τη διάταξη για τη διαβούλευση. Πάλι για τη διαβούλευση εντός της πρωτοβάθμια</w:t>
      </w:r>
      <w:r>
        <w:rPr>
          <w:rFonts w:eastAsia="Times New Roman" w:cs="Times New Roman"/>
          <w:szCs w:val="24"/>
        </w:rPr>
        <w:t>ς μονάδας που είναι η κάθε επιχείρηση, που υπάρχει από τον δικό μας νόμο, τον οποίο επεκτείνατε και εμείς είπαμε ότι είναι σωστό. Είναι σωστό, διότι έχει νόημα οι εργαζόμενοι να μπορούν</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αποδεικνύουν ότι έλαβαν γνώση της διαβούλευσης και ότι</w:t>
      </w:r>
      <w:r>
        <w:rPr>
          <w:rFonts w:eastAsia="Times New Roman" w:cs="Times New Roman"/>
          <w:szCs w:val="24"/>
        </w:rPr>
        <w:t xml:space="preserve"> έγινε πραγματικά. </w:t>
      </w:r>
    </w:p>
    <w:p w14:paraId="4C8A840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Γιατί, λοιπόν, αποσύρθηκε αυτό; Εγώ θέλω να μου πείτε. Σας ρώτησα και πριν κατ’ ιδίαν, αλλά νομίζω ότι πρέπει να το θέσω αυτό στο κλείσιμο του νομοσχεδίου, γιατί θεωρώ ότι είναι ντροπή και αποδεικνύει ακριβώς ότι αυτό το νομοσχέδιο ήρθε</w:t>
      </w:r>
      <w:r>
        <w:rPr>
          <w:rFonts w:eastAsia="Times New Roman" w:cs="Times New Roman"/>
          <w:szCs w:val="24"/>
        </w:rPr>
        <w:t xml:space="preserve"> τελευταία στιγμή</w:t>
      </w:r>
      <w:r>
        <w:rPr>
          <w:rFonts w:eastAsia="Times New Roman" w:cs="Times New Roman"/>
          <w:szCs w:val="24"/>
        </w:rPr>
        <w:t>,</w:t>
      </w:r>
      <w:r>
        <w:rPr>
          <w:rFonts w:eastAsia="Times New Roman" w:cs="Times New Roman"/>
          <w:szCs w:val="24"/>
        </w:rPr>
        <w:t xml:space="preserve"> να «μπαλώσει» αυτά που δεν «μπαλώνονται». Μας ακούει κόσμος, μας ακούν συνταξιούχοι, νέοι άνθρωποι. Όσον αφορά στις </w:t>
      </w:r>
      <w:proofErr w:type="spellStart"/>
      <w:r>
        <w:rPr>
          <w:rFonts w:eastAsia="Times New Roman" w:cs="Times New Roman"/>
          <w:szCs w:val="24"/>
        </w:rPr>
        <w:t>μικροθετικές</w:t>
      </w:r>
      <w:proofErr w:type="spellEnd"/>
      <w:r>
        <w:rPr>
          <w:rFonts w:eastAsia="Times New Roman" w:cs="Times New Roman"/>
          <w:szCs w:val="24"/>
        </w:rPr>
        <w:t xml:space="preserve"> διατάξεις, ξαναλέω ότι εμείς θα σταθούμε θετικά στις θετικές, αλλά όταν μια θετική διάταξη τελευταία στιγμή </w:t>
      </w:r>
      <w:r>
        <w:rPr>
          <w:rFonts w:eastAsia="Times New Roman" w:cs="Times New Roman"/>
          <w:szCs w:val="24"/>
        </w:rPr>
        <w:t>την παίρνεις και την αποσύρεις, κάτι συμβαίνει. Υποχρεούστε, κυρία Υπουργέ</w:t>
      </w:r>
      <w:r>
        <w:rPr>
          <w:rFonts w:eastAsia="Times New Roman" w:cs="Times New Roman"/>
          <w:szCs w:val="24"/>
        </w:rPr>
        <w:t>,</w:t>
      </w:r>
      <w:r>
        <w:rPr>
          <w:rFonts w:eastAsia="Times New Roman" w:cs="Times New Roman"/>
          <w:szCs w:val="24"/>
        </w:rPr>
        <w:t xml:space="preserve"> να μας πείτε γιατί</w:t>
      </w:r>
      <w:r>
        <w:rPr>
          <w:rFonts w:eastAsia="Times New Roman" w:cs="Times New Roman"/>
          <w:szCs w:val="24"/>
        </w:rPr>
        <w:t>,</w:t>
      </w:r>
      <w:r>
        <w:rPr>
          <w:rFonts w:eastAsia="Times New Roman" w:cs="Times New Roman"/>
          <w:szCs w:val="24"/>
        </w:rPr>
        <w:t xml:space="preserve"> και να δώσετε στη Βουλή των Ελλήνων τη διασφάλιση και τη διαβεβαίωση ότι θα τη φέρετε αυτή τη διάταξη και πότε θα τη φέρετε. </w:t>
      </w:r>
    </w:p>
    <w:p w14:paraId="4C8A840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4C8A840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ΕΔΡΕΥΩΝ (Γεώργιος Βαρεμένος): </w:t>
      </w: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xml:space="preserve">, έχετε τον λόγο για δυο λεπτά. </w:t>
      </w:r>
    </w:p>
    <w:p w14:paraId="4C8A841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Κυρία Υπουργέ, φέραμε τις τέσσερις τροπολογίες. Τις απορρίψατε. Εάν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έχετε πρόθεση να συμβάλλετε </w:t>
      </w:r>
      <w:r>
        <w:rPr>
          <w:rFonts w:eastAsia="Times New Roman" w:cs="Times New Roman"/>
          <w:szCs w:val="24"/>
        </w:rPr>
        <w:t xml:space="preserve">ως </w:t>
      </w:r>
      <w:r>
        <w:rPr>
          <w:rFonts w:eastAsia="Times New Roman" w:cs="Times New Roman"/>
          <w:szCs w:val="24"/>
        </w:rPr>
        <w:t>Κυβέρνηση στην καταβολή των δεδουλευμένων ως απαράβα</w:t>
      </w:r>
      <w:r>
        <w:rPr>
          <w:rFonts w:eastAsia="Times New Roman" w:cs="Times New Roman"/>
          <w:szCs w:val="24"/>
        </w:rPr>
        <w:t xml:space="preserve">τη υποχρέωση του όποιου εργοδότη, τότε </w:t>
      </w:r>
      <w:r>
        <w:rPr>
          <w:rFonts w:eastAsia="Times New Roman" w:cs="Times New Roman"/>
          <w:szCs w:val="24"/>
        </w:rPr>
        <w:lastRenderedPageBreak/>
        <w:t xml:space="preserve">οφείλετε να δείτε τι είναι αυτό που λείπει και δεν υλοποιείται το αυτόφωρο για τη μη καταβολή των δεδουλευμένων. </w:t>
      </w:r>
    </w:p>
    <w:p w14:paraId="4C8A841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Γιατί δεν υλοποιείται; Τι επικαλούνται οι εισαγγελείς; Επικαλούνται ακριβώς αυτό που σας λέμε, τη δήλη </w:t>
      </w:r>
      <w:r>
        <w:rPr>
          <w:rFonts w:eastAsia="Times New Roman" w:cs="Times New Roman"/>
          <w:szCs w:val="24"/>
        </w:rPr>
        <w:t xml:space="preserve">ημέρα, που μέσα από την τροπολογία μας αυτό αντιμετωπίζεται. </w:t>
      </w:r>
    </w:p>
    <w:p w14:paraId="4C8A841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Εσείς λέτε ότι ο νόμος το προβλέπει. Όμως αυτό επικαλούνται και δεν υλοποιούν το αυτόφωρο, με αποτέλεσμα κανείς να μην πληρώνει και κανείς να μην έχει καμ</w:t>
      </w:r>
      <w:r>
        <w:rPr>
          <w:rFonts w:eastAsia="Times New Roman" w:cs="Times New Roman"/>
          <w:szCs w:val="24"/>
        </w:rPr>
        <w:t>μιά</w:t>
      </w:r>
      <w:r>
        <w:rPr>
          <w:rFonts w:eastAsia="Times New Roman" w:cs="Times New Roman"/>
          <w:szCs w:val="24"/>
        </w:rPr>
        <w:t xml:space="preserve"> ποινή. </w:t>
      </w:r>
    </w:p>
    <w:p w14:paraId="4C8A841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Αυτό, λοιπόν, είναι ένα ζήτη</w:t>
      </w:r>
      <w:r>
        <w:rPr>
          <w:rFonts w:eastAsia="Times New Roman" w:cs="Times New Roman"/>
          <w:szCs w:val="24"/>
        </w:rPr>
        <w:t>μα. Εάν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λοιπόν θέλετε, πρέπει να κάνετε αποδεκτή την τροπολογία μας. </w:t>
      </w:r>
    </w:p>
    <w:p w14:paraId="4C8A841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Όσον αφορά το </w:t>
      </w:r>
      <w:r>
        <w:rPr>
          <w:rFonts w:eastAsia="Times New Roman" w:cs="Times New Roman"/>
          <w:szCs w:val="24"/>
        </w:rPr>
        <w:t>Ε</w:t>
      </w:r>
      <w:r>
        <w:rPr>
          <w:rFonts w:eastAsia="Times New Roman" w:cs="Times New Roman"/>
          <w:szCs w:val="24"/>
        </w:rPr>
        <w:t xml:space="preserve">ταιρικό </w:t>
      </w:r>
      <w:r>
        <w:rPr>
          <w:rFonts w:eastAsia="Times New Roman" w:cs="Times New Roman"/>
          <w:szCs w:val="24"/>
        </w:rPr>
        <w:t>Δ</w:t>
      </w:r>
      <w:r>
        <w:rPr>
          <w:rFonts w:eastAsia="Times New Roman" w:cs="Times New Roman"/>
          <w:szCs w:val="24"/>
        </w:rPr>
        <w:t xml:space="preserve">ίκαιο, μιλάμε για την επέκταση της ευθύνης στους μετόχους, και λέτε ότι το </w:t>
      </w:r>
      <w:r>
        <w:rPr>
          <w:rFonts w:eastAsia="Times New Roman" w:cs="Times New Roman"/>
          <w:szCs w:val="24"/>
        </w:rPr>
        <w:t>Ε</w:t>
      </w:r>
      <w:r>
        <w:rPr>
          <w:rFonts w:eastAsia="Times New Roman" w:cs="Times New Roman"/>
          <w:szCs w:val="24"/>
        </w:rPr>
        <w:t xml:space="preserve">ταιρικό </w:t>
      </w:r>
      <w:r>
        <w:rPr>
          <w:rFonts w:eastAsia="Times New Roman" w:cs="Times New Roman"/>
          <w:szCs w:val="24"/>
        </w:rPr>
        <w:t>Δ</w:t>
      </w:r>
      <w:r>
        <w:rPr>
          <w:rFonts w:eastAsia="Times New Roman" w:cs="Times New Roman"/>
          <w:szCs w:val="24"/>
        </w:rPr>
        <w:t xml:space="preserve">ίκαιο για τις </w:t>
      </w:r>
      <w:proofErr w:type="spellStart"/>
      <w:r>
        <w:rPr>
          <w:rFonts w:eastAsia="Times New Roman" w:cs="Times New Roman"/>
          <w:szCs w:val="24"/>
        </w:rPr>
        <w:t>α.ε.</w:t>
      </w:r>
      <w:proofErr w:type="spellEnd"/>
      <w:r>
        <w:rPr>
          <w:rFonts w:eastAsia="Times New Roman" w:cs="Times New Roman"/>
          <w:szCs w:val="24"/>
        </w:rPr>
        <w:t xml:space="preserve"> </w:t>
      </w:r>
      <w:r>
        <w:rPr>
          <w:rFonts w:eastAsia="Times New Roman"/>
          <w:bCs/>
        </w:rPr>
        <w:t>είναι</w:t>
      </w:r>
      <w:r>
        <w:rPr>
          <w:rFonts w:eastAsia="Times New Roman" w:cs="Times New Roman"/>
          <w:szCs w:val="24"/>
        </w:rPr>
        <w:t xml:space="preserve"> τέτοιο</w:t>
      </w:r>
      <w:r>
        <w:rPr>
          <w:rFonts w:eastAsia="Times New Roman" w:cs="Times New Roman"/>
          <w:szCs w:val="24"/>
        </w:rPr>
        <w:t>,</w:t>
      </w:r>
      <w:r>
        <w:rPr>
          <w:rFonts w:eastAsia="Times New Roman" w:cs="Times New Roman"/>
          <w:szCs w:val="24"/>
        </w:rPr>
        <w:t xml:space="preserve"> που όπως φαίνεται δεν διασφαλίζει</w:t>
      </w:r>
      <w:r>
        <w:rPr>
          <w:rFonts w:eastAsia="Times New Roman" w:cs="Times New Roman"/>
          <w:szCs w:val="24"/>
        </w:rPr>
        <w:t xml:space="preserve"> την απαράβατη υποχρέωση της καταβολής των δεδουλευμένων. </w:t>
      </w:r>
    </w:p>
    <w:p w14:paraId="4C8A841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Τρία χρόνια παρακολουθείτε, </w:t>
      </w:r>
      <w:r>
        <w:rPr>
          <w:rFonts w:eastAsia="Times New Roman" w:cs="Times New Roman"/>
          <w:bCs/>
          <w:shd w:val="clear" w:color="auto" w:fill="FFFFFF"/>
        </w:rPr>
        <w:t>όμως,</w:t>
      </w:r>
      <w:r>
        <w:rPr>
          <w:rFonts w:eastAsia="Times New Roman" w:cs="Times New Roman"/>
          <w:szCs w:val="24"/>
        </w:rPr>
        <w:t xml:space="preserve"> ανώνυμες εταιρίες, που έχουν ακριβώς την ίδια πρακτική απέναντι στους εργαζόμενους. Πτωχεύουν, πάμπλουτοι οι μέτοχοι και ο βασικός μέτοχος, και οι εργαζόμενοι στην</w:t>
      </w:r>
      <w:r>
        <w:rPr>
          <w:rFonts w:eastAsia="Times New Roman" w:cs="Times New Roman"/>
          <w:szCs w:val="24"/>
        </w:rPr>
        <w:t xml:space="preserve"> κυριολεξία στον δρόμο. </w:t>
      </w:r>
    </w:p>
    <w:p w14:paraId="4C8A841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 xml:space="preserve">δώ ενώ φέραμε τροπολογία </w:t>
      </w:r>
      <w:r>
        <w:rPr>
          <w:rFonts w:eastAsia="Times New Roman"/>
          <w:bCs/>
        </w:rPr>
        <w:t>συγκεκριμένα</w:t>
      </w:r>
      <w:r>
        <w:rPr>
          <w:rFonts w:eastAsia="Times New Roman" w:cs="Times New Roman"/>
          <w:szCs w:val="24"/>
        </w:rPr>
        <w:t xml:space="preserve"> για την ευθύνη τους, εσείς λέτε ότι δεν μπορείτε να την κάνετε αποδεκτή. Άρα στο απυρόβλητο οι </w:t>
      </w:r>
      <w:r>
        <w:rPr>
          <w:rFonts w:eastAsia="Times New Roman" w:cs="Times New Roman"/>
          <w:szCs w:val="24"/>
        </w:rPr>
        <w:t>α. ε.,</w:t>
      </w:r>
      <w:r>
        <w:rPr>
          <w:rFonts w:eastAsia="Times New Roman" w:cs="Times New Roman"/>
          <w:szCs w:val="24"/>
        </w:rPr>
        <w:t xml:space="preserve"> να μην πληρώνουν, να κάνουν τις παραβάσεις και οι εργαζόμενοι να μη βρίσκουν ποτέ το δίκιο</w:t>
      </w:r>
      <w:r>
        <w:rPr>
          <w:rFonts w:eastAsia="Times New Roman" w:cs="Times New Roman"/>
          <w:szCs w:val="24"/>
        </w:rPr>
        <w:t xml:space="preserve"> τους. </w:t>
      </w:r>
    </w:p>
    <w:p w14:paraId="4C8A8417" w14:textId="77777777" w:rsidR="001C0F06" w:rsidRDefault="00267A1D">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4C8A841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4C8A8419" w14:textId="77777777" w:rsidR="001C0F06" w:rsidRDefault="00267A1D">
      <w:pPr>
        <w:spacing w:line="600" w:lineRule="auto"/>
        <w:ind w:firstLine="720"/>
        <w:jc w:val="both"/>
        <w:rPr>
          <w:rFonts w:eastAsia="Times New Roman" w:cs="Times New Roman"/>
          <w:szCs w:val="24"/>
        </w:rPr>
      </w:pPr>
      <w:r>
        <w:rPr>
          <w:rFonts w:eastAsia="Times New Roman" w:cs="Times New Roman"/>
          <w:bCs/>
          <w:shd w:val="clear" w:color="auto" w:fill="FFFFFF"/>
        </w:rPr>
        <w:t xml:space="preserve">Επίσης, </w:t>
      </w:r>
      <w:r>
        <w:rPr>
          <w:rFonts w:eastAsia="Times New Roman" w:cs="Times New Roman"/>
        </w:rPr>
        <w:t xml:space="preserve">κυρία Υπουργέ, </w:t>
      </w:r>
      <w:r>
        <w:rPr>
          <w:rFonts w:eastAsia="Times New Roman" w:cs="Times New Roman"/>
          <w:szCs w:val="24"/>
        </w:rPr>
        <w:t xml:space="preserve">εάν το </w:t>
      </w:r>
      <w:r>
        <w:rPr>
          <w:rFonts w:eastAsia="Times New Roman" w:cs="Times New Roman"/>
          <w:szCs w:val="24"/>
        </w:rPr>
        <w:t>Ε</w:t>
      </w:r>
      <w:r>
        <w:rPr>
          <w:rFonts w:eastAsia="Times New Roman" w:cs="Times New Roman"/>
          <w:szCs w:val="24"/>
        </w:rPr>
        <w:t xml:space="preserve">ταιρικό </w:t>
      </w:r>
      <w:r>
        <w:rPr>
          <w:rFonts w:eastAsia="Times New Roman" w:cs="Times New Roman"/>
          <w:szCs w:val="24"/>
        </w:rPr>
        <w:t>δ</w:t>
      </w:r>
      <w:r>
        <w:rPr>
          <w:rFonts w:eastAsia="Times New Roman" w:cs="Times New Roman"/>
          <w:szCs w:val="24"/>
        </w:rPr>
        <w:t xml:space="preserve">ίκαιο </w:t>
      </w:r>
      <w:r>
        <w:rPr>
          <w:rFonts w:eastAsia="Times New Roman"/>
          <w:bCs/>
        </w:rPr>
        <w:t>είναι</w:t>
      </w:r>
      <w:r>
        <w:rPr>
          <w:rFonts w:eastAsia="Times New Roman" w:cs="Times New Roman"/>
          <w:szCs w:val="24"/>
        </w:rPr>
        <w:t xml:space="preserve"> έτσι, να το αλλάξετε. Να μας πείτε τι άλλο προτείνετε εσείς, για να μπορέσουν οι εργαζόμενοι να διασφαλίσουν αυτό που λέμε «το αυτονόητο». Το χθεσινό αυτονόητο να καταβάλλεται ο μισθός στους εργαζόμενους για τη δουλειά που προσέφεραν</w:t>
      </w:r>
      <w:r>
        <w:rPr>
          <w:rFonts w:eastAsia="Times New Roman" w:cs="Times New Roman"/>
          <w:szCs w:val="24"/>
        </w:rPr>
        <w:t>,</w:t>
      </w:r>
      <w:r>
        <w:rPr>
          <w:rFonts w:eastAsia="Times New Roman" w:cs="Times New Roman"/>
          <w:szCs w:val="24"/>
        </w:rPr>
        <w:t xml:space="preserve"> σήμερα </w:t>
      </w:r>
      <w:r>
        <w:rPr>
          <w:rFonts w:eastAsia="Times New Roman"/>
          <w:bCs/>
        </w:rPr>
        <w:t>είναι</w:t>
      </w:r>
      <w:r>
        <w:rPr>
          <w:rFonts w:eastAsia="Times New Roman" w:cs="Times New Roman"/>
          <w:szCs w:val="24"/>
        </w:rPr>
        <w:t xml:space="preserve"> αδιανόη</w:t>
      </w:r>
      <w:r>
        <w:rPr>
          <w:rFonts w:eastAsia="Times New Roman" w:cs="Times New Roman"/>
          <w:szCs w:val="24"/>
        </w:rPr>
        <w:t xml:space="preserve">το </w:t>
      </w:r>
      <w:r>
        <w:rPr>
          <w:rFonts w:eastAsia="Times New Roman" w:cs="Times New Roman"/>
          <w:szCs w:val="24"/>
        </w:rPr>
        <w:t>κ</w:t>
      </w:r>
      <w:r>
        <w:rPr>
          <w:rFonts w:eastAsia="Times New Roman" w:cs="Times New Roman"/>
          <w:szCs w:val="24"/>
        </w:rPr>
        <w:t xml:space="preserve">αι εσείς δεν το διασφαλίζετε με την μη αποδοχή των </w:t>
      </w:r>
      <w:r>
        <w:rPr>
          <w:rFonts w:eastAsia="Times New Roman"/>
          <w:szCs w:val="24"/>
        </w:rPr>
        <w:t>τροπολογιών</w:t>
      </w:r>
      <w:r>
        <w:rPr>
          <w:rFonts w:eastAsia="Times New Roman" w:cs="Times New Roman"/>
          <w:szCs w:val="24"/>
        </w:rPr>
        <w:t xml:space="preserve"> μας.</w:t>
      </w:r>
    </w:p>
    <w:p w14:paraId="4C8A841A" w14:textId="77777777" w:rsidR="001C0F06" w:rsidRDefault="00267A1D">
      <w:pPr>
        <w:spacing w:line="600" w:lineRule="auto"/>
        <w:ind w:firstLine="720"/>
        <w:jc w:val="both"/>
        <w:rPr>
          <w:rFonts w:eastAsia="Times New Roman" w:cs="Times New Roman"/>
          <w:bCs/>
          <w:shd w:val="clear" w:color="auto" w:fill="FFFFFF"/>
        </w:rPr>
      </w:pPr>
      <w:r>
        <w:rPr>
          <w:rFonts w:eastAsia="Times New Roman" w:cs="Times New Roman"/>
          <w:szCs w:val="24"/>
        </w:rPr>
        <w:t xml:space="preserve">Το Πτωχευτικό Δίκαιο, σας το είπε και ο </w:t>
      </w:r>
      <w:r>
        <w:rPr>
          <w:rFonts w:eastAsia="Times New Roman" w:cs="Times New Roman"/>
          <w:bCs/>
          <w:shd w:val="clear" w:color="auto" w:fill="FFFFFF"/>
        </w:rPr>
        <w:t xml:space="preserve">Κοινοβουλευτικός Εκπρόσωπός μας, </w:t>
      </w:r>
      <w:r>
        <w:rPr>
          <w:rFonts w:eastAsia="Times New Roman"/>
          <w:bCs/>
          <w:shd w:val="clear" w:color="auto" w:fill="FFFFFF"/>
        </w:rPr>
        <w:t>είναι</w:t>
      </w:r>
      <w:r>
        <w:rPr>
          <w:rFonts w:eastAsia="Times New Roman" w:cs="Times New Roman"/>
          <w:bCs/>
          <w:shd w:val="clear" w:color="auto" w:fill="FFFFFF"/>
        </w:rPr>
        <w:t xml:space="preserve"> δικό σας έργο. Τελευταίοι οι εργαζόμενοι. Γιατί δεν το αλλάζετε αυτό; Δεν </w:t>
      </w:r>
      <w:r>
        <w:rPr>
          <w:rFonts w:eastAsia="Times New Roman"/>
          <w:bCs/>
          <w:shd w:val="clear" w:color="auto" w:fill="FFFFFF"/>
        </w:rPr>
        <w:t>είναι</w:t>
      </w:r>
      <w:r>
        <w:rPr>
          <w:rFonts w:eastAsia="Times New Roman" w:cs="Times New Roman"/>
          <w:bCs/>
          <w:shd w:val="clear" w:color="auto" w:fill="FFFFFF"/>
        </w:rPr>
        <w:t xml:space="preserve"> δεδουλευμένα; Από αυτά δε</w:t>
      </w:r>
      <w:r>
        <w:rPr>
          <w:rFonts w:eastAsia="Times New Roman" w:cs="Times New Roman"/>
          <w:bCs/>
          <w:shd w:val="clear" w:color="auto" w:fill="FFFFFF"/>
        </w:rPr>
        <w:t xml:space="preserve">ν ζει η οικογένεια του εργαζόμενου; Από αυτά δεν πληρώνει το </w:t>
      </w:r>
      <w:r>
        <w:rPr>
          <w:rFonts w:eastAsia="Times New Roman" w:cs="Times New Roman"/>
          <w:bCs/>
          <w:shd w:val="clear" w:color="auto" w:fill="FFFFFF"/>
        </w:rPr>
        <w:lastRenderedPageBreak/>
        <w:t xml:space="preserve">ενοίκιό τους και τα υπόλοιπα; Από αυτό δεν ζουν τα παιδιά τους; Γιατί θα πρέπει να </w:t>
      </w:r>
      <w:r>
        <w:rPr>
          <w:rFonts w:eastAsia="Times New Roman"/>
          <w:bCs/>
          <w:shd w:val="clear" w:color="auto" w:fill="FFFFFF"/>
        </w:rPr>
        <w:t>είναι</w:t>
      </w:r>
      <w:r>
        <w:rPr>
          <w:rFonts w:eastAsia="Times New Roman" w:cs="Times New Roman"/>
          <w:bCs/>
          <w:shd w:val="clear" w:color="auto" w:fill="FFFFFF"/>
        </w:rPr>
        <w:t xml:space="preserve"> τελευταίοι και να αναζητούν μέσα από αυτόν τον κυκεώνα του δικαίου που έχετε δημιουργήσει το αυτονόητο, να</w:t>
      </w:r>
      <w:r>
        <w:rPr>
          <w:rFonts w:eastAsia="Times New Roman" w:cs="Times New Roman"/>
          <w:bCs/>
          <w:shd w:val="clear" w:color="auto" w:fill="FFFFFF"/>
        </w:rPr>
        <w:t xml:space="preserve"> πάρουν τα λεφτά τους, τα δεδουλευμένα τους και τις υπόλοιπες απαιτήσεις; </w:t>
      </w:r>
    </w:p>
    <w:p w14:paraId="4C8A841B" w14:textId="77777777" w:rsidR="001C0F06" w:rsidRDefault="00267A1D">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Ευχαριστούμε, κύριε </w:t>
      </w:r>
      <w:proofErr w:type="spellStart"/>
      <w:r>
        <w:rPr>
          <w:rFonts w:eastAsia="Times New Roman" w:cs="Times New Roman"/>
          <w:bCs/>
          <w:shd w:val="clear" w:color="auto" w:fill="FFFFFF"/>
        </w:rPr>
        <w:t>Κατσώτη</w:t>
      </w:r>
      <w:proofErr w:type="spellEnd"/>
      <w:r>
        <w:rPr>
          <w:rFonts w:eastAsia="Times New Roman" w:cs="Times New Roman"/>
          <w:bCs/>
          <w:shd w:val="clear" w:color="auto" w:fill="FFFFFF"/>
        </w:rPr>
        <w:t xml:space="preserve">. </w:t>
      </w:r>
    </w:p>
    <w:p w14:paraId="4C8A841C" w14:textId="77777777" w:rsidR="001C0F06" w:rsidRDefault="00267A1D">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ΧΡΗΣΤΟΣ ΚΑΤΣΩΤΗΣ:</w:t>
      </w:r>
      <w:r>
        <w:rPr>
          <w:rFonts w:eastAsia="Times New Roman" w:cs="Times New Roman"/>
          <w:bCs/>
          <w:shd w:val="clear" w:color="auto" w:fill="FFFFFF"/>
        </w:rPr>
        <w:t xml:space="preserve"> Τελειώνοντας, κύριε Πρόεδρε, λέω ότι η εργατική τάξη δεν μπορεί να συμβιβαστεί με τις ανατροπές ούτε</w:t>
      </w:r>
      <w:r>
        <w:rPr>
          <w:rFonts w:eastAsia="Times New Roman" w:cs="Times New Roman"/>
          <w:bCs/>
          <w:shd w:val="clear" w:color="auto" w:fill="FFFFFF"/>
        </w:rPr>
        <w:t xml:space="preserve"> στα εργασιακά ούτε στα ασφαλιστικά δικαιώματα. Δεν συμβιβάζεται με την εργασιακή ζούγκλα, με την απλήρωτη και την ανασφάλιστη εργασία. Δεν συμβιβάζεται με την κατάργηση των συλλογικών συμβάσεων εργασίας. Δεν συμβιβάζεται με τη λογική του μικρότερου κακού,</w:t>
      </w:r>
      <w:r>
        <w:rPr>
          <w:rFonts w:eastAsia="Times New Roman" w:cs="Times New Roman"/>
          <w:bCs/>
          <w:shd w:val="clear" w:color="auto" w:fill="FFFFFF"/>
        </w:rPr>
        <w:t xml:space="preserve"> που εσείς εδώ μέσα </w:t>
      </w:r>
      <w:r>
        <w:rPr>
          <w:rFonts w:eastAsia="Times New Roman" w:cs="Times New Roman"/>
          <w:bCs/>
          <w:shd w:val="clear" w:color="auto" w:fill="FFFFFF"/>
        </w:rPr>
        <w:t>-</w:t>
      </w:r>
      <w:r>
        <w:rPr>
          <w:rFonts w:eastAsia="Times New Roman" w:cs="Times New Roman"/>
          <w:bCs/>
          <w:shd w:val="clear" w:color="auto" w:fill="FFFFFF"/>
        </w:rPr>
        <w:t>και οι μεν και οι δε οι προηγούμενοι και οι νυν</w:t>
      </w:r>
      <w:r>
        <w:rPr>
          <w:rFonts w:eastAsia="Times New Roman" w:cs="Times New Roman"/>
          <w:bCs/>
          <w:shd w:val="clear" w:color="auto" w:fill="FFFFFF"/>
        </w:rPr>
        <w:t>-</w:t>
      </w:r>
      <w:r>
        <w:rPr>
          <w:rFonts w:eastAsia="Times New Roman" w:cs="Times New Roman"/>
          <w:bCs/>
          <w:shd w:val="clear" w:color="auto" w:fill="FFFFFF"/>
        </w:rPr>
        <w:t xml:space="preserve"> εφαρμόζετε. </w:t>
      </w:r>
    </w:p>
    <w:p w14:paraId="4C8A841D" w14:textId="77777777" w:rsidR="001C0F06" w:rsidRDefault="00267A1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Οργανώνει τον αγώνα της, παρά τις δυσκολίες που συναντά, για κάλυψη των απωλειών, για υπογραφή συλλογικών συμ</w:t>
      </w:r>
      <w:r>
        <w:rPr>
          <w:rFonts w:eastAsia="Times New Roman" w:cs="Times New Roman"/>
          <w:bCs/>
          <w:shd w:val="clear" w:color="auto" w:fill="FFFFFF"/>
        </w:rPr>
        <w:lastRenderedPageBreak/>
        <w:t>βάσεων με αυξήσεις στους μισθούς, με επιβολή άλλων όρων εργασίας</w:t>
      </w:r>
      <w:r>
        <w:rPr>
          <w:rFonts w:eastAsia="Times New Roman" w:cs="Times New Roman"/>
          <w:bCs/>
          <w:shd w:val="clear" w:color="auto" w:fill="FFFFFF"/>
        </w:rPr>
        <w:t xml:space="preserve">. Ο αγώνας τους </w:t>
      </w:r>
      <w:r>
        <w:rPr>
          <w:rFonts w:eastAsia="Times New Roman"/>
          <w:bCs/>
          <w:shd w:val="clear" w:color="auto" w:fill="FFFFFF"/>
        </w:rPr>
        <w:t xml:space="preserve">χρειάζεται </w:t>
      </w:r>
      <w:r>
        <w:rPr>
          <w:rFonts w:eastAsia="Times New Roman" w:cs="Times New Roman"/>
          <w:bCs/>
          <w:shd w:val="clear" w:color="auto" w:fill="FFFFFF"/>
        </w:rPr>
        <w:t xml:space="preserve">να πάρει ανατρεπτικά χαρακτηριστικά. </w:t>
      </w:r>
    </w:p>
    <w:p w14:paraId="4C8A841E" w14:textId="77777777" w:rsidR="001C0F06" w:rsidRDefault="00267A1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Μπροστά θα βρείτε εμπόδια στην υλοποίηση αυτού που έχετε δεσμευτεί για τον συνδικαλιστικό νόμο. Θα βρείτε εμπόδια για να κωδικοποιήσετε το εργατικό δίκαιο με όλες αυτές τις ανατροπές που έχου</w:t>
      </w:r>
      <w:r>
        <w:rPr>
          <w:rFonts w:eastAsia="Times New Roman" w:cs="Times New Roman"/>
          <w:bCs/>
          <w:shd w:val="clear" w:color="auto" w:fill="FFFFFF"/>
        </w:rPr>
        <w:t xml:space="preserve">ν συμβεί μέχρι σήμερα. </w:t>
      </w:r>
    </w:p>
    <w:p w14:paraId="4C8A841F" w14:textId="77777777" w:rsidR="001C0F06" w:rsidRDefault="00267A1D">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ΑΘΑΝΑΣΙΟΣ ΠΑΠΑΧΡΙΣΤΟΠΟΥΛΟΣ:</w:t>
      </w:r>
      <w:r>
        <w:rPr>
          <w:rFonts w:eastAsia="Times New Roman" w:cs="Times New Roman"/>
          <w:bCs/>
          <w:shd w:val="clear" w:color="auto" w:fill="FFFFFF"/>
        </w:rPr>
        <w:t xml:space="preserve"> Κύριε Πρόεδρε, μπορώ να έχω τον λόγο;</w:t>
      </w:r>
    </w:p>
    <w:p w14:paraId="4C8A8420" w14:textId="77777777" w:rsidR="001C0F06" w:rsidRDefault="00267A1D">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Κύριε </w:t>
      </w:r>
      <w:proofErr w:type="spellStart"/>
      <w:r>
        <w:rPr>
          <w:rFonts w:eastAsia="Times New Roman" w:cs="Times New Roman"/>
          <w:bCs/>
          <w:shd w:val="clear" w:color="auto" w:fill="FFFFFF"/>
        </w:rPr>
        <w:t>Παπαχριστόπουλε</w:t>
      </w:r>
      <w:proofErr w:type="spellEnd"/>
      <w:r>
        <w:rPr>
          <w:rFonts w:eastAsia="Times New Roman" w:cs="Times New Roman"/>
          <w:bCs/>
          <w:shd w:val="clear" w:color="auto" w:fill="FFFFFF"/>
        </w:rPr>
        <w:t xml:space="preserve">, δεν είχατε ζητήσει τον λόγο, αλλά εντάξει έχετε δύο λεπτά. </w:t>
      </w:r>
    </w:p>
    <w:p w14:paraId="4C8A8421" w14:textId="77777777" w:rsidR="001C0F06" w:rsidRDefault="00267A1D">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ΑΘΑΝΑΣΙΟΣ ΠΑΠΑΧΡΙΣΤΟΠΟΥΛΟΣ:</w:t>
      </w:r>
      <w:r>
        <w:rPr>
          <w:rFonts w:eastAsia="Times New Roman" w:cs="Times New Roman"/>
          <w:bCs/>
          <w:shd w:val="clear" w:color="auto" w:fill="FFFFFF"/>
        </w:rPr>
        <w:t xml:space="preserve"> Δεν θα το έκανα, κύριε</w:t>
      </w:r>
      <w:r>
        <w:rPr>
          <w:rFonts w:eastAsia="Times New Roman" w:cs="Times New Roman"/>
          <w:bCs/>
          <w:shd w:val="clear" w:color="auto" w:fill="FFFFFF"/>
        </w:rPr>
        <w:t xml:space="preserve"> Πρόεδρε, εάν δεν έκαναν χρήση όλοι οι εισηγητές και οι ειδικοί αγορητές. Δεν θα το είχα κάνει. Θα το σεβόμουν. Θα είμαι σύντομος παρ</w:t>
      </w:r>
      <w:r>
        <w:rPr>
          <w:rFonts w:eastAsia="Times New Roman" w:cs="Times New Roman"/>
          <w:bCs/>
          <w:shd w:val="clear" w:color="auto" w:fill="FFFFFF"/>
        </w:rPr>
        <w:t xml:space="preserve">’ </w:t>
      </w:r>
      <w:r>
        <w:rPr>
          <w:rFonts w:eastAsia="Times New Roman" w:cs="Times New Roman"/>
          <w:bCs/>
          <w:shd w:val="clear" w:color="auto" w:fill="FFFFFF"/>
        </w:rPr>
        <w:t xml:space="preserve">όλα αυτά. </w:t>
      </w:r>
    </w:p>
    <w:p w14:paraId="4C8A8422" w14:textId="77777777" w:rsidR="001C0F06" w:rsidRDefault="00267A1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Κάποιοι δεν άκουσαν φαίνεται σε αυτή την Αίθουσα ότι υπάρχει έκδοση διαταγής πληρωμής για πρώτη φορά. Δεν άκου</w:t>
      </w:r>
      <w:r>
        <w:rPr>
          <w:rFonts w:eastAsia="Times New Roman" w:cs="Times New Roman"/>
          <w:bCs/>
          <w:shd w:val="clear" w:color="auto" w:fill="FFFFFF"/>
        </w:rPr>
        <w:lastRenderedPageBreak/>
        <w:t xml:space="preserve">σαν ότι μπορεί να την εκτελέσει ο εργαζόμενος σε βάρος της περιουσίας του εργοδότη. Δεν </w:t>
      </w:r>
      <w:r>
        <w:rPr>
          <w:rFonts w:eastAsia="Times New Roman"/>
          <w:bCs/>
          <w:shd w:val="clear" w:color="auto" w:fill="FFFFFF"/>
        </w:rPr>
        <w:t>ά</w:t>
      </w:r>
      <w:r>
        <w:rPr>
          <w:rFonts w:eastAsia="Times New Roman" w:cs="Times New Roman"/>
          <w:bCs/>
          <w:shd w:val="clear" w:color="auto" w:fill="FFFFFF"/>
        </w:rPr>
        <w:t>κουσαν για το επίδομα ανεργίας, που ήταν άγνωστη δουλειά για αυτόν που δεν πληρώνεται. Το ξαναλέω, μας ακούνε πολλοί άνθρωποι που έχουν να πληρωθούν μήνες. Γιατί άκουσ</w:t>
      </w:r>
      <w:r>
        <w:rPr>
          <w:rFonts w:eastAsia="Times New Roman" w:cs="Times New Roman"/>
          <w:bCs/>
          <w:shd w:val="clear" w:color="auto" w:fill="FFFFFF"/>
        </w:rPr>
        <w:t>α</w:t>
      </w:r>
      <w:r>
        <w:rPr>
          <w:rFonts w:eastAsia="Times New Roman" w:cs="Times New Roman"/>
          <w:bCs/>
          <w:shd w:val="clear" w:color="auto" w:fill="FFFFFF"/>
        </w:rPr>
        <w:t>,</w:t>
      </w:r>
      <w:r>
        <w:rPr>
          <w:rFonts w:eastAsia="Times New Roman" w:cs="Times New Roman"/>
          <w:bCs/>
          <w:shd w:val="clear" w:color="auto" w:fill="FFFFFF"/>
        </w:rPr>
        <w:t xml:space="preserve"> πολλοί εδώ μέσα να λένε ότι μας ακούει κόσμος. Ναι μας ακούει </w:t>
      </w:r>
      <w:r>
        <w:rPr>
          <w:rFonts w:eastAsia="Times New Roman"/>
          <w:bCs/>
          <w:shd w:val="clear" w:color="auto" w:fill="FFFFFF"/>
        </w:rPr>
        <w:t>κόσμος</w:t>
      </w:r>
      <w:r>
        <w:rPr>
          <w:rFonts w:eastAsia="Times New Roman" w:cs="Times New Roman"/>
          <w:bCs/>
          <w:shd w:val="clear" w:color="auto" w:fill="FFFFFF"/>
        </w:rPr>
        <w:t xml:space="preserve"> που </w:t>
      </w:r>
      <w:r>
        <w:rPr>
          <w:rFonts w:eastAsia="Times New Roman"/>
          <w:bCs/>
          <w:shd w:val="clear" w:color="auto" w:fill="FFFFFF"/>
        </w:rPr>
        <w:t>έχει</w:t>
      </w:r>
      <w:r>
        <w:rPr>
          <w:rFonts w:eastAsia="Times New Roman" w:cs="Times New Roman"/>
          <w:bCs/>
          <w:shd w:val="clear" w:color="auto" w:fill="FFFFFF"/>
        </w:rPr>
        <w:t xml:space="preserve"> να πληρωθεί δύο, τρεις, πέντε, δέκα, είκοσι μήνες. </w:t>
      </w:r>
    </w:p>
    <w:p w14:paraId="4C8A8423" w14:textId="77777777" w:rsidR="001C0F06" w:rsidRDefault="00267A1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Δεν άκουσαν ότι τον σκόπελο του Αρείου Πάγου, που ήταν «ήξεις, </w:t>
      </w:r>
      <w:proofErr w:type="spellStart"/>
      <w:r>
        <w:rPr>
          <w:rFonts w:eastAsia="Times New Roman" w:cs="Times New Roman"/>
          <w:bCs/>
          <w:shd w:val="clear" w:color="auto" w:fill="FFFFFF"/>
        </w:rPr>
        <w:t>αφήξεις</w:t>
      </w:r>
      <w:proofErr w:type="spellEnd"/>
      <w:r>
        <w:rPr>
          <w:rFonts w:eastAsia="Times New Roman" w:cs="Times New Roman"/>
          <w:bCs/>
          <w:shd w:val="clear" w:color="auto" w:fill="FFFFFF"/>
        </w:rPr>
        <w:t xml:space="preserve">», τον ξεπεράσαμε με ειδική νομολογία τον Ιούλιο. Δεν άκουσαν ότι η ατέρμονη δικαστική </w:t>
      </w:r>
      <w:r>
        <w:rPr>
          <w:rFonts w:eastAsia="Times New Roman"/>
          <w:bCs/>
          <w:shd w:val="clear" w:color="auto" w:fill="FFFFFF"/>
        </w:rPr>
        <w:t>διαδικασία</w:t>
      </w:r>
      <w:r>
        <w:rPr>
          <w:rFonts w:eastAsia="Times New Roman" w:cs="Times New Roman"/>
          <w:bCs/>
          <w:shd w:val="clear" w:color="auto" w:fill="FFFFFF"/>
        </w:rPr>
        <w:t xml:space="preserve"> που κράταγε χρόνια</w:t>
      </w:r>
      <w:r>
        <w:rPr>
          <w:rFonts w:eastAsia="Times New Roman" w:cs="Times New Roman"/>
          <w:bCs/>
          <w:shd w:val="clear" w:color="auto" w:fill="FFFFFF"/>
        </w:rPr>
        <w:t>,</w:t>
      </w:r>
      <w:r>
        <w:rPr>
          <w:rFonts w:eastAsia="Times New Roman" w:cs="Times New Roman"/>
          <w:bCs/>
          <w:shd w:val="clear" w:color="auto" w:fill="FFFFFF"/>
        </w:rPr>
        <w:t xml:space="preserve"> περιορίζεται σε εξήντα μέρες, επί αναβολής σε τριάντα ημέρες και η </w:t>
      </w:r>
      <w:r>
        <w:rPr>
          <w:rFonts w:eastAsia="Times New Roman"/>
          <w:bCs/>
          <w:shd w:val="clear" w:color="auto" w:fill="FFFFFF"/>
        </w:rPr>
        <w:t>σ</w:t>
      </w:r>
      <w:r>
        <w:rPr>
          <w:rFonts w:eastAsia="Times New Roman"/>
          <w:bCs/>
          <w:shd w:val="clear" w:color="auto" w:fill="FFFFFF"/>
        </w:rPr>
        <w:t>υζήτηση</w:t>
      </w:r>
      <w:r>
        <w:rPr>
          <w:rFonts w:eastAsia="Times New Roman" w:cs="Times New Roman"/>
          <w:bCs/>
          <w:shd w:val="clear" w:color="auto" w:fill="FFFFFF"/>
        </w:rPr>
        <w:t xml:space="preserve"> σε τριάντα μέρες. Δεν άκουσαν ότι για πρώτη φορά, λοιπόν, το δικαίωμα του εργαζόμενου κατοχυρώνεται και θωρακίζεται. </w:t>
      </w:r>
    </w:p>
    <w:p w14:paraId="4C8A8424" w14:textId="77777777" w:rsidR="001C0F06" w:rsidRDefault="00267A1D">
      <w:pPr>
        <w:spacing w:line="600" w:lineRule="auto"/>
        <w:ind w:firstLine="720"/>
        <w:jc w:val="both"/>
        <w:rPr>
          <w:rFonts w:eastAsia="Times New Roman"/>
          <w:bCs/>
          <w:shd w:val="clear" w:color="auto" w:fill="FFFFFF"/>
        </w:rPr>
      </w:pPr>
      <w:r>
        <w:rPr>
          <w:rFonts w:eastAsia="Times New Roman" w:cs="Times New Roman"/>
          <w:bCs/>
          <w:shd w:val="clear" w:color="auto" w:fill="FFFFFF"/>
        </w:rPr>
        <w:t xml:space="preserve">Τελειώνω και λέω το εξής: Χθες, κύριε Πρόεδρε, βγήκαν δύο δημοσκοπήσεις, οι οποίες δίνουν επτά μονάδες διαφορά. </w:t>
      </w:r>
      <w:r>
        <w:rPr>
          <w:rFonts w:eastAsia="Times New Roman"/>
          <w:bCs/>
          <w:shd w:val="clear" w:color="auto" w:fill="FFFFFF"/>
        </w:rPr>
        <w:t xml:space="preserve">Είχε συνηθίσει η Αξιωματική Αντιπολίτευση σε 18%, 19% διαφορά. Έτσι της έλεγε ο κ. </w:t>
      </w:r>
      <w:proofErr w:type="spellStart"/>
      <w:r>
        <w:rPr>
          <w:rFonts w:eastAsia="Times New Roman"/>
          <w:bCs/>
          <w:shd w:val="clear" w:color="auto" w:fill="FFFFFF"/>
        </w:rPr>
        <w:t>Μαραντζίδης</w:t>
      </w:r>
      <w:proofErr w:type="spellEnd"/>
      <w:r>
        <w:rPr>
          <w:rFonts w:eastAsia="Times New Roman"/>
          <w:bCs/>
          <w:shd w:val="clear" w:color="auto" w:fill="FFFFFF"/>
        </w:rPr>
        <w:t xml:space="preserve">. Και τρώει το χαστούκι, όπου δικοί τους δημοσκόποι τους δίνουν 6%, 7%, 7,5% μονάδες </w:t>
      </w:r>
      <w:r>
        <w:rPr>
          <w:rFonts w:eastAsia="Times New Roman"/>
          <w:bCs/>
          <w:shd w:val="clear" w:color="auto" w:fill="FFFFFF"/>
        </w:rPr>
        <w:lastRenderedPageBreak/>
        <w:t xml:space="preserve">διαφορά. Υπάρχει μεγάλη ταραχή στο </w:t>
      </w:r>
      <w:r>
        <w:rPr>
          <w:rFonts w:eastAsia="Times New Roman"/>
          <w:bCs/>
          <w:shd w:val="clear" w:color="auto" w:fill="FFFFFF"/>
        </w:rPr>
        <w:t>κ</w:t>
      </w:r>
      <w:r>
        <w:rPr>
          <w:rFonts w:eastAsia="Times New Roman"/>
          <w:bCs/>
          <w:shd w:val="clear" w:color="auto" w:fill="FFFFFF"/>
        </w:rPr>
        <w:t xml:space="preserve">όμμα της Αξιωματικής Αντιπολίτευσης, για </w:t>
      </w:r>
      <w:r>
        <w:rPr>
          <w:rFonts w:eastAsia="Times New Roman"/>
          <w:bCs/>
          <w:shd w:val="clear" w:color="auto" w:fill="FFFFFF"/>
        </w:rPr>
        <w:t xml:space="preserve">την οποία δεν ευθυνόμαστε εμείς. Να μάθει να αντιπολιτεύεται σοβαρά. </w:t>
      </w:r>
    </w:p>
    <w:p w14:paraId="4C8A8425" w14:textId="77777777" w:rsidR="001C0F06" w:rsidRDefault="00267A1D">
      <w:pPr>
        <w:spacing w:line="600" w:lineRule="auto"/>
        <w:ind w:firstLine="720"/>
        <w:jc w:val="both"/>
        <w:rPr>
          <w:rFonts w:eastAsia="Times New Roman" w:cs="Times New Roman"/>
          <w:szCs w:val="24"/>
        </w:rPr>
      </w:pPr>
      <w:r>
        <w:rPr>
          <w:rFonts w:eastAsia="Times New Roman"/>
          <w:bCs/>
          <w:shd w:val="clear" w:color="auto" w:fill="FFFFFF"/>
        </w:rPr>
        <w:t xml:space="preserve">Ευχαριστώ. </w:t>
      </w:r>
    </w:p>
    <w:p w14:paraId="4C8A842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 Εύφημο μνεία στον κ. </w:t>
      </w:r>
      <w:proofErr w:type="spellStart"/>
      <w:r>
        <w:rPr>
          <w:rFonts w:eastAsia="Times New Roman" w:cs="Times New Roman"/>
          <w:szCs w:val="24"/>
        </w:rPr>
        <w:t>Παπαχριστόπουλο</w:t>
      </w:r>
      <w:proofErr w:type="spellEnd"/>
      <w:r>
        <w:rPr>
          <w:rFonts w:eastAsia="Times New Roman" w:cs="Times New Roman"/>
          <w:szCs w:val="24"/>
        </w:rPr>
        <w:t xml:space="preserve"> για την τήρηση του χρόνου όχι για τις δημοσκοπήσεις. </w:t>
      </w:r>
    </w:p>
    <w:p w14:paraId="4C8A842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Τον λόγο έχει η κυρία Υπουρ</w:t>
      </w:r>
      <w:r>
        <w:rPr>
          <w:rFonts w:eastAsia="Times New Roman" w:cs="Times New Roman"/>
          <w:szCs w:val="24"/>
        </w:rPr>
        <w:t xml:space="preserve">γός. </w:t>
      </w:r>
    </w:p>
    <w:p w14:paraId="4C8A842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 xml:space="preserve">Ευχαριστώ, κύριε Πρόεδρε. </w:t>
      </w:r>
    </w:p>
    <w:p w14:paraId="4C8A842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θα ήθελα να ξεκινήσω την τοποθέτησή μου</w:t>
      </w:r>
      <w:r>
        <w:rPr>
          <w:rFonts w:eastAsia="Times New Roman" w:cs="Times New Roman"/>
          <w:szCs w:val="24"/>
        </w:rPr>
        <w:t>,</w:t>
      </w:r>
      <w:r>
        <w:rPr>
          <w:rFonts w:eastAsia="Times New Roman" w:cs="Times New Roman"/>
          <w:szCs w:val="24"/>
        </w:rPr>
        <w:t xml:space="preserve"> με κάποια στοιχεία για την ευρύτερη οικονομική και πολιτική συγκυρία</w:t>
      </w:r>
      <w:r>
        <w:rPr>
          <w:rFonts w:eastAsia="Times New Roman" w:cs="Times New Roman"/>
          <w:szCs w:val="24"/>
        </w:rPr>
        <w:t xml:space="preserve"> μέσα στην οποία έρχεται το παρόν νομοσχέδιο. Νομίζω ότι αυτό θα μας επιτρέψει και την κρισιμότητα της παρέμβασης</w:t>
      </w:r>
      <w:r>
        <w:rPr>
          <w:rFonts w:eastAsia="Times New Roman" w:cs="Times New Roman"/>
          <w:szCs w:val="24"/>
        </w:rPr>
        <w:t>,</w:t>
      </w:r>
      <w:r>
        <w:rPr>
          <w:rFonts w:eastAsia="Times New Roman" w:cs="Times New Roman"/>
          <w:szCs w:val="24"/>
        </w:rPr>
        <w:t xml:space="preserve"> να κατανοήσουμε και την αντίληψη που το διαπνέει. </w:t>
      </w:r>
    </w:p>
    <w:p w14:paraId="4C8A842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Είναι σαφές πως η ελληνική οικονομία περνάει σε μια φάση δυναμικής ανάκαμψης. Αυτές δεν εί</w:t>
      </w:r>
      <w:r>
        <w:rPr>
          <w:rFonts w:eastAsia="Times New Roman" w:cs="Times New Roman"/>
          <w:szCs w:val="24"/>
        </w:rPr>
        <w:t xml:space="preserve">ναι δικές μου εκτιμήσεις, δεν είναι εκτιμήσεις μελλοντικές. Είναι μια πραγματικότητα, που στηρίζεται σε συγκεκριμένα δεδομένα. </w:t>
      </w:r>
    </w:p>
    <w:p w14:paraId="4C8A842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Τα πρόσφατα στοιχεία της ΕΛΣΤΑΤ για το δεύτερο τρίμηνο του 2017 δείχνουν μια αύξηση του ΑΕΠ κατά 0,8% σε σχέση με το αντίστοιχο </w:t>
      </w:r>
      <w:r>
        <w:rPr>
          <w:rFonts w:eastAsia="Times New Roman" w:cs="Times New Roman"/>
          <w:szCs w:val="24"/>
        </w:rPr>
        <w:t xml:space="preserve">τρίμηνο του 2016. Έχουμε μια σημαντική αύξηση στις εξαγωγές άνω του 20% τον Μάιο του 2017 σε σχέση με τον Μάιο του 2016 και μια σημαντική αύξηση των επενδύσεων το πρώτο τρίμηνο του 2017 σε σχέση με το αντίστοιχο του 2016. </w:t>
      </w:r>
    </w:p>
    <w:p w14:paraId="4C8A842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Θα καταθέσω στα Πρακτικά, γιατί δ</w:t>
      </w:r>
      <w:r>
        <w:rPr>
          <w:rFonts w:eastAsia="Times New Roman" w:cs="Times New Roman"/>
          <w:szCs w:val="24"/>
        </w:rPr>
        <w:t>εν θέλω να μπω ξανά σε μια συζήτηση με αριθμούς, -κι εδώ ίσως έχει δίκιο ο ομιλητής του ΚΚΕ, ότι κάνουμε μια διαρκή αντιπαράθεση των αριθμών και κάποιος που παρακολουθεί τη συζήτηση</w:t>
      </w:r>
      <w:r>
        <w:rPr>
          <w:rFonts w:eastAsia="Times New Roman" w:cs="Times New Roman"/>
          <w:szCs w:val="24"/>
        </w:rPr>
        <w:t>,</w:t>
      </w:r>
      <w:r>
        <w:rPr>
          <w:rFonts w:eastAsia="Times New Roman" w:cs="Times New Roman"/>
          <w:szCs w:val="24"/>
        </w:rPr>
        <w:t xml:space="preserve"> δεν είναι σε θέση να καταλάβει τι ακριβώς συζητάμε- όλα τα στοιχεία που α</w:t>
      </w:r>
      <w:r>
        <w:rPr>
          <w:rFonts w:eastAsia="Times New Roman" w:cs="Times New Roman"/>
          <w:szCs w:val="24"/>
        </w:rPr>
        <w:t>ποδεικνύουν αυτά που ισχυρίστηκα τις προηγούμενες φορές</w:t>
      </w:r>
      <w:r>
        <w:rPr>
          <w:rFonts w:eastAsia="Times New Roman" w:cs="Times New Roman"/>
          <w:szCs w:val="24"/>
        </w:rPr>
        <w:t>,</w:t>
      </w:r>
      <w:r>
        <w:rPr>
          <w:rFonts w:eastAsia="Times New Roman" w:cs="Times New Roman"/>
          <w:szCs w:val="24"/>
        </w:rPr>
        <w:t xml:space="preserve"> ότι δηλαδή οι διακόσιες χιλιάδες και πλέον θέσεις εργασίας μειώθηκαν κατά την περίοδο της </w:t>
      </w:r>
      <w:r>
        <w:rPr>
          <w:rFonts w:eastAsia="Times New Roman" w:cs="Times New Roman"/>
          <w:szCs w:val="24"/>
        </w:rPr>
        <w:t>κ</w:t>
      </w:r>
      <w:r>
        <w:rPr>
          <w:rFonts w:eastAsia="Times New Roman" w:cs="Times New Roman"/>
          <w:szCs w:val="24"/>
        </w:rPr>
        <w:t>υβέρνησης της Νέας Δημοκρατίας, ότι η σεισμική ανατροπή στη σχέση μεταξύ της πλήρους εργασίας και της μερική</w:t>
      </w:r>
      <w:r>
        <w:rPr>
          <w:rFonts w:eastAsia="Times New Roman" w:cs="Times New Roman"/>
          <w:szCs w:val="24"/>
        </w:rPr>
        <w:t xml:space="preserve">ς απασχόλησης συνέβη την περίοδο 2013 - 2014 και ότι η </w:t>
      </w:r>
      <w:r>
        <w:rPr>
          <w:rFonts w:eastAsia="Times New Roman" w:cs="Times New Roman"/>
          <w:szCs w:val="24"/>
        </w:rPr>
        <w:lastRenderedPageBreak/>
        <w:t>πραγματική συρρίκνωση των μισθών και νομοθετικά αλλά και στην αγορά συνέβη και πάλι την περίοδο 2013 - 2014. Τα δεδομένα δείχνουν ότι τώρα είμαστε σε μια φάση σταθεροποίησης σε σχέση με τους μισθούς. Π</w:t>
      </w:r>
      <w:r>
        <w:rPr>
          <w:rFonts w:eastAsia="Times New Roman" w:cs="Times New Roman"/>
          <w:szCs w:val="24"/>
        </w:rPr>
        <w:t>ροσέχω πάρα πολύ τις εκφράσεις μου</w:t>
      </w:r>
      <w:r>
        <w:rPr>
          <w:rFonts w:eastAsia="Times New Roman" w:cs="Times New Roman"/>
          <w:szCs w:val="24"/>
        </w:rPr>
        <w:t>,</w:t>
      </w:r>
      <w:r>
        <w:rPr>
          <w:rFonts w:eastAsia="Times New Roman" w:cs="Times New Roman"/>
          <w:szCs w:val="24"/>
        </w:rPr>
        <w:t xml:space="preserve"> για να μη δημιουργούνται εντυπώσεις. </w:t>
      </w:r>
    </w:p>
    <w:p w14:paraId="4C8A842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(Στο σημείο αυτό η Υπουργός κ. </w:t>
      </w:r>
      <w:r>
        <w:rPr>
          <w:rFonts w:eastAsia="Times New Roman" w:cs="Times New Roman"/>
          <w:szCs w:val="24"/>
        </w:rPr>
        <w:t>Έφη</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w:t>
      </w:r>
      <w:r>
        <w:rPr>
          <w:rFonts w:eastAsia="Times New Roman" w:cs="Times New Roman"/>
          <w:szCs w:val="24"/>
        </w:rPr>
        <w:t xml:space="preserve"> και  Πρακτικών της Βουλής)</w:t>
      </w:r>
    </w:p>
    <w:p w14:paraId="4C8A842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Δημιουργείται ένας θόρυβος όμως μέσα στην Αίθουσα και η πραγματικότητα πολλές φορές μας ξεπερνάει. Πριν από λίγο η ΕΛΣΤΑΤ ανακοίνωσε το ποσοστό της ανεργίας για τον Ιούνιο του 2017. Είναι ακόμη χαμηλότερο από αυτά που συζητούσαμ</w:t>
      </w:r>
      <w:r>
        <w:rPr>
          <w:rFonts w:eastAsia="Times New Roman" w:cs="Times New Roman"/>
          <w:szCs w:val="24"/>
        </w:rPr>
        <w:t>ε όλες αυτές τις ημέρες. Είναι 21,2%. Τι σημαίνει αυτό; Σημαίνει ότι η ανεργία παραμένει εξαιρετικά υψηλή στη χώρα. Ωστόσο έχουμε μια πολύ σημαντική και πολύ σταθερή μείωση της ανεργίας και αυτή τη στιγμή γυρίσαμε περίπου στην ανεργία</w:t>
      </w:r>
      <w:r>
        <w:rPr>
          <w:rFonts w:eastAsia="Times New Roman" w:cs="Times New Roman"/>
          <w:szCs w:val="24"/>
        </w:rPr>
        <w:t>,</w:t>
      </w:r>
      <w:r>
        <w:rPr>
          <w:rFonts w:eastAsia="Times New Roman" w:cs="Times New Roman"/>
          <w:szCs w:val="24"/>
        </w:rPr>
        <w:t xml:space="preserve"> που ήταν προς τα τέλ</w:t>
      </w:r>
      <w:r>
        <w:rPr>
          <w:rFonts w:eastAsia="Times New Roman" w:cs="Times New Roman"/>
          <w:szCs w:val="24"/>
        </w:rPr>
        <w:t>η του 2011. Φαίνεται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ότι αρχίζουμε και κερδίζουμε το χαμένο έδαφος που διαμορφώθηκε στην κρίση. </w:t>
      </w:r>
    </w:p>
    <w:p w14:paraId="4C8A842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Ξαναλέω ότι τα στοιχεία αυτά δεν τα παραθέτω για τη δημιουργία εντυπώσεων αλλά για να πω τα εξής: Αυτή ακριβώς τη στιγμή που υπάρχει η θετική δυναμική</w:t>
      </w:r>
      <w:r>
        <w:rPr>
          <w:rFonts w:eastAsia="Times New Roman" w:cs="Times New Roman"/>
          <w:szCs w:val="24"/>
        </w:rPr>
        <w:t>, αυτή η τάση ανάκαμψης της οικονομίας, που οι δείκτες δείχνουν να πηγαίνουν καλύτερα, είναι ακριβώς αυτή η στιγμή που πρέπει να γίνει παρέμβαση σε ό,τι αφορά την κοινωνική προστασία, σε ό,τι αφορά την προστασία της εργασίας, για να μην ξαναγυρίσουμε σε έν</w:t>
      </w:r>
      <w:r>
        <w:rPr>
          <w:rFonts w:eastAsia="Times New Roman" w:cs="Times New Roman"/>
          <w:szCs w:val="24"/>
        </w:rPr>
        <w:t>α μοντέλο ανάπτυξης, που γνωρίσαμε τις προηγούμενες δεκαετίες, που συμπίεζε την εργατική προστασία και τα εργατικά δικαιώματα, την ίδια στιγμή που ευημερούσαν οι αριθμοί, για να μην ξαναγυρίσουμε σε αυτό το μοντέλο ανάπτυξης</w:t>
      </w:r>
      <w:r>
        <w:rPr>
          <w:rFonts w:eastAsia="Times New Roman" w:cs="Times New Roman"/>
          <w:szCs w:val="24"/>
        </w:rPr>
        <w:t>,</w:t>
      </w:r>
      <w:r>
        <w:rPr>
          <w:rFonts w:eastAsia="Times New Roman" w:cs="Times New Roman"/>
          <w:szCs w:val="24"/>
        </w:rPr>
        <w:t xml:space="preserve"> που οι αριθμοί ευημερούν και ο</w:t>
      </w:r>
      <w:r>
        <w:rPr>
          <w:rFonts w:eastAsia="Times New Roman" w:cs="Times New Roman"/>
          <w:szCs w:val="24"/>
        </w:rPr>
        <w:t>ι άνθρωποι υποφέρουν, για να μπορέσουμε να κάνουμε πράξη αυτή η ευημερία που σημειώνεται στους δείκτες</w:t>
      </w:r>
      <w:r>
        <w:rPr>
          <w:rFonts w:eastAsia="Times New Roman" w:cs="Times New Roman"/>
          <w:szCs w:val="24"/>
        </w:rPr>
        <w:t>,</w:t>
      </w:r>
      <w:r>
        <w:rPr>
          <w:rFonts w:eastAsia="Times New Roman" w:cs="Times New Roman"/>
          <w:szCs w:val="24"/>
        </w:rPr>
        <w:t xml:space="preserve"> να περάσει στην καθημερινότητα των εργαζομένων. Γι’ αυτό νομίζω ότι αυτή η χρονική στιγμή είναι κατάλληλη για να κάνουμε αυτή τη συζήτηση για ένα τέτοιο</w:t>
      </w:r>
      <w:r>
        <w:rPr>
          <w:rFonts w:eastAsia="Times New Roman" w:cs="Times New Roman"/>
          <w:szCs w:val="24"/>
        </w:rPr>
        <w:t xml:space="preserve"> νομοσχέδιο, που δεν νομίζω ότι κάποιος μέσα σε αυτή την Αίθουσα μπορεί να πει ότι δεν ενισχύει τα εργατικά δικαιώματα, για άλλους περισσότερο, για άλλους λιγότερο. Δεν μπορεί όμως κανείς διαβάζοντας τις διατάξεις</w:t>
      </w:r>
      <w:r>
        <w:rPr>
          <w:rFonts w:eastAsia="Times New Roman" w:cs="Times New Roman"/>
          <w:szCs w:val="24"/>
        </w:rPr>
        <w:t>,</w:t>
      </w:r>
      <w:r>
        <w:rPr>
          <w:rFonts w:eastAsia="Times New Roman" w:cs="Times New Roman"/>
          <w:szCs w:val="24"/>
        </w:rPr>
        <w:t xml:space="preserve"> να μην καταλάβει ότι είναι μια παρέμβαση </w:t>
      </w:r>
      <w:r>
        <w:rPr>
          <w:rFonts w:eastAsia="Times New Roman" w:cs="Times New Roman"/>
          <w:szCs w:val="24"/>
        </w:rPr>
        <w:t xml:space="preserve">υπέρ του κόσμου της εργασίας. </w:t>
      </w:r>
    </w:p>
    <w:p w14:paraId="4C8A843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Γι’ αυτό αυτή η στιγμή είναι κατάλληλη για να κάνουμε αυτή τη συζήτηση</w:t>
      </w:r>
      <w:r>
        <w:rPr>
          <w:rFonts w:eastAsia="Times New Roman" w:cs="Times New Roman"/>
          <w:szCs w:val="24"/>
        </w:rPr>
        <w:t>,</w:t>
      </w:r>
      <w:r>
        <w:rPr>
          <w:rFonts w:eastAsia="Times New Roman" w:cs="Times New Roman"/>
          <w:szCs w:val="24"/>
        </w:rPr>
        <w:t xml:space="preserve"> και όχι γιατί είναι πριν τη ΔΕΘ, όχι για να γεμίσει κανένα «καλάθι» ή για επικοινωνιακά παιχνίδια ή για να δημιουργήσει καπνούς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4C8A843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Είναι κρίσιμη η </w:t>
      </w:r>
      <w:r>
        <w:rPr>
          <w:rFonts w:eastAsia="Times New Roman" w:cs="Times New Roman"/>
          <w:szCs w:val="24"/>
        </w:rPr>
        <w:t>στιγμή</w:t>
      </w:r>
      <w:r>
        <w:rPr>
          <w:rFonts w:eastAsia="Times New Roman" w:cs="Times New Roman"/>
          <w:szCs w:val="24"/>
        </w:rPr>
        <w:t>,</w:t>
      </w:r>
      <w:r>
        <w:rPr>
          <w:rFonts w:eastAsia="Times New Roman" w:cs="Times New Roman"/>
          <w:szCs w:val="24"/>
        </w:rPr>
        <w:t xml:space="preserve"> για να θέσουμε και πάλι ορισμένες δικλίδες ασφαλείας στον κόσμο της εργασίας, που βίωσε στα χρόνια της κρίσης τα δεδομένα να αμφισβητούνται. Είναι αυτή η κρίσιμη στιγμή</w:t>
      </w:r>
      <w:r>
        <w:rPr>
          <w:rFonts w:eastAsia="Times New Roman" w:cs="Times New Roman"/>
          <w:szCs w:val="24"/>
        </w:rPr>
        <w:t>,</w:t>
      </w:r>
      <w:r>
        <w:rPr>
          <w:rFonts w:eastAsia="Times New Roman" w:cs="Times New Roman"/>
          <w:szCs w:val="24"/>
        </w:rPr>
        <w:t xml:space="preserve"> για να θωρακίσουμε το πλαίσιο, για να μην ξαναγυρίσουμε σε ένα μοντέλο ανάπτυξ</w:t>
      </w:r>
      <w:r>
        <w:rPr>
          <w:rFonts w:eastAsia="Times New Roman" w:cs="Times New Roman"/>
          <w:szCs w:val="24"/>
        </w:rPr>
        <w:t xml:space="preserve">ης που όξυνε τις κοινωνικές ανισότητες. </w:t>
      </w:r>
    </w:p>
    <w:p w14:paraId="4C8A8432"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Το νομοσχέδιο, λοιπόν, νομίζω ότι δεν χωρεί αμφιβολία ότι είναι ένα νομοσχέδιο θετικό σε κάθε του ρύθμιση για τους εργαζόμενους, για τους ασφαλισμένους. Κινείται σε τρεις κεντρικούς άξονες. Είναι οι ρυθμίσεις για το</w:t>
      </w:r>
      <w:r>
        <w:rPr>
          <w:rFonts w:eastAsia="Times New Roman"/>
          <w:szCs w:val="24"/>
        </w:rPr>
        <w:t xml:space="preserve"> ασφαλιστικό</w:t>
      </w:r>
      <w:r>
        <w:rPr>
          <w:rFonts w:eastAsia="Times New Roman"/>
          <w:szCs w:val="24"/>
        </w:rPr>
        <w:t>,</w:t>
      </w:r>
      <w:r>
        <w:rPr>
          <w:rFonts w:eastAsia="Times New Roman"/>
          <w:szCs w:val="24"/>
        </w:rPr>
        <w:t xml:space="preserve"> που λύνουν καθημερινά προβλήματα, χρόνια προβλήματα και διευθετούν πάγια αιτήματα των ασφαλισμένων. Είναι οι εργασιακές ρυθμίσεις για την αδήλωτη, την υποδηλωμένη και την απλήρωτη εργασία </w:t>
      </w:r>
      <w:r>
        <w:rPr>
          <w:rFonts w:eastAsia="Times New Roman"/>
          <w:szCs w:val="24"/>
        </w:rPr>
        <w:t>κ</w:t>
      </w:r>
      <w:r>
        <w:rPr>
          <w:rFonts w:eastAsia="Times New Roman"/>
          <w:szCs w:val="24"/>
        </w:rPr>
        <w:t>αι είναι και οι πολύ σημαντικές ρυθμίσεις που δεν συζ</w:t>
      </w:r>
      <w:r>
        <w:rPr>
          <w:rFonts w:eastAsia="Times New Roman"/>
          <w:szCs w:val="24"/>
        </w:rPr>
        <w:t xml:space="preserve">ητήθηκαν όσο θα τους άξιζε, που αφορούν την επέκταση των δικαιωμάτων </w:t>
      </w:r>
      <w:r>
        <w:rPr>
          <w:rFonts w:eastAsia="Times New Roman"/>
          <w:szCs w:val="24"/>
        </w:rPr>
        <w:lastRenderedPageBreak/>
        <w:t>των ατόμων με αναπηρίες και τη βελτίωση της καθημερινότητάς τους.</w:t>
      </w:r>
    </w:p>
    <w:p w14:paraId="4C8A8433"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 xml:space="preserve">Θα επικεντρωθώ στο σκέλος των εργασιακών και θέλω να απαντήσω εδώ στο τι ακριβώς κάνει το Υπουργείο Εργασίας σε σχέση με </w:t>
      </w:r>
      <w:r>
        <w:rPr>
          <w:rFonts w:eastAsia="Times New Roman"/>
          <w:szCs w:val="24"/>
        </w:rPr>
        <w:t>την παραβατικότητα στους χώρους δουλειάς, σε σχέση με την αδήλωτη και την υποδηλωμένη εργασία, γιατί νομίζω ότι χρωστάω μια απάντηση και στον εισηγητή της Νέας Δημοκρατίας, που έθεσε κάποια νούμερα και ρώτησε τι κάνει αυτή η Κυβέρνηση για την αδήλωτη εργασ</w:t>
      </w:r>
      <w:r>
        <w:rPr>
          <w:rFonts w:eastAsia="Times New Roman"/>
          <w:szCs w:val="24"/>
        </w:rPr>
        <w:t>ία, αλλά και μια απάντηση και στον Βουλευτή της Δημοκρατικής Συμπαράταξης που είπε ότι εδώ έρχομαι για να δημαγωγώ και προέβη σε ένα σωρό προσωπικούς χαρακτηρισμούς, τους οποίους αντιπαρέρχομαι</w:t>
      </w:r>
      <w:r>
        <w:rPr>
          <w:rFonts w:eastAsia="Times New Roman"/>
          <w:szCs w:val="24"/>
        </w:rPr>
        <w:t>,</w:t>
      </w:r>
      <w:r>
        <w:rPr>
          <w:rFonts w:eastAsia="Times New Roman"/>
          <w:szCs w:val="24"/>
        </w:rPr>
        <w:t xml:space="preserve"> ακριβώς γιατί σέβομαι την Εθνική Αντιπροσωπεία, αλλά δεν σημα</w:t>
      </w:r>
      <w:r>
        <w:rPr>
          <w:rFonts w:eastAsia="Times New Roman"/>
          <w:szCs w:val="24"/>
        </w:rPr>
        <w:t xml:space="preserve">ίνει ότι τους ανέχομαι. </w:t>
      </w:r>
    </w:p>
    <w:p w14:paraId="4C8A8434"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Τι ακριβώς κάνει, λοιπόν, αυτή η Κυβέρνηση; Πρώτα απ’ όλα θα δώσω στα Πρακτικά το διάγραμμα αυτό, το οποίο δείχνει ακριβώς πού βρίσκεται η αδήλωτη εργασία στα χρόνια κατ’ έτος, γιατί νομίζω ότι αυτή είναι η σωστή ανάγνωση, να βλέπο</w:t>
      </w:r>
      <w:r>
        <w:rPr>
          <w:rFonts w:eastAsia="Times New Roman"/>
          <w:szCs w:val="24"/>
        </w:rPr>
        <w:t>υμε κάθε έτος</w:t>
      </w:r>
      <w:r>
        <w:rPr>
          <w:rFonts w:eastAsia="Times New Roman"/>
          <w:szCs w:val="24"/>
        </w:rPr>
        <w:t>,</w:t>
      </w:r>
      <w:r>
        <w:rPr>
          <w:rFonts w:eastAsia="Times New Roman"/>
          <w:szCs w:val="24"/>
        </w:rPr>
        <w:t xml:space="preserve"> πού βρίσκεται η αδήλωτη εργασία. </w:t>
      </w:r>
    </w:p>
    <w:p w14:paraId="4C8A8435" w14:textId="77777777" w:rsidR="001C0F06" w:rsidRDefault="00267A1D">
      <w:pPr>
        <w:tabs>
          <w:tab w:val="left" w:pos="2820"/>
        </w:tabs>
        <w:spacing w:line="600" w:lineRule="auto"/>
        <w:ind w:firstLine="720"/>
        <w:jc w:val="both"/>
        <w:rPr>
          <w:rFonts w:eastAsia="Times New Roman"/>
          <w:szCs w:val="24"/>
        </w:rPr>
      </w:pPr>
      <w:r>
        <w:rPr>
          <w:rFonts w:eastAsia="Times New Roman" w:cs="Times New Roman"/>
          <w:szCs w:val="24"/>
        </w:rPr>
        <w:lastRenderedPageBreak/>
        <w:t>(Στο σημείο αυτό η Υπουργός κ</w:t>
      </w:r>
      <w:r>
        <w:rPr>
          <w:rFonts w:eastAsia="Times New Roman" w:cs="Times New Roman"/>
          <w:szCs w:val="24"/>
        </w:rPr>
        <w:t>.</w:t>
      </w:r>
      <w:r>
        <w:rPr>
          <w:rFonts w:eastAsia="Times New Roman" w:cs="Times New Roman"/>
          <w:szCs w:val="24"/>
        </w:rPr>
        <w:t xml:space="preserve"> </w:t>
      </w:r>
      <w:r>
        <w:rPr>
          <w:rFonts w:eastAsia="Times New Roman" w:cs="Times New Roman"/>
          <w:szCs w:val="24"/>
        </w:rPr>
        <w:t>Έφη</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καταθέτει για τα Πρακτικά το προαναφερθέν διάγραμμα, το οποίο βρίσκεται στο αρχείο του Τμήματος Γραμματείας της Διεύθυνσης Στενογραφίας και Πρακτικών της Βουλής)</w:t>
      </w:r>
    </w:p>
    <w:p w14:paraId="4C8A8436"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 xml:space="preserve">Νομίζω ότι θα μου συγχωρέσετε όταν είπα ότι το 2014 ήταν 20%, ενώ ήταν 19,17%. Δεν νομίζω ότι θα παρεξηγηθούμε για το 0,8%. Δείχνει, λοιπόν, ότι πήγαμε από το 30% το 2013, στο 19,17% το 2014, στο 16% το 2015, στο 13,3% το 2016. </w:t>
      </w:r>
    </w:p>
    <w:p w14:paraId="4C8A8437"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Τώρα τι πρέπει να προσέξου</w:t>
      </w:r>
      <w:r>
        <w:rPr>
          <w:rFonts w:eastAsia="Times New Roman"/>
          <w:szCs w:val="24"/>
        </w:rPr>
        <w:t xml:space="preserve">με εδώ; Δεν νομίζω ότι θα διαφωνήσουμε στα νούμερα. Νομίζω ότι το σωστό είναι να μιλάμε για την κατ’ έτος καταγραφή της αδήλωτης εργασίας. </w:t>
      </w:r>
    </w:p>
    <w:p w14:paraId="4C8A8438"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Αυτό, όμως, που πρέπει να προσέξουμε είναι το εξής. Είναι πολύ συχνό πλέον το φαινόμενο -αυτό λέει και το Σώμα Επιθε</w:t>
      </w:r>
      <w:r>
        <w:rPr>
          <w:rFonts w:eastAsia="Times New Roman"/>
          <w:szCs w:val="24"/>
        </w:rPr>
        <w:t xml:space="preserve">ώρησης Εργασίας- η αδήλωτη εργασία να μειώνεται, αλλά να αυξάνεται η υποδηλωμένη εργασία. Δηλαδή είναι πιο συχνό το φαινόμενο που οι εργαζόμενοι δηλώνονται, αλλά δεν δηλώνονται για τόσο όσο πραγματικά δουλεύουν. Εκεί κρύβεται σήμερα το πρόβλημα κι αυτό το </w:t>
      </w:r>
      <w:r>
        <w:rPr>
          <w:rFonts w:eastAsia="Times New Roman"/>
          <w:szCs w:val="24"/>
        </w:rPr>
        <w:t>ζήτημα της υποδηλωμένης εργασίας</w:t>
      </w:r>
      <w:r>
        <w:rPr>
          <w:rFonts w:eastAsia="Times New Roman"/>
          <w:szCs w:val="24"/>
        </w:rPr>
        <w:t>,</w:t>
      </w:r>
      <w:r>
        <w:rPr>
          <w:rFonts w:eastAsia="Times New Roman"/>
          <w:szCs w:val="24"/>
        </w:rPr>
        <w:t xml:space="preserve"> το βάζουμε στο στόχαστρο. </w:t>
      </w:r>
    </w:p>
    <w:p w14:paraId="4C8A8439"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lastRenderedPageBreak/>
        <w:t>Στο Υπουργείο Εργασίας, λοιπόν, κάνουμε το εξής: Ενισχύουμε το Σώμα Επιθεώρησης Εργασίας πρώτα απ’ όλα σε ανθρώπινο δυναμικό. Έχουμε κάνει ήδη πενήντα προσλήψεις. Τις επόμενες μέρες θα γίνουν άλλ</w:t>
      </w:r>
      <w:r>
        <w:rPr>
          <w:rFonts w:eastAsia="Times New Roman"/>
          <w:szCs w:val="24"/>
        </w:rPr>
        <w:t xml:space="preserve">ες εξήντα, θα ανακοινωθούν, και περίπου εκατό από μετατάξεις. Το νέο οργανόγραμμά του προβλέπει </w:t>
      </w:r>
      <w:proofErr w:type="spellStart"/>
      <w:r>
        <w:rPr>
          <w:rFonts w:eastAsia="Times New Roman"/>
          <w:szCs w:val="24"/>
        </w:rPr>
        <w:t>εκατόν</w:t>
      </w:r>
      <w:proofErr w:type="spellEnd"/>
      <w:r>
        <w:rPr>
          <w:rFonts w:eastAsia="Times New Roman"/>
          <w:szCs w:val="24"/>
        </w:rPr>
        <w:t xml:space="preserve"> πενήντα θέσεις εργασίας επιπλέον στον ελεγκτικό μηχανισμό. Νομίζω ότι πρωτίστως έναν ελεγκτικό μηχανισμό</w:t>
      </w:r>
      <w:r>
        <w:rPr>
          <w:rFonts w:eastAsia="Times New Roman"/>
          <w:szCs w:val="24"/>
        </w:rPr>
        <w:t>,</w:t>
      </w:r>
      <w:r>
        <w:rPr>
          <w:rFonts w:eastAsia="Times New Roman"/>
          <w:szCs w:val="24"/>
        </w:rPr>
        <w:t xml:space="preserve"> πρέπει να τον θωρακίσεις με προσωπικό. </w:t>
      </w:r>
    </w:p>
    <w:p w14:paraId="4C8A843A"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Ξαναλέω</w:t>
      </w:r>
      <w:r>
        <w:rPr>
          <w:rFonts w:eastAsia="Times New Roman"/>
          <w:szCs w:val="24"/>
        </w:rPr>
        <w:t xml:space="preserve"> ότι επί </w:t>
      </w:r>
      <w:r>
        <w:rPr>
          <w:rFonts w:eastAsia="Times New Roman"/>
          <w:szCs w:val="24"/>
        </w:rPr>
        <w:t>κ</w:t>
      </w:r>
      <w:r>
        <w:rPr>
          <w:rFonts w:eastAsia="Times New Roman"/>
          <w:szCs w:val="24"/>
        </w:rPr>
        <w:t>υβέρνησης Νέας Δημοκρατίας</w:t>
      </w:r>
      <w:r>
        <w:rPr>
          <w:rFonts w:eastAsia="Times New Roman"/>
          <w:szCs w:val="24"/>
        </w:rPr>
        <w:t>,</w:t>
      </w:r>
      <w:r>
        <w:rPr>
          <w:rFonts w:eastAsia="Times New Roman"/>
          <w:szCs w:val="24"/>
        </w:rPr>
        <w:t xml:space="preserve"> καταργήθηκαν διακόσιες οργανικές θέσεις. Αυτό για να συζητάμε επί των πραγματικών δεδομένων. Καταργήθηκε το τμήμα νομικής στήριξης, καταργήθηκε το τμήμα πληροφοριακών συστημάτων. Όλα αυτά </w:t>
      </w:r>
      <w:proofErr w:type="spellStart"/>
      <w:r>
        <w:rPr>
          <w:rFonts w:eastAsia="Times New Roman"/>
          <w:szCs w:val="24"/>
        </w:rPr>
        <w:t>επανασυστήνονται</w:t>
      </w:r>
      <w:proofErr w:type="spellEnd"/>
      <w:r>
        <w:rPr>
          <w:rFonts w:eastAsia="Times New Roman"/>
          <w:szCs w:val="24"/>
        </w:rPr>
        <w:t xml:space="preserve"> και επιστρέφε</w:t>
      </w:r>
      <w:r>
        <w:rPr>
          <w:rFonts w:eastAsia="Times New Roman"/>
          <w:szCs w:val="24"/>
        </w:rPr>
        <w:t>ι το Σώμα Επιθεώρησης Εργασίας με μια μεγαλύτερη δυναμική στην αγορά εργασίας. Το ενισχύουμε χρηματοδοτικά. Εγκρίθηκαν 7,5 εκατομμύρια ευρώ από το ΕΣΠΑ για να γίνονται πιλοτικοί έλεγχοι, για να ενισχυθούν τα τμήματα νομικής υποστήριξης προς τους εργαζόμενο</w:t>
      </w:r>
      <w:r>
        <w:rPr>
          <w:rFonts w:eastAsia="Times New Roman"/>
          <w:szCs w:val="24"/>
        </w:rPr>
        <w:t>υς. Το ενισχύουμε και σε εργαλεία. Έχει πια από 1-1-2017 ένα πληροφοριακό σύστημα</w:t>
      </w:r>
      <w:r>
        <w:rPr>
          <w:rFonts w:eastAsia="Times New Roman"/>
          <w:szCs w:val="24"/>
        </w:rPr>
        <w:t>,</w:t>
      </w:r>
      <w:r>
        <w:rPr>
          <w:rFonts w:eastAsia="Times New Roman"/>
          <w:szCs w:val="24"/>
        </w:rPr>
        <w:t xml:space="preserve"> που βοηθά να γίνονται </w:t>
      </w:r>
      <w:proofErr w:type="spellStart"/>
      <w:r>
        <w:rPr>
          <w:rFonts w:eastAsia="Times New Roman"/>
          <w:szCs w:val="24"/>
        </w:rPr>
        <w:t>στοχευμένοι</w:t>
      </w:r>
      <w:proofErr w:type="spellEnd"/>
      <w:r>
        <w:rPr>
          <w:rFonts w:eastAsia="Times New Roman"/>
          <w:szCs w:val="24"/>
        </w:rPr>
        <w:t xml:space="preserve"> και αποτελεσματικοί έλεγχοι. </w:t>
      </w:r>
    </w:p>
    <w:p w14:paraId="4C8A843B"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lastRenderedPageBreak/>
        <w:t xml:space="preserve">Ο τρίτος άξονας με τον οποίο κάνουμε την παρέμβασή </w:t>
      </w:r>
      <w:r>
        <w:rPr>
          <w:rFonts w:eastAsia="Times New Roman"/>
          <w:szCs w:val="24"/>
        </w:rPr>
        <w:t>μας,</w:t>
      </w:r>
      <w:r>
        <w:rPr>
          <w:rFonts w:eastAsia="Times New Roman"/>
          <w:szCs w:val="24"/>
        </w:rPr>
        <w:t xml:space="preserve"> είναι ακριβώς αυτό το νομοσχέδιο, να ισχυροποιήσουμε </w:t>
      </w:r>
      <w:r>
        <w:rPr>
          <w:rFonts w:eastAsia="Times New Roman"/>
          <w:szCs w:val="24"/>
        </w:rPr>
        <w:t>δηλαδή το θεσμικό πλαίσιο, να βάλουμε δικλίδες ασφαλείας</w:t>
      </w:r>
      <w:r>
        <w:rPr>
          <w:rFonts w:eastAsia="Times New Roman"/>
          <w:szCs w:val="24"/>
        </w:rPr>
        <w:t>,</w:t>
      </w:r>
      <w:r>
        <w:rPr>
          <w:rFonts w:eastAsia="Times New Roman"/>
          <w:szCs w:val="24"/>
        </w:rPr>
        <w:t xml:space="preserve"> για να διασφαλίσουμε την τήρηση δικαιωμάτων που μπορεί να υπήρχαν, αλλά στην πράξη καταπατούνταν ή για να επεκτείνουμε εργατικά δικαιώματα εκεί που δεν υπήρχαν. </w:t>
      </w:r>
    </w:p>
    <w:p w14:paraId="4C8A843C"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Άρα αυτό το νομοσχέδιο πρέπει κανείς</w:t>
      </w:r>
      <w:r>
        <w:rPr>
          <w:rFonts w:eastAsia="Times New Roman"/>
          <w:szCs w:val="24"/>
        </w:rPr>
        <w:t xml:space="preserve"> να το αντιμετωπίσει ως έναν ακόμη κρίκο</w:t>
      </w:r>
      <w:r>
        <w:rPr>
          <w:rFonts w:eastAsia="Times New Roman"/>
          <w:szCs w:val="24"/>
        </w:rPr>
        <w:t>,</w:t>
      </w:r>
      <w:r>
        <w:rPr>
          <w:rFonts w:eastAsia="Times New Roman"/>
          <w:szCs w:val="24"/>
        </w:rPr>
        <w:t xml:space="preserve"> σε μια αλυσίδα που αναπτύσσουμε για την αντιμετώπιση της παραβατικότητας στους χώρους δουλειάς, ως ένα ακόμη βήμα σε μια συνολική στρατηγική που εκπονούμε στο Υπουργείο Εργασίας. </w:t>
      </w:r>
    </w:p>
    <w:p w14:paraId="4C8A843D" w14:textId="77777777" w:rsidR="001C0F06" w:rsidRDefault="00267A1D">
      <w:pPr>
        <w:tabs>
          <w:tab w:val="left" w:pos="2820"/>
        </w:tabs>
        <w:spacing w:line="600" w:lineRule="auto"/>
        <w:ind w:firstLine="720"/>
        <w:jc w:val="both"/>
        <w:rPr>
          <w:rFonts w:eastAsia="Times New Roman"/>
          <w:szCs w:val="24"/>
        </w:rPr>
      </w:pPr>
      <w:r>
        <w:rPr>
          <w:rFonts w:eastAsia="Times New Roman"/>
          <w:szCs w:val="24"/>
        </w:rPr>
        <w:t xml:space="preserve">Δίνει απαντήσεις σε όλα αυτό το νομοσχέδιο; Όχι. Το είπα και άλλη φορά. Δεν ισχυριζόμαστε ότι με αυτό το νομοσχέδιο λύνονται όλα τα προβλήματα του κόσμου της εργασίας ή επουλώνονται όλες οι πληγές που υπάρχουν στην αγορά. </w:t>
      </w:r>
    </w:p>
    <w:p w14:paraId="4C8A843E"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είναι ένα σημαντικό -νομίζω-</w:t>
      </w:r>
      <w:r>
        <w:rPr>
          <w:rFonts w:eastAsia="Times New Roman" w:cs="Times New Roman"/>
          <w:szCs w:val="24"/>
        </w:rPr>
        <w:t xml:space="preserve"> βήμα και είναι ένα σημείο καμπής σε ό,τι αφορά ιδίως την αντιμετώπιση της παραβατικότητας, την αντιμετώπιση της αδήλωτης εργασίας, της απλήρωτης εργασίας. Ενισχύει οπωσδήποτε -το δίχως άλλο- τα δικαιώματα των εργαζομένων απέναντι σε </w:t>
      </w:r>
      <w:proofErr w:type="spellStart"/>
      <w:r>
        <w:rPr>
          <w:rFonts w:eastAsia="Times New Roman" w:cs="Times New Roman"/>
          <w:szCs w:val="24"/>
        </w:rPr>
        <w:t>παραβατικές</w:t>
      </w:r>
      <w:proofErr w:type="spellEnd"/>
      <w:r>
        <w:rPr>
          <w:rFonts w:eastAsia="Times New Roman" w:cs="Times New Roman"/>
          <w:szCs w:val="24"/>
        </w:rPr>
        <w:t xml:space="preserve"> πρακτικές </w:t>
      </w:r>
      <w:r>
        <w:rPr>
          <w:rFonts w:eastAsia="Times New Roman" w:cs="Times New Roman"/>
          <w:szCs w:val="24"/>
        </w:rPr>
        <w:lastRenderedPageBreak/>
        <w:t xml:space="preserve">και σε καταχρηστικές εργοδοτικές συμπεριφορές. Ενισχύει στην πράξη την προστασία των εργαζομένων </w:t>
      </w:r>
      <w:r>
        <w:rPr>
          <w:rFonts w:eastAsia="Times New Roman" w:cs="Times New Roman"/>
          <w:szCs w:val="24"/>
        </w:rPr>
        <w:t>κ</w:t>
      </w:r>
      <w:r>
        <w:rPr>
          <w:rFonts w:eastAsia="Times New Roman" w:cs="Times New Roman"/>
          <w:szCs w:val="24"/>
        </w:rPr>
        <w:t>αι αυτή είναι πολιτική επιλογή. Αυτή είναι η επιλογή που κάνουμε. Αυτή την επιλογή κάνουμε σε συνθήκες σκληρής επιτροπείας. Αυτή την επιλογή σκοπεύουμε να υπη</w:t>
      </w:r>
      <w:r>
        <w:rPr>
          <w:rFonts w:eastAsia="Times New Roman" w:cs="Times New Roman"/>
          <w:szCs w:val="24"/>
        </w:rPr>
        <w:t xml:space="preserve">ρετήσουμε και μέχρι τον Αύγουστο του 2018, οπότε και θα βγούμε από το Πρόγραμμα Δημοσιονομικής Προσαρμογής. </w:t>
      </w:r>
    </w:p>
    <w:p w14:paraId="4C8A843F"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Άκουσα καθ’ όλη τη διάρκεια της συζήτησης την Αξιωματική Αντιπολίτευση</w:t>
      </w:r>
      <w:r>
        <w:rPr>
          <w:rFonts w:eastAsia="Times New Roman" w:cs="Times New Roman"/>
          <w:szCs w:val="24"/>
        </w:rPr>
        <w:t>,</w:t>
      </w:r>
      <w:r>
        <w:rPr>
          <w:rFonts w:eastAsia="Times New Roman" w:cs="Times New Roman"/>
          <w:szCs w:val="24"/>
        </w:rPr>
        <w:t xml:space="preserve"> κυρίως νομίζω λόγω ένδειας επιχειρημάτων</w:t>
      </w:r>
      <w:r>
        <w:rPr>
          <w:rFonts w:eastAsia="Times New Roman" w:cs="Times New Roman"/>
          <w:szCs w:val="24"/>
        </w:rPr>
        <w:t>,</w:t>
      </w:r>
      <w:r>
        <w:rPr>
          <w:rFonts w:eastAsia="Times New Roman" w:cs="Times New Roman"/>
          <w:szCs w:val="24"/>
        </w:rPr>
        <w:t xml:space="preserve"> να κάνει κριτική ως προς τον χρόν</w:t>
      </w:r>
      <w:r>
        <w:rPr>
          <w:rFonts w:eastAsia="Times New Roman" w:cs="Times New Roman"/>
          <w:szCs w:val="24"/>
        </w:rPr>
        <w:t xml:space="preserve">ο κατάθεσης του νομοσχεδίου, συνδέοντάς το με επικοινωνιακά παιχνίδια εν όψει ΔΕΘ ή «καλάθια» επικοινωνιακά εν όψει της Διεθνούς Έκθεσης. </w:t>
      </w:r>
    </w:p>
    <w:p w14:paraId="4C8A8440"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Νομίζω ότι πέρα από μια αποτυχημένη προσπάθεια άρθρωσης αντιπολιτευτικού λόγου</w:t>
      </w:r>
      <w:r>
        <w:rPr>
          <w:rFonts w:eastAsia="Times New Roman" w:cs="Times New Roman"/>
          <w:szCs w:val="24"/>
        </w:rPr>
        <w:t>,</w:t>
      </w:r>
      <w:r>
        <w:rPr>
          <w:rFonts w:eastAsia="Times New Roman" w:cs="Times New Roman"/>
          <w:szCs w:val="24"/>
        </w:rPr>
        <w:t xml:space="preserve"> αποδεικνύει αυτή η στάση και κάτι άλλο</w:t>
      </w:r>
      <w:r>
        <w:rPr>
          <w:rFonts w:eastAsia="Times New Roman" w:cs="Times New Roman"/>
          <w:szCs w:val="24"/>
        </w:rPr>
        <w:t>.</w:t>
      </w:r>
      <w:r>
        <w:rPr>
          <w:rFonts w:eastAsia="Times New Roman" w:cs="Times New Roman"/>
          <w:szCs w:val="24"/>
        </w:rPr>
        <w:t xml:space="preserve"> Αποδεικνύει ότι ορισμένοι </w:t>
      </w:r>
      <w:r>
        <w:rPr>
          <w:rFonts w:eastAsia="Times New Roman" w:cs="Times New Roman"/>
          <w:szCs w:val="24"/>
        </w:rPr>
        <w:t xml:space="preserve">έχουν </w:t>
      </w:r>
      <w:r>
        <w:rPr>
          <w:rFonts w:eastAsia="Times New Roman" w:cs="Times New Roman"/>
          <w:szCs w:val="24"/>
        </w:rPr>
        <w:t>μια δυσκολία να υποστηρίξουν μέτρα</w:t>
      </w:r>
      <w:r>
        <w:rPr>
          <w:rFonts w:eastAsia="Times New Roman" w:cs="Times New Roman"/>
          <w:szCs w:val="24"/>
        </w:rPr>
        <w:t>,</w:t>
      </w:r>
      <w:r>
        <w:rPr>
          <w:rFonts w:eastAsia="Times New Roman" w:cs="Times New Roman"/>
          <w:szCs w:val="24"/>
        </w:rPr>
        <w:t xml:space="preserve"> που ενισχύουν τον κόσμο της εργασίας. </w:t>
      </w:r>
    </w:p>
    <w:p w14:paraId="4C8A8441"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αυτό που νομίζω ότι δεν κατανοείτε, κύριοι της Αντιπολίτευσης, όταν απαξιώνετε το νομοσχέδιο, είναι ότι</w:t>
      </w:r>
      <w:r>
        <w:rPr>
          <w:rFonts w:eastAsia="Times New Roman" w:cs="Times New Roman"/>
          <w:szCs w:val="24"/>
        </w:rPr>
        <w:t xml:space="preserve"> δεν απαξιώνετε την Κυβέρνηση όταν απαξιώνετε κάθε ρύθμιση αυτού </w:t>
      </w:r>
      <w:r>
        <w:rPr>
          <w:rFonts w:eastAsia="Times New Roman" w:cs="Times New Roman"/>
          <w:szCs w:val="24"/>
        </w:rPr>
        <w:lastRenderedPageBreak/>
        <w:t>του νομοσχεδίου. Απαξιώνετε έναν ολόκληρο κόσμο και τα προβλήματά του. Αυτούς απαξιώνετε, διότι κάθε μία ρύθμιση αυτού του νομοσχεδίου απαντά σε συγκεκριμένα προβλήματα και υλοποιεί παρεμβάσε</w:t>
      </w:r>
      <w:r>
        <w:rPr>
          <w:rFonts w:eastAsia="Times New Roman" w:cs="Times New Roman"/>
          <w:szCs w:val="24"/>
        </w:rPr>
        <w:t>ις</w:t>
      </w:r>
      <w:r>
        <w:rPr>
          <w:rFonts w:eastAsia="Times New Roman" w:cs="Times New Roman"/>
          <w:szCs w:val="24"/>
        </w:rPr>
        <w:t>.</w:t>
      </w:r>
      <w:r>
        <w:rPr>
          <w:rFonts w:eastAsia="Times New Roman" w:cs="Times New Roman"/>
          <w:szCs w:val="24"/>
        </w:rPr>
        <w:t xml:space="preserve"> που βελτιώνουν την καθημερινότητα των εργαζομένων. </w:t>
      </w:r>
    </w:p>
    <w:p w14:paraId="4C8A8442"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 xml:space="preserve">σο θόρυβο και να δημιουργείτε, όσο καπνό και να προσπαθήσετε να ρίξετε πέρα από αυτή τη συζήτηση, αυτό δεν μπορεί να διαστρεβλωθεί. </w:t>
      </w:r>
    </w:p>
    <w:p w14:paraId="4C8A8443"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 xml:space="preserve">υστυχώς για εσάς οι εμβληματικές διατάξεις αυτού του νομοσχεδίου </w:t>
      </w:r>
      <w:r>
        <w:rPr>
          <w:rFonts w:eastAsia="Times New Roman" w:cs="Times New Roman"/>
          <w:szCs w:val="24"/>
        </w:rPr>
        <w:t xml:space="preserve">-που τώρα ξαφνικά σας έπιασε ένα φοβερό άγχος για την ενημέρωση και διαβούλευση στην επιχείρηση!- είναι εδώ, είναι μπροστά σας και θα πρέπει να πάρετε θέση. </w:t>
      </w:r>
    </w:p>
    <w:p w14:paraId="4C8A8444"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Άκουσα χθες στην προσπάθεια συνολικής απαξίωσης του νομοσχεδίου και από τους κυρίους της Αξιωματικ</w:t>
      </w:r>
      <w:r>
        <w:rPr>
          <w:rFonts w:eastAsia="Times New Roman" w:cs="Times New Roman"/>
          <w:szCs w:val="24"/>
        </w:rPr>
        <w:t xml:space="preserve">ής Αντιπολίτευσης να λένε και το εξής: «Τι σχέση έχει αυτό το νομοσχέδιο με την οικονομία και την ανεργία;». Αλήθεια; Τι σχέση </w:t>
      </w:r>
      <w:r>
        <w:rPr>
          <w:rFonts w:eastAsia="Times New Roman" w:cs="Times New Roman"/>
          <w:szCs w:val="24"/>
        </w:rPr>
        <w:t>έχει</w:t>
      </w:r>
      <w:r>
        <w:rPr>
          <w:rFonts w:eastAsia="Times New Roman" w:cs="Times New Roman"/>
          <w:szCs w:val="24"/>
        </w:rPr>
        <w:t xml:space="preserve"> η «μαύρη» εργασία με την οικονομία και την ανεργία; Τι σχέση έχει η αδήλωτη εργασία με την οικονομία και την ανεργία; Αλήθει</w:t>
      </w:r>
      <w:r>
        <w:rPr>
          <w:rFonts w:eastAsia="Times New Roman" w:cs="Times New Roman"/>
          <w:szCs w:val="24"/>
        </w:rPr>
        <w:t xml:space="preserve">α; Είναι σοβαρή κριτική αυτή; Πραγματικά δεν βλέπετε τη σχέση ανάμεσα στη «μαύρη» εργασία και την οικονομία και την ανεργία; </w:t>
      </w:r>
    </w:p>
    <w:p w14:paraId="4C8A8445"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Νομίζω ότι αν θέλουμε να συζητάμε, ένα πράγμα που πρέπει να κάνουμε</w:t>
      </w:r>
      <w:r>
        <w:rPr>
          <w:rFonts w:eastAsia="Times New Roman" w:cs="Times New Roman"/>
          <w:szCs w:val="24"/>
        </w:rPr>
        <w:t>,</w:t>
      </w:r>
      <w:r>
        <w:rPr>
          <w:rFonts w:eastAsia="Times New Roman" w:cs="Times New Roman"/>
          <w:szCs w:val="24"/>
        </w:rPr>
        <w:t xml:space="preserve"> είναι να συζητάμε σε ένα ορθολογικό πλαίσιο και να συζητάμε κ</w:t>
      </w:r>
      <w:r>
        <w:rPr>
          <w:rFonts w:eastAsia="Times New Roman" w:cs="Times New Roman"/>
          <w:szCs w:val="24"/>
        </w:rPr>
        <w:t xml:space="preserve">αι να κάνουμε κριτική αλλά σε ένα λογικό πλαίσιο. </w:t>
      </w:r>
    </w:p>
    <w:p w14:paraId="4C8A8446"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πάω, λοιπόν, σε μια άλλη κριτική, την οποία θεωρώ πιο δημιουργική και πιο προωθητική για τη συζήτηση, σε αυτή την κριτική που λέει ότι οι διατάξεις αυτού του νομοσχεδίου είναι πολύ κατασταλτικές ή πολύ </w:t>
      </w:r>
      <w:proofErr w:type="spellStart"/>
      <w:r>
        <w:rPr>
          <w:rFonts w:eastAsia="Times New Roman" w:cs="Times New Roman"/>
          <w:szCs w:val="24"/>
        </w:rPr>
        <w:t>τιμωρητικές</w:t>
      </w:r>
      <w:proofErr w:type="spellEnd"/>
      <w:r>
        <w:rPr>
          <w:rFonts w:eastAsia="Times New Roman" w:cs="Times New Roman"/>
          <w:szCs w:val="24"/>
        </w:rPr>
        <w:t xml:space="preserve">, έχουν αυτόν τον </w:t>
      </w:r>
      <w:proofErr w:type="spellStart"/>
      <w:r>
        <w:rPr>
          <w:rFonts w:eastAsia="Times New Roman" w:cs="Times New Roman"/>
          <w:szCs w:val="24"/>
        </w:rPr>
        <w:t>τιμωρητικό</w:t>
      </w:r>
      <w:proofErr w:type="spellEnd"/>
      <w:r>
        <w:rPr>
          <w:rFonts w:eastAsia="Times New Roman" w:cs="Times New Roman"/>
          <w:szCs w:val="24"/>
        </w:rPr>
        <w:t xml:space="preserve"> χαρακτήρα. </w:t>
      </w:r>
    </w:p>
    <w:p w14:paraId="4C8A8447"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Νομίζω ότι το απάντησε και με έναν πολύ χαρακτηριστικό τρόπο και ο Υπουργός κ. </w:t>
      </w:r>
      <w:proofErr w:type="spellStart"/>
      <w:r>
        <w:rPr>
          <w:rFonts w:eastAsia="Times New Roman" w:cs="Times New Roman"/>
          <w:szCs w:val="24"/>
        </w:rPr>
        <w:t>Χαρίτσης</w:t>
      </w:r>
      <w:proofErr w:type="spellEnd"/>
      <w:r>
        <w:rPr>
          <w:rFonts w:eastAsia="Times New Roman" w:cs="Times New Roman"/>
          <w:szCs w:val="24"/>
        </w:rPr>
        <w:t xml:space="preserve"> που ήταν εδώ προηγουμένως, το πώς στην πραγματικότητα αυτές οι διατάξεις μπορούν να λειτουργήσουν ως ένα συνολικό κί</w:t>
      </w:r>
      <w:r>
        <w:rPr>
          <w:rFonts w:eastAsia="Times New Roman" w:cs="Times New Roman"/>
          <w:szCs w:val="24"/>
        </w:rPr>
        <w:t>νητρο για την αλλαγή της κουλτούρας στην αγορά εργασίας, μπορούν να θέσουν σε κίνηση, δηλαδή, έναν μηχανισμό συνολικής βελτίωσης της αγοράς εργασίας. Διότι ποιο μεγαλύτερο κίνητρο υπάρχει</w:t>
      </w:r>
      <w:r>
        <w:rPr>
          <w:rFonts w:eastAsia="Times New Roman" w:cs="Times New Roman"/>
          <w:szCs w:val="24"/>
        </w:rPr>
        <w:t>,</w:t>
      </w:r>
      <w:r>
        <w:rPr>
          <w:rFonts w:eastAsia="Times New Roman" w:cs="Times New Roman"/>
          <w:szCs w:val="24"/>
        </w:rPr>
        <w:t xml:space="preserve"> από το να λες ότι από εδώ και στο εξής θα δίνεται δημόσιο χρήμα</w:t>
      </w:r>
      <w:r>
        <w:rPr>
          <w:rFonts w:eastAsia="Times New Roman" w:cs="Times New Roman"/>
          <w:szCs w:val="24"/>
        </w:rPr>
        <w:t>,</w:t>
      </w:r>
      <w:r>
        <w:rPr>
          <w:rFonts w:eastAsia="Times New Roman" w:cs="Times New Roman"/>
          <w:szCs w:val="24"/>
        </w:rPr>
        <w:t xml:space="preserve"> μό</w:t>
      </w:r>
      <w:r>
        <w:rPr>
          <w:rFonts w:eastAsia="Times New Roman" w:cs="Times New Roman"/>
          <w:szCs w:val="24"/>
        </w:rPr>
        <w:t>νο σε όσους τηρούν την εργατική νομοθεσία, από εδώ και στο εξής θα δίνεται επιχορήγηση</w:t>
      </w:r>
      <w:r>
        <w:rPr>
          <w:rFonts w:eastAsia="Times New Roman" w:cs="Times New Roman"/>
          <w:szCs w:val="24"/>
        </w:rPr>
        <w:t>,</w:t>
      </w:r>
      <w:r>
        <w:rPr>
          <w:rFonts w:eastAsia="Times New Roman" w:cs="Times New Roman"/>
          <w:szCs w:val="24"/>
        </w:rPr>
        <w:t xml:space="preserve"> μόνο σε όσους σέβονται τα εργασιακά δικαιώματα, από εδώ και στο εξής κοινοτικά κονδύλια θα παίρνουν </w:t>
      </w:r>
      <w:r>
        <w:rPr>
          <w:rFonts w:eastAsia="Times New Roman" w:cs="Times New Roman"/>
          <w:szCs w:val="24"/>
        </w:rPr>
        <w:lastRenderedPageBreak/>
        <w:t>μόνο όσοι σέβονται τα εργατικά δικαιώματα μόνο αυτοί όχι οι άλλοι; Δ</w:t>
      </w:r>
      <w:r>
        <w:rPr>
          <w:rFonts w:eastAsia="Times New Roman" w:cs="Times New Roman"/>
          <w:szCs w:val="24"/>
        </w:rPr>
        <w:t>εν είναι αυτό ένα πραγματικά σοβαρό κίνητρο συμμόρφωσης με την εργατική νομοθεσία; Δεν είναι μια σοβαρή προσπάθεια, για να αρχίσει να αλλάζει αυτή η αγορά εργασίας και να προχωρήσουν και οι συνεπείς επιχειρήσεις, να προχωρήσει εκείνο το ευνοϊκό πλαίσιο και</w:t>
      </w:r>
      <w:r>
        <w:rPr>
          <w:rFonts w:eastAsia="Times New Roman" w:cs="Times New Roman"/>
          <w:szCs w:val="24"/>
        </w:rPr>
        <w:t xml:space="preserve"> για την εργασία και για τους συνεπείς εργοδότες; </w:t>
      </w:r>
    </w:p>
    <w:p w14:paraId="4C8A8448"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Διότι νομίζω ότι εκεί τελικά πρέπει να στοχεύσουμε, στο να χτιστεί αυτή η ισχυρή συμμαχία του κράτους, των εργαζομένων, αλλά και εκείνων των επιχειρήσεων που μπορούν και θέλουν να είναι συνεπείς </w:t>
      </w:r>
      <w:r>
        <w:rPr>
          <w:rFonts w:eastAsia="Times New Roman" w:cs="Times New Roman"/>
          <w:szCs w:val="24"/>
        </w:rPr>
        <w:t>κ</w:t>
      </w:r>
      <w:r>
        <w:rPr>
          <w:rFonts w:eastAsia="Times New Roman" w:cs="Times New Roman"/>
          <w:szCs w:val="24"/>
        </w:rPr>
        <w:t>αι σε αυτ</w:t>
      </w:r>
      <w:r>
        <w:rPr>
          <w:rFonts w:eastAsia="Times New Roman" w:cs="Times New Roman"/>
          <w:szCs w:val="24"/>
        </w:rPr>
        <w:t xml:space="preserve">ούς νομίζω ότι αυτό το νομοσχέδιο μόνο επιβοηθητικό είναι. </w:t>
      </w:r>
    </w:p>
    <w:p w14:paraId="4C8A8449" w14:textId="77777777" w:rsidR="001C0F06" w:rsidRDefault="00267A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ια άλλη κριτική που γίνεται</w:t>
      </w:r>
      <w:r>
        <w:rPr>
          <w:rFonts w:eastAsia="Times New Roman" w:cs="Times New Roman"/>
          <w:szCs w:val="24"/>
        </w:rPr>
        <w:t>,</w:t>
      </w:r>
      <w:r>
        <w:rPr>
          <w:rFonts w:eastAsia="Times New Roman" w:cs="Times New Roman"/>
          <w:szCs w:val="24"/>
        </w:rPr>
        <w:t xml:space="preserve"> είναι ότι υπάρχουν πάρα πολλές γραφειοκρατικές διαδικασίες σε αυτό το νομοσχέδιο</w:t>
      </w:r>
      <w:r>
        <w:rPr>
          <w:rFonts w:eastAsia="Times New Roman" w:cs="Times New Roman"/>
          <w:szCs w:val="24"/>
        </w:rPr>
        <w:t>,</w:t>
      </w:r>
      <w:r>
        <w:rPr>
          <w:rFonts w:eastAsia="Times New Roman" w:cs="Times New Roman"/>
          <w:szCs w:val="24"/>
        </w:rPr>
        <w:t xml:space="preserve"> που επιβαρύνουν τους εργοδότες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Στην πραγματικότητα οι περισσότερες διατάξεις </w:t>
      </w:r>
      <w:r>
        <w:rPr>
          <w:rFonts w:eastAsia="Times New Roman" w:cs="Times New Roman"/>
          <w:szCs w:val="24"/>
        </w:rPr>
        <w:t xml:space="preserve">για την αδήλωτη και την υποδηλωμένη εργασία είναι εκσυγχρονιστικές διατάξεις, δηλαδή αποσύρουν σε πολλές περιπτώσεις αυτά τα βιβλία που τηρούνταν στο χέρι και αυτά αντικαθίστανται από συστήματα ηλεκτρονικής αναγγελίας. </w:t>
      </w:r>
    </w:p>
    <w:p w14:paraId="4C8A844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Δουλεύουμε για να το απλοποιήσουμε α</w:t>
      </w:r>
      <w:r>
        <w:rPr>
          <w:rFonts w:eastAsia="Times New Roman" w:cs="Times New Roman"/>
          <w:szCs w:val="24"/>
        </w:rPr>
        <w:t>κόμη περισσότερο, να είναι δυνατόν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με ένα απλό </w:t>
      </w:r>
      <w:r>
        <w:rPr>
          <w:rFonts w:eastAsia="Times New Roman" w:cs="Times New Roman"/>
          <w:szCs w:val="24"/>
          <w:lang w:val="en-US"/>
        </w:rPr>
        <w:t>SMS</w:t>
      </w:r>
      <w:r>
        <w:rPr>
          <w:rFonts w:eastAsia="Times New Roman" w:cs="Times New Roman"/>
          <w:szCs w:val="24"/>
        </w:rPr>
        <w:t xml:space="preserve"> να δηλώνονται οι υπερωρίες και να μην προστίθενται επιπλέον γραφειοκρατικά κόστη. Κάποια στιγμή, όμως, όταν έχουμε μπροστά μας ένα κοινωνικό πρόβλημα, όπως είναι η αδήλωτη, η απλήρωτη, η υποδηλωμέ</w:t>
      </w:r>
      <w:r>
        <w:rPr>
          <w:rFonts w:eastAsia="Times New Roman" w:cs="Times New Roman"/>
          <w:szCs w:val="24"/>
        </w:rPr>
        <w:t>νη εργασία, νομίζω ότι πρέπει να πάρουμε θέση.</w:t>
      </w:r>
    </w:p>
    <w:p w14:paraId="4C8A844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Όλους τους ακούμε, όλους τους φορείς τους ακούμε, καταγράφουμε τις διαφωνίες τους, τα προβλήματά τους, προσπαθούμε να τους διευκολύνουμε. Όταν, όμως, έχεις μπροστά σου ένα πρόβλημα τέτοιο</w:t>
      </w:r>
      <w:r>
        <w:rPr>
          <w:rFonts w:eastAsia="Times New Roman" w:cs="Times New Roman"/>
          <w:szCs w:val="24"/>
        </w:rPr>
        <w:t>,</w:t>
      </w:r>
      <w:r>
        <w:rPr>
          <w:rFonts w:eastAsia="Times New Roman" w:cs="Times New Roman"/>
          <w:szCs w:val="24"/>
        </w:rPr>
        <w:t xml:space="preserve"> στο τέλος</w:t>
      </w:r>
      <w:r>
        <w:rPr>
          <w:rFonts w:eastAsia="Times New Roman" w:cs="Times New Roman"/>
          <w:szCs w:val="24"/>
        </w:rPr>
        <w:t>,</w:t>
      </w:r>
      <w:r>
        <w:rPr>
          <w:rFonts w:eastAsia="Times New Roman" w:cs="Times New Roman"/>
          <w:szCs w:val="24"/>
        </w:rPr>
        <w:t xml:space="preserve"> τέλος πρέ</w:t>
      </w:r>
      <w:r>
        <w:rPr>
          <w:rFonts w:eastAsia="Times New Roman" w:cs="Times New Roman"/>
          <w:szCs w:val="24"/>
        </w:rPr>
        <w:t xml:space="preserve">πει να πάρεις μία θέση. </w:t>
      </w:r>
    </w:p>
    <w:p w14:paraId="4C8A844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Η δική μας θέση είναι σαφής. Σε αυτό το πρόβλημα είμαστε με τον κόσμο της εργασίας. Θέτουμε τέτοιες δικλίδες ασφαλείας</w:t>
      </w:r>
      <w:r>
        <w:rPr>
          <w:rFonts w:eastAsia="Times New Roman" w:cs="Times New Roman"/>
          <w:szCs w:val="24"/>
        </w:rPr>
        <w:t>,</w:t>
      </w:r>
      <w:r>
        <w:rPr>
          <w:rFonts w:eastAsia="Times New Roman" w:cs="Times New Roman"/>
          <w:szCs w:val="24"/>
        </w:rPr>
        <w:t xml:space="preserve"> που εξυπηρετούν αυτή την πλευρά. Κάποιους θα τους ξεβολέψουμε. Αυτοί που θα ξεβολέψουμε</w:t>
      </w:r>
      <w:r>
        <w:rPr>
          <w:rFonts w:eastAsia="Times New Roman" w:cs="Times New Roman"/>
          <w:szCs w:val="24"/>
        </w:rPr>
        <w:t>,</w:t>
      </w:r>
      <w:r>
        <w:rPr>
          <w:rFonts w:eastAsia="Times New Roman" w:cs="Times New Roman"/>
          <w:szCs w:val="24"/>
        </w:rPr>
        <w:t xml:space="preserve"> είναι όσοι παρανομούν,</w:t>
      </w:r>
      <w:r>
        <w:rPr>
          <w:rFonts w:eastAsia="Times New Roman" w:cs="Times New Roman"/>
          <w:szCs w:val="24"/>
        </w:rPr>
        <w:t xml:space="preserve"> όσοι δεν θέλουν να σέβονται τα εργασιακά δικαιώματα. Αυτοί θα ξεβολευτούν. Αυτό είναι πολιτική επιλογή.</w:t>
      </w:r>
    </w:p>
    <w:p w14:paraId="4C8A844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Γι’ αυτό νομίζω ότι το κρίσιμο ερώτημα μπροστά σε αυτό το νομοσχέδιο όπως και σε κάθε νομοσχέδιο, είναι να αναρωτη</w:t>
      </w:r>
      <w:r>
        <w:rPr>
          <w:rFonts w:eastAsia="Times New Roman" w:cs="Times New Roman"/>
          <w:szCs w:val="24"/>
        </w:rPr>
        <w:lastRenderedPageBreak/>
        <w:t xml:space="preserve">θούν οι Βουλευτές ποιους εξυπηρετούν </w:t>
      </w:r>
      <w:r>
        <w:rPr>
          <w:rFonts w:eastAsia="Times New Roman" w:cs="Times New Roman"/>
          <w:szCs w:val="24"/>
        </w:rPr>
        <w:t>αυτές οι διατάξεις, τι εξυπηρετούν αυτές οι ρυθμίσεις και αν οι ίδιοι θεωρούν ότι πρέπει να ταχθούν υπέρ ή κατά αυτών</w:t>
      </w:r>
      <w:r>
        <w:rPr>
          <w:rFonts w:eastAsia="Times New Roman" w:cs="Times New Roman"/>
          <w:szCs w:val="24"/>
        </w:rPr>
        <w:t>,</w:t>
      </w:r>
      <w:r>
        <w:rPr>
          <w:rFonts w:eastAsia="Times New Roman" w:cs="Times New Roman"/>
          <w:szCs w:val="24"/>
        </w:rPr>
        <w:t xml:space="preserve"> τους οποίους αυτές οι ρυθμίσεις εξυπηρετούν. </w:t>
      </w:r>
    </w:p>
    <w:p w14:paraId="4C8A844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Οι εμβληματικές διατάξεις είναι όλες εδώ. Για καλό ή κακό. Είναι όμως όλες εδώ και σας καλο</w:t>
      </w:r>
      <w:r>
        <w:rPr>
          <w:rFonts w:eastAsia="Times New Roman" w:cs="Times New Roman"/>
          <w:szCs w:val="24"/>
        </w:rPr>
        <w:t>ύν να πάρετε θέση. Νομίζω ότι και οι Βουλευτές της Αντιπολίτευσης, αν μη τι άλλο, πρέπει να αναρωτηθούν</w:t>
      </w:r>
      <w:r>
        <w:rPr>
          <w:rFonts w:eastAsia="Times New Roman" w:cs="Times New Roman"/>
          <w:szCs w:val="24"/>
        </w:rPr>
        <w:t>,</w:t>
      </w:r>
      <w:r>
        <w:rPr>
          <w:rFonts w:eastAsia="Times New Roman" w:cs="Times New Roman"/>
          <w:szCs w:val="24"/>
        </w:rPr>
        <w:t xml:space="preserve"> αν καθεμία από αυτές τις διατάξεις βοηθά ή δεν βοηθά τους εργαζόμενους συγκεκριμένα.</w:t>
      </w:r>
    </w:p>
    <w:p w14:paraId="4C8A844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α ερωτήματα είναι απλά και συγκεκριμένα</w:t>
      </w:r>
      <w:r>
        <w:rPr>
          <w:rFonts w:eastAsia="Times New Roman" w:cs="Times New Roman"/>
          <w:szCs w:val="24"/>
        </w:rPr>
        <w:t>.</w:t>
      </w:r>
    </w:p>
    <w:p w14:paraId="4C8A845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Βοηθά η εκ των προτέρων δήλωση των υπερωριών τον εργαζόμενο να πληρώνεται και να δηλώνεται η υπερωρία του ή δεν τον βοηθά; </w:t>
      </w:r>
    </w:p>
    <w:p w14:paraId="4C8A845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Βοηθά η διαταγή πληρωμής -και εδώ προσοχή διαταγή πληρωμής σημαίνει εκτελεστός τίτλος σε βάρος της περιουσίας του εργοδότη και όταν </w:t>
      </w:r>
      <w:r>
        <w:rPr>
          <w:rFonts w:eastAsia="Times New Roman" w:cs="Times New Roman"/>
          <w:szCs w:val="24"/>
        </w:rPr>
        <w:t xml:space="preserve">είναι νομικό πρόσωπο, σε βάρος της περιουσίας του νομικού προσώπου, αυτό δεν αναιρείται- τον εργαζόμενο να πάρει πιο εύκολα τα δεδουλευμένα του ή δεν τον βοηθά; </w:t>
      </w:r>
    </w:p>
    <w:p w14:paraId="4C8A845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Βοηθά η γρήγορη εκδίκαση των υποθέσεων τον εργαζόμενο να πάρει πιο γρήγορα μία απόφαση και να </w:t>
      </w:r>
      <w:r>
        <w:rPr>
          <w:rFonts w:eastAsia="Times New Roman" w:cs="Times New Roman"/>
          <w:szCs w:val="24"/>
        </w:rPr>
        <w:t xml:space="preserve">πάρει πιο γρήγορα μία αποζημίωση απόλυσης ή δεν τον βοηθά; </w:t>
      </w:r>
    </w:p>
    <w:p w14:paraId="4C8A845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Βοηθά το επίδομα ανεργίας έναν εργαζόμενο που εγκλωβίστηκε σε μία επιχείρηση που δεν τον πληρώνει ή δεν τον βοηθά;</w:t>
      </w:r>
    </w:p>
    <w:p w14:paraId="4C8A845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Νομίζω ότι οι απαντήσεις είναι σαφείς, τα ερωτήματα είναι ξεκάθαρα, η θέση είναι </w:t>
      </w:r>
      <w:r>
        <w:rPr>
          <w:rFonts w:eastAsia="Times New Roman" w:cs="Times New Roman"/>
          <w:szCs w:val="24"/>
        </w:rPr>
        <w:t>ξεκάθαρη και υπάρχει σαφής προσανατολισμός. Σε αυτό θα πρέπει να τοποθετηθείτε.</w:t>
      </w:r>
    </w:p>
    <w:p w14:paraId="4C8A845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4C8A8456" w14:textId="77777777" w:rsidR="001C0F06" w:rsidRDefault="00267A1D">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των </w:t>
      </w:r>
      <w:r>
        <w:rPr>
          <w:rFonts w:eastAsia="Times New Roman" w:cs="Times New Roman"/>
          <w:szCs w:val="24"/>
        </w:rPr>
        <w:t>ΑΝΕΛ</w:t>
      </w:r>
      <w:r>
        <w:rPr>
          <w:rFonts w:eastAsia="Times New Roman" w:cs="Times New Roman"/>
          <w:szCs w:val="24"/>
        </w:rPr>
        <w:t>)</w:t>
      </w:r>
    </w:p>
    <w:p w14:paraId="4C8A845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p>
    <w:p w14:paraId="4C8A845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της αρχής, των άρθρων, των τροπολογιών και του συνόλου του σχεδίου νόμου του Υπουργείου Εργασίας, Κοινωνικής Ασφάλισης και Κοινωνικής Αλληλεγγύης: «Συνταξιοδοτι</w:t>
      </w:r>
      <w:r>
        <w:rPr>
          <w:rFonts w:eastAsia="Times New Roman" w:cs="Times New Roman"/>
          <w:szCs w:val="24"/>
        </w:rPr>
        <w:lastRenderedPageBreak/>
        <w:t>κές ρυθμίσεις Δημοσίου και λο</w:t>
      </w:r>
      <w:r>
        <w:rPr>
          <w:rFonts w:eastAsia="Times New Roman" w:cs="Times New Roman"/>
          <w:szCs w:val="24"/>
        </w:rPr>
        <w:t xml:space="preserve">ιπές ασφαλιστικές διατάξεις, ενίσχυση </w:t>
      </w:r>
      <w:r>
        <w:rPr>
          <w:rFonts w:eastAsia="Times New Roman" w:cs="Times New Roman"/>
          <w:szCs w:val="24"/>
        </w:rPr>
        <w:t xml:space="preserve">της </w:t>
      </w:r>
      <w:r>
        <w:rPr>
          <w:rFonts w:eastAsia="Times New Roman" w:cs="Times New Roman"/>
          <w:szCs w:val="24"/>
        </w:rPr>
        <w:t>προστασίας των εργαζομένων, δικαιώματα ατόμων με αναπηρίες και άλλες διατάξεις».</w:t>
      </w:r>
    </w:p>
    <w:p w14:paraId="4C8A845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14:paraId="4C8A845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Ναι.</w:t>
      </w:r>
    </w:p>
    <w:p w14:paraId="4C8A845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Όχι.</w:t>
      </w:r>
    </w:p>
    <w:p w14:paraId="4C8A845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w:t>
      </w:r>
      <w:r>
        <w:rPr>
          <w:rFonts w:eastAsia="Times New Roman" w:cs="Times New Roman"/>
          <w:b/>
          <w:szCs w:val="24"/>
        </w:rPr>
        <w:t>Υ:</w:t>
      </w:r>
      <w:r>
        <w:rPr>
          <w:rFonts w:eastAsia="Times New Roman" w:cs="Times New Roman"/>
          <w:szCs w:val="24"/>
        </w:rPr>
        <w:t xml:space="preserve"> Παρών.</w:t>
      </w:r>
    </w:p>
    <w:p w14:paraId="4C8A845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4C8A845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Παρών. </w:t>
      </w:r>
    </w:p>
    <w:p w14:paraId="4C8A845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46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Παρών.</w:t>
      </w:r>
    </w:p>
    <w:p w14:paraId="4C8A846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4C8A846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νομοσχέδιο του Υπουργείου Εργασίας, Κοινωνικής Ασφάλισης κα</w:t>
      </w:r>
      <w:r>
        <w:rPr>
          <w:rFonts w:eastAsia="Times New Roman" w:cs="Times New Roman"/>
          <w:szCs w:val="24"/>
        </w:rPr>
        <w:t>ι Κοινωνικής Αλληλεγγύης: «Συνταξιοδοτικές ρυθμίσεις Δημο</w:t>
      </w:r>
      <w:r>
        <w:rPr>
          <w:rFonts w:eastAsia="Times New Roman" w:cs="Times New Roman"/>
          <w:szCs w:val="24"/>
        </w:rPr>
        <w:lastRenderedPageBreak/>
        <w:t xml:space="preserve">σίου και λοιπές ασφαλιστικές διατάξεις, ενίσχυση </w:t>
      </w:r>
      <w:r>
        <w:rPr>
          <w:rFonts w:eastAsia="Times New Roman" w:cs="Times New Roman"/>
          <w:szCs w:val="24"/>
        </w:rPr>
        <w:t xml:space="preserve">της </w:t>
      </w:r>
      <w:r>
        <w:rPr>
          <w:rFonts w:eastAsia="Times New Roman" w:cs="Times New Roman"/>
          <w:szCs w:val="24"/>
        </w:rPr>
        <w:t>προστασίας των εργαζομένων, δικαιώματα ατόμων με αναπηρίες και άλλες διατάξεις» έγινε δεκτό επί της αρχής κατά πλειοψηφία.</w:t>
      </w:r>
    </w:p>
    <w:p w14:paraId="4C8A846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Εισερχόμαστε στην ψήφισ</w:t>
      </w:r>
      <w:r>
        <w:rPr>
          <w:rFonts w:eastAsia="Times New Roman" w:cs="Times New Roman"/>
          <w:szCs w:val="24"/>
        </w:rPr>
        <w:t>η επί των άρθρων και η ψήφισή τους θα γίνει χωριστά.</w:t>
      </w:r>
    </w:p>
    <w:p w14:paraId="4C8A846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ως έχει;</w:t>
      </w:r>
    </w:p>
    <w:p w14:paraId="4C8A846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Ναι.</w:t>
      </w:r>
    </w:p>
    <w:p w14:paraId="4C8A846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Όχι.</w:t>
      </w:r>
    </w:p>
    <w:p w14:paraId="4C8A846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Παρών.</w:t>
      </w:r>
    </w:p>
    <w:p w14:paraId="4C8A846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4C8A846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Παρών. </w:t>
      </w:r>
    </w:p>
    <w:p w14:paraId="4C8A846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ΑΘΑΝΑΣΙΟΣ ΠΑΠΑΧΡΙΣΤ</w:t>
      </w:r>
      <w:r>
        <w:rPr>
          <w:rFonts w:eastAsia="Times New Roman" w:cs="Times New Roman"/>
          <w:b/>
          <w:szCs w:val="24"/>
        </w:rPr>
        <w:t xml:space="preserve">ΟΠΟΥΛΟΣ: </w:t>
      </w:r>
      <w:r>
        <w:rPr>
          <w:rFonts w:eastAsia="Times New Roman" w:cs="Times New Roman"/>
          <w:szCs w:val="24"/>
        </w:rPr>
        <w:t>Ναι.</w:t>
      </w:r>
    </w:p>
    <w:p w14:paraId="4C8A846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Παρών.</w:t>
      </w:r>
    </w:p>
    <w:p w14:paraId="4C8A846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4C8A846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 έγινε δεκτό ως έχει κατά πλειοψηφία.</w:t>
      </w:r>
    </w:p>
    <w:p w14:paraId="4C8A846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2</w:t>
      </w:r>
      <w:r>
        <w:rPr>
          <w:rFonts w:eastAsia="Times New Roman" w:cs="Times New Roman"/>
          <w:szCs w:val="24"/>
        </w:rPr>
        <w:t>,</w:t>
      </w:r>
      <w:r>
        <w:rPr>
          <w:rFonts w:eastAsia="Times New Roman" w:cs="Times New Roman"/>
          <w:szCs w:val="24"/>
        </w:rPr>
        <w:t xml:space="preserve"> όπως τροποποιήθηκε από την κυρία Υπουργό;</w:t>
      </w:r>
    </w:p>
    <w:p w14:paraId="4C8A846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Ναι.</w:t>
      </w:r>
    </w:p>
    <w:p w14:paraId="4C8A847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Ναι.</w:t>
      </w:r>
    </w:p>
    <w:p w14:paraId="4C8A847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47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4C8A847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Παρών. </w:t>
      </w:r>
    </w:p>
    <w:p w14:paraId="4C8A847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47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Παρών.</w:t>
      </w:r>
    </w:p>
    <w:p w14:paraId="4C8A847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4C8A847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Συνεπώς το άρθρο 2 έγινε δεκτό, όπως τροποποιήθηκε από την κυρία Υπουργό, κατά πλειοψηφία.</w:t>
      </w:r>
    </w:p>
    <w:p w14:paraId="4C8A847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w:t>
      </w:r>
      <w:r>
        <w:rPr>
          <w:rFonts w:eastAsia="Times New Roman" w:cs="Times New Roman"/>
          <w:szCs w:val="24"/>
        </w:rPr>
        <w:t>,</w:t>
      </w:r>
      <w:r>
        <w:rPr>
          <w:rFonts w:eastAsia="Times New Roman" w:cs="Times New Roman"/>
          <w:szCs w:val="24"/>
        </w:rPr>
        <w:t xml:space="preserve"> όπως τροποποιήθηκε από την κυρία Υπουργό;</w:t>
      </w:r>
    </w:p>
    <w:p w14:paraId="4C8A847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Ναι.</w:t>
      </w:r>
    </w:p>
    <w:p w14:paraId="4C8A847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Όχι.</w:t>
      </w:r>
    </w:p>
    <w:p w14:paraId="4C8A847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ΠΑΡΑΣΚΕΥΗ ΧΡΙΣΤΟΦΙΛΟΠΟΥΛΟΥ: </w:t>
      </w:r>
      <w:r>
        <w:rPr>
          <w:rFonts w:eastAsia="Times New Roman" w:cs="Times New Roman"/>
          <w:szCs w:val="24"/>
        </w:rPr>
        <w:t>Όχι.</w:t>
      </w:r>
    </w:p>
    <w:p w14:paraId="4C8A847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4C8A847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 </w:t>
      </w:r>
    </w:p>
    <w:p w14:paraId="4C8A847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47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Όχι.</w:t>
      </w:r>
    </w:p>
    <w:p w14:paraId="4C8A848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4C8A848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3 έγινε δεκτό, όπως τροποποιήθηκε από την κυρία Υπουργό, κατά πλει</w:t>
      </w:r>
      <w:r>
        <w:rPr>
          <w:rFonts w:eastAsia="Times New Roman" w:cs="Times New Roman"/>
          <w:szCs w:val="24"/>
        </w:rPr>
        <w:t>οψηφία.</w:t>
      </w:r>
    </w:p>
    <w:p w14:paraId="4C8A848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w:t>
      </w:r>
      <w:r>
        <w:rPr>
          <w:rFonts w:eastAsia="Times New Roman" w:cs="Times New Roman"/>
          <w:szCs w:val="24"/>
        </w:rPr>
        <w:t>,</w:t>
      </w:r>
      <w:r>
        <w:rPr>
          <w:rFonts w:eastAsia="Times New Roman" w:cs="Times New Roman"/>
          <w:szCs w:val="24"/>
        </w:rPr>
        <w:t xml:space="preserve"> όπως τροποποιήθηκε από την κυρία Υπουργό;</w:t>
      </w:r>
    </w:p>
    <w:p w14:paraId="4C8A848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Ναι.</w:t>
      </w:r>
    </w:p>
    <w:p w14:paraId="4C8A848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Ναι.</w:t>
      </w:r>
    </w:p>
    <w:p w14:paraId="4C8A848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48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4C8A848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Ναι. </w:t>
      </w:r>
    </w:p>
    <w:p w14:paraId="4C8A848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ΠΑΠΑΧΡΙΣΤΟΠΟΥΛΟΣ: </w:t>
      </w:r>
      <w:r>
        <w:rPr>
          <w:rFonts w:eastAsia="Times New Roman" w:cs="Times New Roman"/>
          <w:szCs w:val="24"/>
        </w:rPr>
        <w:t>Ναι.</w:t>
      </w:r>
    </w:p>
    <w:p w14:paraId="4C8A848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4C8A848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4C8A848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4 έγινε δεκτό, όπως τροποποιήθηκε από την κυρία Υπουργό, κατά πλειοψηφία.</w:t>
      </w:r>
    </w:p>
    <w:p w14:paraId="4C8A848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 ως έχει;</w:t>
      </w:r>
    </w:p>
    <w:p w14:paraId="4C8A848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Ναι.</w:t>
      </w:r>
    </w:p>
    <w:p w14:paraId="4C8A848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Ναι.</w:t>
      </w:r>
    </w:p>
    <w:p w14:paraId="4C8A848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49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4C8A849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Ναι. </w:t>
      </w:r>
    </w:p>
    <w:p w14:paraId="4C8A849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49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49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4C8A849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Συνεπώς, το άρθρο 5 έγ</w:t>
      </w:r>
      <w:r>
        <w:rPr>
          <w:rFonts w:eastAsia="Times New Roman" w:cs="Times New Roman"/>
          <w:szCs w:val="24"/>
        </w:rPr>
        <w:t>ινε δεκτό ως έχει κατά πλειοψηφία.</w:t>
      </w:r>
    </w:p>
    <w:p w14:paraId="4C8A849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 ως έχει;</w:t>
      </w:r>
    </w:p>
    <w:p w14:paraId="4C8A849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Ναι.</w:t>
      </w:r>
    </w:p>
    <w:p w14:paraId="4C8A849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Όχι.</w:t>
      </w:r>
    </w:p>
    <w:p w14:paraId="4C8A849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Παρών.</w:t>
      </w:r>
    </w:p>
    <w:p w14:paraId="4C8A849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4C8A849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Παρών. </w:t>
      </w:r>
    </w:p>
    <w:p w14:paraId="4C8A849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49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ΑΝΑΣ</w:t>
      </w:r>
      <w:r>
        <w:rPr>
          <w:rFonts w:eastAsia="Times New Roman" w:cs="Times New Roman"/>
          <w:b/>
          <w:szCs w:val="24"/>
        </w:rPr>
        <w:t>ΤΑΣΙΟΣ ΜΕΓΑΛΟΜΥΣΤΑΚΑΣ:</w:t>
      </w:r>
      <w:r>
        <w:rPr>
          <w:rFonts w:eastAsia="Times New Roman" w:cs="Times New Roman"/>
          <w:szCs w:val="24"/>
        </w:rPr>
        <w:t xml:space="preserve"> Ναι.</w:t>
      </w:r>
    </w:p>
    <w:p w14:paraId="4C8A849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4C8A849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6 έγινε δεκτό ως έχει κατά πλειοψηφία.</w:t>
      </w:r>
    </w:p>
    <w:p w14:paraId="4C8A84A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 ως έχει;</w:t>
      </w:r>
    </w:p>
    <w:p w14:paraId="4C8A84A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Ναι.</w:t>
      </w:r>
    </w:p>
    <w:p w14:paraId="4C8A84A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Όχι.</w:t>
      </w:r>
    </w:p>
    <w:p w14:paraId="4C8A84A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ΠΑΡΑΣΚΕΥΗ ΧΡΙΣΤΟ</w:t>
      </w:r>
      <w:r>
        <w:rPr>
          <w:rFonts w:eastAsia="Times New Roman" w:cs="Times New Roman"/>
          <w:b/>
          <w:szCs w:val="24"/>
        </w:rPr>
        <w:t>ΦΙΛΟΠΟΥΛΟΥ:</w:t>
      </w:r>
      <w:r>
        <w:rPr>
          <w:rFonts w:eastAsia="Times New Roman" w:cs="Times New Roman"/>
          <w:szCs w:val="24"/>
        </w:rPr>
        <w:t xml:space="preserve"> Παρών.</w:t>
      </w:r>
    </w:p>
    <w:p w14:paraId="4C8A84A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4C8A84A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Παρών. </w:t>
      </w:r>
    </w:p>
    <w:p w14:paraId="4C8A84A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4A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4C8A84A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4C8A84A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7 έγινε δεκτό ως έχει κατά πλειοψηφία.</w:t>
      </w:r>
    </w:p>
    <w:p w14:paraId="4C8A84AA"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 ως έχει;</w:t>
      </w:r>
    </w:p>
    <w:p w14:paraId="4C8A84A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Ναι.</w:t>
      </w:r>
    </w:p>
    <w:p w14:paraId="4C8A84A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Όχι.</w:t>
      </w:r>
    </w:p>
    <w:p w14:paraId="4C8A84A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Παρών.</w:t>
      </w:r>
    </w:p>
    <w:p w14:paraId="4C8A84A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4C8A84A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Παρών. </w:t>
      </w:r>
    </w:p>
    <w:p w14:paraId="4C8A84B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4B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4C8A84B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ΓΕΩΡΓΙ</w:t>
      </w:r>
      <w:r>
        <w:rPr>
          <w:rFonts w:eastAsia="Times New Roman" w:cs="Times New Roman"/>
          <w:b/>
          <w:szCs w:val="24"/>
        </w:rPr>
        <w:t>ΟΣ ΜΑΥΡΩΤΑΣ:</w:t>
      </w:r>
      <w:r>
        <w:rPr>
          <w:rFonts w:eastAsia="Times New Roman" w:cs="Times New Roman"/>
          <w:szCs w:val="24"/>
        </w:rPr>
        <w:t xml:space="preserve"> Ναι.</w:t>
      </w:r>
    </w:p>
    <w:p w14:paraId="4C8A84B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8 έγινε δεκτό ως έχει κατά πλειοψηφία.</w:t>
      </w:r>
    </w:p>
    <w:p w14:paraId="4C8A84B4"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 ως έχει;</w:t>
      </w:r>
    </w:p>
    <w:p w14:paraId="4C8A84B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Ναι.</w:t>
      </w:r>
    </w:p>
    <w:p w14:paraId="4C8A84B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Ναι.</w:t>
      </w:r>
    </w:p>
    <w:p w14:paraId="4C8A84B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4B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ΝΙΚΟΛΑΟΣ ΚΟΥΖΗΛΟ</w:t>
      </w:r>
      <w:r>
        <w:rPr>
          <w:rFonts w:eastAsia="Times New Roman" w:cs="Times New Roman"/>
          <w:b/>
          <w:szCs w:val="24"/>
        </w:rPr>
        <w:t>Σ:</w:t>
      </w:r>
      <w:r>
        <w:rPr>
          <w:rFonts w:eastAsia="Times New Roman" w:cs="Times New Roman"/>
          <w:szCs w:val="24"/>
        </w:rPr>
        <w:t xml:space="preserve"> Παρών.</w:t>
      </w:r>
    </w:p>
    <w:p w14:paraId="4C8A84B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Παρών. </w:t>
      </w:r>
    </w:p>
    <w:p w14:paraId="4C8A84B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4B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4C8A84B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4C8A84B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9 έγινε δεκτό ως έχει κατά πλειοψηφία.</w:t>
      </w:r>
    </w:p>
    <w:p w14:paraId="4C8A84BE"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w:t>
      </w:r>
      <w:r>
        <w:rPr>
          <w:rFonts w:eastAsia="Times New Roman" w:cs="Times New Roman"/>
          <w:szCs w:val="24"/>
        </w:rPr>
        <w:t>0 ως έχει;</w:t>
      </w:r>
    </w:p>
    <w:p w14:paraId="4C8A84B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Ναι.</w:t>
      </w:r>
    </w:p>
    <w:p w14:paraId="4C8A84C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Όχι.</w:t>
      </w:r>
    </w:p>
    <w:p w14:paraId="4C8A84C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Παρών.</w:t>
      </w:r>
    </w:p>
    <w:p w14:paraId="4C8A84C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4C8A84C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Παρών. </w:t>
      </w:r>
    </w:p>
    <w:p w14:paraId="4C8A84C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4C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Παρών.</w:t>
      </w:r>
    </w:p>
    <w:p w14:paraId="4C8A84C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4C8A84C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szCs w:val="24"/>
        </w:rPr>
        <w:t xml:space="preserve"> Συνεπώς το άρθρο 10 έγινε δεκτό ως έχει κατά πλειοψηφία.</w:t>
      </w:r>
    </w:p>
    <w:p w14:paraId="4C8A84C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11 ως έχει;</w:t>
      </w:r>
    </w:p>
    <w:p w14:paraId="4C8A84C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Ναι.</w:t>
      </w:r>
    </w:p>
    <w:p w14:paraId="4C8A84C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Όχι.</w:t>
      </w:r>
    </w:p>
    <w:p w14:paraId="4C8A84C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Όχι.</w:t>
      </w:r>
    </w:p>
    <w:p w14:paraId="4C8A84C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Παρών.</w:t>
      </w:r>
    </w:p>
    <w:p w14:paraId="4C8A84C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4C8A84C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ΑΘΑΝΑ</w:t>
      </w:r>
      <w:r>
        <w:rPr>
          <w:rFonts w:eastAsia="Times New Roman" w:cs="Times New Roman"/>
          <w:b/>
          <w:szCs w:val="24"/>
        </w:rPr>
        <w:t>ΣΙΟΣ ΠΑΠΑΧΡΙΣΤΟΠΟΥΛΟΣ:</w:t>
      </w:r>
      <w:r>
        <w:rPr>
          <w:rFonts w:eastAsia="Times New Roman" w:cs="Times New Roman"/>
          <w:szCs w:val="24"/>
        </w:rPr>
        <w:t xml:space="preserve"> Ναι.</w:t>
      </w:r>
    </w:p>
    <w:p w14:paraId="4C8A84C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Ναι.</w:t>
      </w:r>
    </w:p>
    <w:p w14:paraId="4C8A84D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4C8A84D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11 έγινε δεκτό ως έχει κατά πλειοψηφία.</w:t>
      </w:r>
    </w:p>
    <w:p w14:paraId="4C8A84D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12 ως έχει;</w:t>
      </w:r>
    </w:p>
    <w:p w14:paraId="4C8A84D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Ναι.</w:t>
      </w:r>
    </w:p>
    <w:p w14:paraId="4C8A84D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w:t>
      </w:r>
      <w:r>
        <w:rPr>
          <w:rFonts w:eastAsia="Times New Roman" w:cs="Times New Roman"/>
          <w:b/>
          <w:szCs w:val="24"/>
        </w:rPr>
        <w:t>ΗΣ ΒΡΟΥΤΣΗΣ:</w:t>
      </w:r>
      <w:r>
        <w:rPr>
          <w:rFonts w:eastAsia="Times New Roman" w:cs="Times New Roman"/>
          <w:szCs w:val="24"/>
        </w:rPr>
        <w:t xml:space="preserve"> Όχι.</w:t>
      </w:r>
    </w:p>
    <w:p w14:paraId="4C8A84D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Όχι.</w:t>
      </w:r>
    </w:p>
    <w:p w14:paraId="4C8A84D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4C8A84D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4C8A84D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C8A84D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Όχι.</w:t>
      </w:r>
    </w:p>
    <w:p w14:paraId="4C8A84D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4C8A84D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12 έγινε δεκτό ως</w:t>
      </w:r>
      <w:r>
        <w:rPr>
          <w:rFonts w:eastAsia="Times New Roman" w:cs="Times New Roman"/>
          <w:szCs w:val="24"/>
        </w:rPr>
        <w:t xml:space="preserve"> έχει κατά πλειοψηφία.</w:t>
      </w:r>
    </w:p>
    <w:p w14:paraId="4C8A84D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13 ως έχει;</w:t>
      </w:r>
    </w:p>
    <w:p w14:paraId="4C8A84D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ΣΩΚΡΑΤΗΣ ΒΑΡΔΑΚΗΣ:</w:t>
      </w:r>
      <w:r>
        <w:rPr>
          <w:rFonts w:eastAsia="Times New Roman" w:cs="Times New Roman"/>
          <w:szCs w:val="24"/>
        </w:rPr>
        <w:t xml:space="preserve"> Ναι.</w:t>
      </w:r>
    </w:p>
    <w:p w14:paraId="4C8A84D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Όχι.</w:t>
      </w:r>
    </w:p>
    <w:p w14:paraId="4C8A84D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Όχι.</w:t>
      </w:r>
    </w:p>
    <w:p w14:paraId="4C8A84E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4C8A84E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Παρών.</w:t>
      </w:r>
    </w:p>
    <w:p w14:paraId="4C8A84E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C8A84E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ΜΕΓΑΛΟΜΥΣΤΑΚΑΣ:</w:t>
      </w:r>
      <w:r>
        <w:rPr>
          <w:rFonts w:eastAsia="Times New Roman" w:cs="Times New Roman"/>
          <w:szCs w:val="24"/>
        </w:rPr>
        <w:t xml:space="preserve"> Παρών.</w:t>
      </w:r>
    </w:p>
    <w:p w14:paraId="4C8A84E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4C8A84E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13 έγινε δεκτό ως έχει κατά πλειοψηφία.</w:t>
      </w:r>
    </w:p>
    <w:p w14:paraId="4C8A84E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14 ως έχει;</w:t>
      </w:r>
    </w:p>
    <w:p w14:paraId="4C8A84E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Ναι.</w:t>
      </w:r>
    </w:p>
    <w:p w14:paraId="4C8A84E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Παρών.</w:t>
      </w:r>
    </w:p>
    <w:p w14:paraId="4C8A84E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ΠΑΡΑΣΚΕΥΗ ΧΡΙΣΤΟΦ</w:t>
      </w:r>
      <w:r>
        <w:rPr>
          <w:rFonts w:eastAsia="Times New Roman" w:cs="Times New Roman"/>
          <w:b/>
          <w:szCs w:val="24"/>
        </w:rPr>
        <w:t>ΙΛΟΠΟΥΛΟΥ:</w:t>
      </w:r>
      <w:r>
        <w:rPr>
          <w:rFonts w:eastAsia="Times New Roman" w:cs="Times New Roman"/>
          <w:szCs w:val="24"/>
        </w:rPr>
        <w:t xml:space="preserve"> Ναι.</w:t>
      </w:r>
    </w:p>
    <w:p w14:paraId="4C8A84E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4C8A84E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Ναι.</w:t>
      </w:r>
    </w:p>
    <w:p w14:paraId="4C8A84E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Ναι.</w:t>
      </w:r>
    </w:p>
    <w:p w14:paraId="4C8A84E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Όχι.</w:t>
      </w:r>
    </w:p>
    <w:p w14:paraId="4C8A84E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4C8A84E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14 έγινε δεκτό ως έχει κατά πλειοψηφία.</w:t>
      </w:r>
    </w:p>
    <w:p w14:paraId="4C8A84F0"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Τα αρχικά άρθρ</w:t>
      </w:r>
      <w:r>
        <w:rPr>
          <w:rFonts w:eastAsia="Times New Roman" w:cs="Times New Roman"/>
          <w:szCs w:val="24"/>
        </w:rPr>
        <w:t>α 15 και 18 διαγράφονται.</w:t>
      </w:r>
    </w:p>
    <w:p w14:paraId="4C8A84F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15 ως έχει;</w:t>
      </w:r>
    </w:p>
    <w:p w14:paraId="4C8A84F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Ναι.</w:t>
      </w:r>
    </w:p>
    <w:p w14:paraId="4C8A84F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Όχι.</w:t>
      </w:r>
    </w:p>
    <w:p w14:paraId="4C8A84F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w:t>
      </w:r>
    </w:p>
    <w:p w14:paraId="4C8A84F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Παρών.</w:t>
      </w:r>
    </w:p>
    <w:p w14:paraId="4C8A84F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Παρών.</w:t>
      </w:r>
    </w:p>
    <w:p w14:paraId="4C8A84F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C8A84F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ΑΝΑΣΤΑΣΙΟ</w:t>
      </w:r>
      <w:r>
        <w:rPr>
          <w:rFonts w:eastAsia="Times New Roman" w:cs="Times New Roman"/>
          <w:b/>
          <w:szCs w:val="24"/>
        </w:rPr>
        <w:t>Σ ΜΕΓΑΛΟΜΥΣΤΑΚΑΣ:</w:t>
      </w:r>
      <w:r>
        <w:rPr>
          <w:rFonts w:eastAsia="Times New Roman" w:cs="Times New Roman"/>
          <w:szCs w:val="24"/>
        </w:rPr>
        <w:t xml:space="preserve"> Ναι.</w:t>
      </w:r>
    </w:p>
    <w:p w14:paraId="4C8A84F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4C8A84F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Συνεπώς το νέο άρθρο 15 έγινε δεκτό ως έχει κατά πλειοψηφία.</w:t>
      </w:r>
    </w:p>
    <w:p w14:paraId="4C8A84F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16, όπως τροποποιήθηκε από την κυρία Υπουργό;</w:t>
      </w:r>
    </w:p>
    <w:p w14:paraId="4C8A84F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Ναι.</w:t>
      </w:r>
    </w:p>
    <w:p w14:paraId="4C8A84F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Όχι.</w:t>
      </w:r>
    </w:p>
    <w:p w14:paraId="4C8A84F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Όχι.</w:t>
      </w:r>
    </w:p>
    <w:p w14:paraId="4C8A84F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4C8A850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4C8A850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C8A850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Όχι.</w:t>
      </w:r>
    </w:p>
    <w:p w14:paraId="4C8A850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4C8A850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w:t>
      </w:r>
      <w:r>
        <w:rPr>
          <w:rFonts w:eastAsia="Times New Roman" w:cs="Times New Roman"/>
          <w:szCs w:val="24"/>
        </w:rPr>
        <w:t xml:space="preserve"> το νέο άρθρο 16 έγινε δεκτό, όπως τροποποιήθηκε από την κυρία Υπουργό, κατά πλειοψηφία.</w:t>
      </w:r>
    </w:p>
    <w:p w14:paraId="4C8A850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17 ως έχει;</w:t>
      </w:r>
    </w:p>
    <w:p w14:paraId="4C8A850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Ναι.</w:t>
      </w:r>
    </w:p>
    <w:p w14:paraId="4C8A850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Ναι.</w:t>
      </w:r>
    </w:p>
    <w:p w14:paraId="4C8A850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Παρών.</w:t>
      </w:r>
    </w:p>
    <w:p w14:paraId="4C8A850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4C8A850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ΧΡΗΣ</w:t>
      </w:r>
      <w:r>
        <w:rPr>
          <w:rFonts w:eastAsia="Times New Roman" w:cs="Times New Roman"/>
          <w:b/>
          <w:szCs w:val="24"/>
        </w:rPr>
        <w:t>ΤΟΣ ΚΑΤΣΩΤΗΣ:</w:t>
      </w:r>
      <w:r>
        <w:rPr>
          <w:rFonts w:eastAsia="Times New Roman" w:cs="Times New Roman"/>
          <w:szCs w:val="24"/>
        </w:rPr>
        <w:t xml:space="preserve"> Όχι.</w:t>
      </w:r>
    </w:p>
    <w:p w14:paraId="4C8A850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C8A850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4C8A850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4C8A850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νέο άρθρο 17 έγινε δεκτό ως έχει κατά πλειοψηφία.</w:t>
      </w:r>
    </w:p>
    <w:p w14:paraId="4C8A850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18 ως έχε</w:t>
      </w:r>
      <w:r>
        <w:rPr>
          <w:rFonts w:eastAsia="Times New Roman" w:cs="Times New Roman"/>
          <w:szCs w:val="24"/>
        </w:rPr>
        <w:t>ι;</w:t>
      </w:r>
    </w:p>
    <w:p w14:paraId="4C8A851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Ναι.</w:t>
      </w:r>
    </w:p>
    <w:p w14:paraId="4C8A851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Ναι.</w:t>
      </w:r>
    </w:p>
    <w:p w14:paraId="4C8A851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Παρών.</w:t>
      </w:r>
    </w:p>
    <w:p w14:paraId="4C8A851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4C8A851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4C8A851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C8A851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Όχι.</w:t>
      </w:r>
    </w:p>
    <w:p w14:paraId="4C8A851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4C8A851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νέο άρθρο 18 έγινε δεκτό ως έχει κατά πλειοψηφία.</w:t>
      </w:r>
    </w:p>
    <w:p w14:paraId="4C8A851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19, όπως τροποποιήθηκε από την κυρία Υπουργό;</w:t>
      </w:r>
    </w:p>
    <w:p w14:paraId="4C8A851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Ναι.</w:t>
      </w:r>
    </w:p>
    <w:p w14:paraId="4C8A851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Όχι.</w:t>
      </w:r>
    </w:p>
    <w:p w14:paraId="4C8A851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Όχι.</w:t>
      </w:r>
    </w:p>
    <w:p w14:paraId="4C8A851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4C8A851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4C8A851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C8A852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Όχι.</w:t>
      </w:r>
    </w:p>
    <w:p w14:paraId="4C8A852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4C8A852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νέο άρθρο 19 έγινε δεκτό, όπως τροποποιήθηκε από την κυρία Υπουργό, κατά πλειοψηφία.</w:t>
      </w:r>
    </w:p>
    <w:p w14:paraId="4C8A852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Ερωτάται το </w:t>
      </w:r>
      <w:r>
        <w:rPr>
          <w:rFonts w:eastAsia="Times New Roman" w:cs="Times New Roman"/>
          <w:szCs w:val="24"/>
        </w:rPr>
        <w:t>Σώμα: Γίνεται δεκτό το νέο άρθρο 20, όπως τροποποιήθηκε από την κυρία Υπουργό;</w:t>
      </w:r>
    </w:p>
    <w:p w14:paraId="4C8A852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Ναι.</w:t>
      </w:r>
    </w:p>
    <w:p w14:paraId="4C8A852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Ναι.</w:t>
      </w:r>
    </w:p>
    <w:p w14:paraId="4C8A852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w:t>
      </w:r>
    </w:p>
    <w:p w14:paraId="4C8A852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Παρών.</w:t>
      </w:r>
    </w:p>
    <w:p w14:paraId="4C8A852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Παρών.</w:t>
      </w:r>
    </w:p>
    <w:p w14:paraId="4C8A852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C8A852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ΑΝΑΣΤΑΣΙΟΣ ΜΕ</w:t>
      </w:r>
      <w:r>
        <w:rPr>
          <w:rFonts w:eastAsia="Times New Roman" w:cs="Times New Roman"/>
          <w:b/>
          <w:szCs w:val="24"/>
        </w:rPr>
        <w:t>ΓΑΛΟΜΥΣΤΑΚΑΣ:</w:t>
      </w:r>
      <w:r>
        <w:rPr>
          <w:rFonts w:eastAsia="Times New Roman" w:cs="Times New Roman"/>
          <w:szCs w:val="24"/>
        </w:rPr>
        <w:t xml:space="preserve"> Παρών.</w:t>
      </w:r>
    </w:p>
    <w:p w14:paraId="4C8A852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4C8A852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νέο άρθρο 20 έγινε δεκτό, όπως τροποποιήθηκε από την κυρία Υπουργό, κατά πλειοψηφία.</w:t>
      </w:r>
    </w:p>
    <w:p w14:paraId="4C8A852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21 ως έχει;</w:t>
      </w:r>
    </w:p>
    <w:p w14:paraId="4C8A852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Ναι.</w:t>
      </w:r>
    </w:p>
    <w:p w14:paraId="4C8A852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w:t>
      </w:r>
      <w:r>
        <w:rPr>
          <w:rFonts w:eastAsia="Times New Roman" w:cs="Times New Roman"/>
          <w:b/>
          <w:szCs w:val="24"/>
        </w:rPr>
        <w:t>ΩΑΝΝΗΣ ΒΡΟΥΤΣΗΣ:</w:t>
      </w:r>
      <w:r>
        <w:rPr>
          <w:rFonts w:eastAsia="Times New Roman" w:cs="Times New Roman"/>
          <w:szCs w:val="24"/>
        </w:rPr>
        <w:t xml:space="preserve"> Ναι.</w:t>
      </w:r>
    </w:p>
    <w:p w14:paraId="4C8A853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ΠΑΡΑΣΚΕΥΗ ΧΡΙΣΤΟΦΙΛΟΠΟΥΛΟΥ:</w:t>
      </w:r>
      <w:r>
        <w:rPr>
          <w:rFonts w:eastAsia="Times New Roman" w:cs="Times New Roman"/>
          <w:szCs w:val="24"/>
        </w:rPr>
        <w:t xml:space="preserve"> Παρών.</w:t>
      </w:r>
    </w:p>
    <w:p w14:paraId="4C8A853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Παρών.</w:t>
      </w:r>
    </w:p>
    <w:p w14:paraId="4C8A853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Ναι.</w:t>
      </w:r>
    </w:p>
    <w:p w14:paraId="4C8A853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C8A853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4C8A853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4C8A853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w:t>
      </w:r>
      <w:r>
        <w:rPr>
          <w:rFonts w:eastAsia="Times New Roman" w:cs="Times New Roman"/>
          <w:szCs w:val="24"/>
        </w:rPr>
        <w:t xml:space="preserve"> το νέο άρθρο 21 έγινε δεκτό ως έχει κατά πλειοψηφία.</w:t>
      </w:r>
    </w:p>
    <w:p w14:paraId="4C8A853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22 ως έχει;</w:t>
      </w:r>
    </w:p>
    <w:p w14:paraId="4C8A853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Ναι.</w:t>
      </w:r>
    </w:p>
    <w:p w14:paraId="4C8A853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Παρών.</w:t>
      </w:r>
    </w:p>
    <w:p w14:paraId="4C8A853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Παρών.</w:t>
      </w:r>
    </w:p>
    <w:p w14:paraId="4C8A853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4C8A853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Παρών.</w:t>
      </w:r>
    </w:p>
    <w:p w14:paraId="4C8A853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ΑΘΑΝΑΣΙΟΣ ΠΑ</w:t>
      </w:r>
      <w:r>
        <w:rPr>
          <w:rFonts w:eastAsia="Times New Roman" w:cs="Times New Roman"/>
          <w:b/>
          <w:szCs w:val="24"/>
        </w:rPr>
        <w:t>ΠΑΧΡΙΣΤΟΠΟΥΛΟΣ:</w:t>
      </w:r>
      <w:r>
        <w:rPr>
          <w:rFonts w:eastAsia="Times New Roman" w:cs="Times New Roman"/>
          <w:szCs w:val="24"/>
        </w:rPr>
        <w:t xml:space="preserve"> Ναι.</w:t>
      </w:r>
    </w:p>
    <w:p w14:paraId="4C8A853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Παρών.</w:t>
      </w:r>
    </w:p>
    <w:p w14:paraId="4C8A853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ΓΕΩΡΓΙΟΣ ΜΑΥΡΩΤΑΣ:</w:t>
      </w:r>
      <w:r>
        <w:rPr>
          <w:rFonts w:eastAsia="Times New Roman" w:cs="Times New Roman"/>
          <w:szCs w:val="24"/>
        </w:rPr>
        <w:t xml:space="preserve"> Παρών.</w:t>
      </w:r>
    </w:p>
    <w:p w14:paraId="4C8A854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νέο άρθρο 22 έγινε δεκτό ως έχει κατά πλειοψηφία.</w:t>
      </w:r>
    </w:p>
    <w:p w14:paraId="4C8A854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23 ως έχει;</w:t>
      </w:r>
    </w:p>
    <w:p w14:paraId="4C8A854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Ναι.</w:t>
      </w:r>
    </w:p>
    <w:p w14:paraId="4C8A854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Ναι.</w:t>
      </w:r>
    </w:p>
    <w:p w14:paraId="4C8A854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w:t>
      </w:r>
    </w:p>
    <w:p w14:paraId="4C8A854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Παρών.</w:t>
      </w:r>
    </w:p>
    <w:p w14:paraId="4C8A854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Ναι.</w:t>
      </w:r>
    </w:p>
    <w:p w14:paraId="4C8A854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C8A854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4C8A854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4C8A854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νέο άρθρο 23 έγινε</w:t>
      </w:r>
      <w:r>
        <w:rPr>
          <w:rFonts w:eastAsia="Times New Roman" w:cs="Times New Roman"/>
          <w:szCs w:val="24"/>
        </w:rPr>
        <w:t xml:space="preserve"> δεκτό ως έχει κατά πλειοψηφία.</w:t>
      </w:r>
    </w:p>
    <w:p w14:paraId="4C8A854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24 ως έχει;</w:t>
      </w:r>
    </w:p>
    <w:p w14:paraId="4C8A854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Ναι.</w:t>
      </w:r>
    </w:p>
    <w:p w14:paraId="4C8A854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Όχι.</w:t>
      </w:r>
    </w:p>
    <w:p w14:paraId="4C8A854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Όχι.</w:t>
      </w:r>
    </w:p>
    <w:p w14:paraId="4C8A854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4C8A855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Παρών.</w:t>
      </w:r>
    </w:p>
    <w:p w14:paraId="4C8A855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C8A855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4C8A855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4C8A855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νέο άρθρο 24 έγινε δεκτό ως έχει κατά πλειοψηφία.</w:t>
      </w:r>
    </w:p>
    <w:p w14:paraId="4C8A855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25 ως έχει;</w:t>
      </w:r>
    </w:p>
    <w:p w14:paraId="4C8A855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Ναι.</w:t>
      </w:r>
    </w:p>
    <w:p w14:paraId="4C8A855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Όχι.</w:t>
      </w:r>
    </w:p>
    <w:p w14:paraId="4C8A855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ΠΑ</w:t>
      </w:r>
      <w:r>
        <w:rPr>
          <w:rFonts w:eastAsia="Times New Roman" w:cs="Times New Roman"/>
          <w:b/>
          <w:szCs w:val="24"/>
        </w:rPr>
        <w:t>ΡΑΣΚΕΥΗ ΧΡΙΣΤΟΦΙΛΟΠΟΥΛΟΥ:</w:t>
      </w:r>
      <w:r>
        <w:rPr>
          <w:rFonts w:eastAsia="Times New Roman" w:cs="Times New Roman"/>
          <w:szCs w:val="24"/>
        </w:rPr>
        <w:t xml:space="preserve"> Ναι.</w:t>
      </w:r>
    </w:p>
    <w:p w14:paraId="4C8A855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4C8A855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Παρών.</w:t>
      </w:r>
    </w:p>
    <w:p w14:paraId="4C8A855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C8A855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Όχι.</w:t>
      </w:r>
    </w:p>
    <w:p w14:paraId="4C8A855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4C8A855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νέο άρθρο 25 έγινε δεκτό ως έχει κατά πλε</w:t>
      </w:r>
      <w:r>
        <w:rPr>
          <w:rFonts w:eastAsia="Times New Roman" w:cs="Times New Roman"/>
          <w:szCs w:val="24"/>
        </w:rPr>
        <w:t>ιοψηφία.</w:t>
      </w:r>
    </w:p>
    <w:p w14:paraId="4C8A855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26 ως έχει;</w:t>
      </w:r>
    </w:p>
    <w:p w14:paraId="4C8A856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Ναι.</w:t>
      </w:r>
    </w:p>
    <w:p w14:paraId="4C8A856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Όχι.</w:t>
      </w:r>
    </w:p>
    <w:p w14:paraId="4C8A856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Όχι.</w:t>
      </w:r>
    </w:p>
    <w:p w14:paraId="4C8A856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4C8A856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4C8A856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C8A856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4C8A856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4C8A856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νέο άρθρο 26 έγινε δεκτό ως έχει κατά πλειοψηφία.</w:t>
      </w:r>
    </w:p>
    <w:p w14:paraId="4C8A856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27 ως έχει;</w:t>
      </w:r>
    </w:p>
    <w:p w14:paraId="4C8A856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ΣΩΚΡΑΤΗΣ ΒΑΡΔΑΚΗΣ:</w:t>
      </w:r>
      <w:r>
        <w:rPr>
          <w:rFonts w:eastAsia="Times New Roman" w:cs="Times New Roman"/>
          <w:szCs w:val="24"/>
        </w:rPr>
        <w:t xml:space="preserve"> Ναι.</w:t>
      </w:r>
    </w:p>
    <w:p w14:paraId="4C8A856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Ναι.</w:t>
      </w:r>
    </w:p>
    <w:p w14:paraId="4C8A856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w:t>
      </w:r>
    </w:p>
    <w:p w14:paraId="4C8A856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4C8A856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Ναι.</w:t>
      </w:r>
    </w:p>
    <w:p w14:paraId="4C8A856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C8A857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4C8A857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4C8A857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νέο άρθρο 27 έγινε δεκτό ως έχει κατά πλειοψηφία.</w:t>
      </w:r>
    </w:p>
    <w:p w14:paraId="4C8A857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Ερωτάται το Σώμα: </w:t>
      </w:r>
      <w:r>
        <w:rPr>
          <w:rFonts w:eastAsia="Times New Roman" w:cs="Times New Roman"/>
          <w:szCs w:val="24"/>
        </w:rPr>
        <w:t>Γίνεται δεκτό το νέο άρθρο 28 ως έχει;</w:t>
      </w:r>
    </w:p>
    <w:p w14:paraId="4C8A857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Ναι.</w:t>
      </w:r>
    </w:p>
    <w:p w14:paraId="4C8A857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Όχι.</w:t>
      </w:r>
    </w:p>
    <w:p w14:paraId="4C8A857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w:t>
      </w:r>
    </w:p>
    <w:p w14:paraId="4C8A857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Παρών.</w:t>
      </w:r>
    </w:p>
    <w:p w14:paraId="4C8A857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Παρών.</w:t>
      </w:r>
    </w:p>
    <w:p w14:paraId="4C8A857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Ναι.</w:t>
      </w:r>
    </w:p>
    <w:p w14:paraId="4C8A857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4C8A857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w:t>
      </w:r>
      <w:r>
        <w:rPr>
          <w:rFonts w:eastAsia="Times New Roman" w:cs="Times New Roman"/>
          <w:szCs w:val="24"/>
        </w:rPr>
        <w:t>ι.</w:t>
      </w:r>
    </w:p>
    <w:p w14:paraId="4C8A857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νέο άρθρο 28 έγινε δεκτό ως έχει κατά πλειοψηφία.</w:t>
      </w:r>
    </w:p>
    <w:p w14:paraId="4C8A857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29 ως έχει;</w:t>
      </w:r>
    </w:p>
    <w:p w14:paraId="4C8A857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Ναι.</w:t>
      </w:r>
    </w:p>
    <w:p w14:paraId="4C8A857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Ναι.</w:t>
      </w:r>
    </w:p>
    <w:p w14:paraId="4C8A858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w:t>
      </w:r>
    </w:p>
    <w:p w14:paraId="4C8A858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Παρών.</w:t>
      </w:r>
    </w:p>
    <w:p w14:paraId="4C8A858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Ναι.</w:t>
      </w:r>
    </w:p>
    <w:p w14:paraId="4C8A858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C8A858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4C8A858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4C8A858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νέο άρθρο 29 έγινε δεκτό ως έχει κατά πλειοψηφία.</w:t>
      </w:r>
    </w:p>
    <w:p w14:paraId="4C8A858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Ερωτάται το Σώμα: Γίνεται δεκτό το νέο </w:t>
      </w:r>
      <w:r>
        <w:rPr>
          <w:rFonts w:eastAsia="Times New Roman" w:cs="Times New Roman"/>
          <w:szCs w:val="24"/>
        </w:rPr>
        <w:t>άρθρο 30 ως έχει;</w:t>
      </w:r>
    </w:p>
    <w:p w14:paraId="4C8A858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Ναι.</w:t>
      </w:r>
    </w:p>
    <w:p w14:paraId="4C8A858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Ναι.</w:t>
      </w:r>
    </w:p>
    <w:p w14:paraId="4C8A858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w:t>
      </w:r>
    </w:p>
    <w:p w14:paraId="4C8A858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Ναι.</w:t>
      </w:r>
    </w:p>
    <w:p w14:paraId="4C8A858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Ναι.</w:t>
      </w:r>
    </w:p>
    <w:p w14:paraId="4C8A858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C8A858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4C8A858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4C8A859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w:t>
      </w:r>
      <w:r>
        <w:rPr>
          <w:rFonts w:eastAsia="Times New Roman" w:cs="Times New Roman"/>
          <w:b/>
          <w:szCs w:val="24"/>
        </w:rPr>
        <w:t>αρεμένος):</w:t>
      </w:r>
      <w:r>
        <w:rPr>
          <w:rFonts w:eastAsia="Times New Roman" w:cs="Times New Roman"/>
          <w:szCs w:val="24"/>
        </w:rPr>
        <w:t xml:space="preserve"> Συνεπώς, το νέο άρθρο 30 έγινε δεκτό ως έχει ομοφώνως.</w:t>
      </w:r>
    </w:p>
    <w:p w14:paraId="4C8A8591" w14:textId="77777777" w:rsidR="001C0F06" w:rsidRDefault="00267A1D">
      <w:pPr>
        <w:spacing w:line="600" w:lineRule="auto"/>
        <w:ind w:firstLine="720"/>
        <w:jc w:val="both"/>
        <w:rPr>
          <w:rFonts w:eastAsia="Times New Roman"/>
          <w:szCs w:val="24"/>
        </w:rPr>
      </w:pPr>
      <w:r>
        <w:rPr>
          <w:rFonts w:eastAsia="Times New Roman"/>
          <w:szCs w:val="24"/>
        </w:rPr>
        <w:t>Ερωτάται το Σώμα: Γίνεται δεκτό το νέο άρθρο 31 ως έχει;</w:t>
      </w:r>
    </w:p>
    <w:p w14:paraId="4C8A8592" w14:textId="77777777" w:rsidR="001C0F06" w:rsidRDefault="00267A1D">
      <w:pPr>
        <w:spacing w:line="600" w:lineRule="auto"/>
        <w:ind w:firstLine="720"/>
        <w:jc w:val="both"/>
        <w:rPr>
          <w:rFonts w:eastAsia="Times New Roman"/>
          <w:szCs w:val="24"/>
        </w:rPr>
      </w:pPr>
      <w:r>
        <w:rPr>
          <w:rFonts w:eastAsia="Times New Roman"/>
          <w:b/>
          <w:szCs w:val="24"/>
        </w:rPr>
        <w:t xml:space="preserve">ΣΩΚΡΑΤΗΣ ΒΑΡΔΑΚΗΣ: </w:t>
      </w:r>
      <w:r>
        <w:rPr>
          <w:rFonts w:eastAsia="Times New Roman"/>
          <w:szCs w:val="24"/>
        </w:rPr>
        <w:t>Ναι.</w:t>
      </w:r>
    </w:p>
    <w:p w14:paraId="4C8A8593" w14:textId="77777777" w:rsidR="001C0F06" w:rsidRDefault="00267A1D">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Ναι.</w:t>
      </w:r>
    </w:p>
    <w:p w14:paraId="4C8A8594" w14:textId="77777777" w:rsidR="001C0F06" w:rsidRDefault="00267A1D">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4C8A8595" w14:textId="77777777" w:rsidR="001C0F06" w:rsidRDefault="00267A1D">
      <w:pPr>
        <w:spacing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4C8A8596" w14:textId="77777777" w:rsidR="001C0F06" w:rsidRDefault="00267A1D">
      <w:pPr>
        <w:spacing w:line="600" w:lineRule="auto"/>
        <w:ind w:firstLine="720"/>
        <w:jc w:val="both"/>
        <w:rPr>
          <w:rFonts w:eastAsia="Times New Roman"/>
          <w:szCs w:val="24"/>
        </w:rPr>
      </w:pPr>
      <w:r>
        <w:rPr>
          <w:rFonts w:eastAsia="Times New Roman"/>
          <w:b/>
          <w:szCs w:val="24"/>
        </w:rPr>
        <w:lastRenderedPageBreak/>
        <w:t xml:space="preserve">ΧΡΗΣΤΟΣ ΚΑΤΣΩΤΗΣ: </w:t>
      </w:r>
      <w:r>
        <w:rPr>
          <w:rFonts w:eastAsia="Times New Roman"/>
          <w:szCs w:val="24"/>
        </w:rPr>
        <w:t>Ναι.</w:t>
      </w:r>
    </w:p>
    <w:p w14:paraId="4C8A8597" w14:textId="77777777" w:rsidR="001C0F06" w:rsidRDefault="00267A1D">
      <w:pPr>
        <w:spacing w:line="600" w:lineRule="auto"/>
        <w:ind w:firstLine="720"/>
        <w:jc w:val="both"/>
        <w:rPr>
          <w:rFonts w:eastAsia="Times New Roman"/>
          <w:szCs w:val="24"/>
        </w:rPr>
      </w:pPr>
      <w:r>
        <w:rPr>
          <w:rFonts w:eastAsia="Times New Roman"/>
          <w:b/>
          <w:szCs w:val="24"/>
        </w:rPr>
        <w:t>ΑΘΑΝ</w:t>
      </w:r>
      <w:r>
        <w:rPr>
          <w:rFonts w:eastAsia="Times New Roman"/>
          <w:b/>
          <w:szCs w:val="24"/>
        </w:rPr>
        <w:t xml:space="preserve">ΑΣΙΟΣ ΠΑΠΑΧΡΙΣΤΟΠΟΥΛΟΣ: </w:t>
      </w:r>
      <w:r>
        <w:rPr>
          <w:rFonts w:eastAsia="Times New Roman"/>
          <w:szCs w:val="24"/>
        </w:rPr>
        <w:t>Ναι.</w:t>
      </w:r>
    </w:p>
    <w:p w14:paraId="4C8A8598" w14:textId="77777777" w:rsidR="001C0F06" w:rsidRDefault="00267A1D">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Ναι.</w:t>
      </w:r>
    </w:p>
    <w:p w14:paraId="4C8A8599" w14:textId="77777777" w:rsidR="001C0F06" w:rsidRDefault="00267A1D">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Ναι. </w:t>
      </w:r>
    </w:p>
    <w:p w14:paraId="4C8A859A" w14:textId="77777777" w:rsidR="001C0F06" w:rsidRDefault="00267A1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νέο άρθρο 31 έγινε δεκτό ως έχει κατά πλειοψηφία.</w:t>
      </w:r>
    </w:p>
    <w:p w14:paraId="4C8A859B" w14:textId="77777777" w:rsidR="001C0F06" w:rsidRDefault="00267A1D">
      <w:pPr>
        <w:spacing w:line="600" w:lineRule="auto"/>
        <w:ind w:firstLine="720"/>
        <w:jc w:val="both"/>
        <w:rPr>
          <w:rFonts w:eastAsia="Times New Roman"/>
          <w:szCs w:val="24"/>
        </w:rPr>
      </w:pPr>
      <w:r>
        <w:rPr>
          <w:rFonts w:eastAsia="Times New Roman"/>
          <w:szCs w:val="24"/>
        </w:rPr>
        <w:t>Ερωτάται το Σώμα: Γίνεται δεκτό το νέο άρθρο 32 ως έχει;</w:t>
      </w:r>
    </w:p>
    <w:p w14:paraId="4C8A859C" w14:textId="77777777" w:rsidR="001C0F06" w:rsidRDefault="00267A1D">
      <w:pPr>
        <w:spacing w:line="600" w:lineRule="auto"/>
        <w:ind w:firstLine="720"/>
        <w:jc w:val="both"/>
        <w:rPr>
          <w:rFonts w:eastAsia="Times New Roman"/>
          <w:szCs w:val="24"/>
        </w:rPr>
      </w:pPr>
      <w:r>
        <w:rPr>
          <w:rFonts w:eastAsia="Times New Roman"/>
          <w:b/>
          <w:szCs w:val="24"/>
        </w:rPr>
        <w:t xml:space="preserve">ΣΩΚΡΑΤΗΣ ΒΑΡΔΑΚΗΣ: </w:t>
      </w:r>
      <w:r>
        <w:rPr>
          <w:rFonts w:eastAsia="Times New Roman"/>
          <w:szCs w:val="24"/>
        </w:rPr>
        <w:t>Ναι.</w:t>
      </w:r>
    </w:p>
    <w:p w14:paraId="4C8A859D" w14:textId="77777777" w:rsidR="001C0F06" w:rsidRDefault="00267A1D">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Ναι.</w:t>
      </w:r>
    </w:p>
    <w:p w14:paraId="4C8A859E" w14:textId="77777777" w:rsidR="001C0F06" w:rsidRDefault="00267A1D">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4C8A859F" w14:textId="77777777" w:rsidR="001C0F06" w:rsidRDefault="00267A1D">
      <w:pPr>
        <w:spacing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4C8A85A0" w14:textId="77777777" w:rsidR="001C0F06" w:rsidRDefault="00267A1D">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Ναι.</w:t>
      </w:r>
    </w:p>
    <w:p w14:paraId="4C8A85A1" w14:textId="77777777" w:rsidR="001C0F06" w:rsidRDefault="00267A1D">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4C8A85A2" w14:textId="77777777" w:rsidR="001C0F06" w:rsidRDefault="00267A1D">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Ναι.</w:t>
      </w:r>
    </w:p>
    <w:p w14:paraId="4C8A85A3" w14:textId="77777777" w:rsidR="001C0F06" w:rsidRDefault="00267A1D">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Ναι. </w:t>
      </w:r>
    </w:p>
    <w:p w14:paraId="4C8A85A4" w14:textId="77777777" w:rsidR="001C0F06" w:rsidRDefault="00267A1D">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Συνεπώς το νέο άρθρο 32</w:t>
      </w:r>
      <w:r>
        <w:rPr>
          <w:rFonts w:eastAsia="Times New Roman"/>
          <w:szCs w:val="24"/>
        </w:rPr>
        <w:t xml:space="preserve"> έγινε δεκτό ως έχει κατά πλειοψηφία.</w:t>
      </w:r>
    </w:p>
    <w:p w14:paraId="4C8A85A5" w14:textId="77777777" w:rsidR="001C0F06" w:rsidRDefault="00267A1D">
      <w:pPr>
        <w:spacing w:line="600" w:lineRule="auto"/>
        <w:ind w:firstLine="720"/>
        <w:jc w:val="both"/>
        <w:rPr>
          <w:rFonts w:eastAsia="Times New Roman"/>
          <w:szCs w:val="24"/>
        </w:rPr>
      </w:pPr>
      <w:r>
        <w:rPr>
          <w:rFonts w:eastAsia="Times New Roman"/>
          <w:szCs w:val="24"/>
        </w:rPr>
        <w:t>Ερωτάται το Σώμα: Γίνεται δεκτό το νέο άρθρο 33, όπως τροποποιήθηκε από την κυρία Υπουργό;</w:t>
      </w:r>
    </w:p>
    <w:p w14:paraId="4C8A85A6" w14:textId="77777777" w:rsidR="001C0F06" w:rsidRDefault="00267A1D">
      <w:pPr>
        <w:spacing w:line="600" w:lineRule="auto"/>
        <w:ind w:firstLine="720"/>
        <w:jc w:val="both"/>
        <w:rPr>
          <w:rFonts w:eastAsia="Times New Roman"/>
          <w:szCs w:val="24"/>
        </w:rPr>
      </w:pPr>
      <w:r>
        <w:rPr>
          <w:rFonts w:eastAsia="Times New Roman"/>
          <w:b/>
          <w:szCs w:val="24"/>
        </w:rPr>
        <w:t xml:space="preserve">ΣΩΚΡΑΤΗΣ ΒΑΡΔΑΚΗΣ: </w:t>
      </w:r>
      <w:r>
        <w:rPr>
          <w:rFonts w:eastAsia="Times New Roman"/>
          <w:szCs w:val="24"/>
        </w:rPr>
        <w:t>Ναι.</w:t>
      </w:r>
    </w:p>
    <w:p w14:paraId="4C8A85A7" w14:textId="77777777" w:rsidR="001C0F06" w:rsidRDefault="00267A1D">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Όχι.</w:t>
      </w:r>
    </w:p>
    <w:p w14:paraId="4C8A85A8" w14:textId="77777777" w:rsidR="001C0F06" w:rsidRDefault="00267A1D">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4C8A85A9" w14:textId="77777777" w:rsidR="001C0F06" w:rsidRDefault="00267A1D">
      <w:pPr>
        <w:spacing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4C8A85AA" w14:textId="77777777" w:rsidR="001C0F06" w:rsidRDefault="00267A1D">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Ναι</w:t>
      </w:r>
      <w:r>
        <w:rPr>
          <w:rFonts w:eastAsia="Times New Roman"/>
          <w:szCs w:val="24"/>
        </w:rPr>
        <w:t>.</w:t>
      </w:r>
    </w:p>
    <w:p w14:paraId="4C8A85AB" w14:textId="77777777" w:rsidR="001C0F06" w:rsidRDefault="00267A1D">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4C8A85AC" w14:textId="77777777" w:rsidR="001C0F06" w:rsidRDefault="00267A1D">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Ναι.</w:t>
      </w:r>
    </w:p>
    <w:p w14:paraId="4C8A85AD" w14:textId="77777777" w:rsidR="001C0F06" w:rsidRDefault="00267A1D">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Ναι. </w:t>
      </w:r>
    </w:p>
    <w:p w14:paraId="4C8A85AE" w14:textId="77777777" w:rsidR="001C0F06" w:rsidRDefault="00267A1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νέο άρθρο 33 έγινε δεκτό, όπως τροποποιήθηκε από την κυρία Υπουργό, κατά πλειοψηφία.</w:t>
      </w:r>
    </w:p>
    <w:p w14:paraId="4C8A85AF" w14:textId="77777777" w:rsidR="001C0F06" w:rsidRDefault="00267A1D">
      <w:pPr>
        <w:spacing w:line="600" w:lineRule="auto"/>
        <w:ind w:firstLine="720"/>
        <w:jc w:val="both"/>
        <w:rPr>
          <w:rFonts w:eastAsia="Times New Roman"/>
          <w:szCs w:val="24"/>
        </w:rPr>
      </w:pPr>
      <w:r>
        <w:rPr>
          <w:rFonts w:eastAsia="Times New Roman"/>
          <w:szCs w:val="24"/>
        </w:rPr>
        <w:t xml:space="preserve">Ερωτάται το Σώμα: Γίνεται δεκτό το </w:t>
      </w:r>
      <w:r>
        <w:rPr>
          <w:rFonts w:eastAsia="Times New Roman"/>
          <w:szCs w:val="24"/>
        </w:rPr>
        <w:t>νέο άρθρο 34 ως έχει;</w:t>
      </w:r>
    </w:p>
    <w:p w14:paraId="4C8A85B0" w14:textId="77777777" w:rsidR="001C0F06" w:rsidRDefault="00267A1D">
      <w:pPr>
        <w:spacing w:line="600" w:lineRule="auto"/>
        <w:ind w:firstLine="720"/>
        <w:jc w:val="both"/>
        <w:rPr>
          <w:rFonts w:eastAsia="Times New Roman"/>
          <w:szCs w:val="24"/>
        </w:rPr>
      </w:pPr>
      <w:r>
        <w:rPr>
          <w:rFonts w:eastAsia="Times New Roman"/>
          <w:b/>
          <w:szCs w:val="24"/>
        </w:rPr>
        <w:t xml:space="preserve">ΣΩΚΡΑΤΗΣ ΒΑΡΔΑΚΗΣ: </w:t>
      </w:r>
      <w:r>
        <w:rPr>
          <w:rFonts w:eastAsia="Times New Roman"/>
          <w:szCs w:val="24"/>
        </w:rPr>
        <w:t>Ναι.</w:t>
      </w:r>
    </w:p>
    <w:p w14:paraId="4C8A85B1" w14:textId="77777777" w:rsidR="001C0F06" w:rsidRDefault="00267A1D">
      <w:pPr>
        <w:spacing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Όχι.</w:t>
      </w:r>
    </w:p>
    <w:p w14:paraId="4C8A85B2" w14:textId="77777777" w:rsidR="001C0F06" w:rsidRDefault="00267A1D">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4C8A85B3" w14:textId="77777777" w:rsidR="001C0F06" w:rsidRDefault="00267A1D">
      <w:pPr>
        <w:spacing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4C8A85B4" w14:textId="77777777" w:rsidR="001C0F06" w:rsidRDefault="00267A1D">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Ναι.</w:t>
      </w:r>
    </w:p>
    <w:p w14:paraId="4C8A85B5" w14:textId="77777777" w:rsidR="001C0F06" w:rsidRDefault="00267A1D">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4C8A85B6" w14:textId="77777777" w:rsidR="001C0F06" w:rsidRDefault="00267A1D">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Ναι.</w:t>
      </w:r>
    </w:p>
    <w:p w14:paraId="4C8A85B7" w14:textId="77777777" w:rsidR="001C0F06" w:rsidRDefault="00267A1D">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Ναι. </w:t>
      </w:r>
    </w:p>
    <w:p w14:paraId="4C8A85B8" w14:textId="77777777" w:rsidR="001C0F06" w:rsidRDefault="00267A1D">
      <w:pPr>
        <w:spacing w:line="600" w:lineRule="auto"/>
        <w:ind w:firstLine="720"/>
        <w:jc w:val="both"/>
        <w:rPr>
          <w:rFonts w:eastAsia="Times New Roman"/>
          <w:szCs w:val="24"/>
        </w:rPr>
      </w:pPr>
      <w:r>
        <w:rPr>
          <w:rFonts w:eastAsia="Times New Roman"/>
          <w:b/>
          <w:szCs w:val="24"/>
        </w:rPr>
        <w:t>ΠΡΟΕΔΡΕΥΩΝ (Γεώ</w:t>
      </w:r>
      <w:r>
        <w:rPr>
          <w:rFonts w:eastAsia="Times New Roman"/>
          <w:b/>
          <w:szCs w:val="24"/>
        </w:rPr>
        <w:t xml:space="preserve">ργιος Βαρεμένος): </w:t>
      </w:r>
      <w:r>
        <w:rPr>
          <w:rFonts w:eastAsia="Times New Roman"/>
          <w:szCs w:val="24"/>
        </w:rPr>
        <w:t>Συνεπώς το νέο άρθρο 34 έγινε δεκτό ως έχει κατά πλειοψηφία.</w:t>
      </w:r>
    </w:p>
    <w:p w14:paraId="4C8A85B9" w14:textId="77777777" w:rsidR="001C0F06" w:rsidRDefault="00267A1D">
      <w:pPr>
        <w:spacing w:line="600" w:lineRule="auto"/>
        <w:ind w:firstLine="720"/>
        <w:jc w:val="both"/>
        <w:rPr>
          <w:rFonts w:eastAsia="Times New Roman"/>
          <w:szCs w:val="24"/>
        </w:rPr>
      </w:pPr>
      <w:r>
        <w:rPr>
          <w:rFonts w:eastAsia="Times New Roman"/>
          <w:szCs w:val="24"/>
        </w:rPr>
        <w:t>Ερωτάται το Σώμα: Γίνεται δεκτό το νέο άρθρο 35 ως έχει;</w:t>
      </w:r>
    </w:p>
    <w:p w14:paraId="4C8A85BA" w14:textId="77777777" w:rsidR="001C0F06" w:rsidRDefault="00267A1D">
      <w:pPr>
        <w:spacing w:line="600" w:lineRule="auto"/>
        <w:ind w:firstLine="720"/>
        <w:jc w:val="both"/>
        <w:rPr>
          <w:rFonts w:eastAsia="Times New Roman"/>
          <w:szCs w:val="24"/>
        </w:rPr>
      </w:pPr>
      <w:r>
        <w:rPr>
          <w:rFonts w:eastAsia="Times New Roman"/>
          <w:b/>
          <w:szCs w:val="24"/>
        </w:rPr>
        <w:t xml:space="preserve">ΣΩΚΡΑΤΗΣ ΒΑΡΔΑΚΗΣ: </w:t>
      </w:r>
      <w:r>
        <w:rPr>
          <w:rFonts w:eastAsia="Times New Roman"/>
          <w:szCs w:val="24"/>
        </w:rPr>
        <w:t>Ναι.</w:t>
      </w:r>
    </w:p>
    <w:p w14:paraId="4C8A85BB" w14:textId="77777777" w:rsidR="001C0F06" w:rsidRDefault="00267A1D">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Ναι.</w:t>
      </w:r>
    </w:p>
    <w:p w14:paraId="4C8A85BC" w14:textId="77777777" w:rsidR="001C0F06" w:rsidRDefault="00267A1D">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4C8A85BD" w14:textId="77777777" w:rsidR="001C0F06" w:rsidRDefault="00267A1D">
      <w:pPr>
        <w:spacing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4C8A85BE" w14:textId="77777777" w:rsidR="001C0F06" w:rsidRDefault="00267A1D">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Ναι.</w:t>
      </w:r>
    </w:p>
    <w:p w14:paraId="4C8A85BF" w14:textId="77777777" w:rsidR="001C0F06" w:rsidRDefault="00267A1D">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4C8A85C0" w14:textId="77777777" w:rsidR="001C0F06" w:rsidRDefault="00267A1D">
      <w:pPr>
        <w:spacing w:line="600" w:lineRule="auto"/>
        <w:ind w:firstLine="720"/>
        <w:jc w:val="both"/>
        <w:rPr>
          <w:rFonts w:eastAsia="Times New Roman"/>
          <w:szCs w:val="24"/>
        </w:rPr>
      </w:pPr>
      <w:r>
        <w:rPr>
          <w:rFonts w:eastAsia="Times New Roman"/>
          <w:b/>
          <w:szCs w:val="24"/>
        </w:rPr>
        <w:lastRenderedPageBreak/>
        <w:t xml:space="preserve">ΑΝΑΣΤΑΣΙΟΣ ΜΕΓΑΛΟΜΥΣΤΑΚΑΣ: </w:t>
      </w:r>
      <w:r>
        <w:rPr>
          <w:rFonts w:eastAsia="Times New Roman"/>
          <w:szCs w:val="24"/>
        </w:rPr>
        <w:t>Ναι.</w:t>
      </w:r>
    </w:p>
    <w:p w14:paraId="4C8A85C1" w14:textId="77777777" w:rsidR="001C0F06" w:rsidRDefault="00267A1D">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Ναι. </w:t>
      </w:r>
    </w:p>
    <w:p w14:paraId="4C8A85C2" w14:textId="77777777" w:rsidR="001C0F06" w:rsidRDefault="00267A1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νέο άρθρο 35 έγινε δεκτό ως έχει κατά πλειοψηφία.</w:t>
      </w:r>
    </w:p>
    <w:p w14:paraId="4C8A85C3" w14:textId="77777777" w:rsidR="001C0F06" w:rsidRDefault="00267A1D">
      <w:pPr>
        <w:spacing w:line="600" w:lineRule="auto"/>
        <w:ind w:firstLine="720"/>
        <w:jc w:val="both"/>
        <w:rPr>
          <w:rFonts w:eastAsia="Times New Roman"/>
          <w:szCs w:val="24"/>
        </w:rPr>
      </w:pPr>
      <w:r>
        <w:rPr>
          <w:rFonts w:eastAsia="Times New Roman"/>
          <w:szCs w:val="24"/>
        </w:rPr>
        <w:t xml:space="preserve">Ερωτάται το Σώμα: Γίνεται δεκτό το νέο άρθρο 36 </w:t>
      </w:r>
      <w:r>
        <w:rPr>
          <w:rFonts w:eastAsia="Times New Roman"/>
          <w:szCs w:val="24"/>
        </w:rPr>
        <w:t>ως έχει;</w:t>
      </w:r>
    </w:p>
    <w:p w14:paraId="4C8A85C4" w14:textId="77777777" w:rsidR="001C0F06" w:rsidRDefault="00267A1D">
      <w:pPr>
        <w:spacing w:line="600" w:lineRule="auto"/>
        <w:ind w:firstLine="720"/>
        <w:jc w:val="both"/>
        <w:rPr>
          <w:rFonts w:eastAsia="Times New Roman"/>
          <w:szCs w:val="24"/>
        </w:rPr>
      </w:pPr>
      <w:r>
        <w:rPr>
          <w:rFonts w:eastAsia="Times New Roman"/>
          <w:b/>
          <w:szCs w:val="24"/>
        </w:rPr>
        <w:t xml:space="preserve">ΣΩΚΡΑΤΗΣ ΒΑΡΔΑΚΗΣ: </w:t>
      </w:r>
      <w:r>
        <w:rPr>
          <w:rFonts w:eastAsia="Times New Roman"/>
          <w:szCs w:val="24"/>
        </w:rPr>
        <w:t>Ναι.</w:t>
      </w:r>
    </w:p>
    <w:p w14:paraId="4C8A85C5" w14:textId="77777777" w:rsidR="001C0F06" w:rsidRDefault="00267A1D">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Ναι.</w:t>
      </w:r>
    </w:p>
    <w:p w14:paraId="4C8A85C6" w14:textId="77777777" w:rsidR="001C0F06" w:rsidRDefault="00267A1D">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4C8A85C7" w14:textId="77777777" w:rsidR="001C0F06" w:rsidRDefault="00267A1D">
      <w:pPr>
        <w:spacing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4C8A85C8" w14:textId="77777777" w:rsidR="001C0F06" w:rsidRDefault="00267A1D">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Ναι.</w:t>
      </w:r>
    </w:p>
    <w:p w14:paraId="4C8A85C9" w14:textId="77777777" w:rsidR="001C0F06" w:rsidRDefault="00267A1D">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4C8A85CA" w14:textId="77777777" w:rsidR="001C0F06" w:rsidRDefault="00267A1D">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Παρών.</w:t>
      </w:r>
    </w:p>
    <w:p w14:paraId="4C8A85CB" w14:textId="77777777" w:rsidR="001C0F06" w:rsidRDefault="00267A1D">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Ναι. </w:t>
      </w:r>
    </w:p>
    <w:p w14:paraId="4C8A85CC" w14:textId="77777777" w:rsidR="001C0F06" w:rsidRDefault="00267A1D">
      <w:pPr>
        <w:spacing w:line="600" w:lineRule="auto"/>
        <w:ind w:firstLine="720"/>
        <w:jc w:val="both"/>
        <w:rPr>
          <w:rFonts w:eastAsia="Times New Roman"/>
          <w:szCs w:val="24"/>
        </w:rPr>
      </w:pPr>
      <w:r>
        <w:rPr>
          <w:rFonts w:eastAsia="Times New Roman"/>
          <w:b/>
          <w:szCs w:val="24"/>
        </w:rPr>
        <w:t>ΠΡΟΕΔΡΕΥΩΝ (Γεώργιος Βαρεμ</w:t>
      </w:r>
      <w:r>
        <w:rPr>
          <w:rFonts w:eastAsia="Times New Roman"/>
          <w:b/>
          <w:szCs w:val="24"/>
        </w:rPr>
        <w:t xml:space="preserve">ένος): </w:t>
      </w:r>
      <w:r>
        <w:rPr>
          <w:rFonts w:eastAsia="Times New Roman"/>
          <w:szCs w:val="24"/>
        </w:rPr>
        <w:t>Συνεπώς το νέο άρθρο 36 έγινε δεκτό ως έχει κατά πλειοψηφία.</w:t>
      </w:r>
    </w:p>
    <w:p w14:paraId="4C8A85CD" w14:textId="77777777" w:rsidR="001C0F06" w:rsidRDefault="00267A1D">
      <w:pPr>
        <w:spacing w:line="600" w:lineRule="auto"/>
        <w:ind w:firstLine="720"/>
        <w:jc w:val="both"/>
        <w:rPr>
          <w:rFonts w:eastAsia="Times New Roman"/>
          <w:szCs w:val="24"/>
        </w:rPr>
      </w:pPr>
      <w:r>
        <w:rPr>
          <w:rFonts w:eastAsia="Times New Roman"/>
          <w:szCs w:val="24"/>
        </w:rPr>
        <w:t>Ερωτάται το Σώμα: Γίνεται δεκτό το νέο άρθρο 37 ως έχει;</w:t>
      </w:r>
    </w:p>
    <w:p w14:paraId="4C8A85CE" w14:textId="77777777" w:rsidR="001C0F06" w:rsidRDefault="00267A1D">
      <w:pPr>
        <w:spacing w:line="600" w:lineRule="auto"/>
        <w:ind w:firstLine="720"/>
        <w:jc w:val="both"/>
        <w:rPr>
          <w:rFonts w:eastAsia="Times New Roman"/>
          <w:szCs w:val="24"/>
        </w:rPr>
      </w:pPr>
      <w:r>
        <w:rPr>
          <w:rFonts w:eastAsia="Times New Roman"/>
          <w:b/>
          <w:szCs w:val="24"/>
        </w:rPr>
        <w:lastRenderedPageBreak/>
        <w:t xml:space="preserve">ΣΩΚΡΑΤΗΣ ΒΑΡΔΑΚΗΣ: </w:t>
      </w:r>
      <w:r>
        <w:rPr>
          <w:rFonts w:eastAsia="Times New Roman"/>
          <w:szCs w:val="24"/>
        </w:rPr>
        <w:t>Ναι.</w:t>
      </w:r>
    </w:p>
    <w:p w14:paraId="4C8A85CF" w14:textId="77777777" w:rsidR="001C0F06" w:rsidRDefault="00267A1D">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Όχι.</w:t>
      </w:r>
    </w:p>
    <w:p w14:paraId="4C8A85D0" w14:textId="77777777" w:rsidR="001C0F06" w:rsidRDefault="00267A1D">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Παρών, λόγω ατέλειας της διάταξης.</w:t>
      </w:r>
    </w:p>
    <w:p w14:paraId="4C8A85D1" w14:textId="77777777" w:rsidR="001C0F06" w:rsidRDefault="00267A1D">
      <w:pPr>
        <w:spacing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w:t>
      </w:r>
      <w:r>
        <w:rPr>
          <w:rFonts w:eastAsia="Times New Roman"/>
          <w:szCs w:val="24"/>
        </w:rPr>
        <w:t>ρών.</w:t>
      </w:r>
    </w:p>
    <w:p w14:paraId="4C8A85D2" w14:textId="77777777" w:rsidR="001C0F06" w:rsidRDefault="00267A1D">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Ναι.</w:t>
      </w:r>
    </w:p>
    <w:p w14:paraId="4C8A85D3" w14:textId="77777777" w:rsidR="001C0F06" w:rsidRDefault="00267A1D">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4C8A85D4" w14:textId="77777777" w:rsidR="001C0F06" w:rsidRDefault="00267A1D">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Παρών.</w:t>
      </w:r>
    </w:p>
    <w:p w14:paraId="4C8A85D5" w14:textId="77777777" w:rsidR="001C0F06" w:rsidRDefault="00267A1D">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Ναι. </w:t>
      </w:r>
    </w:p>
    <w:p w14:paraId="4C8A85D6" w14:textId="77777777" w:rsidR="001C0F06" w:rsidRDefault="00267A1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νέο άρθρο 37 έγινε δεκτό ως έχει κατά πλειοψηφία.</w:t>
      </w:r>
    </w:p>
    <w:p w14:paraId="4C8A85D7" w14:textId="77777777" w:rsidR="001C0F06" w:rsidRDefault="00267A1D">
      <w:pPr>
        <w:spacing w:line="600" w:lineRule="auto"/>
        <w:ind w:firstLine="720"/>
        <w:jc w:val="both"/>
        <w:rPr>
          <w:rFonts w:eastAsia="Times New Roman"/>
          <w:szCs w:val="24"/>
        </w:rPr>
      </w:pPr>
      <w:r>
        <w:rPr>
          <w:rFonts w:eastAsia="Times New Roman"/>
          <w:szCs w:val="24"/>
        </w:rPr>
        <w:t>Ερωτάται το Σώμα: Γίνεται δεκτό το νέο άρθ</w:t>
      </w:r>
      <w:r>
        <w:rPr>
          <w:rFonts w:eastAsia="Times New Roman"/>
          <w:szCs w:val="24"/>
        </w:rPr>
        <w:t>ρο 38</w:t>
      </w:r>
      <w:r>
        <w:rPr>
          <w:rFonts w:eastAsia="Times New Roman"/>
          <w:szCs w:val="24"/>
        </w:rPr>
        <w:t>,</w:t>
      </w:r>
      <w:r>
        <w:rPr>
          <w:rFonts w:eastAsia="Times New Roman"/>
          <w:szCs w:val="24"/>
        </w:rPr>
        <w:t xml:space="preserve"> όπως τροποποιήθηκε από την κυρία Υπουργό;</w:t>
      </w:r>
    </w:p>
    <w:p w14:paraId="4C8A85D8" w14:textId="77777777" w:rsidR="001C0F06" w:rsidRDefault="00267A1D">
      <w:pPr>
        <w:spacing w:line="600" w:lineRule="auto"/>
        <w:ind w:firstLine="720"/>
        <w:jc w:val="both"/>
        <w:rPr>
          <w:rFonts w:eastAsia="Times New Roman"/>
          <w:szCs w:val="24"/>
        </w:rPr>
      </w:pPr>
      <w:r>
        <w:rPr>
          <w:rFonts w:eastAsia="Times New Roman"/>
          <w:b/>
          <w:szCs w:val="24"/>
        </w:rPr>
        <w:t xml:space="preserve">ΣΩΚΡΑΤΗΣ ΒΑΡΔΑΚΗΣ: </w:t>
      </w:r>
      <w:r>
        <w:rPr>
          <w:rFonts w:eastAsia="Times New Roman"/>
          <w:szCs w:val="24"/>
        </w:rPr>
        <w:t>Ναι.</w:t>
      </w:r>
    </w:p>
    <w:p w14:paraId="4C8A85D9" w14:textId="77777777" w:rsidR="001C0F06" w:rsidRDefault="00267A1D">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Παρών.</w:t>
      </w:r>
    </w:p>
    <w:p w14:paraId="4C8A85DA" w14:textId="77777777" w:rsidR="001C0F06" w:rsidRDefault="00267A1D">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Παρών.</w:t>
      </w:r>
    </w:p>
    <w:p w14:paraId="4C8A85DB" w14:textId="77777777" w:rsidR="001C0F06" w:rsidRDefault="00267A1D">
      <w:pPr>
        <w:spacing w:line="600" w:lineRule="auto"/>
        <w:ind w:firstLine="720"/>
        <w:jc w:val="both"/>
        <w:rPr>
          <w:rFonts w:eastAsia="Times New Roman"/>
          <w:szCs w:val="24"/>
        </w:rPr>
      </w:pPr>
      <w:r>
        <w:rPr>
          <w:rFonts w:eastAsia="Times New Roman"/>
          <w:b/>
          <w:szCs w:val="24"/>
        </w:rPr>
        <w:lastRenderedPageBreak/>
        <w:t xml:space="preserve">ΝΙΚΟΛΑΟΣ ΚΟΥΖΗΛΟΣ: </w:t>
      </w:r>
      <w:r>
        <w:rPr>
          <w:rFonts w:eastAsia="Times New Roman"/>
          <w:szCs w:val="24"/>
        </w:rPr>
        <w:t>Παρών.</w:t>
      </w:r>
    </w:p>
    <w:p w14:paraId="4C8A85DC" w14:textId="77777777" w:rsidR="001C0F06" w:rsidRDefault="00267A1D">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Ναι.</w:t>
      </w:r>
    </w:p>
    <w:p w14:paraId="4C8A85DD" w14:textId="77777777" w:rsidR="001C0F06" w:rsidRDefault="00267A1D">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4C8A85DE" w14:textId="77777777" w:rsidR="001C0F06" w:rsidRDefault="00267A1D">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Ναι.</w:t>
      </w:r>
    </w:p>
    <w:p w14:paraId="4C8A85DF" w14:textId="77777777" w:rsidR="001C0F06" w:rsidRDefault="00267A1D">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Ναι. </w:t>
      </w:r>
    </w:p>
    <w:p w14:paraId="4C8A85E0" w14:textId="77777777" w:rsidR="001C0F06" w:rsidRDefault="00267A1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νέο άρθρο 38 έγινε δεκτό, όπως τροποποιήθηκε από την κυρία Υπουργό, κατά πλειοψηφία.</w:t>
      </w:r>
    </w:p>
    <w:p w14:paraId="4C8A85E1" w14:textId="77777777" w:rsidR="001C0F06" w:rsidRDefault="00267A1D">
      <w:pPr>
        <w:spacing w:line="600" w:lineRule="auto"/>
        <w:ind w:firstLine="720"/>
        <w:jc w:val="both"/>
        <w:rPr>
          <w:rFonts w:eastAsia="Times New Roman"/>
          <w:szCs w:val="24"/>
        </w:rPr>
      </w:pPr>
      <w:r>
        <w:rPr>
          <w:rFonts w:eastAsia="Times New Roman"/>
          <w:szCs w:val="24"/>
        </w:rPr>
        <w:t>Ερωτάται το Σώμα: Γίνεται δεκτό το νέο άρθρο 39</w:t>
      </w:r>
      <w:r>
        <w:rPr>
          <w:rFonts w:eastAsia="Times New Roman"/>
          <w:szCs w:val="24"/>
        </w:rPr>
        <w:t>,</w:t>
      </w:r>
      <w:r>
        <w:rPr>
          <w:rFonts w:eastAsia="Times New Roman"/>
          <w:szCs w:val="24"/>
        </w:rPr>
        <w:t xml:space="preserve"> όπως τροποποιήθηκε από την κυρία Υπουργό;</w:t>
      </w:r>
    </w:p>
    <w:p w14:paraId="4C8A85E2" w14:textId="77777777" w:rsidR="001C0F06" w:rsidRDefault="00267A1D">
      <w:pPr>
        <w:spacing w:line="600" w:lineRule="auto"/>
        <w:ind w:firstLine="720"/>
        <w:jc w:val="both"/>
        <w:rPr>
          <w:rFonts w:eastAsia="Times New Roman"/>
          <w:szCs w:val="24"/>
        </w:rPr>
      </w:pPr>
      <w:r>
        <w:rPr>
          <w:rFonts w:eastAsia="Times New Roman"/>
          <w:b/>
          <w:szCs w:val="24"/>
        </w:rPr>
        <w:t>ΣΩΚΡΑΤΗΣ ΒΑ</w:t>
      </w:r>
      <w:r>
        <w:rPr>
          <w:rFonts w:eastAsia="Times New Roman"/>
          <w:b/>
          <w:szCs w:val="24"/>
        </w:rPr>
        <w:t xml:space="preserve">ΡΔΑΚΗΣ: </w:t>
      </w:r>
      <w:r>
        <w:rPr>
          <w:rFonts w:eastAsia="Times New Roman"/>
          <w:szCs w:val="24"/>
        </w:rPr>
        <w:t>Ναι.</w:t>
      </w:r>
    </w:p>
    <w:p w14:paraId="4C8A85E3" w14:textId="77777777" w:rsidR="001C0F06" w:rsidRDefault="00267A1D">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Όχι.</w:t>
      </w:r>
    </w:p>
    <w:p w14:paraId="4C8A85E4" w14:textId="77777777" w:rsidR="001C0F06" w:rsidRDefault="00267A1D">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4C8A85E5" w14:textId="77777777" w:rsidR="001C0F06" w:rsidRDefault="00267A1D">
      <w:pPr>
        <w:spacing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4C8A85E6" w14:textId="77777777" w:rsidR="001C0F06" w:rsidRDefault="00267A1D">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Παρών.</w:t>
      </w:r>
    </w:p>
    <w:p w14:paraId="4C8A85E7" w14:textId="77777777" w:rsidR="001C0F06" w:rsidRDefault="00267A1D">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4C8A85E8" w14:textId="77777777" w:rsidR="001C0F06" w:rsidRDefault="00267A1D">
      <w:pPr>
        <w:spacing w:line="600" w:lineRule="auto"/>
        <w:ind w:firstLine="720"/>
        <w:jc w:val="both"/>
        <w:rPr>
          <w:rFonts w:eastAsia="Times New Roman"/>
          <w:szCs w:val="24"/>
        </w:rPr>
      </w:pPr>
      <w:r>
        <w:rPr>
          <w:rFonts w:eastAsia="Times New Roman"/>
          <w:b/>
          <w:szCs w:val="24"/>
        </w:rPr>
        <w:lastRenderedPageBreak/>
        <w:t xml:space="preserve">ΑΝΑΣΤΑΣΙΟΣ ΜΕΓΑΛΟΜΥΣΤΑΚΑΣ: </w:t>
      </w:r>
      <w:r>
        <w:rPr>
          <w:rFonts w:eastAsia="Times New Roman"/>
          <w:szCs w:val="24"/>
        </w:rPr>
        <w:t>Ναι.</w:t>
      </w:r>
    </w:p>
    <w:p w14:paraId="4C8A85E9" w14:textId="77777777" w:rsidR="001C0F06" w:rsidRDefault="00267A1D">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Ναι. </w:t>
      </w:r>
    </w:p>
    <w:p w14:paraId="4C8A85EA" w14:textId="77777777" w:rsidR="001C0F06" w:rsidRDefault="00267A1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νέ</w:t>
      </w:r>
      <w:r>
        <w:rPr>
          <w:rFonts w:eastAsia="Times New Roman"/>
          <w:szCs w:val="24"/>
        </w:rPr>
        <w:t>ο άρθρο 39 έγινε δεκτό, όπως τροποποιήθηκε από την κυρία Υπουργό, κατά πλειοψηφία.</w:t>
      </w:r>
    </w:p>
    <w:p w14:paraId="4C8A85EB" w14:textId="77777777" w:rsidR="001C0F06" w:rsidRDefault="00267A1D">
      <w:pPr>
        <w:spacing w:line="600" w:lineRule="auto"/>
        <w:ind w:firstLine="720"/>
        <w:jc w:val="both"/>
        <w:rPr>
          <w:rFonts w:eastAsia="Times New Roman"/>
          <w:szCs w:val="24"/>
        </w:rPr>
      </w:pPr>
      <w:r>
        <w:rPr>
          <w:rFonts w:eastAsia="Times New Roman"/>
          <w:szCs w:val="24"/>
        </w:rPr>
        <w:t>Προστίθεται νέο άρθρο 40</w:t>
      </w:r>
      <w:r>
        <w:rPr>
          <w:rFonts w:eastAsia="Times New Roman"/>
          <w:szCs w:val="24"/>
        </w:rPr>
        <w:t xml:space="preserve">. </w:t>
      </w:r>
    </w:p>
    <w:p w14:paraId="4C8A85EC" w14:textId="77777777" w:rsidR="001C0F06" w:rsidRDefault="00267A1D">
      <w:pPr>
        <w:spacing w:line="600" w:lineRule="auto"/>
        <w:ind w:firstLine="720"/>
        <w:jc w:val="both"/>
        <w:rPr>
          <w:rFonts w:eastAsia="Times New Roman"/>
          <w:szCs w:val="24"/>
        </w:rPr>
      </w:pPr>
      <w:r>
        <w:rPr>
          <w:rFonts w:eastAsia="Times New Roman"/>
          <w:szCs w:val="24"/>
        </w:rPr>
        <w:t>Ε</w:t>
      </w:r>
      <w:r>
        <w:rPr>
          <w:rFonts w:eastAsia="Times New Roman"/>
          <w:szCs w:val="24"/>
        </w:rPr>
        <w:t>ρωτάται το Σώμα: Γίνεται δεκτό το νέο άρθρο 40 ως έχει;</w:t>
      </w:r>
    </w:p>
    <w:p w14:paraId="4C8A85ED" w14:textId="77777777" w:rsidR="001C0F06" w:rsidRDefault="00267A1D">
      <w:pPr>
        <w:spacing w:line="600" w:lineRule="auto"/>
        <w:ind w:firstLine="720"/>
        <w:jc w:val="both"/>
        <w:rPr>
          <w:rFonts w:eastAsia="Times New Roman"/>
          <w:szCs w:val="24"/>
        </w:rPr>
      </w:pPr>
      <w:r>
        <w:rPr>
          <w:rFonts w:eastAsia="Times New Roman"/>
          <w:b/>
          <w:szCs w:val="24"/>
        </w:rPr>
        <w:t xml:space="preserve">ΣΩΚΡΑΤΗΣ ΒΑΡΔΑΚΗΣ: </w:t>
      </w:r>
      <w:r>
        <w:rPr>
          <w:rFonts w:eastAsia="Times New Roman"/>
          <w:szCs w:val="24"/>
        </w:rPr>
        <w:t>Ναι.</w:t>
      </w:r>
    </w:p>
    <w:p w14:paraId="4C8A85EE" w14:textId="77777777" w:rsidR="001C0F06" w:rsidRDefault="00267A1D">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Όχι.</w:t>
      </w:r>
    </w:p>
    <w:p w14:paraId="4C8A85EF" w14:textId="77777777" w:rsidR="001C0F06" w:rsidRDefault="00267A1D">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Παρών.</w:t>
      </w:r>
    </w:p>
    <w:p w14:paraId="4C8A85F0" w14:textId="77777777" w:rsidR="001C0F06" w:rsidRDefault="00267A1D">
      <w:pPr>
        <w:spacing w:line="600" w:lineRule="auto"/>
        <w:ind w:firstLine="720"/>
        <w:jc w:val="both"/>
        <w:rPr>
          <w:rFonts w:eastAsia="Times New Roman"/>
          <w:szCs w:val="24"/>
        </w:rPr>
      </w:pPr>
      <w:r>
        <w:rPr>
          <w:rFonts w:eastAsia="Times New Roman"/>
          <w:b/>
          <w:szCs w:val="24"/>
        </w:rPr>
        <w:t>ΝΙΚΟΛΑΟ</w:t>
      </w:r>
      <w:r>
        <w:rPr>
          <w:rFonts w:eastAsia="Times New Roman"/>
          <w:b/>
          <w:szCs w:val="24"/>
        </w:rPr>
        <w:t xml:space="preserve">Σ ΚΟΥΖΗΛΟΣ: </w:t>
      </w:r>
      <w:r>
        <w:rPr>
          <w:rFonts w:eastAsia="Times New Roman"/>
          <w:szCs w:val="24"/>
        </w:rPr>
        <w:t>Παρών.</w:t>
      </w:r>
    </w:p>
    <w:p w14:paraId="4C8A85F1" w14:textId="77777777" w:rsidR="001C0F06" w:rsidRDefault="00267A1D">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Ναι.</w:t>
      </w:r>
    </w:p>
    <w:p w14:paraId="4C8A85F2" w14:textId="77777777" w:rsidR="001C0F06" w:rsidRDefault="00267A1D">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4C8A85F3" w14:textId="77777777" w:rsidR="001C0F06" w:rsidRDefault="00267A1D">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Παρών.</w:t>
      </w:r>
    </w:p>
    <w:p w14:paraId="4C8A85F4" w14:textId="77777777" w:rsidR="001C0F06" w:rsidRDefault="00267A1D">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Παρών. </w:t>
      </w:r>
    </w:p>
    <w:p w14:paraId="4C8A85F5" w14:textId="77777777" w:rsidR="001C0F06" w:rsidRDefault="00267A1D">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Συνεπώς το νέο άρθρο 40 έγινε δεκτό ως έχει κατά πλειοψηφία.</w:t>
      </w:r>
    </w:p>
    <w:p w14:paraId="4C8A85F6" w14:textId="77777777" w:rsidR="001C0F06" w:rsidRDefault="00267A1D">
      <w:pPr>
        <w:spacing w:line="600" w:lineRule="auto"/>
        <w:ind w:firstLine="720"/>
        <w:jc w:val="both"/>
        <w:rPr>
          <w:rFonts w:eastAsia="Times New Roman"/>
          <w:szCs w:val="24"/>
        </w:rPr>
      </w:pPr>
      <w:r>
        <w:rPr>
          <w:rFonts w:eastAsia="Times New Roman"/>
          <w:szCs w:val="24"/>
        </w:rPr>
        <w:t xml:space="preserve">Ερωτάται το Σώμα: Γίνεται </w:t>
      </w:r>
      <w:r>
        <w:rPr>
          <w:rFonts w:eastAsia="Times New Roman"/>
          <w:szCs w:val="24"/>
        </w:rPr>
        <w:t>δεκτό το νέο άρθρο 41 ως έχει;</w:t>
      </w:r>
    </w:p>
    <w:p w14:paraId="4C8A85F7" w14:textId="77777777" w:rsidR="001C0F06" w:rsidRDefault="00267A1D">
      <w:pPr>
        <w:spacing w:line="600" w:lineRule="auto"/>
        <w:ind w:firstLine="720"/>
        <w:jc w:val="both"/>
        <w:rPr>
          <w:rFonts w:eastAsia="Times New Roman"/>
          <w:szCs w:val="24"/>
        </w:rPr>
      </w:pPr>
      <w:r>
        <w:rPr>
          <w:rFonts w:eastAsia="Times New Roman"/>
          <w:b/>
          <w:szCs w:val="24"/>
        </w:rPr>
        <w:t xml:space="preserve">ΣΩΚΡΑΤΗΣ ΒΑΡΔΑΚΗΣ: </w:t>
      </w:r>
      <w:r>
        <w:rPr>
          <w:rFonts w:eastAsia="Times New Roman"/>
          <w:szCs w:val="24"/>
        </w:rPr>
        <w:t>Ναι.</w:t>
      </w:r>
    </w:p>
    <w:p w14:paraId="4C8A85F8" w14:textId="77777777" w:rsidR="001C0F06" w:rsidRDefault="00267A1D">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Όχι.</w:t>
      </w:r>
    </w:p>
    <w:p w14:paraId="4C8A85F9" w14:textId="77777777" w:rsidR="001C0F06" w:rsidRDefault="00267A1D">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4C8A85FA" w14:textId="77777777" w:rsidR="001C0F06" w:rsidRDefault="00267A1D">
      <w:pPr>
        <w:spacing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4C8A85FB" w14:textId="77777777" w:rsidR="001C0F06" w:rsidRDefault="00267A1D">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Ναι.</w:t>
      </w:r>
    </w:p>
    <w:p w14:paraId="4C8A85FC" w14:textId="77777777" w:rsidR="001C0F06" w:rsidRDefault="00267A1D">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4C8A85FD" w14:textId="77777777" w:rsidR="001C0F06" w:rsidRDefault="00267A1D">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Ναι.</w:t>
      </w:r>
    </w:p>
    <w:p w14:paraId="4C8A85FE" w14:textId="77777777" w:rsidR="001C0F06" w:rsidRDefault="00267A1D">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Ναι. </w:t>
      </w:r>
    </w:p>
    <w:p w14:paraId="4C8A85FF" w14:textId="77777777" w:rsidR="001C0F06" w:rsidRDefault="00267A1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νέο άρθρο 41 έγινε δεκτό ως έχει κατά πλειοψηφία.</w:t>
      </w:r>
    </w:p>
    <w:p w14:paraId="4C8A8600" w14:textId="77777777" w:rsidR="001C0F06" w:rsidRDefault="00267A1D">
      <w:pPr>
        <w:spacing w:line="600" w:lineRule="auto"/>
        <w:ind w:firstLine="720"/>
        <w:jc w:val="both"/>
        <w:rPr>
          <w:rFonts w:eastAsia="Times New Roman"/>
          <w:szCs w:val="24"/>
        </w:rPr>
      </w:pPr>
      <w:r>
        <w:rPr>
          <w:rFonts w:eastAsia="Times New Roman"/>
          <w:szCs w:val="24"/>
        </w:rPr>
        <w:t>Ερωτάται το Σώμα: Γίνεται δεκτό το νέο άρθρο 42 ως έχει;</w:t>
      </w:r>
    </w:p>
    <w:p w14:paraId="4C8A8601" w14:textId="77777777" w:rsidR="001C0F06" w:rsidRDefault="00267A1D">
      <w:pPr>
        <w:spacing w:line="600" w:lineRule="auto"/>
        <w:ind w:firstLine="720"/>
        <w:jc w:val="both"/>
        <w:rPr>
          <w:rFonts w:eastAsia="Times New Roman"/>
          <w:szCs w:val="24"/>
        </w:rPr>
      </w:pPr>
      <w:r>
        <w:rPr>
          <w:rFonts w:eastAsia="Times New Roman"/>
          <w:b/>
          <w:szCs w:val="24"/>
        </w:rPr>
        <w:t xml:space="preserve">ΣΩΚΡΑΤΗΣ ΒΑΡΔΑΚΗΣ: </w:t>
      </w:r>
      <w:r>
        <w:rPr>
          <w:rFonts w:eastAsia="Times New Roman"/>
          <w:szCs w:val="24"/>
        </w:rPr>
        <w:t>Ναι.</w:t>
      </w:r>
    </w:p>
    <w:p w14:paraId="4C8A8602" w14:textId="77777777" w:rsidR="001C0F06" w:rsidRDefault="00267A1D">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Όχι.</w:t>
      </w:r>
    </w:p>
    <w:p w14:paraId="4C8A8603" w14:textId="77777777" w:rsidR="001C0F06" w:rsidRDefault="00267A1D">
      <w:pPr>
        <w:spacing w:line="600" w:lineRule="auto"/>
        <w:ind w:firstLine="720"/>
        <w:jc w:val="both"/>
        <w:rPr>
          <w:rFonts w:eastAsia="Times New Roman"/>
          <w:szCs w:val="24"/>
        </w:rPr>
      </w:pPr>
      <w:r>
        <w:rPr>
          <w:rFonts w:eastAsia="Times New Roman"/>
          <w:b/>
          <w:szCs w:val="24"/>
        </w:rPr>
        <w:lastRenderedPageBreak/>
        <w:t xml:space="preserve">ΠΑΡΑΣΚΕΥΗ ΧΡΙΣΤΟΦΙΛΟΠΟΥΛΟΥ: </w:t>
      </w:r>
      <w:r>
        <w:rPr>
          <w:rFonts w:eastAsia="Times New Roman"/>
          <w:szCs w:val="24"/>
        </w:rPr>
        <w:t>Ναι.</w:t>
      </w:r>
    </w:p>
    <w:p w14:paraId="4C8A8604" w14:textId="77777777" w:rsidR="001C0F06" w:rsidRDefault="00267A1D">
      <w:pPr>
        <w:spacing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4C8A8605" w14:textId="77777777" w:rsidR="001C0F06" w:rsidRDefault="00267A1D">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Παρών.</w:t>
      </w:r>
    </w:p>
    <w:p w14:paraId="4C8A8606" w14:textId="77777777" w:rsidR="001C0F06" w:rsidRDefault="00267A1D">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4C8A8607" w14:textId="77777777" w:rsidR="001C0F06" w:rsidRDefault="00267A1D">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Ναι.</w:t>
      </w:r>
    </w:p>
    <w:p w14:paraId="4C8A8608" w14:textId="77777777" w:rsidR="001C0F06" w:rsidRDefault="00267A1D">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Ναι. </w:t>
      </w:r>
    </w:p>
    <w:p w14:paraId="4C8A8609" w14:textId="77777777" w:rsidR="001C0F06" w:rsidRDefault="00267A1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νέο άρθρο 42 έγινε δεκτό ως έχει κατά πλειοψηφία.</w:t>
      </w:r>
    </w:p>
    <w:p w14:paraId="4C8A860A" w14:textId="77777777" w:rsidR="001C0F06" w:rsidRDefault="00267A1D">
      <w:pPr>
        <w:spacing w:line="600" w:lineRule="auto"/>
        <w:ind w:firstLine="720"/>
        <w:jc w:val="both"/>
        <w:rPr>
          <w:rFonts w:eastAsia="Times New Roman"/>
          <w:szCs w:val="24"/>
        </w:rPr>
      </w:pPr>
      <w:r>
        <w:rPr>
          <w:rFonts w:eastAsia="Times New Roman"/>
          <w:szCs w:val="24"/>
        </w:rPr>
        <w:t>Ερωτάται το Σώμα: Γίνεται δεκτό το νέο άρθρο 4</w:t>
      </w:r>
      <w:r>
        <w:rPr>
          <w:rFonts w:eastAsia="Times New Roman"/>
          <w:szCs w:val="24"/>
        </w:rPr>
        <w:t xml:space="preserve">3 </w:t>
      </w:r>
      <w:r>
        <w:rPr>
          <w:rFonts w:eastAsia="Times New Roman"/>
          <w:szCs w:val="24"/>
        </w:rPr>
        <w:t>-</w:t>
      </w:r>
      <w:r>
        <w:rPr>
          <w:rFonts w:eastAsia="Times New Roman"/>
          <w:szCs w:val="24"/>
        </w:rPr>
        <w:t>αρχικό άρθρο 44</w:t>
      </w:r>
      <w:r>
        <w:rPr>
          <w:rFonts w:eastAsia="Times New Roman"/>
          <w:szCs w:val="24"/>
        </w:rPr>
        <w:t>-</w:t>
      </w:r>
      <w:r>
        <w:rPr>
          <w:rFonts w:eastAsia="Times New Roman"/>
          <w:szCs w:val="24"/>
        </w:rPr>
        <w:t xml:space="preserve"> ως έχει;</w:t>
      </w:r>
    </w:p>
    <w:p w14:paraId="4C8A860B" w14:textId="77777777" w:rsidR="001C0F06" w:rsidRDefault="00267A1D">
      <w:pPr>
        <w:spacing w:line="600" w:lineRule="auto"/>
        <w:ind w:firstLine="720"/>
        <w:jc w:val="both"/>
        <w:rPr>
          <w:rFonts w:eastAsia="Times New Roman"/>
          <w:szCs w:val="24"/>
        </w:rPr>
      </w:pPr>
      <w:r>
        <w:rPr>
          <w:rFonts w:eastAsia="Times New Roman"/>
          <w:b/>
          <w:szCs w:val="24"/>
        </w:rPr>
        <w:t xml:space="preserve">ΣΩΚΡΑΤΗΣ ΒΑΡΔΑΚΗΣ: </w:t>
      </w:r>
      <w:r>
        <w:rPr>
          <w:rFonts w:eastAsia="Times New Roman"/>
          <w:szCs w:val="24"/>
        </w:rPr>
        <w:t>Ναι.</w:t>
      </w:r>
    </w:p>
    <w:p w14:paraId="4C8A860C" w14:textId="77777777" w:rsidR="001C0F06" w:rsidRDefault="00267A1D">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Όχι.</w:t>
      </w:r>
    </w:p>
    <w:p w14:paraId="4C8A860D" w14:textId="77777777" w:rsidR="001C0F06" w:rsidRDefault="00267A1D">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4C8A860E" w14:textId="77777777" w:rsidR="001C0F06" w:rsidRDefault="00267A1D">
      <w:pPr>
        <w:spacing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4C8A860F" w14:textId="77777777" w:rsidR="001C0F06" w:rsidRDefault="00267A1D">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Ναι.</w:t>
      </w:r>
    </w:p>
    <w:p w14:paraId="4C8A8610" w14:textId="77777777" w:rsidR="001C0F06" w:rsidRDefault="00267A1D">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4C8A8611" w14:textId="77777777" w:rsidR="001C0F06" w:rsidRDefault="00267A1D">
      <w:pPr>
        <w:spacing w:line="600" w:lineRule="auto"/>
        <w:ind w:firstLine="720"/>
        <w:jc w:val="both"/>
        <w:rPr>
          <w:rFonts w:eastAsia="Times New Roman"/>
          <w:szCs w:val="24"/>
        </w:rPr>
      </w:pPr>
      <w:r>
        <w:rPr>
          <w:rFonts w:eastAsia="Times New Roman"/>
          <w:b/>
          <w:szCs w:val="24"/>
        </w:rPr>
        <w:lastRenderedPageBreak/>
        <w:t xml:space="preserve">ΑΝΑΣΤΑΣΙΟΣ ΜΕΓΑΛΟΜΥΣΤΑΚΑΣ: </w:t>
      </w:r>
      <w:r>
        <w:rPr>
          <w:rFonts w:eastAsia="Times New Roman"/>
          <w:szCs w:val="24"/>
        </w:rPr>
        <w:t>Ναι.</w:t>
      </w:r>
    </w:p>
    <w:p w14:paraId="4C8A8612" w14:textId="77777777" w:rsidR="001C0F06" w:rsidRDefault="00267A1D">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Ναι. </w:t>
      </w:r>
    </w:p>
    <w:p w14:paraId="4C8A8613" w14:textId="77777777" w:rsidR="001C0F06" w:rsidRDefault="00267A1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νέο άρθρο 43 έγινε δεκτό ως έχει κατά πλειοψηφία.</w:t>
      </w:r>
    </w:p>
    <w:p w14:paraId="4C8A8614" w14:textId="77777777" w:rsidR="001C0F06" w:rsidRDefault="00267A1D">
      <w:pPr>
        <w:spacing w:line="600" w:lineRule="auto"/>
        <w:ind w:firstLine="720"/>
        <w:jc w:val="both"/>
        <w:rPr>
          <w:rFonts w:eastAsia="Times New Roman"/>
          <w:szCs w:val="24"/>
        </w:rPr>
      </w:pPr>
      <w:r>
        <w:rPr>
          <w:rFonts w:eastAsia="Times New Roman"/>
          <w:szCs w:val="24"/>
        </w:rPr>
        <w:t>Το αρχικό άρθρο 45 διαγράφεται.</w:t>
      </w:r>
    </w:p>
    <w:p w14:paraId="4C8A8615" w14:textId="77777777" w:rsidR="001C0F06" w:rsidRDefault="00267A1D">
      <w:pPr>
        <w:spacing w:line="600" w:lineRule="auto"/>
        <w:ind w:firstLine="720"/>
        <w:jc w:val="both"/>
        <w:rPr>
          <w:rFonts w:eastAsia="Times New Roman"/>
          <w:szCs w:val="24"/>
        </w:rPr>
      </w:pPr>
      <w:r>
        <w:rPr>
          <w:rFonts w:eastAsia="Times New Roman"/>
          <w:szCs w:val="24"/>
        </w:rPr>
        <w:t>Ερωτάται το Σώμα: Γίνεται δεκτό το νέο άρθρο 44 ως έχει;</w:t>
      </w:r>
    </w:p>
    <w:p w14:paraId="4C8A8616" w14:textId="77777777" w:rsidR="001C0F06" w:rsidRDefault="00267A1D">
      <w:pPr>
        <w:spacing w:line="600" w:lineRule="auto"/>
        <w:ind w:firstLine="720"/>
        <w:jc w:val="both"/>
        <w:rPr>
          <w:rFonts w:eastAsia="Times New Roman"/>
          <w:szCs w:val="24"/>
        </w:rPr>
      </w:pPr>
      <w:r>
        <w:rPr>
          <w:rFonts w:eastAsia="Times New Roman"/>
          <w:b/>
          <w:szCs w:val="24"/>
        </w:rPr>
        <w:t xml:space="preserve">ΣΩΚΡΑΤΗΣ ΒΑΡΔΑΚΗΣ: </w:t>
      </w:r>
      <w:r>
        <w:rPr>
          <w:rFonts w:eastAsia="Times New Roman"/>
          <w:szCs w:val="24"/>
        </w:rPr>
        <w:t>Ναι.</w:t>
      </w:r>
    </w:p>
    <w:p w14:paraId="4C8A8617" w14:textId="77777777" w:rsidR="001C0F06" w:rsidRDefault="00267A1D">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Ναι.</w:t>
      </w:r>
    </w:p>
    <w:p w14:paraId="4C8A8618" w14:textId="77777777" w:rsidR="001C0F06" w:rsidRDefault="00267A1D">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4C8A8619" w14:textId="77777777" w:rsidR="001C0F06" w:rsidRDefault="00267A1D">
      <w:pPr>
        <w:spacing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Ναι.</w:t>
      </w:r>
    </w:p>
    <w:p w14:paraId="4C8A861A" w14:textId="77777777" w:rsidR="001C0F06" w:rsidRDefault="00267A1D">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Ναι.</w:t>
      </w:r>
    </w:p>
    <w:p w14:paraId="4C8A861B" w14:textId="77777777" w:rsidR="001C0F06" w:rsidRDefault="00267A1D">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4C8A861C" w14:textId="77777777" w:rsidR="001C0F06" w:rsidRDefault="00267A1D">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Ναι.</w:t>
      </w:r>
    </w:p>
    <w:p w14:paraId="4C8A861D" w14:textId="77777777" w:rsidR="001C0F06" w:rsidRDefault="00267A1D">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Ναι. </w:t>
      </w:r>
    </w:p>
    <w:p w14:paraId="4C8A861E" w14:textId="77777777" w:rsidR="001C0F06" w:rsidRDefault="00267A1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νέο άρθρο 44 έγινε δεκτό ως έχει ομοφώνως.</w:t>
      </w:r>
    </w:p>
    <w:p w14:paraId="4C8A861F" w14:textId="77777777" w:rsidR="001C0F06" w:rsidRDefault="00267A1D">
      <w:pPr>
        <w:spacing w:line="600" w:lineRule="auto"/>
        <w:ind w:firstLine="720"/>
        <w:jc w:val="both"/>
        <w:rPr>
          <w:rFonts w:eastAsia="Times New Roman"/>
          <w:szCs w:val="24"/>
        </w:rPr>
      </w:pPr>
      <w:r>
        <w:rPr>
          <w:rFonts w:eastAsia="Times New Roman"/>
          <w:szCs w:val="24"/>
        </w:rPr>
        <w:lastRenderedPageBreak/>
        <w:t>Ερωτάται το Σώμα: Γίνεται δεκτό το νέο άρθρο 45 ως έχει;</w:t>
      </w:r>
    </w:p>
    <w:p w14:paraId="4C8A8620" w14:textId="77777777" w:rsidR="001C0F06" w:rsidRDefault="00267A1D">
      <w:pPr>
        <w:spacing w:line="600" w:lineRule="auto"/>
        <w:ind w:firstLine="720"/>
        <w:jc w:val="both"/>
        <w:rPr>
          <w:rFonts w:eastAsia="Times New Roman"/>
          <w:szCs w:val="24"/>
        </w:rPr>
      </w:pPr>
      <w:r>
        <w:rPr>
          <w:rFonts w:eastAsia="Times New Roman"/>
          <w:b/>
          <w:szCs w:val="24"/>
        </w:rPr>
        <w:t xml:space="preserve">ΣΩΚΡΑΤΗΣ ΒΑΡΔΑΚΗΣ: </w:t>
      </w:r>
      <w:r>
        <w:rPr>
          <w:rFonts w:eastAsia="Times New Roman"/>
          <w:szCs w:val="24"/>
        </w:rPr>
        <w:t>Ναι.</w:t>
      </w:r>
    </w:p>
    <w:p w14:paraId="4C8A8621" w14:textId="77777777" w:rsidR="001C0F06" w:rsidRDefault="00267A1D">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Ναι.</w:t>
      </w:r>
    </w:p>
    <w:p w14:paraId="4C8A8622" w14:textId="77777777" w:rsidR="001C0F06" w:rsidRDefault="00267A1D">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4C8A8623" w14:textId="77777777" w:rsidR="001C0F06" w:rsidRDefault="00267A1D">
      <w:pPr>
        <w:spacing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4C8A8624" w14:textId="77777777" w:rsidR="001C0F06" w:rsidRDefault="00267A1D">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Ναι.</w:t>
      </w:r>
    </w:p>
    <w:p w14:paraId="4C8A8625" w14:textId="77777777" w:rsidR="001C0F06" w:rsidRDefault="00267A1D">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4C8A8626" w14:textId="77777777" w:rsidR="001C0F06" w:rsidRDefault="00267A1D">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Ναι.</w:t>
      </w:r>
    </w:p>
    <w:p w14:paraId="4C8A8627" w14:textId="77777777" w:rsidR="001C0F06" w:rsidRDefault="00267A1D">
      <w:pPr>
        <w:spacing w:line="600" w:lineRule="auto"/>
        <w:ind w:firstLine="720"/>
        <w:jc w:val="both"/>
        <w:rPr>
          <w:rFonts w:eastAsia="Times New Roman"/>
          <w:szCs w:val="24"/>
        </w:rPr>
      </w:pPr>
      <w:r>
        <w:rPr>
          <w:rFonts w:eastAsia="Times New Roman"/>
          <w:b/>
          <w:szCs w:val="24"/>
        </w:rPr>
        <w:t>ΓΕΩΡ</w:t>
      </w:r>
      <w:r>
        <w:rPr>
          <w:rFonts w:eastAsia="Times New Roman"/>
          <w:b/>
          <w:szCs w:val="24"/>
        </w:rPr>
        <w:t xml:space="preserve">ΓΙΟΣ ΜΑΥΡΩΤΑΣ: </w:t>
      </w:r>
      <w:r>
        <w:rPr>
          <w:rFonts w:eastAsia="Times New Roman"/>
          <w:szCs w:val="24"/>
        </w:rPr>
        <w:t xml:space="preserve">Ναι. </w:t>
      </w:r>
    </w:p>
    <w:p w14:paraId="4C8A8628" w14:textId="77777777" w:rsidR="001C0F06" w:rsidRDefault="00267A1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νέο άρθρο 45 έγινε δεκτό ως έχει κατά πλειοψηφία.</w:t>
      </w:r>
    </w:p>
    <w:p w14:paraId="4C8A8629" w14:textId="77777777" w:rsidR="001C0F06" w:rsidRDefault="00267A1D">
      <w:pPr>
        <w:spacing w:line="600" w:lineRule="auto"/>
        <w:ind w:firstLine="720"/>
        <w:jc w:val="both"/>
        <w:rPr>
          <w:rFonts w:eastAsia="Times New Roman"/>
          <w:szCs w:val="24"/>
        </w:rPr>
      </w:pPr>
      <w:r>
        <w:rPr>
          <w:rFonts w:eastAsia="Times New Roman"/>
          <w:szCs w:val="24"/>
        </w:rPr>
        <w:t>Ερωτάται το Σώμα: Γίνεται δεκτό το νέο άρθρο 46 ως έχει;</w:t>
      </w:r>
    </w:p>
    <w:p w14:paraId="4C8A862A" w14:textId="77777777" w:rsidR="001C0F06" w:rsidRDefault="00267A1D">
      <w:pPr>
        <w:spacing w:line="600" w:lineRule="auto"/>
        <w:ind w:firstLine="720"/>
        <w:jc w:val="both"/>
        <w:rPr>
          <w:rFonts w:eastAsia="Times New Roman"/>
          <w:szCs w:val="24"/>
        </w:rPr>
      </w:pPr>
      <w:r>
        <w:rPr>
          <w:rFonts w:eastAsia="Times New Roman"/>
          <w:b/>
          <w:szCs w:val="24"/>
        </w:rPr>
        <w:t xml:space="preserve">ΣΩΚΡΑΤΗΣ ΒΑΡΔΑΚΗΣ: </w:t>
      </w:r>
      <w:r>
        <w:rPr>
          <w:rFonts w:eastAsia="Times New Roman"/>
          <w:szCs w:val="24"/>
        </w:rPr>
        <w:t>Ναι.</w:t>
      </w:r>
    </w:p>
    <w:p w14:paraId="4C8A862B" w14:textId="77777777" w:rsidR="001C0F06" w:rsidRDefault="00267A1D">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Ναι.</w:t>
      </w:r>
    </w:p>
    <w:p w14:paraId="4C8A862C" w14:textId="77777777" w:rsidR="001C0F06" w:rsidRDefault="00267A1D">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4C8A862D" w14:textId="77777777" w:rsidR="001C0F06" w:rsidRDefault="00267A1D">
      <w:pPr>
        <w:spacing w:line="600" w:lineRule="auto"/>
        <w:ind w:firstLine="720"/>
        <w:jc w:val="both"/>
        <w:rPr>
          <w:rFonts w:eastAsia="Times New Roman"/>
          <w:szCs w:val="24"/>
        </w:rPr>
      </w:pPr>
      <w:r>
        <w:rPr>
          <w:rFonts w:eastAsia="Times New Roman"/>
          <w:b/>
          <w:szCs w:val="24"/>
        </w:rPr>
        <w:t>ΝΙΚΟ</w:t>
      </w:r>
      <w:r>
        <w:rPr>
          <w:rFonts w:eastAsia="Times New Roman"/>
          <w:b/>
          <w:szCs w:val="24"/>
        </w:rPr>
        <w:t xml:space="preserve">ΛΑΟΣ ΚΟΥΖΗΛΟΣ: </w:t>
      </w:r>
      <w:r>
        <w:rPr>
          <w:rFonts w:eastAsia="Times New Roman"/>
          <w:szCs w:val="24"/>
        </w:rPr>
        <w:t>Παρών.</w:t>
      </w:r>
    </w:p>
    <w:p w14:paraId="4C8A862E" w14:textId="77777777" w:rsidR="001C0F06" w:rsidRDefault="00267A1D">
      <w:pPr>
        <w:spacing w:line="600" w:lineRule="auto"/>
        <w:ind w:firstLine="720"/>
        <w:jc w:val="both"/>
        <w:rPr>
          <w:rFonts w:eastAsia="Times New Roman"/>
          <w:szCs w:val="24"/>
        </w:rPr>
      </w:pPr>
      <w:r>
        <w:rPr>
          <w:rFonts w:eastAsia="Times New Roman"/>
          <w:b/>
          <w:szCs w:val="24"/>
        </w:rPr>
        <w:lastRenderedPageBreak/>
        <w:t xml:space="preserve">ΧΡΗΣΤΟΣ ΚΑΤΣΩΤΗΣ: </w:t>
      </w:r>
      <w:r>
        <w:rPr>
          <w:rFonts w:eastAsia="Times New Roman"/>
          <w:szCs w:val="24"/>
        </w:rPr>
        <w:t>Ναι.</w:t>
      </w:r>
    </w:p>
    <w:p w14:paraId="4C8A862F" w14:textId="77777777" w:rsidR="001C0F06" w:rsidRDefault="00267A1D">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4C8A8630" w14:textId="77777777" w:rsidR="001C0F06" w:rsidRDefault="00267A1D">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Ναι.</w:t>
      </w:r>
    </w:p>
    <w:p w14:paraId="4C8A8631" w14:textId="77777777" w:rsidR="001C0F06" w:rsidRDefault="00267A1D">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Ναι. </w:t>
      </w:r>
    </w:p>
    <w:p w14:paraId="4C8A8632" w14:textId="77777777" w:rsidR="001C0F06" w:rsidRDefault="00267A1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νέο άρθρο 46 έγινε δεκτό ως έχει κατά πλειοψηφία.</w:t>
      </w:r>
    </w:p>
    <w:p w14:paraId="4C8A8633" w14:textId="77777777" w:rsidR="001C0F06" w:rsidRDefault="00267A1D">
      <w:pPr>
        <w:spacing w:line="600" w:lineRule="auto"/>
        <w:ind w:firstLine="720"/>
        <w:jc w:val="both"/>
        <w:rPr>
          <w:rFonts w:eastAsia="Times New Roman"/>
          <w:szCs w:val="24"/>
        </w:rPr>
      </w:pPr>
      <w:r>
        <w:rPr>
          <w:rFonts w:eastAsia="Times New Roman"/>
          <w:szCs w:val="24"/>
        </w:rPr>
        <w:t xml:space="preserve">Ερωτάται το Σώμα: Γίνεται </w:t>
      </w:r>
      <w:r>
        <w:rPr>
          <w:rFonts w:eastAsia="Times New Roman"/>
          <w:szCs w:val="24"/>
        </w:rPr>
        <w:t>δεκτό το νέο άρθρο 47 ως έχει;</w:t>
      </w:r>
    </w:p>
    <w:p w14:paraId="4C8A8634" w14:textId="77777777" w:rsidR="001C0F06" w:rsidRDefault="00267A1D">
      <w:pPr>
        <w:spacing w:line="600" w:lineRule="auto"/>
        <w:ind w:firstLine="720"/>
        <w:jc w:val="both"/>
        <w:rPr>
          <w:rFonts w:eastAsia="Times New Roman"/>
          <w:szCs w:val="24"/>
        </w:rPr>
      </w:pPr>
      <w:r>
        <w:rPr>
          <w:rFonts w:eastAsia="Times New Roman"/>
          <w:b/>
          <w:szCs w:val="24"/>
        </w:rPr>
        <w:t xml:space="preserve">ΣΩΚΡΑΤΗΣ ΒΑΡΔΑΚΗΣ: </w:t>
      </w:r>
      <w:r>
        <w:rPr>
          <w:rFonts w:eastAsia="Times New Roman"/>
          <w:szCs w:val="24"/>
        </w:rPr>
        <w:t>Ναι.</w:t>
      </w:r>
    </w:p>
    <w:p w14:paraId="4C8A8635" w14:textId="77777777" w:rsidR="001C0F06" w:rsidRDefault="00267A1D">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Ναι.</w:t>
      </w:r>
    </w:p>
    <w:p w14:paraId="4C8A8636" w14:textId="77777777" w:rsidR="001C0F06" w:rsidRDefault="00267A1D">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Ναι.</w:t>
      </w:r>
    </w:p>
    <w:p w14:paraId="4C8A8637" w14:textId="77777777" w:rsidR="001C0F06" w:rsidRDefault="00267A1D">
      <w:pPr>
        <w:spacing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4C8A8638" w14:textId="77777777" w:rsidR="001C0F06" w:rsidRDefault="00267A1D">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Ναι.</w:t>
      </w:r>
    </w:p>
    <w:p w14:paraId="4C8A8639" w14:textId="77777777" w:rsidR="001C0F06" w:rsidRDefault="00267A1D">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4C8A863A" w14:textId="77777777" w:rsidR="001C0F06" w:rsidRDefault="00267A1D">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Παρών.</w:t>
      </w:r>
    </w:p>
    <w:p w14:paraId="4C8A863B" w14:textId="77777777" w:rsidR="001C0F06" w:rsidRDefault="00267A1D">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Ναι. </w:t>
      </w:r>
    </w:p>
    <w:p w14:paraId="4C8A863C" w14:textId="77777777" w:rsidR="001C0F06" w:rsidRDefault="00267A1D">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Συνεπώς το νέο άρθρο 47 έγινε δεκτό ως έχει κατά πλειοψηφία.</w:t>
      </w:r>
    </w:p>
    <w:p w14:paraId="4C8A863D" w14:textId="77777777" w:rsidR="001C0F06" w:rsidRDefault="00267A1D">
      <w:pPr>
        <w:spacing w:line="600" w:lineRule="auto"/>
        <w:ind w:firstLine="720"/>
        <w:jc w:val="both"/>
        <w:rPr>
          <w:rFonts w:eastAsia="Times New Roman"/>
          <w:szCs w:val="24"/>
        </w:rPr>
      </w:pPr>
      <w:r>
        <w:rPr>
          <w:rFonts w:eastAsia="Times New Roman"/>
          <w:szCs w:val="24"/>
        </w:rPr>
        <w:t>Ερωτάται το Σώμα: Γίνεται δεκτό το νέο άρθρο 48, όπως τροποποιήθηκε από την κυρία Υπουργό;</w:t>
      </w:r>
    </w:p>
    <w:p w14:paraId="4C8A863E" w14:textId="77777777" w:rsidR="001C0F06" w:rsidRDefault="00267A1D">
      <w:pPr>
        <w:spacing w:line="600" w:lineRule="auto"/>
        <w:ind w:firstLine="720"/>
        <w:jc w:val="both"/>
        <w:rPr>
          <w:rFonts w:eastAsia="Times New Roman"/>
          <w:szCs w:val="24"/>
        </w:rPr>
      </w:pPr>
      <w:r>
        <w:rPr>
          <w:rFonts w:eastAsia="Times New Roman"/>
          <w:b/>
          <w:szCs w:val="24"/>
        </w:rPr>
        <w:t xml:space="preserve">ΣΩΚΡΑΤΗΣ ΒΑΡΔΑΚΗΣ: </w:t>
      </w:r>
      <w:r>
        <w:rPr>
          <w:rFonts w:eastAsia="Times New Roman"/>
          <w:szCs w:val="24"/>
        </w:rPr>
        <w:t>Ναι.</w:t>
      </w:r>
    </w:p>
    <w:p w14:paraId="4C8A863F" w14:textId="77777777" w:rsidR="001C0F06" w:rsidRDefault="00267A1D">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Παρών.</w:t>
      </w:r>
    </w:p>
    <w:p w14:paraId="4C8A8640" w14:textId="77777777" w:rsidR="001C0F06" w:rsidRDefault="00267A1D">
      <w:pPr>
        <w:spacing w:line="600" w:lineRule="auto"/>
        <w:ind w:firstLine="720"/>
        <w:jc w:val="both"/>
        <w:rPr>
          <w:rFonts w:eastAsia="Times New Roman"/>
          <w:szCs w:val="24"/>
        </w:rPr>
      </w:pPr>
      <w:r>
        <w:rPr>
          <w:rFonts w:eastAsia="Times New Roman"/>
          <w:b/>
          <w:szCs w:val="24"/>
        </w:rPr>
        <w:t>ΠΑΡΑΣΚΕΥΗ ΧΡΙΣΤΟΦΙΛΟΠΟ</w:t>
      </w:r>
      <w:r>
        <w:rPr>
          <w:rFonts w:eastAsia="Times New Roman"/>
          <w:b/>
          <w:szCs w:val="24"/>
        </w:rPr>
        <w:t xml:space="preserve">ΥΛΟΥ: </w:t>
      </w:r>
      <w:r>
        <w:rPr>
          <w:rFonts w:eastAsia="Times New Roman"/>
          <w:szCs w:val="24"/>
        </w:rPr>
        <w:t>Παρών.</w:t>
      </w:r>
    </w:p>
    <w:p w14:paraId="4C8A8641" w14:textId="77777777" w:rsidR="001C0F06" w:rsidRDefault="00267A1D">
      <w:pPr>
        <w:spacing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4C8A8642" w14:textId="77777777" w:rsidR="001C0F06" w:rsidRDefault="00267A1D">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Ναι.</w:t>
      </w:r>
    </w:p>
    <w:p w14:paraId="4C8A8643" w14:textId="77777777" w:rsidR="001C0F06" w:rsidRDefault="00267A1D">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4C8A8644" w14:textId="77777777" w:rsidR="001C0F06" w:rsidRDefault="00267A1D">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Ναι.</w:t>
      </w:r>
    </w:p>
    <w:p w14:paraId="4C8A8645" w14:textId="77777777" w:rsidR="001C0F06" w:rsidRDefault="00267A1D">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Ναι. </w:t>
      </w:r>
    </w:p>
    <w:p w14:paraId="4C8A8646" w14:textId="77777777" w:rsidR="001C0F06" w:rsidRDefault="00267A1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νέο άρθρο 48 έγινε δεκτό, όπως τροποποιήθηκε από την κυρία Υ</w:t>
      </w:r>
      <w:r>
        <w:rPr>
          <w:rFonts w:eastAsia="Times New Roman"/>
          <w:szCs w:val="24"/>
        </w:rPr>
        <w:t>πουργό, κατά πλειοψηφία.</w:t>
      </w:r>
    </w:p>
    <w:p w14:paraId="4C8A8647" w14:textId="77777777" w:rsidR="001C0F06" w:rsidRDefault="00267A1D">
      <w:pPr>
        <w:spacing w:line="600" w:lineRule="auto"/>
        <w:ind w:firstLine="720"/>
        <w:jc w:val="both"/>
        <w:rPr>
          <w:rFonts w:eastAsia="Times New Roman"/>
          <w:szCs w:val="24"/>
        </w:rPr>
      </w:pPr>
      <w:r>
        <w:rPr>
          <w:rFonts w:eastAsia="Times New Roman"/>
          <w:szCs w:val="24"/>
        </w:rPr>
        <w:t>Ερωτάται το Σώμα: Γίνεται δεκτό το νέο άρθρο 49 ως έχει;</w:t>
      </w:r>
    </w:p>
    <w:p w14:paraId="4C8A8648" w14:textId="77777777" w:rsidR="001C0F06" w:rsidRDefault="00267A1D">
      <w:pPr>
        <w:spacing w:line="600" w:lineRule="auto"/>
        <w:ind w:firstLine="720"/>
        <w:jc w:val="both"/>
        <w:rPr>
          <w:rFonts w:eastAsia="Times New Roman"/>
          <w:szCs w:val="24"/>
        </w:rPr>
      </w:pPr>
      <w:r>
        <w:rPr>
          <w:rFonts w:eastAsia="Times New Roman"/>
          <w:b/>
          <w:szCs w:val="24"/>
        </w:rPr>
        <w:t xml:space="preserve">ΣΩΚΡΑΤΗΣ ΒΑΡΔΑΚΗΣ: </w:t>
      </w:r>
      <w:r>
        <w:rPr>
          <w:rFonts w:eastAsia="Times New Roman"/>
          <w:szCs w:val="24"/>
        </w:rPr>
        <w:t>Ναι.</w:t>
      </w:r>
    </w:p>
    <w:p w14:paraId="4C8A8649" w14:textId="77777777" w:rsidR="001C0F06" w:rsidRDefault="00267A1D">
      <w:pPr>
        <w:spacing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Παρών.</w:t>
      </w:r>
    </w:p>
    <w:p w14:paraId="4C8A864A" w14:textId="77777777" w:rsidR="001C0F06" w:rsidRDefault="00267A1D">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Παρών.</w:t>
      </w:r>
    </w:p>
    <w:p w14:paraId="4C8A864B" w14:textId="77777777" w:rsidR="001C0F06" w:rsidRDefault="00267A1D">
      <w:pPr>
        <w:spacing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4C8A864C" w14:textId="77777777" w:rsidR="001C0F06" w:rsidRDefault="00267A1D">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Ναι.</w:t>
      </w:r>
    </w:p>
    <w:p w14:paraId="4C8A864D" w14:textId="77777777" w:rsidR="001C0F06" w:rsidRDefault="00267A1D">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4C8A864E" w14:textId="77777777" w:rsidR="001C0F06" w:rsidRDefault="00267A1D">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Ναι.</w:t>
      </w:r>
    </w:p>
    <w:p w14:paraId="4C8A864F" w14:textId="77777777" w:rsidR="001C0F06" w:rsidRDefault="00267A1D">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Ναι. </w:t>
      </w:r>
    </w:p>
    <w:p w14:paraId="4C8A8650" w14:textId="77777777" w:rsidR="001C0F06" w:rsidRDefault="00267A1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νέο άρθρο 49 έγινε δεκτό ως έχει κατά πλειοψηφία.</w:t>
      </w:r>
    </w:p>
    <w:p w14:paraId="4C8A8651" w14:textId="77777777" w:rsidR="001C0F06" w:rsidRDefault="00267A1D">
      <w:pPr>
        <w:spacing w:line="600" w:lineRule="auto"/>
        <w:ind w:firstLine="720"/>
        <w:jc w:val="both"/>
        <w:rPr>
          <w:rFonts w:eastAsia="Times New Roman"/>
          <w:szCs w:val="24"/>
        </w:rPr>
      </w:pPr>
      <w:r>
        <w:rPr>
          <w:rFonts w:eastAsia="Times New Roman"/>
          <w:szCs w:val="24"/>
        </w:rPr>
        <w:t>Ερωτάται το Σώμα: Γίνεται δεκτό το νέο άρθρο 50 ως έχει;</w:t>
      </w:r>
    </w:p>
    <w:p w14:paraId="4C8A8652" w14:textId="77777777" w:rsidR="001C0F06" w:rsidRDefault="00267A1D">
      <w:pPr>
        <w:spacing w:line="600" w:lineRule="auto"/>
        <w:ind w:firstLine="720"/>
        <w:jc w:val="both"/>
        <w:rPr>
          <w:rFonts w:eastAsia="Times New Roman"/>
          <w:szCs w:val="24"/>
        </w:rPr>
      </w:pPr>
      <w:r>
        <w:rPr>
          <w:rFonts w:eastAsia="Times New Roman"/>
          <w:b/>
          <w:szCs w:val="24"/>
        </w:rPr>
        <w:t xml:space="preserve">ΣΩΚΡΑΤΗΣ ΒΑΡΔΑΚΗΣ: </w:t>
      </w:r>
      <w:r>
        <w:rPr>
          <w:rFonts w:eastAsia="Times New Roman"/>
          <w:szCs w:val="24"/>
        </w:rPr>
        <w:t>Ναι.</w:t>
      </w:r>
    </w:p>
    <w:p w14:paraId="4C8A8653" w14:textId="77777777" w:rsidR="001C0F06" w:rsidRDefault="00267A1D">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Ναι.</w:t>
      </w:r>
    </w:p>
    <w:p w14:paraId="4C8A8654" w14:textId="77777777" w:rsidR="001C0F06" w:rsidRDefault="00267A1D">
      <w:pPr>
        <w:spacing w:line="600" w:lineRule="auto"/>
        <w:ind w:firstLine="720"/>
        <w:jc w:val="both"/>
        <w:rPr>
          <w:rFonts w:eastAsia="Times New Roman"/>
          <w:szCs w:val="24"/>
        </w:rPr>
      </w:pPr>
      <w:r>
        <w:rPr>
          <w:rFonts w:eastAsia="Times New Roman"/>
          <w:b/>
          <w:szCs w:val="24"/>
        </w:rPr>
        <w:t>Π</w:t>
      </w:r>
      <w:r>
        <w:rPr>
          <w:rFonts w:eastAsia="Times New Roman"/>
          <w:b/>
          <w:szCs w:val="24"/>
        </w:rPr>
        <w:t xml:space="preserve">ΑΡΑΣΚΕΥΗ ΧΡΙΣΤΟΦΙΛΟΠΟΥΛΟΥ: </w:t>
      </w:r>
      <w:r>
        <w:rPr>
          <w:rFonts w:eastAsia="Times New Roman"/>
          <w:szCs w:val="24"/>
        </w:rPr>
        <w:t>Ναι.</w:t>
      </w:r>
    </w:p>
    <w:p w14:paraId="4C8A8655" w14:textId="77777777" w:rsidR="001C0F06" w:rsidRDefault="00267A1D">
      <w:pPr>
        <w:spacing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4C8A8656" w14:textId="77777777" w:rsidR="001C0F06" w:rsidRDefault="00267A1D">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Όχι.</w:t>
      </w:r>
    </w:p>
    <w:p w14:paraId="4C8A8657" w14:textId="77777777" w:rsidR="001C0F06" w:rsidRDefault="00267A1D">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4C8A8658" w14:textId="77777777" w:rsidR="001C0F06" w:rsidRDefault="00267A1D">
      <w:pPr>
        <w:spacing w:line="600" w:lineRule="auto"/>
        <w:ind w:firstLine="720"/>
        <w:jc w:val="both"/>
        <w:rPr>
          <w:rFonts w:eastAsia="Times New Roman"/>
          <w:szCs w:val="24"/>
        </w:rPr>
      </w:pPr>
      <w:r>
        <w:rPr>
          <w:rFonts w:eastAsia="Times New Roman"/>
          <w:b/>
          <w:szCs w:val="24"/>
        </w:rPr>
        <w:lastRenderedPageBreak/>
        <w:t xml:space="preserve">ΑΝΑΣΤΑΣΙΟΣ ΜΕΓΑΛΟΜΥΣΤΑΚΑΣ: </w:t>
      </w:r>
      <w:r>
        <w:rPr>
          <w:rFonts w:eastAsia="Times New Roman"/>
          <w:szCs w:val="24"/>
        </w:rPr>
        <w:t>Παρών.</w:t>
      </w:r>
    </w:p>
    <w:p w14:paraId="4C8A8659" w14:textId="77777777" w:rsidR="001C0F06" w:rsidRDefault="00267A1D">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Ναι. </w:t>
      </w:r>
    </w:p>
    <w:p w14:paraId="4C8A865A" w14:textId="77777777" w:rsidR="001C0F06" w:rsidRDefault="00267A1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Συνεπώς το νέο άρθρο 50 έγινε δεκτό ως έχει κατά </w:t>
      </w:r>
      <w:r>
        <w:rPr>
          <w:rFonts w:eastAsia="Times New Roman"/>
          <w:szCs w:val="24"/>
        </w:rPr>
        <w:t>πλειοψηφία.</w:t>
      </w:r>
    </w:p>
    <w:p w14:paraId="4C8A865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νέο άρθρο 51 ως έχει; </w:t>
      </w:r>
    </w:p>
    <w:p w14:paraId="4C8A865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65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65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65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66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Ναι.</w:t>
      </w:r>
    </w:p>
    <w:p w14:paraId="4C8A866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66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w:t>
      </w:r>
      <w:r>
        <w:rPr>
          <w:rFonts w:eastAsia="Times New Roman" w:cs="Times New Roman"/>
          <w:b/>
          <w:szCs w:val="24"/>
        </w:rPr>
        <w:t xml:space="preserve">Σ: </w:t>
      </w:r>
      <w:r>
        <w:rPr>
          <w:rFonts w:eastAsia="Times New Roman" w:cs="Times New Roman"/>
          <w:szCs w:val="24"/>
        </w:rPr>
        <w:t>Ναι.</w:t>
      </w:r>
    </w:p>
    <w:p w14:paraId="4C8A866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4C8A866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51 έγινε δεκτό ως έχει κατά πλειοψηφία.</w:t>
      </w:r>
    </w:p>
    <w:p w14:paraId="4C8A866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νέο άρθρο 52 ως έχει; </w:t>
      </w:r>
    </w:p>
    <w:p w14:paraId="4C8A866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ΒΑΡΔΑΚΗΣ: </w:t>
      </w:r>
      <w:r>
        <w:rPr>
          <w:rFonts w:eastAsia="Times New Roman" w:cs="Times New Roman"/>
          <w:szCs w:val="24"/>
        </w:rPr>
        <w:t>Ναι.</w:t>
      </w:r>
    </w:p>
    <w:p w14:paraId="4C8A866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66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Παρών.</w:t>
      </w:r>
    </w:p>
    <w:p w14:paraId="4C8A866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66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Ναι.</w:t>
      </w:r>
    </w:p>
    <w:p w14:paraId="4C8A866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66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66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4C8A866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52 έγινε δεκτό ως έχει κατά π</w:t>
      </w:r>
      <w:r>
        <w:rPr>
          <w:rFonts w:eastAsia="Times New Roman" w:cs="Times New Roman"/>
          <w:szCs w:val="24"/>
        </w:rPr>
        <w:t>λειοψηφία.</w:t>
      </w:r>
    </w:p>
    <w:p w14:paraId="4C8A866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νέο άρθρο 53 ως έχει; </w:t>
      </w:r>
    </w:p>
    <w:p w14:paraId="4C8A867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67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67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67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Όχι.</w:t>
      </w:r>
    </w:p>
    <w:p w14:paraId="4C8A867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Παρών.</w:t>
      </w:r>
    </w:p>
    <w:p w14:paraId="4C8A867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ΠΑΠΑΧΡΙΣΤΟΠΟΥΛΟΣ: </w:t>
      </w:r>
      <w:r>
        <w:rPr>
          <w:rFonts w:eastAsia="Times New Roman" w:cs="Times New Roman"/>
          <w:szCs w:val="24"/>
        </w:rPr>
        <w:t>Ναι.</w:t>
      </w:r>
    </w:p>
    <w:p w14:paraId="4C8A867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Όχι.</w:t>
      </w:r>
    </w:p>
    <w:p w14:paraId="4C8A867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4C8A867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53 έγινε δεκτό ως έχει κατά πλειοψηφία.</w:t>
      </w:r>
    </w:p>
    <w:p w14:paraId="4C8A867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νέο άρθρο 54 ως έχει; </w:t>
      </w:r>
    </w:p>
    <w:p w14:paraId="4C8A867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67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Παρών.</w:t>
      </w:r>
    </w:p>
    <w:p w14:paraId="4C8A867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67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Όχι.</w:t>
      </w:r>
    </w:p>
    <w:p w14:paraId="4C8A867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Παρών.</w:t>
      </w:r>
    </w:p>
    <w:p w14:paraId="4C8A867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68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Παρών.</w:t>
      </w:r>
    </w:p>
    <w:p w14:paraId="4C8A868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4C8A868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νέο άρθρο 54 έγινε δεκτό ως έχει κατά </w:t>
      </w:r>
      <w:r>
        <w:rPr>
          <w:rFonts w:eastAsia="Times New Roman" w:cs="Times New Roman"/>
          <w:szCs w:val="24"/>
        </w:rPr>
        <w:t>πλειοψηφία.</w:t>
      </w:r>
    </w:p>
    <w:p w14:paraId="4C8A868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Ερωτάται το Σώμα: Γίνεται δεκτό το νέο άρθρο 55 ως έχει; </w:t>
      </w:r>
    </w:p>
    <w:p w14:paraId="4C8A868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68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68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68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Όχι.</w:t>
      </w:r>
    </w:p>
    <w:p w14:paraId="4C8A868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Παρών.</w:t>
      </w:r>
    </w:p>
    <w:p w14:paraId="4C8A868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68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Παρών.</w:t>
      </w:r>
    </w:p>
    <w:p w14:paraId="4C8A868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4C8A868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55 έγινε δεκτό ως έχει κατά πλειοψηφία.</w:t>
      </w:r>
    </w:p>
    <w:p w14:paraId="4C8A868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νέο άρθρο 56 ως έχει; </w:t>
      </w:r>
    </w:p>
    <w:p w14:paraId="4C8A868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68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Όχι.</w:t>
      </w:r>
    </w:p>
    <w:p w14:paraId="4C8A869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69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Όχι.</w:t>
      </w:r>
    </w:p>
    <w:p w14:paraId="4C8A869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ΚΑΤΣΩΤΗΣ: </w:t>
      </w:r>
      <w:r>
        <w:rPr>
          <w:rFonts w:eastAsia="Times New Roman" w:cs="Times New Roman"/>
          <w:szCs w:val="24"/>
        </w:rPr>
        <w:t>Ναι.</w:t>
      </w:r>
    </w:p>
    <w:p w14:paraId="4C8A869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69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Όχι.</w:t>
      </w:r>
    </w:p>
    <w:p w14:paraId="4C8A869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4C8A869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νέο άρθρο 56 έγινε δεκτό ως έχει κατά </w:t>
      </w:r>
      <w:r>
        <w:rPr>
          <w:rFonts w:eastAsia="Times New Roman" w:cs="Times New Roman"/>
          <w:szCs w:val="24"/>
        </w:rPr>
        <w:t>πλειοψηφία.</w:t>
      </w:r>
    </w:p>
    <w:p w14:paraId="4C8A869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νέο άρθρο 57, όπως τροποποιήθηκε από την κυρία Υπουργό; </w:t>
      </w:r>
    </w:p>
    <w:p w14:paraId="4C8A869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69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69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Παρών.</w:t>
      </w:r>
    </w:p>
    <w:p w14:paraId="4C8A869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69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Ναι.</w:t>
      </w:r>
    </w:p>
    <w:p w14:paraId="4C8A869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ΑΘΑΝΑΣΙΟΣ ΠΑΠΑΧΡΙΣΤΟΠ</w:t>
      </w:r>
      <w:r>
        <w:rPr>
          <w:rFonts w:eastAsia="Times New Roman" w:cs="Times New Roman"/>
          <w:b/>
          <w:szCs w:val="24"/>
        </w:rPr>
        <w:t xml:space="preserve">ΟΥΛΟΣ: </w:t>
      </w:r>
      <w:r>
        <w:rPr>
          <w:rFonts w:eastAsia="Times New Roman" w:cs="Times New Roman"/>
          <w:szCs w:val="24"/>
        </w:rPr>
        <w:t>Ναι.</w:t>
      </w:r>
    </w:p>
    <w:p w14:paraId="4C8A869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69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4C8A86A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Συνεπώς το νέο άρθρο 57 έγινε δεκτό, όπως τροποποιήθηκε από την κυρία Υπουργό, κατά πλειοψηφία.</w:t>
      </w:r>
    </w:p>
    <w:p w14:paraId="4C8A86A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νέο άρθρο 58 ως έχει; </w:t>
      </w:r>
    </w:p>
    <w:p w14:paraId="4C8A86A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6A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Παρών.</w:t>
      </w:r>
    </w:p>
    <w:p w14:paraId="4C8A86A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6A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6A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6A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6A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6A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4C8A86A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w:t>
      </w:r>
      <w:r>
        <w:rPr>
          <w:rFonts w:eastAsia="Times New Roman" w:cs="Times New Roman"/>
          <w:szCs w:val="24"/>
        </w:rPr>
        <w:t>επώς το νέο άρθρο 58 έγινε δεκτό ως έχει κατά πλειοψηφία.</w:t>
      </w:r>
    </w:p>
    <w:p w14:paraId="4C8A86A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νέο άρθρο 59 ως έχει; </w:t>
      </w:r>
    </w:p>
    <w:p w14:paraId="4C8A86A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6A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ΒΡΟΥΤΣΗΣ: </w:t>
      </w:r>
      <w:r>
        <w:rPr>
          <w:rFonts w:eastAsia="Times New Roman" w:cs="Times New Roman"/>
          <w:szCs w:val="24"/>
        </w:rPr>
        <w:t>Ναι.</w:t>
      </w:r>
    </w:p>
    <w:p w14:paraId="4C8A86A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6A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6B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Παρών.</w:t>
      </w:r>
    </w:p>
    <w:p w14:paraId="4C8A86B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ΑΘΑΝΑΣΙΟΣ</w:t>
      </w:r>
      <w:r>
        <w:rPr>
          <w:rFonts w:eastAsia="Times New Roman" w:cs="Times New Roman"/>
          <w:b/>
          <w:szCs w:val="24"/>
        </w:rPr>
        <w:t xml:space="preserve"> ΠΑΠΑΧΡΙΣΤΟΠΟΥΛΟΣ: </w:t>
      </w:r>
      <w:r>
        <w:rPr>
          <w:rFonts w:eastAsia="Times New Roman" w:cs="Times New Roman"/>
          <w:szCs w:val="24"/>
        </w:rPr>
        <w:t>Ναι.</w:t>
      </w:r>
    </w:p>
    <w:p w14:paraId="4C8A86B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6B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4C8A86B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59 έγινε δεκτό ως έχει κατά πλειοψηφία.</w:t>
      </w:r>
    </w:p>
    <w:p w14:paraId="4C8A86B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νέο άρθρο 60 ως έχει; </w:t>
      </w:r>
    </w:p>
    <w:p w14:paraId="4C8A86B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6B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6B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6B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6B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Παρών.</w:t>
      </w:r>
    </w:p>
    <w:p w14:paraId="4C8A86B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6B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ΜΕΓΑΛΟΜΥΣΤΑΚΑΣ: </w:t>
      </w:r>
      <w:r>
        <w:rPr>
          <w:rFonts w:eastAsia="Times New Roman" w:cs="Times New Roman"/>
          <w:szCs w:val="24"/>
        </w:rPr>
        <w:t>Ναι.</w:t>
      </w:r>
    </w:p>
    <w:p w14:paraId="4C8A86B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4C8A86B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νέο άρθρο 60 </w:t>
      </w:r>
      <w:r>
        <w:rPr>
          <w:rFonts w:eastAsia="Times New Roman" w:cs="Times New Roman"/>
          <w:szCs w:val="24"/>
        </w:rPr>
        <w:t>έγινε δεκτό ως έχει κατά πλειοψηφία.</w:t>
      </w:r>
    </w:p>
    <w:p w14:paraId="4C8A86B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νέο άρθρο 61, όπως τροποποιήθηκε από την κυρία Υπουργό; </w:t>
      </w:r>
    </w:p>
    <w:p w14:paraId="4C8A86C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6C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6C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6C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6C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Παρ</w:t>
      </w:r>
      <w:r>
        <w:rPr>
          <w:rFonts w:eastAsia="Times New Roman" w:cs="Times New Roman"/>
          <w:szCs w:val="24"/>
        </w:rPr>
        <w:t>ών.</w:t>
      </w:r>
    </w:p>
    <w:p w14:paraId="4C8A86C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6C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6C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4C8A86C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61</w:t>
      </w:r>
      <w:r>
        <w:rPr>
          <w:rFonts w:eastAsia="Times New Roman" w:cs="Times New Roman"/>
          <w:szCs w:val="24"/>
        </w:rPr>
        <w:t xml:space="preserve"> έγινε δεκτό, </w:t>
      </w:r>
      <w:r>
        <w:rPr>
          <w:rFonts w:eastAsia="Times New Roman" w:cs="Times New Roman"/>
          <w:szCs w:val="24"/>
        </w:rPr>
        <w:t>όπως τροποποιήθηκε από την κυρία Υπουργό, κατά πλειοψηφία.</w:t>
      </w:r>
    </w:p>
    <w:p w14:paraId="4C8A86C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w:t>
      </w:r>
      <w:r>
        <w:rPr>
          <w:rFonts w:eastAsia="Times New Roman" w:cs="Times New Roman"/>
          <w:szCs w:val="24"/>
        </w:rPr>
        <w:t xml:space="preserve"> νέο άρθρο 62, όπως τροποποιήθηκε από την κυρία Υπουργό; </w:t>
      </w:r>
    </w:p>
    <w:p w14:paraId="4C8A86C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6C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6C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6C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6C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Παρών.</w:t>
      </w:r>
    </w:p>
    <w:p w14:paraId="4C8A86C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6D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6D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4C8A86D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62 έγινε δεκτό, όπως τροποποιήθηκε από την κυρία Υπουργό, κατά πλειοψηφία.</w:t>
      </w:r>
    </w:p>
    <w:p w14:paraId="4C8A86D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νέο άρθρο 63, όπως τροποποιήθηκε από την κυρία Υπουργό; </w:t>
      </w:r>
    </w:p>
    <w:p w14:paraId="4C8A86D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w:t>
      </w:r>
      <w:r>
        <w:rPr>
          <w:rFonts w:eastAsia="Times New Roman" w:cs="Times New Roman"/>
          <w:b/>
          <w:szCs w:val="24"/>
        </w:rPr>
        <w:t xml:space="preserve">ΡΔΑΚΗΣ: </w:t>
      </w:r>
      <w:r>
        <w:rPr>
          <w:rFonts w:eastAsia="Times New Roman" w:cs="Times New Roman"/>
          <w:szCs w:val="24"/>
        </w:rPr>
        <w:t>Ναι.</w:t>
      </w:r>
    </w:p>
    <w:p w14:paraId="4C8A86D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6D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ΠΑΡΑΣΚΕΥΗ ΧΡΙΣΤΟΦΙΛΟΠΟΥΛΟΥ: </w:t>
      </w:r>
      <w:r>
        <w:rPr>
          <w:rFonts w:eastAsia="Times New Roman" w:cs="Times New Roman"/>
          <w:szCs w:val="24"/>
        </w:rPr>
        <w:t>Ναι.</w:t>
      </w:r>
    </w:p>
    <w:p w14:paraId="4C8A86D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6D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Παρών.</w:t>
      </w:r>
    </w:p>
    <w:p w14:paraId="4C8A86D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6D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6D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4C8A86D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w:t>
      </w:r>
      <w:r>
        <w:rPr>
          <w:rFonts w:eastAsia="Times New Roman" w:cs="Times New Roman"/>
          <w:szCs w:val="24"/>
        </w:rPr>
        <w:t xml:space="preserve"> άρθρο 63 έγινε δεκτό, όπως τροποποιήθηκε από την κυρία Υπουργό, κατά πλειοψηφία.</w:t>
      </w:r>
    </w:p>
    <w:p w14:paraId="4C8A86D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νέο άρθρο 64 ως έχει; </w:t>
      </w:r>
    </w:p>
    <w:p w14:paraId="4C8A86D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6D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6E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6E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6E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w:t>
      </w:r>
      <w:r>
        <w:rPr>
          <w:rFonts w:eastAsia="Times New Roman" w:cs="Times New Roman"/>
          <w:b/>
          <w:szCs w:val="24"/>
        </w:rPr>
        <w:t xml:space="preserve">ΤΣΩΤΗΣ: </w:t>
      </w:r>
      <w:r>
        <w:rPr>
          <w:rFonts w:eastAsia="Times New Roman" w:cs="Times New Roman"/>
          <w:szCs w:val="24"/>
        </w:rPr>
        <w:t>Παρών.</w:t>
      </w:r>
    </w:p>
    <w:p w14:paraId="4C8A86E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6E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ΜΕΓΑΛΟΜΥΣΤΑΚΑΣ: </w:t>
      </w:r>
      <w:r>
        <w:rPr>
          <w:rFonts w:eastAsia="Times New Roman" w:cs="Times New Roman"/>
          <w:szCs w:val="24"/>
        </w:rPr>
        <w:t>Ναι.</w:t>
      </w:r>
    </w:p>
    <w:p w14:paraId="4C8A86E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4C8A86E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64 έγινε δεκτό ως έχει κατά πλειοψηφία.</w:t>
      </w:r>
    </w:p>
    <w:p w14:paraId="4C8A86E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65, όπως τροπ</w:t>
      </w:r>
      <w:r>
        <w:rPr>
          <w:rFonts w:eastAsia="Times New Roman" w:cs="Times New Roman"/>
          <w:szCs w:val="24"/>
        </w:rPr>
        <w:t xml:space="preserve">οποιήθηκε από την κυρία Υπουργό; </w:t>
      </w:r>
    </w:p>
    <w:p w14:paraId="4C8A86E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6E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6E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6E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6E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Παρών.</w:t>
      </w:r>
    </w:p>
    <w:p w14:paraId="4C8A86E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6E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6E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4C8A86F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65 έγινε δεκτό, όπως τροποποιήθηκε από την κυρία Υπουργό, κατά πλειοψηφία.</w:t>
      </w:r>
    </w:p>
    <w:p w14:paraId="4C8A86F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Ερωτάται το Σώμα: Γίνεται δεκτό το νέο άρθρο 66, όπως τροποποιήθηκε από την κυρία Υπουργό; </w:t>
      </w:r>
    </w:p>
    <w:p w14:paraId="4C8A86F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6F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6F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6F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6F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Παρών.</w:t>
      </w:r>
    </w:p>
    <w:p w14:paraId="4C8A86F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6F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6F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4C8A86F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66 έγι</w:t>
      </w:r>
      <w:r>
        <w:rPr>
          <w:rFonts w:eastAsia="Times New Roman" w:cs="Times New Roman"/>
          <w:szCs w:val="24"/>
        </w:rPr>
        <w:t>νε δεκτό, όπως τροποποιήθηκε από την κυρία Υπουργό, κατά πλειοψηφία.</w:t>
      </w:r>
    </w:p>
    <w:p w14:paraId="4C8A86F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νέο άρθρο 67, όπως τροποποιήθηκε από την κυρία Υπουργό; </w:t>
      </w:r>
    </w:p>
    <w:p w14:paraId="4C8A86F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6F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6F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ΠΑΡΑΣΚΕΥΗ ΧΡΙΣΤΟΦΙΛΟΠΟΥΛΟΥ: </w:t>
      </w:r>
      <w:r>
        <w:rPr>
          <w:rFonts w:eastAsia="Times New Roman" w:cs="Times New Roman"/>
          <w:szCs w:val="24"/>
        </w:rPr>
        <w:t>Ναι.</w:t>
      </w:r>
    </w:p>
    <w:p w14:paraId="4C8A86F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ΝΙΚΟΛΑΟΣ ΚΟΥΖΗΛ</w:t>
      </w:r>
      <w:r>
        <w:rPr>
          <w:rFonts w:eastAsia="Times New Roman" w:cs="Times New Roman"/>
          <w:b/>
          <w:szCs w:val="24"/>
        </w:rPr>
        <w:t xml:space="preserve">ΟΣ: </w:t>
      </w:r>
      <w:r>
        <w:rPr>
          <w:rFonts w:eastAsia="Times New Roman" w:cs="Times New Roman"/>
          <w:szCs w:val="24"/>
        </w:rPr>
        <w:t>Παρών.</w:t>
      </w:r>
    </w:p>
    <w:p w14:paraId="4C8A870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Παρών.</w:t>
      </w:r>
    </w:p>
    <w:p w14:paraId="4C8A870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70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70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4C8A870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67 έγινε δεκτό, όπως τροποποιήθηκε από την κυρία Υπουργό, κατά πλειοψηφία.</w:t>
      </w:r>
    </w:p>
    <w:p w14:paraId="4C8A870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w:t>
      </w:r>
      <w:r>
        <w:rPr>
          <w:rFonts w:eastAsia="Times New Roman" w:cs="Times New Roman"/>
          <w:szCs w:val="24"/>
        </w:rPr>
        <w:t xml:space="preserve">ωτάται το Σώμα: Γίνεται δεκτό το νέο άρθρο 68, όπως τροποποιήθηκε από την κυρία Υπουργό; </w:t>
      </w:r>
    </w:p>
    <w:p w14:paraId="4C8A870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70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70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70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70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Παρών.</w:t>
      </w:r>
    </w:p>
    <w:p w14:paraId="4C8A870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ΠΑΠΑΧΡΙΣΤΟΠΟΥΛΟΣ: </w:t>
      </w:r>
      <w:r>
        <w:rPr>
          <w:rFonts w:eastAsia="Times New Roman" w:cs="Times New Roman"/>
          <w:szCs w:val="24"/>
        </w:rPr>
        <w:t>Ναι.</w:t>
      </w:r>
    </w:p>
    <w:p w14:paraId="4C8A870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w:t>
      </w:r>
      <w:r>
        <w:rPr>
          <w:rFonts w:eastAsia="Times New Roman" w:cs="Times New Roman"/>
          <w:b/>
          <w:szCs w:val="24"/>
        </w:rPr>
        <w:t xml:space="preserve">ΑΣΤΑΣΙΟΣ ΜΕΓΑΛΟΜΥΣΤΑΚΑΣ: </w:t>
      </w:r>
      <w:r>
        <w:rPr>
          <w:rFonts w:eastAsia="Times New Roman" w:cs="Times New Roman"/>
          <w:szCs w:val="24"/>
        </w:rPr>
        <w:t>Ναι.</w:t>
      </w:r>
    </w:p>
    <w:p w14:paraId="4C8A870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4C8A870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68 έγινε δεκτό, όπως τροποποιήθηκε από την κυρία Υπουργό, κατά πλειοψηφία.</w:t>
      </w:r>
    </w:p>
    <w:p w14:paraId="4C8A870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νέο άρθρο 69, όπως τροποποιήθηκε από την κυρία Υπουργό; </w:t>
      </w:r>
    </w:p>
    <w:p w14:paraId="4C8A871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71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Όχι.</w:t>
      </w:r>
    </w:p>
    <w:p w14:paraId="4C8A871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71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71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Παρών.</w:t>
      </w:r>
    </w:p>
    <w:p w14:paraId="4C8A871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71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71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4C8A871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Συνεπώς το νέο άρθρο 69 έγινε δεκτό, όπως τροποποιήθηκε από την κυρία Υπουργό, κατά πλειοψηφία.</w:t>
      </w:r>
    </w:p>
    <w:p w14:paraId="4C8A871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70, όπως τροποποιήθηκε από</w:t>
      </w:r>
      <w:r>
        <w:rPr>
          <w:rFonts w:eastAsia="Times New Roman" w:cs="Times New Roman"/>
          <w:szCs w:val="24"/>
        </w:rPr>
        <w:t xml:space="preserve"> την κυρία Υπουργό; </w:t>
      </w:r>
    </w:p>
    <w:p w14:paraId="4C8A871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71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71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71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71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Παρών.</w:t>
      </w:r>
    </w:p>
    <w:p w14:paraId="4C8A871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72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72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4C8A8722" w14:textId="77777777" w:rsidR="001C0F06" w:rsidRDefault="00267A1D">
      <w:pPr>
        <w:spacing w:line="600" w:lineRule="auto"/>
        <w:ind w:firstLine="720"/>
        <w:jc w:val="both"/>
        <w:rPr>
          <w:rFonts w:eastAsia="Times New Roman"/>
          <w:szCs w:val="24"/>
        </w:rPr>
      </w:pPr>
      <w:r>
        <w:rPr>
          <w:rFonts w:eastAsia="Times New Roman" w:cs="Times New Roman"/>
          <w:b/>
          <w:szCs w:val="24"/>
        </w:rPr>
        <w:t>ΠΡΟΕΔΡΕΥΩΝ (Γεώ</w:t>
      </w:r>
      <w:r>
        <w:rPr>
          <w:rFonts w:eastAsia="Times New Roman" w:cs="Times New Roman"/>
          <w:b/>
          <w:szCs w:val="24"/>
        </w:rPr>
        <w:t xml:space="preserve">ργιος Βαρεμένος): </w:t>
      </w:r>
      <w:r>
        <w:rPr>
          <w:rFonts w:eastAsia="Times New Roman" w:cs="Times New Roman"/>
          <w:szCs w:val="24"/>
        </w:rPr>
        <w:t>Συνεπώς το νέο άρθρο 70 έγινε δεκτό, όπως τροποποιήθηκε από την κυρία Υπουργό, κατά πλειοψηφία.</w:t>
      </w:r>
      <w:r>
        <w:rPr>
          <w:rFonts w:eastAsia="Times New Roman"/>
          <w:szCs w:val="24"/>
        </w:rPr>
        <w:t xml:space="preserve"> </w:t>
      </w:r>
    </w:p>
    <w:p w14:paraId="4C8A872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νέο άρθρο 71, όπως τροποποιήθηκε από την κυρία Υπουργό;</w:t>
      </w:r>
    </w:p>
    <w:p w14:paraId="4C8A872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72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72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ΠΑΡ</w:t>
      </w:r>
      <w:r>
        <w:rPr>
          <w:rFonts w:eastAsia="Times New Roman" w:cs="Times New Roman"/>
          <w:b/>
          <w:szCs w:val="24"/>
        </w:rPr>
        <w:t xml:space="preserve">ΑΣΚΕΥΗ ΧΡΙΣΤΟΦΙΛΟΠΟΥΛΟΥ: </w:t>
      </w:r>
      <w:r>
        <w:rPr>
          <w:rFonts w:eastAsia="Times New Roman" w:cs="Times New Roman"/>
          <w:szCs w:val="24"/>
        </w:rPr>
        <w:t>Ναι.</w:t>
      </w:r>
    </w:p>
    <w:p w14:paraId="4C8A872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72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Παρών.</w:t>
      </w:r>
    </w:p>
    <w:p w14:paraId="4C8A872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72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72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72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νέο άρθρο 71 έγινε δεκτό, όπως </w:t>
      </w:r>
      <w:r>
        <w:rPr>
          <w:rFonts w:eastAsia="Times New Roman" w:cs="Times New Roman"/>
          <w:szCs w:val="24"/>
        </w:rPr>
        <w:t>τροποποιήθηκε από την κυρία Υπουργό, κατά πλειοψηφία.</w:t>
      </w:r>
    </w:p>
    <w:p w14:paraId="4C8A872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72, όπως τροποποιήθηκε από την κυρία Υπουργό;</w:t>
      </w:r>
    </w:p>
    <w:p w14:paraId="4C8A872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72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73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ΠΑΡΑΣΚΕΥΗ ΧΡΙΣΤΟΦΙΛΟΠΟΥΛΟΥ: </w:t>
      </w:r>
      <w:r>
        <w:rPr>
          <w:rFonts w:eastAsia="Times New Roman" w:cs="Times New Roman"/>
          <w:szCs w:val="24"/>
        </w:rPr>
        <w:t>Ναι.</w:t>
      </w:r>
    </w:p>
    <w:p w14:paraId="4C8A873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73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w:t>
      </w:r>
      <w:r>
        <w:rPr>
          <w:rFonts w:eastAsia="Times New Roman" w:cs="Times New Roman"/>
          <w:b/>
          <w:szCs w:val="24"/>
        </w:rPr>
        <w:t xml:space="preserve">ΟΣ ΚΑΤΣΩΤΗΣ: </w:t>
      </w:r>
      <w:r>
        <w:rPr>
          <w:rFonts w:eastAsia="Times New Roman" w:cs="Times New Roman"/>
          <w:szCs w:val="24"/>
        </w:rPr>
        <w:t>Παρών.</w:t>
      </w:r>
    </w:p>
    <w:p w14:paraId="4C8A873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73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73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73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72 έγινε δεκτό, όπως τροποποιήθηκε από την κυρία Υπουργό, κατά πλειοψηφία.</w:t>
      </w:r>
    </w:p>
    <w:p w14:paraId="4C8A873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w:t>
      </w:r>
      <w:r>
        <w:rPr>
          <w:rFonts w:eastAsia="Times New Roman" w:cs="Times New Roman"/>
          <w:szCs w:val="24"/>
        </w:rPr>
        <w:t xml:space="preserve"> Γίνεται δεκτό το νέο άρθρο 73 ως έχει;</w:t>
      </w:r>
    </w:p>
    <w:p w14:paraId="4C8A873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73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73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73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73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Παρών.</w:t>
      </w:r>
    </w:p>
    <w:p w14:paraId="4C8A873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73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ΜΕΓΑΛΟΜΥΣΤΑΚΑΣ: </w:t>
      </w:r>
      <w:r>
        <w:rPr>
          <w:rFonts w:eastAsia="Times New Roman" w:cs="Times New Roman"/>
          <w:szCs w:val="24"/>
        </w:rPr>
        <w:t>Ναι.</w:t>
      </w:r>
    </w:p>
    <w:p w14:paraId="4C8A873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w:t>
      </w:r>
      <w:r>
        <w:rPr>
          <w:rFonts w:eastAsia="Times New Roman" w:cs="Times New Roman"/>
          <w:szCs w:val="24"/>
        </w:rPr>
        <w:t xml:space="preserve">αι. </w:t>
      </w:r>
    </w:p>
    <w:p w14:paraId="4C8A874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73 έγινε δεκτό ως έχει κατά πλειοψηφία.</w:t>
      </w:r>
    </w:p>
    <w:p w14:paraId="4C8A874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74, όπως τροποποιήθηκε από την κυρία Υπουργό;</w:t>
      </w:r>
    </w:p>
    <w:p w14:paraId="4C8A874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74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74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ΠΑΡΑΣΚΕΥΗ ΧΡΙΣΤΟΦΙΛ</w:t>
      </w:r>
      <w:r>
        <w:rPr>
          <w:rFonts w:eastAsia="Times New Roman" w:cs="Times New Roman"/>
          <w:b/>
          <w:szCs w:val="24"/>
        </w:rPr>
        <w:t xml:space="preserve">ΟΠΟΥΛΟΥ: </w:t>
      </w:r>
      <w:r>
        <w:rPr>
          <w:rFonts w:eastAsia="Times New Roman" w:cs="Times New Roman"/>
          <w:szCs w:val="24"/>
        </w:rPr>
        <w:t>Ναι.</w:t>
      </w:r>
    </w:p>
    <w:p w14:paraId="4C8A874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74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Παρών.</w:t>
      </w:r>
    </w:p>
    <w:p w14:paraId="4C8A874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74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74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74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νέο άρθρο 74 έγινε δεκτό, όπως τροποποιήθηκε από την </w:t>
      </w:r>
      <w:r>
        <w:rPr>
          <w:rFonts w:eastAsia="Times New Roman" w:cs="Times New Roman"/>
          <w:szCs w:val="24"/>
        </w:rPr>
        <w:t>κυρία Υπουργό, κατά πλειοψηφία.</w:t>
      </w:r>
    </w:p>
    <w:p w14:paraId="4C8A874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νέο άρθρο 75 ως έχει;</w:t>
      </w:r>
    </w:p>
    <w:p w14:paraId="4C8A874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74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74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74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75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75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75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75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75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75 έγινε δεκτό ως έχει κατά πλειοψηφία.</w:t>
      </w:r>
    </w:p>
    <w:p w14:paraId="4C8A875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76 ως έχει;</w:t>
      </w:r>
    </w:p>
    <w:p w14:paraId="4C8A875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75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75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ΑΡΑΣΚΕΥΗ ΧΡΙΣΤΟΦΙΛΟΠΟΥΛΟΥ: </w:t>
      </w:r>
      <w:r>
        <w:rPr>
          <w:rFonts w:eastAsia="Times New Roman" w:cs="Times New Roman"/>
          <w:szCs w:val="24"/>
        </w:rPr>
        <w:t>Ναι.</w:t>
      </w:r>
    </w:p>
    <w:p w14:paraId="4C8A875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75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ΚΑΤΣΩΤΗΣ: </w:t>
      </w:r>
      <w:r>
        <w:rPr>
          <w:rFonts w:eastAsia="Times New Roman" w:cs="Times New Roman"/>
          <w:szCs w:val="24"/>
        </w:rPr>
        <w:t>Όχι.</w:t>
      </w:r>
    </w:p>
    <w:p w14:paraId="4C8A875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75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75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75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76 έγινε δεκτό ως έχει κατά πλε</w:t>
      </w:r>
      <w:r>
        <w:rPr>
          <w:rFonts w:eastAsia="Times New Roman" w:cs="Times New Roman"/>
          <w:szCs w:val="24"/>
        </w:rPr>
        <w:t>ιοψηφία.</w:t>
      </w:r>
    </w:p>
    <w:p w14:paraId="4C8A875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77, όπως τροποποιήθηκε από την κυρία Υπουργό;</w:t>
      </w:r>
    </w:p>
    <w:p w14:paraId="4C8A876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76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76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76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76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76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76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76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76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Συνεπώς το νέο άρθρο 77 έγινε δεκτό, όπως τροποποιήθηκε από την κυρία Υπουργό, κατά πλειοψηφία.</w:t>
      </w:r>
    </w:p>
    <w:p w14:paraId="4C8A876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w:t>
      </w:r>
      <w:r>
        <w:rPr>
          <w:rFonts w:eastAsia="Times New Roman" w:cs="Times New Roman"/>
          <w:szCs w:val="24"/>
        </w:rPr>
        <w:t>ο άρθρο 78 ως έχει;</w:t>
      </w:r>
    </w:p>
    <w:p w14:paraId="4C8A876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76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76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76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76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76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77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77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77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78 έγινε δεκτό ως έχει κατά πλειοψηφία.</w:t>
      </w:r>
    </w:p>
    <w:p w14:paraId="4C8A877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79 ως έχει;</w:t>
      </w:r>
    </w:p>
    <w:p w14:paraId="4C8A877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77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ΒΡΟΥΤΣΗΣ: </w:t>
      </w:r>
      <w:r>
        <w:rPr>
          <w:rFonts w:eastAsia="Times New Roman" w:cs="Times New Roman"/>
          <w:szCs w:val="24"/>
        </w:rPr>
        <w:t>Ναι.</w:t>
      </w:r>
    </w:p>
    <w:p w14:paraId="4C8A877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77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77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77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77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77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77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79 έγινε δεκτό ως έχει κατά πλειοψηφία.</w:t>
      </w:r>
    </w:p>
    <w:p w14:paraId="4C8A877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νέο άρθρο 80 </w:t>
      </w:r>
      <w:r>
        <w:rPr>
          <w:rFonts w:eastAsia="Times New Roman" w:cs="Times New Roman"/>
          <w:szCs w:val="24"/>
        </w:rPr>
        <w:t>ως έχει;</w:t>
      </w:r>
    </w:p>
    <w:p w14:paraId="4C8A877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77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78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78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78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78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78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ΜΕΓΑΛΟΜΥΣΤΑΚΑΣ: </w:t>
      </w:r>
      <w:r>
        <w:rPr>
          <w:rFonts w:eastAsia="Times New Roman" w:cs="Times New Roman"/>
          <w:szCs w:val="24"/>
        </w:rPr>
        <w:t>Ναι.</w:t>
      </w:r>
    </w:p>
    <w:p w14:paraId="4C8A878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78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80 έγινε δεκτό ως έχει κατά πλειοψηφία.</w:t>
      </w:r>
    </w:p>
    <w:p w14:paraId="4C8A878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81 ως έχει;</w:t>
      </w:r>
    </w:p>
    <w:p w14:paraId="4C8A878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78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78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78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78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78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78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78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79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81 έγινε δεκτό ως έχει κατά πλειοψηφία.</w:t>
      </w:r>
    </w:p>
    <w:p w14:paraId="4C8A879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νέο άρθρο 82 </w:t>
      </w:r>
      <w:r>
        <w:rPr>
          <w:rFonts w:eastAsia="Times New Roman" w:cs="Times New Roman"/>
          <w:szCs w:val="24"/>
        </w:rPr>
        <w:t>ως έχει;</w:t>
      </w:r>
    </w:p>
    <w:p w14:paraId="4C8A879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ΒΑΡΔΑΚΗΣ: </w:t>
      </w:r>
      <w:r>
        <w:rPr>
          <w:rFonts w:eastAsia="Times New Roman" w:cs="Times New Roman"/>
          <w:szCs w:val="24"/>
        </w:rPr>
        <w:t>Ναι.</w:t>
      </w:r>
    </w:p>
    <w:p w14:paraId="4C8A879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79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79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79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79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79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79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79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w:t>
      </w:r>
      <w:r>
        <w:rPr>
          <w:rFonts w:eastAsia="Times New Roman" w:cs="Times New Roman"/>
          <w:b/>
          <w:szCs w:val="24"/>
        </w:rPr>
        <w:t xml:space="preserve">ος): </w:t>
      </w:r>
      <w:r>
        <w:rPr>
          <w:rFonts w:eastAsia="Times New Roman" w:cs="Times New Roman"/>
          <w:szCs w:val="24"/>
        </w:rPr>
        <w:t>Συνεπώς το νέο άρθρο 82 έγινε δεκτό ως έχει κατά πλειοψηφία.</w:t>
      </w:r>
    </w:p>
    <w:p w14:paraId="4C8A879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83 ως έχει;</w:t>
      </w:r>
    </w:p>
    <w:p w14:paraId="4C8A879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79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79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79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7A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7A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ΠΑΠΑΧΡΙΣΤΟΠΟΥΛΟΣ: </w:t>
      </w:r>
      <w:r>
        <w:rPr>
          <w:rFonts w:eastAsia="Times New Roman" w:cs="Times New Roman"/>
          <w:szCs w:val="24"/>
        </w:rPr>
        <w:t>Ναι.</w:t>
      </w:r>
    </w:p>
    <w:p w14:paraId="4C8A87A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7A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7A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83 έγινε δεκτό ως έχει κατά πλειοψηφία.</w:t>
      </w:r>
    </w:p>
    <w:p w14:paraId="4C8A87A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84 ως έχει;</w:t>
      </w:r>
    </w:p>
    <w:p w14:paraId="4C8A87A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ΒΑΡΔΑΚ</w:t>
      </w:r>
      <w:r>
        <w:rPr>
          <w:rFonts w:eastAsia="Times New Roman" w:cs="Times New Roman"/>
          <w:b/>
          <w:szCs w:val="24"/>
        </w:rPr>
        <w:t xml:space="preserve">ΗΣ: </w:t>
      </w:r>
      <w:r>
        <w:rPr>
          <w:rFonts w:eastAsia="Times New Roman" w:cs="Times New Roman"/>
          <w:szCs w:val="24"/>
        </w:rPr>
        <w:t>Ναι.</w:t>
      </w:r>
    </w:p>
    <w:p w14:paraId="4C8A87A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7A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7A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7A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7A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7A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7A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7A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νέο </w:t>
      </w:r>
      <w:r>
        <w:rPr>
          <w:rFonts w:eastAsia="Times New Roman" w:cs="Times New Roman"/>
          <w:szCs w:val="24"/>
        </w:rPr>
        <w:t>άρθρο 84 έγινε δεκτό ως έχει κατά πλειοψηφία.</w:t>
      </w:r>
    </w:p>
    <w:p w14:paraId="4C8A87A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νέο άρθρο 85 ως έχει;</w:t>
      </w:r>
    </w:p>
    <w:p w14:paraId="4C8A87B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7B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7B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7B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7B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7B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w:t>
      </w:r>
      <w:r>
        <w:rPr>
          <w:rFonts w:eastAsia="Times New Roman" w:cs="Times New Roman"/>
          <w:b/>
          <w:szCs w:val="24"/>
        </w:rPr>
        <w:t xml:space="preserve">ΟΣ: </w:t>
      </w:r>
      <w:r>
        <w:rPr>
          <w:rFonts w:eastAsia="Times New Roman" w:cs="Times New Roman"/>
          <w:szCs w:val="24"/>
        </w:rPr>
        <w:t>Ναι.</w:t>
      </w:r>
    </w:p>
    <w:p w14:paraId="4C8A87B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7B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7B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85 έγινε δεκτό ως έχει κατά πλειοψηφία.</w:t>
      </w:r>
    </w:p>
    <w:p w14:paraId="4C8A87B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86 ως έχει;</w:t>
      </w:r>
    </w:p>
    <w:p w14:paraId="4C8A87B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7B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7B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7B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7B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ΚΑΤΣΩΤΗΣ: </w:t>
      </w:r>
      <w:r>
        <w:rPr>
          <w:rFonts w:eastAsia="Times New Roman" w:cs="Times New Roman"/>
          <w:szCs w:val="24"/>
        </w:rPr>
        <w:t>Όχι.</w:t>
      </w:r>
    </w:p>
    <w:p w14:paraId="4C8A87B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7C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7C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7C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86 έγιν</w:t>
      </w:r>
      <w:r>
        <w:rPr>
          <w:rFonts w:eastAsia="Times New Roman" w:cs="Times New Roman"/>
          <w:szCs w:val="24"/>
        </w:rPr>
        <w:t>ε δεκτό ως έχει κατά πλειοψηφία.</w:t>
      </w:r>
    </w:p>
    <w:p w14:paraId="4C8A87C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87 ως έχει;</w:t>
      </w:r>
    </w:p>
    <w:p w14:paraId="4C8A87C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7C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7C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7C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7C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7C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7C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7C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7C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Συνεπώς το νέο άρθρο 87 έγινε δεκτό ως έχει κατά πλειοψηφία.</w:t>
      </w:r>
    </w:p>
    <w:p w14:paraId="4C8A87C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88 ως έχει;</w:t>
      </w:r>
    </w:p>
    <w:p w14:paraId="4C8A87C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7C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7D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ΑΡΑΣΚΕΥΗ ΧΡΙΣΤΟΦΙΛΟΠΟΥΛΟΥ: </w:t>
      </w:r>
      <w:r>
        <w:rPr>
          <w:rFonts w:eastAsia="Times New Roman" w:cs="Times New Roman"/>
          <w:szCs w:val="24"/>
        </w:rPr>
        <w:t>Ναι.</w:t>
      </w:r>
    </w:p>
    <w:p w14:paraId="4C8A87D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7D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7D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7D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7D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7D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νέο άρθρο 88 έγινε δεκτό ως έχει κατά </w:t>
      </w:r>
      <w:r>
        <w:rPr>
          <w:rFonts w:eastAsia="Times New Roman" w:cs="Times New Roman"/>
          <w:szCs w:val="24"/>
        </w:rPr>
        <w:t>πλειοψηφία.</w:t>
      </w:r>
    </w:p>
    <w:p w14:paraId="4C8A87D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89 ως έχει;</w:t>
      </w:r>
    </w:p>
    <w:p w14:paraId="4C8A87D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7D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7D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ΠΑΡΑΣΚΕΥΗ ΧΡΙΣΤΟΦΙΛΟΠΟΥΛΟΥ: </w:t>
      </w:r>
      <w:r>
        <w:rPr>
          <w:rFonts w:eastAsia="Times New Roman" w:cs="Times New Roman"/>
          <w:szCs w:val="24"/>
        </w:rPr>
        <w:t>Ναι.</w:t>
      </w:r>
    </w:p>
    <w:p w14:paraId="4C8A87D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7D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7D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7D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b/>
          <w:szCs w:val="24"/>
        </w:rPr>
        <w:t xml:space="preserve">: </w:t>
      </w:r>
      <w:r>
        <w:rPr>
          <w:rFonts w:eastAsia="Times New Roman" w:cs="Times New Roman"/>
          <w:szCs w:val="24"/>
        </w:rPr>
        <w:t>Ναι.</w:t>
      </w:r>
    </w:p>
    <w:p w14:paraId="4C8A87D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7E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89 έγινε δεκτό ως έχει κατά πλειοψηφία.</w:t>
      </w:r>
    </w:p>
    <w:p w14:paraId="4C8A87E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90 ως έχει;</w:t>
      </w:r>
    </w:p>
    <w:p w14:paraId="4C8A87E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7E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7E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b/>
          <w:szCs w:val="24"/>
        </w:rPr>
        <w:t xml:space="preserve">: </w:t>
      </w:r>
      <w:r>
        <w:rPr>
          <w:rFonts w:eastAsia="Times New Roman" w:cs="Times New Roman"/>
          <w:szCs w:val="24"/>
        </w:rPr>
        <w:t>Ναι.</w:t>
      </w:r>
    </w:p>
    <w:p w14:paraId="4C8A87E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7E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7E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7E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7E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 xml:space="preserve">Ναι. </w:t>
      </w:r>
    </w:p>
    <w:p w14:paraId="4C8A87E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90 έγινε δεκτό ως έχει κατά πλειοψηφία.</w:t>
      </w:r>
    </w:p>
    <w:p w14:paraId="4C8A87E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Ερωτάται το </w:t>
      </w:r>
      <w:r>
        <w:rPr>
          <w:rFonts w:eastAsia="Times New Roman" w:cs="Times New Roman"/>
          <w:szCs w:val="24"/>
        </w:rPr>
        <w:t>Σώμα: Γίνεται δεκτό το νέο άρθρο 91 ως έχει;</w:t>
      </w:r>
    </w:p>
    <w:p w14:paraId="4C8A87E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7E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7E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7E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7F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7F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7F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7F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7F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91 έγινε δεκτό ως έχει κατά πλειοψηφία.</w:t>
      </w:r>
    </w:p>
    <w:p w14:paraId="4C8A87F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92 ως έχει;</w:t>
      </w:r>
    </w:p>
    <w:p w14:paraId="4C8A87F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7F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ΒΡΟΥΤΣΗΣ: </w:t>
      </w:r>
      <w:r>
        <w:rPr>
          <w:rFonts w:eastAsia="Times New Roman" w:cs="Times New Roman"/>
          <w:szCs w:val="24"/>
        </w:rPr>
        <w:t>Ναι.</w:t>
      </w:r>
    </w:p>
    <w:p w14:paraId="4C8A87F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7F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7F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7F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7F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7F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7F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92 έγινε δεκτό ως έχει κατά πλειοψηφία.</w:t>
      </w:r>
    </w:p>
    <w:p w14:paraId="4C8A87F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w:t>
      </w:r>
      <w:r>
        <w:rPr>
          <w:rFonts w:eastAsia="Times New Roman" w:cs="Times New Roman"/>
          <w:szCs w:val="24"/>
        </w:rPr>
        <w:t>αι δεκτό το νέο άρθρο 93 ως έχει;</w:t>
      </w:r>
    </w:p>
    <w:p w14:paraId="4C8A880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80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80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80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80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80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80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ΜΕΓΑΛΟΜΥΣΤΑΚΑΣ: </w:t>
      </w:r>
      <w:r>
        <w:rPr>
          <w:rFonts w:eastAsia="Times New Roman" w:cs="Times New Roman"/>
          <w:szCs w:val="24"/>
        </w:rPr>
        <w:t>Ναι.</w:t>
      </w:r>
    </w:p>
    <w:p w14:paraId="4C8A880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80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93 έγινε δεκτό ως έχει κατά πλειοψηφία.</w:t>
      </w:r>
    </w:p>
    <w:p w14:paraId="4C8A880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94 ως έχει;</w:t>
      </w:r>
    </w:p>
    <w:p w14:paraId="4C8A880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80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80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80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80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80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81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81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81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94 έγινε δεκτό ως έχει κατά πλειοψηφία.</w:t>
      </w:r>
    </w:p>
    <w:p w14:paraId="4C8A881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νέο άρθρο 95 </w:t>
      </w:r>
      <w:r>
        <w:rPr>
          <w:rFonts w:eastAsia="Times New Roman" w:cs="Times New Roman"/>
          <w:szCs w:val="24"/>
        </w:rPr>
        <w:t>ως έχει;</w:t>
      </w:r>
    </w:p>
    <w:p w14:paraId="4C8A881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ΒΑΡΔΑΚΗΣ: </w:t>
      </w:r>
      <w:r>
        <w:rPr>
          <w:rFonts w:eastAsia="Times New Roman" w:cs="Times New Roman"/>
          <w:szCs w:val="24"/>
        </w:rPr>
        <w:t>Ναι.</w:t>
      </w:r>
    </w:p>
    <w:p w14:paraId="4C8A881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81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81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81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81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81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81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81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w:t>
      </w:r>
      <w:r>
        <w:rPr>
          <w:rFonts w:eastAsia="Times New Roman" w:cs="Times New Roman"/>
          <w:b/>
          <w:szCs w:val="24"/>
        </w:rPr>
        <w:t xml:space="preserve">ος): </w:t>
      </w:r>
      <w:r>
        <w:rPr>
          <w:rFonts w:eastAsia="Times New Roman" w:cs="Times New Roman"/>
          <w:szCs w:val="24"/>
        </w:rPr>
        <w:t>Συνεπώς το νέο άρθρο 95 έγινε δεκτό ως έχει κατά πλειοψηφία.</w:t>
      </w:r>
    </w:p>
    <w:p w14:paraId="4C8A881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96 ως έχει;</w:t>
      </w:r>
    </w:p>
    <w:p w14:paraId="4C8A881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81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82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82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82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82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ΑΘΑΝ</w:t>
      </w:r>
      <w:r>
        <w:rPr>
          <w:rFonts w:eastAsia="Times New Roman" w:cs="Times New Roman"/>
          <w:b/>
          <w:szCs w:val="24"/>
        </w:rPr>
        <w:t xml:space="preserve">ΑΣΙΟΣ ΠΑΠΑΧΡΙΣΤΟΠΟΥΛΟΣ: </w:t>
      </w:r>
      <w:r>
        <w:rPr>
          <w:rFonts w:eastAsia="Times New Roman" w:cs="Times New Roman"/>
          <w:szCs w:val="24"/>
        </w:rPr>
        <w:t>Ναι.</w:t>
      </w:r>
    </w:p>
    <w:p w14:paraId="4C8A882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82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82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96 έγινε δεκτό ως έχει κατά πλειοψηφία.</w:t>
      </w:r>
    </w:p>
    <w:p w14:paraId="4C8A882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97 ως έχει;</w:t>
      </w:r>
    </w:p>
    <w:p w14:paraId="4C8A882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82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82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82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82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82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82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82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83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97</w:t>
      </w:r>
      <w:r>
        <w:rPr>
          <w:rFonts w:eastAsia="Times New Roman" w:cs="Times New Roman"/>
          <w:szCs w:val="24"/>
        </w:rPr>
        <w:t xml:space="preserve"> έγινε δεκτό ως έχει κατά πλειοψηφία.</w:t>
      </w:r>
    </w:p>
    <w:p w14:paraId="4C8A883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νέο άρθρο 98 ως έχει;</w:t>
      </w:r>
    </w:p>
    <w:p w14:paraId="4C8A883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83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83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83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83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83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83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83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83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98 έγινε δεκτό ως έχει κατά πλειοψηφία.</w:t>
      </w:r>
    </w:p>
    <w:p w14:paraId="4C8A883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99 ως έχει;</w:t>
      </w:r>
    </w:p>
    <w:p w14:paraId="4C8A883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83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83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83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84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ΚΑΤΣΩΤΗΣ: </w:t>
      </w:r>
      <w:r>
        <w:rPr>
          <w:rFonts w:eastAsia="Times New Roman" w:cs="Times New Roman"/>
          <w:szCs w:val="24"/>
        </w:rPr>
        <w:t>Όχι.</w:t>
      </w:r>
    </w:p>
    <w:p w14:paraId="4C8A884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84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84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84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νέο άρθρο 99 έγινε δεκτό ως έχει κατά </w:t>
      </w:r>
      <w:r>
        <w:rPr>
          <w:rFonts w:eastAsia="Times New Roman" w:cs="Times New Roman"/>
          <w:szCs w:val="24"/>
        </w:rPr>
        <w:t>πλειοψηφία.</w:t>
      </w:r>
    </w:p>
    <w:p w14:paraId="4C8A884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100 ως έχει;</w:t>
      </w:r>
    </w:p>
    <w:p w14:paraId="4C8A884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84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84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84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84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84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84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84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84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Συνεπώς το νέο άρθρο 100 έγινε δεκτό ως έχει κατά πλειοψηφία.</w:t>
      </w:r>
    </w:p>
    <w:p w14:paraId="4C8A884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101 ως έχει;</w:t>
      </w:r>
    </w:p>
    <w:p w14:paraId="4C8A885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85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85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85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85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85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85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85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85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νέο άρθρο 101 έγινε δεκτό ως έχει κατά </w:t>
      </w:r>
      <w:r>
        <w:rPr>
          <w:rFonts w:eastAsia="Times New Roman" w:cs="Times New Roman"/>
          <w:szCs w:val="24"/>
        </w:rPr>
        <w:t>πλειοψηφία.</w:t>
      </w:r>
    </w:p>
    <w:p w14:paraId="4C8A885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102 ως έχει;</w:t>
      </w:r>
    </w:p>
    <w:p w14:paraId="4C8A885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85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ΒΡΟΥΤΣΗΣ: </w:t>
      </w:r>
      <w:r>
        <w:rPr>
          <w:rFonts w:eastAsia="Times New Roman" w:cs="Times New Roman"/>
          <w:szCs w:val="24"/>
        </w:rPr>
        <w:t>Ναι.</w:t>
      </w:r>
    </w:p>
    <w:p w14:paraId="4C8A885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85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85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85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86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86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86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102 έγινε δεκτό ως έχει κατά πλειοψηφία.</w:t>
      </w:r>
    </w:p>
    <w:p w14:paraId="4C8A886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103 ως έχει;</w:t>
      </w:r>
    </w:p>
    <w:p w14:paraId="4C8A886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86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86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86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86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86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ΠΑΠΑΧΡΙΣΤΟΠΟΥΛΟΣ: </w:t>
      </w:r>
      <w:r>
        <w:rPr>
          <w:rFonts w:eastAsia="Times New Roman" w:cs="Times New Roman"/>
          <w:szCs w:val="24"/>
        </w:rPr>
        <w:t>Ναι.</w:t>
      </w:r>
    </w:p>
    <w:p w14:paraId="4C8A886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86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86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νέο άρθρο 103 έγινε δεκτό ως έχει κατά </w:t>
      </w:r>
      <w:r>
        <w:rPr>
          <w:rFonts w:eastAsia="Times New Roman" w:cs="Times New Roman"/>
          <w:szCs w:val="24"/>
        </w:rPr>
        <w:t>πλειοψηφία.</w:t>
      </w:r>
    </w:p>
    <w:p w14:paraId="4C8A886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104 ως έχει;</w:t>
      </w:r>
    </w:p>
    <w:p w14:paraId="4C8A886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86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87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87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87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87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87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w:t>
      </w:r>
      <w:r>
        <w:rPr>
          <w:rFonts w:eastAsia="Times New Roman" w:cs="Times New Roman"/>
          <w:b/>
          <w:szCs w:val="24"/>
        </w:rPr>
        <w:t xml:space="preserve">Σ: </w:t>
      </w:r>
      <w:r>
        <w:rPr>
          <w:rFonts w:eastAsia="Times New Roman" w:cs="Times New Roman"/>
          <w:szCs w:val="24"/>
        </w:rPr>
        <w:t>Ναι.</w:t>
      </w:r>
    </w:p>
    <w:p w14:paraId="4C8A887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87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Συνεπώς το νέο άρθρο 104 έγινε δεκτό ως έχει κατά πλειοψηφία.</w:t>
      </w:r>
    </w:p>
    <w:p w14:paraId="4C8A887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105, όπως τροποποιήθηκε από την κυρία Υπουργό;</w:t>
      </w:r>
    </w:p>
    <w:p w14:paraId="4C8A887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87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ΙΩΑΝΝΗΣ ΒΡΟΥ</w:t>
      </w:r>
      <w:r>
        <w:rPr>
          <w:rFonts w:eastAsia="Times New Roman" w:cs="Times New Roman"/>
          <w:b/>
          <w:szCs w:val="24"/>
        </w:rPr>
        <w:t xml:space="preserve">ΤΣΗΣ: </w:t>
      </w:r>
      <w:r>
        <w:rPr>
          <w:rFonts w:eastAsia="Times New Roman" w:cs="Times New Roman"/>
          <w:szCs w:val="24"/>
        </w:rPr>
        <w:t>Ναι.</w:t>
      </w:r>
    </w:p>
    <w:p w14:paraId="4C8A887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87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87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87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87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87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88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νέο άρθρο 105 έγινε δεκτό, </w:t>
      </w:r>
      <w:r>
        <w:rPr>
          <w:rFonts w:eastAsia="Times New Roman" w:cs="Times New Roman"/>
          <w:szCs w:val="24"/>
        </w:rPr>
        <w:t>όπως τροποποιήθηκε από την κυρία Υπουργό, κατά πλειοψηφία.</w:t>
      </w:r>
    </w:p>
    <w:p w14:paraId="4C8A888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106 ως έχει;</w:t>
      </w:r>
    </w:p>
    <w:p w14:paraId="4C8A888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ΒΑΡΔΑΚΗΣ: </w:t>
      </w:r>
      <w:r>
        <w:rPr>
          <w:rFonts w:eastAsia="Times New Roman" w:cs="Times New Roman"/>
          <w:szCs w:val="24"/>
        </w:rPr>
        <w:t>Ναι.</w:t>
      </w:r>
    </w:p>
    <w:p w14:paraId="4C8A888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88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88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88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88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88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88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88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106 έγινε δεκτό ως έχει κατά πλειοψηφία.</w:t>
      </w:r>
    </w:p>
    <w:p w14:paraId="4C8A888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107 ως έχει;</w:t>
      </w:r>
    </w:p>
    <w:p w14:paraId="4C8A888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ΣΩΚΡΑΤΗΣ ΒΑΡΔ</w:t>
      </w:r>
      <w:r>
        <w:rPr>
          <w:rFonts w:eastAsia="Times New Roman" w:cs="Times New Roman"/>
          <w:b/>
          <w:szCs w:val="24"/>
        </w:rPr>
        <w:t xml:space="preserve">ΑΚΗΣ: </w:t>
      </w:r>
      <w:r>
        <w:rPr>
          <w:rFonts w:eastAsia="Times New Roman" w:cs="Times New Roman"/>
          <w:szCs w:val="24"/>
        </w:rPr>
        <w:t>Ναι.</w:t>
      </w:r>
    </w:p>
    <w:p w14:paraId="4C8A888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88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88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89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ΚΑΤΣΩΤΗΣ: </w:t>
      </w:r>
      <w:r>
        <w:rPr>
          <w:rFonts w:eastAsia="Times New Roman" w:cs="Times New Roman"/>
          <w:szCs w:val="24"/>
        </w:rPr>
        <w:t>Όχι.</w:t>
      </w:r>
    </w:p>
    <w:p w14:paraId="4C8A889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89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89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89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w:t>
      </w:r>
      <w:r>
        <w:rPr>
          <w:rFonts w:eastAsia="Times New Roman" w:cs="Times New Roman"/>
          <w:szCs w:val="24"/>
        </w:rPr>
        <w:t>θρο 107 έγινε δεκτό ως έχει κατά πλειοψηφία.</w:t>
      </w:r>
    </w:p>
    <w:p w14:paraId="4C8A889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108, όπως τροποποιήθηκε από την κυρία Υπουργό;</w:t>
      </w:r>
    </w:p>
    <w:p w14:paraId="4C8A889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89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89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89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89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89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89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89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89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Συνεπώς το νέο άρθρο 108 έγινε δεκτό, όπως τροποποιήθηκε από την κυρία Υπουργό, κατά πλειοψηφία.</w:t>
      </w:r>
    </w:p>
    <w:p w14:paraId="4C8A889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w:t>
      </w:r>
      <w:r>
        <w:rPr>
          <w:rFonts w:eastAsia="Times New Roman" w:cs="Times New Roman"/>
          <w:szCs w:val="24"/>
        </w:rPr>
        <w:t>ώμα: Γίνεται δεκτό το νέο άρθρο 109 ως έχει;</w:t>
      </w:r>
    </w:p>
    <w:p w14:paraId="4C8A88A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8A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8A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8A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8A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8A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8A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8A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8A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109 έγινε δεκτό ως έχει κατά πλειοψηφία.</w:t>
      </w:r>
    </w:p>
    <w:p w14:paraId="4C8A88A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110 ως έχει;</w:t>
      </w:r>
    </w:p>
    <w:p w14:paraId="4C8A88A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ΒΑΡΔΑΚΗΣ: </w:t>
      </w:r>
      <w:r>
        <w:rPr>
          <w:rFonts w:eastAsia="Times New Roman" w:cs="Times New Roman"/>
          <w:szCs w:val="24"/>
        </w:rPr>
        <w:t>Ναι.</w:t>
      </w:r>
    </w:p>
    <w:p w14:paraId="4C8A88A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8A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r>
        <w:rPr>
          <w:rFonts w:eastAsia="Times New Roman" w:cs="Times New Roman"/>
          <w:szCs w:val="24"/>
        </w:rPr>
        <w:t>.</w:t>
      </w:r>
    </w:p>
    <w:p w14:paraId="4C8A88A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8A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8A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8B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8B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8B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110 έγινε δεκτό ως έχει κατά πλειοψηφία.</w:t>
      </w:r>
    </w:p>
    <w:p w14:paraId="4C8A88B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Ερωτάται το Σώμα: </w:t>
      </w:r>
      <w:r>
        <w:rPr>
          <w:rFonts w:eastAsia="Times New Roman" w:cs="Times New Roman"/>
          <w:szCs w:val="24"/>
        </w:rPr>
        <w:t>Γίνεται δεκτό το νέο άρθρο 111 ως έχει;</w:t>
      </w:r>
    </w:p>
    <w:p w14:paraId="4C8A88B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8B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8B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8B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8B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ΚΑΤΣΩΤΗΣ: </w:t>
      </w:r>
      <w:r>
        <w:rPr>
          <w:rFonts w:eastAsia="Times New Roman" w:cs="Times New Roman"/>
          <w:szCs w:val="24"/>
        </w:rPr>
        <w:t>Όχι.</w:t>
      </w:r>
    </w:p>
    <w:p w14:paraId="4C8A88B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8B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8B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r>
        <w:rPr>
          <w:rFonts w:eastAsia="Times New Roman" w:cs="Times New Roman"/>
          <w:szCs w:val="24"/>
        </w:rPr>
        <w:t xml:space="preserve">. </w:t>
      </w:r>
    </w:p>
    <w:p w14:paraId="4C8A88B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111 έγινε δεκτό ως έχει κατά πλειοψηφία.</w:t>
      </w:r>
    </w:p>
    <w:p w14:paraId="4C8A88B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112 ως έχει;</w:t>
      </w:r>
    </w:p>
    <w:p w14:paraId="4C8A88B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8B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8C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8C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w:t>
      </w:r>
      <w:r>
        <w:rPr>
          <w:rFonts w:eastAsia="Times New Roman" w:cs="Times New Roman"/>
          <w:szCs w:val="24"/>
        </w:rPr>
        <w:t>αρών.</w:t>
      </w:r>
    </w:p>
    <w:p w14:paraId="4C8A88C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8C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8C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8C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8C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Συνεπώς το νέο άρθρο 112 έγινε δεκτό ως έχει κατά πλειοψηφία.</w:t>
      </w:r>
    </w:p>
    <w:p w14:paraId="4C8A88C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νέο </w:t>
      </w:r>
      <w:r>
        <w:rPr>
          <w:rFonts w:eastAsia="Times New Roman" w:cs="Times New Roman"/>
          <w:szCs w:val="24"/>
        </w:rPr>
        <w:t>άρθρο 113 ως έχει;</w:t>
      </w:r>
    </w:p>
    <w:p w14:paraId="4C8A88C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8C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8C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8C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8C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8C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8C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8C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8D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113 έγινε δεκτό ως έχει κατά πλειοψηφία.</w:t>
      </w:r>
    </w:p>
    <w:p w14:paraId="4C8A88D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114 ως έχει;</w:t>
      </w:r>
    </w:p>
    <w:p w14:paraId="4C8A88D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8D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ΒΡΟΥΤΣΗΣ: </w:t>
      </w:r>
      <w:r>
        <w:rPr>
          <w:rFonts w:eastAsia="Times New Roman" w:cs="Times New Roman"/>
          <w:szCs w:val="24"/>
        </w:rPr>
        <w:t>Ναι.</w:t>
      </w:r>
    </w:p>
    <w:p w14:paraId="4C8A88D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8D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w:t>
      </w:r>
      <w:r>
        <w:rPr>
          <w:rFonts w:eastAsia="Times New Roman" w:cs="Times New Roman"/>
          <w:szCs w:val="24"/>
        </w:rPr>
        <w:t>ν.</w:t>
      </w:r>
    </w:p>
    <w:p w14:paraId="4C8A88D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8D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8D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8D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8D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114 έγινε δεκτό ως έχει κατά πλειοψηφία.</w:t>
      </w:r>
    </w:p>
    <w:p w14:paraId="4C8A88D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νέο άρθρο </w:t>
      </w:r>
      <w:r>
        <w:rPr>
          <w:rFonts w:eastAsia="Times New Roman" w:cs="Times New Roman"/>
          <w:szCs w:val="24"/>
        </w:rPr>
        <w:t>115 ως έχει;</w:t>
      </w:r>
    </w:p>
    <w:p w14:paraId="4C8A88D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8D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8D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8D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8E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8E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ΠΑΠΑΧΡΙΣΤΟΠΟΥΛΟΣ: </w:t>
      </w:r>
      <w:r>
        <w:rPr>
          <w:rFonts w:eastAsia="Times New Roman" w:cs="Times New Roman"/>
          <w:szCs w:val="24"/>
        </w:rPr>
        <w:t>Ναι.</w:t>
      </w:r>
    </w:p>
    <w:p w14:paraId="4C8A88E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8E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8E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νέο άρθρο 115 έγινε δεκτό ως έχει κατά πλειοψηφία.</w:t>
      </w:r>
    </w:p>
    <w:p w14:paraId="4C8A88E5"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116 ως έχει;</w:t>
      </w:r>
    </w:p>
    <w:p w14:paraId="4C8A88E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8E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w:t>
      </w:r>
    </w:p>
    <w:p w14:paraId="4C8A88E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8E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w:t>
      </w:r>
      <w:r>
        <w:rPr>
          <w:rFonts w:eastAsia="Times New Roman" w:cs="Times New Roman"/>
          <w:szCs w:val="24"/>
        </w:rPr>
        <w:t>ν.</w:t>
      </w:r>
    </w:p>
    <w:p w14:paraId="4C8A88E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Παρών.</w:t>
      </w:r>
    </w:p>
    <w:p w14:paraId="4C8A88E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8E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8E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8E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Συνεπώς το νέο άρθρο 116 έγινε δεκτό ως έχει κατά πλειοψηφία.</w:t>
      </w:r>
    </w:p>
    <w:p w14:paraId="4C8A88EF"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1242 και ειδικό 94 ως έχει;</w:t>
      </w:r>
    </w:p>
    <w:p w14:paraId="4C8A88F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8F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Παρών.</w:t>
      </w:r>
    </w:p>
    <w:p w14:paraId="4C8A88F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8F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Όχι.</w:t>
      </w:r>
    </w:p>
    <w:p w14:paraId="4C8A88F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Παρών.</w:t>
      </w:r>
    </w:p>
    <w:p w14:paraId="4C8A88F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8F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ΑΝ</w:t>
      </w:r>
      <w:r>
        <w:rPr>
          <w:rFonts w:eastAsia="Times New Roman" w:cs="Times New Roman"/>
          <w:b/>
          <w:szCs w:val="24"/>
        </w:rPr>
        <w:t xml:space="preserve">ΑΣΤΑΣΙΟΣ ΜΕΓΑΛΟΜΥΣΤΑΚΑΣ: </w:t>
      </w:r>
      <w:r>
        <w:rPr>
          <w:rFonts w:eastAsia="Times New Roman" w:cs="Times New Roman"/>
          <w:szCs w:val="24"/>
        </w:rPr>
        <w:t>Παρών.</w:t>
      </w:r>
    </w:p>
    <w:p w14:paraId="4C8A88F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Παρών. </w:t>
      </w:r>
    </w:p>
    <w:p w14:paraId="4C8A88F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η τροπολογία με γενικό αριθμό 1242 και ειδικό 94 έγινε δεκτή ως έχει κατά πλειοψηφία και εντάσσεται στο νομοσχέδιο ως </w:t>
      </w:r>
      <w:r>
        <w:rPr>
          <w:rFonts w:eastAsia="Times New Roman" w:cs="Times New Roman"/>
          <w:szCs w:val="24"/>
        </w:rPr>
        <w:t xml:space="preserve">άρθρο 117 </w:t>
      </w:r>
      <w:r>
        <w:rPr>
          <w:rFonts w:eastAsia="Times New Roman" w:cs="Times New Roman"/>
          <w:szCs w:val="24"/>
        </w:rPr>
        <w:t>.</w:t>
      </w:r>
    </w:p>
    <w:p w14:paraId="4C8A88F9"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 xml:space="preserve">Ερωτάται το Σώμα: Γίνεται </w:t>
      </w:r>
      <w:r>
        <w:rPr>
          <w:rFonts w:eastAsia="Times New Roman" w:cs="Times New Roman"/>
          <w:szCs w:val="24"/>
        </w:rPr>
        <w:t>δεκτή η τροπολογία με γενικό αριθμό 1248 και ειδικό 97 ως έχει;</w:t>
      </w:r>
    </w:p>
    <w:p w14:paraId="4C8A88F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8F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Παρών.</w:t>
      </w:r>
    </w:p>
    <w:p w14:paraId="4C8A88F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Παρών.</w:t>
      </w:r>
    </w:p>
    <w:p w14:paraId="4C8A88F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Όχι.</w:t>
      </w:r>
    </w:p>
    <w:p w14:paraId="4C8A88F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Ναι.</w:t>
      </w:r>
    </w:p>
    <w:p w14:paraId="4C8A88F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90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w:t>
      </w:r>
      <w:r>
        <w:rPr>
          <w:rFonts w:eastAsia="Times New Roman" w:cs="Times New Roman"/>
          <w:szCs w:val="24"/>
        </w:rPr>
        <w:t>αι.</w:t>
      </w:r>
    </w:p>
    <w:p w14:paraId="4C8A890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90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η τροπολογία με γενικό αριθμό 1248 και ειδικό 97 έγινε δεκτή ως έχει κατά πλειοψηφία και εντάσσεται στο νομοσχέδιο ως άρθρο</w:t>
      </w:r>
      <w:r>
        <w:rPr>
          <w:rFonts w:eastAsia="Times New Roman" w:cs="Times New Roman"/>
          <w:szCs w:val="24"/>
        </w:rPr>
        <w:t xml:space="preserve"> 118</w:t>
      </w:r>
      <w:r>
        <w:rPr>
          <w:rFonts w:eastAsia="Times New Roman" w:cs="Times New Roman"/>
          <w:szCs w:val="24"/>
        </w:rPr>
        <w:t>.</w:t>
      </w:r>
    </w:p>
    <w:p w14:paraId="4C8A8903"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1250 και ειδικό 98</w:t>
      </w:r>
      <w:r>
        <w:rPr>
          <w:rFonts w:eastAsia="Times New Roman" w:cs="Times New Roman"/>
          <w:szCs w:val="24"/>
        </w:rPr>
        <w:t>,</w:t>
      </w:r>
      <w:r>
        <w:rPr>
          <w:rFonts w:eastAsia="Times New Roman" w:cs="Times New Roman"/>
          <w:szCs w:val="24"/>
        </w:rPr>
        <w:t xml:space="preserve"> όπως τροποποιήθηκε από την κυρία Υπουργό;</w:t>
      </w:r>
    </w:p>
    <w:p w14:paraId="4C8A890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ΒΑΡΔΑΚΗΣ: </w:t>
      </w:r>
      <w:r>
        <w:rPr>
          <w:rFonts w:eastAsia="Times New Roman" w:cs="Times New Roman"/>
          <w:szCs w:val="24"/>
        </w:rPr>
        <w:t>Ναι.</w:t>
      </w:r>
    </w:p>
    <w:p w14:paraId="4C8A890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Παρών.</w:t>
      </w:r>
    </w:p>
    <w:p w14:paraId="4C8A890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Παρών.</w:t>
      </w:r>
    </w:p>
    <w:p w14:paraId="4C8A890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90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Παρών.</w:t>
      </w:r>
    </w:p>
    <w:p w14:paraId="4C8A890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90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Παρών.</w:t>
      </w:r>
    </w:p>
    <w:p w14:paraId="4C8A890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90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η τροπολογία με γενικό αριθμό 1250 και ειδικό 98 έγινε δεκτή, όπως τροποποιήθηκε από την κυρία Υπουργό</w:t>
      </w:r>
      <w:r>
        <w:rPr>
          <w:rFonts w:eastAsia="Times New Roman" w:cs="Times New Roman"/>
          <w:szCs w:val="24"/>
        </w:rPr>
        <w:t>,</w:t>
      </w:r>
      <w:r>
        <w:rPr>
          <w:rFonts w:eastAsia="Times New Roman" w:cs="Times New Roman"/>
          <w:szCs w:val="24"/>
        </w:rPr>
        <w:t xml:space="preserve"> κατά πλειοψη</w:t>
      </w:r>
      <w:r>
        <w:rPr>
          <w:rFonts w:eastAsia="Times New Roman" w:cs="Times New Roman"/>
          <w:szCs w:val="24"/>
        </w:rPr>
        <w:t>φία και εντάσσεται στο νομοσχέδιο ως άρθρο 119.</w:t>
      </w:r>
    </w:p>
    <w:p w14:paraId="4C8A890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1243 και ειδικό 95 ως έχει;</w:t>
      </w:r>
    </w:p>
    <w:p w14:paraId="4C8A890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90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Όχι.</w:t>
      </w:r>
    </w:p>
    <w:p w14:paraId="4C8A891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91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ΚΟΥΖΗΛΟΣ: </w:t>
      </w:r>
      <w:r>
        <w:rPr>
          <w:rFonts w:eastAsia="Times New Roman" w:cs="Times New Roman"/>
          <w:szCs w:val="24"/>
        </w:rPr>
        <w:t>Παρών.</w:t>
      </w:r>
    </w:p>
    <w:p w14:paraId="4C8A891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ΧΡΗΣΤΟΣ ΚΑΤΣ</w:t>
      </w:r>
      <w:r>
        <w:rPr>
          <w:rFonts w:eastAsia="Times New Roman" w:cs="Times New Roman"/>
          <w:b/>
          <w:szCs w:val="24"/>
        </w:rPr>
        <w:t xml:space="preserve">ΩΤΗΣ: </w:t>
      </w:r>
      <w:r>
        <w:rPr>
          <w:rFonts w:eastAsia="Times New Roman" w:cs="Times New Roman"/>
          <w:szCs w:val="24"/>
        </w:rPr>
        <w:t>Ναι.</w:t>
      </w:r>
    </w:p>
    <w:p w14:paraId="4C8A891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91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4C8A891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C8A891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η τροπολογία με γενικό αριθμό 1243 και ειδικό 95 έγινε δεκτή ως έχει κατά πλειοψηφία και εντάσσεται στο νομοσχέδιο</w:t>
      </w:r>
      <w:r>
        <w:rPr>
          <w:rFonts w:eastAsia="Times New Roman" w:cs="Times New Roman"/>
          <w:szCs w:val="24"/>
        </w:rPr>
        <w:t xml:space="preserve"> ως άρθρο 120.</w:t>
      </w:r>
    </w:p>
    <w:p w14:paraId="4C8A891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1244 και ειδικό 96 ως έχει;</w:t>
      </w:r>
    </w:p>
    <w:p w14:paraId="4C8A891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91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Όχι.</w:t>
      </w:r>
    </w:p>
    <w:p w14:paraId="4C8A891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4C8A891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91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Ναι.</w:t>
      </w:r>
    </w:p>
    <w:p w14:paraId="4C8A891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91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ΜΕΓΑΛΟΜΥΣΤΑΚΑΣ: </w:t>
      </w:r>
      <w:r>
        <w:rPr>
          <w:rFonts w:eastAsia="Times New Roman" w:cs="Times New Roman"/>
          <w:szCs w:val="24"/>
        </w:rPr>
        <w:t>Παρών.</w:t>
      </w:r>
    </w:p>
    <w:p w14:paraId="4C8A891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Παρών. </w:t>
      </w:r>
    </w:p>
    <w:p w14:paraId="4C8A892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η τροπολογία με γενικό αριθμό 1244 και ειδικό 96 έγινε δεκτή ως έχει κατά πλειοψηφία και εντάσσεται στο νομοσχέδιο ως άρθ</w:t>
      </w:r>
      <w:r>
        <w:rPr>
          <w:rFonts w:eastAsia="Times New Roman" w:cs="Times New Roman"/>
          <w:szCs w:val="24"/>
        </w:rPr>
        <w:t>ρο 121.</w:t>
      </w:r>
    </w:p>
    <w:p w14:paraId="4C8A8921"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1252 και ειδικό 100 ως έχει;</w:t>
      </w:r>
    </w:p>
    <w:p w14:paraId="4C8A892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92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Παρών.</w:t>
      </w:r>
    </w:p>
    <w:p w14:paraId="4C8A892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Παρών.</w:t>
      </w:r>
    </w:p>
    <w:p w14:paraId="4C8A892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4C8A892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Ναι.</w:t>
      </w:r>
    </w:p>
    <w:p w14:paraId="4C8A8927"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92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Παρών.</w:t>
      </w:r>
    </w:p>
    <w:p w14:paraId="4C8A892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Παρών. </w:t>
      </w:r>
    </w:p>
    <w:p w14:paraId="4C8A892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Συνεπώς η τροπολογία με γενικό αριθμό 1252 και ειδικό 100 έγινε δεκτή ως έχει κατά πλειοψηφία και εντάσσεται στο νομοσχέδιο ως άρ</w:t>
      </w:r>
      <w:r>
        <w:rPr>
          <w:rFonts w:eastAsia="Times New Roman" w:cs="Times New Roman"/>
          <w:szCs w:val="24"/>
        </w:rPr>
        <w:t>θρο 122.</w:t>
      </w:r>
    </w:p>
    <w:p w14:paraId="4C8A892B"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4C8A892C"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4C8A892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92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Όχι.</w:t>
      </w:r>
    </w:p>
    <w:p w14:paraId="4C8A892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Παρών.</w:t>
      </w:r>
    </w:p>
    <w:p w14:paraId="4C8A893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Όχι.</w:t>
      </w:r>
    </w:p>
    <w:p w14:paraId="4C8A893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Παρών.</w:t>
      </w:r>
    </w:p>
    <w:p w14:paraId="4C8A8932"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 xml:space="preserve">ΠΑΠΑΧΡΙΣΤΟΠΟΥΛΟΣ: </w:t>
      </w:r>
      <w:r>
        <w:rPr>
          <w:rFonts w:eastAsia="Times New Roman" w:cs="Times New Roman"/>
          <w:szCs w:val="24"/>
        </w:rPr>
        <w:t>Ναι.</w:t>
      </w:r>
    </w:p>
    <w:p w14:paraId="4C8A8933"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Παρών.</w:t>
      </w:r>
    </w:p>
    <w:p w14:paraId="4C8A8934"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Παρών. </w:t>
      </w:r>
    </w:p>
    <w:p w14:paraId="4C8A893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 ακροτελεύτιο άρθρο έγινε δεκτό κατά πλειοψηφία.</w:t>
      </w:r>
    </w:p>
    <w:p w14:paraId="4C8A8936"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Συνεπώς το σχέδιο νόμου του Υπουργείου Εργασίας, Κοινωνικής Ασφάλισης και Κοινωνικής Αλλ</w:t>
      </w:r>
      <w:r>
        <w:rPr>
          <w:rFonts w:eastAsia="Times New Roman" w:cs="Times New Roman"/>
          <w:szCs w:val="24"/>
        </w:rPr>
        <w:t>ηλεγγύης</w:t>
      </w:r>
      <w:r>
        <w:rPr>
          <w:rFonts w:eastAsia="Times New Roman" w:cs="Times New Roman"/>
          <w:szCs w:val="24"/>
        </w:rPr>
        <w:t>:</w:t>
      </w:r>
      <w:r>
        <w:rPr>
          <w:rFonts w:eastAsia="Times New Roman" w:cs="Times New Roman"/>
          <w:szCs w:val="24"/>
        </w:rPr>
        <w:t xml:space="preserve"> «Συνταξιοδοτικές ρυθμίσεις Δημοσίου και λοιπές ασφαλιστικές διατάξεις, ενίσχυση της προστασίας των εργαζομένων, δικαιώματα ατόμων με αναπηρίες και άλλες διατάξεις» έγινε δεκτό επί της αρχής και επί των άρθρων.</w:t>
      </w:r>
    </w:p>
    <w:p w14:paraId="4C8A893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Προχωρού</w:t>
      </w:r>
      <w:r>
        <w:rPr>
          <w:rFonts w:eastAsia="Times New Roman" w:cs="Times New Roman"/>
          <w:szCs w:val="24"/>
        </w:rPr>
        <w:t xml:space="preserve">με στην ψήφιση </w:t>
      </w:r>
      <w:r>
        <w:rPr>
          <w:rFonts w:eastAsia="Times New Roman" w:cs="Times New Roman"/>
          <w:szCs w:val="24"/>
        </w:rPr>
        <w:t>του</w:t>
      </w:r>
      <w:r>
        <w:rPr>
          <w:rFonts w:eastAsia="Times New Roman" w:cs="Times New Roman"/>
          <w:szCs w:val="24"/>
        </w:rPr>
        <w:t xml:space="preserve"> νομοσ</w:t>
      </w:r>
      <w:r>
        <w:rPr>
          <w:rFonts w:eastAsia="Times New Roman" w:cs="Times New Roman"/>
          <w:szCs w:val="24"/>
        </w:rPr>
        <w:t>χεδίου και στο σύνολο.</w:t>
      </w:r>
    </w:p>
    <w:p w14:paraId="4C8A8938"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και στο </w:t>
      </w:r>
      <w:r>
        <w:rPr>
          <w:rFonts w:eastAsia="Times New Roman" w:cs="Times New Roman"/>
          <w:szCs w:val="24"/>
        </w:rPr>
        <w:t>σύνολο</w:t>
      </w:r>
      <w:r>
        <w:rPr>
          <w:rFonts w:eastAsia="Times New Roman" w:cs="Times New Roman"/>
          <w:szCs w:val="24"/>
        </w:rPr>
        <w:t>;</w:t>
      </w:r>
    </w:p>
    <w:p w14:paraId="4C8A893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Ναι.</w:t>
      </w:r>
    </w:p>
    <w:p w14:paraId="4C8A893A"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Όχι.</w:t>
      </w:r>
    </w:p>
    <w:p w14:paraId="4C8A893B"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Παρών.</w:t>
      </w:r>
    </w:p>
    <w:p w14:paraId="4C8A893C"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Όχι.</w:t>
      </w:r>
    </w:p>
    <w:p w14:paraId="4C8A893D"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4C8A893E"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C8A893F"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Παρών.</w:t>
      </w:r>
    </w:p>
    <w:p w14:paraId="4C8A8940"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 xml:space="preserve">Παρών. </w:t>
      </w:r>
    </w:p>
    <w:p w14:paraId="4C8A8941"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 νομοσχέδιο έγινε δεκτό και στο σύνολο κατά πλειοψηφία.</w:t>
      </w:r>
    </w:p>
    <w:p w14:paraId="4C8A8942"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Εργασίας, Κοινωνικής Ασφάλισης και Κοινωνικής Αλληλεγγύης</w:t>
      </w:r>
      <w:r>
        <w:rPr>
          <w:rFonts w:eastAsia="Times New Roman" w:cs="Times New Roman"/>
          <w:szCs w:val="24"/>
        </w:rPr>
        <w:t>:</w:t>
      </w:r>
      <w:r>
        <w:rPr>
          <w:rFonts w:eastAsia="Times New Roman" w:cs="Times New Roman"/>
          <w:szCs w:val="24"/>
        </w:rPr>
        <w:t xml:space="preserve"> «Συνταξι</w:t>
      </w:r>
      <w:r>
        <w:rPr>
          <w:rFonts w:eastAsia="Times New Roman" w:cs="Times New Roman"/>
          <w:szCs w:val="24"/>
        </w:rPr>
        <w:t>οδοτικές ρυθμίσεις Δημοσίου και λοιπές ασφαλιστικές διατάξεις, ενίσχυση της προστασίας των εργαζομένων, δικαιώματα ατόμων με αναπηρίες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w:t>
      </w:r>
      <w:r>
        <w:rPr>
          <w:rFonts w:eastAsia="Times New Roman" w:cs="Times New Roman"/>
          <w:szCs w:val="24"/>
        </w:rPr>
        <w:t xml:space="preserve"> εξής:</w:t>
      </w:r>
    </w:p>
    <w:p w14:paraId="4C8A8943" w14:textId="77777777" w:rsidR="001C0F06" w:rsidRDefault="00267A1D">
      <w:pPr>
        <w:spacing w:line="600" w:lineRule="auto"/>
        <w:ind w:firstLine="720"/>
        <w:jc w:val="center"/>
        <w:rPr>
          <w:rFonts w:eastAsia="Times New Roman" w:cs="Times New Roman"/>
          <w:color w:val="FF0000"/>
          <w:szCs w:val="24"/>
        </w:rPr>
      </w:pPr>
      <w:r w:rsidRPr="0032052C">
        <w:rPr>
          <w:rFonts w:eastAsia="Times New Roman" w:cs="Times New Roman"/>
          <w:color w:val="FF0000"/>
          <w:szCs w:val="24"/>
        </w:rPr>
        <w:t xml:space="preserve">(Να </w:t>
      </w:r>
      <w:r w:rsidRPr="0032052C">
        <w:rPr>
          <w:rFonts w:eastAsia="Times New Roman" w:cs="Times New Roman"/>
          <w:color w:val="FF0000"/>
          <w:szCs w:val="24"/>
        </w:rPr>
        <w:t>μπει η</w:t>
      </w:r>
      <w:r w:rsidRPr="0032052C">
        <w:rPr>
          <w:rFonts w:eastAsia="Times New Roman" w:cs="Times New Roman"/>
          <w:color w:val="FF0000"/>
          <w:szCs w:val="24"/>
        </w:rPr>
        <w:t xml:space="preserve"> </w:t>
      </w:r>
      <w:r w:rsidRPr="0032052C">
        <w:rPr>
          <w:rFonts w:eastAsia="Times New Roman" w:cs="Times New Roman"/>
          <w:color w:val="FF0000"/>
          <w:szCs w:val="24"/>
        </w:rPr>
        <w:t xml:space="preserve">σελίδα </w:t>
      </w:r>
      <w:r w:rsidRPr="0032052C">
        <w:rPr>
          <w:rFonts w:eastAsia="Times New Roman" w:cs="Times New Roman"/>
          <w:color w:val="FF0000"/>
          <w:szCs w:val="24"/>
        </w:rPr>
        <w:t>442</w:t>
      </w:r>
      <w:r w:rsidRPr="0032052C">
        <w:rPr>
          <w:rFonts w:eastAsia="Times New Roman" w:cs="Times New Roman"/>
          <w:color w:val="FF0000"/>
          <w:szCs w:val="24"/>
          <w:vertAlign w:val="superscript"/>
        </w:rPr>
        <w:t>α</w:t>
      </w:r>
      <w:r w:rsidRPr="0032052C">
        <w:rPr>
          <w:rFonts w:eastAsia="Times New Roman" w:cs="Times New Roman"/>
          <w:color w:val="FF0000"/>
          <w:szCs w:val="24"/>
        </w:rPr>
        <w:t>)</w:t>
      </w:r>
    </w:p>
    <w:p w14:paraId="4C8A8944" w14:textId="77777777" w:rsidR="001C0F06" w:rsidRDefault="00267A1D">
      <w:pPr>
        <w:spacing w:line="600" w:lineRule="auto"/>
        <w:ind w:firstLine="720"/>
        <w:jc w:val="both"/>
        <w:rPr>
          <w:rFonts w:eastAsia="Times New Roman" w:cs="Times New Roman"/>
          <w:szCs w:val="24"/>
        </w:rPr>
      </w:pPr>
      <w:r w:rsidRPr="000E0222">
        <w:rPr>
          <w:rFonts w:eastAsia="Times New Roman" w:cs="Times New Roman"/>
          <w:b/>
          <w:szCs w:val="24"/>
        </w:rPr>
        <w:t>ΠΡΟΕΔΡΕΥΩΝ</w:t>
      </w:r>
      <w:r>
        <w:rPr>
          <w:rFonts w:eastAsia="Times New Roman" w:cs="Times New Roman"/>
          <w:b/>
          <w:szCs w:val="24"/>
        </w:rPr>
        <w:t xml:space="preserve"> (Γεώργιος Βαρεμένος):</w:t>
      </w:r>
      <w:r>
        <w:rPr>
          <w:rFonts w:eastAsia="Times New Roman" w:cs="Times New Roman"/>
          <w:szCs w:val="24"/>
        </w:rPr>
        <w:t xml:space="preserve">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4C8A8945"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ΒΟΥΛΕΥΤΕΣ:</w:t>
      </w:r>
      <w:r>
        <w:rPr>
          <w:rFonts w:eastAsia="Times New Roman" w:cs="Times New Roman"/>
          <w:szCs w:val="24"/>
        </w:rPr>
        <w:t xml:space="preserve"> Μάλιστα, μάλιστα.</w:t>
      </w:r>
    </w:p>
    <w:p w14:paraId="4C8A8946"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4C8A8947"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4C8A8948"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4C8A8949" w14:textId="77777777" w:rsidR="001C0F06" w:rsidRDefault="00267A1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Με</w:t>
      </w:r>
      <w:r>
        <w:rPr>
          <w:rFonts w:eastAsia="Times New Roman" w:cs="Times New Roman"/>
          <w:szCs w:val="24"/>
        </w:rPr>
        <w:t xml:space="preserve"> τη συναίνεση του Σώματος και ώρα 17.36΄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Παρασκευή 8 Σεπτεμβρίου 2017 και ώρα 10.00΄, με αντικείμενο εργασιών του Σώματος: κοινοβουλευτικό έλεγχο, συζήτηση επικαίρων ερωτήσεων.</w:t>
      </w:r>
    </w:p>
    <w:p w14:paraId="4C8A894A" w14:textId="77777777" w:rsidR="001C0F06" w:rsidRDefault="00267A1D">
      <w:pPr>
        <w:spacing w:line="600" w:lineRule="auto"/>
        <w:jc w:val="both"/>
        <w:rPr>
          <w:rFonts w:eastAsia="Times New Roman" w:cs="Times New Roman"/>
          <w:b/>
          <w:szCs w:val="24"/>
        </w:rPr>
      </w:pPr>
      <w:r>
        <w:rPr>
          <w:rFonts w:eastAsia="Times New Roman" w:cs="Times New Roman"/>
          <w:b/>
          <w:szCs w:val="24"/>
        </w:rPr>
        <w:t xml:space="preserve">Ο ΠΡΟΕΔΡΟΣ                                </w:t>
      </w:r>
      <w:r>
        <w:rPr>
          <w:rFonts w:eastAsia="Times New Roman" w:cs="Times New Roman"/>
          <w:b/>
          <w:szCs w:val="24"/>
        </w:rPr>
        <w:t xml:space="preserve">                                          ΟΙ ΓΡΑΜΜΑΤΕΙΣ</w:t>
      </w:r>
    </w:p>
    <w:p w14:paraId="4C8A894B" w14:textId="77777777" w:rsidR="001C0F06" w:rsidRDefault="001C0F06">
      <w:pPr>
        <w:spacing w:line="600" w:lineRule="auto"/>
        <w:ind w:firstLine="720"/>
        <w:jc w:val="both"/>
        <w:rPr>
          <w:rFonts w:eastAsia="Times New Roman" w:cs="Times New Roman"/>
          <w:szCs w:val="24"/>
        </w:rPr>
      </w:pPr>
    </w:p>
    <w:p w14:paraId="4C8A894C" w14:textId="77777777" w:rsidR="001C0F06" w:rsidRDefault="001C0F06">
      <w:pPr>
        <w:spacing w:line="600" w:lineRule="auto"/>
        <w:ind w:firstLine="720"/>
        <w:jc w:val="both"/>
        <w:rPr>
          <w:rFonts w:eastAsia="Times New Roman" w:cs="Times New Roman"/>
          <w:szCs w:val="24"/>
        </w:rPr>
      </w:pPr>
    </w:p>
    <w:p w14:paraId="4C8A894D" w14:textId="77777777" w:rsidR="001C0F06" w:rsidRDefault="00267A1D">
      <w:pPr>
        <w:spacing w:line="600" w:lineRule="auto"/>
        <w:ind w:firstLine="720"/>
        <w:jc w:val="both"/>
        <w:rPr>
          <w:rFonts w:eastAsia="Times New Roman" w:cs="Times New Roman"/>
          <w:szCs w:val="24"/>
        </w:rPr>
      </w:pPr>
      <w:r>
        <w:rPr>
          <w:rFonts w:eastAsia="Times New Roman" w:cs="Times New Roman"/>
          <w:szCs w:val="24"/>
        </w:rPr>
        <w:t xml:space="preserve"> </w:t>
      </w:r>
    </w:p>
    <w:p w14:paraId="4C8A894E" w14:textId="77777777" w:rsidR="001C0F06" w:rsidRDefault="001C0F06">
      <w:pPr>
        <w:spacing w:line="600" w:lineRule="auto"/>
        <w:ind w:firstLine="720"/>
        <w:jc w:val="both"/>
        <w:rPr>
          <w:rFonts w:eastAsia="Times New Roman" w:cs="Times New Roman"/>
          <w:szCs w:val="24"/>
        </w:rPr>
      </w:pPr>
    </w:p>
    <w:p w14:paraId="4C8A894F" w14:textId="77777777" w:rsidR="001C0F06" w:rsidRDefault="001C0F06">
      <w:pPr>
        <w:spacing w:line="600" w:lineRule="auto"/>
        <w:ind w:firstLine="720"/>
        <w:jc w:val="both"/>
        <w:rPr>
          <w:rFonts w:eastAsia="Times New Roman" w:cs="Times New Roman"/>
          <w:szCs w:val="24"/>
        </w:rPr>
      </w:pPr>
    </w:p>
    <w:p w14:paraId="4C8A8950" w14:textId="77777777" w:rsidR="001C0F06" w:rsidRDefault="001C0F06">
      <w:pPr>
        <w:spacing w:line="600" w:lineRule="auto"/>
        <w:ind w:firstLine="720"/>
        <w:jc w:val="both"/>
        <w:rPr>
          <w:rFonts w:eastAsia="Times New Roman" w:cs="Times New Roman"/>
          <w:szCs w:val="24"/>
        </w:rPr>
      </w:pPr>
    </w:p>
    <w:p w14:paraId="4C8A8951" w14:textId="77777777" w:rsidR="001C0F06" w:rsidRDefault="001C0F06">
      <w:pPr>
        <w:spacing w:line="600" w:lineRule="auto"/>
        <w:ind w:firstLine="720"/>
        <w:jc w:val="both"/>
        <w:rPr>
          <w:rFonts w:eastAsia="Times New Roman" w:cs="Times New Roman"/>
          <w:szCs w:val="24"/>
        </w:rPr>
      </w:pPr>
    </w:p>
    <w:p w14:paraId="4C8A8952" w14:textId="77777777" w:rsidR="001C0F06" w:rsidRDefault="001C0F06">
      <w:pPr>
        <w:spacing w:line="600" w:lineRule="auto"/>
        <w:ind w:firstLine="720"/>
        <w:jc w:val="both"/>
        <w:rPr>
          <w:rFonts w:eastAsia="Times New Roman" w:cs="Times New Roman"/>
          <w:szCs w:val="24"/>
        </w:rPr>
      </w:pPr>
    </w:p>
    <w:p w14:paraId="4C8A8953" w14:textId="77777777" w:rsidR="001C0F06" w:rsidRDefault="001C0F06">
      <w:pPr>
        <w:spacing w:line="600" w:lineRule="auto"/>
        <w:ind w:firstLine="720"/>
        <w:jc w:val="both"/>
        <w:rPr>
          <w:rFonts w:eastAsia="Times New Roman" w:cs="Times New Roman"/>
          <w:szCs w:val="24"/>
        </w:rPr>
      </w:pPr>
    </w:p>
    <w:p w14:paraId="4C8A8954" w14:textId="77777777" w:rsidR="001C0F06" w:rsidRDefault="001C0F06">
      <w:pPr>
        <w:spacing w:line="600" w:lineRule="auto"/>
        <w:ind w:firstLine="720"/>
        <w:jc w:val="both"/>
        <w:rPr>
          <w:rFonts w:eastAsia="Times New Roman" w:cs="Times New Roman"/>
          <w:szCs w:val="24"/>
        </w:rPr>
      </w:pPr>
    </w:p>
    <w:p w14:paraId="4C8A8955" w14:textId="77777777" w:rsidR="001C0F06" w:rsidRDefault="001C0F06">
      <w:pPr>
        <w:spacing w:line="600" w:lineRule="auto"/>
        <w:ind w:firstLine="720"/>
        <w:jc w:val="both"/>
        <w:rPr>
          <w:rFonts w:eastAsia="Times New Roman" w:cs="Times New Roman"/>
          <w:szCs w:val="24"/>
        </w:rPr>
      </w:pPr>
    </w:p>
    <w:p w14:paraId="4C8A8956" w14:textId="77777777" w:rsidR="001C0F06" w:rsidRDefault="001C0F06">
      <w:pPr>
        <w:spacing w:line="600" w:lineRule="auto"/>
        <w:ind w:firstLine="720"/>
        <w:jc w:val="both"/>
        <w:rPr>
          <w:rFonts w:eastAsia="Times New Roman" w:cs="Times New Roman"/>
          <w:szCs w:val="24"/>
        </w:rPr>
      </w:pPr>
    </w:p>
    <w:p w14:paraId="4C8A8957" w14:textId="77777777" w:rsidR="001C0F06" w:rsidRDefault="001C0F06">
      <w:pPr>
        <w:spacing w:line="600" w:lineRule="auto"/>
        <w:ind w:firstLine="720"/>
        <w:jc w:val="both"/>
        <w:rPr>
          <w:rFonts w:eastAsia="Times New Roman" w:cs="Times New Roman"/>
          <w:szCs w:val="24"/>
        </w:rPr>
      </w:pPr>
    </w:p>
    <w:p w14:paraId="4C8A8958" w14:textId="77777777" w:rsidR="001C0F06" w:rsidRDefault="001C0F06">
      <w:pPr>
        <w:spacing w:line="600" w:lineRule="auto"/>
        <w:ind w:firstLine="720"/>
        <w:jc w:val="both"/>
        <w:rPr>
          <w:rFonts w:eastAsia="Times New Roman" w:cs="Times New Roman"/>
          <w:szCs w:val="24"/>
        </w:rPr>
      </w:pPr>
    </w:p>
    <w:p w14:paraId="4C8A8959" w14:textId="77777777" w:rsidR="001C0F06" w:rsidRDefault="001C0F06">
      <w:pPr>
        <w:spacing w:line="600" w:lineRule="auto"/>
        <w:ind w:firstLine="720"/>
        <w:jc w:val="both"/>
        <w:rPr>
          <w:rFonts w:eastAsia="Times New Roman" w:cs="Times New Roman"/>
          <w:szCs w:val="24"/>
        </w:rPr>
      </w:pPr>
    </w:p>
    <w:sectPr w:rsidR="001C0F0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l6Bw39jw89zbQ5zRgnXTXZDeqHE=" w:salt="zHVwHg25nAnjFnty5DxvK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F06"/>
    <w:rsid w:val="001C0F06"/>
    <w:rsid w:val="00267A1D"/>
    <w:rsid w:val="005206F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A7E53"/>
  <w15:docId w15:val="{3C212F31-9BFD-4E08-9D96-8FF54A83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4186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418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770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501</MetadataID>
    <Session xmlns="641f345b-441b-4b81-9152-adc2e73ba5e1">Β´</Session>
    <Date xmlns="641f345b-441b-4b81-9152-adc2e73ba5e1">2017-09-06T21:00:00+00:00</Date>
    <Status xmlns="641f345b-441b-4b81-9152-adc2e73ba5e1">
      <Url>http://srv-sp1/praktika/Lists/Incoming_Metadata/EditForm.aspx?ID=501&amp;Source=/praktika/Recordings_Library/Forms/AllItems.aspx</Url>
      <Description>Δημοσιεύτηκε</Description>
    </Status>
    <Meeting xmlns="641f345b-441b-4b81-9152-adc2e73ba5e1">ΡΟΓ´</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D22981-BD0C-49EC-A932-F542F548D2B9}">
  <ds:schemaRefs>
    <ds:schemaRef ds:uri="http://purl.org/dc/terms/"/>
    <ds:schemaRef ds:uri="http://www.w3.org/XML/1998/namespace"/>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76DB8AF7-F529-4F71-9EB6-169FC8F65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CCFE89-1136-457F-ACC3-D781518D40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420</Pages>
  <Words>68312</Words>
  <Characters>368889</Characters>
  <Application>Microsoft Office Word</Application>
  <DocSecurity>0</DocSecurity>
  <Lines>3074</Lines>
  <Paragraphs>872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436329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2017-09-13T07:18:00Z</dcterms:created>
  <dcterms:modified xsi:type="dcterms:W3CDTF">2017-09-13T07:18:00Z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