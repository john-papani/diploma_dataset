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6DF4E" w14:textId="77777777" w:rsidR="001B209D" w:rsidRPr="001B209D" w:rsidRDefault="001B209D" w:rsidP="001B209D">
      <w:pPr>
        <w:spacing w:after="0" w:line="360" w:lineRule="auto"/>
        <w:rPr>
          <w:ins w:id="0" w:author="Φλούδα Χριστίνα" w:date="2016-11-22T10:50:00Z"/>
          <w:rFonts w:eastAsia="Times New Roman"/>
          <w:szCs w:val="24"/>
          <w:lang w:eastAsia="en-US"/>
        </w:rPr>
      </w:pPr>
      <w:bookmarkStart w:id="1" w:name="_GoBack"/>
      <w:bookmarkEnd w:id="1"/>
      <w:ins w:id="2" w:author="Φλούδα Χριστίνα" w:date="2016-11-22T10:50:00Z">
        <w:r w:rsidRPr="001B209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C0160E4" w14:textId="77777777" w:rsidR="001B209D" w:rsidRPr="001B209D" w:rsidRDefault="001B209D" w:rsidP="001B209D">
      <w:pPr>
        <w:spacing w:after="0" w:line="360" w:lineRule="auto"/>
        <w:rPr>
          <w:ins w:id="3" w:author="Φλούδα Χριστίνα" w:date="2016-11-22T10:50:00Z"/>
          <w:rFonts w:eastAsia="Times New Roman"/>
          <w:szCs w:val="24"/>
          <w:lang w:eastAsia="en-US"/>
        </w:rPr>
      </w:pPr>
    </w:p>
    <w:p w14:paraId="6BEEF573" w14:textId="77777777" w:rsidR="001B209D" w:rsidRPr="001B209D" w:rsidRDefault="001B209D" w:rsidP="001B209D">
      <w:pPr>
        <w:spacing w:after="0" w:line="360" w:lineRule="auto"/>
        <w:rPr>
          <w:ins w:id="4" w:author="Φλούδα Χριστίνα" w:date="2016-11-22T10:50:00Z"/>
          <w:rFonts w:eastAsia="Times New Roman"/>
          <w:szCs w:val="24"/>
          <w:lang w:eastAsia="en-US"/>
        </w:rPr>
      </w:pPr>
      <w:ins w:id="5" w:author="Φλούδα Χριστίνα" w:date="2016-11-22T10:50:00Z">
        <w:r w:rsidRPr="001B209D">
          <w:rPr>
            <w:rFonts w:eastAsia="Times New Roman"/>
            <w:szCs w:val="24"/>
            <w:lang w:eastAsia="en-US"/>
          </w:rPr>
          <w:t>ΠΙΝΑΚΑΣ ΠΕΡΙΕΧΟΜΕΝΩΝ</w:t>
        </w:r>
      </w:ins>
    </w:p>
    <w:p w14:paraId="494B28D3" w14:textId="77777777" w:rsidR="001B209D" w:rsidRPr="001B209D" w:rsidRDefault="001B209D" w:rsidP="001B209D">
      <w:pPr>
        <w:spacing w:after="0" w:line="360" w:lineRule="auto"/>
        <w:rPr>
          <w:ins w:id="6" w:author="Φλούδα Χριστίνα" w:date="2016-11-22T10:50:00Z"/>
          <w:rFonts w:eastAsia="Times New Roman"/>
          <w:szCs w:val="24"/>
          <w:lang w:eastAsia="en-US"/>
        </w:rPr>
      </w:pPr>
      <w:ins w:id="7" w:author="Φλούδα Χριστίνα" w:date="2016-11-22T10:50:00Z">
        <w:r w:rsidRPr="001B209D">
          <w:rPr>
            <w:rFonts w:eastAsia="Times New Roman"/>
            <w:szCs w:val="24"/>
            <w:lang w:eastAsia="en-US"/>
          </w:rPr>
          <w:t xml:space="preserve">ΙΖ΄ ΠΕΡΙΟΔΟΣ </w:t>
        </w:r>
      </w:ins>
    </w:p>
    <w:p w14:paraId="6369FDCB" w14:textId="77777777" w:rsidR="001B209D" w:rsidRPr="001B209D" w:rsidRDefault="001B209D" w:rsidP="001B209D">
      <w:pPr>
        <w:spacing w:after="0" w:line="360" w:lineRule="auto"/>
        <w:rPr>
          <w:ins w:id="8" w:author="Φλούδα Χριστίνα" w:date="2016-11-22T10:50:00Z"/>
          <w:rFonts w:eastAsia="Times New Roman"/>
          <w:szCs w:val="24"/>
          <w:lang w:eastAsia="en-US"/>
        </w:rPr>
      </w:pPr>
      <w:ins w:id="9" w:author="Φλούδα Χριστίνα" w:date="2016-11-22T10:50:00Z">
        <w:r w:rsidRPr="001B209D">
          <w:rPr>
            <w:rFonts w:eastAsia="Times New Roman"/>
            <w:szCs w:val="24"/>
            <w:lang w:eastAsia="en-US"/>
          </w:rPr>
          <w:t>ΠΡΟΕΔΡΕΥΟΜΕΝΗΣ ΚΟΙΝΟΒΟΥΛΕΥΤΙΚΗΣ ΔΗΜΟΚΡΑΤΙΑΣ</w:t>
        </w:r>
      </w:ins>
    </w:p>
    <w:p w14:paraId="743A3819" w14:textId="77777777" w:rsidR="001B209D" w:rsidRPr="001B209D" w:rsidRDefault="001B209D" w:rsidP="001B209D">
      <w:pPr>
        <w:spacing w:after="0" w:line="360" w:lineRule="auto"/>
        <w:rPr>
          <w:ins w:id="10" w:author="Φλούδα Χριστίνα" w:date="2016-11-22T10:50:00Z"/>
          <w:rFonts w:eastAsia="Times New Roman"/>
          <w:szCs w:val="24"/>
          <w:lang w:eastAsia="en-US"/>
        </w:rPr>
      </w:pPr>
      <w:ins w:id="11" w:author="Φλούδα Χριστίνα" w:date="2016-11-22T10:50:00Z">
        <w:r w:rsidRPr="001B209D">
          <w:rPr>
            <w:rFonts w:eastAsia="Times New Roman"/>
            <w:szCs w:val="24"/>
            <w:lang w:eastAsia="en-US"/>
          </w:rPr>
          <w:t>ΣΥΝΟΔΟΣ Β΄</w:t>
        </w:r>
      </w:ins>
    </w:p>
    <w:p w14:paraId="788711BD" w14:textId="77777777" w:rsidR="001B209D" w:rsidRPr="001B209D" w:rsidRDefault="001B209D" w:rsidP="001B209D">
      <w:pPr>
        <w:spacing w:after="0" w:line="360" w:lineRule="auto"/>
        <w:rPr>
          <w:ins w:id="12" w:author="Φλούδα Χριστίνα" w:date="2016-11-22T10:50:00Z"/>
          <w:rFonts w:eastAsia="Times New Roman"/>
          <w:szCs w:val="24"/>
          <w:lang w:eastAsia="en-US"/>
        </w:rPr>
      </w:pPr>
    </w:p>
    <w:p w14:paraId="70C066D5" w14:textId="77777777" w:rsidR="001B209D" w:rsidRPr="001B209D" w:rsidRDefault="001B209D" w:rsidP="001B209D">
      <w:pPr>
        <w:spacing w:after="0" w:line="360" w:lineRule="auto"/>
        <w:rPr>
          <w:ins w:id="13" w:author="Φλούδα Χριστίνα" w:date="2016-11-22T10:50:00Z"/>
          <w:rFonts w:eastAsia="Times New Roman"/>
          <w:szCs w:val="24"/>
          <w:lang w:eastAsia="en-US"/>
        </w:rPr>
      </w:pPr>
      <w:ins w:id="14" w:author="Φλούδα Χριστίνα" w:date="2016-11-22T10:50:00Z">
        <w:r w:rsidRPr="001B209D">
          <w:rPr>
            <w:rFonts w:eastAsia="Times New Roman"/>
            <w:szCs w:val="24"/>
            <w:lang w:eastAsia="en-US"/>
          </w:rPr>
          <w:t>ΣΥΝΕΔΡΙΑΣΗ ΚΔ΄</w:t>
        </w:r>
      </w:ins>
    </w:p>
    <w:p w14:paraId="2035FE3B" w14:textId="77777777" w:rsidR="001B209D" w:rsidRPr="001B209D" w:rsidRDefault="001B209D" w:rsidP="001B209D">
      <w:pPr>
        <w:spacing w:after="0" w:line="360" w:lineRule="auto"/>
        <w:rPr>
          <w:ins w:id="15" w:author="Φλούδα Χριστίνα" w:date="2016-11-22T10:50:00Z"/>
          <w:rFonts w:eastAsia="Times New Roman"/>
          <w:szCs w:val="24"/>
          <w:lang w:eastAsia="en-US"/>
        </w:rPr>
      </w:pPr>
      <w:ins w:id="16" w:author="Φλούδα Χριστίνα" w:date="2016-11-22T10:50:00Z">
        <w:r w:rsidRPr="001B209D">
          <w:rPr>
            <w:rFonts w:eastAsia="Times New Roman"/>
            <w:szCs w:val="24"/>
            <w:lang w:eastAsia="en-US"/>
          </w:rPr>
          <w:t>Παρασκευή  11 Νοεμβρίου 2016</w:t>
        </w:r>
      </w:ins>
    </w:p>
    <w:p w14:paraId="5266D2DB" w14:textId="77777777" w:rsidR="001B209D" w:rsidRPr="001B209D" w:rsidRDefault="001B209D" w:rsidP="001B209D">
      <w:pPr>
        <w:spacing w:after="0" w:line="360" w:lineRule="auto"/>
        <w:rPr>
          <w:ins w:id="17" w:author="Φλούδα Χριστίνα" w:date="2016-11-22T10:50:00Z"/>
          <w:rFonts w:eastAsia="Times New Roman"/>
          <w:szCs w:val="24"/>
          <w:lang w:eastAsia="en-US"/>
        </w:rPr>
      </w:pPr>
    </w:p>
    <w:p w14:paraId="4DB408F4" w14:textId="77777777" w:rsidR="001B209D" w:rsidRPr="001B209D" w:rsidRDefault="001B209D" w:rsidP="001B209D">
      <w:pPr>
        <w:spacing w:after="0" w:line="360" w:lineRule="auto"/>
        <w:rPr>
          <w:ins w:id="18" w:author="Φλούδα Χριστίνα" w:date="2016-11-22T10:50:00Z"/>
          <w:rFonts w:eastAsia="Times New Roman"/>
          <w:szCs w:val="24"/>
          <w:lang w:eastAsia="en-US"/>
        </w:rPr>
      </w:pPr>
      <w:ins w:id="19" w:author="Φλούδα Χριστίνα" w:date="2016-11-22T10:50:00Z">
        <w:r w:rsidRPr="001B209D">
          <w:rPr>
            <w:rFonts w:eastAsia="Times New Roman"/>
            <w:szCs w:val="24"/>
            <w:lang w:eastAsia="en-US"/>
          </w:rPr>
          <w:t>ΘΕΜΑΤΑ</w:t>
        </w:r>
      </w:ins>
    </w:p>
    <w:p w14:paraId="0EC859FA" w14:textId="77777777" w:rsidR="001B209D" w:rsidRPr="001B209D" w:rsidRDefault="001B209D" w:rsidP="001B209D">
      <w:pPr>
        <w:spacing w:after="0" w:line="360" w:lineRule="auto"/>
        <w:rPr>
          <w:ins w:id="20" w:author="Φλούδα Χριστίνα" w:date="2016-11-22T10:50:00Z"/>
          <w:rFonts w:eastAsia="Times New Roman"/>
          <w:szCs w:val="24"/>
          <w:lang w:eastAsia="en-US"/>
        </w:rPr>
      </w:pPr>
      <w:ins w:id="21" w:author="Φλούδα Χριστίνα" w:date="2016-11-22T10:50:00Z">
        <w:r w:rsidRPr="001B209D">
          <w:rPr>
            <w:rFonts w:eastAsia="Times New Roman"/>
            <w:szCs w:val="24"/>
            <w:lang w:eastAsia="en-US"/>
          </w:rPr>
          <w:t xml:space="preserve"> </w:t>
        </w:r>
        <w:r w:rsidRPr="001B209D">
          <w:rPr>
            <w:rFonts w:eastAsia="Times New Roman"/>
            <w:szCs w:val="24"/>
            <w:lang w:eastAsia="en-US"/>
          </w:rPr>
          <w:br/>
          <w:t xml:space="preserve">Α. ΕΙΔΙΚΑ ΘΕΜΑΤΑ </w:t>
        </w:r>
        <w:r w:rsidRPr="001B209D">
          <w:rPr>
            <w:rFonts w:eastAsia="Times New Roman"/>
            <w:szCs w:val="24"/>
            <w:lang w:eastAsia="en-US"/>
          </w:rPr>
          <w:br/>
          <w:t xml:space="preserve">1. Επικύρωση Πρακτικών, σελ. </w:t>
        </w:r>
        <w:r w:rsidRPr="001B209D">
          <w:rPr>
            <w:rFonts w:eastAsia="Times New Roman"/>
            <w:szCs w:val="24"/>
            <w:lang w:eastAsia="en-US"/>
          </w:rPr>
          <w:br/>
          <w:t xml:space="preserve">2. Ανακοινώνεται ότι τη συνεδρίαση παρακολουθούν μαθητές από το 2ο Γυμνάσιο Βριλησσίων, σελ. </w:t>
        </w:r>
        <w:r w:rsidRPr="001B209D">
          <w:rPr>
            <w:rFonts w:eastAsia="Times New Roman"/>
            <w:szCs w:val="24"/>
            <w:lang w:eastAsia="en-US"/>
          </w:rPr>
          <w:br/>
          <w:t xml:space="preserve">3. Επί διαδικαστικού θέματος, σελ. </w:t>
        </w:r>
        <w:r w:rsidRPr="001B209D">
          <w:rPr>
            <w:rFonts w:eastAsia="Times New Roman"/>
            <w:szCs w:val="24"/>
            <w:lang w:eastAsia="en-US"/>
          </w:rPr>
          <w:br/>
          <w:t xml:space="preserve"> </w:t>
        </w:r>
        <w:r w:rsidRPr="001B209D">
          <w:rPr>
            <w:rFonts w:eastAsia="Times New Roman"/>
            <w:szCs w:val="24"/>
            <w:lang w:eastAsia="en-US"/>
          </w:rPr>
          <w:br/>
          <w:t xml:space="preserve">Β. ΚΟΙΝΟΒΟΥΛΕΥΤΙΚΟΣ ΕΛΕΓΧΟΣ </w:t>
        </w:r>
        <w:r w:rsidRPr="001B209D">
          <w:rPr>
            <w:rFonts w:eastAsia="Times New Roman"/>
            <w:szCs w:val="24"/>
            <w:lang w:eastAsia="en-US"/>
          </w:rPr>
          <w:br/>
          <w:t xml:space="preserve">1. Ανακοίνωση του δελτίου επικαίρων ερωτήσεων της Δευτέρας 14 Νοεμβρίου 2016, σελ. </w:t>
        </w:r>
        <w:r w:rsidRPr="001B209D">
          <w:rPr>
            <w:rFonts w:eastAsia="Times New Roman"/>
            <w:szCs w:val="24"/>
            <w:lang w:eastAsia="en-US"/>
          </w:rPr>
          <w:br/>
          <w:t>2. Συζήτηση επικαίρων ερωτήσεων:</w:t>
        </w:r>
        <w:r w:rsidRPr="001B209D">
          <w:rPr>
            <w:rFonts w:eastAsia="Times New Roman"/>
            <w:szCs w:val="24"/>
            <w:lang w:eastAsia="en-US"/>
          </w:rPr>
          <w:br/>
          <w:t xml:space="preserve">    α) Προς τον Υπουργό Αγροτικής Ανάπτυξης και Τροφίμων, σχετικά με τη στελέχωση και αξιοποίηση του Δενδροκομικού Σταθμού Πόρου, σελ. </w:t>
        </w:r>
        <w:r w:rsidRPr="001B209D">
          <w:rPr>
            <w:rFonts w:eastAsia="Times New Roman"/>
            <w:szCs w:val="24"/>
            <w:lang w:eastAsia="en-US"/>
          </w:rPr>
          <w:br/>
          <w:t xml:space="preserve">    β) Προς τον Υπουργό Υποδομών και Μεταφορών, σχετικά με τα προβλήματα των αστικών συγκοινωνιών στην πρωτεύουσα, σελ. </w:t>
        </w:r>
        <w:r w:rsidRPr="001B209D">
          <w:rPr>
            <w:rFonts w:eastAsia="Times New Roman"/>
            <w:szCs w:val="24"/>
            <w:lang w:eastAsia="en-US"/>
          </w:rPr>
          <w:br/>
          <w:t xml:space="preserve"> </w:t>
        </w:r>
      </w:ins>
    </w:p>
    <w:p w14:paraId="37307D6C" w14:textId="77777777" w:rsidR="001B209D" w:rsidRPr="001B209D" w:rsidRDefault="001B209D" w:rsidP="001B209D">
      <w:pPr>
        <w:spacing w:after="0" w:line="360" w:lineRule="auto"/>
        <w:rPr>
          <w:ins w:id="22" w:author="Φλούδα Χριστίνα" w:date="2016-11-22T10:50:00Z"/>
          <w:rFonts w:eastAsia="Times New Roman"/>
          <w:szCs w:val="24"/>
          <w:lang w:eastAsia="en-US"/>
        </w:rPr>
      </w:pPr>
      <w:ins w:id="23" w:author="Φλούδα Χριστίνα" w:date="2016-11-22T10:50:00Z">
        <w:r w:rsidRPr="001B209D">
          <w:rPr>
            <w:rFonts w:eastAsia="Times New Roman"/>
            <w:szCs w:val="24"/>
            <w:lang w:eastAsia="en-US"/>
          </w:rPr>
          <w:br/>
          <w:t>ΠΡΟΕΔΡΕΥΩΝ</w:t>
        </w:r>
      </w:ins>
    </w:p>
    <w:p w14:paraId="5A487B83" w14:textId="77777777" w:rsidR="001B209D" w:rsidRPr="001B209D" w:rsidRDefault="001B209D" w:rsidP="001B209D">
      <w:pPr>
        <w:spacing w:after="0" w:line="360" w:lineRule="auto"/>
        <w:rPr>
          <w:ins w:id="24" w:author="Φλούδα Χριστίνα" w:date="2016-11-22T10:50:00Z"/>
          <w:rFonts w:eastAsia="Times New Roman"/>
          <w:szCs w:val="24"/>
          <w:lang w:eastAsia="en-US"/>
        </w:rPr>
      </w:pPr>
    </w:p>
    <w:p w14:paraId="29B74448" w14:textId="77777777" w:rsidR="001B209D" w:rsidRPr="001B209D" w:rsidRDefault="001B209D" w:rsidP="001B209D">
      <w:pPr>
        <w:spacing w:after="0" w:line="360" w:lineRule="auto"/>
        <w:rPr>
          <w:ins w:id="25" w:author="Φλούδα Χριστίνα" w:date="2016-11-22T10:50:00Z"/>
          <w:rFonts w:eastAsia="Times New Roman"/>
          <w:szCs w:val="24"/>
          <w:lang w:eastAsia="en-US"/>
        </w:rPr>
      </w:pPr>
      <w:ins w:id="26" w:author="Φλούδα Χριστίνα" w:date="2016-11-22T10:50:00Z">
        <w:r w:rsidRPr="001B209D">
          <w:rPr>
            <w:rFonts w:eastAsia="Times New Roman"/>
            <w:szCs w:val="24"/>
            <w:lang w:eastAsia="en-US"/>
          </w:rPr>
          <w:t>ΚΑΚΛΑΜΑΝΗΣ Ν. , σελ.</w:t>
        </w:r>
        <w:r w:rsidRPr="001B209D">
          <w:rPr>
            <w:rFonts w:eastAsia="Times New Roman"/>
            <w:szCs w:val="24"/>
            <w:lang w:eastAsia="en-US"/>
          </w:rPr>
          <w:br/>
        </w:r>
        <w:r w:rsidRPr="001B209D">
          <w:rPr>
            <w:rFonts w:eastAsia="Times New Roman"/>
            <w:szCs w:val="24"/>
            <w:lang w:eastAsia="en-US"/>
          </w:rPr>
          <w:br/>
        </w:r>
      </w:ins>
    </w:p>
    <w:p w14:paraId="76C34303" w14:textId="77777777" w:rsidR="001B209D" w:rsidRPr="001B209D" w:rsidRDefault="001B209D" w:rsidP="001B209D">
      <w:pPr>
        <w:spacing w:after="0" w:line="360" w:lineRule="auto"/>
        <w:rPr>
          <w:ins w:id="27" w:author="Φλούδα Χριστίνα" w:date="2016-11-22T10:50:00Z"/>
          <w:rFonts w:eastAsia="Times New Roman"/>
          <w:szCs w:val="24"/>
          <w:lang w:eastAsia="en-US"/>
        </w:rPr>
      </w:pPr>
      <w:ins w:id="28" w:author="Φλούδα Χριστίνα" w:date="2016-11-22T10:50:00Z">
        <w:r w:rsidRPr="001B209D">
          <w:rPr>
            <w:rFonts w:eastAsia="Times New Roman"/>
            <w:szCs w:val="24"/>
            <w:lang w:eastAsia="en-US"/>
          </w:rPr>
          <w:t>ΟΜΙΛΗΤΕΣ</w:t>
        </w:r>
      </w:ins>
    </w:p>
    <w:p w14:paraId="7E1E27A2" w14:textId="3BEEC785" w:rsidR="00942263" w:rsidRDefault="001B209D" w:rsidP="001B209D">
      <w:pPr>
        <w:spacing w:line="600" w:lineRule="auto"/>
        <w:ind w:firstLine="720"/>
        <w:jc w:val="both"/>
        <w:rPr>
          <w:ins w:id="29" w:author="Φλούδα Χριστίνα" w:date="2016-11-22T10:48:00Z"/>
          <w:rFonts w:eastAsia="Times New Roman"/>
          <w:szCs w:val="24"/>
        </w:rPr>
        <w:pPrChange w:id="30" w:author="Φλούδα Χριστίνα" w:date="2016-11-22T10:50:00Z">
          <w:pPr>
            <w:spacing w:line="600" w:lineRule="auto"/>
            <w:ind w:firstLine="720"/>
            <w:jc w:val="center"/>
          </w:pPr>
        </w:pPrChange>
      </w:pPr>
      <w:ins w:id="31" w:author="Φλούδα Χριστίνα" w:date="2016-11-22T10:50:00Z">
        <w:r w:rsidRPr="001B209D">
          <w:rPr>
            <w:rFonts w:eastAsia="Times New Roman"/>
            <w:szCs w:val="24"/>
            <w:lang w:eastAsia="en-US"/>
          </w:rPr>
          <w:br/>
          <w:t>Α. Επί διαδικαστικού θέματος:</w:t>
        </w:r>
        <w:r w:rsidRPr="001B209D">
          <w:rPr>
            <w:rFonts w:eastAsia="Times New Roman"/>
            <w:szCs w:val="24"/>
            <w:lang w:eastAsia="en-US"/>
          </w:rPr>
          <w:br/>
          <w:t>ΚΑΚΛΑΜΑΝΗΣ Ν. , σελ.</w:t>
        </w:r>
        <w:r w:rsidRPr="001B209D">
          <w:rPr>
            <w:rFonts w:eastAsia="Times New Roman"/>
            <w:szCs w:val="24"/>
            <w:lang w:eastAsia="en-US"/>
          </w:rPr>
          <w:br/>
        </w:r>
        <w:r w:rsidRPr="001B209D">
          <w:rPr>
            <w:rFonts w:eastAsia="Times New Roman"/>
            <w:szCs w:val="24"/>
            <w:lang w:eastAsia="en-US"/>
          </w:rPr>
          <w:br/>
          <w:t>Β. Επί των επικαίρων ερωτήσεων:</w:t>
        </w:r>
        <w:r w:rsidRPr="001B209D">
          <w:rPr>
            <w:rFonts w:eastAsia="Times New Roman"/>
            <w:szCs w:val="24"/>
            <w:lang w:eastAsia="en-US"/>
          </w:rPr>
          <w:br/>
          <w:t>ΑΠΟΣΤΟΛΟΥ Ε. , σελ.</w:t>
        </w:r>
        <w:r w:rsidRPr="001B209D">
          <w:rPr>
            <w:rFonts w:eastAsia="Times New Roman"/>
            <w:szCs w:val="24"/>
            <w:lang w:eastAsia="en-US"/>
          </w:rPr>
          <w:br/>
          <w:t>ΛΥΚΟΥΔΗΣ Σ. , σελ.</w:t>
        </w:r>
        <w:r w:rsidRPr="001B209D">
          <w:rPr>
            <w:rFonts w:eastAsia="Times New Roman"/>
            <w:szCs w:val="24"/>
            <w:lang w:eastAsia="en-US"/>
          </w:rPr>
          <w:br/>
          <w:t>ΣΠΙΡΤΖΗΣ Χ. , σελ.</w:t>
        </w:r>
        <w:r w:rsidRPr="001B209D">
          <w:rPr>
            <w:rFonts w:eastAsia="Times New Roman"/>
            <w:szCs w:val="24"/>
            <w:lang w:eastAsia="en-US"/>
          </w:rPr>
          <w:br/>
          <w:t>ΣΤΑΜΑΤΑΚΗ Ε. , σελ.</w:t>
        </w:r>
        <w:r w:rsidRPr="001B209D">
          <w:rPr>
            <w:rFonts w:eastAsia="Times New Roman"/>
            <w:szCs w:val="24"/>
            <w:lang w:eastAsia="en-US"/>
          </w:rPr>
          <w:br/>
        </w:r>
        <w:r w:rsidRPr="001B209D">
          <w:rPr>
            <w:rFonts w:eastAsia="Times New Roman"/>
            <w:szCs w:val="24"/>
            <w:lang w:eastAsia="en-US"/>
          </w:rPr>
          <w:br/>
          <w:t>ΠΑΡΕΜΒΑΣΕΙΣ:</w:t>
        </w:r>
        <w:r w:rsidRPr="001B209D">
          <w:rPr>
            <w:rFonts w:eastAsia="Times New Roman"/>
            <w:szCs w:val="24"/>
            <w:lang w:eastAsia="en-US"/>
          </w:rPr>
          <w:br/>
          <w:t>ΚΑΚΛΑΜΑΝΗΣ Ν. , σελ.</w:t>
        </w:r>
        <w:r w:rsidRPr="001B209D">
          <w:rPr>
            <w:rFonts w:eastAsia="Times New Roman"/>
            <w:szCs w:val="24"/>
            <w:lang w:eastAsia="en-US"/>
          </w:rPr>
          <w:br/>
        </w:r>
      </w:ins>
    </w:p>
    <w:p w14:paraId="13D1DED9" w14:textId="77777777" w:rsidR="005E5645" w:rsidRDefault="001B209D">
      <w:pPr>
        <w:spacing w:line="600" w:lineRule="auto"/>
        <w:ind w:firstLine="720"/>
        <w:jc w:val="center"/>
        <w:rPr>
          <w:rFonts w:eastAsia="Times New Roman"/>
          <w:szCs w:val="24"/>
        </w:rPr>
      </w:pPr>
      <w:r>
        <w:rPr>
          <w:rFonts w:eastAsia="Times New Roman"/>
          <w:szCs w:val="24"/>
        </w:rPr>
        <w:t>ΠΡΑΚΤΙΚΑ ΒΟΥΛΗΣ</w:t>
      </w:r>
    </w:p>
    <w:p w14:paraId="13D1DEDA" w14:textId="77777777" w:rsidR="005E5645" w:rsidRDefault="001B209D">
      <w:pPr>
        <w:spacing w:line="600" w:lineRule="auto"/>
        <w:ind w:firstLine="720"/>
        <w:jc w:val="center"/>
        <w:rPr>
          <w:rFonts w:eastAsia="Times New Roman"/>
          <w:szCs w:val="24"/>
        </w:rPr>
      </w:pPr>
      <w:r>
        <w:rPr>
          <w:rFonts w:eastAsia="Times New Roman"/>
          <w:szCs w:val="24"/>
        </w:rPr>
        <w:t xml:space="preserve">ΙΖ΄ ΠΕΡΙΟΔΟΣ </w:t>
      </w:r>
    </w:p>
    <w:p w14:paraId="13D1DEDB" w14:textId="77777777" w:rsidR="005E5645" w:rsidRDefault="001B209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3D1DEDC" w14:textId="77777777" w:rsidR="005E5645" w:rsidRDefault="001B209D">
      <w:pPr>
        <w:spacing w:line="600" w:lineRule="auto"/>
        <w:ind w:firstLine="720"/>
        <w:jc w:val="center"/>
        <w:rPr>
          <w:rFonts w:eastAsia="Times New Roman"/>
          <w:szCs w:val="24"/>
        </w:rPr>
      </w:pPr>
      <w:r>
        <w:rPr>
          <w:rFonts w:eastAsia="Times New Roman"/>
          <w:szCs w:val="24"/>
        </w:rPr>
        <w:t>ΣΥΝΟΔΟΣ Β΄</w:t>
      </w:r>
    </w:p>
    <w:p w14:paraId="13D1DEDD" w14:textId="77777777" w:rsidR="005E5645" w:rsidRDefault="001B209D">
      <w:pPr>
        <w:spacing w:line="600" w:lineRule="auto"/>
        <w:ind w:firstLine="720"/>
        <w:jc w:val="center"/>
        <w:rPr>
          <w:rFonts w:eastAsia="Times New Roman" w:cs="Times New Roman"/>
          <w:szCs w:val="24"/>
        </w:rPr>
      </w:pPr>
      <w:r>
        <w:rPr>
          <w:rFonts w:eastAsia="Times New Roman" w:cs="Times New Roman"/>
          <w:szCs w:val="24"/>
        </w:rPr>
        <w:t>ΣΥΝΕΔΡΙΑΣΗ ΚΔ΄</w:t>
      </w:r>
    </w:p>
    <w:p w14:paraId="13D1DEDE" w14:textId="77777777" w:rsidR="005E5645" w:rsidRDefault="001B209D">
      <w:pPr>
        <w:spacing w:line="600" w:lineRule="auto"/>
        <w:ind w:firstLine="720"/>
        <w:jc w:val="center"/>
        <w:rPr>
          <w:rFonts w:eastAsia="Times New Roman"/>
          <w:szCs w:val="24"/>
        </w:rPr>
      </w:pPr>
      <w:r>
        <w:rPr>
          <w:rFonts w:eastAsia="Times New Roman"/>
          <w:szCs w:val="24"/>
        </w:rPr>
        <w:t>Παρασκευή 11 Νοεμβρίου 2016</w:t>
      </w:r>
    </w:p>
    <w:p w14:paraId="13D1DEDF" w14:textId="77777777" w:rsidR="005E5645" w:rsidRDefault="001B209D">
      <w:pPr>
        <w:spacing w:line="600" w:lineRule="auto"/>
        <w:ind w:firstLine="720"/>
        <w:jc w:val="both"/>
        <w:rPr>
          <w:rFonts w:eastAsia="Times New Roman"/>
          <w:szCs w:val="24"/>
        </w:rPr>
      </w:pPr>
      <w:r>
        <w:rPr>
          <w:rFonts w:eastAsia="Times New Roman"/>
          <w:szCs w:val="24"/>
        </w:rPr>
        <w:t>Αθήνα, σήμερα στις 11 Νοεμβρίου 2016, ημέρα Παρασκευή και ώρα 10</w:t>
      </w:r>
      <w:r w:rsidRPr="00FD6FE5">
        <w:rPr>
          <w:rFonts w:eastAsia="Times New Roman"/>
          <w:szCs w:val="24"/>
        </w:rPr>
        <w:t>.</w:t>
      </w:r>
      <w:r>
        <w:rPr>
          <w:rFonts w:eastAsia="Times New Roman"/>
          <w:szCs w:val="24"/>
        </w:rPr>
        <w:t>10΄</w:t>
      </w:r>
      <w:r w:rsidRPr="00FD6FE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w:t>
      </w:r>
      <w:r w:rsidRPr="00FD6FE5">
        <w:rPr>
          <w:rFonts w:eastAsia="Times New Roman"/>
          <w:szCs w:val="24"/>
        </w:rPr>
        <w:t>κ.</w:t>
      </w:r>
      <w:r w:rsidRPr="006F5190">
        <w:rPr>
          <w:rFonts w:eastAsia="Times New Roman"/>
          <w:b/>
          <w:szCs w:val="24"/>
        </w:rPr>
        <w:t xml:space="preserve"> ΝΙΚΗΤΑ ΚΑΚΛΑΜΑΝΗ</w:t>
      </w:r>
      <w:r>
        <w:rPr>
          <w:rFonts w:eastAsia="Times New Roman"/>
          <w:szCs w:val="24"/>
        </w:rPr>
        <w:t>.</w:t>
      </w:r>
    </w:p>
    <w:p w14:paraId="13D1DEE0" w14:textId="77777777" w:rsidR="005E5645" w:rsidRDefault="001B209D">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13D1DEE1" w14:textId="77777777" w:rsidR="005E5645" w:rsidRDefault="001B209D">
      <w:pPr>
        <w:spacing w:line="600" w:lineRule="auto"/>
        <w:ind w:firstLine="720"/>
        <w:jc w:val="both"/>
        <w:rPr>
          <w:rFonts w:eastAsia="Times New Roman" w:cs="Times New Roman"/>
          <w:szCs w:val="24"/>
        </w:rPr>
      </w:pPr>
      <w:r>
        <w:rPr>
          <w:rFonts w:eastAsia="Times New Roman"/>
          <w:szCs w:val="24"/>
        </w:rPr>
        <w:lastRenderedPageBreak/>
        <w:t xml:space="preserve">(ΕΠΙΚΥΡΩΣΗ </w:t>
      </w:r>
      <w:r>
        <w:rPr>
          <w:rFonts w:eastAsia="Times New Roman"/>
          <w:szCs w:val="24"/>
        </w:rPr>
        <w:t>ΠΡΑΚΤΙΚΩΝ: Σύμφωνα με την από 10</w:t>
      </w:r>
      <w:r w:rsidRPr="006F5190">
        <w:rPr>
          <w:rFonts w:eastAsia="Times New Roman"/>
          <w:szCs w:val="24"/>
        </w:rPr>
        <w:t>-</w:t>
      </w:r>
      <w:r>
        <w:rPr>
          <w:rFonts w:eastAsia="Times New Roman"/>
          <w:szCs w:val="24"/>
        </w:rPr>
        <w:t>11</w:t>
      </w:r>
      <w:r w:rsidRPr="003A0217">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ΚΓ΄ συνεδριάσεώς του, της Πέμπτης 10 Νοεμβρίου 2016, σε ό,τι αφορά στην ψήφιση στο σύνολο των σχεδίων νόμων: α) </w:t>
      </w:r>
      <w:r>
        <w:rPr>
          <w:rFonts w:eastAsia="Times New Roman" w:cs="Times New Roman"/>
          <w:szCs w:val="24"/>
        </w:rPr>
        <w:t>«Κύρωση της Τροποποίηση</w:t>
      </w:r>
      <w:r>
        <w:rPr>
          <w:rFonts w:eastAsia="Times New Roman" w:cs="Times New Roman"/>
          <w:szCs w:val="24"/>
        </w:rPr>
        <w:t xml:space="preserve">ς υπ' </w:t>
      </w:r>
      <w:proofErr w:type="spellStart"/>
      <w:r>
        <w:rPr>
          <w:rFonts w:eastAsia="Times New Roman" w:cs="Times New Roman"/>
          <w:szCs w:val="24"/>
        </w:rPr>
        <w:t>αριθμ</w:t>
      </w:r>
      <w:proofErr w:type="spellEnd"/>
      <w:r>
        <w:rPr>
          <w:rFonts w:eastAsia="Times New Roman" w:cs="Times New Roman"/>
          <w:szCs w:val="24"/>
        </w:rPr>
        <w:t>.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w:t>
      </w:r>
      <w:r>
        <w:rPr>
          <w:rFonts w:eastAsia="Times New Roman" w:cs="Times New Roman"/>
          <w:szCs w:val="24"/>
        </w:rPr>
        <w:t>φους (</w:t>
      </w:r>
      <w:proofErr w:type="spellStart"/>
      <w:r>
        <w:rPr>
          <w:rFonts w:eastAsia="Times New Roman" w:cs="Times New Roman"/>
          <w:szCs w:val="24"/>
        </w:rPr>
        <w:t>Vehicule</w:t>
      </w:r>
      <w:proofErr w:type="spellEnd"/>
      <w:r>
        <w:rPr>
          <w:rFonts w:eastAsia="Times New Roman" w:cs="Times New Roman"/>
          <w:szCs w:val="24"/>
        </w:rPr>
        <w:t xml:space="preserve"> </w:t>
      </w:r>
      <w:proofErr w:type="spellStart"/>
      <w:r>
        <w:rPr>
          <w:rFonts w:eastAsia="Times New Roman" w:cs="Times New Roman"/>
          <w:szCs w:val="24"/>
        </w:rPr>
        <w:t>Aerien</w:t>
      </w:r>
      <w:proofErr w:type="spellEnd"/>
      <w:r>
        <w:rPr>
          <w:rFonts w:eastAsia="Times New Roman" w:cs="Times New Roman"/>
          <w:szCs w:val="24"/>
        </w:rPr>
        <w:t xml:space="preserve"> de </w:t>
      </w:r>
      <w:proofErr w:type="spellStart"/>
      <w:r>
        <w:rPr>
          <w:rFonts w:eastAsia="Times New Roman" w:cs="Times New Roman"/>
          <w:szCs w:val="24"/>
        </w:rPr>
        <w:t>Combat</w:t>
      </w:r>
      <w:proofErr w:type="spellEnd"/>
      <w:r>
        <w:rPr>
          <w:rFonts w:eastAsia="Times New Roman" w:cs="Times New Roman"/>
          <w:szCs w:val="24"/>
        </w:rPr>
        <w:t xml:space="preserve"> </w:t>
      </w:r>
      <w:proofErr w:type="spellStart"/>
      <w:r>
        <w:rPr>
          <w:rFonts w:eastAsia="Times New Roman" w:cs="Times New Roman"/>
          <w:szCs w:val="24"/>
        </w:rPr>
        <w:t>sans</w:t>
      </w:r>
      <w:proofErr w:type="spellEnd"/>
      <w:r>
        <w:rPr>
          <w:rFonts w:eastAsia="Times New Roman" w:cs="Times New Roman"/>
          <w:szCs w:val="24"/>
        </w:rPr>
        <w:t xml:space="preserve"> </w:t>
      </w:r>
      <w:proofErr w:type="spellStart"/>
      <w:r>
        <w:rPr>
          <w:rFonts w:eastAsia="Times New Roman" w:cs="Times New Roman"/>
          <w:szCs w:val="24"/>
        </w:rPr>
        <w:t>Pilote</w:t>
      </w:r>
      <w:proofErr w:type="spellEnd"/>
      <w:r>
        <w:rPr>
          <w:rFonts w:eastAsia="Times New Roman" w:cs="Times New Roman"/>
          <w:szCs w:val="24"/>
        </w:rPr>
        <w:t>, UCAV)».</w:t>
      </w:r>
    </w:p>
    <w:p w14:paraId="13D1DEE2"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β)</w:t>
      </w:r>
      <w:r w:rsidRPr="00FD6FE5">
        <w:rPr>
          <w:rFonts w:eastAsia="Times New Roman" w:cs="Times New Roman"/>
          <w:szCs w:val="24"/>
        </w:rPr>
        <w:t xml:space="preserve"> </w:t>
      </w:r>
      <w:r>
        <w:rPr>
          <w:rFonts w:eastAsia="Times New Roman" w:cs="Times New Roman"/>
          <w:szCs w:val="24"/>
        </w:rPr>
        <w:t xml:space="preserve">«Κύρωση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w:t>
      </w:r>
      <w:r>
        <w:rPr>
          <w:rFonts w:eastAsia="Times New Roman" w:cs="Times New Roman"/>
          <w:szCs w:val="24"/>
        </w:rPr>
        <w:t xml:space="preserve"> Συντονιστικού Κέντρου Στρατηγικών Θαλασσίων Μεταφορών της Αθήνας (ΠΟΣΚΕΣΘΑΜ - AMSCC) και της Τεχνικής Διευθέτησης μεταξύ του Υπουργείου Εθνικής Άμυνας της Ελλη</w:t>
      </w:r>
      <w:r>
        <w:rPr>
          <w:rFonts w:eastAsia="Times New Roman" w:cs="Times New Roman"/>
          <w:szCs w:val="24"/>
        </w:rPr>
        <w:lastRenderedPageBreak/>
        <w:t>νικής Δημοκρατίας και του Υπουργείου Άμυνας της Δημοκρατίας της Βουλγαρίας σχετικά με την εφαρμο</w:t>
      </w:r>
      <w:r>
        <w:rPr>
          <w:rFonts w:eastAsia="Times New Roman" w:cs="Times New Roman"/>
          <w:szCs w:val="24"/>
        </w:rPr>
        <w:t xml:space="preserve">γή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w:t>
      </w:r>
      <w:r>
        <w:rPr>
          <w:rFonts w:eastAsia="Times New Roman" w:cs="Times New Roman"/>
          <w:szCs w:val="24"/>
        </w:rPr>
        <w:t>θήνας (ΠΟΣΚΕΣΘΑΜ - AMSCC)».</w:t>
      </w:r>
    </w:p>
    <w:p w14:paraId="13D1DEE3" w14:textId="77777777" w:rsidR="005E5645" w:rsidRDefault="001B209D">
      <w:pPr>
        <w:spacing w:line="600" w:lineRule="auto"/>
        <w:ind w:firstLine="720"/>
        <w:jc w:val="both"/>
        <w:rPr>
          <w:rFonts w:eastAsia="Times New Roman"/>
          <w:szCs w:val="24"/>
        </w:rPr>
      </w:pPr>
      <w:r>
        <w:rPr>
          <w:rFonts w:eastAsia="Times New Roman" w:cs="Times New Roman"/>
          <w:szCs w:val="24"/>
        </w:rPr>
        <w:t>γ)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w:t>
      </w:r>
      <w:r>
        <w:rPr>
          <w:rFonts w:eastAsia="Times New Roman" w:cs="Times New Roman"/>
          <w:szCs w:val="24"/>
        </w:rPr>
        <w:t>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w:t>
      </w:r>
      <w:r>
        <w:rPr>
          <w:rFonts w:eastAsia="Times New Roman" w:cs="Times New Roman"/>
          <w:szCs w:val="24"/>
        </w:rPr>
        <w:t>ς Δημοκρατίας της Γερμανίας, τον Υπουργό Άμυνας του Μεγάλου Δουκάτου του Λουξεμ</w:t>
      </w:r>
      <w:r>
        <w:rPr>
          <w:rFonts w:eastAsia="Times New Roman" w:cs="Times New Roman"/>
          <w:szCs w:val="24"/>
        </w:rPr>
        <w:lastRenderedPageBreak/>
        <w:t>βούργου, τον Υπουργό Άμυνας του Βασιλείου της Ισπανίας αφετέρου, σχετικά με τη στελέχωση, χρηματοδότηση, διοίκηση και υποστήριξη του Στρατηγείου EUROCORPS (Ευρωπαϊκό Στρατιωτικό</w:t>
      </w:r>
      <w:r>
        <w:rPr>
          <w:rFonts w:eastAsia="Times New Roman" w:cs="Times New Roman"/>
          <w:szCs w:val="24"/>
        </w:rPr>
        <w:t xml:space="preserve"> Σώμα) Σώμα Ταχείας Ανάπτυξης NATO EUROCORPS (NRDC EC) και άλλες διατάξεις».)</w:t>
      </w:r>
    </w:p>
    <w:p w14:paraId="13D1DEE4" w14:textId="77777777" w:rsidR="005E5645" w:rsidRDefault="001B209D">
      <w:pPr>
        <w:spacing w:line="600" w:lineRule="auto"/>
        <w:ind w:firstLine="720"/>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δελτίο ε</w:t>
      </w:r>
      <w:r>
        <w:rPr>
          <w:rFonts w:eastAsia="Times New Roman"/>
          <w:szCs w:val="24"/>
        </w:rPr>
        <w:t xml:space="preserve">πικαίρων </w:t>
      </w:r>
      <w:r>
        <w:rPr>
          <w:rFonts w:eastAsia="Times New Roman"/>
          <w:szCs w:val="24"/>
        </w:rPr>
        <w:t xml:space="preserve">ερωτήσεων </w:t>
      </w:r>
      <w:r>
        <w:rPr>
          <w:rFonts w:eastAsia="Times New Roman"/>
          <w:szCs w:val="24"/>
        </w:rPr>
        <w:t>της Δευτέρας 14 Νοεμβρίου 2016.</w:t>
      </w:r>
    </w:p>
    <w:p w14:paraId="13D1DEE5" w14:textId="77777777" w:rsidR="005E5645" w:rsidRDefault="001B209D">
      <w:pPr>
        <w:spacing w:after="0" w:line="600" w:lineRule="auto"/>
        <w:ind w:firstLine="720"/>
        <w:jc w:val="both"/>
        <w:rPr>
          <w:rFonts w:eastAsia="Times New Roman"/>
          <w:b/>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3D1DEE6" w14:textId="77777777" w:rsidR="005E5645" w:rsidRDefault="001B209D">
      <w:pPr>
        <w:spacing w:after="0" w:line="600" w:lineRule="auto"/>
        <w:ind w:firstLine="720"/>
        <w:jc w:val="both"/>
        <w:rPr>
          <w:rFonts w:eastAsia="Times New Roman"/>
          <w:szCs w:val="24"/>
        </w:rPr>
      </w:pPr>
      <w:r>
        <w:rPr>
          <w:rFonts w:eastAsia="Times New Roman"/>
          <w:szCs w:val="24"/>
        </w:rPr>
        <w:t xml:space="preserve">1. Η με αριθμό 180/7-11-2016 επίκαιρη ερώτηση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Υποδομών και Μεταφορών,</w:t>
      </w:r>
      <w:r>
        <w:rPr>
          <w:rFonts w:eastAsia="Times New Roman"/>
          <w:szCs w:val="24"/>
        </w:rPr>
        <w:t xml:space="preserve"> σχετικά με τις κωλυσιεργίες στην έναρξη των εργασιών αποκατάστασης του παλαιού Δικαστικού</w:t>
      </w:r>
      <w:r>
        <w:rPr>
          <w:rFonts w:eastAsia="Times New Roman"/>
          <w:szCs w:val="24"/>
        </w:rPr>
        <w:t xml:space="preserve"> Μεγάρου Άρτας.</w:t>
      </w:r>
    </w:p>
    <w:p w14:paraId="13D1DEE7" w14:textId="77777777" w:rsidR="005E5645" w:rsidRDefault="001B209D">
      <w:pPr>
        <w:spacing w:after="0" w:line="600" w:lineRule="auto"/>
        <w:ind w:firstLine="720"/>
        <w:jc w:val="both"/>
        <w:rPr>
          <w:rFonts w:eastAsia="Times New Roman"/>
          <w:szCs w:val="24"/>
        </w:rPr>
      </w:pPr>
      <w:r>
        <w:rPr>
          <w:rFonts w:eastAsia="Times New Roman"/>
          <w:szCs w:val="24"/>
        </w:rPr>
        <w:lastRenderedPageBreak/>
        <w:t xml:space="preserve">2. Η με αριθμό 187/8-11-2016 επίκαιρη ερώτηση της </w:t>
      </w:r>
      <w:r>
        <w:rPr>
          <w:rFonts w:eastAsia="Times New Roman"/>
          <w:szCs w:val="24"/>
        </w:rPr>
        <w:t xml:space="preserve">Βουλευτού </w:t>
      </w:r>
      <w:r>
        <w:rPr>
          <w:rFonts w:eastAsia="Times New Roman"/>
          <w:szCs w:val="24"/>
        </w:rPr>
        <w:t xml:space="preserve">Β΄ Πειραιά του Κομμουνιστικού Κόμματος </w:t>
      </w:r>
      <w:r>
        <w:rPr>
          <w:rFonts w:eastAsia="Times New Roman"/>
          <w:szCs w:val="24"/>
        </w:rPr>
        <w:t>Ελλάδας κ.</w:t>
      </w:r>
      <w:r>
        <w:rPr>
          <w:rFonts w:eastAsia="Times New Roman"/>
          <w:szCs w:val="24"/>
        </w:rPr>
        <w:t xml:space="preserve">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τον κίνδυνο διακοπής λειτουργίας της Ενδοκρινολογικής Κλινικής του Νοσοκομ</w:t>
      </w:r>
      <w:r>
        <w:rPr>
          <w:rFonts w:eastAsia="Times New Roman"/>
          <w:szCs w:val="24"/>
        </w:rPr>
        <w:t>είου Νίκαιας «Άγιος Παντελεήμονας».</w:t>
      </w:r>
    </w:p>
    <w:p w14:paraId="13D1DEE8" w14:textId="77777777" w:rsidR="005E5645" w:rsidRDefault="001B209D">
      <w:pPr>
        <w:spacing w:after="0" w:line="600" w:lineRule="auto"/>
        <w:ind w:firstLine="720"/>
        <w:jc w:val="both"/>
        <w:rPr>
          <w:rFonts w:eastAsia="Times New Roman"/>
          <w:szCs w:val="24"/>
        </w:rPr>
      </w:pPr>
      <w:r>
        <w:rPr>
          <w:rFonts w:eastAsia="Times New Roman"/>
          <w:szCs w:val="24"/>
        </w:rPr>
        <w:t xml:space="preserve">3. Η με αριθμό 167/2-11-2016 επίκαιρη ερώτηση του Βουλευτή Σερρών της Ένωσης Κεντρώων κ. </w:t>
      </w:r>
      <w:r>
        <w:rPr>
          <w:rFonts w:eastAsia="Times New Roman"/>
          <w:bCs/>
          <w:szCs w:val="24"/>
        </w:rPr>
        <w:t>Αναστασίου Μεγαλομύστακα</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szCs w:val="24"/>
        </w:rPr>
        <w:t xml:space="preserve"> </w:t>
      </w:r>
      <w:r>
        <w:rPr>
          <w:rFonts w:eastAsia="Times New Roman"/>
          <w:szCs w:val="24"/>
        </w:rPr>
        <w:t>σχετικά με το πρόβλημα της αύξησης του πληθυσμού των αδ</w:t>
      </w:r>
      <w:r>
        <w:rPr>
          <w:rFonts w:eastAsia="Times New Roman"/>
          <w:szCs w:val="24"/>
        </w:rPr>
        <w:t>έσποτων ζώων στη χώρα μας.</w:t>
      </w:r>
    </w:p>
    <w:p w14:paraId="13D1DEE9" w14:textId="77777777" w:rsidR="005E5645" w:rsidRDefault="001B209D">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3D1DEEA" w14:textId="77777777" w:rsidR="005E5645" w:rsidRDefault="001B209D">
      <w:pPr>
        <w:spacing w:after="0" w:line="600" w:lineRule="auto"/>
        <w:ind w:firstLine="720"/>
        <w:jc w:val="both"/>
        <w:rPr>
          <w:rFonts w:eastAsia="Times New Roman"/>
          <w:szCs w:val="24"/>
        </w:rPr>
      </w:pPr>
      <w:r>
        <w:rPr>
          <w:rFonts w:eastAsia="Times New Roman"/>
          <w:szCs w:val="24"/>
        </w:rPr>
        <w:t xml:space="preserve">1. Η με αριθμό 181/7-11-2016 επίκαιρη ερώτηση της Βουλευτού Σερρών της Νέας Δημοκρατίας </w:t>
      </w:r>
      <w:r>
        <w:rPr>
          <w:rFonts w:eastAsia="Times New Roman"/>
          <w:szCs w:val="24"/>
        </w:rPr>
        <w:t xml:space="preserve">κ. </w:t>
      </w:r>
      <w:r>
        <w:rPr>
          <w:rFonts w:eastAsia="Times New Roman"/>
          <w:bCs/>
          <w:szCs w:val="24"/>
        </w:rPr>
        <w:t>Φωτεινής Αραμπατζή</w:t>
      </w:r>
      <w:r>
        <w:rPr>
          <w:rFonts w:eastAsia="Times New Roman"/>
          <w:szCs w:val="24"/>
        </w:rPr>
        <w:t xml:space="preserve"> προς τον Υπουργό</w:t>
      </w:r>
      <w:r>
        <w:rPr>
          <w:rFonts w:eastAsia="Times New Roman"/>
          <w:szCs w:val="24"/>
        </w:rPr>
        <w:t xml:space="preserve"> </w:t>
      </w:r>
      <w:r>
        <w:rPr>
          <w:rFonts w:eastAsia="Times New Roman"/>
          <w:bCs/>
          <w:szCs w:val="24"/>
        </w:rPr>
        <w:t>Δικαιο</w:t>
      </w:r>
      <w:r>
        <w:rPr>
          <w:rFonts w:eastAsia="Times New Roman"/>
          <w:bCs/>
          <w:szCs w:val="24"/>
        </w:rPr>
        <w:t>σύνης, Διαφάνειας και Ανθρωπίνων Δικαιωμάτων,</w:t>
      </w:r>
      <w:r>
        <w:rPr>
          <w:rFonts w:eastAsia="Times New Roman"/>
          <w:szCs w:val="24"/>
        </w:rPr>
        <w:t xml:space="preserve"> σχετικά με την εισαγγελική έρευνα για την επιβολή των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w:t>
      </w:r>
    </w:p>
    <w:p w14:paraId="13D1DEEB" w14:textId="77777777" w:rsidR="005E5645" w:rsidRDefault="001B209D">
      <w:pPr>
        <w:spacing w:after="0" w:line="600" w:lineRule="auto"/>
        <w:ind w:firstLine="720"/>
        <w:jc w:val="both"/>
        <w:rPr>
          <w:rFonts w:eastAsia="Times New Roman"/>
          <w:szCs w:val="24"/>
        </w:rPr>
      </w:pPr>
      <w:r>
        <w:rPr>
          <w:rFonts w:eastAsia="Times New Roman"/>
          <w:szCs w:val="24"/>
        </w:rPr>
        <w:lastRenderedPageBreak/>
        <w:t xml:space="preserve">2. Η με αριθμό 182/7-11-2016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Οικονομ</w:t>
      </w:r>
      <w:r>
        <w:rPr>
          <w:rFonts w:eastAsia="Times New Roman"/>
          <w:bCs/>
          <w:szCs w:val="24"/>
        </w:rPr>
        <w:t>ικών,</w:t>
      </w:r>
      <w:r>
        <w:rPr>
          <w:rFonts w:eastAsia="Times New Roman"/>
          <w:szCs w:val="24"/>
        </w:rPr>
        <w:t xml:space="preserve"> σχετικά με τη διαχείριση των κόκκινων δανείων της πρώην </w:t>
      </w:r>
      <w:proofErr w:type="spellStart"/>
      <w:r>
        <w:rPr>
          <w:rFonts w:eastAsia="Times New Roman"/>
          <w:szCs w:val="24"/>
        </w:rPr>
        <w:t>ΑΤΕbank</w:t>
      </w:r>
      <w:proofErr w:type="spellEnd"/>
      <w:r>
        <w:rPr>
          <w:rFonts w:eastAsia="Times New Roman"/>
          <w:szCs w:val="24"/>
        </w:rPr>
        <w:t>, κατά άδικο τρόπο για τους οφειλέτες της.</w:t>
      </w:r>
    </w:p>
    <w:p w14:paraId="13D1DEEC" w14:textId="77777777" w:rsidR="005E5645" w:rsidRDefault="001B209D">
      <w:pPr>
        <w:spacing w:after="0" w:line="600" w:lineRule="auto"/>
        <w:ind w:firstLine="720"/>
        <w:jc w:val="both"/>
        <w:rPr>
          <w:rFonts w:eastAsia="Times New Roman"/>
          <w:szCs w:val="24"/>
        </w:rPr>
      </w:pPr>
      <w:r>
        <w:rPr>
          <w:rFonts w:eastAsia="Times New Roman"/>
          <w:szCs w:val="24"/>
        </w:rPr>
        <w:t xml:space="preserve">3. Η με αριθμό 164/1-11-2016 επίκαιρη ερώτηση του Βουλευτή Αιτωλοακαρνανίας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Νικολάου Μωραΐτη</w:t>
      </w:r>
      <w:r>
        <w:rPr>
          <w:rFonts w:eastAsia="Times New Roman"/>
          <w:szCs w:val="24"/>
        </w:rPr>
        <w:t xml:space="preserve"> προς τους Υπ</w:t>
      </w:r>
      <w:r>
        <w:rPr>
          <w:rFonts w:eastAsia="Times New Roman"/>
          <w:szCs w:val="24"/>
        </w:rPr>
        <w:t xml:space="preserve">ουργούς </w:t>
      </w:r>
      <w:r>
        <w:rPr>
          <w:rFonts w:eastAsia="Times New Roman"/>
          <w:bCs/>
          <w:szCs w:val="24"/>
        </w:rPr>
        <w:t>Εσωτερικών και Αγροτικής Ανάπτυξης και Τροφίμων,</w:t>
      </w:r>
      <w:r>
        <w:rPr>
          <w:rFonts w:eastAsia="Times New Roman"/>
          <w:szCs w:val="24"/>
        </w:rPr>
        <w:t xml:space="preserve"> σχετικά με την αντιμετώπιση των προβλημάτων από τις έντονες βροχοπτώσεις στον Νομό Αιτωλοακαρνανίας.</w:t>
      </w:r>
    </w:p>
    <w:p w14:paraId="13D1DEED" w14:textId="77777777" w:rsidR="005E5645" w:rsidRDefault="001B209D">
      <w:pPr>
        <w:spacing w:after="0" w:line="600" w:lineRule="auto"/>
        <w:ind w:firstLine="720"/>
        <w:jc w:val="both"/>
        <w:rPr>
          <w:rFonts w:eastAsia="Times New Roman"/>
          <w:szCs w:val="24"/>
        </w:rPr>
      </w:pPr>
      <w:r>
        <w:rPr>
          <w:rFonts w:eastAsia="Times New Roman"/>
          <w:szCs w:val="24"/>
        </w:rPr>
        <w:t xml:space="preserve">4. Η με αριθμό 156/31-10-2016 επίκαιρη ερώτηση του Βουλευτή Α΄ Πειραιά της Νέας Δημοκρατίας κ. </w:t>
      </w:r>
      <w:r>
        <w:rPr>
          <w:rFonts w:eastAsia="Times New Roman"/>
          <w:bCs/>
          <w:szCs w:val="24"/>
        </w:rPr>
        <w:t>Κων</w:t>
      </w:r>
      <w:r>
        <w:rPr>
          <w:rFonts w:eastAsia="Times New Roman"/>
          <w:bCs/>
          <w:szCs w:val="24"/>
        </w:rPr>
        <w:t>σταντίνου Κατσαφάδου</w:t>
      </w:r>
      <w:r>
        <w:rPr>
          <w:rFonts w:eastAsia="Times New Roman"/>
          <w:szCs w:val="24"/>
        </w:rPr>
        <w:t xml:space="preserve"> προς τον Υπουργό</w:t>
      </w:r>
      <w:r>
        <w:rPr>
          <w:rFonts w:eastAsia="Times New Roman"/>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καθυστέρηση καταβολής των συντάξεων των </w:t>
      </w:r>
      <w:proofErr w:type="spellStart"/>
      <w:r>
        <w:rPr>
          <w:rFonts w:eastAsia="Times New Roman"/>
          <w:szCs w:val="24"/>
        </w:rPr>
        <w:t>ενστόλων</w:t>
      </w:r>
      <w:proofErr w:type="spellEnd"/>
      <w:r>
        <w:rPr>
          <w:rFonts w:eastAsia="Times New Roman"/>
          <w:szCs w:val="24"/>
        </w:rPr>
        <w:t xml:space="preserve"> από το Γενικό Λογιστήριο του Κράτους, μετά την ένταξή τους στον Ενιαίο Φορέα Κοινωνικής Ασφάλισ</w:t>
      </w:r>
      <w:r>
        <w:rPr>
          <w:rFonts w:eastAsia="Times New Roman"/>
          <w:szCs w:val="24"/>
        </w:rPr>
        <w:t>ης (ΕΦΚΑ).</w:t>
      </w:r>
    </w:p>
    <w:p w14:paraId="13D1DEEE" w14:textId="77777777" w:rsidR="005E5645" w:rsidRDefault="001B209D">
      <w:pPr>
        <w:spacing w:after="0" w:line="600" w:lineRule="auto"/>
        <w:ind w:firstLine="720"/>
        <w:jc w:val="both"/>
        <w:rPr>
          <w:rFonts w:eastAsia="Times New Roman"/>
          <w:szCs w:val="24"/>
        </w:rPr>
      </w:pPr>
      <w:r>
        <w:rPr>
          <w:rFonts w:eastAsia="Times New Roman"/>
          <w:szCs w:val="24"/>
        </w:rPr>
        <w:lastRenderedPageBreak/>
        <w:t xml:space="preserve">5. Η με αριθμό 127/18-10-2016 επίκαιρη ερώτηση του Βουλευτή Αιτωλοακαρνανίας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Νικολάου Μωραΐτη</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τα προβλήματα της στέγασης των σπουδαστών στο </w:t>
      </w:r>
      <w:r>
        <w:rPr>
          <w:rFonts w:eastAsia="Times New Roman"/>
          <w:szCs w:val="24"/>
        </w:rPr>
        <w:t>ΤΕΙ Ηπείρου.</w:t>
      </w:r>
    </w:p>
    <w:p w14:paraId="13D1DEEF" w14:textId="77777777" w:rsidR="005E5645" w:rsidRDefault="001B209D">
      <w:pPr>
        <w:spacing w:after="0" w:line="600" w:lineRule="auto"/>
        <w:ind w:firstLine="720"/>
        <w:jc w:val="both"/>
        <w:rPr>
          <w:rFonts w:eastAsia="Times New Roman"/>
          <w:szCs w:val="24"/>
        </w:rPr>
      </w:pPr>
      <w:r>
        <w:rPr>
          <w:rFonts w:eastAsia="Times New Roman"/>
          <w:szCs w:val="24"/>
        </w:rPr>
        <w:t xml:space="preserve">6. Η με αριθμό 62/10-10-2016 επίκαιρη ερώτηση 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w:t>
      </w:r>
      <w:r>
        <w:rPr>
          <w:rFonts w:eastAsia="Times New Roman"/>
          <w:szCs w:val="24"/>
        </w:rPr>
        <w:t xml:space="preserve"> σχετικά με την «εκτόπιση 36.769 τέκνων Ελλήνων από τους βρεφονηπιακούς σταθμούς».</w:t>
      </w:r>
    </w:p>
    <w:p w14:paraId="13D1DEF0" w14:textId="77777777" w:rsidR="005E5645" w:rsidRDefault="001B209D">
      <w:pPr>
        <w:spacing w:after="0" w:line="600" w:lineRule="auto"/>
        <w:ind w:firstLine="720"/>
        <w:jc w:val="both"/>
        <w:rPr>
          <w:rFonts w:eastAsia="Times New Roman"/>
          <w:szCs w:val="24"/>
        </w:rPr>
      </w:pPr>
      <w:r>
        <w:rPr>
          <w:rFonts w:eastAsia="Times New Roman"/>
          <w:szCs w:val="24"/>
        </w:rPr>
        <w:t>7. Η με αριθμ</w:t>
      </w:r>
      <w:r>
        <w:rPr>
          <w:rFonts w:eastAsia="Times New Roman"/>
          <w:szCs w:val="24"/>
        </w:rPr>
        <w:t xml:space="preserve">ό 173/3-11-2016 επίκαιρη ερώτηση του Βουλευτή A΄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έγκριση του μεσοπρόθεσμου επιχειρηματικού σχεδίου για τον Οργανισμό Λιμένος Θεσσαλονίκης </w:t>
      </w:r>
      <w:r>
        <w:rPr>
          <w:rFonts w:eastAsia="Times New Roman"/>
          <w:szCs w:val="24"/>
        </w:rPr>
        <w:t>(ΟΛΘ).</w:t>
      </w:r>
    </w:p>
    <w:p w14:paraId="13D1DEF1" w14:textId="77777777" w:rsidR="005E5645" w:rsidRDefault="001B209D">
      <w:pPr>
        <w:spacing w:line="600" w:lineRule="auto"/>
        <w:ind w:firstLine="720"/>
        <w:contextualSpacing/>
        <w:jc w:val="both"/>
        <w:rPr>
          <w:rFonts w:eastAsia="Times New Roman"/>
          <w:szCs w:val="24"/>
        </w:rPr>
      </w:pPr>
      <w:r>
        <w:rPr>
          <w:rFonts w:eastAsia="Times New Roman"/>
          <w:szCs w:val="24"/>
        </w:rPr>
        <w:t xml:space="preserve">Κυρία και κύριοι συνάδελφοι, εισερχόμαστε στη συζήτηση των </w:t>
      </w:r>
    </w:p>
    <w:p w14:paraId="13D1DEF2" w14:textId="77777777" w:rsidR="005E5645" w:rsidRDefault="001B209D">
      <w:pPr>
        <w:keepNext/>
        <w:spacing w:line="600" w:lineRule="auto"/>
        <w:contextualSpacing/>
        <w:jc w:val="center"/>
        <w:outlineLvl w:val="0"/>
        <w:rPr>
          <w:rFonts w:eastAsia="Times New Roman"/>
          <w:b/>
          <w:bCs/>
          <w:szCs w:val="24"/>
        </w:rPr>
      </w:pPr>
      <w:r>
        <w:rPr>
          <w:rFonts w:eastAsia="Times New Roman"/>
          <w:b/>
          <w:bCs/>
          <w:szCs w:val="24"/>
        </w:rPr>
        <w:t>ΕΠΙΚΑΙΡΩΝ ΕΡΩΤΗΣΕΩΝ</w:t>
      </w:r>
    </w:p>
    <w:p w14:paraId="13D1DEF3" w14:textId="77777777" w:rsidR="005E5645" w:rsidRDefault="001B209D">
      <w:pPr>
        <w:spacing w:line="600" w:lineRule="auto"/>
        <w:ind w:firstLine="709"/>
        <w:contextualSpacing/>
        <w:jc w:val="both"/>
        <w:rPr>
          <w:rFonts w:eastAsia="Times New Roman"/>
          <w:szCs w:val="24"/>
        </w:rPr>
      </w:pPr>
      <w:r>
        <w:rPr>
          <w:rFonts w:eastAsia="Times New Roman"/>
          <w:szCs w:val="24"/>
        </w:rPr>
        <w:t>Θα ανακοινώσω πρώτα ποιες επίκαιρες ερωτήσεις δεν θα συζητηθούν.</w:t>
      </w:r>
    </w:p>
    <w:p w14:paraId="13D1DEF4"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lastRenderedPageBreak/>
        <w:t xml:space="preserve">Η τρίτη με αριθμό 160/1-11-2016 επίκαιρη ερώτηση </w:t>
      </w:r>
      <w:r>
        <w:rPr>
          <w:rFonts w:eastAsia="Times New Roman"/>
          <w:szCs w:val="24"/>
        </w:rPr>
        <w:t xml:space="preserve">δευτέρου κύκλου της Βουλευτού Αιτωλοακαρνανίας του Συνασπισμού Ριζοσπαστικής Αριστεράς </w:t>
      </w:r>
      <w:r>
        <w:rPr>
          <w:rFonts w:eastAsia="Times New Roman"/>
          <w:szCs w:val="24"/>
        </w:rPr>
        <w:t xml:space="preserve">κ. </w:t>
      </w:r>
      <w:r>
        <w:rPr>
          <w:rFonts w:eastAsia="Times New Roman"/>
          <w:bCs/>
          <w:szCs w:val="24"/>
        </w:rPr>
        <w:t xml:space="preserve">Μαρίας Τριανταφύλλου </w:t>
      </w:r>
      <w:r>
        <w:rPr>
          <w:rFonts w:eastAsia="Times New Roman"/>
          <w:szCs w:val="24"/>
        </w:rPr>
        <w:t>προς την Υπουργό</w:t>
      </w:r>
      <w:r>
        <w:rPr>
          <w:rFonts w:eastAsia="Times New Roman"/>
          <w:bCs/>
          <w:szCs w:val="24"/>
        </w:rPr>
        <w:t xml:space="preserve"> Τουρισμού,</w:t>
      </w:r>
      <w:r>
        <w:rPr>
          <w:rFonts w:eastAsia="Times New Roman"/>
          <w:szCs w:val="24"/>
        </w:rPr>
        <w:t xml:space="preserve"> σχετικά με την ολοκλήρωση του έργου της Μαρίνας Μεσολογγίου, δεν θα συζητηθεί λόγω απουσίας της αρμόδιας Υπουργού </w:t>
      </w:r>
      <w:r>
        <w:rPr>
          <w:rFonts w:eastAsia="Times New Roman"/>
          <w:szCs w:val="24"/>
        </w:rPr>
        <w:t xml:space="preserve">κ. </w:t>
      </w:r>
      <w:r>
        <w:rPr>
          <w:rFonts w:eastAsia="Times New Roman"/>
          <w:szCs w:val="24"/>
        </w:rPr>
        <w:t>Κουντουρά στο εξωτερικό.</w:t>
      </w:r>
    </w:p>
    <w:p w14:paraId="13D1DEF5"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δεύτερη με αριθμό 178/7-11-2016 επίκαιρη ερώτηση πρώτου κύκλου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Οικονομίας και Ανάπτυξης, </w:t>
      </w:r>
      <w:r>
        <w:rPr>
          <w:rFonts w:eastAsia="Times New Roman"/>
          <w:szCs w:val="24"/>
        </w:rPr>
        <w:t>σχετικά με το «πάγωμα» των δημόσιων έργων λόγω του ν. 44</w:t>
      </w:r>
      <w:r>
        <w:rPr>
          <w:rFonts w:eastAsia="Times New Roman"/>
          <w:szCs w:val="24"/>
        </w:rPr>
        <w:t>12/2016 για τις δημόσιες συμβάσεις, δεν θα συζητηθεί λόγω απουσίας του Υπουργού κ. Παπαδημητρίου στο εξωτερικό.</w:t>
      </w:r>
    </w:p>
    <w:p w14:paraId="13D1DEF6"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τρίτη με αριθμό 189/8-11-2016 επίκαιρη ερώτηση πρώτου κύκλου 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w:t>
      </w:r>
      <w:r>
        <w:rPr>
          <w:rFonts w:eastAsia="Times New Roman"/>
          <w:szCs w:val="24"/>
        </w:rPr>
        <w:t xml:space="preserve"> Υπουργό </w:t>
      </w:r>
      <w:r>
        <w:rPr>
          <w:rFonts w:eastAsia="Times New Roman"/>
          <w:bCs/>
          <w:szCs w:val="24"/>
        </w:rPr>
        <w:t>Εξωτερικών,</w:t>
      </w:r>
      <w:r>
        <w:rPr>
          <w:rFonts w:eastAsia="Times New Roman"/>
          <w:szCs w:val="24"/>
        </w:rPr>
        <w:t xml:space="preserve"> σχετικά με την «προσπάθεια υφαρπαγής της ακίνητης περιουσίας Ελλήνων στη </w:t>
      </w:r>
      <w:proofErr w:type="spellStart"/>
      <w:r>
        <w:rPr>
          <w:rFonts w:eastAsia="Times New Roman"/>
          <w:szCs w:val="24"/>
        </w:rPr>
        <w:t>Χειμάρρα</w:t>
      </w:r>
      <w:proofErr w:type="spellEnd"/>
      <w:r>
        <w:rPr>
          <w:rFonts w:eastAsia="Times New Roman"/>
          <w:szCs w:val="24"/>
        </w:rPr>
        <w:t xml:space="preserve">, που </w:t>
      </w:r>
      <w:proofErr w:type="spellStart"/>
      <w:r>
        <w:rPr>
          <w:rFonts w:eastAsia="Times New Roman"/>
          <w:szCs w:val="24"/>
        </w:rPr>
        <w:t>εξισούται</w:t>
      </w:r>
      <w:proofErr w:type="spellEnd"/>
      <w:r>
        <w:rPr>
          <w:rFonts w:eastAsia="Times New Roman"/>
          <w:szCs w:val="24"/>
        </w:rPr>
        <w:t xml:space="preserve"> με ξεριζωμό», δεν </w:t>
      </w:r>
      <w:r>
        <w:rPr>
          <w:rFonts w:eastAsia="Times New Roman"/>
          <w:szCs w:val="24"/>
        </w:rPr>
        <w:lastRenderedPageBreak/>
        <w:t xml:space="preserve">θα συζητηθεί επειδή ο Υφυπουργός Εξωτερικών κ. Αμανατίδης </w:t>
      </w:r>
      <w:r>
        <w:rPr>
          <w:rFonts w:eastAsia="Times New Roman"/>
          <w:szCs w:val="24"/>
        </w:rPr>
        <w:t>απουσιάζει</w:t>
      </w:r>
      <w:r>
        <w:rPr>
          <w:rFonts w:eastAsia="Times New Roman"/>
          <w:szCs w:val="24"/>
        </w:rPr>
        <w:t xml:space="preserve"> λόγω ανειλημμένων υποχρεώσεων </w:t>
      </w:r>
      <w:r>
        <w:rPr>
          <w:rFonts w:eastAsia="Times New Roman" w:cs="Times New Roman"/>
          <w:szCs w:val="24"/>
        </w:rPr>
        <w:t>και θα επαναπροσδιορι</w:t>
      </w:r>
      <w:r>
        <w:rPr>
          <w:rFonts w:eastAsia="Times New Roman" w:cs="Times New Roman"/>
          <w:szCs w:val="24"/>
        </w:rPr>
        <w:t>στεί για συζήτηση</w:t>
      </w:r>
      <w:r>
        <w:rPr>
          <w:rFonts w:eastAsia="Times New Roman"/>
          <w:szCs w:val="24"/>
        </w:rPr>
        <w:t>.</w:t>
      </w:r>
    </w:p>
    <w:p w14:paraId="13D1DEF7"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τέταρτη με αριθμό 190/8-11-2016 επίκαιρη ερώτηση πρώτου κύκλου του Ε΄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το εύρος χρήσ</w:t>
      </w:r>
      <w:r>
        <w:rPr>
          <w:rFonts w:eastAsia="Times New Roman"/>
          <w:szCs w:val="24"/>
        </w:rPr>
        <w:t xml:space="preserve">ης της τηλεϊατρικής στην Ελλάδα, δεν θα συζητηθεί λόγω φόρτου εργασίας του Αναπληρωτή Υπουργού Υγείας κ. </w:t>
      </w:r>
      <w:proofErr w:type="spellStart"/>
      <w:r>
        <w:rPr>
          <w:rFonts w:eastAsia="Times New Roman"/>
          <w:szCs w:val="24"/>
        </w:rPr>
        <w:t>Πολάκη</w:t>
      </w:r>
      <w:proofErr w:type="spellEnd"/>
      <w:r>
        <w:rPr>
          <w:rFonts w:eastAsia="Times New Roman"/>
          <w:szCs w:val="24"/>
        </w:rPr>
        <w:t>.</w:t>
      </w:r>
    </w:p>
    <w:p w14:paraId="13D1DEF8"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Επίσης, η έβδομη με αριθμό 119/18-10-2016 επίκαιρη ερώτηση δευτέρου κύκλου του Ανεξάρτητου 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w:t>
      </w:r>
      <w:r>
        <w:rPr>
          <w:rFonts w:eastAsia="Times New Roman"/>
          <w:szCs w:val="24"/>
        </w:rPr>
        <w:t>γό</w:t>
      </w:r>
      <w:r>
        <w:rPr>
          <w:rFonts w:eastAsia="Times New Roman"/>
          <w:szCs w:val="24"/>
        </w:rPr>
        <w:t xml:space="preserve"> </w:t>
      </w:r>
      <w:r>
        <w:rPr>
          <w:rFonts w:eastAsia="Times New Roman"/>
          <w:bCs/>
          <w:szCs w:val="24"/>
        </w:rPr>
        <w:t>Υγείας,</w:t>
      </w:r>
      <w:r>
        <w:rPr>
          <w:rFonts w:eastAsia="Times New Roman"/>
          <w:szCs w:val="24"/>
        </w:rPr>
        <w:t xml:space="preserve"> σχετικά με τις ελλείψεις σε ιατρικά μηχανήματα που θέτουν σε κίνδυνο την υγεία και τη ζωή των ασθενών, δεν θα συζητηθεί για τον ίδιο λόγο.</w:t>
      </w:r>
    </w:p>
    <w:p w14:paraId="13D1DEF9"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πέμπτη με αριθμό 185/8-11-2016 επίκαιρη ερώτηση πρώτου κύκλου του Βουλευτή Ηρακλείου του Κομμουνιστικού </w:t>
      </w:r>
      <w:r>
        <w:rPr>
          <w:rFonts w:eastAsia="Times New Roman"/>
          <w:szCs w:val="24"/>
        </w:rPr>
        <w:t xml:space="preserve">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την άμεση κάλυψη των εκπαιδευτικών κενών στα Επαγγελματικά Λύκεια της </w:t>
      </w:r>
      <w:r>
        <w:rPr>
          <w:rFonts w:eastAsia="Times New Roman"/>
          <w:szCs w:val="24"/>
        </w:rPr>
        <w:lastRenderedPageBreak/>
        <w:t>Κρήτης, δεν θα συζητηθεί λόγω κωλύματος του Υφυπουργού Παιδείας, Έρευνας και Θρησκ</w:t>
      </w:r>
      <w:r>
        <w:rPr>
          <w:rFonts w:eastAsia="Times New Roman"/>
          <w:szCs w:val="24"/>
        </w:rPr>
        <w:t xml:space="preserve">ευμάτων κ. Δημητρίου </w:t>
      </w:r>
      <w:proofErr w:type="spellStart"/>
      <w:r>
        <w:rPr>
          <w:rFonts w:eastAsia="Times New Roman"/>
          <w:szCs w:val="24"/>
        </w:rPr>
        <w:t>Μπαξεβανάκη</w:t>
      </w:r>
      <w:proofErr w:type="spellEnd"/>
      <w:r>
        <w:rPr>
          <w:rFonts w:eastAsia="Times New Roman"/>
          <w:szCs w:val="24"/>
        </w:rPr>
        <w:t xml:space="preserve"> </w:t>
      </w:r>
      <w:r>
        <w:rPr>
          <w:rFonts w:eastAsia="Times New Roman"/>
          <w:szCs w:val="24"/>
        </w:rPr>
        <w:t>εξ</w:t>
      </w:r>
      <w:r>
        <w:rPr>
          <w:rFonts w:eastAsia="Times New Roman"/>
          <w:szCs w:val="24"/>
        </w:rPr>
        <w:t>αιτία</w:t>
      </w:r>
      <w:r>
        <w:rPr>
          <w:rFonts w:eastAsia="Times New Roman"/>
          <w:szCs w:val="24"/>
        </w:rPr>
        <w:t>ς</w:t>
      </w:r>
      <w:r>
        <w:rPr>
          <w:rFonts w:eastAsia="Times New Roman"/>
          <w:szCs w:val="24"/>
        </w:rPr>
        <w:t xml:space="preserve"> </w:t>
      </w:r>
      <w:r>
        <w:rPr>
          <w:rFonts w:eastAsia="Times New Roman"/>
          <w:szCs w:val="24"/>
        </w:rPr>
        <w:t xml:space="preserve">ενημέρωσής </w:t>
      </w:r>
      <w:r>
        <w:rPr>
          <w:rFonts w:eastAsia="Times New Roman"/>
          <w:szCs w:val="24"/>
        </w:rPr>
        <w:t>του για θέματα του Υπουργείου.</w:t>
      </w:r>
    </w:p>
    <w:p w14:paraId="13D1DEFA" w14:textId="77777777" w:rsidR="005E5645" w:rsidRDefault="001B209D">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πρώτη με αριθμό 179/7-11-2016 επίκαιρη ερώτηση δευτέρου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Ναυτιλίας και Νησιωτικής Πολιτικής, </w:t>
      </w:r>
      <w:r>
        <w:rPr>
          <w:rFonts w:eastAsia="Times New Roman"/>
          <w:szCs w:val="24"/>
        </w:rPr>
        <w:t xml:space="preserve">σχετικά με την ίδρυση Λιμενικής Ακαδημίας στην Αλεξανδρούπολη, δεν θα συζητηθεί λόγω κωλύματος του Υπουργού Ναυτιλίας </w:t>
      </w:r>
      <w:r>
        <w:rPr>
          <w:rFonts w:eastAsia="Times New Roman"/>
          <w:szCs w:val="24"/>
        </w:rPr>
        <w:t xml:space="preserve">κ. </w:t>
      </w:r>
      <w:r>
        <w:rPr>
          <w:rFonts w:eastAsia="Times New Roman"/>
          <w:szCs w:val="24"/>
        </w:rPr>
        <w:t xml:space="preserve">Παναγιώτη </w:t>
      </w:r>
      <w:proofErr w:type="spellStart"/>
      <w:r>
        <w:rPr>
          <w:rFonts w:eastAsia="Times New Roman"/>
          <w:szCs w:val="24"/>
        </w:rPr>
        <w:t>Κουρουμπλή</w:t>
      </w:r>
      <w:proofErr w:type="spellEnd"/>
      <w:r>
        <w:rPr>
          <w:rFonts w:eastAsia="Times New Roman"/>
          <w:szCs w:val="24"/>
        </w:rPr>
        <w:t>.</w:t>
      </w:r>
    </w:p>
    <w:p w14:paraId="13D1DEFB" w14:textId="77777777" w:rsidR="005E5645" w:rsidRDefault="001B209D">
      <w:pPr>
        <w:spacing w:before="100" w:beforeAutospacing="1" w:after="100" w:afterAutospacing="1" w:line="600" w:lineRule="auto"/>
        <w:ind w:firstLine="720"/>
        <w:contextualSpacing/>
        <w:jc w:val="both"/>
        <w:rPr>
          <w:rFonts w:eastAsia="Times New Roman"/>
          <w:szCs w:val="24"/>
        </w:rPr>
      </w:pPr>
      <w:r>
        <w:rPr>
          <w:rFonts w:eastAsia="Times New Roman"/>
          <w:szCs w:val="24"/>
        </w:rPr>
        <w:t>Η δεύτερη με αριθμό 186/8-11-2016 επίκαιρη ερώτηση δευτέρου κύκλου του Βουλευ</w:t>
      </w:r>
      <w:r>
        <w:rPr>
          <w:rFonts w:eastAsia="Times New Roman"/>
          <w:szCs w:val="24"/>
        </w:rPr>
        <w:t xml:space="preserve">τή Α΄ Θεσσαλονίκης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 xml:space="preserve">Πολιτισμού και Αθλητισμού </w:t>
      </w:r>
      <w:r>
        <w:rPr>
          <w:rFonts w:eastAsia="Times New Roman"/>
          <w:szCs w:val="24"/>
        </w:rPr>
        <w:t xml:space="preserve">και </w:t>
      </w:r>
      <w:r>
        <w:rPr>
          <w:rFonts w:eastAsia="Times New Roman"/>
          <w:bCs/>
          <w:szCs w:val="24"/>
        </w:rPr>
        <w:t xml:space="preserve">Εσωτερικών, </w:t>
      </w:r>
      <w:r>
        <w:rPr>
          <w:rFonts w:eastAsia="Times New Roman"/>
          <w:szCs w:val="24"/>
        </w:rPr>
        <w:t>σχετικά με την κατάσταση που επικρατεί στα Εθνικά Αθλητικά Κέντρα (ΕΑΚ) και τα Δημοτικά Αθλητικά Κέντρα, δεν θα συζητηθεί λό</w:t>
      </w:r>
      <w:r>
        <w:rPr>
          <w:rFonts w:eastAsia="Times New Roman"/>
          <w:szCs w:val="24"/>
        </w:rPr>
        <w:t xml:space="preserve">γω κωλύματος του Υφυπουργού Πολιτισμού και Αθλητισμού κ. Βασιλειάδη </w:t>
      </w:r>
      <w:r>
        <w:rPr>
          <w:rFonts w:eastAsia="Times New Roman"/>
          <w:szCs w:val="24"/>
        </w:rPr>
        <w:t>εξ</w:t>
      </w:r>
      <w:r>
        <w:rPr>
          <w:rFonts w:eastAsia="Times New Roman"/>
          <w:szCs w:val="24"/>
        </w:rPr>
        <w:t>αιτία</w:t>
      </w:r>
      <w:r>
        <w:rPr>
          <w:rFonts w:eastAsia="Times New Roman"/>
          <w:szCs w:val="24"/>
        </w:rPr>
        <w:t>ς</w:t>
      </w:r>
      <w:r>
        <w:rPr>
          <w:rFonts w:eastAsia="Times New Roman"/>
          <w:szCs w:val="24"/>
        </w:rPr>
        <w:t xml:space="preserve"> ενημέρωσ</w:t>
      </w:r>
      <w:r>
        <w:rPr>
          <w:rFonts w:eastAsia="Times New Roman"/>
          <w:szCs w:val="24"/>
        </w:rPr>
        <w:t>ής</w:t>
      </w:r>
      <w:r>
        <w:rPr>
          <w:rFonts w:eastAsia="Times New Roman"/>
          <w:szCs w:val="24"/>
        </w:rPr>
        <w:t xml:space="preserve"> του για θέματα του Υπουργείου.</w:t>
      </w:r>
    </w:p>
    <w:p w14:paraId="13D1DEFC" w14:textId="77777777" w:rsidR="005E5645" w:rsidRDefault="001B209D">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Η τέταρτη με αριθμό 157/31-10-2016 επίκαιρη ερώτηση δευτέρου κύκλου της Βουλευτού Χαλκιδικής του Λαϊκού Συνδέσμου–Χρυσή Αυγή </w:t>
      </w:r>
      <w:r>
        <w:rPr>
          <w:rFonts w:eastAsia="Times New Roman"/>
          <w:szCs w:val="24"/>
        </w:rPr>
        <w:t xml:space="preserve">κ. </w:t>
      </w:r>
      <w:r>
        <w:rPr>
          <w:rFonts w:eastAsia="Times New Roman"/>
          <w:bCs/>
          <w:szCs w:val="24"/>
        </w:rPr>
        <w:t xml:space="preserve">Σωτηρίας </w:t>
      </w:r>
      <w:r>
        <w:rPr>
          <w:rFonts w:eastAsia="Times New Roman"/>
          <w:bCs/>
          <w:szCs w:val="24"/>
        </w:rPr>
        <w:t>Βλάχου</w:t>
      </w:r>
      <w:r>
        <w:rPr>
          <w:rFonts w:eastAsia="Times New Roman"/>
          <w:szCs w:val="24"/>
        </w:rPr>
        <w:t xml:space="preserve"> προς τον Υπουργό</w:t>
      </w:r>
      <w:r>
        <w:rPr>
          <w:rFonts w:eastAsia="Times New Roman"/>
          <w:szCs w:val="24"/>
        </w:rPr>
        <w:t xml:space="preserve"> </w:t>
      </w:r>
      <w:r>
        <w:rPr>
          <w:rFonts w:eastAsia="Times New Roman"/>
          <w:bCs/>
          <w:szCs w:val="24"/>
        </w:rPr>
        <w:t>Εθνικής Άμυνας,</w:t>
      </w:r>
      <w:r>
        <w:rPr>
          <w:rFonts w:eastAsia="Times New Roman"/>
          <w:szCs w:val="24"/>
        </w:rPr>
        <w:t xml:space="preserve"> σχετικά με το «άμεσο κλείσιμο συνόρων, φύλαξη από τις Ένοπλες Δυνάμεις και δημοψήφισμα για το </w:t>
      </w:r>
      <w:proofErr w:type="spellStart"/>
      <w:r>
        <w:rPr>
          <w:rFonts w:eastAsia="Times New Roman"/>
          <w:szCs w:val="24"/>
        </w:rPr>
        <w:t>λαθρομεταναστευτικό</w:t>
      </w:r>
      <w:proofErr w:type="spellEnd"/>
      <w:r>
        <w:rPr>
          <w:rFonts w:eastAsia="Times New Roman"/>
          <w:szCs w:val="24"/>
        </w:rPr>
        <w:t xml:space="preserve"> ζήτημα», δεν θα συζητηθεί λόγω κωλύματος του Αναπληρωτή Υπουργού Εθνικής Άμυνας κ. Βίτσα.</w:t>
      </w:r>
    </w:p>
    <w:p w14:paraId="13D1DEFD"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Επίσης, λόγω</w:t>
      </w:r>
      <w:r>
        <w:rPr>
          <w:rFonts w:eastAsia="Times New Roman" w:cs="Times New Roman"/>
          <w:szCs w:val="24"/>
        </w:rPr>
        <w:t xml:space="preserve">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εξαιτίας φόρτου εργασίας δεν θα συζητηθούν οι κάτωθι ερωτήσεις: </w:t>
      </w:r>
    </w:p>
    <w:p w14:paraId="13D1DEFE" w14:textId="77777777" w:rsidR="005E5645" w:rsidRDefault="001B209D">
      <w:pPr>
        <w:spacing w:line="600" w:lineRule="auto"/>
        <w:ind w:firstLine="720"/>
        <w:jc w:val="both"/>
        <w:rPr>
          <w:rFonts w:eastAsia="Times New Roman"/>
          <w:color w:val="000000"/>
          <w:szCs w:val="24"/>
        </w:rPr>
      </w:pPr>
      <w:r>
        <w:rPr>
          <w:rFonts w:eastAsia="Times New Roman" w:cs="Times New Roman"/>
          <w:szCs w:val="24"/>
        </w:rPr>
        <w:t>Η</w:t>
      </w:r>
      <w:r>
        <w:rPr>
          <w:rFonts w:eastAsia="Times New Roman"/>
          <w:color w:val="000000"/>
          <w:szCs w:val="24"/>
        </w:rPr>
        <w:t xml:space="preserve"> πέμπτη με αριθμό 152/31-10-2016 επίκαιρη ερώτηση δεύτερου κύκλου του Ανεξάρτητου Βουλευτή Β΄ Αθηνών</w:t>
      </w:r>
      <w:r>
        <w:rPr>
          <w:rFonts w:eastAsia="Times New Roman"/>
          <w:color w:val="000000"/>
          <w:szCs w:val="24"/>
        </w:rPr>
        <w:t xml:space="preserve">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Ευσταθίου Παναγούλη</w:t>
      </w:r>
      <w:r>
        <w:rPr>
          <w:rFonts w:eastAsia="Times New Roman"/>
          <w:b/>
          <w:color w:val="000000"/>
          <w:szCs w:val="24"/>
        </w:rPr>
        <w:t xml:space="preserve"> </w:t>
      </w:r>
      <w:r>
        <w:rPr>
          <w:rFonts w:eastAsia="Times New Roman"/>
          <w:color w:val="000000"/>
          <w:szCs w:val="24"/>
        </w:rPr>
        <w:t>προς το</w:t>
      </w:r>
      <w:r>
        <w:rPr>
          <w:rFonts w:eastAsia="Times New Roman"/>
          <w:color w:val="000000"/>
          <w:szCs w:val="24"/>
        </w:rPr>
        <w:t>ν Υπουργό</w:t>
      </w:r>
      <w:r>
        <w:rPr>
          <w:rFonts w:eastAsia="Times New Roman"/>
          <w:b/>
          <w:color w:val="000000"/>
          <w:szCs w:val="24"/>
        </w:rPr>
        <w:t xml:space="preserve"> </w:t>
      </w:r>
      <w:r>
        <w:rPr>
          <w:rFonts w:eastAsia="Times New Roman"/>
          <w:bCs/>
          <w:color w:val="000000"/>
          <w:szCs w:val="24"/>
        </w:rPr>
        <w:t>Οικονομικών,</w:t>
      </w:r>
      <w:r>
        <w:rPr>
          <w:rFonts w:eastAsia="Times New Roman"/>
          <w:color w:val="000000"/>
          <w:szCs w:val="24"/>
        </w:rPr>
        <w:t xml:space="preserve"> </w:t>
      </w:r>
      <w:r>
        <w:rPr>
          <w:rFonts w:eastAsia="Times New Roman"/>
          <w:color w:val="000000"/>
          <w:szCs w:val="24"/>
        </w:rPr>
        <w:t xml:space="preserve">σχετικά με το «αν επέστρεψαν ο Υπουργός Οικονομικών και τα συγγενικά του πρόσωπα τα χρήματά τους στις ελληνικές τράπεζες όπως ο ίδιος προέτρεψε τους Έλληνες για να αρθούν τα </w:t>
      </w:r>
      <w:r>
        <w:rPr>
          <w:rFonts w:eastAsia="Times New Roman"/>
          <w:color w:val="000000"/>
          <w:szCs w:val="24"/>
        </w:rPr>
        <w:t>«</w:t>
      </w:r>
      <w:r>
        <w:rPr>
          <w:rFonts w:eastAsia="Times New Roman"/>
          <w:color w:val="000000"/>
          <w:szCs w:val="24"/>
        </w:rPr>
        <w:t xml:space="preserve">Capital </w:t>
      </w:r>
      <w:proofErr w:type="spellStart"/>
      <w:r>
        <w:rPr>
          <w:rFonts w:eastAsia="Times New Roman"/>
          <w:color w:val="000000"/>
          <w:szCs w:val="24"/>
        </w:rPr>
        <w:t>Controls</w:t>
      </w:r>
      <w:proofErr w:type="spellEnd"/>
      <w:r>
        <w:rPr>
          <w:rFonts w:eastAsia="Times New Roman"/>
          <w:color w:val="000000"/>
          <w:szCs w:val="24"/>
        </w:rPr>
        <w:t>».</w:t>
      </w:r>
    </w:p>
    <w:p w14:paraId="13D1DEFF"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lastRenderedPageBreak/>
        <w:t xml:space="preserve">Η έκτη </w:t>
      </w:r>
      <w:r>
        <w:rPr>
          <w:rFonts w:eastAsia="Times New Roman"/>
          <w:color w:val="000000"/>
          <w:szCs w:val="24"/>
          <w:shd w:val="clear" w:color="auto" w:fill="FFFFFF"/>
        </w:rPr>
        <w:t>με αριθμό 117/17-10-2016 επίκαιρ</w:t>
      </w:r>
      <w:r>
        <w:rPr>
          <w:rFonts w:eastAsia="Times New Roman"/>
          <w:color w:val="000000"/>
          <w:szCs w:val="24"/>
          <w:shd w:val="clear" w:color="auto" w:fill="FFFFFF"/>
        </w:rPr>
        <w:t>η ερώτηση δεύτερου κύκλου του Βουλευτή Εύβοιας του Λαϊκού Συνδέσμου – Χρυσή Αυγή κ.</w:t>
      </w:r>
      <w:r>
        <w:rPr>
          <w:rFonts w:eastAsia="Times New Roman"/>
          <w:color w:val="000000"/>
          <w:szCs w:val="24"/>
          <w:shd w:val="clear" w:color="auto" w:fill="FFFFFF"/>
        </w:rPr>
        <w:t xml:space="preserve"> </w:t>
      </w:r>
      <w:r>
        <w:rPr>
          <w:rFonts w:eastAsia="Times New Roman"/>
          <w:bCs/>
          <w:color w:val="000000"/>
          <w:szCs w:val="24"/>
          <w:shd w:val="clear" w:color="auto" w:fill="FFFFFF"/>
        </w:rPr>
        <w:t>Νικολάου Μίχου</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τη «σκανδαλώδη» πώληση της «ΤΡΑΙΝΟΣΕ» έναντι του ευτελούς τιμήματος των 45 εκατομμυρίων ευρώ.</w:t>
      </w:r>
    </w:p>
    <w:p w14:paraId="13D1DF00"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Επίσης, για τον ίδιο </w:t>
      </w:r>
      <w:r>
        <w:rPr>
          <w:rFonts w:eastAsia="Times New Roman"/>
          <w:color w:val="000000"/>
          <w:szCs w:val="24"/>
        </w:rPr>
        <w:t>λόγο δεν θα συζητηθεί και η</w:t>
      </w:r>
      <w:r>
        <w:rPr>
          <w:rFonts w:ascii="Verdana" w:eastAsia="Times New Roman" w:hAnsi="Verdana" w:cs="Times New Roman"/>
          <w:color w:val="000000"/>
          <w:sz w:val="17"/>
          <w:szCs w:val="17"/>
        </w:rPr>
        <w:t xml:space="preserve"> </w:t>
      </w:r>
      <w:r>
        <w:rPr>
          <w:rFonts w:eastAsia="Times New Roman"/>
          <w:color w:val="000000"/>
          <w:szCs w:val="24"/>
        </w:rPr>
        <w:t xml:space="preserve">με αριθμό 31/3-10-2016 ερώτηση του Ανεξάρτητου Βουλευτή Λακωνίας κ. </w:t>
      </w:r>
      <w:r>
        <w:rPr>
          <w:rFonts w:eastAsia="Times New Roman"/>
          <w:bCs/>
          <w:color w:val="000000"/>
          <w:szCs w:val="24"/>
        </w:rPr>
        <w:t>Λεωνίδα Γρηγοράκου</w:t>
      </w:r>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color w:val="000000"/>
          <w:szCs w:val="24"/>
        </w:rPr>
        <w:t xml:space="preserve"> </w:t>
      </w:r>
      <w:r>
        <w:rPr>
          <w:rFonts w:eastAsia="Times New Roman"/>
          <w:color w:val="000000"/>
          <w:szCs w:val="24"/>
        </w:rPr>
        <w:t>σχετικά με την αποζημίωση μεριδιούχων των Συνεταιριστικών Τραπεζών.</w:t>
      </w:r>
    </w:p>
    <w:p w14:paraId="13D1DF01"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Για τους νέους Υπουργούς νομίζω ότι πρέπει </w:t>
      </w:r>
      <w:r>
        <w:rPr>
          <w:rFonts w:eastAsia="Times New Roman"/>
          <w:color w:val="000000"/>
          <w:szCs w:val="24"/>
        </w:rPr>
        <w:t xml:space="preserve">να είμαστε την πρώτη εβδομάδα σχετικώς επιεικείς. Ελπίζω ότι την ερχόμενη εβδομάδα δεν θα παρατηρηθεί το φαινόμενο αυτό, γιατί θα αρχίσει το «κράξιμο» από την Έδρα. </w:t>
      </w:r>
    </w:p>
    <w:p w14:paraId="13D1DF02"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Εν αντιθέσει, έχω να λέω καλά λόγια για τον κ. Αποστόλου, που συνεχίζει στη θέση του και ε</w:t>
      </w:r>
      <w:r>
        <w:rPr>
          <w:rFonts w:eastAsia="Times New Roman"/>
          <w:color w:val="000000"/>
          <w:szCs w:val="24"/>
        </w:rPr>
        <w:t xml:space="preserve">ίναι πάντα παρών. </w:t>
      </w:r>
    </w:p>
    <w:p w14:paraId="13D1DF03"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lastRenderedPageBreak/>
        <w:t xml:space="preserve">Θα ήθελα επίσης να πω ότι για τις αιτίες που λείπουν οι Υπουργοί υπάρχει και η σχετική επιστολή από τον Γραμματέα της Κυβέρνησης, τον κ. Καλογήρου. </w:t>
      </w:r>
    </w:p>
    <w:p w14:paraId="13D1DF04"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Ξεκινάμε λοιπόν με τη συζήτηση της πρώτης με αριθμό 184/8-11-2016 επίκαιρης ερώτησης </w:t>
      </w:r>
      <w:r>
        <w:rPr>
          <w:rFonts w:eastAsia="Times New Roman"/>
          <w:color w:val="000000"/>
          <w:szCs w:val="24"/>
        </w:rPr>
        <w:t>πρώτου κύκλου της Βουλευτού Α΄ Πειραιά του Συνασπισμού Ριζοσπαστικής Αριστεράς κ.</w:t>
      </w:r>
      <w:r>
        <w:rPr>
          <w:rFonts w:eastAsia="Times New Roman"/>
          <w:color w:val="000000"/>
          <w:szCs w:val="24"/>
        </w:rPr>
        <w:t xml:space="preserve"> </w:t>
      </w:r>
      <w:r>
        <w:rPr>
          <w:rFonts w:eastAsia="Times New Roman"/>
          <w:bCs/>
          <w:color w:val="000000"/>
          <w:szCs w:val="24"/>
        </w:rPr>
        <w:t>Ελένης Σταματάκη</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Αγροτικής Ανάπτυξης και </w:t>
      </w:r>
      <w:proofErr w:type="spellStart"/>
      <w:r>
        <w:rPr>
          <w:rFonts w:eastAsia="Times New Roman"/>
          <w:bCs/>
          <w:color w:val="000000"/>
          <w:szCs w:val="24"/>
        </w:rPr>
        <w:t>Τροφίμων,</w:t>
      </w:r>
      <w:r>
        <w:rPr>
          <w:rFonts w:eastAsia="Times New Roman"/>
          <w:color w:val="000000"/>
          <w:szCs w:val="24"/>
        </w:rPr>
        <w:t>σχετικά</w:t>
      </w:r>
      <w:proofErr w:type="spellEnd"/>
      <w:r>
        <w:rPr>
          <w:rFonts w:eastAsia="Times New Roman"/>
          <w:color w:val="000000"/>
          <w:szCs w:val="24"/>
        </w:rPr>
        <w:t xml:space="preserve"> με τη στελέχωση και αξιοποίηση του Δενδροκομικού Σταθμού Πόρου.</w:t>
      </w:r>
    </w:p>
    <w:p w14:paraId="13D1DF05"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Κυρία Σταματάκη, έχετε τον λόγο. </w:t>
      </w:r>
    </w:p>
    <w:p w14:paraId="13D1DF06" w14:textId="77777777" w:rsidR="005E5645" w:rsidRDefault="001B209D">
      <w:pPr>
        <w:spacing w:line="600" w:lineRule="auto"/>
        <w:ind w:firstLine="720"/>
        <w:jc w:val="both"/>
        <w:rPr>
          <w:rFonts w:eastAsia="Times New Roman"/>
          <w:color w:val="000000"/>
          <w:szCs w:val="24"/>
        </w:rPr>
      </w:pPr>
      <w:r>
        <w:rPr>
          <w:rFonts w:eastAsia="Times New Roman"/>
          <w:b/>
          <w:color w:val="000000"/>
          <w:szCs w:val="24"/>
        </w:rPr>
        <w:t>Ε</w:t>
      </w:r>
      <w:r>
        <w:rPr>
          <w:rFonts w:eastAsia="Times New Roman"/>
          <w:b/>
          <w:color w:val="000000"/>
          <w:szCs w:val="24"/>
        </w:rPr>
        <w:t>ΛΕΝΗ ΣΤΑΜΑΤΑΚΗ:</w:t>
      </w:r>
      <w:r>
        <w:rPr>
          <w:rFonts w:eastAsia="Times New Roman"/>
          <w:color w:val="000000"/>
          <w:szCs w:val="24"/>
        </w:rPr>
        <w:t xml:space="preserve"> Ευχαριστώ, κύριε Πρόεδρε. </w:t>
      </w:r>
    </w:p>
    <w:p w14:paraId="13D1DF07"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Κύριε Υπουργέ, σας ευχαριστώ πολύ που είστε εδώ για να απαντήσετε στην ερώτησή μου που αφορά τον Δενδροκομικό Σταθμό του Πόρου. </w:t>
      </w:r>
    </w:p>
    <w:p w14:paraId="13D1DF08"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lastRenderedPageBreak/>
        <w:t xml:space="preserve">Από το 1949, που ξεκίνησε να λειτουργεί ο </w:t>
      </w:r>
      <w:r>
        <w:rPr>
          <w:rFonts w:eastAsia="Times New Roman"/>
          <w:color w:val="000000"/>
          <w:szCs w:val="24"/>
        </w:rPr>
        <w:t xml:space="preserve">σταθμός </w:t>
      </w:r>
      <w:r>
        <w:rPr>
          <w:rFonts w:eastAsia="Times New Roman"/>
          <w:color w:val="000000"/>
          <w:szCs w:val="24"/>
        </w:rPr>
        <w:t xml:space="preserve">ως </w:t>
      </w:r>
      <w:r>
        <w:rPr>
          <w:rFonts w:eastAsia="Times New Roman"/>
          <w:color w:val="000000"/>
          <w:szCs w:val="24"/>
        </w:rPr>
        <w:t>κρατικό φυτώριο</w:t>
      </w:r>
      <w:r>
        <w:rPr>
          <w:rFonts w:eastAsia="Times New Roman"/>
          <w:color w:val="000000"/>
          <w:szCs w:val="24"/>
        </w:rPr>
        <w:t xml:space="preserve"> Πόρου συνέβαλε </w:t>
      </w:r>
      <w:r>
        <w:rPr>
          <w:rFonts w:eastAsia="Times New Roman"/>
          <w:color w:val="000000"/>
          <w:szCs w:val="24"/>
        </w:rPr>
        <w:t xml:space="preserve">καθοριστικά στην ανάπτυξη της γεωργίας στη χώρα μας σε μια δύσκολη εποχή, μετά τον πόλεμο, ενώ υπήρξε κύτταρο έρευνας και εφαρμογών. </w:t>
      </w:r>
    </w:p>
    <w:p w14:paraId="13D1DF09"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Όμως, η σημερινή του κατάσταση είναι απογοητευτική, καθώς εμφανίζει εικόνα πλήρους εγκατάλειψης και ουσιαστικά δεν λειτουργεί. </w:t>
      </w:r>
    </w:p>
    <w:p w14:paraId="13D1DF0A"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Πρόκειται για εγκαταλελειμμένα κτήματα συνολικής έκτασης οκτακοσίων στρεμμάτων, στα οποία υπάρχουν δύο χιλιάδες ελαιόδεντρα και </w:t>
      </w:r>
      <w:r>
        <w:rPr>
          <w:rFonts w:eastAsia="Times New Roman"/>
          <w:color w:val="000000"/>
          <w:szCs w:val="24"/>
        </w:rPr>
        <w:t xml:space="preserve">πέντε χιλιάδες εσπεριδοειδή, καθώς επίσης ανυπολόγιστης επιστημονικής και πρακτικής σημασίας μητρικές φυτείες εσπεριδοειδών και γενετικό υλικό, αποτέλεσμα πολύχρονης δουλειάς, μέρος του οποίου έχει καταστραφεί λόγω της έλλειψης επιστημονικού και εργατικού </w:t>
      </w:r>
      <w:r>
        <w:rPr>
          <w:rFonts w:eastAsia="Times New Roman"/>
          <w:color w:val="000000"/>
          <w:szCs w:val="24"/>
        </w:rPr>
        <w:t xml:space="preserve">προσωπικού. </w:t>
      </w:r>
    </w:p>
    <w:p w14:paraId="13D1DF0B"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lastRenderedPageBreak/>
        <w:t xml:space="preserve">Στον </w:t>
      </w:r>
      <w:r>
        <w:rPr>
          <w:rFonts w:eastAsia="Times New Roman"/>
          <w:color w:val="000000"/>
          <w:szCs w:val="24"/>
        </w:rPr>
        <w:t>σταθμό</w:t>
      </w:r>
      <w:r>
        <w:rPr>
          <w:rFonts w:eastAsia="Times New Roman"/>
          <w:color w:val="000000"/>
          <w:szCs w:val="24"/>
        </w:rPr>
        <w:t xml:space="preserve"> υπάρχουν </w:t>
      </w:r>
      <w:proofErr w:type="spellStart"/>
      <w:r>
        <w:rPr>
          <w:rFonts w:eastAsia="Times New Roman"/>
          <w:color w:val="000000"/>
          <w:szCs w:val="24"/>
        </w:rPr>
        <w:t>εκατόν</w:t>
      </w:r>
      <w:proofErr w:type="spellEnd"/>
      <w:r>
        <w:rPr>
          <w:rFonts w:eastAsia="Times New Roman"/>
          <w:color w:val="000000"/>
          <w:szCs w:val="24"/>
        </w:rPr>
        <w:t xml:space="preserve"> πέντε ποικιλίες εσπεριδοειδών, αβοκάντο και φιστικιών </w:t>
      </w:r>
      <w:proofErr w:type="spellStart"/>
      <w:r>
        <w:rPr>
          <w:rFonts w:eastAsia="Times New Roman"/>
          <w:color w:val="000000"/>
          <w:szCs w:val="24"/>
        </w:rPr>
        <w:t>Αιγίνης</w:t>
      </w:r>
      <w:proofErr w:type="spellEnd"/>
      <w:r>
        <w:rPr>
          <w:rFonts w:eastAsia="Times New Roman"/>
          <w:color w:val="000000"/>
          <w:szCs w:val="24"/>
        </w:rPr>
        <w:t xml:space="preserve">, οι οποίες έχουν </w:t>
      </w:r>
      <w:proofErr w:type="spellStart"/>
      <w:r>
        <w:rPr>
          <w:rFonts w:eastAsia="Times New Roman"/>
          <w:color w:val="000000"/>
          <w:szCs w:val="24"/>
        </w:rPr>
        <w:t>περιγραφεί</w:t>
      </w:r>
      <w:proofErr w:type="spellEnd"/>
      <w:r>
        <w:rPr>
          <w:rFonts w:eastAsia="Times New Roman"/>
          <w:color w:val="000000"/>
          <w:szCs w:val="24"/>
        </w:rPr>
        <w:t xml:space="preserve"> σύμφωνα με τα κοινοτικά πρωτόκολλα και είναι εγγεγραμμένες στον εθνικό κατάλογο της χώρας. </w:t>
      </w:r>
    </w:p>
    <w:p w14:paraId="13D1DF0C"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Αυτό το υλικό είναι διάσπαρτο στι</w:t>
      </w:r>
      <w:r>
        <w:rPr>
          <w:rFonts w:eastAsia="Times New Roman"/>
          <w:color w:val="000000"/>
          <w:szCs w:val="24"/>
        </w:rPr>
        <w:t xml:space="preserve">ς εκτάσεις του </w:t>
      </w:r>
      <w:r>
        <w:rPr>
          <w:rFonts w:eastAsia="Times New Roman"/>
          <w:color w:val="000000"/>
          <w:szCs w:val="24"/>
        </w:rPr>
        <w:t>σταθμού</w:t>
      </w:r>
      <w:r>
        <w:rPr>
          <w:rFonts w:eastAsia="Times New Roman"/>
          <w:color w:val="000000"/>
          <w:szCs w:val="24"/>
        </w:rPr>
        <w:t xml:space="preserve">, πρέπει να βρίσκεται σε άριστη κατάσταση από </w:t>
      </w:r>
      <w:proofErr w:type="spellStart"/>
      <w:r>
        <w:rPr>
          <w:rFonts w:eastAsia="Times New Roman"/>
          <w:color w:val="000000"/>
          <w:szCs w:val="24"/>
        </w:rPr>
        <w:t>φυτοϋγειονομική</w:t>
      </w:r>
      <w:proofErr w:type="spellEnd"/>
      <w:r>
        <w:rPr>
          <w:rFonts w:eastAsia="Times New Roman"/>
          <w:color w:val="000000"/>
          <w:szCs w:val="24"/>
        </w:rPr>
        <w:t xml:space="preserve"> και δενδροκομική άποψη</w:t>
      </w:r>
      <w:r>
        <w:rPr>
          <w:rFonts w:eastAsia="Times New Roman"/>
          <w:color w:val="000000"/>
          <w:szCs w:val="24"/>
        </w:rPr>
        <w:t xml:space="preserve"> και</w:t>
      </w:r>
      <w:r>
        <w:rPr>
          <w:rFonts w:eastAsia="Times New Roman"/>
          <w:color w:val="000000"/>
          <w:szCs w:val="24"/>
        </w:rPr>
        <w:t xml:space="preserve"> να υπόκειται στον άμεσο έλεγχο της υπηρεσίας, με βάση τις υποχρεώσεις που απορρέουν από την υπ’ αριθμόν 297562/1989 </w:t>
      </w:r>
      <w:r>
        <w:rPr>
          <w:rFonts w:eastAsia="Times New Roman"/>
          <w:color w:val="000000"/>
          <w:szCs w:val="24"/>
        </w:rPr>
        <w:t>υπουργική απόφαση</w:t>
      </w:r>
      <w:r>
        <w:rPr>
          <w:rFonts w:eastAsia="Times New Roman"/>
          <w:color w:val="000000"/>
          <w:szCs w:val="24"/>
        </w:rPr>
        <w:t>.</w:t>
      </w:r>
    </w:p>
    <w:p w14:paraId="13D1DF0D"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Ο χειρισμό</w:t>
      </w:r>
      <w:r>
        <w:rPr>
          <w:rFonts w:eastAsia="Times New Roman"/>
          <w:color w:val="000000"/>
          <w:szCs w:val="24"/>
        </w:rPr>
        <w:t xml:space="preserve">ς του πρέπει να γίνεται από μόνιμο, έμπειρο και εξειδικευμένο προσωπικό και όχι ευκαιριακά από οποιονδήποτε. </w:t>
      </w:r>
    </w:p>
    <w:p w14:paraId="13D1DF0E"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Επιπλέον, στόχος της λειτουργίας του </w:t>
      </w:r>
      <w:r>
        <w:rPr>
          <w:rFonts w:eastAsia="Times New Roman"/>
          <w:color w:val="000000"/>
          <w:szCs w:val="24"/>
        </w:rPr>
        <w:t xml:space="preserve">σταθμού </w:t>
      </w:r>
      <w:r>
        <w:rPr>
          <w:rFonts w:eastAsia="Times New Roman"/>
          <w:color w:val="000000"/>
          <w:szCs w:val="24"/>
        </w:rPr>
        <w:t xml:space="preserve">ήταν η πολυετής αξιολόγηση των ποικιλιών για ασφαλή συμπεράσματα προς όφελος της </w:t>
      </w:r>
      <w:proofErr w:type="spellStart"/>
      <w:r>
        <w:rPr>
          <w:rFonts w:eastAsia="Times New Roman"/>
          <w:color w:val="000000"/>
          <w:szCs w:val="24"/>
        </w:rPr>
        <w:t>εσπεριδοκαλλιέργειας</w:t>
      </w:r>
      <w:proofErr w:type="spellEnd"/>
      <w:r>
        <w:rPr>
          <w:rFonts w:eastAsia="Times New Roman"/>
          <w:color w:val="000000"/>
          <w:szCs w:val="24"/>
        </w:rPr>
        <w:t xml:space="preserve"> της χώρας και των αγροτών που ασχολούνται με αυτή την καλλιέργεια. </w:t>
      </w:r>
    </w:p>
    <w:p w14:paraId="13D1DF0F"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lastRenderedPageBreak/>
        <w:t>(Στο σημείο αυτό κτυπάει το κουδούνι λήξεως του χρόνου ομιλίας της κυρίας Βουλευτού)</w:t>
      </w:r>
    </w:p>
    <w:p w14:paraId="13D1DF10"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Θα ήθελα δύο λεπτά ακόμα, κύριε Πρόεδρε. </w:t>
      </w:r>
    </w:p>
    <w:p w14:paraId="13D1DF11"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Το υλικό που διατίθεται στους αγρότες απαιτεί αυστηρή φροντί</w:t>
      </w:r>
      <w:r>
        <w:rPr>
          <w:rFonts w:eastAsia="Times New Roman"/>
          <w:color w:val="000000"/>
          <w:szCs w:val="24"/>
        </w:rPr>
        <w:t xml:space="preserve">δα, ώστε να παρέχεται γνήσιο και υγιές φυτικό υλικό με τη μορφή δενδρυλλίων, εμβολίων και σπόρων. </w:t>
      </w:r>
    </w:p>
    <w:p w14:paraId="13D1DF12"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Επειδή από τα παραπάνω προκύπτει άμεση ανάγκη στελέχωσης, η οποία προκύπτει από τη σημαντικότητα του </w:t>
      </w:r>
      <w:r>
        <w:rPr>
          <w:rFonts w:eastAsia="Times New Roman"/>
          <w:color w:val="000000"/>
          <w:szCs w:val="24"/>
        </w:rPr>
        <w:t>σταθμού</w:t>
      </w:r>
      <w:r>
        <w:rPr>
          <w:rFonts w:eastAsia="Times New Roman"/>
          <w:color w:val="000000"/>
          <w:szCs w:val="24"/>
        </w:rPr>
        <w:t>, που θα επιφέρει πολλαπλά οφέλη στους αγρότες αλ</w:t>
      </w:r>
      <w:r>
        <w:rPr>
          <w:rFonts w:eastAsia="Times New Roman"/>
          <w:color w:val="000000"/>
          <w:szCs w:val="24"/>
        </w:rPr>
        <w:t>λά και στην εθνική οικονομία και επειδή είναι απαράδεκτο να απαξιώνονται έτοιμες δημόσιες υποδομές και παράλληλα οι αγρότες να βρίσκονται αβοήθητοι, ενώ χιλιάδες νέοι γεωτεχνικοί με ειδικές γνώσεις μένουν αναξιοποίητοι και ωθούνται στην ανεργία και στη μετ</w:t>
      </w:r>
      <w:r>
        <w:rPr>
          <w:rFonts w:eastAsia="Times New Roman"/>
          <w:color w:val="000000"/>
          <w:szCs w:val="24"/>
        </w:rPr>
        <w:t xml:space="preserve">ανάστευση, σας ερωτώ, κύριε Υπουργέ: </w:t>
      </w:r>
    </w:p>
    <w:p w14:paraId="13D1DF13" w14:textId="77777777" w:rsidR="005E5645" w:rsidRDefault="001B209D">
      <w:pPr>
        <w:spacing w:line="600" w:lineRule="auto"/>
        <w:ind w:firstLine="720"/>
        <w:jc w:val="both"/>
        <w:rPr>
          <w:rFonts w:eastAsia="Times New Roman"/>
          <w:color w:val="000000"/>
          <w:szCs w:val="24"/>
        </w:rPr>
      </w:pPr>
      <w:r>
        <w:rPr>
          <w:rFonts w:eastAsia="Times New Roman"/>
          <w:color w:val="000000"/>
          <w:szCs w:val="24"/>
        </w:rPr>
        <w:t xml:space="preserve">Σε ποιες ενέργειες προτίθεται να προβεί το Υπουργείο, προκειμένου να στελεχωθεί επαρκώς ο Δενδροκομικός Σταθμός Πόρου με το απαιτούμενο διοικητικό, επιστημονικό και εργατοτεχνικό προσωπικό; </w:t>
      </w:r>
    </w:p>
    <w:p w14:paraId="13D1DF14" w14:textId="77777777" w:rsidR="005E5645" w:rsidRDefault="001B209D">
      <w:pPr>
        <w:spacing w:line="600" w:lineRule="auto"/>
        <w:ind w:firstLine="720"/>
        <w:jc w:val="both"/>
        <w:rPr>
          <w:rFonts w:eastAsia="Times New Roman"/>
          <w:b/>
          <w:szCs w:val="24"/>
        </w:rPr>
      </w:pPr>
      <w:r>
        <w:rPr>
          <w:rFonts w:eastAsia="Times New Roman"/>
          <w:b/>
          <w:color w:val="000000"/>
          <w:szCs w:val="24"/>
        </w:rPr>
        <w:lastRenderedPageBreak/>
        <w:t>ΠΡΟΕΔΡΕΥΩΝ (Νικήτας Κακλαμά</w:t>
      </w:r>
      <w:r>
        <w:rPr>
          <w:rFonts w:eastAsia="Times New Roman"/>
          <w:b/>
          <w:color w:val="000000"/>
          <w:szCs w:val="24"/>
        </w:rPr>
        <w:t>νης):</w:t>
      </w:r>
      <w:r>
        <w:rPr>
          <w:rFonts w:eastAsia="Times New Roman"/>
          <w:color w:val="000000"/>
          <w:szCs w:val="24"/>
        </w:rPr>
        <w:t xml:space="preserve"> Κύριε Αποστόλου, έχετε τον λόγο. </w:t>
      </w:r>
    </w:p>
    <w:p w14:paraId="13D1DF15" w14:textId="77777777" w:rsidR="005E5645" w:rsidRDefault="001B209D">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Αγαπητή συνάδελφε, η κατάσταση στον </w:t>
      </w:r>
      <w:r>
        <w:rPr>
          <w:rFonts w:eastAsia="Times New Roman"/>
          <w:szCs w:val="24"/>
        </w:rPr>
        <w:t>δενδροκομικό σταθμό</w:t>
      </w:r>
      <w:r>
        <w:rPr>
          <w:rFonts w:eastAsia="Times New Roman"/>
          <w:szCs w:val="24"/>
        </w:rPr>
        <w:t xml:space="preserve"> και στο κτήμα είναι όπως ακριβώς την περιγράψατε. Έχουμε μεγάλο πρόβλημα έλλειψης και επιστημον</w:t>
      </w:r>
      <w:r>
        <w:rPr>
          <w:rFonts w:eastAsia="Times New Roman"/>
          <w:szCs w:val="24"/>
        </w:rPr>
        <w:t xml:space="preserve">ικού προσωπικού αλλά και προσωπικού το οποίο θα συντηρήσει το κτήμα. </w:t>
      </w:r>
    </w:p>
    <w:p w14:paraId="13D1DF16" w14:textId="77777777" w:rsidR="005E5645" w:rsidRDefault="001B209D">
      <w:pPr>
        <w:spacing w:line="600" w:lineRule="auto"/>
        <w:ind w:firstLine="720"/>
        <w:jc w:val="both"/>
        <w:rPr>
          <w:rFonts w:eastAsia="Times New Roman"/>
          <w:szCs w:val="24"/>
        </w:rPr>
      </w:pPr>
      <w:r>
        <w:rPr>
          <w:rFonts w:eastAsia="Times New Roman"/>
          <w:szCs w:val="24"/>
        </w:rPr>
        <w:t xml:space="preserve">Είναι ένα ζήτημα το οποίο μας απασχολεί διότι θέλουμε να υπηρετεί το κτήμα τον σκοπό που έχει, ο οποίος είναι η παραγωγή και η διάθεση πιστοποιημένου πολλαπλασιαστικού υλικού και σπόρων </w:t>
      </w:r>
      <w:r>
        <w:rPr>
          <w:rFonts w:eastAsia="Times New Roman"/>
          <w:szCs w:val="24"/>
        </w:rPr>
        <w:t xml:space="preserve">εσπεριδοειδών, γιατί οι παραγωγοί και οι </w:t>
      </w:r>
      <w:proofErr w:type="spellStart"/>
      <w:r>
        <w:rPr>
          <w:rFonts w:eastAsia="Times New Roman"/>
          <w:szCs w:val="24"/>
        </w:rPr>
        <w:t>φυτωριούχοι</w:t>
      </w:r>
      <w:proofErr w:type="spellEnd"/>
      <w:r>
        <w:rPr>
          <w:rFonts w:eastAsia="Times New Roman"/>
          <w:szCs w:val="24"/>
        </w:rPr>
        <w:t xml:space="preserve"> όλης της χώρας αυτό το υλικό χρειάζονται και αυτό προμηθεύονται. </w:t>
      </w:r>
    </w:p>
    <w:p w14:paraId="13D1DF17" w14:textId="77777777" w:rsidR="005E5645" w:rsidRDefault="001B209D">
      <w:pPr>
        <w:spacing w:line="600" w:lineRule="auto"/>
        <w:ind w:firstLine="720"/>
        <w:jc w:val="both"/>
        <w:rPr>
          <w:rFonts w:eastAsia="Times New Roman"/>
          <w:szCs w:val="24"/>
        </w:rPr>
      </w:pPr>
      <w:r>
        <w:rPr>
          <w:rFonts w:eastAsia="Times New Roman"/>
          <w:szCs w:val="24"/>
        </w:rPr>
        <w:lastRenderedPageBreak/>
        <w:t xml:space="preserve">Επίσης, θέλουμε να διατηρήσουμε τις ποικιλίες και τα υποκείμενα που είναι εγγεγραμμένα στον </w:t>
      </w:r>
      <w:r>
        <w:rPr>
          <w:rFonts w:eastAsia="Times New Roman"/>
          <w:szCs w:val="24"/>
        </w:rPr>
        <w:t>εθνικό κατάλογο ποικιλιών</w:t>
      </w:r>
      <w:r>
        <w:rPr>
          <w:rFonts w:eastAsia="Times New Roman"/>
          <w:szCs w:val="24"/>
        </w:rPr>
        <w:t xml:space="preserve"> της χώρας και βεβαί</w:t>
      </w:r>
      <w:r>
        <w:rPr>
          <w:rFonts w:eastAsia="Times New Roman"/>
          <w:szCs w:val="24"/>
        </w:rPr>
        <w:t xml:space="preserve">ως, ταυτόχρονα, να τις αξιολογήσουμε για τις ανάγκες υπηρέτησης μιας καλλιέργειας την οποία έχουμε ανάγκη ως χώρα. </w:t>
      </w:r>
    </w:p>
    <w:p w14:paraId="13D1DF18" w14:textId="77777777" w:rsidR="005E5645" w:rsidRDefault="001B209D">
      <w:pPr>
        <w:spacing w:line="600" w:lineRule="auto"/>
        <w:ind w:firstLine="720"/>
        <w:jc w:val="both"/>
        <w:rPr>
          <w:rFonts w:eastAsia="Times New Roman"/>
          <w:szCs w:val="24"/>
        </w:rPr>
      </w:pPr>
      <w:r>
        <w:rPr>
          <w:rFonts w:eastAsia="Times New Roman"/>
          <w:szCs w:val="24"/>
        </w:rPr>
        <w:t>Εμείς, λοιπόν, κατ’ αρχάς, θέλουμε αυτή την κατάσταση να την αποκαταστήσουμε λειτουργικά, δηλαδή να εξασφαλίσουμε ένα υγιές πολλαπλασιαστικό</w:t>
      </w:r>
      <w:r>
        <w:rPr>
          <w:rFonts w:eastAsia="Times New Roman"/>
          <w:szCs w:val="24"/>
        </w:rPr>
        <w:t xml:space="preserve"> υλικό για να καλύψουμε ανάγκες, διότι υπάρχει σε εξέλιξη η αναζήτηση ενός προγράμματος </w:t>
      </w:r>
      <w:proofErr w:type="spellStart"/>
      <w:r>
        <w:rPr>
          <w:rFonts w:eastAsia="Times New Roman"/>
          <w:szCs w:val="24"/>
        </w:rPr>
        <w:t>επαναφύτευσης</w:t>
      </w:r>
      <w:proofErr w:type="spellEnd"/>
      <w:r>
        <w:rPr>
          <w:rFonts w:eastAsia="Times New Roman"/>
          <w:szCs w:val="24"/>
        </w:rPr>
        <w:t xml:space="preserve"> εσπεριδοειδών και δεν μπορούμε να το υπηρετήσουμε εάν δεν τακτοποιήσουμε τον συγκεκριμένο </w:t>
      </w:r>
      <w:r>
        <w:rPr>
          <w:rFonts w:eastAsia="Times New Roman"/>
          <w:szCs w:val="24"/>
        </w:rPr>
        <w:t>σταθμό</w:t>
      </w:r>
      <w:r>
        <w:rPr>
          <w:rFonts w:eastAsia="Times New Roman"/>
          <w:szCs w:val="24"/>
        </w:rPr>
        <w:t xml:space="preserve">. </w:t>
      </w:r>
    </w:p>
    <w:p w14:paraId="13D1DF19" w14:textId="77777777" w:rsidR="005E5645" w:rsidRDefault="001B209D">
      <w:pPr>
        <w:spacing w:line="600" w:lineRule="auto"/>
        <w:ind w:firstLine="720"/>
        <w:jc w:val="both"/>
        <w:rPr>
          <w:rFonts w:eastAsia="Times New Roman"/>
          <w:szCs w:val="24"/>
        </w:rPr>
      </w:pPr>
      <w:r>
        <w:rPr>
          <w:rFonts w:eastAsia="Times New Roman"/>
          <w:szCs w:val="24"/>
        </w:rPr>
        <w:t xml:space="preserve">Επίσης, προσπαθούμε αυτή την ώρα να επανδρώσουμε τον </w:t>
      </w:r>
      <w:r>
        <w:rPr>
          <w:rFonts w:eastAsia="Times New Roman"/>
          <w:szCs w:val="24"/>
        </w:rPr>
        <w:t>στ</w:t>
      </w:r>
      <w:r>
        <w:rPr>
          <w:rFonts w:eastAsia="Times New Roman"/>
          <w:szCs w:val="24"/>
        </w:rPr>
        <w:t xml:space="preserve">αθμό </w:t>
      </w:r>
      <w:r>
        <w:rPr>
          <w:rFonts w:eastAsia="Times New Roman"/>
          <w:szCs w:val="24"/>
        </w:rPr>
        <w:t xml:space="preserve">με το κατάλληλο επιστημονικό προσωπικό. Ήδη ξέρετε ότι πήγε ένας γεωπόνος για να προετοιμάσει -θα έλεγα- αυτό που σχεδιάζουμε. Καταβάλλουμε προσπάθεια, ιδιαίτερα αυτή την περίοδο, να υπάρξει ένα εργατοτεχνικό προσωπικό το </w:t>
      </w:r>
      <w:r>
        <w:rPr>
          <w:rFonts w:eastAsia="Times New Roman"/>
          <w:szCs w:val="24"/>
        </w:rPr>
        <w:lastRenderedPageBreak/>
        <w:t xml:space="preserve">οποίο θα μπει στη διαδικασία </w:t>
      </w:r>
      <w:r>
        <w:rPr>
          <w:rFonts w:eastAsia="Times New Roman"/>
          <w:szCs w:val="24"/>
        </w:rPr>
        <w:t xml:space="preserve">συντήρησης και </w:t>
      </w:r>
      <w:proofErr w:type="spellStart"/>
      <w:r>
        <w:rPr>
          <w:rFonts w:eastAsia="Times New Roman"/>
          <w:szCs w:val="24"/>
        </w:rPr>
        <w:t>επαναδιόρθωσης</w:t>
      </w:r>
      <w:proofErr w:type="spellEnd"/>
      <w:r>
        <w:rPr>
          <w:rFonts w:eastAsia="Times New Roman"/>
          <w:szCs w:val="24"/>
        </w:rPr>
        <w:t xml:space="preserve"> πάρα πολλών πραγμάτων που έχουν φθάσει στην κατάσταση που περιγράψατε. </w:t>
      </w:r>
    </w:p>
    <w:p w14:paraId="13D1DF1A" w14:textId="77777777" w:rsidR="005E5645" w:rsidRDefault="001B209D">
      <w:pPr>
        <w:spacing w:line="600" w:lineRule="auto"/>
        <w:ind w:firstLine="720"/>
        <w:jc w:val="both"/>
        <w:rPr>
          <w:rFonts w:eastAsia="Times New Roman"/>
          <w:szCs w:val="24"/>
        </w:rPr>
      </w:pPr>
      <w:r>
        <w:rPr>
          <w:rFonts w:eastAsia="Times New Roman"/>
          <w:szCs w:val="24"/>
        </w:rPr>
        <w:t>Αναμένουμε, ακόμα, μετά από την ψήφιση και εφαρμογή του νόμου για την κινητικότητα των υπαλλήλων, να έχουμε τη δυνατότητα πλέον να ενισχύσουμε με παραπάνω</w:t>
      </w:r>
      <w:r>
        <w:rPr>
          <w:rFonts w:eastAsia="Times New Roman"/>
          <w:szCs w:val="24"/>
        </w:rPr>
        <w:t xml:space="preserve"> προσωπικό. </w:t>
      </w:r>
    </w:p>
    <w:p w14:paraId="13D1DF1B" w14:textId="77777777" w:rsidR="005E5645" w:rsidRDefault="001B209D">
      <w:pPr>
        <w:spacing w:line="600" w:lineRule="auto"/>
        <w:ind w:firstLine="720"/>
        <w:jc w:val="both"/>
        <w:rPr>
          <w:rFonts w:eastAsia="Times New Roman"/>
          <w:szCs w:val="24"/>
        </w:rPr>
      </w:pPr>
      <w:r>
        <w:rPr>
          <w:rFonts w:eastAsia="Times New Roman"/>
          <w:szCs w:val="24"/>
        </w:rPr>
        <w:t xml:space="preserve">Βεβαίως, ταυτόχρονα προσπαθούμε να εξασφαλίσουμε και τις αναγκαίες πιστώσεις για τη διαφύλαξη του πολύτιμου πολλαπλασιαστικού υλικού που έχει ο συγκεκριμένος </w:t>
      </w:r>
      <w:r>
        <w:rPr>
          <w:rFonts w:eastAsia="Times New Roman"/>
          <w:szCs w:val="24"/>
        </w:rPr>
        <w:t>σταθμός</w:t>
      </w:r>
      <w:r>
        <w:rPr>
          <w:rFonts w:eastAsia="Times New Roman"/>
          <w:szCs w:val="24"/>
        </w:rPr>
        <w:t xml:space="preserve">, διότι ο </w:t>
      </w:r>
      <w:r>
        <w:rPr>
          <w:rFonts w:eastAsia="Times New Roman"/>
          <w:szCs w:val="24"/>
        </w:rPr>
        <w:t>δενδροκομικός σταθμός</w:t>
      </w:r>
      <w:r>
        <w:rPr>
          <w:rFonts w:eastAsia="Times New Roman"/>
          <w:szCs w:val="24"/>
        </w:rPr>
        <w:t xml:space="preserve"> </w:t>
      </w:r>
      <w:r>
        <w:rPr>
          <w:rFonts w:eastAsia="Times New Roman"/>
          <w:szCs w:val="24"/>
        </w:rPr>
        <w:t xml:space="preserve">είναι ο </w:t>
      </w:r>
      <w:proofErr w:type="spellStart"/>
      <w:r>
        <w:rPr>
          <w:rFonts w:eastAsia="Times New Roman"/>
          <w:szCs w:val="24"/>
        </w:rPr>
        <w:t>διατηρητής</w:t>
      </w:r>
      <w:proofErr w:type="spellEnd"/>
      <w:r>
        <w:rPr>
          <w:rFonts w:eastAsia="Times New Roman"/>
          <w:szCs w:val="24"/>
        </w:rPr>
        <w:t xml:space="preserve"> αυτών των ποικιλιών αυτού του πολλαπλασιαστικού υλικού. Όμως, το άλλο που μας ενδιαφέρει είναι να υπάρχει η απρόσκοπτη παραγωγή στην καλλιεργητική περίοδο που μπαίνουμε, γιατί υπάρχει ανάγκη να μπορέσουν να έχουν οι παραγωγοί, οι </w:t>
      </w:r>
      <w:proofErr w:type="spellStart"/>
      <w:r>
        <w:rPr>
          <w:rFonts w:eastAsia="Times New Roman"/>
          <w:szCs w:val="24"/>
        </w:rPr>
        <w:t>φυτωριο</w:t>
      </w:r>
      <w:r>
        <w:rPr>
          <w:rFonts w:eastAsia="Times New Roman"/>
          <w:szCs w:val="24"/>
        </w:rPr>
        <w:t>ύχοι</w:t>
      </w:r>
      <w:proofErr w:type="spellEnd"/>
      <w:r>
        <w:rPr>
          <w:rFonts w:eastAsia="Times New Roman"/>
          <w:szCs w:val="24"/>
        </w:rPr>
        <w:t xml:space="preserve"> το κατάλληλο υλικό. </w:t>
      </w:r>
    </w:p>
    <w:p w14:paraId="13D1DF1C" w14:textId="77777777" w:rsidR="005E5645" w:rsidRDefault="001B209D">
      <w:pPr>
        <w:spacing w:line="600" w:lineRule="auto"/>
        <w:ind w:firstLine="720"/>
        <w:jc w:val="both"/>
        <w:rPr>
          <w:rFonts w:eastAsia="Times New Roman"/>
          <w:szCs w:val="24"/>
        </w:rPr>
      </w:pPr>
      <w:r>
        <w:rPr>
          <w:rFonts w:eastAsia="Times New Roman"/>
          <w:szCs w:val="24"/>
        </w:rPr>
        <w:t xml:space="preserve">Στη δευτερολογία μου θα σας πω και τι σχεδιάζουμε </w:t>
      </w:r>
      <w:proofErr w:type="spellStart"/>
      <w:r>
        <w:rPr>
          <w:rFonts w:eastAsia="Times New Roman"/>
          <w:szCs w:val="24"/>
        </w:rPr>
        <w:t>μεσομακροπρόθεσμα</w:t>
      </w:r>
      <w:proofErr w:type="spellEnd"/>
      <w:r>
        <w:rPr>
          <w:rFonts w:eastAsia="Times New Roman"/>
          <w:szCs w:val="24"/>
        </w:rPr>
        <w:t xml:space="preserve">, για να αντιμετωπίσουμε ριζικά –θα έλεγα- το συγκεκριμένο πρόβλημα. </w:t>
      </w:r>
    </w:p>
    <w:p w14:paraId="13D1DF1D" w14:textId="77777777" w:rsidR="005E5645" w:rsidRDefault="001B209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Ορίστε, κυρία Σταματάκη, έχετε τον λόγο. </w:t>
      </w:r>
    </w:p>
    <w:p w14:paraId="13D1DF1E" w14:textId="77777777" w:rsidR="005E5645" w:rsidRDefault="001B209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Κύριε Υπουργέ, είναι πολύ ευχάριστο που συμφωνείτε με τις διαπιστώσεις που έχω κάνει και εγώ. </w:t>
      </w:r>
    </w:p>
    <w:p w14:paraId="13D1DF1F" w14:textId="77777777" w:rsidR="005E5645" w:rsidRDefault="001B209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που χρειάζεται να στηριχθεί η ανασυγκρότηση της ελληνικής γεωργίας</w:t>
      </w:r>
      <w:r>
        <w:rPr>
          <w:rFonts w:eastAsia="Times New Roman" w:cs="Times New Roman"/>
          <w:szCs w:val="24"/>
        </w:rPr>
        <w:t>,</w:t>
      </w:r>
      <w:r>
        <w:rPr>
          <w:rFonts w:eastAsia="Times New Roman" w:cs="Times New Roman"/>
          <w:szCs w:val="24"/>
        </w:rPr>
        <w:t xml:space="preserve"> είναι εμφανές ότι αυτός ο </w:t>
      </w:r>
      <w:r>
        <w:rPr>
          <w:rFonts w:eastAsia="Times New Roman" w:cs="Times New Roman"/>
          <w:szCs w:val="24"/>
        </w:rPr>
        <w:t xml:space="preserve">σταθμός </w:t>
      </w:r>
      <w:r>
        <w:rPr>
          <w:rFonts w:eastAsia="Times New Roman" w:cs="Times New Roman"/>
          <w:szCs w:val="24"/>
        </w:rPr>
        <w:t>είναι πολύτιμος για την πρωτογενή παραγωγή της χώρα</w:t>
      </w:r>
      <w:r>
        <w:rPr>
          <w:rFonts w:eastAsia="Times New Roman" w:cs="Times New Roman"/>
          <w:szCs w:val="24"/>
        </w:rPr>
        <w:t xml:space="preserve">ς. Όπως είπατε και εσείς, υπάρχει πολύ γενετικό υλικό, υπάρχουν προστατευόμενα είδη και επίσης, υπάρχει στον </w:t>
      </w:r>
      <w:r>
        <w:rPr>
          <w:rFonts w:eastAsia="Times New Roman" w:cs="Times New Roman"/>
          <w:szCs w:val="24"/>
        </w:rPr>
        <w:t xml:space="preserve">σταθμό </w:t>
      </w:r>
      <w:r>
        <w:rPr>
          <w:rFonts w:eastAsia="Times New Roman" w:cs="Times New Roman"/>
          <w:szCs w:val="24"/>
        </w:rPr>
        <w:t xml:space="preserve">ένας πάρα πολύ σημαντικός εξοπλισμός. Είναι δύο γυάλινα θερμοκήπια, ένας </w:t>
      </w:r>
      <w:proofErr w:type="spellStart"/>
      <w:r>
        <w:rPr>
          <w:rFonts w:eastAsia="Times New Roman" w:cs="Times New Roman"/>
          <w:szCs w:val="24"/>
        </w:rPr>
        <w:t>εντομοστεγής</w:t>
      </w:r>
      <w:proofErr w:type="spellEnd"/>
      <w:r>
        <w:rPr>
          <w:rFonts w:eastAsia="Times New Roman" w:cs="Times New Roman"/>
          <w:szCs w:val="24"/>
        </w:rPr>
        <w:t xml:space="preserve"> κλωβός και </w:t>
      </w:r>
      <w:r>
        <w:rPr>
          <w:rFonts w:eastAsia="Times New Roman" w:cs="Times New Roman"/>
          <w:szCs w:val="24"/>
        </w:rPr>
        <w:t>σκιάστρο</w:t>
      </w:r>
      <w:r>
        <w:rPr>
          <w:rFonts w:eastAsia="Times New Roman" w:cs="Times New Roman"/>
          <w:szCs w:val="24"/>
        </w:rPr>
        <w:t>, τα οποία φιλοξένησαν φυτά -δείκτε</w:t>
      </w:r>
      <w:r>
        <w:rPr>
          <w:rFonts w:eastAsia="Times New Roman" w:cs="Times New Roman"/>
          <w:szCs w:val="24"/>
        </w:rPr>
        <w:t xml:space="preserve">ς για να μπορεί να γίνει ο έλεγχος. Υπάρχουν εσπεριδοειδή που είναι ακριβώς δείγματα για να μπορούν να τα χρησιμοποιούν ώστε να εντοπίζονται οι ιώσεις. </w:t>
      </w:r>
    </w:p>
    <w:p w14:paraId="13D1DF20" w14:textId="77777777" w:rsidR="005E5645" w:rsidRDefault="001B209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αυτός ο </w:t>
      </w:r>
      <w:r>
        <w:rPr>
          <w:rFonts w:eastAsia="Times New Roman" w:cs="Times New Roman"/>
          <w:szCs w:val="24"/>
        </w:rPr>
        <w:t>σταθμός</w:t>
      </w:r>
      <w:r>
        <w:rPr>
          <w:rFonts w:eastAsia="Times New Roman" w:cs="Times New Roman"/>
          <w:szCs w:val="24"/>
        </w:rPr>
        <w:t xml:space="preserve"> είναι πάρα πολύ χρήσιμος και χρειάζεται εγρήγορση –θα έλεγα εγώ- γιατί τα χρόνια π</w:t>
      </w:r>
      <w:r>
        <w:rPr>
          <w:rFonts w:eastAsia="Times New Roman" w:cs="Times New Roman"/>
          <w:szCs w:val="24"/>
        </w:rPr>
        <w:t xml:space="preserve">ου είναι εγκαταλελειμμένος είναι πάρα πολλά. Ένας γεωπόνος δεν μπορεί, όπως προανέφερα, </w:t>
      </w:r>
      <w:r>
        <w:rPr>
          <w:rFonts w:eastAsia="Times New Roman" w:cs="Times New Roman"/>
          <w:szCs w:val="24"/>
        </w:rPr>
        <w:lastRenderedPageBreak/>
        <w:t>να κάνει όλη αυτή τη δουλειά που χρειάζεται. Χρειάζεται περισσότερο προσωπικό και προσωπικό που να είναι έμπειρο και εξειδικευμένο, αλλά και τεχνικό προσωπικό που να μπ</w:t>
      </w:r>
      <w:r>
        <w:rPr>
          <w:rFonts w:eastAsia="Times New Roman" w:cs="Times New Roman"/>
          <w:szCs w:val="24"/>
        </w:rPr>
        <w:t xml:space="preserve">ορεί να ανταποκρίνεται άμεσα στις ανάγκες του </w:t>
      </w:r>
      <w:r>
        <w:rPr>
          <w:rFonts w:eastAsia="Times New Roman" w:cs="Times New Roman"/>
          <w:szCs w:val="24"/>
        </w:rPr>
        <w:t>σταθμού</w:t>
      </w:r>
      <w:r>
        <w:rPr>
          <w:rFonts w:eastAsia="Times New Roman" w:cs="Times New Roman"/>
          <w:szCs w:val="24"/>
        </w:rPr>
        <w:t xml:space="preserve">, γιατί υπάρχει πολύ μεγάλος κίνδυνος σε λίγο καιρό να μην υπάρχει καθόλου αυτός ο </w:t>
      </w:r>
      <w:r>
        <w:rPr>
          <w:rFonts w:eastAsia="Times New Roman" w:cs="Times New Roman"/>
          <w:szCs w:val="24"/>
        </w:rPr>
        <w:t>σταθμός</w:t>
      </w:r>
      <w:r>
        <w:rPr>
          <w:rFonts w:eastAsia="Times New Roman" w:cs="Times New Roman"/>
          <w:szCs w:val="24"/>
        </w:rPr>
        <w:t xml:space="preserve">. </w:t>
      </w:r>
    </w:p>
    <w:p w14:paraId="13D1DF21" w14:textId="77777777" w:rsidR="005E5645" w:rsidRDefault="001B209D">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Κύριε Υπουργέ, μέσα στην απάντησή σας θα ήθελα να είχα μια πρώτη αντίδραση. Σ</w:t>
      </w:r>
      <w:r>
        <w:rPr>
          <w:rFonts w:eastAsia="Times New Roman"/>
          <w:szCs w:val="24"/>
        </w:rPr>
        <w:t xml:space="preserve">ας το λέω γιατί από ό,τι κατάλαβα χρειάζεστε εργατικά χέρια εκεί. </w:t>
      </w:r>
      <w:r>
        <w:rPr>
          <w:rFonts w:eastAsia="Times New Roman" w:cs="Times New Roman"/>
          <w:szCs w:val="24"/>
        </w:rPr>
        <w:t xml:space="preserve">Να δείτε αν μπορείτε να ενεργοποιήσετε τα άτομα που εντάσσονται στον θεσμό της κοινωνικής εργασίας, που δικαιούνται να είναι στον θεσμό της κοινωνικής εργασίας. Εγώ, σαν </w:t>
      </w:r>
      <w:r>
        <w:rPr>
          <w:rFonts w:eastAsia="Times New Roman" w:cs="Times New Roman"/>
          <w:szCs w:val="24"/>
        </w:rPr>
        <w:t xml:space="preserve">δήμαρχος </w:t>
      </w:r>
      <w:r>
        <w:rPr>
          <w:rFonts w:eastAsia="Times New Roman" w:cs="Times New Roman"/>
          <w:szCs w:val="24"/>
        </w:rPr>
        <w:t>στην Αθήνα,</w:t>
      </w:r>
      <w:r>
        <w:rPr>
          <w:rFonts w:eastAsia="Times New Roman" w:cs="Times New Roman"/>
          <w:szCs w:val="24"/>
        </w:rPr>
        <w:t xml:space="preserve"> το είχα ενεργοποιήσει και πρέπει να σας πω ότι ήταν καλύτεροι από τους υπαλλήλους του </w:t>
      </w:r>
      <w:r>
        <w:rPr>
          <w:rFonts w:eastAsia="Times New Roman" w:cs="Times New Roman"/>
          <w:szCs w:val="24"/>
        </w:rPr>
        <w:t xml:space="preserve">δήμου </w:t>
      </w:r>
      <w:r>
        <w:rPr>
          <w:rFonts w:eastAsia="Times New Roman" w:cs="Times New Roman"/>
          <w:szCs w:val="24"/>
        </w:rPr>
        <w:t>σε φιλότιμο και σε απόδοση. Το λέω για να ξεπεράσετε τη δυσκολία των προσλήψεων που όλοι ξέρουμε ότι υπάρχει. Σας το λέω σαν μια πρώτη αντίδραση.</w:t>
      </w:r>
    </w:p>
    <w:p w14:paraId="13D1DF22"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w:t>
      </w:r>
      <w:r>
        <w:rPr>
          <w:rFonts w:eastAsia="Times New Roman" w:cs="Times New Roman"/>
          <w:szCs w:val="24"/>
        </w:rPr>
        <w:t>ετε τον λόγο.</w:t>
      </w:r>
    </w:p>
    <w:p w14:paraId="13D1DF23"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η τοποθέτησή σας είναι ένα ερέθισμα για εμάς και θα το αναζητήσουμε. Είναι πολύ σημαντικό, γιατί υπάρχει απόλυτη ανάγκη ύπαρξης προσωπικού που θα επαναφέρει, θα έ</w:t>
      </w:r>
      <w:r>
        <w:rPr>
          <w:rFonts w:eastAsia="Times New Roman" w:cs="Times New Roman"/>
          <w:szCs w:val="24"/>
        </w:rPr>
        <w:t xml:space="preserve">λεγα, σε λειτουργία το συγκεκριμένο κτήμα. Πέραν της ανάγκης για την τρέχουσα καλλιεργητική περίοδο, πρέπει να το δούμε και λίγο </w:t>
      </w:r>
      <w:proofErr w:type="spellStart"/>
      <w:r>
        <w:rPr>
          <w:rFonts w:eastAsia="Times New Roman" w:cs="Times New Roman"/>
          <w:szCs w:val="24"/>
        </w:rPr>
        <w:t>μεσομακροπρόθεσμα</w:t>
      </w:r>
      <w:proofErr w:type="spellEnd"/>
      <w:r>
        <w:rPr>
          <w:rFonts w:eastAsia="Times New Roman" w:cs="Times New Roman"/>
          <w:szCs w:val="24"/>
        </w:rPr>
        <w:t xml:space="preserve">. </w:t>
      </w:r>
    </w:p>
    <w:p w14:paraId="13D1DF24"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Εκεί, λοιπόν, εμείς επιδιώκουμε μια προγραμματική συμφωνία με το Γεωπονικό Πανεπιστήμιο Αθηνών, τον </w:t>
      </w:r>
      <w:r>
        <w:rPr>
          <w:rFonts w:eastAsia="Times New Roman" w:cs="Times New Roman"/>
          <w:szCs w:val="24"/>
        </w:rPr>
        <w:t>«</w:t>
      </w:r>
      <w:r>
        <w:rPr>
          <w:rFonts w:eastAsia="Times New Roman" w:cs="Times New Roman"/>
          <w:szCs w:val="24"/>
        </w:rPr>
        <w:t>ΕΛΓΟ Δ</w:t>
      </w:r>
      <w:r>
        <w:rPr>
          <w:rFonts w:eastAsia="Times New Roman" w:cs="Times New Roman"/>
          <w:szCs w:val="24"/>
        </w:rPr>
        <w:t>ΗΜΗΤΡΑ</w:t>
      </w:r>
      <w:r>
        <w:rPr>
          <w:rFonts w:eastAsia="Times New Roman" w:cs="Times New Roman"/>
          <w:szCs w:val="24"/>
        </w:rPr>
        <w:t>»</w:t>
      </w:r>
      <w:r>
        <w:rPr>
          <w:rFonts w:eastAsia="Times New Roman" w:cs="Times New Roman"/>
          <w:szCs w:val="24"/>
        </w:rPr>
        <w:t xml:space="preserve">, τον δικό μας </w:t>
      </w:r>
      <w:r>
        <w:rPr>
          <w:rFonts w:eastAsia="Times New Roman" w:cs="Times New Roman"/>
          <w:szCs w:val="24"/>
        </w:rPr>
        <w:t>οργανισμό</w:t>
      </w:r>
      <w:r>
        <w:rPr>
          <w:rFonts w:eastAsia="Times New Roman" w:cs="Times New Roman"/>
          <w:szCs w:val="24"/>
        </w:rPr>
        <w:t xml:space="preserve">, ώστε να μπορέσουμε να έχουμε μια μόνιμη λειτουργία πολλαπλασιαστικού υλικού. Αυτή τη συμφωνία θέλουμε να την εντάξουμε στο νέο </w:t>
      </w:r>
      <w:r>
        <w:rPr>
          <w:rFonts w:eastAsia="Times New Roman" w:cs="Times New Roman"/>
          <w:szCs w:val="24"/>
        </w:rPr>
        <w:t>πρόγραμμα αγροτικής ανάπτυξης</w:t>
      </w:r>
      <w:r>
        <w:rPr>
          <w:rFonts w:eastAsia="Times New Roman" w:cs="Times New Roman"/>
          <w:szCs w:val="24"/>
        </w:rPr>
        <w:t xml:space="preserve"> που ήδη αρχίζουμε να υλοποιούμε, ώστε σε ένα βάθος χρόνου τεσσάρων</w:t>
      </w:r>
      <w:r>
        <w:rPr>
          <w:rFonts w:eastAsia="Times New Roman" w:cs="Times New Roman"/>
          <w:szCs w:val="24"/>
        </w:rPr>
        <w:t xml:space="preserve"> - πέντε χρόνων να έχουμε ένα πρόγραμμα που ουσιαστικά θα λύσει όλες τις ανάγκες για μόνιμη κατάσταση. </w:t>
      </w:r>
    </w:p>
    <w:p w14:paraId="13D1DF25"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Βεβαίως, παράλληλα θα αναφερθώ στη βιώσιμη καλλιέργεια των εσπεριδοειδών. Υπάρχουν εσπεριδοειδή που πρέπει να μπουν στην παραγωγική διαδικασία. Εκεί θέλ</w:t>
      </w:r>
      <w:r>
        <w:rPr>
          <w:rFonts w:eastAsia="Times New Roman" w:cs="Times New Roman"/>
          <w:szCs w:val="24"/>
        </w:rPr>
        <w:t>ουμε να εγκαταστήσουμε μια ομάδα νέων αγροτών, που θέλουν να ασχοληθούν με τον αγροτικό τομέα και μέσα από τη σύνδεσή τους με ένα πρόγραμμα κατάρτισης και εκπαίδευσης και με την παραγωγή που θα υπάρξει από τη διαδικασία της καλλιέργειας να μπορέσουμε να δι</w:t>
      </w:r>
      <w:r>
        <w:rPr>
          <w:rFonts w:eastAsia="Times New Roman" w:cs="Times New Roman"/>
          <w:szCs w:val="24"/>
        </w:rPr>
        <w:t xml:space="preserve">ασφαλίσουμε ένα βιώσιμο εισόδημα, ούτως ώστε να μπούμε σε πορεία ουσιαστικής επίλυσης του μεγάλου προβλήματος λειτουργίας του συγκεκριμένου </w:t>
      </w:r>
      <w:r>
        <w:rPr>
          <w:rFonts w:eastAsia="Times New Roman" w:cs="Times New Roman"/>
          <w:szCs w:val="24"/>
        </w:rPr>
        <w:t>σταθμού</w:t>
      </w:r>
      <w:r>
        <w:rPr>
          <w:rFonts w:eastAsia="Times New Roman" w:cs="Times New Roman"/>
          <w:szCs w:val="24"/>
        </w:rPr>
        <w:t xml:space="preserve">, πρωτίστως -επαναλαμβάνω- για το πολλαπλασιαστικό υλικό, που έχει και μπορεί να αξιοποιεί και δευτερευόντως </w:t>
      </w:r>
      <w:r>
        <w:rPr>
          <w:rFonts w:eastAsia="Times New Roman" w:cs="Times New Roman"/>
          <w:szCs w:val="24"/>
        </w:rPr>
        <w:t>για την κάλυψη της ανάγκης συγκεκριμένης αγροτικής παραγωγής εσπεριδοειδών.</w:t>
      </w:r>
    </w:p>
    <w:p w14:paraId="13D1DF26"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Πάμε στη δεύτερη και τελευταία προς συζήτηση για σήμερα ερώτηση. </w:t>
      </w:r>
    </w:p>
    <w:p w14:paraId="13D1DF27"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Είναι η έκτη με αριθμό 183/7-11-2016 επίκαιρη ερώτηση πρώτου κύκλου του Ζ΄ Αντιπρ</w:t>
      </w:r>
      <w:r>
        <w:rPr>
          <w:rFonts w:eastAsia="Times New Roman" w:cs="Times New Roman"/>
          <w:szCs w:val="24"/>
        </w:rPr>
        <w:t xml:space="preserve">οέδρου της Βουλής και Βουλευτή Α΄ Αθηνών του Ποταμιού κ. </w:t>
      </w:r>
      <w:r>
        <w:rPr>
          <w:rFonts w:eastAsia="Times New Roman" w:cs="Times New Roman"/>
          <w:bCs/>
          <w:szCs w:val="24"/>
        </w:rPr>
        <w:t>Σπυρίδωνος Λυκούδη</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τα προβλήματα των αστικών συγκοινωνιών στην πρωτεύουσα.</w:t>
      </w:r>
    </w:p>
    <w:p w14:paraId="13D1DF28"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w:t>
      </w:r>
      <w:proofErr w:type="spellStart"/>
      <w:r>
        <w:rPr>
          <w:rFonts w:eastAsia="Times New Roman" w:cs="Times New Roman"/>
          <w:szCs w:val="24"/>
        </w:rPr>
        <w:t>Σπίρτζης</w:t>
      </w:r>
      <w:proofErr w:type="spellEnd"/>
      <w:r>
        <w:rPr>
          <w:rFonts w:eastAsia="Times New Roman" w:cs="Times New Roman"/>
          <w:szCs w:val="24"/>
        </w:rPr>
        <w:t>, εκ των συνεπών επίσης Υπουργών.</w:t>
      </w:r>
    </w:p>
    <w:p w14:paraId="13D1DF29"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Κύριε Λυκούδη,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Έχουμε χαλαρότητα χρόνου, οπότε μπορείτε να την αναπτύξετε.</w:t>
      </w:r>
    </w:p>
    <w:p w14:paraId="13D1DF2A"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Κύριε Πρόεδρε, θα ήθελα να μου επιτρέψετε να κάνω ένα σχόλιο πριν μπω στην ερώτησή μου, με αφο</w:t>
      </w:r>
      <w:r>
        <w:rPr>
          <w:rFonts w:eastAsia="Times New Roman" w:cs="Times New Roman"/>
          <w:szCs w:val="24"/>
        </w:rPr>
        <w:t>ρμή το σχόλιο που κάνατε εσείς στην αρχή για τη διαδικασία κοινοβουλευτικού ελέγχου.</w:t>
      </w:r>
    </w:p>
    <w:p w14:paraId="13D1DF2B"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Νομίζω ότι ο κοινοβουλευτικός έλεγχος δεν αντιμετωπίζεται με τον σεβασμό και την προσοχή που χρειάζεται στη φάση που περνάμε και εννοώ την κοινοβουλευτική. Εγώ έχω υποχρεω</w:t>
      </w:r>
      <w:r>
        <w:rPr>
          <w:rFonts w:eastAsia="Times New Roman" w:cs="Times New Roman"/>
          <w:szCs w:val="24"/>
        </w:rPr>
        <w:t xml:space="preserve">θεί δυο φορές τις </w:t>
      </w:r>
      <w:r>
        <w:rPr>
          <w:rFonts w:eastAsia="Times New Roman" w:cs="Times New Roman"/>
          <w:szCs w:val="24"/>
        </w:rPr>
        <w:lastRenderedPageBreak/>
        <w:t>δυο τελευταίες μου ερωτήσεις να τις αποσύρω, διότι επανειλημμένως δεν είναι παρόντες οι Υπουργοί για να μου απαντήσουν. Μετά δεν έχει νόημα, γιατί μια επίκαιρη ερώτηση καθίσταται ανεπίκαιρη αν περάσει ένας μήνας από την ώρα που την καταθέ</w:t>
      </w:r>
      <w:r>
        <w:rPr>
          <w:rFonts w:eastAsia="Times New Roman" w:cs="Times New Roman"/>
          <w:szCs w:val="24"/>
        </w:rPr>
        <w:t xml:space="preserve">τεις για να απαντηθεί. </w:t>
      </w:r>
    </w:p>
    <w:p w14:paraId="13D1DF2C"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Νομίζω ότι δεν αντιμετωπίζεται με τη δέουσα σοβαρότητα ο κοινοβουλευτικός έλεγχος, που είναι εξαιρετική από κάθε άποψη πλευρά κοινοβουλευτικής δραστηριότητας. Θέλω λοιπόν κι εγώ να πω αυτό που είπατε εσείς, γιατί και σε μένα είναι π</w:t>
      </w:r>
      <w:r>
        <w:rPr>
          <w:rFonts w:eastAsia="Times New Roman" w:cs="Times New Roman"/>
          <w:szCs w:val="24"/>
        </w:rPr>
        <w:t xml:space="preserve">ροφανής αυτή η εικόνα και έχω αυτή την εντύπωση. </w:t>
      </w:r>
    </w:p>
    <w:p w14:paraId="13D1DF2D"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Οι παρόντες Υπουργοί δεν έχουν λείψει σχεδόν ποτέ από ερωτήσεις. Δεν είναι δική μου εμπειρία μόνο ως </w:t>
      </w:r>
      <w:r>
        <w:rPr>
          <w:rFonts w:eastAsia="Times New Roman" w:cs="Times New Roman"/>
        </w:rPr>
        <w:t>Βουλευτής</w:t>
      </w:r>
      <w:r>
        <w:rPr>
          <w:rFonts w:eastAsia="Times New Roman" w:cs="Times New Roman"/>
          <w:szCs w:val="24"/>
        </w:rPr>
        <w:t>, είναι και εμπειρία ανθρώπου που διαχειρίζεται τη διαδικασία από την Έδρα. Και ο κ. Αποστόλου κ</w:t>
      </w:r>
      <w:r>
        <w:rPr>
          <w:rFonts w:eastAsia="Times New Roman" w:cs="Times New Roman"/>
          <w:szCs w:val="24"/>
        </w:rPr>
        <w:t xml:space="preserve">αι ο κ. </w:t>
      </w:r>
      <w:proofErr w:type="spellStart"/>
      <w:r>
        <w:rPr>
          <w:rFonts w:eastAsia="Times New Roman" w:cs="Times New Roman"/>
          <w:szCs w:val="24"/>
        </w:rPr>
        <w:t>Σπίρτζης</w:t>
      </w:r>
      <w:proofErr w:type="spellEnd"/>
      <w:r>
        <w:rPr>
          <w:rFonts w:eastAsia="Times New Roman" w:cs="Times New Roman"/>
          <w:szCs w:val="24"/>
        </w:rPr>
        <w:t xml:space="preserve"> με συνέπεια παρίστανται στη διαδικασία κοινοβουλευτικού ελέγχου και δεν περιφρονούν τις ερωτήσεις των Βουλευτών. </w:t>
      </w:r>
    </w:p>
    <w:p w14:paraId="13D1DF2E"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κύριε Πρόεδρε, να συμβάλετε και εσείς στο να μην υπάρχει από εδώ και πέρα ή να μετριαστεί, εν πάση </w:t>
      </w:r>
      <w:proofErr w:type="spellStart"/>
      <w:r>
        <w:rPr>
          <w:rFonts w:eastAsia="Times New Roman" w:cs="Times New Roman"/>
          <w:szCs w:val="24"/>
        </w:rPr>
        <w:t>περιπτώσει</w:t>
      </w:r>
      <w:proofErr w:type="spellEnd"/>
      <w:r>
        <w:rPr>
          <w:rFonts w:eastAsia="Times New Roman" w:cs="Times New Roman"/>
          <w:szCs w:val="24"/>
        </w:rPr>
        <w:t>, αυτή</w:t>
      </w:r>
      <w:r>
        <w:rPr>
          <w:rFonts w:eastAsia="Times New Roman" w:cs="Times New Roman"/>
          <w:szCs w:val="24"/>
        </w:rPr>
        <w:t xml:space="preserve"> η αντιμετώπιση των ερωτήσεων.</w:t>
      </w:r>
    </w:p>
    <w:p w14:paraId="13D1DF2F"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Όσον αφορά και την ερώτησή μου, κύριε Υπουργέ, το γεγονός ότι η κατάσταση στις αστικές συγκοινωνίες είναι κακή, δεν χρειάζεται επιχειρήματα</w:t>
      </w:r>
      <w:r>
        <w:rPr>
          <w:rFonts w:eastAsia="Times New Roman" w:cs="Times New Roman"/>
          <w:szCs w:val="24"/>
        </w:rPr>
        <w:t>,</w:t>
      </w:r>
      <w:r>
        <w:rPr>
          <w:rFonts w:eastAsia="Times New Roman" w:cs="Times New Roman"/>
          <w:szCs w:val="24"/>
        </w:rPr>
        <w:t xml:space="preserve"> ούτε αυτή η εκτίμηση –για να τη μεταφέρω σήμερα με την ερώτησή μου- προκύπτει από τα</w:t>
      </w:r>
      <w:r>
        <w:rPr>
          <w:rFonts w:eastAsia="Times New Roman" w:cs="Times New Roman"/>
          <w:szCs w:val="24"/>
        </w:rPr>
        <w:t xml:space="preserve"> σχόλια ή τα ρεπορτάζ των εφημερίδων ή από τις καταγγελίες και τις παρατηρήσεις των συνδικαλιστών στον χώρο των μέσων μεταφοράς. </w:t>
      </w:r>
    </w:p>
    <w:p w14:paraId="13D1DF30"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Είναι μια εμπειρία που την έχουμε όλοι. Αποκλείεται να μην την έχετε κι εσείς. Έτσι δεν είναι; Κυκλοφορούμε σε αυτή την πόλη. </w:t>
      </w:r>
      <w:r>
        <w:rPr>
          <w:rFonts w:eastAsia="Times New Roman" w:cs="Times New Roman"/>
          <w:szCs w:val="24"/>
        </w:rPr>
        <w:t>Εγώ γεννήθηκα σε αυτή την πόλη. Εγώ την αγαπάω αυτή την πόλη. Κυκλοφορώ με τα πόδια ή με τα μέσα σε αυτή την πόλη και το ξέρω πολύ καλά. Βλέπω αυτή την εικόνα, τις αμέτρητες ουρές, την ταλαιπωρία των συμπολιτών μας κλπ., κυρίως των ηλικιωμένων.</w:t>
      </w:r>
    </w:p>
    <w:p w14:paraId="13D1DF31"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δύο </w:t>
      </w:r>
      <w:r>
        <w:rPr>
          <w:rFonts w:eastAsia="Times New Roman" w:cs="Times New Roman"/>
          <w:szCs w:val="24"/>
        </w:rPr>
        <w:t xml:space="preserve">χιλιάδες τριακόσια λεωφορεία περίπου και κυκλοφορούν οκτακόσια με εννιακόσια. Έχουμε τριακόσια σαράντα περίπου τρόλεϊ, αν θυμάμαι καλά –για να μην κοιτάω τα χαρτιά μου- και κυκλοφορούν </w:t>
      </w:r>
      <w:proofErr w:type="spellStart"/>
      <w:r>
        <w:rPr>
          <w:rFonts w:eastAsia="Times New Roman" w:cs="Times New Roman"/>
          <w:szCs w:val="24"/>
        </w:rPr>
        <w:t>εκατόν</w:t>
      </w:r>
      <w:proofErr w:type="spellEnd"/>
      <w:r>
        <w:rPr>
          <w:rFonts w:eastAsia="Times New Roman" w:cs="Times New Roman"/>
          <w:szCs w:val="24"/>
        </w:rPr>
        <w:t xml:space="preserve"> σαράντα, </w:t>
      </w:r>
      <w:proofErr w:type="spellStart"/>
      <w:r>
        <w:rPr>
          <w:rFonts w:eastAsia="Times New Roman" w:cs="Times New Roman"/>
          <w:szCs w:val="24"/>
        </w:rPr>
        <w:t>εκατόν</w:t>
      </w:r>
      <w:proofErr w:type="spellEnd"/>
      <w:r>
        <w:rPr>
          <w:rFonts w:eastAsia="Times New Roman" w:cs="Times New Roman"/>
          <w:szCs w:val="24"/>
        </w:rPr>
        <w:t xml:space="preserve"> τριάντα έξι, νομίζω. Ο κύριος Πρόεδρος, ως δήμαρ</w:t>
      </w:r>
      <w:r>
        <w:rPr>
          <w:rFonts w:eastAsia="Times New Roman" w:cs="Times New Roman"/>
          <w:szCs w:val="24"/>
        </w:rPr>
        <w:t>χος, την έχει ζήσει αυτή την ιστορία και τη</w:t>
      </w:r>
      <w:r>
        <w:rPr>
          <w:rFonts w:eastAsia="Times New Roman" w:cs="Times New Roman"/>
          <w:szCs w:val="24"/>
        </w:rPr>
        <w:t>ν</w:t>
      </w:r>
      <w:r>
        <w:rPr>
          <w:rFonts w:eastAsia="Times New Roman" w:cs="Times New Roman"/>
          <w:szCs w:val="24"/>
        </w:rPr>
        <w:t xml:space="preserve"> ξέρει πολύ καλά.</w:t>
      </w:r>
    </w:p>
    <w:p w14:paraId="13D1DF32"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Και βέβαια, η αιτία αυτής της δυστοκίας στη λειτουργία των συγκοινωνιών είναι ότι πάρα πολλά λεωφορεία ή πάρα πολλά τρόλεϊ μένουν στις αποθήκες, επειδή δεν υπάρχουν υλικά και εξαρτήματα ή επειδή</w:t>
      </w:r>
      <w:r>
        <w:rPr>
          <w:rFonts w:eastAsia="Times New Roman" w:cs="Times New Roman"/>
          <w:szCs w:val="24"/>
        </w:rPr>
        <w:t xml:space="preserve"> έχουν παλιώσει ή επειδή δεν υπάρχει προσωπικό να τα κινήσει. Αυτά τουλάχιστον λένε τα στοιχεία.</w:t>
      </w:r>
    </w:p>
    <w:p w14:paraId="13D1DF33"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Έρχεται δε να προστεθεί σε αυτή τη διαδικασία, εκτός από αυτό, και το καινούργιο θέμα να έχουν, λέει, ενσωματωθεί –δεν ξέρω ποιος είναι ο ακριβής όρος…</w:t>
      </w:r>
    </w:p>
    <w:p w14:paraId="13D1DF34"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ΣΠΙΡΤΖΗΣ (Υπουργός Υποδομών και Μεταφορών): </w:t>
      </w:r>
      <w:r>
        <w:rPr>
          <w:rFonts w:eastAsia="Times New Roman" w:cs="Times New Roman"/>
          <w:szCs w:val="24"/>
        </w:rPr>
        <w:t>Έχουν τοποθετηθεί, έχουν εγκατασταθεί.</w:t>
      </w:r>
    </w:p>
    <w:p w14:paraId="13D1DF35"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Αντιπρόεδρος της Βουλής):</w:t>
      </w:r>
      <w:r>
        <w:rPr>
          <w:rFonts w:eastAsia="Times New Roman" w:cs="Times New Roman"/>
          <w:szCs w:val="24"/>
        </w:rPr>
        <w:t xml:space="preserve"> Ναι, έχουν τοποθετηθεί τα μηχανήματα της τηλεματικής διαδικασίας και του ηλεκτρονικού εισιτηρίου σε λεωφορεία ή τρόλεϊ που μ</w:t>
      </w:r>
      <w:r>
        <w:rPr>
          <w:rFonts w:eastAsia="Times New Roman" w:cs="Times New Roman"/>
          <w:szCs w:val="24"/>
        </w:rPr>
        <w:t>ένουν στις αποθήκες και που, ενδεχομένως, μαζί με την παραμονή τους στην αποθήκη, χαλάνε και αυτά που έχουμε βάλει, αγοράζοντάς τα με πολλά χρήματα.</w:t>
      </w:r>
    </w:p>
    <w:p w14:paraId="13D1DF36"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Θα ήθελα, λοιπόν, να σας ρωτήσω, κύριε Υπουργέ, πώς αντιμετωπίζετε αυτή την εικόνα –να μην την περιγράφω ξα</w:t>
      </w:r>
      <w:r>
        <w:rPr>
          <w:rFonts w:eastAsia="Times New Roman" w:cs="Times New Roman"/>
          <w:szCs w:val="24"/>
        </w:rPr>
        <w:t>νά, την ξέρετε πολύ καλά- και γιατί δεν έχει γίνει μια πρόβλεψη ή μια συμφωνία με την ανάδοχο εταιρεία, να είχαμε μέσα στα κουτιά τους τα μηχανήματα αυτά και να μην τα είχαμε βάλει μέσα στα λεωφορεία, ώστε να μη μένουν και σαπίζουν στις αποθήκες.</w:t>
      </w:r>
    </w:p>
    <w:p w14:paraId="13D1DF37"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13D1DF38" w14:textId="77777777" w:rsidR="005E5645" w:rsidRDefault="001B209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Υπουργέ.</w:t>
      </w:r>
    </w:p>
    <w:p w14:paraId="13D1DF39"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Κύριε Πρόεδρε, ευχαριστώ για τα καλά σας λόγια κι εσάς και τον κ. Λυκούδη, και για λογαριασμό του κ. Αποστόλου. </w:t>
      </w:r>
    </w:p>
    <w:p w14:paraId="13D1DF3A"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Όντως η κατάσταση, αξιότιμε </w:t>
      </w:r>
      <w:r>
        <w:rPr>
          <w:rFonts w:eastAsia="Times New Roman" w:cs="Times New Roman"/>
          <w:szCs w:val="24"/>
        </w:rPr>
        <w:t>συνάδελφε, στον προγραμματισμό και στο τι βρήκαμε στις αστικές συγκοινωνίες είναι δραματική. Τα λεωφορεία</w:t>
      </w:r>
      <w:r>
        <w:rPr>
          <w:rFonts w:eastAsia="Times New Roman" w:cs="Times New Roman"/>
          <w:szCs w:val="24"/>
        </w:rPr>
        <w:t>,</w:t>
      </w:r>
      <w:r>
        <w:rPr>
          <w:rFonts w:eastAsia="Times New Roman" w:cs="Times New Roman"/>
          <w:szCs w:val="24"/>
        </w:rPr>
        <w:t xml:space="preserve"> που υπήρχαν ήταν δύο χιλιάδες τριακόσια ογδόντα επτά. Από αυτά, όταν αναλάβαμε τη διακυβέρνηση, περίπου τα οκτακόσια ήταν χαλασμένα. Αυτός ο αριθμός </w:t>
      </w:r>
      <w:r>
        <w:rPr>
          <w:rFonts w:eastAsia="Times New Roman" w:cs="Times New Roman"/>
          <w:szCs w:val="24"/>
        </w:rPr>
        <w:t>μειώνεται, μέσα από φιλότιμες προσπάθειες όχι μόνο της διοίκησης της ΟΣΥ αλλά κυρίως των εργαζομένων, και κυμαίνεται κάθε φορά, και μέσα στο 2016 έχει μειωθεί στον αριθμό πεντακόσια. Γιατί συμβαίνει αυτό;</w:t>
      </w:r>
    </w:p>
    <w:p w14:paraId="13D1DF3B"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Αυτό συμβαίνει, γιατί έχουμε μια πολύ μεγάλη και κα</w:t>
      </w:r>
      <w:r>
        <w:rPr>
          <w:rFonts w:eastAsia="Times New Roman" w:cs="Times New Roman"/>
          <w:szCs w:val="24"/>
        </w:rPr>
        <w:t xml:space="preserve">κή γραφειοκρατική διαδικασία σε σχέση με τις προμήθειες. Σας αναφέρω ενδεικτικά μερικούς διαγωνισμούς για να έχετε εικόνα. </w:t>
      </w:r>
    </w:p>
    <w:p w14:paraId="13D1DF3C"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Ο διαγωνισμός, παραδείγματος χάριν, για το πετρέλαιο κίνησης, ύψους 110 εκατομμυρίων, είχε διακήρυξη το 2010 και ολοκληρώθηκε το 201</w:t>
      </w:r>
      <w:r>
        <w:rPr>
          <w:rFonts w:eastAsia="Times New Roman" w:cs="Times New Roman"/>
          <w:szCs w:val="24"/>
        </w:rPr>
        <w:t>6. Το ίδιο για τον μηχανολογικό εξοπλισμό λίγα χρόνια αργότερα. Το ίδιο για τα ελαστικά, τα λάστιχα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λεωφορείων μας, ο οποίος ολοκληρώνεται εντός των επόμενων μηνών. Το ίδιο για τις μπαταρίες, για τους συσσωρευτές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λεωφορείων. Εκκρε</w:t>
      </w:r>
      <w:r>
        <w:rPr>
          <w:rFonts w:eastAsia="Times New Roman" w:cs="Times New Roman"/>
          <w:szCs w:val="24"/>
        </w:rPr>
        <w:t>μούν αυτοί οι διαγωνισμοί πέντε και έξι χρόνια.</w:t>
      </w:r>
    </w:p>
    <w:p w14:paraId="13D1DF3D"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Μπορεί, λοιπόν, πολλά από τα λεωφορεία που έχουμε σταματημένα να μην έχουν λάστιχα ή μπαταρίες, δηλαδή</w:t>
      </w:r>
      <w:r>
        <w:rPr>
          <w:rFonts w:eastAsia="Times New Roman" w:cs="Times New Roman"/>
          <w:szCs w:val="24"/>
        </w:rPr>
        <w:t>,</w:t>
      </w:r>
      <w:r>
        <w:rPr>
          <w:rFonts w:eastAsia="Times New Roman" w:cs="Times New Roman"/>
          <w:szCs w:val="24"/>
        </w:rPr>
        <w:t xml:space="preserve"> τέτοιου είδους βλάβες. Και βέβαια, υπάρχουν και λεωφορεία που έχουν πολύ σοβαρότερες βλάβες. Γι’ αυτά τα</w:t>
      </w:r>
      <w:r>
        <w:rPr>
          <w:rFonts w:eastAsia="Times New Roman" w:cs="Times New Roman"/>
          <w:szCs w:val="24"/>
        </w:rPr>
        <w:t xml:space="preserve"> λεωφορεία σας έχω δώσει στοιχεία σε απαντήσεις που έχει στείλει η υπηρεσία, για να ξέρετε αναλυτικά ποια είναι η κατάσταση. Δεν είναι τόσο δραματική. </w:t>
      </w:r>
    </w:p>
    <w:p w14:paraId="13D1DF3E"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Δραματική είναι αυτή η κατάσταση, που είναι η ανάλυση της ηλικιακής κατανομής ανά τύπο λεωφορείου.</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 xml:space="preserve">αυτόν τον πίνακα περιγράφεται πόσο αυξημένος είναι ο μέσος όρος ηλικίας των λεωφορείων </w:t>
      </w:r>
      <w:r>
        <w:rPr>
          <w:rFonts w:eastAsia="Times New Roman" w:cs="Times New Roman"/>
          <w:szCs w:val="24"/>
        </w:rPr>
        <w:lastRenderedPageBreak/>
        <w:t>όλων των τύπων που έχουμε και αυτό κοστίζει πάρα πολύ και στη συντήρηση, αλλά και σε όλη την προσπάθεια που γίνεται ποια λεωφορεία μπορούν να κυκλοφορούν.</w:t>
      </w:r>
    </w:p>
    <w:p w14:paraId="13D1DF3F"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Ως προς το ερώ</w:t>
      </w:r>
      <w:r>
        <w:rPr>
          <w:rFonts w:eastAsia="Times New Roman" w:cs="Times New Roman"/>
          <w:szCs w:val="24"/>
        </w:rPr>
        <w:t>τημά σας σε σχέση με το σύστημα τηλεματικής, θα σας δώσω και άλλα στοιχεία. Δυστυχώς, επειδή το έργο αυτό είναι ένα έργο που είναι συγχρηματοδοτούμενο με το ΕΣΠΑ, δεν προβλέπεται να υπάρχει αποθήκη υλικών. Για να κλείσει το πρόγραμμα, έπρεπε ο εξοπλισμός γ</w:t>
      </w:r>
      <w:r>
        <w:rPr>
          <w:rFonts w:eastAsia="Times New Roman" w:cs="Times New Roman"/>
          <w:szCs w:val="24"/>
        </w:rPr>
        <w:t>ια τα δύο χιλιάδες λεωφορεία να είναι εγκατεστημένος. Αυτό είναι πολύ σημαντικό θέμα για την ολοκλήρωση αυτού του προγράμματος. Δεν μπορούσαμε, δηλαδή, να το τροποποιήσουμε και να πούμε ότι πεντακόσια τα βάζουμε στην αποθήκη.</w:t>
      </w:r>
    </w:p>
    <w:p w14:paraId="13D1DF40"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Το δεύτερο είναι ότι αυτά τα λ</w:t>
      </w:r>
      <w:r>
        <w:rPr>
          <w:rFonts w:eastAsia="Times New Roman" w:cs="Times New Roman"/>
          <w:szCs w:val="24"/>
        </w:rPr>
        <w:t>εωφορεία στα οποία εγκαταστάθηκε αυτός ο εξοπλισμός δεν είναι λεωφορεία που είναι για απόσυρση. Είναι λεωφορεία</w:t>
      </w:r>
      <w:r>
        <w:rPr>
          <w:rFonts w:eastAsia="Times New Roman" w:cs="Times New Roman"/>
          <w:szCs w:val="24"/>
        </w:rPr>
        <w:t>,</w:t>
      </w:r>
      <w:r>
        <w:rPr>
          <w:rFonts w:eastAsia="Times New Roman" w:cs="Times New Roman"/>
          <w:szCs w:val="24"/>
        </w:rPr>
        <w:t xml:space="preserve"> που με κάποιες επισκευές -και αυτό σημαίνει ότι </w:t>
      </w:r>
      <w:r>
        <w:rPr>
          <w:rFonts w:eastAsia="Times New Roman" w:cs="Times New Roman"/>
          <w:szCs w:val="24"/>
        </w:rPr>
        <w:lastRenderedPageBreak/>
        <w:t xml:space="preserve">πρέπει να είναι όλος ο υπόλοιπος εξοπλισμός τοποθετημένος, εγκατεστημένος μέσα σε αυτά- μπορεί </w:t>
      </w:r>
      <w:r>
        <w:rPr>
          <w:rFonts w:eastAsia="Times New Roman" w:cs="Times New Roman"/>
          <w:szCs w:val="24"/>
        </w:rPr>
        <w:t>ανά πάσα στιγμή να βγουν στον δρόμο και να εξυπηρετούν τον κόσμο.</w:t>
      </w:r>
    </w:p>
    <w:p w14:paraId="13D1DF41"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Άρα αυτός είναι ο λόγος. Ξέρω</w:t>
      </w:r>
      <w:r>
        <w:rPr>
          <w:rFonts w:eastAsia="Times New Roman" w:cs="Times New Roman"/>
          <w:szCs w:val="24"/>
        </w:rPr>
        <w:t>,</w:t>
      </w:r>
      <w:r>
        <w:rPr>
          <w:rFonts w:eastAsia="Times New Roman" w:cs="Times New Roman"/>
          <w:szCs w:val="24"/>
        </w:rPr>
        <w:t xml:space="preserve"> πολύ καλά</w:t>
      </w:r>
      <w:r>
        <w:rPr>
          <w:rFonts w:eastAsia="Times New Roman" w:cs="Times New Roman"/>
          <w:szCs w:val="24"/>
        </w:rPr>
        <w:t>,</w:t>
      </w:r>
      <w:r>
        <w:rPr>
          <w:rFonts w:eastAsia="Times New Roman" w:cs="Times New Roman"/>
          <w:szCs w:val="24"/>
        </w:rPr>
        <w:t xml:space="preserve"> ότι υπάρχουν λίγοι συνδικαλιστές στον ΟΣΥ που αυτάρεσκα βγαίνουν να κάνουν καταγγελίες, όταν αποτελούν μέρος του προβλήματος, της αθλιότητας που υπά</w:t>
      </w:r>
      <w:r>
        <w:rPr>
          <w:rFonts w:eastAsia="Times New Roman" w:cs="Times New Roman"/>
          <w:szCs w:val="24"/>
        </w:rPr>
        <w:t>ρχει στις αστικές συγκοινωνίες.</w:t>
      </w:r>
    </w:p>
    <w:p w14:paraId="13D1DF42"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Αυτό γιατί το λέω; Ας πούμε ότι μπορούσαμε να βγάλουμε τα δύο χιλιάδες λεωφορεία στους δρόμους. Θα μπορούσαμε; «Όχι» είναι η απάντηση, γιατί δεν υπάρχουν οδηγοί. Γιατί δεν υπάρχουν οδηγοί; Διότι πάρα πολλές από τις προσλήψει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έγιναν στα παλιά χρόνια, με τους τρόπους που ξέρετε ότι γίνονταν και ερευνώνται, μετά από μερικούς μήνες, με παρέμβαση συγκεκριμένων ανθρώπων, άλλαζαν ειδικότητα και πήγαιναν σε άλλες υπηρεσίες. Έτσι έχουν απομακρυνθεί πάνω από εννιακόσιοι υπάλληλοι</w:t>
      </w:r>
      <w:r>
        <w:rPr>
          <w:rFonts w:eastAsia="Times New Roman" w:cs="Times New Roman"/>
          <w:szCs w:val="24"/>
        </w:rPr>
        <w:t xml:space="preserve"> από αυτή την ειδικότητα.</w:t>
      </w:r>
    </w:p>
    <w:p w14:paraId="13D1DF43"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Το μέγιστο που μπορούμε να βγάλουμε στους δρόμους</w:t>
      </w:r>
      <w:r>
        <w:rPr>
          <w:rFonts w:eastAsia="Times New Roman" w:cs="Times New Roman"/>
          <w:szCs w:val="24"/>
        </w:rPr>
        <w:t>,</w:t>
      </w:r>
      <w:r>
        <w:rPr>
          <w:rFonts w:eastAsia="Times New Roman" w:cs="Times New Roman"/>
          <w:szCs w:val="24"/>
        </w:rPr>
        <w:t xml:space="preserve"> λόγω της κατάστασης που υπάρχει στο προσωπικό</w:t>
      </w:r>
      <w:r>
        <w:rPr>
          <w:rFonts w:eastAsia="Times New Roman" w:cs="Times New Roman"/>
          <w:szCs w:val="24"/>
        </w:rPr>
        <w:t>,</w:t>
      </w:r>
      <w:r>
        <w:rPr>
          <w:rFonts w:eastAsia="Times New Roman" w:cs="Times New Roman"/>
          <w:szCs w:val="24"/>
        </w:rPr>
        <w:t xml:space="preserve"> είναι χίλια τριακόσια λεωφορεία, κύριε Πρόεδρε. Τι έχουμε κάνει;</w:t>
      </w:r>
    </w:p>
    <w:p w14:paraId="13D1DF44"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υπόλοιπα κρατήστε τα για τη δευ</w:t>
      </w:r>
      <w:r>
        <w:rPr>
          <w:rFonts w:eastAsia="Times New Roman" w:cs="Times New Roman"/>
          <w:szCs w:val="24"/>
        </w:rPr>
        <w:t>τερολογία, κύριε Υπουργέ.</w:t>
      </w:r>
    </w:p>
    <w:p w14:paraId="13D1DF45"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Μάλιστα, κύριε Πρόεδρε.</w:t>
      </w:r>
    </w:p>
    <w:p w14:paraId="13D1DF46" w14:textId="77777777" w:rsidR="005E5645" w:rsidRDefault="001B209D">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 Λυκούδη, </w:t>
      </w:r>
      <w:r>
        <w:rPr>
          <w:rFonts w:eastAsia="Times New Roman" w:cs="Times New Roman"/>
        </w:rPr>
        <w:t>κυρίες και κύριοι συνάδελφοι, έχω την τιμή να ανακοινώσω στο Σώμα ότι τη συνεδρίασή μ</w:t>
      </w:r>
      <w:r>
        <w:rPr>
          <w:rFonts w:eastAsia="Times New Roman" w:cs="Times New Roman"/>
        </w:rPr>
        <w:t>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τρεις μαθητές και μαθήτριες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Γυμνάσιο από τα ωρ</w:t>
      </w:r>
      <w:r>
        <w:rPr>
          <w:rFonts w:eastAsia="Times New Roman" w:cs="Times New Roman"/>
        </w:rPr>
        <w:t>αία Βριλήσσια.</w:t>
      </w:r>
    </w:p>
    <w:p w14:paraId="13D1DF47" w14:textId="77777777" w:rsidR="005E5645" w:rsidRDefault="001B209D">
      <w:pPr>
        <w:spacing w:line="600" w:lineRule="auto"/>
        <w:ind w:firstLine="720"/>
        <w:jc w:val="both"/>
        <w:rPr>
          <w:rFonts w:eastAsia="Times New Roman" w:cs="Times New Roman"/>
        </w:rPr>
      </w:pPr>
      <w:r>
        <w:rPr>
          <w:rFonts w:eastAsia="Times New Roman" w:cs="Times New Roman"/>
        </w:rPr>
        <w:lastRenderedPageBreak/>
        <w:t xml:space="preserve">Θέλω να σας ενημερώσω ότι η εικόνα της άδειας Βουλής που βλέπετε σήμερα σημαίνει ότι δεν έχουμε νομοθετικό έργο. Σήμερα είναι ερωτήσεις Βουλευτών προς τους Υπουργούς και προσέρχονται οι Βουλευτές που κάνουν την ερώτηση μόνο. Αυτό για να μην </w:t>
      </w:r>
      <w:r>
        <w:rPr>
          <w:rFonts w:eastAsia="Times New Roman" w:cs="Times New Roman"/>
        </w:rPr>
        <w:t>απογοητευτείτε.</w:t>
      </w:r>
    </w:p>
    <w:p w14:paraId="13D1DF48" w14:textId="77777777" w:rsidR="005E5645" w:rsidRDefault="001B209D">
      <w:pPr>
        <w:spacing w:line="600" w:lineRule="auto"/>
        <w:ind w:firstLine="720"/>
        <w:jc w:val="both"/>
        <w:rPr>
          <w:rFonts w:eastAsia="Times New Roman" w:cs="Times New Roman"/>
        </w:rPr>
      </w:pPr>
      <w:r>
        <w:rPr>
          <w:rFonts w:eastAsia="Times New Roman" w:cs="Times New Roman"/>
        </w:rPr>
        <w:t>Σας καλωσορίζουμε, παρά ταύτα, στη Βουλή και σας ευχόμαστε καλή πρόοδο.</w:t>
      </w:r>
    </w:p>
    <w:p w14:paraId="13D1DF49" w14:textId="77777777" w:rsidR="005E5645" w:rsidRDefault="001B209D">
      <w:pPr>
        <w:spacing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3D1DF4A" w14:textId="77777777" w:rsidR="005E5645" w:rsidRDefault="001B209D">
      <w:pPr>
        <w:spacing w:line="600" w:lineRule="auto"/>
        <w:ind w:firstLine="720"/>
        <w:jc w:val="both"/>
        <w:rPr>
          <w:rFonts w:eastAsia="Times New Roman" w:cs="Times New Roman"/>
        </w:rPr>
      </w:pPr>
      <w:r>
        <w:rPr>
          <w:rFonts w:eastAsia="Times New Roman" w:cs="Times New Roman"/>
        </w:rPr>
        <w:t xml:space="preserve">Βεβαίως, να μου επιτραπεί, κύριε Λυκούδη, να καλωσορίσουμε οι παλιοί και τον κ. </w:t>
      </w:r>
      <w:proofErr w:type="spellStart"/>
      <w:r>
        <w:rPr>
          <w:rFonts w:eastAsia="Times New Roman" w:cs="Times New Roman"/>
        </w:rPr>
        <w:t>Δρίτσα</w:t>
      </w:r>
      <w:proofErr w:type="spellEnd"/>
      <w:r>
        <w:rPr>
          <w:rFonts w:eastAsia="Times New Roman" w:cs="Times New Roman"/>
        </w:rPr>
        <w:t xml:space="preserve"> στα έδρανα όχι γιατί χαρήκαμε, </w:t>
      </w:r>
      <w:r>
        <w:rPr>
          <w:rFonts w:eastAsia="Times New Roman" w:cs="Times New Roman"/>
        </w:rPr>
        <w:t>επειδή έφυγε από Υπουργός, αλλά γιατί δείχνει πώς οι παραδοσιακοί Βουλευτές αντιμετωπίζουν το Κοινοβούλιο. Το λέω προς γνώση των νεότερων συναδέλφων. Γι’ αυτό το επισημαίνω.</w:t>
      </w:r>
    </w:p>
    <w:p w14:paraId="13D1DF4B" w14:textId="77777777" w:rsidR="005E5645" w:rsidRDefault="001B209D">
      <w:pPr>
        <w:spacing w:line="600" w:lineRule="auto"/>
        <w:ind w:firstLine="720"/>
        <w:jc w:val="both"/>
        <w:rPr>
          <w:rFonts w:eastAsia="Times New Roman" w:cs="Times New Roman"/>
        </w:rPr>
      </w:pPr>
      <w:r>
        <w:rPr>
          <w:rFonts w:eastAsia="Times New Roman" w:cs="Times New Roman"/>
        </w:rPr>
        <w:t>Κύριε Υπουργέ, σας έχω κάνει γραπτή ερώτηση αν έχετε στοιχεία, διότι αυτό που θα σ</w:t>
      </w:r>
      <w:r>
        <w:rPr>
          <w:rFonts w:eastAsia="Times New Roman" w:cs="Times New Roman"/>
        </w:rPr>
        <w:t xml:space="preserve">ας πω τώρα δεν οφείλεται σε κακούς συνδικαλιστές, αλλά είναι το ποσοστό της </w:t>
      </w:r>
      <w:proofErr w:type="spellStart"/>
      <w:r>
        <w:rPr>
          <w:rFonts w:eastAsia="Times New Roman" w:cs="Times New Roman"/>
        </w:rPr>
        <w:t>εισιτηριοδιαφυγής</w:t>
      </w:r>
      <w:proofErr w:type="spellEnd"/>
      <w:r>
        <w:rPr>
          <w:rFonts w:eastAsia="Times New Roman" w:cs="Times New Roman"/>
        </w:rPr>
        <w:t xml:space="preserve">, λόγω του ότι δεν </w:t>
      </w:r>
      <w:r>
        <w:rPr>
          <w:rFonts w:eastAsia="Times New Roman" w:cs="Times New Roman"/>
        </w:rPr>
        <w:lastRenderedPageBreak/>
        <w:t>υπάρχουν ελεγκτές. Αυτό είναι γεγονός. Υπάρχουν πληροφορίες ότι έχει φτάσει το 60%. Πάντα υπήρχε, αλλά δυστυχώς έχει αυξηθεί, ειδικά μετά τα κρο</w:t>
      </w:r>
      <w:r>
        <w:rPr>
          <w:rFonts w:eastAsia="Times New Roman" w:cs="Times New Roman"/>
        </w:rPr>
        <w:t>ύσματα που επιτέθηκαν σε όσους υπάρχουν, οι γνωστοί «καουμπόηδες» του λαϊκού αγώνα.</w:t>
      </w:r>
    </w:p>
    <w:p w14:paraId="13D1DF4C" w14:textId="77777777" w:rsidR="005E5645" w:rsidRDefault="001B209D">
      <w:pPr>
        <w:spacing w:line="600" w:lineRule="auto"/>
        <w:ind w:firstLine="720"/>
        <w:jc w:val="both"/>
        <w:rPr>
          <w:rFonts w:eastAsia="Times New Roman" w:cs="Times New Roman"/>
        </w:rPr>
      </w:pPr>
      <w:r>
        <w:rPr>
          <w:rFonts w:eastAsia="Times New Roman" w:cs="Times New Roman"/>
        </w:rPr>
        <w:t>Κύριε Λυκούδη, έχετε τον λόγο.</w:t>
      </w:r>
    </w:p>
    <w:p w14:paraId="13D1DF4D" w14:textId="77777777" w:rsidR="005E5645" w:rsidRDefault="001B209D">
      <w:pPr>
        <w:spacing w:line="600" w:lineRule="auto"/>
        <w:ind w:firstLine="720"/>
        <w:jc w:val="both"/>
        <w:rPr>
          <w:rFonts w:eastAsia="Times New Roman" w:cs="Times New Roman"/>
        </w:rPr>
      </w:pPr>
      <w:r>
        <w:rPr>
          <w:rFonts w:eastAsia="Times New Roman" w:cs="Times New Roman"/>
          <w:b/>
        </w:rPr>
        <w:t>ΣΠΥΡΙΔΩΝ ΛΥΚΟΥΔΗΣ (Ζ΄ Αντιπρόεδρος της Βουλής):</w:t>
      </w:r>
      <w:r>
        <w:rPr>
          <w:rFonts w:eastAsia="Times New Roman" w:cs="Times New Roman"/>
        </w:rPr>
        <w:t xml:space="preserve"> Κύριε Πρόεδρε, ευτυχώς, κατ’ αρχάς, που κάνατε το σχόλιο σε σχέση με τη σημερινή εικόνα του Κ</w:t>
      </w:r>
      <w:r>
        <w:rPr>
          <w:rFonts w:eastAsia="Times New Roman" w:cs="Times New Roman"/>
        </w:rPr>
        <w:t>οινοβουλίου. Πολλές φορές έχω σκεφτεί ότι έρχονται τα παιδιά, βλέπουν την Αίθουσα άδεια, δεν ξέρουν ότι σε αυτή τη φάση κοινοβουλευτικής διαδικασίας έχουμε παρόντες μόνο τους Βουλευτές και τους ερωτώμενους Υπουργούς και μπορεί να σχηματίζουν αρνητική εικόν</w:t>
      </w:r>
      <w:r>
        <w:rPr>
          <w:rFonts w:eastAsia="Times New Roman" w:cs="Times New Roman"/>
        </w:rPr>
        <w:t>α, ενώ δεν είναι έτσι τα πράγματα.</w:t>
      </w:r>
    </w:p>
    <w:p w14:paraId="13D1DF4E" w14:textId="77777777" w:rsidR="005E5645" w:rsidRDefault="001B209D">
      <w:pPr>
        <w:spacing w:line="600" w:lineRule="auto"/>
        <w:ind w:firstLine="720"/>
        <w:jc w:val="both"/>
        <w:rPr>
          <w:rFonts w:eastAsia="Times New Roman" w:cs="Times New Roman"/>
        </w:rPr>
      </w:pPr>
      <w:r>
        <w:rPr>
          <w:rFonts w:eastAsia="Times New Roman" w:cs="Times New Roman"/>
        </w:rPr>
        <w:lastRenderedPageBreak/>
        <w:t xml:space="preserve">Κύριε Υπουργέ, στην αρχή της </w:t>
      </w:r>
      <w:proofErr w:type="spellStart"/>
      <w:r>
        <w:rPr>
          <w:rFonts w:eastAsia="Times New Roman" w:cs="Times New Roman"/>
        </w:rPr>
        <w:t>πρωτολογίας</w:t>
      </w:r>
      <w:proofErr w:type="spellEnd"/>
      <w:r>
        <w:rPr>
          <w:rFonts w:eastAsia="Times New Roman" w:cs="Times New Roman"/>
        </w:rPr>
        <w:t xml:space="preserve"> σας ήθελα να πω εντάξει, μπράβο, για μια φορά γίνεται μια συζήτηση που ο Υπουργός, αποδεχόμενος την εικόνα</w:t>
      </w:r>
      <w:r>
        <w:rPr>
          <w:rFonts w:eastAsia="Times New Roman" w:cs="Times New Roman"/>
        </w:rPr>
        <w:t>,</w:t>
      </w:r>
      <w:r>
        <w:rPr>
          <w:rFonts w:eastAsia="Times New Roman" w:cs="Times New Roman"/>
        </w:rPr>
        <w:t xml:space="preserve"> που περιγράφει ο ερωτών Βουλευτής, με ειλικρίνεια δέχεται όλα αυτά τα πρ</w:t>
      </w:r>
      <w:r>
        <w:rPr>
          <w:rFonts w:eastAsia="Times New Roman" w:cs="Times New Roman"/>
        </w:rPr>
        <w:t>οβλήματα, αντιλαμβάνεται ότι το πρόβλημα του Κοινοβουλευτικού Ελέγχου δεν είναι πρόβλημα Αντιπολίτευσης και απάντησης της Κυβέρνησης. Όταν κάνουμε έλεγχο, δεν τον κάνουμε για να τσακωθούμε, αλλά για να βρούμε λύσεις.</w:t>
      </w:r>
    </w:p>
    <w:p w14:paraId="13D1DF4F"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Όμως, κατά τη διάρκεια της ολοκλήρωσης </w:t>
      </w:r>
      <w:r>
        <w:rPr>
          <w:rFonts w:eastAsia="Times New Roman" w:cs="Times New Roman"/>
          <w:szCs w:val="24"/>
        </w:rPr>
        <w:t xml:space="preserve">της </w:t>
      </w:r>
      <w:proofErr w:type="spellStart"/>
      <w:r>
        <w:rPr>
          <w:rFonts w:eastAsia="Times New Roman" w:cs="Times New Roman"/>
          <w:szCs w:val="24"/>
        </w:rPr>
        <w:t>πρωτολογίας</w:t>
      </w:r>
      <w:proofErr w:type="spellEnd"/>
      <w:r>
        <w:rPr>
          <w:rFonts w:eastAsia="Times New Roman" w:cs="Times New Roman"/>
          <w:szCs w:val="24"/>
        </w:rPr>
        <w:t xml:space="preserve"> νομίζω ότι ξεφύγατε πάλι σε ζητήματα, τα οποία δεν δημιουργούν ενδιαφέρον γύρω από τη λύση του θέματος. Για παράδειγμα, δεν θα μπορούσαμε να είχαμε προβλέψει άλλους όρους στη διαδικασία των μηχανημάτων ηλεκτρονικών εισιτηρίων, ώστε να μην ε</w:t>
      </w:r>
      <w:r>
        <w:rPr>
          <w:rFonts w:eastAsia="Times New Roman" w:cs="Times New Roman"/>
          <w:szCs w:val="24"/>
        </w:rPr>
        <w:t>ίμαστε υποχρεωμένοι να βάλουμε τα μηχανήματα σε λεωφορεία που δεν θα βγουν στην κυκλοφορία και να μην κινδυνεύουν τα μηχανήματα να έχουν την τύχη των λεωφορείων …</w:t>
      </w:r>
    </w:p>
    <w:p w14:paraId="13D1DF50"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βγουν στην κυκλοφορία.</w:t>
      </w:r>
    </w:p>
    <w:p w14:paraId="13D1DF51"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ΛΥΚΟΥΔΗΣ (Ζ΄ Αντιπρόεδρος της Βουλής): </w:t>
      </w:r>
      <w:r>
        <w:rPr>
          <w:rFonts w:eastAsia="Times New Roman" w:cs="Times New Roman"/>
          <w:szCs w:val="24"/>
        </w:rPr>
        <w:t>Μα, θα βγουν –αν βγουν- μετά από δύο χρόνια. Και έχουν μείνει τα μηχανήματα δύο χρόνια πάνω στα λεωφορεία, με ό,τι αυτό σημαίνει, δηλαδή σκουριές, σκόνες,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δεν είναι πρόβλημα; Είναι πρόβλημα. </w:t>
      </w:r>
    </w:p>
    <w:p w14:paraId="13D1DF52"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Νομί</w:t>
      </w:r>
      <w:r>
        <w:rPr>
          <w:rFonts w:eastAsia="Times New Roman" w:cs="Times New Roman"/>
          <w:szCs w:val="24"/>
        </w:rPr>
        <w:t xml:space="preserve">ζω, λοιπόν, ότι αυτό δεν μπορείτε να το ξεπερνάτε, λέγοντας «τι να κάνουμε, αυτή ήταν η σύμβαση». Κάτι άλλο έπρεπε να κάνουμε. Δεν σας κατηγορώ εσάς. Κάτι άλλο έπρεπε να κάνουμε. </w:t>
      </w:r>
      <w:r>
        <w:rPr>
          <w:rFonts w:eastAsia="Times New Roman" w:cs="Times New Roman"/>
          <w:szCs w:val="24"/>
        </w:rPr>
        <w:t>Αυτό είναι</w:t>
      </w:r>
      <w:r>
        <w:rPr>
          <w:rFonts w:eastAsia="Times New Roman" w:cs="Times New Roman"/>
          <w:szCs w:val="24"/>
        </w:rPr>
        <w:t xml:space="preserve"> </w:t>
      </w:r>
      <w:r>
        <w:rPr>
          <w:rFonts w:eastAsia="Times New Roman" w:cs="Times New Roman"/>
          <w:szCs w:val="24"/>
        </w:rPr>
        <w:t>προφανές</w:t>
      </w:r>
      <w:r>
        <w:rPr>
          <w:rFonts w:eastAsia="Times New Roman" w:cs="Times New Roman"/>
          <w:szCs w:val="24"/>
        </w:rPr>
        <w:t>.</w:t>
      </w:r>
    </w:p>
    <w:p w14:paraId="13D1DF53"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Κατά δεύτερον, θα ήθελα να μου επιτρέψετε να σας πω ότι </w:t>
      </w:r>
      <w:r>
        <w:rPr>
          <w:rFonts w:eastAsia="Times New Roman" w:cs="Times New Roman"/>
          <w:szCs w:val="24"/>
        </w:rPr>
        <w:t>εγώ δεν αθωώνω. Ξέρω πάρα πολύ καλά κακές πλευρές του συνδικαλιστικού κινήματος. Δεν θέλω να αθωώσω κανέναν. Όμως, όταν έχουμε τόσο κορυφαία ζητήματα</w:t>
      </w:r>
      <w:r>
        <w:rPr>
          <w:rFonts w:eastAsia="Times New Roman" w:cs="Times New Roman"/>
          <w:szCs w:val="24"/>
        </w:rPr>
        <w:t>,</w:t>
      </w:r>
      <w:r>
        <w:rPr>
          <w:rFonts w:eastAsia="Times New Roman" w:cs="Times New Roman"/>
          <w:szCs w:val="24"/>
        </w:rPr>
        <w:t xml:space="preserve"> που έχουν σχέση με τον τρόπο λειτουργίας της πρωτεύουσας, δεν μπορεί, διάβολε, να φταίνε οι εργαζόμενοι ε</w:t>
      </w:r>
      <w:r>
        <w:rPr>
          <w:rFonts w:eastAsia="Times New Roman" w:cs="Times New Roman"/>
          <w:szCs w:val="24"/>
        </w:rPr>
        <w:t xml:space="preserve">κεί, εκ των οποίων κάποιοι πήγαν σε κάποια γραφεία και έφυγαν και δεν κάνουν </w:t>
      </w:r>
      <w:r>
        <w:rPr>
          <w:rFonts w:eastAsia="Times New Roman" w:cs="Times New Roman"/>
          <w:szCs w:val="24"/>
        </w:rPr>
        <w:lastRenderedPageBreak/>
        <w:t>καλά τη δουλειά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Γενικά, η </w:t>
      </w:r>
      <w:r>
        <w:rPr>
          <w:rFonts w:eastAsia="Times New Roman" w:cs="Times New Roman"/>
          <w:szCs w:val="24"/>
        </w:rPr>
        <w:t>δ</w:t>
      </w:r>
      <w:r>
        <w:rPr>
          <w:rFonts w:eastAsia="Times New Roman" w:cs="Times New Roman"/>
          <w:szCs w:val="24"/>
        </w:rPr>
        <w:t>ιοίκηση που έχει σχέση με την άμεση ευθύνη όλου του προβλήματος έχει και την πρώτη ευθύνη να απαντήσει για τα προβλήματα.</w:t>
      </w:r>
    </w:p>
    <w:p w14:paraId="13D1DF54"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Θα ήθελα να μου ε</w:t>
      </w:r>
      <w:r>
        <w:rPr>
          <w:rFonts w:eastAsia="Times New Roman" w:cs="Times New Roman"/>
          <w:szCs w:val="24"/>
        </w:rPr>
        <w:t>πιτρέψετε για ένα λεπτό να σας διαβάσω τι λένε οι συνδικαλιστές. Λένε πράγματα που αυτά θέλουν απάντηση και όχι αν οι ίδιοι στον χώρο τους έχουν λειτουργήσει άψογα ή με τη μεγαλύτερη δυνατή συνέπεια. Αυτό μπορεί να μην το κάνουν ποτέ. Όμως, εμείς –κι εγώ κ</w:t>
      </w:r>
      <w:r>
        <w:rPr>
          <w:rFonts w:eastAsia="Times New Roman" w:cs="Times New Roman"/>
          <w:szCs w:val="24"/>
        </w:rPr>
        <w:t>αι εσείς- έχουμε άλλο ρόλο γύρω απ’ αυτό το θέμα.</w:t>
      </w:r>
    </w:p>
    <w:p w14:paraId="13D1DF55"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Ο πρόεδρος τους λέει: «Υπάρχουν περίπου τριακόσια λεωφορεία, τα οποία δεν πρόκειται να ξαναβγούν έξω. Και σκεφτείτε ότι γι’ αυτά τα οχήματα δεν έχει γίνει οριστική παραλαβή».</w:t>
      </w:r>
    </w:p>
    <w:p w14:paraId="13D1DF56"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Τι είναι αυτό τώρα; Αυτό είναι </w:t>
      </w:r>
      <w:r>
        <w:rPr>
          <w:rFonts w:eastAsia="Times New Roman" w:cs="Times New Roman"/>
          <w:szCs w:val="24"/>
        </w:rPr>
        <w:t>«μπόμπα»!</w:t>
      </w:r>
    </w:p>
    <w:p w14:paraId="13D1DF57"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Κατά δεύτερον, λέει: «Ανάμεσα στα οχήματα</w:t>
      </w:r>
      <w:r>
        <w:rPr>
          <w:rFonts w:eastAsia="Times New Roman" w:cs="Times New Roman"/>
          <w:szCs w:val="24"/>
        </w:rPr>
        <w:t>,</w:t>
      </w:r>
      <w:r>
        <w:rPr>
          <w:rFonts w:eastAsia="Times New Roman" w:cs="Times New Roman"/>
          <w:szCs w:val="24"/>
        </w:rPr>
        <w:t xml:space="preserve"> που σαπίζουν στα αμαξοστάσια βρίσκονται και τα τέσσερα πανάκριβα διώροφα λεωφορεία που είχαν κυκλοφορήσει την περίοδο των Ολυμπιακών Αγώνων, </w:t>
      </w:r>
      <w:r>
        <w:rPr>
          <w:rFonts w:eastAsia="Times New Roman" w:cs="Times New Roman"/>
          <w:szCs w:val="24"/>
        </w:rPr>
        <w:lastRenderedPageBreak/>
        <w:t>τα οποία μετά από λίγους μήνες αποσύρθηκαν και κανένας αρμόδιο</w:t>
      </w:r>
      <w:r>
        <w:rPr>
          <w:rFonts w:eastAsia="Times New Roman" w:cs="Times New Roman"/>
          <w:szCs w:val="24"/>
        </w:rPr>
        <w:t xml:space="preserve">ς Υπουργός δεν ενδιαφέρθηκε να κυκλοφορήσουν ξανά». </w:t>
      </w:r>
    </w:p>
    <w:p w14:paraId="13D1DF58"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Άλλη «μπόμπα»! Τι είναι αυτά τα πράγματα τώρα; Εγώ τα διαβάζω και λέω «Τι συμβαίνει;».</w:t>
      </w:r>
    </w:p>
    <w:p w14:paraId="13D1DF59"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Τρίτον, συνεχίζει και λέει: «Η αποθήκη ανταλλακτικών είναι σχεδόν άδεια, αφού εδώ και χρόνια η εταιρεία δεν προμηθεύ</w:t>
      </w:r>
      <w:r>
        <w:rPr>
          <w:rFonts w:eastAsia="Times New Roman" w:cs="Times New Roman"/>
          <w:szCs w:val="24"/>
        </w:rPr>
        <w:t>εται ανταλλακτικά».</w:t>
      </w:r>
    </w:p>
    <w:p w14:paraId="13D1DF5A"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Τα διαβάζω και λέω «Μπορεί να συμβαίνουν αυτά τα πράγματα στην Ελλάδα το 2016;».</w:t>
      </w:r>
    </w:p>
    <w:p w14:paraId="13D1DF5B"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Κύριε Υπουργέ, χρειάζονται μερικές απαντήσεις οι οποίες να είναι απαντήσεις επί της ουσίας. Λέω ξανά να μην αθωώσουμε τον κακό υπάλληλο, αλλά δεν είναι αυτ</w:t>
      </w:r>
      <w:r>
        <w:rPr>
          <w:rFonts w:eastAsia="Times New Roman" w:cs="Times New Roman"/>
          <w:szCs w:val="24"/>
        </w:rPr>
        <w:t>ό το πρόβλημα τώρα.</w:t>
      </w:r>
    </w:p>
    <w:p w14:paraId="13D1DF5C"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3D1DF5D"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δεν σας βάζω το χρονόμετρο, αλλά μην κάνετε και πλήρη κατάχρηση.</w:t>
      </w:r>
    </w:p>
    <w:p w14:paraId="13D1DF5E"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13D1DF5F"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πολύ.</w:t>
      </w:r>
    </w:p>
    <w:p w14:paraId="13D1DF60"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Όχι, </w:t>
      </w:r>
      <w:r>
        <w:rPr>
          <w:rFonts w:eastAsia="Times New Roman" w:cs="Times New Roman"/>
          <w:szCs w:val="24"/>
        </w:rPr>
        <w:t>δεν αθωώνουμε κανέναν και, προφανώς, οι ευθύνες νέμονται έτσι όπως πρέπει. Έχουν πολύ μεγάλες πολιτικές και διαχειριστικές ευθύνες οι προηγούμενες διοικήσεις.</w:t>
      </w:r>
    </w:p>
    <w:p w14:paraId="13D1DF61"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Κύριε Λυκούδη, δεν είναι όλοι οι συνδικαλιστές το ίδιο. Μερικοί συνδικαλιστές έχουν και ονοματεπώ</w:t>
      </w:r>
      <w:r>
        <w:rPr>
          <w:rFonts w:eastAsia="Times New Roman" w:cs="Times New Roman"/>
          <w:szCs w:val="24"/>
        </w:rPr>
        <w:t>νυμο. Εγώ δεν έχω πρόβλημα να τους κατονομάσω και μέσα στο Κοινοβούλιο για τη χρόνια δραστηριότητά τους…</w:t>
      </w:r>
    </w:p>
    <w:p w14:paraId="13D1DF62"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είναι ο χώρος του Κοινοβουλίου για να λέμε τέτοια πράγματα. Αυτά είναι εκτός.</w:t>
      </w:r>
    </w:p>
    <w:p w14:paraId="13D1DF63"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 xml:space="preserve">και Μεταφορών): </w:t>
      </w:r>
      <w:r>
        <w:rPr>
          <w:rFonts w:eastAsia="Times New Roman" w:cs="Times New Roman"/>
          <w:szCs w:val="24"/>
        </w:rPr>
        <w:t>Δεν λέω, κύριε Πρόεδρε.</w:t>
      </w:r>
    </w:p>
    <w:p w14:paraId="13D1DF64"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Κάποιοι συνδικαλιστές είχαν συγκεκριμένη δραστηριότητα, γιατί ήταν –και είναι- ο κεντρικός παλαιοκομματικός μηχανισμός συγκεκριμένων κομμάτων. Είχαν και συγκεκριμένη δραστηριότητα μέσα στις αστικές συγκοινωνίες, για </w:t>
      </w:r>
      <w:r>
        <w:rPr>
          <w:rFonts w:eastAsia="Times New Roman" w:cs="Times New Roman"/>
          <w:szCs w:val="24"/>
        </w:rPr>
        <w:t>να φθάσουμε εδώ που φθάσαμε. Έχουν πολύ μεγάλες ευθύνες. Συνδιοίκησαν αυτούς τους οργανισμούς και τώρα ξαφνικά ανακάλυψαν αυτά τα στρεβλά, όταν έχουν ευθύνες γι’ αυτήν την κατάσταση.</w:t>
      </w:r>
    </w:p>
    <w:p w14:paraId="13D1DF65"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Όντως, περίπου διακόσια πενήντα με τριακόσια λεωφορεία, αν θυμάμαι καλά, </w:t>
      </w:r>
      <w:r>
        <w:rPr>
          <w:rFonts w:eastAsia="Times New Roman" w:cs="Times New Roman"/>
          <w:szCs w:val="24"/>
        </w:rPr>
        <w:t>των οποίων οι βλάβες είναι πολύ μεγαλύτερες, πιθανά η διοίκηση του ΟΣΕ να τα στρέψει για απόσυρση. Όμως, εκεί δεν έχει εγκατασταθεί ο ηλεκτρονικός εξοπλισμός του συστήματος της τηλεματικής.</w:t>
      </w:r>
    </w:p>
    <w:p w14:paraId="13D1DF66"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Το δεύτερο που θα ήθελα να πω, για να συνεχίσω τον προηγούμενο ειρ</w:t>
      </w:r>
      <w:r>
        <w:rPr>
          <w:rFonts w:eastAsia="Times New Roman" w:cs="Times New Roman"/>
          <w:szCs w:val="24"/>
        </w:rPr>
        <w:t xml:space="preserve">μό των </w:t>
      </w:r>
      <w:proofErr w:type="spellStart"/>
      <w:r>
        <w:rPr>
          <w:rFonts w:eastAsia="Times New Roman" w:cs="Times New Roman"/>
          <w:szCs w:val="24"/>
        </w:rPr>
        <w:t>σκέψεών</w:t>
      </w:r>
      <w:proofErr w:type="spellEnd"/>
      <w:r>
        <w:rPr>
          <w:rFonts w:eastAsia="Times New Roman" w:cs="Times New Roman"/>
          <w:szCs w:val="24"/>
        </w:rPr>
        <w:t xml:space="preserve"> μου και για να δείτε πόσες ευθύνες έχουν όλοι όσοι λειτουργούν σε έναν χώρο, είναι το τι γινόταν με το ανθρώπινο </w:t>
      </w:r>
      <w:r>
        <w:rPr>
          <w:rFonts w:eastAsia="Times New Roman" w:cs="Times New Roman"/>
          <w:szCs w:val="24"/>
        </w:rPr>
        <w:lastRenderedPageBreak/>
        <w:t>δυναμικό, προκειμένου να μπορούμε να βγάζουμε πάνω από χίλια διακόσια, χίλια τριακόσια λεωφορεία στο δρόμο και να εξυπηρετούμε τ</w:t>
      </w:r>
      <w:r>
        <w:rPr>
          <w:rFonts w:eastAsia="Times New Roman" w:cs="Times New Roman"/>
          <w:szCs w:val="24"/>
        </w:rPr>
        <w:t>ους πολίτες.</w:t>
      </w:r>
    </w:p>
    <w:p w14:paraId="13D1DF67"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Κάναμε μια μελέτη, κύριε Λυκούδη, μελέτη εκτίμησης αναγκών ανθρώπινου δυναμικού του ΟΑΣΑ και των πραγματικών </w:t>
      </w:r>
      <w:proofErr w:type="spellStart"/>
      <w:r>
        <w:rPr>
          <w:rFonts w:eastAsia="Times New Roman" w:cs="Times New Roman"/>
          <w:szCs w:val="24"/>
        </w:rPr>
        <w:t>ανάγκών</w:t>
      </w:r>
      <w:proofErr w:type="spellEnd"/>
      <w:r>
        <w:rPr>
          <w:rFonts w:eastAsia="Times New Roman" w:cs="Times New Roman"/>
          <w:szCs w:val="24"/>
        </w:rPr>
        <w:t xml:space="preserve"> που υπάρχουν σε προσωπικό ανά κατηγορία. Προχωρήσαμε, σύμφωνα με αυτή τη μελέτη, στην έγκριση πρόσληψης –έχουν εγκριθεί από το</w:t>
      </w:r>
      <w:r>
        <w:rPr>
          <w:rFonts w:eastAsia="Times New Roman" w:cs="Times New Roman"/>
          <w:szCs w:val="24"/>
        </w:rPr>
        <w:t xml:space="preserve">ν τακτικό προϋπολογισμό- οκτακοσίων ανθρώπων, που η πλειοψηφία τους είναι οδηγοί, τεχνίτες και ελεγκτές εισιτηρίων. </w:t>
      </w:r>
    </w:p>
    <w:p w14:paraId="13D1DF68"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Πόσο θα κοστίσουν αυτοί οι άνθρωποι σε αυτόν τον </w:t>
      </w:r>
      <w:r>
        <w:rPr>
          <w:rFonts w:eastAsia="Times New Roman" w:cs="Times New Roman"/>
          <w:szCs w:val="24"/>
        </w:rPr>
        <w:t>ο</w:t>
      </w:r>
      <w:r>
        <w:rPr>
          <w:rFonts w:eastAsia="Times New Roman" w:cs="Times New Roman"/>
          <w:szCs w:val="24"/>
        </w:rPr>
        <w:t>ργανισμό, στη λειτουργία του; Μηδέν ευρώ, γιατί τα χρήματα αυτά θα τα εξοικονομήσουμε από</w:t>
      </w:r>
      <w:r>
        <w:rPr>
          <w:rFonts w:eastAsia="Times New Roman" w:cs="Times New Roman"/>
          <w:szCs w:val="24"/>
        </w:rPr>
        <w:t xml:space="preserve"> τις τεράστιες υπερωρίες και τα ρεπό</w:t>
      </w:r>
      <w:r>
        <w:rPr>
          <w:rFonts w:eastAsia="Times New Roman" w:cs="Times New Roman"/>
          <w:szCs w:val="24"/>
        </w:rPr>
        <w:t>,</w:t>
      </w:r>
      <w:r>
        <w:rPr>
          <w:rFonts w:eastAsia="Times New Roman" w:cs="Times New Roman"/>
          <w:szCs w:val="24"/>
        </w:rPr>
        <w:t xml:space="preserve"> που πληρώνουμε στο υπάρχον προσωπικό. </w:t>
      </w:r>
    </w:p>
    <w:p w14:paraId="13D1DF69"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κάποιοι το έχουν μεθοδεύσει και κάποιοι το εκμεταλλεύονται και ψηφοθηρικά: Ποιος, δηλαδή, θα είναι σε μια υπηρεσία χαλαρός, ποιος οδηγός θα δίνει τη μάχη πάνω στο τιμόνι όλη </w:t>
      </w:r>
      <w:r>
        <w:rPr>
          <w:rFonts w:eastAsia="Times New Roman" w:cs="Times New Roman"/>
          <w:szCs w:val="24"/>
        </w:rPr>
        <w:t xml:space="preserve">μέρα και θα τον βάζουν πρόσθετα να κάνει και υπερωρίες, με ό,τι αυτό συνεπάγεται. </w:t>
      </w:r>
    </w:p>
    <w:p w14:paraId="13D1DF6A"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Κάθε λεωφορείο έχουμε υπολογίσει ότι κάνει πάρα πολλά χιλιόμετρα, περίπου δύο χιλιάδες χιλιόμετρα την ημέρα. Μιλάμε για τρέλα. Λοιπόν, αυτοί οι άνθρωποι, που δίνουν τη μάχη </w:t>
      </w:r>
      <w:r>
        <w:rPr>
          <w:rFonts w:eastAsia="Times New Roman" w:cs="Times New Roman"/>
          <w:szCs w:val="24"/>
        </w:rPr>
        <w:t>για να εξυπηρετηθεί ο πολίτης, πραγματικά είναι άξιοι συγχαρητηρίων και ευγνωμοσύνης από όλους μας.</w:t>
      </w:r>
    </w:p>
    <w:p w14:paraId="13D1DF6B"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Αυτός είναι ο ένας τρόπος</w:t>
      </w:r>
      <w:r>
        <w:rPr>
          <w:rFonts w:eastAsia="Times New Roman" w:cs="Times New Roman"/>
          <w:szCs w:val="24"/>
        </w:rPr>
        <w:t>,</w:t>
      </w:r>
      <w:r>
        <w:rPr>
          <w:rFonts w:eastAsia="Times New Roman" w:cs="Times New Roman"/>
          <w:szCs w:val="24"/>
        </w:rPr>
        <w:t xml:space="preserve"> που προσπαθούμε να αντιμετωπίζουμε τις ανάγκες στο ανθρώπινο δυναμικό.</w:t>
      </w:r>
    </w:p>
    <w:p w14:paraId="13D1DF6C"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Ο δεύτερος στόχος έχει να κάνει με την ανανέωση του </w:t>
      </w:r>
      <w:r>
        <w:rPr>
          <w:rFonts w:eastAsia="Times New Roman" w:cs="Times New Roman"/>
          <w:szCs w:val="24"/>
        </w:rPr>
        <w:t>στόλου. Δεν βρήκαμε ένα ευρώ, παρά τα όσα έλεγε ο κ. Χατζηδάκης, στο ΕΣΠΑ για την ανανέωση του στόλου. Αν είχαμε νέο στόλο, πραγματικά</w:t>
      </w:r>
      <w:r>
        <w:rPr>
          <w:rFonts w:eastAsia="Times New Roman" w:cs="Times New Roman"/>
          <w:szCs w:val="24"/>
        </w:rPr>
        <w:t>,</w:t>
      </w:r>
      <w:r>
        <w:rPr>
          <w:rFonts w:eastAsia="Times New Roman" w:cs="Times New Roman"/>
          <w:szCs w:val="24"/>
        </w:rPr>
        <w:t xml:space="preserve"> θα είχαμε και πολύ λιγότερο κόστος συντήρησης, ανταλλακτικών και ανθρώπινου δυναμικού στη συντήρηση.</w:t>
      </w:r>
    </w:p>
    <w:p w14:paraId="13D1DF6D"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Έχουμε συζητήσει κα</w:t>
      </w:r>
      <w:r>
        <w:rPr>
          <w:rFonts w:eastAsia="Times New Roman" w:cs="Times New Roman"/>
          <w:szCs w:val="24"/>
        </w:rPr>
        <w:t xml:space="preserve">ι με την Ευρωπαϊκή Τράπεζα και με άλλες πηγές άλλα εναλλακτικά σενάρια και έχουμε βρει 30 εκατομμύρια από το ΕΣΠΑ, </w:t>
      </w:r>
      <w:r>
        <w:rPr>
          <w:rFonts w:eastAsia="Times New Roman"/>
          <w:bCs/>
        </w:rPr>
        <w:t>προκειμένου να</w:t>
      </w:r>
      <w:r>
        <w:rPr>
          <w:rFonts w:eastAsia="Times New Roman" w:cs="Times New Roman"/>
          <w:szCs w:val="24"/>
        </w:rPr>
        <w:t xml:space="preserve"> πάρουμε πεντακόσια νέα λεωφορεία, υπάρχει πραγματική ανάγκη, για τις ανάγκες της Αθήνας και του μητροπολιτικού κέντρου της Αττ</w:t>
      </w:r>
      <w:r>
        <w:rPr>
          <w:rFonts w:eastAsia="Times New Roman" w:cs="Times New Roman"/>
          <w:szCs w:val="24"/>
        </w:rPr>
        <w:t>ικής, για να μπορούμε να πούμε ότι θα έχουμε αξιόπιστες μεταφορές.</w:t>
      </w:r>
    </w:p>
    <w:p w14:paraId="13D1DF6E"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Το δεύτερο που κάνουμε είναι σε επίπεδο σχεδιασμού, που έχει να γίνει πάρα πολλά χρόνια. Κατ’ αρχάς, γίνεται ένας σχεδιασμός, ώστε να μη συμπίπτουν οι γραμμές των τρόλεϊ με των λεωφορείων. </w:t>
      </w:r>
      <w:r>
        <w:rPr>
          <w:rFonts w:eastAsia="Times New Roman" w:cs="Times New Roman"/>
          <w:szCs w:val="24"/>
        </w:rPr>
        <w:t>Θέλουμε να έχουμε έναν σχεδιασμό που θα οδηγεί τους πολίτες από τις γειτονιές της Αθήνας, στους σταθμούς του μετρό και των μέσων σταθερής τροχιάς, να αλλάξει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φιλοσοφία της εξυπηρέτησης του κόσμου και των αστικών συγκοινωνιών.</w:t>
      </w:r>
    </w:p>
    <w:p w14:paraId="13D1DF6F"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Το άλλο που θα ήθελα να πω, για να πάω στην ερώτηση του Προέδρου μετά, έχει να κάνει πραγματικά με το πόσο σημαντική ήταν η ολοκλήρωση του έργου της τηλεματικής. Για τον κόσμο, για τους πολίτες </w:t>
      </w:r>
      <w:r>
        <w:rPr>
          <w:rFonts w:eastAsia="Times New Roman" w:cs="Times New Roman"/>
          <w:szCs w:val="24"/>
        </w:rPr>
        <w:lastRenderedPageBreak/>
        <w:t>που εξυπηρετούνται καθημερινά με τα λεωφορεία είναι σαν να έφυ</w:t>
      </w:r>
      <w:r>
        <w:rPr>
          <w:rFonts w:eastAsia="Times New Roman" w:cs="Times New Roman"/>
          <w:szCs w:val="24"/>
        </w:rPr>
        <w:t>γες από μια τριτοκοσμική χώρα και να πήγες σε ευρωπαϊκή χώρα, από το να περιμένουν χιλιάδες άνθρωποι στις στάσεις των λεωφορείων με βάρκα τη ελπίδα για το πότε θα έρθει το λεωφορείο ή για το πότε θα φτάσουν! Πιστεύω ότι αυτό έχει αναγνωριστεί πρώτα και κύρ</w:t>
      </w:r>
      <w:r>
        <w:rPr>
          <w:rFonts w:eastAsia="Times New Roman" w:cs="Times New Roman"/>
          <w:szCs w:val="24"/>
        </w:rPr>
        <w:t>ια από τους πολίτες, παρά από οποιονδήποτε άλλον.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χρηστικό αυτό το σύστημα ενημέρωσης, </w:t>
      </w:r>
    </w:p>
    <w:p w14:paraId="13D1DF70"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 xml:space="preserve">Είπε ο Πρόεδρος για την </w:t>
      </w:r>
      <w:proofErr w:type="spellStart"/>
      <w:r>
        <w:rPr>
          <w:rFonts w:eastAsia="Times New Roman" w:cs="Times New Roman"/>
          <w:szCs w:val="24"/>
        </w:rPr>
        <w:t>εισιτηριοδιαφυγή</w:t>
      </w:r>
      <w:proofErr w:type="spellEnd"/>
      <w:r>
        <w:rPr>
          <w:rFonts w:eastAsia="Times New Roman" w:cs="Times New Roman"/>
          <w:szCs w:val="24"/>
        </w:rPr>
        <w:t xml:space="preserve">. Όποιος πει ότι μπορεί να υπολογίσει πόση είναι η </w:t>
      </w:r>
      <w:proofErr w:type="spellStart"/>
      <w:r>
        <w:rPr>
          <w:rFonts w:eastAsia="Times New Roman" w:cs="Times New Roman"/>
          <w:szCs w:val="24"/>
        </w:rPr>
        <w:t>εισιτηριοδιαφυγή</w:t>
      </w:r>
      <w:proofErr w:type="spellEnd"/>
      <w:r>
        <w:rPr>
          <w:rFonts w:eastAsia="Times New Roman" w:cs="Times New Roman"/>
          <w:szCs w:val="24"/>
        </w:rPr>
        <w:t>, θα πει ψέματα στο Κοινοβούλιο, κύριε Πρό</w:t>
      </w:r>
      <w:r>
        <w:rPr>
          <w:rFonts w:eastAsia="Times New Roman" w:cs="Times New Roman"/>
          <w:szCs w:val="24"/>
        </w:rPr>
        <w:t>εδρε. Πρώτον, δεν είναι μετρήσιμο. Δεύτερον, δεν μπορεί κανείς να βγάλει από τα προηγούμενα χρόνια μια αξιόπιστη μέτρηση, κυρίως για το μετρό, αλλά και για τα λεωφορεία, γιατί δεν είχαμε ηλεκτρονικά συστήματα, και γιατί είχαμε πλαστά εισιτήρια και κλοπές π</w:t>
      </w:r>
      <w:r>
        <w:rPr>
          <w:rFonts w:eastAsia="Times New Roman" w:cs="Times New Roman"/>
          <w:szCs w:val="24"/>
        </w:rPr>
        <w:t xml:space="preserve">ραγματικών εισιτηρίων από τον αντίστοιχο </w:t>
      </w:r>
      <w:r>
        <w:rPr>
          <w:rFonts w:eastAsia="Times New Roman" w:cs="Times New Roman"/>
          <w:szCs w:val="24"/>
        </w:rPr>
        <w:t>ο</w:t>
      </w:r>
      <w:r>
        <w:rPr>
          <w:rFonts w:eastAsia="Times New Roman" w:cs="Times New Roman"/>
          <w:szCs w:val="24"/>
        </w:rPr>
        <w:t>ργανισμό, τα οποία ερευνώνται.</w:t>
      </w:r>
    </w:p>
    <w:p w14:paraId="13D1DF71"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Υπάρχει, όμως, ως φαινόμενο.</w:t>
      </w:r>
    </w:p>
    <w:p w14:paraId="13D1DF72" w14:textId="77777777" w:rsidR="005E5645" w:rsidRDefault="001B20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Βέβαια υπάρχει. Πώς θα το αντιμετωπίσουμε τώρα:</w:t>
      </w:r>
    </w:p>
    <w:p w14:paraId="13D1DF73"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Αυτό το σύστημα τηλεμ</w:t>
      </w:r>
      <w:r>
        <w:rPr>
          <w:rFonts w:eastAsia="Times New Roman" w:cs="Times New Roman"/>
          <w:szCs w:val="24"/>
        </w:rPr>
        <w:t xml:space="preserve">ατικής δεν έχει να κάνει με το ζήτημα των ηλεκτρονικών εισιτηρίων. Είναι δύο διαφορετικά συστήματα που συνεργάζονται. </w:t>
      </w:r>
    </w:p>
    <w:p w14:paraId="13D1DF74"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t>Τον Ιανουάριο ολοκληρώνεται το σύστημα ηλεκτρονικού εισιτηρίου στα λεωφορεία. Και το αργότερο τον Ιούνιο -δίνουμε μάχη, για να έρθει πολύ</w:t>
      </w:r>
      <w:r>
        <w:rPr>
          <w:rFonts w:eastAsia="Times New Roman" w:cs="Times New Roman"/>
          <w:szCs w:val="24"/>
        </w:rPr>
        <w:t xml:space="preserve"> νωρίτερα- θα εφαρμοστεί και το ηλεκτρονικό εισιτήριο στους σταθμούς του μετρό και στα υπόλοιπα μέσα, στο τρενάκι και τα λοιπά.</w:t>
      </w:r>
    </w:p>
    <w:p w14:paraId="13D1DF75"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κύριε συνάδελφε, κάνατε κάποιες ερωτήσεις. Δεν είναι απλώς βόμβες, αλλά δεν είναι στην κουλτούρα μου, αν θέλετε, να αρχί</w:t>
      </w:r>
      <w:r>
        <w:rPr>
          <w:rFonts w:eastAsia="Times New Roman" w:cs="Times New Roman"/>
          <w:szCs w:val="24"/>
        </w:rPr>
        <w:t xml:space="preserve">σουμε να κάνουμε κουβέντα σκανδαλοθηρίας και σκανδαλολογίας. </w:t>
      </w:r>
    </w:p>
    <w:p w14:paraId="13D1DF76"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Είπατε τρία πράγματα τα οποία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γκρίζα. Υπάρχει όντως ένας αριθμός λεωφορείων από αρκετά παλιά, των οποίων δεν έχει γίνει οριστική παραλαβή. Είναι τρέλα! Είναι πάρα πολλά χρόνια</w:t>
      </w:r>
      <w:r>
        <w:rPr>
          <w:rFonts w:eastAsia="Times New Roman" w:cs="Times New Roman"/>
          <w:szCs w:val="24"/>
        </w:rPr>
        <w:t xml:space="preserve"> στους δρόμους, τα χρησιμοποιούν αυτοί οι οργανισμοί και δεν έχει γίνει η οριστική παραλαβή τους. </w:t>
      </w:r>
    </w:p>
    <w:p w14:paraId="13D1DF77"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Έχει δρομολογηθεί από τις διοικήσεις των οργανισμών μια διαδικασία οριστικής παραλαβής αυτών των λεωφορείων, με αντάλλαγμα -γιατί υπήρχαν διαφωνίες με την πρ</w:t>
      </w:r>
      <w:r>
        <w:rPr>
          <w:rFonts w:eastAsia="Times New Roman" w:cs="Times New Roman"/>
          <w:szCs w:val="24"/>
        </w:rPr>
        <w:t>ομηθεύτρια εταιρεία- να πάρουμε αρκετά εκατομμύρια ευρώ δωρεάν εξοπλισμό σε ανταλλακτικά. Πιστεύω ότι αυτή η διαδικασία ολοκληρώνεται, για να μπορέσει να κλείσει αυτή η προμήθεια</w:t>
      </w:r>
      <w:r>
        <w:rPr>
          <w:rFonts w:eastAsia="Times New Roman" w:cs="Times New Roman"/>
          <w:szCs w:val="24"/>
        </w:rPr>
        <w:t>,</w:t>
      </w:r>
      <w:r>
        <w:rPr>
          <w:rFonts w:eastAsia="Times New Roman" w:cs="Times New Roman"/>
          <w:szCs w:val="24"/>
        </w:rPr>
        <w:t xml:space="preserve"> που έρχεται από πάρα πολύ παλιά. Τα λεωφορεία χρησιμοποιούνται και οριστική </w:t>
      </w:r>
      <w:r>
        <w:rPr>
          <w:rFonts w:eastAsia="Times New Roman" w:cs="Times New Roman"/>
          <w:szCs w:val="24"/>
        </w:rPr>
        <w:t xml:space="preserve">παραλαβή δεν έχει γίνει. </w:t>
      </w:r>
    </w:p>
    <w:p w14:paraId="13D1DF78"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τα τέσσερα τουριστικά λεωφορεία. Ο </w:t>
      </w:r>
      <w:r>
        <w:rPr>
          <w:rFonts w:eastAsia="Times New Roman" w:cs="Times New Roman"/>
          <w:szCs w:val="24"/>
        </w:rPr>
        <w:t>ο</w:t>
      </w:r>
      <w:r>
        <w:rPr>
          <w:rFonts w:eastAsia="Times New Roman" w:cs="Times New Roman"/>
          <w:szCs w:val="24"/>
        </w:rPr>
        <w:t xml:space="preserve">ργανισμός προμηθεύτηκε παλαιότερα πάλι τέσσερα λεωφορεία, τα οποία δεν μπορεί να τα χρησιμοποιήσει ως τουριστικά λεωφορεία. Όσον </w:t>
      </w:r>
      <w:r>
        <w:rPr>
          <w:rFonts w:eastAsia="Times New Roman" w:cs="Times New Roman"/>
          <w:szCs w:val="24"/>
        </w:rPr>
        <w:lastRenderedPageBreak/>
        <w:t>αφορά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αυτά τα διώροφα λεωφορεία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βλέπουμε να κυκλοφορούν στους δρόμους, ο ΟΣΥ δεν μπορεί να τα χρησιμοποιήσει αυτήν τη στιγμή με την </w:t>
      </w:r>
      <w:proofErr w:type="spellStart"/>
      <w:r>
        <w:rPr>
          <w:rFonts w:eastAsia="Times New Roman" w:cs="Times New Roman"/>
          <w:szCs w:val="24"/>
        </w:rPr>
        <w:t>αδειοδότηση</w:t>
      </w:r>
      <w:proofErr w:type="spellEnd"/>
      <w:r>
        <w:rPr>
          <w:rFonts w:eastAsia="Times New Roman" w:cs="Times New Roman"/>
          <w:szCs w:val="24"/>
        </w:rPr>
        <w:t xml:space="preserve"> που έχει γι’ αυτά τα λεωφορεία. </w:t>
      </w:r>
    </w:p>
    <w:p w14:paraId="13D1DF79"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Για ποιον λόγο; </w:t>
      </w:r>
    </w:p>
    <w:p w14:paraId="13D1DF7A"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w:t>
      </w:r>
      <w:r>
        <w:rPr>
          <w:rFonts w:eastAsia="Times New Roman" w:cs="Times New Roman"/>
          <w:b/>
          <w:szCs w:val="24"/>
        </w:rPr>
        <w:t>ταφορών):</w:t>
      </w:r>
      <w:r>
        <w:rPr>
          <w:rFonts w:eastAsia="Times New Roman" w:cs="Times New Roman"/>
          <w:szCs w:val="24"/>
        </w:rPr>
        <w:t xml:space="preserve"> Γιατί έχουν άλλη άδεια. Δεν είναι τουριστικά λεωφορεία. Και το πλαίσιο των τουριστικών λεωφορείων είναι πολύ συγκεκριμένο, σχετικά με το ποιος επιτρέπεται να έχει αυτήν τη δραστηριότητα. Σας λέω και πώς το αντιμετωπίζουμε. </w:t>
      </w:r>
    </w:p>
    <w:p w14:paraId="13D1DF7B"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Ωραία! Και γιατί δεν φέρνετε μία τροπολογία για να αλλάξουμε το πλαίσιο και να μπορεί και το </w:t>
      </w:r>
      <w:r>
        <w:rPr>
          <w:rFonts w:eastAsia="Times New Roman" w:cs="Times New Roman"/>
          <w:szCs w:val="24"/>
        </w:rPr>
        <w:t>δ</w:t>
      </w:r>
      <w:r>
        <w:rPr>
          <w:rFonts w:eastAsia="Times New Roman" w:cs="Times New Roman"/>
          <w:szCs w:val="24"/>
        </w:rPr>
        <w:t xml:space="preserve">ημόσιο να έχει τουριστικά λεωφορεία; Μιλάμε για ελεύθερο ανταγωνισμό. </w:t>
      </w:r>
    </w:p>
    <w:p w14:paraId="13D1DF7C"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Είναι έτοιμο, κύριε Πρόεδρε.</w:t>
      </w:r>
      <w:r>
        <w:rPr>
          <w:rFonts w:eastAsia="Times New Roman" w:cs="Times New Roman"/>
          <w:szCs w:val="24"/>
        </w:rPr>
        <w:t xml:space="preserve"> Προχθές το κοιτούσαμε.</w:t>
      </w:r>
    </w:p>
    <w:p w14:paraId="13D1DF7D"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Αντιπρόεδρος της Βουλής):</w:t>
      </w:r>
      <w:r>
        <w:rPr>
          <w:rFonts w:eastAsia="Times New Roman" w:cs="Times New Roman"/>
          <w:szCs w:val="24"/>
        </w:rPr>
        <w:t xml:space="preserve"> Μα, το ένα είναι έτοιμο, το άλλο είναι έτοιμο …</w:t>
      </w:r>
    </w:p>
    <w:p w14:paraId="13D1DF7E"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Λυκούδη, το καταλαβαίνω αυτό που μου λέτε …</w:t>
      </w:r>
    </w:p>
    <w:p w14:paraId="13D1DF7F"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w:t>
      </w:r>
      <w:r>
        <w:rPr>
          <w:rFonts w:eastAsia="Times New Roman" w:cs="Times New Roman"/>
          <w:b/>
          <w:szCs w:val="24"/>
        </w:rPr>
        <w:t xml:space="preserve"> της Βουλής):</w:t>
      </w:r>
      <w:r>
        <w:rPr>
          <w:rFonts w:eastAsia="Times New Roman" w:cs="Times New Roman"/>
          <w:szCs w:val="24"/>
        </w:rPr>
        <w:t xml:space="preserve"> Καλοπροαίρετα ασκούμε κριτική, αλλά να έχουμε και κάποιες συγκεκριμένες απαντήσεις. </w:t>
      </w:r>
    </w:p>
    <w:p w14:paraId="13D1DF80"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Το ξέρω, κύριε Λυκούδη! Αν είχαμε να ασχοληθούμε μόνο με αυτό το θέμα, θα ήταν έτοιμο. Δυστυχώς τα προβλή</w:t>
      </w:r>
      <w:r>
        <w:rPr>
          <w:rFonts w:eastAsia="Times New Roman" w:cs="Times New Roman"/>
          <w:szCs w:val="24"/>
        </w:rPr>
        <w:t>ματα είναι πάρα πολλά.</w:t>
      </w:r>
    </w:p>
    <w:p w14:paraId="13D1DF81"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όσον αφορά το θέμα των ανταλλακτικών –και κλείνω με αυτό-, ήσασταν στη Βουλή, συμμετείχατε και προς τιμήν σας ψηφίσατε αυτό το σχέδιο νόμου, με το οποίο αλλάζουμε τελείως το θεσμικό πλαίσιο των δημόσιων συμβάσεων και των προμηθειών του δημοσίου, ώστε ν</w:t>
      </w:r>
      <w:r>
        <w:rPr>
          <w:rFonts w:eastAsia="Times New Roman" w:cs="Times New Roman"/>
          <w:szCs w:val="24"/>
        </w:rPr>
        <w:t xml:space="preserve">α γίνονται γρήγορα, διαφανώς, με </w:t>
      </w:r>
      <w:r>
        <w:rPr>
          <w:rFonts w:eastAsia="Times New Roman" w:cs="Times New Roman"/>
          <w:szCs w:val="24"/>
        </w:rPr>
        <w:lastRenderedPageBreak/>
        <w:t xml:space="preserve">ηλεκτρονικά συστήματα και, άρα, να μην έχουμε τις καθυστερήσεις που έχουμε και στα ανταλλακτικά των λεωφορείων. </w:t>
      </w:r>
    </w:p>
    <w:p w14:paraId="13D1DF82"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Όσον αφορά το γιατί γίνονται αυτές οι καθυστερήσεις, θα ήθελα να σας πω ότι τα προηγούμενα χρόνια είχε γίνει π</w:t>
      </w:r>
      <w:r>
        <w:rPr>
          <w:rFonts w:eastAsia="Times New Roman" w:cs="Times New Roman"/>
          <w:szCs w:val="24"/>
        </w:rPr>
        <w:t xml:space="preserve">ροσπάθεια οι επιτροπές να είναι διακομματικές, να υπάρχει διαφάνεια και να μην υπάρχουν τέτοια θέματα σε τέτοιους μεγάλους διαγωνισμούς. </w:t>
      </w:r>
    </w:p>
    <w:p w14:paraId="13D1DF83"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Δυστυχώς, όμως, αυτά τα σώματα είναι και δυσκίνητα. Όσοι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είχαν ασχοληθεί με τέτοιους διαγωνισμούς, στους οποί</w:t>
      </w:r>
      <w:r>
        <w:rPr>
          <w:rFonts w:eastAsia="Times New Roman" w:cs="Times New Roman"/>
          <w:szCs w:val="24"/>
        </w:rPr>
        <w:t>ους πραγματικά συμμετέχουν όλα τα κόμματα του Κοινοβουλίου, θα διαπίστωναν ότι μία δεν μπορούσε ο ένας εκπρόσωπος του ενός κόμματος, την άλλη ο άλλος, την άλλη το τάδε μέλος της επιτροπής, με αποτέλεσμα αυτή η καθυστέρηση αθροιζόμενη να φτάνει στο να κάνου</w:t>
      </w:r>
      <w:r>
        <w:rPr>
          <w:rFonts w:eastAsia="Times New Roman" w:cs="Times New Roman"/>
          <w:szCs w:val="24"/>
        </w:rPr>
        <w:t xml:space="preserve">με διαγωνισμούς κάθε έξι και εφτά χρόνια. </w:t>
      </w:r>
    </w:p>
    <w:p w14:paraId="13D1DF84"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με την εφαρμογή του ηλεκτρονικού συστήματος διαγωνισμών σε λίγους μήνες θα είναι ολοκληρωμένη η διαδικασία και δεν θα έχουμε τα σημερινά προβλήματα. </w:t>
      </w:r>
    </w:p>
    <w:p w14:paraId="13D1DF85"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3D1DF86"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w:t>
      </w:r>
      <w:r>
        <w:rPr>
          <w:rFonts w:eastAsia="Times New Roman" w:cs="Times New Roman"/>
          <w:szCs w:val="24"/>
        </w:rPr>
        <w:t>ιε Υπουργέ, μια και είστε εδώ θα ήθελα να σας ρωτήσω τα εξής: Όσον αφορά τα λεωφορεία</w:t>
      </w:r>
      <w:r>
        <w:rPr>
          <w:rFonts w:eastAsia="Times New Roman" w:cs="Times New Roman"/>
          <w:szCs w:val="24"/>
        </w:rPr>
        <w:t>,</w:t>
      </w:r>
      <w:r>
        <w:rPr>
          <w:rFonts w:eastAsia="Times New Roman" w:cs="Times New Roman"/>
          <w:szCs w:val="24"/>
        </w:rPr>
        <w:t xml:space="preserve"> που είναι χαλασμένα και δεν κυκλοφορούν, έχετε σκεφθεί να φωνάξετε όλους τους δημάρχους του Λεκανοπεδίου να τους τα χαρίσετε, ένα-δύο στον καθένα και σε όποιον θέλει, ώσ</w:t>
      </w:r>
      <w:r>
        <w:rPr>
          <w:rFonts w:eastAsia="Times New Roman" w:cs="Times New Roman"/>
          <w:szCs w:val="24"/>
        </w:rPr>
        <w:t xml:space="preserve">τε να τα φτιάξουν αυτοί και να τα χρησιμοποιήσουν για </w:t>
      </w:r>
      <w:proofErr w:type="spellStart"/>
      <w:r>
        <w:rPr>
          <w:rFonts w:eastAsia="Times New Roman" w:cs="Times New Roman"/>
          <w:szCs w:val="24"/>
        </w:rPr>
        <w:t>ενδοδημοτική</w:t>
      </w:r>
      <w:proofErr w:type="spellEnd"/>
      <w:r>
        <w:rPr>
          <w:rFonts w:eastAsia="Times New Roman" w:cs="Times New Roman"/>
          <w:szCs w:val="24"/>
        </w:rPr>
        <w:t xml:space="preserve"> συγκοινωνία; </w:t>
      </w:r>
    </w:p>
    <w:p w14:paraId="13D1DF87"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Ναι, κύριε Πρόεδρε, το κάνουμε αυτό και ο στόχος είναι …</w:t>
      </w:r>
    </w:p>
    <w:p w14:paraId="13D1DF88"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Τους έχετε φωνάξει; Σας το λέω, γ</w:t>
      </w:r>
      <w:r>
        <w:rPr>
          <w:rFonts w:eastAsia="Times New Roman" w:cs="Times New Roman"/>
          <w:szCs w:val="24"/>
        </w:rPr>
        <w:t xml:space="preserve">ιατί μου το είπαν δήμαρχοι, καλοί μου συνάδελφοι. </w:t>
      </w:r>
    </w:p>
    <w:p w14:paraId="13D1DF89"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Κάποιους από αυτούς…</w:t>
      </w:r>
    </w:p>
    <w:p w14:paraId="13D1DF8A"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Κάντε το συστηματικά! Φωνάξτε τους όλους! </w:t>
      </w:r>
    </w:p>
    <w:p w14:paraId="13D1DF8B"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Κάποιοι το επιθυμούν και το θέλουν. Όμως, ο στόχος δεν είναι ο κάθε δήμος να έχει …</w:t>
      </w:r>
    </w:p>
    <w:p w14:paraId="13D1DF8C"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Το λέω μέσα στο πλαίσιο της οργάνωσης που κάνετε. </w:t>
      </w:r>
    </w:p>
    <w:p w14:paraId="13D1DF8D"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szCs w:val="24"/>
        </w:rPr>
        <w:t>ΧΡΗΣΤΟΣ ΣΠΙΡΤΖΗΣ (</w:t>
      </w:r>
      <w:r>
        <w:rPr>
          <w:rFonts w:eastAsia="Times New Roman" w:cs="Times New Roman"/>
          <w:b/>
          <w:szCs w:val="24"/>
        </w:rPr>
        <w:t>Υπουργός Υποδομών και Μεταφορών):</w:t>
      </w:r>
      <w:r>
        <w:rPr>
          <w:rFonts w:eastAsia="Times New Roman" w:cs="Times New Roman"/>
          <w:szCs w:val="24"/>
        </w:rPr>
        <w:t xml:space="preserve"> Πρέπει να υπάρχει ένας ολοκληρ</w:t>
      </w:r>
      <w:r>
        <w:rPr>
          <w:rFonts w:eastAsia="Times New Roman" w:cs="Times New Roman"/>
          <w:szCs w:val="24"/>
        </w:rPr>
        <w:t xml:space="preserve">ωμένος σχεδιασμός και εσωτερικά σε κάθε </w:t>
      </w:r>
      <w:r>
        <w:rPr>
          <w:rFonts w:eastAsia="Times New Roman" w:cs="Times New Roman"/>
          <w:szCs w:val="24"/>
        </w:rPr>
        <w:t>δ</w:t>
      </w:r>
      <w:r>
        <w:rPr>
          <w:rFonts w:eastAsia="Times New Roman" w:cs="Times New Roman"/>
          <w:szCs w:val="24"/>
        </w:rPr>
        <w:t xml:space="preserve">ήμο, στην </w:t>
      </w:r>
      <w:proofErr w:type="spellStart"/>
      <w:r>
        <w:rPr>
          <w:rFonts w:eastAsia="Times New Roman" w:cs="Times New Roman"/>
          <w:szCs w:val="24"/>
        </w:rPr>
        <w:t>ενδοδημοτική</w:t>
      </w:r>
      <w:proofErr w:type="spellEnd"/>
      <w:r>
        <w:rPr>
          <w:rFonts w:eastAsia="Times New Roman" w:cs="Times New Roman"/>
          <w:szCs w:val="24"/>
        </w:rPr>
        <w:t xml:space="preserve"> του συγκοινωνία. Οι δήμοι έχουν πάρα πολλά προβλήματα για να μπορέσουν να πάρουν ένα λεωφορείο, να το συντηρήσουν. Δεν μπορούν, να το ξέρετε. Μπορούν όμως, να καλύψουν άλλα κενά που δεν μπορεί</w:t>
      </w:r>
      <w:r>
        <w:rPr>
          <w:rFonts w:eastAsia="Times New Roman" w:cs="Times New Roman"/>
          <w:szCs w:val="24"/>
        </w:rPr>
        <w:t>…</w:t>
      </w:r>
    </w:p>
    <w:p w14:paraId="13D1DF8E"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Δηλαδή, σκεφτείτε ότι ακόμα και στο Δήμο της Αθήνας, στην Άνω Κυψέλη, όταν κάποιος έχει δικαστήριο στην </w:t>
      </w:r>
      <w:proofErr w:type="spellStart"/>
      <w:r>
        <w:rPr>
          <w:rFonts w:eastAsia="Times New Roman" w:cs="Times New Roman"/>
          <w:szCs w:val="24"/>
        </w:rPr>
        <w:t>Ευελπίδων</w:t>
      </w:r>
      <w:proofErr w:type="spellEnd"/>
      <w:r>
        <w:rPr>
          <w:rFonts w:eastAsia="Times New Roman" w:cs="Times New Roman"/>
          <w:szCs w:val="24"/>
        </w:rPr>
        <w:t xml:space="preserve">, δεν μπορεί να πάει. Πρέπει ν’ αλλάξει δύο συγκοινωνίες. </w:t>
      </w:r>
    </w:p>
    <w:p w14:paraId="13D1DF8F"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szCs w:val="24"/>
        </w:rPr>
        <w:t>ΧΡΗΣΤΟΣ ΣΠΙΡΤΖΗΣ (</w:t>
      </w:r>
      <w:r>
        <w:rPr>
          <w:rFonts w:eastAsia="Times New Roman" w:cs="Times New Roman"/>
          <w:b/>
          <w:szCs w:val="24"/>
        </w:rPr>
        <w:t>Υπουργός Υποδομών και Μεταφορών</w:t>
      </w:r>
      <w:r>
        <w:rPr>
          <w:rFonts w:eastAsia="Times New Roman" w:cs="Times New Roman"/>
          <w:b/>
          <w:szCs w:val="24"/>
        </w:rPr>
        <w:t>):</w:t>
      </w:r>
      <w:r>
        <w:rPr>
          <w:rFonts w:eastAsia="Times New Roman" w:cs="Times New Roman"/>
          <w:szCs w:val="24"/>
        </w:rPr>
        <w:t xml:space="preserve"> Έτσι είναι.</w:t>
      </w:r>
    </w:p>
    <w:p w14:paraId="13D1DF90"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θα μπορούσε να λυθεί.</w:t>
      </w:r>
    </w:p>
    <w:p w14:paraId="13D1DF91"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szCs w:val="24"/>
        </w:rPr>
        <w:t>ΧΡΗΣΤΟΣ ΣΠΙΡΤΖΗΣ (</w:t>
      </w:r>
      <w:r>
        <w:rPr>
          <w:rFonts w:eastAsia="Times New Roman" w:cs="Times New Roman"/>
          <w:b/>
          <w:szCs w:val="24"/>
        </w:rPr>
        <w:t>Υπουργός Υποδομών και Μεταφορών):</w:t>
      </w:r>
      <w:r>
        <w:rPr>
          <w:rFonts w:eastAsia="Times New Roman" w:cs="Times New Roman"/>
          <w:szCs w:val="24"/>
        </w:rPr>
        <w:t xml:space="preserve"> Γι’ αυτό και ο προσανατολισμός σε αυτό που είπα πριν, της μεταφοράς των πολιτών από τις γειτονιές της Αθήνας στους σταθμούς των μ</w:t>
      </w:r>
      <w:r>
        <w:rPr>
          <w:rFonts w:eastAsia="Times New Roman" w:cs="Times New Roman"/>
          <w:szCs w:val="24"/>
        </w:rPr>
        <w:t>έσων σταθερής τροχιάς, απαιτεί και άλλου τύπου στόλους. Δηλαδή, θέλουμε μικρότερα λεωφορεία για τις γειτονιές της Αθήνας για να μπορούν να μπαίνουν σε μικρότερα στενά.</w:t>
      </w:r>
    </w:p>
    <w:p w14:paraId="13D1DF92" w14:textId="77777777" w:rsidR="005E5645" w:rsidRDefault="001B20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 ναι, δεν θα βάλετε τη </w:t>
      </w:r>
      <w:proofErr w:type="spellStart"/>
      <w:r>
        <w:rPr>
          <w:rFonts w:eastAsia="Times New Roman" w:cs="Times New Roman"/>
          <w:szCs w:val="24"/>
        </w:rPr>
        <w:t>φ</w:t>
      </w:r>
      <w:r>
        <w:rPr>
          <w:rFonts w:eastAsia="Times New Roman" w:cs="Times New Roman"/>
          <w:szCs w:val="24"/>
        </w:rPr>
        <w:t>υ</w:t>
      </w:r>
      <w:r>
        <w:rPr>
          <w:rFonts w:eastAsia="Times New Roman" w:cs="Times New Roman"/>
          <w:szCs w:val="24"/>
        </w:rPr>
        <w:t>σούνα</w:t>
      </w:r>
      <w:proofErr w:type="spellEnd"/>
      <w:r>
        <w:rPr>
          <w:rFonts w:eastAsia="Times New Roman" w:cs="Times New Roman"/>
          <w:szCs w:val="24"/>
        </w:rPr>
        <w:t>. Εντάξει.</w:t>
      </w:r>
    </w:p>
    <w:p w14:paraId="13D1DF93" w14:textId="77777777" w:rsidR="005E5645" w:rsidRDefault="001B209D">
      <w:pPr>
        <w:tabs>
          <w:tab w:val="left" w:pos="1138"/>
          <w:tab w:val="left" w:pos="1565"/>
          <w:tab w:val="left" w:pos="2965"/>
          <w:tab w:val="center" w:pos="4753"/>
        </w:tabs>
        <w:spacing w:line="600" w:lineRule="auto"/>
        <w:ind w:firstLine="720"/>
        <w:jc w:val="both"/>
        <w:rPr>
          <w:rFonts w:eastAsia="Times New Roman"/>
          <w:b/>
          <w:szCs w:val="24"/>
        </w:rPr>
      </w:pPr>
      <w:r>
        <w:rPr>
          <w:rFonts w:eastAsia="Times New Roman"/>
          <w:b/>
          <w:szCs w:val="24"/>
        </w:rPr>
        <w:t>ΧΡΗΣΤΟΣ ΣΠΙΡ</w:t>
      </w:r>
      <w:r>
        <w:rPr>
          <w:rFonts w:eastAsia="Times New Roman"/>
          <w:b/>
          <w:szCs w:val="24"/>
        </w:rPr>
        <w:t>ΤΖΗΣ (</w:t>
      </w:r>
      <w:r>
        <w:rPr>
          <w:rFonts w:eastAsia="Times New Roman" w:cs="Times New Roman"/>
          <w:b/>
          <w:szCs w:val="24"/>
        </w:rPr>
        <w:t>Υπουργός Υποδομών και Μεταφορών):</w:t>
      </w:r>
      <w:r>
        <w:rPr>
          <w:rFonts w:eastAsia="Times New Roman" w:cs="Times New Roman"/>
          <w:szCs w:val="24"/>
        </w:rPr>
        <w:t xml:space="preserve"> Να είστε καλά. </w:t>
      </w:r>
    </w:p>
    <w:p w14:paraId="13D1DF94" w14:textId="77777777" w:rsidR="005E5645" w:rsidRDefault="001B209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w:t>
      </w:r>
      <w:r>
        <w:rPr>
          <w:rFonts w:eastAsia="Times New Roman" w:cs="Times New Roman"/>
          <w:szCs w:val="24"/>
        </w:rPr>
        <w:t>γραφίας και  Πρακτικών της Βουλής)</w:t>
      </w:r>
    </w:p>
    <w:p w14:paraId="13D1DF95" w14:textId="77777777" w:rsidR="005E5645" w:rsidRDefault="001B209D">
      <w:pPr>
        <w:spacing w:line="600" w:lineRule="auto"/>
        <w:ind w:firstLine="54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Αγαπητοί συνάδελφοι, ολοκληρώθηκε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13D1DF96" w14:textId="77777777" w:rsidR="005E5645" w:rsidRDefault="001B209D">
      <w:pPr>
        <w:spacing w:line="600" w:lineRule="auto"/>
        <w:ind w:firstLine="540"/>
        <w:jc w:val="both"/>
        <w:rPr>
          <w:rFonts w:eastAsia="Times New Roman" w:cs="Times New Roman"/>
          <w:szCs w:val="24"/>
        </w:rPr>
      </w:pPr>
      <w:r>
        <w:rPr>
          <w:rFonts w:eastAsia="Times New Roman" w:cs="Times New Roman"/>
          <w:szCs w:val="24"/>
        </w:rPr>
        <w:t>Σας εύχομαι καλό Σαββατοκύριακο.</w:t>
      </w:r>
    </w:p>
    <w:p w14:paraId="13D1DF97" w14:textId="77777777" w:rsidR="005E5645" w:rsidRDefault="001B209D">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3D1DF98" w14:textId="77777777" w:rsidR="005E5645" w:rsidRDefault="001B209D">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3D1DF99" w14:textId="77777777" w:rsidR="005E5645" w:rsidRDefault="001B209D">
      <w:pPr>
        <w:spacing w:line="600" w:lineRule="auto"/>
        <w:ind w:firstLine="54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b/>
          <w:bCs/>
          <w:szCs w:val="24"/>
        </w:rPr>
        <w:t xml:space="preserve"> </w:t>
      </w:r>
      <w:r>
        <w:rPr>
          <w:rFonts w:eastAsia="Times New Roman" w:cs="Times New Roman"/>
          <w:szCs w:val="24"/>
        </w:rPr>
        <w:t>Με τη συναίνεση του Σώματος και ώρα 10</w:t>
      </w:r>
      <w:r>
        <w:rPr>
          <w:rFonts w:eastAsia="Times New Roman" w:cs="Times New Roman"/>
          <w:szCs w:val="24"/>
        </w:rPr>
        <w:t>.</w:t>
      </w:r>
      <w:r>
        <w:rPr>
          <w:rFonts w:eastAsia="Times New Roman" w:cs="Times New Roman"/>
          <w:szCs w:val="24"/>
        </w:rPr>
        <w:t xml:space="preserve">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14 Νοεμβρίου 2016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w:t>
      </w:r>
      <w:r>
        <w:rPr>
          <w:rFonts w:eastAsia="Times New Roman" w:cs="Times New Roman"/>
          <w:szCs w:val="24"/>
        </w:rPr>
        <w:t>αίρων ερωτήσεων</w:t>
      </w:r>
      <w:r>
        <w:rPr>
          <w:rFonts w:eastAsia="Times New Roman" w:cs="Times New Roman"/>
          <w:szCs w:val="24"/>
        </w:rPr>
        <w:t>.</w:t>
      </w:r>
      <w:r>
        <w:rPr>
          <w:rFonts w:eastAsia="Times New Roman" w:cs="Times New Roman"/>
          <w:szCs w:val="24"/>
        </w:rPr>
        <w:t xml:space="preserve"> </w:t>
      </w:r>
    </w:p>
    <w:p w14:paraId="13D1DF9A" w14:textId="77777777" w:rsidR="005E5645" w:rsidRDefault="001B209D">
      <w:pPr>
        <w:spacing w:line="600" w:lineRule="auto"/>
        <w:ind w:firstLine="720"/>
        <w:jc w:val="both"/>
        <w:rPr>
          <w:rFonts w:eastAsia="Times New Roman"/>
          <w:szCs w:val="24"/>
        </w:rPr>
      </w:pPr>
      <w:r>
        <w:rPr>
          <w:rFonts w:eastAsia="Times New Roman" w:cs="Times New Roman"/>
          <w:b/>
          <w:bCs/>
          <w:szCs w:val="24"/>
          <w:lang w:val="en-US"/>
        </w:rPr>
        <w:lastRenderedPageBreak/>
        <w:t>O</w:t>
      </w:r>
      <w:r>
        <w:rPr>
          <w:rFonts w:eastAsia="Times New Roman" w:cs="Times New Roman"/>
          <w:b/>
          <w:bCs/>
          <w:szCs w:val="24"/>
        </w:rPr>
        <w:t xml:space="preserve"> ΠΡΟΕΔΡΟΣ                                                        ΟΙ ΓΡΑΜΜΑΤΕΙΣ</w:t>
      </w:r>
      <w:r>
        <w:rPr>
          <w:rFonts w:eastAsia="Times New Roman" w:cs="Times New Roman"/>
          <w:szCs w:val="24"/>
        </w:rPr>
        <w:t xml:space="preserve"> </w:t>
      </w:r>
    </w:p>
    <w:sectPr w:rsidR="005E56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wcM7mtSGeWT7tXFt5fL/hnbJ2U=" w:salt="mqDNccGAGsd6I7VmcYxy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45"/>
    <w:rsid w:val="001B209D"/>
    <w:rsid w:val="00265627"/>
    <w:rsid w:val="005E5645"/>
    <w:rsid w:val="009422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DED9"/>
  <w15:docId w15:val="{C60CBD8F-DDC9-40AD-8D4C-FDF4F330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095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D0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349</MetadataID>
    <Session xmlns="641f345b-441b-4b81-9152-adc2e73ba5e1">Β´</Session>
    <Date xmlns="641f345b-441b-4b81-9152-adc2e73ba5e1">2016-11-10T22:00:00+00:00</Date>
    <Status xmlns="641f345b-441b-4b81-9152-adc2e73ba5e1">
      <Url>http://srv-sp1/praktika/Lists/Incoming_Metadata/EditForm.aspx?ID=349&amp;Source=/praktika/Recordings_Library/Forms/AllItems.aspx</Url>
      <Description>Δημοσιεύτηκε</Description>
    </Status>
    <Meeting xmlns="641f345b-441b-4b81-9152-adc2e73ba5e1">ΚΔ´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BB9DB5-1E8A-4F9E-80B7-AFAEC3F37403}">
  <ds:schemaRefs>
    <ds:schemaRef ds:uri="http://purl.org/dc/dcmitype/"/>
    <ds:schemaRef ds:uri="http://purl.org/dc/terms/"/>
    <ds:schemaRef ds:uri="641f345b-441b-4b81-9152-adc2e73ba5e1"/>
    <ds:schemaRef ds:uri="http://schemas.microsoft.com/office/infopath/2007/PartnerControls"/>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CE984C3-A53F-4A7E-8F18-A8F54D28E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39CA66-A1F2-400C-AD54-1C790ADE3A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7252</Words>
  <Characters>39165</Characters>
  <Application>Microsoft Office Word</Application>
  <DocSecurity>0</DocSecurity>
  <Lines>326</Lines>
  <Paragraphs>92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2016-11-22T08:49:00Z</dcterms:created>
  <dcterms:modified xsi:type="dcterms:W3CDTF">2016-11-22T08:50:00Z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